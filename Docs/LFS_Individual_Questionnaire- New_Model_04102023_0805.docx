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90" w:type="dxa"/>
        <w:tblInd w:w="-19" w:type="dxa"/>
        <w:tblCellMar>
          <w:top w:w="1" w:type="dxa"/>
          <w:left w:w="276" w:type="dxa"/>
          <w:right w:w="115" w:type="dxa"/>
        </w:tblCellMar>
        <w:tblLook w:val="04A0" w:firstRow="1" w:lastRow="0" w:firstColumn="1" w:lastColumn="0" w:noHBand="0" w:noVBand="1"/>
        <w:tblPrChange w:id="0" w:author="pachalo chizala" w:date="2023-10-02T21:17:00Z">
          <w:tblPr>
            <w:tblStyle w:val="TableGrid"/>
            <w:tblW w:w="9400" w:type="dxa"/>
            <w:tblInd w:w="130" w:type="dxa"/>
            <w:tblCellMar>
              <w:top w:w="1" w:type="dxa"/>
              <w:left w:w="276" w:type="dxa"/>
              <w:right w:w="11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090"/>
        <w:tblGridChange w:id="1">
          <w:tblGrid>
            <w:gridCol w:w="9400"/>
          </w:tblGrid>
        </w:tblGridChange>
      </w:tblGrid>
      <w:tr w:rsidR="0026177A" w14:paraId="524568A0" w14:textId="77777777" w:rsidTr="001A3F5B">
        <w:trPr>
          <w:trHeight w:val="746"/>
          <w:trPrChange w:id="2" w:author="pachalo chizala" w:date="2023-10-02T21:17:00Z">
            <w:trPr>
              <w:trHeight w:val="746"/>
            </w:trPr>
          </w:trPrChange>
        </w:trPr>
        <w:tc>
          <w:tcPr>
            <w:tcW w:w="9090" w:type="dxa"/>
            <w:tcBorders>
              <w:top w:val="single" w:sz="15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  <w:tcPrChange w:id="3" w:author="pachalo chizala" w:date="2023-10-02T21:17:00Z">
              <w:tcPr>
                <w:tcW w:w="9400" w:type="dxa"/>
                <w:tcBorders>
                  <w:top w:val="single" w:sz="15" w:space="0" w:color="000000"/>
                  <w:left w:val="single" w:sz="15" w:space="0" w:color="000000"/>
                  <w:bottom w:val="double" w:sz="8" w:space="0" w:color="000000"/>
                  <w:right w:val="single" w:sz="15" w:space="0" w:color="000000"/>
                </w:tcBorders>
              </w:tcPr>
            </w:tcPrChange>
          </w:tcPr>
          <w:p w14:paraId="246BAFD6" w14:textId="77777777" w:rsidR="0026177A" w:rsidRDefault="0026177A" w:rsidP="004F1BBA">
            <w:pPr>
              <w:spacing w:after="0" w:line="259" w:lineRule="auto"/>
              <w:ind w:left="1880" w:right="201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REPUBLIC OF MALAWI NATIONAL STATISTICAL OFFICE</w:t>
            </w:r>
          </w:p>
        </w:tc>
      </w:tr>
      <w:tr w:rsidR="0026177A" w14:paraId="606CBEE5" w14:textId="77777777" w:rsidTr="001A3F5B">
        <w:trPr>
          <w:trHeight w:val="1058"/>
          <w:trPrChange w:id="4" w:author="pachalo chizala" w:date="2023-10-02T21:17:00Z">
            <w:trPr>
              <w:trHeight w:val="1058"/>
            </w:trPr>
          </w:trPrChange>
        </w:trPr>
        <w:tc>
          <w:tcPr>
            <w:tcW w:w="9090" w:type="dxa"/>
            <w:tcBorders>
              <w:top w:val="double" w:sz="8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  <w:vAlign w:val="center"/>
            <w:tcPrChange w:id="5" w:author="pachalo chizala" w:date="2023-10-02T21:17:00Z">
              <w:tcPr>
                <w:tcW w:w="9400" w:type="dxa"/>
                <w:tcBorders>
                  <w:top w:val="double" w:sz="8" w:space="0" w:color="000000"/>
                  <w:left w:val="single" w:sz="15" w:space="0" w:color="000000"/>
                  <w:bottom w:val="double" w:sz="8" w:space="0" w:color="000000"/>
                  <w:right w:val="single" w:sz="15" w:space="0" w:color="000000"/>
                </w:tcBorders>
                <w:vAlign w:val="center"/>
              </w:tcPr>
            </w:tcPrChange>
          </w:tcPr>
          <w:p w14:paraId="3FE096A2" w14:textId="77777777" w:rsidR="0026177A" w:rsidRDefault="0026177A" w:rsidP="004F1BBA">
            <w:pPr>
              <w:spacing w:after="0" w:line="259" w:lineRule="auto"/>
              <w:ind w:left="0" w:right="86" w:firstLine="0"/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2023 LABOUR FOUR SURVEY</w:t>
            </w:r>
          </w:p>
          <w:p w14:paraId="4BCBB1B1" w14:textId="36FDE8E4" w:rsidR="0026177A" w:rsidRDefault="0026177A" w:rsidP="004F1BBA">
            <w:pPr>
              <w:spacing w:after="0" w:line="259" w:lineRule="auto"/>
              <w:ind w:left="0" w:right="8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INDIVIDUAL QUESTIONNAIRE, 15-64 YEARS </w:t>
            </w:r>
            <w:r w:rsidR="0050420B">
              <w:rPr>
                <w:rFonts w:ascii="Times New Roman" w:eastAsia="Times New Roman" w:hAnsi="Times New Roman" w:cs="Times New Roman"/>
                <w:sz w:val="32"/>
              </w:rPr>
              <w:t>OLD</w:t>
            </w:r>
          </w:p>
        </w:tc>
      </w:tr>
      <w:tr w:rsidR="0026177A" w:rsidDel="00B91050" w14:paraId="0FAB1CE9" w14:textId="191ED052" w:rsidTr="001A3F5B">
        <w:trPr>
          <w:trHeight w:val="1058"/>
          <w:del w:id="6" w:author="pachalo chizala" w:date="2023-10-04T01:02:00Z"/>
          <w:trPrChange w:id="7" w:author="pachalo chizala" w:date="2023-10-02T21:17:00Z">
            <w:trPr>
              <w:trHeight w:val="1058"/>
            </w:trPr>
          </w:trPrChange>
        </w:trPr>
        <w:tc>
          <w:tcPr>
            <w:tcW w:w="9090" w:type="dxa"/>
            <w:tcBorders>
              <w:top w:val="double" w:sz="8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  <w:vAlign w:val="center"/>
            <w:tcPrChange w:id="8" w:author="pachalo chizala" w:date="2023-10-02T21:17:00Z">
              <w:tcPr>
                <w:tcW w:w="9400" w:type="dxa"/>
                <w:tcBorders>
                  <w:top w:val="double" w:sz="8" w:space="0" w:color="000000"/>
                  <w:left w:val="single" w:sz="15" w:space="0" w:color="000000"/>
                  <w:bottom w:val="double" w:sz="8" w:space="0" w:color="000000"/>
                  <w:right w:val="single" w:sz="15" w:space="0" w:color="000000"/>
                </w:tcBorders>
                <w:vAlign w:val="center"/>
              </w:tcPr>
            </w:tcPrChange>
          </w:tcPr>
          <w:p w14:paraId="08FA9176" w14:textId="5AD0D8ED" w:rsidR="0026177A" w:rsidDel="00B91050" w:rsidRDefault="0026177A" w:rsidP="004F1BBA">
            <w:pPr>
              <w:spacing w:after="0" w:line="259" w:lineRule="auto"/>
              <w:ind w:left="0" w:right="86" w:firstLine="0"/>
              <w:jc w:val="center"/>
              <w:rPr>
                <w:del w:id="9" w:author="pachalo chizala" w:date="2023-10-04T01:02:00Z"/>
                <w:rFonts w:ascii="Times New Roman" w:eastAsia="Times New Roman" w:hAnsi="Times New Roman" w:cs="Times New Roman"/>
                <w:sz w:val="32"/>
              </w:rPr>
            </w:pPr>
          </w:p>
        </w:tc>
      </w:tr>
      <w:tr w:rsidR="0026177A" w14:paraId="58E6FFF5" w14:textId="77777777" w:rsidTr="001A3F5B">
        <w:trPr>
          <w:trHeight w:val="10487"/>
          <w:trPrChange w:id="10" w:author="pachalo chizala" w:date="2023-10-02T21:16:00Z">
            <w:trPr>
              <w:trHeight w:val="10487"/>
            </w:trPr>
          </w:trPrChange>
        </w:trPr>
        <w:tc>
          <w:tcPr>
            <w:tcW w:w="9090" w:type="dxa"/>
            <w:tcBorders>
              <w:top w:val="double" w:sz="8" w:space="0" w:color="000000"/>
              <w:left w:val="single" w:sz="15" w:space="0" w:color="000000"/>
              <w:bottom w:val="single" w:sz="12" w:space="0" w:color="auto"/>
              <w:right w:val="single" w:sz="15" w:space="0" w:color="000000"/>
            </w:tcBorders>
            <w:tcPrChange w:id="11" w:author="pachalo chizala" w:date="2023-10-02T21:16:00Z">
              <w:tcPr>
                <w:tcW w:w="9400" w:type="dxa"/>
                <w:tcBorders>
                  <w:top w:val="double" w:sz="8" w:space="0" w:color="000000"/>
                  <w:left w:val="single" w:sz="15" w:space="0" w:color="000000"/>
                  <w:bottom w:val="single" w:sz="12" w:space="0" w:color="auto"/>
                  <w:right w:val="single" w:sz="15" w:space="0" w:color="000000"/>
                </w:tcBorders>
              </w:tcPr>
            </w:tcPrChange>
          </w:tcPr>
          <w:tbl>
            <w:tblPr>
              <w:tblStyle w:val="TableGrid"/>
              <w:tblpPr w:vertAnchor="text" w:horzAnchor="page" w:tblpX="1806" w:tblpY="287"/>
              <w:tblOverlap w:val="never"/>
              <w:tblW w:w="1512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4"/>
              <w:gridCol w:w="504"/>
              <w:gridCol w:w="504"/>
            </w:tblGrid>
            <w:tr w:rsidR="0026177A" w14:paraId="7907155D" w14:textId="77777777" w:rsidTr="004F1BBA">
              <w:trPr>
                <w:trHeight w:val="475"/>
              </w:trPr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1E2FD5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C1E878A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A42A029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FCB9423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259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  <w:p w14:paraId="5FFEC639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CLUSTER: </w:t>
            </w:r>
          </w:p>
          <w:p w14:paraId="4C076BCC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REGION: ______________________________________________________________________</w:t>
            </w:r>
          </w:p>
          <w:p w14:paraId="53BF4AF3" w14:textId="0197E9EC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DISTRICT: </w:t>
            </w:r>
            <w:del w:id="12" w:author="pachalo chizala" w:date="2023-10-02T21:19:00Z">
              <w:r w:rsidDel="001A3F5B">
                <w:rPr>
                  <w:rFonts w:ascii="Times New Roman" w:eastAsia="Times New Roman" w:hAnsi="Times New Roman" w:cs="Times New Roman"/>
                </w:rPr>
                <w:delText>_</w:delText>
              </w:r>
            </w:del>
            <w:r>
              <w:rPr>
                <w:rFonts w:ascii="Times New Roman" w:eastAsia="Times New Roman" w:hAnsi="Times New Roman" w:cs="Times New Roman"/>
              </w:rPr>
              <w:t>____________________________________________________________________</w:t>
            </w:r>
          </w:p>
          <w:tbl>
            <w:tblPr>
              <w:tblStyle w:val="TableGrid"/>
              <w:tblpPr w:vertAnchor="text" w:horzAnchor="page" w:tblpX="3208" w:tblpY="511"/>
              <w:tblOverlap w:val="never"/>
              <w:tblW w:w="197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  <w:gridCol w:w="630"/>
            </w:tblGrid>
            <w:tr w:rsidR="0026177A" w14:paraId="168B2408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CAB1DF2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BA8CCAA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5C08A6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72F215BA" w14:textId="547CD9AD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TA/STA: </w:t>
            </w:r>
            <w:del w:id="13" w:author="pachalo chizala" w:date="2023-10-02T21:19:00Z">
              <w:r w:rsidDel="001A3F5B">
                <w:rPr>
                  <w:rFonts w:ascii="Times New Roman" w:eastAsia="Times New Roman" w:hAnsi="Times New Roman" w:cs="Times New Roman"/>
                </w:rPr>
                <w:delText>_</w:delText>
              </w:r>
            </w:del>
            <w:r>
              <w:rPr>
                <w:rFonts w:ascii="Times New Roman" w:eastAsia="Times New Roman" w:hAnsi="Times New Roman" w:cs="Times New Roman"/>
              </w:rPr>
              <w:t>______________________________________________________________________</w:t>
            </w:r>
          </w:p>
          <w:p w14:paraId="4C388412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ENUMERATION NUMBER:</w:t>
            </w:r>
          </w:p>
          <w:tbl>
            <w:tblPr>
              <w:tblStyle w:val="TableGrid"/>
              <w:tblpPr w:vertAnchor="text" w:horzAnchor="page" w:tblpX="3219" w:tblpY="-304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6278A247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F2F77F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B1AE965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48F66EC9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HOUSEHOLD NUMBER:</w:t>
            </w:r>
          </w:p>
          <w:p w14:paraId="3104EB90" w14:textId="6CCFB0BB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HOUSEHOLD HEAD: </w:t>
            </w:r>
            <w:del w:id="14" w:author="pachalo chizala" w:date="2023-10-02T21:20:00Z">
              <w:r w:rsidDel="001A3F5B">
                <w:rPr>
                  <w:rFonts w:ascii="Times New Roman" w:eastAsia="Times New Roman" w:hAnsi="Times New Roman" w:cs="Times New Roman"/>
                </w:rPr>
                <w:delText>____</w:delText>
              </w:r>
            </w:del>
            <w:r>
              <w:rPr>
                <w:rFonts w:ascii="Times New Roman" w:eastAsia="Times New Roman" w:hAnsi="Times New Roman" w:cs="Times New Roman"/>
              </w:rPr>
              <w:t>_________________________________________________________</w:t>
            </w:r>
          </w:p>
          <w:p w14:paraId="5D46C353" w14:textId="173F7546" w:rsidR="0026177A" w:rsidRDefault="0026177A" w:rsidP="0026177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INTERVI</w:t>
            </w:r>
            <w:r w:rsidR="00787DF5"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WER NAME: </w:t>
            </w:r>
            <w:del w:id="15" w:author="pachalo chizala" w:date="2023-10-02T21:20:00Z">
              <w:r w:rsidDel="001A3F5B">
                <w:rPr>
                  <w:rFonts w:ascii="Times New Roman" w:eastAsia="Times New Roman" w:hAnsi="Times New Roman" w:cs="Times New Roman"/>
                </w:rPr>
                <w:delText>____</w:delText>
              </w:r>
            </w:del>
            <w:r>
              <w:rPr>
                <w:rFonts w:ascii="Times New Roman" w:eastAsia="Times New Roman" w:hAnsi="Times New Roman" w:cs="Times New Roman"/>
              </w:rPr>
              <w:t>________________________________________________________</w:t>
            </w:r>
          </w:p>
          <w:tbl>
            <w:tblPr>
              <w:tblStyle w:val="TableGrid"/>
              <w:tblpPr w:vertAnchor="text" w:horzAnchor="page" w:tblpX="3131" w:tblpY="539"/>
              <w:tblOverlap w:val="never"/>
              <w:tblW w:w="206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720"/>
              <w:gridCol w:w="630"/>
            </w:tblGrid>
            <w:tr w:rsidR="0026177A" w:rsidDel="001A3F5B" w14:paraId="6750D012" w14:textId="4AAD1E7C" w:rsidTr="004F1BBA">
              <w:trPr>
                <w:trHeight w:val="475"/>
                <w:del w:id="16" w:author="pachalo chizala" w:date="2023-10-02T21:20:00Z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4CDC549" w14:textId="6A317A30" w:rsidR="0026177A" w:rsidDel="001A3F5B" w:rsidRDefault="0026177A" w:rsidP="004F1BBA">
                  <w:pPr>
                    <w:spacing w:after="160" w:line="259" w:lineRule="auto"/>
                    <w:ind w:left="0" w:firstLine="0"/>
                    <w:rPr>
                      <w:del w:id="17" w:author="pachalo chizala" w:date="2023-10-02T21:20:00Z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516506C" w14:textId="07296599" w:rsidR="0026177A" w:rsidDel="001A3F5B" w:rsidRDefault="0026177A" w:rsidP="004F1BBA">
                  <w:pPr>
                    <w:spacing w:after="160" w:line="259" w:lineRule="auto"/>
                    <w:ind w:left="0" w:firstLine="0"/>
                    <w:rPr>
                      <w:del w:id="18" w:author="pachalo chizala" w:date="2023-10-02T21:20:00Z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417FCFA" w14:textId="5A2B501C" w:rsidR="0026177A" w:rsidDel="001A3F5B" w:rsidRDefault="0026177A" w:rsidP="004F1BBA">
                  <w:pPr>
                    <w:spacing w:after="160" w:line="259" w:lineRule="auto"/>
                    <w:ind w:left="0" w:firstLine="0"/>
                    <w:rPr>
                      <w:del w:id="19" w:author="pachalo chizala" w:date="2023-10-02T21:20:00Z"/>
                    </w:rPr>
                  </w:pPr>
                </w:p>
              </w:tc>
            </w:tr>
          </w:tbl>
          <w:tbl>
            <w:tblPr>
              <w:tblStyle w:val="TableGrid"/>
              <w:tblpPr w:vertAnchor="text" w:horzAnchor="margin" w:tblpXSpec="center" w:tblpY="558"/>
              <w:tblOverlap w:val="never"/>
              <w:tblW w:w="206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  <w:tblPrChange w:id="20" w:author="pachalo chizala" w:date="2023-10-02T21:22:00Z">
                <w:tblPr>
                  <w:tblStyle w:val="TableGrid"/>
                  <w:tblpPr w:vertAnchor="text" w:horzAnchor="page" w:tblpX="2797" w:tblpY="558"/>
                  <w:tblOverlap w:val="never"/>
                  <w:tblW w:w="2060" w:type="dxa"/>
                  <w:tblInd w:w="0" w:type="dxa"/>
                  <w:tblCellMar>
                    <w:left w:w="115" w:type="dxa"/>
                    <w:right w:w="115" w:type="dxa"/>
                  </w:tblCellMar>
                  <w:tblLook w:val="04A0" w:firstRow="1" w:lastRow="0" w:firstColumn="1" w:lastColumn="0" w:noHBand="0" w:noVBand="1"/>
                </w:tblPr>
              </w:tblPrChange>
            </w:tblPr>
            <w:tblGrid>
              <w:gridCol w:w="710"/>
              <w:gridCol w:w="720"/>
              <w:gridCol w:w="630"/>
              <w:tblGridChange w:id="21">
                <w:tblGrid>
                  <w:gridCol w:w="710"/>
                  <w:gridCol w:w="720"/>
                  <w:gridCol w:w="630"/>
                </w:tblGrid>
              </w:tblGridChange>
            </w:tblGrid>
            <w:tr w:rsidR="001A3F5B" w14:paraId="324AA028" w14:textId="77777777" w:rsidTr="001A3F5B">
              <w:trPr>
                <w:trHeight w:val="475"/>
                <w:ins w:id="22" w:author="pachalo chizala" w:date="2023-10-02T21:22:00Z"/>
                <w:trPrChange w:id="23" w:author="pachalo chizala" w:date="2023-10-02T21:22:00Z">
                  <w:trPr>
                    <w:trHeight w:val="475"/>
                  </w:trPr>
                </w:trPrChange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PrChange w:id="24" w:author="pachalo chizala" w:date="2023-10-02T21:22:00Z">
                    <w:tcPr>
                      <w:tcW w:w="710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</w:tcPrChange>
                </w:tcPr>
                <w:p w14:paraId="1AF3DFA5" w14:textId="77777777" w:rsidR="001A3F5B" w:rsidRDefault="001A3F5B" w:rsidP="001A3F5B">
                  <w:pPr>
                    <w:spacing w:after="160" w:line="259" w:lineRule="auto"/>
                    <w:ind w:left="0" w:firstLine="0"/>
                    <w:rPr>
                      <w:ins w:id="25" w:author="pachalo chizala" w:date="2023-10-02T21:22:00Z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PrChange w:id="26" w:author="pachalo chizala" w:date="2023-10-02T21:22:00Z">
                    <w:tcPr>
                      <w:tcW w:w="720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</w:tcPrChange>
                </w:tcPr>
                <w:p w14:paraId="18D77717" w14:textId="77777777" w:rsidR="001A3F5B" w:rsidRDefault="001A3F5B" w:rsidP="001A3F5B">
                  <w:pPr>
                    <w:spacing w:after="160" w:line="259" w:lineRule="auto"/>
                    <w:ind w:left="0" w:firstLine="0"/>
                    <w:rPr>
                      <w:ins w:id="27" w:author="pachalo chizala" w:date="2023-10-02T21:22:00Z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PrChange w:id="28" w:author="pachalo chizala" w:date="2023-10-02T21:22:00Z">
                    <w:tcPr>
                      <w:tcW w:w="630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</w:tcPrChange>
                </w:tcPr>
                <w:p w14:paraId="1D005F09" w14:textId="77777777" w:rsidR="001A3F5B" w:rsidRDefault="001A3F5B" w:rsidP="001A3F5B">
                  <w:pPr>
                    <w:spacing w:after="160" w:line="259" w:lineRule="auto"/>
                    <w:ind w:left="0" w:firstLine="0"/>
                    <w:rPr>
                      <w:ins w:id="29" w:author="pachalo chizala" w:date="2023-10-02T21:22:00Z"/>
                    </w:rPr>
                  </w:pPr>
                </w:p>
              </w:tc>
            </w:tr>
          </w:tbl>
          <w:p w14:paraId="224B26CC" w14:textId="144F8256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SUPERVISOR NAME: </w:t>
            </w:r>
            <w:del w:id="30" w:author="pachalo chizala" w:date="2023-10-02T21:20:00Z">
              <w:r w:rsidDel="001A3F5B">
                <w:rPr>
                  <w:rFonts w:ascii="Times New Roman" w:eastAsia="Times New Roman" w:hAnsi="Times New Roman" w:cs="Times New Roman"/>
                </w:rPr>
                <w:delText>____</w:delText>
              </w:r>
            </w:del>
            <w:r>
              <w:rPr>
                <w:rFonts w:ascii="Times New Roman" w:eastAsia="Times New Roman" w:hAnsi="Times New Roman" w:cs="Times New Roman"/>
              </w:rPr>
              <w:t>_________________________________________________________</w:t>
            </w:r>
          </w:p>
          <w:p w14:paraId="381C14EF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OF INTERVIEW: </w:t>
            </w:r>
          </w:p>
          <w:tbl>
            <w:tblPr>
              <w:tblStyle w:val="TableGrid"/>
              <w:tblpPr w:vertAnchor="text" w:horzAnchor="page" w:tblpX="3164" w:tblpY="-286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4606712E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85BF0D7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331DA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0030CACE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 TIME:</w:t>
            </w:r>
          </w:p>
          <w:tbl>
            <w:tblPr>
              <w:tblStyle w:val="TableGrid"/>
              <w:tblpPr w:vertAnchor="text" w:horzAnchor="page" w:tblpX="3202" w:tblpY="-209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366349CA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E0F32F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2DE54A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FF36E9B" w14:textId="49A07416" w:rsidR="0026177A" w:rsidRPr="001F579B" w:rsidRDefault="0026177A" w:rsidP="0026177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END TME:</w:t>
            </w:r>
          </w:p>
        </w:tc>
      </w:tr>
    </w:tbl>
    <w:p w14:paraId="4BE12CC2" w14:textId="53AB38FA" w:rsidR="00B91050" w:rsidRDefault="00B91050">
      <w:pPr>
        <w:spacing w:after="0" w:line="259" w:lineRule="auto"/>
        <w:ind w:left="-1440" w:right="7" w:firstLine="0"/>
        <w:rPr>
          <w:ins w:id="31" w:author="pachalo chizala" w:date="2023-10-04T01:03:00Z"/>
        </w:rPr>
      </w:pPr>
    </w:p>
    <w:p w14:paraId="6AB5B518" w14:textId="77777777" w:rsidR="00B91050" w:rsidRDefault="00B91050">
      <w:pPr>
        <w:spacing w:after="160" w:line="259" w:lineRule="auto"/>
        <w:ind w:left="0" w:right="0" w:firstLine="0"/>
        <w:rPr>
          <w:ins w:id="32" w:author="pachalo chizala" w:date="2023-10-04T01:03:00Z"/>
        </w:rPr>
      </w:pPr>
      <w:ins w:id="33" w:author="pachalo chizala" w:date="2023-10-04T01:03:00Z">
        <w:r>
          <w:br w:type="page"/>
        </w:r>
      </w:ins>
    </w:p>
    <w:p w14:paraId="24831437" w14:textId="77777777" w:rsidR="00844A2C" w:rsidRDefault="00844A2C">
      <w:pPr>
        <w:spacing w:after="0" w:line="259" w:lineRule="auto"/>
        <w:ind w:left="-1440" w:right="7" w:firstLine="0"/>
      </w:pPr>
    </w:p>
    <w:tbl>
      <w:tblPr>
        <w:tblStyle w:val="TableGrid"/>
        <w:tblW w:w="9049" w:type="dxa"/>
        <w:tblInd w:w="-11" w:type="dxa"/>
        <w:tblCellMar>
          <w:top w:w="41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9049"/>
      </w:tblGrid>
      <w:tr w:rsidR="00844A2C" w14:paraId="5991A6DA" w14:textId="77777777" w:rsidTr="006D428D">
        <w:trPr>
          <w:trHeight w:val="312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87EF535" w14:textId="77777777" w:rsidR="00844A2C" w:rsidRDefault="00503825">
            <w:pPr>
              <w:spacing w:after="0" w:line="259" w:lineRule="auto"/>
              <w:ind w:left="0" w:right="45" w:firstLine="0"/>
              <w:jc w:val="center"/>
            </w:pPr>
            <w:r>
              <w:rPr>
                <w:color w:val="FFFFFF"/>
                <w:sz w:val="24"/>
              </w:rPr>
              <w:t xml:space="preserve">RESPONDENT STATUS (RSP) </w:t>
            </w:r>
          </w:p>
        </w:tc>
      </w:tr>
      <w:tr w:rsidR="00844A2C" w14:paraId="4F580C4F" w14:textId="77777777" w:rsidTr="006D428D">
        <w:trPr>
          <w:trHeight w:val="1475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59D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Global flow variables to manage the interview flow </w:t>
            </w:r>
          </w:p>
          <w:p w14:paraId="5A8A6F0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GLO_WAP = 1</w:t>
            </w:r>
            <w:r>
              <w:rPr>
                <w:sz w:val="20"/>
              </w:rPr>
              <w:t xml:space="preserve"> if DEM_AGE &gt;= </w:t>
            </w:r>
            <w:r>
              <w:rPr>
                <w:color w:val="0070C0"/>
                <w:sz w:val="20"/>
              </w:rPr>
              <w:t>[NWAP]</w:t>
            </w:r>
            <w:r>
              <w:rPr>
                <w:color w:val="FF0000"/>
                <w:sz w:val="20"/>
              </w:rPr>
              <w:t>/*Global flag for working age respondents*/</w:t>
            </w:r>
            <w:r>
              <w:rPr>
                <w:sz w:val="20"/>
              </w:rPr>
              <w:t xml:space="preserve"> </w:t>
            </w:r>
          </w:p>
          <w:p w14:paraId="0BD295B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GLO_EMP = 0</w:t>
            </w:r>
            <w:r>
              <w:rPr>
                <w:sz w:val="20"/>
              </w:rPr>
              <w:t xml:space="preserve"> if GLO_WAP = 1</w:t>
            </w:r>
            <w:r>
              <w:rPr>
                <w:color w:val="FF0000"/>
                <w:sz w:val="20"/>
              </w:rPr>
              <w:t>/*Global flag for confirmed employed respondents*/</w:t>
            </w:r>
            <w:r>
              <w:rPr>
                <w:b/>
                <w:sz w:val="20"/>
              </w:rPr>
              <w:t xml:space="preserve"> </w:t>
            </w:r>
          </w:p>
          <w:p w14:paraId="28C596F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GLO_PROV= 0 </w:t>
            </w:r>
            <w:r>
              <w:rPr>
                <w:sz w:val="20"/>
              </w:rPr>
              <w:t>if GLO_WAP = 1</w:t>
            </w:r>
            <w:r>
              <w:rPr>
                <w:color w:val="FF0000"/>
                <w:sz w:val="20"/>
              </w:rPr>
              <w:t>/*Global flag for provisional employed respondents*/</w:t>
            </w:r>
            <w:r>
              <w:rPr>
                <w:b/>
                <w:sz w:val="20"/>
              </w:rPr>
              <w:t xml:space="preserve"> </w:t>
            </w:r>
          </w:p>
          <w:p w14:paraId="3F3C8E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GLO_OPF= 0 </w:t>
            </w:r>
            <w:r>
              <w:rPr>
                <w:sz w:val="20"/>
              </w:rPr>
              <w:t>if GLO_WAP = 1</w:t>
            </w:r>
            <w:r>
              <w:rPr>
                <w:color w:val="FF0000"/>
                <w:sz w:val="20"/>
              </w:rPr>
              <w:t>/*Global flag for own-use producers of foodstuff*/</w:t>
            </w:r>
            <w:r>
              <w:rPr>
                <w:sz w:val="20"/>
              </w:rPr>
              <w:t xml:space="preserve"> </w:t>
            </w:r>
          </w:p>
          <w:p w14:paraId="1124E45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GLO_MLT = 0</w:t>
            </w:r>
            <w:r>
              <w:rPr>
                <w:sz w:val="20"/>
              </w:rPr>
              <w:t xml:space="preserve"> if GLO_WAP = 1</w:t>
            </w:r>
            <w:r>
              <w:rPr>
                <w:color w:val="FF0000"/>
                <w:sz w:val="20"/>
              </w:rPr>
              <w:t>/*Global flag for persons with work in agriculture and in another sector*/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2FD45BC9" w14:textId="77777777" w:rsidTr="006D428D">
        <w:trPr>
          <w:trHeight w:val="196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D097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RSP_INTRO </w:t>
            </w:r>
          </w:p>
          <w:p w14:paraId="5DC101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PPNO=1) </w:t>
            </w:r>
          </w:p>
          <w:p w14:paraId="505451C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The next questions are about you… </w:t>
            </w:r>
          </w:p>
          <w:p w14:paraId="4DD251D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 NE 1) </w:t>
            </w:r>
          </w:p>
          <w:p w14:paraId="189AFD2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The next questions are about (NAME)… </w:t>
            </w:r>
          </w:p>
          <w:p w14:paraId="0CED81C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E9972C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first personal interview should be completed for the reference person (PPNO1). Then it should proceed in chronological order through the PPNO’s as relevant</w:t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79E98FA5" w14:textId="77777777" w:rsidTr="006D428D">
        <w:trPr>
          <w:trHeight w:val="1231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09A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 NE 1) </w:t>
            </w:r>
          </w:p>
          <w:p w14:paraId="14C9517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RSP_AVAIL </w:t>
            </w:r>
          </w:p>
          <w:p w14:paraId="0A4811FD" w14:textId="41EC24D3" w:rsidR="00844A2C" w:rsidRDefault="00503825">
            <w:pPr>
              <w:tabs>
                <w:tab w:val="center" w:pos="0"/>
                <w:tab w:val="center" w:pos="185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Is (PPNO# NAME) available? </w:t>
            </w:r>
          </w:p>
          <w:p w14:paraId="09E6D345" w14:textId="77777777" w:rsidR="00844A2C" w:rsidRDefault="00503825">
            <w:pPr>
              <w:numPr>
                <w:ilvl w:val="0"/>
                <w:numId w:val="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743AA4F" w14:textId="77777777" w:rsidR="00844A2C" w:rsidRDefault="00503825">
            <w:pPr>
              <w:numPr>
                <w:ilvl w:val="0"/>
                <w:numId w:val="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NO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0F02260" w14:textId="77777777" w:rsidTr="006D428D">
        <w:trPr>
          <w:trHeight w:val="147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A79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(RSP_AVAIL=1 OR PPNO=1)</w:t>
            </w:r>
            <w:r>
              <w:rPr>
                <w:b/>
                <w:sz w:val="20"/>
              </w:rPr>
              <w:t xml:space="preserve"> </w:t>
            </w:r>
          </w:p>
          <w:p w14:paraId="68827FC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RSP_DIR</w:t>
            </w:r>
            <w:r>
              <w:rPr>
                <w:i/>
                <w:sz w:val="20"/>
              </w:rPr>
              <w:t xml:space="preserve"> </w:t>
            </w:r>
          </w:p>
          <w:p w14:paraId="716C13E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INTERVIEWER TO ANSWER: </w:t>
            </w:r>
          </w:p>
          <w:p w14:paraId="5A43C03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IS (PPNO# NAME) (HIM/HERSELF) RESPONDING TO THE QUESTIONS? </w:t>
            </w:r>
          </w:p>
          <w:p w14:paraId="74319BE0" w14:textId="77777777" w:rsidR="00844A2C" w:rsidRDefault="00503825">
            <w:pPr>
              <w:numPr>
                <w:ilvl w:val="0"/>
                <w:numId w:val="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E35CC6C" w14:textId="77777777" w:rsidR="00844A2C" w:rsidRDefault="00503825">
            <w:pPr>
              <w:numPr>
                <w:ilvl w:val="0"/>
                <w:numId w:val="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CB73CDB" w14:textId="77777777" w:rsidTr="006D428D">
        <w:trPr>
          <w:trHeight w:val="1232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A0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(RSP_AVAIL=2 OR RSP_DIR=2) </w:t>
            </w:r>
          </w:p>
          <w:p w14:paraId="4406CBB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RSP_PPNO</w:t>
            </w:r>
            <w:r>
              <w:rPr>
                <w:sz w:val="20"/>
              </w:rPr>
              <w:t xml:space="preserve"> </w:t>
            </w:r>
          </w:p>
          <w:p w14:paraId="53C285BF" w14:textId="77777777" w:rsidR="00844A2C" w:rsidRDefault="00503825">
            <w:pPr>
              <w:spacing w:after="0" w:line="242" w:lineRule="auto"/>
              <w:ind w:left="1440" w:right="0" w:hanging="720"/>
            </w:pPr>
            <w:r>
              <w:rPr>
                <w:i/>
                <w:sz w:val="20"/>
              </w:rPr>
              <w:t xml:space="preserve">INTERVIEWER, SELECT THE PPNO OF THE PERSON RESPONDING TO THE QUESTIONS </w:t>
            </w:r>
            <w:r>
              <w:rPr>
                <w:sz w:val="20"/>
              </w:rPr>
              <w:t xml:space="preserve">_________________ </w:t>
            </w:r>
          </w:p>
          <w:p w14:paraId="6891CEC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PPNO# </w:t>
            </w:r>
          </w:p>
        </w:tc>
      </w:tr>
      <w:tr w:rsidR="00844A2C" w14:paraId="7272B154" w14:textId="77777777" w:rsidTr="006D428D">
        <w:trPr>
          <w:trHeight w:val="2072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46DB" w14:textId="77777777" w:rsidR="00CC2F1E" w:rsidRDefault="00503825">
            <w:pPr>
              <w:spacing w:after="0" w:line="242" w:lineRule="auto"/>
              <w:ind w:left="0" w:right="1829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(PPNO NE 1 &amp; (RSP_DIR=2 OR RSP_AVAIL=2)  &amp; RSP_PPNO NE PPNO1)  </w:t>
            </w:r>
          </w:p>
          <w:p w14:paraId="5CA661BE" w14:textId="1B4D7EEF" w:rsidR="00844A2C" w:rsidRDefault="00503825">
            <w:pPr>
              <w:spacing w:after="0" w:line="242" w:lineRule="auto"/>
              <w:ind w:left="0" w:right="1829" w:firstLine="0"/>
            </w:pPr>
            <w:r>
              <w:rPr>
                <w:b/>
                <w:sz w:val="20"/>
              </w:rPr>
              <w:t>RSP_REL</w:t>
            </w:r>
            <w:r>
              <w:rPr>
                <w:sz w:val="20"/>
              </w:rPr>
              <w:t xml:space="preserve"> </w:t>
            </w:r>
          </w:p>
          <w:p w14:paraId="76009B1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Can you let me know what is your relationship to (PPNO# NAME)? </w:t>
            </w:r>
          </w:p>
          <w:p w14:paraId="25B0617A" w14:textId="77777777" w:rsidR="006D428D" w:rsidRPr="006D428D" w:rsidRDefault="00503825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SPOUSE OR PARTNER </w:t>
            </w:r>
          </w:p>
          <w:p w14:paraId="09E9FF13" w14:textId="77777777" w:rsidR="006D428D" w:rsidRPr="006D428D" w:rsidRDefault="00503825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SON OR DAUGHTER </w:t>
            </w:r>
          </w:p>
          <w:p w14:paraId="50F72585" w14:textId="77777777" w:rsidR="006D428D" w:rsidRPr="006D428D" w:rsidRDefault="006D428D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MOTHER OR FATHER </w:t>
            </w:r>
          </w:p>
          <w:p w14:paraId="7DAA17F2" w14:textId="77777777" w:rsidR="00CC2F1E" w:rsidRPr="00CC2F1E" w:rsidRDefault="006D428D" w:rsidP="00CC2F1E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OTHER RELATIVE </w:t>
            </w:r>
          </w:p>
          <w:p w14:paraId="2AA0B5FF" w14:textId="0362BAEF" w:rsidR="00844A2C" w:rsidRDefault="006D428D" w:rsidP="00CC2F1E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CC2F1E">
              <w:rPr>
                <w:sz w:val="20"/>
              </w:rPr>
              <w:t xml:space="preserve">UNRELATED </w:t>
            </w:r>
          </w:p>
        </w:tc>
      </w:tr>
      <w:tr w:rsidR="00844A2C" w14:paraId="72273D0C" w14:textId="77777777" w:rsidTr="006D428D">
        <w:tblPrEx>
          <w:tblCellMar>
            <w:right w:w="115" w:type="dxa"/>
          </w:tblCellMar>
        </w:tblPrEx>
        <w:trPr>
          <w:trHeight w:val="246"/>
        </w:trPr>
        <w:tc>
          <w:tcPr>
            <w:tcW w:w="90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7479726A" w14:textId="77777777" w:rsidR="00844A2C" w:rsidRDefault="00503825">
            <w:pPr>
              <w:tabs>
                <w:tab w:val="center" w:pos="4414"/>
                <w:tab w:val="center" w:pos="800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ab/>
              <w:t xml:space="preserve"> </w:t>
            </w:r>
          </w:p>
        </w:tc>
      </w:tr>
    </w:tbl>
    <w:p w14:paraId="665DEEF7" w14:textId="77777777" w:rsidR="00844A2C" w:rsidRDefault="00503825">
      <w:r>
        <w:br w:type="page"/>
      </w:r>
    </w:p>
    <w:tbl>
      <w:tblPr>
        <w:tblStyle w:val="TableGrid"/>
        <w:tblW w:w="9049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49"/>
      </w:tblGrid>
      <w:tr w:rsidR="00844A2C" w14:paraId="3224246E" w14:textId="77777777">
        <w:trPr>
          <w:trHeight w:val="312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A57271" w14:textId="77777777" w:rsidR="00844A2C" w:rsidRDefault="00503825">
            <w:pPr>
              <w:spacing w:after="0" w:line="259" w:lineRule="auto"/>
              <w:ind w:left="4" w:right="0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EMPLOYMED, AT WORK (ATW)  </w:t>
            </w:r>
          </w:p>
        </w:tc>
      </w:tr>
      <w:tr w:rsidR="00844A2C" w14:paraId="40F32C2B" w14:textId="77777777">
        <w:trPr>
          <w:trHeight w:val="1989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C45E" w14:textId="3F30761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(GLO_WAP=1) &amp; (DEM_REL NE </w:t>
            </w:r>
            <w:del w:id="34" w:author="pachalo chizala" w:date="2023-10-04T08:38:00Z">
              <w:r w:rsidDel="00AA155C">
                <w:rPr>
                  <w:i/>
                  <w:color w:val="FF0000"/>
                  <w:sz w:val="20"/>
                </w:rPr>
                <w:delText>7</w:delText>
              </w:r>
            </w:del>
            <w:ins w:id="35" w:author="pachalo chizala" w:date="2023-10-04T08:38:00Z">
              <w:r w:rsidR="00AA155C">
                <w:rPr>
                  <w:i/>
                  <w:color w:val="FF0000"/>
                  <w:sz w:val="20"/>
                </w:rPr>
                <w:t>13</w:t>
              </w:r>
            </w:ins>
            <w:r>
              <w:rPr>
                <w:i/>
                <w:color w:val="FF0000"/>
                <w:sz w:val="20"/>
              </w:rPr>
              <w:t xml:space="preserve">) </w:t>
            </w:r>
          </w:p>
          <w:p w14:paraId="11002BC8" w14:textId="6239DC93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A01</w:t>
            </w:r>
            <w:r w:rsidR="00503825">
              <w:rPr>
                <w:sz w:val="20"/>
              </w:rPr>
              <w:t xml:space="preserve"> </w:t>
            </w:r>
          </w:p>
          <w:p w14:paraId="4E9C6522" w14:textId="4643D70C" w:rsidR="00844A2C" w:rsidRDefault="00032ACC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from </w:t>
            </w:r>
            <w:r w:rsidR="00503825">
              <w:rPr>
                <w:color w:val="0070C0"/>
                <w:sz w:val="20"/>
              </w:rPr>
              <w:t xml:space="preserve">[START_DAY] </w:t>
            </w:r>
            <w:r w:rsidR="00503825">
              <w:rPr>
                <w:sz w:val="20"/>
              </w:rPr>
              <w:t xml:space="preserve">up to </w:t>
            </w:r>
            <w:r w:rsidR="00503825">
              <w:rPr>
                <w:color w:val="0070C0"/>
                <w:sz w:val="20"/>
              </w:rPr>
              <w:t>[END_DAY/yesterday]</w:t>
            </w:r>
            <w:r w:rsidR="00503825">
              <w:rPr>
                <w:sz w:val="20"/>
              </w:rPr>
              <w:t xml:space="preserve">, did (you/NAME) work for someone else for pay, for one or more hours? </w:t>
            </w:r>
          </w:p>
          <w:p w14:paraId="60E09C25" w14:textId="77777777" w:rsidR="00844A2C" w:rsidRDefault="00503825">
            <w:pPr>
              <w:numPr>
                <w:ilvl w:val="0"/>
                <w:numId w:val="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      </w:t>
            </w:r>
            <w:r>
              <w:rPr>
                <w:sz w:val="20"/>
              </w:rPr>
              <w:tab/>
              <w:t xml:space="preserve"> </w:t>
            </w:r>
          </w:p>
          <w:p w14:paraId="23D32CA2" w14:textId="77777777" w:rsidR="00844A2C" w:rsidRDefault="00503825">
            <w:pPr>
              <w:numPr>
                <w:ilvl w:val="0"/>
                <w:numId w:val="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763F99F" w14:textId="77777777" w:rsidR="00844A2C" w:rsidRDefault="00503825">
            <w:pPr>
              <w:spacing w:after="5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516C407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</w:t>
            </w:r>
            <w:r>
              <w:rPr>
                <w:i/>
                <w:color w:val="FF0000"/>
              </w:rPr>
              <w:t>ed when INTREVIEW DAY − 1 = END_DAY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904FC66" w14:textId="77777777">
        <w:trPr>
          <w:trHeight w:val="2453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33E7" w14:textId="41E3986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A01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25BE0D4C" w14:textId="223D6FF4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710D110" w14:textId="5BFF7AA2" w:rsidR="00844A2C" w:rsidRDefault="00032ACC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did (you/NAME) run or do any kind of business, farming or other activity to generate income? </w:t>
            </w:r>
          </w:p>
          <w:p w14:paraId="2B310BFC" w14:textId="77777777" w:rsidR="00844A2C" w:rsidRDefault="00503825">
            <w:pPr>
              <w:numPr>
                <w:ilvl w:val="0"/>
                <w:numId w:val="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13A58CBB" w14:textId="77777777" w:rsidR="00844A2C" w:rsidRDefault="00503825">
            <w:pPr>
              <w:numPr>
                <w:ilvl w:val="0"/>
                <w:numId w:val="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1148EA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1CB1FA7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READ ONLY IF NEEDED: </w:t>
            </w:r>
          </w:p>
          <w:p w14:paraId="72E2272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For example: </w:t>
            </w:r>
            <w:r>
              <w:rPr>
                <w:i/>
                <w:color w:val="0070C0"/>
                <w:sz w:val="20"/>
              </w:rPr>
              <w:t>[making things for sale, growing produce for sale, buying and reselling things, provided services for pay, raising animals or catching fish for sale]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289D2266" w14:textId="77777777">
        <w:trPr>
          <w:trHeight w:val="147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D15B" w14:textId="5A88E83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A02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4D939D5F" w14:textId="3AE264DE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A03</w:t>
            </w:r>
            <w:r w:rsidR="00503825">
              <w:rPr>
                <w:b/>
                <w:sz w:val="20"/>
              </w:rPr>
              <w:t xml:space="preserve"> </w:t>
            </w:r>
          </w:p>
          <w:p w14:paraId="33093588" w14:textId="65D2B4F9" w:rsidR="00844A2C" w:rsidRDefault="00032ACC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did (you/NAME) help in a family business or farm? </w:t>
            </w:r>
          </w:p>
          <w:p w14:paraId="03576B17" w14:textId="77777777" w:rsidR="00844A2C" w:rsidRDefault="00503825">
            <w:pPr>
              <w:numPr>
                <w:ilvl w:val="0"/>
                <w:numId w:val="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BB40C2C" w14:textId="77777777" w:rsidR="00844A2C" w:rsidRDefault="00503825">
            <w:pPr>
              <w:numPr>
                <w:ilvl w:val="0"/>
                <w:numId w:val="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5543E46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CEAE87E" w14:textId="77777777">
        <w:trPr>
          <w:trHeight w:val="2203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3D6FA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Global flow variables status at end of module </w:t>
            </w:r>
          </w:p>
          <w:p w14:paraId="62F065C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3B7C7707" w14:textId="60CD44A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DEM_REL = </w:t>
            </w:r>
            <w:del w:id="36" w:author="pachalo chizala" w:date="2023-10-04T06:18:00Z">
              <w:r w:rsidDel="00FC0598">
                <w:rPr>
                  <w:sz w:val="20"/>
                </w:rPr>
                <w:delText xml:space="preserve">7 </w:delText>
              </w:r>
            </w:del>
            <w:ins w:id="37" w:author="pachalo chizala" w:date="2023-10-04T06:18:00Z">
              <w:r w:rsidR="00FC0598">
                <w:rPr>
                  <w:sz w:val="20"/>
                </w:rPr>
                <w:t>13</w:t>
              </w:r>
              <w:r w:rsidR="00FC0598">
                <w:rPr>
                  <w:sz w:val="20"/>
                </w:rPr>
                <w:t xml:space="preserve"> </w:t>
              </w:r>
            </w:ins>
          </w:p>
          <w:p w14:paraId="30EF202F" w14:textId="32CF7B3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GLO_EMP = 1 </w:t>
            </w:r>
            <w:r>
              <w:rPr>
                <w:sz w:val="20"/>
              </w:rPr>
              <w:t xml:space="preserve">IF </w:t>
            </w:r>
            <w:r w:rsidR="00A43688">
              <w:rPr>
                <w:sz w:val="20"/>
              </w:rPr>
              <w:t>A01</w:t>
            </w:r>
            <w:r>
              <w:rPr>
                <w:sz w:val="20"/>
              </w:rPr>
              <w:t xml:space="preserve"> = 1 </w:t>
            </w:r>
          </w:p>
          <w:p w14:paraId="60B28057" w14:textId="4F50726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A43688">
              <w:rPr>
                <w:sz w:val="20"/>
              </w:rPr>
              <w:t>A02</w:t>
            </w:r>
            <w:r>
              <w:rPr>
                <w:sz w:val="20"/>
              </w:rPr>
              <w:t xml:space="preserve"> = 1 OR </w:t>
            </w:r>
            <w:r w:rsidR="00A43688">
              <w:rPr>
                <w:sz w:val="20"/>
              </w:rPr>
              <w:t>A03</w:t>
            </w:r>
            <w:r>
              <w:rPr>
                <w:sz w:val="20"/>
              </w:rPr>
              <w:t xml:space="preserve"> = 1 </w:t>
            </w:r>
          </w:p>
          <w:p w14:paraId="3AF27E9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3EE6F4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>/*For cases requiring confirmation when AGF module is included*/</w:t>
            </w:r>
            <w:r>
              <w:rPr>
                <w:sz w:val="20"/>
              </w:rPr>
              <w:t xml:space="preserve"> </w:t>
            </w:r>
          </w:p>
          <w:p w14:paraId="6D2F87CD" w14:textId="02B7675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GLO_PROV= 1 </w:t>
            </w:r>
            <w:r>
              <w:rPr>
                <w:sz w:val="20"/>
              </w:rPr>
              <w:t xml:space="preserve">IF </w:t>
            </w:r>
            <w:r w:rsidR="00A43688">
              <w:rPr>
                <w:sz w:val="20"/>
              </w:rPr>
              <w:t>A02</w:t>
            </w:r>
            <w:r>
              <w:rPr>
                <w:sz w:val="20"/>
              </w:rPr>
              <w:t xml:space="preserve"> = 1 OR </w:t>
            </w:r>
            <w:r w:rsidR="00A43688">
              <w:rPr>
                <w:sz w:val="20"/>
              </w:rPr>
              <w:t>A03</w:t>
            </w:r>
            <w:r>
              <w:rPr>
                <w:sz w:val="20"/>
              </w:rPr>
              <w:t xml:space="preserve"> = 1 </w:t>
            </w:r>
          </w:p>
          <w:p w14:paraId="5379A6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869EA39" w14:textId="77777777" w:rsidTr="00143E6C">
        <w:trPr>
          <w:trHeight w:val="264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AE6196A" w14:textId="77777777" w:rsidR="00844A2C" w:rsidRDefault="00503825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224B6A12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4230F474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1A2A55DE" w14:textId="77777777" w:rsidTr="00143E6C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1EDDA8" w14:textId="77777777" w:rsidR="00844A2C" w:rsidRDefault="00503825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FFFFFF"/>
                <w:sz w:val="24"/>
              </w:rPr>
              <w:t xml:space="preserve">TEMPORARY ABSENCE FROM EMPLOYMENT (ABS) </w:t>
            </w:r>
          </w:p>
        </w:tc>
      </w:tr>
      <w:tr w:rsidR="00844A2C" w14:paraId="7A318F82" w14:textId="77777777" w:rsidTr="00143E6C">
        <w:trPr>
          <w:trHeight w:val="123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275D" w14:textId="77777777" w:rsidR="00A43688" w:rsidRDefault="00503825">
            <w:pPr>
              <w:spacing w:after="0" w:line="242" w:lineRule="auto"/>
              <w:ind w:left="0" w:right="6507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GLO_EMP=0 </w:t>
            </w:r>
          </w:p>
          <w:p w14:paraId="01BF2EA4" w14:textId="51045B08" w:rsidR="00844A2C" w:rsidRDefault="00252875">
            <w:pPr>
              <w:spacing w:after="0" w:line="242" w:lineRule="auto"/>
              <w:ind w:left="0" w:right="6507" w:firstLine="0"/>
            </w:pPr>
            <w:r>
              <w:rPr>
                <w:b/>
                <w:sz w:val="20"/>
              </w:rPr>
              <w:t>B01</w:t>
            </w:r>
            <w:r w:rsidR="00503825">
              <w:rPr>
                <w:sz w:val="20"/>
              </w:rPr>
              <w:t xml:space="preserve"> </w:t>
            </w:r>
          </w:p>
          <w:p w14:paraId="1E6D00E1" w14:textId="131CE52B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Even though (you/NAME) did not work, </w:t>
            </w:r>
            <w:r w:rsidR="00032ACC">
              <w:rPr>
                <w:sz w:val="20"/>
              </w:rPr>
              <w:t>in the last seven days</w:t>
            </w:r>
            <w:r>
              <w:rPr>
                <w:sz w:val="20"/>
              </w:rPr>
              <w:t xml:space="preserve"> did (you/he/she) have a paid job or a business? </w:t>
            </w:r>
          </w:p>
          <w:p w14:paraId="56C76D2A" w14:textId="77777777" w:rsidR="00844A2C" w:rsidRDefault="00503825">
            <w:pPr>
              <w:numPr>
                <w:ilvl w:val="0"/>
                <w:numId w:val="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BB3C24B" w14:textId="77777777" w:rsidR="00844A2C" w:rsidRDefault="00503825">
            <w:pPr>
              <w:numPr>
                <w:ilvl w:val="0"/>
                <w:numId w:val="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4E5CDC86" w14:textId="77777777" w:rsidTr="00143E6C">
        <w:trPr>
          <w:trHeight w:val="416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6D61" w14:textId="605B066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00800586" w14:textId="7608EE2F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B02</w:t>
            </w:r>
            <w:r w:rsidR="00503825">
              <w:rPr>
                <w:b/>
                <w:sz w:val="20"/>
              </w:rPr>
              <w:t xml:space="preserve"> </w:t>
            </w:r>
          </w:p>
          <w:p w14:paraId="4A608CA4" w14:textId="7B7658CF" w:rsidR="00844A2C" w:rsidRDefault="00503825">
            <w:pPr>
              <w:tabs>
                <w:tab w:val="center" w:pos="2424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Why did (you/NAME) not work </w:t>
            </w:r>
            <w:r w:rsidR="00143E6C">
              <w:rPr>
                <w:sz w:val="20"/>
              </w:rPr>
              <w:t>in the last seven days</w:t>
            </w:r>
            <w:r>
              <w:rPr>
                <w:sz w:val="20"/>
              </w:rPr>
              <w:t xml:space="preserve">? </w:t>
            </w:r>
          </w:p>
          <w:p w14:paraId="75005ACC" w14:textId="77777777" w:rsidR="00844A2C" w:rsidRDefault="00503825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TO START NEW JOB OR BUSINESS  </w:t>
            </w:r>
          </w:p>
          <w:p w14:paraId="29A84D01" w14:textId="77777777" w:rsidR="00844A2C" w:rsidRDefault="00503825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LOW OR OFF-SEASON </w:t>
            </w:r>
          </w:p>
          <w:p w14:paraId="389EF3CF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03.SHIFT WORK, FLEXI TIME, NATURE OF WORK </w:t>
            </w:r>
          </w:p>
          <w:p w14:paraId="44FC1AE0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VACATION, HOLIDAYS  </w:t>
            </w:r>
          </w:p>
          <w:p w14:paraId="169FD294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SICKNESS, ILLNESS, ACCIDENT  </w:t>
            </w:r>
          </w:p>
          <w:p w14:paraId="0C5E2B05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MATERNITY, PATERNITY LEAVE  </w:t>
            </w:r>
          </w:p>
          <w:p w14:paraId="13A51B96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EDUCATION LEAVE OR TRAINING </w:t>
            </w:r>
          </w:p>
          <w:p w14:paraId="402008E2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PERSONAL LEAVE (CARE FOR FAMILY, CIVIC DUTIES…) </w:t>
            </w:r>
          </w:p>
          <w:p w14:paraId="28019334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TEMPORARY LAY OFF, NO CLIENTS OR MATERIALS, WORK BREAK </w:t>
            </w:r>
          </w:p>
          <w:p w14:paraId="5F790835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BAD WEATHER, NATURAL DISASTER  </w:t>
            </w:r>
          </w:p>
          <w:p w14:paraId="413CBCAF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STRIKE OR LABOUR DISPUTE  </w:t>
            </w:r>
          </w:p>
          <w:p w14:paraId="521F60D6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LONG-TERM DISABILITY </w:t>
            </w:r>
          </w:p>
          <w:p w14:paraId="18D2D4BA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(SPECIFY): ___________ </w:t>
            </w:r>
          </w:p>
          <w:p w14:paraId="6B37950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3E76696" w14:textId="77777777" w:rsidTr="00143E6C">
        <w:trPr>
          <w:trHeight w:val="171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D652" w14:textId="4310633A" w:rsidR="00844A2C" w:rsidRDefault="00503825">
            <w:pPr>
              <w:spacing w:after="0" w:line="259" w:lineRule="auto"/>
              <w:ind w:left="29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=02 </w:t>
            </w:r>
          </w:p>
          <w:p w14:paraId="121EF93C" w14:textId="70189EE4" w:rsidR="00844A2C" w:rsidRDefault="00A43688">
            <w:pPr>
              <w:spacing w:after="0" w:line="259" w:lineRule="auto"/>
              <w:ind w:left="29" w:right="0" w:firstLine="0"/>
            </w:pPr>
            <w:r>
              <w:rPr>
                <w:b/>
                <w:sz w:val="20"/>
              </w:rPr>
              <w:t>B03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94C266C" w14:textId="77777777" w:rsidR="00844A2C" w:rsidRDefault="00503825">
            <w:pPr>
              <w:spacing w:after="16" w:line="239" w:lineRule="auto"/>
              <w:ind w:left="720" w:right="0" w:firstLine="29"/>
            </w:pPr>
            <w:r>
              <w:rPr>
                <w:sz w:val="20"/>
              </w:rPr>
              <w:t>During the low or off-season, (do/does) (you/NAME) continue to do some work for that job or business?</w:t>
            </w:r>
            <w:r>
              <w:rPr>
                <w:b/>
                <w:sz w:val="20"/>
              </w:rPr>
              <w:t xml:space="preserve"> </w:t>
            </w:r>
          </w:p>
          <w:p w14:paraId="096ADCD9" w14:textId="77777777" w:rsidR="00844A2C" w:rsidRDefault="00503825">
            <w:pPr>
              <w:numPr>
                <w:ilvl w:val="0"/>
                <w:numId w:val="1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3A71B9D" w14:textId="77777777" w:rsidR="00844A2C" w:rsidRDefault="00503825">
            <w:pPr>
              <w:numPr>
                <w:ilvl w:val="0"/>
                <w:numId w:val="1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CDB4B60" w14:textId="77777777" w:rsidR="00844A2C" w:rsidRDefault="00503825">
            <w:pPr>
              <w:spacing w:after="0" w:line="259" w:lineRule="auto"/>
              <w:ind w:left="29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BACE71E" w14:textId="77777777" w:rsidTr="00143E6C">
        <w:trPr>
          <w:trHeight w:val="22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519E" w14:textId="3FF855E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 07, 08, 09, 10, 11, 12, 13 </w:t>
            </w:r>
          </w:p>
          <w:p w14:paraId="53E32564" w14:textId="56238A93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B04</w:t>
            </w:r>
            <w:r w:rsidR="00503825">
              <w:rPr>
                <w:sz w:val="20"/>
              </w:rPr>
              <w:t xml:space="preserve"> </w:t>
            </w:r>
          </w:p>
          <w:p w14:paraId="4C1E4512" w14:textId="77777777" w:rsidR="00844A2C" w:rsidRDefault="00503825">
            <w:pPr>
              <w:spacing w:after="11" w:line="242" w:lineRule="auto"/>
              <w:ind w:left="720" w:right="0" w:firstLine="0"/>
              <w:jc w:val="both"/>
            </w:pPr>
            <w:r>
              <w:rPr>
                <w:sz w:val="20"/>
              </w:rPr>
              <w:t xml:space="preserve">Including the time that (you/NAME) (have/has) been absent, will (you/he/she) return to that same job or business in 3 months or less? </w:t>
            </w:r>
          </w:p>
          <w:p w14:paraId="404C91EA" w14:textId="77777777" w:rsidR="00844A2C" w:rsidRDefault="00503825" w:rsidP="00CC2F1E">
            <w:pPr>
              <w:numPr>
                <w:ilvl w:val="0"/>
                <w:numId w:val="12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YES </w:t>
            </w:r>
          </w:p>
          <w:p w14:paraId="548697B2" w14:textId="77777777" w:rsidR="00844A2C" w:rsidRDefault="00503825" w:rsidP="00CC2F1E">
            <w:pPr>
              <w:numPr>
                <w:ilvl w:val="0"/>
                <w:numId w:val="12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NO </w:t>
            </w:r>
          </w:p>
          <w:p w14:paraId="3CF72779" w14:textId="091BB7CE" w:rsidR="00844A2C" w:rsidRDefault="00503825" w:rsidP="00CC2F1E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97. DON’T KNOW </w:t>
            </w:r>
          </w:p>
          <w:p w14:paraId="70B21A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1EEDCB4" w14:textId="77777777" w:rsidTr="00143E6C">
        <w:trPr>
          <w:trHeight w:val="22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4DAB" w14:textId="77777777" w:rsidR="00366768" w:rsidRDefault="00503825">
            <w:pPr>
              <w:spacing w:after="0" w:line="242" w:lineRule="auto"/>
              <w:ind w:left="29" w:right="6227" w:hanging="29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B04</w:t>
            </w:r>
            <w:r>
              <w:rPr>
                <w:i/>
                <w:color w:val="FF0000"/>
                <w:sz w:val="20"/>
              </w:rPr>
              <w:t xml:space="preserve">=2, 97 </w:t>
            </w:r>
          </w:p>
          <w:p w14:paraId="332B5F2A" w14:textId="04E2EFB3" w:rsidR="00844A2C" w:rsidRDefault="00A43688">
            <w:pPr>
              <w:spacing w:after="0" w:line="242" w:lineRule="auto"/>
              <w:ind w:left="29" w:right="6227" w:hanging="29"/>
            </w:pPr>
            <w:r>
              <w:rPr>
                <w:b/>
                <w:sz w:val="20"/>
              </w:rPr>
              <w:t>B05</w:t>
            </w:r>
            <w:r w:rsidR="00503825">
              <w:rPr>
                <w:b/>
                <w:sz w:val="20"/>
              </w:rPr>
              <w:t xml:space="preserve"> </w:t>
            </w:r>
          </w:p>
          <w:p w14:paraId="21EE8C13" w14:textId="77777777" w:rsidR="00844A2C" w:rsidRDefault="00503825">
            <w:pPr>
              <w:spacing w:after="16" w:line="239" w:lineRule="auto"/>
              <w:ind w:left="720" w:right="0" w:firstLine="29"/>
              <w:jc w:val="both"/>
            </w:pPr>
            <w:r>
              <w:rPr>
                <w:sz w:val="20"/>
              </w:rPr>
              <w:t>(Do/Does) (you/NAME) continue to receive an income from (your/his/her) job or business during this absence?</w:t>
            </w:r>
            <w:r>
              <w:rPr>
                <w:b/>
                <w:sz w:val="20"/>
              </w:rPr>
              <w:t xml:space="preserve"> </w:t>
            </w:r>
          </w:p>
          <w:p w14:paraId="5780891F" w14:textId="77777777" w:rsidR="00844A2C" w:rsidRDefault="00503825" w:rsidP="00CC2F1E">
            <w:pPr>
              <w:numPr>
                <w:ilvl w:val="0"/>
                <w:numId w:val="13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YES </w:t>
            </w:r>
          </w:p>
          <w:p w14:paraId="79194A64" w14:textId="77777777" w:rsidR="00844A2C" w:rsidRDefault="00503825" w:rsidP="00CC2F1E">
            <w:pPr>
              <w:numPr>
                <w:ilvl w:val="0"/>
                <w:numId w:val="13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NO </w:t>
            </w:r>
          </w:p>
          <w:p w14:paraId="1272F642" w14:textId="74BC0166" w:rsidR="00844A2C" w:rsidRDefault="005E764F" w:rsidP="00CC2F1E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            </w:t>
            </w:r>
            <w:r w:rsidR="00503825">
              <w:rPr>
                <w:sz w:val="20"/>
              </w:rPr>
              <w:t xml:space="preserve">97. DON’T KNOW </w:t>
            </w:r>
          </w:p>
          <w:p w14:paraId="5F5DF0E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</w:tbl>
    <w:p w14:paraId="3395AD9F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</w:p>
    <w:tbl>
      <w:tblPr>
        <w:tblStyle w:val="TableGrid"/>
        <w:tblW w:w="9016" w:type="dxa"/>
        <w:tblInd w:w="6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844A2C" w14:paraId="6090A69E" w14:textId="77777777" w:rsidTr="0050420B">
        <w:trPr>
          <w:trHeight w:val="275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0CE4" w14:textId="56AA039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Global flow variables updated </w:t>
            </w:r>
            <w:r>
              <w:rPr>
                <w:b/>
                <w:sz w:val="20"/>
              </w:rPr>
              <w:t xml:space="preserve"> </w:t>
            </w:r>
          </w:p>
          <w:p w14:paraId="3013701B" w14:textId="0F92F1E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</w:t>
            </w:r>
            <w:r w:rsidR="008B45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03-06 </w:t>
            </w:r>
            <w:r>
              <w:rPr>
                <w:color w:val="FF0000"/>
                <w:sz w:val="20"/>
              </w:rPr>
              <w:t xml:space="preserve">/*absent for direct reasons*/ </w:t>
            </w:r>
          </w:p>
          <w:p w14:paraId="74C07739" w14:textId="0979408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2 &amp; </w:t>
            </w:r>
            <w:r w:rsidR="00A43688">
              <w:rPr>
                <w:sz w:val="20"/>
              </w:rPr>
              <w:t>B03</w:t>
            </w:r>
            <w:r>
              <w:rPr>
                <w:sz w:val="20"/>
              </w:rPr>
              <w:t xml:space="preserve"> = 1 </w:t>
            </w:r>
            <w:r>
              <w:rPr>
                <w:color w:val="FF0000"/>
                <w:sz w:val="20"/>
              </w:rPr>
              <w:t xml:space="preserve">/*continued work in off-season*/ </w:t>
            </w:r>
          </w:p>
          <w:p w14:paraId="0C074FF4" w14:textId="77777777" w:rsidR="008B45BB" w:rsidRDefault="00503825">
            <w:pPr>
              <w:spacing w:after="0" w:line="242" w:lineRule="auto"/>
              <w:ind w:left="0" w:right="0" w:firstLine="0"/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/*confirmed short absence*/ </w:t>
            </w:r>
          </w:p>
          <w:p w14:paraId="16AAC77C" w14:textId="15A8E935" w:rsidR="00844A2C" w:rsidRDefault="00503825">
            <w:pPr>
              <w:spacing w:after="0" w:line="242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=2, 97&amp; </w:t>
            </w:r>
            <w:r w:rsidR="00A43688">
              <w:rPr>
                <w:sz w:val="20"/>
              </w:rPr>
              <w:t>B05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*/paid long absence*/ </w:t>
            </w:r>
          </w:p>
          <w:p w14:paraId="30B3AA9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 </w:t>
            </w:r>
          </w:p>
          <w:p w14:paraId="77A4A584" w14:textId="71921C4F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03-06 </w:t>
            </w:r>
            <w:r>
              <w:rPr>
                <w:color w:val="FF0000"/>
                <w:sz w:val="20"/>
              </w:rPr>
              <w:t xml:space="preserve">*/absent for direct reasons*/ </w:t>
            </w:r>
          </w:p>
          <w:p w14:paraId="026EB56A" w14:textId="0DC7770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2 &amp; </w:t>
            </w:r>
            <w:r w:rsidR="00A43688">
              <w:rPr>
                <w:sz w:val="20"/>
              </w:rPr>
              <w:t>B03</w:t>
            </w:r>
            <w:r>
              <w:rPr>
                <w:sz w:val="20"/>
              </w:rPr>
              <w:t xml:space="preserve"> = 1 </w:t>
            </w:r>
            <w:r>
              <w:rPr>
                <w:color w:val="FF0000"/>
                <w:sz w:val="20"/>
              </w:rPr>
              <w:t xml:space="preserve">*/continued work in off-season*/ </w:t>
            </w:r>
          </w:p>
          <w:p w14:paraId="5ECAC515" w14:textId="77777777" w:rsidR="008B45BB" w:rsidRDefault="00503825">
            <w:pPr>
              <w:spacing w:after="0" w:line="259" w:lineRule="auto"/>
              <w:ind w:left="0" w:right="0" w:firstLine="0"/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*/confirmed short absence*/ </w:t>
            </w:r>
          </w:p>
          <w:p w14:paraId="6C324BBE" w14:textId="1355D4A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=2, 97&amp; </w:t>
            </w:r>
            <w:r w:rsidR="00A43688">
              <w:rPr>
                <w:sz w:val="20"/>
              </w:rPr>
              <w:t>B05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*/paid long absence*/ </w:t>
            </w:r>
          </w:p>
        </w:tc>
      </w:tr>
      <w:tr w:rsidR="00844A2C" w14:paraId="5D902846" w14:textId="77777777">
        <w:trPr>
          <w:trHeight w:val="25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54F037" w14:textId="77777777" w:rsidR="00844A2C" w:rsidRDefault="00503825">
            <w:pPr>
              <w:spacing w:after="0" w:line="259" w:lineRule="auto"/>
              <w:ind w:left="4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7E65EB67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7FB0CD55" w14:textId="51B26C39" w:rsidR="00844A2C" w:rsidRDefault="00503825" w:rsidP="00F44FA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  <w:tblGridChange w:id="38">
          <w:tblGrid>
            <w:gridCol w:w="9018"/>
          </w:tblGrid>
        </w:tblGridChange>
      </w:tblGrid>
      <w:tr w:rsidR="00844A2C" w14:paraId="033CA2F6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C240CC" w14:textId="77777777" w:rsidR="00844A2C" w:rsidRDefault="00503825">
            <w:pPr>
              <w:spacing w:after="0" w:line="259" w:lineRule="auto"/>
              <w:ind w:left="0" w:right="15" w:firstLine="0"/>
              <w:jc w:val="center"/>
            </w:pPr>
            <w:r>
              <w:rPr>
                <w:color w:val="FFFFFF"/>
                <w:sz w:val="24"/>
              </w:rPr>
              <w:t xml:space="preserve">AGRICULTURAL WORK AND MARKET ORIENTATION (AGF) </w:t>
            </w:r>
          </w:p>
        </w:tc>
      </w:tr>
      <w:tr w:rsidR="00844A2C" w14:paraId="13726208" w14:textId="77777777" w:rsidTr="0050420B">
        <w:trPr>
          <w:trHeight w:val="219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EB27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GLO_PROV=1  </w:t>
            </w:r>
          </w:p>
          <w:p w14:paraId="64B08326" w14:textId="50CBC3DA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C01</w:t>
            </w:r>
            <w:r w:rsidR="00503825">
              <w:rPr>
                <w:sz w:val="20"/>
              </w:rPr>
              <w:t xml:space="preserve"> </w:t>
            </w:r>
          </w:p>
          <w:p w14:paraId="5D37ABC6" w14:textId="77777777" w:rsidR="00CC2F1E" w:rsidRDefault="00503825">
            <w:pPr>
              <w:spacing w:after="17" w:line="255" w:lineRule="auto"/>
              <w:ind w:left="1080" w:right="4942" w:hanging="360"/>
              <w:rPr>
                <w:i/>
                <w:sz w:val="20"/>
              </w:rPr>
            </w:pPr>
            <w:r>
              <w:rPr>
                <w:sz w:val="20"/>
              </w:rPr>
              <w:t xml:space="preserve">Was this work that you mentioned in…?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09B27240" w14:textId="77777777" w:rsidR="00565714" w:rsidRPr="00565714" w:rsidRDefault="00503825" w:rsidP="00B255C8">
            <w:pPr>
              <w:pStyle w:val="ListParagraph"/>
              <w:numPr>
                <w:ilvl w:val="0"/>
                <w:numId w:val="14"/>
              </w:numPr>
              <w:spacing w:after="10" w:line="259" w:lineRule="auto"/>
              <w:ind w:right="0" w:hanging="360"/>
            </w:pPr>
            <w:r w:rsidRPr="00565714">
              <w:rPr>
                <w:sz w:val="20"/>
              </w:rPr>
              <w:t>Farming</w:t>
            </w:r>
          </w:p>
          <w:p w14:paraId="660DC0E6" w14:textId="6DAC652D" w:rsidR="00CC2F1E" w:rsidRPr="00CC2F1E" w:rsidRDefault="00503825" w:rsidP="00B255C8">
            <w:pPr>
              <w:pStyle w:val="ListParagraph"/>
              <w:numPr>
                <w:ilvl w:val="0"/>
                <w:numId w:val="14"/>
              </w:numPr>
              <w:spacing w:after="10" w:line="259" w:lineRule="auto"/>
              <w:ind w:right="0" w:hanging="360"/>
            </w:pPr>
            <w:r w:rsidRPr="00565714">
              <w:rPr>
                <w:sz w:val="20"/>
              </w:rPr>
              <w:t>Rearing farm animals</w:t>
            </w:r>
          </w:p>
          <w:p w14:paraId="06FD5218" w14:textId="77777777" w:rsidR="00CC2F1E" w:rsidRPr="00CC2F1E" w:rsidRDefault="00503825" w:rsidP="00184165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right="0" w:hanging="360"/>
            </w:pPr>
            <w:r w:rsidRPr="00CC2F1E">
              <w:rPr>
                <w:color w:val="0070C0"/>
                <w:sz w:val="20"/>
              </w:rPr>
              <w:t>[Fishing or fish farming]</w:t>
            </w:r>
          </w:p>
          <w:p w14:paraId="1F7265EA" w14:textId="25A6B1BC" w:rsidR="00844A2C" w:rsidRDefault="00503825" w:rsidP="00184165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right="0" w:hanging="360"/>
            </w:pPr>
            <w:r w:rsidRPr="00CC2F1E">
              <w:rPr>
                <w:sz w:val="20"/>
              </w:rPr>
              <w:t xml:space="preserve">Another type of job or business </w:t>
            </w:r>
          </w:p>
          <w:p w14:paraId="02BC78C9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B45BB" w:rsidDel="009F17F9" w14:paraId="7E527853" w14:textId="5974E924" w:rsidTr="008B45BB">
        <w:trPr>
          <w:trHeight w:val="2199"/>
          <w:del w:id="39" w:author="pachalo chizala" w:date="2023-09-13T04:04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4F9C6E2" w14:textId="11AE24C5" w:rsidR="008B45BB" w:rsidDel="009F17F9" w:rsidRDefault="008B45BB" w:rsidP="008B45BB">
            <w:pPr>
              <w:spacing w:after="0" w:line="259" w:lineRule="auto"/>
              <w:ind w:left="0" w:right="0" w:firstLine="0"/>
              <w:rPr>
                <w:del w:id="40" w:author="pachalo chizala" w:date="2023-09-13T04:04:00Z"/>
              </w:rPr>
            </w:pPr>
            <w:del w:id="41" w:author="pachalo chizala" w:date="2023-09-13T04:04:00Z">
              <w:r w:rsidDel="009F17F9">
                <w:rPr>
                  <w:i/>
                  <w:color w:val="FF0000"/>
                  <w:sz w:val="20"/>
                </w:rPr>
                <w:delText xml:space="preserve">ASK IF C01=d </w:delText>
              </w:r>
              <w:r w:rsidR="007D58BB" w:rsidDel="009F17F9">
                <w:rPr>
                  <w:i/>
                  <w:color w:val="FF0000"/>
                  <w:sz w:val="20"/>
                </w:rPr>
                <w:delText>and DEM10 = 3</w:delText>
              </w:r>
            </w:del>
          </w:p>
          <w:p w14:paraId="5D4FA989" w14:textId="453ABAE6" w:rsidR="008B45BB" w:rsidDel="009F17F9" w:rsidRDefault="008B45BB" w:rsidP="008B45BB">
            <w:pPr>
              <w:spacing w:after="0" w:line="259" w:lineRule="auto"/>
              <w:ind w:left="0" w:right="0" w:firstLine="0"/>
              <w:rPr>
                <w:del w:id="42" w:author="pachalo chizala" w:date="2023-09-13T04:04:00Z"/>
              </w:rPr>
            </w:pPr>
            <w:del w:id="43" w:author="pachalo chizala" w:date="2023-09-13T04:04:00Z">
              <w:r w:rsidDel="009F17F9">
                <w:rPr>
                  <w:b/>
                  <w:sz w:val="20"/>
                </w:rPr>
                <w:delText>TVT01</w:delText>
              </w:r>
              <w:r w:rsidDel="009F17F9">
                <w:rPr>
                  <w:sz w:val="20"/>
                </w:rPr>
                <w:delText xml:space="preserve"> </w:delText>
              </w:r>
            </w:del>
          </w:p>
          <w:p w14:paraId="5427DA04" w14:textId="24D602F5" w:rsidR="008B45BB" w:rsidDel="009F17F9" w:rsidRDefault="008B45BB" w:rsidP="008B45BB">
            <w:pPr>
              <w:spacing w:after="17" w:line="255" w:lineRule="auto"/>
              <w:ind w:left="1080" w:right="4942" w:hanging="360"/>
              <w:rPr>
                <w:del w:id="44" w:author="pachalo chizala" w:date="2023-09-13T04:04:00Z"/>
                <w:i/>
                <w:sz w:val="20"/>
              </w:rPr>
            </w:pPr>
            <w:del w:id="45" w:author="pachalo chizala" w:date="2023-09-13T04:04:00Z">
              <w:r w:rsidDel="009F17F9">
                <w:rPr>
                  <w:sz w:val="20"/>
                </w:rPr>
                <w:delText xml:space="preserve">Was this work that you mentioned in…? </w:delText>
              </w:r>
              <w:r w:rsidDel="009F17F9">
                <w:rPr>
                  <w:i/>
                  <w:sz w:val="20"/>
                </w:rPr>
                <w:delText xml:space="preserve">READ AND MARK ALL THAT APPLY </w:delText>
              </w:r>
            </w:del>
          </w:p>
          <w:p w14:paraId="134AA80F" w14:textId="3BDA4E26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46" w:author="pachalo chizala" w:date="2023-09-13T04:04:00Z"/>
                <w:sz w:val="20"/>
              </w:rPr>
            </w:pPr>
            <w:del w:id="47" w:author="pachalo chizala" w:date="2023-09-13T04:04:00Z">
              <w:r w:rsidRPr="008B45BB" w:rsidDel="009F17F9">
                <w:rPr>
                  <w:sz w:val="20"/>
                </w:rPr>
                <w:delText>Automobile Mechanics (AMM)</w:delText>
              </w:r>
            </w:del>
          </w:p>
          <w:p w14:paraId="321E0830" w14:textId="0C8A13BD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48" w:author="pachalo chizala" w:date="2023-09-13T04:04:00Z"/>
                <w:sz w:val="20"/>
              </w:rPr>
            </w:pPr>
            <w:del w:id="49" w:author="pachalo chizala" w:date="2023-09-13T04:04:00Z">
              <w:r w:rsidRPr="008B45BB" w:rsidDel="009F17F9">
                <w:rPr>
                  <w:sz w:val="20"/>
                </w:rPr>
                <w:delText>Administrative Studies (AAS) </w:delText>
              </w:r>
            </w:del>
          </w:p>
          <w:p w14:paraId="452CF0E1" w14:textId="069A9A64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50" w:author="pachalo chizala" w:date="2023-09-13T04:04:00Z"/>
                <w:sz w:val="20"/>
              </w:rPr>
            </w:pPr>
            <w:del w:id="51" w:author="pachalo chizala" w:date="2023-09-13T04:04:00Z">
              <w:r w:rsidRPr="008B45BB" w:rsidDel="009F17F9">
                <w:rPr>
                  <w:sz w:val="20"/>
                </w:rPr>
                <w:delText>Bricklaying (BRL) </w:delText>
              </w:r>
            </w:del>
          </w:p>
          <w:p w14:paraId="6821C09A" w14:textId="46918CCE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52" w:author="pachalo chizala" w:date="2023-09-13T04:04:00Z"/>
                <w:sz w:val="20"/>
              </w:rPr>
            </w:pPr>
            <w:del w:id="53" w:author="pachalo chizala" w:date="2023-09-13T04:04:00Z">
              <w:r w:rsidRPr="008B45BB" w:rsidDel="009F17F9">
                <w:rPr>
                  <w:sz w:val="20"/>
                </w:rPr>
                <w:delText>Cosmetology (CMG)</w:delText>
              </w:r>
            </w:del>
          </w:p>
          <w:p w14:paraId="71E6BE1E" w14:textId="47E4838E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54" w:author="pachalo chizala" w:date="2023-09-13T04:04:00Z"/>
                <w:sz w:val="20"/>
              </w:rPr>
            </w:pPr>
            <w:del w:id="55" w:author="pachalo chizala" w:date="2023-09-13T04:04:00Z">
              <w:r w:rsidRPr="008B45BB" w:rsidDel="009F17F9">
                <w:rPr>
                  <w:sz w:val="20"/>
                </w:rPr>
                <w:delText>Carpentry and Joinery (CRJ)</w:delText>
              </w:r>
            </w:del>
          </w:p>
          <w:p w14:paraId="3C186D80" w14:textId="6AAAC95B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56" w:author="pachalo chizala" w:date="2023-09-13T04:04:00Z"/>
                <w:sz w:val="20"/>
              </w:rPr>
            </w:pPr>
            <w:del w:id="57" w:author="pachalo chizala" w:date="2023-09-13T04:04:00Z">
              <w:r w:rsidRPr="008B45BB" w:rsidDel="009F17F9">
                <w:rPr>
                  <w:sz w:val="20"/>
                </w:rPr>
                <w:delText>Edible Horticulture (EHC)</w:delText>
              </w:r>
            </w:del>
          </w:p>
          <w:p w14:paraId="102D90DC" w14:textId="31CF8DEA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58" w:author="pachalo chizala" w:date="2023-09-13T04:04:00Z"/>
                <w:sz w:val="20"/>
              </w:rPr>
            </w:pPr>
            <w:del w:id="59" w:author="pachalo chizala" w:date="2023-09-13T04:04:00Z">
              <w:r w:rsidRPr="008B45BB" w:rsidDel="009F17F9">
                <w:rPr>
                  <w:sz w:val="20"/>
                </w:rPr>
                <w:delText>Electrical Installation and Electronics (EIE) </w:delText>
              </w:r>
            </w:del>
          </w:p>
          <w:p w14:paraId="3F1AF4BB" w14:textId="212F5B37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60" w:author="pachalo chizala" w:date="2023-09-13T04:04:00Z"/>
                <w:sz w:val="20"/>
              </w:rPr>
            </w:pPr>
            <w:del w:id="61" w:author="pachalo chizala" w:date="2023-09-13T04:04:00Z">
              <w:r w:rsidRPr="008B45BB" w:rsidDel="009F17F9">
                <w:rPr>
                  <w:sz w:val="20"/>
                </w:rPr>
                <w:delText>Fabrication and Welding (FBW)</w:delText>
              </w:r>
            </w:del>
          </w:p>
          <w:p w14:paraId="082B753E" w14:textId="79055858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62" w:author="pachalo chizala" w:date="2023-09-13T04:04:00Z"/>
                <w:sz w:val="20"/>
              </w:rPr>
            </w:pPr>
            <w:del w:id="63" w:author="pachalo chizala" w:date="2023-09-13T04:04:00Z">
              <w:r w:rsidRPr="008B45BB" w:rsidDel="009F17F9">
                <w:rPr>
                  <w:sz w:val="20"/>
                </w:rPr>
                <w:delText>Food Production (FPR) </w:delText>
              </w:r>
            </w:del>
          </w:p>
          <w:p w14:paraId="063D6DB2" w14:textId="769BC93F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64" w:author="pachalo chizala" w:date="2023-09-13T04:04:00Z"/>
                <w:sz w:val="20"/>
              </w:rPr>
            </w:pPr>
            <w:del w:id="65" w:author="pachalo chizala" w:date="2023-09-13T04:04:00Z">
              <w:r w:rsidRPr="008B45BB" w:rsidDel="009F17F9">
                <w:rPr>
                  <w:sz w:val="20"/>
                </w:rPr>
                <w:delText>General Fitting (GFT)</w:delText>
              </w:r>
            </w:del>
          </w:p>
          <w:p w14:paraId="7DA5F28B" w14:textId="61BBC1CA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66" w:author="pachalo chizala" w:date="2023-09-13T04:04:00Z"/>
                <w:sz w:val="20"/>
              </w:rPr>
            </w:pPr>
            <w:del w:id="67" w:author="pachalo chizala" w:date="2023-09-13T04:04:00Z">
              <w:r w:rsidRPr="008B45BB" w:rsidDel="009F17F9">
                <w:rPr>
                  <w:sz w:val="20"/>
                </w:rPr>
                <w:delText>Information and Communication Technology (ICT)</w:delText>
              </w:r>
            </w:del>
          </w:p>
          <w:p w14:paraId="6256B721" w14:textId="396C4671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68" w:author="pachalo chizala" w:date="2023-09-13T04:04:00Z"/>
                <w:sz w:val="20"/>
              </w:rPr>
            </w:pPr>
            <w:del w:id="69" w:author="pachalo chizala" w:date="2023-09-13T04:04:00Z">
              <w:r w:rsidRPr="008B45BB" w:rsidDel="009F17F9">
                <w:rPr>
                  <w:sz w:val="20"/>
                </w:rPr>
                <w:delText>Motorcycle Mechanics (MCM)</w:delText>
              </w:r>
            </w:del>
          </w:p>
          <w:p w14:paraId="33BC57E9" w14:textId="1CCF83A1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70" w:author="pachalo chizala" w:date="2023-09-13T04:04:00Z"/>
                <w:sz w:val="20"/>
              </w:rPr>
            </w:pPr>
            <w:del w:id="71" w:author="pachalo chizala" w:date="2023-09-13T04:04:00Z">
              <w:r w:rsidRPr="008B45BB" w:rsidDel="009F17F9">
                <w:rPr>
                  <w:sz w:val="20"/>
                </w:rPr>
                <w:delText>Painting and Decoration (PAD)</w:delText>
              </w:r>
            </w:del>
          </w:p>
          <w:p w14:paraId="5B856733" w14:textId="7F63CD9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72" w:author="pachalo chizala" w:date="2023-09-13T04:04:00Z"/>
                <w:sz w:val="20"/>
              </w:rPr>
            </w:pPr>
            <w:del w:id="73" w:author="pachalo chizala" w:date="2023-09-13T04:04:00Z">
              <w:r w:rsidRPr="008B45BB" w:rsidDel="009F17F9">
                <w:rPr>
                  <w:sz w:val="20"/>
                </w:rPr>
                <w:delText>Plumbing (PLB)</w:delText>
              </w:r>
            </w:del>
          </w:p>
          <w:p w14:paraId="27D4FC66" w14:textId="49DA19E9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74" w:author="pachalo chizala" w:date="2023-09-13T04:04:00Z"/>
                <w:sz w:val="20"/>
              </w:rPr>
            </w:pPr>
            <w:del w:id="75" w:author="pachalo chizala" w:date="2023-09-13T04:04:00Z">
              <w:r w:rsidRPr="008B45BB" w:rsidDel="009F17F9">
                <w:rPr>
                  <w:sz w:val="20"/>
                </w:rPr>
                <w:delText>Refrigeration and Air Conditioning Mechanics (RAM) </w:delText>
              </w:r>
            </w:del>
          </w:p>
          <w:p w14:paraId="30E3ABF9" w14:textId="3955A674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76" w:author="pachalo chizala" w:date="2023-09-13T04:04:00Z"/>
                <w:sz w:val="20"/>
              </w:rPr>
            </w:pPr>
            <w:del w:id="77" w:author="pachalo chizala" w:date="2023-09-13T04:04:00Z">
              <w:r w:rsidRPr="008B45BB" w:rsidDel="009F17F9">
                <w:rPr>
                  <w:sz w:val="20"/>
                </w:rPr>
                <w:delText>Solar Photovoltaic Installation (SPV)</w:delText>
              </w:r>
            </w:del>
          </w:p>
          <w:p w14:paraId="29493DE9" w14:textId="0B305A3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78" w:author="pachalo chizala" w:date="2023-09-13T04:04:00Z"/>
                <w:sz w:val="20"/>
              </w:rPr>
            </w:pPr>
            <w:del w:id="79" w:author="pachalo chizala" w:date="2023-09-13T04:04:00Z">
              <w:r w:rsidRPr="008B45BB" w:rsidDel="009F17F9">
                <w:rPr>
                  <w:sz w:val="20"/>
                </w:rPr>
                <w:delText>Tailoring and Fashion Designing (TFD)</w:delText>
              </w:r>
            </w:del>
          </w:p>
          <w:p w14:paraId="79D8CDEF" w14:textId="139CAB9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80" w:author="pachalo chizala" w:date="2023-09-13T04:04:00Z"/>
                <w:sz w:val="20"/>
              </w:rPr>
            </w:pPr>
            <w:del w:id="81" w:author="pachalo chizala" w:date="2023-09-13T04:04:00Z">
              <w:r w:rsidRPr="008B45BB" w:rsidDel="009F17F9">
                <w:rPr>
                  <w:sz w:val="20"/>
                </w:rPr>
                <w:delText>Tour Guide (TRG)</w:delText>
              </w:r>
            </w:del>
          </w:p>
          <w:p w14:paraId="0D61562B" w14:textId="3EAA37F6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82" w:author="pachalo chizala" w:date="2023-09-13T04:04:00Z"/>
                <w:sz w:val="20"/>
              </w:rPr>
            </w:pPr>
            <w:del w:id="83" w:author="pachalo chizala" w:date="2023-09-13T04:04:00Z">
              <w:r w:rsidRPr="008B45BB" w:rsidDel="009F17F9">
                <w:rPr>
                  <w:sz w:val="20"/>
                </w:rPr>
                <w:delText>Wood Work Machining (WWM) </w:delText>
              </w:r>
            </w:del>
          </w:p>
          <w:p w14:paraId="6A336B56" w14:textId="435DBAA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84" w:author="pachalo chizala" w:date="2023-09-13T04:04:00Z"/>
                <w:sz w:val="20"/>
              </w:rPr>
            </w:pPr>
            <w:del w:id="85" w:author="pachalo chizala" w:date="2023-09-13T04:04:00Z">
              <w:r w:rsidRPr="008B45BB" w:rsidDel="009F17F9">
                <w:rPr>
                  <w:sz w:val="20"/>
                </w:rPr>
                <w:delText xml:space="preserve">NONE OF THE ABOVE </w:delText>
              </w:r>
            </w:del>
          </w:p>
          <w:p w14:paraId="6B823C5C" w14:textId="7DCDC113" w:rsidR="008B45BB" w:rsidDel="009F17F9" w:rsidRDefault="008B45BB">
            <w:pPr>
              <w:spacing w:after="0" w:line="259" w:lineRule="auto"/>
              <w:ind w:left="0" w:right="0" w:firstLine="0"/>
              <w:rPr>
                <w:del w:id="86" w:author="pachalo chizala" w:date="2023-09-13T04:04:00Z"/>
                <w:i/>
                <w:color w:val="FF0000"/>
                <w:sz w:val="20"/>
              </w:rPr>
            </w:pPr>
          </w:p>
        </w:tc>
      </w:tr>
      <w:tr w:rsidR="00844A2C" w14:paraId="72E2E68E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8A6D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GLO_EMP=0 </w:t>
            </w:r>
          </w:p>
          <w:p w14:paraId="55F646F2" w14:textId="508D442D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C02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9181C0A" w14:textId="77777777" w:rsidR="00CC2F1E" w:rsidRDefault="00503825">
            <w:pPr>
              <w:spacing w:after="16" w:line="256" w:lineRule="auto"/>
              <w:ind w:left="1080" w:right="4711" w:hanging="360"/>
              <w:rPr>
                <w:i/>
                <w:sz w:val="20"/>
              </w:rPr>
            </w:pPr>
            <w:r>
              <w:rPr>
                <w:sz w:val="20"/>
              </w:rPr>
              <w:t xml:space="preserve">Last week did (you/NAME) do any work in… 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21947CC6" w14:textId="77777777" w:rsidR="00565714" w:rsidRPr="00565714" w:rsidRDefault="00503825" w:rsidP="000F1277">
            <w:pPr>
              <w:pStyle w:val="ListParagraph"/>
              <w:numPr>
                <w:ilvl w:val="0"/>
                <w:numId w:val="15"/>
              </w:numPr>
              <w:spacing w:after="11" w:line="259" w:lineRule="auto"/>
              <w:ind w:right="0" w:hanging="360"/>
            </w:pPr>
            <w:r w:rsidRPr="00565714">
              <w:rPr>
                <w:sz w:val="20"/>
              </w:rPr>
              <w:t>Farming</w:t>
            </w:r>
          </w:p>
          <w:p w14:paraId="5268451E" w14:textId="1B0ECB28" w:rsidR="00844A2C" w:rsidRDefault="00503825" w:rsidP="000F1277">
            <w:pPr>
              <w:pStyle w:val="ListParagraph"/>
              <w:numPr>
                <w:ilvl w:val="0"/>
                <w:numId w:val="15"/>
              </w:numPr>
              <w:spacing w:after="11" w:line="259" w:lineRule="auto"/>
              <w:ind w:right="0" w:hanging="360"/>
            </w:pPr>
            <w:r w:rsidRPr="00565714">
              <w:rPr>
                <w:sz w:val="20"/>
              </w:rPr>
              <w:t xml:space="preserve">Rearing farm animals </w:t>
            </w:r>
          </w:p>
          <w:p w14:paraId="05307667" w14:textId="77777777" w:rsidR="00844A2C" w:rsidRDefault="00503825">
            <w:pPr>
              <w:numPr>
                <w:ilvl w:val="0"/>
                <w:numId w:val="15"/>
              </w:numPr>
              <w:spacing w:after="12" w:line="259" w:lineRule="auto"/>
              <w:ind w:right="0" w:hanging="360"/>
            </w:pPr>
            <w:r>
              <w:rPr>
                <w:color w:val="0070C0"/>
                <w:sz w:val="20"/>
              </w:rPr>
              <w:t>[Fishing or fish farming]</w:t>
            </w:r>
            <w:r>
              <w:rPr>
                <w:sz w:val="20"/>
              </w:rPr>
              <w:t xml:space="preserve"> </w:t>
            </w:r>
          </w:p>
          <w:p w14:paraId="2F3B137A" w14:textId="77777777" w:rsidR="00844A2C" w:rsidRDefault="00503825">
            <w:pPr>
              <w:numPr>
                <w:ilvl w:val="0"/>
                <w:numId w:val="15"/>
              </w:numPr>
              <w:spacing w:after="0" w:line="259" w:lineRule="auto"/>
              <w:ind w:right="0" w:hanging="360"/>
            </w:pPr>
            <w:r>
              <w:rPr>
                <w:color w:val="0070C0"/>
                <w:sz w:val="20"/>
              </w:rPr>
              <w:t>NONE OF THE ABOVE</w:t>
            </w:r>
            <w:r>
              <w:rPr>
                <w:sz w:val="20"/>
              </w:rPr>
              <w:t xml:space="preserve"> </w:t>
            </w:r>
          </w:p>
          <w:p w14:paraId="086702C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C0FBF" w:rsidDel="009F17F9" w14:paraId="627B25DF" w14:textId="3A4BC330" w:rsidTr="005C0FBF">
        <w:trPr>
          <w:trHeight w:val="2206"/>
          <w:del w:id="87" w:author="pachalo chizala" w:date="2023-09-13T04:04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C2B5578" w14:textId="43CA41D3" w:rsidR="005C0FBF" w:rsidDel="009F17F9" w:rsidRDefault="005C0FBF" w:rsidP="005C0FBF">
            <w:pPr>
              <w:spacing w:after="0" w:line="259" w:lineRule="auto"/>
              <w:ind w:left="0" w:right="0" w:firstLine="0"/>
              <w:rPr>
                <w:del w:id="88" w:author="pachalo chizala" w:date="2023-09-13T04:04:00Z"/>
              </w:rPr>
            </w:pPr>
            <w:del w:id="89" w:author="pachalo chizala" w:date="2023-09-13T04:04:00Z">
              <w:r w:rsidDel="009F17F9">
                <w:rPr>
                  <w:i/>
                  <w:color w:val="FF0000"/>
                  <w:sz w:val="20"/>
                </w:rPr>
                <w:delText xml:space="preserve">ASK IF C02=d  </w:delText>
              </w:r>
            </w:del>
          </w:p>
          <w:p w14:paraId="557AD11B" w14:textId="7C0B15FE" w:rsidR="005C0FBF" w:rsidDel="009F17F9" w:rsidRDefault="005C0FBF" w:rsidP="005C0FBF">
            <w:pPr>
              <w:spacing w:after="0" w:line="259" w:lineRule="auto"/>
              <w:ind w:left="0" w:right="0" w:firstLine="0"/>
              <w:rPr>
                <w:del w:id="90" w:author="pachalo chizala" w:date="2023-09-13T04:04:00Z"/>
              </w:rPr>
            </w:pPr>
            <w:del w:id="91" w:author="pachalo chizala" w:date="2023-09-13T04:04:00Z">
              <w:r w:rsidDel="009F17F9">
                <w:rPr>
                  <w:b/>
                  <w:sz w:val="20"/>
                </w:rPr>
                <w:delText>TVT0</w:delText>
              </w:r>
              <w:r w:rsidR="007D58BB" w:rsidDel="009F17F9">
                <w:rPr>
                  <w:b/>
                  <w:sz w:val="20"/>
                </w:rPr>
                <w:delText>2</w:delText>
              </w:r>
              <w:r w:rsidDel="009F17F9">
                <w:rPr>
                  <w:sz w:val="20"/>
                </w:rPr>
                <w:delText xml:space="preserve"> </w:delText>
              </w:r>
            </w:del>
          </w:p>
          <w:p w14:paraId="415C6391" w14:textId="4ED60BED" w:rsidR="005C0FBF" w:rsidDel="009F17F9" w:rsidRDefault="005C0FBF" w:rsidP="005C0FBF">
            <w:pPr>
              <w:spacing w:after="17" w:line="255" w:lineRule="auto"/>
              <w:ind w:left="1080" w:right="551" w:hanging="360"/>
              <w:rPr>
                <w:del w:id="92" w:author="pachalo chizala" w:date="2023-09-13T04:04:00Z"/>
                <w:sz w:val="20"/>
              </w:rPr>
            </w:pPr>
            <w:del w:id="93" w:author="pachalo chizala" w:date="2023-09-13T04:04:00Z">
              <w:r w:rsidDel="009F17F9">
                <w:rPr>
                  <w:sz w:val="20"/>
                </w:rPr>
                <w:delText xml:space="preserve">Last week did (you/NAME) do any work in…  </w:delText>
              </w:r>
            </w:del>
          </w:p>
          <w:p w14:paraId="63B4E407" w14:textId="4C9E3F43" w:rsidR="005C0FBF" w:rsidDel="009F17F9" w:rsidRDefault="005C0FBF" w:rsidP="005C0FBF">
            <w:pPr>
              <w:spacing w:after="17" w:line="255" w:lineRule="auto"/>
              <w:ind w:left="1080" w:right="551" w:hanging="360"/>
              <w:rPr>
                <w:del w:id="94" w:author="pachalo chizala" w:date="2023-09-13T04:04:00Z"/>
                <w:i/>
                <w:sz w:val="20"/>
              </w:rPr>
            </w:pPr>
            <w:del w:id="95" w:author="pachalo chizala" w:date="2023-09-13T04:04:00Z">
              <w:r w:rsidDel="009F17F9">
                <w:rPr>
                  <w:i/>
                  <w:sz w:val="20"/>
                </w:rPr>
                <w:delText xml:space="preserve">READ AND MARK ALL THAT APPLY </w:delText>
              </w:r>
            </w:del>
          </w:p>
          <w:p w14:paraId="2D9CDDF9" w14:textId="5646DE26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96" w:author="pachalo chizala" w:date="2023-09-13T04:04:00Z"/>
                <w:sz w:val="20"/>
              </w:rPr>
            </w:pPr>
            <w:del w:id="97" w:author="pachalo chizala" w:date="2023-09-13T04:04:00Z">
              <w:r w:rsidRPr="008B45BB" w:rsidDel="009F17F9">
                <w:rPr>
                  <w:sz w:val="20"/>
                </w:rPr>
                <w:delText>Automobile Mechanics (AMM)</w:delText>
              </w:r>
            </w:del>
          </w:p>
          <w:p w14:paraId="75FC75D7" w14:textId="64CEC470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98" w:author="pachalo chizala" w:date="2023-09-13T04:04:00Z"/>
                <w:sz w:val="20"/>
              </w:rPr>
            </w:pPr>
            <w:del w:id="99" w:author="pachalo chizala" w:date="2023-09-13T04:04:00Z">
              <w:r w:rsidRPr="008B45BB" w:rsidDel="009F17F9">
                <w:rPr>
                  <w:sz w:val="20"/>
                </w:rPr>
                <w:delText>Administrative Studies (AAS) </w:delText>
              </w:r>
            </w:del>
          </w:p>
          <w:p w14:paraId="7141B7E2" w14:textId="6555BB32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00" w:author="pachalo chizala" w:date="2023-09-13T04:04:00Z"/>
                <w:sz w:val="20"/>
              </w:rPr>
            </w:pPr>
            <w:del w:id="101" w:author="pachalo chizala" w:date="2023-09-13T04:04:00Z">
              <w:r w:rsidRPr="008B45BB" w:rsidDel="009F17F9">
                <w:rPr>
                  <w:sz w:val="20"/>
                </w:rPr>
                <w:delText>Bricklaying (BRL) </w:delText>
              </w:r>
            </w:del>
          </w:p>
          <w:p w14:paraId="01383FD5" w14:textId="57753C4F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02" w:author="pachalo chizala" w:date="2023-09-13T04:04:00Z"/>
                <w:sz w:val="20"/>
              </w:rPr>
            </w:pPr>
            <w:del w:id="103" w:author="pachalo chizala" w:date="2023-09-13T04:04:00Z">
              <w:r w:rsidRPr="008B45BB" w:rsidDel="009F17F9">
                <w:rPr>
                  <w:sz w:val="20"/>
                </w:rPr>
                <w:delText>Cosmetology (CMG)</w:delText>
              </w:r>
            </w:del>
          </w:p>
          <w:p w14:paraId="65F5830D" w14:textId="1BE1B12B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04" w:author="pachalo chizala" w:date="2023-09-13T04:04:00Z"/>
                <w:sz w:val="20"/>
              </w:rPr>
            </w:pPr>
            <w:del w:id="105" w:author="pachalo chizala" w:date="2023-09-13T04:04:00Z">
              <w:r w:rsidRPr="008B45BB" w:rsidDel="009F17F9">
                <w:rPr>
                  <w:sz w:val="20"/>
                </w:rPr>
                <w:delText>Carpentry and Joinery (CRJ)</w:delText>
              </w:r>
            </w:del>
          </w:p>
          <w:p w14:paraId="16B17E2A" w14:textId="5A950410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06" w:author="pachalo chizala" w:date="2023-09-13T04:04:00Z"/>
                <w:sz w:val="20"/>
              </w:rPr>
            </w:pPr>
            <w:del w:id="107" w:author="pachalo chizala" w:date="2023-09-13T04:04:00Z">
              <w:r w:rsidRPr="008B45BB" w:rsidDel="009F17F9">
                <w:rPr>
                  <w:sz w:val="20"/>
                </w:rPr>
                <w:delText>Edible Horticulture (EHC)</w:delText>
              </w:r>
            </w:del>
          </w:p>
          <w:p w14:paraId="3241DA8A" w14:textId="56256F7D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08" w:author="pachalo chizala" w:date="2023-09-13T04:04:00Z"/>
                <w:sz w:val="20"/>
              </w:rPr>
            </w:pPr>
            <w:del w:id="109" w:author="pachalo chizala" w:date="2023-09-13T04:04:00Z">
              <w:r w:rsidRPr="008B45BB" w:rsidDel="009F17F9">
                <w:rPr>
                  <w:sz w:val="20"/>
                </w:rPr>
                <w:delText>Electrical Installation and Electronics (EIE) </w:delText>
              </w:r>
            </w:del>
          </w:p>
          <w:p w14:paraId="2369AC56" w14:textId="3E6920E3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10" w:author="pachalo chizala" w:date="2023-09-13T04:04:00Z"/>
                <w:sz w:val="20"/>
              </w:rPr>
            </w:pPr>
            <w:del w:id="111" w:author="pachalo chizala" w:date="2023-09-13T04:04:00Z">
              <w:r w:rsidRPr="008B45BB" w:rsidDel="009F17F9">
                <w:rPr>
                  <w:sz w:val="20"/>
                </w:rPr>
                <w:delText>Fabrication and Welding (FBW)</w:delText>
              </w:r>
            </w:del>
          </w:p>
          <w:p w14:paraId="28052EAB" w14:textId="6B5A5DBB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12" w:author="pachalo chizala" w:date="2023-09-13T04:04:00Z"/>
                <w:sz w:val="20"/>
              </w:rPr>
            </w:pPr>
            <w:del w:id="113" w:author="pachalo chizala" w:date="2023-09-13T04:04:00Z">
              <w:r w:rsidRPr="008B45BB" w:rsidDel="009F17F9">
                <w:rPr>
                  <w:sz w:val="20"/>
                </w:rPr>
                <w:delText>Food Production (FPR) </w:delText>
              </w:r>
            </w:del>
          </w:p>
          <w:p w14:paraId="69DC1E46" w14:textId="73AD0122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14" w:author="pachalo chizala" w:date="2023-09-13T04:04:00Z"/>
                <w:sz w:val="20"/>
              </w:rPr>
            </w:pPr>
            <w:del w:id="115" w:author="pachalo chizala" w:date="2023-09-13T04:04:00Z">
              <w:r w:rsidRPr="008B45BB" w:rsidDel="009F17F9">
                <w:rPr>
                  <w:sz w:val="20"/>
                </w:rPr>
                <w:delText>General Fitting (GFT)</w:delText>
              </w:r>
            </w:del>
          </w:p>
          <w:p w14:paraId="3C82608F" w14:textId="6773ACD2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16" w:author="pachalo chizala" w:date="2023-09-13T04:04:00Z"/>
                <w:sz w:val="20"/>
              </w:rPr>
            </w:pPr>
            <w:del w:id="117" w:author="pachalo chizala" w:date="2023-09-13T04:04:00Z">
              <w:r w:rsidRPr="008B45BB" w:rsidDel="009F17F9">
                <w:rPr>
                  <w:sz w:val="20"/>
                </w:rPr>
                <w:delText>Information and Communication Technology (ICT)</w:delText>
              </w:r>
            </w:del>
          </w:p>
          <w:p w14:paraId="70BF34D3" w14:textId="07D6F818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18" w:author="pachalo chizala" w:date="2023-09-13T04:04:00Z"/>
                <w:sz w:val="20"/>
              </w:rPr>
            </w:pPr>
            <w:del w:id="119" w:author="pachalo chizala" w:date="2023-09-13T04:04:00Z">
              <w:r w:rsidRPr="008B45BB" w:rsidDel="009F17F9">
                <w:rPr>
                  <w:sz w:val="20"/>
                </w:rPr>
                <w:delText>Motorcycle Mechanics (MCM)</w:delText>
              </w:r>
            </w:del>
          </w:p>
          <w:p w14:paraId="725A6B8D" w14:textId="432DE10C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20" w:author="pachalo chizala" w:date="2023-09-13T04:04:00Z"/>
                <w:sz w:val="20"/>
              </w:rPr>
            </w:pPr>
            <w:del w:id="121" w:author="pachalo chizala" w:date="2023-09-13T04:04:00Z">
              <w:r w:rsidRPr="008B45BB" w:rsidDel="009F17F9">
                <w:rPr>
                  <w:sz w:val="20"/>
                </w:rPr>
                <w:delText>Painting and Decoration (PAD)</w:delText>
              </w:r>
            </w:del>
          </w:p>
          <w:p w14:paraId="11DCE574" w14:textId="19B48720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22" w:author="pachalo chizala" w:date="2023-09-13T04:04:00Z"/>
                <w:sz w:val="20"/>
              </w:rPr>
            </w:pPr>
            <w:del w:id="123" w:author="pachalo chizala" w:date="2023-09-13T04:04:00Z">
              <w:r w:rsidRPr="008B45BB" w:rsidDel="009F17F9">
                <w:rPr>
                  <w:sz w:val="20"/>
                </w:rPr>
                <w:delText>Plumbing (PLB)</w:delText>
              </w:r>
            </w:del>
          </w:p>
          <w:p w14:paraId="625B55E6" w14:textId="3855BD21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24" w:author="pachalo chizala" w:date="2023-09-13T04:04:00Z"/>
                <w:sz w:val="20"/>
              </w:rPr>
            </w:pPr>
            <w:del w:id="125" w:author="pachalo chizala" w:date="2023-09-13T04:04:00Z">
              <w:r w:rsidRPr="008B45BB" w:rsidDel="009F17F9">
                <w:rPr>
                  <w:sz w:val="20"/>
                </w:rPr>
                <w:delText>Refrigeration and Air Conditioning Mechanics (RAM) </w:delText>
              </w:r>
            </w:del>
          </w:p>
          <w:p w14:paraId="64FB52B0" w14:textId="1BB487D3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26" w:author="pachalo chizala" w:date="2023-09-13T04:04:00Z"/>
                <w:sz w:val="20"/>
              </w:rPr>
            </w:pPr>
            <w:del w:id="127" w:author="pachalo chizala" w:date="2023-09-13T04:04:00Z">
              <w:r w:rsidRPr="008B45BB" w:rsidDel="009F17F9">
                <w:rPr>
                  <w:sz w:val="20"/>
                </w:rPr>
                <w:delText>Solar Photovoltaic Installation (SPV)</w:delText>
              </w:r>
            </w:del>
          </w:p>
          <w:p w14:paraId="18A006A0" w14:textId="5280CCF9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28" w:author="pachalo chizala" w:date="2023-09-13T04:04:00Z"/>
                <w:sz w:val="20"/>
              </w:rPr>
            </w:pPr>
            <w:del w:id="129" w:author="pachalo chizala" w:date="2023-09-13T04:04:00Z">
              <w:r w:rsidRPr="008B45BB" w:rsidDel="009F17F9">
                <w:rPr>
                  <w:sz w:val="20"/>
                </w:rPr>
                <w:delText>Tailoring and Fashion Designing (TFD)</w:delText>
              </w:r>
            </w:del>
          </w:p>
          <w:p w14:paraId="4E2AF60D" w14:textId="042676CC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30" w:author="pachalo chizala" w:date="2023-09-13T04:04:00Z"/>
                <w:sz w:val="20"/>
              </w:rPr>
            </w:pPr>
            <w:del w:id="131" w:author="pachalo chizala" w:date="2023-09-13T04:04:00Z">
              <w:r w:rsidRPr="008B45BB" w:rsidDel="009F17F9">
                <w:rPr>
                  <w:sz w:val="20"/>
                </w:rPr>
                <w:delText>Tour Guide (TRG)</w:delText>
              </w:r>
            </w:del>
          </w:p>
          <w:p w14:paraId="612E26F7" w14:textId="179DC0D7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32" w:author="pachalo chizala" w:date="2023-09-13T04:04:00Z"/>
                <w:sz w:val="20"/>
              </w:rPr>
            </w:pPr>
            <w:del w:id="133" w:author="pachalo chizala" w:date="2023-09-13T04:04:00Z">
              <w:r w:rsidRPr="008B45BB" w:rsidDel="009F17F9">
                <w:rPr>
                  <w:sz w:val="20"/>
                </w:rPr>
                <w:delText>Wood Work Machining (WWM) </w:delText>
              </w:r>
            </w:del>
          </w:p>
          <w:p w14:paraId="4299AE31" w14:textId="6742C12D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34" w:author="pachalo chizala" w:date="2023-09-13T04:04:00Z"/>
                <w:sz w:val="20"/>
              </w:rPr>
            </w:pPr>
            <w:del w:id="135" w:author="pachalo chizala" w:date="2023-09-13T04:04:00Z">
              <w:r w:rsidRPr="008B45BB" w:rsidDel="009F17F9">
                <w:rPr>
                  <w:sz w:val="20"/>
                </w:rPr>
                <w:delText xml:space="preserve">NONE OF THE ABOVE </w:delText>
              </w:r>
            </w:del>
          </w:p>
          <w:p w14:paraId="6F7E7C80" w14:textId="06F9DACE" w:rsidR="005C0FBF" w:rsidDel="009F17F9" w:rsidRDefault="005C0FBF" w:rsidP="005C0FBF">
            <w:pPr>
              <w:spacing w:after="0" w:line="259" w:lineRule="auto"/>
              <w:ind w:left="0" w:right="0" w:firstLine="0"/>
              <w:rPr>
                <w:del w:id="136" w:author="pachalo chizala" w:date="2023-09-13T04:04:00Z"/>
                <w:i/>
                <w:color w:val="FF0000"/>
                <w:sz w:val="20"/>
              </w:rPr>
            </w:pPr>
          </w:p>
        </w:tc>
      </w:tr>
      <w:tr w:rsidR="005C0FBF" w14:paraId="0E50D577" w14:textId="77777777">
        <w:trPr>
          <w:trHeight w:val="343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DA5D" w14:textId="1F9E821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(C01=</w:t>
            </w:r>
            <w:proofErr w:type="spellStart"/>
            <w:r>
              <w:rPr>
                <w:i/>
                <w:color w:val="FF0000"/>
                <w:sz w:val="20"/>
              </w:rPr>
              <w:t>a,b,c</w:t>
            </w:r>
            <w:proofErr w:type="spellEnd"/>
            <w:r>
              <w:rPr>
                <w:i/>
                <w:color w:val="FF0000"/>
                <w:sz w:val="20"/>
              </w:rPr>
              <w:t>) OR (C02=</w:t>
            </w:r>
            <w:proofErr w:type="spellStart"/>
            <w:r>
              <w:rPr>
                <w:i/>
                <w:color w:val="FF0000"/>
                <w:sz w:val="20"/>
              </w:rPr>
              <w:t>a,b,c</w:t>
            </w:r>
            <w:proofErr w:type="spellEnd"/>
            <w:r>
              <w:rPr>
                <w:i/>
                <w:color w:val="FF0000"/>
                <w:sz w:val="20"/>
              </w:rPr>
              <w:t xml:space="preserve">) </w:t>
            </w:r>
          </w:p>
          <w:p w14:paraId="5FCCD02A" w14:textId="50609E5D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C03 </w:t>
            </w:r>
          </w:p>
          <w:p w14:paraId="4F5AC5CE" w14:textId="77777777" w:rsidR="005C0FBF" w:rsidRDefault="005C0FBF" w:rsidP="005C0FBF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 xml:space="preserve">Thinking about the work in (farming, rearing animals and/or fishing) (you/NAME) (do/does), are the products intended…… ? </w:t>
            </w:r>
          </w:p>
          <w:p w14:paraId="686354E9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 </w:t>
            </w:r>
          </w:p>
          <w:p w14:paraId="45BD701F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for sale </w:t>
            </w:r>
          </w:p>
          <w:p w14:paraId="0F832A4F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for sale </w:t>
            </w:r>
          </w:p>
          <w:p w14:paraId="35FAD265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for family use </w:t>
            </w:r>
          </w:p>
          <w:p w14:paraId="72664148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for family use </w:t>
            </w:r>
          </w:p>
          <w:p w14:paraId="57E36A21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4A6B614F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DO NOT READ </w:t>
            </w:r>
          </w:p>
          <w:p w14:paraId="1480EE11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CANNOT SAY </w:t>
            </w:r>
          </w:p>
          <w:p w14:paraId="3139B7E7" w14:textId="29DA03E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in (farming, rearing animals, and/or fishing) will depend on answers in C01 and C02 </w:t>
            </w:r>
          </w:p>
        </w:tc>
      </w:tr>
      <w:tr w:rsidR="005C0FBF" w14:paraId="4F8CD863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B570" w14:textId="77777777" w:rsidR="005C0FBF" w:rsidRDefault="005C0FBF" w:rsidP="005C0FBF">
            <w:pPr>
              <w:spacing w:after="0" w:line="242" w:lineRule="auto"/>
              <w:ind w:left="0" w:right="6671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C03=5 </w:t>
            </w:r>
          </w:p>
          <w:p w14:paraId="4E19E0B7" w14:textId="063A4FF9" w:rsidR="005C0FBF" w:rsidRDefault="005C0FBF" w:rsidP="005C0FBF">
            <w:pPr>
              <w:spacing w:after="0" w:line="242" w:lineRule="auto"/>
              <w:ind w:left="0" w:right="6671" w:firstLine="0"/>
            </w:pPr>
            <w:r>
              <w:rPr>
                <w:b/>
                <w:sz w:val="20"/>
              </w:rPr>
              <w:t xml:space="preserve">C04 </w:t>
            </w:r>
          </w:p>
          <w:p w14:paraId="51CEA5F2" w14:textId="77777777" w:rsidR="005C0FBF" w:rsidRDefault="005C0FBF" w:rsidP="005C0FBF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general, in the past have these products been mainly sold or mainly kept for family use? </w:t>
            </w:r>
          </w:p>
          <w:p w14:paraId="7FC10A1B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SOLD </w:t>
            </w:r>
          </w:p>
          <w:p w14:paraId="2BAD9BCE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SOLD </w:t>
            </w:r>
          </w:p>
          <w:p w14:paraId="3E3EFA30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KEPT FOR FAMILY USE </w:t>
            </w:r>
          </w:p>
          <w:p w14:paraId="1110E0CD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KEPT FOR FAMILY USE </w:t>
            </w:r>
          </w:p>
        </w:tc>
      </w:tr>
      <w:tr w:rsidR="005C0FBF" w14:paraId="342DC93F" w14:textId="77777777" w:rsidTr="009F17F9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137" w:author="pachalo chizala" w:date="2023-09-13T04:05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469"/>
          <w:trPrChange w:id="138" w:author="pachalo chizala" w:date="2023-09-13T04:05:00Z">
            <w:trPr>
              <w:trHeight w:val="1469"/>
            </w:trPr>
          </w:trPrChange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PrChange w:id="139" w:author="pachalo chizala" w:date="2023-09-13T04:05:00Z">
              <w:tcPr>
                <w:tcW w:w="9018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C5E0B3" w:themeFill="accent6" w:themeFillTint="66"/>
              </w:tcPr>
            </w:tcPrChange>
          </w:tcPr>
          <w:p w14:paraId="04081102" w14:textId="046D448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IF(C03=3,4) OR (C04=3,4)</w:t>
            </w:r>
            <w:r>
              <w:rPr>
                <w:i/>
                <w:sz w:val="20"/>
              </w:rPr>
              <w:t xml:space="preserve"> </w:t>
            </w:r>
            <w:del w:id="140" w:author="pachalo chizala" w:date="2023-09-13T04:05:00Z">
              <w:r w:rsidR="00925394" w:rsidRPr="00925394" w:rsidDel="009F17F9">
                <w:rPr>
                  <w:i/>
                  <w:color w:val="FF0000"/>
                  <w:sz w:val="20"/>
                  <w:shd w:val="clear" w:color="auto" w:fill="000000" w:themeFill="text1"/>
                </w:rPr>
                <w:delText>[OR TVT01=a-s OR TVT02=a-s]</w:delText>
              </w:r>
            </w:del>
          </w:p>
          <w:p w14:paraId="44813C56" w14:textId="10EE0171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C05 </w:t>
            </w:r>
          </w:p>
          <w:p w14:paraId="2CF49B71" w14:textId="77777777" w:rsidR="005C0FBF" w:rsidRDefault="005C0FBF" w:rsidP="005C0FBF">
            <w:pPr>
              <w:tabs>
                <w:tab w:val="center" w:pos="3366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(Were/Was) (you/NAME) hired by someone else to do this work? </w:t>
            </w:r>
          </w:p>
          <w:p w14:paraId="3EFBFC9E" w14:textId="77777777" w:rsidR="005C0FBF" w:rsidRDefault="005C0FBF" w:rsidP="005C0FBF">
            <w:pPr>
              <w:numPr>
                <w:ilvl w:val="0"/>
                <w:numId w:val="1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4170693" w14:textId="77777777" w:rsidR="005C0FBF" w:rsidRDefault="005C0FBF" w:rsidP="005C0FBF">
            <w:pPr>
              <w:numPr>
                <w:ilvl w:val="0"/>
                <w:numId w:val="1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26412B0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C0FBF" w14:paraId="5C227E01" w14:textId="77777777" w:rsidTr="009F17F9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141" w:author="pachalo chizala" w:date="2023-09-13T04:05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2469"/>
          <w:trPrChange w:id="142" w:author="pachalo chizala" w:date="2023-09-13T04:05:00Z">
            <w:trPr>
              <w:trHeight w:val="2469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PrChange w:id="143" w:author="pachalo chizala" w:date="2023-09-13T04:05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B8E5186" w14:textId="1BC34D4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7DDA6123" w14:textId="7CB6A20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C06 </w:t>
            </w:r>
          </w:p>
          <w:p w14:paraId="3DCD654A" w14:textId="77777777" w:rsidR="005C0FBF" w:rsidRDefault="005C0FBF" w:rsidP="005C0FBF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What are the main products from (farming, rearing animals, and/or </w:t>
            </w:r>
            <w:r>
              <w:rPr>
                <w:color w:val="0070C0"/>
                <w:sz w:val="20"/>
              </w:rPr>
              <w:t>[fishing])</w:t>
            </w:r>
            <w:r>
              <w:rPr>
                <w:sz w:val="20"/>
              </w:rPr>
              <w:t xml:space="preserve"> that (you/NAME) was/were working on? </w:t>
            </w:r>
          </w:p>
          <w:p w14:paraId="0BB39F2E" w14:textId="77777777" w:rsidR="005C0FBF" w:rsidRDefault="005C0FBF" w:rsidP="005C0FBF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(for example: </w:t>
            </w:r>
            <w:r>
              <w:rPr>
                <w:i/>
                <w:color w:val="0070C0"/>
                <w:sz w:val="20"/>
              </w:rPr>
              <w:t>[citrus fruits,  vegetables, freshwater fish, cattle, chicken, rice]</w:t>
            </w:r>
            <w:r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</w:p>
          <w:p w14:paraId="04EE4C48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44F10BD8" w14:textId="77777777" w:rsidR="005C0FBF" w:rsidRDefault="005C0FBF" w:rsidP="005C0FBF">
            <w:pPr>
              <w:tabs>
                <w:tab w:val="center" w:pos="720"/>
                <w:tab w:val="center" w:pos="2434"/>
                <w:tab w:val="center" w:pos="4321"/>
                <w:tab w:val="center" w:pos="56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____________________ 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____________ </w:t>
            </w:r>
          </w:p>
          <w:p w14:paraId="6E604551" w14:textId="77777777" w:rsidR="005C0FBF" w:rsidRDefault="005C0FBF" w:rsidP="005C0FBF">
            <w:pPr>
              <w:tabs>
                <w:tab w:val="center" w:pos="720"/>
                <w:tab w:val="center" w:pos="1998"/>
                <w:tab w:val="center" w:pos="2881"/>
                <w:tab w:val="center" w:pos="3601"/>
                <w:tab w:val="center" w:pos="4321"/>
                <w:tab w:val="center" w:pos="54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sz w:val="20"/>
              </w:rPr>
              <w:t xml:space="preserve">MAIN GOODS 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ISIC CODE </w:t>
            </w:r>
          </w:p>
          <w:p w14:paraId="6495A687" w14:textId="6ABEBA9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string in (farming, rearing animals, and/or fishing) will depend on answers in C01 and C02</w:t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5C0FBF" w14:paraId="4C708E1C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DAF5" w14:textId="415FA51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3004C6BE" w14:textId="1840B702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C07 </w:t>
            </w:r>
          </w:p>
          <w:p w14:paraId="310144CE" w14:textId="1C7F7B0A" w:rsidR="005C0FBF" w:rsidRDefault="005C0FBF" w:rsidP="005C0FBF">
            <w:pPr>
              <w:spacing w:after="13" w:line="242" w:lineRule="auto"/>
              <w:ind w:left="720" w:right="2654" w:firstLine="0"/>
              <w:rPr>
                <w:sz w:val="20"/>
              </w:rPr>
            </w:pPr>
            <w:r>
              <w:rPr>
                <w:sz w:val="20"/>
              </w:rPr>
              <w:t xml:space="preserve">In the last seven days, on how many days did (you/NAME) do this work? </w:t>
            </w:r>
          </w:p>
          <w:p w14:paraId="4249236A" w14:textId="078C6B69" w:rsidR="005C0FBF" w:rsidRDefault="005C0FBF" w:rsidP="005C0FBF">
            <w:pPr>
              <w:spacing w:after="13" w:line="242" w:lineRule="auto"/>
              <w:ind w:left="720" w:right="2654" w:firstLine="0"/>
            </w:pPr>
            <w:r>
              <w:rPr>
                <w:i/>
                <w:sz w:val="20"/>
              </w:rPr>
              <w:t>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0AE082C9" w14:textId="77777777" w:rsidR="005C0FBF" w:rsidRDefault="005C0FBF" w:rsidP="005C0FBF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 </w:t>
            </w:r>
          </w:p>
          <w:p w14:paraId="6206145C" w14:textId="77777777" w:rsidR="005C0FBF" w:rsidRDefault="005C0FBF" w:rsidP="005C0FBF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NUMBER OF DAYS </w:t>
            </w:r>
          </w:p>
          <w:p w14:paraId="1E48083B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1E0B19FB" w14:textId="77777777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9760" w14:textId="668DA035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05A3F121" w14:textId="38CC3F2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C07 </w:t>
            </w:r>
          </w:p>
          <w:p w14:paraId="04AD9BD2" w14:textId="77777777" w:rsidR="005C0FBF" w:rsidRDefault="005C0FBF" w:rsidP="005C0FBF">
            <w:pPr>
              <w:spacing w:after="0" w:line="242" w:lineRule="auto"/>
              <w:ind w:left="720" w:right="1902" w:hanging="720"/>
              <w:rPr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per day did (you/NAME) spend doing this last week? </w:t>
            </w:r>
          </w:p>
          <w:p w14:paraId="7D663BC0" w14:textId="7FED04AD" w:rsidR="005C0FBF" w:rsidRDefault="005C0FBF" w:rsidP="005C0FBF">
            <w:pPr>
              <w:spacing w:after="0" w:line="242" w:lineRule="auto"/>
              <w:ind w:left="720" w:right="1902" w:hanging="720"/>
            </w:pPr>
            <w:r>
              <w:rPr>
                <w:i/>
                <w:sz w:val="20"/>
              </w:rPr>
              <w:t xml:space="preserve">                 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560F40DD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23851E7" w14:textId="77777777" w:rsidR="005C0FBF" w:rsidRDefault="005C0FBF" w:rsidP="005C0FBF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65AAC8CF" w14:textId="77777777" w:rsidR="005C0FBF" w:rsidRDefault="005C0FBF" w:rsidP="005C0FBF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  <w:p w14:paraId="63E68863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725DCC52" w14:textId="77777777">
        <w:trPr>
          <w:trHeight w:val="489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67C2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Global flow variables updated </w:t>
            </w:r>
          </w:p>
          <w:p w14:paraId="63C95272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3D6CB881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/*recovered employed in agriculture*/ </w:t>
            </w:r>
          </w:p>
          <w:p w14:paraId="0EEF0595" w14:textId="6DD058B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=a OR b OR c)&amp; (C03 = 1 OR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02B5DB02" w14:textId="43E0F4A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 a OR b OR c )&amp; (C04 = 1 OR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159F7FD8" w14:textId="0726730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 a OR b OR c )&amp; (C05 = 1)</w:t>
            </w:r>
            <w:r>
              <w:rPr>
                <w:color w:val="FF0000"/>
                <w:sz w:val="20"/>
              </w:rPr>
              <w:t xml:space="preserve"> </w:t>
            </w:r>
          </w:p>
          <w:p w14:paraId="22F84A14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/*confirmed non-employed (i.e. own use producer)*/ </w:t>
            </w:r>
          </w:p>
          <w:p w14:paraId="2A3EAC1F" w14:textId="2D1822B5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0</w:t>
            </w:r>
            <w:r>
              <w:rPr>
                <w:sz w:val="20"/>
              </w:rPr>
              <w:t xml:space="preserve"> IF (GLO_PROV=1 &amp; C01 NE d) &amp;(C05 = 2)  </w:t>
            </w:r>
          </w:p>
          <w:p w14:paraId="415DE659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/*employed with jobs in agric. and non-agric.*/ </w:t>
            </w:r>
          </w:p>
          <w:p w14:paraId="4A5AA9F1" w14:textId="1449BE2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c)&amp; d)&amp; (C03=1 OR 2)) </w:t>
            </w:r>
          </w:p>
          <w:p w14:paraId="13365294" w14:textId="6BB94BD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c)&amp; d) &amp; (C04 = 1 OR 2))</w:t>
            </w:r>
            <w:r>
              <w:rPr>
                <w:color w:val="FF0000"/>
                <w:sz w:val="20"/>
              </w:rPr>
              <w:t xml:space="preserve"> </w:t>
            </w:r>
          </w:p>
          <w:p w14:paraId="260AAAF2" w14:textId="7B11096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c)&amp; d) &amp; (C05 = 1)) </w:t>
            </w:r>
          </w:p>
          <w:p w14:paraId="024CBBB7" w14:textId="14ED0C7C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GLO_MLT=2</w:t>
            </w:r>
            <w:r>
              <w:rPr>
                <w:sz w:val="20"/>
              </w:rPr>
              <w:t xml:space="preserve"> IF ((C01 = (a OR b OR c) &amp; d) &amp; (C05=2)) </w:t>
            </w:r>
          </w:p>
          <w:p w14:paraId="54CA1EFD" w14:textId="50D8EF4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GLO_MLT=3</w:t>
            </w:r>
            <w:r>
              <w:rPr>
                <w:sz w:val="20"/>
              </w:rPr>
              <w:t xml:space="preserve"> IF ((GLO_EMP = 1) &amp; (C02 = a OR b OR c )) </w:t>
            </w:r>
          </w:p>
          <w:p w14:paraId="6913C300" w14:textId="51124B3C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c)&amp; NE d)&amp; (C03=1 OR 2)) </w:t>
            </w:r>
          </w:p>
          <w:p w14:paraId="362CC7D8" w14:textId="6E02BFB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c)&amp; NE d) &amp; (C04 = 1 OR 2))</w:t>
            </w:r>
            <w:r>
              <w:rPr>
                <w:color w:val="FF0000"/>
                <w:sz w:val="20"/>
              </w:rPr>
              <w:t xml:space="preserve"> </w:t>
            </w:r>
          </w:p>
          <w:p w14:paraId="6EFB7212" w14:textId="7EBB13C1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c)&amp; NE d) &amp; (C05 = 1)) </w:t>
            </w:r>
          </w:p>
          <w:p w14:paraId="3F541D1E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>/*confirmed own use producer of foodstuff*/</w:t>
            </w:r>
            <w:r>
              <w:rPr>
                <w:sz w:val="20"/>
              </w:rPr>
              <w:t xml:space="preserve"> </w:t>
            </w:r>
          </w:p>
          <w:p w14:paraId="18EDD60D" w14:textId="7A731C8E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GLO_OPF = 1</w:t>
            </w:r>
            <w:r>
              <w:rPr>
                <w:sz w:val="20"/>
              </w:rPr>
              <w:t xml:space="preserve"> IF (C05 =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77397581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747C4761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3746CBD" w14:textId="77777777" w:rsidR="005C0FBF" w:rsidRDefault="005C0FBF" w:rsidP="005C0FBF">
            <w:pPr>
              <w:spacing w:after="0" w:line="259" w:lineRule="auto"/>
              <w:ind w:left="82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0D03F31C" w14:textId="77777777" w:rsidR="00E37DF9" w:rsidRDefault="00E37DF9">
      <w:pPr>
        <w:spacing w:after="0" w:line="259" w:lineRule="auto"/>
        <w:ind w:left="0" w:right="0" w:firstLine="0"/>
        <w:jc w:val="both"/>
        <w:rPr>
          <w:ins w:id="144" w:author="pachalo chizala" w:date="2023-09-13T03:55:00Z"/>
          <w:sz w:val="20"/>
        </w:rPr>
      </w:pPr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  <w:tblGridChange w:id="145">
          <w:tblGrid>
            <w:gridCol w:w="9018"/>
          </w:tblGrid>
        </w:tblGridChange>
      </w:tblGrid>
      <w:tr w:rsidR="009D0918" w14:paraId="72AEFA9A" w14:textId="77777777" w:rsidTr="00DE51F6">
        <w:trPr>
          <w:trHeight w:val="312"/>
          <w:ins w:id="146" w:author="pachalo chizala" w:date="2023-09-13T03:55:00Z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5A98062" w14:textId="6C8E8A1B" w:rsidR="009D0918" w:rsidRDefault="009F17F9" w:rsidP="00DE51F6">
            <w:pPr>
              <w:spacing w:after="0" w:line="259" w:lineRule="auto"/>
              <w:ind w:left="0" w:right="15" w:firstLine="0"/>
              <w:jc w:val="center"/>
              <w:rPr>
                <w:ins w:id="147" w:author="pachalo chizala" w:date="2023-09-13T03:55:00Z"/>
              </w:rPr>
            </w:pPr>
            <w:ins w:id="148" w:author="pachalo chizala" w:date="2023-09-13T04:06:00Z">
              <w:r>
                <w:rPr>
                  <w:color w:val="FFFFFF"/>
                  <w:sz w:val="24"/>
                </w:rPr>
                <w:t>TEVET RELATED</w:t>
              </w:r>
            </w:ins>
            <w:ins w:id="149" w:author="pachalo chizala" w:date="2023-09-13T03:55:00Z">
              <w:r w:rsidR="009D0918">
                <w:rPr>
                  <w:color w:val="FFFFFF"/>
                  <w:sz w:val="24"/>
                </w:rPr>
                <w:t xml:space="preserve"> WORK AND MARKET ORIENTATION (</w:t>
              </w:r>
            </w:ins>
            <w:ins w:id="150" w:author="pachalo chizala" w:date="2023-09-13T04:06:00Z">
              <w:r>
                <w:rPr>
                  <w:color w:val="FFFFFF"/>
                  <w:sz w:val="24"/>
                </w:rPr>
                <w:t>TVT</w:t>
              </w:r>
            </w:ins>
            <w:ins w:id="151" w:author="pachalo chizala" w:date="2023-09-13T03:55:00Z">
              <w:r w:rsidR="009D0918">
                <w:rPr>
                  <w:color w:val="FFFFFF"/>
                  <w:sz w:val="24"/>
                </w:rPr>
                <w:t xml:space="preserve">) </w:t>
              </w:r>
            </w:ins>
          </w:p>
        </w:tc>
      </w:tr>
      <w:tr w:rsidR="009D0918" w14:paraId="22EBA5F3" w14:textId="77777777" w:rsidTr="00DE51F6">
        <w:trPr>
          <w:trHeight w:val="2199"/>
          <w:ins w:id="152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CC595F8" w14:textId="5A479516" w:rsidR="009D0918" w:rsidRDefault="009D0918" w:rsidP="00DE51F6">
            <w:pPr>
              <w:spacing w:after="0" w:line="259" w:lineRule="auto"/>
              <w:ind w:left="0" w:right="0" w:firstLine="0"/>
              <w:rPr>
                <w:ins w:id="153" w:author="pachalo chizala" w:date="2023-09-13T03:55:00Z"/>
              </w:rPr>
            </w:pPr>
            <w:commentRangeStart w:id="154"/>
            <w:ins w:id="155" w:author="pachalo chizala" w:date="2023-09-13T03:55:00Z">
              <w:r>
                <w:rPr>
                  <w:i/>
                  <w:color w:val="FF0000"/>
                  <w:sz w:val="20"/>
                </w:rPr>
                <w:t xml:space="preserve">ASK IF </w:t>
              </w:r>
            </w:ins>
            <w:ins w:id="156" w:author="pachalo chizala" w:date="2023-09-13T04:08:00Z">
              <w:r w:rsidR="009F17F9">
                <w:rPr>
                  <w:i/>
                  <w:color w:val="FF0000"/>
                  <w:sz w:val="20"/>
                </w:rPr>
                <w:t>(</w:t>
              </w:r>
            </w:ins>
            <w:ins w:id="157" w:author="pachalo chizala" w:date="2023-09-13T03:55:00Z">
              <w:r>
                <w:rPr>
                  <w:i/>
                  <w:color w:val="FF0000"/>
                  <w:sz w:val="20"/>
                </w:rPr>
                <w:t>C01=d</w:t>
              </w:r>
            </w:ins>
            <w:ins w:id="158" w:author="pachalo chizala" w:date="2023-09-13T04:08:00Z">
              <w:r w:rsidR="009F17F9">
                <w:rPr>
                  <w:i/>
                  <w:color w:val="FF0000"/>
                  <w:sz w:val="20"/>
                </w:rPr>
                <w:t xml:space="preserve"> OR C02 = d)</w:t>
              </w:r>
            </w:ins>
            <w:ins w:id="159" w:author="pachalo chizala" w:date="2023-09-13T03:55:00Z">
              <w:r>
                <w:rPr>
                  <w:i/>
                  <w:color w:val="FF0000"/>
                  <w:sz w:val="20"/>
                </w:rPr>
                <w:t xml:space="preserve"> </w:t>
              </w:r>
            </w:ins>
            <w:ins w:id="160" w:author="pachalo chizala" w:date="2023-09-13T04:08:00Z">
              <w:r w:rsidR="009F17F9">
                <w:rPr>
                  <w:i/>
                  <w:color w:val="FF0000"/>
                  <w:sz w:val="20"/>
                </w:rPr>
                <w:t>AND</w:t>
              </w:r>
            </w:ins>
            <w:ins w:id="161" w:author="pachalo chizala" w:date="2023-09-13T03:55:00Z">
              <w:r>
                <w:rPr>
                  <w:i/>
                  <w:color w:val="FF0000"/>
                  <w:sz w:val="20"/>
                </w:rPr>
                <w:t xml:space="preserve"> DEM10 = 3</w:t>
              </w:r>
            </w:ins>
            <w:commentRangeEnd w:id="154"/>
            <w:ins w:id="162" w:author="pachalo chizala" w:date="2023-09-13T04:12:00Z">
              <w:r w:rsidR="00A07162">
                <w:rPr>
                  <w:rStyle w:val="CommentReference"/>
                </w:rPr>
                <w:commentReference w:id="154"/>
              </w:r>
            </w:ins>
          </w:p>
          <w:p w14:paraId="63171EDD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163" w:author="pachalo chizala" w:date="2023-09-13T03:55:00Z"/>
              </w:rPr>
            </w:pPr>
            <w:ins w:id="164" w:author="pachalo chizala" w:date="2023-09-13T03:55:00Z">
              <w:r>
                <w:rPr>
                  <w:b/>
                  <w:sz w:val="20"/>
                </w:rPr>
                <w:t>TVT01</w:t>
              </w:r>
              <w:r>
                <w:rPr>
                  <w:sz w:val="20"/>
                </w:rPr>
                <w:t xml:space="preserve"> </w:t>
              </w:r>
            </w:ins>
          </w:p>
          <w:p w14:paraId="77B04AE8" w14:textId="745C26E9" w:rsidR="00B20354" w:rsidRDefault="00B20354" w:rsidP="00B20354">
            <w:pPr>
              <w:spacing w:after="17" w:line="255" w:lineRule="auto"/>
              <w:ind w:left="1080" w:right="911" w:hanging="360"/>
              <w:rPr>
                <w:ins w:id="165" w:author="pachalo chizala" w:date="2023-09-13T04:37:00Z"/>
                <w:sz w:val="20"/>
              </w:rPr>
            </w:pPr>
            <w:ins w:id="166" w:author="pachalo chizala" w:date="2023-09-13T04:37:00Z">
              <w:r>
                <w:rPr>
                  <w:sz w:val="20"/>
                </w:rPr>
                <w:t>Apart from agricultural work, w</w:t>
              </w:r>
            </w:ins>
            <w:ins w:id="167" w:author="pachalo chizala" w:date="2023-09-13T03:55:00Z">
              <w:r w:rsidR="009D0918">
                <w:rPr>
                  <w:sz w:val="20"/>
                </w:rPr>
                <w:t xml:space="preserve">as this work that you mentioned in…? </w:t>
              </w:r>
            </w:ins>
          </w:p>
          <w:p w14:paraId="0907E0FA" w14:textId="20870AA6" w:rsidR="009D0918" w:rsidRDefault="009D0918">
            <w:pPr>
              <w:spacing w:after="17" w:line="255" w:lineRule="auto"/>
              <w:ind w:left="1080" w:right="911" w:hanging="360"/>
              <w:rPr>
                <w:ins w:id="168" w:author="pachalo chizala" w:date="2023-09-13T03:55:00Z"/>
                <w:i/>
                <w:sz w:val="20"/>
              </w:rPr>
              <w:pPrChange w:id="169" w:author="pachalo chizala" w:date="2023-09-13T04:37:00Z">
                <w:pPr>
                  <w:spacing w:after="17" w:line="255" w:lineRule="auto"/>
                  <w:ind w:left="1080" w:right="4942" w:hanging="360"/>
                </w:pPr>
              </w:pPrChange>
            </w:pPr>
            <w:ins w:id="170" w:author="pachalo chizala" w:date="2023-09-13T03:55:00Z">
              <w:r>
                <w:rPr>
                  <w:i/>
                  <w:sz w:val="20"/>
                </w:rPr>
                <w:t xml:space="preserve">READ AND MARK ALL THAT APPLY </w:t>
              </w:r>
            </w:ins>
          </w:p>
          <w:p w14:paraId="0E4E7E63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71" w:author="pachalo chizala" w:date="2023-09-13T03:55:00Z"/>
                <w:sz w:val="20"/>
              </w:rPr>
            </w:pPr>
            <w:ins w:id="172" w:author="pachalo chizala" w:date="2023-09-13T03:55:00Z">
              <w:r w:rsidRPr="008B45BB">
                <w:rPr>
                  <w:sz w:val="20"/>
                </w:rPr>
                <w:t>Automobile Mechanics (AMM)</w:t>
              </w:r>
            </w:ins>
          </w:p>
          <w:p w14:paraId="74534BD7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73" w:author="pachalo chizala" w:date="2023-09-13T03:55:00Z"/>
                <w:sz w:val="20"/>
              </w:rPr>
            </w:pPr>
            <w:ins w:id="174" w:author="pachalo chizala" w:date="2023-09-13T03:55:00Z">
              <w:r w:rsidRPr="008B45BB">
                <w:rPr>
                  <w:sz w:val="20"/>
                </w:rPr>
                <w:t>Administrative Studies (AAS) </w:t>
              </w:r>
            </w:ins>
          </w:p>
          <w:p w14:paraId="3A9179EE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75" w:author="pachalo chizala" w:date="2023-09-13T03:55:00Z"/>
                <w:sz w:val="20"/>
              </w:rPr>
            </w:pPr>
            <w:ins w:id="176" w:author="pachalo chizala" w:date="2023-09-13T03:55:00Z">
              <w:r w:rsidRPr="008B45BB">
                <w:rPr>
                  <w:sz w:val="20"/>
                </w:rPr>
                <w:t>Bricklaying (BRL) </w:t>
              </w:r>
            </w:ins>
          </w:p>
          <w:p w14:paraId="79FF7EFE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77" w:author="pachalo chizala" w:date="2023-09-13T03:55:00Z"/>
                <w:sz w:val="20"/>
              </w:rPr>
            </w:pPr>
            <w:ins w:id="178" w:author="pachalo chizala" w:date="2023-09-13T03:55:00Z">
              <w:r w:rsidRPr="008B45BB">
                <w:rPr>
                  <w:sz w:val="20"/>
                </w:rPr>
                <w:t>Cosmetology (CMG)</w:t>
              </w:r>
            </w:ins>
          </w:p>
          <w:p w14:paraId="59B7C6D1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79" w:author="pachalo chizala" w:date="2023-09-13T03:55:00Z"/>
                <w:sz w:val="20"/>
              </w:rPr>
            </w:pPr>
            <w:ins w:id="180" w:author="pachalo chizala" w:date="2023-09-13T03:55:00Z">
              <w:r w:rsidRPr="008B45BB">
                <w:rPr>
                  <w:sz w:val="20"/>
                </w:rPr>
                <w:t>Carpentry and Joinery (CRJ)</w:t>
              </w:r>
            </w:ins>
          </w:p>
          <w:p w14:paraId="7A53132B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81" w:author="pachalo chizala" w:date="2023-09-13T03:55:00Z"/>
                <w:sz w:val="20"/>
              </w:rPr>
            </w:pPr>
            <w:ins w:id="182" w:author="pachalo chizala" w:date="2023-09-13T03:55:00Z">
              <w:r w:rsidRPr="008B45BB">
                <w:rPr>
                  <w:sz w:val="20"/>
                </w:rPr>
                <w:t>Edible Horticulture (EHC)</w:t>
              </w:r>
            </w:ins>
          </w:p>
          <w:p w14:paraId="60135141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83" w:author="pachalo chizala" w:date="2023-09-13T03:55:00Z"/>
                <w:sz w:val="20"/>
              </w:rPr>
            </w:pPr>
            <w:ins w:id="184" w:author="pachalo chizala" w:date="2023-09-13T03:55:00Z">
              <w:r w:rsidRPr="008B45BB">
                <w:rPr>
                  <w:sz w:val="20"/>
                </w:rPr>
                <w:t>Electrical Installation and Electronics (EIE) </w:t>
              </w:r>
            </w:ins>
          </w:p>
          <w:p w14:paraId="60211589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85" w:author="pachalo chizala" w:date="2023-09-13T03:55:00Z"/>
                <w:sz w:val="20"/>
              </w:rPr>
            </w:pPr>
            <w:ins w:id="186" w:author="pachalo chizala" w:date="2023-09-13T03:55:00Z">
              <w:r w:rsidRPr="008B45BB">
                <w:rPr>
                  <w:sz w:val="20"/>
                </w:rPr>
                <w:t>Fabrication and Welding (FBW)</w:t>
              </w:r>
            </w:ins>
          </w:p>
          <w:p w14:paraId="70440A53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87" w:author="pachalo chizala" w:date="2023-09-13T03:55:00Z"/>
                <w:sz w:val="20"/>
              </w:rPr>
            </w:pPr>
            <w:ins w:id="188" w:author="pachalo chizala" w:date="2023-09-13T03:55:00Z">
              <w:r w:rsidRPr="008B45BB">
                <w:rPr>
                  <w:sz w:val="20"/>
                </w:rPr>
                <w:t>Food Production (FPR) </w:t>
              </w:r>
            </w:ins>
          </w:p>
          <w:p w14:paraId="7D4CFF05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89" w:author="pachalo chizala" w:date="2023-09-13T03:55:00Z"/>
                <w:sz w:val="20"/>
              </w:rPr>
            </w:pPr>
            <w:ins w:id="190" w:author="pachalo chizala" w:date="2023-09-13T03:55:00Z">
              <w:r w:rsidRPr="008B45BB">
                <w:rPr>
                  <w:sz w:val="20"/>
                </w:rPr>
                <w:t>General Fitting (GFT)</w:t>
              </w:r>
            </w:ins>
          </w:p>
          <w:p w14:paraId="0DE0602D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91" w:author="pachalo chizala" w:date="2023-09-13T03:55:00Z"/>
                <w:sz w:val="20"/>
              </w:rPr>
            </w:pPr>
            <w:ins w:id="192" w:author="pachalo chizala" w:date="2023-09-13T03:55:00Z">
              <w:r w:rsidRPr="008B45BB">
                <w:rPr>
                  <w:sz w:val="20"/>
                </w:rPr>
                <w:t>Information and Communication Technology (ICT)</w:t>
              </w:r>
            </w:ins>
          </w:p>
          <w:p w14:paraId="73D64D7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93" w:author="pachalo chizala" w:date="2023-09-13T03:55:00Z"/>
                <w:sz w:val="20"/>
              </w:rPr>
            </w:pPr>
            <w:ins w:id="194" w:author="pachalo chizala" w:date="2023-09-13T03:55:00Z">
              <w:r w:rsidRPr="008B45BB">
                <w:rPr>
                  <w:sz w:val="20"/>
                </w:rPr>
                <w:t>Motorcycle Mechanics (MCM)</w:t>
              </w:r>
            </w:ins>
          </w:p>
          <w:p w14:paraId="7F6724D2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95" w:author="pachalo chizala" w:date="2023-09-13T03:55:00Z"/>
                <w:sz w:val="20"/>
              </w:rPr>
            </w:pPr>
            <w:ins w:id="196" w:author="pachalo chizala" w:date="2023-09-13T03:55:00Z">
              <w:r w:rsidRPr="008B45BB">
                <w:rPr>
                  <w:sz w:val="20"/>
                </w:rPr>
                <w:t>Painting and Decoration (PAD)</w:t>
              </w:r>
            </w:ins>
          </w:p>
          <w:p w14:paraId="32FC94E2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97" w:author="pachalo chizala" w:date="2023-09-13T03:55:00Z"/>
                <w:sz w:val="20"/>
              </w:rPr>
            </w:pPr>
            <w:ins w:id="198" w:author="pachalo chizala" w:date="2023-09-13T03:55:00Z">
              <w:r w:rsidRPr="008B45BB">
                <w:rPr>
                  <w:sz w:val="20"/>
                </w:rPr>
                <w:t>Plumbing (PLB)</w:t>
              </w:r>
            </w:ins>
          </w:p>
          <w:p w14:paraId="1EE8810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99" w:author="pachalo chizala" w:date="2023-09-13T03:55:00Z"/>
                <w:sz w:val="20"/>
              </w:rPr>
            </w:pPr>
            <w:ins w:id="200" w:author="pachalo chizala" w:date="2023-09-13T03:55:00Z">
              <w:r w:rsidRPr="008B45BB">
                <w:rPr>
                  <w:sz w:val="20"/>
                </w:rPr>
                <w:t>Refrigeration and Air Conditioning Mechanics (RAM) </w:t>
              </w:r>
            </w:ins>
          </w:p>
          <w:p w14:paraId="58AB156D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201" w:author="pachalo chizala" w:date="2023-09-13T03:55:00Z"/>
                <w:sz w:val="20"/>
              </w:rPr>
            </w:pPr>
            <w:ins w:id="202" w:author="pachalo chizala" w:date="2023-09-13T03:55:00Z">
              <w:r w:rsidRPr="008B45BB">
                <w:rPr>
                  <w:sz w:val="20"/>
                </w:rPr>
                <w:t>Solar Photovoltaic Installation (SPV)</w:t>
              </w:r>
            </w:ins>
          </w:p>
          <w:p w14:paraId="3661EAA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203" w:author="pachalo chizala" w:date="2023-09-13T03:55:00Z"/>
                <w:sz w:val="20"/>
              </w:rPr>
            </w:pPr>
            <w:ins w:id="204" w:author="pachalo chizala" w:date="2023-09-13T03:55:00Z">
              <w:r w:rsidRPr="008B45BB">
                <w:rPr>
                  <w:sz w:val="20"/>
                </w:rPr>
                <w:t>Tailoring and Fashion Designing (TFD)</w:t>
              </w:r>
            </w:ins>
          </w:p>
          <w:p w14:paraId="65743D18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205" w:author="pachalo chizala" w:date="2023-09-13T03:55:00Z"/>
                <w:sz w:val="20"/>
              </w:rPr>
            </w:pPr>
            <w:ins w:id="206" w:author="pachalo chizala" w:date="2023-09-13T03:55:00Z">
              <w:r w:rsidRPr="008B45BB">
                <w:rPr>
                  <w:sz w:val="20"/>
                </w:rPr>
                <w:t>Tour Guide (TRG)</w:t>
              </w:r>
            </w:ins>
          </w:p>
          <w:p w14:paraId="3758AA8B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207" w:author="pachalo chizala" w:date="2023-09-13T03:55:00Z"/>
                <w:sz w:val="20"/>
              </w:rPr>
            </w:pPr>
            <w:ins w:id="208" w:author="pachalo chizala" w:date="2023-09-13T03:55:00Z">
              <w:r w:rsidRPr="008B45BB">
                <w:rPr>
                  <w:sz w:val="20"/>
                </w:rPr>
                <w:t>Wood Work Machining (WWM) </w:t>
              </w:r>
            </w:ins>
          </w:p>
          <w:p w14:paraId="5F9374C1" w14:textId="2ADC9E9E" w:rsidR="009D0918" w:rsidRPr="008B45BB" w:rsidRDefault="007013C1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209" w:author="pachalo chizala" w:date="2023-09-13T03:55:00Z"/>
                <w:sz w:val="20"/>
              </w:rPr>
            </w:pPr>
            <w:ins w:id="210" w:author="pachalo chizala" w:date="2023-09-29T13:48:00Z">
              <w:r>
                <w:rPr>
                  <w:sz w:val="20"/>
                </w:rPr>
                <w:t xml:space="preserve">OTHER </w:t>
              </w:r>
            </w:ins>
            <w:ins w:id="211" w:author="pachalo chizala" w:date="2023-09-29T13:49:00Z">
              <w:r>
                <w:rPr>
                  <w:sz w:val="20"/>
                </w:rPr>
                <w:t>(SPECIFY)</w:t>
              </w:r>
            </w:ins>
          </w:p>
          <w:p w14:paraId="36F2FD49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212" w:author="pachalo chizala" w:date="2023-09-13T03:55:00Z"/>
                <w:i/>
                <w:color w:val="FF0000"/>
                <w:sz w:val="20"/>
              </w:rPr>
            </w:pPr>
          </w:p>
        </w:tc>
      </w:tr>
      <w:tr w:rsidR="009D0918" w14:paraId="491434CC" w14:textId="77777777" w:rsidTr="00A07162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213" w:author="pachalo chizala" w:date="2023-09-13T04:10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469"/>
          <w:ins w:id="214" w:author="pachalo chizala" w:date="2023-09-13T03:55:00Z"/>
          <w:trPrChange w:id="215" w:author="pachalo chizala" w:date="2023-09-13T04:10:00Z">
            <w:trPr>
              <w:trHeight w:val="1469"/>
            </w:trPr>
          </w:trPrChange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216" w:author="pachalo chizala" w:date="2023-09-13T04:10:00Z">
              <w:tcPr>
                <w:tcW w:w="9018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C5E0B3" w:themeFill="accent6" w:themeFillTint="66"/>
              </w:tcPr>
            </w:tcPrChange>
          </w:tcPr>
          <w:p w14:paraId="2586ACAB" w14:textId="7223FFC9" w:rsidR="009D0918" w:rsidRDefault="009D0918" w:rsidP="00DE51F6">
            <w:pPr>
              <w:spacing w:after="0" w:line="259" w:lineRule="auto"/>
              <w:ind w:left="0" w:right="0" w:firstLine="0"/>
              <w:rPr>
                <w:ins w:id="217" w:author="pachalo chizala" w:date="2023-09-13T03:55:00Z"/>
              </w:rPr>
            </w:pPr>
            <w:ins w:id="218" w:author="pachalo chizala" w:date="2023-09-13T03:55:00Z">
              <w:r>
                <w:rPr>
                  <w:i/>
                  <w:color w:val="FF0000"/>
                  <w:sz w:val="20"/>
                </w:rPr>
                <w:lastRenderedPageBreak/>
                <w:t>ASK IF</w:t>
              </w:r>
            </w:ins>
            <w:ins w:id="219" w:author="pachalo chizala" w:date="2023-09-13T04:11:00Z">
              <w:r w:rsidR="00A07162">
                <w:rPr>
                  <w:i/>
                  <w:color w:val="FF0000"/>
                  <w:sz w:val="20"/>
                </w:rPr>
                <w:t xml:space="preserve"> TVT01=a-s </w:t>
              </w:r>
            </w:ins>
          </w:p>
          <w:p w14:paraId="3A9AF1EA" w14:textId="6EF4B48D" w:rsidR="009D0918" w:rsidRDefault="00A07162" w:rsidP="00DE51F6">
            <w:pPr>
              <w:spacing w:after="0" w:line="259" w:lineRule="auto"/>
              <w:ind w:left="0" w:right="0" w:firstLine="0"/>
              <w:rPr>
                <w:ins w:id="220" w:author="pachalo chizala" w:date="2023-09-13T03:55:00Z"/>
              </w:rPr>
            </w:pPr>
            <w:ins w:id="221" w:author="pachalo chizala" w:date="2023-09-13T04:11:00Z">
              <w:r>
                <w:rPr>
                  <w:b/>
                  <w:sz w:val="20"/>
                </w:rPr>
                <w:t>TVT0</w:t>
              </w:r>
            </w:ins>
            <w:ins w:id="222" w:author="pachalo chizala" w:date="2023-09-13T04:16:00Z">
              <w:r>
                <w:rPr>
                  <w:b/>
                  <w:sz w:val="20"/>
                </w:rPr>
                <w:t>2</w:t>
              </w:r>
            </w:ins>
          </w:p>
          <w:p w14:paraId="653F7705" w14:textId="77777777" w:rsidR="009D0918" w:rsidRDefault="009D0918" w:rsidP="00DE51F6">
            <w:pPr>
              <w:tabs>
                <w:tab w:val="center" w:pos="3366"/>
              </w:tabs>
              <w:spacing w:after="0" w:line="259" w:lineRule="auto"/>
              <w:ind w:left="0" w:right="0" w:firstLine="0"/>
              <w:rPr>
                <w:ins w:id="223" w:author="pachalo chizala" w:date="2023-09-13T03:55:00Z"/>
              </w:rPr>
            </w:pPr>
            <w:ins w:id="224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(Were/Was) (you/NAME) hired by someone else to do this work? </w:t>
              </w:r>
            </w:ins>
          </w:p>
          <w:p w14:paraId="4EC5F2ED" w14:textId="77777777" w:rsidR="009D0918" w:rsidRDefault="009D0918">
            <w:pPr>
              <w:numPr>
                <w:ilvl w:val="0"/>
                <w:numId w:val="123"/>
              </w:numPr>
              <w:spacing w:after="0" w:line="259" w:lineRule="auto"/>
              <w:ind w:right="0" w:hanging="197"/>
              <w:rPr>
                <w:ins w:id="225" w:author="pachalo chizala" w:date="2023-09-13T03:55:00Z"/>
              </w:rPr>
              <w:pPrChange w:id="226" w:author="pachalo chizala" w:date="2023-09-13T04:48:00Z">
                <w:pPr>
                  <w:numPr>
                    <w:numId w:val="18"/>
                  </w:numPr>
                  <w:spacing w:after="0" w:line="259" w:lineRule="auto"/>
                  <w:ind w:left="917" w:right="0" w:hanging="197"/>
                </w:pPr>
              </w:pPrChange>
            </w:pPr>
            <w:ins w:id="227" w:author="pachalo chizala" w:date="2023-09-13T03:55:00Z">
              <w:r>
                <w:rPr>
                  <w:sz w:val="20"/>
                </w:rPr>
                <w:t xml:space="preserve">YES </w:t>
              </w:r>
            </w:ins>
          </w:p>
          <w:p w14:paraId="1B054E75" w14:textId="77777777" w:rsidR="009D0918" w:rsidRDefault="009D0918">
            <w:pPr>
              <w:numPr>
                <w:ilvl w:val="0"/>
                <w:numId w:val="123"/>
              </w:numPr>
              <w:spacing w:after="0" w:line="259" w:lineRule="auto"/>
              <w:ind w:right="0" w:hanging="197"/>
              <w:rPr>
                <w:ins w:id="228" w:author="pachalo chizala" w:date="2023-09-13T03:55:00Z"/>
              </w:rPr>
              <w:pPrChange w:id="229" w:author="pachalo chizala" w:date="2023-09-13T04:48:00Z">
                <w:pPr>
                  <w:numPr>
                    <w:numId w:val="18"/>
                  </w:numPr>
                  <w:spacing w:after="0" w:line="259" w:lineRule="auto"/>
                  <w:ind w:left="917" w:right="0" w:hanging="197"/>
                </w:pPr>
              </w:pPrChange>
            </w:pPr>
            <w:ins w:id="230" w:author="pachalo chizala" w:date="2023-09-13T03:55:00Z">
              <w:r>
                <w:rPr>
                  <w:sz w:val="20"/>
                </w:rPr>
                <w:t xml:space="preserve">NO </w:t>
              </w:r>
            </w:ins>
          </w:p>
          <w:p w14:paraId="359FA89C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231" w:author="pachalo chizala" w:date="2023-09-13T03:55:00Z"/>
              </w:rPr>
            </w:pPr>
            <w:ins w:id="232" w:author="pachalo chizala" w:date="2023-09-13T03:55:00Z">
              <w:r>
                <w:rPr>
                  <w:sz w:val="20"/>
                </w:rPr>
                <w:t xml:space="preserve"> </w:t>
              </w:r>
            </w:ins>
          </w:p>
        </w:tc>
      </w:tr>
      <w:tr w:rsidR="00A07162" w14:paraId="0A9E03B8" w14:textId="77777777" w:rsidTr="00A07162">
        <w:trPr>
          <w:trHeight w:val="1469"/>
          <w:ins w:id="233" w:author="pachalo chizala" w:date="2023-09-13T04:15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85B6833" w14:textId="5C4A3B8E" w:rsidR="00DD7C9F" w:rsidRPr="00DD7C9F" w:rsidRDefault="00DD7C9F" w:rsidP="00DD7C9F">
            <w:pPr>
              <w:spacing w:after="0" w:line="240" w:lineRule="auto"/>
              <w:ind w:left="0" w:right="0" w:firstLine="0"/>
              <w:rPr>
                <w:ins w:id="234" w:author="pachalo chizala" w:date="2023-09-13T04:57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35" w:author="pachalo chizala" w:date="2023-09-13T04:57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ASK IF(</w:t>
              </w:r>
            </w:ins>
            <w:ins w:id="236" w:author="pachalo chizala" w:date="2023-09-13T05:00:00Z">
              <w:r w:rsidR="009D4421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TVT02</w:t>
              </w:r>
            </w:ins>
            <w:ins w:id="237" w:author="pachalo chizala" w:date="2023-09-13T04:57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=1)</w:t>
              </w:r>
              <w:r w:rsidRPr="00DD7C9F">
                <w:rPr>
                  <w:rFonts w:eastAsia="Times New Roman"/>
                  <w:i/>
                  <w:iCs/>
                  <w:sz w:val="20"/>
                  <w:szCs w:val="20"/>
                </w:rPr>
                <w:t xml:space="preserve"> 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35B918A9" w14:textId="63F82270" w:rsidR="00DD7C9F" w:rsidRPr="00DD7C9F" w:rsidRDefault="00DD7C9F" w:rsidP="00DD7C9F">
            <w:pPr>
              <w:spacing w:after="0" w:line="240" w:lineRule="auto"/>
              <w:ind w:left="0" w:right="0" w:firstLine="0"/>
              <w:rPr>
                <w:ins w:id="238" w:author="pachalo chizala" w:date="2023-09-13T04:57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39" w:author="pachalo chizala" w:date="2023-09-13T04:57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TVT0</w:t>
              </w:r>
            </w:ins>
            <w:ins w:id="240" w:author="pachalo chizala" w:date="2023-09-13T04:58:00Z">
              <w:r>
                <w:rPr>
                  <w:rFonts w:eastAsia="Times New Roman"/>
                  <w:b/>
                  <w:bCs/>
                  <w:sz w:val="20"/>
                  <w:szCs w:val="20"/>
                </w:rPr>
                <w:t>3</w:t>
              </w:r>
            </w:ins>
            <w:ins w:id="241" w:author="pachalo chizala" w:date="2023-09-13T04:57:00Z">
              <w:r w:rsidRPr="00DD7C9F">
                <w:rPr>
                  <w:rFonts w:eastAsia="Times New Roman"/>
                </w:rPr>
                <w:t> </w:t>
              </w:r>
            </w:ins>
          </w:p>
          <w:p w14:paraId="18F3E4B6" w14:textId="50BF1DA9" w:rsidR="00DD7C9F" w:rsidRPr="00DD7C9F" w:rsidRDefault="00DD7C9F">
            <w:pPr>
              <w:spacing w:after="17" w:line="240" w:lineRule="auto"/>
              <w:ind w:left="720" w:right="0" w:hanging="720"/>
              <w:rPr>
                <w:ins w:id="242" w:author="pachalo chizala" w:date="2023-09-13T04:57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pPrChange w:id="243" w:author="pachalo chizala" w:date="2023-09-13T04:59:00Z">
                <w:pPr>
                  <w:spacing w:after="17" w:line="240" w:lineRule="auto"/>
                  <w:ind w:left="0" w:right="1593" w:hanging="720"/>
                </w:pPr>
              </w:pPrChange>
            </w:pPr>
            <w:ins w:id="244" w:author="pachalo chizala" w:date="2023-09-13T04:57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  </w:t>
              </w:r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ab/>
              </w:r>
            </w:ins>
            <w:ins w:id="245" w:author="pachalo chizala" w:date="2023-09-14T06:22:00Z">
              <w:r w:rsidR="007F3E05" w:rsidRPr="007F3E05">
                <w:rPr>
                  <w:rFonts w:eastAsia="Times New Roman"/>
                  <w:sz w:val="20"/>
                  <w:szCs w:val="20"/>
                </w:rPr>
                <w:t>Did you attain this skill</w:t>
              </w:r>
            </w:ins>
            <w:ins w:id="246" w:author="pachalo chizala" w:date="2023-09-29T13:54:00Z">
              <w:r w:rsidR="007013C1">
                <w:rPr>
                  <w:rFonts w:eastAsia="Times New Roman"/>
                  <w:sz w:val="20"/>
                  <w:szCs w:val="20"/>
                </w:rPr>
                <w:t xml:space="preserve"> from </w:t>
              </w:r>
            </w:ins>
            <w:ins w:id="247" w:author="pachalo chizala" w:date="2023-09-29T13:57:00Z">
              <w:r w:rsidR="007013C1">
                <w:rPr>
                  <w:rFonts w:eastAsia="Times New Roman"/>
                  <w:sz w:val="20"/>
                  <w:szCs w:val="20"/>
                </w:rPr>
                <w:t>a</w:t>
              </w:r>
            </w:ins>
            <w:ins w:id="248" w:author="pachalo chizala" w:date="2023-09-29T13:54:00Z">
              <w:r w:rsidR="007013C1" w:rsidRPr="007F3E05">
                <w:rPr>
                  <w:rFonts w:eastAsia="Times New Roman"/>
                  <w:sz w:val="20"/>
                  <w:szCs w:val="20"/>
                </w:rPr>
                <w:t xml:space="preserve"> </w:t>
              </w:r>
            </w:ins>
            <w:ins w:id="249" w:author="pachalo chizala" w:date="2023-09-29T13:57:00Z">
              <w:r w:rsidR="007013C1">
                <w:rPr>
                  <w:rFonts w:eastAsia="Times New Roman"/>
                  <w:sz w:val="20"/>
                  <w:szCs w:val="20"/>
                </w:rPr>
                <w:t>Technical college (NTC,CTC,CSDC)</w:t>
              </w:r>
            </w:ins>
            <w:ins w:id="250" w:author="pachalo chizala" w:date="2023-09-13T04:57:00Z">
              <w:r w:rsidRPr="00DD7C9F">
                <w:rPr>
                  <w:rFonts w:eastAsia="Times New Roman"/>
                  <w:sz w:val="20"/>
                  <w:szCs w:val="20"/>
                </w:rPr>
                <w:t>?</w:t>
              </w:r>
            </w:ins>
          </w:p>
          <w:p w14:paraId="507D5DB6" w14:textId="77777777" w:rsidR="00DD7C9F" w:rsidRPr="00DD7C9F" w:rsidRDefault="00DD7C9F" w:rsidP="00DD7C9F">
            <w:pPr>
              <w:numPr>
                <w:ilvl w:val="0"/>
                <w:numId w:val="127"/>
              </w:numPr>
              <w:spacing w:after="3" w:line="240" w:lineRule="auto"/>
              <w:ind w:left="1080" w:right="0"/>
              <w:textAlignment w:val="baseline"/>
              <w:rPr>
                <w:ins w:id="251" w:author="pachalo chizala" w:date="2023-09-13T04:57:00Z"/>
                <w:i/>
                <w:color w:val="auto"/>
                <w:sz w:val="20"/>
                <w:rPrChange w:id="252" w:author="pachalo chizala" w:date="2023-09-13T04:57:00Z">
                  <w:rPr>
                    <w:ins w:id="253" w:author="pachalo chizala" w:date="2023-09-13T04:57:00Z"/>
                    <w:rFonts w:eastAsia="Times New Roman"/>
                    <w:sz w:val="20"/>
                    <w:szCs w:val="20"/>
                  </w:rPr>
                </w:rPrChange>
              </w:rPr>
            </w:pPr>
            <w:ins w:id="254" w:author="pachalo chizala" w:date="2023-09-13T04:57:00Z">
              <w:r w:rsidRPr="00DD7C9F">
                <w:rPr>
                  <w:rFonts w:eastAsia="Times New Roman"/>
                  <w:color w:val="auto"/>
                  <w:sz w:val="20"/>
                  <w:szCs w:val="20"/>
                  <w:rPrChange w:id="255" w:author="pachalo chizala" w:date="2023-09-13T04:57:00Z">
                    <w:rPr>
                      <w:rFonts w:eastAsia="Times New Roman"/>
                      <w:sz w:val="20"/>
                      <w:szCs w:val="20"/>
                    </w:rPr>
                  </w:rPrChange>
                </w:rPr>
                <w:t xml:space="preserve">YES </w:t>
              </w:r>
            </w:ins>
          </w:p>
          <w:p w14:paraId="6F9D8FAE" w14:textId="70AA4DF3" w:rsidR="00A07162" w:rsidRDefault="00DD7C9F">
            <w:pPr>
              <w:numPr>
                <w:ilvl w:val="0"/>
                <w:numId w:val="127"/>
              </w:numPr>
              <w:spacing w:after="3" w:line="240" w:lineRule="auto"/>
              <w:ind w:left="1080" w:right="0"/>
              <w:textAlignment w:val="baseline"/>
              <w:rPr>
                <w:ins w:id="256" w:author="pachalo chizala" w:date="2023-09-13T04:15:00Z"/>
                <w:i/>
                <w:color w:val="FF0000"/>
                <w:sz w:val="20"/>
              </w:rPr>
              <w:pPrChange w:id="257" w:author="pachalo chizala" w:date="2023-09-13T04:57:00Z">
                <w:pPr>
                  <w:spacing w:after="0" w:line="259" w:lineRule="auto"/>
                  <w:ind w:left="0" w:right="0" w:firstLine="0"/>
                </w:pPr>
              </w:pPrChange>
            </w:pPr>
            <w:ins w:id="258" w:author="pachalo chizala" w:date="2023-09-13T04:57:00Z">
              <w:r w:rsidRPr="00DD7C9F">
                <w:rPr>
                  <w:rFonts w:eastAsia="Times New Roman"/>
                  <w:color w:val="auto"/>
                  <w:sz w:val="20"/>
                  <w:szCs w:val="20"/>
                  <w:rPrChange w:id="259" w:author="pachalo chizala" w:date="2023-09-13T04:57:00Z">
                    <w:rPr>
                      <w:rFonts w:eastAsia="Times New Roman"/>
                      <w:sz w:val="20"/>
                      <w:szCs w:val="20"/>
                    </w:rPr>
                  </w:rPrChange>
                </w:rPr>
                <w:t>NO </w:t>
              </w:r>
              <w:r w:rsidRPr="00DD7C9F">
                <w:rPr>
                  <w:rFonts w:eastAsia="Times New Roman"/>
                  <w:color w:val="auto"/>
                  <w:rPrChange w:id="260" w:author="pachalo chizala" w:date="2023-09-13T04:57:00Z">
                    <w:rPr>
                      <w:rFonts w:eastAsia="Times New Roman"/>
                    </w:rPr>
                  </w:rPrChange>
                </w:rPr>
                <w:t> </w:t>
              </w:r>
            </w:ins>
          </w:p>
        </w:tc>
      </w:tr>
      <w:tr w:rsidR="007F3E05" w14:paraId="2ABDF9E0" w14:textId="77777777" w:rsidTr="00A07162">
        <w:trPr>
          <w:trHeight w:val="1469"/>
          <w:ins w:id="261" w:author="pachalo chizala" w:date="2023-09-14T06:24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F076E56" w14:textId="77777777" w:rsidR="007F3E05" w:rsidRPr="00DD7C9F" w:rsidRDefault="007F3E05" w:rsidP="007F3E05">
            <w:pPr>
              <w:spacing w:after="0" w:line="240" w:lineRule="auto"/>
              <w:ind w:left="0" w:right="0" w:firstLine="0"/>
              <w:rPr>
                <w:ins w:id="262" w:author="pachalo chizala" w:date="2023-09-14T06:24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63" w:author="pachalo chizala" w:date="2023-09-14T06:24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ASK IF(</w:t>
              </w:r>
              <w:r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TVT02</w:t>
              </w:r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=1)</w:t>
              </w:r>
              <w:r w:rsidRPr="00DD7C9F">
                <w:rPr>
                  <w:rFonts w:eastAsia="Times New Roman"/>
                  <w:i/>
                  <w:iCs/>
                  <w:sz w:val="20"/>
                  <w:szCs w:val="20"/>
                </w:rPr>
                <w:t xml:space="preserve"> 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7B208DEA" w14:textId="24F09FD2" w:rsidR="007F3E05" w:rsidRPr="00DD7C9F" w:rsidRDefault="007F3E05" w:rsidP="007F3E05">
            <w:pPr>
              <w:spacing w:after="0" w:line="240" w:lineRule="auto"/>
              <w:ind w:left="0" w:right="0" w:firstLine="0"/>
              <w:rPr>
                <w:ins w:id="264" w:author="pachalo chizala" w:date="2023-09-14T06:24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65" w:author="pachalo chizala" w:date="2023-09-14T06:24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TVT0</w:t>
              </w:r>
            </w:ins>
            <w:ins w:id="266" w:author="pachalo chizala" w:date="2023-09-14T06:25:00Z">
              <w:r>
                <w:rPr>
                  <w:rFonts w:eastAsia="Times New Roman"/>
                  <w:b/>
                  <w:bCs/>
                  <w:sz w:val="20"/>
                  <w:szCs w:val="20"/>
                </w:rPr>
                <w:t>4</w:t>
              </w:r>
            </w:ins>
            <w:ins w:id="267" w:author="pachalo chizala" w:date="2023-09-14T06:24:00Z">
              <w:r w:rsidRPr="00DD7C9F">
                <w:rPr>
                  <w:rFonts w:eastAsia="Times New Roman"/>
                </w:rPr>
                <w:t> </w:t>
              </w:r>
            </w:ins>
          </w:p>
          <w:p w14:paraId="2AF13E73" w14:textId="62E404CC" w:rsidR="007F3E05" w:rsidRPr="00DD7C9F" w:rsidRDefault="007F3E05" w:rsidP="007F3E05">
            <w:pPr>
              <w:spacing w:after="17" w:line="240" w:lineRule="auto"/>
              <w:ind w:left="720" w:right="0" w:hanging="720"/>
              <w:rPr>
                <w:ins w:id="268" w:author="pachalo chizala" w:date="2023-09-14T06:24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69" w:author="pachalo chizala" w:date="2023-09-14T06:24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  </w:t>
              </w:r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ab/>
              </w:r>
            </w:ins>
            <w:ins w:id="270" w:author="pachalo chizala" w:date="2023-09-14T06:26:00Z">
              <w:r w:rsidRPr="007F3E05">
                <w:rPr>
                  <w:rFonts w:eastAsia="Times New Roman"/>
                  <w:sz w:val="20"/>
                  <w:szCs w:val="20"/>
                  <w:rPrChange w:id="271" w:author="pachalo chizala" w:date="2023-09-14T06:26:00Z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rPrChange>
                </w:rPr>
                <w:t>W</w:t>
              </w:r>
            </w:ins>
            <w:ins w:id="272" w:author="pachalo chizala" w:date="2023-09-14T06:25:00Z">
              <w:r w:rsidRPr="007F3E05">
                <w:rPr>
                  <w:rFonts w:eastAsia="Times New Roman"/>
                  <w:sz w:val="20"/>
                  <w:szCs w:val="20"/>
                </w:rPr>
                <w:t>as skill certification a requirement for this job</w:t>
              </w:r>
            </w:ins>
            <w:ins w:id="273" w:author="pachalo chizala" w:date="2023-09-14T06:24:00Z">
              <w:r w:rsidRPr="00DD7C9F">
                <w:rPr>
                  <w:rFonts w:eastAsia="Times New Roman"/>
                  <w:sz w:val="20"/>
                  <w:szCs w:val="20"/>
                </w:rPr>
                <w:t>?</w:t>
              </w:r>
            </w:ins>
          </w:p>
          <w:p w14:paraId="3C60C055" w14:textId="77777777" w:rsidR="007F3E05" w:rsidRPr="007F3E05" w:rsidRDefault="007F3E05" w:rsidP="007F3E05">
            <w:pPr>
              <w:numPr>
                <w:ilvl w:val="0"/>
                <w:numId w:val="128"/>
              </w:numPr>
              <w:spacing w:after="3" w:line="240" w:lineRule="auto"/>
              <w:ind w:right="0"/>
              <w:textAlignment w:val="baseline"/>
              <w:rPr>
                <w:ins w:id="274" w:author="pachalo chizala" w:date="2023-09-14T06:24:00Z"/>
                <w:rFonts w:eastAsia="Times New Roman"/>
                <w:color w:val="FF0000"/>
                <w:sz w:val="20"/>
                <w:szCs w:val="20"/>
                <w:rPrChange w:id="275" w:author="pachalo chizala" w:date="2023-09-14T06:24:00Z">
                  <w:rPr>
                    <w:ins w:id="276" w:author="pachalo chizala" w:date="2023-09-14T06:24:00Z"/>
                    <w:rFonts w:eastAsia="Times New Roman"/>
                    <w:color w:val="auto"/>
                    <w:sz w:val="20"/>
                    <w:szCs w:val="20"/>
                  </w:rPr>
                </w:rPrChange>
              </w:rPr>
            </w:pPr>
            <w:ins w:id="277" w:author="pachalo chizala" w:date="2023-09-14T06:24:00Z">
              <w:r w:rsidRPr="007F3E05">
                <w:rPr>
                  <w:rFonts w:eastAsia="Times New Roman"/>
                  <w:color w:val="auto"/>
                  <w:sz w:val="20"/>
                  <w:szCs w:val="20"/>
                </w:rPr>
                <w:t xml:space="preserve">YES </w:t>
              </w:r>
            </w:ins>
          </w:p>
          <w:p w14:paraId="27ACC994" w14:textId="28861F05" w:rsidR="007F3E05" w:rsidRPr="00DD7C9F" w:rsidRDefault="007F3E05">
            <w:pPr>
              <w:numPr>
                <w:ilvl w:val="0"/>
                <w:numId w:val="128"/>
              </w:numPr>
              <w:spacing w:after="3" w:line="240" w:lineRule="auto"/>
              <w:ind w:right="0"/>
              <w:textAlignment w:val="baseline"/>
              <w:rPr>
                <w:ins w:id="278" w:author="pachalo chizala" w:date="2023-09-14T06:24:00Z"/>
                <w:rFonts w:eastAsia="Times New Roman"/>
                <w:i/>
                <w:iCs/>
                <w:color w:val="FF0000"/>
                <w:sz w:val="20"/>
                <w:szCs w:val="20"/>
              </w:rPr>
              <w:pPrChange w:id="279" w:author="pachalo chizala" w:date="2023-09-14T06:24:00Z">
                <w:pPr>
                  <w:spacing w:after="0" w:line="240" w:lineRule="auto"/>
                  <w:ind w:left="0" w:right="0" w:firstLine="0"/>
                </w:pPr>
              </w:pPrChange>
            </w:pPr>
            <w:ins w:id="280" w:author="pachalo chizala" w:date="2023-09-14T06:24:00Z">
              <w:r w:rsidRPr="007F3E05">
                <w:rPr>
                  <w:rFonts w:eastAsia="Times New Roman"/>
                  <w:color w:val="auto"/>
                  <w:sz w:val="20"/>
                  <w:szCs w:val="20"/>
                </w:rPr>
                <w:t>NO</w:t>
              </w:r>
              <w:r w:rsidRPr="00FE424A">
                <w:rPr>
                  <w:rFonts w:eastAsia="Times New Roman"/>
                  <w:color w:val="auto"/>
                  <w:sz w:val="20"/>
                  <w:szCs w:val="20"/>
                </w:rPr>
                <w:t> </w:t>
              </w:r>
              <w:r w:rsidRPr="00FE424A">
                <w:rPr>
                  <w:rFonts w:eastAsia="Times New Roman"/>
                  <w:color w:val="auto"/>
                </w:rPr>
                <w:t> </w:t>
              </w:r>
            </w:ins>
          </w:p>
        </w:tc>
      </w:tr>
      <w:tr w:rsidR="00B20354" w14:paraId="60494EDD" w14:textId="77777777" w:rsidTr="00D41BF5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281" w:author="pachalo chizala" w:date="2023-10-04T08:53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138"/>
          <w:ins w:id="282" w:author="pachalo chizala" w:date="2023-09-13T04:41:00Z"/>
          <w:trPrChange w:id="283" w:author="pachalo chizala" w:date="2023-10-04T08:53:00Z">
            <w:trPr>
              <w:trHeight w:val="1469"/>
            </w:trPr>
          </w:trPrChange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284" w:author="pachalo chizala" w:date="2023-10-04T08:53:00Z">
              <w:tcPr>
                <w:tcW w:w="9018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16694171" w14:textId="60153F29" w:rsidR="00B20354" w:rsidRDefault="00B20354" w:rsidP="00DE51F6">
            <w:pPr>
              <w:spacing w:after="0" w:line="259" w:lineRule="auto"/>
              <w:ind w:left="0" w:right="0" w:firstLine="0"/>
              <w:rPr>
                <w:ins w:id="285" w:author="pachalo chizala" w:date="2023-09-13T04:41:00Z"/>
                <w:i/>
                <w:color w:val="FF0000"/>
                <w:sz w:val="20"/>
              </w:rPr>
            </w:pPr>
            <w:ins w:id="286" w:author="pachalo chizala" w:date="2023-09-13T04:41:00Z">
              <w:r>
                <w:rPr>
                  <w:i/>
                  <w:color w:val="FF0000"/>
                  <w:sz w:val="20"/>
                </w:rPr>
                <w:t>ASK IF</w:t>
              </w:r>
            </w:ins>
            <w:ins w:id="287" w:author="pachalo chizala" w:date="2023-09-13T05:01:00Z">
              <w:r w:rsidR="007069F9">
                <w:rPr>
                  <w:i/>
                  <w:color w:val="FF0000"/>
                  <w:sz w:val="20"/>
                </w:rPr>
                <w:t xml:space="preserve"> (TVT01=a-s)</w:t>
              </w:r>
            </w:ins>
          </w:p>
          <w:p w14:paraId="08EFDD05" w14:textId="188357EE" w:rsidR="00B20354" w:rsidRDefault="00B20354" w:rsidP="00B20354">
            <w:pPr>
              <w:spacing w:after="0" w:line="259" w:lineRule="auto"/>
              <w:ind w:left="0" w:right="0" w:firstLine="0"/>
              <w:rPr>
                <w:ins w:id="288" w:author="pachalo chizala" w:date="2023-09-13T04:42:00Z"/>
              </w:rPr>
            </w:pPr>
            <w:ins w:id="289" w:author="pachalo chizala" w:date="2023-09-13T04:42:00Z">
              <w:r>
                <w:rPr>
                  <w:b/>
                  <w:sz w:val="20"/>
                </w:rPr>
                <w:t>TVT0</w:t>
              </w:r>
            </w:ins>
            <w:ins w:id="290" w:author="pachalo chizala" w:date="2023-09-14T06:26:00Z">
              <w:r w:rsidR="007F3E05">
                <w:rPr>
                  <w:b/>
                  <w:sz w:val="20"/>
                </w:rPr>
                <w:t>5</w:t>
              </w:r>
            </w:ins>
          </w:p>
          <w:p w14:paraId="76EF958E" w14:textId="72B46812" w:rsidR="00B20354" w:rsidRPr="00B20354" w:rsidRDefault="00B20354">
            <w:pPr>
              <w:tabs>
                <w:tab w:val="center" w:pos="3366"/>
              </w:tabs>
              <w:spacing w:after="0" w:line="259" w:lineRule="auto"/>
              <w:ind w:left="720" w:right="0" w:firstLine="0"/>
              <w:rPr>
                <w:ins w:id="291" w:author="pachalo chizala" w:date="2023-09-13T04:41:00Z"/>
                <w:rPrChange w:id="292" w:author="pachalo chizala" w:date="2023-09-13T04:42:00Z">
                  <w:rPr>
                    <w:ins w:id="293" w:author="pachalo chizala" w:date="2023-09-13T04:41:00Z"/>
                    <w:i/>
                    <w:color w:val="FF0000"/>
                    <w:sz w:val="20"/>
                  </w:rPr>
                </w:rPrChange>
              </w:rPr>
              <w:pPrChange w:id="294" w:author="pachalo chizala" w:date="2023-09-13T04:44:00Z">
                <w:pPr>
                  <w:spacing w:after="0" w:line="259" w:lineRule="auto"/>
                  <w:ind w:left="0" w:right="0" w:firstLine="0"/>
                </w:pPr>
              </w:pPrChange>
            </w:pPr>
            <w:ins w:id="295" w:author="pachalo chizala" w:date="2023-09-13T04:42:00Z">
              <w:r>
                <w:rPr>
                  <w:b/>
                  <w:sz w:val="20"/>
                </w:rPr>
                <w:t xml:space="preserve"> </w:t>
              </w:r>
            </w:ins>
            <w:ins w:id="296" w:author="pachalo chizala" w:date="2023-09-13T04:43:00Z">
              <w:r>
                <w:rPr>
                  <w:sz w:val="20"/>
                  <w:szCs w:val="20"/>
                </w:rPr>
                <w:t xml:space="preserve">What is </w:t>
              </w:r>
              <w:r w:rsidR="004C5FAE">
                <w:rPr>
                  <w:sz w:val="20"/>
                  <w:szCs w:val="20"/>
                </w:rPr>
                <w:t>(</w:t>
              </w:r>
              <w:r>
                <w:rPr>
                  <w:sz w:val="20"/>
                  <w:szCs w:val="20"/>
                </w:rPr>
                <w:t>your</w:t>
              </w:r>
              <w:r w:rsidR="004C5FAE">
                <w:rPr>
                  <w:sz w:val="20"/>
                  <w:szCs w:val="20"/>
                </w:rPr>
                <w:t>/NAME’s)</w:t>
              </w:r>
              <w:r>
                <w:rPr>
                  <w:sz w:val="20"/>
                  <w:szCs w:val="20"/>
                </w:rPr>
                <w:t xml:space="preserve"> current average gross monthly earnings?</w:t>
              </w:r>
            </w:ins>
          </w:p>
        </w:tc>
      </w:tr>
      <w:tr w:rsidR="009D0918" w14:paraId="3D2636BC" w14:textId="77777777" w:rsidTr="00DE51F6">
        <w:trPr>
          <w:trHeight w:val="1718"/>
          <w:ins w:id="297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D9EDA3D" w14:textId="7E486325" w:rsidR="009D0918" w:rsidRDefault="009D0918" w:rsidP="00DE51F6">
            <w:pPr>
              <w:spacing w:after="0" w:line="259" w:lineRule="auto"/>
              <w:ind w:left="0" w:right="0" w:firstLine="0"/>
              <w:rPr>
                <w:ins w:id="298" w:author="pachalo chizala" w:date="2023-09-13T03:55:00Z"/>
              </w:rPr>
            </w:pPr>
            <w:ins w:id="299" w:author="pachalo chizala" w:date="2023-09-13T03:55:00Z">
              <w:r>
                <w:rPr>
                  <w:i/>
                  <w:color w:val="FF0000"/>
                  <w:sz w:val="20"/>
                </w:rPr>
                <w:t xml:space="preserve">ASK IF </w:t>
              </w:r>
            </w:ins>
            <w:ins w:id="300" w:author="pachalo chizala" w:date="2023-09-13T05:00:00Z">
              <w:r w:rsidR="007069F9">
                <w:rPr>
                  <w:i/>
                  <w:color w:val="FF0000"/>
                  <w:sz w:val="20"/>
                </w:rPr>
                <w:t>(</w:t>
              </w:r>
            </w:ins>
            <w:ins w:id="301" w:author="pachalo chizala" w:date="2023-09-13T03:55:00Z">
              <w:r>
                <w:rPr>
                  <w:i/>
                  <w:color w:val="FF0000"/>
                  <w:sz w:val="20"/>
                </w:rPr>
                <w:t>TVT01=a-s</w:t>
              </w:r>
            </w:ins>
            <w:ins w:id="302" w:author="pachalo chizala" w:date="2023-09-13T05:00:00Z">
              <w:r w:rsidR="007069F9">
                <w:rPr>
                  <w:i/>
                  <w:color w:val="FF0000"/>
                  <w:sz w:val="20"/>
                </w:rPr>
                <w:t>)</w:t>
              </w:r>
            </w:ins>
          </w:p>
          <w:p w14:paraId="42271AF2" w14:textId="55C7DF4E" w:rsidR="009D0918" w:rsidRDefault="009D0918" w:rsidP="00DE51F6">
            <w:pPr>
              <w:spacing w:after="0" w:line="259" w:lineRule="auto"/>
              <w:ind w:left="0" w:right="0" w:firstLine="0"/>
              <w:rPr>
                <w:ins w:id="303" w:author="pachalo chizala" w:date="2023-09-13T03:55:00Z"/>
              </w:rPr>
            </w:pPr>
            <w:ins w:id="304" w:author="pachalo chizala" w:date="2023-09-13T03:55:00Z">
              <w:r>
                <w:rPr>
                  <w:b/>
                  <w:sz w:val="20"/>
                </w:rPr>
                <w:t>TVT0</w:t>
              </w:r>
            </w:ins>
            <w:ins w:id="305" w:author="pachalo chizala" w:date="2023-09-14T06:26:00Z">
              <w:r w:rsidR="007F3E05">
                <w:rPr>
                  <w:b/>
                  <w:sz w:val="20"/>
                </w:rPr>
                <w:t>6</w:t>
              </w:r>
            </w:ins>
            <w:ins w:id="306" w:author="pachalo chizala" w:date="2023-09-13T03:55:00Z">
              <w:r>
                <w:rPr>
                  <w:b/>
                  <w:sz w:val="20"/>
                </w:rPr>
                <w:t xml:space="preserve"> </w:t>
              </w:r>
            </w:ins>
          </w:p>
          <w:p w14:paraId="71418602" w14:textId="77777777" w:rsidR="009D0918" w:rsidRDefault="009D0918">
            <w:pPr>
              <w:spacing w:after="13" w:line="242" w:lineRule="auto"/>
              <w:ind w:left="720" w:right="11" w:firstLine="0"/>
              <w:rPr>
                <w:ins w:id="307" w:author="pachalo chizala" w:date="2023-09-13T03:55:00Z"/>
                <w:sz w:val="20"/>
              </w:rPr>
              <w:pPrChange w:id="308" w:author="pachalo chizala" w:date="2023-09-13T04:59:00Z">
                <w:pPr>
                  <w:spacing w:after="13" w:line="242" w:lineRule="auto"/>
                  <w:ind w:left="720" w:right="2654" w:firstLine="0"/>
                </w:pPr>
              </w:pPrChange>
            </w:pPr>
            <w:ins w:id="309" w:author="pachalo chizala" w:date="2023-09-13T03:55:00Z">
              <w:r>
                <w:rPr>
                  <w:sz w:val="20"/>
                </w:rPr>
                <w:t xml:space="preserve">In the last seven days, on how many days did (you/NAME) do this work? </w:t>
              </w:r>
            </w:ins>
          </w:p>
          <w:p w14:paraId="79BF0198" w14:textId="77777777" w:rsidR="009D0918" w:rsidRDefault="009D0918" w:rsidP="00DE51F6">
            <w:pPr>
              <w:spacing w:after="13" w:line="242" w:lineRule="auto"/>
              <w:ind w:left="720" w:right="2654" w:firstLine="0"/>
              <w:rPr>
                <w:ins w:id="310" w:author="pachalo chizala" w:date="2023-09-13T03:55:00Z"/>
              </w:rPr>
            </w:pPr>
            <w:ins w:id="311" w:author="pachalo chizala" w:date="2023-09-13T03:55:00Z">
              <w:r>
                <w:rPr>
                  <w:i/>
                  <w:sz w:val="20"/>
                </w:rPr>
                <w:t>ENTER “0” IF ABSENT LAST WEEK</w:t>
              </w:r>
              <w:r>
                <w:rPr>
                  <w:i/>
                  <w:sz w:val="18"/>
                </w:rPr>
                <w:t xml:space="preserve"> </w:t>
              </w:r>
            </w:ins>
          </w:p>
          <w:p w14:paraId="2FAD22A0" w14:textId="77777777" w:rsidR="009D0918" w:rsidRDefault="009D0918" w:rsidP="00DE51F6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  <w:rPr>
                <w:ins w:id="312" w:author="pachalo chizala" w:date="2023-09-13T03:55:00Z"/>
              </w:rPr>
            </w:pPr>
            <w:ins w:id="313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_______________ </w:t>
              </w:r>
            </w:ins>
          </w:p>
          <w:p w14:paraId="20161816" w14:textId="77777777" w:rsidR="009D0918" w:rsidRDefault="009D0918" w:rsidP="00DE51F6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  <w:rPr>
                <w:ins w:id="314" w:author="pachalo chizala" w:date="2023-09-13T03:55:00Z"/>
              </w:rPr>
            </w:pPr>
            <w:ins w:id="315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NUMBER OF DAYS </w:t>
              </w:r>
            </w:ins>
          </w:p>
          <w:p w14:paraId="0AA6D42B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316" w:author="pachalo chizala" w:date="2023-09-13T03:55:00Z"/>
                <w:i/>
                <w:color w:val="FF0000"/>
                <w:sz w:val="20"/>
              </w:rPr>
            </w:pPr>
          </w:p>
        </w:tc>
      </w:tr>
      <w:tr w:rsidR="009D0918" w14:paraId="7821D991" w14:textId="77777777" w:rsidTr="00DE51F6">
        <w:trPr>
          <w:trHeight w:val="1964"/>
          <w:ins w:id="317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7FC3F07" w14:textId="7C5D3862" w:rsidR="009D0918" w:rsidRDefault="009D0918" w:rsidP="00DE51F6">
            <w:pPr>
              <w:spacing w:after="0" w:line="259" w:lineRule="auto"/>
              <w:ind w:left="0" w:right="0" w:firstLine="0"/>
              <w:rPr>
                <w:ins w:id="318" w:author="pachalo chizala" w:date="2023-09-13T03:55:00Z"/>
              </w:rPr>
            </w:pPr>
            <w:ins w:id="319" w:author="pachalo chizala" w:date="2023-09-13T03:55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730AA02B" w14:textId="10A73086" w:rsidR="009D0918" w:rsidRDefault="009D0918" w:rsidP="00DE51F6">
            <w:pPr>
              <w:spacing w:after="0" w:line="259" w:lineRule="auto"/>
              <w:ind w:left="0" w:right="0" w:firstLine="0"/>
              <w:rPr>
                <w:ins w:id="320" w:author="pachalo chizala" w:date="2023-09-13T03:55:00Z"/>
              </w:rPr>
            </w:pPr>
            <w:ins w:id="321" w:author="pachalo chizala" w:date="2023-09-13T03:55:00Z">
              <w:r>
                <w:rPr>
                  <w:b/>
                  <w:sz w:val="20"/>
                </w:rPr>
                <w:t>TVT0</w:t>
              </w:r>
            </w:ins>
            <w:ins w:id="322" w:author="pachalo chizala" w:date="2023-09-14T06:26:00Z">
              <w:r w:rsidR="007F3E05">
                <w:rPr>
                  <w:b/>
                  <w:sz w:val="20"/>
                </w:rPr>
                <w:t>7</w:t>
              </w:r>
            </w:ins>
            <w:ins w:id="323" w:author="pachalo chizala" w:date="2023-09-13T03:55:00Z">
              <w:r>
                <w:rPr>
                  <w:b/>
                  <w:sz w:val="20"/>
                </w:rPr>
                <w:t xml:space="preserve"> </w:t>
              </w:r>
            </w:ins>
          </w:p>
          <w:p w14:paraId="79AF8D66" w14:textId="1DD382C1" w:rsidR="009D0918" w:rsidRDefault="009D0918" w:rsidP="00DE51F6">
            <w:pPr>
              <w:spacing w:after="0" w:line="242" w:lineRule="auto"/>
              <w:ind w:left="720" w:right="1902" w:hanging="720"/>
              <w:rPr>
                <w:ins w:id="324" w:author="pachalo chizala" w:date="2023-09-13T03:55:00Z"/>
                <w:sz w:val="20"/>
              </w:rPr>
            </w:pPr>
            <w:ins w:id="325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>How many hours per day did (you/NAME) spend doing this</w:t>
              </w:r>
            </w:ins>
            <w:ins w:id="326" w:author="pachalo chizala" w:date="2023-09-29T14:03:00Z">
              <w:r w:rsidR="00DD7CFF">
                <w:rPr>
                  <w:sz w:val="20"/>
                </w:rPr>
                <w:t xml:space="preserve"> work</w:t>
              </w:r>
            </w:ins>
            <w:ins w:id="327" w:author="pachalo chizala" w:date="2023-09-13T03:55:00Z">
              <w:r>
                <w:rPr>
                  <w:sz w:val="20"/>
                </w:rPr>
                <w:t xml:space="preserve"> last week? </w:t>
              </w:r>
            </w:ins>
          </w:p>
          <w:p w14:paraId="5ED084F4" w14:textId="77777777" w:rsidR="009D0918" w:rsidRDefault="009D0918" w:rsidP="00DE51F6">
            <w:pPr>
              <w:spacing w:after="0" w:line="242" w:lineRule="auto"/>
              <w:ind w:left="720" w:right="1902" w:hanging="720"/>
              <w:rPr>
                <w:ins w:id="328" w:author="pachalo chizala" w:date="2023-09-13T03:55:00Z"/>
              </w:rPr>
            </w:pPr>
            <w:ins w:id="329" w:author="pachalo chizala" w:date="2023-09-13T03:55:00Z">
              <w:r>
                <w:rPr>
                  <w:i/>
                  <w:sz w:val="20"/>
                </w:rPr>
                <w:t xml:space="preserve">                 ENTER “0” IF ABSENT LAST WEEK</w:t>
              </w:r>
              <w:r>
                <w:rPr>
                  <w:i/>
                  <w:sz w:val="18"/>
                </w:rPr>
                <w:t xml:space="preserve"> </w:t>
              </w:r>
            </w:ins>
          </w:p>
          <w:p w14:paraId="00896B12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330" w:author="pachalo chizala" w:date="2023-09-13T03:55:00Z"/>
              </w:rPr>
            </w:pPr>
            <w:ins w:id="331" w:author="pachalo chizala" w:date="2023-09-13T03:55:00Z">
              <w:r>
                <w:rPr>
                  <w:sz w:val="20"/>
                </w:rPr>
                <w:t xml:space="preserve"> </w:t>
              </w:r>
            </w:ins>
          </w:p>
          <w:p w14:paraId="32DD50A1" w14:textId="77777777" w:rsidR="009D0918" w:rsidRDefault="009D0918" w:rsidP="00DE51F6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  <w:rPr>
                <w:ins w:id="332" w:author="pachalo chizala" w:date="2023-09-13T03:55:00Z"/>
              </w:rPr>
            </w:pPr>
            <w:ins w:id="333" w:author="pachalo chizala" w:date="2023-09-13T03:55:00Z">
              <w:r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ab/>
                <w:t xml:space="preserve"> </w:t>
              </w:r>
              <w:r>
                <w:rPr>
                  <w:sz w:val="20"/>
                </w:rPr>
                <w:tab/>
                <w:t xml:space="preserve">___________ </w:t>
              </w:r>
            </w:ins>
          </w:p>
          <w:p w14:paraId="6F6B0814" w14:textId="77777777" w:rsidR="009D0918" w:rsidRPr="00DE51F6" w:rsidRDefault="009D0918" w:rsidP="00DE51F6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  <w:rPr>
                <w:ins w:id="334" w:author="pachalo chizala" w:date="2023-09-13T03:55:00Z"/>
              </w:rPr>
            </w:pPr>
            <w:ins w:id="335" w:author="pachalo chizala" w:date="2023-09-13T03:55:00Z">
              <w:r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ab/>
                <w:t xml:space="preserve"> </w:t>
              </w:r>
              <w:r>
                <w:rPr>
                  <w:sz w:val="20"/>
                </w:rPr>
                <w:tab/>
                <w:t xml:space="preserve">HOURS PER DAY </w:t>
              </w:r>
            </w:ins>
          </w:p>
        </w:tc>
      </w:tr>
      <w:tr w:rsidR="00C14647" w14:paraId="0A0CC34F" w14:textId="77777777" w:rsidTr="00726CD5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336" w:author="pachalo chizala" w:date="2023-09-14T06:32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587"/>
          <w:ins w:id="337" w:author="pachalo chizala" w:date="2023-09-14T06:31:00Z"/>
          <w:trPrChange w:id="338" w:author="pachalo chizala" w:date="2023-09-14T06:32:00Z">
            <w:trPr>
              <w:trHeight w:val="1964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339" w:author="pachalo chizala" w:date="2023-09-14T06:32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501DADE6" w14:textId="77777777" w:rsidR="00726CD5" w:rsidRDefault="00726CD5" w:rsidP="00726CD5">
            <w:pPr>
              <w:spacing w:after="0" w:line="259" w:lineRule="auto"/>
              <w:ind w:left="0" w:right="0" w:firstLine="0"/>
              <w:rPr>
                <w:ins w:id="340" w:author="pachalo chizala" w:date="2023-09-14T06:31:00Z"/>
              </w:rPr>
            </w:pPr>
            <w:ins w:id="341" w:author="pachalo chizala" w:date="2023-09-14T06:31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1DA52F91" w14:textId="77777777" w:rsidR="00726CD5" w:rsidRDefault="00726CD5" w:rsidP="00726CD5">
            <w:pPr>
              <w:spacing w:after="0" w:line="259" w:lineRule="auto"/>
              <w:ind w:left="0" w:right="0" w:firstLine="0"/>
              <w:rPr>
                <w:ins w:id="342" w:author="pachalo chizala" w:date="2023-09-14T06:31:00Z"/>
              </w:rPr>
            </w:pPr>
            <w:ins w:id="343" w:author="pachalo chizala" w:date="2023-09-14T06:31:00Z">
              <w:r>
                <w:rPr>
                  <w:b/>
                  <w:sz w:val="20"/>
                </w:rPr>
                <w:t xml:space="preserve">TVT08 </w:t>
              </w:r>
            </w:ins>
          </w:p>
          <w:p w14:paraId="651E98E7" w14:textId="4D4F4581" w:rsidR="00726CD5" w:rsidRDefault="00726CD5" w:rsidP="00726CD5">
            <w:pPr>
              <w:spacing w:after="0" w:line="259" w:lineRule="auto"/>
              <w:ind w:left="0" w:right="0" w:firstLine="0"/>
              <w:rPr>
                <w:ins w:id="344" w:author="pachalo chizala" w:date="2023-09-14T06:31:00Z"/>
              </w:rPr>
            </w:pPr>
            <w:ins w:id="345" w:author="pachalo chizala" w:date="2023-09-14T06:31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</w:ins>
            <w:ins w:id="346" w:author="pachalo chizala" w:date="2023-09-14T06:32:00Z">
              <w:r w:rsidRPr="00726CD5">
                <w:rPr>
                  <w:sz w:val="20"/>
                  <w:szCs w:val="20"/>
                </w:rPr>
                <w:t>In your opinion, do you think your field of study is appropriate to your</w:t>
              </w:r>
              <w:r>
                <w:rPr>
                  <w:sz w:val="20"/>
                  <w:szCs w:val="20"/>
                </w:rPr>
                <w:t xml:space="preserve"> </w:t>
              </w:r>
              <w:r w:rsidRPr="00726CD5">
                <w:rPr>
                  <w:sz w:val="20"/>
                  <w:szCs w:val="20"/>
                </w:rPr>
                <w:t xml:space="preserve">current </w:t>
              </w:r>
            </w:ins>
            <w:ins w:id="347" w:author="pachalo chizala" w:date="2023-09-14T06:33:00Z">
              <w:r>
                <w:rPr>
                  <w:sz w:val="20"/>
                  <w:szCs w:val="20"/>
                </w:rPr>
                <w:t>e</w:t>
              </w:r>
            </w:ins>
            <w:ins w:id="348" w:author="pachalo chizala" w:date="2023-09-14T06:32:00Z">
              <w:r w:rsidRPr="00726CD5">
                <w:rPr>
                  <w:sz w:val="20"/>
                  <w:szCs w:val="20"/>
                </w:rPr>
                <w:t>mployment</w:t>
              </w:r>
            </w:ins>
            <w:ins w:id="349" w:author="pachalo chizala" w:date="2023-09-14T06:31:00Z">
              <w:r>
                <w:rPr>
                  <w:sz w:val="20"/>
                  <w:szCs w:val="20"/>
                </w:rPr>
                <w:t>?</w:t>
              </w:r>
              <w:r>
                <w:rPr>
                  <w:sz w:val="20"/>
                </w:rPr>
                <w:t xml:space="preserve"> </w:t>
              </w:r>
            </w:ins>
          </w:p>
          <w:p w14:paraId="61DCBDD7" w14:textId="77777777" w:rsidR="00726CD5" w:rsidRDefault="00726CD5" w:rsidP="00726CD5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350" w:author="pachalo chizala" w:date="2023-09-14T06:31:00Z"/>
              </w:rPr>
            </w:pPr>
            <w:ins w:id="351" w:author="pachalo chizala" w:date="2023-09-14T06:31:00Z">
              <w:r>
                <w:rPr>
                  <w:sz w:val="20"/>
                </w:rPr>
                <w:t xml:space="preserve"> YES </w:t>
              </w:r>
            </w:ins>
          </w:p>
          <w:p w14:paraId="6C6BDED5" w14:textId="77777777" w:rsidR="00726CD5" w:rsidRDefault="00726CD5" w:rsidP="00726CD5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352" w:author="pachalo chizala" w:date="2023-09-14T06:31:00Z"/>
              </w:rPr>
            </w:pPr>
            <w:ins w:id="353" w:author="pachalo chizala" w:date="2023-09-14T06:31:00Z">
              <w:r>
                <w:rPr>
                  <w:sz w:val="20"/>
                </w:rPr>
                <w:t xml:space="preserve">NO </w:t>
              </w:r>
            </w:ins>
          </w:p>
          <w:p w14:paraId="5CDFA012" w14:textId="77777777" w:rsidR="00C14647" w:rsidRDefault="00C14647" w:rsidP="00DE51F6">
            <w:pPr>
              <w:spacing w:after="0" w:line="259" w:lineRule="auto"/>
              <w:ind w:left="0" w:right="0" w:firstLine="0"/>
              <w:rPr>
                <w:ins w:id="354" w:author="pachalo chizala" w:date="2023-09-14T06:31:00Z"/>
                <w:i/>
                <w:color w:val="FF0000"/>
                <w:sz w:val="20"/>
              </w:rPr>
            </w:pPr>
          </w:p>
        </w:tc>
      </w:tr>
      <w:tr w:rsidR="00A07162" w14:paraId="2ED20859" w14:textId="77777777" w:rsidTr="004C5FAE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355" w:author="pachalo chizala" w:date="2023-09-13T04:50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596"/>
          <w:ins w:id="356" w:author="pachalo chizala" w:date="2023-09-13T04:18:00Z"/>
          <w:trPrChange w:id="357" w:author="pachalo chizala" w:date="2023-09-13T04:50:00Z">
            <w:trPr>
              <w:trHeight w:val="1964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358" w:author="pachalo chizala" w:date="2023-09-13T04:50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00AE10FA" w14:textId="77777777" w:rsidR="009832F9" w:rsidRDefault="009832F9" w:rsidP="009832F9">
            <w:pPr>
              <w:spacing w:after="0" w:line="259" w:lineRule="auto"/>
              <w:ind w:left="0" w:right="0" w:firstLine="0"/>
              <w:rPr>
                <w:ins w:id="359" w:author="pachalo chizala" w:date="2023-09-13T05:05:00Z"/>
              </w:rPr>
            </w:pPr>
            <w:ins w:id="360" w:author="pachalo chizala" w:date="2023-09-13T05:05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71DE7BAF" w14:textId="40363BDD" w:rsidR="004C5FAE" w:rsidRDefault="004C5FAE" w:rsidP="004C5FAE">
            <w:pPr>
              <w:spacing w:after="0" w:line="259" w:lineRule="auto"/>
              <w:ind w:left="0" w:right="0" w:firstLine="0"/>
              <w:rPr>
                <w:ins w:id="361" w:author="pachalo chizala" w:date="2023-09-13T04:45:00Z"/>
              </w:rPr>
            </w:pPr>
            <w:ins w:id="362" w:author="pachalo chizala" w:date="2023-09-13T04:45:00Z">
              <w:r>
                <w:rPr>
                  <w:b/>
                  <w:sz w:val="20"/>
                </w:rPr>
                <w:t>TVT0</w:t>
              </w:r>
            </w:ins>
            <w:ins w:id="363" w:author="pachalo chizala" w:date="2023-09-14T06:35:00Z">
              <w:r w:rsidR="00726CD5">
                <w:rPr>
                  <w:b/>
                  <w:sz w:val="20"/>
                </w:rPr>
                <w:t>9</w:t>
              </w:r>
            </w:ins>
            <w:ins w:id="364" w:author="pachalo chizala" w:date="2023-09-13T04:45:00Z">
              <w:r>
                <w:rPr>
                  <w:b/>
                  <w:sz w:val="20"/>
                </w:rPr>
                <w:t xml:space="preserve"> </w:t>
              </w:r>
            </w:ins>
          </w:p>
          <w:p w14:paraId="7B09FDE5" w14:textId="6C6D7C21" w:rsidR="004C5FAE" w:rsidRDefault="004C5FAE" w:rsidP="004C5FAE">
            <w:pPr>
              <w:spacing w:after="0" w:line="259" w:lineRule="auto"/>
              <w:ind w:left="0" w:right="0" w:firstLine="0"/>
              <w:rPr>
                <w:ins w:id="365" w:author="pachalo chizala" w:date="2023-09-13T04:45:00Z"/>
              </w:rPr>
            </w:pPr>
            <w:ins w:id="366" w:author="pachalo chizala" w:date="2023-09-13T04:4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</w:ins>
            <w:ins w:id="367" w:author="pachalo chizala" w:date="2023-09-13T04:47:00Z">
              <w:r>
                <w:rPr>
                  <w:sz w:val="20"/>
                  <w:szCs w:val="20"/>
                </w:rPr>
                <w:t xml:space="preserve">Are the knowledge and skills you acquired during </w:t>
              </w:r>
            </w:ins>
            <w:ins w:id="368" w:author="pachalo chizala" w:date="2023-09-29T14:04:00Z">
              <w:r w:rsidR="00DD7CFF">
                <w:rPr>
                  <w:sz w:val="20"/>
                  <w:szCs w:val="20"/>
                </w:rPr>
                <w:t>TEVET</w:t>
              </w:r>
            </w:ins>
            <w:ins w:id="369" w:author="pachalo chizala" w:date="2023-09-29T14:05:00Z">
              <w:r w:rsidR="00DD7CFF">
                <w:rPr>
                  <w:sz w:val="20"/>
                  <w:szCs w:val="20"/>
                </w:rPr>
                <w:t xml:space="preserve"> training</w:t>
              </w:r>
            </w:ins>
            <w:ins w:id="370" w:author="pachalo chizala" w:date="2023-09-13T04:47:00Z"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utilised</w:t>
              </w:r>
              <w:proofErr w:type="spellEnd"/>
              <w:r>
                <w:rPr>
                  <w:sz w:val="20"/>
                  <w:szCs w:val="20"/>
                </w:rPr>
                <w:t xml:space="preserve"> in your current employment?</w:t>
              </w:r>
            </w:ins>
            <w:ins w:id="371" w:author="pachalo chizala" w:date="2023-09-13T04:45:00Z">
              <w:r>
                <w:rPr>
                  <w:sz w:val="20"/>
                </w:rPr>
                <w:t xml:space="preserve"> </w:t>
              </w:r>
            </w:ins>
          </w:p>
          <w:p w14:paraId="2B193F4A" w14:textId="77777777" w:rsidR="004C5FAE" w:rsidRDefault="004C5FAE" w:rsidP="004C5FAE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372" w:author="pachalo chizala" w:date="2023-09-13T04:48:00Z"/>
              </w:rPr>
            </w:pPr>
            <w:ins w:id="373" w:author="pachalo chizala" w:date="2023-09-13T04:45:00Z">
              <w:r>
                <w:rPr>
                  <w:sz w:val="20"/>
                </w:rPr>
                <w:t xml:space="preserve"> </w:t>
              </w:r>
            </w:ins>
            <w:ins w:id="374" w:author="pachalo chizala" w:date="2023-09-13T04:48:00Z">
              <w:r>
                <w:rPr>
                  <w:sz w:val="20"/>
                </w:rPr>
                <w:t xml:space="preserve">YES </w:t>
              </w:r>
            </w:ins>
          </w:p>
          <w:p w14:paraId="029DB827" w14:textId="77777777" w:rsidR="004C5FAE" w:rsidRDefault="004C5FAE" w:rsidP="004C5FAE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375" w:author="pachalo chizala" w:date="2023-09-13T04:48:00Z"/>
              </w:rPr>
            </w:pPr>
            <w:ins w:id="376" w:author="pachalo chizala" w:date="2023-09-13T04:48:00Z">
              <w:r>
                <w:rPr>
                  <w:sz w:val="20"/>
                </w:rPr>
                <w:t xml:space="preserve">NO </w:t>
              </w:r>
            </w:ins>
          </w:p>
          <w:p w14:paraId="71719E47" w14:textId="77AE6178" w:rsidR="00A07162" w:rsidRDefault="00A07162">
            <w:pPr>
              <w:tabs>
                <w:tab w:val="center" w:pos="720"/>
                <w:tab w:val="center" w:pos="1987"/>
              </w:tabs>
              <w:spacing w:after="0" w:line="259" w:lineRule="auto"/>
              <w:ind w:left="720" w:right="0" w:firstLine="0"/>
              <w:rPr>
                <w:ins w:id="377" w:author="pachalo chizala" w:date="2023-09-13T04:18:00Z"/>
                <w:i/>
                <w:color w:val="FF0000"/>
                <w:sz w:val="20"/>
              </w:rPr>
              <w:pPrChange w:id="378" w:author="pachalo chizala" w:date="2023-09-13T04:48:00Z">
                <w:pPr>
                  <w:spacing w:after="0" w:line="259" w:lineRule="auto"/>
                  <w:ind w:left="0" w:right="0" w:firstLine="0"/>
                </w:pPr>
              </w:pPrChange>
            </w:pPr>
          </w:p>
        </w:tc>
      </w:tr>
      <w:tr w:rsidR="00A07162" w14:paraId="4C5398DE" w14:textId="77777777" w:rsidTr="00DE51F6">
        <w:trPr>
          <w:trHeight w:val="1964"/>
          <w:ins w:id="379" w:author="pachalo chizala" w:date="2023-09-13T04:18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793CC0E6" w14:textId="1CE03E0C" w:rsidR="004C5FAE" w:rsidRDefault="004C5FAE" w:rsidP="004C5FAE">
            <w:pPr>
              <w:spacing w:after="0" w:line="259" w:lineRule="auto"/>
              <w:ind w:left="0" w:right="0" w:firstLine="0"/>
              <w:rPr>
                <w:ins w:id="380" w:author="pachalo chizala" w:date="2023-09-13T04:45:00Z"/>
              </w:rPr>
            </w:pPr>
            <w:ins w:id="381" w:author="pachalo chizala" w:date="2023-09-13T04:45:00Z">
              <w:r>
                <w:rPr>
                  <w:i/>
                  <w:color w:val="FF0000"/>
                  <w:sz w:val="20"/>
                </w:rPr>
                <w:lastRenderedPageBreak/>
                <w:t>ASK IF TVT0</w:t>
              </w:r>
            </w:ins>
            <w:ins w:id="382" w:author="pachalo chizala" w:date="2023-09-15T08:10:00Z">
              <w:r w:rsidR="00523563">
                <w:rPr>
                  <w:i/>
                  <w:color w:val="FF0000"/>
                  <w:sz w:val="20"/>
                </w:rPr>
                <w:t>8</w:t>
              </w:r>
            </w:ins>
            <w:ins w:id="383" w:author="pachalo chizala" w:date="2023-09-13T04:45:00Z">
              <w:r>
                <w:rPr>
                  <w:i/>
                  <w:color w:val="FF0000"/>
                  <w:sz w:val="20"/>
                </w:rPr>
                <w:t>=</w:t>
              </w:r>
            </w:ins>
            <w:ins w:id="384" w:author="pachalo chizala" w:date="2023-09-13T05:05:00Z">
              <w:r w:rsidR="009832F9">
                <w:rPr>
                  <w:i/>
                  <w:color w:val="FF0000"/>
                  <w:sz w:val="20"/>
                </w:rPr>
                <w:t>2</w:t>
              </w:r>
            </w:ins>
            <w:ins w:id="385" w:author="pachalo chizala" w:date="2023-09-13T04:45:00Z">
              <w:r>
                <w:rPr>
                  <w:i/>
                  <w:color w:val="FF0000"/>
                  <w:sz w:val="20"/>
                </w:rPr>
                <w:t xml:space="preserve"> </w:t>
              </w:r>
            </w:ins>
          </w:p>
          <w:p w14:paraId="2AC13CDB" w14:textId="45261964" w:rsidR="004C5FAE" w:rsidRDefault="004C5FAE" w:rsidP="004C5FAE">
            <w:pPr>
              <w:spacing w:after="0" w:line="259" w:lineRule="auto"/>
              <w:ind w:left="0" w:right="0" w:firstLine="0"/>
              <w:rPr>
                <w:ins w:id="386" w:author="pachalo chizala" w:date="2023-09-13T04:45:00Z"/>
              </w:rPr>
            </w:pPr>
            <w:ins w:id="387" w:author="pachalo chizala" w:date="2023-09-13T04:45:00Z">
              <w:r>
                <w:rPr>
                  <w:b/>
                  <w:sz w:val="20"/>
                </w:rPr>
                <w:t>TVT</w:t>
              </w:r>
            </w:ins>
            <w:ins w:id="388" w:author="pachalo chizala" w:date="2023-09-14T06:35:00Z">
              <w:r w:rsidR="00726CD5">
                <w:rPr>
                  <w:b/>
                  <w:sz w:val="20"/>
                </w:rPr>
                <w:t>10</w:t>
              </w:r>
            </w:ins>
          </w:p>
          <w:p w14:paraId="33FE52B0" w14:textId="33716D7B" w:rsidR="00A07162" w:rsidRDefault="004C5FAE" w:rsidP="004C5FAE">
            <w:pPr>
              <w:spacing w:after="0" w:line="242" w:lineRule="auto"/>
              <w:ind w:left="1440" w:right="1091" w:hanging="720"/>
              <w:rPr>
                <w:ins w:id="389" w:author="pachalo chizala" w:date="2023-09-13T04:52:00Z"/>
                <w:sz w:val="20"/>
                <w:szCs w:val="20"/>
              </w:rPr>
            </w:pPr>
            <w:ins w:id="390" w:author="pachalo chizala" w:date="2023-09-13T04:45:00Z">
              <w:r>
                <w:rPr>
                  <w:b/>
                  <w:sz w:val="20"/>
                </w:rPr>
                <w:t xml:space="preserve"> </w:t>
              </w:r>
            </w:ins>
            <w:ins w:id="391" w:author="pachalo chizala" w:date="2023-09-13T04:50:00Z">
              <w:r>
                <w:rPr>
                  <w:sz w:val="20"/>
                  <w:szCs w:val="20"/>
                </w:rPr>
                <w:t>In your opinion, what</w:t>
              </w:r>
            </w:ins>
            <w:ins w:id="392" w:author="pachalo chizala" w:date="2023-09-29T14:09:00Z">
              <w:r w:rsidR="00DD7CFF">
                <w:rPr>
                  <w:sz w:val="20"/>
                  <w:szCs w:val="20"/>
                </w:rPr>
                <w:t xml:space="preserve"> TEVET</w:t>
              </w:r>
            </w:ins>
            <w:ins w:id="393" w:author="pachalo chizala" w:date="2023-09-13T04:50:00Z">
              <w:r>
                <w:rPr>
                  <w:sz w:val="20"/>
                  <w:szCs w:val="20"/>
                </w:rPr>
                <w:t xml:space="preserve"> field of study is most appropriate for your current employment?</w:t>
              </w:r>
            </w:ins>
          </w:p>
          <w:p w14:paraId="20E15B7C" w14:textId="77777777" w:rsidR="004C5FAE" w:rsidRDefault="004C5FAE" w:rsidP="004C5FAE">
            <w:pPr>
              <w:spacing w:after="0" w:line="242" w:lineRule="auto"/>
              <w:ind w:left="1440" w:right="1091" w:hanging="720"/>
              <w:rPr>
                <w:ins w:id="394" w:author="pachalo chizala" w:date="2023-09-13T04:51:00Z"/>
                <w:sz w:val="20"/>
                <w:szCs w:val="20"/>
              </w:rPr>
            </w:pPr>
          </w:p>
          <w:p w14:paraId="5A6A5DAE" w14:textId="3C1B3115" w:rsidR="004C5FAE" w:rsidRPr="004C5FAE" w:rsidRDefault="004C5FAE">
            <w:pPr>
              <w:spacing w:after="0" w:line="240" w:lineRule="auto"/>
              <w:ind w:left="0" w:right="0" w:firstLine="0"/>
              <w:jc w:val="center"/>
              <w:rPr>
                <w:ins w:id="395" w:author="pachalo chizala" w:date="2023-09-13T04:51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pPrChange w:id="396" w:author="pachalo chizala" w:date="2023-09-13T04:51:00Z">
                <w:pPr>
                  <w:spacing w:after="0" w:line="240" w:lineRule="auto"/>
                  <w:ind w:left="0" w:right="0" w:firstLine="0"/>
                </w:pPr>
              </w:pPrChange>
            </w:pPr>
            <w:ins w:id="397" w:author="pachalo chizala" w:date="2023-09-13T04:51:00Z">
              <w:r w:rsidRPr="004C5FAE">
                <w:rPr>
                  <w:rFonts w:eastAsia="Times New Roman"/>
                  <w:sz w:val="20"/>
                  <w:szCs w:val="20"/>
                </w:rPr>
                <w:t>___________</w:t>
              </w:r>
              <w:r>
                <w:rPr>
                  <w:rFonts w:eastAsia="Times New Roman"/>
                  <w:sz w:val="20"/>
                  <w:szCs w:val="20"/>
                </w:rPr>
                <w:t>___________</w:t>
              </w:r>
            </w:ins>
          </w:p>
          <w:p w14:paraId="51E153AB" w14:textId="48A9321A" w:rsidR="004C5FAE" w:rsidRDefault="004C5FAE">
            <w:pPr>
              <w:spacing w:after="0" w:line="242" w:lineRule="auto"/>
              <w:ind w:left="1440" w:right="1091" w:hanging="720"/>
              <w:jc w:val="center"/>
              <w:rPr>
                <w:ins w:id="398" w:author="pachalo chizala" w:date="2023-09-13T04:18:00Z"/>
                <w:i/>
                <w:color w:val="FF0000"/>
                <w:sz w:val="20"/>
              </w:rPr>
              <w:pPrChange w:id="399" w:author="pachalo chizala" w:date="2023-09-13T04:51:00Z">
                <w:pPr>
                  <w:spacing w:after="0" w:line="259" w:lineRule="auto"/>
                  <w:ind w:left="0" w:right="0" w:firstLine="0"/>
                </w:pPr>
              </w:pPrChange>
            </w:pPr>
            <w:ins w:id="400" w:author="pachalo chizala" w:date="2023-09-13T04:51:00Z">
              <w:r>
                <w:rPr>
                  <w:rFonts w:eastAsia="Times New Roman"/>
                  <w:sz w:val="20"/>
                  <w:szCs w:val="20"/>
                </w:rPr>
                <w:t xml:space="preserve">        </w:t>
              </w:r>
              <w:r w:rsidRPr="004C5FAE">
                <w:rPr>
                  <w:rFonts w:eastAsia="Times New Roman"/>
                  <w:sz w:val="20"/>
                  <w:szCs w:val="20"/>
                </w:rPr>
                <w:t>Appropriate Field of Study</w:t>
              </w:r>
            </w:ins>
          </w:p>
        </w:tc>
      </w:tr>
      <w:tr w:rsidR="004C5FAE" w14:paraId="0D717EB3" w14:textId="77777777" w:rsidTr="00DE51F6">
        <w:trPr>
          <w:trHeight w:val="1964"/>
          <w:ins w:id="401" w:author="pachalo chizala" w:date="2023-09-13T04:4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5BE315EB" w14:textId="75BAEC48" w:rsidR="009832F9" w:rsidRDefault="009832F9" w:rsidP="009832F9">
            <w:pPr>
              <w:spacing w:after="0" w:line="259" w:lineRule="auto"/>
              <w:ind w:left="0" w:right="0" w:firstLine="0"/>
              <w:rPr>
                <w:ins w:id="402" w:author="pachalo chizala" w:date="2023-09-13T05:05:00Z"/>
              </w:rPr>
            </w:pPr>
            <w:ins w:id="403" w:author="pachalo chizala" w:date="2023-09-13T05:05:00Z">
              <w:r>
                <w:rPr>
                  <w:i/>
                  <w:color w:val="FF0000"/>
                  <w:sz w:val="20"/>
                </w:rPr>
                <w:t>ASK IF TVT0</w:t>
              </w:r>
            </w:ins>
            <w:ins w:id="404" w:author="pachalo chizala" w:date="2023-09-15T08:12:00Z">
              <w:r w:rsidR="00002B73">
                <w:rPr>
                  <w:i/>
                  <w:color w:val="FF0000"/>
                  <w:sz w:val="20"/>
                </w:rPr>
                <w:t>8</w:t>
              </w:r>
            </w:ins>
            <w:ins w:id="405" w:author="pachalo chizala" w:date="2023-09-13T05:05:00Z">
              <w:r>
                <w:rPr>
                  <w:i/>
                  <w:color w:val="FF0000"/>
                  <w:sz w:val="20"/>
                </w:rPr>
                <w:t xml:space="preserve">=2 </w:t>
              </w:r>
            </w:ins>
          </w:p>
          <w:p w14:paraId="51B71FA5" w14:textId="701B6572" w:rsidR="004C5FAE" w:rsidRDefault="004C5FAE" w:rsidP="004C5FAE">
            <w:pPr>
              <w:spacing w:after="0" w:line="259" w:lineRule="auto"/>
              <w:ind w:left="0" w:right="0" w:firstLine="0"/>
              <w:rPr>
                <w:ins w:id="406" w:author="pachalo chizala" w:date="2023-09-13T04:45:00Z"/>
              </w:rPr>
            </w:pPr>
            <w:ins w:id="407" w:author="pachalo chizala" w:date="2023-09-13T04:45:00Z">
              <w:r>
                <w:rPr>
                  <w:b/>
                  <w:sz w:val="20"/>
                </w:rPr>
                <w:t>TVT</w:t>
              </w:r>
            </w:ins>
            <w:ins w:id="408" w:author="pachalo chizala" w:date="2023-09-14T06:26:00Z">
              <w:r w:rsidR="007F3E05">
                <w:rPr>
                  <w:b/>
                  <w:sz w:val="20"/>
                </w:rPr>
                <w:t>1</w:t>
              </w:r>
            </w:ins>
            <w:ins w:id="409" w:author="pachalo chizala" w:date="2023-09-14T06:35:00Z">
              <w:r w:rsidR="00726CD5">
                <w:rPr>
                  <w:b/>
                  <w:sz w:val="20"/>
                </w:rPr>
                <w:t>1</w:t>
              </w:r>
            </w:ins>
          </w:p>
          <w:p w14:paraId="131EC066" w14:textId="482ACF9D" w:rsidR="002F3C1C" w:rsidRDefault="004C5FAE" w:rsidP="002F3C1C">
            <w:pPr>
              <w:spacing w:after="0" w:line="259" w:lineRule="auto"/>
              <w:ind w:left="720" w:right="0" w:firstLine="0"/>
              <w:rPr>
                <w:ins w:id="410" w:author="pachalo chizala" w:date="2023-09-13T04:53:00Z"/>
                <w:sz w:val="20"/>
                <w:szCs w:val="20"/>
              </w:rPr>
            </w:pPr>
            <w:ins w:id="411" w:author="pachalo chizala" w:date="2023-09-13T04:45:00Z">
              <w:r>
                <w:rPr>
                  <w:b/>
                  <w:sz w:val="20"/>
                </w:rPr>
                <w:t xml:space="preserve"> </w:t>
              </w:r>
            </w:ins>
            <w:ins w:id="412" w:author="pachalo chizala" w:date="2023-09-15T08:12:00Z">
              <w:r w:rsidR="00002B73" w:rsidRPr="00002B73">
                <w:rPr>
                  <w:bCs/>
                  <w:sz w:val="20"/>
                  <w:rPrChange w:id="413" w:author="pachalo chizala" w:date="2023-09-15T08:12:00Z">
                    <w:rPr>
                      <w:b/>
                      <w:sz w:val="20"/>
                    </w:rPr>
                  </w:rPrChange>
                </w:rPr>
                <w:t>W</w:t>
              </w:r>
            </w:ins>
            <w:ins w:id="414" w:author="pachalo chizala" w:date="2023-09-13T04:52:00Z">
              <w:r w:rsidR="002F3C1C">
                <w:rPr>
                  <w:sz w:val="20"/>
                  <w:szCs w:val="20"/>
                </w:rPr>
                <w:t xml:space="preserve">hy did you choose this employment? </w:t>
              </w:r>
            </w:ins>
          </w:p>
          <w:p w14:paraId="52E71014" w14:textId="77777777" w:rsidR="004C5FAE" w:rsidRDefault="002F3C1C" w:rsidP="002F3C1C">
            <w:pPr>
              <w:spacing w:after="17" w:line="255" w:lineRule="auto"/>
              <w:ind w:left="1080" w:right="911" w:hanging="360"/>
              <w:rPr>
                <w:ins w:id="415" w:author="pachalo chizala" w:date="2023-09-13T04:54:00Z"/>
                <w:i/>
                <w:sz w:val="20"/>
              </w:rPr>
            </w:pPr>
            <w:ins w:id="416" w:author="pachalo chizala" w:date="2023-09-13T04:53:00Z">
              <w:r>
                <w:rPr>
                  <w:i/>
                  <w:sz w:val="20"/>
                </w:rPr>
                <w:t>MARK ALL THAT APPLY</w:t>
              </w:r>
            </w:ins>
          </w:p>
          <w:p w14:paraId="2F982605" w14:textId="7B8EC340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547"/>
              <w:textAlignment w:val="baseline"/>
              <w:rPr>
                <w:ins w:id="417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18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is only a temporary stepping stone, I am still searching for professional orientation</w:t>
              </w:r>
            </w:ins>
          </w:p>
          <w:p w14:paraId="7AF76674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419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20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I have not found an appropriate job (yet)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00226BC7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-83"/>
              <w:textAlignment w:val="baseline"/>
              <w:rPr>
                <w:ins w:id="421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22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I receive a higher salary in my current job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438D59AE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423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24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offers more security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20B63E62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425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26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interests have changed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0A83F31F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427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28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a flexible time schedule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0312A49D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429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30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me to work in a favored geographical place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7D41BEEC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431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32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me to take into consideration the interests of my family/children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5E46642A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17" w:afterAutospacing="0"/>
              <w:ind w:right="1593"/>
              <w:textAlignment w:val="baseline"/>
              <w:rPr>
                <w:ins w:id="433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34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Other (please specify):</w:t>
              </w:r>
            </w:ins>
          </w:p>
          <w:p w14:paraId="5CDFB6B7" w14:textId="22433A1E" w:rsidR="00CF5574" w:rsidRPr="00DD7C9F" w:rsidRDefault="00CF5574">
            <w:pPr>
              <w:spacing w:after="10" w:line="259" w:lineRule="auto"/>
              <w:ind w:left="1090" w:firstLine="0"/>
              <w:rPr>
                <w:ins w:id="435" w:author="pachalo chizala" w:date="2023-09-13T04:45:00Z"/>
                <w:i/>
                <w:sz w:val="20"/>
                <w:rPrChange w:id="436" w:author="pachalo chizala" w:date="2023-09-13T04:56:00Z">
                  <w:rPr>
                    <w:ins w:id="437" w:author="pachalo chizala" w:date="2023-09-13T04:45:00Z"/>
                    <w:i/>
                    <w:color w:val="FF0000"/>
                    <w:sz w:val="20"/>
                  </w:rPr>
                </w:rPrChange>
              </w:rPr>
              <w:pPrChange w:id="438" w:author="pachalo chizala" w:date="2023-09-13T04:56:00Z">
                <w:pPr>
                  <w:spacing w:after="0" w:line="259" w:lineRule="auto"/>
                  <w:ind w:left="0" w:right="0" w:firstLine="0"/>
                </w:pPr>
              </w:pPrChange>
            </w:pPr>
          </w:p>
        </w:tc>
      </w:tr>
      <w:tr w:rsidR="009D0918" w14:paraId="2B5A0EDF" w14:textId="77777777" w:rsidTr="00DE51F6">
        <w:trPr>
          <w:trHeight w:val="251"/>
          <w:ins w:id="439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E5FC6CA" w14:textId="77777777" w:rsidR="009D0918" w:rsidRDefault="009D0918" w:rsidP="00DE51F6">
            <w:pPr>
              <w:spacing w:after="0" w:line="259" w:lineRule="auto"/>
              <w:ind w:left="82" w:right="0" w:firstLine="0"/>
              <w:jc w:val="center"/>
              <w:rPr>
                <w:ins w:id="440" w:author="pachalo chizala" w:date="2023-09-13T03:55:00Z"/>
              </w:rPr>
            </w:pPr>
            <w:ins w:id="441" w:author="pachalo chizala" w:date="2023-09-13T03:55:00Z">
              <w:r>
                <w:rPr>
                  <w:b/>
                  <w:color w:val="FFFFFF"/>
                  <w:sz w:val="20"/>
                </w:rPr>
                <w:t>END OF MODULE</w:t>
              </w:r>
              <w:r>
                <w:rPr>
                  <w:b/>
                  <w:color w:val="FF0000"/>
                  <w:sz w:val="20"/>
                </w:rPr>
                <w:t xml:space="preserve"> </w:t>
              </w:r>
            </w:ins>
          </w:p>
        </w:tc>
      </w:tr>
    </w:tbl>
    <w:p w14:paraId="6D960CA3" w14:textId="77777777" w:rsidR="009D0918" w:rsidRDefault="009D0918">
      <w:pPr>
        <w:spacing w:after="0" w:line="259" w:lineRule="auto"/>
        <w:ind w:left="0" w:right="0" w:firstLine="0"/>
        <w:jc w:val="both"/>
        <w:rPr>
          <w:ins w:id="442" w:author="pachalo chizala" w:date="2023-09-13T03:55:00Z"/>
          <w:sz w:val="20"/>
        </w:rPr>
      </w:pPr>
    </w:p>
    <w:p w14:paraId="5E04E005" w14:textId="77777777" w:rsidR="009D0918" w:rsidRDefault="009D0918">
      <w:pPr>
        <w:spacing w:after="0" w:line="259" w:lineRule="auto"/>
        <w:ind w:left="0" w:right="0" w:firstLine="0"/>
        <w:jc w:val="both"/>
        <w:rPr>
          <w:sz w:val="20"/>
        </w:rPr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E37DF9" w14:paraId="3306B208" w14:textId="77777777" w:rsidTr="00503825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E0BBAB6" w14:textId="44EEB3F4" w:rsidR="00E37DF9" w:rsidRDefault="00E37DF9" w:rsidP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</w:rPr>
              <w:br w:type="page"/>
            </w:r>
            <w:r>
              <w:rPr>
                <w:color w:val="FFFFFF"/>
                <w:sz w:val="24"/>
              </w:rPr>
              <w:t xml:space="preserve">JOB </w:t>
            </w:r>
            <w:commentRangeStart w:id="443"/>
            <w:r>
              <w:rPr>
                <w:color w:val="FFFFFF"/>
                <w:sz w:val="24"/>
              </w:rPr>
              <w:t xml:space="preserve">LOSS </w:t>
            </w:r>
            <w:commentRangeEnd w:id="443"/>
            <w:r w:rsidR="004F5F86">
              <w:rPr>
                <w:rStyle w:val="CommentReference"/>
              </w:rPr>
              <w:commentReference w:id="443"/>
            </w:r>
            <w:r>
              <w:rPr>
                <w:color w:val="FFFFFF"/>
                <w:sz w:val="24"/>
              </w:rPr>
              <w:t>(JBL)</w:t>
            </w:r>
          </w:p>
        </w:tc>
      </w:tr>
      <w:tr w:rsidR="00E37DF9" w14:paraId="1F91D0BD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8B58C" w14:textId="08E84B5E" w:rsidR="00E37DF9" w:rsidRPr="003B6764" w:rsidRDefault="00E37DF9" w:rsidP="00503825">
            <w:pPr>
              <w:spacing w:after="0" w:line="259" w:lineRule="auto"/>
              <w:ind w:left="0" w:right="0" w:firstLine="0"/>
              <w:rPr>
                <w:i/>
                <w:color w:val="FF0000"/>
              </w:rPr>
            </w:pPr>
            <w:r w:rsidRPr="003B6764">
              <w:rPr>
                <w:i/>
                <w:color w:val="FF0000"/>
                <w:sz w:val="20"/>
              </w:rPr>
              <w:t xml:space="preserve">ASK IF </w:t>
            </w:r>
            <w:r w:rsidR="003B6764" w:rsidRPr="003B6764">
              <w:rPr>
                <w:i/>
                <w:color w:val="FF0000"/>
                <w:sz w:val="20"/>
              </w:rPr>
              <w:t>(GLO_EMP = 0)</w:t>
            </w:r>
          </w:p>
          <w:p w14:paraId="54899120" w14:textId="2514D197" w:rsidR="00E37DF9" w:rsidRDefault="0050420B" w:rsidP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X01</w:t>
            </w:r>
          </w:p>
          <w:p w14:paraId="0E0EC8CA" w14:textId="1418BA94" w:rsidR="00715B1C" w:rsidRDefault="00715B1C" w:rsidP="00715B1C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Even though (you/NAME) did not work, in the last 12 months did (you/he/she) have a paid </w:t>
            </w:r>
            <w:commentRangeStart w:id="444"/>
            <w:r>
              <w:rPr>
                <w:sz w:val="20"/>
              </w:rPr>
              <w:t>job</w:t>
            </w:r>
            <w:commentRangeEnd w:id="444"/>
            <w:r w:rsidR="00647F1A">
              <w:rPr>
                <w:rStyle w:val="CommentReference"/>
              </w:rPr>
              <w:commentReference w:id="444"/>
            </w:r>
            <w:r>
              <w:rPr>
                <w:sz w:val="20"/>
              </w:rPr>
              <w:t xml:space="preserve">? </w:t>
            </w:r>
          </w:p>
          <w:p w14:paraId="772AE3B9" w14:textId="304D0EF7" w:rsidR="00E37DF9" w:rsidRDefault="00AC509B" w:rsidP="00E37DF9">
            <w:pPr>
              <w:numPr>
                <w:ilvl w:val="0"/>
                <w:numId w:val="42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>YES</w:t>
            </w:r>
            <w:r w:rsidR="00E37DF9">
              <w:rPr>
                <w:sz w:val="20"/>
              </w:rPr>
              <w:t xml:space="preserve"> </w:t>
            </w:r>
          </w:p>
          <w:p w14:paraId="3CBC5190" w14:textId="5896F915" w:rsidR="00E37DF9" w:rsidRDefault="00AC509B" w:rsidP="00AC509B">
            <w:pPr>
              <w:numPr>
                <w:ilvl w:val="0"/>
                <w:numId w:val="42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>NO</w:t>
            </w:r>
          </w:p>
        </w:tc>
      </w:tr>
      <w:tr w:rsidR="006F3301" w14:paraId="3294582B" w14:textId="77777777" w:rsidTr="006F3301">
        <w:trPr>
          <w:trHeight w:val="110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</w:tcPr>
          <w:p w14:paraId="733A2673" w14:textId="77777777" w:rsidR="006F3301" w:rsidRDefault="006F3301" w:rsidP="00503825">
            <w:pPr>
              <w:spacing w:after="0" w:line="259" w:lineRule="auto"/>
              <w:ind w:left="0" w:right="0" w:firstLine="0"/>
            </w:pPr>
            <w:r>
              <w:t>Did you lose your business or did your business collapse in the last 12 months</w:t>
            </w:r>
          </w:p>
          <w:p w14:paraId="6768F55D" w14:textId="77777777" w:rsidR="006F3301" w:rsidRPr="006F3301" w:rsidRDefault="006F3301" w:rsidP="006F3301">
            <w:pPr>
              <w:numPr>
                <w:ilvl w:val="0"/>
                <w:numId w:val="98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YES </w:t>
            </w:r>
          </w:p>
          <w:p w14:paraId="276D9907" w14:textId="2AADC4F0" w:rsidR="006F3301" w:rsidRPr="006F3301" w:rsidRDefault="006F3301" w:rsidP="006F3301">
            <w:pPr>
              <w:numPr>
                <w:ilvl w:val="0"/>
                <w:numId w:val="98"/>
              </w:numPr>
              <w:spacing w:after="0" w:line="259" w:lineRule="auto"/>
              <w:ind w:right="0" w:hanging="202"/>
            </w:pPr>
            <w:r w:rsidRPr="006F3301">
              <w:rPr>
                <w:sz w:val="20"/>
              </w:rPr>
              <w:t>NO</w:t>
            </w:r>
          </w:p>
        </w:tc>
      </w:tr>
      <w:tr w:rsidR="00E709F0" w14:paraId="08AA8DB1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B0B2" w14:textId="1DC828D6" w:rsidR="00E709F0" w:rsidRDefault="00E709F0" w:rsidP="00E709F0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49E16EB" w14:textId="04C6CC53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X02</w:t>
            </w:r>
          </w:p>
          <w:p w14:paraId="36DD7270" w14:textId="370C1164" w:rsidR="00E709F0" w:rsidRDefault="00E709F0" w:rsidP="00E709F0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What is the name of workplace you ever worked for</w:t>
            </w:r>
            <w:r w:rsidR="005B129A">
              <w:rPr>
                <w:sz w:val="20"/>
              </w:rPr>
              <w:t xml:space="preserve"> in the last 12 months</w:t>
            </w:r>
            <w:r>
              <w:rPr>
                <w:sz w:val="20"/>
              </w:rPr>
              <w:t xml:space="preserve">? </w:t>
            </w:r>
          </w:p>
          <w:p w14:paraId="766BE853" w14:textId="77777777" w:rsidR="00E709F0" w:rsidRDefault="00E709F0" w:rsidP="00E709F0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  </w:t>
            </w:r>
          </w:p>
          <w:p w14:paraId="161A43DF" w14:textId="2E374A9D" w:rsidR="00E709F0" w:rsidRPr="003B6764" w:rsidRDefault="00E709F0" w:rsidP="00E709F0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             </w:t>
            </w:r>
            <w:r w:rsidRPr="00E709F0">
              <w:rPr>
                <w:i/>
                <w:color w:val="auto"/>
                <w:sz w:val="20"/>
              </w:rPr>
              <w:t xml:space="preserve"> _______________________________________________</w:t>
            </w:r>
          </w:p>
        </w:tc>
      </w:tr>
      <w:tr w:rsidR="00E709F0" w14:paraId="38177368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91CB" w14:textId="292EA411" w:rsidR="00E709F0" w:rsidRDefault="00E709F0" w:rsidP="00E709F0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59993FED" w14:textId="416AA182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X03</w:t>
            </w:r>
          </w:p>
          <w:p w14:paraId="4BBBA634" w14:textId="20920FCA" w:rsidR="00E709F0" w:rsidRDefault="00E709F0" w:rsidP="00E709F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   Is (</w:t>
            </w:r>
            <w:r w:rsidR="00326495">
              <w:rPr>
                <w:b/>
                <w:sz w:val="20"/>
              </w:rPr>
              <w:t>X02</w:t>
            </w:r>
            <w:r>
              <w:rPr>
                <w:sz w:val="20"/>
              </w:rPr>
              <w:t>)</w:t>
            </w:r>
            <w:r w:rsidR="00326495">
              <w:rPr>
                <w:sz w:val="20"/>
              </w:rPr>
              <w:t>….</w:t>
            </w:r>
            <w:r>
              <w:rPr>
                <w:sz w:val="20"/>
              </w:rPr>
              <w:t xml:space="preserve">? </w:t>
            </w:r>
          </w:p>
          <w:p w14:paraId="78E3ECF5" w14:textId="71F60F8B" w:rsidR="00E709F0" w:rsidRPr="002033AC" w:rsidRDefault="00E709F0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GOVERNMENT</w:t>
            </w:r>
            <w:r w:rsidR="007D1FE5" w:rsidRPr="002033AC">
              <w:rPr>
                <w:sz w:val="20"/>
                <w:szCs w:val="20"/>
              </w:rPr>
              <w:t>/PUBLIC</w:t>
            </w:r>
            <w:r w:rsidRPr="002033AC">
              <w:rPr>
                <w:sz w:val="20"/>
                <w:szCs w:val="20"/>
              </w:rPr>
              <w:t xml:space="preserve"> INSTITUTION</w:t>
            </w:r>
          </w:p>
          <w:p w14:paraId="4B24D50D" w14:textId="04E2053B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NON-GOVERNMENT</w:t>
            </w:r>
          </w:p>
          <w:p w14:paraId="1C705DF3" w14:textId="6D867F4C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COOPERATIVE</w:t>
            </w:r>
          </w:p>
          <w:p w14:paraId="1D9DC54F" w14:textId="0809D11C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JOINT VENTURE OWNED BY NATIONAL AND FOREIGN COMPANIES</w:t>
            </w:r>
          </w:p>
          <w:p w14:paraId="70461C1A" w14:textId="536D755B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JOINT VENTURE OWNED BY PUBLIC AND FOREIGN COMPANIES</w:t>
            </w:r>
          </w:p>
          <w:p w14:paraId="7F489E0C" w14:textId="13475F90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lastRenderedPageBreak/>
              <w:t>JOINT VENTURE OWNED BY PUBLIC AND NATIONAL COMPANY</w:t>
            </w:r>
          </w:p>
          <w:p w14:paraId="40FF6872" w14:textId="4CBABAC9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PRIVATE, INCLUDING HOUSEHOLD BUSINESS OWNED BY NATIONALS</w:t>
            </w:r>
          </w:p>
          <w:p w14:paraId="3BEC5B8F" w14:textId="1986DC43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PRIVATE, INCLUDING HOUSEHOLD BUSINESS OWNED BY FOREIGNERS</w:t>
            </w:r>
          </w:p>
          <w:p w14:paraId="14BF8696" w14:textId="005D6677" w:rsidR="007D1FE5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 HOUSEHOLDS (EMPLOYING DOMESTIC WORKERS)</w:t>
            </w:r>
          </w:p>
          <w:p w14:paraId="7FBDDBED" w14:textId="377DB2DD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FARM</w:t>
            </w:r>
          </w:p>
          <w:p w14:paraId="76767C69" w14:textId="610DACFC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INTERNATIONAL ORGANISATIONS INCLUDING FOREIGN EMBASSY</w:t>
            </w:r>
          </w:p>
          <w:p w14:paraId="5F0E0660" w14:textId="01F12D94" w:rsidR="00326495" w:rsidRPr="00326495" w:rsidRDefault="001F696B" w:rsidP="001F696B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iCs/>
                <w:color w:val="FF0000"/>
                <w:sz w:val="20"/>
              </w:rPr>
            </w:pPr>
            <w:r w:rsidRPr="002033AC">
              <w:rPr>
                <w:sz w:val="20"/>
                <w:szCs w:val="20"/>
              </w:rPr>
              <w:t>OTHER (SPECIFY)</w:t>
            </w:r>
          </w:p>
        </w:tc>
      </w:tr>
      <w:tr w:rsidR="00E37DF9" w14:paraId="4050281D" w14:textId="77777777" w:rsidTr="00503825">
        <w:trPr>
          <w:trHeight w:val="122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8234" w14:textId="0CB58036" w:rsidR="00C05418" w:rsidRDefault="00E37DF9" w:rsidP="00503825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32C2D06B" w14:textId="69E77726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X04</w:t>
            </w:r>
          </w:p>
          <w:p w14:paraId="3302EAB2" w14:textId="0EEF6D4F" w:rsidR="00E37DF9" w:rsidRDefault="00C05418" w:rsidP="00647F1A">
            <w:pPr>
              <w:pStyle w:val="ListParagraph"/>
              <w:numPr>
                <w:ilvl w:val="0"/>
                <w:numId w:val="96"/>
              </w:numPr>
              <w:spacing w:after="0" w:line="259" w:lineRule="auto"/>
              <w:ind w:right="0"/>
            </w:pPr>
            <w:r w:rsidRPr="00647F1A">
              <w:rPr>
                <w:sz w:val="20"/>
              </w:rPr>
              <w:t xml:space="preserve">What was the main reason </w:t>
            </w:r>
            <w:r w:rsidR="00CC15A6" w:rsidRPr="00647F1A">
              <w:rPr>
                <w:sz w:val="20"/>
              </w:rPr>
              <w:t>you left your job</w:t>
            </w:r>
            <w:r w:rsidR="00E37DF9" w:rsidRPr="00647F1A">
              <w:rPr>
                <w:sz w:val="20"/>
              </w:rPr>
              <w:t xml:space="preserve"> </w:t>
            </w:r>
          </w:p>
          <w:p w14:paraId="11F26F2E" w14:textId="62D20CFE" w:rsidR="00E37DF9" w:rsidRDefault="00CC15A6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DISMISSAL</w:t>
            </w:r>
          </w:p>
          <w:p w14:paraId="1658FCB5" w14:textId="77777777" w:rsidR="00CC15A6" w:rsidRPr="00CC15A6" w:rsidRDefault="00CC15A6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RETRENCHMENT</w:t>
            </w:r>
          </w:p>
          <w:p w14:paraId="504C8024" w14:textId="06D2C9B7" w:rsidR="00E37DF9" w:rsidRPr="00BB0C07" w:rsidRDefault="00BB0C07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iCs/>
                <w:color w:val="auto"/>
                <w:sz w:val="20"/>
              </w:rPr>
              <w:t>INSTITUTIONAL CLOSURE</w:t>
            </w:r>
          </w:p>
          <w:p w14:paraId="29E19BAE" w14:textId="77777777" w:rsidR="00BB0C07" w:rsidRPr="00647F1A" w:rsidRDefault="00BB0C07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color w:val="auto"/>
              </w:rPr>
              <w:t>OTHER</w:t>
            </w:r>
          </w:p>
          <w:p w14:paraId="55D2F1D1" w14:textId="77777777" w:rsidR="00647F1A" w:rsidRDefault="00647F1A" w:rsidP="00647F1A">
            <w:pPr>
              <w:spacing w:after="0" w:line="259" w:lineRule="auto"/>
              <w:ind w:right="0"/>
            </w:pPr>
          </w:p>
          <w:p w14:paraId="1C7E4A00" w14:textId="77777777" w:rsidR="00647F1A" w:rsidRPr="00631DC7" w:rsidRDefault="00647F1A" w:rsidP="00647F1A">
            <w:pPr>
              <w:pStyle w:val="ListParagraph"/>
              <w:numPr>
                <w:ilvl w:val="0"/>
                <w:numId w:val="96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What is the main reason for losing your business or for collapse of your business?</w:t>
            </w:r>
          </w:p>
          <w:p w14:paraId="44B67632" w14:textId="77777777" w:rsidR="00647F1A" w:rsidRPr="00631DC7" w:rsidRDefault="00647F1A" w:rsidP="00647F1A">
            <w:pPr>
              <w:spacing w:after="0" w:line="259" w:lineRule="auto"/>
              <w:ind w:left="720" w:right="0" w:firstLine="0"/>
              <w:rPr>
                <w:i/>
                <w:iCs/>
                <w:color w:val="70AD47" w:themeColor="accent6"/>
              </w:rPr>
            </w:pPr>
          </w:p>
          <w:p w14:paraId="15204692" w14:textId="77DC3CD0" w:rsidR="00647F1A" w:rsidRPr="00631DC7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Defaulting to loan</w:t>
            </w:r>
          </w:p>
          <w:p w14:paraId="1FFE4F66" w14:textId="6D9B7017" w:rsidR="00647F1A" w:rsidRPr="00631DC7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Unfavorable conditions</w:t>
            </w:r>
          </w:p>
          <w:p w14:paraId="1C9FFA40" w14:textId="27F423F8" w:rsidR="00647F1A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</w:pPr>
          </w:p>
        </w:tc>
      </w:tr>
      <w:tr w:rsidR="00E37DF9" w14:paraId="3D4E53F9" w14:textId="77777777" w:rsidTr="00503825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78ED355" w14:textId="77777777" w:rsidR="00E37DF9" w:rsidRDefault="00E37DF9" w:rsidP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2F9BDB5" w14:textId="77777777" w:rsidR="00647F1A" w:rsidRDefault="00647F1A"/>
    <w:tbl>
      <w:tblPr>
        <w:tblStyle w:val="TableGrid"/>
        <w:tblW w:w="9023" w:type="dxa"/>
        <w:tblInd w:w="5" w:type="dxa"/>
        <w:tblCellMar>
          <w:top w:w="41" w:type="dxa"/>
          <w:left w:w="108" w:type="dxa"/>
          <w:right w:w="64" w:type="dxa"/>
        </w:tblCellMar>
        <w:tblLook w:val="04A0" w:firstRow="1" w:lastRow="0" w:firstColumn="1" w:lastColumn="0" w:noHBand="0" w:noVBand="1"/>
        <w:tblPrChange w:id="445" w:author="pachalo chizala" w:date="2023-10-03T07:04:00Z">
          <w:tblPr>
            <w:tblStyle w:val="TableGrid"/>
            <w:tblW w:w="9023" w:type="dxa"/>
            <w:tblInd w:w="5" w:type="dxa"/>
            <w:tblCellMar>
              <w:top w:w="41" w:type="dxa"/>
              <w:left w:w="108" w:type="dxa"/>
              <w:right w:w="64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023"/>
        <w:tblGridChange w:id="446">
          <w:tblGrid>
            <w:gridCol w:w="9023"/>
          </w:tblGrid>
        </w:tblGridChange>
      </w:tblGrid>
      <w:tr w:rsidR="00844A2C" w14:paraId="263D461B" w14:textId="77777777" w:rsidTr="002E746D">
        <w:trPr>
          <w:trHeight w:val="312"/>
          <w:trPrChange w:id="447" w:author="pachalo chizala" w:date="2023-10-03T07:04:00Z">
            <w:trPr>
              <w:trHeight w:val="312"/>
            </w:trPr>
          </w:trPrChange>
        </w:trPr>
        <w:tc>
          <w:tcPr>
            <w:tcW w:w="902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PrChange w:id="448" w:author="pachalo chizala" w:date="2023-10-03T07:04:00Z">
              <w:tcPr>
                <w:tcW w:w="90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000000"/>
              </w:tcPr>
            </w:tcPrChange>
          </w:tcPr>
          <w:p w14:paraId="3DFCCC7A" w14:textId="5DD972AA" w:rsidR="00844A2C" w:rsidRDefault="00503825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MAIN JOB – CORE JOB CHARACTERISTICS (MJJ) </w:t>
            </w:r>
          </w:p>
        </w:tc>
      </w:tr>
      <w:tr w:rsidR="00844A2C" w14:paraId="7B9C81D1" w14:textId="77777777" w:rsidTr="002E746D">
        <w:trPr>
          <w:trHeight w:val="21"/>
          <w:trPrChange w:id="449" w:author="pachalo chizala" w:date="2023-10-03T07:04:00Z">
            <w:trPr>
              <w:trHeight w:val="21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50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6F64A994" w14:textId="57602CBC" w:rsidR="00844A2C" w:rsidRDefault="0025287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3CA78F9" w14:textId="40F43F9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 &amp; (GLO_MLT=0) &amp; (DEM_REL NE </w:t>
            </w:r>
            <w:del w:id="451" w:author="pachalo chizala" w:date="2023-10-04T06:21:00Z">
              <w:r w:rsidDel="00FC0598">
                <w:rPr>
                  <w:i/>
                  <w:color w:val="FF0000"/>
                  <w:sz w:val="20"/>
                </w:rPr>
                <w:delText>7</w:delText>
              </w:r>
            </w:del>
            <w:ins w:id="452" w:author="pachalo chizala" w:date="2023-10-04T06:21:00Z">
              <w:r w:rsidR="00FC0598">
                <w:rPr>
                  <w:i/>
                  <w:color w:val="FF0000"/>
                  <w:sz w:val="20"/>
                </w:rPr>
                <w:t>13</w:t>
              </w:r>
            </w:ins>
            <w:r>
              <w:rPr>
                <w:i/>
                <w:color w:val="FF0000"/>
                <w:sz w:val="20"/>
              </w:rPr>
              <w:t xml:space="preserve">) </w:t>
            </w:r>
          </w:p>
          <w:p w14:paraId="098F92A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Last week did (you/NAME) have more than one job or income-generating activity? </w:t>
            </w:r>
          </w:p>
          <w:p w14:paraId="63F98188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75EB241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&amp; (GLO_MLT=1) </w:t>
            </w:r>
          </w:p>
          <w:p w14:paraId="58D42620" w14:textId="77777777" w:rsidR="00844A2C" w:rsidRDefault="00503825">
            <w:pPr>
              <w:spacing w:after="2" w:line="239" w:lineRule="auto"/>
              <w:ind w:left="720" w:right="23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You mentioned that last week (you/NAME) had more than one job or income-generating activity: One in farming/fishing and one in a different type of work. Is this correct? </w:t>
            </w:r>
          </w:p>
          <w:p w14:paraId="5DC7741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7BC6CD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&amp; (GLO_MLT=2) </w:t>
            </w:r>
          </w:p>
          <w:p w14:paraId="22A95F6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Other than the farming/fishing work, you mentioned that (you/NAME) (have/has) another income-generating activity, is that one additional income-generating activity or more?  </w:t>
            </w:r>
          </w:p>
          <w:p w14:paraId="56BEF68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77052EC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 &amp; (GLO_MLT=3) </w:t>
            </w:r>
          </w:p>
          <w:p w14:paraId="1CE1556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D: </w:t>
            </w:r>
            <w:r>
              <w:rPr>
                <w:sz w:val="20"/>
              </w:rPr>
              <w:t xml:space="preserve">In addition to the farming/fishing work you mentioned, last week did (you/NAME) have any other job or income-generating activity? </w:t>
            </w:r>
          </w:p>
          <w:p w14:paraId="0B97004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AF1864B" w14:textId="04B45720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(GLO_EMP=1)  &amp; (DEM_REL=</w:t>
            </w:r>
            <w:del w:id="453" w:author="pachalo chizala" w:date="2023-10-04T06:22:00Z">
              <w:r w:rsidDel="00FC0598">
                <w:rPr>
                  <w:i/>
                  <w:color w:val="FF0000"/>
                  <w:sz w:val="20"/>
                </w:rPr>
                <w:delText>7</w:delText>
              </w:r>
            </w:del>
            <w:ins w:id="454" w:author="pachalo chizala" w:date="2023-10-04T06:22:00Z">
              <w:r w:rsidR="00FC0598">
                <w:rPr>
                  <w:i/>
                  <w:color w:val="FF0000"/>
                  <w:sz w:val="20"/>
                </w:rPr>
                <w:t>13</w:t>
              </w:r>
            </w:ins>
            <w:r>
              <w:rPr>
                <w:i/>
                <w:color w:val="FF0000"/>
                <w:sz w:val="20"/>
              </w:rPr>
              <w:t xml:space="preserve">) </w:t>
            </w:r>
          </w:p>
          <w:p w14:paraId="5EB9CC6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E:</w:t>
            </w:r>
            <w:r>
              <w:rPr>
                <w:sz w:val="20"/>
              </w:rPr>
              <w:t xml:space="preserve"> Other than the work (you/NAME) (do/does) in this household, last week did (you/NAME) have any other job or income-generating activity? </w:t>
            </w:r>
          </w:p>
          <w:p w14:paraId="18E461FE" w14:textId="77777777" w:rsidR="00844A2C" w:rsidRDefault="00503825">
            <w:pPr>
              <w:numPr>
                <w:ilvl w:val="0"/>
                <w:numId w:val="2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ONLY ONE JOB/BUSINESS </w:t>
            </w:r>
          </w:p>
          <w:p w14:paraId="0C901270" w14:textId="77777777" w:rsidR="00844A2C" w:rsidRDefault="00503825">
            <w:pPr>
              <w:numPr>
                <w:ilvl w:val="0"/>
                <w:numId w:val="2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MORE THAN ONE JOB/BUSINESS </w:t>
            </w:r>
          </w:p>
          <w:p w14:paraId="0E1FF8E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7C132A0" w14:textId="77777777" w:rsidTr="002E746D">
        <w:trPr>
          <w:trHeight w:val="1963"/>
          <w:trPrChange w:id="455" w:author="pachalo chizala" w:date="2023-10-03T07:04:00Z">
            <w:trPr>
              <w:trHeight w:val="1963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56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E2D2F3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color w:val="FF0000"/>
                <w:sz w:val="20"/>
              </w:rPr>
              <w:lastRenderedPageBreak/>
              <w:t xml:space="preserve">MJJ_INTRO </w:t>
            </w:r>
          </w:p>
          <w:p w14:paraId="6678B687" w14:textId="02C41D6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3FFF54A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0A1CD66A" w14:textId="77777777" w:rsidR="009205B8" w:rsidRDefault="00503825">
            <w:pPr>
              <w:spacing w:after="0" w:line="242" w:lineRule="auto"/>
              <w:ind w:left="720" w:right="0" w:firstLine="0"/>
              <w:rPr>
                <w:sz w:val="20"/>
              </w:rPr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>Now, I am going to ask you some questions about (your/NAME’s) income-generating activity…</w:t>
            </w:r>
          </w:p>
          <w:p w14:paraId="41603F73" w14:textId="25C4CDED" w:rsidR="00844A2C" w:rsidRDefault="00503825" w:rsidP="009205B8">
            <w:pPr>
              <w:spacing w:after="0" w:line="242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46EE70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4DA11576" w14:textId="77777777" w:rsidR="00844A2C" w:rsidRDefault="00503825">
            <w:pPr>
              <w:spacing w:after="0" w:line="259" w:lineRule="auto"/>
              <w:ind w:left="720" w:right="0" w:firstLine="0"/>
              <w:jc w:val="both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I am now going to ask you some questions about the income-generating activity in which (you/NAME) usually work the most hours. </w:t>
            </w:r>
          </w:p>
        </w:tc>
      </w:tr>
      <w:tr w:rsidR="00844A2C" w14:paraId="222F7A1F" w14:textId="77777777" w:rsidTr="002E746D">
        <w:trPr>
          <w:trHeight w:val="3185"/>
          <w:trPrChange w:id="457" w:author="pachalo chizala" w:date="2023-10-03T07:04:00Z">
            <w:trPr>
              <w:trHeight w:val="3185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58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9BFE70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220F25F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(this/NAME’s) job, what kind of work (do/does) (you/he/she) do? </w:t>
            </w:r>
          </w:p>
          <w:p w14:paraId="3A30BC4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AB34B60" w14:textId="13875716" w:rsidR="00844A2C" w:rsidRDefault="008B4324" w:rsidP="0083784C">
            <w:pPr>
              <w:spacing w:after="0" w:line="242" w:lineRule="auto"/>
              <w:ind w:left="1440" w:right="1490" w:hanging="720"/>
            </w:pPr>
            <w:r>
              <w:rPr>
                <w:b/>
                <w:sz w:val="20"/>
              </w:rPr>
              <w:t>D02A</w:t>
            </w:r>
            <w:r w:rsidR="00503825">
              <w:rPr>
                <w:b/>
                <w:sz w:val="20"/>
              </w:rPr>
              <w:t xml:space="preserve">      </w:t>
            </w:r>
            <w:r w:rsidR="00503825">
              <w:rPr>
                <w:sz w:val="20"/>
              </w:rPr>
              <w:t xml:space="preserve">_________________________ 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sz w:val="20"/>
              </w:rPr>
              <w:t xml:space="preserve">               (</w:t>
            </w:r>
            <w:commentRangeStart w:id="459"/>
            <w:r w:rsidR="00503825">
              <w:rPr>
                <w:sz w:val="20"/>
              </w:rPr>
              <w:t xml:space="preserve">OCCUPATIONAL </w:t>
            </w:r>
            <w:commentRangeEnd w:id="459"/>
            <w:r w:rsidR="0083784C">
              <w:rPr>
                <w:rStyle w:val="CommentReference"/>
              </w:rPr>
              <w:commentReference w:id="459"/>
            </w:r>
            <w:r w:rsidR="00503825">
              <w:rPr>
                <w:sz w:val="20"/>
              </w:rPr>
              <w:t xml:space="preserve">TITLE, IF ANY) </w:t>
            </w:r>
          </w:p>
          <w:p w14:paraId="4B5F9770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D417D61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(e.g. </w:t>
            </w:r>
            <w:r>
              <w:rPr>
                <w:color w:val="0070C0"/>
                <w:sz w:val="20"/>
              </w:rPr>
              <w:t>[Cattle farmer; Policeman; Cook; Primary school teacher])</w:t>
            </w:r>
            <w:r>
              <w:rPr>
                <w:sz w:val="20"/>
              </w:rPr>
              <w:t xml:space="preserve"> </w:t>
            </w:r>
          </w:p>
          <w:p w14:paraId="4473B5F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263286D5" w14:textId="622611D0" w:rsidR="00844A2C" w:rsidRDefault="008B4324" w:rsidP="0083784C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D02B</w:t>
            </w:r>
            <w:r w:rsidR="00503825">
              <w:rPr>
                <w:b/>
                <w:sz w:val="20"/>
              </w:rPr>
              <w:t xml:space="preserve">    </w:t>
            </w:r>
            <w:r w:rsidR="00503825">
              <w:rPr>
                <w:sz w:val="20"/>
              </w:rPr>
              <w:t>__________________________</w:t>
            </w:r>
            <w:r w:rsidR="00503825">
              <w:rPr>
                <w:b/>
                <w:sz w:val="20"/>
              </w:rPr>
              <w:t xml:space="preserve"> </w:t>
            </w:r>
            <w:r w:rsidR="0083784C">
              <w:rPr>
                <w:b/>
                <w:sz w:val="20"/>
              </w:rPr>
              <w:t xml:space="preserve">                 </w:t>
            </w:r>
            <w:r w:rsidR="00503825">
              <w:rPr>
                <w:sz w:val="20"/>
              </w:rPr>
              <w:t xml:space="preserve">(MAIN TASKS AND DUTIES) </w:t>
            </w:r>
          </w:p>
          <w:p w14:paraId="7B6B6C2C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 </w:t>
            </w:r>
          </w:p>
          <w:p w14:paraId="6321C92C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(e.g. </w:t>
            </w:r>
            <w:r>
              <w:rPr>
                <w:color w:val="0070C0"/>
                <w:sz w:val="20"/>
              </w:rPr>
              <w:t>[Breed, raise and sell cattle; Patrol the streets; Plan and prepare meals; Teach children how to read and write]</w:t>
            </w:r>
            <w:r>
              <w:rPr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2E746D" w14:paraId="7FFEB0AA" w14:textId="77777777" w:rsidTr="002E746D">
        <w:tblPrEx>
          <w:tblCellMar>
            <w:left w:w="29" w:type="dxa"/>
            <w:right w:w="13" w:type="dxa"/>
          </w:tblCellMar>
        </w:tblPrEx>
        <w:trPr>
          <w:trHeight w:val="2199"/>
          <w:ins w:id="460" w:author="pachalo chizala" w:date="2023-10-04T06:28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31F9344E" w14:textId="34C4C383" w:rsidR="002E746D" w:rsidRDefault="002E746D" w:rsidP="00DE40A9">
            <w:pPr>
              <w:spacing w:after="0" w:line="259" w:lineRule="auto"/>
              <w:ind w:left="0" w:right="0" w:firstLine="0"/>
              <w:rPr>
                <w:ins w:id="461" w:author="pachalo chizala" w:date="2023-10-04T06:28:00Z"/>
              </w:rPr>
            </w:pPr>
            <w:commentRangeStart w:id="462"/>
            <w:ins w:id="463" w:author="pachalo chizala" w:date="2023-10-04T06:28:00Z">
              <w:r>
                <w:rPr>
                  <w:i/>
                  <w:color w:val="FF0000"/>
                  <w:sz w:val="20"/>
                </w:rPr>
                <w:t xml:space="preserve">ASK IF </w:t>
              </w:r>
              <w:r>
                <w:rPr>
                  <w:i/>
                  <w:color w:val="FF0000"/>
                  <w:sz w:val="20"/>
                </w:rPr>
                <w:t>GLO</w:t>
              </w:r>
            </w:ins>
            <w:ins w:id="464" w:author="pachalo chizala" w:date="2023-10-04T06:29:00Z">
              <w:r>
                <w:rPr>
                  <w:i/>
                  <w:color w:val="FF0000"/>
                  <w:sz w:val="20"/>
                </w:rPr>
                <w:t xml:space="preserve">_EMP = 1 </w:t>
              </w:r>
            </w:ins>
            <w:ins w:id="465" w:author="pachalo chizala" w:date="2023-10-04T06:28:00Z">
              <w:r>
                <w:rPr>
                  <w:i/>
                  <w:color w:val="FF0000"/>
                  <w:sz w:val="20"/>
                </w:rPr>
                <w:t>AND DEM10 = 3</w:t>
              </w:r>
              <w:commentRangeEnd w:id="462"/>
              <w:r>
                <w:rPr>
                  <w:rStyle w:val="CommentReference"/>
                </w:rPr>
                <w:commentReference w:id="462"/>
              </w:r>
            </w:ins>
          </w:p>
          <w:p w14:paraId="40585958" w14:textId="77777777" w:rsidR="002E746D" w:rsidRDefault="002E746D" w:rsidP="00DE40A9">
            <w:pPr>
              <w:spacing w:after="0" w:line="259" w:lineRule="auto"/>
              <w:ind w:left="0" w:right="0" w:firstLine="0"/>
              <w:rPr>
                <w:ins w:id="466" w:author="pachalo chizala" w:date="2023-10-04T06:28:00Z"/>
              </w:rPr>
            </w:pPr>
            <w:ins w:id="467" w:author="pachalo chizala" w:date="2023-10-04T06:28:00Z">
              <w:r>
                <w:rPr>
                  <w:b/>
                  <w:sz w:val="20"/>
                </w:rPr>
                <w:t>TVT01</w:t>
              </w:r>
              <w:r>
                <w:rPr>
                  <w:sz w:val="20"/>
                </w:rPr>
                <w:t xml:space="preserve"> </w:t>
              </w:r>
            </w:ins>
          </w:p>
          <w:p w14:paraId="186869FA" w14:textId="634B7B54" w:rsidR="002E746D" w:rsidRDefault="002E746D" w:rsidP="00DE40A9">
            <w:pPr>
              <w:spacing w:after="17" w:line="255" w:lineRule="auto"/>
              <w:ind w:left="1080" w:right="911" w:hanging="360"/>
              <w:rPr>
                <w:ins w:id="468" w:author="pachalo chizala" w:date="2023-10-04T06:28:00Z"/>
                <w:sz w:val="20"/>
              </w:rPr>
            </w:pPr>
            <w:ins w:id="469" w:author="pachalo chizala" w:date="2023-10-04T06:29:00Z">
              <w:r>
                <w:rPr>
                  <w:sz w:val="20"/>
                </w:rPr>
                <w:t>Is</w:t>
              </w:r>
            </w:ins>
            <w:ins w:id="470" w:author="pachalo chizala" w:date="2023-10-04T06:28:00Z">
              <w:r>
                <w:rPr>
                  <w:sz w:val="20"/>
                </w:rPr>
                <w:t xml:space="preserve"> this work that you mentioned in…? </w:t>
              </w:r>
            </w:ins>
          </w:p>
          <w:p w14:paraId="78B64999" w14:textId="77777777" w:rsidR="002E746D" w:rsidRDefault="002E746D" w:rsidP="00DE40A9">
            <w:pPr>
              <w:spacing w:after="17" w:line="255" w:lineRule="auto"/>
              <w:ind w:left="1080" w:right="911" w:hanging="360"/>
              <w:rPr>
                <w:ins w:id="471" w:author="pachalo chizala" w:date="2023-10-04T06:28:00Z"/>
                <w:i/>
                <w:sz w:val="20"/>
              </w:rPr>
            </w:pPr>
            <w:ins w:id="472" w:author="pachalo chizala" w:date="2023-10-04T06:28:00Z">
              <w:r>
                <w:rPr>
                  <w:i/>
                  <w:sz w:val="20"/>
                </w:rPr>
                <w:t xml:space="preserve">READ AND MARK ALL THAT APPLY </w:t>
              </w:r>
            </w:ins>
          </w:p>
          <w:p w14:paraId="0432721D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473" w:author="pachalo chizala" w:date="2023-10-04T06:28:00Z"/>
                <w:sz w:val="20"/>
              </w:rPr>
            </w:pPr>
            <w:ins w:id="474" w:author="pachalo chizala" w:date="2023-10-04T06:28:00Z">
              <w:r w:rsidRPr="008B45BB">
                <w:rPr>
                  <w:sz w:val="20"/>
                </w:rPr>
                <w:t>Automobile Mechanics (AMM)</w:t>
              </w:r>
            </w:ins>
          </w:p>
          <w:p w14:paraId="1E507C02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475" w:author="pachalo chizala" w:date="2023-10-04T06:28:00Z"/>
                <w:sz w:val="20"/>
              </w:rPr>
            </w:pPr>
            <w:ins w:id="476" w:author="pachalo chizala" w:date="2023-10-04T06:28:00Z">
              <w:r w:rsidRPr="008B45BB">
                <w:rPr>
                  <w:sz w:val="20"/>
                </w:rPr>
                <w:t>Administrative Studies (AAS) </w:t>
              </w:r>
            </w:ins>
          </w:p>
          <w:p w14:paraId="10B2186B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477" w:author="pachalo chizala" w:date="2023-10-04T06:28:00Z"/>
                <w:sz w:val="20"/>
              </w:rPr>
            </w:pPr>
            <w:ins w:id="478" w:author="pachalo chizala" w:date="2023-10-04T06:28:00Z">
              <w:r w:rsidRPr="008B45BB">
                <w:rPr>
                  <w:sz w:val="20"/>
                </w:rPr>
                <w:t>Bricklaying (BRL) </w:t>
              </w:r>
            </w:ins>
          </w:p>
          <w:p w14:paraId="1B5F837C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479" w:author="pachalo chizala" w:date="2023-10-04T06:28:00Z"/>
                <w:sz w:val="20"/>
              </w:rPr>
            </w:pPr>
            <w:ins w:id="480" w:author="pachalo chizala" w:date="2023-10-04T06:28:00Z">
              <w:r w:rsidRPr="008B45BB">
                <w:rPr>
                  <w:sz w:val="20"/>
                </w:rPr>
                <w:t>Cosmetology (CMG)</w:t>
              </w:r>
            </w:ins>
          </w:p>
          <w:p w14:paraId="3A43F1E1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481" w:author="pachalo chizala" w:date="2023-10-04T06:28:00Z"/>
                <w:sz w:val="20"/>
              </w:rPr>
            </w:pPr>
            <w:ins w:id="482" w:author="pachalo chizala" w:date="2023-10-04T06:28:00Z">
              <w:r w:rsidRPr="008B45BB">
                <w:rPr>
                  <w:sz w:val="20"/>
                </w:rPr>
                <w:t>Carpentry and Joinery (CRJ)</w:t>
              </w:r>
            </w:ins>
          </w:p>
          <w:p w14:paraId="5BA329AA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483" w:author="pachalo chizala" w:date="2023-10-04T06:28:00Z"/>
                <w:sz w:val="20"/>
              </w:rPr>
            </w:pPr>
            <w:ins w:id="484" w:author="pachalo chizala" w:date="2023-10-04T06:28:00Z">
              <w:r w:rsidRPr="008B45BB">
                <w:rPr>
                  <w:sz w:val="20"/>
                </w:rPr>
                <w:t>Edible Horticulture (EHC)</w:t>
              </w:r>
            </w:ins>
          </w:p>
          <w:p w14:paraId="1D82524D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485" w:author="pachalo chizala" w:date="2023-10-04T06:28:00Z"/>
                <w:sz w:val="20"/>
              </w:rPr>
            </w:pPr>
            <w:ins w:id="486" w:author="pachalo chizala" w:date="2023-10-04T06:28:00Z">
              <w:r w:rsidRPr="008B45BB">
                <w:rPr>
                  <w:sz w:val="20"/>
                </w:rPr>
                <w:t>Electrical Installation and Electronics (EIE) </w:t>
              </w:r>
            </w:ins>
          </w:p>
          <w:p w14:paraId="2B9C0AE6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487" w:author="pachalo chizala" w:date="2023-10-04T06:28:00Z"/>
                <w:sz w:val="20"/>
              </w:rPr>
            </w:pPr>
            <w:ins w:id="488" w:author="pachalo chizala" w:date="2023-10-04T06:28:00Z">
              <w:r w:rsidRPr="008B45BB">
                <w:rPr>
                  <w:sz w:val="20"/>
                </w:rPr>
                <w:t>Fabrication and Welding (FBW)</w:t>
              </w:r>
            </w:ins>
          </w:p>
          <w:p w14:paraId="1C5AD281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489" w:author="pachalo chizala" w:date="2023-10-04T06:28:00Z"/>
                <w:sz w:val="20"/>
              </w:rPr>
            </w:pPr>
            <w:ins w:id="490" w:author="pachalo chizala" w:date="2023-10-04T06:28:00Z">
              <w:r w:rsidRPr="008B45BB">
                <w:rPr>
                  <w:sz w:val="20"/>
                </w:rPr>
                <w:t>Food Production (FPR) </w:t>
              </w:r>
            </w:ins>
          </w:p>
          <w:p w14:paraId="634A5423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491" w:author="pachalo chizala" w:date="2023-10-04T06:28:00Z"/>
                <w:sz w:val="20"/>
              </w:rPr>
            </w:pPr>
            <w:ins w:id="492" w:author="pachalo chizala" w:date="2023-10-04T06:28:00Z">
              <w:r w:rsidRPr="008B45BB">
                <w:rPr>
                  <w:sz w:val="20"/>
                </w:rPr>
                <w:t>General Fitting (GFT)</w:t>
              </w:r>
            </w:ins>
          </w:p>
          <w:p w14:paraId="358AA22D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493" w:author="pachalo chizala" w:date="2023-10-04T06:28:00Z"/>
                <w:sz w:val="20"/>
              </w:rPr>
            </w:pPr>
            <w:ins w:id="494" w:author="pachalo chizala" w:date="2023-10-04T06:28:00Z">
              <w:r w:rsidRPr="008B45BB">
                <w:rPr>
                  <w:sz w:val="20"/>
                </w:rPr>
                <w:t>Information and Communication Technology (ICT)</w:t>
              </w:r>
            </w:ins>
          </w:p>
          <w:p w14:paraId="227C5B8F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495" w:author="pachalo chizala" w:date="2023-10-04T06:28:00Z"/>
                <w:sz w:val="20"/>
              </w:rPr>
            </w:pPr>
            <w:ins w:id="496" w:author="pachalo chizala" w:date="2023-10-04T06:28:00Z">
              <w:r w:rsidRPr="008B45BB">
                <w:rPr>
                  <w:sz w:val="20"/>
                </w:rPr>
                <w:t>Motorcycle Mechanics (MCM)</w:t>
              </w:r>
            </w:ins>
          </w:p>
          <w:p w14:paraId="17D1542B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497" w:author="pachalo chizala" w:date="2023-10-04T06:28:00Z"/>
                <w:sz w:val="20"/>
              </w:rPr>
            </w:pPr>
            <w:ins w:id="498" w:author="pachalo chizala" w:date="2023-10-04T06:28:00Z">
              <w:r w:rsidRPr="008B45BB">
                <w:rPr>
                  <w:sz w:val="20"/>
                </w:rPr>
                <w:t>Painting and Decoration (PAD)</w:t>
              </w:r>
            </w:ins>
          </w:p>
          <w:p w14:paraId="5496B995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499" w:author="pachalo chizala" w:date="2023-10-04T06:28:00Z"/>
                <w:sz w:val="20"/>
              </w:rPr>
            </w:pPr>
            <w:ins w:id="500" w:author="pachalo chizala" w:date="2023-10-04T06:28:00Z">
              <w:r w:rsidRPr="008B45BB">
                <w:rPr>
                  <w:sz w:val="20"/>
                </w:rPr>
                <w:t>Plumbing (PLB)</w:t>
              </w:r>
            </w:ins>
          </w:p>
          <w:p w14:paraId="355A594E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501" w:author="pachalo chizala" w:date="2023-10-04T06:28:00Z"/>
                <w:sz w:val="20"/>
              </w:rPr>
            </w:pPr>
            <w:ins w:id="502" w:author="pachalo chizala" w:date="2023-10-04T06:28:00Z">
              <w:r w:rsidRPr="008B45BB">
                <w:rPr>
                  <w:sz w:val="20"/>
                </w:rPr>
                <w:t>Refrigeration and Air Conditioning Mechanics (RAM) </w:t>
              </w:r>
            </w:ins>
          </w:p>
          <w:p w14:paraId="6620C672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503" w:author="pachalo chizala" w:date="2023-10-04T06:28:00Z"/>
                <w:sz w:val="20"/>
              </w:rPr>
            </w:pPr>
            <w:ins w:id="504" w:author="pachalo chizala" w:date="2023-10-04T06:28:00Z">
              <w:r w:rsidRPr="008B45BB">
                <w:rPr>
                  <w:sz w:val="20"/>
                </w:rPr>
                <w:t>Solar Photovoltaic Installation (SPV)</w:t>
              </w:r>
            </w:ins>
          </w:p>
          <w:p w14:paraId="1269FDB3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505" w:author="pachalo chizala" w:date="2023-10-04T06:28:00Z"/>
                <w:sz w:val="20"/>
              </w:rPr>
            </w:pPr>
            <w:ins w:id="506" w:author="pachalo chizala" w:date="2023-10-04T06:28:00Z">
              <w:r w:rsidRPr="008B45BB">
                <w:rPr>
                  <w:sz w:val="20"/>
                </w:rPr>
                <w:t>Tailoring and Fashion Designing (TFD)</w:t>
              </w:r>
            </w:ins>
          </w:p>
          <w:p w14:paraId="0736804A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507" w:author="pachalo chizala" w:date="2023-10-04T06:28:00Z"/>
                <w:sz w:val="20"/>
              </w:rPr>
            </w:pPr>
            <w:ins w:id="508" w:author="pachalo chizala" w:date="2023-10-04T06:28:00Z">
              <w:r w:rsidRPr="008B45BB">
                <w:rPr>
                  <w:sz w:val="20"/>
                </w:rPr>
                <w:t>Tour Guide (TRG)</w:t>
              </w:r>
            </w:ins>
          </w:p>
          <w:p w14:paraId="50E45C91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509" w:author="pachalo chizala" w:date="2023-10-04T06:28:00Z"/>
                <w:sz w:val="20"/>
              </w:rPr>
            </w:pPr>
            <w:ins w:id="510" w:author="pachalo chizala" w:date="2023-10-04T06:28:00Z">
              <w:r w:rsidRPr="008B45BB">
                <w:rPr>
                  <w:sz w:val="20"/>
                </w:rPr>
                <w:t>Wood Work Machining (WWM) </w:t>
              </w:r>
            </w:ins>
          </w:p>
          <w:p w14:paraId="63BFFDAA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511" w:author="pachalo chizala" w:date="2023-10-04T06:28:00Z"/>
                <w:sz w:val="20"/>
              </w:rPr>
            </w:pPr>
            <w:ins w:id="512" w:author="pachalo chizala" w:date="2023-10-04T06:28:00Z">
              <w:r>
                <w:rPr>
                  <w:sz w:val="20"/>
                </w:rPr>
                <w:t>OTHER (SPECIFY)</w:t>
              </w:r>
            </w:ins>
          </w:p>
          <w:p w14:paraId="57735E8A" w14:textId="77777777" w:rsidR="002E746D" w:rsidRDefault="002E746D" w:rsidP="00DE40A9">
            <w:pPr>
              <w:spacing w:after="0" w:line="259" w:lineRule="auto"/>
              <w:ind w:left="0" w:right="0" w:firstLine="0"/>
              <w:rPr>
                <w:ins w:id="513" w:author="pachalo chizala" w:date="2023-10-04T06:28:00Z"/>
                <w:i/>
                <w:color w:val="FF0000"/>
                <w:sz w:val="20"/>
              </w:rPr>
            </w:pPr>
          </w:p>
        </w:tc>
      </w:tr>
      <w:tr w:rsidR="002E746D" w14:paraId="5A42C5E3" w14:textId="77777777" w:rsidTr="002E746D">
        <w:trPr>
          <w:trHeight w:val="1299"/>
          <w:ins w:id="514" w:author="pachalo chizala" w:date="2023-10-04T06:27:00Z"/>
          <w:trPrChange w:id="515" w:author="pachalo chizala" w:date="2023-10-04T06:29:00Z">
            <w:trPr>
              <w:trHeight w:val="3185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516" w:author="pachalo chizala" w:date="2023-10-04T06:29:00Z">
              <w:tcPr>
                <w:tcW w:w="902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DE0F5CF" w14:textId="77777777" w:rsidR="002E746D" w:rsidRDefault="002E746D">
            <w:pPr>
              <w:spacing w:after="0" w:line="259" w:lineRule="auto"/>
              <w:ind w:left="0" w:right="0" w:firstLine="0"/>
              <w:rPr>
                <w:ins w:id="517" w:author="pachalo chizala" w:date="2023-10-04T06:27:00Z"/>
                <w:i/>
                <w:color w:val="FF0000"/>
                <w:sz w:val="20"/>
              </w:rPr>
            </w:pPr>
          </w:p>
        </w:tc>
      </w:tr>
      <w:tr w:rsidR="00844A2C" w14:paraId="35C4B207" w14:textId="77777777" w:rsidTr="002E746D">
        <w:trPr>
          <w:trHeight w:val="2446"/>
          <w:trPrChange w:id="518" w:author="pachalo chizala" w:date="2023-10-03T07:04:00Z">
            <w:trPr>
              <w:trHeight w:val="2446"/>
            </w:trPr>
          </w:trPrChange>
        </w:trPr>
        <w:tc>
          <w:tcPr>
            <w:tcW w:w="9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519" w:author="pachalo chizala" w:date="2023-10-03T07:04:00Z">
              <w:tcPr>
                <w:tcW w:w="9018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AF62EA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51683A32" w14:textId="6FB61A80" w:rsidR="00844A2C" w:rsidRDefault="008B432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68D6A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(Do/does) (you/he/she) work…? </w:t>
            </w:r>
          </w:p>
          <w:p w14:paraId="1A33F98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56F82C38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commentRangeStart w:id="520"/>
            <w:r>
              <w:rPr>
                <w:sz w:val="20"/>
              </w:rPr>
              <w:t xml:space="preserve">As an </w:t>
            </w:r>
            <w:r>
              <w:rPr>
                <w:color w:val="2E74B5"/>
                <w:sz w:val="20"/>
              </w:rPr>
              <w:t>[employee]</w:t>
            </w:r>
            <w:r>
              <w:rPr>
                <w:sz w:val="20"/>
              </w:rPr>
              <w:t xml:space="preserve"> </w:t>
            </w:r>
            <w:commentRangeEnd w:id="520"/>
            <w:r w:rsidR="00921D96">
              <w:rPr>
                <w:rStyle w:val="CommentReference"/>
              </w:rPr>
              <w:commentReference w:id="520"/>
            </w:r>
            <w:r>
              <w:rPr>
                <w:sz w:val="20"/>
              </w:rPr>
              <w:tab/>
              <w:t xml:space="preserve"> </w:t>
            </w:r>
          </w:p>
          <w:p w14:paraId="09C5566F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(your/his/her) own business activity  </w:t>
            </w:r>
          </w:p>
          <w:p w14:paraId="72919DFD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in a family or household business </w:t>
            </w:r>
          </w:p>
          <w:p w14:paraId="5766DF8E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apprentice, intern </w:t>
            </w:r>
          </w:p>
          <w:p w14:paraId="209B331D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a family member who works for someone else </w:t>
            </w:r>
          </w:p>
          <w:p w14:paraId="7D04A1E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E6AD649" w14:textId="77777777" w:rsidTr="002E746D">
        <w:trPr>
          <w:trHeight w:val="2209"/>
          <w:trPrChange w:id="521" w:author="pachalo chizala" w:date="2023-10-03T07:04:00Z">
            <w:trPr>
              <w:trHeight w:val="2209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522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5EE818C" w14:textId="49772F8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 </w:t>
            </w:r>
          </w:p>
          <w:p w14:paraId="39ECAAE1" w14:textId="63ABDADB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D04</w:t>
            </w:r>
            <w:r w:rsidR="00503825">
              <w:rPr>
                <w:b/>
                <w:sz w:val="20"/>
              </w:rPr>
              <w:t xml:space="preserve"> </w:t>
            </w:r>
          </w:p>
          <w:p w14:paraId="30FC4E7F" w14:textId="77777777" w:rsidR="00CF3A7D" w:rsidRDefault="00503825">
            <w:pPr>
              <w:spacing w:after="0" w:line="242" w:lineRule="auto"/>
              <w:ind w:left="1440" w:right="0" w:hanging="720"/>
              <w:rPr>
                <w:sz w:val="20"/>
              </w:rPr>
            </w:pPr>
            <w:r>
              <w:rPr>
                <w:sz w:val="20"/>
              </w:rPr>
              <w:t xml:space="preserve">Who usually makes the decisions about the running of the family business…? </w:t>
            </w:r>
          </w:p>
          <w:p w14:paraId="47645D78" w14:textId="0FD672BC" w:rsidR="00844A2C" w:rsidRDefault="00503825">
            <w:pPr>
              <w:spacing w:after="0" w:line="242" w:lineRule="auto"/>
              <w:ind w:left="1440" w:right="0" w:hanging="720"/>
            </w:pPr>
            <w:r>
              <w:rPr>
                <w:i/>
                <w:sz w:val="20"/>
              </w:rPr>
              <w:t xml:space="preserve">READ </w:t>
            </w:r>
          </w:p>
          <w:p w14:paraId="7062955D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(You/NAME) </w:t>
            </w:r>
          </w:p>
          <w:p w14:paraId="110909A6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(You/NAME) together with others </w:t>
            </w:r>
          </w:p>
          <w:p w14:paraId="22C3D855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Other family members only </w:t>
            </w:r>
          </w:p>
          <w:p w14:paraId="4E4F031A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Other (non-related) person(s) only </w:t>
            </w:r>
          </w:p>
          <w:p w14:paraId="4836EE90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3A760AC5" w14:textId="77777777" w:rsidTr="002E746D">
        <w:trPr>
          <w:trHeight w:val="2450"/>
          <w:trPrChange w:id="523" w:author="pachalo chizala" w:date="2023-10-03T07:04:00Z">
            <w:trPr>
              <w:trHeight w:val="2450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524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63ABB5C3" w14:textId="3DC235A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D05</w:t>
            </w:r>
            <w:r w:rsidR="00503825">
              <w:rPr>
                <w:b/>
                <w:sz w:val="20"/>
              </w:rPr>
              <w:t xml:space="preserve"> </w:t>
            </w:r>
          </w:p>
          <w:p w14:paraId="4D68F4CC" w14:textId="26EBC21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sz w:val="20"/>
              </w:rPr>
              <w:t xml:space="preserve"> </w:t>
            </w:r>
          </w:p>
          <w:p w14:paraId="4E8412B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(Do/does) (you/NAME) hire any paid employees on a regular basis? </w:t>
            </w:r>
          </w:p>
          <w:p w14:paraId="3BCF0A2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10C5C7A0" w14:textId="0B20564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 OR 2)</w:t>
            </w:r>
            <w:r>
              <w:rPr>
                <w:b/>
                <w:sz w:val="20"/>
              </w:rPr>
              <w:t xml:space="preserve"> </w:t>
            </w:r>
          </w:p>
          <w:p w14:paraId="0E87FAD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Does the family business hire any paid employees on a regular basis? </w:t>
            </w:r>
          </w:p>
          <w:p w14:paraId="11AF39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A46D883" w14:textId="77777777" w:rsidR="00844A2C" w:rsidRDefault="00503825">
            <w:pPr>
              <w:numPr>
                <w:ilvl w:val="0"/>
                <w:numId w:val="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AECCCB1" w14:textId="77777777" w:rsidR="00844A2C" w:rsidRDefault="00503825">
            <w:pPr>
              <w:numPr>
                <w:ilvl w:val="0"/>
                <w:numId w:val="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4975777E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68C42C8" w14:textId="77777777" w:rsidTr="002E746D">
        <w:trPr>
          <w:trHeight w:val="3675"/>
          <w:trPrChange w:id="525" w:author="pachalo chizala" w:date="2023-10-03T07:04:00Z">
            <w:trPr>
              <w:trHeight w:val="3675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526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980E283" w14:textId="77777777" w:rsidR="008B4324" w:rsidRDefault="00503825">
            <w:pPr>
              <w:spacing w:after="3" w:line="239" w:lineRule="auto"/>
              <w:ind w:left="0" w:right="394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 OR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 xml:space="preserve">=3,4) </w:t>
            </w:r>
          </w:p>
          <w:p w14:paraId="5D87F3EB" w14:textId="35C9CB16" w:rsidR="00844A2C" w:rsidRDefault="00061398">
            <w:pPr>
              <w:spacing w:after="3" w:line="239" w:lineRule="auto"/>
              <w:ind w:left="0" w:right="394" w:firstLine="0"/>
            </w:pPr>
            <w:r>
              <w:rPr>
                <w:b/>
                <w:sz w:val="20"/>
              </w:rPr>
              <w:t>D06</w:t>
            </w:r>
            <w:r w:rsidR="00503825">
              <w:rPr>
                <w:b/>
                <w:sz w:val="20"/>
              </w:rPr>
              <w:t xml:space="preserve"> </w:t>
            </w:r>
          </w:p>
          <w:p w14:paraId="43A55BB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Which of the following types of pay (do/does) (you/NAME) receive for this work?   </w:t>
            </w:r>
          </w:p>
          <w:p w14:paraId="39BCFB36" w14:textId="5A5C1A74" w:rsidR="00844A2C" w:rsidRDefault="00503825">
            <w:pPr>
              <w:spacing w:after="1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21FE1E23" w14:textId="77777777" w:rsidR="00844A2C" w:rsidRDefault="00503825">
            <w:pPr>
              <w:numPr>
                <w:ilvl w:val="0"/>
                <w:numId w:val="25"/>
              </w:numPr>
              <w:spacing w:after="13" w:line="259" w:lineRule="auto"/>
              <w:ind w:right="0" w:firstLine="0"/>
            </w:pPr>
            <w:r>
              <w:rPr>
                <w:sz w:val="20"/>
              </w:rPr>
              <w:t xml:space="preserve">A wage or salary </w:t>
            </w:r>
          </w:p>
          <w:p w14:paraId="2CD6DE30" w14:textId="77777777" w:rsidR="00844A2C" w:rsidRDefault="00503825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</w:pPr>
            <w:r>
              <w:rPr>
                <w:sz w:val="20"/>
              </w:rPr>
              <w:t xml:space="preserve">Payment by piece of work completed </w:t>
            </w:r>
          </w:p>
          <w:p w14:paraId="4A169720" w14:textId="77777777" w:rsidR="00844A2C" w:rsidRDefault="00503825">
            <w:pPr>
              <w:numPr>
                <w:ilvl w:val="0"/>
                <w:numId w:val="25"/>
              </w:numPr>
              <w:spacing w:after="11" w:line="259" w:lineRule="auto"/>
              <w:ind w:right="0" w:firstLine="0"/>
            </w:pPr>
            <w:r>
              <w:rPr>
                <w:sz w:val="20"/>
              </w:rPr>
              <w:t xml:space="preserve">Commissions </w:t>
            </w:r>
          </w:p>
          <w:p w14:paraId="5FB08F99" w14:textId="77777777" w:rsidR="00844A2C" w:rsidRDefault="00503825">
            <w:pPr>
              <w:numPr>
                <w:ilvl w:val="0"/>
                <w:numId w:val="25"/>
              </w:numPr>
              <w:spacing w:after="11" w:line="259" w:lineRule="auto"/>
              <w:ind w:right="0" w:firstLine="0"/>
            </w:pPr>
            <w:r>
              <w:rPr>
                <w:sz w:val="20"/>
              </w:rPr>
              <w:t xml:space="preserve">Tips  </w:t>
            </w:r>
          </w:p>
          <w:p w14:paraId="1381CCC8" w14:textId="77777777" w:rsidR="00844A2C" w:rsidRDefault="00503825">
            <w:pPr>
              <w:numPr>
                <w:ilvl w:val="0"/>
                <w:numId w:val="25"/>
              </w:numPr>
              <w:spacing w:after="13" w:line="259" w:lineRule="auto"/>
              <w:ind w:right="0" w:firstLine="0"/>
            </w:pPr>
            <w:r>
              <w:rPr>
                <w:sz w:val="20"/>
              </w:rPr>
              <w:t xml:space="preserve">Fees for services provided </w:t>
            </w:r>
          </w:p>
          <w:p w14:paraId="7599D338" w14:textId="77777777" w:rsidR="00844A2C" w:rsidRPr="00B91050" w:rsidDel="00B91050" w:rsidRDefault="00503825" w:rsidP="00B91050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  <w:rPr>
                <w:del w:id="527" w:author="pachalo chizala" w:date="2023-10-04T01:11:00Z"/>
                <w:rPrChange w:id="528" w:author="pachalo chizala" w:date="2023-10-04T01:11:00Z">
                  <w:rPr>
                    <w:del w:id="529" w:author="pachalo chizala" w:date="2023-10-04T01:11:00Z"/>
                    <w:sz w:val="20"/>
                  </w:rPr>
                </w:rPrChange>
              </w:rPr>
            </w:pPr>
            <w:r>
              <w:rPr>
                <w:sz w:val="20"/>
              </w:rPr>
              <w:t>Payment with meals or accommodation</w:t>
            </w:r>
            <w:del w:id="530" w:author="pachalo chizala" w:date="2023-10-04T01:11:00Z">
              <w:r w:rsidDel="00B91050">
                <w:rPr>
                  <w:sz w:val="20"/>
                </w:rPr>
                <w:delText xml:space="preserve"> </w:delText>
              </w:r>
            </w:del>
          </w:p>
          <w:p w14:paraId="45414528" w14:textId="77777777" w:rsidR="00B91050" w:rsidRDefault="00B91050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  <w:rPr>
                <w:ins w:id="531" w:author="pachalo chizala" w:date="2023-10-04T01:11:00Z"/>
              </w:rPr>
            </w:pPr>
          </w:p>
          <w:p w14:paraId="2948FEE3" w14:textId="1E7A7F4B" w:rsidR="00844A2C" w:rsidDel="00B91050" w:rsidRDefault="00503825" w:rsidP="00B91050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  <w:rPr>
                <w:del w:id="532" w:author="pachalo chizala" w:date="2023-10-04T01:11:00Z"/>
              </w:rPr>
              <w:pPrChange w:id="533" w:author="pachalo chizala" w:date="2023-10-04T01:11:00Z">
                <w:pPr>
                  <w:numPr>
                    <w:numId w:val="25"/>
                  </w:numPr>
                  <w:spacing w:after="0" w:line="259" w:lineRule="auto"/>
                  <w:ind w:left="1980" w:right="0" w:firstLine="0"/>
                </w:pPr>
              </w:pPrChange>
            </w:pPr>
            <w:proofErr w:type="spellStart"/>
            <w:r w:rsidRPr="00B91050">
              <w:rPr>
                <w:sz w:val="20"/>
              </w:rPr>
              <w:t>Payment</w:t>
            </w:r>
            <w:proofErr w:type="spellEnd"/>
            <w:r w:rsidRPr="00B91050">
              <w:rPr>
                <w:sz w:val="20"/>
              </w:rPr>
              <w:t xml:space="preserve"> in products </w:t>
            </w:r>
          </w:p>
          <w:p w14:paraId="70670189" w14:textId="77777777" w:rsidR="00844A2C" w:rsidRDefault="00503825" w:rsidP="00B91050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  <w:pPrChange w:id="534" w:author="pachalo chizala" w:date="2023-10-04T01:11:00Z">
                <w:pPr>
                  <w:spacing w:after="10" w:line="259" w:lineRule="auto"/>
                  <w:ind w:left="2160" w:right="0" w:firstLine="0"/>
                </w:pPr>
              </w:pPrChange>
            </w:pPr>
            <w:r w:rsidRPr="00B91050">
              <w:rPr>
                <w:sz w:val="20"/>
              </w:rPr>
              <w:t xml:space="preserve"> </w:t>
            </w:r>
          </w:p>
          <w:p w14:paraId="02160050" w14:textId="77777777" w:rsidR="0050420B" w:rsidRPr="00B91050" w:rsidDel="00B91050" w:rsidRDefault="00503825" w:rsidP="00B91050">
            <w:pPr>
              <w:numPr>
                <w:ilvl w:val="0"/>
                <w:numId w:val="25"/>
              </w:numPr>
              <w:spacing w:after="0" w:line="271" w:lineRule="auto"/>
              <w:ind w:right="0" w:firstLine="0"/>
              <w:rPr>
                <w:del w:id="535" w:author="pachalo chizala" w:date="2023-10-04T01:11:00Z"/>
                <w:rPrChange w:id="536" w:author="pachalo chizala" w:date="2023-10-04T01:11:00Z">
                  <w:rPr>
                    <w:del w:id="537" w:author="pachalo chizala" w:date="2023-10-04T01:11:00Z"/>
                    <w:sz w:val="20"/>
                  </w:rPr>
                </w:rPrChange>
              </w:rPr>
            </w:pPr>
            <w:r>
              <w:rPr>
                <w:sz w:val="20"/>
              </w:rPr>
              <w:t>OTHER CASH PAYMENT (SPECIFY):_________________</w:t>
            </w:r>
            <w:del w:id="538" w:author="pachalo chizala" w:date="2023-10-04T01:11:00Z">
              <w:r w:rsidDel="00B91050">
                <w:rPr>
                  <w:sz w:val="20"/>
                </w:rPr>
                <w:delText xml:space="preserve"> </w:delText>
              </w:r>
            </w:del>
          </w:p>
          <w:p w14:paraId="241E4555" w14:textId="77777777" w:rsidR="00B91050" w:rsidRPr="0050420B" w:rsidRDefault="00B91050">
            <w:pPr>
              <w:numPr>
                <w:ilvl w:val="0"/>
                <w:numId w:val="25"/>
              </w:numPr>
              <w:spacing w:after="0" w:line="271" w:lineRule="auto"/>
              <w:ind w:right="0" w:firstLine="0"/>
              <w:rPr>
                <w:ins w:id="539" w:author="pachalo chizala" w:date="2023-10-04T01:11:00Z"/>
              </w:rPr>
            </w:pPr>
          </w:p>
          <w:p w14:paraId="2116B303" w14:textId="77777777" w:rsidR="0050420B" w:rsidRPr="00B91050" w:rsidDel="00B91050" w:rsidRDefault="0050420B" w:rsidP="00B91050">
            <w:pPr>
              <w:pStyle w:val="ListParagraph"/>
              <w:numPr>
                <w:ilvl w:val="0"/>
                <w:numId w:val="25"/>
              </w:numPr>
              <w:rPr>
                <w:del w:id="540" w:author="pachalo chizala" w:date="2023-10-04T01:11:00Z"/>
                <w:sz w:val="20"/>
              </w:rPr>
              <w:pPrChange w:id="541" w:author="pachalo chizala" w:date="2023-10-04T01:11:00Z">
                <w:pPr>
                  <w:pStyle w:val="ListParagraph"/>
                </w:pPr>
              </w:pPrChange>
            </w:pPr>
          </w:p>
          <w:p w14:paraId="3AB2D204" w14:textId="1F914D5C" w:rsidR="00844A2C" w:rsidRDefault="00503825" w:rsidP="00B91050">
            <w:pPr>
              <w:numPr>
                <w:ilvl w:val="0"/>
                <w:numId w:val="25"/>
              </w:numPr>
              <w:spacing w:after="0" w:line="271" w:lineRule="auto"/>
              <w:ind w:right="0" w:firstLine="0"/>
            </w:pPr>
            <w:r>
              <w:rPr>
                <w:sz w:val="20"/>
              </w:rPr>
              <w:t xml:space="preserve">NOT PAID </w:t>
            </w:r>
          </w:p>
          <w:p w14:paraId="792FB6F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04111" w14:paraId="747996DC" w14:textId="77777777" w:rsidTr="002E746D">
        <w:tblPrEx>
          <w:tblCellMar>
            <w:right w:w="85" w:type="dxa"/>
          </w:tblCellMar>
          <w:tblPrExChange w:id="542" w:author="pachalo chizala" w:date="2023-10-03T07:04:00Z">
            <w:tblPrEx>
              <w:tblCellMar>
                <w:right w:w="85" w:type="dxa"/>
              </w:tblCellMar>
            </w:tblPrEx>
          </w:tblPrExChange>
        </w:tblPrEx>
        <w:trPr>
          <w:trHeight w:val="1371"/>
          <w:ins w:id="543" w:author="pachalo chizala" w:date="2023-10-03T07:04:00Z"/>
          <w:trPrChange w:id="544" w:author="pachalo chizala" w:date="2023-10-03T07:04:00Z">
            <w:trPr>
              <w:trHeight w:val="1371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PrChange w:id="545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8D08D" w:themeFill="accent6" w:themeFillTint="99"/>
              </w:tcPr>
            </w:tcPrChange>
          </w:tcPr>
          <w:p w14:paraId="62B5B24E" w14:textId="639CAD8A" w:rsidR="00504111" w:rsidRDefault="00504111" w:rsidP="00640723">
            <w:pPr>
              <w:tabs>
                <w:tab w:val="center" w:pos="2881"/>
                <w:tab w:val="center" w:pos="3601"/>
                <w:tab w:val="center" w:pos="4321"/>
              </w:tabs>
              <w:spacing w:after="0" w:line="259" w:lineRule="auto"/>
              <w:ind w:left="0" w:right="0" w:firstLine="0"/>
              <w:rPr>
                <w:ins w:id="546" w:author="pachalo chizala" w:date="2023-10-03T07:04:00Z"/>
              </w:rPr>
            </w:pPr>
            <w:ins w:id="547" w:author="pachalo chizala" w:date="2023-10-03T07:04:00Z">
              <w:r>
                <w:rPr>
                  <w:i/>
                  <w:color w:val="FF0000"/>
                  <w:sz w:val="20"/>
                </w:rPr>
                <w:t xml:space="preserve">ASK IF </w:t>
              </w:r>
            </w:ins>
            <w:ins w:id="548" w:author="pachalo chizala" w:date="2023-10-03T07:05:00Z">
              <w:r>
                <w:rPr>
                  <w:i/>
                  <w:color w:val="FF0000"/>
                  <w:sz w:val="20"/>
                </w:rPr>
                <w:t>D06</w:t>
              </w:r>
            </w:ins>
            <w:ins w:id="549" w:author="pachalo chizala" w:date="2023-10-03T07:04:00Z">
              <w:r>
                <w:rPr>
                  <w:i/>
                  <w:color w:val="FF0000"/>
                  <w:sz w:val="20"/>
                </w:rPr>
                <w:t>=</w:t>
              </w:r>
              <w:proofErr w:type="spellStart"/>
              <w:r>
                <w:rPr>
                  <w:i/>
                  <w:color w:val="FF0000"/>
                  <w:sz w:val="20"/>
                </w:rPr>
                <w:t>a,b,c,d,e,h</w:t>
              </w:r>
              <w:proofErr w:type="spellEnd"/>
              <w:r>
                <w:rPr>
                  <w:i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ab/>
                <w:t xml:space="preserve"> </w:t>
              </w:r>
              <w:r>
                <w:rPr>
                  <w:i/>
                  <w:sz w:val="20"/>
                </w:rPr>
                <w:tab/>
                <w:t xml:space="preserve"> </w:t>
              </w:r>
              <w:r>
                <w:rPr>
                  <w:i/>
                  <w:sz w:val="20"/>
                </w:rPr>
                <w:tab/>
              </w:r>
              <w:r>
                <w:rPr>
                  <w:b/>
                  <w:i/>
                  <w:sz w:val="20"/>
                </w:rPr>
                <w:t xml:space="preserve"> </w:t>
              </w:r>
            </w:ins>
          </w:p>
          <w:p w14:paraId="6F8639F1" w14:textId="7368B87A" w:rsidR="00504111" w:rsidRDefault="00504111" w:rsidP="00640723">
            <w:pPr>
              <w:spacing w:after="0" w:line="259" w:lineRule="auto"/>
              <w:ind w:left="0" w:right="0" w:firstLine="0"/>
              <w:rPr>
                <w:ins w:id="550" w:author="pachalo chizala" w:date="2023-10-03T07:04:00Z"/>
              </w:rPr>
            </w:pPr>
            <w:ins w:id="551" w:author="pachalo chizala" w:date="2023-10-03T07:04:00Z">
              <w:r>
                <w:rPr>
                  <w:b/>
                  <w:sz w:val="20"/>
                </w:rPr>
                <w:t xml:space="preserve">D06A </w:t>
              </w:r>
            </w:ins>
          </w:p>
          <w:p w14:paraId="17B8CBD3" w14:textId="77777777" w:rsidR="00504111" w:rsidRDefault="00504111" w:rsidP="00640723">
            <w:pPr>
              <w:spacing w:after="0" w:line="259" w:lineRule="auto"/>
              <w:ind w:left="720" w:right="0" w:firstLine="0"/>
              <w:rPr>
                <w:ins w:id="552" w:author="pachalo chizala" w:date="2023-10-03T10:18:00Z"/>
                <w:sz w:val="20"/>
              </w:rPr>
            </w:pPr>
            <w:ins w:id="553" w:author="pachalo chizala" w:date="2023-10-03T07:04:00Z">
              <w:r>
                <w:rPr>
                  <w:sz w:val="20"/>
                </w:rPr>
                <w:t xml:space="preserve">What is (your/NAME’s) current monthly income </w:t>
              </w:r>
            </w:ins>
            <w:ins w:id="554" w:author="pachalo chizala" w:date="2023-10-03T07:06:00Z">
              <w:r w:rsidR="002E3B23">
                <w:rPr>
                  <w:sz w:val="20"/>
                </w:rPr>
                <w:t xml:space="preserve">for this </w:t>
              </w:r>
            </w:ins>
            <w:ins w:id="555" w:author="pachalo chizala" w:date="2023-10-03T07:07:00Z">
              <w:r w:rsidR="002E3B23">
                <w:rPr>
                  <w:sz w:val="20"/>
                </w:rPr>
                <w:t>work</w:t>
              </w:r>
            </w:ins>
            <w:ins w:id="556" w:author="pachalo chizala" w:date="2023-10-03T07:04:00Z">
              <w:r>
                <w:rPr>
                  <w:sz w:val="20"/>
                </w:rPr>
                <w:t>?</w:t>
              </w:r>
            </w:ins>
          </w:p>
          <w:p w14:paraId="0B69CA11" w14:textId="6478C516" w:rsidR="001503C1" w:rsidRDefault="001503C1" w:rsidP="00640723">
            <w:pPr>
              <w:spacing w:after="0" w:line="259" w:lineRule="auto"/>
              <w:ind w:left="720" w:right="0" w:firstLine="0"/>
              <w:rPr>
                <w:ins w:id="557" w:author="pachalo chizala" w:date="2023-10-03T07:04:00Z"/>
                <w:i/>
                <w:color w:val="FF0000"/>
                <w:sz w:val="20"/>
              </w:rPr>
            </w:pPr>
          </w:p>
        </w:tc>
      </w:tr>
      <w:tr w:rsidR="00844A2C" w14:paraId="73CAF4C5" w14:textId="77777777" w:rsidTr="002E746D">
        <w:trPr>
          <w:trHeight w:val="252"/>
          <w:trPrChange w:id="558" w:author="pachalo chizala" w:date="2023-10-03T07:04:00Z">
            <w:trPr>
              <w:trHeight w:val="252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PrChange w:id="559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000000"/>
              </w:tcPr>
            </w:tcPrChange>
          </w:tcPr>
          <w:p w14:paraId="3DEACD18" w14:textId="0DA3466F" w:rsidR="00844A2C" w:rsidRDefault="00503825" w:rsidP="009205B8">
            <w:pPr>
              <w:spacing w:after="0" w:line="259" w:lineRule="auto"/>
              <w:ind w:right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</w:p>
        </w:tc>
      </w:tr>
    </w:tbl>
    <w:p w14:paraId="4C1D2EB7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21143B90" w14:textId="68C7F4D0" w:rsidR="00CD5846" w:rsidRDefault="00503825" w:rsidP="0050420B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lastRenderedPageBreak/>
        <w:t xml:space="preserve"> </w:t>
      </w:r>
      <w:r>
        <w:rPr>
          <w:sz w:val="20"/>
        </w:rPr>
        <w:tab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3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0CB30BB9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B5F635" w14:textId="77777777" w:rsidR="00844A2C" w:rsidRDefault="00503825">
            <w:pPr>
              <w:spacing w:after="0" w:line="259" w:lineRule="auto"/>
              <w:ind w:left="0" w:right="16" w:firstLine="0"/>
              <w:jc w:val="center"/>
            </w:pPr>
            <w:r>
              <w:rPr>
                <w:color w:val="FFFFFF"/>
                <w:sz w:val="24"/>
              </w:rPr>
              <w:t xml:space="preserve">MAIN JOB – DEPENDENT WORKER RELATIONSHIP (MJD) </w:t>
            </w:r>
          </w:p>
        </w:tc>
      </w:tr>
      <w:tr w:rsidR="00844A2C" w14:paraId="25C0AF62" w14:textId="77777777">
        <w:trPr>
          <w:trHeight w:val="172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5BB6" w14:textId="77777777" w:rsidR="00366768" w:rsidRDefault="00503825">
            <w:pPr>
              <w:spacing w:after="0" w:line="242" w:lineRule="auto"/>
              <w:ind w:left="0" w:right="84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 4) OR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>=</w:t>
            </w:r>
            <w:proofErr w:type="spellStart"/>
            <w:r>
              <w:rPr>
                <w:i/>
                <w:color w:val="FF0000"/>
                <w:sz w:val="20"/>
              </w:rPr>
              <w:t>a,b,c,e,h</w:t>
            </w:r>
            <w:proofErr w:type="spellEnd"/>
            <w:r>
              <w:rPr>
                <w:i/>
                <w:color w:val="FF0000"/>
                <w:sz w:val="20"/>
              </w:rPr>
              <w:t xml:space="preserve">)) </w:t>
            </w:r>
          </w:p>
          <w:p w14:paraId="4E1A4246" w14:textId="49AF4315" w:rsidR="00844A2C" w:rsidRDefault="00061398">
            <w:pPr>
              <w:spacing w:after="0" w:line="242" w:lineRule="auto"/>
              <w:ind w:left="0" w:right="846" w:firstLine="0"/>
            </w:pPr>
            <w:r>
              <w:rPr>
                <w:b/>
                <w:sz w:val="20"/>
              </w:rPr>
              <w:t>E01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06D501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Who pays (you/NAME) for that work?  </w:t>
            </w:r>
          </w:p>
          <w:p w14:paraId="5CA597CE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PLACE/UNIT WHERE THEY WORK </w:t>
            </w:r>
          </w:p>
          <w:p w14:paraId="57BDAECC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AGENCY/AGENT THAT ORGANIZES THE WORK  </w:t>
            </w:r>
          </w:p>
          <w:p w14:paraId="22E7B6B5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OTHER (SPECIFY):_____________ </w:t>
            </w:r>
          </w:p>
          <w:p w14:paraId="2E58F52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88EF9EE" w14:textId="77777777">
        <w:trPr>
          <w:trHeight w:val="342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150583" w14:textId="2EA5B0F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E02</w:t>
            </w:r>
            <w:r w:rsidR="00503825">
              <w:rPr>
                <w:b/>
                <w:sz w:val="20"/>
              </w:rPr>
              <w:t xml:space="preserve"> </w:t>
            </w:r>
          </w:p>
          <w:p w14:paraId="7D81544B" w14:textId="12FC6601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 =1, 4)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NE a)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= </w:t>
            </w:r>
            <w:proofErr w:type="spellStart"/>
            <w:r>
              <w:rPr>
                <w:i/>
                <w:color w:val="FF0000"/>
                <w:sz w:val="20"/>
              </w:rPr>
              <w:t>b,c,e,h</w:t>
            </w:r>
            <w:proofErr w:type="spellEnd"/>
            <w:r>
              <w:rPr>
                <w:i/>
                <w:color w:val="FF0000"/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  <w:p w14:paraId="658BBC0D" w14:textId="77777777" w:rsidR="00844A2C" w:rsidRDefault="00503825">
            <w:pPr>
              <w:numPr>
                <w:ilvl w:val="0"/>
                <w:numId w:val="27"/>
              </w:numPr>
              <w:spacing w:after="0" w:line="242" w:lineRule="auto"/>
              <w:ind w:right="0" w:hanging="360"/>
            </w:pPr>
            <w:r>
              <w:rPr>
                <w:sz w:val="20"/>
              </w:rPr>
              <w:t xml:space="preserve">Is (your/NAME’s) employer responsible for deducting any taxes on (your/his/her) pay or is that (your/NAME’s) responsibility?  </w:t>
            </w:r>
          </w:p>
          <w:p w14:paraId="3CBA33D6" w14:textId="77777777" w:rsidR="00844A2C" w:rsidRDefault="00503825">
            <w:pPr>
              <w:spacing w:after="0" w:line="259" w:lineRule="auto"/>
              <w:ind w:left="1080" w:right="0" w:firstLine="0"/>
            </w:pPr>
            <w:r>
              <w:rPr>
                <w:sz w:val="20"/>
              </w:rPr>
              <w:t xml:space="preserve"> </w:t>
            </w:r>
          </w:p>
          <w:p w14:paraId="4E636EE9" w14:textId="32CC9AA8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=3,4)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NE a)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= </w:t>
            </w:r>
            <w:proofErr w:type="spellStart"/>
            <w:r>
              <w:rPr>
                <w:i/>
                <w:color w:val="FF0000"/>
                <w:sz w:val="20"/>
              </w:rPr>
              <w:t>b,c,e,h</w:t>
            </w:r>
            <w:proofErr w:type="spellEnd"/>
            <w:r>
              <w:rPr>
                <w:i/>
                <w:color w:val="FF0000"/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  <w:p w14:paraId="57A2B623" w14:textId="77777777" w:rsidR="00844A2C" w:rsidRDefault="00503825">
            <w:pPr>
              <w:numPr>
                <w:ilvl w:val="0"/>
                <w:numId w:val="27"/>
              </w:numPr>
              <w:spacing w:after="11" w:line="242" w:lineRule="auto"/>
              <w:ind w:right="0" w:hanging="360"/>
            </w:pPr>
            <w:r>
              <w:rPr>
                <w:sz w:val="20"/>
              </w:rPr>
              <w:t xml:space="preserve">Is the business (you/NAME) (work/works) for responsible for deducting any taxes on (your/his/her) pay or is that (your/NAME’s) responsibility?  </w:t>
            </w:r>
          </w:p>
          <w:p w14:paraId="18324039" w14:textId="77777777" w:rsidR="00844A2C" w:rsidRDefault="00503825" w:rsidP="00366768">
            <w:pPr>
              <w:numPr>
                <w:ilvl w:val="1"/>
                <w:numId w:val="27"/>
              </w:numPr>
              <w:spacing w:after="0" w:line="259" w:lineRule="auto"/>
              <w:ind w:left="1474" w:right="0" w:hanging="197"/>
            </w:pPr>
            <w:r>
              <w:rPr>
                <w:sz w:val="20"/>
              </w:rPr>
              <w:t xml:space="preserve">EMPLOYER IS RESPONSIBLE </w:t>
            </w:r>
          </w:p>
          <w:p w14:paraId="72F59442" w14:textId="29C66950" w:rsidR="00844A2C" w:rsidRDefault="00503825" w:rsidP="00CF041E">
            <w:pPr>
              <w:numPr>
                <w:ilvl w:val="1"/>
                <w:numId w:val="27"/>
              </w:numPr>
              <w:spacing w:after="0" w:line="259" w:lineRule="auto"/>
              <w:ind w:left="1277" w:right="0" w:firstLine="0"/>
            </w:pPr>
            <w:r w:rsidRPr="005B129A">
              <w:rPr>
                <w:sz w:val="20"/>
              </w:rPr>
              <w:t xml:space="preserve">(YOU ARE/NAME IS) RESPONSIBLE </w:t>
            </w:r>
          </w:p>
          <w:p w14:paraId="5245A688" w14:textId="77777777" w:rsidR="00844A2C" w:rsidRDefault="00503825" w:rsidP="00366768">
            <w:pPr>
              <w:numPr>
                <w:ilvl w:val="1"/>
                <w:numId w:val="27"/>
              </w:numPr>
              <w:spacing w:after="0" w:line="259" w:lineRule="auto"/>
              <w:ind w:left="1474" w:right="0" w:hanging="197"/>
            </w:pPr>
            <w:r>
              <w:rPr>
                <w:sz w:val="20"/>
              </w:rPr>
              <w:t xml:space="preserve">NOT APPLICABLE </w:t>
            </w:r>
          </w:p>
          <w:p w14:paraId="5512814D" w14:textId="77777777" w:rsidR="00844A2C" w:rsidRDefault="00503825" w:rsidP="00366768">
            <w:pPr>
              <w:spacing w:after="0" w:line="259" w:lineRule="auto"/>
              <w:ind w:left="1287" w:right="0"/>
            </w:pPr>
            <w:r>
              <w:rPr>
                <w:sz w:val="20"/>
              </w:rPr>
              <w:t xml:space="preserve">9. DON’T KNOW  </w:t>
            </w:r>
          </w:p>
          <w:p w14:paraId="41F75544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A758704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16EC57" w14:textId="77777777" w:rsidR="00844A2C" w:rsidRDefault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9C99440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03C7B299" w14:textId="23CDB845" w:rsidR="005B129A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</w:p>
    <w:p w14:paraId="2622F0EE" w14:textId="77777777" w:rsidR="005B129A" w:rsidRDefault="005B129A">
      <w:pPr>
        <w:spacing w:after="160" w:line="259" w:lineRule="auto"/>
        <w:ind w:left="0" w:right="0" w:firstLine="0"/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53F0167A" w14:textId="77777777" w:rsidTr="00606384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D246BA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MAIN JOB – CORE CHARACTERISTICS OF THE ECONOMIC UNIT (MJU) </w:t>
            </w:r>
          </w:p>
        </w:tc>
      </w:tr>
      <w:tr w:rsidR="00844A2C" w14:paraId="43059076" w14:textId="77777777" w:rsidTr="00606384">
        <w:trPr>
          <w:trHeight w:val="269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469D" w14:textId="6F2303C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=1,4,5) </w:t>
            </w:r>
          </w:p>
          <w:p w14:paraId="3CFB9E65" w14:textId="31C58515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BA56740" w14:textId="77777777" w:rsidR="005B129A" w:rsidRDefault="00503825">
            <w:pPr>
              <w:spacing w:after="16" w:line="239" w:lineRule="auto"/>
              <w:ind w:left="1440" w:right="3906" w:hanging="720"/>
              <w:rPr>
                <w:sz w:val="20"/>
              </w:rPr>
            </w:pPr>
            <w:r>
              <w:rPr>
                <w:sz w:val="20"/>
              </w:rPr>
              <w:t xml:space="preserve">In this job, (are/is) (you/he/she) working in…. </w:t>
            </w:r>
          </w:p>
          <w:p w14:paraId="1BF86CB9" w14:textId="79FD7604" w:rsidR="00844A2C" w:rsidRDefault="00503825">
            <w:pPr>
              <w:spacing w:after="16" w:line="239" w:lineRule="auto"/>
              <w:ind w:left="1440" w:right="3906" w:hanging="720"/>
            </w:pPr>
            <w:r>
              <w:rPr>
                <w:i/>
                <w:sz w:val="20"/>
              </w:rPr>
              <w:t xml:space="preserve">READ </w:t>
            </w:r>
          </w:p>
          <w:p w14:paraId="246FBB7E" w14:textId="4DE2981A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The government or a </w:t>
            </w:r>
            <w:del w:id="560" w:author="pachalo chizala" w:date="2023-10-04T01:15:00Z">
              <w:r w:rsidDel="00873808">
                <w:rPr>
                  <w:sz w:val="20"/>
                </w:rPr>
                <w:delText>state</w:delText>
              </w:r>
              <w:r w:rsidR="005B129A" w:rsidDel="00873808">
                <w:rPr>
                  <w:sz w:val="20"/>
                </w:rPr>
                <w:delText xml:space="preserve"> </w:delText>
              </w:r>
              <w:r w:rsidDel="00873808">
                <w:rPr>
                  <w:sz w:val="20"/>
                </w:rPr>
                <w:delText>owned</w:delText>
              </w:r>
            </w:del>
            <w:ins w:id="561" w:author="pachalo chizala" w:date="2023-10-04T01:15:00Z">
              <w:r w:rsidR="00873808">
                <w:rPr>
                  <w:sz w:val="20"/>
                </w:rPr>
                <w:t>state-owned</w:t>
              </w:r>
            </w:ins>
            <w:r>
              <w:rPr>
                <w:sz w:val="20"/>
              </w:rPr>
              <w:t xml:space="preserve"> enterprise </w:t>
            </w:r>
          </w:p>
          <w:p w14:paraId="6D7892C8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farm  </w:t>
            </w:r>
          </w:p>
          <w:p w14:paraId="45A403D5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private business (non-farm) </w:t>
            </w:r>
          </w:p>
          <w:p w14:paraId="4033E1EA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household(s) as a domestic worker </w:t>
            </w:r>
          </w:p>
          <w:p w14:paraId="216E9830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 NGO, non-profit institution, church </w:t>
            </w:r>
          </w:p>
          <w:p w14:paraId="2AD13C89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 international organization or a foreign embassy  </w:t>
            </w:r>
          </w:p>
          <w:p w14:paraId="380C18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</w:tc>
      </w:tr>
      <w:tr w:rsidR="00844A2C" w14:paraId="483E97D3" w14:textId="77777777" w:rsidTr="00606384">
        <w:trPr>
          <w:trHeight w:val="245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D1BD" w14:textId="083A4D6F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026A424" w14:textId="77777777" w:rsidR="002033AC" w:rsidRDefault="00503825" w:rsidP="009205B8">
            <w:pPr>
              <w:spacing w:after="0" w:line="242" w:lineRule="auto"/>
              <w:ind w:right="2092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 OR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4)) </w:t>
            </w:r>
          </w:p>
          <w:p w14:paraId="27121574" w14:textId="7662320A" w:rsidR="00844A2C" w:rsidRDefault="00503825">
            <w:pPr>
              <w:spacing w:after="0" w:line="242" w:lineRule="auto"/>
              <w:ind w:left="720" w:right="2092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Does the place or business where (you/NAME) work(s) have a name? </w:t>
            </w:r>
          </w:p>
          <w:p w14:paraId="7BCDDC27" w14:textId="726DE5DE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383BC4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Does (your/NAME’s) business have a name? </w:t>
            </w:r>
          </w:p>
          <w:p w14:paraId="0FDAD03B" w14:textId="77777777" w:rsidR="00844A2C" w:rsidRDefault="00503825">
            <w:pPr>
              <w:numPr>
                <w:ilvl w:val="0"/>
                <w:numId w:val="2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8731224" w14:textId="77777777" w:rsidR="00844A2C" w:rsidRDefault="00503825">
            <w:pPr>
              <w:numPr>
                <w:ilvl w:val="0"/>
                <w:numId w:val="2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DBB4D9B" w14:textId="1DB19B5C" w:rsidR="00844A2C" w:rsidRDefault="00503825" w:rsidP="00873808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97. DON´T KNOW</w:t>
            </w:r>
          </w:p>
          <w:p w14:paraId="159D22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DE9461C" w14:textId="77777777" w:rsidTr="00606384">
        <w:trPr>
          <w:trHeight w:val="220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4688" w14:textId="3CC79FBF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9C590D2" w14:textId="2E5F9EAA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F02</w:t>
            </w:r>
            <w:r>
              <w:rPr>
                <w:i/>
                <w:color w:val="FF0000"/>
                <w:sz w:val="20"/>
              </w:rPr>
              <w:t xml:space="preserve"> =1)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=1,3,4,5)</w:t>
            </w:r>
            <w:r>
              <w:rPr>
                <w:b/>
                <w:i/>
                <w:color w:val="FF0000"/>
                <w:sz w:val="20"/>
              </w:rPr>
              <w:t xml:space="preserve"> </w:t>
            </w:r>
          </w:p>
          <w:p w14:paraId="1B5191B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What is the name of the place or business where (you/NAME) work? </w:t>
            </w:r>
          </w:p>
          <w:p w14:paraId="235019FC" w14:textId="0A79FB80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F02</w:t>
            </w:r>
            <w:r>
              <w:rPr>
                <w:i/>
                <w:color w:val="FF0000"/>
                <w:sz w:val="20"/>
              </w:rPr>
              <w:t>=1)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=2) </w:t>
            </w:r>
          </w:p>
          <w:p w14:paraId="53019FB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What is the name of (your/NAME’s) business? </w:t>
            </w:r>
          </w:p>
          <w:p w14:paraId="005991D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73CB4D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 </w:t>
            </w:r>
          </w:p>
          <w:p w14:paraId="3EF20D0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(NAME OF ESTABLISHMENT) </w:t>
            </w:r>
          </w:p>
          <w:p w14:paraId="66EB5A0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4DC8DF1C" w14:textId="77777777" w:rsidTr="00606384">
        <w:trPr>
          <w:trHeight w:val="3185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8746" w14:textId="4009B29B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F04</w:t>
            </w:r>
            <w:r w:rsidR="00503825">
              <w:rPr>
                <w:b/>
                <w:sz w:val="20"/>
              </w:rPr>
              <w:t xml:space="preserve"> </w:t>
            </w:r>
          </w:p>
          <w:p w14:paraId="0E5DA681" w14:textId="77777777" w:rsidR="008B4324" w:rsidRDefault="00503825" w:rsidP="009205B8">
            <w:pPr>
              <w:spacing w:after="0" w:line="242" w:lineRule="auto"/>
              <w:ind w:right="2094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 OR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4)) </w:t>
            </w:r>
          </w:p>
          <w:p w14:paraId="38D95FDF" w14:textId="007E7510" w:rsidR="00844A2C" w:rsidRDefault="00503825">
            <w:pPr>
              <w:spacing w:after="0" w:line="242" w:lineRule="auto"/>
              <w:ind w:left="720" w:right="2094" w:firstLine="0"/>
            </w:pPr>
            <w:r>
              <w:rPr>
                <w:b/>
                <w:sz w:val="20"/>
              </w:rPr>
              <w:t xml:space="preserve">A. </w:t>
            </w:r>
            <w:r>
              <w:rPr>
                <w:sz w:val="20"/>
              </w:rPr>
              <w:t xml:space="preserve">What is the main activity of the place where (you/NAME) work(s)? </w:t>
            </w:r>
          </w:p>
          <w:p w14:paraId="063FC6E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7BD698C" w14:textId="0F65CA44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=2) </w:t>
            </w:r>
          </w:p>
          <w:p w14:paraId="1887087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B.</w:t>
            </w:r>
            <w:r>
              <w:rPr>
                <w:sz w:val="20"/>
              </w:rPr>
              <w:t xml:space="preserve"> What is the main activity of (your/NAME’s) business? </w:t>
            </w:r>
          </w:p>
          <w:p w14:paraId="0F5C603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5E43DE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 </w:t>
            </w:r>
          </w:p>
          <w:p w14:paraId="0026AC0C" w14:textId="77777777" w:rsidR="00844A2C" w:rsidRDefault="00503825">
            <w:pPr>
              <w:tabs>
                <w:tab w:val="center" w:pos="2295"/>
                <w:tab w:val="center" w:pos="4321"/>
                <w:tab w:val="center" w:pos="5041"/>
                <w:tab w:val="center" w:pos="576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ACTIVITY, GOODS OR SERVICES)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6A2EA8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130C104B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(e.g.: </w:t>
            </w:r>
            <w:r>
              <w:rPr>
                <w:color w:val="0070C0"/>
                <w:sz w:val="20"/>
              </w:rPr>
              <w:t>[Police Department - public safety; Restaurant - preparing and serving meals; Transport Company - long distance transport of goods]</w:t>
            </w:r>
            <w:r>
              <w:rPr>
                <w:sz w:val="20"/>
              </w:rPr>
              <w:t xml:space="preserve">) </w:t>
            </w:r>
          </w:p>
          <w:p w14:paraId="50D9C78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CF283E4" w14:textId="77777777" w:rsidTr="00606384">
        <w:tblPrEx>
          <w:tblCellMar>
            <w:left w:w="109" w:type="dxa"/>
          </w:tblCellMar>
        </w:tblPrEx>
        <w:trPr>
          <w:trHeight w:val="4890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04C2" w14:textId="0D7AA885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F05</w:t>
            </w:r>
            <w:r w:rsidR="00503825">
              <w:rPr>
                <w:b/>
                <w:sz w:val="20"/>
              </w:rPr>
              <w:t xml:space="preserve"> </w:t>
            </w:r>
          </w:p>
          <w:p w14:paraId="4A2A785E" w14:textId="4CE811C2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</w:t>
            </w:r>
            <w:r>
              <w:rPr>
                <w:b/>
                <w:sz w:val="20"/>
              </w:rPr>
              <w:t xml:space="preserve"> </w:t>
            </w:r>
          </w:p>
          <w:p w14:paraId="5A588B9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How </w:t>
            </w:r>
            <w:commentRangeStart w:id="562"/>
            <w:r>
              <w:rPr>
                <w:sz w:val="20"/>
              </w:rPr>
              <w:t xml:space="preserve">many </w:t>
            </w:r>
            <w:commentRangeEnd w:id="562"/>
            <w:r w:rsidR="002033AC">
              <w:rPr>
                <w:rStyle w:val="CommentReference"/>
              </w:rPr>
              <w:commentReference w:id="562"/>
            </w:r>
            <w:r>
              <w:rPr>
                <w:sz w:val="20"/>
              </w:rPr>
              <w:t xml:space="preserve">persons including (you/NAME) work at (your/NAME’s) place of work? </w:t>
            </w:r>
          </w:p>
          <w:p w14:paraId="11EFC06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5B3F645" w14:textId="1B1AA7B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sz w:val="20"/>
              </w:rPr>
              <w:t xml:space="preserve"> </w:t>
            </w:r>
          </w:p>
          <w:p w14:paraId="53FB9546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How many persons including (you/NAME) work or help in (your/his/her) business? Please include any employees, family members, business partners, etc.   </w:t>
            </w:r>
          </w:p>
          <w:p w14:paraId="759A80F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35231BD" w14:textId="66F9581E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</w:t>
            </w:r>
            <w:r>
              <w:rPr>
                <w:b/>
                <w:sz w:val="20"/>
              </w:rPr>
              <w:t xml:space="preserve"> </w:t>
            </w:r>
          </w:p>
          <w:p w14:paraId="434AE78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C:</w:t>
            </w:r>
            <w:r>
              <w:rPr>
                <w:sz w:val="20"/>
              </w:rPr>
              <w:t xml:space="preserve"> How many persons including (you/NAME) work or help in the family business? </w:t>
            </w:r>
          </w:p>
          <w:p w14:paraId="2BA0943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A62AC9D" w14:textId="302CD9B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>=4)</w:t>
            </w:r>
            <w:r>
              <w:rPr>
                <w:b/>
                <w:sz w:val="20"/>
              </w:rPr>
              <w:t xml:space="preserve"> </w:t>
            </w:r>
          </w:p>
          <w:p w14:paraId="4684EA7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D:</w:t>
            </w:r>
            <w:r>
              <w:rPr>
                <w:sz w:val="20"/>
              </w:rPr>
              <w:t xml:space="preserve"> How many persons including (you/NAME) are employed by the household? </w:t>
            </w:r>
          </w:p>
          <w:p w14:paraId="742297A3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 </w:t>
            </w:r>
          </w:p>
          <w:p w14:paraId="6E2036F5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2-4 </w:t>
            </w:r>
          </w:p>
          <w:p w14:paraId="64E940D3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5-9 </w:t>
            </w:r>
          </w:p>
          <w:p w14:paraId="6368C72D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10-19 </w:t>
            </w:r>
          </w:p>
          <w:p w14:paraId="45ADF219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20-49 </w:t>
            </w:r>
          </w:p>
          <w:p w14:paraId="3D2D8060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50+ </w:t>
            </w:r>
          </w:p>
          <w:p w14:paraId="15A2ADC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90316D3" w14:textId="77777777" w:rsidTr="00606384">
        <w:tblPrEx>
          <w:tblCellMar>
            <w:left w:w="109" w:type="dxa"/>
          </w:tblCellMar>
        </w:tblPrEx>
        <w:trPr>
          <w:trHeight w:val="342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BA835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 =1 </w:t>
            </w:r>
          </w:p>
          <w:p w14:paraId="744C8AD2" w14:textId="6145FAD8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F06</w:t>
            </w:r>
            <w:r w:rsidR="00503825">
              <w:rPr>
                <w:b/>
                <w:sz w:val="20"/>
              </w:rPr>
              <w:t xml:space="preserve"> </w:t>
            </w:r>
          </w:p>
          <w:p w14:paraId="377696A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what kind of place (do/does) (you/NAME) typically work?  </w:t>
            </w:r>
          </w:p>
          <w:p w14:paraId="5B7F0C0A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(YOUR/NAME’S) OWN HOME </w:t>
            </w:r>
          </w:p>
          <w:p w14:paraId="33FDC761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THE CLIENT’S OR EMPLOYER’S HOME </w:t>
            </w:r>
          </w:p>
          <w:p w14:paraId="29D6B5B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A FARM, AGRICULTURAL LAND OR FISHING SITE </w:t>
            </w:r>
          </w:p>
          <w:p w14:paraId="2D0639BF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A BUSINESS, OFFICE, FACTORY, FIXED PREMISE OR SITE </w:t>
            </w:r>
          </w:p>
          <w:p w14:paraId="62E22F6C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 THE STREET OR ANOTHER PUBLIC SPACE WITHOUT A FIXED STRUCTURE </w:t>
            </w:r>
          </w:p>
          <w:p w14:paraId="1A4236AD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IN/ON A VEHICLE (WITHOUT DAILY WORK BASE) </w:t>
            </w:r>
          </w:p>
          <w:p w14:paraId="793848A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DOOR-TO-DOOR </w:t>
            </w:r>
          </w:p>
          <w:p w14:paraId="7F4875F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OTHER </w:t>
            </w:r>
          </w:p>
          <w:p w14:paraId="19E2D7F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E838748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CANNOT SAY  </w:t>
            </w:r>
          </w:p>
          <w:p w14:paraId="06E98E4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85CF5F9" w14:textId="77777777" w:rsidTr="00606384">
        <w:tblPrEx>
          <w:tblCellMar>
            <w:left w:w="109" w:type="dxa"/>
          </w:tblCellMar>
        </w:tblPrEx>
        <w:trPr>
          <w:trHeight w:val="264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68F73DF" w14:textId="77777777" w:rsidR="00844A2C" w:rsidRDefault="00503825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15521A1" w14:textId="75171211" w:rsidR="006E4001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AE34BA7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9F804F6" w14:textId="77777777" w:rsidR="00844A2C" w:rsidRDefault="00503825">
            <w:pPr>
              <w:spacing w:after="0" w:line="259" w:lineRule="auto"/>
              <w:ind w:left="7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TENURE (MJT) </w:t>
            </w:r>
          </w:p>
        </w:tc>
      </w:tr>
      <w:tr w:rsidR="00844A2C" w14:paraId="7A9A9418" w14:textId="77777777">
        <w:trPr>
          <w:trHeight w:val="269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16F5" w14:textId="142880AC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G01</w:t>
            </w:r>
            <w:r w:rsidR="00503825">
              <w:rPr>
                <w:i/>
                <w:sz w:val="20"/>
              </w:rPr>
              <w:t xml:space="preserve"> </w:t>
            </w:r>
          </w:p>
          <w:p w14:paraId="640A9330" w14:textId="1C80661C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=1,3,4,5 </w:t>
            </w:r>
          </w:p>
          <w:p w14:paraId="04BD7EA5" w14:textId="77777777" w:rsidR="00844A2C" w:rsidRDefault="00503825">
            <w:pPr>
              <w:numPr>
                <w:ilvl w:val="0"/>
                <w:numId w:val="32"/>
              </w:numPr>
              <w:spacing w:after="0" w:line="259" w:lineRule="auto"/>
              <w:ind w:right="0" w:hanging="218"/>
            </w:pPr>
            <w:r>
              <w:rPr>
                <w:sz w:val="20"/>
              </w:rPr>
              <w:t xml:space="preserve">Which year did (you/NAME) begin working in this business or place? </w:t>
            </w:r>
          </w:p>
          <w:p w14:paraId="74B02A20" w14:textId="3961ED99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54CF195" w14:textId="77777777" w:rsidR="00844A2C" w:rsidRDefault="00503825">
            <w:pPr>
              <w:numPr>
                <w:ilvl w:val="0"/>
                <w:numId w:val="32"/>
              </w:numPr>
              <w:spacing w:after="0" w:line="259" w:lineRule="auto"/>
              <w:ind w:right="0" w:hanging="218"/>
            </w:pPr>
            <w:r>
              <w:rPr>
                <w:sz w:val="20"/>
              </w:rPr>
              <w:t xml:space="preserve">Which year did (you/NAME) start working in this business?  </w:t>
            </w:r>
            <w:r>
              <w:rPr>
                <w:sz w:val="20"/>
              </w:rPr>
              <w:tab/>
              <w:t xml:space="preserve"> </w:t>
            </w:r>
          </w:p>
          <w:p w14:paraId="13DCA09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209BB4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__________________ </w:t>
            </w:r>
          </w:p>
          <w:p w14:paraId="1A62D81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YEAR (YYYY) </w:t>
            </w:r>
          </w:p>
          <w:p w14:paraId="5D085B1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49A994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9997. DON´T KNOW </w:t>
            </w:r>
          </w:p>
          <w:p w14:paraId="59F72D88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F6F068C" w14:textId="77777777">
        <w:trPr>
          <w:trHeight w:val="44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46D2" w14:textId="679C4D7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GLO_EMP=1 &amp; </w:t>
            </w:r>
            <w:r w:rsidR="00061398">
              <w:rPr>
                <w:i/>
                <w:color w:val="FF0000"/>
                <w:sz w:val="20"/>
              </w:rPr>
              <w:t>G01</w:t>
            </w:r>
            <w:r>
              <w:rPr>
                <w:i/>
                <w:color w:val="FF0000"/>
                <w:sz w:val="20"/>
              </w:rPr>
              <w:t xml:space="preserve"> NE 9997 </w:t>
            </w:r>
          </w:p>
          <w:p w14:paraId="3219A18F" w14:textId="4AC84E7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G02</w:t>
            </w:r>
            <w:r w:rsidR="00503825">
              <w:rPr>
                <w:b/>
                <w:sz w:val="20"/>
              </w:rPr>
              <w:t xml:space="preserve"> </w:t>
            </w:r>
          </w:p>
          <w:p w14:paraId="1C57B86D" w14:textId="77777777" w:rsidR="00844A2C" w:rsidRDefault="00503825">
            <w:pPr>
              <w:tabs>
                <w:tab w:val="center" w:pos="1487"/>
                <w:tab w:val="center" w:pos="2881"/>
                <w:tab w:val="center" w:pos="360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And which month?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C4B0064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JANUARY </w:t>
            </w:r>
          </w:p>
          <w:p w14:paraId="145AF185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FEBRUARY </w:t>
            </w:r>
          </w:p>
          <w:p w14:paraId="7FF03216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MARCH </w:t>
            </w:r>
          </w:p>
          <w:p w14:paraId="3CBE6DBA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APRIL </w:t>
            </w:r>
          </w:p>
          <w:p w14:paraId="70845C99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MAY </w:t>
            </w:r>
          </w:p>
          <w:p w14:paraId="20E1463B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JUNE </w:t>
            </w:r>
          </w:p>
          <w:p w14:paraId="7D500798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JULY </w:t>
            </w:r>
          </w:p>
          <w:p w14:paraId="02403AF9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AUGUST </w:t>
            </w:r>
          </w:p>
          <w:p w14:paraId="75231388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SEPTEMBER </w:t>
            </w:r>
          </w:p>
          <w:p w14:paraId="5DB147A3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OCTOBER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7516131A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NOVEMBER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AE7B2F2" w14:textId="0448AB29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DECEMBER</w:t>
            </w:r>
          </w:p>
          <w:p w14:paraId="156CE8CA" w14:textId="2A2A1FCF" w:rsidR="00844A2C" w:rsidRDefault="00503825" w:rsidP="00606384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97. DON´T KNOW </w:t>
            </w:r>
          </w:p>
          <w:p w14:paraId="0E2B552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ACE46D9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15AFDFA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680C34E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54D16452" w14:textId="2464BCBD" w:rsidR="006E4001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47A95F66" w14:textId="77777777" w:rsidR="006E4001" w:rsidRDefault="006E4001">
      <w:pPr>
        <w:spacing w:after="160" w:line="259" w:lineRule="auto"/>
        <w:ind w:left="0" w:right="0" w:firstLine="0"/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W w:w="9018" w:type="dxa"/>
        <w:tblInd w:w="5" w:type="dxa"/>
        <w:tblCellMar>
          <w:top w:w="40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0CB71FF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C18719C" w14:textId="77777777" w:rsidR="00844A2C" w:rsidRDefault="00503825">
            <w:pPr>
              <w:spacing w:after="0" w:line="259" w:lineRule="auto"/>
              <w:ind w:left="0" w:right="36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MAIN JOB – LEGAL ORGANIZATION OF ECONOMIC UNIT (MJL) </w:t>
            </w:r>
          </w:p>
        </w:tc>
      </w:tr>
      <w:tr w:rsidR="00844A2C" w14:paraId="47B28F46" w14:textId="77777777">
        <w:trPr>
          <w:trHeight w:val="416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100B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MJL_CORP </w:t>
            </w:r>
          </w:p>
          <w:p w14:paraId="41905096" w14:textId="70D63FAF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5870551F" w14:textId="648C42E0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Is (your/NAME’s) business incorporated? For </w:t>
            </w:r>
            <w:r w:rsidR="00B106B4">
              <w:rPr>
                <w:sz w:val="20"/>
              </w:rPr>
              <w:t>example,</w:t>
            </w:r>
            <w:r>
              <w:rPr>
                <w:sz w:val="20"/>
              </w:rPr>
              <w:t xml:space="preserve">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687E5CC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52BB1CCF" w14:textId="0E0B6D88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=2,3)) </w:t>
            </w:r>
          </w:p>
          <w:p w14:paraId="6F4D0019" w14:textId="48C27C88" w:rsidR="00844A2C" w:rsidRDefault="00503825">
            <w:pPr>
              <w:spacing w:after="2" w:line="240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Is the (business/farm) (you/NAME) (work/works) for incorporated? For example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 </w:t>
            </w:r>
          </w:p>
          <w:p w14:paraId="7809A32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4C635B1" w14:textId="26AB3F2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=3) </w:t>
            </w:r>
          </w:p>
          <w:p w14:paraId="63068544" w14:textId="3042325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Is the family business or farm incorporated? For example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 </w:t>
            </w:r>
          </w:p>
          <w:p w14:paraId="0C3363D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29EC7855" w14:textId="77777777" w:rsidR="00634097" w:rsidRPr="00634097" w:rsidRDefault="00503825" w:rsidP="00634097">
            <w:pPr>
              <w:numPr>
                <w:ilvl w:val="0"/>
                <w:numId w:val="34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YES </w:t>
            </w:r>
          </w:p>
          <w:p w14:paraId="185A63D3" w14:textId="1EC29575" w:rsidR="00844A2C" w:rsidRDefault="00503825" w:rsidP="00634097">
            <w:pPr>
              <w:numPr>
                <w:ilvl w:val="0"/>
                <w:numId w:val="34"/>
              </w:numPr>
              <w:spacing w:after="0" w:line="259" w:lineRule="auto"/>
              <w:ind w:right="0" w:hanging="242"/>
            </w:pPr>
            <w:r w:rsidRPr="00634097">
              <w:rPr>
                <w:sz w:val="20"/>
              </w:rPr>
              <w:t xml:space="preserve">NO  </w:t>
            </w:r>
          </w:p>
          <w:p w14:paraId="5EB45A23" w14:textId="6ABDCE27" w:rsidR="00844A2C" w:rsidRDefault="00503825">
            <w:pPr>
              <w:tabs>
                <w:tab w:val="center" w:pos="720"/>
                <w:tab w:val="center" w:pos="2175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 w:rsidR="00634097">
              <w:rPr>
                <w:sz w:val="20"/>
              </w:rPr>
              <w:t xml:space="preserve">                     </w:t>
            </w:r>
            <w:r>
              <w:rPr>
                <w:sz w:val="20"/>
              </w:rPr>
              <w:t xml:space="preserve">97.  DON´T KNOW </w:t>
            </w:r>
          </w:p>
          <w:p w14:paraId="47F2CB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86E39F7" w14:textId="3DDB548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38133851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2F4267" w14:textId="77777777" w:rsidR="00844A2C" w:rsidRDefault="0050382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4645F87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0F95E4A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9B1B1A9" w14:textId="77777777" w:rsidR="00844A2C" w:rsidRDefault="00503825">
            <w:pPr>
              <w:spacing w:after="0" w:line="259" w:lineRule="auto"/>
              <w:ind w:left="7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INFORMAL SECTOR EMPLOYMENT (MIS) </w:t>
            </w:r>
          </w:p>
        </w:tc>
      </w:tr>
      <w:tr w:rsidR="00844A2C" w14:paraId="6B370AE9" w14:textId="77777777" w:rsidTr="00B106B4">
        <w:trPr>
          <w:trHeight w:val="410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6A4" w14:textId="73F81948" w:rsidR="00844A2C" w:rsidRDefault="00061398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H01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sz w:val="20"/>
              </w:rPr>
              <w:tab/>
              <w:t xml:space="preserve"> </w:t>
            </w:r>
            <w:r w:rsidR="00503825">
              <w:rPr>
                <w:b/>
                <w:sz w:val="20"/>
              </w:rPr>
              <w:tab/>
              <w:t xml:space="preserve"> </w:t>
            </w:r>
          </w:p>
          <w:p w14:paraId="0BCCB23C" w14:textId="7A05FDEF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&amp; MJL_CORP=2,97)  </w:t>
            </w:r>
          </w:p>
          <w:p w14:paraId="46DE56A1" w14:textId="2A0FC8A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Is (your/NAME’s) business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>/Registrar General</w:t>
            </w:r>
            <w:r w:rsidR="00B106B4">
              <w:rPr>
                <w:color w:val="0070C0"/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5AAE26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65F93F9D" w14:textId="3580B091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=1,4,5 &amp;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=2,3) &amp;(MJL_CORP=2,97) </w:t>
            </w:r>
          </w:p>
          <w:p w14:paraId="260A4766" w14:textId="647439CC" w:rsidR="00844A2C" w:rsidRDefault="00503825">
            <w:pPr>
              <w:spacing w:after="2" w:line="240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Is the (business/farm) (you/NAME) (work/works) for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>/Registrar General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7361D3F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0DA89D" w14:textId="6D352707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 3) &amp;(MJL_CORP=2,97) </w:t>
            </w:r>
          </w:p>
          <w:p w14:paraId="260A4882" w14:textId="5FA5B15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Is the family business or farm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>//Registrar General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738C62E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6BBB93FB" w14:textId="77777777" w:rsidR="00844A2C" w:rsidRDefault="00503825">
            <w:pPr>
              <w:numPr>
                <w:ilvl w:val="0"/>
                <w:numId w:val="35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YES </w:t>
            </w:r>
          </w:p>
          <w:p w14:paraId="1628F075" w14:textId="77777777" w:rsidR="00844A2C" w:rsidRDefault="00503825">
            <w:pPr>
              <w:numPr>
                <w:ilvl w:val="0"/>
                <w:numId w:val="35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NO </w:t>
            </w:r>
          </w:p>
          <w:p w14:paraId="12FBBD7E" w14:textId="0EC50A64" w:rsidR="00844A2C" w:rsidRDefault="00503825" w:rsidP="00B106B4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 w:rsidR="006E4001"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97. DON´T KNOW  </w:t>
            </w:r>
          </w:p>
          <w:p w14:paraId="5EA14092" w14:textId="778D59B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6CCE1434" w14:textId="77777777">
        <w:trPr>
          <w:trHeight w:val="318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AA7FBC" w14:textId="3242B7D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H02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CF32922" w14:textId="5632E9D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H01</w:t>
            </w:r>
            <w:r>
              <w:rPr>
                <w:i/>
                <w:color w:val="FF0000"/>
                <w:sz w:val="20"/>
              </w:rPr>
              <w:t xml:space="preserve">=2,97) </w:t>
            </w:r>
          </w:p>
          <w:p w14:paraId="777DF562" w14:textId="77777777" w:rsidR="00844A2C" w:rsidRDefault="00503825">
            <w:pPr>
              <w:spacing w:after="0" w:line="242" w:lineRule="auto"/>
              <w:ind w:left="1440" w:right="1403" w:hanging="720"/>
            </w:pPr>
            <w:r>
              <w:rPr>
                <w:sz w:val="20"/>
              </w:rPr>
              <w:t xml:space="preserve">What kind of accounts or records does the (business/farm) keep? Are they… </w:t>
            </w:r>
            <w:r>
              <w:rPr>
                <w:i/>
                <w:sz w:val="20"/>
              </w:rPr>
              <w:t xml:space="preserve">READ </w:t>
            </w:r>
          </w:p>
          <w:p w14:paraId="363BB05B" w14:textId="77777777" w:rsidR="00844A2C" w:rsidRDefault="00503825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A complete set of written accounts for tax purposes  </w:t>
            </w:r>
          </w:p>
          <w:p w14:paraId="2AE9615C" w14:textId="77777777" w:rsidR="00844A2C" w:rsidRDefault="00503825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Simplified written accounts not for tax purposes </w:t>
            </w:r>
          </w:p>
          <w:p w14:paraId="79C29FBC" w14:textId="77777777" w:rsidR="00634097" w:rsidRPr="00634097" w:rsidRDefault="00503825" w:rsidP="00634097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Informal records of orders, sales, purchases </w:t>
            </w:r>
          </w:p>
          <w:p w14:paraId="1779CCDE" w14:textId="344C9A27" w:rsidR="00844A2C" w:rsidRDefault="00503825" w:rsidP="00634097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 w:rsidRPr="00634097">
              <w:rPr>
                <w:sz w:val="20"/>
              </w:rPr>
              <w:t xml:space="preserve">No records are kept  </w:t>
            </w:r>
          </w:p>
          <w:p w14:paraId="603E6E57" w14:textId="51361800" w:rsidR="00844A2C" w:rsidRDefault="00503825" w:rsidP="006E4001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97. DON’T KNOW  </w:t>
            </w:r>
          </w:p>
          <w:p w14:paraId="561BF2E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943101E" w14:textId="76A80EA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66BBC3B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8EA0FC5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7538274" w14:textId="77777777" w:rsidR="002D13EB" w:rsidRDefault="002D13EB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70CC853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24DBB0" w14:textId="291A76C0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MAIN JOB – INDEPENDENT WORKER RELATIONSHIP (MJI) </w:t>
            </w:r>
          </w:p>
        </w:tc>
      </w:tr>
      <w:tr w:rsidR="00844A2C" w14:paraId="75811E3C" w14:textId="77777777" w:rsidTr="00B106B4">
        <w:trPr>
          <w:trHeight w:val="243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534B" w14:textId="73491173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I01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0212F19" w14:textId="17C0EC86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</w:t>
            </w:r>
            <w:r>
              <w:rPr>
                <w:sz w:val="20"/>
              </w:rPr>
              <w:t xml:space="preserve"> </w:t>
            </w:r>
          </w:p>
          <w:p w14:paraId="7418BD87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Can (you/NAME) set the price of the products or services that (you/NAME) offer(s) (yourself/himself/herself)? </w:t>
            </w:r>
          </w:p>
          <w:p w14:paraId="742BD00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3983110" w14:textId="77777777" w:rsidR="002D13EB" w:rsidRDefault="00503825" w:rsidP="009205B8">
            <w:pPr>
              <w:spacing w:after="0" w:line="242" w:lineRule="auto"/>
              <w:ind w:right="964"/>
              <w:rPr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=1,2)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</w:t>
            </w:r>
            <w:r>
              <w:rPr>
                <w:sz w:val="20"/>
              </w:rPr>
              <w:t xml:space="preserve"> </w:t>
            </w:r>
          </w:p>
          <w:p w14:paraId="4FD7F98D" w14:textId="59ABEC61" w:rsidR="00844A2C" w:rsidRDefault="00503825">
            <w:pPr>
              <w:spacing w:after="0" w:line="242" w:lineRule="auto"/>
              <w:ind w:left="720" w:right="964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Can the family set the price of the products or services that the business offers? </w:t>
            </w:r>
          </w:p>
          <w:p w14:paraId="2B8D76CF" w14:textId="77777777" w:rsidR="00844A2C" w:rsidRDefault="00503825">
            <w:pPr>
              <w:numPr>
                <w:ilvl w:val="0"/>
                <w:numId w:val="3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6D139BD8" w14:textId="77777777" w:rsidR="00844A2C" w:rsidRDefault="00503825">
            <w:pPr>
              <w:numPr>
                <w:ilvl w:val="0"/>
                <w:numId w:val="3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244E939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8419382" w14:textId="77777777">
        <w:trPr>
          <w:trHeight w:val="391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1D2D6" w14:textId="66C37ED7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I02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7FC7271" w14:textId="77777777" w:rsidR="00B106B4" w:rsidRDefault="00503825" w:rsidP="009205B8">
            <w:pPr>
              <w:spacing w:after="2" w:line="239" w:lineRule="auto"/>
              <w:ind w:right="805"/>
              <w:rPr>
                <w:sz w:val="20"/>
              </w:rPr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 &amp; (MJJ_PRICE_SELF=2)</w:t>
            </w:r>
            <w:r>
              <w:rPr>
                <w:sz w:val="20"/>
              </w:rPr>
              <w:t xml:space="preserve"> </w:t>
            </w:r>
          </w:p>
          <w:p w14:paraId="2AB26370" w14:textId="437F5C15" w:rsidR="00844A2C" w:rsidRDefault="00503825">
            <w:pPr>
              <w:spacing w:after="2" w:line="239" w:lineRule="auto"/>
              <w:ind w:left="720" w:right="805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Why can (you/NAME) not set the price? Is it because ….? </w:t>
            </w:r>
          </w:p>
          <w:p w14:paraId="189D97B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0D2A4D1" w14:textId="5C7D2560" w:rsidR="00844A2C" w:rsidRDefault="00503825" w:rsidP="009205B8">
            <w:pPr>
              <w:spacing w:after="2" w:line="23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=1,2)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(MJL_CORP=2,97)&amp; (</w:t>
            </w:r>
            <w:r w:rsidR="00061398">
              <w:rPr>
                <w:i/>
                <w:color w:val="FF0000"/>
                <w:sz w:val="20"/>
              </w:rPr>
              <w:t>I01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sz w:val="20"/>
              </w:rPr>
              <w:t xml:space="preserve"> </w:t>
            </w:r>
          </w:p>
          <w:p w14:paraId="5C09D57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Why can the family not set the price? Is it because ….? </w:t>
            </w:r>
          </w:p>
          <w:p w14:paraId="00502E7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F12A5EE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29745F20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enterprise or agent sets the price </w:t>
            </w:r>
          </w:p>
          <w:p w14:paraId="7072114F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set by the customer(s) </w:t>
            </w:r>
          </w:p>
          <w:p w14:paraId="630EF6DD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Government defines the price by law/regulation </w:t>
            </w:r>
          </w:p>
          <w:p w14:paraId="3B520604" w14:textId="77777777" w:rsidR="001E534F" w:rsidRPr="001E534F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negotiated with the customer </w:t>
            </w:r>
          </w:p>
          <w:p w14:paraId="154926FA" w14:textId="77777777" w:rsidR="001E534F" w:rsidRPr="001E534F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 w:rsidRPr="001E534F">
              <w:rPr>
                <w:sz w:val="20"/>
              </w:rPr>
              <w:t xml:space="preserve">It is the going rate on the market </w:t>
            </w:r>
          </w:p>
          <w:p w14:paraId="24825D4A" w14:textId="3268F886" w:rsidR="00844A2C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 w:rsidRPr="001E534F">
              <w:rPr>
                <w:sz w:val="20"/>
              </w:rPr>
              <w:t xml:space="preserve">Other (specify):__________________ 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54CFFE5" w14:textId="77777777">
        <w:trPr>
          <w:trHeight w:val="25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6C4C1D6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6019CCD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36E94F8C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  <w:tblGridChange w:id="563">
          <w:tblGrid>
            <w:gridCol w:w="9018"/>
          </w:tblGrid>
        </w:tblGridChange>
      </w:tblGrid>
      <w:tr w:rsidR="00844A2C" w14:paraId="46ED8C69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F9D7711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CORE CONTRACT CHARACTERISTICS (MJC) </w:t>
            </w:r>
          </w:p>
        </w:tc>
      </w:tr>
      <w:tr w:rsidR="00844A2C" w14:paraId="61FF2783" w14:textId="77777777">
        <w:trPr>
          <w:trHeight w:val="221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FACE3" w14:textId="3143C8F5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J01</w:t>
            </w:r>
            <w:r w:rsidR="00503825">
              <w:rPr>
                <w:b/>
                <w:sz w:val="20"/>
              </w:rPr>
              <w:t xml:space="preserve"> </w:t>
            </w:r>
          </w:p>
          <w:p w14:paraId="5E2884C9" w14:textId="015DA45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=1,4) OR 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=3,5 &amp; 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>=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 </w:t>
            </w:r>
          </w:p>
          <w:p w14:paraId="537B0AD4" w14:textId="77777777" w:rsidR="00844A2C" w:rsidRDefault="00503825" w:rsidP="002D13EB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(Do/Does) (you/NAME) have a written contract or oral agreement for the work (you/he/she) (do/does)? </w:t>
            </w:r>
          </w:p>
          <w:p w14:paraId="325B51DD" w14:textId="77777777" w:rsidR="00844A2C" w:rsidRDefault="00503825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WRITTEN CONTRACT </w:t>
            </w:r>
          </w:p>
          <w:p w14:paraId="746065DF" w14:textId="77777777" w:rsidR="00844A2C" w:rsidRPr="003A3D44" w:rsidRDefault="00503825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ORAL AGREEMENT </w:t>
            </w:r>
          </w:p>
          <w:p w14:paraId="3DBB9BE8" w14:textId="340D7F37" w:rsidR="003A3D44" w:rsidRDefault="003A3D44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t>NO</w:t>
            </w:r>
          </w:p>
          <w:p w14:paraId="41CCB5E8" w14:textId="2C43EC27" w:rsidR="00844A2C" w:rsidRDefault="00503825" w:rsidP="002D13EB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9. DON’T KNOW </w:t>
            </w:r>
          </w:p>
          <w:p w14:paraId="656B574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E96A3CC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B0B2" w14:textId="466EDF2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=1,2 </w:t>
            </w:r>
          </w:p>
          <w:p w14:paraId="33D669EB" w14:textId="065B1AEA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J02</w:t>
            </w:r>
            <w:r w:rsidR="00503825">
              <w:rPr>
                <w:b/>
                <w:sz w:val="20"/>
              </w:rPr>
              <w:t xml:space="preserve">  </w:t>
            </w:r>
          </w:p>
          <w:p w14:paraId="2A05B72D" w14:textId="77777777" w:rsidR="003A3D44" w:rsidRDefault="00503825">
            <w:pPr>
              <w:spacing w:after="13" w:line="242" w:lineRule="auto"/>
              <w:ind w:left="1440" w:right="4089" w:hanging="720"/>
              <w:rPr>
                <w:sz w:val="20"/>
              </w:rPr>
            </w:pPr>
            <w:r>
              <w:rPr>
                <w:sz w:val="20"/>
              </w:rPr>
              <w:t xml:space="preserve">Is (your/NAME’s) contract or agreement…? </w:t>
            </w:r>
          </w:p>
          <w:p w14:paraId="43AA1A43" w14:textId="04D63D99" w:rsidR="00844A2C" w:rsidRDefault="00503825">
            <w:pPr>
              <w:spacing w:after="13" w:line="242" w:lineRule="auto"/>
              <w:ind w:left="1440" w:right="4089" w:hanging="720"/>
            </w:pPr>
            <w:r>
              <w:rPr>
                <w:i/>
                <w:sz w:val="20"/>
              </w:rPr>
              <w:t xml:space="preserve">READ </w:t>
            </w:r>
          </w:p>
          <w:p w14:paraId="6FBE5786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For a specified period of time </w:t>
            </w:r>
          </w:p>
          <w:p w14:paraId="7430B20D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Until the date a task is completed  </w:t>
            </w:r>
          </w:p>
          <w:p w14:paraId="0B2B9F07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Permanent or until retirement  </w:t>
            </w:r>
          </w:p>
          <w:p w14:paraId="23807E3A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Ongoing with no specified end date </w:t>
            </w:r>
          </w:p>
          <w:p w14:paraId="137730C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4B5E7B62" w14:textId="77777777" w:rsidTr="00B91050">
        <w:tblPrEx>
          <w:tblW w:w="9018" w:type="dxa"/>
          <w:tblInd w:w="5" w:type="dxa"/>
          <w:tblCellMar>
            <w:top w:w="41" w:type="dxa"/>
            <w:left w:w="108" w:type="dxa"/>
            <w:right w:w="115" w:type="dxa"/>
          </w:tblCellMar>
          <w:tblPrExChange w:id="564" w:author="pachalo chizala" w:date="2023-10-04T01:08:00Z">
            <w:tblPrEx>
              <w:tblW w:w="9018" w:type="dxa"/>
              <w:tblInd w:w="5" w:type="dxa"/>
              <w:tblCellMar>
                <w:top w:w="41" w:type="dxa"/>
                <w:left w:w="108" w:type="dxa"/>
                <w:right w:w="115" w:type="dxa"/>
              </w:tblCellMar>
            </w:tblPrEx>
          </w:tblPrExChange>
        </w:tblPrEx>
        <w:trPr>
          <w:trHeight w:val="3009"/>
          <w:trPrChange w:id="565" w:author="pachalo chizala" w:date="2023-10-04T01:08:00Z">
            <w:trPr>
              <w:trHeight w:val="2936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PrChange w:id="566" w:author="pachalo chizala" w:date="2023-10-04T01:08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nil"/>
                  <w:right w:val="single" w:sz="4" w:space="0" w:color="000000"/>
                </w:tcBorders>
              </w:tcPr>
            </w:tcPrChange>
          </w:tcPr>
          <w:p w14:paraId="5416A5B8" w14:textId="3B30A35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>=1, 2</w:t>
            </w:r>
            <w:r>
              <w:rPr>
                <w:sz w:val="20"/>
              </w:rPr>
              <w:t xml:space="preserve"> </w:t>
            </w:r>
          </w:p>
          <w:p w14:paraId="03E0712B" w14:textId="79852FBC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J03</w:t>
            </w:r>
            <w:r w:rsidR="00503825">
              <w:rPr>
                <w:b/>
                <w:sz w:val="20"/>
              </w:rPr>
              <w:t xml:space="preserve">  </w:t>
            </w:r>
          </w:p>
          <w:p w14:paraId="5462329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long in total is (your/NAME’s) current agreement?</w:t>
            </w:r>
            <w:r>
              <w:rPr>
                <w:b/>
                <w:sz w:val="20"/>
              </w:rPr>
              <w:t xml:space="preserve"> </w:t>
            </w:r>
          </w:p>
          <w:p w14:paraId="563CD9D9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DAILY CONTRACT/AGREEMENT </w:t>
            </w:r>
          </w:p>
          <w:p w14:paraId="777E3CBC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LESS THAN ONE MONTH </w:t>
            </w:r>
          </w:p>
          <w:p w14:paraId="40ECEF82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 TO LESS THAN 3 MONTHS </w:t>
            </w:r>
          </w:p>
          <w:p w14:paraId="5CAD27C4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3 TO LESS THAN 6 MONTHS </w:t>
            </w:r>
          </w:p>
          <w:p w14:paraId="79DB665D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6 TO LESS THAN 12 MONTHS </w:t>
            </w:r>
          </w:p>
          <w:p w14:paraId="70F2E7A8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12 TO LESS THAN 24 MONTHS </w:t>
            </w:r>
          </w:p>
          <w:p w14:paraId="31AE0B32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TWO YEARS OR MORE </w:t>
            </w:r>
          </w:p>
          <w:p w14:paraId="7CF05E0B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SPECIFIED DURATION </w:t>
            </w:r>
          </w:p>
          <w:p w14:paraId="2C54C6E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B3BD233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2B029AF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1349690" w14:textId="77777777" w:rsidR="00844A2C" w:rsidRDefault="00844A2C">
      <w:pPr>
        <w:spacing w:after="0" w:line="259" w:lineRule="auto"/>
        <w:ind w:left="-1440" w:right="7" w:firstLine="0"/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ADD7751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980BCF2" w14:textId="77777777" w:rsidR="00844A2C" w:rsidRDefault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color w:val="FFFFFF"/>
                <w:sz w:val="24"/>
              </w:rPr>
              <w:t xml:space="preserve">MAIN JOB – DETAILED CONTRACT CHARACTERISTICS (MCD) </w:t>
            </w:r>
          </w:p>
        </w:tc>
      </w:tr>
      <w:tr w:rsidR="00844A2C" w14:paraId="79B1C2FB" w14:textId="77777777">
        <w:trPr>
          <w:trHeight w:val="245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E313" w14:textId="5C90005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>=1,2</w:t>
            </w:r>
            <w:r>
              <w:rPr>
                <w:color w:val="FF0000"/>
                <w:sz w:val="20"/>
              </w:rPr>
              <w:t xml:space="preserve"> </w:t>
            </w:r>
          </w:p>
          <w:p w14:paraId="176B10DE" w14:textId="13550D0B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K01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4CCC67D4" w14:textId="77777777" w:rsidR="00606384" w:rsidRDefault="00503825">
            <w:pPr>
              <w:spacing w:after="2" w:line="239" w:lineRule="auto"/>
              <w:ind w:left="1440" w:right="2019" w:hanging="720"/>
              <w:rPr>
                <w:sz w:val="20"/>
              </w:rPr>
            </w:pPr>
            <w:r>
              <w:rPr>
                <w:sz w:val="20"/>
              </w:rPr>
              <w:t xml:space="preserve">Which of the following applies to (your/NAME’s) current agreement? </w:t>
            </w:r>
          </w:p>
          <w:p w14:paraId="0172DAA3" w14:textId="2D12FEF9" w:rsidR="00844A2C" w:rsidRDefault="00503825">
            <w:pPr>
              <w:spacing w:after="2" w:line="239" w:lineRule="auto"/>
              <w:ind w:left="1440" w:right="2019" w:hanging="720"/>
            </w:pPr>
            <w:r>
              <w:rPr>
                <w:i/>
                <w:sz w:val="20"/>
              </w:rPr>
              <w:t>READ AND MARK ALL THAT APPLY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E3A455B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covers a particular season </w:t>
            </w:r>
          </w:p>
          <w:p w14:paraId="0C8378FF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covers a period of training (apprentice, trainee, research assistant,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 xml:space="preserve">) </w:t>
            </w:r>
          </w:p>
          <w:p w14:paraId="2AC591D0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is part of an employment creation program </w:t>
            </w:r>
          </w:p>
          <w:p w14:paraId="7877991C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is for substitute work </w:t>
            </w:r>
          </w:p>
          <w:p w14:paraId="068A10C3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NONE OF THE ABOVE </w:t>
            </w:r>
          </w:p>
        </w:tc>
      </w:tr>
      <w:tr w:rsidR="00844A2C" w14:paraId="4C1A5ADE" w14:textId="77777777">
        <w:trPr>
          <w:trHeight w:val="122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202C" w14:textId="77777777" w:rsidR="00366768" w:rsidRDefault="00503825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>=1) &amp; (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 xml:space="preserve"> = 1) &amp; (ANY </w:t>
            </w:r>
            <w:r w:rsidR="002972B4">
              <w:rPr>
                <w:i/>
                <w:color w:val="FF0000"/>
                <w:sz w:val="20"/>
              </w:rPr>
              <w:t>K01</w:t>
            </w:r>
            <w:r>
              <w:rPr>
                <w:i/>
                <w:color w:val="FF0000"/>
                <w:sz w:val="20"/>
              </w:rPr>
              <w:t xml:space="preserve"> b-e =1 )</w:t>
            </w:r>
            <w:r>
              <w:rPr>
                <w:i/>
                <w:sz w:val="20"/>
              </w:rPr>
              <w:t xml:space="preserve"> </w:t>
            </w:r>
          </w:p>
          <w:p w14:paraId="33921597" w14:textId="1E879F54" w:rsidR="00844A2C" w:rsidRDefault="002972B4">
            <w:pPr>
              <w:spacing w:after="2" w:line="239" w:lineRule="auto"/>
              <w:ind w:left="0" w:right="1541" w:firstLine="0"/>
            </w:pPr>
            <w:r>
              <w:rPr>
                <w:b/>
                <w:sz w:val="20"/>
              </w:rPr>
              <w:t>K02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65305D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Is (your/NAME’s) current contract a step in a process to get a permanent contract? </w:t>
            </w:r>
          </w:p>
          <w:p w14:paraId="3A12F31A" w14:textId="77777777" w:rsidR="00844A2C" w:rsidRDefault="00503825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0404ED90" w14:textId="77777777" w:rsidR="00844A2C" w:rsidRDefault="00503825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NO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844A2C" w14:paraId="4E954FC5" w14:textId="77777777">
        <w:trPr>
          <w:trHeight w:val="123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E146" w14:textId="2E71AFA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>=9</w:t>
            </w:r>
            <w:r>
              <w:rPr>
                <w:i/>
                <w:sz w:val="20"/>
              </w:rPr>
              <w:t xml:space="preserve"> </w:t>
            </w:r>
          </w:p>
          <w:p w14:paraId="30FB001D" w14:textId="45A1DCDF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8402F8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Is (your/NAME’s) work seasonal? </w:t>
            </w:r>
          </w:p>
          <w:p w14:paraId="416C2376" w14:textId="77777777" w:rsidR="00844A2C" w:rsidRDefault="00503825" w:rsidP="003A3D44">
            <w:pPr>
              <w:numPr>
                <w:ilvl w:val="0"/>
                <w:numId w:val="9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6C994267" w14:textId="77777777" w:rsidR="00844A2C" w:rsidRDefault="00503825" w:rsidP="003A3D44">
            <w:pPr>
              <w:numPr>
                <w:ilvl w:val="0"/>
                <w:numId w:val="9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NO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255AC2C2" w14:textId="77777777">
        <w:trPr>
          <w:trHeight w:val="22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1733" w14:textId="2603AA7C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K04</w:t>
            </w:r>
            <w:r w:rsidR="00503825">
              <w:rPr>
                <w:b/>
                <w:sz w:val="20"/>
              </w:rPr>
              <w:t xml:space="preserve"> </w:t>
            </w:r>
          </w:p>
          <w:p w14:paraId="23E0E92E" w14:textId="682E42CF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1 </w:t>
            </w:r>
          </w:p>
          <w:p w14:paraId="065E4189" w14:textId="77777777" w:rsidR="00844A2C" w:rsidRDefault="00503825">
            <w:pPr>
              <w:numPr>
                <w:ilvl w:val="0"/>
                <w:numId w:val="45"/>
              </w:numPr>
              <w:spacing w:after="2" w:line="240" w:lineRule="auto"/>
              <w:ind w:right="0" w:hanging="360"/>
            </w:pPr>
            <w:r>
              <w:rPr>
                <w:sz w:val="20"/>
              </w:rPr>
              <w:t>Does (your/NAME’s) contract specify the number of hours (you/he/she) (are/is) supposed to work?</w:t>
            </w:r>
            <w:r>
              <w:rPr>
                <w:b/>
                <w:sz w:val="20"/>
              </w:rPr>
              <w:t xml:space="preserve"> </w:t>
            </w:r>
          </w:p>
          <w:p w14:paraId="6904E49B" w14:textId="336B2986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7BC30537" w14:textId="77777777" w:rsidR="00844A2C" w:rsidRDefault="00503825">
            <w:pPr>
              <w:numPr>
                <w:ilvl w:val="0"/>
                <w:numId w:val="45"/>
              </w:numPr>
              <w:spacing w:after="0" w:line="242" w:lineRule="auto"/>
              <w:ind w:right="0" w:hanging="360"/>
            </w:pPr>
            <w:r>
              <w:rPr>
                <w:sz w:val="20"/>
              </w:rPr>
              <w:t>(Do/does) (you/NAME) have an agreed number of hours (you/he/she) (are/is) supposed to work?</w:t>
            </w:r>
            <w:r>
              <w:rPr>
                <w:b/>
                <w:sz w:val="20"/>
              </w:rPr>
              <w:t xml:space="preserve"> </w:t>
            </w:r>
          </w:p>
          <w:p w14:paraId="03AC194D" w14:textId="77777777" w:rsidR="00844A2C" w:rsidRDefault="00503825">
            <w:pPr>
              <w:numPr>
                <w:ilvl w:val="1"/>
                <w:numId w:val="45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7C535E6F" w14:textId="77777777" w:rsidR="00844A2C" w:rsidRDefault="00503825">
            <w:pPr>
              <w:numPr>
                <w:ilvl w:val="1"/>
                <w:numId w:val="45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336C6DC" w14:textId="77777777">
        <w:trPr>
          <w:trHeight w:val="187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5ED3" w14:textId="00F4A14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0AAB5A67" w14:textId="77777777" w:rsidR="00366768" w:rsidRDefault="002972B4">
            <w:pPr>
              <w:spacing w:after="163" w:line="239" w:lineRule="auto"/>
              <w:ind w:left="720" w:right="1377" w:hanging="720"/>
              <w:rPr>
                <w:b/>
                <w:sz w:val="20"/>
              </w:rPr>
            </w:pPr>
            <w:r>
              <w:rPr>
                <w:b/>
                <w:sz w:val="20"/>
              </w:rPr>
              <w:t>K0</w:t>
            </w:r>
            <w:r w:rsidR="00366768">
              <w:rPr>
                <w:b/>
                <w:sz w:val="20"/>
              </w:rPr>
              <w:t>5</w:t>
            </w:r>
          </w:p>
          <w:p w14:paraId="44B89008" w14:textId="6AB7D617" w:rsidR="00844A2C" w:rsidRDefault="00503825" w:rsidP="00366768">
            <w:pPr>
              <w:spacing w:after="163" w:line="239" w:lineRule="auto"/>
              <w:ind w:left="1440" w:right="1377" w:hanging="720"/>
            </w:pPr>
            <w:r>
              <w:rPr>
                <w:sz w:val="20"/>
              </w:rPr>
              <w:t>What are (your/NAME’s) agreed or contractual working hours per week in this job?</w:t>
            </w:r>
            <w:r>
              <w:rPr>
                <w:b/>
                <w:sz w:val="20"/>
              </w:rPr>
              <w:t xml:space="preserve"> </w:t>
            </w:r>
          </w:p>
          <w:p w14:paraId="768F9CD5" w14:textId="77777777" w:rsidR="0050420B" w:rsidRDefault="00503825" w:rsidP="00366768">
            <w:pPr>
              <w:spacing w:after="0" w:line="259" w:lineRule="auto"/>
              <w:ind w:left="1440" w:right="0" w:firstLine="0"/>
              <w:rPr>
                <w:b/>
                <w:sz w:val="20"/>
              </w:rPr>
            </w:pPr>
            <w:r>
              <w:rPr>
                <w:sz w:val="20"/>
              </w:rPr>
              <w:t xml:space="preserve"> ______________</w:t>
            </w:r>
            <w:r>
              <w:rPr>
                <w:b/>
                <w:sz w:val="20"/>
              </w:rPr>
              <w:t xml:space="preserve"> </w:t>
            </w:r>
          </w:p>
          <w:p w14:paraId="2AB82EE8" w14:textId="5A07C14D" w:rsidR="00844A2C" w:rsidRDefault="00503825" w:rsidP="00366768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HOURS PER WEEK </w:t>
            </w:r>
          </w:p>
          <w:p w14:paraId="76EC4CED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lastRenderedPageBreak/>
              <w:t xml:space="preserve"> </w:t>
            </w:r>
          </w:p>
          <w:p w14:paraId="62500759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997 DON’T KNOW </w:t>
            </w:r>
          </w:p>
        </w:tc>
      </w:tr>
      <w:tr w:rsidR="00844A2C" w14:paraId="23FEFE59" w14:textId="77777777">
        <w:trPr>
          <w:trHeight w:val="22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C47B" w14:textId="30A0CF87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K06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28B9855E" w14:textId="307ED505" w:rsidR="00844A2C" w:rsidRDefault="00503825">
            <w:pPr>
              <w:spacing w:after="1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1) &amp; (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 = 2) </w:t>
            </w:r>
          </w:p>
          <w:p w14:paraId="703E231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Does the contract guarantee a minimum amount of hours or work for (you/NAME)? </w:t>
            </w:r>
          </w:p>
          <w:p w14:paraId="1AD50F30" w14:textId="162CCA80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2) &amp; (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 = 2) </w:t>
            </w:r>
          </w:p>
          <w:p w14:paraId="7AB45237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(Are/Is) (you/NAME) at least guaranteed that (you/he/she) will get some work or hours in your job?  </w:t>
            </w:r>
          </w:p>
          <w:p w14:paraId="72C3078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F03E60F" w14:textId="77777777" w:rsidR="00844A2C" w:rsidRDefault="00503825">
            <w:pPr>
              <w:numPr>
                <w:ilvl w:val="0"/>
                <w:numId w:val="4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MINIMUM HOURS OR WORK GUARANTEED </w:t>
            </w:r>
          </w:p>
          <w:p w14:paraId="139DB394" w14:textId="77777777" w:rsidR="00844A2C" w:rsidRDefault="00503825">
            <w:pPr>
              <w:numPr>
                <w:ilvl w:val="0"/>
                <w:numId w:val="4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0-HOUR CONTRACT, CONTACTED WHEN NEEDED  </w:t>
            </w:r>
          </w:p>
        </w:tc>
      </w:tr>
      <w:tr w:rsidR="00844A2C" w14:paraId="59D4B14C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8705E0C" w14:textId="77777777" w:rsidR="00844A2C" w:rsidRDefault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13FA2AED" w14:textId="77777777" w:rsidR="003A3D44" w:rsidRDefault="003A3D44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CF9092C" w14:textId="77777777" w:rsidTr="003A3D44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FA2A0A0" w14:textId="77777777" w:rsidR="00844A2C" w:rsidRDefault="00503825">
            <w:pPr>
              <w:spacing w:after="0" w:line="259" w:lineRule="auto"/>
              <w:ind w:left="54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INFORMAL EMPLOYMENT OF EMPLOYEES (MIE) </w:t>
            </w:r>
          </w:p>
        </w:tc>
      </w:tr>
      <w:tr w:rsidR="00844A2C" w14:paraId="3CBAA93D" w14:textId="77777777" w:rsidTr="003A3D44">
        <w:trPr>
          <w:trHeight w:val="318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E2BE" w14:textId="366044DD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L01</w:t>
            </w:r>
            <w:r w:rsidR="00503825">
              <w:rPr>
                <w:b/>
                <w:sz w:val="20"/>
              </w:rPr>
              <w:t xml:space="preserve"> </w:t>
            </w:r>
          </w:p>
          <w:p w14:paraId="4AB877A7" w14:textId="4140141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 1, 4 </w:t>
            </w:r>
          </w:p>
          <w:p w14:paraId="21D31956" w14:textId="77777777" w:rsidR="00844A2C" w:rsidRDefault="00503825">
            <w:pPr>
              <w:spacing w:after="15" w:line="240" w:lineRule="auto"/>
              <w:ind w:left="720" w:right="0" w:firstLine="0"/>
              <w:jc w:val="both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Does (your/NAME’s) employer pay contributions to the </w:t>
            </w:r>
            <w:r>
              <w:rPr>
                <w:color w:val="0070C0"/>
                <w:sz w:val="20"/>
              </w:rPr>
              <w:t>[Pension Fund/Health/Unemployment Insurance]</w:t>
            </w:r>
            <w:r>
              <w:rPr>
                <w:sz w:val="20"/>
              </w:rPr>
              <w:t xml:space="preserve"> for (you/NAME)? </w:t>
            </w:r>
          </w:p>
          <w:p w14:paraId="3A7FBFA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1E8211D" w14:textId="37308644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= 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</w:t>
            </w:r>
          </w:p>
          <w:p w14:paraId="514B3F42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Are contributions paid to the </w:t>
            </w:r>
            <w:r>
              <w:rPr>
                <w:color w:val="0070C0"/>
                <w:sz w:val="20"/>
              </w:rPr>
              <w:t>[Pension Fund/Health/Unemployment Insurance]</w:t>
            </w:r>
            <w:r>
              <w:rPr>
                <w:sz w:val="20"/>
              </w:rPr>
              <w:t xml:space="preserve"> for (you/NAME) for doing this work?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EC6AC21" w14:textId="77777777" w:rsidR="00844A2C" w:rsidRDefault="00503825">
            <w:pPr>
              <w:numPr>
                <w:ilvl w:val="0"/>
                <w:numId w:val="4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36C65012" w14:textId="77777777" w:rsidR="00844A2C" w:rsidRDefault="00503825">
            <w:pPr>
              <w:numPr>
                <w:ilvl w:val="0"/>
                <w:numId w:val="4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  <w:p w14:paraId="57F7F64C" w14:textId="321E06F6" w:rsidR="00844A2C" w:rsidRDefault="00503825" w:rsidP="004B1436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97 DON´T KNOW  </w:t>
            </w:r>
            <w:r>
              <w:rPr>
                <w:sz w:val="20"/>
              </w:rPr>
              <w:tab/>
              <w:t xml:space="preserve"> </w:t>
            </w:r>
          </w:p>
          <w:p w14:paraId="5EB0B91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DD7D018" w14:textId="77777777" w:rsidTr="003A3D44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6FEE" w14:textId="2C633B3D" w:rsidR="00634097" w:rsidRDefault="00503825">
            <w:pPr>
              <w:spacing w:after="16" w:line="239" w:lineRule="auto"/>
              <w:ind w:left="0" w:right="83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=1,4) OR 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= 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 </w:t>
            </w:r>
          </w:p>
          <w:p w14:paraId="5FFB4DDE" w14:textId="481C20F1" w:rsidR="00844A2C" w:rsidRDefault="002972B4">
            <w:pPr>
              <w:spacing w:after="16" w:line="239" w:lineRule="auto"/>
              <w:ind w:left="0" w:right="836" w:firstLine="0"/>
            </w:pPr>
            <w:r>
              <w:rPr>
                <w:b/>
                <w:sz w:val="20"/>
              </w:rPr>
              <w:t>L02</w:t>
            </w:r>
            <w:r w:rsidR="00503825">
              <w:rPr>
                <w:b/>
                <w:sz w:val="20"/>
              </w:rPr>
              <w:t xml:space="preserve"> </w:t>
            </w:r>
          </w:p>
          <w:p w14:paraId="46E72D24" w14:textId="77777777" w:rsidR="00844A2C" w:rsidRDefault="00503825">
            <w:pPr>
              <w:tabs>
                <w:tab w:val="center" w:pos="3078"/>
                <w:tab w:val="center" w:pos="576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(Do/Does) (you/NAME) get paid annual leave or vacation? </w:t>
            </w:r>
            <w:r>
              <w:rPr>
                <w:sz w:val="20"/>
              </w:rPr>
              <w:tab/>
              <w:t xml:space="preserve"> </w:t>
            </w:r>
          </w:p>
          <w:p w14:paraId="2DBBA2B5" w14:textId="77777777" w:rsidR="00844A2C" w:rsidRDefault="00503825">
            <w:pPr>
              <w:numPr>
                <w:ilvl w:val="0"/>
                <w:numId w:val="50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125DD16C" w14:textId="77777777" w:rsidR="00844A2C" w:rsidRDefault="00503825">
            <w:pPr>
              <w:numPr>
                <w:ilvl w:val="0"/>
                <w:numId w:val="50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  <w:p w14:paraId="25F407B1" w14:textId="5CE06A12" w:rsidR="00844A2C" w:rsidRDefault="004B1436" w:rsidP="00634097">
            <w:pPr>
              <w:tabs>
                <w:tab w:val="center" w:pos="720"/>
                <w:tab w:val="center" w:pos="2127"/>
                <w:tab w:val="center" w:pos="360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</w:t>
            </w:r>
            <w:r w:rsidR="00634097">
              <w:rPr>
                <w:sz w:val="20"/>
              </w:rPr>
              <w:t xml:space="preserve">   </w:t>
            </w:r>
            <w:r>
              <w:rPr>
                <w:sz w:val="20"/>
              </w:rPr>
              <w:t xml:space="preserve"> 97 DON´T KNOW  </w:t>
            </w:r>
            <w:r>
              <w:rPr>
                <w:sz w:val="20"/>
              </w:rPr>
              <w:tab/>
            </w:r>
          </w:p>
        </w:tc>
      </w:tr>
      <w:tr w:rsidR="00844A2C" w14:paraId="47A88E0D" w14:textId="77777777" w:rsidTr="003A3D44">
        <w:trPr>
          <w:trHeight w:val="196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2F33" w14:textId="3A9439FC" w:rsidR="00634097" w:rsidRDefault="00503825">
            <w:pPr>
              <w:spacing w:after="2" w:line="239" w:lineRule="auto"/>
              <w:ind w:left="0" w:right="918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=1,4) OR 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>=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 </w:t>
            </w:r>
          </w:p>
          <w:p w14:paraId="7B56E46F" w14:textId="045B50F3" w:rsidR="00844A2C" w:rsidRDefault="002972B4">
            <w:pPr>
              <w:spacing w:after="2" w:line="239" w:lineRule="auto"/>
              <w:ind w:left="0" w:right="918" w:firstLine="0"/>
            </w:pPr>
            <w:r>
              <w:rPr>
                <w:b/>
                <w:sz w:val="20"/>
              </w:rPr>
              <w:t>L03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481C1FB" w14:textId="77777777" w:rsidR="00662DF4" w:rsidRPr="00662DF4" w:rsidRDefault="00503825">
            <w:pPr>
              <w:spacing w:after="13" w:line="242" w:lineRule="auto"/>
              <w:ind w:left="1440" w:right="2581" w:hanging="720"/>
              <w:rPr>
                <w:sz w:val="20"/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Would (you/NAME) get paid sick leave in case of illness or injury? </w:t>
            </w:r>
          </w:p>
          <w:p w14:paraId="72B8DB48" w14:textId="38C147FA" w:rsidR="00662DF4" w:rsidRPr="00662DF4" w:rsidRDefault="00503825" w:rsidP="00662DF4">
            <w:pPr>
              <w:pStyle w:val="ListParagraph"/>
              <w:numPr>
                <w:ilvl w:val="3"/>
                <w:numId w:val="42"/>
              </w:numPr>
              <w:spacing w:after="13" w:line="242" w:lineRule="auto"/>
              <w:ind w:right="2581"/>
              <w:rPr>
                <w:sz w:val="20"/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YES </w:t>
            </w:r>
          </w:p>
          <w:p w14:paraId="5AE70EE1" w14:textId="74942769" w:rsidR="00844A2C" w:rsidRPr="00662DF4" w:rsidRDefault="00503825" w:rsidP="00662DF4">
            <w:pPr>
              <w:pStyle w:val="ListParagraph"/>
              <w:numPr>
                <w:ilvl w:val="3"/>
                <w:numId w:val="42"/>
              </w:numPr>
              <w:spacing w:after="13" w:line="242" w:lineRule="auto"/>
              <w:ind w:right="2581"/>
              <w:rPr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2 NO </w:t>
            </w:r>
            <w:r w:rsidRPr="00662DF4">
              <w:rPr>
                <w:sz w:val="20"/>
                <w:highlight w:val="yellow"/>
              </w:rPr>
              <w:tab/>
              <w:t xml:space="preserve"> </w:t>
            </w:r>
          </w:p>
          <w:p w14:paraId="6D32BC41" w14:textId="77777777" w:rsidR="00844A2C" w:rsidRDefault="00503825">
            <w:pPr>
              <w:tabs>
                <w:tab w:val="center" w:pos="720"/>
                <w:tab w:val="center" w:pos="2127"/>
                <w:tab w:val="center" w:pos="3601"/>
              </w:tabs>
              <w:spacing w:after="0" w:line="259" w:lineRule="auto"/>
              <w:ind w:left="0" w:right="0" w:firstLine="0"/>
            </w:pPr>
            <w:r w:rsidRPr="00662DF4">
              <w:rPr>
                <w:highlight w:val="yellow"/>
              </w:rPr>
              <w:tab/>
            </w:r>
            <w:r w:rsidRPr="00662DF4">
              <w:rPr>
                <w:sz w:val="20"/>
                <w:highlight w:val="yellow"/>
              </w:rPr>
              <w:t xml:space="preserve"> </w:t>
            </w:r>
            <w:r w:rsidRPr="00662DF4">
              <w:rPr>
                <w:sz w:val="20"/>
                <w:highlight w:val="yellow"/>
              </w:rPr>
              <w:tab/>
              <w:t>97 DON´T KNOW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ab/>
              <w:t xml:space="preserve"> </w:t>
            </w:r>
          </w:p>
          <w:p w14:paraId="4E6D06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690B026" w14:textId="77777777" w:rsidTr="003A3D44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5E5933" w14:textId="77777777" w:rsidR="00844A2C" w:rsidRDefault="00503825">
            <w:pPr>
              <w:spacing w:after="0" w:line="259" w:lineRule="auto"/>
              <w:ind w:left="32" w:right="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37C28B9B" w14:textId="77777777" w:rsidR="00844A2C" w:rsidRDefault="00503825">
      <w:pPr>
        <w:spacing w:after="160" w:line="259" w:lineRule="auto"/>
        <w:ind w:left="0" w:right="0" w:firstLine="0"/>
        <w:rPr>
          <w:b/>
        </w:rPr>
      </w:pPr>
      <w:r>
        <w:rPr>
          <w:b/>
        </w:rPr>
        <w:t xml:space="preserve"> </w:t>
      </w:r>
    </w:p>
    <w:p w14:paraId="62A5BC62" w14:textId="77777777" w:rsidR="00662DF4" w:rsidRDefault="00662DF4">
      <w:pPr>
        <w:spacing w:after="160" w:line="259" w:lineRule="auto"/>
        <w:ind w:left="0" w:right="0" w:firstLine="0"/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7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8CDD514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1104903" w14:textId="13DB1E79" w:rsidR="00844A2C" w:rsidRDefault="00503825">
            <w:pPr>
              <w:spacing w:after="0" w:line="259" w:lineRule="auto"/>
              <w:ind w:left="0" w:right="44" w:firstLine="0"/>
              <w:jc w:val="center"/>
            </w:pPr>
            <w:r>
              <w:lastRenderedPageBreak/>
              <w:t xml:space="preserve"> </w:t>
            </w:r>
            <w:r>
              <w:rPr>
                <w:color w:val="FFFFFF"/>
                <w:sz w:val="24"/>
              </w:rPr>
              <w:t xml:space="preserve">SECOND JOB – CORE JOB CHARACTERISTICS (SJJ)  </w:t>
            </w:r>
          </w:p>
        </w:tc>
      </w:tr>
      <w:tr w:rsidR="00844A2C" w14:paraId="566796CD" w14:textId="77777777">
        <w:trPr>
          <w:trHeight w:val="81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6169" w14:textId="77777777" w:rsidR="00B55DA5" w:rsidRDefault="00503825">
            <w:pPr>
              <w:spacing w:after="0" w:line="242" w:lineRule="auto"/>
              <w:ind w:left="720" w:right="6686" w:hanging="72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6EE2B1DF" w14:textId="5A8C6BFB" w:rsidR="00844A2C" w:rsidRDefault="00503825">
            <w:pPr>
              <w:spacing w:after="0" w:line="242" w:lineRule="auto"/>
              <w:ind w:left="720" w:right="6686" w:hanging="720"/>
            </w:pPr>
            <w:r>
              <w:rPr>
                <w:i/>
                <w:sz w:val="20"/>
              </w:rPr>
              <w:t xml:space="preserve">READ </w:t>
            </w:r>
          </w:p>
          <w:p w14:paraId="09CE9CF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 am now going to ask you some questions about (your/NAME’s) second job or business activity.  </w:t>
            </w:r>
          </w:p>
        </w:tc>
      </w:tr>
      <w:tr w:rsidR="00844A2C" w14:paraId="66B3424A" w14:textId="77777777">
        <w:trPr>
          <w:trHeight w:val="294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1ABA" w14:textId="4C2166C4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2E3B2CC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In this second job, what kind of work (do/does) (you/NAME) do?</w:t>
            </w:r>
            <w:r>
              <w:rPr>
                <w:b/>
                <w:sz w:val="20"/>
              </w:rPr>
              <w:t xml:space="preserve"> </w:t>
            </w:r>
          </w:p>
          <w:p w14:paraId="2F30EA7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2A0995A" w14:textId="798D84B2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M01</w:t>
            </w:r>
            <w:r w:rsidR="00F1002D">
              <w:rPr>
                <w:b/>
                <w:sz w:val="20"/>
              </w:rPr>
              <w:t>a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sz w:val="20"/>
              </w:rPr>
              <w:t>_________________________</w:t>
            </w:r>
            <w:r w:rsidR="00503825">
              <w:rPr>
                <w:b/>
                <w:sz w:val="20"/>
              </w:rPr>
              <w:t xml:space="preserve"> </w:t>
            </w:r>
          </w:p>
          <w:p w14:paraId="6627C04C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(OCCUPATIONAL TITLE, IF ANY) </w:t>
            </w:r>
          </w:p>
          <w:p w14:paraId="1E09231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eg.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[Cattle farmer; Policeman; Cook; Primary school teacher]</w:t>
            </w:r>
            <w:r>
              <w:rPr>
                <w:sz w:val="20"/>
              </w:rPr>
              <w:t xml:space="preserve">) </w:t>
            </w:r>
          </w:p>
          <w:p w14:paraId="5F930C8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7549094" w14:textId="4E9C8D2B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M01b </w:t>
            </w:r>
            <w:r w:rsidR="00503825">
              <w:rPr>
                <w:sz w:val="20"/>
              </w:rPr>
              <w:t>__________________________</w:t>
            </w:r>
            <w:r w:rsidR="00503825">
              <w:rPr>
                <w:b/>
                <w:sz w:val="20"/>
              </w:rPr>
              <w:t xml:space="preserve"> </w:t>
            </w:r>
          </w:p>
          <w:p w14:paraId="723B4911" w14:textId="77777777" w:rsidR="00844A2C" w:rsidRDefault="00503825">
            <w:pPr>
              <w:tabs>
                <w:tab w:val="center" w:pos="2529"/>
                <w:tab w:val="center" w:pos="4321"/>
                <w:tab w:val="center" w:pos="50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TASKS AND DUTIES)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76F0011" w14:textId="77777777" w:rsidR="00844A2C" w:rsidRDefault="00503825">
            <w:pPr>
              <w:spacing w:after="2" w:line="239" w:lineRule="auto"/>
              <w:ind w:left="1440" w:right="0" w:firstLine="0"/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eg.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[Breed, raise and sell cattle; Patrol the streets; Plan and prepare meals; Teach children how to read and write]</w:t>
            </w:r>
            <w:r>
              <w:rPr>
                <w:sz w:val="20"/>
              </w:rPr>
              <w:t xml:space="preserve">) </w:t>
            </w:r>
          </w:p>
          <w:p w14:paraId="286285C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FF32E46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91E7F" w14:textId="77777777" w:rsidR="00F1002D" w:rsidRDefault="00503825">
            <w:pPr>
              <w:spacing w:after="0" w:line="242" w:lineRule="auto"/>
              <w:ind w:left="0" w:right="5993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0602FBA9" w14:textId="66E07EB0" w:rsidR="00844A2C" w:rsidRDefault="002972B4">
            <w:pPr>
              <w:spacing w:after="0" w:line="242" w:lineRule="auto"/>
              <w:ind w:left="0" w:right="5993" w:firstLine="0"/>
            </w:pPr>
            <w:r>
              <w:rPr>
                <w:b/>
                <w:sz w:val="20"/>
              </w:rPr>
              <w:t>M02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B7D2FA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What is the main activity of the business or place where (you/NAME) work(s)? </w:t>
            </w:r>
          </w:p>
          <w:p w14:paraId="4C99E86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776270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________________________________ </w:t>
            </w:r>
          </w:p>
          <w:p w14:paraId="1AC48021" w14:textId="77777777" w:rsidR="00844A2C" w:rsidRDefault="00503825">
            <w:pPr>
              <w:tabs>
                <w:tab w:val="center" w:pos="2295"/>
                <w:tab w:val="center" w:pos="432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ACTIVITY, GOODS OR SERVICES) </w:t>
            </w:r>
            <w:r>
              <w:rPr>
                <w:sz w:val="20"/>
              </w:rPr>
              <w:tab/>
              <w:t xml:space="preserve"> </w:t>
            </w:r>
          </w:p>
          <w:p w14:paraId="7F742F20" w14:textId="77777777" w:rsidR="00844A2C" w:rsidRDefault="00503825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 xml:space="preserve">(e.g.: </w:t>
            </w:r>
            <w:r>
              <w:rPr>
                <w:color w:val="0070C0"/>
                <w:sz w:val="20"/>
              </w:rPr>
              <w:t>[Police Department - public safety; Restaurant - preparing and serving meals; Transport Company - long distance transport of goods]</w:t>
            </w:r>
            <w:r>
              <w:rPr>
                <w:sz w:val="20"/>
              </w:rPr>
              <w:t xml:space="preserve">) </w:t>
            </w:r>
          </w:p>
          <w:p w14:paraId="2740E73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844A2C" w14:paraId="29CDD0F6" w14:textId="77777777">
        <w:trPr>
          <w:trHeight w:val="245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38F4" w14:textId="241A753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40ECB67E" w14:textId="40A7892E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M03</w:t>
            </w:r>
            <w:r w:rsidR="00503825">
              <w:rPr>
                <w:b/>
                <w:sz w:val="20"/>
              </w:rPr>
              <w:t xml:space="preserve"> </w:t>
            </w:r>
          </w:p>
          <w:p w14:paraId="5421CF0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this second job, (do/does) (you/NAME) work…?  </w:t>
            </w:r>
          </w:p>
          <w:p w14:paraId="3010DFF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126BFF90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</w:t>
            </w:r>
            <w:r>
              <w:rPr>
                <w:color w:val="2E74B5"/>
                <w:sz w:val="20"/>
              </w:rPr>
              <w:t>[employee]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437F713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(your/his/her) own business activity  </w:t>
            </w:r>
          </w:p>
          <w:p w14:paraId="020E83D9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in a family or household business  </w:t>
            </w:r>
          </w:p>
          <w:p w14:paraId="01E4DD8C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apprentice, intern </w:t>
            </w:r>
          </w:p>
          <w:p w14:paraId="441402CD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a family member who works for someone else </w:t>
            </w:r>
          </w:p>
          <w:p w14:paraId="4EBC532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C17338E" w14:textId="77777777">
        <w:trPr>
          <w:trHeight w:val="14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D63B24" w14:textId="099650E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>=2</w:t>
            </w:r>
            <w:r>
              <w:rPr>
                <w:b/>
                <w:sz w:val="20"/>
              </w:rPr>
              <w:t xml:space="preserve"> </w:t>
            </w:r>
          </w:p>
          <w:p w14:paraId="50A7C2BF" w14:textId="56830120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M04</w:t>
            </w:r>
            <w:r w:rsidR="00503825">
              <w:rPr>
                <w:b/>
                <w:sz w:val="20"/>
              </w:rPr>
              <w:t xml:space="preserve"> </w:t>
            </w:r>
          </w:p>
          <w:p w14:paraId="4EE6FE1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(Do/Does)  (you/NAME) hire any paid employees on a regular basis? </w:t>
            </w:r>
          </w:p>
          <w:p w14:paraId="0EAE96FE" w14:textId="77777777" w:rsidR="00844A2C" w:rsidRDefault="00503825">
            <w:pPr>
              <w:numPr>
                <w:ilvl w:val="0"/>
                <w:numId w:val="5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</w:t>
            </w:r>
          </w:p>
          <w:p w14:paraId="5AE3518F" w14:textId="77777777" w:rsidR="00844A2C" w:rsidRDefault="00503825">
            <w:pPr>
              <w:numPr>
                <w:ilvl w:val="0"/>
                <w:numId w:val="5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 </w:t>
            </w:r>
          </w:p>
          <w:p w14:paraId="5DBCB92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1E2BF4E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219F23" w14:textId="77777777" w:rsidR="00844A2C" w:rsidRDefault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3E170046" w14:textId="77777777" w:rsidR="00D32C97" w:rsidRDefault="00D32C97">
      <w:pPr>
        <w:spacing w:after="0" w:line="259" w:lineRule="auto"/>
        <w:ind w:left="0" w:right="0" w:firstLine="0"/>
        <w:jc w:val="both"/>
        <w:rPr>
          <w:b/>
        </w:rPr>
      </w:pPr>
    </w:p>
    <w:p w14:paraId="259617B6" w14:textId="77777777" w:rsidR="00D32C97" w:rsidRDefault="00D32C97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85" w:type="dxa"/>
        </w:tblCellMar>
        <w:tblLook w:val="04A0" w:firstRow="1" w:lastRow="0" w:firstColumn="1" w:lastColumn="0" w:noHBand="0" w:noVBand="1"/>
      </w:tblPr>
      <w:tblGrid>
        <w:gridCol w:w="9018"/>
        <w:tblGridChange w:id="567">
          <w:tblGrid>
            <w:gridCol w:w="9018"/>
          </w:tblGrid>
        </w:tblGridChange>
      </w:tblGrid>
      <w:tr w:rsidR="00844A2C" w14:paraId="6DCA58EE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C4AD496" w14:textId="77777777" w:rsidR="00844A2C" w:rsidRDefault="00503825">
            <w:pPr>
              <w:spacing w:after="0" w:line="259" w:lineRule="auto"/>
              <w:ind w:left="0" w:right="22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SECOND JOB – DEPENDENT CONTRACTORS (SJD) </w:t>
            </w:r>
          </w:p>
        </w:tc>
      </w:tr>
      <w:tr w:rsidR="00844A2C" w14:paraId="03044004" w14:textId="77777777">
        <w:trPr>
          <w:trHeight w:val="367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80E7" w14:textId="13720A68" w:rsidR="00844A2C" w:rsidRDefault="00503825">
            <w:pPr>
              <w:tabs>
                <w:tab w:val="center" w:pos="2881"/>
                <w:tab w:val="center" w:pos="3601"/>
                <w:tab w:val="center" w:pos="4321"/>
              </w:tabs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>=1,3,4,5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b/>
                <w:i/>
                <w:sz w:val="20"/>
              </w:rPr>
              <w:t xml:space="preserve"> </w:t>
            </w:r>
          </w:p>
          <w:p w14:paraId="53B90B76" w14:textId="7A83D6AB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N01</w:t>
            </w:r>
            <w:r w:rsidR="00503825">
              <w:rPr>
                <w:b/>
                <w:sz w:val="20"/>
              </w:rPr>
              <w:t xml:space="preserve"> </w:t>
            </w:r>
          </w:p>
          <w:p w14:paraId="7CF99D2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Which of the following types of pay (do/does) (you/NAME) receive for this work?   </w:t>
            </w:r>
          </w:p>
          <w:p w14:paraId="0F0E1771" w14:textId="77777777" w:rsidR="00844A2C" w:rsidRDefault="00503825">
            <w:pPr>
              <w:spacing w:after="12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AND MARK ALL THAT APPLY </w:t>
            </w:r>
          </w:p>
          <w:p w14:paraId="2AA607B8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A wage or salary </w:t>
            </w:r>
          </w:p>
          <w:p w14:paraId="3E82E420" w14:textId="77777777" w:rsidR="00844A2C" w:rsidRDefault="00503825">
            <w:pPr>
              <w:numPr>
                <w:ilvl w:val="0"/>
                <w:numId w:val="53"/>
              </w:numPr>
              <w:spacing w:after="12" w:line="259" w:lineRule="auto"/>
              <w:ind w:right="0" w:hanging="360"/>
            </w:pPr>
            <w:r>
              <w:rPr>
                <w:sz w:val="20"/>
              </w:rPr>
              <w:t xml:space="preserve">Payment by piece of work completed </w:t>
            </w:r>
          </w:p>
          <w:p w14:paraId="3E768800" w14:textId="77777777" w:rsidR="00844A2C" w:rsidRDefault="00503825">
            <w:pPr>
              <w:numPr>
                <w:ilvl w:val="0"/>
                <w:numId w:val="53"/>
              </w:numPr>
              <w:spacing w:after="8" w:line="259" w:lineRule="auto"/>
              <w:ind w:right="0" w:hanging="360"/>
            </w:pPr>
            <w:r>
              <w:rPr>
                <w:sz w:val="20"/>
              </w:rPr>
              <w:t xml:space="preserve">Commissions  </w:t>
            </w:r>
          </w:p>
          <w:p w14:paraId="644C42D0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Tips </w:t>
            </w:r>
          </w:p>
          <w:p w14:paraId="5CAC0518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Fee for services provided </w:t>
            </w:r>
          </w:p>
          <w:p w14:paraId="4E4C5A43" w14:textId="77777777" w:rsidR="00844A2C" w:rsidRDefault="00503825">
            <w:pPr>
              <w:numPr>
                <w:ilvl w:val="0"/>
                <w:numId w:val="53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Payment with meals or accommodation </w:t>
            </w:r>
          </w:p>
          <w:p w14:paraId="622F8F6F" w14:textId="77777777" w:rsidR="00844A2C" w:rsidRDefault="00503825">
            <w:pPr>
              <w:numPr>
                <w:ilvl w:val="0"/>
                <w:numId w:val="53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Payment in products </w:t>
            </w:r>
          </w:p>
          <w:p w14:paraId="559E8005" w14:textId="77777777" w:rsidR="00844A2C" w:rsidRDefault="00503825">
            <w:pPr>
              <w:spacing w:after="13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3CA232D5" w14:textId="77777777" w:rsidR="00844A2C" w:rsidRDefault="00503825">
            <w:pPr>
              <w:numPr>
                <w:ilvl w:val="0"/>
                <w:numId w:val="53"/>
              </w:numPr>
              <w:spacing w:after="11" w:line="259" w:lineRule="auto"/>
              <w:ind w:right="0" w:hanging="360"/>
            </w:pPr>
            <w:r>
              <w:rPr>
                <w:sz w:val="20"/>
              </w:rPr>
              <w:t xml:space="preserve">OTHER CASH PAYMENT (SPECIFY):__________ </w:t>
            </w:r>
          </w:p>
          <w:p w14:paraId="3584E840" w14:textId="77777777" w:rsidR="00844A2C" w:rsidRDefault="00503825">
            <w:pPr>
              <w:numPr>
                <w:ilvl w:val="0"/>
                <w:numId w:val="53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NOT PAID </w:t>
            </w:r>
          </w:p>
          <w:p w14:paraId="46CEB50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146EFA" w14:paraId="6B23CD3C" w14:textId="77777777" w:rsidTr="004261F3">
        <w:tblPrEx>
          <w:tblW w:w="9018" w:type="dxa"/>
          <w:tblInd w:w="5" w:type="dxa"/>
          <w:tblCellMar>
            <w:top w:w="41" w:type="dxa"/>
            <w:left w:w="108" w:type="dxa"/>
            <w:right w:w="85" w:type="dxa"/>
          </w:tblCellMar>
          <w:tblPrExChange w:id="568" w:author="pachalo chizala" w:date="2023-10-03T06:59:00Z">
            <w:tblPrEx>
              <w:tblW w:w="9018" w:type="dxa"/>
              <w:tblInd w:w="5" w:type="dxa"/>
              <w:tblCellMar>
                <w:top w:w="41" w:type="dxa"/>
                <w:left w:w="108" w:type="dxa"/>
                <w:right w:w="85" w:type="dxa"/>
              </w:tblCellMar>
            </w:tblPrEx>
          </w:tblPrExChange>
        </w:tblPrEx>
        <w:trPr>
          <w:trHeight w:val="1371"/>
          <w:ins w:id="569" w:author="pachalo chizala" w:date="2023-10-03T06:54:00Z"/>
          <w:trPrChange w:id="570" w:author="pachalo chizala" w:date="2023-10-03T06:59:00Z">
            <w:trPr>
              <w:trHeight w:val="3674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PrChange w:id="571" w:author="pachalo chizala" w:date="2023-10-03T06:59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ED66974" w14:textId="696B8DA5" w:rsidR="00146EFA" w:rsidRDefault="00146EFA" w:rsidP="00146EFA">
            <w:pPr>
              <w:tabs>
                <w:tab w:val="center" w:pos="2881"/>
                <w:tab w:val="center" w:pos="3601"/>
                <w:tab w:val="center" w:pos="4321"/>
              </w:tabs>
              <w:spacing w:after="0" w:line="259" w:lineRule="auto"/>
              <w:ind w:left="0" w:right="0" w:firstLine="0"/>
              <w:rPr>
                <w:ins w:id="572" w:author="pachalo chizala" w:date="2023-10-03T06:55:00Z"/>
              </w:rPr>
            </w:pPr>
            <w:ins w:id="573" w:author="pachalo chizala" w:date="2023-10-03T06:55:00Z">
              <w:r>
                <w:rPr>
                  <w:i/>
                  <w:color w:val="FF0000"/>
                  <w:sz w:val="20"/>
                </w:rPr>
                <w:t xml:space="preserve">ASK IF </w:t>
              </w:r>
            </w:ins>
            <w:ins w:id="574" w:author="pachalo chizala" w:date="2023-10-03T07:00:00Z">
              <w:r w:rsidR="00504111">
                <w:rPr>
                  <w:i/>
                  <w:color w:val="FF0000"/>
                  <w:sz w:val="20"/>
                </w:rPr>
                <w:t>NO1=</w:t>
              </w:r>
            </w:ins>
            <w:proofErr w:type="spellStart"/>
            <w:ins w:id="575" w:author="pachalo chizala" w:date="2023-10-03T07:01:00Z">
              <w:r w:rsidR="00504111">
                <w:rPr>
                  <w:i/>
                  <w:color w:val="FF0000"/>
                  <w:sz w:val="20"/>
                </w:rPr>
                <w:t>a,b,c,d,e,h</w:t>
              </w:r>
            </w:ins>
            <w:proofErr w:type="spellEnd"/>
            <w:ins w:id="576" w:author="pachalo chizala" w:date="2023-10-03T06:55:00Z">
              <w:r>
                <w:rPr>
                  <w:i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ab/>
                <w:t xml:space="preserve"> </w:t>
              </w:r>
              <w:r>
                <w:rPr>
                  <w:i/>
                  <w:sz w:val="20"/>
                </w:rPr>
                <w:tab/>
                <w:t xml:space="preserve"> </w:t>
              </w:r>
              <w:r>
                <w:rPr>
                  <w:i/>
                  <w:sz w:val="20"/>
                </w:rPr>
                <w:tab/>
              </w:r>
              <w:r>
                <w:rPr>
                  <w:b/>
                  <w:i/>
                  <w:sz w:val="20"/>
                </w:rPr>
                <w:t xml:space="preserve"> </w:t>
              </w:r>
            </w:ins>
          </w:p>
          <w:p w14:paraId="5298457B" w14:textId="45B43E4D" w:rsidR="00146EFA" w:rsidRDefault="00146EFA" w:rsidP="00146EFA">
            <w:pPr>
              <w:spacing w:after="0" w:line="259" w:lineRule="auto"/>
              <w:ind w:left="0" w:right="0" w:firstLine="0"/>
              <w:rPr>
                <w:ins w:id="577" w:author="pachalo chizala" w:date="2023-10-03T06:55:00Z"/>
              </w:rPr>
            </w:pPr>
            <w:ins w:id="578" w:author="pachalo chizala" w:date="2023-10-03T06:55:00Z">
              <w:r>
                <w:rPr>
                  <w:b/>
                  <w:sz w:val="20"/>
                </w:rPr>
                <w:t xml:space="preserve">N01A </w:t>
              </w:r>
            </w:ins>
          </w:p>
          <w:p w14:paraId="02A766EA" w14:textId="36BFCB4D" w:rsidR="00146EFA" w:rsidRDefault="00146EFA">
            <w:pPr>
              <w:spacing w:after="0" w:line="259" w:lineRule="auto"/>
              <w:ind w:left="720" w:right="0" w:firstLine="0"/>
              <w:rPr>
                <w:ins w:id="579" w:author="pachalo chizala" w:date="2023-10-03T06:54:00Z"/>
                <w:i/>
                <w:color w:val="FF0000"/>
                <w:sz w:val="20"/>
              </w:rPr>
              <w:pPrChange w:id="580" w:author="pachalo chizala" w:date="2023-10-03T06:58:00Z">
                <w:pPr>
                  <w:tabs>
                    <w:tab w:val="center" w:pos="2881"/>
                    <w:tab w:val="center" w:pos="3601"/>
                    <w:tab w:val="center" w:pos="4321"/>
                  </w:tabs>
                  <w:spacing w:after="0" w:line="259" w:lineRule="auto"/>
                  <w:ind w:left="0" w:right="0" w:firstLine="0"/>
                </w:pPr>
              </w:pPrChange>
            </w:pPr>
            <w:ins w:id="581" w:author="pachalo chizala" w:date="2023-10-03T06:57:00Z">
              <w:r>
                <w:rPr>
                  <w:sz w:val="20"/>
                </w:rPr>
                <w:t xml:space="preserve">What is </w:t>
              </w:r>
            </w:ins>
            <w:ins w:id="582" w:author="pachalo chizala" w:date="2023-10-03T06:58:00Z">
              <w:r>
                <w:rPr>
                  <w:sz w:val="20"/>
                </w:rPr>
                <w:t>(</w:t>
              </w:r>
            </w:ins>
            <w:ins w:id="583" w:author="pachalo chizala" w:date="2023-10-03T06:57:00Z">
              <w:r>
                <w:rPr>
                  <w:sz w:val="20"/>
                </w:rPr>
                <w:t>you</w:t>
              </w:r>
            </w:ins>
            <w:ins w:id="584" w:author="pachalo chizala" w:date="2023-10-03T06:58:00Z">
              <w:r>
                <w:rPr>
                  <w:sz w:val="20"/>
                </w:rPr>
                <w:t>r/NAME’s)</w:t>
              </w:r>
            </w:ins>
            <w:ins w:id="585" w:author="pachalo chizala" w:date="2023-10-03T06:57:00Z">
              <w:r>
                <w:rPr>
                  <w:sz w:val="20"/>
                </w:rPr>
                <w:t xml:space="preserve"> current monthl</w:t>
              </w:r>
            </w:ins>
            <w:ins w:id="586" w:author="pachalo chizala" w:date="2023-10-03T06:58:00Z">
              <w:r>
                <w:rPr>
                  <w:sz w:val="20"/>
                </w:rPr>
                <w:t>y income</w:t>
              </w:r>
            </w:ins>
            <w:ins w:id="587" w:author="pachalo chizala" w:date="2023-10-03T07:02:00Z">
              <w:r w:rsidR="00504111">
                <w:rPr>
                  <w:sz w:val="20"/>
                </w:rPr>
                <w:t xml:space="preserve"> from the second job</w:t>
              </w:r>
            </w:ins>
            <w:ins w:id="588" w:author="pachalo chizala" w:date="2023-10-03T06:58:00Z">
              <w:r>
                <w:rPr>
                  <w:sz w:val="20"/>
                </w:rPr>
                <w:t>?</w:t>
              </w:r>
            </w:ins>
          </w:p>
        </w:tc>
      </w:tr>
      <w:tr w:rsidR="00844A2C" w14:paraId="53816116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84D6" w14:textId="649BE55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 xml:space="preserve"> =1, 4) &amp; (</w:t>
            </w:r>
            <w:r w:rsidR="002972B4">
              <w:rPr>
                <w:i/>
                <w:color w:val="FF0000"/>
                <w:sz w:val="20"/>
              </w:rPr>
              <w:t>N01</w:t>
            </w:r>
            <w:r>
              <w:rPr>
                <w:i/>
                <w:color w:val="FF0000"/>
                <w:sz w:val="20"/>
              </w:rPr>
              <w:t xml:space="preserve"> NE a OR </w:t>
            </w:r>
            <w:proofErr w:type="spellStart"/>
            <w:r>
              <w:rPr>
                <w:i/>
                <w:color w:val="FF0000"/>
                <w:sz w:val="20"/>
              </w:rPr>
              <w:t>i</w:t>
            </w:r>
            <w:proofErr w:type="spellEnd"/>
            <w:r>
              <w:rPr>
                <w:i/>
                <w:color w:val="FF0000"/>
                <w:sz w:val="20"/>
              </w:rPr>
              <w:t xml:space="preserve">) </w:t>
            </w:r>
          </w:p>
          <w:p w14:paraId="28ACE61B" w14:textId="7BDCC9D4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C04548E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Is (your/NAME’s) employer responsible for deducting any taxes on (your/NAME’s) income or is that (your/NAME’s) responsibility?  </w:t>
            </w:r>
          </w:p>
          <w:p w14:paraId="1D2C8EA6" w14:textId="77777777" w:rsidR="00844A2C" w:rsidRDefault="00503825">
            <w:pPr>
              <w:numPr>
                <w:ilvl w:val="0"/>
                <w:numId w:val="54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EMPLOYER IS RESPONSIBLE </w:t>
            </w:r>
          </w:p>
          <w:p w14:paraId="51693F95" w14:textId="77777777" w:rsidR="00844A2C" w:rsidRDefault="00503825">
            <w:pPr>
              <w:numPr>
                <w:ilvl w:val="0"/>
                <w:numId w:val="54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 ARE/NAME IS) RESPONSIBLE  </w:t>
            </w:r>
          </w:p>
          <w:p w14:paraId="4DB929B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C900260" w14:textId="77777777">
        <w:trPr>
          <w:trHeight w:val="150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7783" w14:textId="721A26D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</w:rPr>
              <w:t>M04</w:t>
            </w:r>
            <w:r>
              <w:rPr>
                <w:i/>
                <w:color w:val="FF0000"/>
              </w:rPr>
              <w:t>=2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CD3B35B" w14:textId="55BA8A82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N03</w:t>
            </w:r>
            <w:r w:rsidR="00503825">
              <w:rPr>
                <w:b/>
                <w:sz w:val="20"/>
              </w:rPr>
              <w:t xml:space="preserve">  </w:t>
            </w:r>
          </w:p>
          <w:p w14:paraId="709490EF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Can (you/NAME) set the price of the products or services that (you/NAME) offer(s) (yourself/himself/herself)? </w:t>
            </w:r>
            <w:r>
              <w:rPr>
                <w:sz w:val="20"/>
              </w:rPr>
              <w:tab/>
              <w:t xml:space="preserve"> </w:t>
            </w:r>
          </w:p>
          <w:p w14:paraId="0E8909BA" w14:textId="77777777" w:rsidR="00844A2C" w:rsidRDefault="00503825">
            <w:pPr>
              <w:numPr>
                <w:ilvl w:val="0"/>
                <w:numId w:val="5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3A46E370" w14:textId="77777777" w:rsidR="00844A2C" w:rsidRDefault="00503825">
            <w:pPr>
              <w:numPr>
                <w:ilvl w:val="0"/>
                <w:numId w:val="5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5C984A7" w14:textId="77777777">
        <w:trPr>
          <w:trHeight w:val="293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B7E9AD" w14:textId="41C721B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N03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698C72A7" w14:textId="5C745CF1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N04</w:t>
            </w:r>
            <w:r w:rsidR="00503825">
              <w:rPr>
                <w:b/>
                <w:sz w:val="20"/>
              </w:rPr>
              <w:t xml:space="preserve"> </w:t>
            </w:r>
          </w:p>
          <w:p w14:paraId="4C17649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Why can (you/NAME) not set the price? Is it because ….? </w:t>
            </w:r>
          </w:p>
          <w:p w14:paraId="387A81E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4ED5F8E5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enterprise or agent sets the price </w:t>
            </w:r>
          </w:p>
          <w:p w14:paraId="01BA46B5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set by the customer(s) </w:t>
            </w:r>
          </w:p>
          <w:p w14:paraId="6237353D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Government defines the price by law/regulation </w:t>
            </w:r>
          </w:p>
          <w:p w14:paraId="7B74FFA1" w14:textId="77777777" w:rsidR="00634097" w:rsidRPr="00634097" w:rsidRDefault="00503825" w:rsidP="00634097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negotiated with the customer </w:t>
            </w:r>
          </w:p>
          <w:p w14:paraId="6798F19B" w14:textId="64B7D50B" w:rsidR="00844A2C" w:rsidRDefault="00503825" w:rsidP="00634097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 w:rsidRPr="00634097">
              <w:rPr>
                <w:sz w:val="20"/>
              </w:rPr>
              <w:t xml:space="preserve">It is the going rate on the market  </w:t>
            </w:r>
          </w:p>
          <w:p w14:paraId="7179AE42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OTHER (SPECIFY):__________________ </w:t>
            </w:r>
          </w:p>
          <w:p w14:paraId="641F09D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270CC2F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EF2C4B2" w14:textId="77777777" w:rsidR="00844A2C" w:rsidRDefault="0050382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2486C6D" w14:textId="77777777" w:rsidR="00D32C97" w:rsidRDefault="00503825">
      <w:pPr>
        <w:spacing w:after="0" w:line="259" w:lineRule="auto"/>
        <w:ind w:left="0" w:right="0" w:firstLine="0"/>
        <w:jc w:val="both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14:paraId="1C9BA3C8" w14:textId="77777777" w:rsidR="00D32C97" w:rsidRDefault="00D32C97">
      <w:pPr>
        <w:spacing w:after="160" w:line="259" w:lineRule="auto"/>
        <w:ind w:left="0" w:right="0" w:firstLine="0"/>
        <w:rPr>
          <w:ins w:id="589" w:author="pachalo chizala" w:date="2023-10-04T06:42:00Z"/>
          <w:b/>
        </w:rPr>
      </w:pPr>
      <w:r>
        <w:rPr>
          <w:b/>
        </w:rPr>
        <w:br w:type="page"/>
      </w:r>
    </w:p>
    <w:tbl>
      <w:tblPr>
        <w:tblStyle w:val="TableGrid"/>
        <w:tblW w:w="9023" w:type="dxa"/>
        <w:tblInd w:w="5" w:type="dxa"/>
        <w:tblCellMar>
          <w:top w:w="41" w:type="dxa"/>
          <w:left w:w="108" w:type="dxa"/>
          <w:right w:w="85" w:type="dxa"/>
        </w:tblCellMar>
        <w:tblLook w:val="04A0" w:firstRow="1" w:lastRow="0" w:firstColumn="1" w:lastColumn="0" w:noHBand="0" w:noVBand="1"/>
        <w:tblPrChange w:id="590" w:author="pachalo chizala" w:date="2023-10-04T08:32:00Z">
          <w:tblPr>
            <w:tblStyle w:val="TableGrid"/>
            <w:tblW w:w="9023" w:type="dxa"/>
            <w:tblInd w:w="5" w:type="dxa"/>
            <w:tblCellMar>
              <w:top w:w="41" w:type="dxa"/>
              <w:left w:w="108" w:type="dxa"/>
              <w:right w:w="8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023"/>
        <w:tblGridChange w:id="591">
          <w:tblGrid>
            <w:gridCol w:w="9023"/>
          </w:tblGrid>
        </w:tblGridChange>
      </w:tblGrid>
      <w:tr w:rsidR="00020386" w14:paraId="63BABD9D" w14:textId="77777777" w:rsidTr="00020386">
        <w:trPr>
          <w:trHeight w:val="312"/>
          <w:ins w:id="592" w:author="pachalo chizala" w:date="2023-10-04T08:29:00Z"/>
          <w:trPrChange w:id="593" w:author="pachalo chizala" w:date="2023-10-04T08:32:00Z">
            <w:trPr>
              <w:trHeight w:val="312"/>
            </w:trPr>
          </w:trPrChange>
        </w:trPr>
        <w:tc>
          <w:tcPr>
            <w:tcW w:w="902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PrChange w:id="594" w:author="pachalo chizala" w:date="2023-10-04T08:32:00Z">
              <w:tcPr>
                <w:tcW w:w="90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000000"/>
              </w:tcPr>
            </w:tcPrChange>
          </w:tcPr>
          <w:p w14:paraId="55381642" w14:textId="078F3059" w:rsidR="00020386" w:rsidRDefault="00FB076F" w:rsidP="00DE40A9">
            <w:pPr>
              <w:spacing w:after="0" w:line="259" w:lineRule="auto"/>
              <w:ind w:left="0" w:right="22" w:firstLine="0"/>
              <w:jc w:val="center"/>
              <w:rPr>
                <w:ins w:id="595" w:author="pachalo chizala" w:date="2023-10-04T08:29:00Z"/>
              </w:rPr>
            </w:pPr>
            <w:ins w:id="596" w:author="pachalo chizala" w:date="2023-10-04T09:03:00Z">
              <w:r>
                <w:rPr>
                  <w:color w:val="FFFFFF"/>
                  <w:sz w:val="24"/>
                </w:rPr>
                <w:lastRenderedPageBreak/>
                <w:t>OTHER FORMS OF WORK – TEVET RELATED</w:t>
              </w:r>
            </w:ins>
          </w:p>
        </w:tc>
      </w:tr>
      <w:tr w:rsidR="00020386" w14:paraId="00DC3DC5" w14:textId="77777777" w:rsidTr="00020386">
        <w:tblPrEx>
          <w:tblCellMar>
            <w:left w:w="29" w:type="dxa"/>
            <w:right w:w="13" w:type="dxa"/>
          </w:tblCellMar>
          <w:tblPrExChange w:id="597" w:author="pachalo chizala" w:date="2023-10-04T08:32:00Z">
            <w:tblPrEx>
              <w:tblCellMar>
                <w:left w:w="29" w:type="dxa"/>
                <w:right w:w="13" w:type="dxa"/>
              </w:tblCellMar>
            </w:tblPrEx>
          </w:tblPrExChange>
        </w:tblPrEx>
        <w:trPr>
          <w:trHeight w:val="2199"/>
          <w:ins w:id="598" w:author="pachalo chizala" w:date="2023-10-04T08:31:00Z"/>
          <w:trPrChange w:id="599" w:author="pachalo chizala" w:date="2023-10-04T08:32:00Z">
            <w:trPr>
              <w:trHeight w:val="2199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600" w:author="pachalo chizala" w:date="2023-10-04T08:32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02084305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601" w:author="pachalo chizala" w:date="2023-10-04T08:31:00Z"/>
              </w:rPr>
            </w:pPr>
            <w:commentRangeStart w:id="602"/>
            <w:ins w:id="603" w:author="pachalo chizala" w:date="2023-10-04T08:31:00Z">
              <w:r>
                <w:rPr>
                  <w:i/>
                  <w:color w:val="FF0000"/>
                  <w:sz w:val="20"/>
                </w:rPr>
                <w:t>ASK IF (C01=d OR C02 = d) AND DEM10 = 3</w:t>
              </w:r>
              <w:commentRangeEnd w:id="602"/>
              <w:r>
                <w:rPr>
                  <w:rStyle w:val="CommentReference"/>
                </w:rPr>
                <w:commentReference w:id="602"/>
              </w:r>
            </w:ins>
          </w:p>
          <w:p w14:paraId="11FFB95D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604" w:author="pachalo chizala" w:date="2023-10-04T08:31:00Z"/>
              </w:rPr>
            </w:pPr>
            <w:ins w:id="605" w:author="pachalo chizala" w:date="2023-10-04T08:31:00Z">
              <w:r>
                <w:rPr>
                  <w:b/>
                  <w:sz w:val="20"/>
                </w:rPr>
                <w:t>TVT01</w:t>
              </w:r>
              <w:r>
                <w:rPr>
                  <w:sz w:val="20"/>
                </w:rPr>
                <w:t xml:space="preserve"> </w:t>
              </w:r>
            </w:ins>
          </w:p>
          <w:p w14:paraId="1A76CE27" w14:textId="6A6187FB" w:rsidR="00020386" w:rsidRDefault="00FB076F" w:rsidP="00DE40A9">
            <w:pPr>
              <w:spacing w:after="17" w:line="255" w:lineRule="auto"/>
              <w:ind w:left="1080" w:right="911" w:hanging="360"/>
              <w:rPr>
                <w:ins w:id="606" w:author="pachalo chizala" w:date="2023-10-04T08:31:00Z"/>
                <w:sz w:val="20"/>
              </w:rPr>
            </w:pPr>
            <w:ins w:id="607" w:author="pachalo chizala" w:date="2023-10-04T09:03:00Z">
              <w:r>
                <w:rPr>
                  <w:sz w:val="20"/>
                </w:rPr>
                <w:t>In the last seven days did d</w:t>
              </w:r>
            </w:ins>
            <w:ins w:id="608" w:author="pachalo chizala" w:date="2023-10-04T09:04:00Z">
              <w:r>
                <w:rPr>
                  <w:sz w:val="20"/>
                </w:rPr>
                <w:t xml:space="preserve">o any of the following jobs or perform any of </w:t>
              </w:r>
            </w:ins>
            <w:ins w:id="609" w:author="pachalo chizala" w:date="2023-10-04T08:31:00Z">
              <w:r w:rsidR="00020386">
                <w:rPr>
                  <w:sz w:val="20"/>
                </w:rPr>
                <w:t>as th</w:t>
              </w:r>
            </w:ins>
            <w:ins w:id="610" w:author="pachalo chizala" w:date="2023-10-04T09:04:00Z">
              <w:r w:rsidR="003D6AC3">
                <w:rPr>
                  <w:sz w:val="20"/>
                </w:rPr>
                <w:t>ese:</w:t>
              </w:r>
            </w:ins>
            <w:ins w:id="611" w:author="pachalo chizala" w:date="2023-10-04T08:31:00Z">
              <w:r w:rsidR="00020386">
                <w:rPr>
                  <w:sz w:val="20"/>
                </w:rPr>
                <w:t xml:space="preserve"> ? </w:t>
              </w:r>
            </w:ins>
          </w:p>
          <w:p w14:paraId="5ACF5C79" w14:textId="77777777" w:rsidR="00020386" w:rsidRDefault="00020386" w:rsidP="00DE40A9">
            <w:pPr>
              <w:spacing w:after="17" w:line="255" w:lineRule="auto"/>
              <w:ind w:left="1080" w:right="911" w:hanging="360"/>
              <w:rPr>
                <w:ins w:id="612" w:author="pachalo chizala" w:date="2023-10-04T08:31:00Z"/>
                <w:i/>
                <w:sz w:val="20"/>
              </w:rPr>
            </w:pPr>
            <w:ins w:id="613" w:author="pachalo chizala" w:date="2023-10-04T08:31:00Z">
              <w:r>
                <w:rPr>
                  <w:i/>
                  <w:sz w:val="20"/>
                </w:rPr>
                <w:t xml:space="preserve">READ AND MARK ALL THAT APPLY </w:t>
              </w:r>
            </w:ins>
          </w:p>
          <w:p w14:paraId="601B7189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14" w:author="pachalo chizala" w:date="2023-10-04T08:31:00Z"/>
                <w:sz w:val="20"/>
              </w:rPr>
            </w:pPr>
            <w:ins w:id="615" w:author="pachalo chizala" w:date="2023-10-04T08:31:00Z">
              <w:r w:rsidRPr="008B45BB">
                <w:rPr>
                  <w:sz w:val="20"/>
                </w:rPr>
                <w:t>Automobile Mechanics (AMM)</w:t>
              </w:r>
            </w:ins>
          </w:p>
          <w:p w14:paraId="17DF7DF9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16" w:author="pachalo chizala" w:date="2023-10-04T08:31:00Z"/>
                <w:sz w:val="20"/>
              </w:rPr>
            </w:pPr>
            <w:ins w:id="617" w:author="pachalo chizala" w:date="2023-10-04T08:31:00Z">
              <w:r w:rsidRPr="008B45BB">
                <w:rPr>
                  <w:sz w:val="20"/>
                </w:rPr>
                <w:t>Administrative Studies (AAS) </w:t>
              </w:r>
            </w:ins>
          </w:p>
          <w:p w14:paraId="73F06DD4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18" w:author="pachalo chizala" w:date="2023-10-04T08:31:00Z"/>
                <w:sz w:val="20"/>
              </w:rPr>
            </w:pPr>
            <w:ins w:id="619" w:author="pachalo chizala" w:date="2023-10-04T08:31:00Z">
              <w:r w:rsidRPr="008B45BB">
                <w:rPr>
                  <w:sz w:val="20"/>
                </w:rPr>
                <w:t>Bricklaying (BRL) </w:t>
              </w:r>
            </w:ins>
          </w:p>
          <w:p w14:paraId="69B25CF1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20" w:author="pachalo chizala" w:date="2023-10-04T08:31:00Z"/>
                <w:sz w:val="20"/>
              </w:rPr>
            </w:pPr>
            <w:ins w:id="621" w:author="pachalo chizala" w:date="2023-10-04T08:31:00Z">
              <w:r w:rsidRPr="008B45BB">
                <w:rPr>
                  <w:sz w:val="20"/>
                </w:rPr>
                <w:t>Cosmetology (CMG)</w:t>
              </w:r>
            </w:ins>
          </w:p>
          <w:p w14:paraId="7AA47E5C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22" w:author="pachalo chizala" w:date="2023-10-04T08:31:00Z"/>
                <w:sz w:val="20"/>
              </w:rPr>
            </w:pPr>
            <w:ins w:id="623" w:author="pachalo chizala" w:date="2023-10-04T08:31:00Z">
              <w:r w:rsidRPr="008B45BB">
                <w:rPr>
                  <w:sz w:val="20"/>
                </w:rPr>
                <w:t>Carpentry and Joinery (CRJ)</w:t>
              </w:r>
            </w:ins>
          </w:p>
          <w:p w14:paraId="13909672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24" w:author="pachalo chizala" w:date="2023-10-04T08:31:00Z"/>
                <w:sz w:val="20"/>
              </w:rPr>
            </w:pPr>
            <w:ins w:id="625" w:author="pachalo chizala" w:date="2023-10-04T08:31:00Z">
              <w:r w:rsidRPr="008B45BB">
                <w:rPr>
                  <w:sz w:val="20"/>
                </w:rPr>
                <w:t>Edible Horticulture (EHC)</w:t>
              </w:r>
            </w:ins>
          </w:p>
          <w:p w14:paraId="2CE8532E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26" w:author="pachalo chizala" w:date="2023-10-04T08:31:00Z"/>
                <w:sz w:val="20"/>
              </w:rPr>
            </w:pPr>
            <w:ins w:id="627" w:author="pachalo chizala" w:date="2023-10-04T08:31:00Z">
              <w:r w:rsidRPr="008B45BB">
                <w:rPr>
                  <w:sz w:val="20"/>
                </w:rPr>
                <w:t>Electrical Installation and Electronics (EIE) </w:t>
              </w:r>
            </w:ins>
          </w:p>
          <w:p w14:paraId="67CBD54A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28" w:author="pachalo chizala" w:date="2023-10-04T08:31:00Z"/>
                <w:sz w:val="20"/>
              </w:rPr>
            </w:pPr>
            <w:ins w:id="629" w:author="pachalo chizala" w:date="2023-10-04T08:31:00Z">
              <w:r w:rsidRPr="008B45BB">
                <w:rPr>
                  <w:sz w:val="20"/>
                </w:rPr>
                <w:t>Fabrication and Welding (FBW)</w:t>
              </w:r>
            </w:ins>
          </w:p>
          <w:p w14:paraId="11C25FF6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30" w:author="pachalo chizala" w:date="2023-10-04T08:31:00Z"/>
                <w:sz w:val="20"/>
              </w:rPr>
            </w:pPr>
            <w:ins w:id="631" w:author="pachalo chizala" w:date="2023-10-04T08:31:00Z">
              <w:r w:rsidRPr="008B45BB">
                <w:rPr>
                  <w:sz w:val="20"/>
                </w:rPr>
                <w:t>Food Production (FPR) </w:t>
              </w:r>
            </w:ins>
          </w:p>
          <w:p w14:paraId="68E81F4E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32" w:author="pachalo chizala" w:date="2023-10-04T08:31:00Z"/>
                <w:sz w:val="20"/>
              </w:rPr>
            </w:pPr>
            <w:ins w:id="633" w:author="pachalo chizala" w:date="2023-10-04T08:31:00Z">
              <w:r w:rsidRPr="008B45BB">
                <w:rPr>
                  <w:sz w:val="20"/>
                </w:rPr>
                <w:t>General Fitting (GFT)</w:t>
              </w:r>
            </w:ins>
          </w:p>
          <w:p w14:paraId="2C05E35B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34" w:author="pachalo chizala" w:date="2023-10-04T08:31:00Z"/>
                <w:sz w:val="20"/>
              </w:rPr>
            </w:pPr>
            <w:ins w:id="635" w:author="pachalo chizala" w:date="2023-10-04T08:31:00Z">
              <w:r w:rsidRPr="008B45BB">
                <w:rPr>
                  <w:sz w:val="20"/>
                </w:rPr>
                <w:t>Information and Communication Technology (ICT)</w:t>
              </w:r>
            </w:ins>
          </w:p>
          <w:p w14:paraId="78EFE2BC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36" w:author="pachalo chizala" w:date="2023-10-04T08:31:00Z"/>
                <w:sz w:val="20"/>
              </w:rPr>
            </w:pPr>
            <w:ins w:id="637" w:author="pachalo chizala" w:date="2023-10-04T08:31:00Z">
              <w:r w:rsidRPr="008B45BB">
                <w:rPr>
                  <w:sz w:val="20"/>
                </w:rPr>
                <w:t>Motorcycle Mechanics (MCM)</w:t>
              </w:r>
            </w:ins>
          </w:p>
          <w:p w14:paraId="25DA4DD8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38" w:author="pachalo chizala" w:date="2023-10-04T08:31:00Z"/>
                <w:sz w:val="20"/>
              </w:rPr>
            </w:pPr>
            <w:ins w:id="639" w:author="pachalo chizala" w:date="2023-10-04T08:31:00Z">
              <w:r w:rsidRPr="008B45BB">
                <w:rPr>
                  <w:sz w:val="20"/>
                </w:rPr>
                <w:t>Painting and Decoration (PAD)</w:t>
              </w:r>
            </w:ins>
          </w:p>
          <w:p w14:paraId="42E92193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40" w:author="pachalo chizala" w:date="2023-10-04T08:31:00Z"/>
                <w:sz w:val="20"/>
              </w:rPr>
            </w:pPr>
            <w:ins w:id="641" w:author="pachalo chizala" w:date="2023-10-04T08:31:00Z">
              <w:r w:rsidRPr="008B45BB">
                <w:rPr>
                  <w:sz w:val="20"/>
                </w:rPr>
                <w:t>Plumbing (PLB)</w:t>
              </w:r>
            </w:ins>
          </w:p>
          <w:p w14:paraId="04B9D089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42" w:author="pachalo chizala" w:date="2023-10-04T08:31:00Z"/>
                <w:sz w:val="20"/>
              </w:rPr>
            </w:pPr>
            <w:ins w:id="643" w:author="pachalo chizala" w:date="2023-10-04T08:31:00Z">
              <w:r w:rsidRPr="008B45BB">
                <w:rPr>
                  <w:sz w:val="20"/>
                </w:rPr>
                <w:t>Refrigeration and Air Conditioning Mechanics (RAM) </w:t>
              </w:r>
            </w:ins>
          </w:p>
          <w:p w14:paraId="6781B9DC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44" w:author="pachalo chizala" w:date="2023-10-04T08:31:00Z"/>
                <w:sz w:val="20"/>
              </w:rPr>
            </w:pPr>
            <w:ins w:id="645" w:author="pachalo chizala" w:date="2023-10-04T08:31:00Z">
              <w:r w:rsidRPr="008B45BB">
                <w:rPr>
                  <w:sz w:val="20"/>
                </w:rPr>
                <w:t>Solar Photovoltaic Installation (SPV)</w:t>
              </w:r>
            </w:ins>
          </w:p>
          <w:p w14:paraId="76C41F8F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46" w:author="pachalo chizala" w:date="2023-10-04T08:31:00Z"/>
                <w:sz w:val="20"/>
              </w:rPr>
            </w:pPr>
            <w:ins w:id="647" w:author="pachalo chizala" w:date="2023-10-04T08:31:00Z">
              <w:r w:rsidRPr="008B45BB">
                <w:rPr>
                  <w:sz w:val="20"/>
                </w:rPr>
                <w:t>Tailoring and Fashion Designing (TFD)</w:t>
              </w:r>
            </w:ins>
          </w:p>
          <w:p w14:paraId="5CFBADB4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48" w:author="pachalo chizala" w:date="2023-10-04T08:31:00Z"/>
                <w:sz w:val="20"/>
              </w:rPr>
            </w:pPr>
            <w:ins w:id="649" w:author="pachalo chizala" w:date="2023-10-04T08:31:00Z">
              <w:r w:rsidRPr="008B45BB">
                <w:rPr>
                  <w:sz w:val="20"/>
                </w:rPr>
                <w:t>Tour Guide (TRG)</w:t>
              </w:r>
            </w:ins>
          </w:p>
          <w:p w14:paraId="3E43BCDD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50" w:author="pachalo chizala" w:date="2023-10-04T08:31:00Z"/>
                <w:sz w:val="20"/>
              </w:rPr>
            </w:pPr>
            <w:ins w:id="651" w:author="pachalo chizala" w:date="2023-10-04T08:31:00Z">
              <w:r w:rsidRPr="008B45BB">
                <w:rPr>
                  <w:sz w:val="20"/>
                </w:rPr>
                <w:t>Wood Work Machining (WWM) </w:t>
              </w:r>
            </w:ins>
          </w:p>
          <w:p w14:paraId="47B14865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52" w:author="pachalo chizala" w:date="2023-10-04T08:31:00Z"/>
                <w:sz w:val="20"/>
              </w:rPr>
            </w:pPr>
            <w:ins w:id="653" w:author="pachalo chizala" w:date="2023-10-04T08:31:00Z">
              <w:r>
                <w:rPr>
                  <w:sz w:val="20"/>
                </w:rPr>
                <w:t>OTHER (SPECIFY)</w:t>
              </w:r>
            </w:ins>
          </w:p>
          <w:p w14:paraId="773329EC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654" w:author="pachalo chizala" w:date="2023-10-04T08:31:00Z"/>
                <w:i/>
                <w:color w:val="FF0000"/>
                <w:sz w:val="20"/>
              </w:rPr>
            </w:pPr>
          </w:p>
        </w:tc>
      </w:tr>
      <w:tr w:rsidR="00020386" w14:paraId="5A9CBBE8" w14:textId="77777777" w:rsidTr="00020386">
        <w:tblPrEx>
          <w:tblCellMar>
            <w:left w:w="29" w:type="dxa"/>
            <w:right w:w="13" w:type="dxa"/>
          </w:tblCellMar>
        </w:tblPrEx>
        <w:trPr>
          <w:trHeight w:val="1469"/>
          <w:ins w:id="655" w:author="pachalo chizala" w:date="2023-10-04T08:31:00Z"/>
        </w:trPr>
        <w:tc>
          <w:tcPr>
            <w:tcW w:w="9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C3A6BEF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656" w:author="pachalo chizala" w:date="2023-10-04T08:31:00Z"/>
              </w:rPr>
            </w:pPr>
            <w:ins w:id="657" w:author="pachalo chizala" w:date="2023-10-04T08:31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084B809A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658" w:author="pachalo chizala" w:date="2023-10-04T08:31:00Z"/>
              </w:rPr>
            </w:pPr>
            <w:ins w:id="659" w:author="pachalo chizala" w:date="2023-10-04T08:31:00Z">
              <w:r>
                <w:rPr>
                  <w:b/>
                  <w:sz w:val="20"/>
                </w:rPr>
                <w:t>TVT02</w:t>
              </w:r>
            </w:ins>
          </w:p>
          <w:p w14:paraId="53914B94" w14:textId="77777777" w:rsidR="00020386" w:rsidRDefault="00020386" w:rsidP="00DE40A9">
            <w:pPr>
              <w:tabs>
                <w:tab w:val="center" w:pos="3366"/>
              </w:tabs>
              <w:spacing w:after="0" w:line="259" w:lineRule="auto"/>
              <w:ind w:left="0" w:right="0" w:firstLine="0"/>
              <w:rPr>
                <w:ins w:id="660" w:author="pachalo chizala" w:date="2023-10-04T08:31:00Z"/>
              </w:rPr>
            </w:pPr>
            <w:ins w:id="661" w:author="pachalo chizala" w:date="2023-10-04T08:31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(Were/Was) (you/NAME) hired by someone else to do this work? </w:t>
              </w:r>
            </w:ins>
          </w:p>
          <w:p w14:paraId="080D54BB" w14:textId="77777777" w:rsidR="00020386" w:rsidRDefault="00020386" w:rsidP="00020386">
            <w:pPr>
              <w:numPr>
                <w:ilvl w:val="0"/>
                <w:numId w:val="123"/>
              </w:numPr>
              <w:spacing w:after="0" w:line="259" w:lineRule="auto"/>
              <w:ind w:right="0" w:hanging="197"/>
              <w:rPr>
                <w:ins w:id="662" w:author="pachalo chizala" w:date="2023-10-04T08:31:00Z"/>
              </w:rPr>
            </w:pPr>
            <w:ins w:id="663" w:author="pachalo chizala" w:date="2023-10-04T08:31:00Z">
              <w:r>
                <w:rPr>
                  <w:sz w:val="20"/>
                </w:rPr>
                <w:t xml:space="preserve">YES </w:t>
              </w:r>
            </w:ins>
          </w:p>
          <w:p w14:paraId="02785192" w14:textId="77777777" w:rsidR="00020386" w:rsidRPr="003D6AC3" w:rsidRDefault="00020386" w:rsidP="00020386">
            <w:pPr>
              <w:numPr>
                <w:ilvl w:val="0"/>
                <w:numId w:val="123"/>
              </w:numPr>
              <w:spacing w:after="0" w:line="259" w:lineRule="auto"/>
              <w:ind w:right="0" w:hanging="197"/>
              <w:rPr>
                <w:ins w:id="664" w:author="pachalo chizala" w:date="2023-10-04T09:10:00Z"/>
                <w:rPrChange w:id="665" w:author="pachalo chizala" w:date="2023-10-04T09:10:00Z">
                  <w:rPr>
                    <w:ins w:id="666" w:author="pachalo chizala" w:date="2023-10-04T09:10:00Z"/>
                    <w:sz w:val="20"/>
                  </w:rPr>
                </w:rPrChange>
              </w:rPr>
            </w:pPr>
            <w:ins w:id="667" w:author="pachalo chizala" w:date="2023-10-04T08:31:00Z">
              <w:r>
                <w:rPr>
                  <w:sz w:val="20"/>
                </w:rPr>
                <w:t xml:space="preserve">NO </w:t>
              </w:r>
            </w:ins>
          </w:p>
          <w:p w14:paraId="7F9BF093" w14:textId="77777777" w:rsidR="003D6AC3" w:rsidRDefault="003D6AC3" w:rsidP="003D6AC3">
            <w:pPr>
              <w:spacing w:after="0" w:line="259" w:lineRule="auto"/>
              <w:ind w:left="917" w:right="0" w:firstLine="0"/>
              <w:rPr>
                <w:ins w:id="668" w:author="pachalo chizala" w:date="2023-10-04T09:10:00Z"/>
              </w:rPr>
            </w:pPr>
          </w:p>
          <w:p w14:paraId="4DD054A8" w14:textId="6DEE64E4" w:rsidR="003D6AC3" w:rsidRDefault="003D6AC3" w:rsidP="003D6AC3">
            <w:pPr>
              <w:spacing w:after="0" w:line="259" w:lineRule="auto"/>
              <w:ind w:left="917" w:right="0" w:firstLine="0"/>
              <w:rPr>
                <w:ins w:id="669" w:author="pachalo chizala" w:date="2023-10-04T08:31:00Z"/>
              </w:rPr>
              <w:pPrChange w:id="670" w:author="pachalo chizala" w:date="2023-10-04T09:10:00Z">
                <w:pPr>
                  <w:numPr>
                    <w:numId w:val="123"/>
                  </w:numPr>
                  <w:spacing w:after="0" w:line="259" w:lineRule="auto"/>
                  <w:ind w:left="917" w:right="0" w:hanging="197"/>
                </w:pPr>
              </w:pPrChange>
            </w:pPr>
            <w:ins w:id="671" w:author="pachalo chizala" w:date="2023-10-04T09:10:00Z">
              <w:r>
                <w:t xml:space="preserve">Is it that you </w:t>
              </w:r>
              <w:proofErr w:type="spellStart"/>
              <w:r>
                <w:t>perfom</w:t>
              </w:r>
              <w:proofErr w:type="spellEnd"/>
              <w:r>
                <w:t xml:space="preserve"> any of these but you did not do that in the last 7 days and you will return to that w</w:t>
              </w:r>
            </w:ins>
            <w:ins w:id="672" w:author="pachalo chizala" w:date="2023-10-04T09:11:00Z">
              <w:r>
                <w:t>ithin 3 months</w:t>
              </w:r>
            </w:ins>
          </w:p>
          <w:p w14:paraId="5CDDF407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673" w:author="pachalo chizala" w:date="2023-10-04T08:31:00Z"/>
              </w:rPr>
            </w:pPr>
            <w:ins w:id="674" w:author="pachalo chizala" w:date="2023-10-04T08:31:00Z">
              <w:r>
                <w:rPr>
                  <w:sz w:val="20"/>
                </w:rPr>
                <w:t xml:space="preserve"> </w:t>
              </w:r>
            </w:ins>
          </w:p>
        </w:tc>
      </w:tr>
      <w:tr w:rsidR="00020386" w14:paraId="6C3AAF5A" w14:textId="77777777" w:rsidTr="00020386">
        <w:tblPrEx>
          <w:tblCellMar>
            <w:left w:w="29" w:type="dxa"/>
            <w:right w:w="13" w:type="dxa"/>
          </w:tblCellMar>
          <w:tblPrExChange w:id="675" w:author="pachalo chizala" w:date="2023-10-04T08:32:00Z">
            <w:tblPrEx>
              <w:tblCellMar>
                <w:left w:w="29" w:type="dxa"/>
                <w:right w:w="13" w:type="dxa"/>
              </w:tblCellMar>
            </w:tblPrEx>
          </w:tblPrExChange>
        </w:tblPrEx>
        <w:trPr>
          <w:trHeight w:val="1469"/>
          <w:ins w:id="676" w:author="pachalo chizala" w:date="2023-10-04T08:31:00Z"/>
          <w:trPrChange w:id="677" w:author="pachalo chizala" w:date="2023-10-04T08:32:00Z">
            <w:trPr>
              <w:trHeight w:val="1469"/>
            </w:trPr>
          </w:trPrChange>
        </w:trPr>
        <w:tc>
          <w:tcPr>
            <w:tcW w:w="9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678" w:author="pachalo chizala" w:date="2023-10-04T08:32:00Z">
              <w:tcPr>
                <w:tcW w:w="9018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533BD432" w14:textId="77777777" w:rsidR="00020386" w:rsidRPr="00DD7C9F" w:rsidRDefault="00020386" w:rsidP="00DE40A9">
            <w:pPr>
              <w:spacing w:after="0" w:line="240" w:lineRule="auto"/>
              <w:ind w:left="0" w:right="0" w:firstLine="0"/>
              <w:rPr>
                <w:ins w:id="679" w:author="pachalo chizala" w:date="2023-10-04T08:31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680" w:author="pachalo chizala" w:date="2023-10-04T08:31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ASK IF(</w:t>
              </w:r>
              <w:r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TVT02</w:t>
              </w:r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=1)</w:t>
              </w:r>
              <w:r w:rsidRPr="00DD7C9F">
                <w:rPr>
                  <w:rFonts w:eastAsia="Times New Roman"/>
                  <w:i/>
                  <w:iCs/>
                  <w:sz w:val="20"/>
                  <w:szCs w:val="20"/>
                </w:rPr>
                <w:t xml:space="preserve"> 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394876FA" w14:textId="77777777" w:rsidR="00020386" w:rsidRPr="00DD7C9F" w:rsidRDefault="00020386" w:rsidP="00DE40A9">
            <w:pPr>
              <w:spacing w:after="0" w:line="240" w:lineRule="auto"/>
              <w:ind w:left="0" w:right="0" w:firstLine="0"/>
              <w:rPr>
                <w:ins w:id="681" w:author="pachalo chizala" w:date="2023-10-04T08:31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682" w:author="pachalo chizala" w:date="2023-10-04T08:31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TVT0</w:t>
              </w:r>
              <w:r>
                <w:rPr>
                  <w:rFonts w:eastAsia="Times New Roman"/>
                  <w:b/>
                  <w:bCs/>
                  <w:sz w:val="20"/>
                  <w:szCs w:val="20"/>
                </w:rPr>
                <w:t>3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2C09357B" w14:textId="77777777" w:rsidR="00020386" w:rsidRPr="00DD7C9F" w:rsidRDefault="00020386" w:rsidP="00DE40A9">
            <w:pPr>
              <w:spacing w:after="17" w:line="240" w:lineRule="auto"/>
              <w:ind w:left="720" w:right="0" w:hanging="720"/>
              <w:rPr>
                <w:ins w:id="683" w:author="pachalo chizala" w:date="2023-10-04T08:31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684" w:author="pachalo chizala" w:date="2023-10-04T08:31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  </w:t>
              </w:r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ab/>
              </w:r>
              <w:r w:rsidRPr="007F3E05">
                <w:rPr>
                  <w:rFonts w:eastAsia="Times New Roman"/>
                  <w:sz w:val="20"/>
                  <w:szCs w:val="20"/>
                </w:rPr>
                <w:t>Did you attain this skill</w:t>
              </w:r>
              <w:r>
                <w:rPr>
                  <w:rFonts w:eastAsia="Times New Roman"/>
                  <w:sz w:val="20"/>
                  <w:szCs w:val="20"/>
                </w:rPr>
                <w:t xml:space="preserve"> from a</w:t>
              </w:r>
              <w:r w:rsidRPr="007F3E05">
                <w:rPr>
                  <w:rFonts w:eastAsia="Times New Roman"/>
                  <w:sz w:val="20"/>
                  <w:szCs w:val="20"/>
                </w:rPr>
                <w:t xml:space="preserve"> </w:t>
              </w:r>
              <w:r>
                <w:rPr>
                  <w:rFonts w:eastAsia="Times New Roman"/>
                  <w:sz w:val="20"/>
                  <w:szCs w:val="20"/>
                </w:rPr>
                <w:t>Technical college (NTC,CTC,CSDC)</w:t>
              </w:r>
              <w:r w:rsidRPr="00DD7C9F">
                <w:rPr>
                  <w:rFonts w:eastAsia="Times New Roman"/>
                  <w:sz w:val="20"/>
                  <w:szCs w:val="20"/>
                </w:rPr>
                <w:t>?</w:t>
              </w:r>
            </w:ins>
          </w:p>
          <w:p w14:paraId="78556F4B" w14:textId="77777777" w:rsidR="00020386" w:rsidRPr="00DE40A9" w:rsidRDefault="00020386" w:rsidP="00020386">
            <w:pPr>
              <w:numPr>
                <w:ilvl w:val="0"/>
                <w:numId w:val="127"/>
              </w:numPr>
              <w:spacing w:after="3" w:line="240" w:lineRule="auto"/>
              <w:ind w:left="1080" w:right="0"/>
              <w:textAlignment w:val="baseline"/>
              <w:rPr>
                <w:ins w:id="685" w:author="pachalo chizala" w:date="2023-10-04T08:31:00Z"/>
                <w:i/>
                <w:color w:val="auto"/>
                <w:sz w:val="20"/>
              </w:rPr>
            </w:pPr>
            <w:ins w:id="686" w:author="pachalo chizala" w:date="2023-10-04T08:31:00Z">
              <w:r w:rsidRPr="00DE40A9">
                <w:rPr>
                  <w:rFonts w:eastAsia="Times New Roman"/>
                  <w:color w:val="auto"/>
                  <w:sz w:val="20"/>
                  <w:szCs w:val="20"/>
                </w:rPr>
                <w:t xml:space="preserve">YES </w:t>
              </w:r>
            </w:ins>
          </w:p>
          <w:p w14:paraId="009B989F" w14:textId="77777777" w:rsidR="00020386" w:rsidRDefault="00020386" w:rsidP="00020386">
            <w:pPr>
              <w:numPr>
                <w:ilvl w:val="0"/>
                <w:numId w:val="127"/>
              </w:numPr>
              <w:spacing w:after="3" w:line="240" w:lineRule="auto"/>
              <w:ind w:left="1080" w:right="0"/>
              <w:textAlignment w:val="baseline"/>
              <w:rPr>
                <w:ins w:id="687" w:author="pachalo chizala" w:date="2023-10-04T08:31:00Z"/>
                <w:i/>
                <w:color w:val="FF0000"/>
                <w:sz w:val="20"/>
              </w:rPr>
            </w:pPr>
            <w:ins w:id="688" w:author="pachalo chizala" w:date="2023-10-04T08:31:00Z">
              <w:r w:rsidRPr="00DE40A9">
                <w:rPr>
                  <w:rFonts w:eastAsia="Times New Roman"/>
                  <w:color w:val="auto"/>
                  <w:sz w:val="20"/>
                  <w:szCs w:val="20"/>
                </w:rPr>
                <w:t>NO </w:t>
              </w:r>
              <w:r w:rsidRPr="00DE40A9">
                <w:rPr>
                  <w:rFonts w:eastAsia="Times New Roman"/>
                  <w:color w:val="auto"/>
                </w:rPr>
                <w:t> </w:t>
              </w:r>
            </w:ins>
          </w:p>
        </w:tc>
      </w:tr>
      <w:tr w:rsidR="00020386" w14:paraId="7F34B348" w14:textId="77777777" w:rsidTr="00020386">
        <w:tblPrEx>
          <w:tblCellMar>
            <w:left w:w="29" w:type="dxa"/>
            <w:right w:w="13" w:type="dxa"/>
          </w:tblCellMar>
          <w:tblPrExChange w:id="689" w:author="pachalo chizala" w:date="2023-10-04T08:32:00Z">
            <w:tblPrEx>
              <w:tblCellMar>
                <w:left w:w="29" w:type="dxa"/>
                <w:right w:w="13" w:type="dxa"/>
              </w:tblCellMar>
            </w:tblPrEx>
          </w:tblPrExChange>
        </w:tblPrEx>
        <w:trPr>
          <w:trHeight w:val="1469"/>
          <w:ins w:id="690" w:author="pachalo chizala" w:date="2023-10-04T08:31:00Z"/>
          <w:trPrChange w:id="691" w:author="pachalo chizala" w:date="2023-10-04T08:32:00Z">
            <w:trPr>
              <w:trHeight w:val="1469"/>
            </w:trPr>
          </w:trPrChange>
        </w:trPr>
        <w:tc>
          <w:tcPr>
            <w:tcW w:w="9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692" w:author="pachalo chizala" w:date="2023-10-04T08:32:00Z">
              <w:tcPr>
                <w:tcW w:w="9018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2265F441" w14:textId="77777777" w:rsidR="00020386" w:rsidRPr="00DD7C9F" w:rsidRDefault="00020386" w:rsidP="00DE40A9">
            <w:pPr>
              <w:spacing w:after="0" w:line="240" w:lineRule="auto"/>
              <w:ind w:left="0" w:right="0" w:firstLine="0"/>
              <w:rPr>
                <w:ins w:id="693" w:author="pachalo chizala" w:date="2023-10-04T08:31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694" w:author="pachalo chizala" w:date="2023-10-04T08:31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ASK IF(</w:t>
              </w:r>
              <w:r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TVT02</w:t>
              </w:r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=1)</w:t>
              </w:r>
              <w:r w:rsidRPr="00DD7C9F">
                <w:rPr>
                  <w:rFonts w:eastAsia="Times New Roman"/>
                  <w:i/>
                  <w:iCs/>
                  <w:sz w:val="20"/>
                  <w:szCs w:val="20"/>
                </w:rPr>
                <w:t xml:space="preserve"> 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3C58177D" w14:textId="77777777" w:rsidR="00020386" w:rsidRPr="00DD7C9F" w:rsidRDefault="00020386" w:rsidP="00DE40A9">
            <w:pPr>
              <w:spacing w:after="0" w:line="240" w:lineRule="auto"/>
              <w:ind w:left="0" w:right="0" w:firstLine="0"/>
              <w:rPr>
                <w:ins w:id="695" w:author="pachalo chizala" w:date="2023-10-04T08:31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696" w:author="pachalo chizala" w:date="2023-10-04T08:31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TVT0</w:t>
              </w:r>
              <w:r>
                <w:rPr>
                  <w:rFonts w:eastAsia="Times New Roman"/>
                  <w:b/>
                  <w:bCs/>
                  <w:sz w:val="20"/>
                  <w:szCs w:val="20"/>
                </w:rPr>
                <w:t>4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1A89E0E4" w14:textId="77777777" w:rsidR="00020386" w:rsidRPr="00DD7C9F" w:rsidRDefault="00020386" w:rsidP="00DE40A9">
            <w:pPr>
              <w:spacing w:after="17" w:line="240" w:lineRule="auto"/>
              <w:ind w:left="720" w:right="0" w:hanging="720"/>
              <w:rPr>
                <w:ins w:id="697" w:author="pachalo chizala" w:date="2023-10-04T08:31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698" w:author="pachalo chizala" w:date="2023-10-04T08:31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  </w:t>
              </w:r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ab/>
              </w:r>
              <w:r w:rsidRPr="00DE40A9">
                <w:rPr>
                  <w:rFonts w:eastAsia="Times New Roman"/>
                  <w:sz w:val="20"/>
                  <w:szCs w:val="20"/>
                </w:rPr>
                <w:t>W</w:t>
              </w:r>
              <w:r w:rsidRPr="007F3E05">
                <w:rPr>
                  <w:rFonts w:eastAsia="Times New Roman"/>
                  <w:sz w:val="20"/>
                  <w:szCs w:val="20"/>
                </w:rPr>
                <w:t>as skill certification a requirement for this job</w:t>
              </w:r>
              <w:r w:rsidRPr="00DD7C9F">
                <w:rPr>
                  <w:rFonts w:eastAsia="Times New Roman"/>
                  <w:sz w:val="20"/>
                  <w:szCs w:val="20"/>
                </w:rPr>
                <w:t>?</w:t>
              </w:r>
            </w:ins>
          </w:p>
          <w:p w14:paraId="3685536F" w14:textId="77777777" w:rsidR="00020386" w:rsidRPr="00DE40A9" w:rsidRDefault="00020386" w:rsidP="00020386">
            <w:pPr>
              <w:numPr>
                <w:ilvl w:val="0"/>
                <w:numId w:val="128"/>
              </w:numPr>
              <w:spacing w:after="3" w:line="240" w:lineRule="auto"/>
              <w:ind w:right="0"/>
              <w:textAlignment w:val="baseline"/>
              <w:rPr>
                <w:ins w:id="699" w:author="pachalo chizala" w:date="2023-10-04T08:31:00Z"/>
                <w:rFonts w:eastAsia="Times New Roman"/>
                <w:color w:val="FF0000"/>
                <w:sz w:val="20"/>
                <w:szCs w:val="20"/>
              </w:rPr>
            </w:pPr>
            <w:ins w:id="700" w:author="pachalo chizala" w:date="2023-10-04T08:31:00Z">
              <w:r w:rsidRPr="007F3E05">
                <w:rPr>
                  <w:rFonts w:eastAsia="Times New Roman"/>
                  <w:color w:val="auto"/>
                  <w:sz w:val="20"/>
                  <w:szCs w:val="20"/>
                </w:rPr>
                <w:t xml:space="preserve">YES </w:t>
              </w:r>
            </w:ins>
          </w:p>
          <w:p w14:paraId="33DEA38A" w14:textId="77777777" w:rsidR="00020386" w:rsidRPr="00DD7C9F" w:rsidRDefault="00020386" w:rsidP="00020386">
            <w:pPr>
              <w:numPr>
                <w:ilvl w:val="0"/>
                <w:numId w:val="128"/>
              </w:numPr>
              <w:spacing w:after="3" w:line="240" w:lineRule="auto"/>
              <w:ind w:right="0"/>
              <w:textAlignment w:val="baseline"/>
              <w:rPr>
                <w:ins w:id="701" w:author="pachalo chizala" w:date="2023-10-04T08:31:00Z"/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ins w:id="702" w:author="pachalo chizala" w:date="2023-10-04T08:31:00Z">
              <w:r w:rsidRPr="007F3E05">
                <w:rPr>
                  <w:rFonts w:eastAsia="Times New Roman"/>
                  <w:color w:val="auto"/>
                  <w:sz w:val="20"/>
                  <w:szCs w:val="20"/>
                </w:rPr>
                <w:t>NO</w:t>
              </w:r>
              <w:r w:rsidRPr="00FE424A">
                <w:rPr>
                  <w:rFonts w:eastAsia="Times New Roman"/>
                  <w:color w:val="auto"/>
                  <w:sz w:val="20"/>
                  <w:szCs w:val="20"/>
                </w:rPr>
                <w:t> </w:t>
              </w:r>
              <w:r w:rsidRPr="00FE424A">
                <w:rPr>
                  <w:rFonts w:eastAsia="Times New Roman"/>
                  <w:color w:val="auto"/>
                </w:rPr>
                <w:t> </w:t>
              </w:r>
            </w:ins>
          </w:p>
        </w:tc>
      </w:tr>
      <w:tr w:rsidR="00020386" w14:paraId="3963FD34" w14:textId="77777777" w:rsidTr="00020386">
        <w:tblPrEx>
          <w:tblCellMar>
            <w:left w:w="29" w:type="dxa"/>
            <w:right w:w="13" w:type="dxa"/>
          </w:tblCellMar>
          <w:tblPrExChange w:id="703" w:author="pachalo chizala" w:date="2023-10-04T08:32:00Z">
            <w:tblPrEx>
              <w:tblCellMar>
                <w:left w:w="29" w:type="dxa"/>
                <w:right w:w="13" w:type="dxa"/>
              </w:tblCellMar>
            </w:tblPrEx>
          </w:tblPrExChange>
        </w:tblPrEx>
        <w:trPr>
          <w:trHeight w:val="1469"/>
          <w:ins w:id="704" w:author="pachalo chizala" w:date="2023-10-04T08:31:00Z"/>
          <w:trPrChange w:id="705" w:author="pachalo chizala" w:date="2023-10-04T08:32:00Z">
            <w:trPr>
              <w:trHeight w:val="1469"/>
            </w:trPr>
          </w:trPrChange>
        </w:trPr>
        <w:tc>
          <w:tcPr>
            <w:tcW w:w="9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706" w:author="pachalo chizala" w:date="2023-10-04T08:32:00Z">
              <w:tcPr>
                <w:tcW w:w="9018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23CEBC4E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07" w:author="pachalo chizala" w:date="2023-10-04T08:31:00Z"/>
                <w:i/>
                <w:color w:val="FF0000"/>
                <w:sz w:val="20"/>
              </w:rPr>
            </w:pPr>
            <w:ins w:id="708" w:author="pachalo chizala" w:date="2023-10-04T08:31:00Z">
              <w:r>
                <w:rPr>
                  <w:i/>
                  <w:color w:val="FF0000"/>
                  <w:sz w:val="20"/>
                </w:rPr>
                <w:lastRenderedPageBreak/>
                <w:t>ASK IF (TVT01=a-s)</w:t>
              </w:r>
            </w:ins>
          </w:p>
          <w:p w14:paraId="4D1ACC95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09" w:author="pachalo chizala" w:date="2023-10-04T08:31:00Z"/>
              </w:rPr>
            </w:pPr>
            <w:ins w:id="710" w:author="pachalo chizala" w:date="2023-10-04T08:31:00Z">
              <w:r>
                <w:rPr>
                  <w:b/>
                  <w:sz w:val="20"/>
                </w:rPr>
                <w:t>TVT05</w:t>
              </w:r>
            </w:ins>
          </w:p>
          <w:p w14:paraId="18275E93" w14:textId="77777777" w:rsidR="00020386" w:rsidRPr="00DE40A9" w:rsidRDefault="00020386" w:rsidP="00DE40A9">
            <w:pPr>
              <w:tabs>
                <w:tab w:val="center" w:pos="3366"/>
              </w:tabs>
              <w:spacing w:after="0" w:line="259" w:lineRule="auto"/>
              <w:ind w:left="720" w:right="0" w:firstLine="0"/>
              <w:rPr>
                <w:ins w:id="711" w:author="pachalo chizala" w:date="2023-10-04T08:31:00Z"/>
              </w:rPr>
            </w:pPr>
            <w:ins w:id="712" w:author="pachalo chizala" w:date="2023-10-04T08:31:00Z">
              <w:r>
                <w:rPr>
                  <w:b/>
                  <w:sz w:val="20"/>
                </w:rPr>
                <w:t xml:space="preserve"> </w:t>
              </w:r>
              <w:r>
                <w:rPr>
                  <w:sz w:val="20"/>
                  <w:szCs w:val="20"/>
                </w:rPr>
                <w:t>What is (your/NAME’s) current average gross monthly earnings?</w:t>
              </w:r>
            </w:ins>
          </w:p>
        </w:tc>
      </w:tr>
      <w:tr w:rsidR="00020386" w14:paraId="31FD5982" w14:textId="77777777" w:rsidTr="00020386">
        <w:tblPrEx>
          <w:tblCellMar>
            <w:left w:w="29" w:type="dxa"/>
            <w:right w:w="13" w:type="dxa"/>
          </w:tblCellMar>
          <w:tblPrExChange w:id="713" w:author="pachalo chizala" w:date="2023-10-04T08:32:00Z">
            <w:tblPrEx>
              <w:tblCellMar>
                <w:left w:w="29" w:type="dxa"/>
                <w:right w:w="13" w:type="dxa"/>
              </w:tblCellMar>
            </w:tblPrEx>
          </w:tblPrExChange>
        </w:tblPrEx>
        <w:trPr>
          <w:trHeight w:val="1718"/>
          <w:ins w:id="714" w:author="pachalo chizala" w:date="2023-10-04T08:31:00Z"/>
          <w:trPrChange w:id="715" w:author="pachalo chizala" w:date="2023-10-04T08:32:00Z">
            <w:trPr>
              <w:trHeight w:val="1718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716" w:author="pachalo chizala" w:date="2023-10-04T08:32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4BF57886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17" w:author="pachalo chizala" w:date="2023-10-04T08:31:00Z"/>
              </w:rPr>
            </w:pPr>
            <w:ins w:id="718" w:author="pachalo chizala" w:date="2023-10-04T08:31:00Z">
              <w:r>
                <w:rPr>
                  <w:i/>
                  <w:color w:val="FF0000"/>
                  <w:sz w:val="20"/>
                </w:rPr>
                <w:t>ASK IF (TVT01=a-s)</w:t>
              </w:r>
            </w:ins>
          </w:p>
          <w:p w14:paraId="231D9535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19" w:author="pachalo chizala" w:date="2023-10-04T08:31:00Z"/>
              </w:rPr>
            </w:pPr>
            <w:ins w:id="720" w:author="pachalo chizala" w:date="2023-10-04T08:31:00Z">
              <w:r>
                <w:rPr>
                  <w:b/>
                  <w:sz w:val="20"/>
                </w:rPr>
                <w:t xml:space="preserve">TVT06 </w:t>
              </w:r>
            </w:ins>
          </w:p>
          <w:p w14:paraId="40F1D4A4" w14:textId="77777777" w:rsidR="00020386" w:rsidRDefault="00020386" w:rsidP="00DE40A9">
            <w:pPr>
              <w:spacing w:after="13" w:line="242" w:lineRule="auto"/>
              <w:ind w:left="720" w:right="11" w:firstLine="0"/>
              <w:rPr>
                <w:ins w:id="721" w:author="pachalo chizala" w:date="2023-10-04T08:31:00Z"/>
                <w:sz w:val="20"/>
              </w:rPr>
            </w:pPr>
            <w:ins w:id="722" w:author="pachalo chizala" w:date="2023-10-04T08:31:00Z">
              <w:r>
                <w:rPr>
                  <w:sz w:val="20"/>
                </w:rPr>
                <w:t xml:space="preserve">In the last seven days, on how many days did (you/NAME) do this work? </w:t>
              </w:r>
            </w:ins>
          </w:p>
          <w:p w14:paraId="18776EDF" w14:textId="77777777" w:rsidR="00020386" w:rsidRDefault="00020386" w:rsidP="00DE40A9">
            <w:pPr>
              <w:spacing w:after="13" w:line="242" w:lineRule="auto"/>
              <w:ind w:left="720" w:right="2654" w:firstLine="0"/>
              <w:rPr>
                <w:ins w:id="723" w:author="pachalo chizala" w:date="2023-10-04T08:31:00Z"/>
              </w:rPr>
            </w:pPr>
            <w:ins w:id="724" w:author="pachalo chizala" w:date="2023-10-04T08:31:00Z">
              <w:r>
                <w:rPr>
                  <w:i/>
                  <w:sz w:val="20"/>
                </w:rPr>
                <w:t>ENTER “0” IF ABSENT LAST WEEK</w:t>
              </w:r>
              <w:r>
                <w:rPr>
                  <w:i/>
                  <w:sz w:val="18"/>
                </w:rPr>
                <w:t xml:space="preserve"> </w:t>
              </w:r>
            </w:ins>
          </w:p>
          <w:p w14:paraId="38E52BF1" w14:textId="77777777" w:rsidR="00020386" w:rsidRDefault="00020386" w:rsidP="00DE40A9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  <w:rPr>
                <w:ins w:id="725" w:author="pachalo chizala" w:date="2023-10-04T08:31:00Z"/>
              </w:rPr>
            </w:pPr>
            <w:ins w:id="726" w:author="pachalo chizala" w:date="2023-10-04T08:31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_______________ </w:t>
              </w:r>
            </w:ins>
          </w:p>
          <w:p w14:paraId="4AD3889A" w14:textId="77777777" w:rsidR="00020386" w:rsidRDefault="00020386" w:rsidP="00DE40A9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  <w:rPr>
                <w:ins w:id="727" w:author="pachalo chizala" w:date="2023-10-04T08:31:00Z"/>
              </w:rPr>
            </w:pPr>
            <w:ins w:id="728" w:author="pachalo chizala" w:date="2023-10-04T08:31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NUMBER OF DAYS </w:t>
              </w:r>
            </w:ins>
          </w:p>
          <w:p w14:paraId="302C63CC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29" w:author="pachalo chizala" w:date="2023-10-04T08:31:00Z"/>
                <w:i/>
                <w:color w:val="FF0000"/>
                <w:sz w:val="20"/>
              </w:rPr>
            </w:pPr>
          </w:p>
        </w:tc>
      </w:tr>
      <w:tr w:rsidR="00020386" w14:paraId="0CE69B77" w14:textId="77777777" w:rsidTr="00020386">
        <w:tblPrEx>
          <w:tblCellMar>
            <w:left w:w="29" w:type="dxa"/>
            <w:right w:w="13" w:type="dxa"/>
          </w:tblCellMar>
          <w:tblPrExChange w:id="730" w:author="pachalo chizala" w:date="2023-10-04T08:32:00Z">
            <w:tblPrEx>
              <w:tblCellMar>
                <w:left w:w="29" w:type="dxa"/>
                <w:right w:w="13" w:type="dxa"/>
              </w:tblCellMar>
            </w:tblPrEx>
          </w:tblPrExChange>
        </w:tblPrEx>
        <w:trPr>
          <w:trHeight w:val="1964"/>
          <w:ins w:id="731" w:author="pachalo chizala" w:date="2023-10-04T08:31:00Z"/>
          <w:trPrChange w:id="732" w:author="pachalo chizala" w:date="2023-10-04T08:32:00Z">
            <w:trPr>
              <w:trHeight w:val="1964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733" w:author="pachalo chizala" w:date="2023-10-04T08:32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5F5FA63E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34" w:author="pachalo chizala" w:date="2023-10-04T08:31:00Z"/>
              </w:rPr>
            </w:pPr>
            <w:ins w:id="735" w:author="pachalo chizala" w:date="2023-10-04T08:31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73798671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36" w:author="pachalo chizala" w:date="2023-10-04T08:31:00Z"/>
              </w:rPr>
            </w:pPr>
            <w:ins w:id="737" w:author="pachalo chizala" w:date="2023-10-04T08:31:00Z">
              <w:r>
                <w:rPr>
                  <w:b/>
                  <w:sz w:val="20"/>
                </w:rPr>
                <w:t xml:space="preserve">TVT07 </w:t>
              </w:r>
            </w:ins>
          </w:p>
          <w:p w14:paraId="182788CD" w14:textId="77777777" w:rsidR="00020386" w:rsidRDefault="00020386" w:rsidP="00DE40A9">
            <w:pPr>
              <w:spacing w:after="0" w:line="242" w:lineRule="auto"/>
              <w:ind w:left="720" w:right="1902" w:hanging="720"/>
              <w:rPr>
                <w:ins w:id="738" w:author="pachalo chizala" w:date="2023-10-04T08:31:00Z"/>
                <w:sz w:val="20"/>
              </w:rPr>
            </w:pPr>
            <w:ins w:id="739" w:author="pachalo chizala" w:date="2023-10-04T08:31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How many hours per day did (you/NAME) spend doing this work last week? </w:t>
              </w:r>
            </w:ins>
          </w:p>
          <w:p w14:paraId="3FB7DBBE" w14:textId="77777777" w:rsidR="00020386" w:rsidRDefault="00020386" w:rsidP="00DE40A9">
            <w:pPr>
              <w:spacing w:after="0" w:line="242" w:lineRule="auto"/>
              <w:ind w:left="720" w:right="1902" w:hanging="720"/>
              <w:rPr>
                <w:ins w:id="740" w:author="pachalo chizala" w:date="2023-10-04T08:31:00Z"/>
              </w:rPr>
            </w:pPr>
            <w:ins w:id="741" w:author="pachalo chizala" w:date="2023-10-04T08:31:00Z">
              <w:r>
                <w:rPr>
                  <w:i/>
                  <w:sz w:val="20"/>
                </w:rPr>
                <w:t xml:space="preserve">                 ENTER “0” IF ABSENT LAST WEEK</w:t>
              </w:r>
              <w:r>
                <w:rPr>
                  <w:i/>
                  <w:sz w:val="18"/>
                </w:rPr>
                <w:t xml:space="preserve"> </w:t>
              </w:r>
            </w:ins>
          </w:p>
          <w:p w14:paraId="0B75D581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42" w:author="pachalo chizala" w:date="2023-10-04T08:31:00Z"/>
              </w:rPr>
            </w:pPr>
            <w:ins w:id="743" w:author="pachalo chizala" w:date="2023-10-04T08:31:00Z">
              <w:r>
                <w:rPr>
                  <w:sz w:val="20"/>
                </w:rPr>
                <w:t xml:space="preserve"> </w:t>
              </w:r>
            </w:ins>
          </w:p>
          <w:p w14:paraId="428C624C" w14:textId="77777777" w:rsidR="00020386" w:rsidRDefault="00020386" w:rsidP="00DE40A9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  <w:rPr>
                <w:ins w:id="744" w:author="pachalo chizala" w:date="2023-10-04T08:31:00Z"/>
              </w:rPr>
            </w:pPr>
            <w:ins w:id="745" w:author="pachalo chizala" w:date="2023-10-04T08:31:00Z">
              <w:r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ab/>
                <w:t xml:space="preserve"> </w:t>
              </w:r>
              <w:r>
                <w:rPr>
                  <w:sz w:val="20"/>
                </w:rPr>
                <w:tab/>
                <w:t xml:space="preserve">___________ </w:t>
              </w:r>
            </w:ins>
          </w:p>
          <w:p w14:paraId="1EA3CC70" w14:textId="77777777" w:rsidR="00020386" w:rsidRPr="00DE51F6" w:rsidRDefault="00020386" w:rsidP="00DE40A9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  <w:rPr>
                <w:ins w:id="746" w:author="pachalo chizala" w:date="2023-10-04T08:31:00Z"/>
              </w:rPr>
            </w:pPr>
            <w:ins w:id="747" w:author="pachalo chizala" w:date="2023-10-04T08:31:00Z">
              <w:r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ab/>
                <w:t xml:space="preserve"> </w:t>
              </w:r>
              <w:r>
                <w:rPr>
                  <w:sz w:val="20"/>
                </w:rPr>
                <w:tab/>
                <w:t xml:space="preserve">HOURS PER DAY </w:t>
              </w:r>
            </w:ins>
          </w:p>
        </w:tc>
      </w:tr>
      <w:tr w:rsidR="00020386" w14:paraId="05F253E8" w14:textId="77777777" w:rsidTr="00020386">
        <w:tblPrEx>
          <w:tblCellMar>
            <w:left w:w="29" w:type="dxa"/>
            <w:right w:w="13" w:type="dxa"/>
          </w:tblCellMar>
          <w:tblPrExChange w:id="748" w:author="pachalo chizala" w:date="2023-10-04T08:32:00Z">
            <w:tblPrEx>
              <w:tblCellMar>
                <w:left w:w="29" w:type="dxa"/>
                <w:right w:w="13" w:type="dxa"/>
              </w:tblCellMar>
            </w:tblPrEx>
          </w:tblPrExChange>
        </w:tblPrEx>
        <w:trPr>
          <w:trHeight w:val="1587"/>
          <w:ins w:id="749" w:author="pachalo chizala" w:date="2023-10-04T08:31:00Z"/>
          <w:trPrChange w:id="750" w:author="pachalo chizala" w:date="2023-10-04T08:32:00Z">
            <w:trPr>
              <w:trHeight w:val="1587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751" w:author="pachalo chizala" w:date="2023-10-04T08:32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05E6CF3E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52" w:author="pachalo chizala" w:date="2023-10-04T08:31:00Z"/>
              </w:rPr>
            </w:pPr>
            <w:ins w:id="753" w:author="pachalo chizala" w:date="2023-10-04T08:31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02A93B0B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54" w:author="pachalo chizala" w:date="2023-10-04T08:31:00Z"/>
              </w:rPr>
            </w:pPr>
            <w:ins w:id="755" w:author="pachalo chizala" w:date="2023-10-04T08:31:00Z">
              <w:r>
                <w:rPr>
                  <w:b/>
                  <w:sz w:val="20"/>
                </w:rPr>
                <w:t xml:space="preserve">TVT08 </w:t>
              </w:r>
            </w:ins>
          </w:p>
          <w:p w14:paraId="314ACD58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56" w:author="pachalo chizala" w:date="2023-10-04T08:31:00Z"/>
              </w:rPr>
            </w:pPr>
            <w:ins w:id="757" w:author="pachalo chizala" w:date="2023-10-04T08:31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 w:rsidRPr="00726CD5">
                <w:rPr>
                  <w:sz w:val="20"/>
                  <w:szCs w:val="20"/>
                </w:rPr>
                <w:t>In your opinion, do you think your field of study is appropriate to your</w:t>
              </w:r>
              <w:r>
                <w:rPr>
                  <w:sz w:val="20"/>
                  <w:szCs w:val="20"/>
                </w:rPr>
                <w:t xml:space="preserve"> </w:t>
              </w:r>
              <w:r w:rsidRPr="00726CD5">
                <w:rPr>
                  <w:sz w:val="20"/>
                  <w:szCs w:val="20"/>
                </w:rPr>
                <w:t xml:space="preserve">current </w:t>
              </w:r>
              <w:r>
                <w:rPr>
                  <w:sz w:val="20"/>
                  <w:szCs w:val="20"/>
                </w:rPr>
                <w:t>e</w:t>
              </w:r>
              <w:r w:rsidRPr="00726CD5">
                <w:rPr>
                  <w:sz w:val="20"/>
                  <w:szCs w:val="20"/>
                </w:rPr>
                <w:t>mployment</w:t>
              </w:r>
              <w:r>
                <w:rPr>
                  <w:sz w:val="20"/>
                  <w:szCs w:val="20"/>
                </w:rPr>
                <w:t>?</w:t>
              </w:r>
              <w:r>
                <w:rPr>
                  <w:sz w:val="20"/>
                </w:rPr>
                <w:t xml:space="preserve"> </w:t>
              </w:r>
            </w:ins>
          </w:p>
          <w:p w14:paraId="1DB4733A" w14:textId="77777777" w:rsidR="00020386" w:rsidRDefault="00020386" w:rsidP="00020386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758" w:author="pachalo chizala" w:date="2023-10-04T08:31:00Z"/>
              </w:rPr>
            </w:pPr>
            <w:ins w:id="759" w:author="pachalo chizala" w:date="2023-10-04T08:31:00Z">
              <w:r>
                <w:rPr>
                  <w:sz w:val="20"/>
                </w:rPr>
                <w:t xml:space="preserve"> YES </w:t>
              </w:r>
            </w:ins>
          </w:p>
          <w:p w14:paraId="2EB542C6" w14:textId="77777777" w:rsidR="00020386" w:rsidRDefault="00020386" w:rsidP="00020386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760" w:author="pachalo chizala" w:date="2023-10-04T08:31:00Z"/>
              </w:rPr>
            </w:pPr>
            <w:ins w:id="761" w:author="pachalo chizala" w:date="2023-10-04T08:31:00Z">
              <w:r>
                <w:rPr>
                  <w:sz w:val="20"/>
                </w:rPr>
                <w:t xml:space="preserve">NO </w:t>
              </w:r>
            </w:ins>
          </w:p>
          <w:p w14:paraId="7ACF8370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62" w:author="pachalo chizala" w:date="2023-10-04T08:31:00Z"/>
                <w:i/>
                <w:color w:val="FF0000"/>
                <w:sz w:val="20"/>
              </w:rPr>
            </w:pPr>
          </w:p>
        </w:tc>
      </w:tr>
      <w:tr w:rsidR="00020386" w14:paraId="29B21392" w14:textId="77777777" w:rsidTr="00020386">
        <w:tblPrEx>
          <w:tblCellMar>
            <w:left w:w="29" w:type="dxa"/>
            <w:right w:w="13" w:type="dxa"/>
          </w:tblCellMar>
          <w:tblPrExChange w:id="763" w:author="pachalo chizala" w:date="2023-10-04T08:32:00Z">
            <w:tblPrEx>
              <w:tblCellMar>
                <w:left w:w="29" w:type="dxa"/>
                <w:right w:w="13" w:type="dxa"/>
              </w:tblCellMar>
            </w:tblPrEx>
          </w:tblPrExChange>
        </w:tblPrEx>
        <w:trPr>
          <w:trHeight w:val="1596"/>
          <w:ins w:id="764" w:author="pachalo chizala" w:date="2023-10-04T08:31:00Z"/>
          <w:trPrChange w:id="765" w:author="pachalo chizala" w:date="2023-10-04T08:32:00Z">
            <w:trPr>
              <w:trHeight w:val="1596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766" w:author="pachalo chizala" w:date="2023-10-04T08:32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3C899444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67" w:author="pachalo chizala" w:date="2023-10-04T08:31:00Z"/>
              </w:rPr>
            </w:pPr>
            <w:ins w:id="768" w:author="pachalo chizala" w:date="2023-10-04T08:31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0509DC42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69" w:author="pachalo chizala" w:date="2023-10-04T08:31:00Z"/>
              </w:rPr>
            </w:pPr>
            <w:ins w:id="770" w:author="pachalo chizala" w:date="2023-10-04T08:31:00Z">
              <w:r>
                <w:rPr>
                  <w:b/>
                  <w:sz w:val="20"/>
                </w:rPr>
                <w:t xml:space="preserve">TVT09 </w:t>
              </w:r>
            </w:ins>
          </w:p>
          <w:p w14:paraId="66538480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71" w:author="pachalo chizala" w:date="2023-10-04T08:31:00Z"/>
              </w:rPr>
            </w:pPr>
            <w:ins w:id="772" w:author="pachalo chizala" w:date="2023-10-04T08:31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  <w:szCs w:val="20"/>
                </w:rPr>
                <w:t xml:space="preserve">Are the knowledge and skills you acquired during TEVET training </w:t>
              </w:r>
              <w:proofErr w:type="spellStart"/>
              <w:r>
                <w:rPr>
                  <w:sz w:val="20"/>
                  <w:szCs w:val="20"/>
                </w:rPr>
                <w:t>utilised</w:t>
              </w:r>
              <w:proofErr w:type="spellEnd"/>
              <w:r>
                <w:rPr>
                  <w:sz w:val="20"/>
                  <w:szCs w:val="20"/>
                </w:rPr>
                <w:t xml:space="preserve"> in your current employment?</w:t>
              </w:r>
              <w:r>
                <w:rPr>
                  <w:sz w:val="20"/>
                </w:rPr>
                <w:t xml:space="preserve"> </w:t>
              </w:r>
            </w:ins>
          </w:p>
          <w:p w14:paraId="2D0F0901" w14:textId="77777777" w:rsidR="00020386" w:rsidRDefault="00020386" w:rsidP="00020386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773" w:author="pachalo chizala" w:date="2023-10-04T08:31:00Z"/>
              </w:rPr>
            </w:pPr>
            <w:ins w:id="774" w:author="pachalo chizala" w:date="2023-10-04T08:31:00Z">
              <w:r>
                <w:rPr>
                  <w:sz w:val="20"/>
                </w:rPr>
                <w:t xml:space="preserve"> YES </w:t>
              </w:r>
            </w:ins>
          </w:p>
          <w:p w14:paraId="34D9316C" w14:textId="77777777" w:rsidR="00020386" w:rsidRDefault="00020386" w:rsidP="00020386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775" w:author="pachalo chizala" w:date="2023-10-04T08:31:00Z"/>
              </w:rPr>
            </w:pPr>
            <w:ins w:id="776" w:author="pachalo chizala" w:date="2023-10-04T08:31:00Z">
              <w:r>
                <w:rPr>
                  <w:sz w:val="20"/>
                </w:rPr>
                <w:t xml:space="preserve">NO </w:t>
              </w:r>
            </w:ins>
          </w:p>
          <w:p w14:paraId="0B49CFB5" w14:textId="77777777" w:rsidR="00020386" w:rsidRDefault="00020386" w:rsidP="00DE40A9">
            <w:pPr>
              <w:tabs>
                <w:tab w:val="center" w:pos="720"/>
                <w:tab w:val="center" w:pos="1987"/>
              </w:tabs>
              <w:spacing w:after="0" w:line="259" w:lineRule="auto"/>
              <w:ind w:left="720" w:right="0" w:firstLine="0"/>
              <w:rPr>
                <w:ins w:id="777" w:author="pachalo chizala" w:date="2023-10-04T08:31:00Z"/>
                <w:i/>
                <w:color w:val="FF0000"/>
                <w:sz w:val="20"/>
              </w:rPr>
            </w:pPr>
          </w:p>
        </w:tc>
      </w:tr>
      <w:tr w:rsidR="00020386" w14:paraId="6BBC2BDA" w14:textId="77777777" w:rsidTr="00020386">
        <w:tblPrEx>
          <w:tblCellMar>
            <w:left w:w="29" w:type="dxa"/>
            <w:right w:w="13" w:type="dxa"/>
          </w:tblCellMar>
          <w:tblPrExChange w:id="778" w:author="pachalo chizala" w:date="2023-10-04T08:32:00Z">
            <w:tblPrEx>
              <w:tblCellMar>
                <w:left w:w="29" w:type="dxa"/>
                <w:right w:w="13" w:type="dxa"/>
              </w:tblCellMar>
            </w:tblPrEx>
          </w:tblPrExChange>
        </w:tblPrEx>
        <w:trPr>
          <w:trHeight w:val="1964"/>
          <w:ins w:id="779" w:author="pachalo chizala" w:date="2023-10-04T08:31:00Z"/>
          <w:trPrChange w:id="780" w:author="pachalo chizala" w:date="2023-10-04T08:32:00Z">
            <w:trPr>
              <w:trHeight w:val="1964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781" w:author="pachalo chizala" w:date="2023-10-04T08:32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2FA58016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82" w:author="pachalo chizala" w:date="2023-10-04T08:31:00Z"/>
              </w:rPr>
            </w:pPr>
            <w:ins w:id="783" w:author="pachalo chizala" w:date="2023-10-04T08:31:00Z">
              <w:r>
                <w:rPr>
                  <w:i/>
                  <w:color w:val="FF0000"/>
                  <w:sz w:val="20"/>
                </w:rPr>
                <w:t xml:space="preserve">ASK IF TVT08=2 </w:t>
              </w:r>
            </w:ins>
          </w:p>
          <w:p w14:paraId="7B2FA0BC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84" w:author="pachalo chizala" w:date="2023-10-04T08:31:00Z"/>
              </w:rPr>
            </w:pPr>
            <w:ins w:id="785" w:author="pachalo chizala" w:date="2023-10-04T08:31:00Z">
              <w:r>
                <w:rPr>
                  <w:b/>
                  <w:sz w:val="20"/>
                </w:rPr>
                <w:t>TVT10</w:t>
              </w:r>
            </w:ins>
          </w:p>
          <w:p w14:paraId="6D3636D8" w14:textId="77777777" w:rsidR="00020386" w:rsidRDefault="00020386" w:rsidP="00DE40A9">
            <w:pPr>
              <w:spacing w:after="0" w:line="242" w:lineRule="auto"/>
              <w:ind w:left="1440" w:right="1091" w:hanging="720"/>
              <w:rPr>
                <w:ins w:id="786" w:author="pachalo chizala" w:date="2023-10-04T08:31:00Z"/>
                <w:sz w:val="20"/>
                <w:szCs w:val="20"/>
              </w:rPr>
            </w:pPr>
            <w:ins w:id="787" w:author="pachalo chizala" w:date="2023-10-04T08:31:00Z">
              <w:r>
                <w:rPr>
                  <w:b/>
                  <w:sz w:val="20"/>
                </w:rPr>
                <w:t xml:space="preserve"> </w:t>
              </w:r>
              <w:r>
                <w:rPr>
                  <w:sz w:val="20"/>
                  <w:szCs w:val="20"/>
                </w:rPr>
                <w:t>In your opinion, what TEVET field of study is most appropriate for your current employment?</w:t>
              </w:r>
            </w:ins>
          </w:p>
          <w:p w14:paraId="53E2E1B2" w14:textId="77777777" w:rsidR="00020386" w:rsidRDefault="00020386" w:rsidP="00DE40A9">
            <w:pPr>
              <w:spacing w:after="0" w:line="242" w:lineRule="auto"/>
              <w:ind w:left="1440" w:right="1091" w:hanging="720"/>
              <w:rPr>
                <w:ins w:id="788" w:author="pachalo chizala" w:date="2023-10-04T08:31:00Z"/>
                <w:sz w:val="20"/>
                <w:szCs w:val="20"/>
              </w:rPr>
            </w:pPr>
          </w:p>
          <w:p w14:paraId="41F952CA" w14:textId="77777777" w:rsidR="00020386" w:rsidRPr="004C5FAE" w:rsidRDefault="00020386" w:rsidP="00DE40A9">
            <w:pPr>
              <w:spacing w:after="0" w:line="240" w:lineRule="auto"/>
              <w:ind w:left="0" w:right="0" w:firstLine="0"/>
              <w:jc w:val="center"/>
              <w:rPr>
                <w:ins w:id="789" w:author="pachalo chizala" w:date="2023-10-04T08:31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790" w:author="pachalo chizala" w:date="2023-10-04T08:31:00Z">
              <w:r w:rsidRPr="004C5FAE">
                <w:rPr>
                  <w:rFonts w:eastAsia="Times New Roman"/>
                  <w:sz w:val="20"/>
                  <w:szCs w:val="20"/>
                </w:rPr>
                <w:t>___________</w:t>
              </w:r>
              <w:r>
                <w:rPr>
                  <w:rFonts w:eastAsia="Times New Roman"/>
                  <w:sz w:val="20"/>
                  <w:szCs w:val="20"/>
                </w:rPr>
                <w:t>___________</w:t>
              </w:r>
            </w:ins>
          </w:p>
          <w:p w14:paraId="14E9E328" w14:textId="77777777" w:rsidR="00020386" w:rsidRDefault="00020386" w:rsidP="00DE40A9">
            <w:pPr>
              <w:spacing w:after="0" w:line="242" w:lineRule="auto"/>
              <w:ind w:left="1440" w:right="1091" w:hanging="720"/>
              <w:jc w:val="center"/>
              <w:rPr>
                <w:ins w:id="791" w:author="pachalo chizala" w:date="2023-10-04T08:31:00Z"/>
                <w:i/>
                <w:color w:val="FF0000"/>
                <w:sz w:val="20"/>
              </w:rPr>
            </w:pPr>
            <w:ins w:id="792" w:author="pachalo chizala" w:date="2023-10-04T08:31:00Z">
              <w:r>
                <w:rPr>
                  <w:rFonts w:eastAsia="Times New Roman"/>
                  <w:sz w:val="20"/>
                  <w:szCs w:val="20"/>
                </w:rPr>
                <w:t xml:space="preserve">        </w:t>
              </w:r>
              <w:r w:rsidRPr="004C5FAE">
                <w:rPr>
                  <w:rFonts w:eastAsia="Times New Roman"/>
                  <w:sz w:val="20"/>
                  <w:szCs w:val="20"/>
                </w:rPr>
                <w:t>Appropriate Field of Study</w:t>
              </w:r>
            </w:ins>
          </w:p>
        </w:tc>
      </w:tr>
      <w:tr w:rsidR="00020386" w14:paraId="1B1B2CC0" w14:textId="77777777" w:rsidTr="00020386">
        <w:tblPrEx>
          <w:tblCellMar>
            <w:left w:w="29" w:type="dxa"/>
            <w:right w:w="13" w:type="dxa"/>
          </w:tblCellMar>
          <w:tblPrExChange w:id="793" w:author="pachalo chizala" w:date="2023-10-04T08:32:00Z">
            <w:tblPrEx>
              <w:tblCellMar>
                <w:left w:w="29" w:type="dxa"/>
                <w:right w:w="13" w:type="dxa"/>
              </w:tblCellMar>
            </w:tblPrEx>
          </w:tblPrExChange>
        </w:tblPrEx>
        <w:trPr>
          <w:trHeight w:val="1964"/>
          <w:ins w:id="794" w:author="pachalo chizala" w:date="2023-10-04T08:31:00Z"/>
          <w:trPrChange w:id="795" w:author="pachalo chizala" w:date="2023-10-04T08:32:00Z">
            <w:trPr>
              <w:trHeight w:val="1964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796" w:author="pachalo chizala" w:date="2023-10-04T08:32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2CEB3E7C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97" w:author="pachalo chizala" w:date="2023-10-04T08:31:00Z"/>
              </w:rPr>
            </w:pPr>
            <w:ins w:id="798" w:author="pachalo chizala" w:date="2023-10-04T08:31:00Z">
              <w:r>
                <w:rPr>
                  <w:i/>
                  <w:color w:val="FF0000"/>
                  <w:sz w:val="20"/>
                </w:rPr>
                <w:t xml:space="preserve">ASK IF TVT08=2 </w:t>
              </w:r>
            </w:ins>
          </w:p>
          <w:p w14:paraId="57C8F14A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99" w:author="pachalo chizala" w:date="2023-10-04T08:31:00Z"/>
              </w:rPr>
            </w:pPr>
            <w:ins w:id="800" w:author="pachalo chizala" w:date="2023-10-04T08:31:00Z">
              <w:r>
                <w:rPr>
                  <w:b/>
                  <w:sz w:val="20"/>
                </w:rPr>
                <w:t>TVT11</w:t>
              </w:r>
            </w:ins>
          </w:p>
          <w:p w14:paraId="52DD8058" w14:textId="77777777" w:rsidR="00020386" w:rsidRDefault="00020386" w:rsidP="00DE40A9">
            <w:pPr>
              <w:spacing w:after="0" w:line="259" w:lineRule="auto"/>
              <w:ind w:left="720" w:right="0" w:firstLine="0"/>
              <w:rPr>
                <w:ins w:id="801" w:author="pachalo chizala" w:date="2023-10-04T08:31:00Z"/>
                <w:sz w:val="20"/>
                <w:szCs w:val="20"/>
              </w:rPr>
            </w:pPr>
            <w:ins w:id="802" w:author="pachalo chizala" w:date="2023-10-04T08:31:00Z">
              <w:r>
                <w:rPr>
                  <w:b/>
                  <w:sz w:val="20"/>
                </w:rPr>
                <w:t xml:space="preserve"> </w:t>
              </w:r>
              <w:r w:rsidRPr="00DE40A9">
                <w:rPr>
                  <w:bCs/>
                  <w:sz w:val="20"/>
                </w:rPr>
                <w:t>W</w:t>
              </w:r>
              <w:r>
                <w:rPr>
                  <w:sz w:val="20"/>
                  <w:szCs w:val="20"/>
                </w:rPr>
                <w:t xml:space="preserve">hy did you choose this employment? </w:t>
              </w:r>
            </w:ins>
          </w:p>
          <w:p w14:paraId="16918F5B" w14:textId="77777777" w:rsidR="00020386" w:rsidRDefault="00020386" w:rsidP="00DE40A9">
            <w:pPr>
              <w:spacing w:after="17" w:line="255" w:lineRule="auto"/>
              <w:ind w:left="1080" w:right="911" w:hanging="360"/>
              <w:rPr>
                <w:ins w:id="803" w:author="pachalo chizala" w:date="2023-10-04T08:31:00Z"/>
                <w:i/>
                <w:sz w:val="20"/>
              </w:rPr>
            </w:pPr>
            <w:ins w:id="804" w:author="pachalo chizala" w:date="2023-10-04T08:31:00Z">
              <w:r>
                <w:rPr>
                  <w:i/>
                  <w:sz w:val="20"/>
                </w:rPr>
                <w:t>MARK ALL THAT APPLY</w:t>
              </w:r>
            </w:ins>
          </w:p>
          <w:p w14:paraId="6935524C" w14:textId="77777777" w:rsidR="00020386" w:rsidRDefault="00020386" w:rsidP="00020386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547"/>
              <w:textAlignment w:val="baseline"/>
              <w:rPr>
                <w:ins w:id="805" w:author="pachalo chizala" w:date="2023-10-04T08:31:00Z"/>
                <w:rFonts w:ascii="Calibri" w:hAnsi="Calibri" w:cs="Calibri"/>
                <w:color w:val="000000"/>
                <w:sz w:val="20"/>
                <w:szCs w:val="20"/>
              </w:rPr>
            </w:pPr>
            <w:ins w:id="806" w:author="pachalo chizala" w:date="2023-10-04T08:31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is only a temporary stepping stone, I am still searching for professional orientation</w:t>
              </w:r>
            </w:ins>
          </w:p>
          <w:p w14:paraId="3DA32F50" w14:textId="77777777" w:rsidR="00020386" w:rsidRDefault="00020386" w:rsidP="00020386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807" w:author="pachalo chizala" w:date="2023-10-04T08:31:00Z"/>
                <w:rFonts w:ascii="Calibri" w:hAnsi="Calibri" w:cs="Calibri"/>
                <w:color w:val="000000"/>
                <w:sz w:val="20"/>
                <w:szCs w:val="20"/>
              </w:rPr>
            </w:pPr>
            <w:ins w:id="808" w:author="pachalo chizala" w:date="2023-10-04T08:31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I have not found an appropriate job (yet)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385AD3A6" w14:textId="77777777" w:rsidR="00020386" w:rsidRDefault="00020386" w:rsidP="00020386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-83"/>
              <w:textAlignment w:val="baseline"/>
              <w:rPr>
                <w:ins w:id="809" w:author="pachalo chizala" w:date="2023-10-04T08:31:00Z"/>
                <w:rFonts w:ascii="Calibri" w:hAnsi="Calibri" w:cs="Calibri"/>
                <w:color w:val="000000"/>
                <w:sz w:val="20"/>
                <w:szCs w:val="20"/>
              </w:rPr>
            </w:pPr>
            <w:ins w:id="810" w:author="pachalo chizala" w:date="2023-10-04T08:31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I receive a higher salary in my current job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0F765B01" w14:textId="77777777" w:rsidR="00020386" w:rsidRDefault="00020386" w:rsidP="00020386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811" w:author="pachalo chizala" w:date="2023-10-04T08:31:00Z"/>
                <w:rFonts w:ascii="Calibri" w:hAnsi="Calibri" w:cs="Calibri"/>
                <w:color w:val="000000"/>
                <w:sz w:val="20"/>
                <w:szCs w:val="20"/>
              </w:rPr>
            </w:pPr>
            <w:ins w:id="812" w:author="pachalo chizala" w:date="2023-10-04T08:31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offers more security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4A8DE4B8" w14:textId="77777777" w:rsidR="00020386" w:rsidRDefault="00020386" w:rsidP="00020386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813" w:author="pachalo chizala" w:date="2023-10-04T08:31:00Z"/>
                <w:rFonts w:ascii="Calibri" w:hAnsi="Calibri" w:cs="Calibri"/>
                <w:color w:val="000000"/>
                <w:sz w:val="20"/>
                <w:szCs w:val="20"/>
              </w:rPr>
            </w:pPr>
            <w:ins w:id="814" w:author="pachalo chizala" w:date="2023-10-04T08:31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interests have changed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408C38E4" w14:textId="77777777" w:rsidR="00020386" w:rsidRDefault="00020386" w:rsidP="00020386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815" w:author="pachalo chizala" w:date="2023-10-04T08:31:00Z"/>
                <w:rFonts w:ascii="Calibri" w:hAnsi="Calibri" w:cs="Calibri"/>
                <w:color w:val="000000"/>
                <w:sz w:val="20"/>
                <w:szCs w:val="20"/>
              </w:rPr>
            </w:pPr>
            <w:ins w:id="816" w:author="pachalo chizala" w:date="2023-10-04T08:31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a flexible time schedule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5E6F58B2" w14:textId="77777777" w:rsidR="00020386" w:rsidRDefault="00020386" w:rsidP="00020386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817" w:author="pachalo chizala" w:date="2023-10-04T08:31:00Z"/>
                <w:rFonts w:ascii="Calibri" w:hAnsi="Calibri" w:cs="Calibri"/>
                <w:color w:val="000000"/>
                <w:sz w:val="20"/>
                <w:szCs w:val="20"/>
              </w:rPr>
            </w:pPr>
            <w:ins w:id="818" w:author="pachalo chizala" w:date="2023-10-04T08:31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lastRenderedPageBreak/>
                <w:t>My current job allows me to work in a favored geographical place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70AA84A5" w14:textId="77777777" w:rsidR="00020386" w:rsidRDefault="00020386" w:rsidP="00020386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819" w:author="pachalo chizala" w:date="2023-10-04T08:31:00Z"/>
                <w:rFonts w:ascii="Calibri" w:hAnsi="Calibri" w:cs="Calibri"/>
                <w:color w:val="000000"/>
                <w:sz w:val="20"/>
                <w:szCs w:val="20"/>
              </w:rPr>
            </w:pPr>
            <w:ins w:id="820" w:author="pachalo chizala" w:date="2023-10-04T08:31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me to take into consideration the interests of my family/children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58AFA1EE" w14:textId="77777777" w:rsidR="00020386" w:rsidRDefault="00020386" w:rsidP="00020386">
            <w:pPr>
              <w:pStyle w:val="NormalWeb"/>
              <w:numPr>
                <w:ilvl w:val="0"/>
                <w:numId w:val="125"/>
              </w:numPr>
              <w:spacing w:before="0" w:beforeAutospacing="0" w:after="17" w:afterAutospacing="0"/>
              <w:ind w:right="1593"/>
              <w:textAlignment w:val="baseline"/>
              <w:rPr>
                <w:ins w:id="821" w:author="pachalo chizala" w:date="2023-10-04T08:31:00Z"/>
                <w:rFonts w:ascii="Calibri" w:hAnsi="Calibri" w:cs="Calibri"/>
                <w:color w:val="000000"/>
                <w:sz w:val="20"/>
                <w:szCs w:val="20"/>
              </w:rPr>
            </w:pPr>
            <w:ins w:id="822" w:author="pachalo chizala" w:date="2023-10-04T08:31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Other (please specify):</w:t>
              </w:r>
            </w:ins>
          </w:p>
          <w:p w14:paraId="64E40831" w14:textId="77777777" w:rsidR="00020386" w:rsidRPr="00DE40A9" w:rsidRDefault="00020386" w:rsidP="00DE40A9">
            <w:pPr>
              <w:spacing w:after="10" w:line="259" w:lineRule="auto"/>
              <w:ind w:left="1090" w:firstLine="0"/>
              <w:rPr>
                <w:ins w:id="823" w:author="pachalo chizala" w:date="2023-10-04T08:31:00Z"/>
                <w:i/>
                <w:sz w:val="20"/>
              </w:rPr>
            </w:pPr>
          </w:p>
        </w:tc>
      </w:tr>
      <w:tr w:rsidR="00020386" w14:paraId="5436A0E1" w14:textId="77777777" w:rsidTr="00020386">
        <w:trPr>
          <w:trHeight w:val="264"/>
          <w:ins w:id="824" w:author="pachalo chizala" w:date="2023-10-04T08:29:00Z"/>
          <w:trPrChange w:id="825" w:author="pachalo chizala" w:date="2023-10-04T08:32:00Z">
            <w:trPr>
              <w:trHeight w:val="264"/>
            </w:trPr>
          </w:trPrChange>
        </w:trPr>
        <w:tc>
          <w:tcPr>
            <w:tcW w:w="902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PrChange w:id="826" w:author="pachalo chizala" w:date="2023-10-04T08:32:00Z">
              <w:tcPr>
                <w:tcW w:w="90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000000"/>
              </w:tcPr>
            </w:tcPrChange>
          </w:tcPr>
          <w:p w14:paraId="791C780E" w14:textId="77777777" w:rsidR="00020386" w:rsidRDefault="00020386" w:rsidP="00DE40A9">
            <w:pPr>
              <w:spacing w:after="0" w:line="259" w:lineRule="auto"/>
              <w:ind w:left="0" w:right="47" w:firstLine="0"/>
              <w:jc w:val="center"/>
              <w:rPr>
                <w:ins w:id="827" w:author="pachalo chizala" w:date="2023-10-04T08:29:00Z"/>
              </w:rPr>
            </w:pPr>
            <w:ins w:id="828" w:author="pachalo chizala" w:date="2023-10-04T08:29:00Z">
              <w:r>
                <w:rPr>
                  <w:b/>
                  <w:color w:val="FFFFFF"/>
                  <w:sz w:val="20"/>
                </w:rPr>
                <w:lastRenderedPageBreak/>
                <w:t xml:space="preserve">END OF MODULE </w:t>
              </w:r>
              <w:r>
                <w:rPr>
                  <w:color w:val="FFFFFF"/>
                  <w:sz w:val="20"/>
                </w:rPr>
                <w:t xml:space="preserve"> </w:t>
              </w:r>
            </w:ins>
          </w:p>
        </w:tc>
      </w:tr>
    </w:tbl>
    <w:p w14:paraId="3F16F9C2" w14:textId="4EC6B1E0" w:rsidR="00B069BE" w:rsidRDefault="00020386">
      <w:pPr>
        <w:spacing w:after="160" w:line="259" w:lineRule="auto"/>
        <w:ind w:left="0" w:right="0" w:firstLine="0"/>
        <w:rPr>
          <w:b/>
        </w:rPr>
      </w:pPr>
      <w:ins w:id="829" w:author="pachalo chizala" w:date="2023-10-04T08:29:00Z">
        <w:r>
          <w:rPr>
            <w:b/>
          </w:rPr>
          <w:t xml:space="preserve"> </w:t>
        </w:r>
        <w:r>
          <w:rPr>
            <w:b/>
          </w:rPr>
          <w:tab/>
        </w:r>
      </w:ins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610BE1CF" w14:textId="77777777" w:rsidTr="00662DF4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E33B74D" w14:textId="77777777" w:rsidR="00844A2C" w:rsidRDefault="00503825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FFFFFF"/>
                <w:sz w:val="24"/>
              </w:rPr>
              <w:t xml:space="preserve">WORKING TIME IN EMPLOYMENT (WKT) </w:t>
            </w:r>
          </w:p>
        </w:tc>
      </w:tr>
      <w:tr w:rsidR="00844A2C" w14:paraId="228868BF" w14:textId="77777777" w:rsidTr="00662DF4">
        <w:trPr>
          <w:trHeight w:val="147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0689" w14:textId="3A505C8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>=2</w:t>
            </w:r>
            <w:r>
              <w:rPr>
                <w:b/>
                <w:sz w:val="20"/>
              </w:rPr>
              <w:t xml:space="preserve"> </w:t>
            </w:r>
          </w:p>
          <w:p w14:paraId="17EC8259" w14:textId="652535FF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7515C3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READ </w:t>
            </w:r>
          </w:p>
          <w:p w14:paraId="374C43B6" w14:textId="783E4B29" w:rsidR="00844A2C" w:rsidRDefault="00503825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>Now, I would like to ask some questions about the hours that (you/NAME) work(s), starting with (your/his/her) main job as [</w:t>
            </w:r>
            <w:r w:rsidR="008B4324">
              <w:rPr>
                <w:sz w:val="20"/>
              </w:rPr>
              <w:t>D02A</w:t>
            </w:r>
            <w:r>
              <w:rPr>
                <w:sz w:val="20"/>
              </w:rPr>
              <w:t xml:space="preserve">] … </w:t>
            </w:r>
          </w:p>
          <w:p w14:paraId="03CE75C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41A1AB3" w14:textId="77777777" w:rsidTr="00662DF4">
        <w:trPr>
          <w:trHeight w:val="196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CB9D" w14:textId="77777777" w:rsidR="00F1002D" w:rsidRDefault="00503825">
            <w:pPr>
              <w:spacing w:after="13" w:line="242" w:lineRule="auto"/>
              <w:ind w:left="0" w:right="6418" w:firstLine="0"/>
              <w:rPr>
                <w:b/>
                <w:sz w:val="20"/>
              </w:rPr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662735FC" w14:textId="33EF1E9A" w:rsidR="00844A2C" w:rsidRDefault="00F1002D">
            <w:pPr>
              <w:spacing w:after="13" w:line="242" w:lineRule="auto"/>
              <w:ind w:left="0" w:right="6418" w:firstLine="0"/>
            </w:pPr>
            <w:r>
              <w:rPr>
                <w:b/>
                <w:sz w:val="20"/>
              </w:rPr>
              <w:t>O02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94EF325" w14:textId="77777777" w:rsidR="00844A2C" w:rsidRDefault="00503825">
            <w:pPr>
              <w:tabs>
                <w:tab w:val="center" w:pos="4410"/>
                <w:tab w:val="center" w:pos="864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hours (do/does) (you/NAME) usually work per week in (your/his/her) main job? </w:t>
            </w:r>
            <w:r>
              <w:rPr>
                <w:sz w:val="20"/>
              </w:rPr>
              <w:tab/>
              <w:t xml:space="preserve"> </w:t>
            </w:r>
          </w:p>
          <w:p w14:paraId="34D289D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FDD352" w14:textId="77777777" w:rsidR="00844A2C" w:rsidRDefault="00503825">
            <w:pPr>
              <w:tabs>
                <w:tab w:val="center" w:pos="720"/>
                <w:tab w:val="center" w:pos="203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 </w:t>
            </w:r>
          </w:p>
          <w:p w14:paraId="671ABBBB" w14:textId="5ECA6D99" w:rsidR="00844A2C" w:rsidRDefault="00503825" w:rsidP="00634097">
            <w:pPr>
              <w:tabs>
                <w:tab w:val="center" w:pos="720"/>
                <w:tab w:val="center" w:pos="217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 </w:t>
            </w:r>
          </w:p>
          <w:p w14:paraId="07A0EFBF" w14:textId="77777777" w:rsidR="00844A2C" w:rsidRDefault="00503825">
            <w:pPr>
              <w:tabs>
                <w:tab w:val="center" w:pos="720"/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8712632" w14:textId="77777777" w:rsidTr="00662DF4"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143A" w14:textId="6F38CDE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7E37CEAE" w14:textId="19B45E3C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O03</w:t>
            </w:r>
            <w:r w:rsidR="00503825">
              <w:rPr>
                <w:b/>
                <w:sz w:val="20"/>
              </w:rPr>
              <w:t xml:space="preserve"> </w:t>
            </w:r>
          </w:p>
          <w:p w14:paraId="3E00F2B4" w14:textId="77777777" w:rsidR="00844A2C" w:rsidRDefault="00503825">
            <w:pPr>
              <w:tabs>
                <w:tab w:val="center" w:pos="407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days per week do (you/NAME) usually work in (your/his/her) main job? </w:t>
            </w:r>
          </w:p>
          <w:p w14:paraId="456BC93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53133D6A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 </w:t>
            </w:r>
          </w:p>
          <w:p w14:paraId="2427DDB5" w14:textId="77777777" w:rsidR="00844A2C" w:rsidRDefault="00503825">
            <w:pPr>
              <w:tabs>
                <w:tab w:val="center" w:pos="720"/>
                <w:tab w:val="center" w:pos="209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DAYS PER WEEK </w:t>
            </w:r>
          </w:p>
        </w:tc>
      </w:tr>
      <w:tr w:rsidR="00844A2C" w14:paraId="22928A05" w14:textId="77777777" w:rsidTr="00662DF4">
        <w:trPr>
          <w:trHeight w:val="147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23E8" w14:textId="2C49207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1A1549A9" w14:textId="2DDF2405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O04</w:t>
            </w:r>
            <w:r w:rsidR="00503825">
              <w:rPr>
                <w:b/>
                <w:sz w:val="20"/>
              </w:rPr>
              <w:t xml:space="preserve"> </w:t>
            </w:r>
          </w:p>
          <w:p w14:paraId="3DB78BB9" w14:textId="77777777" w:rsidR="00844A2C" w:rsidRDefault="00503825">
            <w:pPr>
              <w:tabs>
                <w:tab w:val="center" w:pos="422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And how many hours per day do (you/NAME) usually work in (your/his/her) main job? </w:t>
            </w:r>
          </w:p>
          <w:p w14:paraId="4577FBF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7092E2F" w14:textId="77777777" w:rsidR="00844A2C" w:rsidRDefault="00503825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263D8E8D" w14:textId="77777777" w:rsidR="00844A2C" w:rsidRDefault="00503825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</w:tc>
      </w:tr>
      <w:tr w:rsidR="00844A2C" w14:paraId="79995C51" w14:textId="77777777" w:rsidTr="00662DF4">
        <w:trPr>
          <w:trHeight w:val="196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5B0A4" w14:textId="32FDD39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(GLO_EMP=1)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NE 1)</w:t>
            </w:r>
            <w:r>
              <w:rPr>
                <w:b/>
                <w:sz w:val="20"/>
              </w:rPr>
              <w:t xml:space="preserve"> </w:t>
            </w:r>
          </w:p>
          <w:p w14:paraId="3D1660B7" w14:textId="2D0B2954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O05</w:t>
            </w:r>
            <w:r w:rsidR="00503825">
              <w:rPr>
                <w:b/>
                <w:sz w:val="20"/>
              </w:rPr>
              <w:t xml:space="preserve"> </w:t>
            </w:r>
          </w:p>
          <w:p w14:paraId="1E891DEE" w14:textId="0423E98B" w:rsidR="00844A2C" w:rsidRDefault="00662DF4">
            <w:pPr>
              <w:spacing w:after="1" w:line="240" w:lineRule="auto"/>
              <w:ind w:left="720" w:right="0" w:firstLine="0"/>
            </w:pPr>
            <w:r w:rsidRPr="00662DF4">
              <w:rPr>
                <w:sz w:val="20"/>
                <w:highlight w:val="yellow"/>
              </w:rPr>
              <w:t>In the last seven days</w:t>
            </w:r>
            <w:r w:rsidR="00503825" w:rsidRPr="00662DF4">
              <w:rPr>
                <w:sz w:val="20"/>
                <w:highlight w:val="yellow"/>
              </w:rPr>
              <w:t>, from [START_DAY] up to [END_DAY/yesterday], did (you</w:t>
            </w:r>
            <w:r w:rsidR="00503825">
              <w:rPr>
                <w:sz w:val="20"/>
              </w:rPr>
              <w:t>/NAME) have any absences or take time off from (your/his/her) main job for any reason, for example, holidays, illness, family reasons?</w:t>
            </w:r>
            <w:r w:rsidR="00503825">
              <w:rPr>
                <w:b/>
                <w:sz w:val="20"/>
              </w:rPr>
              <w:t xml:space="preserve"> </w:t>
            </w:r>
          </w:p>
          <w:p w14:paraId="0D4DF7F3" w14:textId="77777777" w:rsidR="00844A2C" w:rsidRDefault="00503825">
            <w:pPr>
              <w:numPr>
                <w:ilvl w:val="0"/>
                <w:numId w:val="5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32DD982" w14:textId="77777777" w:rsidR="00844A2C" w:rsidRDefault="00503825">
            <w:pPr>
              <w:numPr>
                <w:ilvl w:val="0"/>
                <w:numId w:val="5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0FDF47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displayed when 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2577C7A5" w14:textId="77777777" w:rsidTr="00662DF4">
        <w:trPr>
          <w:trHeight w:val="147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7867" w14:textId="6F253D6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(GLO_EMP=1)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NE 1)</w:t>
            </w:r>
            <w:r>
              <w:rPr>
                <w:b/>
                <w:sz w:val="20"/>
              </w:rPr>
              <w:t xml:space="preserve"> </w:t>
            </w:r>
          </w:p>
          <w:p w14:paraId="0152CD55" w14:textId="7D4428CC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O06</w:t>
            </w:r>
            <w:r w:rsidR="00503825">
              <w:rPr>
                <w:b/>
                <w:sz w:val="20"/>
              </w:rPr>
              <w:t xml:space="preserve"> </w:t>
            </w:r>
          </w:p>
          <w:p w14:paraId="609BD50C" w14:textId="02D391DA" w:rsidR="00844A2C" w:rsidRDefault="00662DF4">
            <w:pPr>
              <w:spacing w:after="2" w:line="239" w:lineRule="auto"/>
              <w:ind w:left="720" w:right="0" w:firstLine="0"/>
            </w:pPr>
            <w:r w:rsidRPr="00662DF4">
              <w:rPr>
                <w:sz w:val="20"/>
                <w:highlight w:val="yellow"/>
              </w:rPr>
              <w:t>In the last seven days</w:t>
            </w:r>
            <w:r w:rsidR="00503825" w:rsidRPr="00662DF4">
              <w:rPr>
                <w:sz w:val="20"/>
                <w:highlight w:val="yellow"/>
              </w:rPr>
              <w:t>,</w:t>
            </w:r>
            <w:r w:rsidR="00503825">
              <w:rPr>
                <w:sz w:val="20"/>
              </w:rPr>
              <w:t xml:space="preserve"> were there any days when (you/NAME) worked more than usual or extra hours in (your/his/her) main job, paid or unpaid?</w:t>
            </w:r>
            <w:r w:rsidR="00503825">
              <w:rPr>
                <w:b/>
                <w:sz w:val="20"/>
              </w:rPr>
              <w:t xml:space="preserve"> </w:t>
            </w:r>
          </w:p>
          <w:p w14:paraId="55491CC7" w14:textId="77777777" w:rsidR="00844A2C" w:rsidRDefault="00503825">
            <w:pPr>
              <w:numPr>
                <w:ilvl w:val="0"/>
                <w:numId w:val="5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0E1E76A" w14:textId="77777777" w:rsidR="00844A2C" w:rsidRDefault="00503825">
            <w:pPr>
              <w:numPr>
                <w:ilvl w:val="0"/>
                <w:numId w:val="5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F3C41E9" w14:textId="77777777" w:rsidTr="00662DF4">
        <w:tblPrEx>
          <w:tblCellMar>
            <w:left w:w="109" w:type="dxa"/>
            <w:right w:w="115" w:type="dxa"/>
          </w:tblCellMar>
        </w:tblPrEx>
        <w:trPr>
          <w:trHeight w:val="1714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E6599" w14:textId="73EF54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390C58CD" w14:textId="3DA5AB95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O07</w:t>
            </w:r>
            <w:r w:rsidR="00503825">
              <w:rPr>
                <w:b/>
                <w:sz w:val="20"/>
              </w:rPr>
              <w:t xml:space="preserve"> </w:t>
            </w:r>
          </w:p>
          <w:p w14:paraId="29B78F7C" w14:textId="26DC8C70" w:rsidR="00844A2C" w:rsidRDefault="00503825">
            <w:pPr>
              <w:tabs>
                <w:tab w:val="center" w:pos="0"/>
                <w:tab w:val="center" w:pos="287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For the entire week, how many extra hours was this? </w:t>
            </w:r>
          </w:p>
          <w:p w14:paraId="020847D1" w14:textId="76047F1F" w:rsidR="00844A2C" w:rsidRDefault="00503825">
            <w:pPr>
              <w:tabs>
                <w:tab w:val="center" w:pos="0"/>
                <w:tab w:val="center" w:pos="720"/>
                <w:tab w:val="center" w:pos="228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_________________ </w:t>
            </w:r>
          </w:p>
          <w:p w14:paraId="2E530D28" w14:textId="4CB1DF25" w:rsidR="00844A2C" w:rsidRDefault="00503825" w:rsidP="00634097">
            <w:pPr>
              <w:tabs>
                <w:tab w:val="center" w:pos="0"/>
                <w:tab w:val="center" w:pos="720"/>
                <w:tab w:val="center" w:pos="201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EXTRA HOURS  </w:t>
            </w:r>
          </w:p>
          <w:p w14:paraId="432C8D79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5FE2B72F" w14:textId="77777777" w:rsidTr="00662DF4">
        <w:tblPrEx>
          <w:tblCellMar>
            <w:left w:w="109" w:type="dxa"/>
            <w:right w:w="115" w:type="dxa"/>
          </w:tblCellMar>
        </w:tblPrEx>
        <w:trPr>
          <w:trHeight w:val="147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95126" w14:textId="69F90A6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284BBB">
              <w:rPr>
                <w:i/>
                <w:color w:val="FF0000"/>
                <w:sz w:val="20"/>
              </w:rPr>
              <w:t>O05</w:t>
            </w:r>
            <w:r>
              <w:rPr>
                <w:i/>
                <w:color w:val="FF0000"/>
                <w:sz w:val="20"/>
              </w:rPr>
              <w:t xml:space="preserve">=2 &amp;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 xml:space="preserve">=2) </w:t>
            </w:r>
            <w:r>
              <w:rPr>
                <w:b/>
                <w:i/>
                <w:color w:val="FF0000"/>
                <w:sz w:val="20"/>
              </w:rPr>
              <w:t xml:space="preserve"> </w:t>
            </w:r>
          </w:p>
          <w:p w14:paraId="116AFFEA" w14:textId="454555CD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O08</w:t>
            </w:r>
            <w:r w:rsidR="00503825">
              <w:rPr>
                <w:b/>
                <w:sz w:val="20"/>
              </w:rPr>
              <w:t xml:space="preserve"> </w:t>
            </w:r>
          </w:p>
          <w:p w14:paraId="50E87711" w14:textId="558DAF7C" w:rsidR="00844A2C" w:rsidRDefault="00503825">
            <w:pPr>
              <w:tabs>
                <w:tab w:val="center" w:pos="0"/>
                <w:tab w:val="center" w:pos="4468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In total, </w:t>
            </w:r>
            <w:r w:rsidR="00803BA6">
              <w:rPr>
                <w:sz w:val="20"/>
              </w:rPr>
              <w:t>last 7 days</w:t>
            </w:r>
            <w:r>
              <w:rPr>
                <w:sz w:val="20"/>
              </w:rPr>
              <w:t xml:space="preserve"> did (you/NAME) work the same hours as usual in (your/his/her) main job? </w:t>
            </w:r>
          </w:p>
          <w:p w14:paraId="012CB6D3" w14:textId="77777777" w:rsidR="00844A2C" w:rsidRDefault="00503825">
            <w:pPr>
              <w:numPr>
                <w:ilvl w:val="0"/>
                <w:numId w:val="5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B6E627E" w14:textId="77777777" w:rsidR="00844A2C" w:rsidRDefault="00503825">
            <w:pPr>
              <w:numPr>
                <w:ilvl w:val="0"/>
                <w:numId w:val="5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44C54B33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9FC9DC8" w14:textId="77777777" w:rsidTr="00662DF4">
        <w:tblPrEx>
          <w:tblCellMar>
            <w:left w:w="109" w:type="dxa"/>
            <w:right w:w="115" w:type="dxa"/>
          </w:tblCellMar>
        </w:tblPrEx>
        <w:trPr>
          <w:trHeight w:val="1719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6B88" w14:textId="5A2BB28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ASK_IF (GLO_EMP = 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= 1) </w:t>
            </w:r>
          </w:p>
          <w:p w14:paraId="1A1BF1A3" w14:textId="17B5A4C9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O09</w:t>
            </w:r>
            <w:r w:rsidR="00503825">
              <w:rPr>
                <w:b/>
                <w:sz w:val="20"/>
              </w:rPr>
              <w:t xml:space="preserve"> </w:t>
            </w:r>
          </w:p>
          <w:p w14:paraId="3D11BAA7" w14:textId="2918EF7B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Earlier you told me that (you/NAME) (were/was) absent from (your/his/her) job, just to confirm, </w:t>
            </w:r>
            <w:r w:rsidR="00803BA6">
              <w:rPr>
                <w:sz w:val="20"/>
              </w:rPr>
              <w:t xml:space="preserve">in </w:t>
            </w:r>
            <w:r w:rsidR="00803BA6" w:rsidRPr="00803BA6">
              <w:rPr>
                <w:sz w:val="20"/>
                <w:highlight w:val="yellow"/>
              </w:rPr>
              <w:t>the last 7 days</w:t>
            </w:r>
            <w:r>
              <w:rPr>
                <w:sz w:val="20"/>
              </w:rPr>
              <w:t xml:space="preserve"> did (you/NAME) work any hours at all in (your/his/her) main job? </w:t>
            </w:r>
          </w:p>
          <w:p w14:paraId="6C327A99" w14:textId="77777777" w:rsidR="00844A2C" w:rsidRDefault="00503825">
            <w:pPr>
              <w:numPr>
                <w:ilvl w:val="0"/>
                <w:numId w:val="6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WORKED </w:t>
            </w:r>
          </w:p>
          <w:p w14:paraId="679628EE" w14:textId="77777777" w:rsidR="00844A2C" w:rsidRDefault="00503825">
            <w:pPr>
              <w:numPr>
                <w:ilvl w:val="0"/>
                <w:numId w:val="6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DID NOT WORK AT ALL </w:t>
            </w:r>
          </w:p>
          <w:p w14:paraId="06AD1B4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280D7902" w14:textId="77777777" w:rsidTr="00662DF4">
        <w:tblPrEx>
          <w:tblCellMar>
            <w:left w:w="109" w:type="dxa"/>
            <w:right w:w="115" w:type="dxa"/>
          </w:tblCellMar>
        </w:tblPrEx>
        <w:trPr>
          <w:trHeight w:val="342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C877" w14:textId="7A4644AD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O10</w:t>
            </w:r>
            <w:r w:rsidR="00503825">
              <w:rPr>
                <w:b/>
                <w:sz w:val="20"/>
              </w:rPr>
              <w:t xml:space="preserve"> </w:t>
            </w:r>
          </w:p>
          <w:p w14:paraId="7C4049A7" w14:textId="6AE78CA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ASK_IF (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>=2) OR (</w:t>
            </w:r>
            <w:r w:rsidR="00284BBB">
              <w:rPr>
                <w:i/>
                <w:color w:val="FF0000"/>
                <w:sz w:val="20"/>
              </w:rPr>
              <w:t>O09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4956965C" w14:textId="5A94B72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How many hours did (you/NAME) work in total in (your/his/her) main job </w:t>
            </w:r>
            <w:r w:rsidR="00AF224D" w:rsidRPr="00AF224D">
              <w:rPr>
                <w:sz w:val="20"/>
                <w:highlight w:val="yellow"/>
              </w:rPr>
              <w:t>in the last 7 days</w:t>
            </w:r>
            <w:r>
              <w:rPr>
                <w:sz w:val="20"/>
              </w:rPr>
              <w:t xml:space="preserve">? </w:t>
            </w:r>
          </w:p>
          <w:p w14:paraId="19D329A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4F1CA87" w14:textId="1123027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284BBB">
              <w:rPr>
                <w:i/>
                <w:color w:val="FF0000"/>
                <w:sz w:val="20"/>
              </w:rPr>
              <w:t>O05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>=1)</w:t>
            </w:r>
            <w:r>
              <w:rPr>
                <w:color w:val="FF0000"/>
                <w:sz w:val="20"/>
              </w:rPr>
              <w:t xml:space="preserve"> </w:t>
            </w:r>
          </w:p>
          <w:p w14:paraId="5AF3753B" w14:textId="39F21461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How many hours did (you/NAME) work in total in (your/his/her) main job </w:t>
            </w:r>
            <w:r w:rsidR="00AF224D">
              <w:rPr>
                <w:sz w:val="20"/>
              </w:rPr>
              <w:t xml:space="preserve">in </w:t>
            </w:r>
            <w:r w:rsidR="00AF224D" w:rsidRPr="00AF224D">
              <w:rPr>
                <w:sz w:val="20"/>
                <w:highlight w:val="yellow"/>
              </w:rPr>
              <w:t>the last 7days</w:t>
            </w:r>
            <w:r>
              <w:rPr>
                <w:sz w:val="20"/>
              </w:rPr>
              <w:t xml:space="preserve">? Please consider the extra hours or absences you already told me about. </w:t>
            </w:r>
          </w:p>
          <w:p w14:paraId="48E5509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052A4BA" w14:textId="77777777" w:rsidR="00844A2C" w:rsidRDefault="00503825">
            <w:pPr>
              <w:tabs>
                <w:tab w:val="center" w:pos="0"/>
                <w:tab w:val="center" w:pos="720"/>
                <w:tab w:val="center" w:pos="22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 </w:t>
            </w:r>
          </w:p>
          <w:p w14:paraId="415AC917" w14:textId="19DCAF15" w:rsidR="00844A2C" w:rsidRDefault="00503825" w:rsidP="00F44FA5">
            <w:pPr>
              <w:tabs>
                <w:tab w:val="center" w:pos="0"/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IN REF. WEEK  </w:t>
            </w:r>
          </w:p>
          <w:p w14:paraId="52E13C4A" w14:textId="5347F9B7" w:rsidR="00844A2C" w:rsidRDefault="00F44FA5" w:rsidP="00F44FA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                                                    </w:t>
            </w:r>
            <w:r w:rsidR="00503825">
              <w:rPr>
                <w:sz w:val="20"/>
              </w:rPr>
              <w:t xml:space="preserve">997 </w:t>
            </w:r>
            <w:r>
              <w:rPr>
                <w:sz w:val="20"/>
              </w:rPr>
              <w:t xml:space="preserve"> </w:t>
            </w:r>
            <w:r w:rsidR="00503825">
              <w:rPr>
                <w:sz w:val="20"/>
              </w:rPr>
              <w:t>DON’T KNOW</w:t>
            </w:r>
          </w:p>
          <w:p w14:paraId="25D2C0E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13FCFA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For CAPI implementation prefill with “0” for Employed not at work (C).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75DA0DA1" w14:textId="77777777" w:rsidTr="00662DF4">
        <w:tblPrEx>
          <w:tblCellMar>
            <w:left w:w="109" w:type="dxa"/>
            <w:right w:w="115" w:type="dxa"/>
          </w:tblCellMar>
        </w:tblPrEx>
        <w:trPr>
          <w:trHeight w:val="1721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FE92" w14:textId="3CCBBF4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0A1DED66" w14:textId="69430222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O11</w:t>
            </w:r>
            <w:r w:rsidR="00503825">
              <w:rPr>
                <w:b/>
                <w:sz w:val="20"/>
              </w:rPr>
              <w:t xml:space="preserve"> </w:t>
            </w:r>
          </w:p>
          <w:p w14:paraId="39292B09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You said previously that (you/NAME) had more than one job or business activity </w:t>
            </w:r>
            <w:r w:rsidRPr="00AF224D">
              <w:rPr>
                <w:sz w:val="20"/>
                <w:highlight w:val="yellow"/>
              </w:rPr>
              <w:t>last week</w:t>
            </w:r>
            <w:r>
              <w:rPr>
                <w:sz w:val="20"/>
              </w:rPr>
              <w:t xml:space="preserve">. How many jobs did (you/he/she) have in total, even if absent? </w:t>
            </w:r>
            <w:r>
              <w:rPr>
                <w:sz w:val="20"/>
              </w:rPr>
              <w:tab/>
              <w:t xml:space="preserve"> </w:t>
            </w:r>
          </w:p>
          <w:p w14:paraId="7B64CEF5" w14:textId="77777777" w:rsidR="00844A2C" w:rsidRPr="00AF224D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  <w:rPr>
                <w:highlight w:val="yellow"/>
              </w:rPr>
            </w:pPr>
            <w:r w:rsidRPr="00AF224D">
              <w:rPr>
                <w:sz w:val="20"/>
                <w:highlight w:val="yellow"/>
              </w:rPr>
              <w:t xml:space="preserve">ONE JOB </w:t>
            </w:r>
          </w:p>
          <w:p w14:paraId="65649346" w14:textId="77777777" w:rsidR="00844A2C" w:rsidRPr="00AF224D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  <w:rPr>
                <w:highlight w:val="yellow"/>
              </w:rPr>
            </w:pPr>
            <w:r w:rsidRPr="00AF224D">
              <w:rPr>
                <w:sz w:val="20"/>
                <w:highlight w:val="yellow"/>
              </w:rPr>
              <w:t xml:space="preserve">TWO JOBS </w:t>
            </w:r>
          </w:p>
          <w:p w14:paraId="5E72D173" w14:textId="77777777" w:rsidR="00844A2C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</w:pPr>
            <w:r w:rsidRPr="00AF224D">
              <w:rPr>
                <w:sz w:val="20"/>
                <w:highlight w:val="yellow"/>
              </w:rPr>
              <w:t>MORE THAN TWO JOBS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1B66E3B" w14:textId="77777777" w:rsidTr="00662DF4">
        <w:tblPrEx>
          <w:tblCellMar>
            <w:left w:w="109" w:type="dxa"/>
            <w:right w:w="115" w:type="dxa"/>
          </w:tblCellMar>
        </w:tblPrEx>
        <w:trPr>
          <w:trHeight w:val="196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CACC" w14:textId="77777777" w:rsidR="00B06DCF" w:rsidRDefault="00503825">
            <w:pPr>
              <w:spacing w:after="11" w:line="242" w:lineRule="auto"/>
              <w:ind w:left="0" w:right="5381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</w:t>
            </w:r>
          </w:p>
          <w:p w14:paraId="4949C60F" w14:textId="0BA59F2A" w:rsidR="00844A2C" w:rsidRDefault="00284BBB">
            <w:pPr>
              <w:spacing w:after="11" w:line="242" w:lineRule="auto"/>
              <w:ind w:left="0" w:right="5381" w:firstLine="0"/>
            </w:pPr>
            <w:r>
              <w:rPr>
                <w:b/>
                <w:sz w:val="20"/>
              </w:rPr>
              <w:t>O12</w:t>
            </w:r>
            <w:r w:rsidR="00503825">
              <w:rPr>
                <w:b/>
                <w:sz w:val="20"/>
              </w:rPr>
              <w:t xml:space="preserve"> </w:t>
            </w:r>
          </w:p>
          <w:p w14:paraId="2E400EEF" w14:textId="0B43BA93" w:rsidR="00844A2C" w:rsidRDefault="00503825">
            <w:pPr>
              <w:tabs>
                <w:tab w:val="center" w:pos="0"/>
                <w:tab w:val="center" w:pos="4493"/>
                <w:tab w:val="center" w:pos="864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How many hours (do/does) (you/NAME) usually work per week in (your/his/her) second job? </w:t>
            </w:r>
            <w:r>
              <w:rPr>
                <w:sz w:val="20"/>
              </w:rPr>
              <w:tab/>
              <w:t xml:space="preserve"> </w:t>
            </w:r>
          </w:p>
          <w:p w14:paraId="6A89A65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3DC018D3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 </w:t>
            </w:r>
          </w:p>
          <w:p w14:paraId="47DED7C0" w14:textId="40594BC1" w:rsidR="00844A2C" w:rsidRDefault="00503825" w:rsidP="00F44FA5">
            <w:pPr>
              <w:tabs>
                <w:tab w:val="center" w:pos="720"/>
                <w:tab w:val="center" w:pos="217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 </w:t>
            </w:r>
          </w:p>
          <w:p w14:paraId="4B07B4F8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1A8358B5" w14:textId="77777777" w:rsidTr="00662DF4">
        <w:tblPrEx>
          <w:tblCellMar>
            <w:left w:w="109" w:type="dxa"/>
            <w:right w:w="115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F82A2" w14:textId="47401F2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3E335958" w14:textId="52BBD6CB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O13</w:t>
            </w:r>
            <w:r w:rsidR="00503825">
              <w:rPr>
                <w:b/>
                <w:sz w:val="20"/>
              </w:rPr>
              <w:t xml:space="preserve"> </w:t>
            </w:r>
          </w:p>
          <w:p w14:paraId="52F7634D" w14:textId="444043BC" w:rsidR="00844A2C" w:rsidRDefault="00503825">
            <w:pPr>
              <w:tabs>
                <w:tab w:val="center" w:pos="0"/>
                <w:tab w:val="center" w:pos="430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Is that the number of hours (you/NAME) worked last week in (your/his/her) second job? </w:t>
            </w:r>
          </w:p>
          <w:p w14:paraId="77A9751C" w14:textId="77777777" w:rsidR="00844A2C" w:rsidRDefault="00503825">
            <w:pPr>
              <w:numPr>
                <w:ilvl w:val="0"/>
                <w:numId w:val="6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AFEA1D7" w14:textId="77777777" w:rsidR="00844A2C" w:rsidRDefault="00503825">
            <w:pPr>
              <w:numPr>
                <w:ilvl w:val="0"/>
                <w:numId w:val="6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59399E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40B48BD" w14:textId="77777777" w:rsidTr="0050420B">
        <w:tblPrEx>
          <w:tblCellMar>
            <w:right w:w="115" w:type="dxa"/>
          </w:tblCellMar>
        </w:tblPrEx>
        <w:trPr>
          <w:trHeight w:val="1959"/>
        </w:trPr>
        <w:tc>
          <w:tcPr>
            <w:tcW w:w="90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2B62" w14:textId="33D1804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38F0346E" w14:textId="45DA94CF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O14</w:t>
            </w:r>
            <w:r w:rsidR="00503825">
              <w:rPr>
                <w:b/>
                <w:sz w:val="20"/>
              </w:rPr>
              <w:t xml:space="preserve"> </w:t>
            </w:r>
          </w:p>
          <w:p w14:paraId="72183407" w14:textId="77777777" w:rsidR="00844A2C" w:rsidRDefault="00503825">
            <w:pPr>
              <w:tabs>
                <w:tab w:val="center" w:pos="1"/>
                <w:tab w:val="center" w:pos="392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did (you/NAME) work last week in (your/his/her) second job? </w:t>
            </w:r>
          </w:p>
          <w:p w14:paraId="2590E9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34B6E53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3FD444DD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4D629C8A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5B1C3432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7CC5F2AE" w14:textId="77777777" w:rsidTr="0050420B">
        <w:tblPrEx>
          <w:tblCellMar>
            <w:right w:w="115" w:type="dxa"/>
          </w:tblCellMar>
        </w:tblPrEx>
        <w:trPr>
          <w:trHeight w:val="196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5BD9" w14:textId="77777777" w:rsidR="00252875" w:rsidRDefault="00503825">
            <w:pPr>
              <w:spacing w:after="11" w:line="242" w:lineRule="auto"/>
              <w:ind w:left="0" w:right="5382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=3 </w:t>
            </w:r>
          </w:p>
          <w:p w14:paraId="1FF26E0D" w14:textId="37FB3349" w:rsidR="00844A2C" w:rsidRDefault="00284BBB">
            <w:pPr>
              <w:spacing w:after="11" w:line="242" w:lineRule="auto"/>
              <w:ind w:left="0" w:right="5382" w:firstLine="0"/>
            </w:pPr>
            <w:r>
              <w:rPr>
                <w:b/>
                <w:sz w:val="20"/>
              </w:rPr>
              <w:t>O15</w:t>
            </w:r>
            <w:r w:rsidR="00503825">
              <w:rPr>
                <w:b/>
                <w:sz w:val="20"/>
              </w:rPr>
              <w:t xml:space="preserve"> </w:t>
            </w:r>
          </w:p>
          <w:p w14:paraId="3274B813" w14:textId="77777777" w:rsidR="00844A2C" w:rsidRDefault="00503825">
            <w:pPr>
              <w:tabs>
                <w:tab w:val="center" w:pos="1"/>
                <w:tab w:val="center" w:pos="4528"/>
                <w:tab w:val="center" w:pos="864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hours (do/does) (you/NAME) usually work per week in (your/his/her) other job(s)? </w:t>
            </w:r>
            <w:r>
              <w:rPr>
                <w:sz w:val="20"/>
              </w:rPr>
              <w:tab/>
              <w:t xml:space="preserve"> </w:t>
            </w:r>
          </w:p>
          <w:p w14:paraId="42C6721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5213B73E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5969AC06" w14:textId="77777777" w:rsidR="00844A2C" w:rsidRDefault="00503825">
            <w:pPr>
              <w:tabs>
                <w:tab w:val="center" w:pos="721"/>
                <w:tab w:val="center" w:pos="217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</w:t>
            </w:r>
          </w:p>
          <w:p w14:paraId="45F94E9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8493D6B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9B62D37" w14:textId="77777777" w:rsidTr="0050420B">
        <w:tblPrEx>
          <w:tblCellMar>
            <w:right w:w="115" w:type="dxa"/>
          </w:tblCellMar>
        </w:tblPrEx>
        <w:trPr>
          <w:trHeight w:val="1232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01FC" w14:textId="70F9571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6EE4F54A" w14:textId="297C8516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O16</w:t>
            </w:r>
            <w:r w:rsidR="00503825">
              <w:rPr>
                <w:b/>
                <w:sz w:val="20"/>
              </w:rPr>
              <w:t xml:space="preserve"> </w:t>
            </w:r>
          </w:p>
          <w:p w14:paraId="60A3026E" w14:textId="77777777" w:rsidR="00844A2C" w:rsidRDefault="00503825">
            <w:pPr>
              <w:tabs>
                <w:tab w:val="center" w:pos="1"/>
                <w:tab w:val="center" w:pos="43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Is that the number of hours (you/NAME) worked last week in (your/his/her) other job(s)? </w:t>
            </w:r>
          </w:p>
          <w:p w14:paraId="68A11B30" w14:textId="77777777" w:rsidR="00844A2C" w:rsidRDefault="00503825">
            <w:pPr>
              <w:numPr>
                <w:ilvl w:val="0"/>
                <w:numId w:val="6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79CE97E" w14:textId="77777777" w:rsidR="00844A2C" w:rsidRDefault="00503825">
            <w:pPr>
              <w:numPr>
                <w:ilvl w:val="0"/>
                <w:numId w:val="6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E503518" w14:textId="77777777" w:rsidTr="0050420B">
        <w:tblPrEx>
          <w:tblCellMar>
            <w:right w:w="115" w:type="dxa"/>
          </w:tblCellMar>
        </w:tblPrEx>
        <w:trPr>
          <w:trHeight w:val="196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516D" w14:textId="1149DD6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60CD9026" w14:textId="59D6D3E7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O17</w:t>
            </w:r>
            <w:r w:rsidR="00503825">
              <w:rPr>
                <w:b/>
                <w:sz w:val="20"/>
              </w:rPr>
              <w:t xml:space="preserve"> </w:t>
            </w:r>
          </w:p>
          <w:p w14:paraId="491FDB92" w14:textId="77777777" w:rsidR="00844A2C" w:rsidRDefault="00503825">
            <w:pPr>
              <w:tabs>
                <w:tab w:val="center" w:pos="1"/>
                <w:tab w:val="center" w:pos="390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did (you/NAME) work last week in (your/his/her) other jobs? </w:t>
            </w:r>
          </w:p>
          <w:p w14:paraId="66373A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FD56888" w14:textId="77777777" w:rsidR="00844A2C" w:rsidRDefault="00503825">
            <w:pPr>
              <w:tabs>
                <w:tab w:val="center" w:pos="721"/>
                <w:tab w:val="center" w:pos="23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__________________ </w:t>
            </w:r>
          </w:p>
          <w:p w14:paraId="69181D9E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5D352C1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BEA15B9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320AA041" w14:textId="77777777" w:rsidTr="0050420B">
        <w:tblPrEx>
          <w:tblCellMar>
            <w:right w:w="115" w:type="dxa"/>
          </w:tblCellMar>
        </w:tblPrEx>
        <w:trPr>
          <w:trHeight w:val="6407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C039" w14:textId="70735B4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lastRenderedPageBreak/>
              <w:t xml:space="preserve">/VARIABLES FOR TOTAL HOURS WORKED TO BE COMPUTED IN THE BACKGROUND*/ </w:t>
            </w:r>
          </w:p>
          <w:p w14:paraId="120810C5" w14:textId="737B1758" w:rsidR="00844A2C" w:rsidRDefault="00503825">
            <w:pPr>
              <w:spacing w:after="0" w:line="242" w:lineRule="auto"/>
              <w:ind w:left="0" w:right="111" w:firstLine="0"/>
              <w:jc w:val="both"/>
            </w:pPr>
            <w:r>
              <w:rPr>
                <w:color w:val="FF0000"/>
                <w:sz w:val="20"/>
              </w:rPr>
              <w:t xml:space="preserve">*/NOTE: FOR PERSONS WITHOUT 2ND OR OTHER JOBS, THE CORRESPONDING VARIABLES ARE SET TO 0*/ */ NOTE: FOR CASES WITH ‘DON’T KNOW’ FOR SECONDARY OR OTHER JOBS </w:t>
            </w:r>
            <w:r w:rsidR="00FC45D4">
              <w:rPr>
                <w:color w:val="FF0000"/>
                <w:sz w:val="20"/>
              </w:rPr>
              <w:t>O18</w:t>
            </w:r>
            <w:r>
              <w:rPr>
                <w:color w:val="FF0000"/>
                <w:sz w:val="20"/>
              </w:rPr>
              <w:t xml:space="preserve"> AND </w:t>
            </w:r>
            <w:r w:rsidR="00FC45D4">
              <w:rPr>
                <w:color w:val="FF0000"/>
                <w:sz w:val="20"/>
              </w:rPr>
              <w:t>O19</w:t>
            </w:r>
            <w:r>
              <w:rPr>
                <w:color w:val="FF0000"/>
                <w:sz w:val="20"/>
              </w:rPr>
              <w:t xml:space="preserve"> ARE  SET TO 997*/ </w:t>
            </w:r>
          </w:p>
          <w:p w14:paraId="5A7802A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90B67A9" w14:textId="5F3DB236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O18</w:t>
            </w:r>
            <w:r w:rsidR="00503825">
              <w:rPr>
                <w:b/>
                <w:sz w:val="20"/>
              </w:rPr>
              <w:t xml:space="preserve"> </w:t>
            </w:r>
          </w:p>
          <w:p w14:paraId="55949CCE" w14:textId="15E68DE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997) </w:t>
            </w:r>
          </w:p>
          <w:p w14:paraId="41505F95" w14:textId="2EF32DD5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O18</w:t>
            </w:r>
            <w:r w:rsidR="00503825">
              <w:rPr>
                <w:i/>
                <w:sz w:val="20"/>
              </w:rPr>
              <w:t>= (</w:t>
            </w:r>
            <w:r w:rsidR="00284BBB">
              <w:rPr>
                <w:i/>
                <w:sz w:val="20"/>
              </w:rPr>
              <w:t>O02</w:t>
            </w:r>
            <w:r w:rsidR="00503825">
              <w:rPr>
                <w:i/>
                <w:sz w:val="20"/>
              </w:rPr>
              <w:t xml:space="preserve"> +</w:t>
            </w:r>
            <w:r w:rsidR="00284BBB">
              <w:rPr>
                <w:i/>
                <w:sz w:val="20"/>
              </w:rPr>
              <w:t>O12</w:t>
            </w:r>
            <w:r w:rsidR="00503825">
              <w:rPr>
                <w:i/>
                <w:sz w:val="20"/>
              </w:rPr>
              <w:t xml:space="preserve"> + </w:t>
            </w:r>
            <w:r w:rsidR="00284BBB">
              <w:rPr>
                <w:i/>
                <w:sz w:val="20"/>
              </w:rPr>
              <w:t>O15</w:t>
            </w:r>
            <w:r w:rsidR="00503825">
              <w:rPr>
                <w:i/>
                <w:sz w:val="20"/>
              </w:rPr>
              <w:t>)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436F9B50" w14:textId="79B9745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= 997 &amp;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997) </w:t>
            </w:r>
          </w:p>
          <w:p w14:paraId="2BA63124" w14:textId="16E96597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O18</w:t>
            </w:r>
            <w:r w:rsidR="00503825">
              <w:rPr>
                <w:i/>
                <w:sz w:val="20"/>
              </w:rPr>
              <w:t>= (</w:t>
            </w:r>
            <w:r w:rsidR="00284BBB">
              <w:rPr>
                <w:i/>
                <w:sz w:val="20"/>
              </w:rPr>
              <w:t>O03</w:t>
            </w:r>
            <w:r w:rsidR="00503825">
              <w:rPr>
                <w:i/>
                <w:sz w:val="20"/>
              </w:rPr>
              <w:t xml:space="preserve"> x </w:t>
            </w:r>
            <w:r w:rsidR="00284BBB">
              <w:rPr>
                <w:i/>
                <w:sz w:val="20"/>
              </w:rPr>
              <w:t>O04</w:t>
            </w:r>
            <w:r w:rsidR="00503825">
              <w:rPr>
                <w:i/>
                <w:sz w:val="20"/>
              </w:rPr>
              <w:t>) + (</w:t>
            </w:r>
            <w:r w:rsidR="00284BBB">
              <w:rPr>
                <w:i/>
                <w:sz w:val="20"/>
              </w:rPr>
              <w:t>O12</w:t>
            </w:r>
            <w:r w:rsidR="00503825">
              <w:rPr>
                <w:i/>
                <w:sz w:val="20"/>
              </w:rPr>
              <w:t>) + (</w:t>
            </w:r>
            <w:r w:rsidR="00284BBB">
              <w:rPr>
                <w:i/>
                <w:sz w:val="20"/>
              </w:rPr>
              <w:t>O15</w:t>
            </w:r>
            <w:r w:rsidR="00503825">
              <w:rPr>
                <w:i/>
                <w:sz w:val="20"/>
              </w:rPr>
              <w:t xml:space="preserve">) </w:t>
            </w:r>
          </w:p>
          <w:p w14:paraId="21B80D3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ELSE:  </w:t>
            </w:r>
          </w:p>
          <w:p w14:paraId="2CDEE5D9" w14:textId="01A66657" w:rsidR="00844A2C" w:rsidRDefault="00503825">
            <w:pPr>
              <w:spacing w:after="2" w:line="239" w:lineRule="auto"/>
              <w:ind w:left="720" w:right="1160" w:firstLine="720"/>
            </w:pPr>
            <w:r>
              <w:rPr>
                <w:i/>
                <w:color w:val="FF0000"/>
                <w:sz w:val="20"/>
              </w:rPr>
              <w:t>IF (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=997 OR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= 997)  </w:t>
            </w:r>
            <w:r w:rsidR="00FC45D4">
              <w:rPr>
                <w:b/>
                <w:i/>
                <w:sz w:val="20"/>
              </w:rPr>
              <w:t>O18</w:t>
            </w:r>
            <w:r>
              <w:rPr>
                <w:i/>
                <w:sz w:val="20"/>
              </w:rPr>
              <w:t>=997</w:t>
            </w:r>
            <w:r>
              <w:rPr>
                <w:sz w:val="20"/>
              </w:rPr>
              <w:t xml:space="preserve"> </w:t>
            </w:r>
          </w:p>
          <w:p w14:paraId="7E246F86" w14:textId="08D5E580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O19</w:t>
            </w:r>
            <w:r w:rsidR="00503825">
              <w:rPr>
                <w:b/>
                <w:sz w:val="20"/>
              </w:rPr>
              <w:t xml:space="preserve"> </w:t>
            </w:r>
          </w:p>
          <w:p w14:paraId="56D762A3" w14:textId="6184ACD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1FEFE3E7" w14:textId="2EC9CB1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WKT_ACHRS1J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O02</w:t>
            </w:r>
            <w:r>
              <w:rPr>
                <w:i/>
                <w:sz w:val="20"/>
              </w:rPr>
              <w:t xml:space="preserve"> </w:t>
            </w:r>
          </w:p>
          <w:p w14:paraId="5106E2D8" w14:textId="27652E2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= 997 &amp; 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10394EB7" w14:textId="6B7F7C2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WKT_ACHRS1J</w:t>
            </w:r>
            <w:r>
              <w:rPr>
                <w:i/>
                <w:sz w:val="20"/>
              </w:rPr>
              <w:t>= (</w:t>
            </w:r>
            <w:r w:rsidR="00284BBB">
              <w:rPr>
                <w:i/>
                <w:sz w:val="20"/>
              </w:rPr>
              <w:t>O03</w:t>
            </w:r>
            <w:r>
              <w:rPr>
                <w:i/>
                <w:sz w:val="20"/>
              </w:rPr>
              <w:t xml:space="preserve"> x </w:t>
            </w:r>
            <w:r w:rsidR="00284BBB">
              <w:rPr>
                <w:i/>
                <w:sz w:val="20"/>
              </w:rPr>
              <w:t>O04</w:t>
            </w:r>
            <w:r>
              <w:rPr>
                <w:i/>
                <w:sz w:val="20"/>
              </w:rPr>
              <w:t xml:space="preserve">) </w:t>
            </w:r>
          </w:p>
          <w:p w14:paraId="018D7895" w14:textId="6A043EBC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>=2) OR (</w:t>
            </w:r>
            <w:r w:rsidR="00284BBB">
              <w:rPr>
                <w:i/>
                <w:color w:val="FF0000"/>
                <w:sz w:val="20"/>
              </w:rPr>
              <w:t>O09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B57A527" w14:textId="5A871B1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WKT_ACHRS1J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O10</w:t>
            </w:r>
            <w:r>
              <w:rPr>
                <w:i/>
                <w:sz w:val="20"/>
              </w:rPr>
              <w:t xml:space="preserve"> </w:t>
            </w:r>
          </w:p>
          <w:p w14:paraId="5C678569" w14:textId="274EC88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</w:rPr>
              <w:t>IF (</w:t>
            </w:r>
            <w:r w:rsidR="00284BBB">
              <w:rPr>
                <w:i/>
                <w:color w:val="FF0000"/>
              </w:rPr>
              <w:t>O05</w:t>
            </w:r>
            <w:r>
              <w:rPr>
                <w:i/>
                <w:color w:val="FF0000"/>
              </w:rPr>
              <w:t xml:space="preserve">=1 OR </w:t>
            </w:r>
            <w:r w:rsidR="00284BBB">
              <w:rPr>
                <w:i/>
                <w:color w:val="FF0000"/>
              </w:rPr>
              <w:t>O06</w:t>
            </w:r>
            <w:r>
              <w:rPr>
                <w:i/>
                <w:color w:val="FF0000"/>
              </w:rPr>
              <w:t xml:space="preserve">=1) </w:t>
            </w:r>
          </w:p>
          <w:p w14:paraId="0A75F3FD" w14:textId="3ED5CA7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</w:rPr>
              <w:t>WKT_ACHRS1J</w:t>
            </w:r>
            <w:r>
              <w:rPr>
                <w:i/>
              </w:rPr>
              <w:t>=</w:t>
            </w:r>
            <w:r w:rsidR="00284BBB">
              <w:rPr>
                <w:i/>
              </w:rPr>
              <w:t>O10</w:t>
            </w:r>
            <w:r>
              <w:rPr>
                <w:i/>
              </w:rPr>
              <w:t xml:space="preserve"> </w:t>
            </w:r>
          </w:p>
          <w:p w14:paraId="6A1DDCD1" w14:textId="065A2B8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=1 &amp;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997)</w:t>
            </w:r>
            <w:r>
              <w:rPr>
                <w:i/>
                <w:sz w:val="20"/>
              </w:rPr>
              <w:t xml:space="preserve"> </w:t>
            </w:r>
          </w:p>
          <w:p w14:paraId="16AD28B4" w14:textId="23EBD0FA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WKT_ACHRS2J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O12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0BFF2EA7" w14:textId="2CA5F3BE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= 997) </w:t>
            </w:r>
          </w:p>
          <w:p w14:paraId="57AD650E" w14:textId="1E8224C2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WKT_ACHRS2J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O14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7D517B0E" w14:textId="77777777" w:rsidTr="0050420B">
        <w:tblPrEx>
          <w:tblCellMar>
            <w:right w:w="115" w:type="dxa"/>
          </w:tblCellMar>
        </w:tblPrEx>
        <w:trPr>
          <w:trHeight w:val="2696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B3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E8DF650" w14:textId="0269521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>=1 &amp; WKT_OJ_ USHRS NE 997)</w:t>
            </w:r>
            <w:r>
              <w:rPr>
                <w:i/>
                <w:sz w:val="20"/>
              </w:rPr>
              <w:t xml:space="preserve"> </w:t>
            </w:r>
          </w:p>
          <w:p w14:paraId="372F3D4B" w14:textId="1FF8CDC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WKT_ACHRS3J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O15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A4F451B" w14:textId="4DE5AFE2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 xml:space="preserve">=2 OR WKT_OJ_ USHRS = 997) </w:t>
            </w:r>
          </w:p>
          <w:p w14:paraId="3E1AF500" w14:textId="1B89DBDA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WKT_ACHRS3J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O17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B35D2D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AE5A99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IF (WKT_ACHRS1J NE 997 &amp; WKT_ACHRS2J NE 997 &amp; WKT_ACHRS3J NE 997) </w:t>
            </w:r>
          </w:p>
          <w:p w14:paraId="67A8D861" w14:textId="65DB763E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O19</w:t>
            </w:r>
            <w:r w:rsidR="00503825">
              <w:rPr>
                <w:i/>
                <w:sz w:val="20"/>
              </w:rPr>
              <w:t>= (WKT_ACHRS1J+ WKT_ACHRS2J+ WKT_ACHRS3J)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5381F41A" w14:textId="4583D49A" w:rsidR="00844A2C" w:rsidRDefault="00503825">
            <w:pPr>
              <w:spacing w:after="0" w:line="242" w:lineRule="auto"/>
              <w:ind w:left="720" w:right="538" w:firstLine="0"/>
            </w:pPr>
            <w:r>
              <w:rPr>
                <w:i/>
                <w:color w:val="FF0000"/>
                <w:sz w:val="20"/>
              </w:rPr>
              <w:t xml:space="preserve">IF (WKT_ACHRS1J = 997 OR WKT_ACHRS2J = 997 OR WKT_ACHRS3J = 997) </w:t>
            </w:r>
            <w:r w:rsidR="00FC45D4">
              <w:rPr>
                <w:b/>
                <w:i/>
                <w:sz w:val="20"/>
              </w:rPr>
              <w:t>O19</w:t>
            </w:r>
            <w:r>
              <w:rPr>
                <w:i/>
                <w:sz w:val="20"/>
              </w:rPr>
              <w:t>= 997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3B7E74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C879EDE" w14:textId="77777777" w:rsidTr="0050420B">
        <w:tblPrEx>
          <w:tblCellMar>
            <w:right w:w="115" w:type="dxa"/>
          </w:tblCellMar>
        </w:tblPrEx>
        <w:trPr>
          <w:trHeight w:val="1476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C6B7" w14:textId="4873B7C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&amp;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7ED6336B" w14:textId="73EA6D7B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O20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7A7F8102" w14:textId="20D7F3B1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So in total, this means that (you/NAME) usually work(s) </w:t>
            </w:r>
            <w:r>
              <w:rPr>
                <w:b/>
                <w:sz w:val="20"/>
              </w:rPr>
              <w:t>[</w:t>
            </w:r>
            <w:r w:rsidR="00FC45D4">
              <w:rPr>
                <w:b/>
                <w:sz w:val="20"/>
              </w:rPr>
              <w:t>O18</w:t>
            </w:r>
            <w:r>
              <w:rPr>
                <w:b/>
                <w:sz w:val="20"/>
              </w:rPr>
              <w:t>]</w:t>
            </w:r>
            <w:r>
              <w:rPr>
                <w:b/>
                <w:color w:val="0070C0"/>
                <w:sz w:val="20"/>
              </w:rPr>
              <w:t xml:space="preserve"> </w:t>
            </w:r>
            <w:r>
              <w:rPr>
                <w:sz w:val="20"/>
              </w:rPr>
              <w:t xml:space="preserve">hours per week, is that correct? </w:t>
            </w:r>
          </w:p>
          <w:p w14:paraId="088534B9" w14:textId="77777777" w:rsidR="00844A2C" w:rsidRDefault="00503825">
            <w:pPr>
              <w:numPr>
                <w:ilvl w:val="0"/>
                <w:numId w:val="6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9444E95" w14:textId="77777777" w:rsidR="00844A2C" w:rsidRDefault="00503825">
            <w:pPr>
              <w:numPr>
                <w:ilvl w:val="0"/>
                <w:numId w:val="6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2DACD67" w14:textId="77777777" w:rsidTr="0050420B">
        <w:tblPrEx>
          <w:tblCellMar>
            <w:right w:w="115" w:type="dxa"/>
          </w:tblCellMar>
        </w:tblPrEx>
        <w:trPr>
          <w:trHeight w:val="2696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847E" w14:textId="06CCF45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O20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color w:val="FF0000"/>
                <w:sz w:val="20"/>
              </w:rPr>
              <w:t xml:space="preserve">=997  </w:t>
            </w:r>
          </w:p>
          <w:p w14:paraId="6B758114" w14:textId="4477D35A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O21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15E5DC05" w14:textId="77777777" w:rsidR="00844A2C" w:rsidRDefault="00503825">
            <w:pPr>
              <w:tabs>
                <w:tab w:val="center" w:pos="3650"/>
              </w:tabs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ab/>
            </w:r>
            <w:r>
              <w:rPr>
                <w:sz w:val="20"/>
              </w:rPr>
              <w:t xml:space="preserve">How many hours (do/does) (you/NAME) usually work per week in total? </w:t>
            </w:r>
          </w:p>
          <w:p w14:paraId="2E367A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7AF7A39E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094CD29F" w14:textId="77777777" w:rsidR="00844A2C" w:rsidRDefault="00503825">
            <w:pPr>
              <w:tabs>
                <w:tab w:val="center" w:pos="721"/>
                <w:tab w:val="center" w:pos="217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WEEK </w:t>
            </w:r>
          </w:p>
          <w:p w14:paraId="6338D8B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6DF55E7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10EF3BD6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44D74E11" w14:textId="2456CCD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For cases where (</w:t>
            </w:r>
            <w:r w:rsidR="00621D6F">
              <w:rPr>
                <w:i/>
                <w:color w:val="FF0000"/>
                <w:sz w:val="20"/>
              </w:rPr>
              <w:t>O20</w:t>
            </w:r>
            <w:r>
              <w:rPr>
                <w:i/>
                <w:color w:val="FF0000"/>
                <w:sz w:val="20"/>
              </w:rPr>
              <w:t>=1) OR (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>=1) OR (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=1) prefill with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16678291" w14:textId="77777777" w:rsidTr="0050420B">
        <w:tblPrEx>
          <w:tblCellMar>
            <w:right w:w="115" w:type="dxa"/>
          </w:tblCellMar>
        </w:tblPrEx>
        <w:trPr>
          <w:trHeight w:val="1232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991E" w14:textId="621D8A2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&amp; </w:t>
            </w:r>
            <w:r w:rsidR="00FC45D4">
              <w:rPr>
                <w:i/>
                <w:color w:val="FF0000"/>
                <w:sz w:val="20"/>
              </w:rPr>
              <w:t>O19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6B2D16A5" w14:textId="12D0E2A7" w:rsidR="00844A2C" w:rsidRDefault="00621D6F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O22</w:t>
            </w:r>
          </w:p>
          <w:p w14:paraId="3BCAB6CC" w14:textId="11EDD3D5" w:rsidR="00844A2C" w:rsidRDefault="00503825">
            <w:pPr>
              <w:tabs>
                <w:tab w:val="center" w:pos="4256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 w:rsidR="00621D6F">
              <w:rPr>
                <w:sz w:val="20"/>
              </w:rPr>
              <w:t xml:space="preserve">            </w:t>
            </w:r>
            <w:r>
              <w:rPr>
                <w:sz w:val="20"/>
              </w:rPr>
              <w:t xml:space="preserve">And in total, last week, is it correct that (you/NAME) worked </w:t>
            </w:r>
            <w:r>
              <w:rPr>
                <w:b/>
                <w:sz w:val="20"/>
              </w:rPr>
              <w:t>[</w:t>
            </w:r>
            <w:r w:rsidR="00FC45D4">
              <w:rPr>
                <w:b/>
                <w:sz w:val="20"/>
              </w:rPr>
              <w:t>O19</w:t>
            </w:r>
            <w:r>
              <w:rPr>
                <w:b/>
                <w:sz w:val="20"/>
              </w:rPr>
              <w:t xml:space="preserve">] </w:t>
            </w:r>
            <w:r>
              <w:rPr>
                <w:sz w:val="20"/>
              </w:rPr>
              <w:t xml:space="preserve">hours? </w:t>
            </w:r>
          </w:p>
          <w:p w14:paraId="6AD37784" w14:textId="77777777" w:rsidR="00844A2C" w:rsidRDefault="00503825">
            <w:pPr>
              <w:numPr>
                <w:ilvl w:val="0"/>
                <w:numId w:val="6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4D9CE0C3" w14:textId="77777777" w:rsidR="00844A2C" w:rsidRDefault="00503825">
            <w:pPr>
              <w:numPr>
                <w:ilvl w:val="0"/>
                <w:numId w:val="6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247169BD" w14:textId="77777777" w:rsidTr="0050420B">
        <w:tblPrEx>
          <w:tblCellMar>
            <w:right w:w="115" w:type="dxa"/>
          </w:tblCellMar>
        </w:tblPrEx>
        <w:trPr>
          <w:trHeight w:val="196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B378" w14:textId="2CFE1D0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C3626">
              <w:rPr>
                <w:i/>
                <w:color w:val="FF0000"/>
                <w:sz w:val="20"/>
              </w:rPr>
              <w:t>O22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FC45D4">
              <w:rPr>
                <w:i/>
                <w:color w:val="FF0000"/>
                <w:sz w:val="20"/>
              </w:rPr>
              <w:t>O19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14D9BE51" w14:textId="0A3F049C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O23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0066D3FD" w14:textId="77777777" w:rsidR="00844A2C" w:rsidRDefault="00503825">
            <w:pPr>
              <w:tabs>
                <w:tab w:val="center" w:pos="3079"/>
              </w:tabs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ab/>
            </w:r>
            <w:r>
              <w:rPr>
                <w:sz w:val="20"/>
              </w:rPr>
              <w:t xml:space="preserve">How many hours did (you/NAME) work in total last week? </w:t>
            </w:r>
          </w:p>
          <w:p w14:paraId="03DF4AF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84C5042" w14:textId="77777777" w:rsidR="00844A2C" w:rsidRDefault="00503825">
            <w:pPr>
              <w:tabs>
                <w:tab w:val="center" w:pos="721"/>
                <w:tab w:val="center" w:pos="233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 </w:t>
            </w:r>
          </w:p>
          <w:p w14:paraId="12AFCA5C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7CF2D89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6B0A28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AEA9359" w14:textId="77777777" w:rsidTr="0050420B">
        <w:tblPrEx>
          <w:tblCellMar>
            <w:right w:w="115" w:type="dxa"/>
          </w:tblCellMar>
        </w:tblPrEx>
        <w:trPr>
          <w:trHeight w:val="174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3CE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GLO_EMP=1 </w:t>
            </w:r>
          </w:p>
          <w:p w14:paraId="4116F0BD" w14:textId="5F65ED8B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O24</w:t>
            </w:r>
            <w:r w:rsidR="00503825">
              <w:rPr>
                <w:b/>
                <w:sz w:val="20"/>
              </w:rPr>
              <w:t xml:space="preserve"> </w:t>
            </w:r>
          </w:p>
          <w:p w14:paraId="281E4A71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>During the last four weeks, that is from [START_DATE] up to [last END_DAY/yesterday] did (you/NAME) look for additional or other paid work?</w:t>
            </w:r>
            <w:r>
              <w:rPr>
                <w:b/>
                <w:sz w:val="20"/>
              </w:rPr>
              <w:t xml:space="preserve"> </w:t>
            </w:r>
          </w:p>
          <w:p w14:paraId="2D1AAB57" w14:textId="77777777" w:rsidR="00844A2C" w:rsidRDefault="00503825">
            <w:pPr>
              <w:numPr>
                <w:ilvl w:val="0"/>
                <w:numId w:val="6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32BFDB9" w14:textId="77777777" w:rsidR="00844A2C" w:rsidRDefault="00503825">
            <w:pPr>
              <w:numPr>
                <w:ilvl w:val="0"/>
                <w:numId w:val="66"/>
              </w:numPr>
              <w:spacing w:after="9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9B1893B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</w:t>
            </w:r>
            <w:r>
              <w:rPr>
                <w:i/>
                <w:color w:val="FF0000"/>
              </w:rPr>
              <w:t>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51825177" w14:textId="77777777" w:rsidTr="0050420B">
        <w:tblPrEx>
          <w:tblCellMar>
            <w:right w:w="115" w:type="dxa"/>
          </w:tblCellMar>
        </w:tblPrEx>
        <w:trPr>
          <w:trHeight w:val="1718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7B01" w14:textId="0174EC6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O21</w:t>
            </w:r>
            <w:r>
              <w:rPr>
                <w:i/>
                <w:color w:val="FF0000"/>
                <w:sz w:val="20"/>
              </w:rPr>
              <w:t xml:space="preserve"> &lt;40 </w:t>
            </w:r>
          </w:p>
          <w:p w14:paraId="60327548" w14:textId="1D6AADA5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O25</w:t>
            </w:r>
            <w:r w:rsidR="00503825">
              <w:rPr>
                <w:b/>
                <w:sz w:val="20"/>
              </w:rPr>
              <w:t xml:space="preserve"> </w:t>
            </w:r>
          </w:p>
          <w:p w14:paraId="0ACA3389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Would (you/NAME) want to work more hours per week than usually worked, provided the extra hours are paid? </w:t>
            </w:r>
          </w:p>
          <w:p w14:paraId="0A27C339" w14:textId="77777777" w:rsidR="00844A2C" w:rsidRDefault="00503825">
            <w:pPr>
              <w:numPr>
                <w:ilvl w:val="0"/>
                <w:numId w:val="6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2791AE1" w14:textId="77777777" w:rsidR="00844A2C" w:rsidRDefault="00503825">
            <w:pPr>
              <w:numPr>
                <w:ilvl w:val="0"/>
                <w:numId w:val="6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B08F3E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threshold may be customized to the national context. In all cases it should not be below 30 hours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1541446" w14:textId="77777777">
        <w:tblPrEx>
          <w:tblCellMar>
            <w:left w:w="109" w:type="dxa"/>
            <w:right w:w="115" w:type="dxa"/>
          </w:tblCellMar>
        </w:tblPrEx>
        <w:trPr>
          <w:trHeight w:val="1469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A5C6" w14:textId="78604ED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O25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493098C9" w14:textId="1D3AEE34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O26</w:t>
            </w:r>
            <w:r w:rsidR="00503825">
              <w:rPr>
                <w:b/>
                <w:sz w:val="20"/>
              </w:rPr>
              <w:t xml:space="preserve"> </w:t>
            </w:r>
          </w:p>
          <w:p w14:paraId="68623A99" w14:textId="77777777" w:rsidR="00844A2C" w:rsidRDefault="00503825">
            <w:pPr>
              <w:tabs>
                <w:tab w:val="center" w:pos="3679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Could (you/NAME) start working more hours within the next two weeks? </w:t>
            </w:r>
          </w:p>
          <w:p w14:paraId="1B6EE8C9" w14:textId="77777777" w:rsidR="00844A2C" w:rsidRDefault="00503825">
            <w:pPr>
              <w:numPr>
                <w:ilvl w:val="0"/>
                <w:numId w:val="6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8E51B66" w14:textId="77777777" w:rsidR="00844A2C" w:rsidRDefault="00503825">
            <w:pPr>
              <w:numPr>
                <w:ilvl w:val="0"/>
                <w:numId w:val="6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858CA4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B0939B8" w14:textId="77777777">
        <w:tblPrEx>
          <w:tblCellMar>
            <w:left w:w="109" w:type="dxa"/>
            <w:right w:w="115" w:type="dxa"/>
          </w:tblCellMar>
        </w:tblPrEx>
        <w:trPr>
          <w:trHeight w:val="220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9ABA83" w14:textId="0280B43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O26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57F221CF" w14:textId="3C07BF72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O27</w:t>
            </w:r>
            <w:r w:rsidR="00503825">
              <w:rPr>
                <w:b/>
                <w:sz w:val="20"/>
              </w:rPr>
              <w:t xml:space="preserve"> </w:t>
            </w:r>
          </w:p>
          <w:p w14:paraId="7F07E387" w14:textId="77777777" w:rsidR="00844A2C" w:rsidRDefault="00503825">
            <w:pPr>
              <w:tabs>
                <w:tab w:val="center" w:pos="3285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additional hours per week could (you/NAME) work? </w:t>
            </w:r>
          </w:p>
          <w:p w14:paraId="6CB0B05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16B0FF1" w14:textId="77777777" w:rsidR="00844A2C" w:rsidRDefault="00503825">
            <w:pPr>
              <w:tabs>
                <w:tab w:val="center" w:pos="720"/>
                <w:tab w:val="center" w:pos="2734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__________________________ </w:t>
            </w:r>
          </w:p>
          <w:p w14:paraId="68EACD69" w14:textId="184D27D6" w:rsidR="00844A2C" w:rsidRDefault="00503825" w:rsidP="00F44FA5">
            <w:pPr>
              <w:tabs>
                <w:tab w:val="center" w:pos="720"/>
                <w:tab w:val="center" w:pos="270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ADDITIONAL HOURS PER WEEK  </w:t>
            </w:r>
          </w:p>
          <w:p w14:paraId="12D72F35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643AB39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898AF1A" w14:textId="77777777">
        <w:tblPrEx>
          <w:tblCellMar>
            <w:left w:w="109" w:type="dxa"/>
            <w:right w:w="115" w:type="dxa"/>
          </w:tblCellMar>
        </w:tblPrEx>
        <w:trPr>
          <w:trHeight w:val="264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F81DB6" w14:textId="77777777" w:rsidR="00844A2C" w:rsidRDefault="00503825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7DF88CD" w14:textId="77777777" w:rsidR="00850761" w:rsidRDefault="00850761">
      <w:pPr>
        <w:spacing w:after="0" w:line="259" w:lineRule="auto"/>
        <w:ind w:left="0" w:right="0" w:firstLine="0"/>
        <w:jc w:val="both"/>
        <w:rPr>
          <w:sz w:val="20"/>
        </w:rPr>
      </w:pPr>
    </w:p>
    <w:p w14:paraId="04824626" w14:textId="12692339" w:rsidR="0050420B" w:rsidRDefault="0050420B">
      <w:pPr>
        <w:spacing w:after="160" w:line="259" w:lineRule="auto"/>
        <w:ind w:left="0" w:right="0" w:firstLine="0"/>
      </w:pPr>
      <w:r>
        <w:br w:type="page"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82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1FCF0AE8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4C9E125" w14:textId="77777777" w:rsidR="00844A2C" w:rsidRDefault="00503825">
            <w:pPr>
              <w:spacing w:after="0" w:line="259" w:lineRule="auto"/>
              <w:ind w:left="0" w:right="25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WORKING TIME – INADEQUATE EMPLOYMENT SITUATIONS (WKI) </w:t>
            </w:r>
          </w:p>
        </w:tc>
      </w:tr>
      <w:tr w:rsidR="00844A2C" w14:paraId="7D619E56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55BE" w14:textId="77777777" w:rsidR="002A5879" w:rsidRDefault="00503825">
            <w:pPr>
              <w:spacing w:after="16" w:line="239" w:lineRule="auto"/>
              <w:ind w:left="0" w:right="6354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GLO_EMP=1 </w:t>
            </w:r>
          </w:p>
          <w:p w14:paraId="35D39D81" w14:textId="681BF1D5" w:rsidR="00844A2C" w:rsidRDefault="002A5879">
            <w:pPr>
              <w:spacing w:after="16" w:line="239" w:lineRule="auto"/>
              <w:ind w:left="0" w:right="6354" w:firstLine="0"/>
            </w:pPr>
            <w:r>
              <w:rPr>
                <w:b/>
                <w:sz w:val="20"/>
              </w:rPr>
              <w:t>P01</w:t>
            </w:r>
            <w:r w:rsidR="00503825">
              <w:rPr>
                <w:b/>
                <w:sz w:val="20"/>
              </w:rPr>
              <w:t xml:space="preserve"> </w:t>
            </w:r>
          </w:p>
          <w:p w14:paraId="124E3874" w14:textId="77777777" w:rsidR="00844A2C" w:rsidRDefault="00503825">
            <w:pPr>
              <w:tabs>
                <w:tab w:val="center" w:pos="4204"/>
                <w:tab w:val="center" w:pos="792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(Do/Does) (you/NAME) want to change (your/his/her) current employment situation? </w:t>
            </w:r>
            <w:r>
              <w:rPr>
                <w:sz w:val="20"/>
              </w:rPr>
              <w:tab/>
              <w:t xml:space="preserve"> </w:t>
            </w:r>
          </w:p>
          <w:p w14:paraId="5DD884C5" w14:textId="77777777" w:rsidR="00844A2C" w:rsidRDefault="00503825">
            <w:pPr>
              <w:numPr>
                <w:ilvl w:val="0"/>
                <w:numId w:val="69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566A501C" w14:textId="77777777" w:rsidR="00844A2C" w:rsidRDefault="00503825">
            <w:pPr>
              <w:numPr>
                <w:ilvl w:val="0"/>
                <w:numId w:val="69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  <w:p w14:paraId="4790142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3089675" w14:textId="77777777">
        <w:trPr>
          <w:trHeight w:val="318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1EE3B4" w14:textId="77777777" w:rsidR="002A5879" w:rsidRDefault="00503825">
            <w:pPr>
              <w:spacing w:after="0" w:line="242" w:lineRule="auto"/>
              <w:ind w:left="0" w:right="5915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A5879">
              <w:rPr>
                <w:i/>
                <w:color w:val="FF0000"/>
                <w:sz w:val="20"/>
              </w:rPr>
              <w:t>P01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250453B6" w14:textId="4DFB19F0" w:rsidR="00844A2C" w:rsidRDefault="001A2B96">
            <w:pPr>
              <w:spacing w:after="0" w:line="242" w:lineRule="auto"/>
              <w:ind w:left="0" w:right="5915" w:firstLine="0"/>
            </w:pPr>
            <w:r>
              <w:rPr>
                <w:b/>
                <w:sz w:val="20"/>
              </w:rPr>
              <w:t>P02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20C3A5F" w14:textId="77777777" w:rsidR="00844A2C" w:rsidRDefault="00503825">
            <w:pPr>
              <w:spacing w:after="10" w:line="259" w:lineRule="auto"/>
              <w:ind w:left="0" w:right="55" w:firstLine="0"/>
              <w:jc w:val="right"/>
            </w:pPr>
            <w:r>
              <w:rPr>
                <w:sz w:val="20"/>
              </w:rPr>
              <w:t xml:space="preserve">What is the main reason why (you/NAME) want(s) to change (your/his/her) employment situation? </w:t>
            </w:r>
          </w:p>
          <w:p w14:paraId="1A280C68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PRESENT JOB(S) IS/ARE TEMPORARY </w:t>
            </w:r>
          </w:p>
          <w:p w14:paraId="0D70A69C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HAVE A BETTER PAID JOB </w:t>
            </w:r>
          </w:p>
          <w:p w14:paraId="35B46452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HAVE MORE CLIENTS/BUSINESS </w:t>
            </w:r>
          </w:p>
          <w:p w14:paraId="647979B9" w14:textId="77777777" w:rsidR="00844A2C" w:rsidRDefault="00503825">
            <w:pPr>
              <w:numPr>
                <w:ilvl w:val="0"/>
                <w:numId w:val="70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TO WORK MORE HOURS </w:t>
            </w:r>
          </w:p>
          <w:p w14:paraId="233FA98B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WORK FEWER HOURS </w:t>
            </w:r>
          </w:p>
          <w:p w14:paraId="5C57EC39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BETTER MATCH SKILLS </w:t>
            </w:r>
          </w:p>
          <w:p w14:paraId="340E1F6C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WORK CLOSER TO HOME </w:t>
            </w:r>
          </w:p>
          <w:p w14:paraId="1CD84E79" w14:textId="77777777" w:rsidR="00844A2C" w:rsidRDefault="00503825">
            <w:pPr>
              <w:numPr>
                <w:ilvl w:val="0"/>
                <w:numId w:val="70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TO IMPROVE OTHER WORKING CONDITIONS </w:t>
            </w:r>
          </w:p>
          <w:p w14:paraId="31474270" w14:textId="77777777" w:rsidR="00844A2C" w:rsidRDefault="00503825">
            <w:pPr>
              <w:numPr>
                <w:ilvl w:val="0"/>
                <w:numId w:val="70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OTHER (SPECIFY):__________________ </w:t>
            </w:r>
          </w:p>
          <w:p w14:paraId="15CC8B4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E2AB399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B80FB04" w14:textId="77777777" w:rsidR="00844A2C" w:rsidRDefault="00503825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738EB0B" w14:textId="548B9976" w:rsidR="00844A2C" w:rsidRDefault="00844A2C">
      <w:pPr>
        <w:spacing w:after="0" w:line="259" w:lineRule="auto"/>
        <w:ind w:left="0" w:right="0" w:firstLine="0"/>
      </w:pP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92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4D2B0C9E" w14:textId="77777777" w:rsidTr="0050420B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B8FF808" w14:textId="7D161E0B" w:rsidR="00844A2C" w:rsidRDefault="00503825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JOB SEARCH AND AVAILABILITY (SRH) </w:t>
            </w:r>
          </w:p>
        </w:tc>
      </w:tr>
      <w:tr w:rsidR="00844A2C" w14:paraId="31B869DE" w14:textId="77777777" w:rsidTr="0050420B">
        <w:trPr>
          <w:trHeight w:val="296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7CDC" w14:textId="47DAD4B3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Q01</w:t>
            </w:r>
            <w:r w:rsidR="00503825">
              <w:rPr>
                <w:sz w:val="20"/>
              </w:rPr>
              <w:t xml:space="preserve"> </w:t>
            </w:r>
          </w:p>
          <w:p w14:paraId="0308B634" w14:textId="4B6886BE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 &amp; GLO_OPF=0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 NE 01 </w:t>
            </w:r>
          </w:p>
          <w:p w14:paraId="004297C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During the last four weeks, from [START_DATE] up to [last END_DAY/yesterday] did (you/NAME) do anything to find a paid job? </w:t>
            </w:r>
          </w:p>
          <w:p w14:paraId="15C63BB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0ED9458" w14:textId="7364E69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GLO_EMP=0&amp;GLO_OPF=1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 NE 01 </w:t>
            </w:r>
          </w:p>
          <w:p w14:paraId="6560DEBD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During the last four weeks, from [START_DATE] up to [last END_DAY/yesterday] did (you/NAME) look for additional or other paid work? </w:t>
            </w:r>
          </w:p>
          <w:p w14:paraId="504DF2B8" w14:textId="77777777" w:rsidR="00844A2C" w:rsidRDefault="00503825">
            <w:pPr>
              <w:numPr>
                <w:ilvl w:val="0"/>
                <w:numId w:val="7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965528F" w14:textId="77777777" w:rsidR="00844A2C" w:rsidRDefault="00503825">
            <w:pPr>
              <w:numPr>
                <w:ilvl w:val="0"/>
                <w:numId w:val="7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F1D305C" w14:textId="77777777" w:rsidR="00844A2C" w:rsidRDefault="00503825">
            <w:pPr>
              <w:spacing w:after="9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DD50F4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</w:t>
            </w:r>
            <w:r>
              <w:rPr>
                <w:i/>
                <w:color w:val="FF0000"/>
              </w:rPr>
              <w:t xml:space="preserve">INTREVIEW DAY − 1 = END_DAY </w:t>
            </w:r>
          </w:p>
        </w:tc>
      </w:tr>
      <w:tr w:rsidR="00844A2C" w14:paraId="27C42301" w14:textId="77777777" w:rsidTr="0050420B">
        <w:trPr>
          <w:trHeight w:val="220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3747" w14:textId="1D9F0437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7CF5929" w14:textId="7FB0BA9F" w:rsidR="00844A2C" w:rsidRDefault="00503825">
            <w:pPr>
              <w:tabs>
                <w:tab w:val="center" w:pos="2942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ASK IF GLO_EMP=0 &amp; GLO_OPF=0 &amp; ASK IF 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489C66D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Or did (you/NAME) try to start a business? </w:t>
            </w:r>
          </w:p>
          <w:p w14:paraId="332223F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FCB919A" w14:textId="6F20F01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 &amp; GLO_OPF=1 &amp;  ASK IF 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7F9DA1F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Or did (you/NAME) try to start another activity to generate income, a business for example? </w:t>
            </w:r>
          </w:p>
          <w:p w14:paraId="5D5BD646" w14:textId="77777777" w:rsidR="00844A2C" w:rsidRDefault="00503825">
            <w:pPr>
              <w:numPr>
                <w:ilvl w:val="0"/>
                <w:numId w:val="7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7382F58" w14:textId="77777777" w:rsidR="00844A2C" w:rsidRDefault="00503825">
            <w:pPr>
              <w:numPr>
                <w:ilvl w:val="0"/>
                <w:numId w:val="7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317D1CB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5DBC51E" w14:textId="77777777" w:rsidTr="0050420B">
        <w:trPr>
          <w:trHeight w:val="465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9483" w14:textId="31456B9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7B713370" w14:textId="2EA68DA9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0CF4553" w14:textId="77777777" w:rsidR="00844A2C" w:rsidRDefault="00503825">
            <w:pPr>
              <w:tabs>
                <w:tab w:val="center" w:pos="442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>What did (you/NAME) mainly do in the last four weeks to (find a paid job/start a business)?</w:t>
            </w:r>
            <w:r>
              <w:rPr>
                <w:color w:val="0070C0"/>
                <w:sz w:val="20"/>
              </w:rPr>
              <w:t xml:space="preserve"> </w:t>
            </w:r>
          </w:p>
          <w:p w14:paraId="6AA361E2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TO PROSPECTIVE EMPLOYERS </w:t>
            </w:r>
          </w:p>
          <w:p w14:paraId="18EF080D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PLACE OR ANSWER JOB ADVERTISEMENTS </w:t>
            </w:r>
          </w:p>
          <w:p w14:paraId="2514923F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STUDY OR READ JOB ADVERTISEMENTS </w:t>
            </w:r>
          </w:p>
          <w:p w14:paraId="213B4538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POST/UPDATE RESUME ON PROFESSIONAL/SOCIAL NETWORKING SITES ONLINE </w:t>
            </w:r>
          </w:p>
          <w:p w14:paraId="79DB3002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[PUBLIC EMPLOYMENT CENTER] </w:t>
            </w:r>
          </w:p>
          <w:p w14:paraId="68CDC58B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PRIVATE EMPLOYMENT CENTER </w:t>
            </w:r>
          </w:p>
          <w:p w14:paraId="3920596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TAKE A TEST OR INTERVIEW </w:t>
            </w:r>
          </w:p>
          <w:p w14:paraId="2912EAE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HELP FROM RELATIVES, FRIENDS, OTHERS </w:t>
            </w:r>
          </w:p>
          <w:p w14:paraId="55CAB75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CHECK AT FACTORIES, WORK SITES </w:t>
            </w:r>
          </w:p>
          <w:p w14:paraId="5CE8AED7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 ON THE STREET TO BE RECRUITED  </w:t>
            </w:r>
          </w:p>
          <w:p w14:paraId="65886251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FINANCIAL HELP TO START A BUSINESS </w:t>
            </w:r>
          </w:p>
          <w:p w14:paraId="3C30B310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LOOK FOR LAND, BUILDING, EQUIPMENT, MATERIALS TO START A BUSINESS  </w:t>
            </w:r>
          </w:p>
          <w:p w14:paraId="33524D65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FOR PERMIT OR LICENSE TO START A BUSINESS </w:t>
            </w:r>
          </w:p>
          <w:p w14:paraId="776FFAB3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(SPECIFY):____________ </w:t>
            </w:r>
          </w:p>
          <w:p w14:paraId="1DF18B2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5674472F" w14:textId="59348E2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</w:t>
            </w:r>
            <w:r>
              <w:rPr>
                <w:color w:val="FF0000"/>
                <w:sz w:val="20"/>
              </w:rPr>
              <w:t xml:space="preserve">(find a paid job/start a business) depends on answers to </w:t>
            </w:r>
            <w:r w:rsidR="001A2B96">
              <w:rPr>
                <w:color w:val="FF0000"/>
                <w:sz w:val="20"/>
              </w:rPr>
              <w:t>Q01</w:t>
            </w:r>
            <w:r>
              <w:rPr>
                <w:color w:val="FF0000"/>
                <w:sz w:val="20"/>
              </w:rPr>
              <w:t xml:space="preserve"> and </w:t>
            </w:r>
            <w:r w:rsidR="001A2B96">
              <w:rPr>
                <w:color w:val="FF0000"/>
                <w:sz w:val="20"/>
              </w:rPr>
              <w:t>Q02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57182344" w14:textId="77777777" w:rsidTr="0050420B">
        <w:tblPrEx>
          <w:tblCellMar>
            <w:left w:w="109" w:type="dxa"/>
            <w:right w:w="115" w:type="dxa"/>
          </w:tblCellMar>
        </w:tblPrEx>
        <w:trPr>
          <w:trHeight w:val="1959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282A" w14:textId="6C12A26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Q03</w:t>
            </w:r>
            <w:r>
              <w:rPr>
                <w:i/>
                <w:color w:val="FF0000"/>
                <w:sz w:val="20"/>
              </w:rPr>
              <w:t xml:space="preserve">=03 </w:t>
            </w:r>
          </w:p>
          <w:p w14:paraId="63059F4F" w14:textId="0517332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Q04</w:t>
            </w:r>
            <w:r w:rsidR="00503825">
              <w:rPr>
                <w:b/>
                <w:sz w:val="20"/>
              </w:rPr>
              <w:t xml:space="preserve"> </w:t>
            </w:r>
          </w:p>
          <w:p w14:paraId="69BD818C" w14:textId="77777777" w:rsidR="00844A2C" w:rsidRDefault="00503825" w:rsidP="00F44FA5">
            <w:pPr>
              <w:spacing w:after="16" w:line="239" w:lineRule="auto"/>
              <w:ind w:right="0"/>
            </w:pPr>
            <w:r>
              <w:rPr>
                <w:sz w:val="20"/>
              </w:rPr>
              <w:t>In addition to reading job advertisements, did (you/NAME) do anything else in the last four weeks to (find a paid job/start a business)?</w:t>
            </w:r>
            <w:r>
              <w:rPr>
                <w:b/>
                <w:sz w:val="20"/>
              </w:rPr>
              <w:t xml:space="preserve"> </w:t>
            </w:r>
          </w:p>
          <w:p w14:paraId="261FCE9F" w14:textId="77777777" w:rsidR="00844A2C" w:rsidRDefault="00503825">
            <w:pPr>
              <w:numPr>
                <w:ilvl w:val="0"/>
                <w:numId w:val="7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D467FC8" w14:textId="77777777" w:rsidR="00844A2C" w:rsidRDefault="00503825">
            <w:pPr>
              <w:numPr>
                <w:ilvl w:val="0"/>
                <w:numId w:val="7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04A0E33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B397A5E" w14:textId="797855C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</w:t>
            </w:r>
            <w:r>
              <w:rPr>
                <w:color w:val="FF0000"/>
                <w:sz w:val="20"/>
              </w:rPr>
              <w:t xml:space="preserve">(find a paid job/start a business) depends on answers to </w:t>
            </w:r>
            <w:r w:rsidR="001A2B96">
              <w:rPr>
                <w:color w:val="FF0000"/>
                <w:sz w:val="20"/>
              </w:rPr>
              <w:t>Q01</w:t>
            </w:r>
            <w:r>
              <w:rPr>
                <w:color w:val="FF0000"/>
                <w:sz w:val="20"/>
              </w:rPr>
              <w:t xml:space="preserve"> and </w:t>
            </w:r>
            <w:r w:rsidR="001A2B96">
              <w:rPr>
                <w:color w:val="FF0000"/>
                <w:sz w:val="20"/>
              </w:rPr>
              <w:t>Q02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3C88F1E7" w14:textId="77777777" w:rsidTr="0050420B">
        <w:tblPrEx>
          <w:tblCellMar>
            <w:left w:w="109" w:type="dxa"/>
            <w:right w:w="115" w:type="dxa"/>
          </w:tblCellMar>
        </w:tblPrEx>
        <w:trPr>
          <w:trHeight w:val="416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CD9B" w14:textId="54A025FF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Q04</w:t>
            </w:r>
            <w:r>
              <w:rPr>
                <w:i/>
                <w:color w:val="FF0000"/>
                <w:sz w:val="20"/>
              </w:rPr>
              <w:t>=1</w:t>
            </w:r>
            <w:r>
              <w:rPr>
                <w:i/>
                <w:sz w:val="20"/>
              </w:rPr>
              <w:t xml:space="preserve"> </w:t>
            </w:r>
          </w:p>
          <w:p w14:paraId="30958E59" w14:textId="4076A1C4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Q05</w:t>
            </w:r>
            <w:r w:rsidR="00503825">
              <w:rPr>
                <w:sz w:val="20"/>
              </w:rPr>
              <w:t xml:space="preserve"> </w:t>
            </w:r>
          </w:p>
          <w:p w14:paraId="7482BA6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What else did (you/NAME) do?  </w:t>
            </w:r>
          </w:p>
          <w:p w14:paraId="56360BF6" w14:textId="77777777" w:rsidR="00844A2C" w:rsidRDefault="00503825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TO PROSPECTIVE EMPLOYERS </w:t>
            </w:r>
          </w:p>
          <w:p w14:paraId="7275B0A9" w14:textId="77777777" w:rsidR="00844A2C" w:rsidRDefault="00503825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PLACE OR ANSWER JOB ADVERTISEMENTS </w:t>
            </w:r>
          </w:p>
          <w:p w14:paraId="28072A7F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POST/UPDATE RESUME ON PROFESSIONAL/SOCIAL NETWORKING SITES ONLINE </w:t>
            </w:r>
          </w:p>
          <w:p w14:paraId="35F62194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[PUBLIC EMPLOYMENT CENTER] </w:t>
            </w:r>
          </w:p>
          <w:p w14:paraId="3E7303A2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PRIVATE EMPLOYMENT CENTER </w:t>
            </w:r>
          </w:p>
          <w:p w14:paraId="5D5F21A9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TAKE A TEST OR INTERVIEW </w:t>
            </w:r>
          </w:p>
          <w:p w14:paraId="259B38FF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HELP FROM RELATIVES, FRIENDS, OTHERS </w:t>
            </w:r>
          </w:p>
          <w:p w14:paraId="4EE657FE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CHECK AT FACTORIES, WORK SITES </w:t>
            </w:r>
          </w:p>
          <w:p w14:paraId="75CA7E71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 ON THE STREET TO BE RECRUITED  </w:t>
            </w:r>
          </w:p>
          <w:p w14:paraId="7461A6B7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FINANCIAL HELP TO START A BUSINESS </w:t>
            </w:r>
          </w:p>
          <w:p w14:paraId="6145A973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LOOK FOR LAND, BUILDING, EQUIPMENT, MATERIALS TO START A BUSINESS  </w:t>
            </w:r>
          </w:p>
          <w:p w14:paraId="48827B11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FOR PERMIT OR LICENSE TO START A BUSINESS </w:t>
            </w:r>
          </w:p>
          <w:p w14:paraId="50B8104B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(SPECIFY):____________ </w:t>
            </w:r>
          </w:p>
          <w:p w14:paraId="4055F44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88008C6" w14:textId="77777777" w:rsidTr="0050420B">
        <w:tblPrEx>
          <w:tblCellMar>
            <w:left w:w="109" w:type="dxa"/>
            <w:right w:w="115" w:type="dxa"/>
          </w:tblCellMar>
        </w:tblPrEx>
        <w:trPr>
          <w:trHeight w:val="269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07E7" w14:textId="1843D73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77FD12B7" w14:textId="0CBD4E1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Q06</w:t>
            </w:r>
            <w:r w:rsidR="00503825">
              <w:rPr>
                <w:b/>
                <w:sz w:val="20"/>
              </w:rPr>
              <w:t xml:space="preserve"> </w:t>
            </w:r>
          </w:p>
          <w:p w14:paraId="42C3E29A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 xml:space="preserve">For how long (have/has) (you/NAME) been without work and trying to find a paid job or start a business? </w:t>
            </w:r>
          </w:p>
          <w:p w14:paraId="6FD90BFA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LESS THAN 1 MONTH </w:t>
            </w:r>
          </w:p>
          <w:p w14:paraId="74AD7472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MONTH TO &lt; 3 MONTHS </w:t>
            </w:r>
          </w:p>
          <w:p w14:paraId="3D5938B8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THREE MONTHS TO &lt; 6 MONTHS </w:t>
            </w:r>
          </w:p>
          <w:p w14:paraId="22E1B5B3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SIX MONTHS TO &lt; 12 MONTHS </w:t>
            </w:r>
          </w:p>
          <w:p w14:paraId="4804591C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YEAR TO &lt; 2 YEARS </w:t>
            </w:r>
          </w:p>
          <w:p w14:paraId="69DB7324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TWO YEARS OR MORE </w:t>
            </w:r>
          </w:p>
          <w:p w14:paraId="22DD227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5CF44A5" w14:textId="77777777" w:rsidTr="0050420B">
        <w:tblPrEx>
          <w:tblCellMar>
            <w:left w:w="109" w:type="dxa"/>
            <w:right w:w="115" w:type="dxa"/>
          </w:tblCellMar>
        </w:tblPrEx>
        <w:trPr>
          <w:trHeight w:val="171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49BB" w14:textId="2044083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7E624E71" w14:textId="71EEAAC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Q07</w:t>
            </w:r>
            <w:r w:rsidR="00503825">
              <w:rPr>
                <w:b/>
                <w:sz w:val="20"/>
              </w:rPr>
              <w:t xml:space="preserve"> </w:t>
            </w:r>
          </w:p>
          <w:p w14:paraId="1C683825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At any time in the last 12 months, that is since [CURRENT MONTH -12, YY] up to last month did (you/NAME) look for a paid job or try to start a business? </w:t>
            </w:r>
          </w:p>
          <w:p w14:paraId="653EADFE" w14:textId="77777777" w:rsidR="00844A2C" w:rsidRDefault="00503825">
            <w:pPr>
              <w:numPr>
                <w:ilvl w:val="0"/>
                <w:numId w:val="7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0A5DF36" w14:textId="77777777" w:rsidR="00844A2C" w:rsidRDefault="00503825">
            <w:pPr>
              <w:numPr>
                <w:ilvl w:val="0"/>
                <w:numId w:val="7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670F0B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EDF581E" w14:textId="77777777" w:rsidTr="0050420B">
        <w:tblPrEx>
          <w:tblCellMar>
            <w:left w:w="109" w:type="dxa"/>
            <w:right w:w="115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2F34" w14:textId="794FAC0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68E4BFBF" w14:textId="46574CD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Q08</w:t>
            </w:r>
            <w:r w:rsidR="00503825">
              <w:rPr>
                <w:b/>
                <w:sz w:val="20"/>
              </w:rPr>
              <w:t xml:space="preserve"> </w:t>
            </w:r>
          </w:p>
          <w:p w14:paraId="2A9CE4C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At present, (do/does) (you/NAME) want to work? </w:t>
            </w:r>
          </w:p>
          <w:p w14:paraId="60011FFF" w14:textId="77777777" w:rsidR="00844A2C" w:rsidRDefault="00503825">
            <w:pPr>
              <w:numPr>
                <w:ilvl w:val="0"/>
                <w:numId w:val="7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6356FF3" w14:textId="77777777" w:rsidR="00844A2C" w:rsidRDefault="00503825">
            <w:pPr>
              <w:numPr>
                <w:ilvl w:val="0"/>
                <w:numId w:val="7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B148FD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9AAF8CB" w14:textId="77777777" w:rsidTr="0050420B">
        <w:tblPrEx>
          <w:tblCellMar>
            <w:left w:w="109" w:type="dxa"/>
            <w:right w:w="73" w:type="dxa"/>
          </w:tblCellMar>
        </w:tblPrEx>
        <w:trPr>
          <w:trHeight w:val="4400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DA0F" w14:textId="2F8BDDA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=1  </w:t>
            </w:r>
          </w:p>
          <w:p w14:paraId="29F83291" w14:textId="473A506F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Q09</w:t>
            </w:r>
            <w:r w:rsidR="00503825">
              <w:rPr>
                <w:b/>
                <w:sz w:val="20"/>
              </w:rPr>
              <w:t xml:space="preserve"> </w:t>
            </w:r>
          </w:p>
          <w:p w14:paraId="31B8A93A" w14:textId="77777777" w:rsidR="00844A2C" w:rsidRDefault="00503825">
            <w:pPr>
              <w:spacing w:after="16" w:line="239" w:lineRule="auto"/>
              <w:ind w:left="720" w:right="6" w:firstLine="0"/>
            </w:pPr>
            <w:r>
              <w:rPr>
                <w:sz w:val="20"/>
              </w:rPr>
              <w:t xml:space="preserve">What is the main reason why (you/NAME) did not try to find a paid job or start a business in the last four weeks? </w:t>
            </w:r>
          </w:p>
          <w:p w14:paraId="1440E862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FOR RESULTS OF A PREVIOUS SEARCH </w:t>
            </w:r>
          </w:p>
          <w:p w14:paraId="191FAC51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AWAITING RECALL FROM A PREVIOUS JOB </w:t>
            </w:r>
          </w:p>
          <w:p w14:paraId="6F225DCD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FOR THE SEASON TO START </w:t>
            </w:r>
          </w:p>
          <w:p w14:paraId="147576C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TO START NEW JOB OR BUSINESS </w:t>
            </w:r>
          </w:p>
          <w:p w14:paraId="795A5E5F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TIRED OF LOOKING FOR JOBS, NO JOBS IN AREA </w:t>
            </w:r>
          </w:p>
          <w:p w14:paraId="1AE3578D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NO JOBS MATCHING SKILLS, LACKS EXPERIENCE </w:t>
            </w:r>
          </w:p>
          <w:p w14:paraId="1EA28B93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CONSIDERED TOO YOUNG/OLD BY EMPLOYERS </w:t>
            </w:r>
          </w:p>
          <w:p w14:paraId="5CD1479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IN STUDIES, TRAINING </w:t>
            </w:r>
          </w:p>
          <w:p w14:paraId="63B446BE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FAMILY / HOUSEHOLD RESPONSIBILITIES </w:t>
            </w:r>
          </w:p>
          <w:p w14:paraId="160ACD8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IN AGRICULTURE / FISHING FOR FAMILY USE </w:t>
            </w:r>
          </w:p>
          <w:p w14:paraId="377B7A1A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OWN DISABILITY, INJURY, ILLNESS </w:t>
            </w:r>
          </w:p>
          <w:p w14:paraId="17080AEB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RETIRED, PENSIONER, OTHER SOURCES OF INCOME  </w:t>
            </w:r>
          </w:p>
          <w:p w14:paraId="2A979A30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(SPECIFY):_____________ </w:t>
            </w:r>
          </w:p>
          <w:p w14:paraId="1502DB7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C855240" w14:textId="77777777" w:rsidTr="001B440B">
        <w:tblPrEx>
          <w:tblCellMar>
            <w:left w:w="109" w:type="dxa"/>
            <w:right w:w="73" w:type="dxa"/>
          </w:tblCellMar>
        </w:tblPrEx>
        <w:trPr>
          <w:trHeight w:val="266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47EF" w14:textId="4B73BC5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Q10</w:t>
            </w:r>
            <w:r w:rsidR="00503825">
              <w:rPr>
                <w:b/>
                <w:sz w:val="20"/>
              </w:rPr>
              <w:t xml:space="preserve"> </w:t>
            </w:r>
          </w:p>
          <w:p w14:paraId="5B2F5A8A" w14:textId="6BF41494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(GLO_EMP=0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=01) </w:t>
            </w:r>
          </w:p>
          <w:p w14:paraId="42B13B3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You told me earlier that (you/NAME) expect(s) to start working in a new job or business. How soon (do/does) (you/NAME) expect to start working in this new job or business? </w:t>
            </w:r>
          </w:p>
          <w:p w14:paraId="243AB4E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B3BEE84" w14:textId="7EC4FC0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>=04</w:t>
            </w:r>
            <w:r>
              <w:rPr>
                <w:color w:val="FF0000"/>
                <w:sz w:val="20"/>
              </w:rPr>
              <w:t xml:space="preserve"> </w:t>
            </w:r>
          </w:p>
          <w:p w14:paraId="65A61F54" w14:textId="0A3DBBE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How soon (do/does) (you/NAME) expect to start working in this new job or business?  </w:t>
            </w:r>
          </w:p>
          <w:p w14:paraId="310CCDCE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MONTH OR LESS </w:t>
            </w:r>
          </w:p>
          <w:p w14:paraId="53402E14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MORE THAN ONE MONTH AND UP TO THREE MONTHS  </w:t>
            </w:r>
          </w:p>
          <w:p w14:paraId="603491BA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MORE THAN THREE MONTHS </w:t>
            </w:r>
          </w:p>
          <w:p w14:paraId="5BC76BF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88697D0" w14:textId="77777777" w:rsidTr="0050420B">
        <w:tblPrEx>
          <w:tblCellMar>
            <w:left w:w="109" w:type="dxa"/>
            <w:right w:w="73" w:type="dxa"/>
          </w:tblCellMar>
        </w:tblPrEx>
        <w:trPr>
          <w:trHeight w:val="147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1639" w14:textId="1168304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>=04 OR (GLO_EMP=0 &amp;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>=01)</w:t>
            </w:r>
            <w:r>
              <w:rPr>
                <w:color w:val="FF0000"/>
                <w:sz w:val="20"/>
              </w:rPr>
              <w:t xml:space="preserve"> </w:t>
            </w:r>
          </w:p>
          <w:p w14:paraId="31AE72A8" w14:textId="7BE07A5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Q11</w:t>
            </w:r>
            <w:r w:rsidR="00503825">
              <w:rPr>
                <w:b/>
                <w:sz w:val="20"/>
              </w:rPr>
              <w:t xml:space="preserve"> </w:t>
            </w:r>
          </w:p>
          <w:p w14:paraId="0C716AE1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If it depended on (you/NAME), could (you/NAME) have started working last week in this new job or business? </w:t>
            </w:r>
          </w:p>
          <w:p w14:paraId="761DF707" w14:textId="77777777" w:rsidR="00844A2C" w:rsidRDefault="00503825">
            <w:pPr>
              <w:numPr>
                <w:ilvl w:val="0"/>
                <w:numId w:val="8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69AB7B5" w14:textId="77777777" w:rsidR="00844A2C" w:rsidRDefault="00503825">
            <w:pPr>
              <w:numPr>
                <w:ilvl w:val="0"/>
                <w:numId w:val="8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5326F697" w14:textId="77777777" w:rsidTr="0050420B">
        <w:tblPrEx>
          <w:tblCellMar>
            <w:left w:w="109" w:type="dxa"/>
            <w:right w:w="73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AC02F" w14:textId="37C4B40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>=1 OR (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=1 &amp;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 xml:space="preserve"> NE 04)) </w:t>
            </w:r>
          </w:p>
          <w:p w14:paraId="562B98B3" w14:textId="62AEA82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Q12</w:t>
            </w:r>
            <w:r w:rsidR="00503825">
              <w:rPr>
                <w:b/>
                <w:sz w:val="20"/>
              </w:rPr>
              <w:t xml:space="preserve"> </w:t>
            </w:r>
          </w:p>
          <w:p w14:paraId="618DEBC2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If a job or business opportunity had been available, could (you/NAME) have started working last week? </w:t>
            </w:r>
          </w:p>
          <w:p w14:paraId="1C9A5E6D" w14:textId="77777777" w:rsidR="00844A2C" w:rsidRDefault="00503825">
            <w:pPr>
              <w:numPr>
                <w:ilvl w:val="0"/>
                <w:numId w:val="8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925331E" w14:textId="77777777" w:rsidR="00844A2C" w:rsidRDefault="00503825">
            <w:pPr>
              <w:numPr>
                <w:ilvl w:val="0"/>
                <w:numId w:val="8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5D5260CF" w14:textId="77777777" w:rsidTr="0050420B">
        <w:tblPrEx>
          <w:tblCellMar>
            <w:left w:w="109" w:type="dxa"/>
            <w:right w:w="73" w:type="dxa"/>
          </w:tblCellMar>
        </w:tblPrEx>
        <w:trPr>
          <w:trHeight w:val="1232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DFE4" w14:textId="070FD5E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Q11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1A2B96">
              <w:rPr>
                <w:i/>
                <w:color w:val="FF0000"/>
                <w:sz w:val="20"/>
              </w:rPr>
              <w:t>Q12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  <w:p w14:paraId="536FE9EB" w14:textId="2AFBBBC0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Q13</w:t>
            </w:r>
            <w:r w:rsidR="00503825">
              <w:rPr>
                <w:b/>
                <w:sz w:val="20"/>
              </w:rPr>
              <w:t xml:space="preserve"> </w:t>
            </w:r>
          </w:p>
          <w:p w14:paraId="076DD02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Or, could (you/NAME) start working within the next two weeks? </w:t>
            </w:r>
          </w:p>
          <w:p w14:paraId="1AD69A8B" w14:textId="77777777" w:rsidR="00844A2C" w:rsidRDefault="00503825">
            <w:pPr>
              <w:numPr>
                <w:ilvl w:val="0"/>
                <w:numId w:val="8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5F39971" w14:textId="77777777" w:rsidR="00844A2C" w:rsidRDefault="00503825">
            <w:pPr>
              <w:numPr>
                <w:ilvl w:val="0"/>
                <w:numId w:val="8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7C54D57F" w14:textId="77777777" w:rsidTr="00D955D9">
        <w:tblPrEx>
          <w:tblCellMar>
            <w:right w:w="115" w:type="dxa"/>
          </w:tblCellMar>
        </w:tblPrEx>
        <w:trPr>
          <w:trHeight w:val="2691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813C" w14:textId="42B6BDD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Q13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7C1C826E" w14:textId="1FB14B1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Q14</w:t>
            </w:r>
            <w:r w:rsidR="00503825">
              <w:rPr>
                <w:b/>
                <w:sz w:val="20"/>
              </w:rPr>
              <w:t xml:space="preserve"> </w:t>
            </w:r>
          </w:p>
          <w:p w14:paraId="6CC4B98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Why is that? </w:t>
            </w:r>
          </w:p>
          <w:p w14:paraId="520E951C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AWAITING RECALL FROM A PREVIOUS JOB </w:t>
            </w:r>
          </w:p>
          <w:p w14:paraId="147B3302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WAITING FOR THE SEASON TO START </w:t>
            </w:r>
          </w:p>
          <w:p w14:paraId="5560936A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STUDIES, TRAINING </w:t>
            </w:r>
          </w:p>
          <w:p w14:paraId="7504327B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FAMILY / HOUSEHOLD RESPONSIBILITIES </w:t>
            </w:r>
          </w:p>
          <w:p w14:paraId="3D1184E1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AGRICULTURE / FISHING FOR FAMILY USE </w:t>
            </w:r>
          </w:p>
          <w:p w14:paraId="2EC60BE1" w14:textId="77777777" w:rsidR="00D955D9" w:rsidRPr="00D955D9" w:rsidRDefault="00503825" w:rsidP="00D955D9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RETIRED, PENSIONER </w:t>
            </w:r>
          </w:p>
          <w:p w14:paraId="4371BD4C" w14:textId="05011FAE" w:rsidR="00844A2C" w:rsidRDefault="00503825" w:rsidP="00D955D9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 w:rsidRPr="00D955D9">
              <w:rPr>
                <w:sz w:val="20"/>
              </w:rPr>
              <w:t xml:space="preserve">OWN DISABILITY, INJURY, ILLNESS </w:t>
            </w:r>
          </w:p>
          <w:p w14:paraId="7D77E9E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F5BE149" w14:textId="77777777" w:rsidTr="00D955D9">
        <w:tblPrEx>
          <w:tblCellMar>
            <w:right w:w="115" w:type="dxa"/>
          </w:tblCellMar>
        </w:tblPrEx>
        <w:trPr>
          <w:trHeight w:val="343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B8EE" w14:textId="77777777" w:rsidR="009E67EB" w:rsidRDefault="00503825">
            <w:pPr>
              <w:spacing w:after="0" w:line="242" w:lineRule="auto"/>
              <w:ind w:left="0" w:right="639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=2 </w:t>
            </w:r>
          </w:p>
          <w:p w14:paraId="5D8F6B23" w14:textId="71D00D8C" w:rsidR="00844A2C" w:rsidRDefault="001A2B96">
            <w:pPr>
              <w:spacing w:after="0" w:line="242" w:lineRule="auto"/>
              <w:ind w:left="0" w:right="6396" w:firstLine="0"/>
            </w:pPr>
            <w:r>
              <w:rPr>
                <w:b/>
                <w:sz w:val="20"/>
              </w:rPr>
              <w:t>Q15</w:t>
            </w:r>
            <w:r w:rsidR="00503825">
              <w:rPr>
                <w:b/>
                <w:sz w:val="20"/>
              </w:rPr>
              <w:t xml:space="preserve"> </w:t>
            </w:r>
          </w:p>
          <w:p w14:paraId="355B2EA5" w14:textId="77777777" w:rsidR="00A82B8C" w:rsidRDefault="00503825">
            <w:pPr>
              <w:spacing w:after="16" w:line="239" w:lineRule="auto"/>
              <w:ind w:left="1440" w:right="327" w:hanging="720"/>
              <w:rPr>
                <w:sz w:val="20"/>
              </w:rPr>
            </w:pPr>
            <w:r>
              <w:rPr>
                <w:sz w:val="20"/>
              </w:rPr>
              <w:t xml:space="preserve">Which of the following best describes what (you/NAME) (are/is) mainly doing at present? </w:t>
            </w:r>
          </w:p>
          <w:p w14:paraId="620DFD3F" w14:textId="4D82FE1B" w:rsidR="00844A2C" w:rsidRDefault="00503825">
            <w:pPr>
              <w:spacing w:after="16" w:line="239" w:lineRule="auto"/>
              <w:ind w:left="1440" w:right="327" w:hanging="720"/>
            </w:pPr>
            <w:r>
              <w:rPr>
                <w:i/>
                <w:sz w:val="20"/>
              </w:rPr>
              <w:t xml:space="preserve">READ </w:t>
            </w:r>
          </w:p>
          <w:p w14:paraId="4DB94A6E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Studying or training </w:t>
            </w:r>
          </w:p>
          <w:p w14:paraId="5869310E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Engaged in household or family responsibilities </w:t>
            </w:r>
          </w:p>
          <w:p w14:paraId="568BD0C8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Farming or fishing to produce food for the family </w:t>
            </w:r>
          </w:p>
          <w:p w14:paraId="4CD57BAC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Retired or pensioner </w:t>
            </w:r>
          </w:p>
          <w:p w14:paraId="34F6485B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With a long-term illness, injury or disability </w:t>
            </w:r>
          </w:p>
          <w:p w14:paraId="6742A0D9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Doing volunteering, community or charity work </w:t>
            </w:r>
          </w:p>
          <w:p w14:paraId="0221A437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Engaged in cultural or leisure activities </w:t>
            </w:r>
          </w:p>
          <w:p w14:paraId="5FA57D5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AC73925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OTHER (SPECIFY):_________________ </w:t>
            </w:r>
          </w:p>
          <w:p w14:paraId="77E8218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B83428C" w14:textId="77777777" w:rsidTr="00D955D9">
        <w:tblPrEx>
          <w:tblCellMar>
            <w:right w:w="115" w:type="dxa"/>
          </w:tblCellMar>
        </w:tblPrEx>
        <w:trPr>
          <w:trHeight w:val="251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2DE76E0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6984D3C9" w14:textId="788D521E" w:rsidR="00844A2C" w:rsidRDefault="00503825" w:rsidP="00D955D9">
      <w:pPr>
        <w:spacing w:after="0" w:line="259" w:lineRule="auto"/>
        <w:ind w:left="0" w:right="0" w:firstLine="0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  <w:t xml:space="preserve"> </w:t>
      </w:r>
    </w:p>
    <w:tbl>
      <w:tblPr>
        <w:tblStyle w:val="TableGrid0"/>
        <w:tblW w:w="9028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3"/>
        <w:gridCol w:w="7855"/>
      </w:tblGrid>
      <w:tr w:rsidR="0068644C" w:rsidRPr="00116D2B" w14:paraId="4A105BD8" w14:textId="77777777" w:rsidTr="00F44FA5">
        <w:trPr>
          <w:jc w:val="center"/>
        </w:trPr>
        <w:tc>
          <w:tcPr>
            <w:tcW w:w="89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68A982EB" w14:textId="77777777" w:rsidR="0068644C" w:rsidRPr="00116D2B" w:rsidRDefault="0068644C" w:rsidP="00503825">
            <w:pPr>
              <w:pStyle w:val="Heading1"/>
              <w:rPr>
                <w:lang w:val="en-US"/>
              </w:rPr>
            </w:pPr>
            <w:bookmarkStart w:id="830" w:name="_Toc45027408"/>
            <w:r w:rsidRPr="00116D2B">
              <w:t>Section</w:t>
            </w:r>
            <w:r>
              <w:t xml:space="preserve"> ELG</w:t>
            </w:r>
            <w:r w:rsidRPr="00116D2B">
              <w:t xml:space="preserve">: </w:t>
            </w:r>
            <w:r>
              <w:t>ELIGIBILITY</w:t>
            </w:r>
            <w:bookmarkEnd w:id="830"/>
            <w:r w:rsidRPr="00116D2B">
              <w:t xml:space="preserve"> </w:t>
            </w:r>
          </w:p>
        </w:tc>
      </w:tr>
      <w:tr w:rsidR="0068644C" w:rsidRPr="00D86FE8" w14:paraId="77221392" w14:textId="77777777" w:rsidTr="00F44FA5">
        <w:trPr>
          <w:trHeight w:val="844"/>
          <w:jc w:val="center"/>
        </w:trPr>
        <w:tc>
          <w:tcPr>
            <w:tcW w:w="1173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14:paraId="70A04B93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ELG_DIF</w:t>
            </w:r>
          </w:p>
        </w:tc>
        <w:tc>
          <w:tcPr>
            <w:tcW w:w="7796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50804C00" w14:textId="77777777" w:rsidR="0068644C" w:rsidRDefault="0068644C" w:rsidP="00503825">
            <w:pPr>
              <w:spacing w:after="0" w:line="276" w:lineRule="auto"/>
              <w:rPr>
                <w:rFonts w:cstheme="minorHAnsi"/>
              </w:rPr>
            </w:pPr>
            <w:r w:rsidRPr="00116D2B">
              <w:rPr>
                <w:rFonts w:cstheme="minorHAnsi"/>
                <w:i/>
              </w:rPr>
              <w:t>INTERVIEWER:</w:t>
            </w:r>
            <w:r w:rsidRPr="00116D2B">
              <w:rPr>
                <w:rFonts w:cstheme="minorHAnsi"/>
              </w:rPr>
              <w:t xml:space="preserve"> </w:t>
            </w:r>
          </w:p>
          <w:p w14:paraId="64F070BE" w14:textId="77777777" w:rsidR="0068644C" w:rsidRPr="00D829C1" w:rsidRDefault="0068644C" w:rsidP="00503825">
            <w:pPr>
              <w:spacing w:line="276" w:lineRule="auto"/>
              <w:rPr>
                <w:rFonts w:cstheme="minorHAnsi"/>
                <w:b/>
                <w:color w:val="000000" w:themeColor="text1"/>
                <w:lang w:val="en-US"/>
              </w:rPr>
            </w:pPr>
            <w:r w:rsidRPr="000B73BB">
              <w:rPr>
                <w:rFonts w:cstheme="minorHAnsi"/>
                <w:i/>
              </w:rPr>
              <w:t>DID THE</w:t>
            </w:r>
            <w:r>
              <w:rPr>
                <w:rFonts w:cstheme="minorHAnsi"/>
              </w:rPr>
              <w:t xml:space="preserve"> </w:t>
            </w:r>
            <w:r w:rsidRPr="00116D2B">
              <w:rPr>
                <w:rFonts w:cstheme="minorHAnsi"/>
                <w:i/>
              </w:rPr>
              <w:t xml:space="preserve">PERSON </w:t>
            </w:r>
            <w:r>
              <w:rPr>
                <w:rFonts w:cstheme="minorHAnsi"/>
                <w:bCs/>
                <w:i/>
                <w:iCs/>
              </w:rPr>
              <w:t>REPORT</w:t>
            </w:r>
            <w:r w:rsidRPr="00116D2B">
              <w:rPr>
                <w:rFonts w:cstheme="minorHAnsi"/>
                <w:bCs/>
                <w:i/>
                <w:iCs/>
              </w:rPr>
              <w:t xml:space="preserve"> “A lot of difficulty” OR “Cannot do it at all” TO AT LEAST ONE OF QUESTIONS</w:t>
            </w:r>
            <w:r>
              <w:rPr>
                <w:rFonts w:cstheme="minorHAnsi"/>
                <w:bCs/>
                <w:i/>
                <w:iCs/>
              </w:rPr>
              <w:t xml:space="preserve"> IN</w:t>
            </w:r>
            <w:r w:rsidRPr="00116D2B">
              <w:rPr>
                <w:rFonts w:cstheme="minorHAnsi"/>
                <w:bCs/>
                <w:i/>
                <w:iCs/>
              </w:rPr>
              <w:t xml:space="preserve"> DIF_1-DIF_6 </w:t>
            </w:r>
            <w:r w:rsidRPr="00D829C1">
              <w:rPr>
                <w:rFonts w:cstheme="minorHAnsi"/>
                <w:bCs/>
                <w:i/>
                <w:iCs/>
                <w:color w:val="0070C0"/>
              </w:rPr>
              <w:t>(</w:t>
            </w:r>
            <w:r w:rsidRPr="00116D2B">
              <w:rPr>
                <w:rFonts w:cstheme="minorHAnsi"/>
                <w:bCs/>
                <w:i/>
                <w:iCs/>
                <w:color w:val="0070C0"/>
              </w:rPr>
              <w:t>or “Daily” to question DIF_7 or DIF_8)</w:t>
            </w:r>
            <w:r w:rsidRPr="00116D2B">
              <w:rPr>
                <w:rFonts w:cstheme="minorHAnsi"/>
                <w:i/>
              </w:rPr>
              <w:t>?</w:t>
            </w:r>
          </w:p>
        </w:tc>
      </w:tr>
      <w:tr w:rsidR="0068644C" w:rsidRPr="00D86FE8" w14:paraId="53B7AF14" w14:textId="77777777" w:rsidTr="00F44FA5">
        <w:trPr>
          <w:trHeight w:val="236"/>
          <w:jc w:val="center"/>
        </w:trPr>
        <w:tc>
          <w:tcPr>
            <w:tcW w:w="1173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155AD1D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796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7EDF3315" w14:textId="77777777" w:rsidR="0068644C" w:rsidRPr="007418C1" w:rsidRDefault="0068644C" w:rsidP="00503825">
            <w:pPr>
              <w:pStyle w:val="Default"/>
              <w:spacing w:line="276" w:lineRule="auto"/>
              <w:ind w:left="2832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Yes    01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</w:r>
            <w:r w:rsidRPr="00A2785A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 xml:space="preserve">→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READ INTRODUCTOR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shd w:val="clear" w:color="auto" w:fill="D9D9D9" w:themeFill="background1" w:themeFillShade="D9"/>
                <w:lang w:val="en-US"/>
              </w:rPr>
              <w:t xml:space="preserve">Y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STATEMENT</w:t>
            </w:r>
          </w:p>
        </w:tc>
      </w:tr>
      <w:tr w:rsidR="0068644C" w:rsidRPr="00D86FE8" w14:paraId="3890D3BC" w14:textId="77777777" w:rsidTr="00F44FA5">
        <w:trPr>
          <w:trHeight w:val="70"/>
          <w:jc w:val="center"/>
        </w:trPr>
        <w:tc>
          <w:tcPr>
            <w:tcW w:w="1173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8C4753F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796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D9D9D9" w:themeFill="background1" w:themeFillShade="D9"/>
          </w:tcPr>
          <w:p w14:paraId="33D2C9B4" w14:textId="77777777" w:rsidR="0068644C" w:rsidRPr="00116D2B" w:rsidRDefault="0068644C" w:rsidP="00503825">
            <w:pPr>
              <w:spacing w:after="0" w:line="276" w:lineRule="auto"/>
              <w:ind w:left="2832"/>
              <w:rPr>
                <w:rFonts w:cstheme="minorHAnsi"/>
                <w:color w:val="000000" w:themeColor="text1"/>
              </w:rPr>
            </w:pPr>
            <w:r w:rsidRPr="00D829C1">
              <w:rPr>
                <w:rFonts w:cstheme="minorHAnsi"/>
                <w:color w:val="000000" w:themeColor="text1"/>
              </w:rPr>
              <w:t xml:space="preserve">No     02 </w:t>
            </w:r>
            <w:r w:rsidRPr="00D829C1">
              <w:rPr>
                <w:rFonts w:cstheme="minorHAnsi"/>
                <w:color w:val="000000" w:themeColor="text1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29C1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color w:val="000000" w:themeColor="text1"/>
              </w:rPr>
            </w:r>
            <w:r w:rsidR="00000000">
              <w:rPr>
                <w:rFonts w:cstheme="minorHAnsi"/>
                <w:color w:val="000000" w:themeColor="text1"/>
              </w:rPr>
              <w:fldChar w:fldCharType="separate"/>
            </w:r>
            <w:r w:rsidRPr="00D829C1">
              <w:rPr>
                <w:rFonts w:cstheme="minorHAnsi"/>
                <w:color w:val="000000" w:themeColor="text1"/>
              </w:rPr>
              <w:fldChar w:fldCharType="end"/>
            </w:r>
            <w:r w:rsidRPr="00D829C1">
              <w:rPr>
                <w:rFonts w:cstheme="minorHAnsi"/>
                <w:color w:val="000000" w:themeColor="text1"/>
              </w:rPr>
              <w:tab/>
            </w:r>
            <w:r w:rsidRPr="00A2785A">
              <w:rPr>
                <w:rFonts w:cstheme="minorHAnsi"/>
                <w:b/>
                <w:color w:val="000000" w:themeColor="text1"/>
                <w:lang w:val="en-US"/>
              </w:rPr>
              <w:t>→ NEXT MODULE</w:t>
            </w:r>
          </w:p>
        </w:tc>
      </w:tr>
      <w:tr w:rsidR="0068644C" w:rsidRPr="00D86FE8" w14:paraId="50ADC096" w14:textId="77777777" w:rsidTr="00F44FA5">
        <w:trPr>
          <w:trHeight w:val="660"/>
          <w:jc w:val="center"/>
        </w:trPr>
        <w:tc>
          <w:tcPr>
            <w:tcW w:w="8969" w:type="dxa"/>
            <w:gridSpan w:val="2"/>
            <w:shd w:val="clear" w:color="auto" w:fill="auto"/>
          </w:tcPr>
          <w:p w14:paraId="2717A8D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INTERVIEWER READ: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  </w:t>
            </w:r>
          </w:p>
          <w:p w14:paraId="51B610C2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The next questions ask about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barriers that 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(you/NAME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) may face in the labour market because of the functional difficulties 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(you/NAME) have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in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doing certain activities …</w:t>
            </w:r>
          </w:p>
        </w:tc>
      </w:tr>
      <w:tr w:rsidR="0068644C" w:rsidRPr="00116D2B" w14:paraId="295F97DC" w14:textId="77777777" w:rsidTr="00F44FA5">
        <w:tblPrEx>
          <w:jc w:val="left"/>
        </w:tblPrEx>
        <w:trPr>
          <w:trHeight w:val="255"/>
        </w:trPr>
        <w:tc>
          <w:tcPr>
            <w:tcW w:w="1145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14:paraId="34C219BA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ELG_EMP</w:t>
            </w:r>
          </w:p>
        </w:tc>
        <w:tc>
          <w:tcPr>
            <w:tcW w:w="7855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1561C93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  <w:t>INTERVIEWER:</w:t>
            </w:r>
          </w:p>
          <w:p w14:paraId="63720CBD" w14:textId="77777777" w:rsidR="0068644C" w:rsidRPr="00E54C89" w:rsidRDefault="0068644C" w:rsidP="00503825">
            <w:pPr>
              <w:pStyle w:val="Default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  <w:t>IS PERSON EMPLOYED?</w:t>
            </w:r>
          </w:p>
        </w:tc>
      </w:tr>
      <w:tr w:rsidR="0068644C" w:rsidRPr="00116D2B" w14:paraId="6D4B1FAA" w14:textId="77777777" w:rsidTr="00F44FA5">
        <w:tblPrEx>
          <w:jc w:val="left"/>
        </w:tblPrEx>
        <w:trPr>
          <w:trHeight w:val="267"/>
        </w:trPr>
        <w:tc>
          <w:tcPr>
            <w:tcW w:w="1145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351ADA9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855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7F8004F5" w14:textId="77777777" w:rsidR="0068644C" w:rsidRDefault="0068644C" w:rsidP="00503825">
            <w:pPr>
              <w:pStyle w:val="Default"/>
              <w:ind w:left="2832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Yes    01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      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→ WPA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_1</w:t>
            </w:r>
          </w:p>
        </w:tc>
      </w:tr>
      <w:tr w:rsidR="0068644C" w:rsidRPr="00116D2B" w14:paraId="3D76863F" w14:textId="77777777" w:rsidTr="00F44FA5">
        <w:tblPrEx>
          <w:jc w:val="left"/>
        </w:tblPrEx>
        <w:trPr>
          <w:trHeight w:val="267"/>
        </w:trPr>
        <w:tc>
          <w:tcPr>
            <w:tcW w:w="1145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60AB5EA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855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F1C746" w14:textId="77777777" w:rsidR="0068644C" w:rsidRPr="00116D2B" w:rsidRDefault="0068644C" w:rsidP="00503825">
            <w:pPr>
              <w:pStyle w:val="Default"/>
              <w:ind w:left="2832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No     02 </w:t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 w:rsidRPr="00204A8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        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→ EBR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  <w:t>_1</w:t>
            </w:r>
          </w:p>
        </w:tc>
      </w:tr>
    </w:tbl>
    <w:p w14:paraId="0708F31C" w14:textId="60944474" w:rsidR="0068644C" w:rsidRDefault="0068644C" w:rsidP="0068644C">
      <w:pPr>
        <w:spacing w:after="200" w:line="240" w:lineRule="auto"/>
      </w:pPr>
    </w:p>
    <w:tbl>
      <w:tblPr>
        <w:tblStyle w:val="TableGrid0"/>
        <w:tblW w:w="8995" w:type="dxa"/>
        <w:tblLayout w:type="fixed"/>
        <w:tblLook w:val="04A0" w:firstRow="1" w:lastRow="0" w:firstColumn="1" w:lastColumn="0" w:noHBand="0" w:noVBand="1"/>
      </w:tblPr>
      <w:tblGrid>
        <w:gridCol w:w="851"/>
        <w:gridCol w:w="6434"/>
        <w:gridCol w:w="630"/>
        <w:gridCol w:w="1080"/>
      </w:tblGrid>
      <w:tr w:rsidR="0068644C" w:rsidRPr="00116D2B" w14:paraId="61A6231D" w14:textId="77777777" w:rsidTr="00D955D9">
        <w:trPr>
          <w:trHeight w:val="312"/>
        </w:trPr>
        <w:tc>
          <w:tcPr>
            <w:tcW w:w="8995" w:type="dxa"/>
            <w:gridSpan w:val="4"/>
            <w:shd w:val="clear" w:color="auto" w:fill="000000" w:themeFill="text1"/>
          </w:tcPr>
          <w:p w14:paraId="7D6332F0" w14:textId="77777777" w:rsidR="0068644C" w:rsidRPr="00116D2B" w:rsidRDefault="0068644C" w:rsidP="00503825">
            <w:pPr>
              <w:pStyle w:val="Heading1"/>
            </w:pPr>
            <w:bookmarkStart w:id="831" w:name="_Toc45027409"/>
            <w:r w:rsidRPr="00116D2B">
              <w:t xml:space="preserve">Section </w:t>
            </w:r>
            <w:r>
              <w:t>EBR</w:t>
            </w:r>
            <w:r w:rsidRPr="00116D2B">
              <w:t>: BARRIERS</w:t>
            </w:r>
            <w:bookmarkEnd w:id="831"/>
          </w:p>
        </w:tc>
      </w:tr>
      <w:tr w:rsidR="0068644C" w:rsidRPr="000955E3" w14:paraId="66560AFF" w14:textId="77777777" w:rsidTr="00D955D9">
        <w:trPr>
          <w:trHeight w:val="567"/>
        </w:trPr>
        <w:tc>
          <w:tcPr>
            <w:tcW w:w="8995" w:type="dxa"/>
            <w:gridSpan w:val="4"/>
            <w:shd w:val="clear" w:color="auto" w:fill="D9D9D9" w:themeFill="background1" w:themeFillShade="D9"/>
          </w:tcPr>
          <w:p w14:paraId="3D9DE82D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NOT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EMPLOYED IN REFERENCE WEEK</w:t>
            </w:r>
          </w:p>
          <w:p w14:paraId="6DE0DB9D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ELG_EMP=2)</w:t>
            </w:r>
          </w:p>
        </w:tc>
      </w:tr>
      <w:tr w:rsidR="0068644C" w:rsidRPr="00116D2B" w14:paraId="0EBD205B" w14:textId="77777777" w:rsidTr="00D955D9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851" w:type="dxa"/>
            <w:tcBorders>
              <w:bottom w:val="dotted" w:sz="4" w:space="0" w:color="D9D9D9" w:themeColor="background1" w:themeShade="D9"/>
            </w:tcBorders>
            <w:shd w:val="clear" w:color="auto" w:fill="FFFFFF" w:themeFill="background1"/>
          </w:tcPr>
          <w:p w14:paraId="0DF0C74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EBR_1</w:t>
            </w:r>
          </w:p>
        </w:tc>
        <w:tc>
          <w:tcPr>
            <w:tcW w:w="7064" w:type="dxa"/>
            <w:gridSpan w:val="2"/>
            <w:tcBorders>
              <w:bottom w:val="dotted" w:sz="4" w:space="0" w:color="D9D9D9" w:themeColor="background1" w:themeShade="D9"/>
            </w:tcBorders>
            <w:shd w:val="clear" w:color="auto" w:fill="FFFFFF" w:themeFill="background1"/>
          </w:tcPr>
          <w:p w14:paraId="691AE00A" w14:textId="77777777" w:rsidR="0068644C" w:rsidRPr="00116D2B" w:rsidRDefault="0068644C" w:rsidP="00503825">
            <w:pPr>
              <w:spacing w:after="0"/>
              <w:contextualSpacing/>
              <w:rPr>
                <w:rFonts w:cstheme="minorHAnsi"/>
                <w:lang w:val="en-US"/>
              </w:rPr>
            </w:pPr>
            <w:r w:rsidRPr="00116D2B">
              <w:rPr>
                <w:rFonts w:cstheme="minorHAnsi"/>
              </w:rPr>
              <w:t>Which of the following factors would make it more likely for (</w:t>
            </w:r>
            <w:r w:rsidRPr="00116D2B">
              <w:rPr>
                <w:rFonts w:cstheme="minorHAnsi"/>
                <w:shd w:val="clear" w:color="auto" w:fill="FEFEFE"/>
              </w:rPr>
              <w:t xml:space="preserve">you/NAME) </w:t>
            </w:r>
            <w:r w:rsidRPr="00116D2B">
              <w:rPr>
                <w:rFonts w:cstheme="minorHAnsi"/>
              </w:rPr>
              <w:t>to seek or find a job</w:t>
            </w:r>
            <w:r>
              <w:rPr>
                <w:rFonts w:cstheme="minorHAnsi"/>
              </w:rPr>
              <w:t>…</w:t>
            </w:r>
            <w:r w:rsidRPr="00116D2B">
              <w:rPr>
                <w:rFonts w:cstheme="minorHAnsi"/>
              </w:rPr>
              <w:t xml:space="preserve">? </w:t>
            </w:r>
          </w:p>
        </w:tc>
        <w:tc>
          <w:tcPr>
            <w:tcW w:w="1080" w:type="dxa"/>
            <w:tcBorders>
              <w:bottom w:val="dotted" w:sz="4" w:space="0" w:color="D9D9D9" w:themeColor="background1" w:themeShade="D9"/>
            </w:tcBorders>
            <w:shd w:val="clear" w:color="auto" w:fill="auto"/>
          </w:tcPr>
          <w:p w14:paraId="4711BE4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FC8401D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 w:val="restart"/>
            <w:tcBorders>
              <w:top w:val="dotted" w:sz="4" w:space="0" w:color="D9D9D9" w:themeColor="background1" w:themeShade="D9"/>
            </w:tcBorders>
            <w:shd w:val="clear" w:color="auto" w:fill="FFFFFF" w:themeFill="background1"/>
          </w:tcPr>
          <w:p w14:paraId="088EFAE2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64" w:type="dxa"/>
            <w:gridSpan w:val="2"/>
            <w:tcBorders>
              <w:top w:val="dotted" w:sz="4" w:space="0" w:color="D9D9D9" w:themeColor="background1" w:themeShade="D9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03B6FF0" w14:textId="77777777" w:rsidR="0068644C" w:rsidRPr="00116D2B" w:rsidRDefault="0068644C" w:rsidP="00503825">
            <w:pPr>
              <w:pStyle w:val="Default"/>
              <w:jc w:val="center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READ AND MARK ALL THAT APPLY</w:t>
            </w:r>
          </w:p>
        </w:tc>
        <w:tc>
          <w:tcPr>
            <w:tcW w:w="1080" w:type="dxa"/>
            <w:tcBorders>
              <w:top w:val="dotted" w:sz="4" w:space="0" w:color="D9D9D9" w:themeColor="background1" w:themeShade="D9"/>
              <w:bottom w:val="dotted" w:sz="4" w:space="0" w:color="BFBFBF" w:themeColor="background1" w:themeShade="BF"/>
            </w:tcBorders>
            <w:shd w:val="clear" w:color="auto" w:fill="auto"/>
          </w:tcPr>
          <w:p w14:paraId="3342411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A0ABBC5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10505ED2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7652604C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Getting higher qualifications, training, skills, experience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514544C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696CB28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6C57B577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58D2214C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0544B4F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suitable transportation to and from workplace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0CD9E25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1DCD6992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5B3BF126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7BD9959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54D536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Help in locating appropriate  jobs 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6286104D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4C2C5168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1A519492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259F2E0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6B47EC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More positive attitudes towards persons with disabilities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356F9A44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>d.</w:t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r>
            <w:r w:rsidR="00000000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157DE89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36FBD89B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46BD6E1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C356C60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special equipment or a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ssistive devices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588BA106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7FAD50A5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68B48A21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76B1862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37469D3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Availability of </w:t>
            </w:r>
            <w:r w:rsidRPr="00E4231E">
              <w:rPr>
                <w:rFonts w:asciiTheme="minorHAnsi" w:hAnsiTheme="minorHAnsi" w:cstheme="minorHAnsi"/>
                <w:sz w:val="22"/>
                <w:szCs w:val="22"/>
              </w:rPr>
              <w:t>more flexible work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schedule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or </w:t>
            </w:r>
            <w:r w:rsidRPr="00BF4BBB">
              <w:rPr>
                <w:rFonts w:asciiTheme="minorHAnsi" w:hAnsiTheme="minorHAnsi" w:cstheme="minorHAnsi"/>
                <w:sz w:val="22"/>
                <w:szCs w:val="22"/>
              </w:rPr>
              <w:t>work tasks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arrangements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740C8D9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20A157D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06AAB6C0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712413D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0190E1F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a more accommodati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ng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workplace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2C3F82F8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1B90376B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5C58F725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5E31A40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right w:val="single" w:sz="4" w:space="0" w:color="auto"/>
            </w:tcBorders>
          </w:tcPr>
          <w:p w14:paraId="316EE7A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Other factors</w:t>
            </w: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(Specify):</w:t>
            </w:r>
            <w:r w:rsidRPr="00116D2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_______________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right w:val="single" w:sz="4" w:space="0" w:color="auto"/>
            </w:tcBorders>
          </w:tcPr>
          <w:p w14:paraId="06B8D6B8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7C121267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D955D9" w:rsidRPr="00116D2B" w14:paraId="4359837E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</w:tcPr>
          <w:p w14:paraId="73DE3D1D" w14:textId="77777777" w:rsidR="00D955D9" w:rsidRPr="00116D2B" w:rsidRDefault="00D955D9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right w:val="single" w:sz="4" w:space="0" w:color="auto"/>
            </w:tcBorders>
          </w:tcPr>
          <w:p w14:paraId="2FDB6F02" w14:textId="77777777" w:rsidR="00D955D9" w:rsidRDefault="00D955D9" w:rsidP="00503825">
            <w:pPr>
              <w:pStyle w:val="Default"/>
              <w:jc w:val="right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right w:val="single" w:sz="4" w:space="0" w:color="auto"/>
            </w:tcBorders>
          </w:tcPr>
          <w:p w14:paraId="103E61BE" w14:textId="77777777" w:rsidR="00D955D9" w:rsidRDefault="00D955D9" w:rsidP="00503825">
            <w:pPr>
              <w:pStyle w:val="Defaul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44386A79" w14:textId="77777777" w:rsidR="00D955D9" w:rsidRPr="00116D2B" w:rsidRDefault="00D955D9" w:rsidP="00503825">
            <w:pPr>
              <w:rPr>
                <w:rFonts w:cstheme="minorHAnsi"/>
              </w:rPr>
            </w:pPr>
          </w:p>
        </w:tc>
      </w:tr>
      <w:tr w:rsidR="0068644C" w:rsidRPr="00116D2B" w14:paraId="68A3EFBC" w14:textId="77777777" w:rsidTr="00D955D9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5C0E3ED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lastRenderedPageBreak/>
              <w:t>EBR_2</w:t>
            </w:r>
          </w:p>
        </w:tc>
        <w:tc>
          <w:tcPr>
            <w:tcW w:w="7064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98E0711" w14:textId="77777777" w:rsidR="0068644C" w:rsidRPr="007C3345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How supportive would family members be if 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decide to work?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auto"/>
          </w:tcPr>
          <w:p w14:paraId="48B1D0CC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01063AF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shd w:val="clear" w:color="auto" w:fill="FFFFFF" w:themeFill="background1"/>
          </w:tcPr>
          <w:p w14:paraId="7430E00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64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120F597E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  <w:r w:rsidRPr="00F764F2">
              <w:rPr>
                <w:rFonts w:cstheme="minorHAnsi"/>
                <w:i/>
                <w:iCs/>
                <w:color w:val="000000" w:themeColor="text1"/>
              </w:rPr>
              <w:t>READ</w:t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auto"/>
          </w:tcPr>
          <w:p w14:paraId="71E8EE71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</w:p>
        </w:tc>
      </w:tr>
      <w:tr w:rsidR="0068644C" w:rsidRPr="00F764F2" w14:paraId="36F19FE2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FCCE32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23319F2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Very supportive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773D65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01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27B156C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17D93B36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6E8F7E2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11E7DBAA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 xml:space="preserve">Somewhat supportive 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6E2CA79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02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7E42E6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524279B7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3C14F4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A0BF7CB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Not supportive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82DF0C7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03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57AC775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4AF8FCEF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B4453B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74DA04C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  <w:r w:rsidRPr="00F764F2">
              <w:rPr>
                <w:rFonts w:cstheme="minorHAnsi"/>
                <w:i/>
                <w:iCs/>
                <w:color w:val="000000" w:themeColor="text1"/>
              </w:rPr>
              <w:t>DO NOT READ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80B829D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C9E964D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</w:p>
        </w:tc>
      </w:tr>
      <w:tr w:rsidR="0068644C" w:rsidRPr="00F764F2" w14:paraId="379A1E71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D0C4B6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BB6259B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DON’T KNOW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CD8E10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97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9CFE53C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1097646C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8EA16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D2C9C8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REFUSED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FFFFFF" w:themeFill="background1"/>
          </w:tcPr>
          <w:p w14:paraId="2193BD93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98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3BDC618E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</w:tbl>
    <w:p w14:paraId="1AF442ED" w14:textId="77777777" w:rsidR="0068644C" w:rsidRDefault="0068644C" w:rsidP="0068644C">
      <w:pPr>
        <w:pStyle w:val="NoSpacing"/>
      </w:pPr>
    </w:p>
    <w:tbl>
      <w:tblPr>
        <w:tblStyle w:val="TableGrid0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6520"/>
        <w:gridCol w:w="567"/>
        <w:gridCol w:w="1062"/>
      </w:tblGrid>
      <w:tr w:rsidR="0068644C" w:rsidRPr="00116D2B" w14:paraId="62974BF3" w14:textId="77777777" w:rsidTr="00D955D9">
        <w:trPr>
          <w:trHeight w:val="312"/>
        </w:trPr>
        <w:tc>
          <w:tcPr>
            <w:tcW w:w="9000" w:type="dxa"/>
            <w:gridSpan w:val="4"/>
            <w:shd w:val="clear" w:color="auto" w:fill="000000" w:themeFill="text1"/>
          </w:tcPr>
          <w:p w14:paraId="27B840B6" w14:textId="77777777" w:rsidR="0068644C" w:rsidRPr="00116D2B" w:rsidRDefault="0068644C" w:rsidP="00503825">
            <w:pPr>
              <w:pStyle w:val="Heading1"/>
            </w:pPr>
            <w:bookmarkStart w:id="832" w:name="_Toc45027410"/>
            <w:r w:rsidRPr="00116D2B">
              <w:t xml:space="preserve">Section </w:t>
            </w:r>
            <w:r>
              <w:t>WPA</w:t>
            </w:r>
            <w:r w:rsidRPr="00116D2B">
              <w:t>: WORKPLACE ACCOMODATION</w:t>
            </w:r>
            <w:bookmarkEnd w:id="832"/>
            <w:r w:rsidRPr="00116D2B">
              <w:t xml:space="preserve"> </w:t>
            </w:r>
          </w:p>
        </w:tc>
      </w:tr>
      <w:tr w:rsidR="0068644C" w:rsidRPr="000955E3" w14:paraId="2870DD40" w14:textId="77777777" w:rsidTr="00D955D9">
        <w:trPr>
          <w:trHeight w:val="567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61498E34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MEMBERS EMPLOYED IN REFERENCE WEEK</w:t>
            </w:r>
          </w:p>
          <w:p w14:paraId="5DE1546E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ELG_EMP=1)</w:t>
            </w:r>
          </w:p>
        </w:tc>
      </w:tr>
      <w:tr w:rsidR="0068644C" w:rsidRPr="00116D2B" w14:paraId="151E4D0A" w14:textId="77777777" w:rsidTr="00D955D9">
        <w:trPr>
          <w:trHeight w:val="567"/>
        </w:trPr>
        <w:tc>
          <w:tcPr>
            <w:tcW w:w="851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CE49933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A057E9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WPA_1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8D5EECD" w14:textId="77777777" w:rsidR="0068644C" w:rsidRPr="00116D2B" w:rsidRDefault="0068644C" w:rsidP="00503825">
            <w:pPr>
              <w:spacing w:after="0" w:line="276" w:lineRule="auto"/>
              <w:rPr>
                <w:rFonts w:cstheme="minorHAnsi"/>
                <w:i/>
                <w:color w:val="000000" w:themeColor="text1"/>
              </w:rPr>
            </w:pPr>
            <w:r w:rsidRPr="00116D2B">
              <w:rPr>
                <w:rFonts w:cstheme="minorHAnsi"/>
                <w:color w:val="000000" w:themeColor="text1"/>
              </w:rPr>
              <w:t>Is (</w:t>
            </w:r>
            <w:r w:rsidRPr="00116D2B">
              <w:rPr>
                <w:rFonts w:cstheme="minorHAnsi"/>
                <w:color w:val="000000" w:themeColor="text1"/>
                <w:shd w:val="clear" w:color="auto" w:fill="FEFEFE"/>
              </w:rPr>
              <w:t>your/</w:t>
            </w:r>
            <w:r>
              <w:rPr>
                <w:rFonts w:cstheme="minorHAnsi"/>
                <w:color w:val="000000" w:themeColor="text1"/>
                <w:shd w:val="clear" w:color="auto" w:fill="FEFEFE"/>
              </w:rPr>
              <w:t>NAME’s</w:t>
            </w:r>
            <w:r w:rsidRPr="00116D2B">
              <w:rPr>
                <w:rFonts w:cstheme="minorHAnsi"/>
                <w:color w:val="000000" w:themeColor="text1"/>
                <w:shd w:val="clear" w:color="auto" w:fill="FEFEFE"/>
              </w:rPr>
              <w:t xml:space="preserve">) </w:t>
            </w:r>
            <w:r w:rsidRPr="00116D2B">
              <w:rPr>
                <w:rFonts w:cstheme="minorHAnsi"/>
                <w:color w:val="000000" w:themeColor="text1"/>
              </w:rPr>
              <w:t>work schedule or work tasks arranged to account for difficulties (your /NAME) have in doing certain activities</w:t>
            </w:r>
            <w:r>
              <w:rPr>
                <w:rFonts w:cstheme="minorHAnsi"/>
                <w:color w:val="000000" w:themeColor="text1"/>
              </w:rPr>
              <w:t>…</w:t>
            </w:r>
            <w:r w:rsidRPr="00116D2B">
              <w:rPr>
                <w:rFonts w:cstheme="minorHAnsi"/>
                <w:color w:val="000000" w:themeColor="text1"/>
              </w:rPr>
              <w:t xml:space="preserve">? 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2370DEF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F2FFD8F" w14:textId="77777777" w:rsidTr="00D955D9">
        <w:trPr>
          <w:trHeight w:val="283"/>
        </w:trPr>
        <w:tc>
          <w:tcPr>
            <w:tcW w:w="851" w:type="dxa"/>
            <w:vMerge w:val="restart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467E297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10A7B5F" w14:textId="77777777" w:rsidR="0068644C" w:rsidRPr="00116D2B" w:rsidRDefault="0068644C" w:rsidP="00503825">
            <w:pPr>
              <w:spacing w:after="0" w:line="276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i/>
                <w:iCs/>
                <w:color w:val="000000" w:themeColor="text1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A2BD8FC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9D75968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F1F31C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AC4E55F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fully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EA05E0E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945122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1A8797D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58DDDC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E82ADFB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partially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6594BF9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AC48ED7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2A71E0C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74990C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4C439FA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Not at all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951559C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03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04E307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ADBA37E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1038AF1E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9A2D602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 do not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have difficulties that require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special arrangements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6F8E8D7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04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60938FA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2E143EA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71BD5F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1ED341D" w14:textId="77777777" w:rsidR="0068644C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3F4F0EA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6CAF336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4B6E08E1" w14:textId="77777777" w:rsidTr="00D955D9"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F7226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EEA9D2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F5BB2D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0D1A77A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22242D0" w14:textId="77777777" w:rsidTr="00D955D9">
        <w:trPr>
          <w:trHeight w:val="567"/>
        </w:trPr>
        <w:tc>
          <w:tcPr>
            <w:tcW w:w="851" w:type="dxa"/>
            <w:tcBorders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7578231" w14:textId="77777777" w:rsidR="0068644C" w:rsidRPr="00A057E9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A057E9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WPA_2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32A8590" w14:textId="77777777" w:rsidR="0068644C" w:rsidRPr="00D20C73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Has (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>your/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>NAME’s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 xml:space="preserve">)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workplace been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modified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to account for difficulties (your /NAME) have in doing certain activities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…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?  </w:t>
            </w:r>
          </w:p>
        </w:tc>
        <w:tc>
          <w:tcPr>
            <w:tcW w:w="1062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152D781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C1EF900" w14:textId="77777777" w:rsidTr="00D955D9">
        <w:trPr>
          <w:trHeight w:val="283"/>
        </w:trPr>
        <w:tc>
          <w:tcPr>
            <w:tcW w:w="851" w:type="dxa"/>
            <w:vMerge w:val="restart"/>
            <w:tcBorders>
              <w:top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7769DBF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3284144" w14:textId="77777777" w:rsidR="0068644C" w:rsidRPr="00116D2B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i/>
                <w:iCs/>
                <w:color w:val="000000" w:themeColor="text1"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A5C9077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140253F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B4351B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0A19ADD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fully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2BEE687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09EA581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AE8D5B8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4E1C47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43BF11D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partially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A9DA920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D6DDDF5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1BFE21E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315BEC4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E834F7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Not at all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E8D01AA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285CAC0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5A8BB57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195285D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DE5A45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I do not have difficulties that require </w:t>
            </w:r>
            <w:r w:rsidRPr="00492FA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special accommodation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DDF1EAF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04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3A9016F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FB7D41F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6527E56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4698705E" w14:textId="77777777" w:rsidR="0068644C" w:rsidRPr="00116D2B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11B98B8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ABEAB20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D6F2AD2" w14:textId="77777777" w:rsidTr="00D955D9"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19FD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F1C88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FFFFFF" w:themeFill="background1"/>
          </w:tcPr>
          <w:p w14:paraId="19A6642D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1F5DD2DD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</w:tbl>
    <w:p w14:paraId="5CCA9F84" w14:textId="77777777" w:rsidR="0068644C" w:rsidRDefault="0068644C" w:rsidP="0068644C">
      <w:pPr>
        <w:spacing w:after="200" w:line="240" w:lineRule="auto"/>
      </w:pPr>
    </w:p>
    <w:tbl>
      <w:tblPr>
        <w:tblStyle w:val="TableGrid0"/>
        <w:tblW w:w="900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6520"/>
        <w:gridCol w:w="567"/>
        <w:gridCol w:w="1062"/>
      </w:tblGrid>
      <w:tr w:rsidR="0068644C" w:rsidRPr="009245C2" w14:paraId="63AFF709" w14:textId="77777777" w:rsidTr="00D955D9">
        <w:trPr>
          <w:trHeight w:val="312"/>
        </w:trPr>
        <w:tc>
          <w:tcPr>
            <w:tcW w:w="9000" w:type="dxa"/>
            <w:gridSpan w:val="4"/>
            <w:shd w:val="clear" w:color="auto" w:fill="000000" w:themeFill="text1"/>
          </w:tcPr>
          <w:p w14:paraId="64567413" w14:textId="77777777" w:rsidR="0068644C" w:rsidRPr="009245C2" w:rsidRDefault="0068644C" w:rsidP="00503825">
            <w:pPr>
              <w:pStyle w:val="Heading1"/>
              <w:rPr>
                <w:color w:val="000000" w:themeColor="text1"/>
              </w:rPr>
            </w:pPr>
            <w:bookmarkStart w:id="833" w:name="_Toc45027411"/>
            <w:r w:rsidRPr="009245C2">
              <w:t>Section</w:t>
            </w:r>
            <w:r>
              <w:t xml:space="preserve"> ATT</w:t>
            </w:r>
            <w:r w:rsidRPr="009245C2">
              <w:t>: ATTITUDES</w:t>
            </w:r>
            <w:bookmarkEnd w:id="833"/>
            <w:r w:rsidRPr="009245C2">
              <w:t xml:space="preserve"> </w:t>
            </w:r>
          </w:p>
        </w:tc>
      </w:tr>
      <w:tr w:rsidR="0068644C" w:rsidRPr="00116D2B" w14:paraId="1C75E4B5" w14:textId="77777777" w:rsidTr="00D955D9">
        <w:trPr>
          <w:trHeight w:val="567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70A4F0F4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ALL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</w:p>
          <w:p w14:paraId="02BCB4EF" w14:textId="77777777" w:rsidR="0068644C" w:rsidRPr="00A81BE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 OR 2)</w:t>
            </w:r>
          </w:p>
        </w:tc>
      </w:tr>
      <w:tr w:rsidR="0068644C" w:rsidRPr="00116D2B" w14:paraId="35768B49" w14:textId="77777777" w:rsidTr="00D955D9"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71D3A9D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ATT_1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0280695" w14:textId="77777777" w:rsidR="0068644C" w:rsidRPr="00DB274E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your view, h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ow willing are employers to hire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persons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with disabilities?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A915BA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507CE60" w14:textId="77777777" w:rsidTr="00D955D9">
        <w:trPr>
          <w:trHeight w:val="312"/>
        </w:trPr>
        <w:tc>
          <w:tcPr>
            <w:tcW w:w="851" w:type="dxa"/>
            <w:vMerge/>
            <w:shd w:val="clear" w:color="auto" w:fill="FFFFFF" w:themeFill="background1"/>
          </w:tcPr>
          <w:p w14:paraId="1FCA332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B1A4660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A0AA27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7072355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785319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BCC12F2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Very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EFFA462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0520E9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16C19B4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7E3314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1E50EA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Somewhat 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B703BE4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BB6732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C1EF103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B22B7E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DF5E48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Unwi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4CB23A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25E062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BC872D2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A11010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961CDB4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81D298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1CF60F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150340D" w14:textId="77777777" w:rsidTr="00D955D9">
        <w:trPr>
          <w:trHeight w:val="312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E9C2E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E5C41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A0B9D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37054C6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CF763E8" w14:textId="77777777" w:rsidTr="00D955D9"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5CE9B88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lastRenderedPageBreak/>
              <w:t>ATT_2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58084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your view, h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ow willing are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workers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to work alongside pe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rsons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with disabilities?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542565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315B312" w14:textId="77777777" w:rsidTr="00D955D9">
        <w:trPr>
          <w:trHeight w:val="312"/>
        </w:trPr>
        <w:tc>
          <w:tcPr>
            <w:tcW w:w="851" w:type="dxa"/>
            <w:vMerge/>
            <w:shd w:val="clear" w:color="auto" w:fill="FFFFFF" w:themeFill="background1"/>
          </w:tcPr>
          <w:p w14:paraId="19C0916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B95DE67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F81D6A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2154395B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283758E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841B563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Very w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BD857A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A68BF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DEE0A38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37291B7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F109CE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Somewhat 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B5FDB26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767387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2F331CA2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00AC9C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8EBC36A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7B4978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62687C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E268E66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6DE2FB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4D88606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19A5D2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9F4C49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D941353" w14:textId="77777777" w:rsidTr="00D955D9">
        <w:trPr>
          <w:trHeight w:val="312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1CC1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6ED9D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A78D8E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52EE5DD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</w:tbl>
    <w:p w14:paraId="6707910E" w14:textId="77777777" w:rsidR="0068644C" w:rsidRDefault="0068644C" w:rsidP="0068644C">
      <w:pPr>
        <w:spacing w:after="200" w:line="240" w:lineRule="auto"/>
      </w:pPr>
    </w:p>
    <w:tbl>
      <w:tblPr>
        <w:tblStyle w:val="TableGrid0"/>
        <w:tblW w:w="894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5528"/>
        <w:gridCol w:w="709"/>
        <w:gridCol w:w="709"/>
        <w:gridCol w:w="1144"/>
      </w:tblGrid>
      <w:tr w:rsidR="0068644C" w:rsidRPr="00116D2B" w14:paraId="53E3BD9C" w14:textId="77777777" w:rsidTr="00503825">
        <w:trPr>
          <w:trHeight w:val="312"/>
        </w:trPr>
        <w:tc>
          <w:tcPr>
            <w:tcW w:w="8941" w:type="dxa"/>
            <w:gridSpan w:val="5"/>
            <w:shd w:val="clear" w:color="auto" w:fill="000000" w:themeFill="text1"/>
          </w:tcPr>
          <w:p w14:paraId="2854AFA9" w14:textId="77777777" w:rsidR="0068644C" w:rsidRPr="00116D2B" w:rsidRDefault="0068644C" w:rsidP="00503825">
            <w:pPr>
              <w:pStyle w:val="Heading1"/>
            </w:pPr>
            <w:bookmarkStart w:id="834" w:name="_Toc45027412"/>
            <w:r w:rsidRPr="00116D2B">
              <w:rPr>
                <w:iCs/>
              </w:rPr>
              <w:t>Section</w:t>
            </w:r>
            <w:r>
              <w:rPr>
                <w:iCs/>
              </w:rPr>
              <w:t xml:space="preserve"> SPR</w:t>
            </w:r>
            <w:r w:rsidRPr="00116D2B">
              <w:rPr>
                <w:iCs/>
              </w:rPr>
              <w:t>:</w:t>
            </w:r>
            <w:r w:rsidRPr="00116D2B">
              <w:rPr>
                <w:color w:val="2E74B5"/>
              </w:rPr>
              <w:t xml:space="preserve"> </w:t>
            </w:r>
            <w:r w:rsidRPr="00116D2B">
              <w:t>SOCIAL PROTECTION</w:t>
            </w:r>
            <w:bookmarkEnd w:id="834"/>
            <w:r>
              <w:rPr>
                <w:iCs/>
              </w:rPr>
              <w:t xml:space="preserve"> </w:t>
            </w:r>
          </w:p>
        </w:tc>
      </w:tr>
      <w:tr w:rsidR="0068644C" w:rsidRPr="00116D2B" w14:paraId="35D3E5AD" w14:textId="77777777" w:rsidTr="00503825">
        <w:trPr>
          <w:trHeight w:val="567"/>
        </w:trPr>
        <w:tc>
          <w:tcPr>
            <w:tcW w:w="8941" w:type="dxa"/>
            <w:gridSpan w:val="5"/>
            <w:shd w:val="clear" w:color="auto" w:fill="D9D9D9" w:themeFill="background1" w:themeFillShade="D9"/>
          </w:tcPr>
          <w:p w14:paraId="62EDF3F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ALL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</w:p>
          <w:p w14:paraId="5DB64DCF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 OR 2)</w:t>
            </w:r>
          </w:p>
        </w:tc>
      </w:tr>
      <w:tr w:rsidR="0068644C" w:rsidRPr="00116D2B" w14:paraId="42FDDD55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1D1EF1C5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SPR_1</w:t>
            </w:r>
          </w:p>
        </w:tc>
        <w:tc>
          <w:tcPr>
            <w:tcW w:w="5528" w:type="dxa"/>
            <w:vMerge w:val="restart"/>
          </w:tcPr>
          <w:p w14:paraId="472DD6D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67007C">
              <w:rPr>
                <w:rFonts w:asciiTheme="minorHAnsi" w:hAnsiTheme="minorHAnsi" w:cstheme="minorHAnsi"/>
                <w:sz w:val="22"/>
                <w:szCs w:val="22"/>
              </w:rPr>
              <w:t>Have the difficulties (</w:t>
            </w:r>
            <w:r w:rsidRPr="0067007C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67007C">
              <w:rPr>
                <w:rFonts w:asciiTheme="minorHAnsi" w:hAnsiTheme="minorHAnsi" w:cstheme="minorHAnsi"/>
                <w:sz w:val="22"/>
                <w:szCs w:val="22"/>
              </w:rPr>
              <w:t xml:space="preserve">have </w:t>
            </w:r>
            <w:r w:rsidRPr="0067007C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been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 officially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recognized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(</w:t>
            </w:r>
            <w:r w:rsidRPr="00A82B8C">
              <w:rPr>
                <w:rFonts w:asciiTheme="minorHAnsi" w:hAnsiTheme="minorHAnsi" w:cstheme="minorHAnsi"/>
                <w:sz w:val="22"/>
                <w:szCs w:val="22"/>
                <w:highlight w:val="yellow"/>
                <w:shd w:val="clear" w:color="auto" w:fill="FEFEFE"/>
              </w:rPr>
              <w:t>certified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) as a disability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?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 </w:t>
            </w:r>
          </w:p>
        </w:tc>
        <w:tc>
          <w:tcPr>
            <w:tcW w:w="709" w:type="dxa"/>
            <w:tcBorders>
              <w:bottom w:val="dotted" w:sz="4" w:space="0" w:color="BFBFBF" w:themeColor="background1" w:themeShade="BF"/>
            </w:tcBorders>
          </w:tcPr>
          <w:p w14:paraId="449748B3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bottom w:val="dotted" w:sz="4" w:space="0" w:color="BFBFBF" w:themeColor="background1" w:themeShade="BF"/>
            </w:tcBorders>
          </w:tcPr>
          <w:p w14:paraId="7ACCD204" w14:textId="77777777" w:rsidR="0068644C" w:rsidRPr="00116D2B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bottom w:val="dotted" w:sz="4" w:space="0" w:color="BFBFBF" w:themeColor="background1" w:themeShade="BF"/>
            </w:tcBorders>
          </w:tcPr>
          <w:p w14:paraId="1EA1DF3D" w14:textId="77777777" w:rsidR="0068644C" w:rsidRPr="00116D2B" w:rsidRDefault="0068644C" w:rsidP="00503825">
            <w:pPr>
              <w:spacing w:after="0" w:line="360" w:lineRule="auto"/>
              <w:rPr>
                <w:rFonts w:cstheme="minorHAnsi"/>
              </w:rPr>
            </w:pPr>
            <w:r w:rsidRPr="00116D2B">
              <w:rPr>
                <w:rFonts w:cstheme="minorHAnsi"/>
                <w:b/>
                <w:bCs/>
              </w:rPr>
              <w:t>→ SPR_2</w:t>
            </w:r>
          </w:p>
        </w:tc>
      </w:tr>
      <w:tr w:rsidR="0068644C" w:rsidRPr="00116D2B" w14:paraId="41DBD7B9" w14:textId="77777777" w:rsidTr="00503825">
        <w:trPr>
          <w:trHeight w:val="312"/>
        </w:trPr>
        <w:tc>
          <w:tcPr>
            <w:tcW w:w="851" w:type="dxa"/>
            <w:vMerge/>
          </w:tcPr>
          <w:p w14:paraId="2020EC3C" w14:textId="77777777" w:rsidR="0068644C" w:rsidRPr="00116D2B" w:rsidRDefault="0068644C" w:rsidP="00503825">
            <w:pPr>
              <w:ind w:left="-113"/>
              <w:rPr>
                <w:rFonts w:cstheme="minorHAnsi"/>
              </w:rPr>
            </w:pPr>
          </w:p>
        </w:tc>
        <w:tc>
          <w:tcPr>
            <w:tcW w:w="5528" w:type="dxa"/>
            <w:vMerge/>
            <w:tcBorders>
              <w:right w:val="single" w:sz="4" w:space="0" w:color="auto"/>
            </w:tcBorders>
          </w:tcPr>
          <w:p w14:paraId="2A1371EB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2015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AC0E" w14:textId="77777777" w:rsidR="0068644C" w:rsidRPr="00116D2B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7B1A7A8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→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NEXT MODULE</w:t>
            </w:r>
          </w:p>
        </w:tc>
      </w:tr>
      <w:tr w:rsidR="0068644C" w:rsidRPr="00116D2B" w14:paraId="3000C9BA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29EFBB16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SPR_2</w:t>
            </w:r>
          </w:p>
        </w:tc>
        <w:tc>
          <w:tcPr>
            <w:tcW w:w="5528" w:type="dxa"/>
            <w:vMerge w:val="restart"/>
          </w:tcPr>
          <w:p w14:paraId="6CE8FD8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(Do/Does)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receive any cash benefits from the government linked to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[your/his/her]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disability?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BFBFBF" w:themeColor="background1" w:themeShade="BF"/>
            </w:tcBorders>
          </w:tcPr>
          <w:p w14:paraId="41530945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BFBFBF" w:themeColor="background1" w:themeShade="BF"/>
            </w:tcBorders>
          </w:tcPr>
          <w:p w14:paraId="29978531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bottom w:val="dotted" w:sz="4" w:space="0" w:color="BFBFBF" w:themeColor="background1" w:themeShade="BF"/>
            </w:tcBorders>
          </w:tcPr>
          <w:p w14:paraId="34DD7C92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8644C" w:rsidRPr="00116D2B" w14:paraId="6176CA16" w14:textId="77777777" w:rsidTr="00503825">
        <w:trPr>
          <w:trHeight w:val="312"/>
        </w:trPr>
        <w:tc>
          <w:tcPr>
            <w:tcW w:w="851" w:type="dxa"/>
            <w:vMerge/>
          </w:tcPr>
          <w:p w14:paraId="2947B27F" w14:textId="77777777" w:rsidR="0068644C" w:rsidRPr="00116D2B" w:rsidRDefault="0068644C" w:rsidP="00503825">
            <w:pPr>
              <w:ind w:left="-113"/>
              <w:rPr>
                <w:rFonts w:cstheme="minorHAnsi"/>
              </w:rPr>
            </w:pPr>
          </w:p>
        </w:tc>
        <w:tc>
          <w:tcPr>
            <w:tcW w:w="5528" w:type="dxa"/>
            <w:vMerge/>
          </w:tcPr>
          <w:p w14:paraId="3E978861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  <w:bottom w:val="single" w:sz="4" w:space="0" w:color="auto"/>
            </w:tcBorders>
          </w:tcPr>
          <w:p w14:paraId="5657CDB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  <w:bottom w:val="single" w:sz="4" w:space="0" w:color="auto"/>
            </w:tcBorders>
          </w:tcPr>
          <w:p w14:paraId="017B2B6A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</w:tcBorders>
          </w:tcPr>
          <w:p w14:paraId="6D3D3DB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8644C" w:rsidRPr="00116D2B" w14:paraId="31699452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2533A38E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SPR_3</w:t>
            </w:r>
          </w:p>
        </w:tc>
        <w:tc>
          <w:tcPr>
            <w:tcW w:w="5528" w:type="dxa"/>
            <w:vMerge w:val="restart"/>
            <w:tcBorders>
              <w:right w:val="single" w:sz="4" w:space="0" w:color="auto"/>
            </w:tcBorders>
          </w:tcPr>
          <w:p w14:paraId="4916583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(Do/Does)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receive any goods or services  from the government linked to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[your/his/her]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disability?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79427FA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072835CA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left w:val="single" w:sz="4" w:space="0" w:color="auto"/>
              <w:bottom w:val="dotted" w:sz="4" w:space="0" w:color="BFBFBF" w:themeColor="background1" w:themeShade="BF"/>
            </w:tcBorders>
          </w:tcPr>
          <w:p w14:paraId="2CA42D46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</w:tr>
      <w:tr w:rsidR="0068644C" w:rsidRPr="00116D2B" w14:paraId="18FA5573" w14:textId="77777777" w:rsidTr="00503825">
        <w:trPr>
          <w:trHeight w:val="312"/>
        </w:trPr>
        <w:tc>
          <w:tcPr>
            <w:tcW w:w="851" w:type="dxa"/>
            <w:vMerge/>
          </w:tcPr>
          <w:p w14:paraId="3A6BE8F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528" w:type="dxa"/>
            <w:vMerge/>
          </w:tcPr>
          <w:p w14:paraId="58D59AD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</w:tcBorders>
          </w:tcPr>
          <w:p w14:paraId="15A1B952" w14:textId="77777777" w:rsidR="0068644C" w:rsidRPr="00116D2B" w:rsidRDefault="0068644C" w:rsidP="00503825">
            <w:pPr>
              <w:pStyle w:val="Default"/>
              <w:ind w:right="-113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</w:tcBorders>
          </w:tcPr>
          <w:p w14:paraId="784F2D64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</w:tcBorders>
          </w:tcPr>
          <w:p w14:paraId="108D54C9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</w:tr>
    </w:tbl>
    <w:p w14:paraId="56ACD99E" w14:textId="77777777" w:rsidR="0068644C" w:rsidRDefault="0068644C" w:rsidP="0068644C">
      <w:pPr>
        <w:spacing w:after="200" w:line="240" w:lineRule="auto"/>
      </w:pPr>
    </w:p>
    <w:tbl>
      <w:tblPr>
        <w:tblStyle w:val="TableGrid"/>
        <w:tblW w:w="9085" w:type="dxa"/>
        <w:tblInd w:w="5" w:type="dxa"/>
        <w:tblCellMar>
          <w:top w:w="41" w:type="dxa"/>
          <w:left w:w="108" w:type="dxa"/>
          <w:right w:w="123" w:type="dxa"/>
        </w:tblCellMar>
        <w:tblLook w:val="04A0" w:firstRow="1" w:lastRow="0" w:firstColumn="1" w:lastColumn="0" w:noHBand="0" w:noVBand="1"/>
      </w:tblPr>
      <w:tblGrid>
        <w:gridCol w:w="9085"/>
      </w:tblGrid>
      <w:tr w:rsidR="00844A2C" w14:paraId="356D55C3" w14:textId="77777777" w:rsidTr="001B440B">
        <w:trPr>
          <w:trHeight w:val="31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7BDBFA1" w14:textId="77777777" w:rsidR="00844A2C" w:rsidRDefault="00503825">
            <w:pPr>
              <w:spacing w:after="0" w:line="259" w:lineRule="auto"/>
              <w:ind w:left="15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CROPS (OPC) </w:t>
            </w:r>
          </w:p>
        </w:tc>
      </w:tr>
      <w:tr w:rsidR="00844A2C" w14:paraId="5C06E7B7" w14:textId="77777777" w:rsidTr="001B440B">
        <w:trPr>
          <w:trHeight w:val="1232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F06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15EBCB3B" w14:textId="1523277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R01</w:t>
            </w:r>
            <w:r w:rsidR="00503825">
              <w:rPr>
                <w:b/>
                <w:sz w:val="20"/>
              </w:rPr>
              <w:t xml:space="preserve"> </w:t>
            </w:r>
          </w:p>
          <w:p w14:paraId="11E05D2B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>The next questions are about activities that (you/NAME) may have done, without pay, to produce food mainly for consumption by the household or family.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6763001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844A2C" w14:paraId="10F009A1" w14:textId="77777777" w:rsidTr="001B440B">
        <w:trPr>
          <w:trHeight w:val="1964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394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27459AC1" w14:textId="0235FB1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R02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344EA8AB" w14:textId="0BED6490" w:rsidR="00844A2C" w:rsidRDefault="00A82B8C">
            <w:pPr>
              <w:spacing w:after="0" w:line="242" w:lineRule="auto"/>
              <w:ind w:left="720" w:right="0" w:firstLine="0"/>
            </w:pPr>
            <w:r w:rsidRPr="00A82B8C">
              <w:rPr>
                <w:sz w:val="20"/>
                <w:highlight w:val="yellow"/>
              </w:rPr>
              <w:t>In the last 7 days</w:t>
            </w:r>
            <w:r w:rsidR="00503825">
              <w:rPr>
                <w:sz w:val="20"/>
              </w:rPr>
              <w:t xml:space="preserve">, from [START_DAY] up to [last END_DAY/yesterday], did (you/NAME) plant, maintain or harvest any crops, vegetables or fruits?  </w:t>
            </w:r>
          </w:p>
          <w:p w14:paraId="4A1B3DA6" w14:textId="77777777" w:rsidR="00A82B8C" w:rsidRDefault="00503825">
            <w:pPr>
              <w:spacing w:after="0" w:line="242" w:lineRule="auto"/>
              <w:ind w:left="1440" w:right="6668" w:firstLine="0"/>
              <w:rPr>
                <w:sz w:val="20"/>
              </w:rPr>
            </w:pPr>
            <w:r>
              <w:rPr>
                <w:sz w:val="20"/>
              </w:rPr>
              <w:t xml:space="preserve">1. YES </w:t>
            </w:r>
          </w:p>
          <w:p w14:paraId="48A977B2" w14:textId="2D37A0A9" w:rsidR="00844A2C" w:rsidRDefault="00503825">
            <w:pPr>
              <w:spacing w:after="0" w:line="242" w:lineRule="auto"/>
              <w:ind w:left="1440" w:right="6668" w:firstLine="0"/>
            </w:pPr>
            <w:r>
              <w:rPr>
                <w:sz w:val="20"/>
              </w:rPr>
              <w:t xml:space="preserve">2. NO </w:t>
            </w:r>
          </w:p>
          <w:p w14:paraId="2861BDC2" w14:textId="77777777" w:rsidR="00844A2C" w:rsidRDefault="00503825">
            <w:pPr>
              <w:spacing w:after="0" w:line="259" w:lineRule="auto"/>
              <w:ind w:left="1800" w:right="0" w:firstLine="0"/>
            </w:pPr>
            <w:r>
              <w:rPr>
                <w:sz w:val="20"/>
              </w:rPr>
              <w:t xml:space="preserve"> </w:t>
            </w:r>
          </w:p>
          <w:p w14:paraId="48B98A0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displayed when 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1A1B78E5" w14:textId="77777777" w:rsidTr="001B440B">
        <w:trPr>
          <w:trHeight w:val="1718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20FB" w14:textId="3937E4F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A341F91" w14:textId="1FEFF77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CABC41C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What are the main crops, vegetables or fruits that (you/NAME) (were/was) working on mainly for consumption by your household or family? </w:t>
            </w:r>
            <w:r>
              <w:rPr>
                <w:i/>
                <w:sz w:val="20"/>
              </w:rPr>
              <w:t xml:space="preserve">(for example: </w:t>
            </w:r>
            <w:r>
              <w:rPr>
                <w:i/>
                <w:color w:val="0070C0"/>
                <w:sz w:val="20"/>
              </w:rPr>
              <w:t>[cassava, rice, …]</w:t>
            </w:r>
            <w:r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</w:p>
          <w:p w14:paraId="548F361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151C15D6" w14:textId="77777777" w:rsidR="00844A2C" w:rsidRDefault="00503825">
            <w:pPr>
              <w:tabs>
                <w:tab w:val="center" w:pos="720"/>
                <w:tab w:val="center" w:pos="2434"/>
                <w:tab w:val="center" w:pos="4321"/>
                <w:tab w:val="center" w:pos="56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____________________ 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____________ </w:t>
            </w:r>
          </w:p>
          <w:p w14:paraId="717E6CA9" w14:textId="77777777" w:rsidR="00844A2C" w:rsidRDefault="00503825">
            <w:pPr>
              <w:tabs>
                <w:tab w:val="center" w:pos="720"/>
                <w:tab w:val="center" w:pos="1965"/>
                <w:tab w:val="center" w:pos="2881"/>
                <w:tab w:val="center" w:pos="3601"/>
                <w:tab w:val="center" w:pos="4321"/>
                <w:tab w:val="center" w:pos="54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sz w:val="20"/>
              </w:rPr>
              <w:t xml:space="preserve">MAIN CROPS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ISIC CODE </w:t>
            </w:r>
          </w:p>
        </w:tc>
      </w:tr>
      <w:tr w:rsidR="00844A2C" w14:paraId="08491101" w14:textId="77777777" w:rsidTr="001B440B">
        <w:trPr>
          <w:trHeight w:val="987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B971" w14:textId="3B5EB44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  <w:r>
              <w:rPr>
                <w:b/>
                <w:sz w:val="20"/>
              </w:rPr>
              <w:t xml:space="preserve"> </w:t>
            </w:r>
          </w:p>
          <w:p w14:paraId="59C8C5C2" w14:textId="77777777" w:rsidR="001B440B" w:rsidRDefault="001A2B96">
            <w:pPr>
              <w:spacing w:after="0" w:line="259" w:lineRule="auto"/>
              <w:ind w:left="0" w:right="0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R04</w:t>
            </w:r>
            <w:r w:rsidR="00503825">
              <w:rPr>
                <w:b/>
                <w:sz w:val="20"/>
              </w:rPr>
              <w:t xml:space="preserve">. </w:t>
            </w:r>
          </w:p>
          <w:p w14:paraId="494BEC22" w14:textId="0DF70D60" w:rsidR="00844A2C" w:rsidRDefault="00503825" w:rsidP="001B440B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On how many days did (you/NAME) do this work last week?</w:t>
            </w:r>
            <w:r>
              <w:rPr>
                <w:b/>
                <w:sz w:val="20"/>
              </w:rPr>
              <w:t xml:space="preserve"> </w:t>
            </w:r>
          </w:p>
          <w:p w14:paraId="00AEA428" w14:textId="77777777" w:rsidR="00844A2C" w:rsidRDefault="00503825">
            <w:pPr>
              <w:tabs>
                <w:tab w:val="center" w:pos="720"/>
                <w:tab w:val="center" w:pos="2235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________________ </w:t>
            </w:r>
          </w:p>
          <w:p w14:paraId="46DC30CD" w14:textId="77777777" w:rsidR="00844A2C" w:rsidRDefault="00503825">
            <w:pPr>
              <w:tabs>
                <w:tab w:val="center" w:pos="720"/>
                <w:tab w:val="center" w:pos="2223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lastRenderedPageBreak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DAYS IN REF. WEEK </w:t>
            </w:r>
          </w:p>
        </w:tc>
      </w:tr>
      <w:tr w:rsidR="00844A2C" w14:paraId="56A45F87" w14:textId="77777777" w:rsidTr="001B440B">
        <w:trPr>
          <w:trHeight w:val="1714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1DFAD9" w14:textId="614D7E0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  <w:r>
              <w:rPr>
                <w:b/>
                <w:sz w:val="20"/>
              </w:rPr>
              <w:t xml:space="preserve"> </w:t>
            </w:r>
          </w:p>
          <w:p w14:paraId="772D4C77" w14:textId="45DDEDBB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R05</w:t>
            </w:r>
            <w:r w:rsidR="00503825">
              <w:rPr>
                <w:b/>
                <w:sz w:val="20"/>
              </w:rPr>
              <w:t xml:space="preserve"> </w:t>
            </w:r>
          </w:p>
          <w:p w14:paraId="1FDB785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per day did (you/NAME) spend doing this last week?</w:t>
            </w:r>
            <w:r>
              <w:rPr>
                <w:b/>
                <w:sz w:val="20"/>
              </w:rPr>
              <w:t xml:space="preserve"> </w:t>
            </w:r>
          </w:p>
          <w:p w14:paraId="41A3F52C" w14:textId="77777777" w:rsidR="00844A2C" w:rsidRDefault="00503825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4A017DD6" w14:textId="77777777" w:rsidR="00844A2C" w:rsidRDefault="00503825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  <w:p w14:paraId="3645675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F994979" w14:textId="77777777" w:rsidR="00844A2C" w:rsidRDefault="00503825">
            <w:pPr>
              <w:tabs>
                <w:tab w:val="center" w:pos="154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228A198" w14:textId="77777777" w:rsidTr="001B440B">
        <w:trPr>
          <w:trHeight w:val="26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F19D33" w14:textId="77777777" w:rsidR="00844A2C" w:rsidRDefault="00503825">
            <w:pPr>
              <w:spacing w:after="0" w:line="259" w:lineRule="auto"/>
              <w:ind w:left="0" w:right="9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BCC05A2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FD467CA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5CF614C" w14:textId="77777777" w:rsidR="00844A2C" w:rsidRDefault="00503825">
            <w:pPr>
              <w:spacing w:after="0" w:line="259" w:lineRule="auto"/>
              <w:ind w:left="0" w:right="18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NON-CROP FOODSTUFF (OPF) </w:t>
            </w:r>
          </w:p>
        </w:tc>
      </w:tr>
      <w:tr w:rsidR="00844A2C" w14:paraId="52886856" w14:textId="77777777">
        <w:trPr>
          <w:trHeight w:val="636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61584" w14:textId="43E64C6C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S01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0F1439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15EBE796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(And/Or) did (you/NAME) do any of the following to produce food for the family, last week, such as..?  </w:t>
            </w:r>
          </w:p>
          <w:p w14:paraId="162028EE" w14:textId="77777777" w:rsidR="00844A2C" w:rsidRDefault="00503825">
            <w:pPr>
              <w:tabs>
                <w:tab w:val="center" w:pos="720"/>
                <w:tab w:val="center" w:pos="2820"/>
              </w:tabs>
              <w:spacing w:after="13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>READ AND MARK ALL THAT APPLY</w:t>
            </w:r>
            <w:r>
              <w:rPr>
                <w:sz w:val="20"/>
              </w:rPr>
              <w:t xml:space="preserve"> </w:t>
            </w:r>
          </w:p>
          <w:p w14:paraId="6ACEF838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Raise or tend farm animals such as </w:t>
            </w:r>
            <w:r>
              <w:rPr>
                <w:color w:val="0070C0"/>
                <w:sz w:val="20"/>
              </w:rPr>
              <w:t>[sheep, goats, chicken…]</w:t>
            </w:r>
            <w:r>
              <w:rPr>
                <w:sz w:val="20"/>
              </w:rPr>
              <w:t xml:space="preserve"> </w:t>
            </w:r>
          </w:p>
          <w:p w14:paraId="21155A4E" w14:textId="77777777" w:rsidR="00844A2C" w:rsidRDefault="00503825">
            <w:pPr>
              <w:numPr>
                <w:ilvl w:val="0"/>
                <w:numId w:val="87"/>
              </w:numPr>
              <w:spacing w:after="11" w:line="259" w:lineRule="auto"/>
              <w:ind w:right="0" w:hanging="360"/>
            </w:pPr>
            <w:r>
              <w:rPr>
                <w:sz w:val="20"/>
              </w:rPr>
              <w:t xml:space="preserve">Go fishing or collecting shellfish </w:t>
            </w:r>
          </w:p>
          <w:p w14:paraId="4B3633C8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Gather wild food such as </w:t>
            </w:r>
            <w:r>
              <w:rPr>
                <w:color w:val="0070C0"/>
                <w:sz w:val="20"/>
              </w:rPr>
              <w:t>[mushrooms, berries, herbs...]</w:t>
            </w:r>
            <w:r>
              <w:rPr>
                <w:sz w:val="20"/>
              </w:rPr>
              <w:t xml:space="preserve"> </w:t>
            </w:r>
          </w:p>
          <w:p w14:paraId="796D6A80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Go hunting for </w:t>
            </w:r>
            <w:r>
              <w:rPr>
                <w:color w:val="0070C0"/>
                <w:sz w:val="20"/>
              </w:rPr>
              <w:t>[bush meat…]</w:t>
            </w:r>
            <w:r>
              <w:rPr>
                <w:sz w:val="20"/>
              </w:rPr>
              <w:t xml:space="preserve"> </w:t>
            </w:r>
          </w:p>
          <w:p w14:paraId="759BB173" w14:textId="77777777" w:rsidR="00844A2C" w:rsidRDefault="00503825">
            <w:pPr>
              <w:numPr>
                <w:ilvl w:val="0"/>
                <w:numId w:val="87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Prepare preserved food or drinks for storage such as </w:t>
            </w:r>
            <w:r>
              <w:rPr>
                <w:color w:val="0070C0"/>
                <w:sz w:val="20"/>
              </w:rPr>
              <w:t xml:space="preserve">[flour, dried fish, butter, cheese, </w:t>
            </w:r>
          </w:p>
          <w:p w14:paraId="70F379D7" w14:textId="77777777" w:rsidR="00844A2C" w:rsidRDefault="00503825">
            <w:pPr>
              <w:spacing w:after="12" w:line="259" w:lineRule="auto"/>
              <w:ind w:left="1800" w:right="0" w:firstLine="0"/>
            </w:pPr>
            <w:r>
              <w:rPr>
                <w:color w:val="0070C0"/>
                <w:sz w:val="20"/>
              </w:rPr>
              <w:t>…]</w:t>
            </w:r>
            <w:r>
              <w:rPr>
                <w:sz w:val="20"/>
              </w:rPr>
              <w:t xml:space="preserve"> </w:t>
            </w:r>
          </w:p>
          <w:p w14:paraId="4796310E" w14:textId="77777777" w:rsidR="00844A2C" w:rsidRDefault="00503825">
            <w:pPr>
              <w:numPr>
                <w:ilvl w:val="0"/>
                <w:numId w:val="87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NONE OF THE ABOVE </w:t>
            </w:r>
          </w:p>
          <w:p w14:paraId="67E4BAF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4CE601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GLO_OPF=1) </w:t>
            </w:r>
          </w:p>
          <w:p w14:paraId="2ECCEA2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In addition to what you have told me, </w:t>
            </w:r>
            <w:r w:rsidRPr="000B068E">
              <w:rPr>
                <w:sz w:val="20"/>
                <w:highlight w:val="yellow"/>
              </w:rPr>
              <w:t>last week</w:t>
            </w:r>
            <w:r>
              <w:rPr>
                <w:sz w:val="20"/>
              </w:rPr>
              <w:t xml:space="preserve">, from [START_DAY] up to [last </w:t>
            </w:r>
          </w:p>
          <w:p w14:paraId="064075DA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 xml:space="preserve">END_DAY/yesterday], did (you/NAME) do any of the following activities to produce food mainly for consumption by the household or family...?  </w:t>
            </w:r>
          </w:p>
          <w:p w14:paraId="71F5D3D4" w14:textId="77777777" w:rsidR="00844A2C" w:rsidRDefault="00503825">
            <w:pPr>
              <w:tabs>
                <w:tab w:val="center" w:pos="720"/>
                <w:tab w:val="center" w:pos="2820"/>
              </w:tabs>
              <w:spacing w:after="13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7ECC6F96" w14:textId="77777777" w:rsidR="00844A2C" w:rsidRDefault="00503825">
            <w:pPr>
              <w:numPr>
                <w:ilvl w:val="0"/>
                <w:numId w:val="88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Gather wild food such as </w:t>
            </w:r>
            <w:r>
              <w:rPr>
                <w:color w:val="0070C0"/>
                <w:sz w:val="20"/>
              </w:rPr>
              <w:t>[mushrooms, berries, herbs...]</w:t>
            </w:r>
            <w:r>
              <w:rPr>
                <w:sz w:val="20"/>
              </w:rPr>
              <w:t xml:space="preserve"> </w:t>
            </w:r>
          </w:p>
          <w:p w14:paraId="03E1CC33" w14:textId="77777777" w:rsidR="00844A2C" w:rsidRDefault="00503825">
            <w:pPr>
              <w:numPr>
                <w:ilvl w:val="0"/>
                <w:numId w:val="88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Go hunting for </w:t>
            </w:r>
            <w:r>
              <w:rPr>
                <w:color w:val="0070C0"/>
                <w:sz w:val="20"/>
              </w:rPr>
              <w:t>[bush meat…]</w:t>
            </w:r>
            <w:r>
              <w:rPr>
                <w:sz w:val="20"/>
              </w:rPr>
              <w:t xml:space="preserve"> </w:t>
            </w:r>
          </w:p>
          <w:p w14:paraId="08637A00" w14:textId="77777777" w:rsidR="00844A2C" w:rsidRDefault="00503825">
            <w:pPr>
              <w:numPr>
                <w:ilvl w:val="0"/>
                <w:numId w:val="88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Prepare preserved food or drinks for storage such as </w:t>
            </w:r>
            <w:r>
              <w:rPr>
                <w:color w:val="0070C0"/>
                <w:sz w:val="20"/>
              </w:rPr>
              <w:t xml:space="preserve">[flour, dried fish, butter, cheese, </w:t>
            </w:r>
          </w:p>
          <w:p w14:paraId="6B4C11B0" w14:textId="77777777" w:rsidR="00844A2C" w:rsidRDefault="00503825">
            <w:pPr>
              <w:spacing w:after="12" w:line="259" w:lineRule="auto"/>
              <w:ind w:left="1800" w:right="0" w:firstLine="0"/>
            </w:pPr>
            <w:r>
              <w:rPr>
                <w:color w:val="0070C0"/>
                <w:sz w:val="20"/>
              </w:rPr>
              <w:t>…]</w:t>
            </w:r>
            <w:r>
              <w:rPr>
                <w:sz w:val="20"/>
              </w:rPr>
              <w:t xml:space="preserve"> </w:t>
            </w:r>
          </w:p>
          <w:p w14:paraId="604F75E9" w14:textId="77777777" w:rsidR="00844A2C" w:rsidRDefault="00503825">
            <w:pPr>
              <w:numPr>
                <w:ilvl w:val="0"/>
                <w:numId w:val="88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NONE OF THE ABOVE </w:t>
            </w:r>
          </w:p>
          <w:p w14:paraId="636B57EA" w14:textId="77777777" w:rsidR="00844A2C" w:rsidRDefault="00503825">
            <w:pPr>
              <w:spacing w:after="0" w:line="259" w:lineRule="auto"/>
              <w:ind w:left="1800" w:right="0" w:firstLine="0"/>
            </w:pPr>
            <w:r>
              <w:rPr>
                <w:sz w:val="20"/>
              </w:rPr>
              <w:t xml:space="preserve"> </w:t>
            </w:r>
          </w:p>
          <w:p w14:paraId="281897E8" w14:textId="26CC4E50" w:rsidR="00844A2C" w:rsidRDefault="00503825">
            <w:pPr>
              <w:spacing w:after="0" w:line="259" w:lineRule="auto"/>
              <w:ind w:left="720" w:right="1138" w:hanging="72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INTREVIEW DAY − 1 = END_DAY String (And/Or) depends on answers to 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51634AEB" w14:textId="77777777">
        <w:trPr>
          <w:trHeight w:val="269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88E7" w14:textId="5CFF8F38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FEBE1B4" w14:textId="4DF0DACC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(SINGLE ANSWER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 xml:space="preserve">) </w:t>
            </w:r>
            <w:r>
              <w:rPr>
                <w:i/>
                <w:sz w:val="20"/>
              </w:rPr>
              <w:t xml:space="preserve"> </w:t>
            </w:r>
          </w:p>
          <w:p w14:paraId="773EA3C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On how many days did (you/NAME) [</w:t>
            </w:r>
            <w:r w:rsidRPr="000B068E">
              <w:rPr>
                <w:sz w:val="20"/>
                <w:highlight w:val="yellow"/>
              </w:rPr>
              <w:t>FOOD_STRING</w:t>
            </w:r>
            <w:r>
              <w:rPr>
                <w:sz w:val="20"/>
              </w:rPr>
              <w:t xml:space="preserve">] last week? </w:t>
            </w:r>
          </w:p>
          <w:p w14:paraId="391E375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73E4FBC" w14:textId="16E02E3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(MULTIPLE ANSWER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>)</w:t>
            </w:r>
            <w:r>
              <w:rPr>
                <w:color w:val="FF0000"/>
                <w:sz w:val="20"/>
              </w:rPr>
              <w:t xml:space="preserve"> </w:t>
            </w:r>
          </w:p>
          <w:p w14:paraId="0C85C98C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Thinking about the different activities you just told me (you/NAME) did, last week, on how many days did (you/he/she) do this work? </w:t>
            </w:r>
          </w:p>
          <w:p w14:paraId="0391C911" w14:textId="77777777" w:rsidR="00844A2C" w:rsidRDefault="00503825">
            <w:pPr>
              <w:tabs>
                <w:tab w:val="center" w:pos="0"/>
                <w:tab w:val="center" w:pos="720"/>
                <w:tab w:val="center" w:pos="223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________________ </w:t>
            </w:r>
          </w:p>
          <w:p w14:paraId="0ADB566A" w14:textId="77777777" w:rsidR="00844A2C" w:rsidRDefault="00503825">
            <w:pPr>
              <w:tabs>
                <w:tab w:val="center" w:pos="0"/>
                <w:tab w:val="center" w:pos="720"/>
                <w:tab w:val="center" w:pos="222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DAYS IN REF. WEEK </w:t>
            </w:r>
          </w:p>
          <w:p w14:paraId="1B8ECDB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5075C715" w14:textId="35744D0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NOTE: Replace FOOD_STRING with the corresponding phrase highlighted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2373CD4" w14:textId="77777777">
        <w:trPr>
          <w:trHeight w:val="172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EE7D" w14:textId="4FF2A28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(ANY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07F31871" w14:textId="3AEE9363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S03</w:t>
            </w:r>
            <w:r w:rsidR="00503825">
              <w:rPr>
                <w:b/>
                <w:sz w:val="20"/>
              </w:rPr>
              <w:t xml:space="preserve"> </w:t>
            </w:r>
          </w:p>
          <w:p w14:paraId="13FD512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per day did (you/NAME) spend doing this last week in total?</w:t>
            </w:r>
            <w:r>
              <w:rPr>
                <w:b/>
                <w:sz w:val="20"/>
              </w:rPr>
              <w:t xml:space="preserve"> </w:t>
            </w:r>
          </w:p>
          <w:p w14:paraId="781F6EE1" w14:textId="77777777" w:rsidR="00844A2C" w:rsidRDefault="00503825">
            <w:pPr>
              <w:tabs>
                <w:tab w:val="center" w:pos="0"/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7DDB4EE3" w14:textId="207711F3" w:rsidR="00844A2C" w:rsidRDefault="00503825" w:rsidP="00F44FA5">
            <w:pPr>
              <w:tabs>
                <w:tab w:val="center" w:pos="0"/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 </w:t>
            </w:r>
          </w:p>
          <w:p w14:paraId="616E5EC9" w14:textId="21B6681F" w:rsidR="00844A2C" w:rsidRDefault="00503825">
            <w:pPr>
              <w:tabs>
                <w:tab w:val="center" w:pos="154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 w:rsidR="00F44FA5">
              <w:t xml:space="preserve">                             </w:t>
            </w:r>
            <w:r>
              <w:rPr>
                <w:sz w:val="20"/>
              </w:rPr>
              <w:t xml:space="preserve">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450DA7E0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C257BDC" w14:textId="77777777" w:rsidR="00844A2C" w:rsidRDefault="00503825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64B7D43C" w14:textId="77777777" w:rsidR="004B1436" w:rsidRDefault="004B1436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19267C7" w14:textId="77777777" w:rsidTr="004B1436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7EE0714" w14:textId="7B55DB8F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CONSTRUCTION (BLD) </w:t>
            </w:r>
          </w:p>
        </w:tc>
      </w:tr>
      <w:tr w:rsidR="00844A2C" w14:paraId="51EB4537" w14:textId="77777777" w:rsidTr="004B1436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154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088272E6" w14:textId="1AEBA6E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F7EA6F1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do any construction work to build, renovate or extend the family home or help a family member with similar work? </w:t>
            </w:r>
          </w:p>
          <w:p w14:paraId="08D726AC" w14:textId="77777777" w:rsidR="00844A2C" w:rsidRDefault="00503825">
            <w:pPr>
              <w:numPr>
                <w:ilvl w:val="0"/>
                <w:numId w:val="8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40F35406" w14:textId="77777777" w:rsidR="00844A2C" w:rsidRDefault="00503825">
            <w:pPr>
              <w:numPr>
                <w:ilvl w:val="0"/>
                <w:numId w:val="8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 </w:t>
            </w:r>
          </w:p>
        </w:tc>
      </w:tr>
      <w:tr w:rsidR="00844A2C" w14:paraId="18F5C942" w14:textId="77777777" w:rsidTr="004B1436">
        <w:trPr>
          <w:trHeight w:val="220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CB436B" w14:textId="246556D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T01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15E6440E" w14:textId="300CB7A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DCD7AF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did (you/NAME) spend doing this last week?</w:t>
            </w:r>
            <w:r>
              <w:rPr>
                <w:b/>
                <w:sz w:val="20"/>
              </w:rPr>
              <w:t xml:space="preserve">  </w:t>
            </w:r>
          </w:p>
          <w:p w14:paraId="0EF24FB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0E7C824" w14:textId="77777777" w:rsidR="00844A2C" w:rsidRDefault="00503825">
            <w:pPr>
              <w:tabs>
                <w:tab w:val="center" w:pos="720"/>
                <w:tab w:val="center" w:pos="238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 </w:t>
            </w:r>
          </w:p>
          <w:p w14:paraId="2CB51B97" w14:textId="3D91E125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3AF02BCC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2ACD16F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6B76ACA" w14:textId="77777777" w:rsidTr="004B1436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836BB2D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5889F1F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  <w: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3F5A2B1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54D5CFF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MANUFACTURE (MNF) </w:t>
            </w:r>
          </w:p>
        </w:tc>
      </w:tr>
      <w:tr w:rsidR="00844A2C" w14:paraId="3A68B70D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4E9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47D92961" w14:textId="133EC625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U01</w:t>
            </w:r>
            <w:r w:rsidR="00503825">
              <w:rPr>
                <w:b/>
                <w:sz w:val="20"/>
              </w:rPr>
              <w:t xml:space="preserve"> </w:t>
            </w:r>
          </w:p>
          <w:p w14:paraId="71154F1E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spend any time making goods for use by your household or family such as </w:t>
            </w:r>
            <w:r>
              <w:rPr>
                <w:color w:val="0070C0"/>
                <w:sz w:val="20"/>
              </w:rPr>
              <w:t>[mats, baskets, furniture, clothing,..]</w:t>
            </w:r>
            <w:r>
              <w:rPr>
                <w:sz w:val="20"/>
              </w:rPr>
              <w:t>?</w:t>
            </w:r>
            <w:r>
              <w:rPr>
                <w:b/>
                <w:sz w:val="20"/>
              </w:rPr>
              <w:t xml:space="preserve"> </w:t>
            </w:r>
          </w:p>
          <w:p w14:paraId="59892CC8" w14:textId="77777777" w:rsidR="00844A2C" w:rsidRDefault="00503825">
            <w:pPr>
              <w:numPr>
                <w:ilvl w:val="0"/>
                <w:numId w:val="90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7E87CA4C" w14:textId="77777777" w:rsidR="00844A2C" w:rsidRDefault="00503825">
            <w:pPr>
              <w:numPr>
                <w:ilvl w:val="0"/>
                <w:numId w:val="90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CAD984D" w14:textId="77777777">
        <w:trPr>
          <w:trHeight w:val="220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4347DC" w14:textId="537950A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F1103F">
              <w:rPr>
                <w:i/>
                <w:color w:val="FF0000"/>
                <w:sz w:val="20"/>
              </w:rPr>
              <w:t>U01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5628B077" w14:textId="522EAC29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U02</w:t>
            </w:r>
            <w:r w:rsidR="00503825">
              <w:rPr>
                <w:i/>
                <w:sz w:val="20"/>
              </w:rPr>
              <w:t xml:space="preserve"> </w:t>
            </w:r>
          </w:p>
          <w:p w14:paraId="7206B47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did (you/NAME) spend on these activities last week?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 w14:paraId="064762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7B9008BC" w14:textId="77777777" w:rsidR="00844A2C" w:rsidRDefault="00503825">
            <w:pPr>
              <w:tabs>
                <w:tab w:val="center" w:pos="720"/>
                <w:tab w:val="center" w:pos="238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 </w:t>
            </w:r>
          </w:p>
          <w:p w14:paraId="64AD0613" w14:textId="1D50BDE6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HOURS IN REF. WEEK  </w:t>
            </w:r>
          </w:p>
          <w:p w14:paraId="5CCEEFA7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09CCB0F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F6DA640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B867A9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C8F8F6E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  <w: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0FF7E9F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A7E7948" w14:textId="77777777" w:rsidR="00844A2C" w:rsidRDefault="00503825">
            <w:pPr>
              <w:spacing w:after="0" w:line="259" w:lineRule="auto"/>
              <w:ind w:left="0" w:right="37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FETCHING WATER (WTR) </w:t>
            </w:r>
          </w:p>
        </w:tc>
      </w:tr>
      <w:tr w:rsidR="00844A2C" w14:paraId="0A0325B2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7DA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39B24503" w14:textId="0E4258BA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V01</w:t>
            </w:r>
            <w:r w:rsidR="00503825">
              <w:rPr>
                <w:i/>
                <w:sz w:val="20"/>
              </w:rPr>
              <w:t xml:space="preserve"> </w:t>
            </w:r>
          </w:p>
          <w:p w14:paraId="070E59A9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>Last week, did (you/NAME) fetch water from natural or public sources for use by your household or family?</w:t>
            </w:r>
            <w:r>
              <w:rPr>
                <w:b/>
                <w:sz w:val="20"/>
              </w:rPr>
              <w:t xml:space="preserve"> </w:t>
            </w:r>
          </w:p>
          <w:p w14:paraId="4C926C81" w14:textId="77777777" w:rsidR="00844A2C" w:rsidRDefault="00503825">
            <w:pPr>
              <w:numPr>
                <w:ilvl w:val="0"/>
                <w:numId w:val="91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28596EFA" w14:textId="77777777" w:rsidR="00844A2C" w:rsidRDefault="00503825">
            <w:pPr>
              <w:numPr>
                <w:ilvl w:val="0"/>
                <w:numId w:val="91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AE7BC05" w14:textId="77777777">
        <w:trPr>
          <w:trHeight w:val="195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C9CBF8" w14:textId="56FA370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V01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19A2CCAD" w14:textId="0D7681F2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V02</w:t>
            </w:r>
            <w:r w:rsidR="00503825">
              <w:rPr>
                <w:b/>
                <w:sz w:val="20"/>
              </w:rPr>
              <w:t xml:space="preserve"> </w:t>
            </w:r>
          </w:p>
          <w:p w14:paraId="1592CBB0" w14:textId="77777777" w:rsidR="00844A2C" w:rsidRDefault="00503825">
            <w:pPr>
              <w:tabs>
                <w:tab w:val="center" w:pos="3420"/>
                <w:tab w:val="center" w:pos="648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>How many hours did (you/NAME) spend fetching water last week?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 </w:t>
            </w:r>
          </w:p>
          <w:p w14:paraId="3B9CD35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0A637CA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___________________ </w:t>
            </w:r>
          </w:p>
          <w:p w14:paraId="1191EA1B" w14:textId="43AEA084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25CED5AB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5678412D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724B673" w14:textId="77777777" w:rsidR="00844A2C" w:rsidRDefault="0050382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E694EA9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7086263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8FB9824" w14:textId="77777777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COLLECTING FIREWOOD (FIR) </w:t>
            </w:r>
          </w:p>
        </w:tc>
      </w:tr>
      <w:tr w:rsidR="00844A2C" w14:paraId="6CEB76E4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9DB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3801E6CC" w14:textId="026EC52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W01</w:t>
            </w:r>
            <w:r w:rsidR="00503825">
              <w:rPr>
                <w:b/>
                <w:sz w:val="20"/>
              </w:rPr>
              <w:t xml:space="preserve"> </w:t>
            </w:r>
          </w:p>
          <w:p w14:paraId="3BFFE2D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collect any firewood </w:t>
            </w:r>
            <w:r>
              <w:rPr>
                <w:color w:val="0070C0"/>
                <w:sz w:val="20"/>
              </w:rPr>
              <w:t xml:space="preserve">[or other natural products] </w:t>
            </w:r>
            <w:r>
              <w:rPr>
                <w:sz w:val="20"/>
              </w:rPr>
              <w:t>for use as fuel by your household or family?</w:t>
            </w:r>
            <w:r>
              <w:rPr>
                <w:b/>
                <w:sz w:val="20"/>
              </w:rPr>
              <w:t xml:space="preserve"> </w:t>
            </w:r>
          </w:p>
          <w:p w14:paraId="62AF58C8" w14:textId="77777777" w:rsidR="00844A2C" w:rsidRDefault="00503825">
            <w:pPr>
              <w:numPr>
                <w:ilvl w:val="0"/>
                <w:numId w:val="9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7BEDCD57" w14:textId="77777777" w:rsidR="00844A2C" w:rsidRDefault="00503825">
            <w:pPr>
              <w:numPr>
                <w:ilvl w:val="0"/>
                <w:numId w:val="9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C2C071D" w14:textId="77777777">
        <w:trPr>
          <w:trHeight w:val="196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0570" w14:textId="03E716B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W01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60064FDC" w14:textId="53F2CDCA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W02</w:t>
            </w:r>
            <w:r w:rsidR="00503825">
              <w:rPr>
                <w:b/>
                <w:sz w:val="20"/>
              </w:rPr>
              <w:t xml:space="preserve"> </w:t>
            </w:r>
          </w:p>
          <w:p w14:paraId="6D329146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Last week, how many hours did (you/NAME) spend collecting firewood </w:t>
            </w:r>
            <w:r>
              <w:rPr>
                <w:color w:val="0070C0"/>
                <w:sz w:val="20"/>
              </w:rPr>
              <w:t>[or other natural products]</w:t>
            </w:r>
            <w:r>
              <w:rPr>
                <w:sz w:val="20"/>
              </w:rPr>
              <w:t>?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47FC08EA" w14:textId="77777777" w:rsidR="00844A2C" w:rsidRDefault="00503825">
            <w:pPr>
              <w:tabs>
                <w:tab w:val="center" w:pos="720"/>
                <w:tab w:val="center" w:pos="243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____________________ </w:t>
            </w:r>
          </w:p>
          <w:p w14:paraId="27665D25" w14:textId="719030D7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1D100F6A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422D4F78" w14:textId="77777777">
        <w:trPr>
          <w:trHeight w:val="25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019A075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F4E7374" w14:textId="77777777" w:rsidR="00844A2C" w:rsidRDefault="00503825">
      <w:pPr>
        <w:spacing w:after="0" w:line="259" w:lineRule="auto"/>
        <w:ind w:left="0" w:right="0" w:firstLine="0"/>
        <w:jc w:val="both"/>
        <w:rPr>
          <w:ins w:id="835" w:author="pachalo chizala" w:date="2023-10-04T09:26:00Z"/>
          <w:sz w:val="20"/>
        </w:rPr>
      </w:pPr>
      <w:r>
        <w:rPr>
          <w:sz w:val="20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</w:tblGrid>
      <w:tr w:rsidR="00760374" w14:paraId="2E219C6B" w14:textId="77777777" w:rsidTr="00DE40A9">
        <w:trPr>
          <w:trHeight w:val="2199"/>
          <w:ins w:id="836" w:author="pachalo chizala" w:date="2023-10-04T09:26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59A6354A" w14:textId="77777777" w:rsidR="00760374" w:rsidRDefault="00760374" w:rsidP="00DE40A9">
            <w:pPr>
              <w:spacing w:after="0" w:line="259" w:lineRule="auto"/>
              <w:ind w:left="0" w:right="0" w:firstLine="0"/>
              <w:rPr>
                <w:ins w:id="837" w:author="pachalo chizala" w:date="2023-10-04T09:26:00Z"/>
              </w:rPr>
            </w:pPr>
            <w:commentRangeStart w:id="838"/>
            <w:ins w:id="839" w:author="pachalo chizala" w:date="2023-10-04T09:26:00Z">
              <w:r>
                <w:rPr>
                  <w:i/>
                  <w:color w:val="FF0000"/>
                  <w:sz w:val="20"/>
                </w:rPr>
                <w:lastRenderedPageBreak/>
                <w:t>ASK IF (C01=d OR C02 = d) AND DEM10 = 3</w:t>
              </w:r>
              <w:commentRangeEnd w:id="838"/>
              <w:r>
                <w:rPr>
                  <w:rStyle w:val="CommentReference"/>
                </w:rPr>
                <w:commentReference w:id="838"/>
              </w:r>
            </w:ins>
          </w:p>
          <w:p w14:paraId="58574760" w14:textId="77777777" w:rsidR="00760374" w:rsidRDefault="00760374" w:rsidP="00DE40A9">
            <w:pPr>
              <w:spacing w:after="0" w:line="259" w:lineRule="auto"/>
              <w:ind w:left="0" w:right="0" w:firstLine="0"/>
              <w:rPr>
                <w:ins w:id="840" w:author="pachalo chizala" w:date="2023-10-04T09:26:00Z"/>
              </w:rPr>
            </w:pPr>
            <w:ins w:id="841" w:author="pachalo chizala" w:date="2023-10-04T09:26:00Z">
              <w:r>
                <w:rPr>
                  <w:b/>
                  <w:sz w:val="20"/>
                </w:rPr>
                <w:t>TVT01</w:t>
              </w:r>
              <w:r>
                <w:rPr>
                  <w:sz w:val="20"/>
                </w:rPr>
                <w:t xml:space="preserve"> </w:t>
              </w:r>
            </w:ins>
          </w:p>
          <w:p w14:paraId="275A1281" w14:textId="5B8646AA" w:rsidR="00760374" w:rsidRDefault="00760374" w:rsidP="00DE40A9">
            <w:pPr>
              <w:spacing w:after="17" w:line="255" w:lineRule="auto"/>
              <w:ind w:left="1080" w:right="911" w:hanging="360"/>
              <w:rPr>
                <w:ins w:id="842" w:author="pachalo chizala" w:date="2023-10-04T09:26:00Z"/>
                <w:sz w:val="20"/>
              </w:rPr>
            </w:pPr>
            <w:ins w:id="843" w:author="pachalo chizala" w:date="2023-10-04T09:27:00Z">
              <w:r>
                <w:rPr>
                  <w:sz w:val="20"/>
                </w:rPr>
                <w:t xml:space="preserve">In the last seven days, did you do the following </w:t>
              </w:r>
            </w:ins>
            <w:ins w:id="844" w:author="pachalo chizala" w:date="2023-10-04T09:26:00Z">
              <w:r>
                <w:rPr>
                  <w:sz w:val="20"/>
                </w:rPr>
                <w:t xml:space="preserve">…? </w:t>
              </w:r>
            </w:ins>
          </w:p>
          <w:p w14:paraId="4584B688" w14:textId="77777777" w:rsidR="00760374" w:rsidRDefault="00760374" w:rsidP="00DE40A9">
            <w:pPr>
              <w:spacing w:after="17" w:line="255" w:lineRule="auto"/>
              <w:ind w:left="1080" w:right="911" w:hanging="360"/>
              <w:rPr>
                <w:ins w:id="845" w:author="pachalo chizala" w:date="2023-10-04T09:26:00Z"/>
                <w:i/>
                <w:sz w:val="20"/>
              </w:rPr>
            </w:pPr>
            <w:ins w:id="846" w:author="pachalo chizala" w:date="2023-10-04T09:26:00Z">
              <w:r>
                <w:rPr>
                  <w:i/>
                  <w:sz w:val="20"/>
                </w:rPr>
                <w:t xml:space="preserve">READ AND MARK ALL THAT APPLY </w:t>
              </w:r>
            </w:ins>
          </w:p>
          <w:p w14:paraId="0F5B46D1" w14:textId="77777777" w:rsidR="00760374" w:rsidRPr="008B45BB" w:rsidRDefault="00760374" w:rsidP="00760374">
            <w:pPr>
              <w:pStyle w:val="ListParagraph"/>
              <w:numPr>
                <w:ilvl w:val="0"/>
                <w:numId w:val="130"/>
              </w:numPr>
              <w:spacing w:after="10" w:line="259" w:lineRule="auto"/>
              <w:rPr>
                <w:ins w:id="847" w:author="pachalo chizala" w:date="2023-10-04T09:26:00Z"/>
                <w:sz w:val="20"/>
              </w:rPr>
              <w:pPrChange w:id="848" w:author="pachalo chizala" w:date="2023-10-04T09:27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49" w:author="pachalo chizala" w:date="2023-10-04T09:26:00Z">
              <w:r w:rsidRPr="008B45BB">
                <w:rPr>
                  <w:sz w:val="20"/>
                </w:rPr>
                <w:t>Automobile Mechanics (AMM)</w:t>
              </w:r>
            </w:ins>
          </w:p>
          <w:p w14:paraId="3BB87760" w14:textId="77777777" w:rsidR="00760374" w:rsidRPr="008B45BB" w:rsidRDefault="00760374" w:rsidP="00760374">
            <w:pPr>
              <w:pStyle w:val="ListParagraph"/>
              <w:numPr>
                <w:ilvl w:val="0"/>
                <w:numId w:val="130"/>
              </w:numPr>
              <w:spacing w:after="10" w:line="259" w:lineRule="auto"/>
              <w:rPr>
                <w:ins w:id="850" w:author="pachalo chizala" w:date="2023-10-04T09:26:00Z"/>
                <w:sz w:val="20"/>
              </w:rPr>
              <w:pPrChange w:id="851" w:author="pachalo chizala" w:date="2023-10-04T09:27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52" w:author="pachalo chizala" w:date="2023-10-04T09:26:00Z">
              <w:r w:rsidRPr="008B45BB">
                <w:rPr>
                  <w:sz w:val="20"/>
                </w:rPr>
                <w:t>Administrative Studies (AAS) </w:t>
              </w:r>
            </w:ins>
          </w:p>
          <w:p w14:paraId="2EC8613D" w14:textId="77777777" w:rsidR="00760374" w:rsidRPr="008B45BB" w:rsidRDefault="00760374" w:rsidP="00760374">
            <w:pPr>
              <w:pStyle w:val="ListParagraph"/>
              <w:numPr>
                <w:ilvl w:val="0"/>
                <w:numId w:val="130"/>
              </w:numPr>
              <w:spacing w:after="10" w:line="259" w:lineRule="auto"/>
              <w:rPr>
                <w:ins w:id="853" w:author="pachalo chizala" w:date="2023-10-04T09:26:00Z"/>
                <w:sz w:val="20"/>
              </w:rPr>
              <w:pPrChange w:id="854" w:author="pachalo chizala" w:date="2023-10-04T09:27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55" w:author="pachalo chizala" w:date="2023-10-04T09:26:00Z">
              <w:r w:rsidRPr="008B45BB">
                <w:rPr>
                  <w:sz w:val="20"/>
                </w:rPr>
                <w:t>Bricklaying (BRL) </w:t>
              </w:r>
            </w:ins>
          </w:p>
          <w:p w14:paraId="58471FF3" w14:textId="77777777" w:rsidR="00760374" w:rsidRPr="008B45BB" w:rsidRDefault="00760374" w:rsidP="00760374">
            <w:pPr>
              <w:pStyle w:val="ListParagraph"/>
              <w:numPr>
                <w:ilvl w:val="0"/>
                <w:numId w:val="130"/>
              </w:numPr>
              <w:spacing w:after="10" w:line="259" w:lineRule="auto"/>
              <w:rPr>
                <w:ins w:id="856" w:author="pachalo chizala" w:date="2023-10-04T09:26:00Z"/>
                <w:sz w:val="20"/>
              </w:rPr>
              <w:pPrChange w:id="857" w:author="pachalo chizala" w:date="2023-10-04T09:27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58" w:author="pachalo chizala" w:date="2023-10-04T09:26:00Z">
              <w:r w:rsidRPr="008B45BB">
                <w:rPr>
                  <w:sz w:val="20"/>
                </w:rPr>
                <w:t>Cosmetology (CMG)</w:t>
              </w:r>
            </w:ins>
          </w:p>
          <w:p w14:paraId="3BA18F5C" w14:textId="77777777" w:rsidR="00760374" w:rsidRPr="008B45BB" w:rsidRDefault="00760374" w:rsidP="00760374">
            <w:pPr>
              <w:pStyle w:val="ListParagraph"/>
              <w:numPr>
                <w:ilvl w:val="0"/>
                <w:numId w:val="130"/>
              </w:numPr>
              <w:spacing w:after="10" w:line="259" w:lineRule="auto"/>
              <w:rPr>
                <w:ins w:id="859" w:author="pachalo chizala" w:date="2023-10-04T09:26:00Z"/>
                <w:sz w:val="20"/>
              </w:rPr>
              <w:pPrChange w:id="860" w:author="pachalo chizala" w:date="2023-10-04T09:27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61" w:author="pachalo chizala" w:date="2023-10-04T09:26:00Z">
              <w:r w:rsidRPr="008B45BB">
                <w:rPr>
                  <w:sz w:val="20"/>
                </w:rPr>
                <w:t>Carpentry and Joinery (CRJ)</w:t>
              </w:r>
            </w:ins>
          </w:p>
          <w:p w14:paraId="40058D58" w14:textId="77777777" w:rsidR="00760374" w:rsidRPr="008B45BB" w:rsidRDefault="00760374" w:rsidP="00760374">
            <w:pPr>
              <w:pStyle w:val="ListParagraph"/>
              <w:numPr>
                <w:ilvl w:val="0"/>
                <w:numId w:val="130"/>
              </w:numPr>
              <w:spacing w:after="10" w:line="259" w:lineRule="auto"/>
              <w:rPr>
                <w:ins w:id="862" w:author="pachalo chizala" w:date="2023-10-04T09:26:00Z"/>
                <w:sz w:val="20"/>
              </w:rPr>
              <w:pPrChange w:id="863" w:author="pachalo chizala" w:date="2023-10-04T09:27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64" w:author="pachalo chizala" w:date="2023-10-04T09:26:00Z">
              <w:r w:rsidRPr="008B45BB">
                <w:rPr>
                  <w:sz w:val="20"/>
                </w:rPr>
                <w:t>Edible Horticulture (EHC)</w:t>
              </w:r>
            </w:ins>
          </w:p>
          <w:p w14:paraId="300C4967" w14:textId="77777777" w:rsidR="00760374" w:rsidRPr="008B45BB" w:rsidRDefault="00760374" w:rsidP="00760374">
            <w:pPr>
              <w:pStyle w:val="ListParagraph"/>
              <w:numPr>
                <w:ilvl w:val="0"/>
                <w:numId w:val="130"/>
              </w:numPr>
              <w:spacing w:after="10" w:line="259" w:lineRule="auto"/>
              <w:rPr>
                <w:ins w:id="865" w:author="pachalo chizala" w:date="2023-10-04T09:26:00Z"/>
                <w:sz w:val="20"/>
              </w:rPr>
              <w:pPrChange w:id="866" w:author="pachalo chizala" w:date="2023-10-04T09:27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67" w:author="pachalo chizala" w:date="2023-10-04T09:26:00Z">
              <w:r w:rsidRPr="008B45BB">
                <w:rPr>
                  <w:sz w:val="20"/>
                </w:rPr>
                <w:t>Electrical Installation and Electronics (EIE) </w:t>
              </w:r>
            </w:ins>
          </w:p>
          <w:p w14:paraId="6268C57D" w14:textId="77777777" w:rsidR="00760374" w:rsidRPr="008B45BB" w:rsidRDefault="00760374" w:rsidP="00760374">
            <w:pPr>
              <w:pStyle w:val="ListParagraph"/>
              <w:numPr>
                <w:ilvl w:val="0"/>
                <w:numId w:val="130"/>
              </w:numPr>
              <w:spacing w:after="10" w:line="259" w:lineRule="auto"/>
              <w:rPr>
                <w:ins w:id="868" w:author="pachalo chizala" w:date="2023-10-04T09:26:00Z"/>
                <w:sz w:val="20"/>
              </w:rPr>
              <w:pPrChange w:id="869" w:author="pachalo chizala" w:date="2023-10-04T09:27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70" w:author="pachalo chizala" w:date="2023-10-04T09:26:00Z">
              <w:r w:rsidRPr="008B45BB">
                <w:rPr>
                  <w:sz w:val="20"/>
                </w:rPr>
                <w:t>Fabrication and Welding (FBW)</w:t>
              </w:r>
            </w:ins>
          </w:p>
          <w:p w14:paraId="686D3AC7" w14:textId="77777777" w:rsidR="00760374" w:rsidRPr="008B45BB" w:rsidRDefault="00760374" w:rsidP="00760374">
            <w:pPr>
              <w:pStyle w:val="ListParagraph"/>
              <w:numPr>
                <w:ilvl w:val="0"/>
                <w:numId w:val="130"/>
              </w:numPr>
              <w:spacing w:after="10" w:line="259" w:lineRule="auto"/>
              <w:rPr>
                <w:ins w:id="871" w:author="pachalo chizala" w:date="2023-10-04T09:26:00Z"/>
                <w:sz w:val="20"/>
              </w:rPr>
              <w:pPrChange w:id="872" w:author="pachalo chizala" w:date="2023-10-04T09:27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73" w:author="pachalo chizala" w:date="2023-10-04T09:26:00Z">
              <w:r w:rsidRPr="008B45BB">
                <w:rPr>
                  <w:sz w:val="20"/>
                </w:rPr>
                <w:t>Food Production (FPR) </w:t>
              </w:r>
            </w:ins>
          </w:p>
          <w:p w14:paraId="4174D37D" w14:textId="77777777" w:rsidR="00760374" w:rsidRPr="008B45BB" w:rsidRDefault="00760374" w:rsidP="00760374">
            <w:pPr>
              <w:pStyle w:val="ListParagraph"/>
              <w:numPr>
                <w:ilvl w:val="0"/>
                <w:numId w:val="130"/>
              </w:numPr>
              <w:spacing w:after="10" w:line="259" w:lineRule="auto"/>
              <w:rPr>
                <w:ins w:id="874" w:author="pachalo chizala" w:date="2023-10-04T09:26:00Z"/>
                <w:sz w:val="20"/>
              </w:rPr>
              <w:pPrChange w:id="875" w:author="pachalo chizala" w:date="2023-10-04T09:27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76" w:author="pachalo chizala" w:date="2023-10-04T09:26:00Z">
              <w:r w:rsidRPr="008B45BB">
                <w:rPr>
                  <w:sz w:val="20"/>
                </w:rPr>
                <w:t>General Fitting (GFT)</w:t>
              </w:r>
            </w:ins>
          </w:p>
          <w:p w14:paraId="39E22B2B" w14:textId="77777777" w:rsidR="00760374" w:rsidRPr="008B45BB" w:rsidRDefault="00760374" w:rsidP="00760374">
            <w:pPr>
              <w:pStyle w:val="ListParagraph"/>
              <w:numPr>
                <w:ilvl w:val="0"/>
                <w:numId w:val="130"/>
              </w:numPr>
              <w:spacing w:after="10" w:line="259" w:lineRule="auto"/>
              <w:rPr>
                <w:ins w:id="877" w:author="pachalo chizala" w:date="2023-10-04T09:26:00Z"/>
                <w:sz w:val="20"/>
              </w:rPr>
              <w:pPrChange w:id="878" w:author="pachalo chizala" w:date="2023-10-04T09:27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79" w:author="pachalo chizala" w:date="2023-10-04T09:26:00Z">
              <w:r w:rsidRPr="008B45BB">
                <w:rPr>
                  <w:sz w:val="20"/>
                </w:rPr>
                <w:t>Information and Communication Technology (ICT)</w:t>
              </w:r>
            </w:ins>
          </w:p>
          <w:p w14:paraId="349ED269" w14:textId="77777777" w:rsidR="00760374" w:rsidRPr="008B45BB" w:rsidRDefault="00760374" w:rsidP="00760374">
            <w:pPr>
              <w:pStyle w:val="ListParagraph"/>
              <w:numPr>
                <w:ilvl w:val="0"/>
                <w:numId w:val="130"/>
              </w:numPr>
              <w:spacing w:after="10" w:line="259" w:lineRule="auto"/>
              <w:rPr>
                <w:ins w:id="880" w:author="pachalo chizala" w:date="2023-10-04T09:26:00Z"/>
                <w:sz w:val="20"/>
              </w:rPr>
              <w:pPrChange w:id="881" w:author="pachalo chizala" w:date="2023-10-04T09:27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82" w:author="pachalo chizala" w:date="2023-10-04T09:26:00Z">
              <w:r w:rsidRPr="008B45BB">
                <w:rPr>
                  <w:sz w:val="20"/>
                </w:rPr>
                <w:t>Motorcycle Mechanics (MCM)</w:t>
              </w:r>
            </w:ins>
          </w:p>
          <w:p w14:paraId="4BFACC0D" w14:textId="77777777" w:rsidR="00760374" w:rsidRPr="008B45BB" w:rsidRDefault="00760374" w:rsidP="00760374">
            <w:pPr>
              <w:pStyle w:val="ListParagraph"/>
              <w:numPr>
                <w:ilvl w:val="0"/>
                <w:numId w:val="130"/>
              </w:numPr>
              <w:spacing w:after="10" w:line="259" w:lineRule="auto"/>
              <w:rPr>
                <w:ins w:id="883" w:author="pachalo chizala" w:date="2023-10-04T09:26:00Z"/>
                <w:sz w:val="20"/>
              </w:rPr>
              <w:pPrChange w:id="884" w:author="pachalo chizala" w:date="2023-10-04T09:27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85" w:author="pachalo chizala" w:date="2023-10-04T09:26:00Z">
              <w:r w:rsidRPr="008B45BB">
                <w:rPr>
                  <w:sz w:val="20"/>
                </w:rPr>
                <w:t>Painting and Decoration (PAD)</w:t>
              </w:r>
            </w:ins>
          </w:p>
          <w:p w14:paraId="6F72FA9E" w14:textId="77777777" w:rsidR="00760374" w:rsidRPr="008B45BB" w:rsidRDefault="00760374" w:rsidP="00760374">
            <w:pPr>
              <w:pStyle w:val="ListParagraph"/>
              <w:numPr>
                <w:ilvl w:val="0"/>
                <w:numId w:val="130"/>
              </w:numPr>
              <w:spacing w:after="10" w:line="259" w:lineRule="auto"/>
              <w:rPr>
                <w:ins w:id="886" w:author="pachalo chizala" w:date="2023-10-04T09:26:00Z"/>
                <w:sz w:val="20"/>
              </w:rPr>
              <w:pPrChange w:id="887" w:author="pachalo chizala" w:date="2023-10-04T09:27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88" w:author="pachalo chizala" w:date="2023-10-04T09:26:00Z">
              <w:r w:rsidRPr="008B45BB">
                <w:rPr>
                  <w:sz w:val="20"/>
                </w:rPr>
                <w:t>Plumbing (PLB)</w:t>
              </w:r>
            </w:ins>
          </w:p>
          <w:p w14:paraId="29056ED2" w14:textId="77777777" w:rsidR="00760374" w:rsidRPr="008B45BB" w:rsidRDefault="00760374" w:rsidP="00760374">
            <w:pPr>
              <w:pStyle w:val="ListParagraph"/>
              <w:numPr>
                <w:ilvl w:val="0"/>
                <w:numId w:val="130"/>
              </w:numPr>
              <w:spacing w:after="10" w:line="259" w:lineRule="auto"/>
              <w:rPr>
                <w:ins w:id="889" w:author="pachalo chizala" w:date="2023-10-04T09:26:00Z"/>
                <w:sz w:val="20"/>
              </w:rPr>
              <w:pPrChange w:id="890" w:author="pachalo chizala" w:date="2023-10-04T09:27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91" w:author="pachalo chizala" w:date="2023-10-04T09:26:00Z">
              <w:r w:rsidRPr="008B45BB">
                <w:rPr>
                  <w:sz w:val="20"/>
                </w:rPr>
                <w:t>Refrigeration and Air Conditioning Mechanics (RAM) </w:t>
              </w:r>
            </w:ins>
          </w:p>
          <w:p w14:paraId="507925A9" w14:textId="77777777" w:rsidR="00760374" w:rsidRPr="008B45BB" w:rsidRDefault="00760374" w:rsidP="00760374">
            <w:pPr>
              <w:pStyle w:val="ListParagraph"/>
              <w:numPr>
                <w:ilvl w:val="0"/>
                <w:numId w:val="130"/>
              </w:numPr>
              <w:spacing w:after="10" w:line="259" w:lineRule="auto"/>
              <w:rPr>
                <w:ins w:id="892" w:author="pachalo chizala" w:date="2023-10-04T09:26:00Z"/>
                <w:sz w:val="20"/>
              </w:rPr>
              <w:pPrChange w:id="893" w:author="pachalo chizala" w:date="2023-10-04T09:27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94" w:author="pachalo chizala" w:date="2023-10-04T09:26:00Z">
              <w:r w:rsidRPr="008B45BB">
                <w:rPr>
                  <w:sz w:val="20"/>
                </w:rPr>
                <w:t>Solar Photovoltaic Installation (SPV)</w:t>
              </w:r>
            </w:ins>
          </w:p>
          <w:p w14:paraId="52A6A726" w14:textId="77777777" w:rsidR="00760374" w:rsidRPr="008B45BB" w:rsidRDefault="00760374" w:rsidP="00760374">
            <w:pPr>
              <w:pStyle w:val="ListParagraph"/>
              <w:numPr>
                <w:ilvl w:val="0"/>
                <w:numId w:val="130"/>
              </w:numPr>
              <w:spacing w:after="10" w:line="259" w:lineRule="auto"/>
              <w:rPr>
                <w:ins w:id="895" w:author="pachalo chizala" w:date="2023-10-04T09:26:00Z"/>
                <w:sz w:val="20"/>
              </w:rPr>
              <w:pPrChange w:id="896" w:author="pachalo chizala" w:date="2023-10-04T09:27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97" w:author="pachalo chizala" w:date="2023-10-04T09:26:00Z">
              <w:r w:rsidRPr="008B45BB">
                <w:rPr>
                  <w:sz w:val="20"/>
                </w:rPr>
                <w:t>Tailoring and Fashion Designing (TFD)</w:t>
              </w:r>
            </w:ins>
          </w:p>
          <w:p w14:paraId="5E674614" w14:textId="77777777" w:rsidR="00760374" w:rsidRPr="008B45BB" w:rsidRDefault="00760374" w:rsidP="00760374">
            <w:pPr>
              <w:pStyle w:val="ListParagraph"/>
              <w:numPr>
                <w:ilvl w:val="0"/>
                <w:numId w:val="130"/>
              </w:numPr>
              <w:spacing w:after="10" w:line="259" w:lineRule="auto"/>
              <w:rPr>
                <w:ins w:id="898" w:author="pachalo chizala" w:date="2023-10-04T09:26:00Z"/>
                <w:sz w:val="20"/>
              </w:rPr>
              <w:pPrChange w:id="899" w:author="pachalo chizala" w:date="2023-10-04T09:27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900" w:author="pachalo chizala" w:date="2023-10-04T09:26:00Z">
              <w:r w:rsidRPr="008B45BB">
                <w:rPr>
                  <w:sz w:val="20"/>
                </w:rPr>
                <w:t>Tour Guide (TRG)</w:t>
              </w:r>
            </w:ins>
          </w:p>
          <w:p w14:paraId="3AF84EF9" w14:textId="77777777" w:rsidR="00760374" w:rsidRPr="008B45BB" w:rsidRDefault="00760374" w:rsidP="00760374">
            <w:pPr>
              <w:pStyle w:val="ListParagraph"/>
              <w:numPr>
                <w:ilvl w:val="0"/>
                <w:numId w:val="130"/>
              </w:numPr>
              <w:spacing w:after="10" w:line="259" w:lineRule="auto"/>
              <w:rPr>
                <w:ins w:id="901" w:author="pachalo chizala" w:date="2023-10-04T09:26:00Z"/>
                <w:sz w:val="20"/>
              </w:rPr>
              <w:pPrChange w:id="902" w:author="pachalo chizala" w:date="2023-10-04T09:27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903" w:author="pachalo chizala" w:date="2023-10-04T09:26:00Z">
              <w:r w:rsidRPr="008B45BB">
                <w:rPr>
                  <w:sz w:val="20"/>
                </w:rPr>
                <w:t>Wood Work Machining (WWM) </w:t>
              </w:r>
            </w:ins>
          </w:p>
          <w:p w14:paraId="62FA7AE6" w14:textId="77777777" w:rsidR="00760374" w:rsidRPr="008B45BB" w:rsidRDefault="00760374" w:rsidP="00760374">
            <w:pPr>
              <w:pStyle w:val="ListParagraph"/>
              <w:numPr>
                <w:ilvl w:val="0"/>
                <w:numId w:val="130"/>
              </w:numPr>
              <w:spacing w:after="10" w:line="259" w:lineRule="auto"/>
              <w:rPr>
                <w:ins w:id="904" w:author="pachalo chizala" w:date="2023-10-04T09:26:00Z"/>
                <w:sz w:val="20"/>
              </w:rPr>
              <w:pPrChange w:id="905" w:author="pachalo chizala" w:date="2023-10-04T09:27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906" w:author="pachalo chizala" w:date="2023-10-04T09:26:00Z">
              <w:r>
                <w:rPr>
                  <w:sz w:val="20"/>
                </w:rPr>
                <w:t>OTHER (SPECIFY)</w:t>
              </w:r>
            </w:ins>
          </w:p>
          <w:p w14:paraId="3E49BE98" w14:textId="77777777" w:rsidR="00760374" w:rsidRDefault="00760374" w:rsidP="00DE40A9">
            <w:pPr>
              <w:spacing w:after="0" w:line="259" w:lineRule="auto"/>
              <w:ind w:left="0" w:right="0" w:firstLine="0"/>
              <w:rPr>
                <w:ins w:id="907" w:author="pachalo chizala" w:date="2023-10-04T09:26:00Z"/>
                <w:i/>
                <w:color w:val="FF0000"/>
                <w:sz w:val="20"/>
              </w:rPr>
            </w:pPr>
          </w:p>
        </w:tc>
      </w:tr>
      <w:tr w:rsidR="00760374" w14:paraId="510E97A1" w14:textId="77777777" w:rsidTr="00DE40A9">
        <w:trPr>
          <w:trHeight w:val="1469"/>
          <w:ins w:id="908" w:author="pachalo chizala" w:date="2023-10-04T09:26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5A7A8E7C" w14:textId="77777777" w:rsidR="00760374" w:rsidRDefault="00760374" w:rsidP="00DE40A9">
            <w:pPr>
              <w:spacing w:after="0" w:line="259" w:lineRule="auto"/>
              <w:ind w:left="0" w:right="0" w:firstLine="0"/>
              <w:rPr>
                <w:ins w:id="909" w:author="pachalo chizala" w:date="2023-10-04T09:26:00Z"/>
              </w:rPr>
            </w:pPr>
            <w:ins w:id="910" w:author="pachalo chizala" w:date="2023-10-04T09:26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2AB90E2E" w14:textId="77777777" w:rsidR="00760374" w:rsidRDefault="00760374" w:rsidP="00DE40A9">
            <w:pPr>
              <w:spacing w:after="0" w:line="259" w:lineRule="auto"/>
              <w:ind w:left="0" w:right="0" w:firstLine="0"/>
              <w:rPr>
                <w:ins w:id="911" w:author="pachalo chizala" w:date="2023-10-04T09:26:00Z"/>
              </w:rPr>
            </w:pPr>
            <w:ins w:id="912" w:author="pachalo chizala" w:date="2023-10-04T09:26:00Z">
              <w:r>
                <w:rPr>
                  <w:b/>
                  <w:sz w:val="20"/>
                </w:rPr>
                <w:t>TVT02</w:t>
              </w:r>
            </w:ins>
          </w:p>
          <w:p w14:paraId="1861BA1A" w14:textId="77777777" w:rsidR="00760374" w:rsidRDefault="00760374" w:rsidP="00DE40A9">
            <w:pPr>
              <w:tabs>
                <w:tab w:val="center" w:pos="3366"/>
              </w:tabs>
              <w:spacing w:after="0" w:line="259" w:lineRule="auto"/>
              <w:ind w:left="0" w:right="0" w:firstLine="0"/>
              <w:rPr>
                <w:ins w:id="913" w:author="pachalo chizala" w:date="2023-10-04T09:26:00Z"/>
              </w:rPr>
            </w:pPr>
            <w:ins w:id="914" w:author="pachalo chizala" w:date="2023-10-04T09:26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(Were/Was) (you/NAME) hired by someone else to do this work? </w:t>
              </w:r>
            </w:ins>
          </w:p>
          <w:p w14:paraId="782D448B" w14:textId="77777777" w:rsidR="00760374" w:rsidRDefault="00760374" w:rsidP="007A4541">
            <w:pPr>
              <w:numPr>
                <w:ilvl w:val="0"/>
                <w:numId w:val="132"/>
              </w:numPr>
              <w:spacing w:after="0" w:line="259" w:lineRule="auto"/>
              <w:ind w:right="0" w:hanging="197"/>
              <w:rPr>
                <w:ins w:id="915" w:author="pachalo chizala" w:date="2023-10-04T09:26:00Z"/>
              </w:rPr>
              <w:pPrChange w:id="916" w:author="pachalo chizala" w:date="2023-10-04T09:41:00Z">
                <w:pPr>
                  <w:numPr>
                    <w:numId w:val="123"/>
                  </w:numPr>
                  <w:spacing w:after="0" w:line="259" w:lineRule="auto"/>
                  <w:ind w:left="917" w:right="0" w:hanging="197"/>
                </w:pPr>
              </w:pPrChange>
            </w:pPr>
            <w:ins w:id="917" w:author="pachalo chizala" w:date="2023-10-04T09:26:00Z">
              <w:r>
                <w:rPr>
                  <w:sz w:val="20"/>
                </w:rPr>
                <w:t xml:space="preserve">YES </w:t>
              </w:r>
            </w:ins>
          </w:p>
          <w:p w14:paraId="7BAB852C" w14:textId="77777777" w:rsidR="00760374" w:rsidRDefault="00760374" w:rsidP="007A4541">
            <w:pPr>
              <w:numPr>
                <w:ilvl w:val="0"/>
                <w:numId w:val="132"/>
              </w:numPr>
              <w:spacing w:after="0" w:line="259" w:lineRule="auto"/>
              <w:ind w:right="0" w:hanging="197"/>
              <w:rPr>
                <w:ins w:id="918" w:author="pachalo chizala" w:date="2023-10-04T09:26:00Z"/>
              </w:rPr>
              <w:pPrChange w:id="919" w:author="pachalo chizala" w:date="2023-10-04T09:41:00Z">
                <w:pPr>
                  <w:numPr>
                    <w:numId w:val="123"/>
                  </w:numPr>
                  <w:spacing w:after="0" w:line="259" w:lineRule="auto"/>
                  <w:ind w:left="917" w:right="0" w:hanging="197"/>
                </w:pPr>
              </w:pPrChange>
            </w:pPr>
            <w:ins w:id="920" w:author="pachalo chizala" w:date="2023-10-04T09:26:00Z">
              <w:r>
                <w:rPr>
                  <w:sz w:val="20"/>
                </w:rPr>
                <w:t xml:space="preserve">NO </w:t>
              </w:r>
            </w:ins>
          </w:p>
          <w:p w14:paraId="7E20F2C6" w14:textId="77777777" w:rsidR="00760374" w:rsidRDefault="00760374" w:rsidP="00DE40A9">
            <w:pPr>
              <w:spacing w:after="0" w:line="259" w:lineRule="auto"/>
              <w:ind w:left="0" w:right="0" w:firstLine="0"/>
              <w:rPr>
                <w:ins w:id="921" w:author="pachalo chizala" w:date="2023-10-04T09:26:00Z"/>
              </w:rPr>
            </w:pPr>
            <w:ins w:id="922" w:author="pachalo chizala" w:date="2023-10-04T09:26:00Z">
              <w:r>
                <w:rPr>
                  <w:sz w:val="20"/>
                </w:rPr>
                <w:t xml:space="preserve"> </w:t>
              </w:r>
            </w:ins>
          </w:p>
        </w:tc>
      </w:tr>
      <w:tr w:rsidR="00760374" w14:paraId="36001D45" w14:textId="77777777" w:rsidTr="00DE40A9">
        <w:trPr>
          <w:trHeight w:val="1469"/>
          <w:ins w:id="923" w:author="pachalo chizala" w:date="2023-10-04T09:35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567BD8F2" w14:textId="1E1D02C3" w:rsidR="00760374" w:rsidRDefault="00760374" w:rsidP="00760374">
            <w:pPr>
              <w:spacing w:after="0" w:line="259" w:lineRule="auto"/>
              <w:ind w:left="720" w:right="0" w:firstLine="0"/>
              <w:rPr>
                <w:ins w:id="924" w:author="pachalo chizala" w:date="2023-10-04T09:41:00Z"/>
                <w:sz w:val="20"/>
              </w:rPr>
            </w:pPr>
            <w:ins w:id="925" w:author="pachalo chizala" w:date="2023-10-04T09:35:00Z">
              <w:r>
                <w:rPr>
                  <w:sz w:val="20"/>
                </w:rPr>
                <w:t>Even though (you/NAME) did not work</w:t>
              </w:r>
            </w:ins>
            <w:ins w:id="926" w:author="pachalo chizala" w:date="2023-10-04T09:38:00Z">
              <w:r w:rsidR="007A4541">
                <w:rPr>
                  <w:sz w:val="20"/>
                </w:rPr>
                <w:t xml:space="preserve">/perform these </w:t>
              </w:r>
            </w:ins>
            <w:ins w:id="927" w:author="pachalo chizala" w:date="2023-10-04T09:35:00Z">
              <w:r>
                <w:rPr>
                  <w:sz w:val="20"/>
                </w:rPr>
                <w:t>in the last seven days did (you/he/she) have a paid job or a business</w:t>
              </w:r>
            </w:ins>
            <w:ins w:id="928" w:author="pachalo chizala" w:date="2023-10-04T09:38:00Z">
              <w:r w:rsidR="007A4541">
                <w:rPr>
                  <w:sz w:val="20"/>
                </w:rPr>
                <w:t xml:space="preserve"> in any of the highlighted jobs</w:t>
              </w:r>
            </w:ins>
            <w:ins w:id="929" w:author="pachalo chizala" w:date="2023-10-04T09:35:00Z">
              <w:r>
                <w:rPr>
                  <w:sz w:val="20"/>
                </w:rPr>
                <w:t xml:space="preserve">? </w:t>
              </w:r>
            </w:ins>
          </w:p>
          <w:p w14:paraId="40FC96C4" w14:textId="77777777" w:rsidR="007A4541" w:rsidRDefault="007A4541" w:rsidP="007A4541">
            <w:pPr>
              <w:numPr>
                <w:ilvl w:val="0"/>
                <w:numId w:val="131"/>
              </w:numPr>
              <w:spacing w:after="0" w:line="259" w:lineRule="auto"/>
              <w:ind w:right="0" w:hanging="197"/>
              <w:rPr>
                <w:ins w:id="930" w:author="pachalo chizala" w:date="2023-10-04T09:41:00Z"/>
              </w:rPr>
              <w:pPrChange w:id="931" w:author="pachalo chizala" w:date="2023-10-04T09:41:00Z">
                <w:pPr>
                  <w:numPr>
                    <w:numId w:val="123"/>
                  </w:numPr>
                  <w:spacing w:after="0" w:line="259" w:lineRule="auto"/>
                  <w:ind w:left="917" w:right="0" w:hanging="197"/>
                </w:pPr>
              </w:pPrChange>
            </w:pPr>
            <w:ins w:id="932" w:author="pachalo chizala" w:date="2023-10-04T09:41:00Z">
              <w:r>
                <w:rPr>
                  <w:sz w:val="20"/>
                </w:rPr>
                <w:t xml:space="preserve">YES </w:t>
              </w:r>
            </w:ins>
          </w:p>
          <w:p w14:paraId="3530B6D1" w14:textId="77777777" w:rsidR="007A4541" w:rsidRDefault="007A4541" w:rsidP="007A4541">
            <w:pPr>
              <w:numPr>
                <w:ilvl w:val="0"/>
                <w:numId w:val="131"/>
              </w:numPr>
              <w:spacing w:after="0" w:line="259" w:lineRule="auto"/>
              <w:ind w:right="0" w:hanging="197"/>
              <w:rPr>
                <w:ins w:id="933" w:author="pachalo chizala" w:date="2023-10-04T09:41:00Z"/>
              </w:rPr>
              <w:pPrChange w:id="934" w:author="pachalo chizala" w:date="2023-10-04T09:41:00Z">
                <w:pPr>
                  <w:numPr>
                    <w:numId w:val="123"/>
                  </w:numPr>
                  <w:spacing w:after="0" w:line="259" w:lineRule="auto"/>
                  <w:ind w:left="917" w:right="0" w:hanging="197"/>
                </w:pPr>
              </w:pPrChange>
            </w:pPr>
            <w:ins w:id="935" w:author="pachalo chizala" w:date="2023-10-04T09:41:00Z">
              <w:r>
                <w:rPr>
                  <w:sz w:val="20"/>
                </w:rPr>
                <w:t xml:space="preserve">NO </w:t>
              </w:r>
            </w:ins>
          </w:p>
          <w:p w14:paraId="4FBAF7CE" w14:textId="77777777" w:rsidR="007A4541" w:rsidRDefault="007A4541" w:rsidP="00760374">
            <w:pPr>
              <w:spacing w:after="0" w:line="259" w:lineRule="auto"/>
              <w:ind w:left="720" w:right="0" w:firstLine="0"/>
              <w:rPr>
                <w:ins w:id="936" w:author="pachalo chizala" w:date="2023-10-04T09:35:00Z"/>
              </w:rPr>
            </w:pPr>
          </w:p>
          <w:p w14:paraId="07432571" w14:textId="77777777" w:rsidR="00760374" w:rsidRDefault="00760374" w:rsidP="00DE40A9">
            <w:pPr>
              <w:spacing w:after="0" w:line="259" w:lineRule="auto"/>
              <w:ind w:left="0" w:right="0" w:firstLine="0"/>
              <w:rPr>
                <w:ins w:id="937" w:author="pachalo chizala" w:date="2023-10-04T09:35:00Z"/>
                <w:i/>
                <w:color w:val="FF0000"/>
                <w:sz w:val="20"/>
              </w:rPr>
            </w:pPr>
          </w:p>
        </w:tc>
      </w:tr>
      <w:tr w:rsidR="00760374" w14:paraId="6DEA978F" w14:textId="77777777" w:rsidTr="00DE40A9">
        <w:trPr>
          <w:trHeight w:val="1469"/>
          <w:ins w:id="938" w:author="pachalo chizala" w:date="2023-10-04T09:26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37DBE583" w14:textId="77777777" w:rsidR="00760374" w:rsidRPr="00DD7C9F" w:rsidRDefault="00760374" w:rsidP="00DE40A9">
            <w:pPr>
              <w:spacing w:after="0" w:line="240" w:lineRule="auto"/>
              <w:ind w:left="0" w:right="0" w:firstLine="0"/>
              <w:rPr>
                <w:ins w:id="939" w:author="pachalo chizala" w:date="2023-10-04T09:26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940" w:author="pachalo chizala" w:date="2023-10-04T09:26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ASK IF(</w:t>
              </w:r>
              <w:r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TVT02</w:t>
              </w:r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=1)</w:t>
              </w:r>
              <w:r w:rsidRPr="00DD7C9F">
                <w:rPr>
                  <w:rFonts w:eastAsia="Times New Roman"/>
                  <w:i/>
                  <w:iCs/>
                  <w:sz w:val="20"/>
                  <w:szCs w:val="20"/>
                </w:rPr>
                <w:t xml:space="preserve"> 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0A00AD42" w14:textId="77777777" w:rsidR="00760374" w:rsidRPr="00DD7C9F" w:rsidRDefault="00760374" w:rsidP="00DE40A9">
            <w:pPr>
              <w:spacing w:after="0" w:line="240" w:lineRule="auto"/>
              <w:ind w:left="0" w:right="0" w:firstLine="0"/>
              <w:rPr>
                <w:ins w:id="941" w:author="pachalo chizala" w:date="2023-10-04T09:26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942" w:author="pachalo chizala" w:date="2023-10-04T09:26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TVT0</w:t>
              </w:r>
              <w:r>
                <w:rPr>
                  <w:rFonts w:eastAsia="Times New Roman"/>
                  <w:b/>
                  <w:bCs/>
                  <w:sz w:val="20"/>
                  <w:szCs w:val="20"/>
                </w:rPr>
                <w:t>3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57036836" w14:textId="723BA9C6" w:rsidR="00760374" w:rsidRPr="00DD7C9F" w:rsidRDefault="00760374" w:rsidP="00DE40A9">
            <w:pPr>
              <w:spacing w:after="17" w:line="240" w:lineRule="auto"/>
              <w:ind w:left="720" w:right="0" w:hanging="720"/>
              <w:rPr>
                <w:ins w:id="943" w:author="pachalo chizala" w:date="2023-10-04T09:26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944" w:author="pachalo chizala" w:date="2023-10-04T09:26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  </w:t>
              </w:r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ab/>
              </w:r>
              <w:r w:rsidRPr="007F3E05">
                <w:rPr>
                  <w:rFonts w:eastAsia="Times New Roman"/>
                  <w:sz w:val="20"/>
                  <w:szCs w:val="20"/>
                </w:rPr>
                <w:t>Did you attain th</w:t>
              </w:r>
            </w:ins>
            <w:ins w:id="945" w:author="pachalo chizala" w:date="2023-10-04T09:42:00Z">
              <w:r w:rsidR="007A4541">
                <w:rPr>
                  <w:rFonts w:eastAsia="Times New Roman"/>
                  <w:sz w:val="20"/>
                  <w:szCs w:val="20"/>
                </w:rPr>
                <w:t>e</w:t>
              </w:r>
            </w:ins>
            <w:ins w:id="946" w:author="pachalo chizala" w:date="2023-10-04T09:26:00Z">
              <w:r w:rsidRPr="007F3E05">
                <w:rPr>
                  <w:rFonts w:eastAsia="Times New Roman"/>
                  <w:sz w:val="20"/>
                  <w:szCs w:val="20"/>
                </w:rPr>
                <w:t xml:space="preserve"> skill</w:t>
              </w:r>
            </w:ins>
            <w:ins w:id="947" w:author="pachalo chizala" w:date="2023-10-04T09:42:00Z">
              <w:r w:rsidR="007A4541">
                <w:rPr>
                  <w:rFonts w:eastAsia="Times New Roman"/>
                  <w:sz w:val="20"/>
                  <w:szCs w:val="20"/>
                </w:rPr>
                <w:t>(s)</w:t>
              </w:r>
            </w:ins>
            <w:ins w:id="948" w:author="pachalo chizala" w:date="2023-10-04T09:26:00Z">
              <w:r>
                <w:rPr>
                  <w:rFonts w:eastAsia="Times New Roman"/>
                  <w:sz w:val="20"/>
                  <w:szCs w:val="20"/>
                </w:rPr>
                <w:t xml:space="preserve"> from a</w:t>
              </w:r>
              <w:r w:rsidRPr="007F3E05">
                <w:rPr>
                  <w:rFonts w:eastAsia="Times New Roman"/>
                  <w:sz w:val="20"/>
                  <w:szCs w:val="20"/>
                </w:rPr>
                <w:t xml:space="preserve"> </w:t>
              </w:r>
              <w:r>
                <w:rPr>
                  <w:rFonts w:eastAsia="Times New Roman"/>
                  <w:sz w:val="20"/>
                  <w:szCs w:val="20"/>
                </w:rPr>
                <w:t>Technical college (NTC,CTC,CSDC)</w:t>
              </w:r>
              <w:r w:rsidRPr="00DD7C9F">
                <w:rPr>
                  <w:rFonts w:eastAsia="Times New Roman"/>
                  <w:sz w:val="20"/>
                  <w:szCs w:val="20"/>
                </w:rPr>
                <w:t>?</w:t>
              </w:r>
            </w:ins>
          </w:p>
          <w:p w14:paraId="38C1B20A" w14:textId="77777777" w:rsidR="00760374" w:rsidRPr="00DE40A9" w:rsidRDefault="00760374" w:rsidP="00760374">
            <w:pPr>
              <w:numPr>
                <w:ilvl w:val="0"/>
                <w:numId w:val="127"/>
              </w:numPr>
              <w:spacing w:after="3" w:line="240" w:lineRule="auto"/>
              <w:ind w:left="1080" w:right="0"/>
              <w:textAlignment w:val="baseline"/>
              <w:rPr>
                <w:ins w:id="949" w:author="pachalo chizala" w:date="2023-10-04T09:26:00Z"/>
                <w:i/>
                <w:color w:val="auto"/>
                <w:sz w:val="20"/>
              </w:rPr>
            </w:pPr>
            <w:ins w:id="950" w:author="pachalo chizala" w:date="2023-10-04T09:26:00Z">
              <w:r w:rsidRPr="00DE40A9">
                <w:rPr>
                  <w:rFonts w:eastAsia="Times New Roman"/>
                  <w:color w:val="auto"/>
                  <w:sz w:val="20"/>
                  <w:szCs w:val="20"/>
                </w:rPr>
                <w:t xml:space="preserve">YES </w:t>
              </w:r>
            </w:ins>
          </w:p>
          <w:p w14:paraId="79D7FBFA" w14:textId="77777777" w:rsidR="00760374" w:rsidRDefault="00760374" w:rsidP="00760374">
            <w:pPr>
              <w:numPr>
                <w:ilvl w:val="0"/>
                <w:numId w:val="127"/>
              </w:numPr>
              <w:spacing w:after="3" w:line="240" w:lineRule="auto"/>
              <w:ind w:left="1080" w:right="0"/>
              <w:textAlignment w:val="baseline"/>
              <w:rPr>
                <w:ins w:id="951" w:author="pachalo chizala" w:date="2023-10-04T09:26:00Z"/>
                <w:i/>
                <w:color w:val="FF0000"/>
                <w:sz w:val="20"/>
              </w:rPr>
            </w:pPr>
            <w:ins w:id="952" w:author="pachalo chizala" w:date="2023-10-04T09:26:00Z">
              <w:r w:rsidRPr="00DE40A9">
                <w:rPr>
                  <w:rFonts w:eastAsia="Times New Roman"/>
                  <w:color w:val="auto"/>
                  <w:sz w:val="20"/>
                  <w:szCs w:val="20"/>
                </w:rPr>
                <w:t>NO </w:t>
              </w:r>
              <w:r w:rsidRPr="00DE40A9">
                <w:rPr>
                  <w:rFonts w:eastAsia="Times New Roman"/>
                  <w:color w:val="auto"/>
                </w:rPr>
                <w:t> </w:t>
              </w:r>
            </w:ins>
          </w:p>
        </w:tc>
      </w:tr>
      <w:tr w:rsidR="00760374" w14:paraId="64889E34" w14:textId="77777777" w:rsidTr="00DE40A9">
        <w:trPr>
          <w:trHeight w:val="1469"/>
          <w:ins w:id="953" w:author="pachalo chizala" w:date="2023-10-04T09:26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5BC53EF6" w14:textId="77777777" w:rsidR="00760374" w:rsidRPr="00DD7C9F" w:rsidRDefault="00760374" w:rsidP="00DE40A9">
            <w:pPr>
              <w:spacing w:after="0" w:line="240" w:lineRule="auto"/>
              <w:ind w:left="0" w:right="0" w:firstLine="0"/>
              <w:rPr>
                <w:ins w:id="954" w:author="pachalo chizala" w:date="2023-10-04T09:26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955" w:author="pachalo chizala" w:date="2023-10-04T09:26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ASK IF(</w:t>
              </w:r>
              <w:r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TVT02</w:t>
              </w:r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=1)</w:t>
              </w:r>
              <w:r w:rsidRPr="00DD7C9F">
                <w:rPr>
                  <w:rFonts w:eastAsia="Times New Roman"/>
                  <w:i/>
                  <w:iCs/>
                  <w:sz w:val="20"/>
                  <w:szCs w:val="20"/>
                </w:rPr>
                <w:t xml:space="preserve"> 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390D4081" w14:textId="77777777" w:rsidR="00760374" w:rsidRPr="00DD7C9F" w:rsidRDefault="00760374" w:rsidP="00DE40A9">
            <w:pPr>
              <w:spacing w:after="0" w:line="240" w:lineRule="auto"/>
              <w:ind w:left="0" w:right="0" w:firstLine="0"/>
              <w:rPr>
                <w:ins w:id="956" w:author="pachalo chizala" w:date="2023-10-04T09:26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957" w:author="pachalo chizala" w:date="2023-10-04T09:26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TVT0</w:t>
              </w:r>
              <w:r>
                <w:rPr>
                  <w:rFonts w:eastAsia="Times New Roman"/>
                  <w:b/>
                  <w:bCs/>
                  <w:sz w:val="20"/>
                  <w:szCs w:val="20"/>
                </w:rPr>
                <w:t>4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4C70663C" w14:textId="3DACDB5B" w:rsidR="00760374" w:rsidRPr="00DD7C9F" w:rsidRDefault="00760374" w:rsidP="00DE40A9">
            <w:pPr>
              <w:spacing w:after="17" w:line="240" w:lineRule="auto"/>
              <w:ind w:left="720" w:right="0" w:hanging="720"/>
              <w:rPr>
                <w:ins w:id="958" w:author="pachalo chizala" w:date="2023-10-04T09:26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959" w:author="pachalo chizala" w:date="2023-10-04T09:26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  </w:t>
              </w:r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ab/>
              </w:r>
              <w:r w:rsidRPr="00DE40A9">
                <w:rPr>
                  <w:rFonts w:eastAsia="Times New Roman"/>
                  <w:sz w:val="20"/>
                  <w:szCs w:val="20"/>
                </w:rPr>
                <w:t>W</w:t>
              </w:r>
              <w:r w:rsidRPr="007F3E05">
                <w:rPr>
                  <w:rFonts w:eastAsia="Times New Roman"/>
                  <w:sz w:val="20"/>
                  <w:szCs w:val="20"/>
                </w:rPr>
                <w:t>as skill certification a requirement for this job</w:t>
              </w:r>
            </w:ins>
            <w:ins w:id="960" w:author="pachalo chizala" w:date="2023-10-04T09:42:00Z">
              <w:r w:rsidR="007A4541">
                <w:rPr>
                  <w:rFonts w:eastAsia="Times New Roman"/>
                  <w:sz w:val="20"/>
                  <w:szCs w:val="20"/>
                </w:rPr>
                <w:t>/wo</w:t>
              </w:r>
            </w:ins>
            <w:ins w:id="961" w:author="pachalo chizala" w:date="2023-10-04T09:43:00Z">
              <w:r w:rsidR="007A4541">
                <w:rPr>
                  <w:rFonts w:eastAsia="Times New Roman"/>
                  <w:sz w:val="20"/>
                  <w:szCs w:val="20"/>
                </w:rPr>
                <w:t>rk</w:t>
              </w:r>
            </w:ins>
            <w:ins w:id="962" w:author="pachalo chizala" w:date="2023-10-04T09:26:00Z">
              <w:r w:rsidRPr="00DD7C9F">
                <w:rPr>
                  <w:rFonts w:eastAsia="Times New Roman"/>
                  <w:sz w:val="20"/>
                  <w:szCs w:val="20"/>
                </w:rPr>
                <w:t>?</w:t>
              </w:r>
            </w:ins>
          </w:p>
          <w:p w14:paraId="0F0EEFAE" w14:textId="77777777" w:rsidR="00760374" w:rsidRPr="00DE40A9" w:rsidRDefault="00760374" w:rsidP="007A4541">
            <w:pPr>
              <w:numPr>
                <w:ilvl w:val="0"/>
                <w:numId w:val="133"/>
              </w:numPr>
              <w:spacing w:after="3" w:line="240" w:lineRule="auto"/>
              <w:ind w:right="0"/>
              <w:textAlignment w:val="baseline"/>
              <w:rPr>
                <w:ins w:id="963" w:author="pachalo chizala" w:date="2023-10-04T09:26:00Z"/>
                <w:rFonts w:eastAsia="Times New Roman"/>
                <w:color w:val="FF0000"/>
                <w:sz w:val="20"/>
                <w:szCs w:val="20"/>
              </w:rPr>
              <w:pPrChange w:id="964" w:author="pachalo chizala" w:date="2023-10-04T09:43:00Z">
                <w:pPr>
                  <w:numPr>
                    <w:numId w:val="128"/>
                  </w:numPr>
                  <w:tabs>
                    <w:tab w:val="num" w:pos="1080"/>
                  </w:tabs>
                  <w:spacing w:after="3" w:line="240" w:lineRule="auto"/>
                  <w:ind w:left="1080" w:right="0" w:hanging="360"/>
                  <w:textAlignment w:val="baseline"/>
                </w:pPr>
              </w:pPrChange>
            </w:pPr>
            <w:ins w:id="965" w:author="pachalo chizala" w:date="2023-10-04T09:26:00Z">
              <w:r w:rsidRPr="007F3E05">
                <w:rPr>
                  <w:rFonts w:eastAsia="Times New Roman"/>
                  <w:color w:val="auto"/>
                  <w:sz w:val="20"/>
                  <w:szCs w:val="20"/>
                </w:rPr>
                <w:t xml:space="preserve">YES </w:t>
              </w:r>
            </w:ins>
          </w:p>
          <w:p w14:paraId="4B0D9E8F" w14:textId="77777777" w:rsidR="00760374" w:rsidRPr="00DD7C9F" w:rsidRDefault="00760374" w:rsidP="007A4541">
            <w:pPr>
              <w:numPr>
                <w:ilvl w:val="0"/>
                <w:numId w:val="133"/>
              </w:numPr>
              <w:spacing w:after="3" w:line="240" w:lineRule="auto"/>
              <w:ind w:right="0"/>
              <w:textAlignment w:val="baseline"/>
              <w:rPr>
                <w:ins w:id="966" w:author="pachalo chizala" w:date="2023-10-04T09:26:00Z"/>
                <w:rFonts w:eastAsia="Times New Roman"/>
                <w:i/>
                <w:iCs/>
                <w:color w:val="FF0000"/>
                <w:sz w:val="20"/>
                <w:szCs w:val="20"/>
              </w:rPr>
              <w:pPrChange w:id="967" w:author="pachalo chizala" w:date="2023-10-04T09:43:00Z">
                <w:pPr>
                  <w:numPr>
                    <w:numId w:val="128"/>
                  </w:numPr>
                  <w:tabs>
                    <w:tab w:val="num" w:pos="1080"/>
                  </w:tabs>
                  <w:spacing w:after="3" w:line="240" w:lineRule="auto"/>
                  <w:ind w:left="1080" w:right="0" w:hanging="360"/>
                  <w:textAlignment w:val="baseline"/>
                </w:pPr>
              </w:pPrChange>
            </w:pPr>
            <w:ins w:id="968" w:author="pachalo chizala" w:date="2023-10-04T09:26:00Z">
              <w:r w:rsidRPr="007F3E05">
                <w:rPr>
                  <w:rFonts w:eastAsia="Times New Roman"/>
                  <w:color w:val="auto"/>
                  <w:sz w:val="20"/>
                  <w:szCs w:val="20"/>
                </w:rPr>
                <w:t>NO</w:t>
              </w:r>
              <w:r w:rsidRPr="00FE424A">
                <w:rPr>
                  <w:rFonts w:eastAsia="Times New Roman"/>
                  <w:color w:val="auto"/>
                  <w:sz w:val="20"/>
                  <w:szCs w:val="20"/>
                </w:rPr>
                <w:t> </w:t>
              </w:r>
              <w:r w:rsidRPr="00FE424A">
                <w:rPr>
                  <w:rFonts w:eastAsia="Times New Roman"/>
                  <w:color w:val="auto"/>
                </w:rPr>
                <w:t> </w:t>
              </w:r>
            </w:ins>
          </w:p>
        </w:tc>
      </w:tr>
      <w:tr w:rsidR="00760374" w14:paraId="5D6779DC" w14:textId="77777777" w:rsidTr="00DE40A9">
        <w:trPr>
          <w:trHeight w:val="1469"/>
          <w:ins w:id="969" w:author="pachalo chizala" w:date="2023-10-04T09:26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82A0AF4" w14:textId="77777777" w:rsidR="00760374" w:rsidRDefault="00760374" w:rsidP="00DE40A9">
            <w:pPr>
              <w:spacing w:after="0" w:line="259" w:lineRule="auto"/>
              <w:ind w:left="0" w:right="0" w:firstLine="0"/>
              <w:rPr>
                <w:ins w:id="970" w:author="pachalo chizala" w:date="2023-10-04T09:26:00Z"/>
                <w:i/>
                <w:color w:val="FF0000"/>
                <w:sz w:val="20"/>
              </w:rPr>
            </w:pPr>
            <w:ins w:id="971" w:author="pachalo chizala" w:date="2023-10-04T09:26:00Z">
              <w:r>
                <w:rPr>
                  <w:i/>
                  <w:color w:val="FF0000"/>
                  <w:sz w:val="20"/>
                </w:rPr>
                <w:lastRenderedPageBreak/>
                <w:t>ASK IF (TVT01=a-s)</w:t>
              </w:r>
            </w:ins>
          </w:p>
          <w:p w14:paraId="2FF31938" w14:textId="77777777" w:rsidR="00760374" w:rsidRDefault="00760374" w:rsidP="00DE40A9">
            <w:pPr>
              <w:spacing w:after="0" w:line="259" w:lineRule="auto"/>
              <w:ind w:left="0" w:right="0" w:firstLine="0"/>
              <w:rPr>
                <w:ins w:id="972" w:author="pachalo chizala" w:date="2023-10-04T09:26:00Z"/>
              </w:rPr>
            </w:pPr>
            <w:ins w:id="973" w:author="pachalo chizala" w:date="2023-10-04T09:26:00Z">
              <w:r>
                <w:rPr>
                  <w:b/>
                  <w:sz w:val="20"/>
                </w:rPr>
                <w:t>TVT05</w:t>
              </w:r>
            </w:ins>
          </w:p>
          <w:p w14:paraId="1C1B465F" w14:textId="71DA6C57" w:rsidR="00760374" w:rsidRPr="00DE40A9" w:rsidRDefault="00760374" w:rsidP="00DE40A9">
            <w:pPr>
              <w:tabs>
                <w:tab w:val="center" w:pos="3366"/>
              </w:tabs>
              <w:spacing w:after="0" w:line="259" w:lineRule="auto"/>
              <w:ind w:left="720" w:right="0" w:firstLine="0"/>
              <w:rPr>
                <w:ins w:id="974" w:author="pachalo chizala" w:date="2023-10-04T09:26:00Z"/>
              </w:rPr>
            </w:pPr>
            <w:ins w:id="975" w:author="pachalo chizala" w:date="2023-10-04T09:26:00Z">
              <w:r>
                <w:rPr>
                  <w:b/>
                  <w:sz w:val="20"/>
                </w:rPr>
                <w:t xml:space="preserve"> </w:t>
              </w:r>
              <w:r>
                <w:rPr>
                  <w:sz w:val="20"/>
                  <w:szCs w:val="20"/>
                </w:rPr>
                <w:t>What is (your/NAME’s) current average gross monthly earnings</w:t>
              </w:r>
            </w:ins>
            <w:ins w:id="976" w:author="pachalo chizala" w:date="2023-10-04T09:43:00Z">
              <w:r w:rsidR="007A4541">
                <w:rPr>
                  <w:sz w:val="20"/>
                  <w:szCs w:val="20"/>
                </w:rPr>
                <w:t xml:space="preserve"> for this work</w:t>
              </w:r>
            </w:ins>
            <w:ins w:id="977" w:author="pachalo chizala" w:date="2023-10-04T09:26:00Z">
              <w:r>
                <w:rPr>
                  <w:sz w:val="20"/>
                  <w:szCs w:val="20"/>
                </w:rPr>
                <w:t>?</w:t>
              </w:r>
            </w:ins>
          </w:p>
        </w:tc>
      </w:tr>
      <w:tr w:rsidR="00760374" w14:paraId="1A4D4555" w14:textId="77777777" w:rsidTr="00DE40A9">
        <w:trPr>
          <w:trHeight w:val="1718"/>
          <w:ins w:id="978" w:author="pachalo chizala" w:date="2023-10-04T09:26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5BAD479" w14:textId="77777777" w:rsidR="00760374" w:rsidRDefault="00760374" w:rsidP="00DE40A9">
            <w:pPr>
              <w:spacing w:after="0" w:line="259" w:lineRule="auto"/>
              <w:ind w:left="0" w:right="0" w:firstLine="0"/>
              <w:rPr>
                <w:ins w:id="979" w:author="pachalo chizala" w:date="2023-10-04T09:26:00Z"/>
              </w:rPr>
            </w:pPr>
            <w:ins w:id="980" w:author="pachalo chizala" w:date="2023-10-04T09:26:00Z">
              <w:r>
                <w:rPr>
                  <w:i/>
                  <w:color w:val="FF0000"/>
                  <w:sz w:val="20"/>
                </w:rPr>
                <w:t>ASK IF (TVT01=a-s)</w:t>
              </w:r>
            </w:ins>
          </w:p>
          <w:p w14:paraId="4B7600D8" w14:textId="77777777" w:rsidR="00760374" w:rsidRDefault="00760374" w:rsidP="00DE40A9">
            <w:pPr>
              <w:spacing w:after="0" w:line="259" w:lineRule="auto"/>
              <w:ind w:left="0" w:right="0" w:firstLine="0"/>
              <w:rPr>
                <w:ins w:id="981" w:author="pachalo chizala" w:date="2023-10-04T09:26:00Z"/>
              </w:rPr>
            </w:pPr>
            <w:ins w:id="982" w:author="pachalo chizala" w:date="2023-10-04T09:26:00Z">
              <w:r>
                <w:rPr>
                  <w:b/>
                  <w:sz w:val="20"/>
                </w:rPr>
                <w:t xml:space="preserve">TVT06 </w:t>
              </w:r>
            </w:ins>
          </w:p>
          <w:p w14:paraId="090B44F9" w14:textId="77777777" w:rsidR="00760374" w:rsidRDefault="00760374" w:rsidP="00DE40A9">
            <w:pPr>
              <w:spacing w:after="13" w:line="242" w:lineRule="auto"/>
              <w:ind w:left="720" w:right="11" w:firstLine="0"/>
              <w:rPr>
                <w:ins w:id="983" w:author="pachalo chizala" w:date="2023-10-04T09:26:00Z"/>
                <w:sz w:val="20"/>
              </w:rPr>
            </w:pPr>
            <w:ins w:id="984" w:author="pachalo chizala" w:date="2023-10-04T09:26:00Z">
              <w:r>
                <w:rPr>
                  <w:sz w:val="20"/>
                </w:rPr>
                <w:t xml:space="preserve">In the last seven days, on how many days did (you/NAME) do this work? </w:t>
              </w:r>
            </w:ins>
          </w:p>
          <w:p w14:paraId="1061CA85" w14:textId="77777777" w:rsidR="00760374" w:rsidRDefault="00760374" w:rsidP="00DE40A9">
            <w:pPr>
              <w:spacing w:after="13" w:line="242" w:lineRule="auto"/>
              <w:ind w:left="720" w:right="2654" w:firstLine="0"/>
              <w:rPr>
                <w:ins w:id="985" w:author="pachalo chizala" w:date="2023-10-04T09:26:00Z"/>
              </w:rPr>
            </w:pPr>
            <w:ins w:id="986" w:author="pachalo chizala" w:date="2023-10-04T09:26:00Z">
              <w:r>
                <w:rPr>
                  <w:i/>
                  <w:sz w:val="20"/>
                </w:rPr>
                <w:t>ENTER “0” IF ABSENT LAST WEEK</w:t>
              </w:r>
              <w:r>
                <w:rPr>
                  <w:i/>
                  <w:sz w:val="18"/>
                </w:rPr>
                <w:t xml:space="preserve"> </w:t>
              </w:r>
            </w:ins>
          </w:p>
          <w:p w14:paraId="12A2FD6D" w14:textId="77777777" w:rsidR="00760374" w:rsidRDefault="00760374" w:rsidP="00DE40A9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  <w:rPr>
                <w:ins w:id="987" w:author="pachalo chizala" w:date="2023-10-04T09:26:00Z"/>
              </w:rPr>
            </w:pPr>
            <w:ins w:id="988" w:author="pachalo chizala" w:date="2023-10-04T09:26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_______________ </w:t>
              </w:r>
            </w:ins>
          </w:p>
          <w:p w14:paraId="11E0FF6A" w14:textId="77777777" w:rsidR="00760374" w:rsidRDefault="00760374" w:rsidP="00DE40A9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  <w:rPr>
                <w:ins w:id="989" w:author="pachalo chizala" w:date="2023-10-04T09:26:00Z"/>
              </w:rPr>
            </w:pPr>
            <w:ins w:id="990" w:author="pachalo chizala" w:date="2023-10-04T09:26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NUMBER OF DAYS </w:t>
              </w:r>
            </w:ins>
          </w:p>
          <w:p w14:paraId="7FB33D8D" w14:textId="77777777" w:rsidR="00760374" w:rsidRDefault="00760374" w:rsidP="00DE40A9">
            <w:pPr>
              <w:spacing w:after="0" w:line="259" w:lineRule="auto"/>
              <w:ind w:left="0" w:right="0" w:firstLine="0"/>
              <w:rPr>
                <w:ins w:id="991" w:author="pachalo chizala" w:date="2023-10-04T09:26:00Z"/>
                <w:i/>
                <w:color w:val="FF0000"/>
                <w:sz w:val="20"/>
              </w:rPr>
            </w:pPr>
          </w:p>
        </w:tc>
      </w:tr>
      <w:tr w:rsidR="00760374" w14:paraId="14BA2DA6" w14:textId="77777777" w:rsidTr="00DE40A9">
        <w:trPr>
          <w:trHeight w:val="1964"/>
          <w:ins w:id="992" w:author="pachalo chizala" w:date="2023-10-04T09:26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1699224" w14:textId="77777777" w:rsidR="00760374" w:rsidRDefault="00760374" w:rsidP="00DE40A9">
            <w:pPr>
              <w:spacing w:after="0" w:line="259" w:lineRule="auto"/>
              <w:ind w:left="0" w:right="0" w:firstLine="0"/>
              <w:rPr>
                <w:ins w:id="993" w:author="pachalo chizala" w:date="2023-10-04T09:26:00Z"/>
              </w:rPr>
            </w:pPr>
            <w:ins w:id="994" w:author="pachalo chizala" w:date="2023-10-04T09:26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6A1834C2" w14:textId="77777777" w:rsidR="00760374" w:rsidRDefault="00760374" w:rsidP="00DE40A9">
            <w:pPr>
              <w:spacing w:after="0" w:line="259" w:lineRule="auto"/>
              <w:ind w:left="0" w:right="0" w:firstLine="0"/>
              <w:rPr>
                <w:ins w:id="995" w:author="pachalo chizala" w:date="2023-10-04T09:26:00Z"/>
              </w:rPr>
            </w:pPr>
            <w:ins w:id="996" w:author="pachalo chizala" w:date="2023-10-04T09:26:00Z">
              <w:r>
                <w:rPr>
                  <w:b/>
                  <w:sz w:val="20"/>
                </w:rPr>
                <w:t xml:space="preserve">TVT07 </w:t>
              </w:r>
            </w:ins>
          </w:p>
          <w:p w14:paraId="3DACF3D5" w14:textId="77777777" w:rsidR="00760374" w:rsidRDefault="00760374" w:rsidP="00DE40A9">
            <w:pPr>
              <w:spacing w:after="0" w:line="242" w:lineRule="auto"/>
              <w:ind w:left="720" w:right="1902" w:hanging="720"/>
              <w:rPr>
                <w:ins w:id="997" w:author="pachalo chizala" w:date="2023-10-04T09:26:00Z"/>
                <w:sz w:val="20"/>
              </w:rPr>
            </w:pPr>
            <w:ins w:id="998" w:author="pachalo chizala" w:date="2023-10-04T09:26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How many hours per day did (you/NAME) spend doing this work last week? </w:t>
              </w:r>
            </w:ins>
          </w:p>
          <w:p w14:paraId="2F1307CC" w14:textId="77777777" w:rsidR="00760374" w:rsidRDefault="00760374" w:rsidP="00DE40A9">
            <w:pPr>
              <w:spacing w:after="0" w:line="242" w:lineRule="auto"/>
              <w:ind w:left="720" w:right="1902" w:hanging="720"/>
              <w:rPr>
                <w:ins w:id="999" w:author="pachalo chizala" w:date="2023-10-04T09:26:00Z"/>
              </w:rPr>
            </w:pPr>
            <w:ins w:id="1000" w:author="pachalo chizala" w:date="2023-10-04T09:26:00Z">
              <w:r>
                <w:rPr>
                  <w:i/>
                  <w:sz w:val="20"/>
                </w:rPr>
                <w:t xml:space="preserve">                 ENTER “0” IF ABSENT LAST WEEK</w:t>
              </w:r>
              <w:r>
                <w:rPr>
                  <w:i/>
                  <w:sz w:val="18"/>
                </w:rPr>
                <w:t xml:space="preserve"> </w:t>
              </w:r>
            </w:ins>
          </w:p>
          <w:p w14:paraId="081EF9A6" w14:textId="77777777" w:rsidR="00760374" w:rsidRDefault="00760374" w:rsidP="00DE40A9">
            <w:pPr>
              <w:spacing w:after="0" w:line="259" w:lineRule="auto"/>
              <w:ind w:left="0" w:right="0" w:firstLine="0"/>
              <w:rPr>
                <w:ins w:id="1001" w:author="pachalo chizala" w:date="2023-10-04T09:26:00Z"/>
              </w:rPr>
            </w:pPr>
            <w:ins w:id="1002" w:author="pachalo chizala" w:date="2023-10-04T09:26:00Z">
              <w:r>
                <w:rPr>
                  <w:sz w:val="20"/>
                </w:rPr>
                <w:t xml:space="preserve"> </w:t>
              </w:r>
            </w:ins>
          </w:p>
          <w:p w14:paraId="275C154C" w14:textId="77777777" w:rsidR="00760374" w:rsidRDefault="00760374" w:rsidP="00DE40A9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  <w:rPr>
                <w:ins w:id="1003" w:author="pachalo chizala" w:date="2023-10-04T09:26:00Z"/>
              </w:rPr>
            </w:pPr>
            <w:ins w:id="1004" w:author="pachalo chizala" w:date="2023-10-04T09:26:00Z">
              <w:r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ab/>
                <w:t xml:space="preserve"> </w:t>
              </w:r>
              <w:r>
                <w:rPr>
                  <w:sz w:val="20"/>
                </w:rPr>
                <w:tab/>
                <w:t xml:space="preserve">___________ </w:t>
              </w:r>
            </w:ins>
          </w:p>
          <w:p w14:paraId="12A9BCBC" w14:textId="77777777" w:rsidR="00760374" w:rsidRPr="00DE51F6" w:rsidRDefault="00760374" w:rsidP="00DE40A9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  <w:rPr>
                <w:ins w:id="1005" w:author="pachalo chizala" w:date="2023-10-04T09:26:00Z"/>
              </w:rPr>
            </w:pPr>
            <w:ins w:id="1006" w:author="pachalo chizala" w:date="2023-10-04T09:26:00Z">
              <w:r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ab/>
                <w:t xml:space="preserve"> </w:t>
              </w:r>
              <w:r>
                <w:rPr>
                  <w:sz w:val="20"/>
                </w:rPr>
                <w:tab/>
                <w:t xml:space="preserve">HOURS PER DAY </w:t>
              </w:r>
            </w:ins>
          </w:p>
        </w:tc>
      </w:tr>
      <w:tr w:rsidR="00760374" w14:paraId="6E3FC1B9" w14:textId="77777777" w:rsidTr="00DE40A9">
        <w:trPr>
          <w:trHeight w:val="1587"/>
          <w:ins w:id="1007" w:author="pachalo chizala" w:date="2023-10-04T09:26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4575F95E" w14:textId="77777777" w:rsidR="00760374" w:rsidRDefault="00760374" w:rsidP="00DE40A9">
            <w:pPr>
              <w:spacing w:after="0" w:line="259" w:lineRule="auto"/>
              <w:ind w:left="0" w:right="0" w:firstLine="0"/>
              <w:rPr>
                <w:ins w:id="1008" w:author="pachalo chizala" w:date="2023-10-04T09:26:00Z"/>
              </w:rPr>
            </w:pPr>
            <w:ins w:id="1009" w:author="pachalo chizala" w:date="2023-10-04T09:26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59EC709A" w14:textId="77777777" w:rsidR="00760374" w:rsidRDefault="00760374" w:rsidP="00DE40A9">
            <w:pPr>
              <w:spacing w:after="0" w:line="259" w:lineRule="auto"/>
              <w:ind w:left="0" w:right="0" w:firstLine="0"/>
              <w:rPr>
                <w:ins w:id="1010" w:author="pachalo chizala" w:date="2023-10-04T09:26:00Z"/>
              </w:rPr>
            </w:pPr>
            <w:ins w:id="1011" w:author="pachalo chizala" w:date="2023-10-04T09:26:00Z">
              <w:r>
                <w:rPr>
                  <w:b/>
                  <w:sz w:val="20"/>
                </w:rPr>
                <w:t xml:space="preserve">TVT08 </w:t>
              </w:r>
            </w:ins>
          </w:p>
          <w:p w14:paraId="5EA89B89" w14:textId="77777777" w:rsidR="00760374" w:rsidRDefault="00760374" w:rsidP="00DE40A9">
            <w:pPr>
              <w:spacing w:after="0" w:line="259" w:lineRule="auto"/>
              <w:ind w:left="0" w:right="0" w:firstLine="0"/>
              <w:rPr>
                <w:ins w:id="1012" w:author="pachalo chizala" w:date="2023-10-04T09:26:00Z"/>
              </w:rPr>
            </w:pPr>
            <w:ins w:id="1013" w:author="pachalo chizala" w:date="2023-10-04T09:26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 w:rsidRPr="00726CD5">
                <w:rPr>
                  <w:sz w:val="20"/>
                  <w:szCs w:val="20"/>
                </w:rPr>
                <w:t>In your opinion, do you think your field of study is appropriate to your</w:t>
              </w:r>
              <w:r>
                <w:rPr>
                  <w:sz w:val="20"/>
                  <w:szCs w:val="20"/>
                </w:rPr>
                <w:t xml:space="preserve"> </w:t>
              </w:r>
              <w:r w:rsidRPr="00726CD5">
                <w:rPr>
                  <w:sz w:val="20"/>
                  <w:szCs w:val="20"/>
                </w:rPr>
                <w:t xml:space="preserve">current </w:t>
              </w:r>
              <w:r>
                <w:rPr>
                  <w:sz w:val="20"/>
                  <w:szCs w:val="20"/>
                </w:rPr>
                <w:t>e</w:t>
              </w:r>
              <w:r w:rsidRPr="00726CD5">
                <w:rPr>
                  <w:sz w:val="20"/>
                  <w:szCs w:val="20"/>
                </w:rPr>
                <w:t>mployment</w:t>
              </w:r>
              <w:r>
                <w:rPr>
                  <w:sz w:val="20"/>
                  <w:szCs w:val="20"/>
                </w:rPr>
                <w:t>?</w:t>
              </w:r>
              <w:r>
                <w:rPr>
                  <w:sz w:val="20"/>
                </w:rPr>
                <w:t xml:space="preserve"> </w:t>
              </w:r>
            </w:ins>
          </w:p>
          <w:p w14:paraId="0563BD93" w14:textId="77777777" w:rsidR="00760374" w:rsidRDefault="00760374" w:rsidP="00760374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1014" w:author="pachalo chizala" w:date="2023-10-04T09:26:00Z"/>
              </w:rPr>
            </w:pPr>
            <w:ins w:id="1015" w:author="pachalo chizala" w:date="2023-10-04T09:26:00Z">
              <w:r>
                <w:rPr>
                  <w:sz w:val="20"/>
                </w:rPr>
                <w:t xml:space="preserve"> YES </w:t>
              </w:r>
            </w:ins>
          </w:p>
          <w:p w14:paraId="5E6C6BF8" w14:textId="77777777" w:rsidR="00760374" w:rsidRDefault="00760374" w:rsidP="00760374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1016" w:author="pachalo chizala" w:date="2023-10-04T09:26:00Z"/>
              </w:rPr>
            </w:pPr>
            <w:ins w:id="1017" w:author="pachalo chizala" w:date="2023-10-04T09:26:00Z">
              <w:r>
                <w:rPr>
                  <w:sz w:val="20"/>
                </w:rPr>
                <w:t xml:space="preserve">NO </w:t>
              </w:r>
            </w:ins>
          </w:p>
          <w:p w14:paraId="0076F272" w14:textId="77777777" w:rsidR="00760374" w:rsidRDefault="00760374" w:rsidP="00DE40A9">
            <w:pPr>
              <w:spacing w:after="0" w:line="259" w:lineRule="auto"/>
              <w:ind w:left="0" w:right="0" w:firstLine="0"/>
              <w:rPr>
                <w:ins w:id="1018" w:author="pachalo chizala" w:date="2023-10-04T09:26:00Z"/>
                <w:i/>
                <w:color w:val="FF0000"/>
                <w:sz w:val="20"/>
              </w:rPr>
            </w:pPr>
          </w:p>
        </w:tc>
      </w:tr>
      <w:tr w:rsidR="00760374" w14:paraId="0D489E5F" w14:textId="77777777" w:rsidTr="00DE40A9">
        <w:trPr>
          <w:trHeight w:val="1596"/>
          <w:ins w:id="1019" w:author="pachalo chizala" w:date="2023-10-04T09:26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EF7CCE6" w14:textId="77777777" w:rsidR="00760374" w:rsidRDefault="00760374" w:rsidP="00DE40A9">
            <w:pPr>
              <w:spacing w:after="0" w:line="259" w:lineRule="auto"/>
              <w:ind w:left="0" w:right="0" w:firstLine="0"/>
              <w:rPr>
                <w:ins w:id="1020" w:author="pachalo chizala" w:date="2023-10-04T09:26:00Z"/>
              </w:rPr>
            </w:pPr>
            <w:ins w:id="1021" w:author="pachalo chizala" w:date="2023-10-04T09:26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237C47C8" w14:textId="77777777" w:rsidR="00760374" w:rsidRDefault="00760374" w:rsidP="00DE40A9">
            <w:pPr>
              <w:spacing w:after="0" w:line="259" w:lineRule="auto"/>
              <w:ind w:left="0" w:right="0" w:firstLine="0"/>
              <w:rPr>
                <w:ins w:id="1022" w:author="pachalo chizala" w:date="2023-10-04T09:26:00Z"/>
              </w:rPr>
            </w:pPr>
            <w:ins w:id="1023" w:author="pachalo chizala" w:date="2023-10-04T09:26:00Z">
              <w:r>
                <w:rPr>
                  <w:b/>
                  <w:sz w:val="20"/>
                </w:rPr>
                <w:t xml:space="preserve">TVT09 </w:t>
              </w:r>
            </w:ins>
          </w:p>
          <w:p w14:paraId="71DA8E48" w14:textId="77777777" w:rsidR="00760374" w:rsidRDefault="00760374" w:rsidP="00DE40A9">
            <w:pPr>
              <w:spacing w:after="0" w:line="259" w:lineRule="auto"/>
              <w:ind w:left="0" w:right="0" w:firstLine="0"/>
              <w:rPr>
                <w:ins w:id="1024" w:author="pachalo chizala" w:date="2023-10-04T09:26:00Z"/>
              </w:rPr>
            </w:pPr>
            <w:ins w:id="1025" w:author="pachalo chizala" w:date="2023-10-04T09:26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  <w:szCs w:val="20"/>
                </w:rPr>
                <w:t xml:space="preserve">Are the knowledge and skills you acquired during TEVET training </w:t>
              </w:r>
              <w:proofErr w:type="spellStart"/>
              <w:r>
                <w:rPr>
                  <w:sz w:val="20"/>
                  <w:szCs w:val="20"/>
                </w:rPr>
                <w:t>utilised</w:t>
              </w:r>
              <w:proofErr w:type="spellEnd"/>
              <w:r>
                <w:rPr>
                  <w:sz w:val="20"/>
                  <w:szCs w:val="20"/>
                </w:rPr>
                <w:t xml:space="preserve"> in your current employment?</w:t>
              </w:r>
              <w:r>
                <w:rPr>
                  <w:sz w:val="20"/>
                </w:rPr>
                <w:t xml:space="preserve"> </w:t>
              </w:r>
            </w:ins>
          </w:p>
          <w:p w14:paraId="68915D0F" w14:textId="77777777" w:rsidR="00760374" w:rsidRDefault="00760374" w:rsidP="00760374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1026" w:author="pachalo chizala" w:date="2023-10-04T09:26:00Z"/>
              </w:rPr>
            </w:pPr>
            <w:ins w:id="1027" w:author="pachalo chizala" w:date="2023-10-04T09:26:00Z">
              <w:r>
                <w:rPr>
                  <w:sz w:val="20"/>
                </w:rPr>
                <w:t xml:space="preserve"> YES </w:t>
              </w:r>
            </w:ins>
          </w:p>
          <w:p w14:paraId="2BAC00DC" w14:textId="77777777" w:rsidR="00760374" w:rsidRDefault="00760374" w:rsidP="00760374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1028" w:author="pachalo chizala" w:date="2023-10-04T09:26:00Z"/>
              </w:rPr>
            </w:pPr>
            <w:ins w:id="1029" w:author="pachalo chizala" w:date="2023-10-04T09:26:00Z">
              <w:r>
                <w:rPr>
                  <w:sz w:val="20"/>
                </w:rPr>
                <w:t xml:space="preserve">NO </w:t>
              </w:r>
            </w:ins>
          </w:p>
          <w:p w14:paraId="00A9CDCB" w14:textId="77777777" w:rsidR="00760374" w:rsidRDefault="00760374" w:rsidP="00DE40A9">
            <w:pPr>
              <w:tabs>
                <w:tab w:val="center" w:pos="720"/>
                <w:tab w:val="center" w:pos="1987"/>
              </w:tabs>
              <w:spacing w:after="0" w:line="259" w:lineRule="auto"/>
              <w:ind w:left="720" w:right="0" w:firstLine="0"/>
              <w:rPr>
                <w:ins w:id="1030" w:author="pachalo chizala" w:date="2023-10-04T09:26:00Z"/>
                <w:i/>
                <w:color w:val="FF0000"/>
                <w:sz w:val="20"/>
              </w:rPr>
            </w:pPr>
          </w:p>
        </w:tc>
      </w:tr>
      <w:tr w:rsidR="00760374" w14:paraId="1077A6E6" w14:textId="77777777" w:rsidTr="00DE40A9">
        <w:trPr>
          <w:trHeight w:val="1964"/>
          <w:ins w:id="1031" w:author="pachalo chizala" w:date="2023-10-04T09:26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35F049C7" w14:textId="77777777" w:rsidR="00760374" w:rsidRDefault="00760374" w:rsidP="00DE40A9">
            <w:pPr>
              <w:spacing w:after="0" w:line="259" w:lineRule="auto"/>
              <w:ind w:left="0" w:right="0" w:firstLine="0"/>
              <w:rPr>
                <w:ins w:id="1032" w:author="pachalo chizala" w:date="2023-10-04T09:26:00Z"/>
              </w:rPr>
            </w:pPr>
            <w:ins w:id="1033" w:author="pachalo chizala" w:date="2023-10-04T09:26:00Z">
              <w:r>
                <w:rPr>
                  <w:i/>
                  <w:color w:val="FF0000"/>
                  <w:sz w:val="20"/>
                </w:rPr>
                <w:t xml:space="preserve">ASK IF TVT08=2 </w:t>
              </w:r>
            </w:ins>
          </w:p>
          <w:p w14:paraId="5E4B1D29" w14:textId="77777777" w:rsidR="00760374" w:rsidRDefault="00760374" w:rsidP="00DE40A9">
            <w:pPr>
              <w:spacing w:after="0" w:line="259" w:lineRule="auto"/>
              <w:ind w:left="0" w:right="0" w:firstLine="0"/>
              <w:rPr>
                <w:ins w:id="1034" w:author="pachalo chizala" w:date="2023-10-04T09:26:00Z"/>
              </w:rPr>
            </w:pPr>
            <w:ins w:id="1035" w:author="pachalo chizala" w:date="2023-10-04T09:26:00Z">
              <w:r>
                <w:rPr>
                  <w:b/>
                  <w:sz w:val="20"/>
                </w:rPr>
                <w:t>TVT10</w:t>
              </w:r>
            </w:ins>
          </w:p>
          <w:p w14:paraId="02AAA988" w14:textId="77777777" w:rsidR="00760374" w:rsidRDefault="00760374" w:rsidP="00DE40A9">
            <w:pPr>
              <w:spacing w:after="0" w:line="242" w:lineRule="auto"/>
              <w:ind w:left="1440" w:right="1091" w:hanging="720"/>
              <w:rPr>
                <w:ins w:id="1036" w:author="pachalo chizala" w:date="2023-10-04T09:26:00Z"/>
                <w:sz w:val="20"/>
                <w:szCs w:val="20"/>
              </w:rPr>
            </w:pPr>
            <w:ins w:id="1037" w:author="pachalo chizala" w:date="2023-10-04T09:26:00Z">
              <w:r>
                <w:rPr>
                  <w:b/>
                  <w:sz w:val="20"/>
                </w:rPr>
                <w:t xml:space="preserve"> </w:t>
              </w:r>
              <w:r>
                <w:rPr>
                  <w:sz w:val="20"/>
                  <w:szCs w:val="20"/>
                </w:rPr>
                <w:t>In your opinion, what TEVET field of study is most appropriate for your current employment?</w:t>
              </w:r>
            </w:ins>
          </w:p>
          <w:p w14:paraId="68366EA4" w14:textId="77777777" w:rsidR="00760374" w:rsidRDefault="00760374" w:rsidP="00DE40A9">
            <w:pPr>
              <w:spacing w:after="0" w:line="242" w:lineRule="auto"/>
              <w:ind w:left="1440" w:right="1091" w:hanging="720"/>
              <w:rPr>
                <w:ins w:id="1038" w:author="pachalo chizala" w:date="2023-10-04T09:26:00Z"/>
                <w:sz w:val="20"/>
                <w:szCs w:val="20"/>
              </w:rPr>
            </w:pPr>
          </w:p>
          <w:p w14:paraId="0B3F782E" w14:textId="77777777" w:rsidR="00760374" w:rsidRPr="004C5FAE" w:rsidRDefault="00760374" w:rsidP="00DE40A9">
            <w:pPr>
              <w:spacing w:after="0" w:line="240" w:lineRule="auto"/>
              <w:ind w:left="0" w:right="0" w:firstLine="0"/>
              <w:jc w:val="center"/>
              <w:rPr>
                <w:ins w:id="1039" w:author="pachalo chizala" w:date="2023-10-04T09:26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1040" w:author="pachalo chizala" w:date="2023-10-04T09:26:00Z">
              <w:r w:rsidRPr="004C5FAE">
                <w:rPr>
                  <w:rFonts w:eastAsia="Times New Roman"/>
                  <w:sz w:val="20"/>
                  <w:szCs w:val="20"/>
                </w:rPr>
                <w:t>___________</w:t>
              </w:r>
              <w:r>
                <w:rPr>
                  <w:rFonts w:eastAsia="Times New Roman"/>
                  <w:sz w:val="20"/>
                  <w:szCs w:val="20"/>
                </w:rPr>
                <w:t>___________</w:t>
              </w:r>
            </w:ins>
          </w:p>
          <w:p w14:paraId="1CF224BA" w14:textId="77777777" w:rsidR="00760374" w:rsidRDefault="00760374" w:rsidP="00DE40A9">
            <w:pPr>
              <w:spacing w:after="0" w:line="242" w:lineRule="auto"/>
              <w:ind w:left="1440" w:right="1091" w:hanging="720"/>
              <w:jc w:val="center"/>
              <w:rPr>
                <w:ins w:id="1041" w:author="pachalo chizala" w:date="2023-10-04T09:26:00Z"/>
                <w:i/>
                <w:color w:val="FF0000"/>
                <w:sz w:val="20"/>
              </w:rPr>
            </w:pPr>
            <w:ins w:id="1042" w:author="pachalo chizala" w:date="2023-10-04T09:26:00Z">
              <w:r>
                <w:rPr>
                  <w:rFonts w:eastAsia="Times New Roman"/>
                  <w:sz w:val="20"/>
                  <w:szCs w:val="20"/>
                </w:rPr>
                <w:t xml:space="preserve">        </w:t>
              </w:r>
              <w:r w:rsidRPr="004C5FAE">
                <w:rPr>
                  <w:rFonts w:eastAsia="Times New Roman"/>
                  <w:sz w:val="20"/>
                  <w:szCs w:val="20"/>
                </w:rPr>
                <w:t>Appropriate Field of Study</w:t>
              </w:r>
            </w:ins>
          </w:p>
        </w:tc>
      </w:tr>
      <w:tr w:rsidR="00760374" w14:paraId="1866148D" w14:textId="77777777" w:rsidTr="00DE40A9">
        <w:trPr>
          <w:trHeight w:val="1964"/>
          <w:ins w:id="1043" w:author="pachalo chizala" w:date="2023-10-04T09:26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594A894A" w14:textId="77777777" w:rsidR="00760374" w:rsidRDefault="00760374" w:rsidP="00DE40A9">
            <w:pPr>
              <w:spacing w:after="0" w:line="259" w:lineRule="auto"/>
              <w:ind w:left="0" w:right="0" w:firstLine="0"/>
              <w:rPr>
                <w:ins w:id="1044" w:author="pachalo chizala" w:date="2023-10-04T09:26:00Z"/>
              </w:rPr>
            </w:pPr>
            <w:ins w:id="1045" w:author="pachalo chizala" w:date="2023-10-04T09:26:00Z">
              <w:r>
                <w:rPr>
                  <w:i/>
                  <w:color w:val="FF0000"/>
                  <w:sz w:val="20"/>
                </w:rPr>
                <w:t xml:space="preserve">ASK IF TVT08=2 </w:t>
              </w:r>
            </w:ins>
          </w:p>
          <w:p w14:paraId="1B81BD84" w14:textId="77777777" w:rsidR="00760374" w:rsidRDefault="00760374" w:rsidP="00DE40A9">
            <w:pPr>
              <w:spacing w:after="0" w:line="259" w:lineRule="auto"/>
              <w:ind w:left="0" w:right="0" w:firstLine="0"/>
              <w:rPr>
                <w:ins w:id="1046" w:author="pachalo chizala" w:date="2023-10-04T09:26:00Z"/>
              </w:rPr>
            </w:pPr>
            <w:ins w:id="1047" w:author="pachalo chizala" w:date="2023-10-04T09:26:00Z">
              <w:r>
                <w:rPr>
                  <w:b/>
                  <w:sz w:val="20"/>
                </w:rPr>
                <w:t>TVT11</w:t>
              </w:r>
            </w:ins>
          </w:p>
          <w:p w14:paraId="5B503E6D" w14:textId="77777777" w:rsidR="00760374" w:rsidRDefault="00760374" w:rsidP="00DE40A9">
            <w:pPr>
              <w:spacing w:after="0" w:line="259" w:lineRule="auto"/>
              <w:ind w:left="720" w:right="0" w:firstLine="0"/>
              <w:rPr>
                <w:ins w:id="1048" w:author="pachalo chizala" w:date="2023-10-04T09:26:00Z"/>
                <w:sz w:val="20"/>
                <w:szCs w:val="20"/>
              </w:rPr>
            </w:pPr>
            <w:ins w:id="1049" w:author="pachalo chizala" w:date="2023-10-04T09:26:00Z">
              <w:r>
                <w:rPr>
                  <w:b/>
                  <w:sz w:val="20"/>
                </w:rPr>
                <w:t xml:space="preserve"> </w:t>
              </w:r>
              <w:r w:rsidRPr="00DE40A9">
                <w:rPr>
                  <w:bCs/>
                  <w:sz w:val="20"/>
                </w:rPr>
                <w:t>W</w:t>
              </w:r>
              <w:r>
                <w:rPr>
                  <w:sz w:val="20"/>
                  <w:szCs w:val="20"/>
                </w:rPr>
                <w:t xml:space="preserve">hy did you choose this employment? </w:t>
              </w:r>
            </w:ins>
          </w:p>
          <w:p w14:paraId="3077D4C2" w14:textId="77777777" w:rsidR="00760374" w:rsidRDefault="00760374" w:rsidP="00DE40A9">
            <w:pPr>
              <w:spacing w:after="17" w:line="255" w:lineRule="auto"/>
              <w:ind w:left="1080" w:right="911" w:hanging="360"/>
              <w:rPr>
                <w:ins w:id="1050" w:author="pachalo chizala" w:date="2023-10-04T09:26:00Z"/>
                <w:i/>
                <w:sz w:val="20"/>
              </w:rPr>
            </w:pPr>
            <w:ins w:id="1051" w:author="pachalo chizala" w:date="2023-10-04T09:26:00Z">
              <w:r>
                <w:rPr>
                  <w:i/>
                  <w:sz w:val="20"/>
                </w:rPr>
                <w:t>MARK ALL THAT APPLY</w:t>
              </w:r>
            </w:ins>
          </w:p>
          <w:p w14:paraId="0029E54E" w14:textId="77777777" w:rsidR="00760374" w:rsidRDefault="00760374" w:rsidP="007603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547"/>
              <w:textAlignment w:val="baseline"/>
              <w:rPr>
                <w:ins w:id="1052" w:author="pachalo chizala" w:date="2023-10-04T09:26:00Z"/>
                <w:rFonts w:ascii="Calibri" w:hAnsi="Calibri" w:cs="Calibri"/>
                <w:color w:val="000000"/>
                <w:sz w:val="20"/>
                <w:szCs w:val="20"/>
              </w:rPr>
            </w:pPr>
            <w:ins w:id="1053" w:author="pachalo chizala" w:date="2023-10-04T09:26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is only a temporary stepping stone, I am still searching for professional orientation</w:t>
              </w:r>
            </w:ins>
          </w:p>
          <w:p w14:paraId="624E981B" w14:textId="77777777" w:rsidR="00760374" w:rsidRDefault="00760374" w:rsidP="007603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1054" w:author="pachalo chizala" w:date="2023-10-04T09:26:00Z"/>
                <w:rFonts w:ascii="Calibri" w:hAnsi="Calibri" w:cs="Calibri"/>
                <w:color w:val="000000"/>
                <w:sz w:val="20"/>
                <w:szCs w:val="20"/>
              </w:rPr>
            </w:pPr>
            <w:ins w:id="1055" w:author="pachalo chizala" w:date="2023-10-04T09:26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I have not found an appropriate job (yet)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7C2E3B8B" w14:textId="77777777" w:rsidR="00760374" w:rsidRDefault="00760374" w:rsidP="007603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-83"/>
              <w:textAlignment w:val="baseline"/>
              <w:rPr>
                <w:ins w:id="1056" w:author="pachalo chizala" w:date="2023-10-04T09:26:00Z"/>
                <w:rFonts w:ascii="Calibri" w:hAnsi="Calibri" w:cs="Calibri"/>
                <w:color w:val="000000"/>
                <w:sz w:val="20"/>
                <w:szCs w:val="20"/>
              </w:rPr>
            </w:pPr>
            <w:ins w:id="1057" w:author="pachalo chizala" w:date="2023-10-04T09:26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I receive a higher salary in my current job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14AF35C4" w14:textId="77777777" w:rsidR="00760374" w:rsidRDefault="00760374" w:rsidP="007603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1058" w:author="pachalo chizala" w:date="2023-10-04T09:26:00Z"/>
                <w:rFonts w:ascii="Calibri" w:hAnsi="Calibri" w:cs="Calibri"/>
                <w:color w:val="000000"/>
                <w:sz w:val="20"/>
                <w:szCs w:val="20"/>
              </w:rPr>
            </w:pPr>
            <w:ins w:id="1059" w:author="pachalo chizala" w:date="2023-10-04T09:26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offers more security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20AE53D5" w14:textId="77777777" w:rsidR="00760374" w:rsidRDefault="00760374" w:rsidP="007603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1060" w:author="pachalo chizala" w:date="2023-10-04T09:26:00Z"/>
                <w:rFonts w:ascii="Calibri" w:hAnsi="Calibri" w:cs="Calibri"/>
                <w:color w:val="000000"/>
                <w:sz w:val="20"/>
                <w:szCs w:val="20"/>
              </w:rPr>
            </w:pPr>
            <w:ins w:id="1061" w:author="pachalo chizala" w:date="2023-10-04T09:26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interests have changed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5AD2CB9F" w14:textId="77777777" w:rsidR="00760374" w:rsidRDefault="00760374" w:rsidP="007603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1062" w:author="pachalo chizala" w:date="2023-10-04T09:26:00Z"/>
                <w:rFonts w:ascii="Calibri" w:hAnsi="Calibri" w:cs="Calibri"/>
                <w:color w:val="000000"/>
                <w:sz w:val="20"/>
                <w:szCs w:val="20"/>
              </w:rPr>
            </w:pPr>
            <w:ins w:id="1063" w:author="pachalo chizala" w:date="2023-10-04T09:26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a flexible time schedule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63DA8A45" w14:textId="77777777" w:rsidR="00760374" w:rsidRDefault="00760374" w:rsidP="007603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1064" w:author="pachalo chizala" w:date="2023-10-04T09:26:00Z"/>
                <w:rFonts w:ascii="Calibri" w:hAnsi="Calibri" w:cs="Calibri"/>
                <w:color w:val="000000"/>
                <w:sz w:val="20"/>
                <w:szCs w:val="20"/>
              </w:rPr>
            </w:pPr>
            <w:ins w:id="1065" w:author="pachalo chizala" w:date="2023-10-04T09:26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lastRenderedPageBreak/>
                <w:t>My current job allows me to work in a favored geographical place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51F76E67" w14:textId="77777777" w:rsidR="00760374" w:rsidRDefault="00760374" w:rsidP="007603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1066" w:author="pachalo chizala" w:date="2023-10-04T09:26:00Z"/>
                <w:rFonts w:ascii="Calibri" w:hAnsi="Calibri" w:cs="Calibri"/>
                <w:color w:val="000000"/>
                <w:sz w:val="20"/>
                <w:szCs w:val="20"/>
              </w:rPr>
            </w:pPr>
            <w:ins w:id="1067" w:author="pachalo chizala" w:date="2023-10-04T09:26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me to take into consideration the interests of my family/children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1C53507E" w14:textId="77777777" w:rsidR="00760374" w:rsidRDefault="00760374" w:rsidP="00760374">
            <w:pPr>
              <w:pStyle w:val="NormalWeb"/>
              <w:numPr>
                <w:ilvl w:val="0"/>
                <w:numId w:val="125"/>
              </w:numPr>
              <w:spacing w:before="0" w:beforeAutospacing="0" w:after="17" w:afterAutospacing="0"/>
              <w:ind w:right="1593"/>
              <w:textAlignment w:val="baseline"/>
              <w:rPr>
                <w:ins w:id="1068" w:author="pachalo chizala" w:date="2023-10-04T09:26:00Z"/>
                <w:rFonts w:ascii="Calibri" w:hAnsi="Calibri" w:cs="Calibri"/>
                <w:color w:val="000000"/>
                <w:sz w:val="20"/>
                <w:szCs w:val="20"/>
              </w:rPr>
            </w:pPr>
            <w:ins w:id="1069" w:author="pachalo chizala" w:date="2023-10-04T09:26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Other (please specify):</w:t>
              </w:r>
            </w:ins>
          </w:p>
          <w:p w14:paraId="4343BAE7" w14:textId="77777777" w:rsidR="00760374" w:rsidRPr="00DE40A9" w:rsidRDefault="00760374" w:rsidP="00DE40A9">
            <w:pPr>
              <w:spacing w:after="10" w:line="259" w:lineRule="auto"/>
              <w:ind w:left="1090" w:firstLine="0"/>
              <w:rPr>
                <w:ins w:id="1070" w:author="pachalo chizala" w:date="2023-10-04T09:26:00Z"/>
                <w:i/>
                <w:sz w:val="20"/>
              </w:rPr>
            </w:pPr>
          </w:p>
        </w:tc>
      </w:tr>
    </w:tbl>
    <w:p w14:paraId="27C9CCDA" w14:textId="77777777" w:rsidR="00760374" w:rsidRDefault="00760374">
      <w:pPr>
        <w:spacing w:after="0" w:line="259" w:lineRule="auto"/>
        <w:ind w:left="0" w:right="0" w:firstLine="0"/>
        <w:jc w:val="both"/>
        <w:rPr>
          <w:ins w:id="1071" w:author="pachalo chizala" w:date="2023-10-04T09:49:00Z"/>
        </w:rPr>
      </w:pPr>
    </w:p>
    <w:p w14:paraId="5FB06758" w14:textId="77777777" w:rsidR="000B0370" w:rsidRDefault="000B0370">
      <w:pPr>
        <w:spacing w:after="0" w:line="259" w:lineRule="auto"/>
        <w:ind w:left="0" w:right="0" w:firstLine="0"/>
        <w:jc w:val="both"/>
        <w:rPr>
          <w:ins w:id="1072" w:author="pachalo chizala" w:date="2023-10-04T09:49:00Z"/>
        </w:rPr>
      </w:pPr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  <w:tblGridChange w:id="1073">
          <w:tblGrid>
            <w:gridCol w:w="9018"/>
          </w:tblGrid>
        </w:tblGridChange>
      </w:tblGrid>
      <w:tr w:rsidR="000B0370" w14:paraId="0B756280" w14:textId="77777777" w:rsidTr="00DE40A9">
        <w:trPr>
          <w:trHeight w:val="312"/>
          <w:ins w:id="1074" w:author="pachalo chizala" w:date="2023-10-04T09:49:00Z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94948A9" w14:textId="77777777" w:rsidR="000B0370" w:rsidRDefault="000B0370" w:rsidP="00DE40A9">
            <w:pPr>
              <w:spacing w:after="0" w:line="259" w:lineRule="auto"/>
              <w:ind w:left="0" w:right="15" w:firstLine="0"/>
              <w:jc w:val="center"/>
              <w:rPr>
                <w:ins w:id="1075" w:author="pachalo chizala" w:date="2023-10-04T09:49:00Z"/>
              </w:rPr>
            </w:pPr>
            <w:ins w:id="1076" w:author="pachalo chizala" w:date="2023-10-04T09:49:00Z">
              <w:r>
                <w:rPr>
                  <w:color w:val="FFFFFF"/>
                  <w:sz w:val="24"/>
                </w:rPr>
                <w:t xml:space="preserve">TEVET RELATED WORK AND MARKET ORIENTATION (TVT) </w:t>
              </w:r>
            </w:ins>
          </w:p>
        </w:tc>
      </w:tr>
      <w:tr w:rsidR="000B0370" w14:paraId="3394F40F" w14:textId="77777777" w:rsidTr="00DE40A9">
        <w:trPr>
          <w:trHeight w:val="2199"/>
          <w:ins w:id="1077" w:author="pachalo chizala" w:date="2023-10-04T09:49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31507994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078" w:author="pachalo chizala" w:date="2023-10-04T09:49:00Z"/>
              </w:rPr>
            </w:pPr>
            <w:commentRangeStart w:id="1079"/>
            <w:ins w:id="1080" w:author="pachalo chizala" w:date="2023-10-04T09:49:00Z">
              <w:r>
                <w:rPr>
                  <w:i/>
                  <w:color w:val="FF0000"/>
                  <w:sz w:val="20"/>
                </w:rPr>
                <w:t>ASK IF (C01=d OR C02 = d) AND DEM10 = 3</w:t>
              </w:r>
              <w:commentRangeEnd w:id="1079"/>
              <w:r>
                <w:rPr>
                  <w:rStyle w:val="CommentReference"/>
                </w:rPr>
                <w:commentReference w:id="1079"/>
              </w:r>
            </w:ins>
          </w:p>
          <w:p w14:paraId="7754FBA1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081" w:author="pachalo chizala" w:date="2023-10-04T09:49:00Z"/>
              </w:rPr>
            </w:pPr>
            <w:ins w:id="1082" w:author="pachalo chizala" w:date="2023-10-04T09:49:00Z">
              <w:r>
                <w:rPr>
                  <w:b/>
                  <w:sz w:val="20"/>
                </w:rPr>
                <w:t>TVT01</w:t>
              </w:r>
              <w:r>
                <w:rPr>
                  <w:sz w:val="20"/>
                </w:rPr>
                <w:t xml:space="preserve"> </w:t>
              </w:r>
            </w:ins>
          </w:p>
          <w:p w14:paraId="124639AA" w14:textId="5843F5C8" w:rsidR="000B0370" w:rsidRDefault="006C4B2C" w:rsidP="00DE40A9">
            <w:pPr>
              <w:spacing w:after="17" w:line="255" w:lineRule="auto"/>
              <w:ind w:left="1080" w:right="911" w:hanging="360"/>
              <w:rPr>
                <w:ins w:id="1083" w:author="pachalo chizala" w:date="2023-10-04T09:49:00Z"/>
                <w:sz w:val="20"/>
              </w:rPr>
            </w:pPr>
            <w:ins w:id="1084" w:author="pachalo chizala" w:date="2023-10-04T10:01:00Z">
              <w:r>
                <w:rPr>
                  <w:sz w:val="20"/>
                </w:rPr>
                <w:t xml:space="preserve">In the last seven days, did you do </w:t>
              </w:r>
              <w:r>
                <w:rPr>
                  <w:sz w:val="20"/>
                </w:rPr>
                <w:t xml:space="preserve">any of </w:t>
              </w:r>
              <w:r>
                <w:rPr>
                  <w:sz w:val="20"/>
                </w:rPr>
                <w:t xml:space="preserve">the following </w:t>
              </w:r>
            </w:ins>
            <w:ins w:id="1085" w:author="pachalo chizala" w:date="2023-10-04T09:49:00Z">
              <w:r w:rsidR="000B0370">
                <w:rPr>
                  <w:sz w:val="20"/>
                </w:rPr>
                <w:t xml:space="preserve">…? </w:t>
              </w:r>
            </w:ins>
          </w:p>
          <w:p w14:paraId="2B1EF112" w14:textId="77777777" w:rsidR="000B0370" w:rsidRDefault="000B0370" w:rsidP="00DE40A9">
            <w:pPr>
              <w:spacing w:after="17" w:line="255" w:lineRule="auto"/>
              <w:ind w:left="1080" w:right="911" w:hanging="360"/>
              <w:rPr>
                <w:ins w:id="1086" w:author="pachalo chizala" w:date="2023-10-04T09:49:00Z"/>
                <w:i/>
                <w:sz w:val="20"/>
              </w:rPr>
            </w:pPr>
            <w:ins w:id="1087" w:author="pachalo chizala" w:date="2023-10-04T09:49:00Z">
              <w:r>
                <w:rPr>
                  <w:i/>
                  <w:sz w:val="20"/>
                </w:rPr>
                <w:t xml:space="preserve">READ AND MARK ALL THAT APPLY </w:t>
              </w:r>
            </w:ins>
          </w:p>
          <w:p w14:paraId="5D130FDC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1088" w:author="pachalo chizala" w:date="2023-10-04T09:49:00Z"/>
                <w:sz w:val="20"/>
              </w:rPr>
              <w:pPrChange w:id="1089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1090" w:author="pachalo chizala" w:date="2023-10-04T09:49:00Z">
              <w:r w:rsidRPr="008B45BB">
                <w:rPr>
                  <w:sz w:val="20"/>
                </w:rPr>
                <w:t>Automobile Mechanics (AMM)</w:t>
              </w:r>
            </w:ins>
          </w:p>
          <w:p w14:paraId="3F546056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1091" w:author="pachalo chizala" w:date="2023-10-04T09:49:00Z"/>
                <w:sz w:val="20"/>
              </w:rPr>
              <w:pPrChange w:id="1092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1093" w:author="pachalo chizala" w:date="2023-10-04T09:49:00Z">
              <w:r w:rsidRPr="008B45BB">
                <w:rPr>
                  <w:sz w:val="20"/>
                </w:rPr>
                <w:t>Administrative Studies (AAS) </w:t>
              </w:r>
            </w:ins>
          </w:p>
          <w:p w14:paraId="23008EEC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1094" w:author="pachalo chizala" w:date="2023-10-04T09:49:00Z"/>
                <w:sz w:val="20"/>
              </w:rPr>
              <w:pPrChange w:id="1095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1096" w:author="pachalo chizala" w:date="2023-10-04T09:49:00Z">
              <w:r w:rsidRPr="008B45BB">
                <w:rPr>
                  <w:sz w:val="20"/>
                </w:rPr>
                <w:t>Bricklaying (BRL) </w:t>
              </w:r>
            </w:ins>
          </w:p>
          <w:p w14:paraId="6777B8BE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1097" w:author="pachalo chizala" w:date="2023-10-04T09:49:00Z"/>
                <w:sz w:val="20"/>
              </w:rPr>
              <w:pPrChange w:id="1098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1099" w:author="pachalo chizala" w:date="2023-10-04T09:49:00Z">
              <w:r w:rsidRPr="008B45BB">
                <w:rPr>
                  <w:sz w:val="20"/>
                </w:rPr>
                <w:t>Cosmetology (CMG)</w:t>
              </w:r>
            </w:ins>
          </w:p>
          <w:p w14:paraId="76F73606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1100" w:author="pachalo chizala" w:date="2023-10-04T09:49:00Z"/>
                <w:sz w:val="20"/>
              </w:rPr>
              <w:pPrChange w:id="1101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1102" w:author="pachalo chizala" w:date="2023-10-04T09:49:00Z">
              <w:r w:rsidRPr="008B45BB">
                <w:rPr>
                  <w:sz w:val="20"/>
                </w:rPr>
                <w:t>Carpentry and Joinery (CRJ)</w:t>
              </w:r>
            </w:ins>
          </w:p>
          <w:p w14:paraId="04E07EB1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1103" w:author="pachalo chizala" w:date="2023-10-04T09:49:00Z"/>
                <w:sz w:val="20"/>
              </w:rPr>
              <w:pPrChange w:id="1104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1105" w:author="pachalo chizala" w:date="2023-10-04T09:49:00Z">
              <w:r w:rsidRPr="008B45BB">
                <w:rPr>
                  <w:sz w:val="20"/>
                </w:rPr>
                <w:t>Edible Horticulture (EHC)</w:t>
              </w:r>
            </w:ins>
          </w:p>
          <w:p w14:paraId="3368FF2E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1106" w:author="pachalo chizala" w:date="2023-10-04T09:49:00Z"/>
                <w:sz w:val="20"/>
              </w:rPr>
              <w:pPrChange w:id="1107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1108" w:author="pachalo chizala" w:date="2023-10-04T09:49:00Z">
              <w:r w:rsidRPr="008B45BB">
                <w:rPr>
                  <w:sz w:val="20"/>
                </w:rPr>
                <w:t>Electrical Installation and Electronics (EIE) </w:t>
              </w:r>
            </w:ins>
          </w:p>
          <w:p w14:paraId="5E1247FF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1109" w:author="pachalo chizala" w:date="2023-10-04T09:49:00Z"/>
                <w:sz w:val="20"/>
              </w:rPr>
              <w:pPrChange w:id="1110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1111" w:author="pachalo chizala" w:date="2023-10-04T09:49:00Z">
              <w:r w:rsidRPr="008B45BB">
                <w:rPr>
                  <w:sz w:val="20"/>
                </w:rPr>
                <w:t>Fabrication and Welding (FBW)</w:t>
              </w:r>
            </w:ins>
          </w:p>
          <w:p w14:paraId="7E60FBFE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1112" w:author="pachalo chizala" w:date="2023-10-04T09:49:00Z"/>
                <w:sz w:val="20"/>
              </w:rPr>
              <w:pPrChange w:id="1113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1114" w:author="pachalo chizala" w:date="2023-10-04T09:49:00Z">
              <w:r w:rsidRPr="008B45BB">
                <w:rPr>
                  <w:sz w:val="20"/>
                </w:rPr>
                <w:t>Food Production (FPR) </w:t>
              </w:r>
            </w:ins>
          </w:p>
          <w:p w14:paraId="69B030DD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1115" w:author="pachalo chizala" w:date="2023-10-04T09:49:00Z"/>
                <w:sz w:val="20"/>
              </w:rPr>
              <w:pPrChange w:id="1116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1117" w:author="pachalo chizala" w:date="2023-10-04T09:49:00Z">
              <w:r w:rsidRPr="008B45BB">
                <w:rPr>
                  <w:sz w:val="20"/>
                </w:rPr>
                <w:t>General Fitting (GFT)</w:t>
              </w:r>
            </w:ins>
          </w:p>
          <w:p w14:paraId="274F7636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1118" w:author="pachalo chizala" w:date="2023-10-04T09:49:00Z"/>
                <w:sz w:val="20"/>
              </w:rPr>
              <w:pPrChange w:id="1119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1120" w:author="pachalo chizala" w:date="2023-10-04T09:49:00Z">
              <w:r w:rsidRPr="008B45BB">
                <w:rPr>
                  <w:sz w:val="20"/>
                </w:rPr>
                <w:t>Information and Communication Technology (ICT)</w:t>
              </w:r>
            </w:ins>
          </w:p>
          <w:p w14:paraId="2E76CCFC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1121" w:author="pachalo chizala" w:date="2023-10-04T09:49:00Z"/>
                <w:sz w:val="20"/>
              </w:rPr>
              <w:pPrChange w:id="1122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1123" w:author="pachalo chizala" w:date="2023-10-04T09:49:00Z">
              <w:r w:rsidRPr="008B45BB">
                <w:rPr>
                  <w:sz w:val="20"/>
                </w:rPr>
                <w:t>Motorcycle Mechanics (MCM)</w:t>
              </w:r>
            </w:ins>
          </w:p>
          <w:p w14:paraId="1EA2B172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1124" w:author="pachalo chizala" w:date="2023-10-04T09:49:00Z"/>
                <w:sz w:val="20"/>
              </w:rPr>
              <w:pPrChange w:id="1125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1126" w:author="pachalo chizala" w:date="2023-10-04T09:49:00Z">
              <w:r w:rsidRPr="008B45BB">
                <w:rPr>
                  <w:sz w:val="20"/>
                </w:rPr>
                <w:t>Painting and Decoration (PAD)</w:t>
              </w:r>
            </w:ins>
          </w:p>
          <w:p w14:paraId="627E2A58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1127" w:author="pachalo chizala" w:date="2023-10-04T09:49:00Z"/>
                <w:sz w:val="20"/>
              </w:rPr>
              <w:pPrChange w:id="1128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1129" w:author="pachalo chizala" w:date="2023-10-04T09:49:00Z">
              <w:r w:rsidRPr="008B45BB">
                <w:rPr>
                  <w:sz w:val="20"/>
                </w:rPr>
                <w:t>Plumbing (PLB)</w:t>
              </w:r>
            </w:ins>
          </w:p>
          <w:p w14:paraId="1D2B5A32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1130" w:author="pachalo chizala" w:date="2023-10-04T09:49:00Z"/>
                <w:sz w:val="20"/>
              </w:rPr>
              <w:pPrChange w:id="1131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1132" w:author="pachalo chizala" w:date="2023-10-04T09:49:00Z">
              <w:r w:rsidRPr="008B45BB">
                <w:rPr>
                  <w:sz w:val="20"/>
                </w:rPr>
                <w:t>Refrigeration and Air Conditioning Mechanics (RAM) </w:t>
              </w:r>
            </w:ins>
          </w:p>
          <w:p w14:paraId="232FFD0B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1133" w:author="pachalo chizala" w:date="2023-10-04T09:49:00Z"/>
                <w:sz w:val="20"/>
              </w:rPr>
              <w:pPrChange w:id="1134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1135" w:author="pachalo chizala" w:date="2023-10-04T09:49:00Z">
              <w:r w:rsidRPr="008B45BB">
                <w:rPr>
                  <w:sz w:val="20"/>
                </w:rPr>
                <w:t>Solar Photovoltaic Installation (SPV)</w:t>
              </w:r>
            </w:ins>
          </w:p>
          <w:p w14:paraId="030B506A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1136" w:author="pachalo chizala" w:date="2023-10-04T09:49:00Z"/>
                <w:sz w:val="20"/>
              </w:rPr>
              <w:pPrChange w:id="1137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1138" w:author="pachalo chizala" w:date="2023-10-04T09:49:00Z">
              <w:r w:rsidRPr="008B45BB">
                <w:rPr>
                  <w:sz w:val="20"/>
                </w:rPr>
                <w:t>Tailoring and Fashion Designing (TFD)</w:t>
              </w:r>
            </w:ins>
          </w:p>
          <w:p w14:paraId="64189593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1139" w:author="pachalo chizala" w:date="2023-10-04T09:49:00Z"/>
                <w:sz w:val="20"/>
              </w:rPr>
              <w:pPrChange w:id="1140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1141" w:author="pachalo chizala" w:date="2023-10-04T09:49:00Z">
              <w:r w:rsidRPr="008B45BB">
                <w:rPr>
                  <w:sz w:val="20"/>
                </w:rPr>
                <w:t>Tour Guide (TRG)</w:t>
              </w:r>
            </w:ins>
          </w:p>
          <w:p w14:paraId="1E2F028C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1142" w:author="pachalo chizala" w:date="2023-10-04T09:49:00Z"/>
                <w:sz w:val="20"/>
              </w:rPr>
              <w:pPrChange w:id="1143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1144" w:author="pachalo chizala" w:date="2023-10-04T09:49:00Z">
              <w:r w:rsidRPr="008B45BB">
                <w:rPr>
                  <w:sz w:val="20"/>
                </w:rPr>
                <w:t>Wood Work Machining (WWM) </w:t>
              </w:r>
            </w:ins>
          </w:p>
          <w:p w14:paraId="0C816CAF" w14:textId="7A955B77" w:rsidR="000B0370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1145" w:author="pachalo chizala" w:date="2023-10-04T10:03:00Z"/>
                <w:sz w:val="20"/>
              </w:rPr>
            </w:pPr>
            <w:ins w:id="1146" w:author="pachalo chizala" w:date="2023-10-04T09:49:00Z">
              <w:r>
                <w:rPr>
                  <w:sz w:val="20"/>
                </w:rPr>
                <w:t xml:space="preserve">OTHER </w:t>
              </w:r>
            </w:ins>
            <w:ins w:id="1147" w:author="pachalo chizala" w:date="2023-10-04T10:04:00Z">
              <w:r w:rsidR="006C4B2C">
                <w:rPr>
                  <w:sz w:val="20"/>
                </w:rPr>
                <w:t xml:space="preserve">TEVET REALATED WORK </w:t>
              </w:r>
            </w:ins>
            <w:ins w:id="1148" w:author="pachalo chizala" w:date="2023-10-04T09:49:00Z">
              <w:r>
                <w:rPr>
                  <w:sz w:val="20"/>
                </w:rPr>
                <w:t>(SPECIFY)</w:t>
              </w:r>
            </w:ins>
          </w:p>
          <w:p w14:paraId="706ABC04" w14:textId="68AAB57C" w:rsidR="006C4B2C" w:rsidRPr="008B45BB" w:rsidRDefault="006C4B2C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1149" w:author="pachalo chizala" w:date="2023-10-04T09:49:00Z"/>
                <w:sz w:val="20"/>
              </w:rPr>
              <w:pPrChange w:id="1150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1151" w:author="pachalo chizala" w:date="2023-10-04T10:03:00Z">
              <w:r>
                <w:rPr>
                  <w:sz w:val="20"/>
                </w:rPr>
                <w:t>NONE OF THE ABOVE</w:t>
              </w:r>
            </w:ins>
          </w:p>
          <w:p w14:paraId="5C333569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152" w:author="pachalo chizala" w:date="2023-10-04T09:49:00Z"/>
                <w:i/>
                <w:color w:val="FF0000"/>
                <w:sz w:val="20"/>
              </w:rPr>
            </w:pPr>
          </w:p>
        </w:tc>
      </w:tr>
      <w:tr w:rsidR="000B0370" w14:paraId="7347CDF5" w14:textId="77777777" w:rsidTr="000B0370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1153" w:author="pachalo chizala" w:date="2023-10-04T09:51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749"/>
          <w:ins w:id="1154" w:author="pachalo chizala" w:date="2023-10-04T09:51:00Z"/>
          <w:trPrChange w:id="1155" w:author="pachalo chizala" w:date="2023-10-04T09:51:00Z">
            <w:trPr>
              <w:trHeight w:val="2199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1156" w:author="pachalo chizala" w:date="2023-10-04T09:51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0377E868" w14:textId="1AD65619" w:rsidR="000B0370" w:rsidRDefault="000B0370" w:rsidP="000B0370">
            <w:pPr>
              <w:spacing w:after="0" w:line="259" w:lineRule="auto"/>
              <w:ind w:left="0" w:right="0" w:firstLine="0"/>
              <w:rPr>
                <w:ins w:id="1157" w:author="pachalo chizala" w:date="2023-10-04T09:51:00Z"/>
              </w:rPr>
            </w:pPr>
            <w:ins w:id="1158" w:author="pachalo chizala" w:date="2023-10-04T09:51:00Z">
              <w:r>
                <w:rPr>
                  <w:i/>
                  <w:color w:val="FF0000"/>
                  <w:sz w:val="20"/>
                </w:rPr>
                <w:t>ASK IF TVT01</w:t>
              </w:r>
            </w:ins>
            <w:ins w:id="1159" w:author="pachalo chizala" w:date="2023-10-04T09:54:00Z">
              <w:r>
                <w:rPr>
                  <w:i/>
                  <w:color w:val="FF0000"/>
                  <w:sz w:val="20"/>
                </w:rPr>
                <w:t xml:space="preserve"> NE </w:t>
              </w:r>
            </w:ins>
            <w:ins w:id="1160" w:author="pachalo chizala" w:date="2023-10-04T09:51:00Z">
              <w:r>
                <w:rPr>
                  <w:i/>
                  <w:color w:val="FF0000"/>
                  <w:sz w:val="20"/>
                </w:rPr>
                <w:t xml:space="preserve">a-s </w:t>
              </w:r>
            </w:ins>
          </w:p>
          <w:p w14:paraId="2A1B8964" w14:textId="7D9D8016" w:rsidR="000B0370" w:rsidRDefault="000B0370" w:rsidP="000B0370">
            <w:pPr>
              <w:spacing w:after="0" w:line="259" w:lineRule="auto"/>
              <w:ind w:left="0" w:right="0" w:firstLine="0"/>
              <w:rPr>
                <w:ins w:id="1161" w:author="pachalo chizala" w:date="2023-10-04T09:51:00Z"/>
              </w:rPr>
            </w:pPr>
            <w:ins w:id="1162" w:author="pachalo chizala" w:date="2023-10-04T09:51:00Z">
              <w:r>
                <w:rPr>
                  <w:b/>
                  <w:sz w:val="20"/>
                </w:rPr>
                <w:t>TVT0</w:t>
              </w:r>
            </w:ins>
            <w:ins w:id="1163" w:author="pachalo chizala" w:date="2023-10-04T09:57:00Z">
              <w:r w:rsidR="006C4B2C">
                <w:rPr>
                  <w:b/>
                  <w:sz w:val="20"/>
                </w:rPr>
                <w:t>1A</w:t>
              </w:r>
            </w:ins>
          </w:p>
          <w:p w14:paraId="7D729039" w14:textId="506BBF8C" w:rsidR="000B0370" w:rsidRDefault="000B0370" w:rsidP="000B0370">
            <w:pPr>
              <w:spacing w:after="0" w:line="259" w:lineRule="auto"/>
              <w:ind w:left="720" w:right="0" w:firstLine="0"/>
              <w:rPr>
                <w:ins w:id="1164" w:author="pachalo chizala" w:date="2023-10-04T09:51:00Z"/>
                <w:sz w:val="20"/>
              </w:rPr>
            </w:pPr>
            <w:ins w:id="1165" w:author="pachalo chizala" w:date="2023-10-04T09:51:00Z">
              <w:r>
                <w:rPr>
                  <w:sz w:val="20"/>
                </w:rPr>
                <w:t>Even though (you/NAME) did not work/perform these in the last seven days did (you/he/she) have a paid job or a business in any of the</w:t>
              </w:r>
            </w:ins>
            <w:ins w:id="1166" w:author="pachalo chizala" w:date="2023-10-04T10:03:00Z">
              <w:r w:rsidR="006C4B2C">
                <w:rPr>
                  <w:sz w:val="20"/>
                </w:rPr>
                <w:t>m</w:t>
              </w:r>
            </w:ins>
            <w:ins w:id="1167" w:author="pachalo chizala" w:date="2023-10-04T09:51:00Z">
              <w:r>
                <w:rPr>
                  <w:sz w:val="20"/>
                </w:rPr>
                <w:t xml:space="preserve"> </w:t>
              </w:r>
            </w:ins>
            <w:ins w:id="1168" w:author="pachalo chizala" w:date="2023-10-04T10:03:00Z">
              <w:r w:rsidR="006C4B2C">
                <w:rPr>
                  <w:sz w:val="20"/>
                </w:rPr>
                <w:t>(</w:t>
              </w:r>
            </w:ins>
            <w:ins w:id="1169" w:author="pachalo chizala" w:date="2023-10-04T09:51:00Z">
              <w:r>
                <w:rPr>
                  <w:sz w:val="20"/>
                </w:rPr>
                <w:t>highlighted jobs</w:t>
              </w:r>
            </w:ins>
            <w:ins w:id="1170" w:author="pachalo chizala" w:date="2023-10-04T10:03:00Z">
              <w:r w:rsidR="006C4B2C">
                <w:rPr>
                  <w:sz w:val="20"/>
                </w:rPr>
                <w:t>)</w:t>
              </w:r>
            </w:ins>
            <w:ins w:id="1171" w:author="pachalo chizala" w:date="2023-10-04T09:51:00Z">
              <w:r>
                <w:rPr>
                  <w:sz w:val="20"/>
                </w:rPr>
                <w:t xml:space="preserve">? </w:t>
              </w:r>
            </w:ins>
          </w:p>
          <w:p w14:paraId="2F13E52D" w14:textId="77777777" w:rsidR="000B0370" w:rsidRDefault="000B0370" w:rsidP="000B0370">
            <w:pPr>
              <w:numPr>
                <w:ilvl w:val="0"/>
                <w:numId w:val="135"/>
              </w:numPr>
              <w:spacing w:after="0" w:line="259" w:lineRule="auto"/>
              <w:ind w:right="0" w:hanging="197"/>
              <w:rPr>
                <w:ins w:id="1172" w:author="pachalo chizala" w:date="2023-10-04T09:51:00Z"/>
              </w:rPr>
              <w:pPrChange w:id="1173" w:author="pachalo chizala" w:date="2023-10-04T09:54:00Z">
                <w:pPr>
                  <w:numPr>
                    <w:numId w:val="131"/>
                  </w:numPr>
                  <w:spacing w:after="0" w:line="259" w:lineRule="auto"/>
                  <w:ind w:left="917" w:right="0" w:hanging="197"/>
                </w:pPr>
              </w:pPrChange>
            </w:pPr>
            <w:ins w:id="1174" w:author="pachalo chizala" w:date="2023-10-04T09:51:00Z">
              <w:r>
                <w:rPr>
                  <w:sz w:val="20"/>
                </w:rPr>
                <w:t xml:space="preserve">YES </w:t>
              </w:r>
            </w:ins>
          </w:p>
          <w:p w14:paraId="77041934" w14:textId="2B259EB2" w:rsidR="000B0370" w:rsidRDefault="000B0370" w:rsidP="000B0370">
            <w:pPr>
              <w:numPr>
                <w:ilvl w:val="0"/>
                <w:numId w:val="135"/>
              </w:numPr>
              <w:spacing w:after="0" w:line="259" w:lineRule="auto"/>
              <w:ind w:right="0" w:hanging="197"/>
              <w:rPr>
                <w:ins w:id="1175" w:author="pachalo chizala" w:date="2023-10-04T09:51:00Z"/>
                <w:i/>
                <w:color w:val="FF0000"/>
                <w:sz w:val="20"/>
              </w:rPr>
              <w:pPrChange w:id="1176" w:author="pachalo chizala" w:date="2023-10-04T09:54:00Z">
                <w:pPr>
                  <w:spacing w:after="0" w:line="259" w:lineRule="auto"/>
                  <w:ind w:left="0" w:right="0" w:firstLine="0"/>
                </w:pPr>
              </w:pPrChange>
            </w:pPr>
            <w:ins w:id="1177" w:author="pachalo chizala" w:date="2023-10-04T09:51:00Z">
              <w:r>
                <w:rPr>
                  <w:sz w:val="20"/>
                </w:rPr>
                <w:t xml:space="preserve">NO </w:t>
              </w:r>
            </w:ins>
          </w:p>
        </w:tc>
      </w:tr>
      <w:tr w:rsidR="000B0370" w14:paraId="27E0819D" w14:textId="77777777" w:rsidTr="00DE40A9">
        <w:trPr>
          <w:trHeight w:val="1469"/>
          <w:ins w:id="1178" w:author="pachalo chizala" w:date="2023-10-04T09:49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7463A10A" w14:textId="31A90ACF" w:rsidR="000B0370" w:rsidRDefault="000B0370" w:rsidP="00DE40A9">
            <w:pPr>
              <w:spacing w:after="0" w:line="259" w:lineRule="auto"/>
              <w:ind w:left="0" w:right="0" w:firstLine="0"/>
              <w:rPr>
                <w:ins w:id="1179" w:author="pachalo chizala" w:date="2023-10-04T09:49:00Z"/>
              </w:rPr>
            </w:pPr>
            <w:ins w:id="1180" w:author="pachalo chizala" w:date="2023-10-04T09:49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  <w:ins w:id="1181" w:author="pachalo chizala" w:date="2023-10-04T09:57:00Z">
              <w:r w:rsidR="006C4B2C">
                <w:rPr>
                  <w:i/>
                  <w:color w:val="FF0000"/>
                  <w:sz w:val="20"/>
                </w:rPr>
                <w:t xml:space="preserve">OR </w:t>
              </w:r>
            </w:ins>
            <w:ins w:id="1182" w:author="pachalo chizala" w:date="2023-10-04T09:58:00Z">
              <w:r w:rsidR="006C4B2C">
                <w:rPr>
                  <w:i/>
                  <w:color w:val="FF0000"/>
                  <w:sz w:val="20"/>
                </w:rPr>
                <w:t xml:space="preserve">TVT01A = </w:t>
              </w:r>
            </w:ins>
            <w:ins w:id="1183" w:author="pachalo chizala" w:date="2023-10-04T09:59:00Z">
              <w:r w:rsidR="006C4B2C">
                <w:rPr>
                  <w:i/>
                  <w:color w:val="FF0000"/>
                  <w:sz w:val="20"/>
                </w:rPr>
                <w:t>1</w:t>
              </w:r>
            </w:ins>
          </w:p>
          <w:p w14:paraId="2D25E250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184" w:author="pachalo chizala" w:date="2023-10-04T09:49:00Z"/>
              </w:rPr>
            </w:pPr>
            <w:ins w:id="1185" w:author="pachalo chizala" w:date="2023-10-04T09:49:00Z">
              <w:r>
                <w:rPr>
                  <w:b/>
                  <w:sz w:val="20"/>
                </w:rPr>
                <w:t>TVT02</w:t>
              </w:r>
            </w:ins>
          </w:p>
          <w:p w14:paraId="2167DD46" w14:textId="77777777" w:rsidR="000B0370" w:rsidRDefault="000B0370" w:rsidP="00DE40A9">
            <w:pPr>
              <w:tabs>
                <w:tab w:val="center" w:pos="3366"/>
              </w:tabs>
              <w:spacing w:after="0" w:line="259" w:lineRule="auto"/>
              <w:ind w:left="0" w:right="0" w:firstLine="0"/>
              <w:rPr>
                <w:ins w:id="1186" w:author="pachalo chizala" w:date="2023-10-04T09:49:00Z"/>
              </w:rPr>
            </w:pPr>
            <w:ins w:id="1187" w:author="pachalo chizala" w:date="2023-10-04T09:49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(Were/Was) (you/NAME) hired by someone else to do this work? </w:t>
              </w:r>
            </w:ins>
          </w:p>
          <w:p w14:paraId="28A0817A" w14:textId="77777777" w:rsidR="000B0370" w:rsidRDefault="000B0370" w:rsidP="000B0370">
            <w:pPr>
              <w:numPr>
                <w:ilvl w:val="0"/>
                <w:numId w:val="136"/>
              </w:numPr>
              <w:spacing w:after="0" w:line="259" w:lineRule="auto"/>
              <w:ind w:right="0" w:hanging="197"/>
              <w:rPr>
                <w:ins w:id="1188" w:author="pachalo chizala" w:date="2023-10-04T09:49:00Z"/>
              </w:rPr>
              <w:pPrChange w:id="1189" w:author="pachalo chizala" w:date="2023-10-04T09:55:00Z">
                <w:pPr>
                  <w:numPr>
                    <w:numId w:val="123"/>
                  </w:numPr>
                  <w:spacing w:after="0" w:line="259" w:lineRule="auto"/>
                  <w:ind w:left="917" w:right="0" w:hanging="197"/>
                </w:pPr>
              </w:pPrChange>
            </w:pPr>
            <w:ins w:id="1190" w:author="pachalo chizala" w:date="2023-10-04T09:49:00Z">
              <w:r>
                <w:rPr>
                  <w:sz w:val="20"/>
                </w:rPr>
                <w:t xml:space="preserve">YES </w:t>
              </w:r>
            </w:ins>
          </w:p>
          <w:p w14:paraId="33B452FD" w14:textId="20D7B3DA" w:rsidR="000B0370" w:rsidRDefault="000B0370" w:rsidP="000B0370">
            <w:pPr>
              <w:numPr>
                <w:ilvl w:val="0"/>
                <w:numId w:val="136"/>
              </w:numPr>
              <w:spacing w:after="0" w:line="259" w:lineRule="auto"/>
              <w:ind w:right="0" w:hanging="197"/>
              <w:rPr>
                <w:ins w:id="1191" w:author="pachalo chizala" w:date="2023-10-04T09:49:00Z"/>
              </w:rPr>
              <w:pPrChange w:id="1192" w:author="pachalo chizala" w:date="2023-10-04T09:55:00Z">
                <w:pPr>
                  <w:spacing w:after="0" w:line="259" w:lineRule="auto"/>
                  <w:ind w:left="0" w:right="0" w:firstLine="0"/>
                </w:pPr>
              </w:pPrChange>
            </w:pPr>
            <w:ins w:id="1193" w:author="pachalo chizala" w:date="2023-10-04T09:49:00Z">
              <w:r>
                <w:rPr>
                  <w:sz w:val="20"/>
                </w:rPr>
                <w:t xml:space="preserve">NO </w:t>
              </w:r>
            </w:ins>
          </w:p>
        </w:tc>
      </w:tr>
      <w:tr w:rsidR="000B0370" w14:paraId="48D79740" w14:textId="77777777" w:rsidTr="00DE40A9">
        <w:trPr>
          <w:trHeight w:val="1469"/>
          <w:ins w:id="1194" w:author="pachalo chizala" w:date="2023-10-04T09:49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AD9255F" w14:textId="77777777" w:rsidR="000B0370" w:rsidRPr="00DD7C9F" w:rsidRDefault="000B0370" w:rsidP="00DE40A9">
            <w:pPr>
              <w:spacing w:after="0" w:line="240" w:lineRule="auto"/>
              <w:ind w:left="0" w:right="0" w:firstLine="0"/>
              <w:rPr>
                <w:ins w:id="1195" w:author="pachalo chizala" w:date="2023-10-04T09:49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1196" w:author="pachalo chizala" w:date="2023-10-04T09:49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lastRenderedPageBreak/>
                <w:t>ASK IF(</w:t>
              </w:r>
              <w:r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TVT02</w:t>
              </w:r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=1)</w:t>
              </w:r>
              <w:r w:rsidRPr="00DD7C9F">
                <w:rPr>
                  <w:rFonts w:eastAsia="Times New Roman"/>
                  <w:i/>
                  <w:iCs/>
                  <w:sz w:val="20"/>
                  <w:szCs w:val="20"/>
                </w:rPr>
                <w:t xml:space="preserve"> 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277B9657" w14:textId="77777777" w:rsidR="000B0370" w:rsidRPr="00DD7C9F" w:rsidRDefault="000B0370" w:rsidP="00DE40A9">
            <w:pPr>
              <w:spacing w:after="0" w:line="240" w:lineRule="auto"/>
              <w:ind w:left="0" w:right="0" w:firstLine="0"/>
              <w:rPr>
                <w:ins w:id="1197" w:author="pachalo chizala" w:date="2023-10-04T09:49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1198" w:author="pachalo chizala" w:date="2023-10-04T09:49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TVT0</w:t>
              </w:r>
              <w:r>
                <w:rPr>
                  <w:rFonts w:eastAsia="Times New Roman"/>
                  <w:b/>
                  <w:bCs/>
                  <w:sz w:val="20"/>
                  <w:szCs w:val="20"/>
                </w:rPr>
                <w:t>3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4B433F94" w14:textId="77777777" w:rsidR="000B0370" w:rsidRPr="00DD7C9F" w:rsidRDefault="000B0370" w:rsidP="00DE40A9">
            <w:pPr>
              <w:spacing w:after="17" w:line="240" w:lineRule="auto"/>
              <w:ind w:left="720" w:right="0" w:hanging="720"/>
              <w:rPr>
                <w:ins w:id="1199" w:author="pachalo chizala" w:date="2023-10-04T09:49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1200" w:author="pachalo chizala" w:date="2023-10-04T09:49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  </w:t>
              </w:r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ab/>
              </w:r>
              <w:r w:rsidRPr="007F3E05">
                <w:rPr>
                  <w:rFonts w:eastAsia="Times New Roman"/>
                  <w:sz w:val="20"/>
                  <w:szCs w:val="20"/>
                </w:rPr>
                <w:t>Did you attain this skill</w:t>
              </w:r>
              <w:r>
                <w:rPr>
                  <w:rFonts w:eastAsia="Times New Roman"/>
                  <w:sz w:val="20"/>
                  <w:szCs w:val="20"/>
                </w:rPr>
                <w:t xml:space="preserve"> from a</w:t>
              </w:r>
              <w:r w:rsidRPr="007F3E05">
                <w:rPr>
                  <w:rFonts w:eastAsia="Times New Roman"/>
                  <w:sz w:val="20"/>
                  <w:szCs w:val="20"/>
                </w:rPr>
                <w:t xml:space="preserve"> </w:t>
              </w:r>
              <w:r>
                <w:rPr>
                  <w:rFonts w:eastAsia="Times New Roman"/>
                  <w:sz w:val="20"/>
                  <w:szCs w:val="20"/>
                </w:rPr>
                <w:t>Technical college (NTC,CTC,CSDC)</w:t>
              </w:r>
              <w:r w:rsidRPr="00DD7C9F">
                <w:rPr>
                  <w:rFonts w:eastAsia="Times New Roman"/>
                  <w:sz w:val="20"/>
                  <w:szCs w:val="20"/>
                </w:rPr>
                <w:t>?</w:t>
              </w:r>
            </w:ins>
          </w:p>
          <w:p w14:paraId="6DEADE8A" w14:textId="77777777" w:rsidR="000B0370" w:rsidRPr="00DE40A9" w:rsidRDefault="000B0370" w:rsidP="000B0370">
            <w:pPr>
              <w:numPr>
                <w:ilvl w:val="0"/>
                <w:numId w:val="137"/>
              </w:numPr>
              <w:spacing w:after="3" w:line="240" w:lineRule="auto"/>
              <w:ind w:right="0"/>
              <w:textAlignment w:val="baseline"/>
              <w:rPr>
                <w:ins w:id="1201" w:author="pachalo chizala" w:date="2023-10-04T09:49:00Z"/>
                <w:i/>
                <w:color w:val="auto"/>
                <w:sz w:val="20"/>
              </w:rPr>
              <w:pPrChange w:id="1202" w:author="pachalo chizala" w:date="2023-10-04T09:56:00Z">
                <w:pPr>
                  <w:numPr>
                    <w:numId w:val="127"/>
                  </w:numPr>
                  <w:tabs>
                    <w:tab w:val="num" w:pos="720"/>
                  </w:tabs>
                  <w:spacing w:after="3" w:line="240" w:lineRule="auto"/>
                  <w:ind w:left="1080" w:right="0" w:hanging="360"/>
                  <w:textAlignment w:val="baseline"/>
                </w:pPr>
              </w:pPrChange>
            </w:pPr>
            <w:ins w:id="1203" w:author="pachalo chizala" w:date="2023-10-04T09:49:00Z">
              <w:r w:rsidRPr="00DE40A9">
                <w:rPr>
                  <w:rFonts w:eastAsia="Times New Roman"/>
                  <w:color w:val="auto"/>
                  <w:sz w:val="20"/>
                  <w:szCs w:val="20"/>
                </w:rPr>
                <w:t xml:space="preserve">YES </w:t>
              </w:r>
            </w:ins>
          </w:p>
          <w:p w14:paraId="666842CD" w14:textId="77777777" w:rsidR="000B0370" w:rsidRDefault="000B0370" w:rsidP="000B0370">
            <w:pPr>
              <w:numPr>
                <w:ilvl w:val="0"/>
                <w:numId w:val="137"/>
              </w:numPr>
              <w:spacing w:after="3" w:line="240" w:lineRule="auto"/>
              <w:ind w:right="0"/>
              <w:textAlignment w:val="baseline"/>
              <w:rPr>
                <w:ins w:id="1204" w:author="pachalo chizala" w:date="2023-10-04T09:49:00Z"/>
                <w:i/>
                <w:color w:val="FF0000"/>
                <w:sz w:val="20"/>
              </w:rPr>
              <w:pPrChange w:id="1205" w:author="pachalo chizala" w:date="2023-10-04T09:56:00Z">
                <w:pPr>
                  <w:numPr>
                    <w:numId w:val="127"/>
                  </w:numPr>
                  <w:tabs>
                    <w:tab w:val="num" w:pos="720"/>
                  </w:tabs>
                  <w:spacing w:after="3" w:line="240" w:lineRule="auto"/>
                  <w:ind w:left="1080" w:right="0" w:hanging="360"/>
                  <w:textAlignment w:val="baseline"/>
                </w:pPr>
              </w:pPrChange>
            </w:pPr>
            <w:ins w:id="1206" w:author="pachalo chizala" w:date="2023-10-04T09:49:00Z">
              <w:r w:rsidRPr="00DE40A9">
                <w:rPr>
                  <w:rFonts w:eastAsia="Times New Roman"/>
                  <w:color w:val="auto"/>
                  <w:sz w:val="20"/>
                  <w:szCs w:val="20"/>
                </w:rPr>
                <w:t>NO </w:t>
              </w:r>
              <w:r w:rsidRPr="00DE40A9">
                <w:rPr>
                  <w:rFonts w:eastAsia="Times New Roman"/>
                  <w:color w:val="auto"/>
                </w:rPr>
                <w:t> </w:t>
              </w:r>
            </w:ins>
          </w:p>
        </w:tc>
      </w:tr>
      <w:tr w:rsidR="000B0370" w14:paraId="4249327B" w14:textId="77777777" w:rsidTr="00DE40A9">
        <w:trPr>
          <w:trHeight w:val="1469"/>
          <w:ins w:id="1207" w:author="pachalo chizala" w:date="2023-10-04T09:49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1D257DB" w14:textId="77777777" w:rsidR="000B0370" w:rsidRPr="00DD7C9F" w:rsidRDefault="000B0370" w:rsidP="00DE40A9">
            <w:pPr>
              <w:spacing w:after="0" w:line="240" w:lineRule="auto"/>
              <w:ind w:left="0" w:right="0" w:firstLine="0"/>
              <w:rPr>
                <w:ins w:id="1208" w:author="pachalo chizala" w:date="2023-10-04T09:49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1209" w:author="pachalo chizala" w:date="2023-10-04T09:49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ASK IF(</w:t>
              </w:r>
              <w:r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TVT02</w:t>
              </w:r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=1)</w:t>
              </w:r>
              <w:r w:rsidRPr="00DD7C9F">
                <w:rPr>
                  <w:rFonts w:eastAsia="Times New Roman"/>
                  <w:i/>
                  <w:iCs/>
                  <w:sz w:val="20"/>
                  <w:szCs w:val="20"/>
                </w:rPr>
                <w:t xml:space="preserve"> 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4D812BB9" w14:textId="77777777" w:rsidR="000B0370" w:rsidRPr="00DD7C9F" w:rsidRDefault="000B0370" w:rsidP="00DE40A9">
            <w:pPr>
              <w:spacing w:after="0" w:line="240" w:lineRule="auto"/>
              <w:ind w:left="0" w:right="0" w:firstLine="0"/>
              <w:rPr>
                <w:ins w:id="1210" w:author="pachalo chizala" w:date="2023-10-04T09:49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1211" w:author="pachalo chizala" w:date="2023-10-04T09:49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TVT0</w:t>
              </w:r>
              <w:r>
                <w:rPr>
                  <w:rFonts w:eastAsia="Times New Roman"/>
                  <w:b/>
                  <w:bCs/>
                  <w:sz w:val="20"/>
                  <w:szCs w:val="20"/>
                </w:rPr>
                <w:t>4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6F7736C4" w14:textId="77777777" w:rsidR="000B0370" w:rsidRPr="00DD7C9F" w:rsidRDefault="000B0370" w:rsidP="00DE40A9">
            <w:pPr>
              <w:spacing w:after="17" w:line="240" w:lineRule="auto"/>
              <w:ind w:left="720" w:right="0" w:hanging="720"/>
              <w:rPr>
                <w:ins w:id="1212" w:author="pachalo chizala" w:date="2023-10-04T09:49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1213" w:author="pachalo chizala" w:date="2023-10-04T09:49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  </w:t>
              </w:r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ab/>
              </w:r>
              <w:r w:rsidRPr="00DE40A9">
                <w:rPr>
                  <w:rFonts w:eastAsia="Times New Roman"/>
                  <w:sz w:val="20"/>
                  <w:szCs w:val="20"/>
                </w:rPr>
                <w:t>W</w:t>
              </w:r>
              <w:r w:rsidRPr="007F3E05">
                <w:rPr>
                  <w:rFonts w:eastAsia="Times New Roman"/>
                  <w:sz w:val="20"/>
                  <w:szCs w:val="20"/>
                </w:rPr>
                <w:t>as skill certification a requirement for this job</w:t>
              </w:r>
              <w:r w:rsidRPr="00DD7C9F">
                <w:rPr>
                  <w:rFonts w:eastAsia="Times New Roman"/>
                  <w:sz w:val="20"/>
                  <w:szCs w:val="20"/>
                </w:rPr>
                <w:t>?</w:t>
              </w:r>
            </w:ins>
          </w:p>
          <w:p w14:paraId="4B7CDFE2" w14:textId="77777777" w:rsidR="000B0370" w:rsidRPr="00DE40A9" w:rsidRDefault="000B0370" w:rsidP="000B0370">
            <w:pPr>
              <w:numPr>
                <w:ilvl w:val="0"/>
                <w:numId w:val="138"/>
              </w:numPr>
              <w:spacing w:after="3" w:line="240" w:lineRule="auto"/>
              <w:ind w:right="0"/>
              <w:textAlignment w:val="baseline"/>
              <w:rPr>
                <w:ins w:id="1214" w:author="pachalo chizala" w:date="2023-10-04T09:49:00Z"/>
                <w:rFonts w:eastAsia="Times New Roman"/>
                <w:color w:val="FF0000"/>
                <w:sz w:val="20"/>
                <w:szCs w:val="20"/>
              </w:rPr>
              <w:pPrChange w:id="1215" w:author="pachalo chizala" w:date="2023-10-04T09:56:00Z">
                <w:pPr>
                  <w:numPr>
                    <w:numId w:val="128"/>
                  </w:numPr>
                  <w:tabs>
                    <w:tab w:val="num" w:pos="1080"/>
                  </w:tabs>
                  <w:spacing w:after="3" w:line="240" w:lineRule="auto"/>
                  <w:ind w:left="1080" w:right="0" w:hanging="360"/>
                  <w:textAlignment w:val="baseline"/>
                </w:pPr>
              </w:pPrChange>
            </w:pPr>
            <w:ins w:id="1216" w:author="pachalo chizala" w:date="2023-10-04T09:49:00Z">
              <w:r w:rsidRPr="007F3E05">
                <w:rPr>
                  <w:rFonts w:eastAsia="Times New Roman"/>
                  <w:color w:val="auto"/>
                  <w:sz w:val="20"/>
                  <w:szCs w:val="20"/>
                </w:rPr>
                <w:t xml:space="preserve">YES </w:t>
              </w:r>
            </w:ins>
          </w:p>
          <w:p w14:paraId="10A5C37C" w14:textId="77777777" w:rsidR="000B0370" w:rsidRPr="00DD7C9F" w:rsidRDefault="000B0370" w:rsidP="000B0370">
            <w:pPr>
              <w:numPr>
                <w:ilvl w:val="0"/>
                <w:numId w:val="138"/>
              </w:numPr>
              <w:spacing w:after="3" w:line="240" w:lineRule="auto"/>
              <w:ind w:right="0"/>
              <w:textAlignment w:val="baseline"/>
              <w:rPr>
                <w:ins w:id="1217" w:author="pachalo chizala" w:date="2023-10-04T09:49:00Z"/>
                <w:rFonts w:eastAsia="Times New Roman"/>
                <w:i/>
                <w:iCs/>
                <w:color w:val="FF0000"/>
                <w:sz w:val="20"/>
                <w:szCs w:val="20"/>
              </w:rPr>
              <w:pPrChange w:id="1218" w:author="pachalo chizala" w:date="2023-10-04T09:56:00Z">
                <w:pPr>
                  <w:numPr>
                    <w:numId w:val="128"/>
                  </w:numPr>
                  <w:tabs>
                    <w:tab w:val="num" w:pos="1080"/>
                  </w:tabs>
                  <w:spacing w:after="3" w:line="240" w:lineRule="auto"/>
                  <w:ind w:left="1080" w:right="0" w:hanging="360"/>
                  <w:textAlignment w:val="baseline"/>
                </w:pPr>
              </w:pPrChange>
            </w:pPr>
            <w:ins w:id="1219" w:author="pachalo chizala" w:date="2023-10-04T09:49:00Z">
              <w:r w:rsidRPr="007F3E05">
                <w:rPr>
                  <w:rFonts w:eastAsia="Times New Roman"/>
                  <w:color w:val="auto"/>
                  <w:sz w:val="20"/>
                  <w:szCs w:val="20"/>
                </w:rPr>
                <w:t>NO</w:t>
              </w:r>
              <w:r w:rsidRPr="00FE424A">
                <w:rPr>
                  <w:rFonts w:eastAsia="Times New Roman"/>
                  <w:color w:val="auto"/>
                  <w:sz w:val="20"/>
                  <w:szCs w:val="20"/>
                </w:rPr>
                <w:t> </w:t>
              </w:r>
              <w:r w:rsidRPr="00FE424A">
                <w:rPr>
                  <w:rFonts w:eastAsia="Times New Roman"/>
                  <w:color w:val="auto"/>
                </w:rPr>
                <w:t> </w:t>
              </w:r>
            </w:ins>
          </w:p>
        </w:tc>
      </w:tr>
      <w:tr w:rsidR="000B0370" w14:paraId="7A6ACD86" w14:textId="77777777" w:rsidTr="00DE40A9">
        <w:trPr>
          <w:trHeight w:val="1138"/>
          <w:ins w:id="1220" w:author="pachalo chizala" w:date="2023-10-04T09:49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D2268A3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221" w:author="pachalo chizala" w:date="2023-10-04T09:49:00Z"/>
                <w:i/>
                <w:color w:val="FF0000"/>
                <w:sz w:val="20"/>
              </w:rPr>
            </w:pPr>
            <w:ins w:id="1222" w:author="pachalo chizala" w:date="2023-10-04T09:49:00Z">
              <w:r>
                <w:rPr>
                  <w:i/>
                  <w:color w:val="FF0000"/>
                  <w:sz w:val="20"/>
                </w:rPr>
                <w:t>ASK IF (TVT01=a-s)</w:t>
              </w:r>
            </w:ins>
          </w:p>
          <w:p w14:paraId="7C14E16B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223" w:author="pachalo chizala" w:date="2023-10-04T09:49:00Z"/>
              </w:rPr>
            </w:pPr>
            <w:ins w:id="1224" w:author="pachalo chizala" w:date="2023-10-04T09:49:00Z">
              <w:r>
                <w:rPr>
                  <w:b/>
                  <w:sz w:val="20"/>
                </w:rPr>
                <w:t>TVT05</w:t>
              </w:r>
            </w:ins>
          </w:p>
          <w:p w14:paraId="4818CC84" w14:textId="77777777" w:rsidR="000B0370" w:rsidRPr="00DE40A9" w:rsidRDefault="000B0370" w:rsidP="00DE40A9">
            <w:pPr>
              <w:tabs>
                <w:tab w:val="center" w:pos="3366"/>
              </w:tabs>
              <w:spacing w:after="0" w:line="259" w:lineRule="auto"/>
              <w:ind w:left="720" w:right="0" w:firstLine="0"/>
              <w:rPr>
                <w:ins w:id="1225" w:author="pachalo chizala" w:date="2023-10-04T09:49:00Z"/>
              </w:rPr>
            </w:pPr>
            <w:ins w:id="1226" w:author="pachalo chizala" w:date="2023-10-04T09:49:00Z">
              <w:r>
                <w:rPr>
                  <w:b/>
                  <w:sz w:val="20"/>
                </w:rPr>
                <w:t xml:space="preserve"> </w:t>
              </w:r>
              <w:r>
                <w:rPr>
                  <w:sz w:val="20"/>
                  <w:szCs w:val="20"/>
                </w:rPr>
                <w:t>What is (your/NAME’s) current average gross monthly earnings?</w:t>
              </w:r>
            </w:ins>
          </w:p>
        </w:tc>
      </w:tr>
      <w:tr w:rsidR="000B0370" w14:paraId="507D2D8B" w14:textId="77777777" w:rsidTr="00DE40A9">
        <w:trPr>
          <w:trHeight w:val="1718"/>
          <w:ins w:id="1227" w:author="pachalo chizala" w:date="2023-10-04T09:49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E5B8B42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228" w:author="pachalo chizala" w:date="2023-10-04T09:49:00Z"/>
              </w:rPr>
            </w:pPr>
            <w:ins w:id="1229" w:author="pachalo chizala" w:date="2023-10-04T09:49:00Z">
              <w:r>
                <w:rPr>
                  <w:i/>
                  <w:color w:val="FF0000"/>
                  <w:sz w:val="20"/>
                </w:rPr>
                <w:t>ASK IF (TVT01=a-s)</w:t>
              </w:r>
            </w:ins>
          </w:p>
          <w:p w14:paraId="48FA4D4D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230" w:author="pachalo chizala" w:date="2023-10-04T09:49:00Z"/>
              </w:rPr>
            </w:pPr>
            <w:ins w:id="1231" w:author="pachalo chizala" w:date="2023-10-04T09:49:00Z">
              <w:r>
                <w:rPr>
                  <w:b/>
                  <w:sz w:val="20"/>
                </w:rPr>
                <w:t xml:space="preserve">TVT06 </w:t>
              </w:r>
            </w:ins>
          </w:p>
          <w:p w14:paraId="45745339" w14:textId="77777777" w:rsidR="000B0370" w:rsidRDefault="000B0370" w:rsidP="00DE40A9">
            <w:pPr>
              <w:spacing w:after="13" w:line="242" w:lineRule="auto"/>
              <w:ind w:left="720" w:right="11" w:firstLine="0"/>
              <w:rPr>
                <w:ins w:id="1232" w:author="pachalo chizala" w:date="2023-10-04T09:49:00Z"/>
                <w:sz w:val="20"/>
              </w:rPr>
            </w:pPr>
            <w:ins w:id="1233" w:author="pachalo chizala" w:date="2023-10-04T09:49:00Z">
              <w:r>
                <w:rPr>
                  <w:sz w:val="20"/>
                </w:rPr>
                <w:t xml:space="preserve">In the last seven days, on how many days did (you/NAME) do this work? </w:t>
              </w:r>
            </w:ins>
          </w:p>
          <w:p w14:paraId="1AA979CA" w14:textId="77777777" w:rsidR="000B0370" w:rsidRDefault="000B0370" w:rsidP="00DE40A9">
            <w:pPr>
              <w:spacing w:after="13" w:line="242" w:lineRule="auto"/>
              <w:ind w:left="720" w:right="2654" w:firstLine="0"/>
              <w:rPr>
                <w:ins w:id="1234" w:author="pachalo chizala" w:date="2023-10-04T09:49:00Z"/>
              </w:rPr>
            </w:pPr>
            <w:ins w:id="1235" w:author="pachalo chizala" w:date="2023-10-04T09:49:00Z">
              <w:r>
                <w:rPr>
                  <w:i/>
                  <w:sz w:val="20"/>
                </w:rPr>
                <w:t>ENTER “0” IF ABSENT LAST WEEK</w:t>
              </w:r>
              <w:r>
                <w:rPr>
                  <w:i/>
                  <w:sz w:val="18"/>
                </w:rPr>
                <w:t xml:space="preserve"> </w:t>
              </w:r>
            </w:ins>
          </w:p>
          <w:p w14:paraId="72B20A2E" w14:textId="77777777" w:rsidR="000B0370" w:rsidRDefault="000B0370" w:rsidP="00DE40A9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  <w:rPr>
                <w:ins w:id="1236" w:author="pachalo chizala" w:date="2023-10-04T09:49:00Z"/>
              </w:rPr>
            </w:pPr>
            <w:ins w:id="1237" w:author="pachalo chizala" w:date="2023-10-04T09:49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_______________ </w:t>
              </w:r>
            </w:ins>
          </w:p>
          <w:p w14:paraId="333D71B6" w14:textId="77777777" w:rsidR="000B0370" w:rsidRDefault="000B0370" w:rsidP="00DE40A9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  <w:rPr>
                <w:ins w:id="1238" w:author="pachalo chizala" w:date="2023-10-04T09:49:00Z"/>
              </w:rPr>
            </w:pPr>
            <w:ins w:id="1239" w:author="pachalo chizala" w:date="2023-10-04T09:49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NUMBER OF DAYS </w:t>
              </w:r>
            </w:ins>
          </w:p>
          <w:p w14:paraId="57401547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240" w:author="pachalo chizala" w:date="2023-10-04T09:49:00Z"/>
                <w:i/>
                <w:color w:val="FF0000"/>
                <w:sz w:val="20"/>
              </w:rPr>
            </w:pPr>
          </w:p>
        </w:tc>
      </w:tr>
      <w:tr w:rsidR="000B0370" w14:paraId="531C5A13" w14:textId="77777777" w:rsidTr="00DE40A9">
        <w:trPr>
          <w:trHeight w:val="1964"/>
          <w:ins w:id="1241" w:author="pachalo chizala" w:date="2023-10-04T09:49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D4904C9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242" w:author="pachalo chizala" w:date="2023-10-04T09:49:00Z"/>
              </w:rPr>
            </w:pPr>
            <w:ins w:id="1243" w:author="pachalo chizala" w:date="2023-10-04T09:49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25498450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244" w:author="pachalo chizala" w:date="2023-10-04T09:49:00Z"/>
              </w:rPr>
            </w:pPr>
            <w:ins w:id="1245" w:author="pachalo chizala" w:date="2023-10-04T09:49:00Z">
              <w:r>
                <w:rPr>
                  <w:b/>
                  <w:sz w:val="20"/>
                </w:rPr>
                <w:t xml:space="preserve">TVT07 </w:t>
              </w:r>
            </w:ins>
          </w:p>
          <w:p w14:paraId="1065BD1E" w14:textId="77777777" w:rsidR="000B0370" w:rsidRDefault="000B0370" w:rsidP="00DE40A9">
            <w:pPr>
              <w:spacing w:after="0" w:line="242" w:lineRule="auto"/>
              <w:ind w:left="720" w:right="1902" w:hanging="720"/>
              <w:rPr>
                <w:ins w:id="1246" w:author="pachalo chizala" w:date="2023-10-04T09:49:00Z"/>
                <w:sz w:val="20"/>
              </w:rPr>
            </w:pPr>
            <w:ins w:id="1247" w:author="pachalo chizala" w:date="2023-10-04T09:49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How many hours per day did (you/NAME) spend doing this work last week? </w:t>
              </w:r>
            </w:ins>
          </w:p>
          <w:p w14:paraId="2A14E963" w14:textId="77777777" w:rsidR="000B0370" w:rsidRDefault="000B0370" w:rsidP="00DE40A9">
            <w:pPr>
              <w:spacing w:after="0" w:line="242" w:lineRule="auto"/>
              <w:ind w:left="720" w:right="1902" w:hanging="720"/>
              <w:rPr>
                <w:ins w:id="1248" w:author="pachalo chizala" w:date="2023-10-04T09:49:00Z"/>
              </w:rPr>
            </w:pPr>
            <w:ins w:id="1249" w:author="pachalo chizala" w:date="2023-10-04T09:49:00Z">
              <w:r>
                <w:rPr>
                  <w:i/>
                  <w:sz w:val="20"/>
                </w:rPr>
                <w:t xml:space="preserve">                 ENTER “0” IF ABSENT LAST WEEK</w:t>
              </w:r>
              <w:r>
                <w:rPr>
                  <w:i/>
                  <w:sz w:val="18"/>
                </w:rPr>
                <w:t xml:space="preserve"> </w:t>
              </w:r>
            </w:ins>
          </w:p>
          <w:p w14:paraId="7F4A4B5C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250" w:author="pachalo chizala" w:date="2023-10-04T09:49:00Z"/>
              </w:rPr>
            </w:pPr>
            <w:ins w:id="1251" w:author="pachalo chizala" w:date="2023-10-04T09:49:00Z">
              <w:r>
                <w:rPr>
                  <w:sz w:val="20"/>
                </w:rPr>
                <w:t xml:space="preserve"> </w:t>
              </w:r>
            </w:ins>
          </w:p>
          <w:p w14:paraId="603A04CD" w14:textId="77777777" w:rsidR="000B0370" w:rsidRDefault="000B0370" w:rsidP="00DE40A9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  <w:rPr>
                <w:ins w:id="1252" w:author="pachalo chizala" w:date="2023-10-04T09:49:00Z"/>
              </w:rPr>
            </w:pPr>
            <w:ins w:id="1253" w:author="pachalo chizala" w:date="2023-10-04T09:49:00Z">
              <w:r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ab/>
                <w:t xml:space="preserve"> </w:t>
              </w:r>
              <w:r>
                <w:rPr>
                  <w:sz w:val="20"/>
                </w:rPr>
                <w:tab/>
                <w:t xml:space="preserve">___________ </w:t>
              </w:r>
            </w:ins>
          </w:p>
          <w:p w14:paraId="2CD71A65" w14:textId="77777777" w:rsidR="000B0370" w:rsidRPr="00DE51F6" w:rsidRDefault="000B0370" w:rsidP="00DE40A9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  <w:rPr>
                <w:ins w:id="1254" w:author="pachalo chizala" w:date="2023-10-04T09:49:00Z"/>
              </w:rPr>
            </w:pPr>
            <w:ins w:id="1255" w:author="pachalo chizala" w:date="2023-10-04T09:49:00Z">
              <w:r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ab/>
                <w:t xml:space="preserve"> </w:t>
              </w:r>
              <w:r>
                <w:rPr>
                  <w:sz w:val="20"/>
                </w:rPr>
                <w:tab/>
                <w:t xml:space="preserve">HOURS PER DAY </w:t>
              </w:r>
            </w:ins>
          </w:p>
        </w:tc>
      </w:tr>
      <w:tr w:rsidR="000B0370" w14:paraId="662DFCCD" w14:textId="77777777" w:rsidTr="00DE40A9">
        <w:trPr>
          <w:trHeight w:val="1587"/>
          <w:ins w:id="1256" w:author="pachalo chizala" w:date="2023-10-04T09:49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1B86C63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257" w:author="pachalo chizala" w:date="2023-10-04T09:49:00Z"/>
              </w:rPr>
            </w:pPr>
            <w:ins w:id="1258" w:author="pachalo chizala" w:date="2023-10-04T09:49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1B22D182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259" w:author="pachalo chizala" w:date="2023-10-04T09:49:00Z"/>
              </w:rPr>
            </w:pPr>
            <w:ins w:id="1260" w:author="pachalo chizala" w:date="2023-10-04T09:49:00Z">
              <w:r>
                <w:rPr>
                  <w:b/>
                  <w:sz w:val="20"/>
                </w:rPr>
                <w:t xml:space="preserve">TVT08 </w:t>
              </w:r>
            </w:ins>
          </w:p>
          <w:p w14:paraId="21CC1CE8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261" w:author="pachalo chizala" w:date="2023-10-04T09:49:00Z"/>
              </w:rPr>
            </w:pPr>
            <w:ins w:id="1262" w:author="pachalo chizala" w:date="2023-10-04T09:49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 w:rsidRPr="00726CD5">
                <w:rPr>
                  <w:sz w:val="20"/>
                  <w:szCs w:val="20"/>
                </w:rPr>
                <w:t>In your opinion, do you think your field of study is appropriate to your</w:t>
              </w:r>
              <w:r>
                <w:rPr>
                  <w:sz w:val="20"/>
                  <w:szCs w:val="20"/>
                </w:rPr>
                <w:t xml:space="preserve"> </w:t>
              </w:r>
              <w:r w:rsidRPr="00726CD5">
                <w:rPr>
                  <w:sz w:val="20"/>
                  <w:szCs w:val="20"/>
                </w:rPr>
                <w:t xml:space="preserve">current </w:t>
              </w:r>
              <w:r>
                <w:rPr>
                  <w:sz w:val="20"/>
                  <w:szCs w:val="20"/>
                </w:rPr>
                <w:t>e</w:t>
              </w:r>
              <w:r w:rsidRPr="00726CD5">
                <w:rPr>
                  <w:sz w:val="20"/>
                  <w:szCs w:val="20"/>
                </w:rPr>
                <w:t>mployment</w:t>
              </w:r>
              <w:r>
                <w:rPr>
                  <w:sz w:val="20"/>
                  <w:szCs w:val="20"/>
                </w:rPr>
                <w:t>?</w:t>
              </w:r>
              <w:r>
                <w:rPr>
                  <w:sz w:val="20"/>
                </w:rPr>
                <w:t xml:space="preserve"> </w:t>
              </w:r>
            </w:ins>
          </w:p>
          <w:p w14:paraId="2E7DAEFF" w14:textId="77777777" w:rsidR="000B0370" w:rsidRDefault="000B0370" w:rsidP="000B0370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1263" w:author="pachalo chizala" w:date="2023-10-04T09:49:00Z"/>
              </w:rPr>
            </w:pPr>
            <w:ins w:id="1264" w:author="pachalo chizala" w:date="2023-10-04T09:49:00Z">
              <w:r>
                <w:rPr>
                  <w:sz w:val="20"/>
                </w:rPr>
                <w:t xml:space="preserve"> YES </w:t>
              </w:r>
            </w:ins>
          </w:p>
          <w:p w14:paraId="26AF47C0" w14:textId="77777777" w:rsidR="000B0370" w:rsidRDefault="000B0370" w:rsidP="000B0370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1265" w:author="pachalo chizala" w:date="2023-10-04T09:49:00Z"/>
              </w:rPr>
            </w:pPr>
            <w:ins w:id="1266" w:author="pachalo chizala" w:date="2023-10-04T09:49:00Z">
              <w:r>
                <w:rPr>
                  <w:sz w:val="20"/>
                </w:rPr>
                <w:t xml:space="preserve">NO </w:t>
              </w:r>
            </w:ins>
          </w:p>
          <w:p w14:paraId="2D6065CC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267" w:author="pachalo chizala" w:date="2023-10-04T09:49:00Z"/>
                <w:i/>
                <w:color w:val="FF0000"/>
                <w:sz w:val="20"/>
              </w:rPr>
            </w:pPr>
          </w:p>
        </w:tc>
      </w:tr>
      <w:tr w:rsidR="000B0370" w14:paraId="11E2C255" w14:textId="77777777" w:rsidTr="00DE40A9">
        <w:trPr>
          <w:trHeight w:val="1596"/>
          <w:ins w:id="1268" w:author="pachalo chizala" w:date="2023-10-04T09:49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D483F6F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269" w:author="pachalo chizala" w:date="2023-10-04T09:49:00Z"/>
              </w:rPr>
            </w:pPr>
            <w:ins w:id="1270" w:author="pachalo chizala" w:date="2023-10-04T09:49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27B63B93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271" w:author="pachalo chizala" w:date="2023-10-04T09:49:00Z"/>
              </w:rPr>
            </w:pPr>
            <w:ins w:id="1272" w:author="pachalo chizala" w:date="2023-10-04T09:49:00Z">
              <w:r>
                <w:rPr>
                  <w:b/>
                  <w:sz w:val="20"/>
                </w:rPr>
                <w:t xml:space="preserve">TVT09 </w:t>
              </w:r>
            </w:ins>
          </w:p>
          <w:p w14:paraId="15183D5D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273" w:author="pachalo chizala" w:date="2023-10-04T09:49:00Z"/>
              </w:rPr>
            </w:pPr>
            <w:ins w:id="1274" w:author="pachalo chizala" w:date="2023-10-04T09:49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  <w:szCs w:val="20"/>
                </w:rPr>
                <w:t xml:space="preserve">Are the knowledge and skills you acquired during TEVET training </w:t>
              </w:r>
              <w:proofErr w:type="spellStart"/>
              <w:r>
                <w:rPr>
                  <w:sz w:val="20"/>
                  <w:szCs w:val="20"/>
                </w:rPr>
                <w:t>utilised</w:t>
              </w:r>
              <w:proofErr w:type="spellEnd"/>
              <w:r>
                <w:rPr>
                  <w:sz w:val="20"/>
                  <w:szCs w:val="20"/>
                </w:rPr>
                <w:t xml:space="preserve"> in your current employment?</w:t>
              </w:r>
              <w:r>
                <w:rPr>
                  <w:sz w:val="20"/>
                </w:rPr>
                <w:t xml:space="preserve"> </w:t>
              </w:r>
            </w:ins>
          </w:p>
          <w:p w14:paraId="5DF6CCC9" w14:textId="77777777" w:rsidR="000B0370" w:rsidRDefault="000B0370" w:rsidP="000B0370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1275" w:author="pachalo chizala" w:date="2023-10-04T09:49:00Z"/>
              </w:rPr>
            </w:pPr>
            <w:ins w:id="1276" w:author="pachalo chizala" w:date="2023-10-04T09:49:00Z">
              <w:r>
                <w:rPr>
                  <w:sz w:val="20"/>
                </w:rPr>
                <w:t xml:space="preserve"> YES </w:t>
              </w:r>
            </w:ins>
          </w:p>
          <w:p w14:paraId="601B171B" w14:textId="77777777" w:rsidR="000B0370" w:rsidRDefault="000B0370" w:rsidP="000B0370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1277" w:author="pachalo chizala" w:date="2023-10-04T09:49:00Z"/>
              </w:rPr>
            </w:pPr>
            <w:ins w:id="1278" w:author="pachalo chizala" w:date="2023-10-04T09:49:00Z">
              <w:r>
                <w:rPr>
                  <w:sz w:val="20"/>
                </w:rPr>
                <w:t xml:space="preserve">NO </w:t>
              </w:r>
            </w:ins>
          </w:p>
          <w:p w14:paraId="0A5249B8" w14:textId="77777777" w:rsidR="000B0370" w:rsidRDefault="000B0370" w:rsidP="00DE40A9">
            <w:pPr>
              <w:tabs>
                <w:tab w:val="center" w:pos="720"/>
                <w:tab w:val="center" w:pos="1987"/>
              </w:tabs>
              <w:spacing w:after="0" w:line="259" w:lineRule="auto"/>
              <w:ind w:left="720" w:right="0" w:firstLine="0"/>
              <w:rPr>
                <w:ins w:id="1279" w:author="pachalo chizala" w:date="2023-10-04T09:49:00Z"/>
                <w:i/>
                <w:color w:val="FF0000"/>
                <w:sz w:val="20"/>
              </w:rPr>
            </w:pPr>
          </w:p>
        </w:tc>
      </w:tr>
      <w:tr w:rsidR="000B0370" w14:paraId="69F01A5C" w14:textId="77777777" w:rsidTr="00DE40A9">
        <w:trPr>
          <w:trHeight w:val="1964"/>
          <w:ins w:id="1280" w:author="pachalo chizala" w:date="2023-10-04T09:49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4345E9FB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281" w:author="pachalo chizala" w:date="2023-10-04T09:49:00Z"/>
              </w:rPr>
            </w:pPr>
            <w:ins w:id="1282" w:author="pachalo chizala" w:date="2023-10-04T09:49:00Z">
              <w:r>
                <w:rPr>
                  <w:i/>
                  <w:color w:val="FF0000"/>
                  <w:sz w:val="20"/>
                </w:rPr>
                <w:t xml:space="preserve">ASK IF TVT08=2 </w:t>
              </w:r>
            </w:ins>
          </w:p>
          <w:p w14:paraId="6C2E1760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283" w:author="pachalo chizala" w:date="2023-10-04T09:49:00Z"/>
              </w:rPr>
            </w:pPr>
            <w:ins w:id="1284" w:author="pachalo chizala" w:date="2023-10-04T09:49:00Z">
              <w:r>
                <w:rPr>
                  <w:b/>
                  <w:sz w:val="20"/>
                </w:rPr>
                <w:t>TVT10</w:t>
              </w:r>
            </w:ins>
          </w:p>
          <w:p w14:paraId="3F43ABDF" w14:textId="77777777" w:rsidR="000B0370" w:rsidRDefault="000B0370" w:rsidP="00DE40A9">
            <w:pPr>
              <w:spacing w:after="0" w:line="242" w:lineRule="auto"/>
              <w:ind w:left="1440" w:right="1091" w:hanging="720"/>
              <w:rPr>
                <w:ins w:id="1285" w:author="pachalo chizala" w:date="2023-10-04T09:49:00Z"/>
                <w:sz w:val="20"/>
                <w:szCs w:val="20"/>
              </w:rPr>
            </w:pPr>
            <w:ins w:id="1286" w:author="pachalo chizala" w:date="2023-10-04T09:49:00Z">
              <w:r>
                <w:rPr>
                  <w:b/>
                  <w:sz w:val="20"/>
                </w:rPr>
                <w:t xml:space="preserve"> </w:t>
              </w:r>
              <w:r>
                <w:rPr>
                  <w:sz w:val="20"/>
                  <w:szCs w:val="20"/>
                </w:rPr>
                <w:t>In your opinion, what TEVET field of study is most appropriate for your current employment?</w:t>
              </w:r>
            </w:ins>
          </w:p>
          <w:p w14:paraId="2225565E" w14:textId="77777777" w:rsidR="000B0370" w:rsidRDefault="000B0370" w:rsidP="00DE40A9">
            <w:pPr>
              <w:spacing w:after="0" w:line="242" w:lineRule="auto"/>
              <w:ind w:left="1440" w:right="1091" w:hanging="720"/>
              <w:rPr>
                <w:ins w:id="1287" w:author="pachalo chizala" w:date="2023-10-04T09:49:00Z"/>
                <w:sz w:val="20"/>
                <w:szCs w:val="20"/>
              </w:rPr>
            </w:pPr>
          </w:p>
          <w:p w14:paraId="0D6F0B26" w14:textId="77777777" w:rsidR="000B0370" w:rsidRPr="004C5FAE" w:rsidRDefault="000B0370" w:rsidP="00DE40A9">
            <w:pPr>
              <w:spacing w:after="0" w:line="240" w:lineRule="auto"/>
              <w:ind w:left="0" w:right="0" w:firstLine="0"/>
              <w:jc w:val="center"/>
              <w:rPr>
                <w:ins w:id="1288" w:author="pachalo chizala" w:date="2023-10-04T09:49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1289" w:author="pachalo chizala" w:date="2023-10-04T09:49:00Z">
              <w:r w:rsidRPr="004C5FAE">
                <w:rPr>
                  <w:rFonts w:eastAsia="Times New Roman"/>
                  <w:sz w:val="20"/>
                  <w:szCs w:val="20"/>
                </w:rPr>
                <w:t>___________</w:t>
              </w:r>
              <w:r>
                <w:rPr>
                  <w:rFonts w:eastAsia="Times New Roman"/>
                  <w:sz w:val="20"/>
                  <w:szCs w:val="20"/>
                </w:rPr>
                <w:t>___________</w:t>
              </w:r>
            </w:ins>
          </w:p>
          <w:p w14:paraId="780B70B7" w14:textId="77777777" w:rsidR="000B0370" w:rsidRDefault="000B0370" w:rsidP="00DE40A9">
            <w:pPr>
              <w:spacing w:after="0" w:line="242" w:lineRule="auto"/>
              <w:ind w:left="1440" w:right="1091" w:hanging="720"/>
              <w:jc w:val="center"/>
              <w:rPr>
                <w:ins w:id="1290" w:author="pachalo chizala" w:date="2023-10-04T09:49:00Z"/>
                <w:i/>
                <w:color w:val="FF0000"/>
                <w:sz w:val="20"/>
              </w:rPr>
            </w:pPr>
            <w:ins w:id="1291" w:author="pachalo chizala" w:date="2023-10-04T09:49:00Z">
              <w:r>
                <w:rPr>
                  <w:rFonts w:eastAsia="Times New Roman"/>
                  <w:sz w:val="20"/>
                  <w:szCs w:val="20"/>
                </w:rPr>
                <w:t xml:space="preserve">        </w:t>
              </w:r>
              <w:r w:rsidRPr="004C5FAE">
                <w:rPr>
                  <w:rFonts w:eastAsia="Times New Roman"/>
                  <w:sz w:val="20"/>
                  <w:szCs w:val="20"/>
                </w:rPr>
                <w:t>Appropriate Field of Study</w:t>
              </w:r>
            </w:ins>
          </w:p>
        </w:tc>
      </w:tr>
      <w:tr w:rsidR="000B0370" w14:paraId="3B84E7C1" w14:textId="77777777" w:rsidTr="00DE40A9">
        <w:trPr>
          <w:trHeight w:val="1964"/>
          <w:ins w:id="1292" w:author="pachalo chizala" w:date="2023-10-04T09:49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3B301B41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293" w:author="pachalo chizala" w:date="2023-10-04T09:49:00Z"/>
              </w:rPr>
            </w:pPr>
            <w:ins w:id="1294" w:author="pachalo chizala" w:date="2023-10-04T09:49:00Z">
              <w:r>
                <w:rPr>
                  <w:i/>
                  <w:color w:val="FF0000"/>
                  <w:sz w:val="20"/>
                </w:rPr>
                <w:lastRenderedPageBreak/>
                <w:t xml:space="preserve">ASK IF TVT08=2 </w:t>
              </w:r>
            </w:ins>
          </w:p>
          <w:p w14:paraId="3F9272AA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295" w:author="pachalo chizala" w:date="2023-10-04T09:49:00Z"/>
              </w:rPr>
            </w:pPr>
            <w:ins w:id="1296" w:author="pachalo chizala" w:date="2023-10-04T09:49:00Z">
              <w:r>
                <w:rPr>
                  <w:b/>
                  <w:sz w:val="20"/>
                </w:rPr>
                <w:t>TVT11</w:t>
              </w:r>
            </w:ins>
          </w:p>
          <w:p w14:paraId="7045CCBB" w14:textId="77777777" w:rsidR="000B0370" w:rsidRDefault="000B0370" w:rsidP="00DE40A9">
            <w:pPr>
              <w:spacing w:after="0" w:line="259" w:lineRule="auto"/>
              <w:ind w:left="720" w:right="0" w:firstLine="0"/>
              <w:rPr>
                <w:ins w:id="1297" w:author="pachalo chizala" w:date="2023-10-04T09:49:00Z"/>
                <w:sz w:val="20"/>
                <w:szCs w:val="20"/>
              </w:rPr>
            </w:pPr>
            <w:ins w:id="1298" w:author="pachalo chizala" w:date="2023-10-04T09:49:00Z">
              <w:r>
                <w:rPr>
                  <w:b/>
                  <w:sz w:val="20"/>
                </w:rPr>
                <w:t xml:space="preserve"> </w:t>
              </w:r>
              <w:r w:rsidRPr="00DE40A9">
                <w:rPr>
                  <w:bCs/>
                  <w:sz w:val="20"/>
                </w:rPr>
                <w:t>W</w:t>
              </w:r>
              <w:r>
                <w:rPr>
                  <w:sz w:val="20"/>
                  <w:szCs w:val="20"/>
                </w:rPr>
                <w:t xml:space="preserve">hy did you choose this employment? </w:t>
              </w:r>
            </w:ins>
          </w:p>
          <w:p w14:paraId="40CC0E21" w14:textId="77777777" w:rsidR="000B0370" w:rsidRDefault="000B0370" w:rsidP="00DE40A9">
            <w:pPr>
              <w:spacing w:after="17" w:line="255" w:lineRule="auto"/>
              <w:ind w:left="1080" w:right="911" w:hanging="360"/>
              <w:rPr>
                <w:ins w:id="1299" w:author="pachalo chizala" w:date="2023-10-04T09:49:00Z"/>
                <w:i/>
                <w:sz w:val="20"/>
              </w:rPr>
            </w:pPr>
            <w:ins w:id="1300" w:author="pachalo chizala" w:date="2023-10-04T09:49:00Z">
              <w:r>
                <w:rPr>
                  <w:i/>
                  <w:sz w:val="20"/>
                </w:rPr>
                <w:t>MARK ALL THAT APPLY</w:t>
              </w:r>
            </w:ins>
          </w:p>
          <w:p w14:paraId="6F46ECEA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547"/>
              <w:textAlignment w:val="baseline"/>
              <w:rPr>
                <w:ins w:id="1301" w:author="pachalo chizala" w:date="2023-10-04T09:49:00Z"/>
                <w:rFonts w:ascii="Calibri" w:hAnsi="Calibri" w:cs="Calibri"/>
                <w:color w:val="000000"/>
                <w:sz w:val="20"/>
                <w:szCs w:val="20"/>
              </w:rPr>
            </w:pPr>
            <w:ins w:id="1302" w:author="pachalo chizala" w:date="2023-10-04T09:49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is only a temporary stepping stone, I am still searching for professional orientation</w:t>
              </w:r>
            </w:ins>
          </w:p>
          <w:p w14:paraId="0EFBC08D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1303" w:author="pachalo chizala" w:date="2023-10-04T09:49:00Z"/>
                <w:rFonts w:ascii="Calibri" w:hAnsi="Calibri" w:cs="Calibri"/>
                <w:color w:val="000000"/>
                <w:sz w:val="20"/>
                <w:szCs w:val="20"/>
              </w:rPr>
            </w:pPr>
            <w:ins w:id="1304" w:author="pachalo chizala" w:date="2023-10-04T09:49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I have not found an appropriate job (yet)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6B16984B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-83"/>
              <w:textAlignment w:val="baseline"/>
              <w:rPr>
                <w:ins w:id="1305" w:author="pachalo chizala" w:date="2023-10-04T09:49:00Z"/>
                <w:rFonts w:ascii="Calibri" w:hAnsi="Calibri" w:cs="Calibri"/>
                <w:color w:val="000000"/>
                <w:sz w:val="20"/>
                <w:szCs w:val="20"/>
              </w:rPr>
            </w:pPr>
            <w:ins w:id="1306" w:author="pachalo chizala" w:date="2023-10-04T09:49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I receive a higher salary in my current job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5CDD627D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1307" w:author="pachalo chizala" w:date="2023-10-04T09:49:00Z"/>
                <w:rFonts w:ascii="Calibri" w:hAnsi="Calibri" w:cs="Calibri"/>
                <w:color w:val="000000"/>
                <w:sz w:val="20"/>
                <w:szCs w:val="20"/>
              </w:rPr>
            </w:pPr>
            <w:ins w:id="1308" w:author="pachalo chizala" w:date="2023-10-04T09:49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offers more security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34184F52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1309" w:author="pachalo chizala" w:date="2023-10-04T09:49:00Z"/>
                <w:rFonts w:ascii="Calibri" w:hAnsi="Calibri" w:cs="Calibri"/>
                <w:color w:val="000000"/>
                <w:sz w:val="20"/>
                <w:szCs w:val="20"/>
              </w:rPr>
            </w:pPr>
            <w:ins w:id="1310" w:author="pachalo chizala" w:date="2023-10-04T09:49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interests have changed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23A7C493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1311" w:author="pachalo chizala" w:date="2023-10-04T09:49:00Z"/>
                <w:rFonts w:ascii="Calibri" w:hAnsi="Calibri" w:cs="Calibri"/>
                <w:color w:val="000000"/>
                <w:sz w:val="20"/>
                <w:szCs w:val="20"/>
              </w:rPr>
            </w:pPr>
            <w:ins w:id="1312" w:author="pachalo chizala" w:date="2023-10-04T09:49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a flexible time schedule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762CEF53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1313" w:author="pachalo chizala" w:date="2023-10-04T09:49:00Z"/>
                <w:rFonts w:ascii="Calibri" w:hAnsi="Calibri" w:cs="Calibri"/>
                <w:color w:val="000000"/>
                <w:sz w:val="20"/>
                <w:szCs w:val="20"/>
              </w:rPr>
            </w:pPr>
            <w:ins w:id="1314" w:author="pachalo chizala" w:date="2023-10-04T09:49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me to work in a favored geographical place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34E63EA3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1315" w:author="pachalo chizala" w:date="2023-10-04T09:49:00Z"/>
                <w:rFonts w:ascii="Calibri" w:hAnsi="Calibri" w:cs="Calibri"/>
                <w:color w:val="000000"/>
                <w:sz w:val="20"/>
                <w:szCs w:val="20"/>
              </w:rPr>
            </w:pPr>
            <w:ins w:id="1316" w:author="pachalo chizala" w:date="2023-10-04T09:49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me to take into consideration the interests of my family/children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7FFDB3E0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17" w:afterAutospacing="0"/>
              <w:ind w:right="1593"/>
              <w:textAlignment w:val="baseline"/>
              <w:rPr>
                <w:ins w:id="1317" w:author="pachalo chizala" w:date="2023-10-04T09:49:00Z"/>
                <w:rFonts w:ascii="Calibri" w:hAnsi="Calibri" w:cs="Calibri"/>
                <w:color w:val="000000"/>
                <w:sz w:val="20"/>
                <w:szCs w:val="20"/>
              </w:rPr>
            </w:pPr>
            <w:ins w:id="1318" w:author="pachalo chizala" w:date="2023-10-04T09:49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Other (please specify):</w:t>
              </w:r>
            </w:ins>
          </w:p>
          <w:p w14:paraId="42EA8F36" w14:textId="77777777" w:rsidR="000B0370" w:rsidRPr="00DE40A9" w:rsidRDefault="000B0370" w:rsidP="00DE40A9">
            <w:pPr>
              <w:spacing w:after="10" w:line="259" w:lineRule="auto"/>
              <w:ind w:left="1090" w:firstLine="0"/>
              <w:rPr>
                <w:ins w:id="1319" w:author="pachalo chizala" w:date="2023-10-04T09:49:00Z"/>
                <w:i/>
                <w:sz w:val="20"/>
              </w:rPr>
            </w:pPr>
          </w:p>
        </w:tc>
      </w:tr>
      <w:tr w:rsidR="000B0370" w14:paraId="5E3B80ED" w14:textId="77777777" w:rsidTr="00DE40A9">
        <w:trPr>
          <w:trHeight w:val="251"/>
          <w:ins w:id="1320" w:author="pachalo chizala" w:date="2023-10-04T09:49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4BBA87C" w14:textId="77777777" w:rsidR="000B0370" w:rsidRDefault="000B0370" w:rsidP="00DE40A9">
            <w:pPr>
              <w:spacing w:after="0" w:line="259" w:lineRule="auto"/>
              <w:ind w:left="82" w:right="0" w:firstLine="0"/>
              <w:jc w:val="center"/>
              <w:rPr>
                <w:ins w:id="1321" w:author="pachalo chizala" w:date="2023-10-04T09:49:00Z"/>
              </w:rPr>
            </w:pPr>
            <w:ins w:id="1322" w:author="pachalo chizala" w:date="2023-10-04T09:49:00Z">
              <w:r>
                <w:rPr>
                  <w:b/>
                  <w:color w:val="FFFFFF"/>
                  <w:sz w:val="20"/>
                </w:rPr>
                <w:t>END OF MODULE</w:t>
              </w:r>
              <w:r>
                <w:rPr>
                  <w:b/>
                  <w:color w:val="FF0000"/>
                  <w:sz w:val="20"/>
                </w:rPr>
                <w:t xml:space="preserve"> </w:t>
              </w:r>
            </w:ins>
          </w:p>
        </w:tc>
      </w:tr>
    </w:tbl>
    <w:p w14:paraId="31DEEB73" w14:textId="77777777" w:rsidR="000B0370" w:rsidRDefault="000B0370">
      <w:pPr>
        <w:spacing w:after="0" w:line="259" w:lineRule="auto"/>
        <w:ind w:left="0" w:right="0" w:firstLine="0"/>
        <w:jc w:val="both"/>
      </w:pPr>
    </w:p>
    <w:sectPr w:rsidR="000B037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Restart w:val="eachPage"/>
      </w:footnotePr>
      <w:pgSz w:w="11906" w:h="16838"/>
      <w:pgMar w:top="1440" w:right="1436" w:bottom="1496" w:left="1440" w:header="748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4" w:author="pachalo chizala" w:date="2023-09-13T04:12:00Z" w:initials="pc">
    <w:p w14:paraId="4A1D3C29" w14:textId="122D95DC" w:rsidR="00A07162" w:rsidRDefault="00A07162">
      <w:pPr>
        <w:pStyle w:val="CommentText"/>
      </w:pPr>
      <w:r>
        <w:rPr>
          <w:rStyle w:val="CommentReference"/>
        </w:rPr>
        <w:annotationRef/>
      </w:r>
      <w:r>
        <w:t xml:space="preserve">Ask if an individual attended technical education! </w:t>
      </w:r>
      <w:r w:rsidR="00B20354">
        <w:t>Maybe it will be</w:t>
      </w:r>
      <w:r>
        <w:t xml:space="preserve"> necessary to consider those who have attended both technical and other level of education, eg tertiary</w:t>
      </w:r>
    </w:p>
  </w:comment>
  <w:comment w:id="443" w:author="pachalo chizala" w:date="2023-05-18T15:37:00Z" w:initials="pc">
    <w:p w14:paraId="6CBFC217" w14:textId="34DC361F" w:rsidR="004F5F86" w:rsidRDefault="004F5F86">
      <w:pPr>
        <w:pStyle w:val="CommentText"/>
      </w:pPr>
      <w:r>
        <w:rPr>
          <w:rStyle w:val="CommentReference"/>
        </w:rPr>
        <w:annotationRef/>
      </w:r>
      <w:r>
        <w:t>This should be asked of persons not working</w:t>
      </w:r>
    </w:p>
  </w:comment>
  <w:comment w:id="444" w:author="pachalo chizala" w:date="2023-05-18T15:20:00Z" w:initials="pc">
    <w:p w14:paraId="4C22AA6B" w14:textId="1675EBDB" w:rsidR="00647F1A" w:rsidRDefault="00647F1A">
      <w:pPr>
        <w:pStyle w:val="CommentText"/>
      </w:pPr>
      <w:r>
        <w:rPr>
          <w:rStyle w:val="CommentReference"/>
        </w:rPr>
        <w:annotationRef/>
      </w:r>
      <w:r>
        <w:t>Did you lose your business or did your business collapse in the last 12 months</w:t>
      </w:r>
    </w:p>
  </w:comment>
  <w:comment w:id="459" w:author="pachalo chizala" w:date="2023-05-18T15:53:00Z" w:initials="pc">
    <w:p w14:paraId="105B79E6" w14:textId="080F0AA2" w:rsidR="0083784C" w:rsidRDefault="0083784C">
      <w:pPr>
        <w:pStyle w:val="CommentText"/>
      </w:pPr>
      <w:r>
        <w:rPr>
          <w:rStyle w:val="CommentReference"/>
        </w:rPr>
        <w:annotationRef/>
      </w:r>
      <w:r>
        <w:t>This should be coded</w:t>
      </w:r>
    </w:p>
  </w:comment>
  <w:comment w:id="462" w:author="pachalo chizala" w:date="2023-09-13T04:12:00Z" w:initials="pc">
    <w:p w14:paraId="68CC7679" w14:textId="77777777" w:rsidR="002E746D" w:rsidRDefault="002E746D" w:rsidP="002E746D">
      <w:pPr>
        <w:pStyle w:val="CommentText"/>
      </w:pPr>
      <w:r>
        <w:rPr>
          <w:rStyle w:val="CommentReference"/>
        </w:rPr>
        <w:annotationRef/>
      </w:r>
      <w:r>
        <w:t>Ask if an individual attended technical education! Maybe it will be necessary to consider those who have attended both technical and other level of education, eg tertiary</w:t>
      </w:r>
    </w:p>
  </w:comment>
  <w:comment w:id="520" w:author="pachalo chizala" w:date="2023-05-18T16:08:00Z" w:initials="pc">
    <w:p w14:paraId="3C8A438F" w14:textId="1E9211C9" w:rsidR="00921D96" w:rsidRDefault="00921D96">
      <w:pPr>
        <w:pStyle w:val="CommentText"/>
      </w:pPr>
      <w:r>
        <w:rPr>
          <w:rStyle w:val="CommentReference"/>
        </w:rPr>
        <w:annotationRef/>
      </w:r>
      <w:r>
        <w:t>Volunteer, ganyu</w:t>
      </w:r>
    </w:p>
  </w:comment>
  <w:comment w:id="562" w:author="pachalo chizala" w:date="2023-05-19T11:04:00Z" w:initials="pc">
    <w:p w14:paraId="383D8D8B" w14:textId="30A919E3" w:rsidR="002033AC" w:rsidRDefault="002033AC">
      <w:pPr>
        <w:pStyle w:val="CommentText"/>
      </w:pPr>
      <w:r>
        <w:rPr>
          <w:rStyle w:val="CommentReference"/>
        </w:rPr>
        <w:annotationRef/>
      </w:r>
      <w:r>
        <w:t>We need not categorize the response.. Just an actual number needed</w:t>
      </w:r>
    </w:p>
  </w:comment>
  <w:comment w:id="602" w:author="pachalo chizala" w:date="2023-09-13T04:12:00Z" w:initials="pc">
    <w:p w14:paraId="7C907945" w14:textId="77777777" w:rsidR="00020386" w:rsidRDefault="00020386" w:rsidP="00020386">
      <w:pPr>
        <w:pStyle w:val="CommentText"/>
      </w:pPr>
      <w:r>
        <w:rPr>
          <w:rStyle w:val="CommentReference"/>
        </w:rPr>
        <w:annotationRef/>
      </w:r>
      <w:r>
        <w:t>Ask if an individual attended technical education! Maybe it will be necessary to consider those who have attended both technical and other level of education, eg tertiary</w:t>
      </w:r>
    </w:p>
  </w:comment>
  <w:comment w:id="838" w:author="pachalo chizala" w:date="2023-09-13T04:12:00Z" w:initials="pc">
    <w:p w14:paraId="1F2F1687" w14:textId="77777777" w:rsidR="00760374" w:rsidRDefault="00760374" w:rsidP="00760374">
      <w:pPr>
        <w:pStyle w:val="CommentText"/>
      </w:pPr>
      <w:r>
        <w:rPr>
          <w:rStyle w:val="CommentReference"/>
        </w:rPr>
        <w:annotationRef/>
      </w:r>
      <w:r>
        <w:t>Ask if an individual attended technical education! Maybe it will be necessary to consider those who have attended both technical and other level of education, eg tertiary</w:t>
      </w:r>
    </w:p>
  </w:comment>
  <w:comment w:id="1079" w:author="pachalo chizala" w:date="2023-09-13T04:12:00Z" w:initials="pc">
    <w:p w14:paraId="2BCDE2E2" w14:textId="77777777" w:rsidR="000B0370" w:rsidRDefault="000B0370" w:rsidP="000B0370">
      <w:pPr>
        <w:pStyle w:val="CommentText"/>
      </w:pPr>
      <w:r>
        <w:rPr>
          <w:rStyle w:val="CommentReference"/>
        </w:rPr>
        <w:annotationRef/>
      </w:r>
      <w:r>
        <w:t>Ask if an individual attended technical education! Maybe it will be necessary to consider those who have attended both technical and other level of education, eg tertiary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1D3C29" w15:done="0"/>
  <w15:commentEx w15:paraId="6CBFC217" w15:done="0"/>
  <w15:commentEx w15:paraId="4C22AA6B" w15:done="1"/>
  <w15:commentEx w15:paraId="105B79E6" w15:done="0"/>
  <w15:commentEx w15:paraId="68CC7679" w15:done="0"/>
  <w15:commentEx w15:paraId="3C8A438F" w15:done="0"/>
  <w15:commentEx w15:paraId="383D8D8B" w15:done="0"/>
  <w15:commentEx w15:paraId="7C907945" w15:done="0"/>
  <w15:commentEx w15:paraId="1F2F1687" w15:done="0"/>
  <w15:commentEx w15:paraId="2BCDE2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2907ADF" w16cex:dateUtc="2023-09-13T02:12:00Z"/>
  <w16cex:commentExtensible w16cex:durableId="2810C4CD" w16cex:dateUtc="2023-05-18T13:37:00Z"/>
  <w16cex:commentExtensible w16cex:durableId="2810C0D2" w16cex:dateUtc="2023-05-18T13:20:00Z"/>
  <w16cex:commentExtensible w16cex:durableId="2810C886" w16cex:dateUtc="2023-05-18T13:53:00Z"/>
  <w16cex:commentExtensible w16cex:durableId="09A1036B" w16cex:dateUtc="2023-09-13T02:12:00Z"/>
  <w16cex:commentExtensible w16cex:durableId="2810CC13" w16cex:dateUtc="2023-05-18T14:08:00Z"/>
  <w16cex:commentExtensible w16cex:durableId="2811D650" w16cex:dateUtc="2023-05-19T09:04:00Z"/>
  <w16cex:commentExtensible w16cex:durableId="08932C1E" w16cex:dateUtc="2023-09-13T02:12:00Z"/>
  <w16cex:commentExtensible w16cex:durableId="2BEFCFF7" w16cex:dateUtc="2023-09-13T02:12:00Z"/>
  <w16cex:commentExtensible w16cex:durableId="59FFC4EE" w16cex:dateUtc="2023-09-13T0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1D3C29" w16cid:durableId="02907ADF"/>
  <w16cid:commentId w16cid:paraId="6CBFC217" w16cid:durableId="2810C4CD"/>
  <w16cid:commentId w16cid:paraId="4C22AA6B" w16cid:durableId="2810C0D2"/>
  <w16cid:commentId w16cid:paraId="105B79E6" w16cid:durableId="2810C886"/>
  <w16cid:commentId w16cid:paraId="68CC7679" w16cid:durableId="09A1036B"/>
  <w16cid:commentId w16cid:paraId="3C8A438F" w16cid:durableId="2810CC13"/>
  <w16cid:commentId w16cid:paraId="383D8D8B" w16cid:durableId="2811D650"/>
  <w16cid:commentId w16cid:paraId="7C907945" w16cid:durableId="08932C1E"/>
  <w16cid:commentId w16cid:paraId="1F2F1687" w16cid:durableId="2BEFCFF7"/>
  <w16cid:commentId w16cid:paraId="2BCDE2E2" w16cid:durableId="59FFC4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7F9D3" w14:textId="77777777" w:rsidR="00781A36" w:rsidRDefault="00781A36">
      <w:pPr>
        <w:spacing w:after="0" w:line="240" w:lineRule="auto"/>
      </w:pPr>
      <w:r>
        <w:separator/>
      </w:r>
    </w:p>
  </w:endnote>
  <w:endnote w:type="continuationSeparator" w:id="0">
    <w:p w14:paraId="3EAC5A4D" w14:textId="77777777" w:rsidR="00781A36" w:rsidRDefault="00781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5F91" w14:textId="45B4F7BC" w:rsidR="00844A2C" w:rsidRDefault="004B1436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National Statistical Office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097FF8EE" w14:textId="77777777" w:rsidR="008E1B64" w:rsidRDefault="008E1B6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99114" w14:textId="1EC23D51" w:rsidR="00844A2C" w:rsidRDefault="004B1436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National Statistical Office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46E1E1D5" w14:textId="77777777" w:rsidR="008E1B64" w:rsidRDefault="008E1B6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2724D" w14:textId="77777777" w:rsidR="00844A2C" w:rsidRDefault="00503825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ILO Department of Statistics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48D96FC3" w14:textId="77777777" w:rsidR="008E1B64" w:rsidRDefault="008E1B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5AD7F" w14:textId="77777777" w:rsidR="00781A36" w:rsidRDefault="00781A36">
      <w:pPr>
        <w:spacing w:after="0" w:line="259" w:lineRule="auto"/>
        <w:ind w:left="0" w:right="0" w:firstLine="0"/>
      </w:pPr>
      <w:r>
        <w:separator/>
      </w:r>
    </w:p>
  </w:footnote>
  <w:footnote w:type="continuationSeparator" w:id="0">
    <w:p w14:paraId="37D88167" w14:textId="77777777" w:rsidR="00781A36" w:rsidRDefault="00781A36">
      <w:pPr>
        <w:spacing w:after="0" w:line="259" w:lineRule="auto"/>
        <w:ind w:left="0" w:righ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1062" w14:textId="7C4B17BD" w:rsidR="00844A2C" w:rsidRDefault="004B1436">
    <w:pPr>
      <w:spacing w:after="0" w:line="259" w:lineRule="auto"/>
      <w:ind w:left="0" w:right="0" w:firstLine="0"/>
    </w:pPr>
    <w:r>
      <w:rPr>
        <w:i/>
        <w:sz w:val="20"/>
      </w:rPr>
      <w:t>Malawi Labor Force Survey, 2023- Individual Questionnaire</w:t>
    </w:r>
  </w:p>
  <w:p w14:paraId="4ABFC3AE" w14:textId="77777777" w:rsidR="008E1B64" w:rsidRDefault="008E1B64" w:rsidP="00CD5846">
    <w:pPr>
      <w:tabs>
        <w:tab w:val="left" w:pos="585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0D6A3" w14:textId="77777777" w:rsidR="00844A2C" w:rsidRDefault="00503825">
    <w:pPr>
      <w:spacing w:after="0" w:line="259" w:lineRule="auto"/>
      <w:ind w:left="0" w:right="0" w:firstLine="0"/>
    </w:pPr>
    <w:r>
      <w:t xml:space="preserve"> </w:t>
    </w:r>
  </w:p>
  <w:p w14:paraId="3544105F" w14:textId="77777777" w:rsidR="008E1B64" w:rsidRDefault="008E1B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AE492" w14:textId="77777777" w:rsidR="00844A2C" w:rsidRDefault="00503825">
    <w:pPr>
      <w:spacing w:after="0" w:line="259" w:lineRule="auto"/>
      <w:ind w:left="0" w:right="0" w:firstLine="0"/>
    </w:pPr>
    <w:r>
      <w:rPr>
        <w:i/>
        <w:sz w:val="20"/>
      </w:rPr>
      <w:t xml:space="preserve">ILO Model LFS for CAPI, approach 1 (v3) </w:t>
    </w:r>
  </w:p>
  <w:p w14:paraId="6DFF8848" w14:textId="77777777" w:rsidR="00844A2C" w:rsidRDefault="00503825">
    <w:pPr>
      <w:spacing w:after="0" w:line="259" w:lineRule="auto"/>
      <w:ind w:left="0" w:right="0" w:firstLine="0"/>
    </w:pPr>
    <w:r>
      <w:t xml:space="preserve"> </w:t>
    </w:r>
  </w:p>
  <w:p w14:paraId="1C820FB5" w14:textId="77777777" w:rsidR="008E1B64" w:rsidRDefault="008E1B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CDD"/>
    <w:multiLevelType w:val="hybridMultilevel"/>
    <w:tmpl w:val="30A45D5C"/>
    <w:lvl w:ilvl="0" w:tplc="EC483DBC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DC39B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544E04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10ED8A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D4D33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982420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8A52B6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C85008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3E7EA8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341BEE"/>
    <w:multiLevelType w:val="hybridMultilevel"/>
    <w:tmpl w:val="6306689A"/>
    <w:lvl w:ilvl="0" w:tplc="717C41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A439B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7C19C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8CAA7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5A9E6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7E962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08A8B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1883E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428FA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C24E49"/>
    <w:multiLevelType w:val="hybridMultilevel"/>
    <w:tmpl w:val="22AA5A9C"/>
    <w:lvl w:ilvl="0" w:tplc="AC9EC762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B2017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3ED8C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2A40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A6AD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6674F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FAB23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64794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30FC7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21090E"/>
    <w:multiLevelType w:val="hybridMultilevel"/>
    <w:tmpl w:val="871CDF12"/>
    <w:lvl w:ilvl="0" w:tplc="261A3A4C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6EC0D4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D610D8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8C3A1C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BE5D1E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A8D980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20E826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80BD40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AAB788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C048DE"/>
    <w:multiLevelType w:val="hybridMultilevel"/>
    <w:tmpl w:val="70BC4F74"/>
    <w:lvl w:ilvl="0" w:tplc="767CFE6C">
      <w:start w:val="1"/>
      <w:numFmt w:val="decimal"/>
      <w:lvlText w:val="%1."/>
      <w:lvlJc w:val="left"/>
      <w:pPr>
        <w:ind w:left="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0CE41C">
      <w:start w:val="1"/>
      <w:numFmt w:val="lowerLetter"/>
      <w:lvlText w:val="%2"/>
      <w:lvlJc w:val="left"/>
      <w:pPr>
        <w:ind w:left="3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702D18">
      <w:start w:val="1"/>
      <w:numFmt w:val="lowerRoman"/>
      <w:lvlText w:val="%3"/>
      <w:lvlJc w:val="left"/>
      <w:pPr>
        <w:ind w:left="3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7C24B2">
      <w:start w:val="1"/>
      <w:numFmt w:val="decimal"/>
      <w:lvlText w:val="%4"/>
      <w:lvlJc w:val="left"/>
      <w:pPr>
        <w:ind w:left="4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9C2E28">
      <w:start w:val="1"/>
      <w:numFmt w:val="lowerLetter"/>
      <w:lvlText w:val="%5"/>
      <w:lvlJc w:val="left"/>
      <w:pPr>
        <w:ind w:left="5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9AC586">
      <w:start w:val="1"/>
      <w:numFmt w:val="lowerRoman"/>
      <w:lvlText w:val="%6"/>
      <w:lvlJc w:val="left"/>
      <w:pPr>
        <w:ind w:left="6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4EC4C4">
      <w:start w:val="1"/>
      <w:numFmt w:val="decimal"/>
      <w:lvlText w:val="%7"/>
      <w:lvlJc w:val="left"/>
      <w:pPr>
        <w:ind w:left="6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469608">
      <w:start w:val="1"/>
      <w:numFmt w:val="lowerLetter"/>
      <w:lvlText w:val="%8"/>
      <w:lvlJc w:val="left"/>
      <w:pPr>
        <w:ind w:left="7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226292">
      <w:start w:val="1"/>
      <w:numFmt w:val="lowerRoman"/>
      <w:lvlText w:val="%9"/>
      <w:lvlJc w:val="left"/>
      <w:pPr>
        <w:ind w:left="8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F95229"/>
    <w:multiLevelType w:val="hybridMultilevel"/>
    <w:tmpl w:val="8A06B25E"/>
    <w:lvl w:ilvl="0" w:tplc="7116CB52">
      <w:start w:val="1"/>
      <w:numFmt w:val="upperLetter"/>
      <w:lvlText w:val="%1."/>
      <w:lvlJc w:val="left"/>
      <w:pPr>
        <w:ind w:left="9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4276C">
      <w:start w:val="1"/>
      <w:numFmt w:val="lowerLetter"/>
      <w:lvlText w:val="%2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126A36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0207B8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E432E0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300C2C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509616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A4DE60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5852CE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337CF1"/>
    <w:multiLevelType w:val="hybridMultilevel"/>
    <w:tmpl w:val="FA46F70A"/>
    <w:lvl w:ilvl="0" w:tplc="C570ED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44A4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86174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36C3B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DA53B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4451A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C2BD6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9649D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1E78D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66B5FE1"/>
    <w:multiLevelType w:val="hybridMultilevel"/>
    <w:tmpl w:val="FB14DBE2"/>
    <w:lvl w:ilvl="0" w:tplc="0024AE0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F070D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FA0D9A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083770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EE4602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38C540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B60BAA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6CBDCC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7AADB0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6BF7203"/>
    <w:multiLevelType w:val="hybridMultilevel"/>
    <w:tmpl w:val="52BC47E8"/>
    <w:lvl w:ilvl="0" w:tplc="EBD61B5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80AB0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5CEFF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F0411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30435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627DF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F4EDE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CCC2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C4A5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6F45E14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78B171D"/>
    <w:multiLevelType w:val="hybridMultilevel"/>
    <w:tmpl w:val="DE68D6E0"/>
    <w:lvl w:ilvl="0" w:tplc="0E08B6A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DCA12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34C9C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D0CD9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E8A45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B4565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F2FD7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B024F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30BA4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93D0D85"/>
    <w:multiLevelType w:val="multilevel"/>
    <w:tmpl w:val="77EC36F4"/>
    <w:styleLink w:val="CurrentList1"/>
    <w:lvl w:ilvl="0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D854D82"/>
    <w:multiLevelType w:val="hybridMultilevel"/>
    <w:tmpl w:val="75EA1D30"/>
    <w:lvl w:ilvl="0" w:tplc="034858A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EA9B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A0B8F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AA664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1A198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14326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0E249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AE1C8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0E279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06F1D28"/>
    <w:multiLevelType w:val="hybridMultilevel"/>
    <w:tmpl w:val="884AE19C"/>
    <w:lvl w:ilvl="0" w:tplc="9F1EDA64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A4EE4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A346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9E2B6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420AC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D8DBB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90CC2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84211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A84A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2C67646"/>
    <w:multiLevelType w:val="hybridMultilevel"/>
    <w:tmpl w:val="3EF25B66"/>
    <w:lvl w:ilvl="0" w:tplc="E19A8EB6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E41C5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0C24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46E3F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64472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DC255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5A732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FEE7E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16649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36A0BDB"/>
    <w:multiLevelType w:val="hybridMultilevel"/>
    <w:tmpl w:val="0908B604"/>
    <w:lvl w:ilvl="0" w:tplc="260E6F6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2EDA5A">
      <w:start w:val="1"/>
      <w:numFmt w:val="lowerLetter"/>
      <w:lvlText w:val="%2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BAA7B8">
      <w:start w:val="1"/>
      <w:numFmt w:val="lowerRoman"/>
      <w:lvlText w:val="%3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40256C">
      <w:start w:val="1"/>
      <w:numFmt w:val="decimal"/>
      <w:lvlText w:val="%4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326E76">
      <w:start w:val="1"/>
      <w:numFmt w:val="lowerLetter"/>
      <w:lvlText w:val="%5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E87D66">
      <w:start w:val="1"/>
      <w:numFmt w:val="lowerRoman"/>
      <w:lvlText w:val="%6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CC3264">
      <w:start w:val="1"/>
      <w:numFmt w:val="decimal"/>
      <w:lvlText w:val="%7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C0027E">
      <w:start w:val="1"/>
      <w:numFmt w:val="lowerLetter"/>
      <w:lvlText w:val="%8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3A07DC">
      <w:start w:val="1"/>
      <w:numFmt w:val="lowerRoman"/>
      <w:lvlText w:val="%9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3D3472F"/>
    <w:multiLevelType w:val="hybridMultilevel"/>
    <w:tmpl w:val="159208F6"/>
    <w:lvl w:ilvl="0" w:tplc="0D3AE680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7A47C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C606A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BA95E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267C7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60A9F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C62C9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5C3B1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F4498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5E5399F"/>
    <w:multiLevelType w:val="hybridMultilevel"/>
    <w:tmpl w:val="ACF246A0"/>
    <w:lvl w:ilvl="0" w:tplc="D716EAE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CC271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2235A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069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18E64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34896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CC45C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EACC3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88D8B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74D1B3B"/>
    <w:multiLevelType w:val="hybridMultilevel"/>
    <w:tmpl w:val="9CA2872A"/>
    <w:lvl w:ilvl="0" w:tplc="D71035D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343BB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2E12D8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C226A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4A142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1E2F9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7CA59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B2A84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BA673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7A973E1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89F5200"/>
    <w:multiLevelType w:val="multilevel"/>
    <w:tmpl w:val="7B70D6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199D590E"/>
    <w:multiLevelType w:val="hybridMultilevel"/>
    <w:tmpl w:val="6CF8F7A8"/>
    <w:lvl w:ilvl="0" w:tplc="8F567CA8">
      <w:start w:val="4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76D56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3E850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C805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28E1F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4C45C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A0B7E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CE8A4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56B67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AE15652"/>
    <w:multiLevelType w:val="hybridMultilevel"/>
    <w:tmpl w:val="A1C0DAA2"/>
    <w:lvl w:ilvl="0" w:tplc="09BCE1F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2816E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2A0D8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E8B3A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224F5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60A11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8232B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1624D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1E678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BEC6C9C"/>
    <w:multiLevelType w:val="hybridMultilevel"/>
    <w:tmpl w:val="D2DCBE7E"/>
    <w:lvl w:ilvl="0" w:tplc="6010AD7A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C4ECD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FCA90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B056B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347DC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7A7ED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C4D7E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EAF1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9C31C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CDD71B3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D377FB2"/>
    <w:multiLevelType w:val="hybridMultilevel"/>
    <w:tmpl w:val="67908B1C"/>
    <w:lvl w:ilvl="0" w:tplc="12DE39A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4C8A2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3A830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F6BB9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3822E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0CF3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F2771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105B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F09D9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2705AED"/>
    <w:multiLevelType w:val="hybridMultilevel"/>
    <w:tmpl w:val="E7623DC4"/>
    <w:lvl w:ilvl="0" w:tplc="FC4691F4">
      <w:start w:val="4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329E2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0E82F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00841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38372C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7ECB2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60DDC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00CE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3E5DD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41B5E5C"/>
    <w:multiLevelType w:val="hybridMultilevel"/>
    <w:tmpl w:val="8E3E6FE6"/>
    <w:lvl w:ilvl="0" w:tplc="514E8B10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DE870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DEC75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08C15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527DC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7EC32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9AF31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36F8E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AC672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5002934"/>
    <w:multiLevelType w:val="hybridMultilevel"/>
    <w:tmpl w:val="E0082FF0"/>
    <w:lvl w:ilvl="0" w:tplc="8D102CF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30ED68">
      <w:start w:val="1"/>
      <w:numFmt w:val="lowerLetter"/>
      <w:lvlText w:val="%2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123A5A">
      <w:start w:val="1"/>
      <w:numFmt w:val="lowerRoman"/>
      <w:lvlText w:val="%3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EC5438">
      <w:start w:val="1"/>
      <w:numFmt w:val="decimal"/>
      <w:lvlText w:val="%4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5EB530">
      <w:start w:val="1"/>
      <w:numFmt w:val="lowerLetter"/>
      <w:lvlText w:val="%5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38A680">
      <w:start w:val="1"/>
      <w:numFmt w:val="lowerRoman"/>
      <w:lvlText w:val="%6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24514C">
      <w:start w:val="1"/>
      <w:numFmt w:val="decimal"/>
      <w:lvlText w:val="%7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90FCF2">
      <w:start w:val="1"/>
      <w:numFmt w:val="lowerLetter"/>
      <w:lvlText w:val="%8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3813C6">
      <w:start w:val="1"/>
      <w:numFmt w:val="lowerRoman"/>
      <w:lvlText w:val="%9"/>
      <w:lvlJc w:val="left"/>
      <w:pPr>
        <w:ind w:left="8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5A31FCA"/>
    <w:multiLevelType w:val="hybridMultilevel"/>
    <w:tmpl w:val="7DB4C78C"/>
    <w:lvl w:ilvl="0" w:tplc="E8C0A36A">
      <w:start w:val="1"/>
      <w:numFmt w:val="upperLetter"/>
      <w:lvlText w:val="%1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6C4BF8">
      <w:start w:val="1"/>
      <w:numFmt w:val="decimal"/>
      <w:lvlText w:val="%2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A0A368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94DCB4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B28550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3E5B40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009568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3A9B18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B42040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77860AF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78E2F1A"/>
    <w:multiLevelType w:val="hybridMultilevel"/>
    <w:tmpl w:val="6B88DD9E"/>
    <w:lvl w:ilvl="0" w:tplc="83AE0D9C">
      <w:start w:val="1"/>
      <w:numFmt w:val="decimal"/>
      <w:lvlText w:val="%1.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9A22A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4A04A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40FD2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F8248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D21A6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E4FA0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8884A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FA646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795356D"/>
    <w:multiLevelType w:val="multilevel"/>
    <w:tmpl w:val="215A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8620268"/>
    <w:multiLevelType w:val="hybridMultilevel"/>
    <w:tmpl w:val="DD409E78"/>
    <w:lvl w:ilvl="0" w:tplc="FFF886D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E2BE20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CB934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8E6922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4AEDE2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347024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9079B2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767E6A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487C4A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8BC6DA4"/>
    <w:multiLevelType w:val="hybridMultilevel"/>
    <w:tmpl w:val="D6EE00E6"/>
    <w:lvl w:ilvl="0" w:tplc="DD36053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980BC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1E4C2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D25C8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FA312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86487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4E8AC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9E420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EE9B8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B121131"/>
    <w:multiLevelType w:val="hybridMultilevel"/>
    <w:tmpl w:val="81E254C6"/>
    <w:lvl w:ilvl="0" w:tplc="A6988C8A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BE939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6EFA4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3A6EF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BE03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14BE6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C48A6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1084B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506CC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B9935A0"/>
    <w:multiLevelType w:val="hybridMultilevel"/>
    <w:tmpl w:val="089A807A"/>
    <w:lvl w:ilvl="0" w:tplc="4510D3C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667FF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6E128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2CBE26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1A5DBA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A41CF8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A09580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56315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E478B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2CA60811"/>
    <w:multiLevelType w:val="hybridMultilevel"/>
    <w:tmpl w:val="28464B90"/>
    <w:lvl w:ilvl="0" w:tplc="2A1A84AE">
      <w:start w:val="1"/>
      <w:numFmt w:val="decimal"/>
      <w:lvlText w:val="%1."/>
      <w:lvlJc w:val="left"/>
      <w:pPr>
        <w:ind w:left="1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90CCD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9EB7A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68387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FC817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3C33E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C6998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EA98A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947A3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CBB4BEF"/>
    <w:multiLevelType w:val="hybridMultilevel"/>
    <w:tmpl w:val="CE287128"/>
    <w:lvl w:ilvl="0" w:tplc="81400FA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227FA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D00B8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A620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FA9B9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9EB9D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0E29C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9A165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24712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12E0002"/>
    <w:multiLevelType w:val="hybridMultilevel"/>
    <w:tmpl w:val="D16CCE18"/>
    <w:lvl w:ilvl="0" w:tplc="E36AD40A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A6DED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FC7E5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6413C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8A9B2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43E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9A2E1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6A643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E6EDE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18E537C"/>
    <w:multiLevelType w:val="hybridMultilevel"/>
    <w:tmpl w:val="34202DF6"/>
    <w:lvl w:ilvl="0" w:tplc="7B8E5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1984F11"/>
    <w:multiLevelType w:val="hybridMultilevel"/>
    <w:tmpl w:val="014CF930"/>
    <w:lvl w:ilvl="0" w:tplc="2C7C2134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A08BF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0263B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8C3A7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30D78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3C10E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E8842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1C6AA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6C10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2191C47"/>
    <w:multiLevelType w:val="hybridMultilevel"/>
    <w:tmpl w:val="0D8E5B6E"/>
    <w:lvl w:ilvl="0" w:tplc="263C139E">
      <w:start w:val="3"/>
      <w:numFmt w:val="lowerLetter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02FDF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2C405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5CFF0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20E53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00B5B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40309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3A30D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6838B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2E93F08"/>
    <w:multiLevelType w:val="hybridMultilevel"/>
    <w:tmpl w:val="881E8FBE"/>
    <w:lvl w:ilvl="0" w:tplc="183AECDE">
      <w:start w:val="1"/>
      <w:numFmt w:val="lowerLetter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C2435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6CA1E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76F8A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0284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A418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A4DC5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B0FAD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003CB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3421AAD"/>
    <w:multiLevelType w:val="hybridMultilevel"/>
    <w:tmpl w:val="1400AC20"/>
    <w:lvl w:ilvl="0" w:tplc="EBCA5DF6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901E1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22364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FC202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FEAE2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44AEE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16650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74C6C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1E3B7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3A1562C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3C958F0"/>
    <w:multiLevelType w:val="hybridMultilevel"/>
    <w:tmpl w:val="7AE2C462"/>
    <w:lvl w:ilvl="0" w:tplc="8E82764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1A5B6C">
      <w:start w:val="1"/>
      <w:numFmt w:val="lowerLetter"/>
      <w:lvlText w:val="%2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0C2FDA">
      <w:start w:val="1"/>
      <w:numFmt w:val="lowerRoman"/>
      <w:lvlText w:val="%3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A6ACE4">
      <w:start w:val="1"/>
      <w:numFmt w:val="decimal"/>
      <w:lvlText w:val="%4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6C02DA">
      <w:start w:val="1"/>
      <w:numFmt w:val="lowerLetter"/>
      <w:lvlText w:val="%5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B8BD30">
      <w:start w:val="1"/>
      <w:numFmt w:val="lowerRoman"/>
      <w:lvlText w:val="%6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1C9512">
      <w:start w:val="1"/>
      <w:numFmt w:val="decimal"/>
      <w:lvlText w:val="%7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C812E2">
      <w:start w:val="1"/>
      <w:numFmt w:val="lowerLetter"/>
      <w:lvlText w:val="%8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AEBADC">
      <w:start w:val="1"/>
      <w:numFmt w:val="lowerRoman"/>
      <w:lvlText w:val="%9"/>
      <w:lvlJc w:val="left"/>
      <w:pPr>
        <w:ind w:left="8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48A462B"/>
    <w:multiLevelType w:val="hybridMultilevel"/>
    <w:tmpl w:val="81E254C6"/>
    <w:lvl w:ilvl="0" w:tplc="FFFFFFFF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4B36346"/>
    <w:multiLevelType w:val="hybridMultilevel"/>
    <w:tmpl w:val="65445716"/>
    <w:lvl w:ilvl="0" w:tplc="535C82F6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E2C2A0">
      <w:start w:val="1"/>
      <w:numFmt w:val="lowerLetter"/>
      <w:lvlText w:val="%2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0ABAD0">
      <w:start w:val="1"/>
      <w:numFmt w:val="lowerRoman"/>
      <w:lvlText w:val="%3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2E12E8">
      <w:start w:val="1"/>
      <w:numFmt w:val="decimal"/>
      <w:lvlText w:val="%4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96EDF2">
      <w:start w:val="1"/>
      <w:numFmt w:val="lowerLetter"/>
      <w:lvlText w:val="%5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7E8270">
      <w:start w:val="1"/>
      <w:numFmt w:val="lowerRoman"/>
      <w:lvlText w:val="%6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7E3EAA">
      <w:start w:val="1"/>
      <w:numFmt w:val="decimal"/>
      <w:lvlText w:val="%7"/>
      <w:lvlJc w:val="left"/>
      <w:pPr>
        <w:ind w:left="7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A3848">
      <w:start w:val="1"/>
      <w:numFmt w:val="lowerLetter"/>
      <w:lvlText w:val="%8"/>
      <w:lvlJc w:val="left"/>
      <w:pPr>
        <w:ind w:left="7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B46ECC">
      <w:start w:val="1"/>
      <w:numFmt w:val="lowerRoman"/>
      <w:lvlText w:val="%9"/>
      <w:lvlJc w:val="left"/>
      <w:pPr>
        <w:ind w:left="8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361F0801"/>
    <w:multiLevelType w:val="hybridMultilevel"/>
    <w:tmpl w:val="779C13EE"/>
    <w:lvl w:ilvl="0" w:tplc="0BBC9916">
      <w:start w:val="1"/>
      <w:numFmt w:val="lowerLetter"/>
      <w:lvlText w:val="%1.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243E2">
      <w:start w:val="1"/>
      <w:numFmt w:val="lowerLetter"/>
      <w:lvlText w:val="%2"/>
      <w:lvlJc w:val="left"/>
      <w:pPr>
        <w:ind w:left="3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782BE2">
      <w:start w:val="1"/>
      <w:numFmt w:val="lowerRoman"/>
      <w:lvlText w:val="%3"/>
      <w:lvlJc w:val="left"/>
      <w:pPr>
        <w:ind w:left="3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480550">
      <w:start w:val="1"/>
      <w:numFmt w:val="decimal"/>
      <w:lvlText w:val="%4"/>
      <w:lvlJc w:val="left"/>
      <w:pPr>
        <w:ind w:left="4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76BB32">
      <w:start w:val="1"/>
      <w:numFmt w:val="lowerLetter"/>
      <w:lvlText w:val="%5"/>
      <w:lvlJc w:val="left"/>
      <w:pPr>
        <w:ind w:left="5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3AEB82">
      <w:start w:val="1"/>
      <w:numFmt w:val="lowerRoman"/>
      <w:lvlText w:val="%6"/>
      <w:lvlJc w:val="left"/>
      <w:pPr>
        <w:ind w:left="6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30B7BC">
      <w:start w:val="1"/>
      <w:numFmt w:val="decimal"/>
      <w:lvlText w:val="%7"/>
      <w:lvlJc w:val="left"/>
      <w:pPr>
        <w:ind w:left="6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22F914">
      <w:start w:val="1"/>
      <w:numFmt w:val="lowerLetter"/>
      <w:lvlText w:val="%8"/>
      <w:lvlJc w:val="left"/>
      <w:pPr>
        <w:ind w:left="7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4658DC">
      <w:start w:val="1"/>
      <w:numFmt w:val="lowerRoman"/>
      <w:lvlText w:val="%9"/>
      <w:lvlJc w:val="left"/>
      <w:pPr>
        <w:ind w:left="8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391D4D22"/>
    <w:multiLevelType w:val="hybridMultilevel"/>
    <w:tmpl w:val="D31C9B38"/>
    <w:lvl w:ilvl="0" w:tplc="1C7E913C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39B34516"/>
    <w:multiLevelType w:val="hybridMultilevel"/>
    <w:tmpl w:val="3DE00B26"/>
    <w:lvl w:ilvl="0" w:tplc="2C24AAEC">
      <w:start w:val="1"/>
      <w:numFmt w:val="decimal"/>
      <w:lvlText w:val="%1."/>
      <w:lvlJc w:val="left"/>
      <w:pPr>
        <w:ind w:left="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26F01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08786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F2B9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27E4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5EBAB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A2E2C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AAFB3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48BE9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3A3D7973"/>
    <w:multiLevelType w:val="hybridMultilevel"/>
    <w:tmpl w:val="05026ADA"/>
    <w:lvl w:ilvl="0" w:tplc="B6D0F0E2">
      <w:start w:val="1"/>
      <w:numFmt w:val="decimalZero"/>
      <w:lvlText w:val="%1.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B86FC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2E782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4A0B7A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B4DA9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7E6A4C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AC8926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921FD0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E09A7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3AAF0B9E"/>
    <w:multiLevelType w:val="hybridMultilevel"/>
    <w:tmpl w:val="B9C43B4A"/>
    <w:lvl w:ilvl="0" w:tplc="14F6A57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0C30FA">
      <w:start w:val="1"/>
      <w:numFmt w:val="lowerLetter"/>
      <w:lvlText w:val="%2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14F46C">
      <w:start w:val="1"/>
      <w:numFmt w:val="lowerRoman"/>
      <w:lvlText w:val="%3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7CA620">
      <w:start w:val="1"/>
      <w:numFmt w:val="decimal"/>
      <w:lvlText w:val="%4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145ECE">
      <w:start w:val="1"/>
      <w:numFmt w:val="lowerLetter"/>
      <w:lvlText w:val="%5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22158C">
      <w:start w:val="1"/>
      <w:numFmt w:val="lowerRoman"/>
      <w:lvlText w:val="%6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D8C13E">
      <w:start w:val="1"/>
      <w:numFmt w:val="decimal"/>
      <w:lvlText w:val="%7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9A4F66">
      <w:start w:val="1"/>
      <w:numFmt w:val="lowerLetter"/>
      <w:lvlText w:val="%8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269F28">
      <w:start w:val="1"/>
      <w:numFmt w:val="lowerRoman"/>
      <w:lvlText w:val="%9"/>
      <w:lvlJc w:val="left"/>
      <w:pPr>
        <w:ind w:left="8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3CBF3DD8"/>
    <w:multiLevelType w:val="hybridMultilevel"/>
    <w:tmpl w:val="864CA7C6"/>
    <w:lvl w:ilvl="0" w:tplc="D6E6DDC8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66551E">
      <w:start w:val="1"/>
      <w:numFmt w:val="lowerLetter"/>
      <w:lvlText w:val="%2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E88C40">
      <w:start w:val="1"/>
      <w:numFmt w:val="lowerRoman"/>
      <w:lvlText w:val="%3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5E835C">
      <w:start w:val="1"/>
      <w:numFmt w:val="decimal"/>
      <w:lvlText w:val="%4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E45D00">
      <w:start w:val="1"/>
      <w:numFmt w:val="lowerLetter"/>
      <w:lvlText w:val="%5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0C9A5A">
      <w:start w:val="1"/>
      <w:numFmt w:val="lowerRoman"/>
      <w:lvlText w:val="%6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B29E34">
      <w:start w:val="1"/>
      <w:numFmt w:val="decimal"/>
      <w:lvlText w:val="%7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0C5ADC">
      <w:start w:val="1"/>
      <w:numFmt w:val="lowerLetter"/>
      <w:lvlText w:val="%8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662746">
      <w:start w:val="1"/>
      <w:numFmt w:val="lowerRoman"/>
      <w:lvlText w:val="%9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3F555B38"/>
    <w:multiLevelType w:val="hybridMultilevel"/>
    <w:tmpl w:val="8F18F89A"/>
    <w:lvl w:ilvl="0" w:tplc="E5D6E98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04EA9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04701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84C23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E2C6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1E56B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A6E78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58682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14B37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0041F84"/>
    <w:multiLevelType w:val="hybridMultilevel"/>
    <w:tmpl w:val="67F20F34"/>
    <w:lvl w:ilvl="0" w:tplc="A448FFCA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44DAB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E2779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627BD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F2668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1E48B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1E3D9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90237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AC968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10A688A"/>
    <w:multiLevelType w:val="hybridMultilevel"/>
    <w:tmpl w:val="749AA6C6"/>
    <w:lvl w:ilvl="0" w:tplc="871A6F96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0CF4B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38E12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B410A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0C321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9A904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6861E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78FC7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5A555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41191EAE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13A06F7"/>
    <w:multiLevelType w:val="multilevel"/>
    <w:tmpl w:val="7B70D6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0" w15:restartNumberingAfterBreak="0">
    <w:nsid w:val="43A55AEA"/>
    <w:multiLevelType w:val="hybridMultilevel"/>
    <w:tmpl w:val="F5A09DA6"/>
    <w:lvl w:ilvl="0" w:tplc="9244CA46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8C922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38AFBC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7805E6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E4879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32BE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F2832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50DEA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F4438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4813A50"/>
    <w:multiLevelType w:val="hybridMultilevel"/>
    <w:tmpl w:val="B8B8F6DC"/>
    <w:lvl w:ilvl="0" w:tplc="21CC0646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0C9BD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62908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444EB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D6E01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94674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B4A60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E46A0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CC83A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4924BF6"/>
    <w:multiLevelType w:val="hybridMultilevel"/>
    <w:tmpl w:val="E4369478"/>
    <w:lvl w:ilvl="0" w:tplc="3348D874">
      <w:start w:val="1"/>
      <w:numFmt w:val="upperLetter"/>
      <w:lvlText w:val="%1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7AC718">
      <w:start w:val="1"/>
      <w:numFmt w:val="decimal"/>
      <w:lvlText w:val="%2"/>
      <w:lvlJc w:val="left"/>
      <w:pPr>
        <w:ind w:left="1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08B60A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580668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3E0E14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60E3B8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ECB442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4A6610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B08050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4A3E70F2"/>
    <w:multiLevelType w:val="hybridMultilevel"/>
    <w:tmpl w:val="841CACA8"/>
    <w:lvl w:ilvl="0" w:tplc="232A770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8A2B0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42712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80D564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D4AFE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1242E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FAE8E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A69B2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EE091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4A9E4CE5"/>
    <w:multiLevelType w:val="hybridMultilevel"/>
    <w:tmpl w:val="50D0B206"/>
    <w:lvl w:ilvl="0" w:tplc="351A8C2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3679E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7A72D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96B86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A601B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1CE88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564CC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18EE8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0A8E9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4B607930"/>
    <w:multiLevelType w:val="hybridMultilevel"/>
    <w:tmpl w:val="FE4E7BBE"/>
    <w:lvl w:ilvl="0" w:tplc="85CA10F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1E303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4609F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E01C0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3C9B0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9EC83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229E2A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C4D8EE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2AFE40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4B635B04"/>
    <w:multiLevelType w:val="hybridMultilevel"/>
    <w:tmpl w:val="022E0B54"/>
    <w:lvl w:ilvl="0" w:tplc="D2DA6AF4">
      <w:start w:val="1"/>
      <w:numFmt w:val="decimal"/>
      <w:lvlText w:val="%1.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476D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76944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487AE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E803C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9EE9F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C60AB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B8352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7AF0D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4B6932AF"/>
    <w:multiLevelType w:val="hybridMultilevel"/>
    <w:tmpl w:val="3E04A01E"/>
    <w:lvl w:ilvl="0" w:tplc="4C9EE12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BC9ED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8C42C8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C02DC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82FBE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6E464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B861A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8CBBF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74B8A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4C0D63CB"/>
    <w:multiLevelType w:val="hybridMultilevel"/>
    <w:tmpl w:val="C1B8672E"/>
    <w:lvl w:ilvl="0" w:tplc="04090019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EEB47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8ECDF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86045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C461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827A9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E0EC4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0AA41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30831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4E1821B9"/>
    <w:multiLevelType w:val="hybridMultilevel"/>
    <w:tmpl w:val="C90C7FBA"/>
    <w:lvl w:ilvl="0" w:tplc="891A3D1C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FC30A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30E8E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74C39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A4D33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42589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C8182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B6F2E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5E2F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4E734794"/>
    <w:multiLevelType w:val="hybridMultilevel"/>
    <w:tmpl w:val="8BA26ED2"/>
    <w:lvl w:ilvl="0" w:tplc="D74E80A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050B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0E2A5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C8E57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26A11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EC71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4A4B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02F2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0C370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4EB24C87"/>
    <w:multiLevelType w:val="hybridMultilevel"/>
    <w:tmpl w:val="C1B8672E"/>
    <w:lvl w:ilvl="0" w:tplc="FFFFFFFF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4F3020F8"/>
    <w:multiLevelType w:val="hybridMultilevel"/>
    <w:tmpl w:val="10B0A15C"/>
    <w:lvl w:ilvl="0" w:tplc="D950582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88659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C8FCA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128A1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86B04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9A372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7CC3D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9E252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9C698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50284419"/>
    <w:multiLevelType w:val="hybridMultilevel"/>
    <w:tmpl w:val="32649266"/>
    <w:lvl w:ilvl="0" w:tplc="E0B87328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7A78DA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7A9C6C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22B480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A2323A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3689AA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04880C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C4D2CA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5EB61A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507435C5"/>
    <w:multiLevelType w:val="multilevel"/>
    <w:tmpl w:val="E946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0A1068C"/>
    <w:multiLevelType w:val="hybridMultilevel"/>
    <w:tmpl w:val="D15A0EEA"/>
    <w:lvl w:ilvl="0" w:tplc="86F0255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38C05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E2EE4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7635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B8835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DECBB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C44AB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C2854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6A931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522E6890"/>
    <w:multiLevelType w:val="hybridMultilevel"/>
    <w:tmpl w:val="6D26DAB8"/>
    <w:lvl w:ilvl="0" w:tplc="70CCA1F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CAA138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9487D8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1A3860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000CBA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D2DB3A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7660BA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D25C40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A65192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52997DEE"/>
    <w:multiLevelType w:val="multilevel"/>
    <w:tmpl w:val="7B70D6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8" w15:restartNumberingAfterBreak="0">
    <w:nsid w:val="56497DA1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58950DE4"/>
    <w:multiLevelType w:val="hybridMultilevel"/>
    <w:tmpl w:val="38DEE958"/>
    <w:lvl w:ilvl="0" w:tplc="55CA945E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784B3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2C533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0AA4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8A77E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968FA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F227C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38D85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2CB49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58FC07B1"/>
    <w:multiLevelType w:val="hybridMultilevel"/>
    <w:tmpl w:val="7808687E"/>
    <w:lvl w:ilvl="0" w:tplc="FFFC2B12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D235A0">
      <w:start w:val="1"/>
      <w:numFmt w:val="lowerLetter"/>
      <w:lvlText w:val="%2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C2772E">
      <w:start w:val="1"/>
      <w:numFmt w:val="lowerRoman"/>
      <w:lvlText w:val="%3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C65DA2">
      <w:start w:val="1"/>
      <w:numFmt w:val="decimal"/>
      <w:lvlText w:val="%4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F6B3EC">
      <w:start w:val="1"/>
      <w:numFmt w:val="lowerLetter"/>
      <w:lvlText w:val="%5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5CD0F0">
      <w:start w:val="1"/>
      <w:numFmt w:val="lowerRoman"/>
      <w:lvlText w:val="%6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E4EDD2">
      <w:start w:val="1"/>
      <w:numFmt w:val="decimal"/>
      <w:lvlText w:val="%7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9251E8">
      <w:start w:val="1"/>
      <w:numFmt w:val="lowerLetter"/>
      <w:lvlText w:val="%8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5CCA90">
      <w:start w:val="1"/>
      <w:numFmt w:val="lowerRoman"/>
      <w:lvlText w:val="%9"/>
      <w:lvlJc w:val="left"/>
      <w:pPr>
        <w:ind w:left="7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58FF05DE"/>
    <w:multiLevelType w:val="hybridMultilevel"/>
    <w:tmpl w:val="747EA966"/>
    <w:lvl w:ilvl="0" w:tplc="35F8E7B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7807F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A6861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8240C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18A4A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A0C4F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60263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620B3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C07DB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598D518D"/>
    <w:multiLevelType w:val="hybridMultilevel"/>
    <w:tmpl w:val="B964B7B2"/>
    <w:lvl w:ilvl="0" w:tplc="CB74A572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BE938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96349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362AA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D687E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D0861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F0FF5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4797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52A87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5D386C9E"/>
    <w:multiLevelType w:val="hybridMultilevel"/>
    <w:tmpl w:val="58E00538"/>
    <w:lvl w:ilvl="0" w:tplc="B0DC71B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AE860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48ECF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24AC8E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D6439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52FA3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1221DC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F68BA4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DEDA4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5D5F5938"/>
    <w:multiLevelType w:val="hybridMultilevel"/>
    <w:tmpl w:val="08C6DCA2"/>
    <w:lvl w:ilvl="0" w:tplc="D1BC9EDC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F092E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487A1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4827D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1456E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542A8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1A30A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F04B2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C013D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5E5B135F"/>
    <w:multiLevelType w:val="hybridMultilevel"/>
    <w:tmpl w:val="B1B04B9A"/>
    <w:lvl w:ilvl="0" w:tplc="E06E7F70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04D93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666C4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D6C9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1E7AF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F4B8C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9664E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52895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56ADF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5E750925"/>
    <w:multiLevelType w:val="hybridMultilevel"/>
    <w:tmpl w:val="F8F2DE6C"/>
    <w:lvl w:ilvl="0" w:tplc="91001C64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88A42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AE294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1220F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A2038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5020E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2C77A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00166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FC74C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5FB86726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5FD77FA5"/>
    <w:multiLevelType w:val="hybridMultilevel"/>
    <w:tmpl w:val="7B667588"/>
    <w:lvl w:ilvl="0" w:tplc="3E8ABBD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688142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22C118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CEE198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64F1D6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604528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B054E2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BA88AA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806FB4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5FFB6D6E"/>
    <w:multiLevelType w:val="hybridMultilevel"/>
    <w:tmpl w:val="B9C8AF52"/>
    <w:lvl w:ilvl="0" w:tplc="825C9B9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28DC0">
      <w:start w:val="1"/>
      <w:numFmt w:val="lowerLetter"/>
      <w:lvlText w:val="%2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F00E76">
      <w:start w:val="1"/>
      <w:numFmt w:val="lowerRoman"/>
      <w:lvlText w:val="%3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400CCA">
      <w:start w:val="1"/>
      <w:numFmt w:val="decimal"/>
      <w:lvlText w:val="%4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A8D3D8">
      <w:start w:val="1"/>
      <w:numFmt w:val="lowerLetter"/>
      <w:lvlText w:val="%5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9C45D6">
      <w:start w:val="1"/>
      <w:numFmt w:val="lowerRoman"/>
      <w:lvlText w:val="%6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462F12">
      <w:start w:val="1"/>
      <w:numFmt w:val="decimal"/>
      <w:lvlText w:val="%7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F2295E">
      <w:start w:val="1"/>
      <w:numFmt w:val="lowerLetter"/>
      <w:lvlText w:val="%8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10BE22">
      <w:start w:val="1"/>
      <w:numFmt w:val="lowerRoman"/>
      <w:lvlText w:val="%9"/>
      <w:lvlJc w:val="left"/>
      <w:pPr>
        <w:ind w:left="8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60847802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60D93607"/>
    <w:multiLevelType w:val="hybridMultilevel"/>
    <w:tmpl w:val="C1C67AD4"/>
    <w:lvl w:ilvl="0" w:tplc="A726035A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BE9B6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EEE5B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52F3D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286E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42948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9425B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D44D7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ACB91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60FB3858"/>
    <w:multiLevelType w:val="hybridMultilevel"/>
    <w:tmpl w:val="925090D2"/>
    <w:lvl w:ilvl="0" w:tplc="3EBADB8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DEEBC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B43E9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2636F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74CB2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7055F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4088C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E4223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36284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61025D0B"/>
    <w:multiLevelType w:val="hybridMultilevel"/>
    <w:tmpl w:val="65A27DE4"/>
    <w:lvl w:ilvl="0" w:tplc="01AA1E1E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205AFA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2089AE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F0B0DE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9211A4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BAFC72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A68D94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5C0D32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0ABD34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62A22BC1"/>
    <w:multiLevelType w:val="multilevel"/>
    <w:tmpl w:val="A628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30C7C4B"/>
    <w:multiLevelType w:val="hybridMultilevel"/>
    <w:tmpl w:val="318E686A"/>
    <w:lvl w:ilvl="0" w:tplc="1FB82180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72451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B45E2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6CE394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0EC89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6DFE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42388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B271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D6CA8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64032072"/>
    <w:multiLevelType w:val="hybridMultilevel"/>
    <w:tmpl w:val="C05861F8"/>
    <w:lvl w:ilvl="0" w:tplc="F66C41E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EE865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8052D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E2019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AC828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C6B9A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AC58D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3C715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E2AE5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64E86B16"/>
    <w:multiLevelType w:val="hybridMultilevel"/>
    <w:tmpl w:val="FFD6714E"/>
    <w:lvl w:ilvl="0" w:tplc="52B2EF1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8C6D6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8C7E1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5E6BA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DA4AC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D284F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089F7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944DB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4A7DA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65425E79"/>
    <w:multiLevelType w:val="hybridMultilevel"/>
    <w:tmpl w:val="2BBA0A3E"/>
    <w:lvl w:ilvl="0" w:tplc="6BE0E108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6E992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226F0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8A0EE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283AC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0719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42A50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0A0CC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6CF9D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658C0AC8"/>
    <w:multiLevelType w:val="hybridMultilevel"/>
    <w:tmpl w:val="B268CA0C"/>
    <w:lvl w:ilvl="0" w:tplc="D59E8B0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90DC2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10932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F4FC3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D6CDD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70116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7E0AB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508C6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3CD2C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65F236DC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67811879"/>
    <w:multiLevelType w:val="hybridMultilevel"/>
    <w:tmpl w:val="3D647A46"/>
    <w:lvl w:ilvl="0" w:tplc="4682361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48BF24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E8A8E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3E4430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AE691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9E599A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40201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E26180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08E162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68961B79"/>
    <w:multiLevelType w:val="hybridMultilevel"/>
    <w:tmpl w:val="42842FD4"/>
    <w:lvl w:ilvl="0" w:tplc="39BE8A8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60940C">
      <w:start w:val="1"/>
      <w:numFmt w:val="lowerLetter"/>
      <w:lvlText w:val="%2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AA9C70">
      <w:start w:val="1"/>
      <w:numFmt w:val="lowerRoman"/>
      <w:lvlText w:val="%3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8EDB6E">
      <w:start w:val="1"/>
      <w:numFmt w:val="decimal"/>
      <w:lvlText w:val="%4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B0D6AC">
      <w:start w:val="1"/>
      <w:numFmt w:val="lowerLetter"/>
      <w:lvlText w:val="%5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4E1F6E">
      <w:start w:val="1"/>
      <w:numFmt w:val="lowerRoman"/>
      <w:lvlText w:val="%6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49798">
      <w:start w:val="1"/>
      <w:numFmt w:val="decimal"/>
      <w:lvlText w:val="%7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2C0570">
      <w:start w:val="1"/>
      <w:numFmt w:val="lowerLetter"/>
      <w:lvlText w:val="%8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50E8D2">
      <w:start w:val="1"/>
      <w:numFmt w:val="lowerRoman"/>
      <w:lvlText w:val="%9"/>
      <w:lvlJc w:val="left"/>
      <w:pPr>
        <w:ind w:left="8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69A22789"/>
    <w:multiLevelType w:val="hybridMultilevel"/>
    <w:tmpl w:val="BA6E8D58"/>
    <w:lvl w:ilvl="0" w:tplc="0DAC0546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F8669A">
      <w:start w:val="1"/>
      <w:numFmt w:val="lowerLetter"/>
      <w:lvlText w:val="%2"/>
      <w:lvlJc w:val="left"/>
      <w:pPr>
        <w:ind w:left="2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04AE02">
      <w:start w:val="1"/>
      <w:numFmt w:val="lowerRoman"/>
      <w:lvlText w:val="%3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38436C">
      <w:start w:val="1"/>
      <w:numFmt w:val="decimal"/>
      <w:lvlText w:val="%4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76AD9E">
      <w:start w:val="1"/>
      <w:numFmt w:val="lowerLetter"/>
      <w:lvlText w:val="%5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0E4A80">
      <w:start w:val="1"/>
      <w:numFmt w:val="lowerRoman"/>
      <w:lvlText w:val="%6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04AA98">
      <w:start w:val="1"/>
      <w:numFmt w:val="decimal"/>
      <w:lvlText w:val="%7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5071F4">
      <w:start w:val="1"/>
      <w:numFmt w:val="lowerLetter"/>
      <w:lvlText w:val="%8"/>
      <w:lvlJc w:val="left"/>
      <w:pPr>
        <w:ind w:left="7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83BEC">
      <w:start w:val="1"/>
      <w:numFmt w:val="lowerRoman"/>
      <w:lvlText w:val="%9"/>
      <w:lvlJc w:val="left"/>
      <w:pPr>
        <w:ind w:left="7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6B6C6130"/>
    <w:multiLevelType w:val="hybridMultilevel"/>
    <w:tmpl w:val="C1B8672E"/>
    <w:lvl w:ilvl="0" w:tplc="FFFFFFFF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6CA956D8"/>
    <w:multiLevelType w:val="hybridMultilevel"/>
    <w:tmpl w:val="CE5C4CE6"/>
    <w:lvl w:ilvl="0" w:tplc="615442E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ECB22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A2107E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28BA12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78C6F2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6EC9C4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32700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44B0C4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3294BE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6DB63DAC"/>
    <w:multiLevelType w:val="multilevel"/>
    <w:tmpl w:val="215AEB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7" w15:restartNumberingAfterBreak="0">
    <w:nsid w:val="6EC43194"/>
    <w:multiLevelType w:val="hybridMultilevel"/>
    <w:tmpl w:val="5FF48984"/>
    <w:lvl w:ilvl="0" w:tplc="0AFCA10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56FB7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D2A914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2C4B6C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3C135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207BB4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14206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CE74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9A076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6F00349B"/>
    <w:multiLevelType w:val="hybridMultilevel"/>
    <w:tmpl w:val="DD4C32B2"/>
    <w:lvl w:ilvl="0" w:tplc="221E1B9E">
      <w:start w:val="1"/>
      <w:numFmt w:val="upp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7030409F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72877973"/>
    <w:multiLevelType w:val="hybridMultilevel"/>
    <w:tmpl w:val="22741E74"/>
    <w:lvl w:ilvl="0" w:tplc="AB2E6F16">
      <w:start w:val="3"/>
      <w:numFmt w:val="decimal"/>
      <w:lvlText w:val="%1."/>
      <w:lvlJc w:val="left"/>
      <w:pPr>
        <w:ind w:left="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A6D9E">
      <w:start w:val="1"/>
      <w:numFmt w:val="lowerLetter"/>
      <w:lvlText w:val="%2"/>
      <w:lvlJc w:val="left"/>
      <w:pPr>
        <w:ind w:left="2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30E39E">
      <w:start w:val="1"/>
      <w:numFmt w:val="lowerRoman"/>
      <w:lvlText w:val="%3"/>
      <w:lvlJc w:val="left"/>
      <w:pPr>
        <w:ind w:left="3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6E4D48">
      <w:start w:val="1"/>
      <w:numFmt w:val="decimal"/>
      <w:lvlText w:val="%4"/>
      <w:lvlJc w:val="left"/>
      <w:pPr>
        <w:ind w:left="4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82CCB8">
      <w:start w:val="1"/>
      <w:numFmt w:val="lowerLetter"/>
      <w:lvlText w:val="%5"/>
      <w:lvlJc w:val="left"/>
      <w:pPr>
        <w:ind w:left="4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4C42A4">
      <w:start w:val="1"/>
      <w:numFmt w:val="lowerRoman"/>
      <w:lvlText w:val="%6"/>
      <w:lvlJc w:val="left"/>
      <w:pPr>
        <w:ind w:left="5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B8A32C">
      <w:start w:val="1"/>
      <w:numFmt w:val="decimal"/>
      <w:lvlText w:val="%7"/>
      <w:lvlJc w:val="left"/>
      <w:pPr>
        <w:ind w:left="6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28AAA6">
      <w:start w:val="1"/>
      <w:numFmt w:val="lowerLetter"/>
      <w:lvlText w:val="%8"/>
      <w:lvlJc w:val="left"/>
      <w:pPr>
        <w:ind w:left="6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96D000">
      <w:start w:val="1"/>
      <w:numFmt w:val="lowerRoman"/>
      <w:lvlText w:val="%9"/>
      <w:lvlJc w:val="left"/>
      <w:pPr>
        <w:ind w:left="7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73E60267"/>
    <w:multiLevelType w:val="hybridMultilevel"/>
    <w:tmpl w:val="D6CC0800"/>
    <w:lvl w:ilvl="0" w:tplc="3E9E9A5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16140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9E045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2A069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82C2B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7CCCE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8E699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681A9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308D7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767B18F7"/>
    <w:multiLevelType w:val="hybridMultilevel"/>
    <w:tmpl w:val="0744FB7C"/>
    <w:lvl w:ilvl="0" w:tplc="5B543E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9092E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72D3B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FAB86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B08BD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6A4DD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E28F9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0C38F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E2221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77514040"/>
    <w:multiLevelType w:val="hybridMultilevel"/>
    <w:tmpl w:val="30385D36"/>
    <w:lvl w:ilvl="0" w:tplc="6A829F6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6212C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7E885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74289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C2CE40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8F34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AC50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CE1BB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769C3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78AF35A1"/>
    <w:multiLevelType w:val="hybridMultilevel"/>
    <w:tmpl w:val="637E3C5A"/>
    <w:lvl w:ilvl="0" w:tplc="BCC0872C">
      <w:start w:val="1"/>
      <w:numFmt w:val="decimalZero"/>
      <w:lvlText w:val="%1.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1ED37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6A04B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861E2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163A0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BEDD8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A85D4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5C19D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FEF4E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79F461FD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7A48720C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7D3B24EC"/>
    <w:multiLevelType w:val="hybridMultilevel"/>
    <w:tmpl w:val="43627336"/>
    <w:lvl w:ilvl="0" w:tplc="69D81D9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9684A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0E55E0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07F52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48132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DC9EC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B21E4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56E19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42059A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7D7A030B"/>
    <w:multiLevelType w:val="hybridMultilevel"/>
    <w:tmpl w:val="C0367E7E"/>
    <w:lvl w:ilvl="0" w:tplc="32148134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FCD598">
      <w:start w:val="1"/>
      <w:numFmt w:val="lowerLetter"/>
      <w:lvlText w:val="%2"/>
      <w:lvlJc w:val="left"/>
      <w:pPr>
        <w:ind w:left="4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5483CA">
      <w:start w:val="1"/>
      <w:numFmt w:val="lowerRoman"/>
      <w:lvlText w:val="%3"/>
      <w:lvlJc w:val="left"/>
      <w:pPr>
        <w:ind w:left="4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3CA522">
      <w:start w:val="1"/>
      <w:numFmt w:val="decimal"/>
      <w:lvlText w:val="%4"/>
      <w:lvlJc w:val="left"/>
      <w:pPr>
        <w:ind w:left="5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9AB88A">
      <w:start w:val="1"/>
      <w:numFmt w:val="lowerLetter"/>
      <w:lvlText w:val="%5"/>
      <w:lvlJc w:val="left"/>
      <w:pPr>
        <w:ind w:left="6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B6F86A">
      <w:start w:val="1"/>
      <w:numFmt w:val="lowerRoman"/>
      <w:lvlText w:val="%6"/>
      <w:lvlJc w:val="left"/>
      <w:pPr>
        <w:ind w:left="6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3404F8">
      <w:start w:val="1"/>
      <w:numFmt w:val="decimal"/>
      <w:lvlText w:val="%7"/>
      <w:lvlJc w:val="left"/>
      <w:pPr>
        <w:ind w:left="7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44A25A">
      <w:start w:val="1"/>
      <w:numFmt w:val="lowerLetter"/>
      <w:lvlText w:val="%8"/>
      <w:lvlJc w:val="left"/>
      <w:pPr>
        <w:ind w:left="8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6A8E44">
      <w:start w:val="1"/>
      <w:numFmt w:val="lowerRoman"/>
      <w:lvlText w:val="%9"/>
      <w:lvlJc w:val="left"/>
      <w:pPr>
        <w:ind w:left="9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8039482">
    <w:abstractNumId w:val="55"/>
  </w:num>
  <w:num w:numId="2" w16cid:durableId="245460174">
    <w:abstractNumId w:val="64"/>
  </w:num>
  <w:num w:numId="3" w16cid:durableId="2041972568">
    <w:abstractNumId w:val="76"/>
  </w:num>
  <w:num w:numId="4" w16cid:durableId="1813054604">
    <w:abstractNumId w:val="110"/>
  </w:num>
  <w:num w:numId="5" w16cid:durableId="1384255041">
    <w:abstractNumId w:val="89"/>
  </w:num>
  <w:num w:numId="6" w16cid:durableId="800001716">
    <w:abstractNumId w:val="102"/>
  </w:num>
  <w:num w:numId="7" w16cid:durableId="1506481851">
    <w:abstractNumId w:val="93"/>
  </w:num>
  <w:num w:numId="8" w16cid:durableId="1600067623">
    <w:abstractNumId w:val="88"/>
  </w:num>
  <w:num w:numId="9" w16cid:durableId="528031435">
    <w:abstractNumId w:val="79"/>
  </w:num>
  <w:num w:numId="10" w16cid:durableId="354887884">
    <w:abstractNumId w:val="21"/>
  </w:num>
  <w:num w:numId="11" w16cid:durableId="312881218">
    <w:abstractNumId w:val="118"/>
  </w:num>
  <w:num w:numId="12" w16cid:durableId="1424379488">
    <w:abstractNumId w:val="8"/>
  </w:num>
  <w:num w:numId="13" w16cid:durableId="6829160">
    <w:abstractNumId w:val="25"/>
  </w:num>
  <w:num w:numId="14" w16cid:durableId="217323346">
    <w:abstractNumId w:val="73"/>
  </w:num>
  <w:num w:numId="15" w16cid:durableId="723455335">
    <w:abstractNumId w:val="3"/>
  </w:num>
  <w:num w:numId="16" w16cid:durableId="554513193">
    <w:abstractNumId w:val="54"/>
  </w:num>
  <w:num w:numId="17" w16cid:durableId="126167334">
    <w:abstractNumId w:val="15"/>
  </w:num>
  <w:num w:numId="18" w16cid:durableId="746221826">
    <w:abstractNumId w:val="33"/>
  </w:num>
  <w:num w:numId="19" w16cid:durableId="1690375706">
    <w:abstractNumId w:val="1"/>
  </w:num>
  <w:num w:numId="20" w16cid:durableId="1025910745">
    <w:abstractNumId w:val="6"/>
  </w:num>
  <w:num w:numId="21" w16cid:durableId="1204370456">
    <w:abstractNumId w:val="27"/>
  </w:num>
  <w:num w:numId="22" w16cid:durableId="1966500202">
    <w:abstractNumId w:val="13"/>
  </w:num>
  <w:num w:numId="23" w16cid:durableId="1421294238">
    <w:abstractNumId w:val="96"/>
  </w:num>
  <w:num w:numId="24" w16cid:durableId="1070351753">
    <w:abstractNumId w:val="75"/>
  </w:num>
  <w:num w:numId="25" w16cid:durableId="1641300770">
    <w:abstractNumId w:val="49"/>
  </w:num>
  <w:num w:numId="26" w16cid:durableId="1806461202">
    <w:abstractNumId w:val="98"/>
  </w:num>
  <w:num w:numId="27" w16cid:durableId="37165746">
    <w:abstractNumId w:val="29"/>
  </w:num>
  <w:num w:numId="28" w16cid:durableId="650912975">
    <w:abstractNumId w:val="56"/>
  </w:num>
  <w:num w:numId="29" w16cid:durableId="667288608">
    <w:abstractNumId w:val="61"/>
  </w:num>
  <w:num w:numId="30" w16cid:durableId="1896967799">
    <w:abstractNumId w:val="113"/>
  </w:num>
  <w:num w:numId="31" w16cid:durableId="292250300">
    <w:abstractNumId w:val="36"/>
  </w:num>
  <w:num w:numId="32" w16cid:durableId="1023090448">
    <w:abstractNumId w:val="5"/>
  </w:num>
  <w:num w:numId="33" w16cid:durableId="1182864623">
    <w:abstractNumId w:val="114"/>
  </w:num>
  <w:num w:numId="34" w16cid:durableId="1949506024">
    <w:abstractNumId w:val="66"/>
  </w:num>
  <w:num w:numId="35" w16cid:durableId="570434592">
    <w:abstractNumId w:val="31"/>
  </w:num>
  <w:num w:numId="36" w16cid:durableId="1244025721">
    <w:abstractNumId w:val="111"/>
  </w:num>
  <w:num w:numId="37" w16cid:durableId="1866598123">
    <w:abstractNumId w:val="69"/>
  </w:num>
  <w:num w:numId="38" w16cid:durableId="2117678546">
    <w:abstractNumId w:val="99"/>
  </w:num>
  <w:num w:numId="39" w16cid:durableId="211776301">
    <w:abstractNumId w:val="17"/>
  </w:num>
  <w:num w:numId="40" w16cid:durableId="1181313191">
    <w:abstractNumId w:val="85"/>
  </w:num>
  <w:num w:numId="41" w16cid:durableId="1214076696">
    <w:abstractNumId w:val="44"/>
  </w:num>
  <w:num w:numId="42" w16cid:durableId="66418423">
    <w:abstractNumId w:val="68"/>
  </w:num>
  <w:num w:numId="43" w16cid:durableId="62726510">
    <w:abstractNumId w:val="82"/>
  </w:num>
  <w:num w:numId="44" w16cid:durableId="2055155345">
    <w:abstractNumId w:val="35"/>
  </w:num>
  <w:num w:numId="45" w16cid:durableId="1234392331">
    <w:abstractNumId w:val="62"/>
  </w:num>
  <w:num w:numId="46" w16cid:durableId="1058699734">
    <w:abstractNumId w:val="39"/>
  </w:num>
  <w:num w:numId="47" w16cid:durableId="8725022">
    <w:abstractNumId w:val="112"/>
  </w:num>
  <w:num w:numId="48" w16cid:durableId="1027752467">
    <w:abstractNumId w:val="14"/>
  </w:num>
  <w:num w:numId="49" w16cid:durableId="277957161">
    <w:abstractNumId w:val="41"/>
  </w:num>
  <w:num w:numId="50" w16cid:durableId="2063602194">
    <w:abstractNumId w:val="91"/>
  </w:num>
  <w:num w:numId="51" w16cid:durableId="402878765">
    <w:abstractNumId w:val="92"/>
  </w:num>
  <w:num w:numId="52" w16cid:durableId="1327394298">
    <w:abstractNumId w:val="23"/>
  </w:num>
  <w:num w:numId="53" w16cid:durableId="1676690734">
    <w:abstractNumId w:val="80"/>
  </w:num>
  <w:num w:numId="54" w16cid:durableId="1340932576">
    <w:abstractNumId w:val="51"/>
  </w:num>
  <w:num w:numId="55" w16cid:durableId="1696926350">
    <w:abstractNumId w:val="57"/>
  </w:num>
  <w:num w:numId="56" w16cid:durableId="856889839">
    <w:abstractNumId w:val="67"/>
  </w:num>
  <w:num w:numId="57" w16cid:durableId="1981089">
    <w:abstractNumId w:val="22"/>
  </w:num>
  <w:num w:numId="58" w16cid:durableId="27679961">
    <w:abstractNumId w:val="97"/>
  </w:num>
  <w:num w:numId="59" w16cid:durableId="1370379814">
    <w:abstractNumId w:val="65"/>
  </w:num>
  <w:num w:numId="60" w16cid:durableId="2087724312">
    <w:abstractNumId w:val="117"/>
  </w:num>
  <w:num w:numId="61" w16cid:durableId="1488783524">
    <w:abstractNumId w:val="46"/>
  </w:num>
  <w:num w:numId="62" w16cid:durableId="1486242361">
    <w:abstractNumId w:val="60"/>
  </w:num>
  <w:num w:numId="63" w16cid:durableId="27530752">
    <w:abstractNumId w:val="83"/>
  </w:num>
  <w:num w:numId="64" w16cid:durableId="1379360280">
    <w:abstractNumId w:val="70"/>
  </w:num>
  <w:num w:numId="65" w16cid:durableId="1548488056">
    <w:abstractNumId w:val="12"/>
  </w:num>
  <w:num w:numId="66" w16cid:durableId="1314066250">
    <w:abstractNumId w:val="28"/>
  </w:num>
  <w:num w:numId="67" w16cid:durableId="88476872">
    <w:abstractNumId w:val="53"/>
  </w:num>
  <w:num w:numId="68" w16cid:durableId="1764913490">
    <w:abstractNumId w:val="48"/>
  </w:num>
  <w:num w:numId="69" w16cid:durableId="809060148">
    <w:abstractNumId w:val="37"/>
  </w:num>
  <w:num w:numId="70" w16cid:durableId="922180612">
    <w:abstractNumId w:val="16"/>
  </w:num>
  <w:num w:numId="71" w16cid:durableId="1933124391">
    <w:abstractNumId w:val="72"/>
  </w:num>
  <w:num w:numId="72" w16cid:durableId="356581838">
    <w:abstractNumId w:val="81"/>
  </w:num>
  <w:num w:numId="73" w16cid:durableId="959727476">
    <w:abstractNumId w:val="86"/>
  </w:num>
  <w:num w:numId="74" w16cid:durableId="1327634248">
    <w:abstractNumId w:val="4"/>
  </w:num>
  <w:num w:numId="75" w16cid:durableId="801923422">
    <w:abstractNumId w:val="95"/>
  </w:num>
  <w:num w:numId="76" w16cid:durableId="30152183">
    <w:abstractNumId w:val="26"/>
  </w:num>
  <w:num w:numId="77" w16cid:durableId="88501623">
    <w:abstractNumId w:val="105"/>
  </w:num>
  <w:num w:numId="78" w16cid:durableId="26805452">
    <w:abstractNumId w:val="101"/>
  </w:num>
  <w:num w:numId="79" w16cid:durableId="587544882">
    <w:abstractNumId w:val="107"/>
  </w:num>
  <w:num w:numId="80" w16cid:durableId="2064669531">
    <w:abstractNumId w:val="52"/>
  </w:num>
  <w:num w:numId="81" w16cid:durableId="204216030">
    <w:abstractNumId w:val="103"/>
  </w:num>
  <w:num w:numId="82" w16cid:durableId="1158113917">
    <w:abstractNumId w:val="0"/>
  </w:num>
  <w:num w:numId="83" w16cid:durableId="1242981869">
    <w:abstractNumId w:val="63"/>
  </w:num>
  <w:num w:numId="84" w16cid:durableId="535120961">
    <w:abstractNumId w:val="7"/>
  </w:num>
  <w:num w:numId="85" w16cid:durableId="1559323537">
    <w:abstractNumId w:val="38"/>
  </w:num>
  <w:num w:numId="86" w16cid:durableId="998997345">
    <w:abstractNumId w:val="34"/>
  </w:num>
  <w:num w:numId="87" w16cid:durableId="937634988">
    <w:abstractNumId w:val="43"/>
  </w:num>
  <w:num w:numId="88" w16cid:durableId="1204445204">
    <w:abstractNumId w:val="42"/>
  </w:num>
  <w:num w:numId="89" w16cid:durableId="1329364674">
    <w:abstractNumId w:val="18"/>
  </w:num>
  <w:num w:numId="90" w16cid:durableId="367728179">
    <w:abstractNumId w:val="10"/>
  </w:num>
  <w:num w:numId="91" w16cid:durableId="877930163">
    <w:abstractNumId w:val="2"/>
  </w:num>
  <w:num w:numId="92" w16cid:durableId="602345019">
    <w:abstractNumId w:val="84"/>
  </w:num>
  <w:num w:numId="93" w16cid:durableId="617223440">
    <w:abstractNumId w:val="50"/>
  </w:num>
  <w:num w:numId="94" w16cid:durableId="1357541938">
    <w:abstractNumId w:val="11"/>
  </w:num>
  <w:num w:numId="95" w16cid:durableId="825315932">
    <w:abstractNumId w:val="104"/>
  </w:num>
  <w:num w:numId="96" w16cid:durableId="1348871353">
    <w:abstractNumId w:val="108"/>
  </w:num>
  <w:num w:numId="97" w16cid:durableId="709260203">
    <w:abstractNumId w:val="40"/>
  </w:num>
  <w:num w:numId="98" w16cid:durableId="285089189">
    <w:abstractNumId w:val="71"/>
  </w:num>
  <w:num w:numId="99" w16cid:durableId="451561253">
    <w:abstractNumId w:val="47"/>
  </w:num>
  <w:num w:numId="100" w16cid:durableId="1353921513">
    <w:abstractNumId w:val="109"/>
  </w:num>
  <w:num w:numId="101" w16cid:durableId="584804503">
    <w:abstractNumId w:val="94"/>
    <w:lvlOverride w:ilvl="0">
      <w:lvl w:ilvl="0">
        <w:numFmt w:val="lowerLetter"/>
        <w:lvlText w:val="%1."/>
        <w:lvlJc w:val="left"/>
      </w:lvl>
    </w:lvlOverride>
  </w:num>
  <w:num w:numId="102" w16cid:durableId="754324122">
    <w:abstractNumId w:val="94"/>
    <w:lvlOverride w:ilvl="0">
      <w:lvl w:ilvl="0">
        <w:numFmt w:val="lowerLetter"/>
        <w:lvlText w:val="%1."/>
        <w:lvlJc w:val="left"/>
      </w:lvl>
    </w:lvlOverride>
  </w:num>
  <w:num w:numId="103" w16cid:durableId="1775783362">
    <w:abstractNumId w:val="94"/>
    <w:lvlOverride w:ilvl="0">
      <w:lvl w:ilvl="0">
        <w:numFmt w:val="lowerLetter"/>
        <w:lvlText w:val="%1."/>
        <w:lvlJc w:val="left"/>
      </w:lvl>
    </w:lvlOverride>
  </w:num>
  <w:num w:numId="104" w16cid:durableId="737827577">
    <w:abstractNumId w:val="94"/>
    <w:lvlOverride w:ilvl="0">
      <w:lvl w:ilvl="0">
        <w:numFmt w:val="lowerLetter"/>
        <w:lvlText w:val="%1."/>
        <w:lvlJc w:val="left"/>
      </w:lvl>
    </w:lvlOverride>
  </w:num>
  <w:num w:numId="105" w16cid:durableId="1353797681">
    <w:abstractNumId w:val="94"/>
    <w:lvlOverride w:ilvl="0">
      <w:lvl w:ilvl="0">
        <w:numFmt w:val="lowerLetter"/>
        <w:lvlText w:val="%1."/>
        <w:lvlJc w:val="left"/>
      </w:lvl>
    </w:lvlOverride>
  </w:num>
  <w:num w:numId="106" w16cid:durableId="465783661">
    <w:abstractNumId w:val="94"/>
    <w:lvlOverride w:ilvl="0">
      <w:lvl w:ilvl="0">
        <w:numFmt w:val="lowerLetter"/>
        <w:lvlText w:val="%1."/>
        <w:lvlJc w:val="left"/>
      </w:lvl>
    </w:lvlOverride>
  </w:num>
  <w:num w:numId="107" w16cid:durableId="168562349">
    <w:abstractNumId w:val="94"/>
    <w:lvlOverride w:ilvl="0">
      <w:lvl w:ilvl="0">
        <w:numFmt w:val="lowerLetter"/>
        <w:lvlText w:val="%1."/>
        <w:lvlJc w:val="left"/>
      </w:lvl>
    </w:lvlOverride>
  </w:num>
  <w:num w:numId="108" w16cid:durableId="100609210">
    <w:abstractNumId w:val="94"/>
    <w:lvlOverride w:ilvl="0">
      <w:lvl w:ilvl="0">
        <w:numFmt w:val="lowerLetter"/>
        <w:lvlText w:val="%1."/>
        <w:lvlJc w:val="left"/>
      </w:lvl>
    </w:lvlOverride>
  </w:num>
  <w:num w:numId="109" w16cid:durableId="1230460135">
    <w:abstractNumId w:val="94"/>
    <w:lvlOverride w:ilvl="0">
      <w:lvl w:ilvl="0">
        <w:numFmt w:val="lowerLetter"/>
        <w:lvlText w:val="%1."/>
        <w:lvlJc w:val="left"/>
      </w:lvl>
    </w:lvlOverride>
  </w:num>
  <w:num w:numId="110" w16cid:durableId="1731537464">
    <w:abstractNumId w:val="94"/>
    <w:lvlOverride w:ilvl="0">
      <w:lvl w:ilvl="0">
        <w:numFmt w:val="lowerLetter"/>
        <w:lvlText w:val="%1."/>
        <w:lvlJc w:val="left"/>
      </w:lvl>
    </w:lvlOverride>
  </w:num>
  <w:num w:numId="111" w16cid:durableId="707296376">
    <w:abstractNumId w:val="94"/>
    <w:lvlOverride w:ilvl="0">
      <w:lvl w:ilvl="0">
        <w:numFmt w:val="lowerLetter"/>
        <w:lvlText w:val="%1."/>
        <w:lvlJc w:val="left"/>
      </w:lvl>
    </w:lvlOverride>
  </w:num>
  <w:num w:numId="112" w16cid:durableId="149561858">
    <w:abstractNumId w:val="94"/>
    <w:lvlOverride w:ilvl="0">
      <w:lvl w:ilvl="0">
        <w:numFmt w:val="lowerLetter"/>
        <w:lvlText w:val="%1."/>
        <w:lvlJc w:val="left"/>
      </w:lvl>
    </w:lvlOverride>
  </w:num>
  <w:num w:numId="113" w16cid:durableId="1085152512">
    <w:abstractNumId w:val="94"/>
    <w:lvlOverride w:ilvl="0">
      <w:lvl w:ilvl="0">
        <w:numFmt w:val="lowerLetter"/>
        <w:lvlText w:val="%1."/>
        <w:lvlJc w:val="left"/>
      </w:lvl>
    </w:lvlOverride>
  </w:num>
  <w:num w:numId="114" w16cid:durableId="1502895267">
    <w:abstractNumId w:val="94"/>
    <w:lvlOverride w:ilvl="0">
      <w:lvl w:ilvl="0">
        <w:numFmt w:val="lowerLetter"/>
        <w:lvlText w:val="%1."/>
        <w:lvlJc w:val="left"/>
      </w:lvl>
    </w:lvlOverride>
  </w:num>
  <w:num w:numId="115" w16cid:durableId="608198243">
    <w:abstractNumId w:val="94"/>
    <w:lvlOverride w:ilvl="0">
      <w:lvl w:ilvl="0">
        <w:numFmt w:val="lowerLetter"/>
        <w:lvlText w:val="%1."/>
        <w:lvlJc w:val="left"/>
      </w:lvl>
    </w:lvlOverride>
  </w:num>
  <w:num w:numId="116" w16cid:durableId="963390318">
    <w:abstractNumId w:val="94"/>
    <w:lvlOverride w:ilvl="0">
      <w:lvl w:ilvl="0">
        <w:numFmt w:val="lowerLetter"/>
        <w:lvlText w:val="%1."/>
        <w:lvlJc w:val="left"/>
      </w:lvl>
    </w:lvlOverride>
  </w:num>
  <w:num w:numId="117" w16cid:durableId="1713536291">
    <w:abstractNumId w:val="94"/>
    <w:lvlOverride w:ilvl="0">
      <w:lvl w:ilvl="0">
        <w:numFmt w:val="lowerLetter"/>
        <w:lvlText w:val="%1."/>
        <w:lvlJc w:val="left"/>
      </w:lvl>
    </w:lvlOverride>
  </w:num>
  <w:num w:numId="118" w16cid:durableId="1359892554">
    <w:abstractNumId w:val="94"/>
    <w:lvlOverride w:ilvl="0">
      <w:lvl w:ilvl="0">
        <w:numFmt w:val="lowerLetter"/>
        <w:lvlText w:val="%1."/>
        <w:lvlJc w:val="left"/>
      </w:lvl>
    </w:lvlOverride>
  </w:num>
  <w:num w:numId="119" w16cid:durableId="1473335">
    <w:abstractNumId w:val="94"/>
    <w:lvlOverride w:ilvl="0">
      <w:lvl w:ilvl="0">
        <w:numFmt w:val="lowerLetter"/>
        <w:lvlText w:val="%1."/>
        <w:lvlJc w:val="left"/>
      </w:lvl>
    </w:lvlOverride>
  </w:num>
  <w:num w:numId="120" w16cid:durableId="1486042620">
    <w:abstractNumId w:val="94"/>
    <w:lvlOverride w:ilvl="0">
      <w:lvl w:ilvl="0">
        <w:numFmt w:val="lowerLetter"/>
        <w:lvlText w:val="%1."/>
        <w:lvlJc w:val="left"/>
      </w:lvl>
    </w:lvlOverride>
  </w:num>
  <w:num w:numId="121" w16cid:durableId="1648435774">
    <w:abstractNumId w:val="19"/>
  </w:num>
  <w:num w:numId="122" w16cid:durableId="843397701">
    <w:abstractNumId w:val="58"/>
  </w:num>
  <w:num w:numId="123" w16cid:durableId="1469546098">
    <w:abstractNumId w:val="30"/>
  </w:num>
  <w:num w:numId="124" w16cid:durableId="708796077">
    <w:abstractNumId w:val="45"/>
  </w:num>
  <w:num w:numId="125" w16cid:durableId="803816022">
    <w:abstractNumId w:val="24"/>
  </w:num>
  <w:num w:numId="126" w16cid:durableId="908224110">
    <w:abstractNumId w:val="74"/>
  </w:num>
  <w:num w:numId="127" w16cid:durableId="918908865">
    <w:abstractNumId w:val="32"/>
  </w:num>
  <w:num w:numId="128" w16cid:durableId="1698390810">
    <w:abstractNumId w:val="59"/>
  </w:num>
  <w:num w:numId="129" w16cid:durableId="260187926">
    <w:abstractNumId w:val="116"/>
  </w:num>
  <w:num w:numId="130" w16cid:durableId="1992905060">
    <w:abstractNumId w:val="9"/>
  </w:num>
  <w:num w:numId="131" w16cid:durableId="1776364960">
    <w:abstractNumId w:val="78"/>
  </w:num>
  <w:num w:numId="132" w16cid:durableId="854420455">
    <w:abstractNumId w:val="90"/>
  </w:num>
  <w:num w:numId="133" w16cid:durableId="1490173012">
    <w:abstractNumId w:val="77"/>
  </w:num>
  <w:num w:numId="134" w16cid:durableId="1972978987">
    <w:abstractNumId w:val="115"/>
  </w:num>
  <w:num w:numId="135" w16cid:durableId="1763212337">
    <w:abstractNumId w:val="87"/>
  </w:num>
  <w:num w:numId="136" w16cid:durableId="1480918602">
    <w:abstractNumId w:val="100"/>
  </w:num>
  <w:num w:numId="137" w16cid:durableId="589118493">
    <w:abstractNumId w:val="106"/>
  </w:num>
  <w:num w:numId="138" w16cid:durableId="43911499">
    <w:abstractNumId w:val="20"/>
  </w:num>
  <w:numIdMacAtCleanup w:val="1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chalo chizala">
    <w15:presenceInfo w15:providerId="Windows Live" w15:userId="574857150077b8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/>
  <w:trackRevisions/>
  <w:defaultTabStop w:val="720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2C"/>
    <w:rsid w:val="00002B73"/>
    <w:rsid w:val="00013BDC"/>
    <w:rsid w:val="00020386"/>
    <w:rsid w:val="000224A4"/>
    <w:rsid w:val="00031604"/>
    <w:rsid w:val="00032ACC"/>
    <w:rsid w:val="000417ED"/>
    <w:rsid w:val="00061398"/>
    <w:rsid w:val="000B0370"/>
    <w:rsid w:val="000B068E"/>
    <w:rsid w:val="000F6DD3"/>
    <w:rsid w:val="00143E6C"/>
    <w:rsid w:val="00146EFA"/>
    <w:rsid w:val="001503C1"/>
    <w:rsid w:val="001772ED"/>
    <w:rsid w:val="001A2B96"/>
    <w:rsid w:val="001A3F5B"/>
    <w:rsid w:val="001B2927"/>
    <w:rsid w:val="001B440B"/>
    <w:rsid w:val="001C1F74"/>
    <w:rsid w:val="001E534F"/>
    <w:rsid w:val="001F696B"/>
    <w:rsid w:val="002033AC"/>
    <w:rsid w:val="00245C8F"/>
    <w:rsid w:val="00252875"/>
    <w:rsid w:val="0026177A"/>
    <w:rsid w:val="00284BBB"/>
    <w:rsid w:val="00293806"/>
    <w:rsid w:val="002967D3"/>
    <w:rsid w:val="002972B4"/>
    <w:rsid w:val="002A5879"/>
    <w:rsid w:val="002D13EB"/>
    <w:rsid w:val="002E3B23"/>
    <w:rsid w:val="002E746D"/>
    <w:rsid w:val="002F3C1C"/>
    <w:rsid w:val="00304389"/>
    <w:rsid w:val="00326495"/>
    <w:rsid w:val="00340F21"/>
    <w:rsid w:val="00366768"/>
    <w:rsid w:val="003A2465"/>
    <w:rsid w:val="003A3D44"/>
    <w:rsid w:val="003B1CAA"/>
    <w:rsid w:val="003B6764"/>
    <w:rsid w:val="003D0EE7"/>
    <w:rsid w:val="003D6AC3"/>
    <w:rsid w:val="003F4D72"/>
    <w:rsid w:val="003F6407"/>
    <w:rsid w:val="004261F3"/>
    <w:rsid w:val="00453D11"/>
    <w:rsid w:val="004B1436"/>
    <w:rsid w:val="004C5FAE"/>
    <w:rsid w:val="004D069B"/>
    <w:rsid w:val="004F5F86"/>
    <w:rsid w:val="00503825"/>
    <w:rsid w:val="00504111"/>
    <w:rsid w:val="0050420B"/>
    <w:rsid w:val="00523563"/>
    <w:rsid w:val="00565714"/>
    <w:rsid w:val="005B129A"/>
    <w:rsid w:val="005C0FBF"/>
    <w:rsid w:val="005E764F"/>
    <w:rsid w:val="005F3BAF"/>
    <w:rsid w:val="00606384"/>
    <w:rsid w:val="00616DA8"/>
    <w:rsid w:val="00621D6F"/>
    <w:rsid w:val="00631DC7"/>
    <w:rsid w:val="00634097"/>
    <w:rsid w:val="00640291"/>
    <w:rsid w:val="00647F1A"/>
    <w:rsid w:val="00662CB1"/>
    <w:rsid w:val="00662DF4"/>
    <w:rsid w:val="0068644C"/>
    <w:rsid w:val="006C4B2C"/>
    <w:rsid w:val="006D428D"/>
    <w:rsid w:val="006E4001"/>
    <w:rsid w:val="006F3301"/>
    <w:rsid w:val="007013C1"/>
    <w:rsid w:val="007069F9"/>
    <w:rsid w:val="00715B1C"/>
    <w:rsid w:val="00726CD5"/>
    <w:rsid w:val="00730282"/>
    <w:rsid w:val="00760374"/>
    <w:rsid w:val="00781A36"/>
    <w:rsid w:val="00787DF5"/>
    <w:rsid w:val="007A4541"/>
    <w:rsid w:val="007D1FE5"/>
    <w:rsid w:val="007D58BB"/>
    <w:rsid w:val="007F3E05"/>
    <w:rsid w:val="00803BA6"/>
    <w:rsid w:val="00834D97"/>
    <w:rsid w:val="0083784C"/>
    <w:rsid w:val="00844A2C"/>
    <w:rsid w:val="00850761"/>
    <w:rsid w:val="008679E9"/>
    <w:rsid w:val="00873808"/>
    <w:rsid w:val="00894AE4"/>
    <w:rsid w:val="008B4324"/>
    <w:rsid w:val="008B45BB"/>
    <w:rsid w:val="008C3626"/>
    <w:rsid w:val="008D3BC7"/>
    <w:rsid w:val="008E1B64"/>
    <w:rsid w:val="009205B8"/>
    <w:rsid w:val="00921D96"/>
    <w:rsid w:val="00925394"/>
    <w:rsid w:val="009832F9"/>
    <w:rsid w:val="009A7281"/>
    <w:rsid w:val="009D0918"/>
    <w:rsid w:val="009D4421"/>
    <w:rsid w:val="009E67EB"/>
    <w:rsid w:val="009F17F9"/>
    <w:rsid w:val="00A07162"/>
    <w:rsid w:val="00A43688"/>
    <w:rsid w:val="00A47EB3"/>
    <w:rsid w:val="00A53A76"/>
    <w:rsid w:val="00A82B8C"/>
    <w:rsid w:val="00A932F6"/>
    <w:rsid w:val="00A97482"/>
    <w:rsid w:val="00AA155C"/>
    <w:rsid w:val="00AC509B"/>
    <w:rsid w:val="00AD3464"/>
    <w:rsid w:val="00AF224D"/>
    <w:rsid w:val="00B069BE"/>
    <w:rsid w:val="00B06DCF"/>
    <w:rsid w:val="00B106B4"/>
    <w:rsid w:val="00B117E9"/>
    <w:rsid w:val="00B20354"/>
    <w:rsid w:val="00B42221"/>
    <w:rsid w:val="00B55DA5"/>
    <w:rsid w:val="00B83195"/>
    <w:rsid w:val="00B91050"/>
    <w:rsid w:val="00B9473A"/>
    <w:rsid w:val="00BB0C07"/>
    <w:rsid w:val="00C05418"/>
    <w:rsid w:val="00C14647"/>
    <w:rsid w:val="00C25AFA"/>
    <w:rsid w:val="00C4110A"/>
    <w:rsid w:val="00C47042"/>
    <w:rsid w:val="00C75239"/>
    <w:rsid w:val="00CC15A6"/>
    <w:rsid w:val="00CC2F1E"/>
    <w:rsid w:val="00CD5846"/>
    <w:rsid w:val="00CF3A7D"/>
    <w:rsid w:val="00CF5574"/>
    <w:rsid w:val="00D32C97"/>
    <w:rsid w:val="00D41BF5"/>
    <w:rsid w:val="00D44A75"/>
    <w:rsid w:val="00D55572"/>
    <w:rsid w:val="00D955D9"/>
    <w:rsid w:val="00DA1E67"/>
    <w:rsid w:val="00DD3966"/>
    <w:rsid w:val="00DD7C9F"/>
    <w:rsid w:val="00DD7CFF"/>
    <w:rsid w:val="00DF2F8D"/>
    <w:rsid w:val="00E264F9"/>
    <w:rsid w:val="00E36BF6"/>
    <w:rsid w:val="00E37DF9"/>
    <w:rsid w:val="00E709F0"/>
    <w:rsid w:val="00E73733"/>
    <w:rsid w:val="00F1002D"/>
    <w:rsid w:val="00F1103F"/>
    <w:rsid w:val="00F44FA5"/>
    <w:rsid w:val="00F47A3A"/>
    <w:rsid w:val="00F72841"/>
    <w:rsid w:val="00F861BE"/>
    <w:rsid w:val="00FB076F"/>
    <w:rsid w:val="00FC0598"/>
    <w:rsid w:val="00FC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144F"/>
  <w15:docId w15:val="{180A6FDF-E2F6-4DA4-BE23-6B5EBFD8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70"/>
    <w:pPr>
      <w:spacing w:after="91" w:line="268" w:lineRule="auto"/>
      <w:ind w:left="10" w:right="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44C"/>
    <w:pPr>
      <w:keepNext/>
      <w:keepLines/>
      <w:spacing w:after="0" w:line="259" w:lineRule="auto"/>
      <w:ind w:left="0" w:right="0" w:firstLine="0"/>
      <w:jc w:val="center"/>
      <w:outlineLvl w:val="0"/>
    </w:pPr>
    <w:rPr>
      <w:rFonts w:asciiTheme="majorHAnsi" w:eastAsiaTheme="majorEastAsia" w:hAnsiTheme="majorHAnsi" w:cstheme="majorBidi"/>
      <w:color w:val="auto"/>
      <w:sz w:val="24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Calibri" w:eastAsia="Calibri" w:hAnsi="Calibri" w:cs="Calibri"/>
      <w:i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i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644C"/>
    <w:rPr>
      <w:rFonts w:asciiTheme="majorHAnsi" w:eastAsiaTheme="majorEastAsia" w:hAnsiTheme="majorHAnsi" w:cstheme="majorBidi"/>
      <w:sz w:val="24"/>
      <w:szCs w:val="32"/>
      <w:lang w:val="en-GB"/>
    </w:rPr>
  </w:style>
  <w:style w:type="table" w:styleId="TableGrid0">
    <w:name w:val="Table Grid"/>
    <w:basedOn w:val="TableNormal"/>
    <w:uiPriority w:val="39"/>
    <w:rsid w:val="0068644C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8644C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GB"/>
    </w:rPr>
  </w:style>
  <w:style w:type="paragraph" w:styleId="NoSpacing">
    <w:name w:val="No Spacing"/>
    <w:uiPriority w:val="1"/>
    <w:qFormat/>
    <w:rsid w:val="0068644C"/>
    <w:pPr>
      <w:spacing w:after="0" w:line="240" w:lineRule="auto"/>
    </w:pPr>
    <w:rPr>
      <w:rFonts w:eastAsiaTheme="minorHAnsi"/>
      <w:lang w:val="en-GB"/>
    </w:rPr>
  </w:style>
  <w:style w:type="paragraph" w:styleId="ListParagraph">
    <w:name w:val="List Paragraph"/>
    <w:basedOn w:val="Normal"/>
    <w:uiPriority w:val="34"/>
    <w:qFormat/>
    <w:rsid w:val="00CC2F1E"/>
    <w:pPr>
      <w:ind w:left="720"/>
      <w:contextualSpacing/>
    </w:pPr>
  </w:style>
  <w:style w:type="numbering" w:customStyle="1" w:styleId="CurrentList1">
    <w:name w:val="Current List1"/>
    <w:uiPriority w:val="99"/>
    <w:rsid w:val="00CC2F1E"/>
    <w:pPr>
      <w:numPr>
        <w:numId w:val="9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4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F1A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F1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92539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4C5FAE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4C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21D88-7283-4CDA-BC98-896D453B9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44</Pages>
  <Words>8362</Words>
  <Characters>47668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Pachalo Chizala (National Statistical Office)</dc:creator>
  <cp:keywords/>
  <dc:description/>
  <cp:lastModifiedBy>pachalo chizala</cp:lastModifiedBy>
  <cp:revision>3</cp:revision>
  <cp:lastPrinted>2023-05-07T16:26:00Z</cp:lastPrinted>
  <dcterms:created xsi:type="dcterms:W3CDTF">2023-10-04T04:27:00Z</dcterms:created>
  <dcterms:modified xsi:type="dcterms:W3CDTF">2023-10-04T08:04:00Z</dcterms:modified>
</cp:coreProperties>
</file>