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E51D" w14:textId="632AB431" w:rsidR="00175E80" w:rsidRDefault="00175E80">
      <w:pPr>
        <w:rPr>
          <w:spacing w:val="-2"/>
        </w:rPr>
      </w:pPr>
    </w:p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891"/>
      </w:tblGrid>
      <w:tr w:rsidR="00175E80" w:rsidRPr="00175E80" w14:paraId="14A35C86" w14:textId="77777777" w:rsidTr="002424E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4B1E584F" w14:textId="77777777" w:rsidR="00801A23" w:rsidRPr="00801A23" w:rsidRDefault="00175E80" w:rsidP="00175E80">
            <w:pPr>
              <w:jc w:val="center"/>
              <w:rPr>
                <w:sz w:val="32"/>
                <w:szCs w:val="32"/>
              </w:rPr>
            </w:pPr>
            <w:r w:rsidRPr="00801A23">
              <w:rPr>
                <w:sz w:val="32"/>
                <w:szCs w:val="32"/>
              </w:rPr>
              <w:t>REPUBLIC OF MALAWI</w:t>
            </w:r>
          </w:p>
          <w:p w14:paraId="26D6AC79" w14:textId="5A4CB090" w:rsidR="00175E80" w:rsidRPr="00175E80" w:rsidRDefault="00175E80" w:rsidP="00175E80">
            <w:pPr>
              <w:jc w:val="center"/>
            </w:pPr>
            <w:r w:rsidRPr="00801A23">
              <w:rPr>
                <w:sz w:val="32"/>
                <w:szCs w:val="32"/>
              </w:rPr>
              <w:t xml:space="preserve"> NATIONAL STATISTICAL OFFICE</w:t>
            </w:r>
          </w:p>
        </w:tc>
      </w:tr>
      <w:tr w:rsidR="00175E80" w:rsidRPr="00175E80" w14:paraId="0F97E8C8" w14:textId="77777777" w:rsidTr="002424E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5A214DDB" w14:textId="77777777" w:rsidR="00175E80" w:rsidRPr="00801A23" w:rsidRDefault="00175E80" w:rsidP="00801A23">
            <w:pPr>
              <w:jc w:val="center"/>
              <w:rPr>
                <w:sz w:val="32"/>
                <w:szCs w:val="32"/>
              </w:rPr>
            </w:pPr>
            <w:r w:rsidRPr="00801A23">
              <w:rPr>
                <w:sz w:val="32"/>
                <w:szCs w:val="32"/>
              </w:rPr>
              <w:t>2023 LABOUR FOUR SURVEY</w:t>
            </w:r>
          </w:p>
          <w:p w14:paraId="4AB4A7D8" w14:textId="5294F497" w:rsidR="00175E80" w:rsidRPr="00175E80" w:rsidRDefault="00175E80" w:rsidP="00801A23">
            <w:pPr>
              <w:jc w:val="center"/>
            </w:pPr>
            <w:r w:rsidRPr="00801A23">
              <w:rPr>
                <w:sz w:val="32"/>
                <w:szCs w:val="32"/>
              </w:rPr>
              <w:t>TIME USE QUESTIONNAIRE, 15+ YEARS OLD</w:t>
            </w:r>
          </w:p>
        </w:tc>
      </w:tr>
      <w:tr w:rsidR="00175E80" w:rsidRPr="00175E80" w14:paraId="189793EB" w14:textId="77777777" w:rsidTr="002424EA">
        <w:trPr>
          <w:trHeight w:val="10487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2789" w:tblpY="265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175E80" w:rsidRPr="00175E80" w14:paraId="55071521" w14:textId="77777777" w:rsidTr="00175E80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C9F5EE" w14:textId="77777777" w:rsidR="00175E80" w:rsidRPr="00175E80" w:rsidRDefault="00175E80" w:rsidP="00175E80"/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EC8AEB" w14:textId="77777777" w:rsidR="00175E80" w:rsidRPr="00175E80" w:rsidRDefault="00175E80" w:rsidP="00175E80"/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9A42F2" w14:textId="77777777" w:rsidR="00175E80" w:rsidRPr="00175E80" w:rsidRDefault="00175E80" w:rsidP="00175E80"/>
              </w:tc>
            </w:tr>
          </w:tbl>
          <w:p w14:paraId="0BC27D51" w14:textId="77777777" w:rsidR="00175E80" w:rsidRPr="00175E80" w:rsidRDefault="00175E80" w:rsidP="00175E80"/>
          <w:p w14:paraId="3F4E363C" w14:textId="77777777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 xml:space="preserve">CLUSTER: </w:t>
            </w:r>
          </w:p>
          <w:p w14:paraId="4B9F3DF6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52ED8570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107972DF" w14:textId="5A7AA181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REGION: _____________________________________________________________</w:t>
            </w:r>
          </w:p>
          <w:p w14:paraId="74CC9029" w14:textId="43541D11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DISTRICT: _____________________________________________________________</w:t>
            </w:r>
          </w:p>
          <w:p w14:paraId="3E3201BA" w14:textId="7DABCFFB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TA/STA: ____________________________________________________________</w:t>
            </w:r>
          </w:p>
          <w:tbl>
            <w:tblPr>
              <w:tblStyle w:val="TableGrid"/>
              <w:tblpPr w:vertAnchor="text" w:horzAnchor="margin" w:tblpXSpec="center" w:tblpY="26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FE229B" w:rsidRPr="00801A23" w14:paraId="0F251BB5" w14:textId="77777777" w:rsidTr="00FE229B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92C96F" w14:textId="77777777" w:rsidR="00FE229B" w:rsidRPr="00801A23" w:rsidRDefault="00FE229B" w:rsidP="00FE229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469266" w14:textId="77777777" w:rsidR="00FE229B" w:rsidRPr="00801A23" w:rsidRDefault="00FE229B" w:rsidP="00FE229B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6B1C30" w14:textId="77777777" w:rsidR="00FE229B" w:rsidRPr="00801A23" w:rsidRDefault="00FE229B" w:rsidP="00FE229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09A6BA2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344BE827" w14:textId="1F7903FB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ENUMERATION NUMBER:</w:t>
            </w:r>
          </w:p>
          <w:tbl>
            <w:tblPr>
              <w:tblStyle w:val="TableGrid"/>
              <w:tblpPr w:vertAnchor="text" w:horzAnchor="margin" w:tblpXSpec="center" w:tblpY="345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175E80" w:rsidRPr="00801A23" w14:paraId="089137BD" w14:textId="77777777" w:rsidTr="00175E80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15EA0C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C0ABF1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82408BD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4F72CCD7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4613F273" w14:textId="22090789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HOUSEHOLD NUMBER:</w:t>
            </w:r>
          </w:p>
          <w:p w14:paraId="7DA0EF4B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7F841DB7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064906BD" w14:textId="0229252F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HOUSEHOLD HEAD: _________________________________________________________</w:t>
            </w:r>
          </w:p>
          <w:p w14:paraId="510C676D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6730F27B" w14:textId="5BD337B1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INTERVIEWER NAME:</w:t>
            </w:r>
          </w:p>
          <w:p w14:paraId="3A9435C9" w14:textId="4F1EAF1E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________________________________________________________</w:t>
            </w:r>
          </w:p>
          <w:p w14:paraId="70C98635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7A6DAD58" w14:textId="63E8B08A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SUPERVISOR NAME: _________________________________________________________</w:t>
            </w:r>
          </w:p>
          <w:tbl>
            <w:tblPr>
              <w:tblStyle w:val="TableGrid"/>
              <w:tblpPr w:vertAnchor="text" w:horzAnchor="margin" w:tblpXSpec="center" w:tblpY="6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175E80" w:rsidRPr="00801A23" w14:paraId="01143DEB" w14:textId="77777777" w:rsidTr="00175E80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D7ED764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19EEEB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EF942D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9A02B9A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5CA0130F" w14:textId="7E2E848E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 xml:space="preserve">DATE OF INTERVIEW: </w:t>
            </w:r>
          </w:p>
          <w:p w14:paraId="031727F8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1DEE3939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6C67DC87" w14:textId="3CCCF560" w:rsidR="00175E80" w:rsidRPr="00801A23" w:rsidRDefault="00175E80" w:rsidP="00175E80">
            <w:pPr>
              <w:rPr>
                <w:sz w:val="28"/>
                <w:szCs w:val="28"/>
              </w:rPr>
            </w:pPr>
            <w:r w:rsidRPr="00801A23">
              <w:rPr>
                <w:sz w:val="28"/>
                <w:szCs w:val="28"/>
              </w:rPr>
              <w:t>START TIME:</w:t>
            </w:r>
          </w:p>
          <w:tbl>
            <w:tblPr>
              <w:tblStyle w:val="TableGrid"/>
              <w:tblpPr w:vertAnchor="text" w:horzAnchor="margin" w:tblpXSpec="center" w:tblpY="-22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175E80" w:rsidRPr="00801A23" w14:paraId="27124BE4" w14:textId="77777777" w:rsidTr="00175E80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8419C2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DD04E9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E0FBCDA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vertAnchor="text" w:horzAnchor="margin" w:tblpXSpec="center" w:tblpY="160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175E80" w:rsidRPr="00801A23" w14:paraId="43452DB5" w14:textId="77777777" w:rsidTr="00175E80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DAC3BC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93AC49" w14:textId="77777777" w:rsidR="00175E80" w:rsidRPr="00801A23" w:rsidRDefault="00175E80" w:rsidP="00175E8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7B4B1D" w14:textId="77777777" w:rsidR="00175E80" w:rsidRPr="00801A23" w:rsidRDefault="00175E80" w:rsidP="00175E80">
            <w:pPr>
              <w:rPr>
                <w:sz w:val="28"/>
                <w:szCs w:val="28"/>
              </w:rPr>
            </w:pPr>
          </w:p>
          <w:p w14:paraId="03F63D3A" w14:textId="5715EEE9" w:rsidR="00175E80" w:rsidRPr="00175E80" w:rsidRDefault="00175E80" w:rsidP="00175E80">
            <w:r w:rsidRPr="00801A23">
              <w:rPr>
                <w:sz w:val="28"/>
                <w:szCs w:val="28"/>
              </w:rPr>
              <w:t>END TME:</w:t>
            </w:r>
          </w:p>
        </w:tc>
      </w:tr>
    </w:tbl>
    <w:p w14:paraId="64824DBF" w14:textId="77777777" w:rsidR="00175E80" w:rsidRDefault="00175E80" w:rsidP="00175E80">
      <w:pPr>
        <w:pStyle w:val="ListParagraph"/>
        <w:tabs>
          <w:tab w:val="left" w:pos="295"/>
        </w:tabs>
        <w:spacing w:before="121"/>
        <w:ind w:left="295" w:firstLine="0"/>
      </w:pPr>
      <w:r>
        <w:br w:type="page"/>
      </w:r>
    </w:p>
    <w:p w14:paraId="6BFE8F71" w14:textId="77777777" w:rsidR="0024461C" w:rsidRDefault="0024461C">
      <w:pPr>
        <w:rPr>
          <w:sz w:val="7"/>
        </w:rPr>
        <w:sectPr w:rsidR="0024461C">
          <w:pgSz w:w="11910" w:h="16840"/>
          <w:pgMar w:top="1580" w:right="600" w:bottom="280" w:left="128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0"/>
      </w:tblGrid>
      <w:tr w:rsidR="0024461C" w14:paraId="4D443E70" w14:textId="77777777" w:rsidTr="00357BFD">
        <w:trPr>
          <w:trHeight w:val="630"/>
        </w:trPr>
        <w:tc>
          <w:tcPr>
            <w:tcW w:w="9630" w:type="dxa"/>
            <w:tcBorders>
              <w:top w:val="nil"/>
              <w:bottom w:val="nil"/>
            </w:tcBorders>
            <w:shd w:val="clear" w:color="auto" w:fill="000000"/>
          </w:tcPr>
          <w:p w14:paraId="239504D2" w14:textId="77777777" w:rsidR="00FE229B" w:rsidRDefault="00000000">
            <w:pPr>
              <w:pStyle w:val="TableParagraph"/>
              <w:spacing w:before="9" w:line="237" w:lineRule="exact"/>
              <w:ind w:left="1728" w:right="1719"/>
              <w:jc w:val="center"/>
              <w:rPr>
                <w:color w:val="FFFFFF"/>
                <w:spacing w:val="-3"/>
                <w:sz w:val="18"/>
              </w:rPr>
            </w:pPr>
            <w:r>
              <w:rPr>
                <w:color w:val="FFFFFF"/>
                <w:sz w:val="18"/>
              </w:rPr>
              <w:lastRenderedPageBreak/>
              <w:t>OWN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USE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PROVISION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SERVICES,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HYBRID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LIGHT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DIARY: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</w:p>
          <w:p w14:paraId="1FD1C376" w14:textId="63753C3E" w:rsidR="0024461C" w:rsidRDefault="00000000">
            <w:pPr>
              <w:pStyle w:val="TableParagraph"/>
              <w:spacing w:before="9" w:line="237" w:lineRule="exact"/>
              <w:ind w:left="1728" w:right="17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MODULE</w:t>
            </w:r>
            <w:r>
              <w:rPr>
                <w:color w:val="FFFFFF"/>
                <w:spacing w:val="4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LDB_</w:t>
            </w:r>
          </w:p>
        </w:tc>
      </w:tr>
      <w:tr w:rsidR="0024461C" w14:paraId="4ABDC843" w14:textId="77777777">
        <w:trPr>
          <w:trHeight w:val="4603"/>
        </w:trPr>
        <w:tc>
          <w:tcPr>
            <w:tcW w:w="9630" w:type="dxa"/>
          </w:tcPr>
          <w:p w14:paraId="67456549" w14:textId="77777777" w:rsidR="0024461C" w:rsidRDefault="00000000">
            <w:pPr>
              <w:pStyle w:val="TableParagraph"/>
              <w:spacing w:line="244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LDB_1</w:t>
            </w:r>
          </w:p>
          <w:p w14:paraId="6C4B95E1" w14:textId="77777777" w:rsidR="0024461C" w:rsidRDefault="00000000">
            <w:pPr>
              <w:pStyle w:val="TableParagraph"/>
              <w:spacing w:line="245" w:lineRule="exact"/>
              <w:rPr>
                <w:i/>
                <w:color w:val="FF0000"/>
                <w:spacing w:val="-4"/>
                <w:sz w:val="18"/>
              </w:rPr>
            </w:pPr>
            <w:r>
              <w:rPr>
                <w:i/>
                <w:color w:val="FF0000"/>
                <w:sz w:val="18"/>
              </w:rPr>
              <w:t>INTERVIEWER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TO</w:t>
            </w:r>
            <w:r>
              <w:rPr>
                <w:i/>
                <w:color w:val="FF0000"/>
                <w:spacing w:val="-3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READ</w:t>
            </w:r>
            <w:r>
              <w:rPr>
                <w:i/>
                <w:color w:val="FF0000"/>
                <w:spacing w:val="-3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INTRO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pacing w:val="-4"/>
                <w:sz w:val="18"/>
              </w:rPr>
              <w:t>TEXT:</w:t>
            </w:r>
          </w:p>
          <w:p w14:paraId="1800B23E" w14:textId="77777777" w:rsidR="00B6266A" w:rsidRDefault="00B6266A">
            <w:pPr>
              <w:pStyle w:val="TableParagraph"/>
              <w:spacing w:line="245" w:lineRule="exact"/>
              <w:rPr>
                <w:i/>
                <w:sz w:val="18"/>
              </w:rPr>
            </w:pPr>
          </w:p>
          <w:p w14:paraId="2AC1DC50" w14:textId="244ECE92" w:rsidR="0024461C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next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survey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create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snapshot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 w:rsidR="00774CD9">
              <w:rPr>
                <w:sz w:val="18"/>
              </w:rPr>
              <w:t>Malawi</w:t>
            </w:r>
            <w:r>
              <w:rPr>
                <w:sz w:val="18"/>
              </w:rPr>
              <w:t>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 people spend their day – the things they do, the places they go, and the responsibilities they have.</w:t>
            </w:r>
          </w:p>
          <w:p w14:paraId="6A2DC167" w14:textId="77777777" w:rsidR="0024461C" w:rsidRDefault="00000000">
            <w:pPr>
              <w:pStyle w:val="TableParagraph"/>
              <w:spacing w:before="136"/>
              <w:rPr>
                <w:sz w:val="18"/>
              </w:rPr>
            </w:pP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day-to-day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services needed in the local area, as well as national policies and schemes.</w:t>
            </w:r>
          </w:p>
          <w:p w14:paraId="78616C2C" w14:textId="77777777" w:rsidR="0024461C" w:rsidRDefault="00000000">
            <w:pPr>
              <w:pStyle w:val="TableParagraph"/>
              <w:spacing w:before="136"/>
              <w:ind w:right="85"/>
              <w:rPr>
                <w:sz w:val="18"/>
              </w:rPr>
            </w:pPr>
            <w:r>
              <w:rPr>
                <w:sz w:val="18"/>
              </w:rPr>
              <w:t>I’m going to ask you about what you did yesterday. We will start with what you were doing at 4am yesterday morning.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begin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asleep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capture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the waking day.</w:t>
            </w:r>
          </w:p>
          <w:p w14:paraId="4C7FD96E" w14:textId="77777777" w:rsidR="0024461C" w:rsidRDefault="00000000">
            <w:pPr>
              <w:pStyle w:val="TableParagraph"/>
              <w:spacing w:before="135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yesterday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 what you were doing, where you were, and who was with you throughout the day.</w:t>
            </w:r>
          </w:p>
          <w:p w14:paraId="5FC53E21" w14:textId="77777777" w:rsidR="0024461C" w:rsidRDefault="00000000">
            <w:pPr>
              <w:pStyle w:val="TableParagraph"/>
              <w:spacing w:before="137" w:line="242" w:lineRule="auto"/>
              <w:ind w:left="827" w:right="3193"/>
              <w:rPr>
                <w:sz w:val="18"/>
              </w:rPr>
            </w:pPr>
            <w:r>
              <w:rPr>
                <w:sz w:val="18"/>
              </w:rPr>
              <w:t>Thinking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yesterday,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[4am…]</w:t>
            </w:r>
            <w:r>
              <w:rPr>
                <w:sz w:val="18"/>
              </w:rPr>
              <w:t>? [SELECT FROM PRE-CODED ACTIVITIES]</w:t>
            </w:r>
          </w:p>
          <w:p w14:paraId="2CED6AC8" w14:textId="6E41CFC4" w:rsidR="0024461C" w:rsidRDefault="00110631" w:rsidP="008171DD">
            <w:pPr>
              <w:pStyle w:val="TableParagraph"/>
              <w:spacing w:before="131" w:line="360" w:lineRule="auto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              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next…?</w:t>
            </w:r>
          </w:p>
          <w:p w14:paraId="2B2638A0" w14:textId="77777777" w:rsidR="0024461C" w:rsidRDefault="00000000">
            <w:pPr>
              <w:pStyle w:val="TableParagraph"/>
              <w:spacing w:before="2" w:line="245" w:lineRule="exact"/>
              <w:ind w:left="827"/>
              <w:rPr>
                <w:sz w:val="18"/>
              </w:rPr>
            </w:pPr>
            <w:r>
              <w:rPr>
                <w:sz w:val="18"/>
              </w:rPr>
              <w:t>Until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when?</w:t>
            </w:r>
          </w:p>
          <w:p w14:paraId="74570DEA" w14:textId="77777777" w:rsidR="0024461C" w:rsidRDefault="00000000">
            <w:pPr>
              <w:pStyle w:val="TableParagraph"/>
              <w:spacing w:line="225" w:lineRule="exact"/>
              <w:ind w:left="827"/>
              <w:rPr>
                <w:sz w:val="18"/>
              </w:rPr>
            </w:pPr>
            <w:r>
              <w:rPr>
                <w:sz w:val="18"/>
              </w:rPr>
              <w:t>[SELECT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DROP-DOWN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15-MINUTE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TIMESLOTS]</w:t>
            </w:r>
          </w:p>
        </w:tc>
      </w:tr>
      <w:tr w:rsidR="0024461C" w14:paraId="4A588F64" w14:textId="77777777">
        <w:trPr>
          <w:trHeight w:val="981"/>
        </w:trPr>
        <w:tc>
          <w:tcPr>
            <w:tcW w:w="9630" w:type="dxa"/>
          </w:tcPr>
          <w:p w14:paraId="5CB1EDD0" w14:textId="77777777" w:rsidR="007F1017" w:rsidRDefault="00000000">
            <w:pPr>
              <w:pStyle w:val="TableParagraph"/>
              <w:ind w:left="827" w:right="2026" w:hanging="720"/>
              <w:rPr>
                <w:color w:val="FF0000"/>
                <w:sz w:val="18"/>
              </w:rPr>
            </w:pPr>
            <w:r>
              <w:rPr>
                <w:b/>
                <w:sz w:val="18"/>
              </w:rPr>
              <w:t>LDB_CHK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Note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for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CAPI: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respondent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was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not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sleeping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[LDB_1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NE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01]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at</w:t>
            </w:r>
            <w:r>
              <w:rPr>
                <w:color w:val="FF0000"/>
                <w:spacing w:val="-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04:00,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ask: </w:t>
            </w:r>
          </w:p>
          <w:p w14:paraId="6DB88EB9" w14:textId="3C6BBF6A" w:rsidR="0024461C" w:rsidRDefault="007F1017">
            <w:pPr>
              <w:pStyle w:val="TableParagraph"/>
              <w:ind w:left="827" w:right="2026" w:hanging="720"/>
              <w:rPr>
                <w:sz w:val="18"/>
              </w:rPr>
            </w:pPr>
            <w:r>
              <w:rPr>
                <w:sz w:val="18"/>
              </w:rPr>
              <w:t xml:space="preserve">             What time did you wake up yesterday?</w:t>
            </w:r>
          </w:p>
          <w:p w14:paraId="5C484DFC" w14:textId="77777777" w:rsidR="0024461C" w:rsidRDefault="00000000">
            <w:pPr>
              <w:pStyle w:val="TableParagraph"/>
              <w:spacing w:line="244" w:lineRule="exact"/>
              <w:ind w:left="827"/>
              <w:rPr>
                <w:sz w:val="18"/>
              </w:rPr>
            </w:pPr>
            <w:r>
              <w:rPr>
                <w:spacing w:val="-2"/>
                <w:sz w:val="18"/>
              </w:rPr>
              <w:t>HH:MM</w:t>
            </w:r>
          </w:p>
          <w:p w14:paraId="5CE4A346" w14:textId="77777777" w:rsidR="0024461C" w:rsidRDefault="00000000">
            <w:pPr>
              <w:pStyle w:val="TableParagraph"/>
              <w:spacing w:line="227" w:lineRule="exact"/>
              <w:ind w:left="827"/>
              <w:rPr>
                <w:sz w:val="18"/>
              </w:rPr>
            </w:pPr>
            <w:r>
              <w:rPr>
                <w:sz w:val="18"/>
              </w:rPr>
              <w:t>9977: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NIGHTSHIFT)</w:t>
            </w:r>
          </w:p>
        </w:tc>
      </w:tr>
      <w:tr w:rsidR="0024461C" w14:paraId="576F9F5E" w14:textId="77777777" w:rsidTr="008171DD">
        <w:trPr>
          <w:trHeight w:val="2492"/>
        </w:trPr>
        <w:tc>
          <w:tcPr>
            <w:tcW w:w="9630" w:type="dxa"/>
          </w:tcPr>
          <w:p w14:paraId="4281DCCC" w14:textId="77777777" w:rsidR="0024461C" w:rsidRDefault="00000000">
            <w:pPr>
              <w:pStyle w:val="TableParagraph"/>
              <w:spacing w:line="244" w:lineRule="exact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ASK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IF (LDB_1</w:t>
            </w:r>
            <w:r>
              <w:rPr>
                <w:i/>
                <w:color w:val="FF0000"/>
                <w:spacing w:val="-3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IS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NOT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EQUAL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TO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 xml:space="preserve">01 </w:t>
            </w:r>
            <w:r>
              <w:rPr>
                <w:i/>
                <w:color w:val="FF0000"/>
                <w:spacing w:val="-2"/>
                <w:sz w:val="18"/>
              </w:rPr>
              <w:t>[SLEEPING]</w:t>
            </w:r>
          </w:p>
          <w:p w14:paraId="0B00666A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LDB_1B</w:t>
            </w:r>
          </w:p>
          <w:p w14:paraId="63AA9DA6" w14:textId="77777777" w:rsidR="007F1017" w:rsidRDefault="00000000">
            <w:pPr>
              <w:pStyle w:val="TableParagraph"/>
              <w:ind w:left="827" w:right="2632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[</w:t>
            </w:r>
            <w:r>
              <w:rPr>
                <w:color w:val="FF0000"/>
                <w:sz w:val="18"/>
              </w:rPr>
              <w:t>LDB_1</w:t>
            </w:r>
            <w:r>
              <w:rPr>
                <w:sz w:val="18"/>
              </w:rPr>
              <w:t xml:space="preserve">]? </w:t>
            </w:r>
          </w:p>
          <w:p w14:paraId="29659DFE" w14:textId="6DCC7D33" w:rsidR="0024461C" w:rsidRDefault="00000000">
            <w:pPr>
              <w:pStyle w:val="TableParagraph"/>
              <w:ind w:left="827" w:right="2632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>[SELECT FROM PRE-CODED ACTIVITIES]</w:t>
            </w:r>
          </w:p>
          <w:p w14:paraId="2FB6427B" w14:textId="77777777" w:rsidR="0024461C" w:rsidRDefault="00000000">
            <w:pPr>
              <w:pStyle w:val="TableParagraph"/>
              <w:spacing w:before="136"/>
              <w:ind w:left="827"/>
              <w:rPr>
                <w:i/>
                <w:sz w:val="18"/>
              </w:rPr>
            </w:pPr>
            <w:r>
              <w:rPr>
                <w:color w:val="FF0000"/>
                <w:sz w:val="18"/>
              </w:rPr>
              <w:t xml:space="preserve">IF LDB_1B = 42 or 97: Probe: </w:t>
            </w:r>
            <w:r>
              <w:rPr>
                <w:i/>
                <w:sz w:val="18"/>
              </w:rPr>
              <w:t xml:space="preserve">For instance, were you talking with a family member, friend, or </w:t>
            </w:r>
            <w:proofErr w:type="spellStart"/>
            <w:r>
              <w:rPr>
                <w:i/>
                <w:sz w:val="18"/>
              </w:rPr>
              <w:t>neighbour</w:t>
            </w:r>
            <w:proofErr w:type="spellEnd"/>
            <w:r>
              <w:rPr>
                <w:i/>
                <w:sz w:val="18"/>
              </w:rPr>
              <w:t xml:space="preserve">, or </w:t>
            </w:r>
            <w:r>
              <w:rPr>
                <w:i/>
                <w:color w:val="4471C4"/>
                <w:sz w:val="18"/>
              </w:rPr>
              <w:t>[looking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after</w:t>
            </w:r>
            <w:r>
              <w:rPr>
                <w:i/>
                <w:color w:val="4471C4"/>
                <w:spacing w:val="-2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|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minding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|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keeping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an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>eye</w:t>
            </w:r>
            <w:r>
              <w:rPr>
                <w:i/>
                <w:color w:val="4471C4"/>
                <w:spacing w:val="-3"/>
                <w:sz w:val="18"/>
              </w:rPr>
              <w:t xml:space="preserve"> </w:t>
            </w:r>
            <w:r>
              <w:rPr>
                <w:i/>
                <w:color w:val="4471C4"/>
                <w:sz w:val="18"/>
              </w:rPr>
              <w:t xml:space="preserve">on]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child,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eating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snack,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listening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radio,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watching </w:t>
            </w:r>
            <w:r>
              <w:rPr>
                <w:i/>
                <w:spacing w:val="-2"/>
                <w:sz w:val="18"/>
              </w:rPr>
              <w:t>television…</w:t>
            </w:r>
          </w:p>
          <w:p w14:paraId="7E213F4C" w14:textId="77777777" w:rsidR="0024461C" w:rsidRDefault="00000000">
            <w:pPr>
              <w:pStyle w:val="TableParagraph"/>
              <w:spacing w:before="136"/>
              <w:ind w:left="827"/>
              <w:rPr>
                <w:sz w:val="18"/>
              </w:rPr>
            </w:pPr>
            <w:r>
              <w:rPr>
                <w:sz w:val="18"/>
              </w:rPr>
              <w:t>Until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you </w:t>
            </w:r>
            <w:r>
              <w:rPr>
                <w:color w:val="FF0000"/>
                <w:spacing w:val="-2"/>
                <w:sz w:val="18"/>
              </w:rPr>
              <w:t>[LBD_1B]</w:t>
            </w:r>
            <w:r>
              <w:rPr>
                <w:spacing w:val="-2"/>
                <w:sz w:val="18"/>
              </w:rPr>
              <w:t>?</w:t>
            </w:r>
          </w:p>
          <w:p w14:paraId="2634ECDD" w14:textId="4D26F350" w:rsidR="0024461C" w:rsidRDefault="0024461C">
            <w:pPr>
              <w:pStyle w:val="TableParagraph"/>
              <w:spacing w:line="225" w:lineRule="exact"/>
              <w:rPr>
                <w:i/>
                <w:sz w:val="18"/>
              </w:rPr>
            </w:pPr>
          </w:p>
        </w:tc>
      </w:tr>
    </w:tbl>
    <w:p w14:paraId="5BF6339C" w14:textId="77777777" w:rsidR="0024461C" w:rsidRDefault="0024461C">
      <w:pPr>
        <w:spacing w:line="225" w:lineRule="exact"/>
        <w:rPr>
          <w:sz w:val="18"/>
        </w:rPr>
        <w:sectPr w:rsidR="0024461C">
          <w:pgSz w:w="11910" w:h="16840"/>
          <w:pgMar w:top="1440" w:right="600" w:bottom="280" w:left="1280" w:header="720" w:footer="720" w:gutter="0"/>
          <w:cols w:space="720"/>
        </w:sectPr>
      </w:pPr>
    </w:p>
    <w:p w14:paraId="0F26D18D" w14:textId="77777777" w:rsidR="0024461C" w:rsidRDefault="0024461C">
      <w:pPr>
        <w:pStyle w:val="BodyText"/>
        <w:rPr>
          <w:sz w:val="2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0"/>
      </w:tblGrid>
      <w:tr w:rsidR="0024461C" w14:paraId="1C53B156" w14:textId="77777777">
        <w:trPr>
          <w:trHeight w:val="3556"/>
        </w:trPr>
        <w:tc>
          <w:tcPr>
            <w:tcW w:w="9630" w:type="dxa"/>
          </w:tcPr>
          <w:p w14:paraId="5F41B496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LDB_2</w:t>
            </w:r>
          </w:p>
          <w:p w14:paraId="76B9B854" w14:textId="77777777" w:rsidR="0024461C" w:rsidRDefault="00000000">
            <w:pPr>
              <w:pStyle w:val="TableParagraph"/>
              <w:ind w:left="530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[LDB_1]</w:t>
            </w:r>
            <w:r>
              <w:rPr>
                <w:spacing w:val="-2"/>
                <w:sz w:val="18"/>
              </w:rPr>
              <w:t>?</w:t>
            </w:r>
          </w:p>
          <w:p w14:paraId="4DE1668D" w14:textId="77777777" w:rsidR="0024461C" w:rsidRDefault="00000000">
            <w:pPr>
              <w:pStyle w:val="TableParagraph"/>
              <w:spacing w:before="2" w:line="244" w:lineRule="exact"/>
              <w:ind w:left="530"/>
              <w:rPr>
                <w:sz w:val="18"/>
              </w:rPr>
            </w:pPr>
            <w:r>
              <w:rPr>
                <w:color w:val="FF0000"/>
                <w:sz w:val="18"/>
              </w:rPr>
              <w:t>[FOR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SECOND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LOOP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OF</w:t>
            </w:r>
            <w:r>
              <w:rPr>
                <w:color w:val="FF0000"/>
                <w:spacing w:val="-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LDB_1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ONWARDS: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99.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ACTIVITY]</w:t>
            </w:r>
          </w:p>
          <w:p w14:paraId="5B2808C3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line="230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OWN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HOME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(DWELLING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IMMEDIATE</w:t>
            </w:r>
            <w:r>
              <w:rPr>
                <w:spacing w:val="-2"/>
                <w:sz w:val="17"/>
              </w:rPr>
              <w:t xml:space="preserve"> SURROUNDS)</w:t>
            </w:r>
          </w:p>
          <w:p w14:paraId="29E4FD01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PERSONS'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(DWELLING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IMMEDIATE</w:t>
            </w:r>
            <w:r>
              <w:rPr>
                <w:spacing w:val="-2"/>
                <w:sz w:val="17"/>
              </w:rPr>
              <w:t xml:space="preserve"> SURROUNDS)</w:t>
            </w:r>
          </w:p>
          <w:p w14:paraId="50CAD2DF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pacing w:val="-2"/>
                <w:sz w:val="17"/>
              </w:rPr>
              <w:t>WORKPLACE</w:t>
            </w:r>
          </w:p>
          <w:p w14:paraId="1008A81B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SCHOOL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EDUCATIONAL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ESTABLISHMENT</w:t>
            </w:r>
          </w:p>
          <w:p w14:paraId="3725C749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color w:val="006FC0"/>
                <w:sz w:val="17"/>
              </w:rPr>
              <w:t>RELIGIOUS</w:t>
            </w:r>
            <w:r>
              <w:rPr>
                <w:color w:val="006FC0"/>
                <w:spacing w:val="-3"/>
                <w:sz w:val="17"/>
              </w:rPr>
              <w:t xml:space="preserve"> </w:t>
            </w:r>
            <w:r>
              <w:rPr>
                <w:color w:val="006FC0"/>
                <w:sz w:val="17"/>
              </w:rPr>
              <w:t>SITE</w:t>
            </w:r>
            <w:r>
              <w:rPr>
                <w:color w:val="006FC0"/>
                <w:spacing w:val="-2"/>
                <w:sz w:val="17"/>
              </w:rPr>
              <w:t xml:space="preserve"> </w:t>
            </w:r>
            <w:r>
              <w:rPr>
                <w:color w:val="006FC0"/>
                <w:sz w:val="17"/>
              </w:rPr>
              <w:t>/</w:t>
            </w:r>
            <w:r>
              <w:rPr>
                <w:color w:val="006FC0"/>
                <w:spacing w:val="-4"/>
                <w:sz w:val="17"/>
              </w:rPr>
              <w:t xml:space="preserve"> </w:t>
            </w:r>
            <w:r>
              <w:rPr>
                <w:color w:val="006FC0"/>
                <w:sz w:val="17"/>
              </w:rPr>
              <w:t>PLACE</w:t>
            </w:r>
            <w:r>
              <w:rPr>
                <w:color w:val="006FC0"/>
                <w:spacing w:val="-2"/>
                <w:sz w:val="17"/>
              </w:rPr>
              <w:t xml:space="preserve"> </w:t>
            </w:r>
            <w:r>
              <w:rPr>
                <w:color w:val="006FC0"/>
                <w:sz w:val="17"/>
              </w:rPr>
              <w:t>OF</w:t>
            </w:r>
            <w:r>
              <w:rPr>
                <w:color w:val="006FC0"/>
                <w:spacing w:val="-3"/>
                <w:sz w:val="17"/>
              </w:rPr>
              <w:t xml:space="preserve"> </w:t>
            </w:r>
            <w:r>
              <w:rPr>
                <w:color w:val="006FC0"/>
                <w:sz w:val="17"/>
              </w:rPr>
              <w:t>WORSHIP</w:t>
            </w:r>
            <w:r>
              <w:rPr>
                <w:color w:val="006FC0"/>
                <w:spacing w:val="-1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(CHURCH,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MOSQUE,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TEMPLE,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SPIRIT</w:t>
            </w:r>
            <w:r>
              <w:rPr>
                <w:color w:val="4471C4"/>
                <w:spacing w:val="-1"/>
                <w:sz w:val="17"/>
              </w:rPr>
              <w:t xml:space="preserve"> </w:t>
            </w:r>
            <w:r>
              <w:rPr>
                <w:color w:val="4471C4"/>
                <w:spacing w:val="-2"/>
                <w:sz w:val="17"/>
              </w:rPr>
              <w:t>HOUSE…)</w:t>
            </w:r>
          </w:p>
          <w:p w14:paraId="3F5B0D31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OUTDOOR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COMMERCIAL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SITE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(STREET,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MARKET,</w:t>
            </w:r>
            <w:r>
              <w:rPr>
                <w:color w:val="4471C4"/>
                <w:spacing w:val="-5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PARK,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FIELD,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FOREST,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POND,</w:t>
            </w:r>
            <w:r>
              <w:rPr>
                <w:color w:val="4471C4"/>
                <w:spacing w:val="-3"/>
                <w:sz w:val="17"/>
              </w:rPr>
              <w:t xml:space="preserve"> </w:t>
            </w:r>
            <w:r>
              <w:rPr>
                <w:color w:val="4471C4"/>
                <w:spacing w:val="-2"/>
                <w:sz w:val="17"/>
              </w:rPr>
              <w:t>LAKE…)</w:t>
            </w:r>
          </w:p>
          <w:p w14:paraId="2315EA31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before="2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INDOOR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PUBLIC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COMMERCIAL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SITE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(SHOP,</w:t>
            </w:r>
            <w:r>
              <w:rPr>
                <w:color w:val="4471C4"/>
                <w:spacing w:val="-3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BANK,</w:t>
            </w:r>
            <w:r>
              <w:rPr>
                <w:color w:val="4471C4"/>
                <w:spacing w:val="-3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RESTAURANT,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CINEMA,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z w:val="17"/>
              </w:rPr>
              <w:t>MUSEUM,</w:t>
            </w:r>
            <w:r>
              <w:rPr>
                <w:color w:val="4471C4"/>
                <w:spacing w:val="-4"/>
                <w:sz w:val="17"/>
              </w:rPr>
              <w:t xml:space="preserve"> </w:t>
            </w:r>
            <w:r>
              <w:rPr>
                <w:color w:val="4471C4"/>
                <w:spacing w:val="-2"/>
                <w:sz w:val="17"/>
              </w:rPr>
              <w:t>HOSPITAL…)</w:t>
            </w:r>
          </w:p>
          <w:p w14:paraId="1AC62807" w14:textId="77777777" w:rsidR="0024461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 xml:space="preserve"> TRANSIT</w:t>
            </w:r>
          </w:p>
          <w:p w14:paraId="5E090D65" w14:textId="554F92B5" w:rsidR="0024461C" w:rsidRDefault="00000000" w:rsidP="008171DD">
            <w:pPr>
              <w:pStyle w:val="TableParagraph"/>
              <w:numPr>
                <w:ilvl w:val="0"/>
                <w:numId w:val="28"/>
              </w:numPr>
              <w:tabs>
                <w:tab w:val="left" w:pos="901"/>
              </w:tabs>
              <w:spacing w:before="1"/>
              <w:ind w:left="901" w:hanging="357"/>
              <w:rPr>
                <w:sz w:val="18"/>
              </w:rPr>
            </w:pPr>
            <w:r>
              <w:rPr>
                <w:sz w:val="17"/>
              </w:rPr>
              <w:t>OTHER</w:t>
            </w:r>
            <w:r>
              <w:rPr>
                <w:spacing w:val="-2"/>
                <w:sz w:val="17"/>
              </w:rPr>
              <w:t xml:space="preserve"> (SPECIFY)</w:t>
            </w:r>
          </w:p>
        </w:tc>
      </w:tr>
      <w:tr w:rsidR="0024461C" w14:paraId="3FD0DA96" w14:textId="77777777">
        <w:trPr>
          <w:trHeight w:val="3744"/>
        </w:trPr>
        <w:tc>
          <w:tcPr>
            <w:tcW w:w="9630" w:type="dxa"/>
            <w:shd w:val="clear" w:color="auto" w:fill="FFFFFF"/>
          </w:tcPr>
          <w:p w14:paraId="51C6FB52" w14:textId="77777777" w:rsidR="0024461C" w:rsidRDefault="00000000">
            <w:pPr>
              <w:pStyle w:val="TableParagraph"/>
              <w:spacing w:line="244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LDB_1 = 40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“TRAVEL”</w:t>
            </w:r>
          </w:p>
          <w:p w14:paraId="59A452C7" w14:textId="77777777" w:rsidR="0024461C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5344" behindDoc="1" locked="0" layoutInCell="1" allowOverlap="1" wp14:anchorId="548B585F" wp14:editId="00CA2210">
                      <wp:simplePos x="0" y="0"/>
                      <wp:positionH relativeFrom="column">
                        <wp:posOffset>45681</wp:posOffset>
                      </wp:positionH>
                      <wp:positionV relativeFrom="paragraph">
                        <wp:posOffset>34937</wp:posOffset>
                      </wp:positionV>
                      <wp:extent cx="4786630" cy="478663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6630" cy="4786630"/>
                                <a:chOff x="0" y="0"/>
                                <a:chExt cx="4786630" cy="478663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4786630" cy="478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6630" h="4786630">
                                      <a:moveTo>
                                        <a:pt x="715505" y="4526026"/>
                                      </a:moveTo>
                                      <a:lnTo>
                                        <a:pt x="260337" y="4070731"/>
                                      </a:lnTo>
                                      <a:lnTo>
                                        <a:pt x="221703" y="4109466"/>
                                      </a:lnTo>
                                      <a:lnTo>
                                        <a:pt x="478650" y="4366387"/>
                                      </a:lnTo>
                                      <a:lnTo>
                                        <a:pt x="500341" y="4387431"/>
                                      </a:lnTo>
                                      <a:lnTo>
                                        <a:pt x="601713" y="4482973"/>
                                      </a:lnTo>
                                      <a:lnTo>
                                        <a:pt x="599935" y="4484878"/>
                                      </a:lnTo>
                                      <a:lnTo>
                                        <a:pt x="508050" y="4450854"/>
                                      </a:lnTo>
                                      <a:lnTo>
                                        <a:pt x="139687" y="4317301"/>
                                      </a:lnTo>
                                      <a:lnTo>
                                        <a:pt x="47815" y="4283329"/>
                                      </a:lnTo>
                                      <a:lnTo>
                                        <a:pt x="0" y="4331081"/>
                                      </a:lnTo>
                                      <a:lnTo>
                                        <a:pt x="455282" y="4786376"/>
                                      </a:lnTo>
                                      <a:lnTo>
                                        <a:pt x="493382" y="4748149"/>
                                      </a:lnTo>
                                      <a:lnTo>
                                        <a:pt x="221424" y="4476394"/>
                                      </a:lnTo>
                                      <a:lnTo>
                                        <a:pt x="186753" y="4443146"/>
                                      </a:lnTo>
                                      <a:lnTo>
                                        <a:pt x="111671" y="4373753"/>
                                      </a:lnTo>
                                      <a:lnTo>
                                        <a:pt x="113461" y="4371975"/>
                                      </a:lnTo>
                                      <a:lnTo>
                                        <a:pt x="205613" y="4406087"/>
                                      </a:lnTo>
                                      <a:lnTo>
                                        <a:pt x="575106" y="4540186"/>
                                      </a:lnTo>
                                      <a:lnTo>
                                        <a:pt x="667245" y="4574286"/>
                                      </a:lnTo>
                                      <a:lnTo>
                                        <a:pt x="715505" y="452602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000366" y="4195318"/>
                                      </a:moveTo>
                                      <a:lnTo>
                                        <a:pt x="994613" y="4130217"/>
                                      </a:lnTo>
                                      <a:lnTo>
                                        <a:pt x="969251" y="4061968"/>
                                      </a:lnTo>
                                      <a:lnTo>
                                        <a:pt x="949223" y="4027170"/>
                                      </a:lnTo>
                                      <a:lnTo>
                                        <a:pt x="936040" y="4008259"/>
                                      </a:lnTo>
                                      <a:lnTo>
                                        <a:pt x="936040" y="4163047"/>
                                      </a:lnTo>
                                      <a:lnTo>
                                        <a:pt x="932942" y="4197210"/>
                                      </a:lnTo>
                                      <a:lnTo>
                                        <a:pt x="896734" y="4258183"/>
                                      </a:lnTo>
                                      <a:lnTo>
                                        <a:pt x="835837" y="4294251"/>
                                      </a:lnTo>
                                      <a:lnTo>
                                        <a:pt x="801674" y="4297337"/>
                                      </a:lnTo>
                                      <a:lnTo>
                                        <a:pt x="765035" y="4290314"/>
                                      </a:lnTo>
                                      <a:lnTo>
                                        <a:pt x="726846" y="4274832"/>
                                      </a:lnTo>
                                      <a:lnTo>
                                        <a:pt x="687197" y="4251553"/>
                                      </a:lnTo>
                                      <a:lnTo>
                                        <a:pt x="646137" y="4220413"/>
                                      </a:lnTo>
                                      <a:lnTo>
                                        <a:pt x="603745" y="4181348"/>
                                      </a:lnTo>
                                      <a:lnTo>
                                        <a:pt x="564680" y="4138942"/>
                                      </a:lnTo>
                                      <a:lnTo>
                                        <a:pt x="533590" y="4097832"/>
                                      </a:lnTo>
                                      <a:lnTo>
                                        <a:pt x="510425" y="4058031"/>
                                      </a:lnTo>
                                      <a:lnTo>
                                        <a:pt x="495160" y="4019550"/>
                                      </a:lnTo>
                                      <a:lnTo>
                                        <a:pt x="488657" y="3983431"/>
                                      </a:lnTo>
                                      <a:lnTo>
                                        <a:pt x="492150" y="3949687"/>
                                      </a:lnTo>
                                      <a:lnTo>
                                        <a:pt x="528688" y="3889248"/>
                                      </a:lnTo>
                                      <a:lnTo>
                                        <a:pt x="589013" y="3852786"/>
                                      </a:lnTo>
                                      <a:lnTo>
                                        <a:pt x="622592" y="3849446"/>
                                      </a:lnTo>
                                      <a:lnTo>
                                        <a:pt x="658482" y="3856228"/>
                                      </a:lnTo>
                                      <a:lnTo>
                                        <a:pt x="696404" y="3872014"/>
                                      </a:lnTo>
                                      <a:lnTo>
                                        <a:pt x="735977" y="3895445"/>
                                      </a:lnTo>
                                      <a:lnTo>
                                        <a:pt x="777024" y="3926636"/>
                                      </a:lnTo>
                                      <a:lnTo>
                                        <a:pt x="819391" y="3965714"/>
                                      </a:lnTo>
                                      <a:lnTo>
                                        <a:pt x="858456" y="4008120"/>
                                      </a:lnTo>
                                      <a:lnTo>
                                        <a:pt x="889647" y="4049166"/>
                                      </a:lnTo>
                                      <a:lnTo>
                                        <a:pt x="913079" y="4088701"/>
                                      </a:lnTo>
                                      <a:lnTo>
                                        <a:pt x="928865" y="4126611"/>
                                      </a:lnTo>
                                      <a:lnTo>
                                        <a:pt x="936040" y="4163047"/>
                                      </a:lnTo>
                                      <a:lnTo>
                                        <a:pt x="936040" y="4008259"/>
                                      </a:lnTo>
                                      <a:lnTo>
                                        <a:pt x="896239" y="3957243"/>
                                      </a:lnTo>
                                      <a:lnTo>
                                        <a:pt x="863079" y="3922014"/>
                                      </a:lnTo>
                                      <a:lnTo>
                                        <a:pt x="827760" y="3888765"/>
                                      </a:lnTo>
                                      <a:lnTo>
                                        <a:pt x="792543" y="3859873"/>
                                      </a:lnTo>
                                      <a:lnTo>
                                        <a:pt x="777595" y="3849446"/>
                                      </a:lnTo>
                                      <a:lnTo>
                                        <a:pt x="757440" y="3835387"/>
                                      </a:lnTo>
                                      <a:lnTo>
                                        <a:pt x="722490" y="3815334"/>
                                      </a:lnTo>
                                      <a:lnTo>
                                        <a:pt x="654558" y="3790124"/>
                                      </a:lnTo>
                                      <a:lnTo>
                                        <a:pt x="589775" y="3784727"/>
                                      </a:lnTo>
                                      <a:lnTo>
                                        <a:pt x="559358" y="3789883"/>
                                      </a:lnTo>
                                      <a:lnTo>
                                        <a:pt x="503593" y="3817035"/>
                                      </a:lnTo>
                                      <a:lnTo>
                                        <a:pt x="455371" y="3865283"/>
                                      </a:lnTo>
                                      <a:lnTo>
                                        <a:pt x="427405" y="3922382"/>
                                      </a:lnTo>
                                      <a:lnTo>
                                        <a:pt x="422516" y="3953256"/>
                                      </a:lnTo>
                                      <a:lnTo>
                                        <a:pt x="422922" y="3985310"/>
                                      </a:lnTo>
                                      <a:lnTo>
                                        <a:pt x="438086" y="4051414"/>
                                      </a:lnTo>
                                      <a:lnTo>
                                        <a:pt x="473722" y="4120045"/>
                                      </a:lnTo>
                                      <a:lnTo>
                                        <a:pt x="498055" y="4154767"/>
                                      </a:lnTo>
                                      <a:lnTo>
                                        <a:pt x="526554" y="4189603"/>
                                      </a:lnTo>
                                      <a:lnTo>
                                        <a:pt x="559295" y="4224528"/>
                                      </a:lnTo>
                                      <a:lnTo>
                                        <a:pt x="594677" y="4257726"/>
                                      </a:lnTo>
                                      <a:lnTo>
                                        <a:pt x="629932" y="4286631"/>
                                      </a:lnTo>
                                      <a:lnTo>
                                        <a:pt x="664946" y="4311256"/>
                                      </a:lnTo>
                                      <a:lnTo>
                                        <a:pt x="699630" y="4331589"/>
                                      </a:lnTo>
                                      <a:lnTo>
                                        <a:pt x="767422" y="4357408"/>
                                      </a:lnTo>
                                      <a:lnTo>
                                        <a:pt x="832472" y="4363212"/>
                                      </a:lnTo>
                                      <a:lnTo>
                                        <a:pt x="863333" y="4358335"/>
                                      </a:lnTo>
                                      <a:lnTo>
                                        <a:pt x="892568" y="4347388"/>
                                      </a:lnTo>
                                      <a:lnTo>
                                        <a:pt x="920229" y="4330522"/>
                                      </a:lnTo>
                                      <a:lnTo>
                                        <a:pt x="946391" y="4307840"/>
                                      </a:lnTo>
                                      <a:lnTo>
                                        <a:pt x="955459" y="4297337"/>
                                      </a:lnTo>
                                      <a:lnTo>
                                        <a:pt x="968463" y="4282287"/>
                                      </a:lnTo>
                                      <a:lnTo>
                                        <a:pt x="984897" y="4255059"/>
                                      </a:lnTo>
                                      <a:lnTo>
                                        <a:pt x="995565" y="4226103"/>
                                      </a:lnTo>
                                      <a:lnTo>
                                        <a:pt x="1000366" y="4195318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268082" y="3973449"/>
                                      </a:moveTo>
                                      <a:lnTo>
                                        <a:pt x="863206" y="3568700"/>
                                      </a:lnTo>
                                      <a:lnTo>
                                        <a:pt x="965314" y="3466592"/>
                                      </a:lnTo>
                                      <a:lnTo>
                                        <a:pt x="914895" y="3416173"/>
                                      </a:lnTo>
                                      <a:lnTo>
                                        <a:pt x="668896" y="3662299"/>
                                      </a:lnTo>
                                      <a:lnTo>
                                        <a:pt x="719188" y="3712591"/>
                                      </a:lnTo>
                                      <a:lnTo>
                                        <a:pt x="821804" y="3610102"/>
                                      </a:lnTo>
                                      <a:lnTo>
                                        <a:pt x="1226680" y="4014990"/>
                                      </a:lnTo>
                                      <a:lnTo>
                                        <a:pt x="1268082" y="397344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580883" y="3660648"/>
                                      </a:moveTo>
                                      <a:lnTo>
                                        <a:pt x="1387716" y="3467481"/>
                                      </a:lnTo>
                                      <a:lnTo>
                                        <a:pt x="1521066" y="3334131"/>
                                      </a:lnTo>
                                      <a:lnTo>
                                        <a:pt x="1470647" y="3283712"/>
                                      </a:lnTo>
                                      <a:lnTo>
                                        <a:pt x="1337297" y="3417062"/>
                                      </a:lnTo>
                                      <a:lnTo>
                                        <a:pt x="1176007" y="3255899"/>
                                      </a:lnTo>
                                      <a:lnTo>
                                        <a:pt x="1318120" y="3113786"/>
                                      </a:lnTo>
                                      <a:lnTo>
                                        <a:pt x="1267828" y="3063367"/>
                                      </a:lnTo>
                                      <a:lnTo>
                                        <a:pt x="1084186" y="3246882"/>
                                      </a:lnTo>
                                      <a:lnTo>
                                        <a:pt x="1539481" y="3702177"/>
                                      </a:lnTo>
                                      <a:lnTo>
                                        <a:pt x="1580883" y="3660648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973694" y="3221863"/>
                                      </a:moveTo>
                                      <a:lnTo>
                                        <a:pt x="1967992" y="3156762"/>
                                      </a:lnTo>
                                      <a:lnTo>
                                        <a:pt x="1942579" y="3088513"/>
                                      </a:lnTo>
                                      <a:lnTo>
                                        <a:pt x="1922627" y="3053740"/>
                                      </a:lnTo>
                                      <a:lnTo>
                                        <a:pt x="1909470" y="3034842"/>
                                      </a:lnTo>
                                      <a:lnTo>
                                        <a:pt x="1909470" y="3189592"/>
                                      </a:lnTo>
                                      <a:lnTo>
                                        <a:pt x="1906333" y="3223755"/>
                                      </a:lnTo>
                                      <a:lnTo>
                                        <a:pt x="1870062" y="3284728"/>
                                      </a:lnTo>
                                      <a:lnTo>
                                        <a:pt x="1809216" y="3320872"/>
                                      </a:lnTo>
                                      <a:lnTo>
                                        <a:pt x="1775079" y="3323958"/>
                                      </a:lnTo>
                                      <a:lnTo>
                                        <a:pt x="1738490" y="3316986"/>
                                      </a:lnTo>
                                      <a:lnTo>
                                        <a:pt x="1700301" y="3301479"/>
                                      </a:lnTo>
                                      <a:lnTo>
                                        <a:pt x="1660652" y="3278162"/>
                                      </a:lnTo>
                                      <a:lnTo>
                                        <a:pt x="1619592" y="3246983"/>
                                      </a:lnTo>
                                      <a:lnTo>
                                        <a:pt x="1577200" y="3207893"/>
                                      </a:lnTo>
                                      <a:lnTo>
                                        <a:pt x="1538122" y="3165551"/>
                                      </a:lnTo>
                                      <a:lnTo>
                                        <a:pt x="1506994" y="3124428"/>
                                      </a:lnTo>
                                      <a:lnTo>
                                        <a:pt x="1483829" y="3084601"/>
                                      </a:lnTo>
                                      <a:lnTo>
                                        <a:pt x="1468615" y="3046095"/>
                                      </a:lnTo>
                                      <a:lnTo>
                                        <a:pt x="1462112" y="3009989"/>
                                      </a:lnTo>
                                      <a:lnTo>
                                        <a:pt x="1465605" y="2976283"/>
                                      </a:lnTo>
                                      <a:lnTo>
                                        <a:pt x="1502143" y="2915793"/>
                                      </a:lnTo>
                                      <a:lnTo>
                                        <a:pt x="1562468" y="2879382"/>
                                      </a:lnTo>
                                      <a:lnTo>
                                        <a:pt x="1596047" y="2876004"/>
                                      </a:lnTo>
                                      <a:lnTo>
                                        <a:pt x="1631937" y="2882773"/>
                                      </a:lnTo>
                                      <a:lnTo>
                                        <a:pt x="1669846" y="2898559"/>
                                      </a:lnTo>
                                      <a:lnTo>
                                        <a:pt x="1709381" y="2921990"/>
                                      </a:lnTo>
                                      <a:lnTo>
                                        <a:pt x="1750428" y="2953181"/>
                                      </a:lnTo>
                                      <a:lnTo>
                                        <a:pt x="1792846" y="2992247"/>
                                      </a:lnTo>
                                      <a:lnTo>
                                        <a:pt x="1831911" y="3034665"/>
                                      </a:lnTo>
                                      <a:lnTo>
                                        <a:pt x="1863102" y="3075711"/>
                                      </a:lnTo>
                                      <a:lnTo>
                                        <a:pt x="1886534" y="3115246"/>
                                      </a:lnTo>
                                      <a:lnTo>
                                        <a:pt x="1902320" y="3153156"/>
                                      </a:lnTo>
                                      <a:lnTo>
                                        <a:pt x="1909470" y="3189592"/>
                                      </a:lnTo>
                                      <a:lnTo>
                                        <a:pt x="1909470" y="3034842"/>
                                      </a:lnTo>
                                      <a:lnTo>
                                        <a:pt x="1869694" y="2983839"/>
                                      </a:lnTo>
                                      <a:lnTo>
                                        <a:pt x="1836534" y="2948559"/>
                                      </a:lnTo>
                                      <a:lnTo>
                                        <a:pt x="1801202" y="2915323"/>
                                      </a:lnTo>
                                      <a:lnTo>
                                        <a:pt x="1765947" y="2886456"/>
                                      </a:lnTo>
                                      <a:lnTo>
                                        <a:pt x="1750949" y="2876004"/>
                                      </a:lnTo>
                                      <a:lnTo>
                                        <a:pt x="1730832" y="2861983"/>
                                      </a:lnTo>
                                      <a:lnTo>
                                        <a:pt x="1695945" y="2841879"/>
                                      </a:lnTo>
                                      <a:lnTo>
                                        <a:pt x="1628013" y="2816783"/>
                                      </a:lnTo>
                                      <a:lnTo>
                                        <a:pt x="1563230" y="2811399"/>
                                      </a:lnTo>
                                      <a:lnTo>
                                        <a:pt x="1532763" y="2816479"/>
                                      </a:lnTo>
                                      <a:lnTo>
                                        <a:pt x="1477035" y="2843593"/>
                                      </a:lnTo>
                                      <a:lnTo>
                                        <a:pt x="1428750" y="2891891"/>
                                      </a:lnTo>
                                      <a:lnTo>
                                        <a:pt x="1400784" y="2949003"/>
                                      </a:lnTo>
                                      <a:lnTo>
                                        <a:pt x="1395971" y="2979928"/>
                                      </a:lnTo>
                                      <a:lnTo>
                                        <a:pt x="1396377" y="3011919"/>
                                      </a:lnTo>
                                      <a:lnTo>
                                        <a:pt x="1411541" y="3078022"/>
                                      </a:lnTo>
                                      <a:lnTo>
                                        <a:pt x="1447165" y="3146641"/>
                                      </a:lnTo>
                                      <a:lnTo>
                                        <a:pt x="1471472" y="3181324"/>
                                      </a:lnTo>
                                      <a:lnTo>
                                        <a:pt x="1499958" y="3216148"/>
                                      </a:lnTo>
                                      <a:lnTo>
                                        <a:pt x="1532750" y="3251073"/>
                                      </a:lnTo>
                                      <a:lnTo>
                                        <a:pt x="1568132" y="3284321"/>
                                      </a:lnTo>
                                      <a:lnTo>
                                        <a:pt x="1603375" y="3313226"/>
                                      </a:lnTo>
                                      <a:lnTo>
                                        <a:pt x="1638350" y="3337826"/>
                                      </a:lnTo>
                                      <a:lnTo>
                                        <a:pt x="1672958" y="3358134"/>
                                      </a:lnTo>
                                      <a:lnTo>
                                        <a:pt x="1740801" y="3384004"/>
                                      </a:lnTo>
                                      <a:lnTo>
                                        <a:pt x="1805800" y="3389757"/>
                                      </a:lnTo>
                                      <a:lnTo>
                                        <a:pt x="1836724" y="3384956"/>
                                      </a:lnTo>
                                      <a:lnTo>
                                        <a:pt x="1865960" y="3374047"/>
                                      </a:lnTo>
                                      <a:lnTo>
                                        <a:pt x="1893620" y="3357181"/>
                                      </a:lnTo>
                                      <a:lnTo>
                                        <a:pt x="1919846" y="3334512"/>
                                      </a:lnTo>
                                      <a:lnTo>
                                        <a:pt x="1928939" y="3323958"/>
                                      </a:lnTo>
                                      <a:lnTo>
                                        <a:pt x="1941918" y="3308896"/>
                                      </a:lnTo>
                                      <a:lnTo>
                                        <a:pt x="1958340" y="3281667"/>
                                      </a:lnTo>
                                      <a:lnTo>
                                        <a:pt x="1968969" y="3252698"/>
                                      </a:lnTo>
                                      <a:lnTo>
                                        <a:pt x="1973694" y="3221863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372093" y="2869565"/>
                                      </a:moveTo>
                                      <a:lnTo>
                                        <a:pt x="2216645" y="2809367"/>
                                      </a:lnTo>
                                      <a:lnTo>
                                        <a:pt x="2077961" y="2755646"/>
                                      </a:lnTo>
                                      <a:lnTo>
                                        <a:pt x="2081415" y="2742742"/>
                                      </a:lnTo>
                                      <a:lnTo>
                                        <a:pt x="2084095" y="2729331"/>
                                      </a:lnTo>
                                      <a:lnTo>
                                        <a:pt x="2085898" y="2715399"/>
                                      </a:lnTo>
                                      <a:lnTo>
                                        <a:pt x="2086724" y="2700909"/>
                                      </a:lnTo>
                                      <a:lnTo>
                                        <a:pt x="2085860" y="2686164"/>
                                      </a:lnTo>
                                      <a:lnTo>
                                        <a:pt x="2072754" y="2638298"/>
                                      </a:lnTo>
                                      <a:lnTo>
                                        <a:pt x="2052815" y="2603906"/>
                                      </a:lnTo>
                                      <a:lnTo>
                                        <a:pt x="2027669" y="2574340"/>
                                      </a:lnTo>
                                      <a:lnTo>
                                        <a:pt x="2027669" y="2696210"/>
                                      </a:lnTo>
                                      <a:lnTo>
                                        <a:pt x="2026843" y="2716504"/>
                                      </a:lnTo>
                                      <a:lnTo>
                                        <a:pt x="2020582" y="2736748"/>
                                      </a:lnTo>
                                      <a:lnTo>
                                        <a:pt x="2008835" y="2756916"/>
                                      </a:lnTo>
                                      <a:lnTo>
                                        <a:pt x="1991601" y="2776982"/>
                                      </a:lnTo>
                                      <a:lnTo>
                                        <a:pt x="1942325" y="2826258"/>
                                      </a:lnTo>
                                      <a:lnTo>
                                        <a:pt x="1773415" y="2657221"/>
                                      </a:lnTo>
                                      <a:lnTo>
                                        <a:pt x="1820405" y="2610231"/>
                                      </a:lnTo>
                                      <a:lnTo>
                                        <a:pt x="1860283" y="2579649"/>
                                      </a:lnTo>
                                      <a:lnTo>
                                        <a:pt x="1898637" y="2568956"/>
                                      </a:lnTo>
                                      <a:lnTo>
                                        <a:pt x="1918220" y="2571750"/>
                                      </a:lnTo>
                                      <a:lnTo>
                                        <a:pt x="1959673" y="2593835"/>
                                      </a:lnTo>
                                      <a:lnTo>
                                        <a:pt x="2000618" y="2634653"/>
                                      </a:lnTo>
                                      <a:lnTo>
                                        <a:pt x="2023440" y="2675902"/>
                                      </a:lnTo>
                                      <a:lnTo>
                                        <a:pt x="2027669" y="2696210"/>
                                      </a:lnTo>
                                      <a:lnTo>
                                        <a:pt x="2027669" y="2574340"/>
                                      </a:lnTo>
                                      <a:lnTo>
                                        <a:pt x="2022652" y="2568956"/>
                                      </a:lnTo>
                                      <a:lnTo>
                                        <a:pt x="2021827" y="2568067"/>
                                      </a:lnTo>
                                      <a:lnTo>
                                        <a:pt x="1989607" y="2539479"/>
                                      </a:lnTo>
                                      <a:lnTo>
                                        <a:pt x="1957781" y="2518587"/>
                                      </a:lnTo>
                                      <a:lnTo>
                                        <a:pt x="1926386" y="2505303"/>
                                      </a:lnTo>
                                      <a:lnTo>
                                        <a:pt x="1895462" y="2499487"/>
                                      </a:lnTo>
                                      <a:lnTo>
                                        <a:pt x="1864804" y="2502217"/>
                                      </a:lnTo>
                                      <a:lnTo>
                                        <a:pt x="1834172" y="2512885"/>
                                      </a:lnTo>
                                      <a:lnTo>
                                        <a:pt x="1803552" y="2531567"/>
                                      </a:lnTo>
                                      <a:lnTo>
                                        <a:pt x="1772907" y="2558288"/>
                                      </a:lnTo>
                                      <a:lnTo>
                                        <a:pt x="1682229" y="2648839"/>
                                      </a:lnTo>
                                      <a:lnTo>
                                        <a:pt x="2137524" y="3104007"/>
                                      </a:lnTo>
                                      <a:lnTo>
                                        <a:pt x="2178926" y="3062732"/>
                                      </a:lnTo>
                                      <a:lnTo>
                                        <a:pt x="1990839" y="2874645"/>
                                      </a:lnTo>
                                      <a:lnTo>
                                        <a:pt x="2039200" y="2826258"/>
                                      </a:lnTo>
                                      <a:lnTo>
                                        <a:pt x="2056117" y="2809367"/>
                                      </a:lnTo>
                                      <a:lnTo>
                                        <a:pt x="2323833" y="2917825"/>
                                      </a:lnTo>
                                      <a:lnTo>
                                        <a:pt x="2372093" y="2869565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750172" y="2467229"/>
                                      </a:moveTo>
                                      <a:lnTo>
                                        <a:pt x="2700388" y="2417572"/>
                                      </a:lnTo>
                                      <a:lnTo>
                                        <a:pt x="2694825" y="2430589"/>
                                      </a:lnTo>
                                      <a:lnTo>
                                        <a:pt x="2688831" y="2443327"/>
                                      </a:lnTo>
                                      <a:lnTo>
                                        <a:pt x="2667698" y="2480043"/>
                                      </a:lnTo>
                                      <a:lnTo>
                                        <a:pt x="2639555" y="2513965"/>
                                      </a:lnTo>
                                      <a:lnTo>
                                        <a:pt x="2577655" y="2551214"/>
                                      </a:lnTo>
                                      <a:lnTo>
                                        <a:pt x="2542730" y="2555087"/>
                                      </a:lnTo>
                                      <a:lnTo>
                                        <a:pt x="2505189" y="2549017"/>
                                      </a:lnTo>
                                      <a:lnTo>
                                        <a:pt x="2466136" y="2534589"/>
                                      </a:lnTo>
                                      <a:lnTo>
                                        <a:pt x="2426017" y="2512314"/>
                                      </a:lnTo>
                                      <a:lnTo>
                                        <a:pt x="2384869" y="2482050"/>
                                      </a:lnTo>
                                      <a:lnTo>
                                        <a:pt x="2342756" y="2443607"/>
                                      </a:lnTo>
                                      <a:lnTo>
                                        <a:pt x="2304313" y="2401303"/>
                                      </a:lnTo>
                                      <a:lnTo>
                                        <a:pt x="2274151" y="2359622"/>
                                      </a:lnTo>
                                      <a:lnTo>
                                        <a:pt x="2252256" y="2318728"/>
                                      </a:lnTo>
                                      <a:lnTo>
                                        <a:pt x="2238616" y="2278761"/>
                                      </a:lnTo>
                                      <a:lnTo>
                                        <a:pt x="2233549" y="2240877"/>
                                      </a:lnTo>
                                      <a:lnTo>
                                        <a:pt x="2237587" y="2206104"/>
                                      </a:lnTo>
                                      <a:lnTo>
                                        <a:pt x="2272779" y="2146300"/>
                                      </a:lnTo>
                                      <a:lnTo>
                                        <a:pt x="2308390" y="2119211"/>
                                      </a:lnTo>
                                      <a:lnTo>
                                        <a:pt x="2347137" y="2103551"/>
                                      </a:lnTo>
                                      <a:lnTo>
                                        <a:pt x="2372220" y="2096643"/>
                                      </a:lnTo>
                                      <a:lnTo>
                                        <a:pt x="2340216" y="2031746"/>
                                      </a:lnTo>
                                      <a:lnTo>
                                        <a:pt x="2278151" y="2053437"/>
                                      </a:lnTo>
                                      <a:lnTo>
                                        <a:pt x="2222868" y="2095500"/>
                                      </a:lnTo>
                                      <a:lnTo>
                                        <a:pt x="2183117" y="2149589"/>
                                      </a:lnTo>
                                      <a:lnTo>
                                        <a:pt x="2166226" y="2210816"/>
                                      </a:lnTo>
                                      <a:lnTo>
                                        <a:pt x="2166048" y="2243696"/>
                                      </a:lnTo>
                                      <a:lnTo>
                                        <a:pt x="2170633" y="2277300"/>
                                      </a:lnTo>
                                      <a:lnTo>
                                        <a:pt x="2195055" y="2346452"/>
                                      </a:lnTo>
                                      <a:lnTo>
                                        <a:pt x="2214384" y="2381885"/>
                                      </a:lnTo>
                                      <a:lnTo>
                                        <a:pt x="2238070" y="2417089"/>
                                      </a:lnTo>
                                      <a:lnTo>
                                        <a:pt x="2266099" y="2452027"/>
                                      </a:lnTo>
                                      <a:lnTo>
                                        <a:pt x="2298433" y="2486660"/>
                                      </a:lnTo>
                                      <a:lnTo>
                                        <a:pt x="2334120" y="2520277"/>
                                      </a:lnTo>
                                      <a:lnTo>
                                        <a:pt x="2369578" y="2549321"/>
                                      </a:lnTo>
                                      <a:lnTo>
                                        <a:pt x="2404795" y="2573871"/>
                                      </a:lnTo>
                                      <a:lnTo>
                                        <a:pt x="2439784" y="2593975"/>
                                      </a:lnTo>
                                      <a:lnTo>
                                        <a:pt x="2507259" y="2619921"/>
                                      </a:lnTo>
                                      <a:lnTo>
                                        <a:pt x="2571610" y="2625471"/>
                                      </a:lnTo>
                                      <a:lnTo>
                                        <a:pt x="2602001" y="2620314"/>
                                      </a:lnTo>
                                      <a:lnTo>
                                        <a:pt x="2658097" y="2592743"/>
                                      </a:lnTo>
                                      <a:lnTo>
                                        <a:pt x="2696756" y="2557107"/>
                                      </a:lnTo>
                                      <a:lnTo>
                                        <a:pt x="2726423" y="2519045"/>
                                      </a:lnTo>
                                      <a:lnTo>
                                        <a:pt x="2745295" y="2481046"/>
                                      </a:lnTo>
                                      <a:lnTo>
                                        <a:pt x="2750172" y="246722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926448" y="2315083"/>
                                      </a:moveTo>
                                      <a:lnTo>
                                        <a:pt x="2893301" y="2281936"/>
                                      </a:lnTo>
                                      <a:lnTo>
                                        <a:pt x="2842628" y="2308479"/>
                                      </a:lnTo>
                                      <a:lnTo>
                                        <a:pt x="2478519" y="1944497"/>
                                      </a:lnTo>
                                      <a:lnTo>
                                        <a:pt x="2504427" y="1893062"/>
                                      </a:lnTo>
                                      <a:lnTo>
                                        <a:pt x="2471280" y="1859915"/>
                                      </a:lnTo>
                                      <a:lnTo>
                                        <a:pt x="2352522" y="1978533"/>
                                      </a:lnTo>
                                      <a:lnTo>
                                        <a:pt x="2385682" y="2011807"/>
                                      </a:lnTo>
                                      <a:lnTo>
                                        <a:pt x="2437117" y="1985899"/>
                                      </a:lnTo>
                                      <a:lnTo>
                                        <a:pt x="2801099" y="2349881"/>
                                      </a:lnTo>
                                      <a:lnTo>
                                        <a:pt x="2774556" y="2400681"/>
                                      </a:lnTo>
                                      <a:lnTo>
                                        <a:pt x="2807830" y="2433828"/>
                                      </a:lnTo>
                                      <a:lnTo>
                                        <a:pt x="2926448" y="2315083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224517" y="2017014"/>
                                      </a:moveTo>
                                      <a:lnTo>
                                        <a:pt x="3069120" y="1956943"/>
                                      </a:lnTo>
                                      <a:lnTo>
                                        <a:pt x="2930385" y="1903222"/>
                                      </a:lnTo>
                                      <a:lnTo>
                                        <a:pt x="2933839" y="1890318"/>
                                      </a:lnTo>
                                      <a:lnTo>
                                        <a:pt x="2936506" y="1876907"/>
                                      </a:lnTo>
                                      <a:lnTo>
                                        <a:pt x="2938272" y="1862975"/>
                                      </a:lnTo>
                                      <a:lnTo>
                                        <a:pt x="2939021" y="1848485"/>
                                      </a:lnTo>
                                      <a:lnTo>
                                        <a:pt x="2938208" y="1833765"/>
                                      </a:lnTo>
                                      <a:lnTo>
                                        <a:pt x="2925305" y="1785874"/>
                                      </a:lnTo>
                                      <a:lnTo>
                                        <a:pt x="2905315" y="1751431"/>
                                      </a:lnTo>
                                      <a:lnTo>
                                        <a:pt x="2880093" y="1721777"/>
                                      </a:lnTo>
                                      <a:lnTo>
                                        <a:pt x="2880093" y="1843786"/>
                                      </a:lnTo>
                                      <a:lnTo>
                                        <a:pt x="2879267" y="1864080"/>
                                      </a:lnTo>
                                      <a:lnTo>
                                        <a:pt x="2873006" y="1884324"/>
                                      </a:lnTo>
                                      <a:lnTo>
                                        <a:pt x="2861259" y="1904492"/>
                                      </a:lnTo>
                                      <a:lnTo>
                                        <a:pt x="2844025" y="1924558"/>
                                      </a:lnTo>
                                      <a:lnTo>
                                        <a:pt x="2794876" y="1973707"/>
                                      </a:lnTo>
                                      <a:lnTo>
                                        <a:pt x="2625839" y="1804797"/>
                                      </a:lnTo>
                                      <a:lnTo>
                                        <a:pt x="2672702" y="1757934"/>
                                      </a:lnTo>
                                      <a:lnTo>
                                        <a:pt x="2712682" y="1727238"/>
                                      </a:lnTo>
                                      <a:lnTo>
                                        <a:pt x="2751061" y="1716532"/>
                                      </a:lnTo>
                                      <a:lnTo>
                                        <a:pt x="2770644" y="1719326"/>
                                      </a:lnTo>
                                      <a:lnTo>
                                        <a:pt x="2812097" y="1741411"/>
                                      </a:lnTo>
                                      <a:lnTo>
                                        <a:pt x="2853067" y="1782229"/>
                                      </a:lnTo>
                                      <a:lnTo>
                                        <a:pt x="2875927" y="1823478"/>
                                      </a:lnTo>
                                      <a:lnTo>
                                        <a:pt x="2880093" y="1843786"/>
                                      </a:lnTo>
                                      <a:lnTo>
                                        <a:pt x="2880093" y="1721777"/>
                                      </a:lnTo>
                                      <a:lnTo>
                                        <a:pt x="2875203" y="1716532"/>
                                      </a:lnTo>
                                      <a:lnTo>
                                        <a:pt x="2874378" y="1715643"/>
                                      </a:lnTo>
                                      <a:lnTo>
                                        <a:pt x="2842082" y="1687055"/>
                                      </a:lnTo>
                                      <a:lnTo>
                                        <a:pt x="2810218" y="1666176"/>
                                      </a:lnTo>
                                      <a:lnTo>
                                        <a:pt x="2778810" y="1652930"/>
                                      </a:lnTo>
                                      <a:lnTo>
                                        <a:pt x="2747886" y="1647190"/>
                                      </a:lnTo>
                                      <a:lnTo>
                                        <a:pt x="2717228" y="1649844"/>
                                      </a:lnTo>
                                      <a:lnTo>
                                        <a:pt x="2686608" y="1660461"/>
                                      </a:lnTo>
                                      <a:lnTo>
                                        <a:pt x="2655976" y="1679092"/>
                                      </a:lnTo>
                                      <a:lnTo>
                                        <a:pt x="2625331" y="1705737"/>
                                      </a:lnTo>
                                      <a:lnTo>
                                        <a:pt x="2534653" y="1796415"/>
                                      </a:lnTo>
                                      <a:lnTo>
                                        <a:pt x="2989948" y="2251710"/>
                                      </a:lnTo>
                                      <a:lnTo>
                                        <a:pt x="3031350" y="2210181"/>
                                      </a:lnTo>
                                      <a:lnTo>
                                        <a:pt x="2843263" y="2022221"/>
                                      </a:lnTo>
                                      <a:lnTo>
                                        <a:pt x="2891777" y="1973707"/>
                                      </a:lnTo>
                                      <a:lnTo>
                                        <a:pt x="2908541" y="1956943"/>
                                      </a:lnTo>
                                      <a:lnTo>
                                        <a:pt x="3176130" y="2065401"/>
                                      </a:lnTo>
                                      <a:lnTo>
                                        <a:pt x="3224517" y="2017014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482962" y="1734566"/>
                                      </a:moveTo>
                                      <a:lnTo>
                                        <a:pt x="3433178" y="1684782"/>
                                      </a:lnTo>
                                      <a:lnTo>
                                        <a:pt x="3427615" y="1697786"/>
                                      </a:lnTo>
                                      <a:lnTo>
                                        <a:pt x="3421634" y="1710524"/>
                                      </a:lnTo>
                                      <a:lnTo>
                                        <a:pt x="3400590" y="1747139"/>
                                      </a:lnTo>
                                      <a:lnTo>
                                        <a:pt x="3372345" y="1781175"/>
                                      </a:lnTo>
                                      <a:lnTo>
                                        <a:pt x="3310496" y="1818335"/>
                                      </a:lnTo>
                                      <a:lnTo>
                                        <a:pt x="3275571" y="1822221"/>
                                      </a:lnTo>
                                      <a:lnTo>
                                        <a:pt x="3237979" y="1816227"/>
                                      </a:lnTo>
                                      <a:lnTo>
                                        <a:pt x="3198990" y="1801749"/>
                                      </a:lnTo>
                                      <a:lnTo>
                                        <a:pt x="3158858" y="1779485"/>
                                      </a:lnTo>
                                      <a:lnTo>
                                        <a:pt x="3117672" y="1749247"/>
                                      </a:lnTo>
                                      <a:lnTo>
                                        <a:pt x="3075546" y="1710817"/>
                                      </a:lnTo>
                                      <a:lnTo>
                                        <a:pt x="3037103" y="1668487"/>
                                      </a:lnTo>
                                      <a:lnTo>
                                        <a:pt x="3006966" y="1626781"/>
                                      </a:lnTo>
                                      <a:lnTo>
                                        <a:pt x="2985097" y="1585874"/>
                                      </a:lnTo>
                                      <a:lnTo>
                                        <a:pt x="2971533" y="1545971"/>
                                      </a:lnTo>
                                      <a:lnTo>
                                        <a:pt x="2966453" y="1508023"/>
                                      </a:lnTo>
                                      <a:lnTo>
                                        <a:pt x="2970441" y="1473276"/>
                                      </a:lnTo>
                                      <a:lnTo>
                                        <a:pt x="3005569" y="1413510"/>
                                      </a:lnTo>
                                      <a:lnTo>
                                        <a:pt x="3041281" y="1386420"/>
                                      </a:lnTo>
                                      <a:lnTo>
                                        <a:pt x="3079978" y="1370672"/>
                                      </a:lnTo>
                                      <a:lnTo>
                                        <a:pt x="3105010" y="1363853"/>
                                      </a:lnTo>
                                      <a:lnTo>
                                        <a:pt x="3073133" y="1298829"/>
                                      </a:lnTo>
                                      <a:lnTo>
                                        <a:pt x="3010966" y="1320634"/>
                                      </a:lnTo>
                                      <a:lnTo>
                                        <a:pt x="2955658" y="1362710"/>
                                      </a:lnTo>
                                      <a:lnTo>
                                        <a:pt x="2915945" y="1416748"/>
                                      </a:lnTo>
                                      <a:lnTo>
                                        <a:pt x="2899016" y="1478026"/>
                                      </a:lnTo>
                                      <a:lnTo>
                                        <a:pt x="2898838" y="1510906"/>
                                      </a:lnTo>
                                      <a:lnTo>
                                        <a:pt x="2903423" y="1544510"/>
                                      </a:lnTo>
                                      <a:lnTo>
                                        <a:pt x="2927845" y="1613662"/>
                                      </a:lnTo>
                                      <a:lnTo>
                                        <a:pt x="2947187" y="1649095"/>
                                      </a:lnTo>
                                      <a:lnTo>
                                        <a:pt x="2970911" y="1684299"/>
                                      </a:lnTo>
                                      <a:lnTo>
                                        <a:pt x="2998940" y="1719237"/>
                                      </a:lnTo>
                                      <a:lnTo>
                                        <a:pt x="3031223" y="1753870"/>
                                      </a:lnTo>
                                      <a:lnTo>
                                        <a:pt x="3066961" y="1787436"/>
                                      </a:lnTo>
                                      <a:lnTo>
                                        <a:pt x="3102419" y="1816481"/>
                                      </a:lnTo>
                                      <a:lnTo>
                                        <a:pt x="3137611" y="1841068"/>
                                      </a:lnTo>
                                      <a:lnTo>
                                        <a:pt x="3172574" y="1861185"/>
                                      </a:lnTo>
                                      <a:lnTo>
                                        <a:pt x="3240049" y="1887131"/>
                                      </a:lnTo>
                                      <a:lnTo>
                                        <a:pt x="3304400" y="1892681"/>
                                      </a:lnTo>
                                      <a:lnTo>
                                        <a:pt x="3334791" y="1887524"/>
                                      </a:lnTo>
                                      <a:lnTo>
                                        <a:pt x="3390887" y="1859953"/>
                                      </a:lnTo>
                                      <a:lnTo>
                                        <a:pt x="3429558" y="1824316"/>
                                      </a:lnTo>
                                      <a:lnTo>
                                        <a:pt x="3459213" y="1786255"/>
                                      </a:lnTo>
                                      <a:lnTo>
                                        <a:pt x="3478085" y="1748307"/>
                                      </a:lnTo>
                                      <a:lnTo>
                                        <a:pt x="3482962" y="173456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746119" y="1439519"/>
                                      </a:moveTo>
                                      <a:lnTo>
                                        <a:pt x="3737254" y="1388719"/>
                                      </a:lnTo>
                                      <a:lnTo>
                                        <a:pt x="3713530" y="1337665"/>
                                      </a:lnTo>
                                      <a:lnTo>
                                        <a:pt x="3677970" y="1288224"/>
                                      </a:lnTo>
                                      <a:lnTo>
                                        <a:pt x="3361296" y="969772"/>
                                      </a:lnTo>
                                      <a:lnTo>
                                        <a:pt x="3320402" y="1010666"/>
                                      </a:lnTo>
                                      <a:lnTo>
                                        <a:pt x="3615042" y="1305306"/>
                                      </a:lnTo>
                                      <a:lnTo>
                                        <a:pt x="3638385" y="1331175"/>
                                      </a:lnTo>
                                      <a:lnTo>
                                        <a:pt x="3656850" y="1357109"/>
                                      </a:lnTo>
                                      <a:lnTo>
                                        <a:pt x="3670503" y="1383131"/>
                                      </a:lnTo>
                                      <a:lnTo>
                                        <a:pt x="3679431" y="1409192"/>
                                      </a:lnTo>
                                      <a:lnTo>
                                        <a:pt x="3682568" y="1435354"/>
                                      </a:lnTo>
                                      <a:lnTo>
                                        <a:pt x="3678224" y="1460360"/>
                                      </a:lnTo>
                                      <a:lnTo>
                                        <a:pt x="3647681" y="1507236"/>
                                      </a:lnTo>
                                      <a:lnTo>
                                        <a:pt x="3602278" y="1537423"/>
                                      </a:lnTo>
                                      <a:lnTo>
                                        <a:pt x="3578021" y="1542554"/>
                                      </a:lnTo>
                                      <a:lnTo>
                                        <a:pt x="3552685" y="1541018"/>
                                      </a:lnTo>
                                      <a:lnTo>
                                        <a:pt x="3499688" y="1520304"/>
                                      </a:lnTo>
                                      <a:lnTo>
                                        <a:pt x="3444989" y="1476629"/>
                                      </a:lnTo>
                                      <a:lnTo>
                                        <a:pt x="3149714" y="1181354"/>
                                      </a:lnTo>
                                      <a:lnTo>
                                        <a:pt x="3108312" y="1222883"/>
                                      </a:lnTo>
                                      <a:lnTo>
                                        <a:pt x="3401682" y="1516126"/>
                                      </a:lnTo>
                                      <a:lnTo>
                                        <a:pt x="3439617" y="1550022"/>
                                      </a:lnTo>
                                      <a:lnTo>
                                        <a:pt x="3477971" y="1576235"/>
                                      </a:lnTo>
                                      <a:lnTo>
                                        <a:pt x="3516655" y="1594789"/>
                                      </a:lnTo>
                                      <a:lnTo>
                                        <a:pt x="3555606" y="1605661"/>
                                      </a:lnTo>
                                      <a:lnTo>
                                        <a:pt x="3593693" y="1608620"/>
                                      </a:lnTo>
                                      <a:lnTo>
                                        <a:pt x="3629558" y="1601774"/>
                                      </a:lnTo>
                                      <a:lnTo>
                                        <a:pt x="3695052" y="1559306"/>
                                      </a:lnTo>
                                      <a:lnTo>
                                        <a:pt x="3729380" y="1513763"/>
                                      </a:lnTo>
                                      <a:lnTo>
                                        <a:pt x="3744963" y="1464691"/>
                                      </a:lnTo>
                                      <a:lnTo>
                                        <a:pt x="3746119" y="143951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087990" y="1153541"/>
                                      </a:moveTo>
                                      <a:lnTo>
                                        <a:pt x="4036936" y="1102614"/>
                                      </a:lnTo>
                                      <a:lnTo>
                                        <a:pt x="3893426" y="1246124"/>
                                      </a:lnTo>
                                      <a:lnTo>
                                        <a:pt x="3489312" y="841883"/>
                                      </a:lnTo>
                                      <a:lnTo>
                                        <a:pt x="3447783" y="883285"/>
                                      </a:lnTo>
                                      <a:lnTo>
                                        <a:pt x="3903078" y="1338580"/>
                                      </a:lnTo>
                                      <a:lnTo>
                                        <a:pt x="4087990" y="1153541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392917" y="848614"/>
                                      </a:moveTo>
                                      <a:lnTo>
                                        <a:pt x="4289564" y="790067"/>
                                      </a:lnTo>
                                      <a:lnTo>
                                        <a:pt x="4106278" y="687336"/>
                                      </a:lnTo>
                                      <a:lnTo>
                                        <a:pt x="4106278" y="751598"/>
                                      </a:lnTo>
                                      <a:lnTo>
                                        <a:pt x="4002392" y="855472"/>
                                      </a:lnTo>
                                      <a:lnTo>
                                        <a:pt x="3977170" y="811720"/>
                                      </a:lnTo>
                                      <a:lnTo>
                                        <a:pt x="3927068" y="724154"/>
                                      </a:lnTo>
                                      <a:lnTo>
                                        <a:pt x="3901935" y="680466"/>
                                      </a:lnTo>
                                      <a:lnTo>
                                        <a:pt x="3871582" y="632447"/>
                                      </a:lnTo>
                                      <a:lnTo>
                                        <a:pt x="3847960" y="597916"/>
                                      </a:lnTo>
                                      <a:lnTo>
                                        <a:pt x="3853205" y="601116"/>
                                      </a:lnTo>
                                      <a:lnTo>
                                        <a:pt x="3874630" y="614553"/>
                                      </a:lnTo>
                                      <a:lnTo>
                                        <a:pt x="3883190" y="620331"/>
                                      </a:lnTo>
                                      <a:lnTo>
                                        <a:pt x="3891750" y="625983"/>
                                      </a:lnTo>
                                      <a:lnTo>
                                        <a:pt x="3900284" y="631456"/>
                                      </a:lnTo>
                                      <a:lnTo>
                                        <a:pt x="3928021" y="648296"/>
                                      </a:lnTo>
                                      <a:lnTo>
                                        <a:pt x="4106278" y="751598"/>
                                      </a:lnTo>
                                      <a:lnTo>
                                        <a:pt x="4106278" y="687336"/>
                                      </a:lnTo>
                                      <a:lnTo>
                                        <a:pt x="3946766" y="597916"/>
                                      </a:lnTo>
                                      <a:lnTo>
                                        <a:pt x="3807955" y="519430"/>
                                      </a:lnTo>
                                      <a:lnTo>
                                        <a:pt x="3770744" y="556641"/>
                                      </a:lnTo>
                                      <a:lnTo>
                                        <a:pt x="3800729" y="609625"/>
                                      </a:lnTo>
                                      <a:lnTo>
                                        <a:pt x="3821557" y="646557"/>
                                      </a:lnTo>
                                      <a:lnTo>
                                        <a:pt x="4048595" y="1052169"/>
                                      </a:lnTo>
                                      <a:lnTo>
                                        <a:pt x="4099420" y="1142111"/>
                                      </a:lnTo>
                                      <a:lnTo>
                                        <a:pt x="4141330" y="1100201"/>
                                      </a:lnTo>
                                      <a:lnTo>
                                        <a:pt x="4115790" y="1055268"/>
                                      </a:lnTo>
                                      <a:lnTo>
                                        <a:pt x="4065130" y="965187"/>
                                      </a:lnTo>
                                      <a:lnTo>
                                        <a:pt x="4039603" y="920242"/>
                                      </a:lnTo>
                                      <a:lnTo>
                                        <a:pt x="4104373" y="855472"/>
                                      </a:lnTo>
                                      <a:lnTo>
                                        <a:pt x="4169778" y="790067"/>
                                      </a:lnTo>
                                      <a:lnTo>
                                        <a:pt x="4350245" y="891413"/>
                                      </a:lnTo>
                                      <a:lnTo>
                                        <a:pt x="4392917" y="848614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542015" y="699516"/>
                                      </a:moveTo>
                                      <a:lnTo>
                                        <a:pt x="4137139" y="294767"/>
                                      </a:lnTo>
                                      <a:lnTo>
                                        <a:pt x="4239374" y="192532"/>
                                      </a:lnTo>
                                      <a:lnTo>
                                        <a:pt x="4188955" y="142240"/>
                                      </a:lnTo>
                                      <a:lnTo>
                                        <a:pt x="3942829" y="388366"/>
                                      </a:lnTo>
                                      <a:lnTo>
                                        <a:pt x="3993121" y="438658"/>
                                      </a:lnTo>
                                      <a:lnTo>
                                        <a:pt x="4095864" y="336042"/>
                                      </a:lnTo>
                                      <a:lnTo>
                                        <a:pt x="4500613" y="740918"/>
                                      </a:lnTo>
                                      <a:lnTo>
                                        <a:pt x="4542015" y="69951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786236" y="455295"/>
                                      </a:moveTo>
                                      <a:lnTo>
                                        <a:pt x="4753089" y="422148"/>
                                      </a:lnTo>
                                      <a:lnTo>
                                        <a:pt x="4702416" y="448691"/>
                                      </a:lnTo>
                                      <a:lnTo>
                                        <a:pt x="4338434" y="84582"/>
                                      </a:lnTo>
                                      <a:lnTo>
                                        <a:pt x="4364215" y="33274"/>
                                      </a:lnTo>
                                      <a:lnTo>
                                        <a:pt x="4331068" y="0"/>
                                      </a:lnTo>
                                      <a:lnTo>
                                        <a:pt x="4212323" y="118745"/>
                                      </a:lnTo>
                                      <a:lnTo>
                                        <a:pt x="4245597" y="151892"/>
                                      </a:lnTo>
                                      <a:lnTo>
                                        <a:pt x="4296905" y="126111"/>
                                      </a:lnTo>
                                      <a:lnTo>
                                        <a:pt x="4661014" y="490093"/>
                                      </a:lnTo>
                                      <a:lnTo>
                                        <a:pt x="4634471" y="540766"/>
                                      </a:lnTo>
                                      <a:lnTo>
                                        <a:pt x="4667618" y="573913"/>
                                      </a:lnTo>
                                      <a:lnTo>
                                        <a:pt x="4786236" y="455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E05C2A" id="Group 70" o:spid="_x0000_s1026" style="position:absolute;margin-left:3.6pt;margin-top:2.75pt;width:376.9pt;height:376.9pt;z-index:-16411136;mso-wrap-distance-left:0;mso-wrap-distance-right:0" coordsize="47866,4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">
                      <v:shape id="Graphic 71" o:spid="_x0000_s1027" style="position:absolute;width:47866;height:47866;visibility:visible;mso-wrap-style:square;v-text-anchor:top" coordsize="4786630,478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" path="m715505,4526026l260337,4070731r-38634,38735l478650,4366387r21691,21044l601713,4482973r-1778,1905l508050,4450854,139687,4317301,47815,4283329,,4331081r455282,455295l493382,4748149,221424,4476394r-34671,-33248l111671,4373753r1790,-1778l205613,4406087r369493,134099l667245,4574286r48260,-48260xem1000366,4195318r-5753,-65101l969251,4061968r-20028,-34798l936040,4008259r,154788l932942,4197210r-36208,60973l835837,4294251r-34163,3086l765035,4290314r-38189,-15482l687197,4251553r-41060,-31140l603745,4181348r-39065,-42406l533590,4097832r-23165,-39801l495160,4019550r-6503,-36119l492150,3949687r36538,-60439l589013,3852786r33579,-3340l658482,3856228r37922,15786l735977,3895445r41047,31191l819391,3965714r39065,42406l889647,4049166r23432,39535l928865,4126611r7175,36436l936040,4008259r-39801,-51016l863079,3922014r-35319,-33249l792543,3859873r-14948,-10427l757440,3835387r-34950,-20053l654558,3790124r-64783,-5397l559358,3789883r-55765,27152l455371,3865283r-27966,57099l422516,3953256r406,32054l438086,4051414r35636,68631l498055,4154767r28499,34836l559295,4224528r35382,33198l629932,4286631r35014,24625l699630,4331589r67792,25819l832472,4363212r30861,-4877l892568,4347388r27661,-16866l946391,4307840r9068,-10503l968463,4282287r16434,-27228l995565,4226103r4801,-30785xem1268082,3973449l863206,3568700,965314,3466592r-50419,-50419l668896,3662299r50292,50292l821804,3610102r404876,404888l1268082,3973449xem1580883,3660648l1387716,3467481r133350,-133350l1470647,3283712r-133350,133350l1176007,3255899r142113,-142113l1267828,3063367r-183642,183515l1539481,3702177r41402,-41529xem1973694,3221863r-5702,-65101l1942579,3088513r-19952,-34773l1909470,3034842r,154750l1906333,3223755r-36271,60973l1809216,3320872r-34137,3086l1738490,3316986r-38189,-15507l1660652,3278162r-41060,-31179l1577200,3207893r-39078,-42342l1506994,3124428r-23165,-39827l1468615,3046095r-6503,-36106l1465605,2976283r36538,-60490l1562468,2879382r33579,-3378l1631937,2882773r37909,15786l1709381,2921990r41047,31191l1792846,2992247r39065,42418l1863102,3075711r23432,39535l1902320,3153156r7150,36436l1909470,3034842r-39776,-51003l1836534,2948559r-35332,-33236l1765947,2886456r-14998,-10452l1730832,2861983r-34887,-20104l1628013,2816783r-64783,-5384l1532763,2816479r-55728,27114l1428750,2891891r-27966,57112l1395971,2979928r406,31991l1411541,3078022r35624,68619l1471472,3181324r28486,34824l1532750,3251073r35382,33248l1603375,3313226r34975,24600l1672958,3358134r67843,25870l1805800,3389757r30924,-4801l1865960,3374047r27660,-16866l1919846,3334512r9093,-10554l1941918,3308896r16422,-27229l1968969,3252698r4725,-30835xem2372093,2869565r-155448,-60198l2077961,2755646r3454,-12904l2084095,2729331r1803,-13932l2086724,2700909r-864,-14745l2072754,2638298r-19939,-34392l2027669,2574340r,121870l2026843,2716504r-6261,20244l2008835,2756916r-17234,20066l1942325,2826258,1773415,2657221r46990,-46990l1860283,2579649r38354,-10693l1918220,2571750r41453,22085l2000618,2634653r22822,41249l2027669,2696210r,-121870l2022652,2568956r-825,-889l1989607,2539479r-31826,-20892l1926386,2505303r-30924,-5816l1864804,2502217r-30632,10668l1803552,2531567r-30645,26721l1682229,2648839r455295,455168l2178926,3062732,1990839,2874645r48361,-48387l2056117,2809367r267716,108458l2372093,2869565xem2750172,2467229r-49784,-49657l2694825,2430589r-5994,12738l2667698,2480043r-28143,33922l2577655,2551214r-34925,3873l2505189,2549017r-39053,-14428l2426017,2512314r-41148,-30264l2342756,2443607r-38443,-42304l2274151,2359622r-21895,-40894l2238616,2278761r-5067,-37884l2237587,2206104r35192,-59804l2308390,2119211r38747,-15660l2372220,2096643r-32004,-64897l2278151,2053437r-55283,42063l2183117,2149589r-16891,61227l2166048,2243696r4585,33604l2195055,2346452r19329,35433l2238070,2417089r28029,34938l2298433,2486660r35687,33617l2369578,2549321r35217,24550l2439784,2593975r67475,25946l2571610,2625471r30391,-5157l2658097,2592743r38659,-35636l2726423,2519045r18872,-37999l2750172,2467229xem2926448,2315083r-33147,-33147l2842628,2308479,2478519,1944497r25908,-51435l2471280,1859915r-118758,118618l2385682,2011807r51435,-25908l2801099,2349881r-26543,50800l2807830,2433828r118618,-118745xem3224517,2017014r-155397,-60071l2930385,1903222r3454,-12904l2936506,1876907r1766,-13932l2939021,1848485r-813,-14720l2925305,1785874r-19990,-34443l2880093,1721777r,122009l2879267,1864080r-6261,20244l2861259,1904492r-17234,20066l2794876,1973707,2625839,1804797r46863,-46863l2712682,1727238r38379,-10706l2770644,1719326r41453,22085l2853067,1782229r22860,41249l2880093,1843786r,-122009l2875203,1716532r-825,-889l2842082,1687055r-31864,-20879l2778810,1652930r-30924,-5740l2717228,1649844r-30620,10617l2655976,1679092r-30645,26645l2534653,1796415r455295,455295l3031350,2210181,2843263,2022221r48514,-48514l2908541,1956943r267589,108458l3224517,2017014xem3482962,1734566r-49784,-49784l3427615,1697786r-5981,12738l3400590,1747139r-28245,34036l3310496,1818335r-34925,3886l3237979,1816227r-38989,-14478l3158858,1779485r-41186,-30238l3075546,1710817r-38443,-42330l3006966,1626781r-21869,-40907l2971533,1545971r-5080,-37948l2970441,1473276r35128,-59766l3041281,1386420r38697,-15748l3105010,1363853r-31877,-65024l3010966,1320634r-55308,42076l2915945,1416748r-16929,61278l2898838,1510906r4585,33604l2927845,1613662r19342,35433l2970911,1684299r28029,34938l3031223,1753870r35738,33566l3102419,1816481r35192,24587l3172574,1861185r67475,25946l3304400,1892681r30391,-5157l3390887,1859953r38671,-35637l3459213,1786255r18872,-37948l3482962,1734566xem3746119,1439519r-8865,-50800l3713530,1337665r-35560,-49441l3361296,969772r-40894,40894l3615042,1305306r23343,25869l3656850,1357109r13653,26022l3679431,1409192r3137,26162l3678224,1460360r-30543,46876l3602278,1537423r-24257,5131l3552685,1541018r-52997,-20714l3444989,1476629,3149714,1181354r-41402,41529l3401682,1516126r37935,33896l3477971,1576235r38684,18554l3555606,1605661r38087,2959l3629558,1601774r65494,-42468l3729380,1513763r15583,-49072l3746119,1439519xem4087990,1153541r-51054,-50927l3893426,1246124,3489312,841883r-41529,41402l3903078,1338580r184912,-185039xem4392917,848614l4289564,790067,4106278,687336r,64262l4002392,855472r-25222,-43752l3927068,724154r-25133,-43688l3871582,632447r-23622,-34531l3853205,601116r21425,13437l3883190,620331r8560,5652l3900284,631456r27737,16840l4106278,751598r,-64262l3946766,597916,3807955,519430r-37211,37211l3800729,609625r20828,36932l4048595,1052169r50825,89942l4141330,1100201r-25540,-44933l4065130,965187r-25527,-44945l4104373,855472r65405,-65405l4350245,891413r42672,-42799xem4542015,699516l4137139,294767,4239374,192532r-50419,-50292l3942829,388366r50292,50292l4095864,336042r404749,404876l4542015,699516xem4786236,455295r-33147,-33147l4702416,448691,4338434,84582r25781,-51308l4331068,,4212323,118745r33274,33147l4296905,126111r364109,363982l4634471,540766r33147,33147l4786236,455295xe" fillcolor="#d7d7d7" stroked="f">
                        <v:fill opacity="3289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8"/>
              </w:rPr>
              <w:t>LDB_2A</w:t>
            </w:r>
          </w:p>
          <w:p w14:paraId="10087BE8" w14:textId="77777777" w:rsidR="0024461C" w:rsidRDefault="00000000">
            <w:pPr>
              <w:pStyle w:val="TableParagraph"/>
              <w:spacing w:line="244" w:lineRule="exact"/>
              <w:ind w:left="530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was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main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travel?</w:t>
            </w:r>
          </w:p>
          <w:p w14:paraId="30861E11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  <w:tab w:val="left" w:pos="902"/>
              </w:tabs>
              <w:ind w:right="499"/>
              <w:rPr>
                <w:sz w:val="17"/>
              </w:rPr>
            </w:pPr>
            <w:r>
              <w:rPr>
                <w:sz w:val="17"/>
              </w:rPr>
              <w:t>COMMUTING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WAGED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SALARIED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JOB,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OWN/HOUSEHOLD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BUSINESS,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TRAINEESHIP,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VOLUNTEER WORK,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STUDIES</w:t>
            </w:r>
          </w:p>
          <w:p w14:paraId="243C4127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  <w:tab w:val="left" w:pos="902"/>
              </w:tabs>
              <w:ind w:right="386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TRAVEL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WAGED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SALARIED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JOB,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OWN/HOUSEHOLD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BUSINESS,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TRAINEESHIP, VOLUNTEER WORK,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STUDIES</w:t>
            </w:r>
          </w:p>
          <w:p w14:paraId="369C39E1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PRODUCTION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GOODS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(GROWING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CROPS/RAISING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ANIMALS/GATHERING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FIREWOOD/FETCHING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WATER…)</w:t>
            </w:r>
          </w:p>
          <w:p w14:paraId="226535DF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PROVISION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(SHOPPING,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DOING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LAUNDRY,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PAYING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BILLS,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ERRANDS…)</w:t>
            </w:r>
          </w:p>
          <w:p w14:paraId="1FD06A48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SOCIALISING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COMMUNITY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PARTICIPATION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RELIGIOUS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PRACTICE</w:t>
            </w:r>
          </w:p>
          <w:p w14:paraId="1989FD76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CULTURE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LEISURE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SPORTS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2"/>
                <w:sz w:val="17"/>
              </w:rPr>
              <w:t xml:space="preserve"> EXERCISE</w:t>
            </w:r>
          </w:p>
          <w:p w14:paraId="5DCD5F46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before="2"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SELF-CARE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MAINTENANCE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(MEDICAL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APPOINTMENTS,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HAIRDRESSER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SALON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VISITS,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SPA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TREATMENT…)</w:t>
            </w:r>
          </w:p>
          <w:p w14:paraId="2ACCDE3E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DROPPING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COLLECTING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ACCOMPANYING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2"/>
                <w:sz w:val="17"/>
              </w:rPr>
              <w:t xml:space="preserve"> CHILDREN</w:t>
            </w:r>
          </w:p>
          <w:p w14:paraId="1076B3E3" w14:textId="77777777" w:rsidR="0024461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99"/>
              </w:tabs>
              <w:spacing w:before="1"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DROPPING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COLLECTING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ACCOMPANYING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MEMBERS</w:t>
            </w:r>
          </w:p>
          <w:p w14:paraId="34DFCA41" w14:textId="77777777" w:rsidR="0024461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99"/>
              </w:tabs>
              <w:spacing w:line="231" w:lineRule="exact"/>
              <w:ind w:left="899" w:hanging="357"/>
              <w:rPr>
                <w:sz w:val="17"/>
              </w:rPr>
            </w:pPr>
            <w:r>
              <w:rPr>
                <w:sz w:val="17"/>
              </w:rPr>
              <w:t>DROPPING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COLLECTING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ACCOMPANYING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CHILDREN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ADULTS</w:t>
            </w:r>
          </w:p>
          <w:p w14:paraId="085F01B3" w14:textId="77777777" w:rsidR="0024461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99"/>
              </w:tabs>
              <w:spacing w:before="1" w:line="212" w:lineRule="exact"/>
              <w:ind w:left="899" w:hanging="357"/>
              <w:rPr>
                <w:sz w:val="17"/>
              </w:rPr>
            </w:pPr>
            <w:r>
              <w:rPr>
                <w:spacing w:val="-4"/>
                <w:sz w:val="17"/>
              </w:rPr>
              <w:t>OTHER</w:t>
            </w:r>
          </w:p>
        </w:tc>
      </w:tr>
      <w:tr w:rsidR="0024461C" w14:paraId="7A30E802" w14:textId="77777777">
        <w:trPr>
          <w:trHeight w:val="4291"/>
        </w:trPr>
        <w:tc>
          <w:tcPr>
            <w:tcW w:w="9630" w:type="dxa"/>
          </w:tcPr>
          <w:p w14:paraId="4A5E8CED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LDB_3</w:t>
            </w:r>
          </w:p>
          <w:p w14:paraId="2851312C" w14:textId="77777777" w:rsidR="0024461C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(LDB_1 NE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1) &amp;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(LDB_1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NE</w:t>
            </w:r>
            <w:r>
              <w:rPr>
                <w:color w:val="FF0000"/>
                <w:spacing w:val="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97)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&amp;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(LDB_1 NE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40)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&amp;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(LDB_2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08)</w:t>
            </w:r>
          </w:p>
          <w:p w14:paraId="4DD82CFD" w14:textId="77777777" w:rsidR="0024461C" w:rsidRDefault="00000000">
            <w:pPr>
              <w:pStyle w:val="TableParagraph"/>
              <w:ind w:left="544"/>
              <w:rPr>
                <w:sz w:val="18"/>
              </w:rPr>
            </w:pPr>
            <w:r>
              <w:rPr>
                <w:sz w:val="18"/>
              </w:rPr>
              <w:t>Who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[LDB_1]</w:t>
            </w:r>
            <w:r>
              <w:rPr>
                <w:sz w:val="18"/>
              </w:rPr>
              <w:t>?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That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is,</w:t>
            </w:r>
            <w:r>
              <w:rPr>
                <w:color w:val="4471C4"/>
                <w:spacing w:val="-5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close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enough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that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you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could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see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them,</w:t>
            </w:r>
            <w:r>
              <w:rPr>
                <w:color w:val="4471C4"/>
                <w:spacing w:val="-3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or</w:t>
            </w:r>
            <w:r>
              <w:rPr>
                <w:color w:val="4471C4"/>
                <w:spacing w:val="-2"/>
                <w:sz w:val="18"/>
              </w:rPr>
              <w:t xml:space="preserve"> </w:t>
            </w:r>
            <w:r>
              <w:rPr>
                <w:color w:val="4471C4"/>
                <w:sz w:val="18"/>
              </w:rPr>
              <w:t>hear them if they called for you?</w:t>
            </w:r>
          </w:p>
          <w:p w14:paraId="7942D51A" w14:textId="77777777" w:rsidR="0024461C" w:rsidRDefault="00000000">
            <w:pPr>
              <w:pStyle w:val="TableParagraph"/>
              <w:spacing w:line="244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(LDB_1 NE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1) &amp;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(LDB_1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NE</w:t>
            </w:r>
            <w:r>
              <w:rPr>
                <w:color w:val="FF0000"/>
                <w:spacing w:val="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97)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&amp;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(LDB_1 =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40)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OR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(LDB_2 =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08)</w:t>
            </w:r>
          </w:p>
          <w:p w14:paraId="13F63591" w14:textId="77777777" w:rsidR="0024461C" w:rsidRDefault="00000000">
            <w:pPr>
              <w:pStyle w:val="TableParagraph"/>
              <w:ind w:left="544"/>
              <w:rPr>
                <w:spacing w:val="-4"/>
                <w:sz w:val="18"/>
              </w:rPr>
            </w:pPr>
            <w:r>
              <w:rPr>
                <w:sz w:val="18"/>
              </w:rPr>
              <w:t>Who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travelling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you?</w:t>
            </w:r>
          </w:p>
          <w:p w14:paraId="06FC9F9D" w14:textId="77777777" w:rsidR="00900AC4" w:rsidRDefault="00900AC4">
            <w:pPr>
              <w:pStyle w:val="TableParagraph"/>
              <w:ind w:left="544"/>
              <w:rPr>
                <w:sz w:val="18"/>
              </w:rPr>
            </w:pPr>
          </w:p>
          <w:p w14:paraId="5B492255" w14:textId="77777777" w:rsidR="00900AC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5"/>
              </w:tabs>
              <w:ind w:right="3910" w:firstLine="0"/>
              <w:rPr>
                <w:sz w:val="18"/>
              </w:rPr>
            </w:pPr>
            <w:r>
              <w:rPr>
                <w:sz w:val="18"/>
              </w:rPr>
              <w:t>ALONE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(INCLUDES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STRANGERS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SETTING) </w:t>
            </w:r>
          </w:p>
          <w:p w14:paraId="5FD5BF84" w14:textId="77777777" w:rsidR="00900AC4" w:rsidRDefault="00900AC4" w:rsidP="00900AC4">
            <w:pPr>
              <w:pStyle w:val="TableParagraph"/>
              <w:tabs>
                <w:tab w:val="left" w:pos="845"/>
              </w:tabs>
              <w:ind w:left="544" w:right="3910"/>
              <w:rPr>
                <w:sz w:val="18"/>
              </w:rPr>
            </w:pPr>
          </w:p>
          <w:p w14:paraId="11812403" w14:textId="401424D4" w:rsidR="0024461C" w:rsidRDefault="00000000" w:rsidP="008171DD">
            <w:pPr>
              <w:pStyle w:val="TableParagraph"/>
              <w:tabs>
                <w:tab w:val="left" w:pos="845"/>
              </w:tabs>
              <w:ind w:left="544" w:right="3910"/>
              <w:rPr>
                <w:sz w:val="18"/>
              </w:rPr>
            </w:pPr>
            <w:r>
              <w:rPr>
                <w:color w:val="FF0000"/>
                <w:sz w:val="18"/>
              </w:rPr>
              <w:t>ALL THAT APPLY</w:t>
            </w:r>
          </w:p>
          <w:p w14:paraId="224F4881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ind w:left="827" w:hanging="283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WHOLE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(INCLUDES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>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HH</w:t>
            </w:r>
            <w:r>
              <w:rPr>
                <w:spacing w:val="-2"/>
                <w:sz w:val="17"/>
              </w:rPr>
              <w:t xml:space="preserve"> MEMBERS)</w:t>
            </w:r>
          </w:p>
          <w:p w14:paraId="569D464B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pacing w:val="-2"/>
                <w:sz w:val="18"/>
              </w:rPr>
              <w:t>SPOUSE</w:t>
            </w:r>
          </w:p>
          <w:p w14:paraId="6A9E8562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4"/>
              </w:tabs>
              <w:spacing w:line="245" w:lineRule="exact"/>
              <w:ind w:left="844" w:hanging="30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HOUSEHOLD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MEMBERS</w:t>
            </w:r>
          </w:p>
          <w:p w14:paraId="5E6FEE25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4"/>
              </w:tabs>
              <w:spacing w:line="245" w:lineRule="exact"/>
              <w:ind w:left="844" w:hanging="30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RESPONDENT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NEIGHBOURS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COLLEAGUES)</w:t>
            </w:r>
          </w:p>
          <w:p w14:paraId="070FF0B7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4"/>
              </w:tabs>
              <w:ind w:left="844" w:hanging="300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CHILD(REN)</w:t>
            </w:r>
          </w:p>
          <w:p w14:paraId="099245D8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4"/>
              </w:tabs>
              <w:spacing w:before="2" w:line="245" w:lineRule="exact"/>
              <w:ind w:left="844" w:hanging="300"/>
              <w:rPr>
                <w:sz w:val="18"/>
              </w:rPr>
            </w:pPr>
            <w:r>
              <w:rPr>
                <w:spacing w:val="-2"/>
                <w:sz w:val="18"/>
              </w:rPr>
              <w:t>GRANDCHILD(REN)</w:t>
            </w:r>
          </w:p>
          <w:p w14:paraId="4B8E2D22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4"/>
              </w:tabs>
              <w:spacing w:line="245" w:lineRule="exact"/>
              <w:ind w:left="844" w:hanging="30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CHILDREN</w:t>
            </w:r>
          </w:p>
          <w:p w14:paraId="28665E00" w14:textId="77777777" w:rsidR="0024461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44"/>
              </w:tabs>
              <w:spacing w:line="225" w:lineRule="exact"/>
              <w:ind w:left="844" w:hanging="30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CHILDREN</w:t>
            </w:r>
          </w:p>
        </w:tc>
      </w:tr>
      <w:tr w:rsidR="0024461C" w14:paraId="2367E97A" w14:textId="77777777">
        <w:trPr>
          <w:trHeight w:val="2452"/>
        </w:trPr>
        <w:tc>
          <w:tcPr>
            <w:tcW w:w="9630" w:type="dxa"/>
          </w:tcPr>
          <w:p w14:paraId="414195E7" w14:textId="77777777" w:rsidR="0024461C" w:rsidRDefault="00000000">
            <w:pPr>
              <w:pStyle w:val="TableParagraph"/>
              <w:spacing w:line="245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LDB_3 = 06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– </w:t>
            </w:r>
            <w:r>
              <w:rPr>
                <w:color w:val="FF0000"/>
                <w:spacing w:val="-5"/>
                <w:sz w:val="18"/>
              </w:rPr>
              <w:t>08</w:t>
            </w:r>
          </w:p>
          <w:p w14:paraId="0C209E74" w14:textId="77777777" w:rsidR="0024461C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LDB_3A</w:t>
            </w:r>
          </w:p>
          <w:p w14:paraId="6EC629CC" w14:textId="77777777" w:rsidR="00110631" w:rsidRDefault="00000000">
            <w:pPr>
              <w:pStyle w:val="TableParagraph"/>
              <w:spacing w:before="2"/>
              <w:ind w:left="544" w:right="6049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[is/are]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[she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they]? </w:t>
            </w:r>
          </w:p>
          <w:p w14:paraId="5A6B9251" w14:textId="20B22F1D" w:rsidR="0024461C" w:rsidRDefault="00000000">
            <w:pPr>
              <w:pStyle w:val="TableParagraph"/>
              <w:spacing w:before="2"/>
              <w:ind w:left="544" w:right="6049"/>
              <w:rPr>
                <w:sz w:val="18"/>
              </w:rPr>
            </w:pPr>
            <w:r>
              <w:rPr>
                <w:color w:val="FF0000"/>
                <w:sz w:val="18"/>
              </w:rPr>
              <w:t>ALL THAT APPLY</w:t>
            </w:r>
          </w:p>
          <w:p w14:paraId="6BD926E2" w14:textId="77777777" w:rsidR="0024461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45"/>
              </w:tabs>
              <w:spacing w:line="244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04B596CE" w14:textId="77777777" w:rsidR="0024461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 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45670320" w14:textId="77777777" w:rsidR="0024461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1BEFB580" w14:textId="77777777" w:rsidR="0024461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56129EEE" w14:textId="77777777" w:rsidR="0024461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45"/>
              </w:tabs>
              <w:ind w:left="845" w:hanging="30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OLDER</w:t>
            </w:r>
          </w:p>
        </w:tc>
      </w:tr>
    </w:tbl>
    <w:p w14:paraId="6474BF11" w14:textId="77777777" w:rsidR="0024461C" w:rsidRDefault="0024461C">
      <w:pPr>
        <w:rPr>
          <w:sz w:val="18"/>
        </w:rPr>
        <w:sectPr w:rsidR="0024461C">
          <w:pgSz w:w="11910" w:h="16840"/>
          <w:pgMar w:top="1440" w:right="600" w:bottom="280" w:left="1280" w:header="720" w:footer="720" w:gutter="0"/>
          <w:cols w:space="720"/>
        </w:sectPr>
      </w:pPr>
    </w:p>
    <w:p w14:paraId="6DD2CF88" w14:textId="77777777" w:rsidR="0024461C" w:rsidRDefault="0024461C">
      <w:pPr>
        <w:pStyle w:val="BodyText"/>
        <w:rPr>
          <w:sz w:val="2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0"/>
      </w:tblGrid>
      <w:tr w:rsidR="0024461C" w14:paraId="45A02172" w14:textId="77777777">
        <w:trPr>
          <w:trHeight w:val="4942"/>
        </w:trPr>
        <w:tc>
          <w:tcPr>
            <w:tcW w:w="9630" w:type="dxa"/>
          </w:tcPr>
          <w:p w14:paraId="4B7084E0" w14:textId="77777777" w:rsidR="0024461C" w:rsidRDefault="00000000">
            <w:pPr>
              <w:pStyle w:val="TableParagraph"/>
              <w:spacing w:line="245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LDB_1 = 4–19, 21, 24–32, 41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OR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LDB_2A =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3, 4,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8,9</w:t>
            </w:r>
          </w:p>
          <w:p w14:paraId="36A65194" w14:textId="77777777" w:rsidR="0024461C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LDB_4</w:t>
            </w:r>
          </w:p>
          <w:p w14:paraId="25946A31" w14:textId="77777777" w:rsidR="0024461C" w:rsidRDefault="00000000">
            <w:pPr>
              <w:pStyle w:val="TableParagraph"/>
              <w:spacing w:before="2"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Who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mainly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[LDB_1]</w:t>
            </w:r>
            <w:r>
              <w:rPr>
                <w:color w:val="FF0000"/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for?</w:t>
            </w:r>
          </w:p>
          <w:p w14:paraId="227E0E72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pacing w:val="-4"/>
                <w:sz w:val="17"/>
              </w:rPr>
              <w:t>SELF</w:t>
            </w:r>
          </w:p>
          <w:p w14:paraId="58FCEDF3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(INCLUDES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>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HH</w:t>
            </w:r>
            <w:r>
              <w:rPr>
                <w:spacing w:val="-2"/>
                <w:sz w:val="17"/>
              </w:rPr>
              <w:t xml:space="preserve"> MEMBERS)</w:t>
            </w:r>
          </w:p>
          <w:p w14:paraId="7A416881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pacing w:val="-2"/>
                <w:sz w:val="17"/>
              </w:rPr>
              <w:t>SPOUSE</w:t>
            </w:r>
          </w:p>
          <w:p w14:paraId="3A5305EA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MEMBER</w:t>
            </w:r>
          </w:p>
          <w:p w14:paraId="1E16AEF6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line="230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ADULTS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(E.G.,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FRIENDS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NEIGHBOURS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COLLEAGUES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STRANGERS)</w:t>
            </w:r>
          </w:p>
          <w:p w14:paraId="6742DBBF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OWN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CHILD(REN)</w:t>
            </w:r>
          </w:p>
          <w:p w14:paraId="0AF51A10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before="2" w:line="231" w:lineRule="exact"/>
              <w:ind w:left="901" w:hanging="357"/>
              <w:rPr>
                <w:sz w:val="17"/>
              </w:rPr>
            </w:pPr>
            <w:r>
              <w:rPr>
                <w:spacing w:val="-2"/>
                <w:sz w:val="17"/>
              </w:rPr>
              <w:t>GRANDCHILD(REN)</w:t>
            </w:r>
          </w:p>
          <w:p w14:paraId="77F58BF6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6880" behindDoc="1" locked="0" layoutInCell="1" allowOverlap="1" wp14:anchorId="6589625A" wp14:editId="628F0CC8">
                      <wp:simplePos x="0" y="0"/>
                      <wp:positionH relativeFrom="column">
                        <wp:posOffset>4513148</wp:posOffset>
                      </wp:positionH>
                      <wp:positionV relativeFrom="paragraph">
                        <wp:posOffset>-34950</wp:posOffset>
                      </wp:positionV>
                      <wp:extent cx="1002030" cy="1001394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2030" cy="1001394"/>
                                <a:chOff x="0" y="0"/>
                                <a:chExt cx="1002030" cy="1001394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1002030" cy="1001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2030" h="1001394">
                                      <a:moveTo>
                                        <a:pt x="577850" y="833374"/>
                                      </a:moveTo>
                                      <a:lnTo>
                                        <a:pt x="572096" y="768223"/>
                                      </a:lnTo>
                                      <a:lnTo>
                                        <a:pt x="546735" y="700024"/>
                                      </a:lnTo>
                                      <a:lnTo>
                                        <a:pt x="526732" y="665226"/>
                                      </a:lnTo>
                                      <a:lnTo>
                                        <a:pt x="513575" y="646303"/>
                                      </a:lnTo>
                                      <a:lnTo>
                                        <a:pt x="513575" y="801039"/>
                                      </a:lnTo>
                                      <a:lnTo>
                                        <a:pt x="510438" y="835202"/>
                                      </a:lnTo>
                                      <a:lnTo>
                                        <a:pt x="474218" y="896239"/>
                                      </a:lnTo>
                                      <a:lnTo>
                                        <a:pt x="413385" y="932319"/>
                                      </a:lnTo>
                                      <a:lnTo>
                                        <a:pt x="379234" y="935393"/>
                                      </a:lnTo>
                                      <a:lnTo>
                                        <a:pt x="342646" y="928370"/>
                                      </a:lnTo>
                                      <a:lnTo>
                                        <a:pt x="304431" y="912888"/>
                                      </a:lnTo>
                                      <a:lnTo>
                                        <a:pt x="264744" y="889609"/>
                                      </a:lnTo>
                                      <a:lnTo>
                                        <a:pt x="223647" y="858469"/>
                                      </a:lnTo>
                                      <a:lnTo>
                                        <a:pt x="181229" y="819404"/>
                                      </a:lnTo>
                                      <a:lnTo>
                                        <a:pt x="142163" y="776986"/>
                                      </a:lnTo>
                                      <a:lnTo>
                                        <a:pt x="111074" y="735838"/>
                                      </a:lnTo>
                                      <a:lnTo>
                                        <a:pt x="87909" y="696036"/>
                                      </a:lnTo>
                                      <a:lnTo>
                                        <a:pt x="72644" y="657606"/>
                                      </a:lnTo>
                                      <a:lnTo>
                                        <a:pt x="66141" y="621487"/>
                                      </a:lnTo>
                                      <a:lnTo>
                                        <a:pt x="69634" y="587743"/>
                                      </a:lnTo>
                                      <a:lnTo>
                                        <a:pt x="106172" y="527304"/>
                                      </a:lnTo>
                                      <a:lnTo>
                                        <a:pt x="166509" y="490842"/>
                                      </a:lnTo>
                                      <a:lnTo>
                                        <a:pt x="200126" y="487502"/>
                                      </a:lnTo>
                                      <a:lnTo>
                                        <a:pt x="236093" y="494284"/>
                                      </a:lnTo>
                                      <a:lnTo>
                                        <a:pt x="274002" y="510019"/>
                                      </a:lnTo>
                                      <a:lnTo>
                                        <a:pt x="313524" y="533450"/>
                                      </a:lnTo>
                                      <a:lnTo>
                                        <a:pt x="354533" y="564680"/>
                                      </a:lnTo>
                                      <a:lnTo>
                                        <a:pt x="396875" y="603758"/>
                                      </a:lnTo>
                                      <a:lnTo>
                                        <a:pt x="435965" y="646099"/>
                                      </a:lnTo>
                                      <a:lnTo>
                                        <a:pt x="467194" y="687108"/>
                                      </a:lnTo>
                                      <a:lnTo>
                                        <a:pt x="490664" y="726630"/>
                                      </a:lnTo>
                                      <a:lnTo>
                                        <a:pt x="506476" y="764540"/>
                                      </a:lnTo>
                                      <a:lnTo>
                                        <a:pt x="513575" y="801039"/>
                                      </a:lnTo>
                                      <a:lnTo>
                                        <a:pt x="513575" y="646303"/>
                                      </a:lnTo>
                                      <a:lnTo>
                                        <a:pt x="473824" y="595249"/>
                                      </a:lnTo>
                                      <a:lnTo>
                                        <a:pt x="440690" y="559943"/>
                                      </a:lnTo>
                                      <a:lnTo>
                                        <a:pt x="405358" y="526707"/>
                                      </a:lnTo>
                                      <a:lnTo>
                                        <a:pt x="370090" y="497865"/>
                                      </a:lnTo>
                                      <a:lnTo>
                                        <a:pt x="334937" y="473417"/>
                                      </a:lnTo>
                                      <a:lnTo>
                                        <a:pt x="299974" y="453390"/>
                                      </a:lnTo>
                                      <a:lnTo>
                                        <a:pt x="232041" y="428180"/>
                                      </a:lnTo>
                                      <a:lnTo>
                                        <a:pt x="167259" y="422783"/>
                                      </a:lnTo>
                                      <a:lnTo>
                                        <a:pt x="136842" y="427939"/>
                                      </a:lnTo>
                                      <a:lnTo>
                                        <a:pt x="81076" y="455091"/>
                                      </a:lnTo>
                                      <a:lnTo>
                                        <a:pt x="32854" y="503339"/>
                                      </a:lnTo>
                                      <a:lnTo>
                                        <a:pt x="4889" y="560438"/>
                                      </a:lnTo>
                                      <a:lnTo>
                                        <a:pt x="0" y="591312"/>
                                      </a:lnTo>
                                      <a:lnTo>
                                        <a:pt x="406" y="623366"/>
                                      </a:lnTo>
                                      <a:lnTo>
                                        <a:pt x="15570" y="689470"/>
                                      </a:lnTo>
                                      <a:lnTo>
                                        <a:pt x="51269" y="758075"/>
                                      </a:lnTo>
                                      <a:lnTo>
                                        <a:pt x="75603" y="792759"/>
                                      </a:lnTo>
                                      <a:lnTo>
                                        <a:pt x="104114" y="827557"/>
                                      </a:lnTo>
                                      <a:lnTo>
                                        <a:pt x="136906" y="862457"/>
                                      </a:lnTo>
                                      <a:lnTo>
                                        <a:pt x="172275" y="895731"/>
                                      </a:lnTo>
                                      <a:lnTo>
                                        <a:pt x="207479" y="924674"/>
                                      </a:lnTo>
                                      <a:lnTo>
                                        <a:pt x="242443" y="949312"/>
                                      </a:lnTo>
                                      <a:lnTo>
                                        <a:pt x="277114" y="969645"/>
                                      </a:lnTo>
                                      <a:lnTo>
                                        <a:pt x="344906" y="995464"/>
                                      </a:lnTo>
                                      <a:lnTo>
                                        <a:pt x="409956" y="1001268"/>
                                      </a:lnTo>
                                      <a:lnTo>
                                        <a:pt x="440817" y="996391"/>
                                      </a:lnTo>
                                      <a:lnTo>
                                        <a:pt x="470052" y="985443"/>
                                      </a:lnTo>
                                      <a:lnTo>
                                        <a:pt x="497713" y="968578"/>
                                      </a:lnTo>
                                      <a:lnTo>
                                        <a:pt x="523875" y="945896"/>
                                      </a:lnTo>
                                      <a:lnTo>
                                        <a:pt x="532942" y="935393"/>
                                      </a:lnTo>
                                      <a:lnTo>
                                        <a:pt x="545947" y="920343"/>
                                      </a:lnTo>
                                      <a:lnTo>
                                        <a:pt x="562381" y="893114"/>
                                      </a:lnTo>
                                      <a:lnTo>
                                        <a:pt x="573049" y="864158"/>
                                      </a:lnTo>
                                      <a:lnTo>
                                        <a:pt x="577850" y="833374"/>
                                      </a:lnTo>
                                      <a:close/>
                                    </a:path>
                                    <a:path w="1002030" h="1001394">
                                      <a:moveTo>
                                        <a:pt x="1001903" y="455168"/>
                                      </a:moveTo>
                                      <a:lnTo>
                                        <a:pt x="546735" y="0"/>
                                      </a:lnTo>
                                      <a:lnTo>
                                        <a:pt x="508127" y="38608"/>
                                      </a:lnTo>
                                      <a:lnTo>
                                        <a:pt x="765048" y="295529"/>
                                      </a:lnTo>
                                      <a:lnTo>
                                        <a:pt x="786650" y="316611"/>
                                      </a:lnTo>
                                      <a:lnTo>
                                        <a:pt x="888111" y="412115"/>
                                      </a:lnTo>
                                      <a:lnTo>
                                        <a:pt x="886333" y="414020"/>
                                      </a:lnTo>
                                      <a:lnTo>
                                        <a:pt x="794410" y="380047"/>
                                      </a:lnTo>
                                      <a:lnTo>
                                        <a:pt x="426046" y="246456"/>
                                      </a:lnTo>
                                      <a:lnTo>
                                        <a:pt x="334137" y="212471"/>
                                      </a:lnTo>
                                      <a:lnTo>
                                        <a:pt x="286385" y="260350"/>
                                      </a:lnTo>
                                      <a:lnTo>
                                        <a:pt x="741553" y="715518"/>
                                      </a:lnTo>
                                      <a:lnTo>
                                        <a:pt x="779780" y="677418"/>
                                      </a:lnTo>
                                      <a:lnTo>
                                        <a:pt x="525399" y="422910"/>
                                      </a:lnTo>
                                      <a:lnTo>
                                        <a:pt x="490448" y="388747"/>
                                      </a:lnTo>
                                      <a:lnTo>
                                        <a:pt x="455803" y="356108"/>
                                      </a:lnTo>
                                      <a:lnTo>
                                        <a:pt x="398018" y="303022"/>
                                      </a:lnTo>
                                      <a:lnTo>
                                        <a:pt x="399923" y="301117"/>
                                      </a:lnTo>
                                      <a:lnTo>
                                        <a:pt x="492036" y="335229"/>
                                      </a:lnTo>
                                      <a:lnTo>
                                        <a:pt x="861453" y="469328"/>
                                      </a:lnTo>
                                      <a:lnTo>
                                        <a:pt x="953643" y="503428"/>
                                      </a:lnTo>
                                      <a:lnTo>
                                        <a:pt x="1001903" y="4551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C5E77" id="Group 72" o:spid="_x0000_s1026" style="position:absolute;margin-left:355.35pt;margin-top:-2.75pt;width:78.9pt;height:78.85pt;z-index:-16409600;mso-wrap-distance-left:0;mso-wrap-distance-right:0" coordsize="10020,1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">
                      <v:shape id="Graphic 73" o:spid="_x0000_s1027" style="position:absolute;width:10020;height:10013;visibility:visible;mso-wrap-style:square;v-text-anchor:top" coordsize="1002030,100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" path="m577850,833374r-5754,-65151l546735,700024,526732,665226,513575,646303r,154736l510438,835202r-36220,61037l413385,932319r-34151,3074l342646,928370,304431,912888,264744,889609,223647,858469,181229,819404,142163,776986,111074,735838,87909,696036,72644,657606,66141,621487r3493,-33744l106172,527304r60337,-36462l200126,487502r35967,6782l274002,510019r39522,23431l354533,564680r42342,39078l435965,646099r31229,41009l490664,726630r15812,37910l513575,801039r,-154736l473824,595249,440690,559943,405358,526707,370090,497865,334937,473417,299974,453390,232041,428180r-64782,-5397l136842,427939,81076,455091,32854,503339,4889,560438,,591312r406,32054l15570,689470r35699,68605l75603,792759r28511,34798l136906,862457r35369,33274l207479,924674r34964,24638l277114,969645r67792,25819l409956,1001268r30861,-4877l470052,985443r27661,-16865l523875,945896r9067,-10503l545947,920343r16434,-27229l573049,864158r4801,-30784xem1001903,455168l546735,,508127,38608,765048,295529r21602,21082l888111,412115r-1778,1905l794410,380047,426046,246456,334137,212471r-47752,47879l741553,715518r38227,-38100l525399,422910,490448,388747,455803,356108,398018,303022r1905,-1905l492036,335229,861453,469328r92190,34100l1001903,455168xe" fillcolor="#d7d7d7" stroked="f">
                        <v:fill opacity="3289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CHILDREN</w:t>
            </w:r>
          </w:p>
          <w:p w14:paraId="22074665" w14:textId="77777777" w:rsidR="0024461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CHILDREN</w:t>
            </w:r>
          </w:p>
          <w:p w14:paraId="0C244512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WAGED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SALARIED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JOB</w:t>
            </w:r>
          </w:p>
          <w:p w14:paraId="667A75BD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OWN-BUSINESS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HOUSEHOLD/FAMILY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BUSINESS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GENERATION</w:t>
            </w:r>
          </w:p>
          <w:p w14:paraId="0303C854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6368" behindDoc="1" locked="0" layoutInCell="1" allowOverlap="1" wp14:anchorId="24EA4427" wp14:editId="4A454A6F">
                      <wp:simplePos x="0" y="0"/>
                      <wp:positionH relativeFrom="column">
                        <wp:posOffset>45681</wp:posOffset>
                      </wp:positionH>
                      <wp:positionV relativeFrom="paragraph">
                        <wp:posOffset>59791</wp:posOffset>
                      </wp:positionV>
                      <wp:extent cx="4786630" cy="4786630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6630" cy="4786630"/>
                                <a:chOff x="0" y="0"/>
                                <a:chExt cx="4786630" cy="478663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4786630" cy="478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6630" h="4786630">
                                      <a:moveTo>
                                        <a:pt x="715505" y="4526026"/>
                                      </a:moveTo>
                                      <a:lnTo>
                                        <a:pt x="260337" y="4070731"/>
                                      </a:lnTo>
                                      <a:lnTo>
                                        <a:pt x="221703" y="4109466"/>
                                      </a:lnTo>
                                      <a:lnTo>
                                        <a:pt x="478650" y="4366387"/>
                                      </a:lnTo>
                                      <a:lnTo>
                                        <a:pt x="500341" y="4387431"/>
                                      </a:lnTo>
                                      <a:lnTo>
                                        <a:pt x="601713" y="4482973"/>
                                      </a:lnTo>
                                      <a:lnTo>
                                        <a:pt x="599935" y="4484878"/>
                                      </a:lnTo>
                                      <a:lnTo>
                                        <a:pt x="508050" y="4450854"/>
                                      </a:lnTo>
                                      <a:lnTo>
                                        <a:pt x="139687" y="4317301"/>
                                      </a:lnTo>
                                      <a:lnTo>
                                        <a:pt x="47815" y="4283329"/>
                                      </a:lnTo>
                                      <a:lnTo>
                                        <a:pt x="0" y="4331081"/>
                                      </a:lnTo>
                                      <a:lnTo>
                                        <a:pt x="455282" y="4786376"/>
                                      </a:lnTo>
                                      <a:lnTo>
                                        <a:pt x="493382" y="4748149"/>
                                      </a:lnTo>
                                      <a:lnTo>
                                        <a:pt x="221424" y="4476394"/>
                                      </a:lnTo>
                                      <a:lnTo>
                                        <a:pt x="186753" y="4443146"/>
                                      </a:lnTo>
                                      <a:lnTo>
                                        <a:pt x="111671" y="4373753"/>
                                      </a:lnTo>
                                      <a:lnTo>
                                        <a:pt x="113461" y="4371975"/>
                                      </a:lnTo>
                                      <a:lnTo>
                                        <a:pt x="205613" y="4406087"/>
                                      </a:lnTo>
                                      <a:lnTo>
                                        <a:pt x="575106" y="4540186"/>
                                      </a:lnTo>
                                      <a:lnTo>
                                        <a:pt x="667245" y="4574286"/>
                                      </a:lnTo>
                                      <a:lnTo>
                                        <a:pt x="715505" y="452602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000366" y="4195318"/>
                                      </a:moveTo>
                                      <a:lnTo>
                                        <a:pt x="994613" y="4130217"/>
                                      </a:lnTo>
                                      <a:lnTo>
                                        <a:pt x="969251" y="4061968"/>
                                      </a:lnTo>
                                      <a:lnTo>
                                        <a:pt x="949223" y="4027170"/>
                                      </a:lnTo>
                                      <a:lnTo>
                                        <a:pt x="936040" y="4008259"/>
                                      </a:lnTo>
                                      <a:lnTo>
                                        <a:pt x="936040" y="4163047"/>
                                      </a:lnTo>
                                      <a:lnTo>
                                        <a:pt x="932942" y="4197210"/>
                                      </a:lnTo>
                                      <a:lnTo>
                                        <a:pt x="896734" y="4258183"/>
                                      </a:lnTo>
                                      <a:lnTo>
                                        <a:pt x="835837" y="4294251"/>
                                      </a:lnTo>
                                      <a:lnTo>
                                        <a:pt x="801674" y="4297337"/>
                                      </a:lnTo>
                                      <a:lnTo>
                                        <a:pt x="765035" y="4290314"/>
                                      </a:lnTo>
                                      <a:lnTo>
                                        <a:pt x="726846" y="4274832"/>
                                      </a:lnTo>
                                      <a:lnTo>
                                        <a:pt x="687197" y="4251553"/>
                                      </a:lnTo>
                                      <a:lnTo>
                                        <a:pt x="646137" y="4220413"/>
                                      </a:lnTo>
                                      <a:lnTo>
                                        <a:pt x="603745" y="4181348"/>
                                      </a:lnTo>
                                      <a:lnTo>
                                        <a:pt x="564680" y="4138942"/>
                                      </a:lnTo>
                                      <a:lnTo>
                                        <a:pt x="533590" y="4097832"/>
                                      </a:lnTo>
                                      <a:lnTo>
                                        <a:pt x="510425" y="4058031"/>
                                      </a:lnTo>
                                      <a:lnTo>
                                        <a:pt x="495160" y="4019550"/>
                                      </a:lnTo>
                                      <a:lnTo>
                                        <a:pt x="488657" y="3983431"/>
                                      </a:lnTo>
                                      <a:lnTo>
                                        <a:pt x="492150" y="3949687"/>
                                      </a:lnTo>
                                      <a:lnTo>
                                        <a:pt x="528688" y="3889248"/>
                                      </a:lnTo>
                                      <a:lnTo>
                                        <a:pt x="589013" y="3852786"/>
                                      </a:lnTo>
                                      <a:lnTo>
                                        <a:pt x="622592" y="3849446"/>
                                      </a:lnTo>
                                      <a:lnTo>
                                        <a:pt x="658482" y="3856228"/>
                                      </a:lnTo>
                                      <a:lnTo>
                                        <a:pt x="696404" y="3872014"/>
                                      </a:lnTo>
                                      <a:lnTo>
                                        <a:pt x="735977" y="3895445"/>
                                      </a:lnTo>
                                      <a:lnTo>
                                        <a:pt x="777024" y="3926636"/>
                                      </a:lnTo>
                                      <a:lnTo>
                                        <a:pt x="819391" y="3965714"/>
                                      </a:lnTo>
                                      <a:lnTo>
                                        <a:pt x="858456" y="4008120"/>
                                      </a:lnTo>
                                      <a:lnTo>
                                        <a:pt x="889647" y="4049166"/>
                                      </a:lnTo>
                                      <a:lnTo>
                                        <a:pt x="913079" y="4088701"/>
                                      </a:lnTo>
                                      <a:lnTo>
                                        <a:pt x="928865" y="4126611"/>
                                      </a:lnTo>
                                      <a:lnTo>
                                        <a:pt x="936040" y="4163047"/>
                                      </a:lnTo>
                                      <a:lnTo>
                                        <a:pt x="936040" y="4008259"/>
                                      </a:lnTo>
                                      <a:lnTo>
                                        <a:pt x="896239" y="3957243"/>
                                      </a:lnTo>
                                      <a:lnTo>
                                        <a:pt x="863079" y="3922014"/>
                                      </a:lnTo>
                                      <a:lnTo>
                                        <a:pt x="827760" y="3888765"/>
                                      </a:lnTo>
                                      <a:lnTo>
                                        <a:pt x="792543" y="3859873"/>
                                      </a:lnTo>
                                      <a:lnTo>
                                        <a:pt x="777595" y="3849446"/>
                                      </a:lnTo>
                                      <a:lnTo>
                                        <a:pt x="757440" y="3835387"/>
                                      </a:lnTo>
                                      <a:lnTo>
                                        <a:pt x="722490" y="3815334"/>
                                      </a:lnTo>
                                      <a:lnTo>
                                        <a:pt x="654558" y="3790124"/>
                                      </a:lnTo>
                                      <a:lnTo>
                                        <a:pt x="589775" y="3784727"/>
                                      </a:lnTo>
                                      <a:lnTo>
                                        <a:pt x="559358" y="3789883"/>
                                      </a:lnTo>
                                      <a:lnTo>
                                        <a:pt x="503593" y="3817035"/>
                                      </a:lnTo>
                                      <a:lnTo>
                                        <a:pt x="455371" y="3865283"/>
                                      </a:lnTo>
                                      <a:lnTo>
                                        <a:pt x="427405" y="3922382"/>
                                      </a:lnTo>
                                      <a:lnTo>
                                        <a:pt x="422516" y="3953256"/>
                                      </a:lnTo>
                                      <a:lnTo>
                                        <a:pt x="422922" y="3985310"/>
                                      </a:lnTo>
                                      <a:lnTo>
                                        <a:pt x="438086" y="4051414"/>
                                      </a:lnTo>
                                      <a:lnTo>
                                        <a:pt x="473722" y="4120045"/>
                                      </a:lnTo>
                                      <a:lnTo>
                                        <a:pt x="498055" y="4154767"/>
                                      </a:lnTo>
                                      <a:lnTo>
                                        <a:pt x="526554" y="4189603"/>
                                      </a:lnTo>
                                      <a:lnTo>
                                        <a:pt x="559295" y="4224528"/>
                                      </a:lnTo>
                                      <a:lnTo>
                                        <a:pt x="594677" y="4257726"/>
                                      </a:lnTo>
                                      <a:lnTo>
                                        <a:pt x="629932" y="4286631"/>
                                      </a:lnTo>
                                      <a:lnTo>
                                        <a:pt x="664946" y="4311256"/>
                                      </a:lnTo>
                                      <a:lnTo>
                                        <a:pt x="699630" y="4331589"/>
                                      </a:lnTo>
                                      <a:lnTo>
                                        <a:pt x="767422" y="4357408"/>
                                      </a:lnTo>
                                      <a:lnTo>
                                        <a:pt x="832472" y="4363212"/>
                                      </a:lnTo>
                                      <a:lnTo>
                                        <a:pt x="863333" y="4358335"/>
                                      </a:lnTo>
                                      <a:lnTo>
                                        <a:pt x="892568" y="4347388"/>
                                      </a:lnTo>
                                      <a:lnTo>
                                        <a:pt x="920229" y="4330522"/>
                                      </a:lnTo>
                                      <a:lnTo>
                                        <a:pt x="946391" y="4307840"/>
                                      </a:lnTo>
                                      <a:lnTo>
                                        <a:pt x="955459" y="4297337"/>
                                      </a:lnTo>
                                      <a:lnTo>
                                        <a:pt x="968463" y="4282287"/>
                                      </a:lnTo>
                                      <a:lnTo>
                                        <a:pt x="984897" y="4255059"/>
                                      </a:lnTo>
                                      <a:lnTo>
                                        <a:pt x="995565" y="4226103"/>
                                      </a:lnTo>
                                      <a:lnTo>
                                        <a:pt x="1000366" y="4195318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268082" y="3973449"/>
                                      </a:moveTo>
                                      <a:lnTo>
                                        <a:pt x="863206" y="3568700"/>
                                      </a:lnTo>
                                      <a:lnTo>
                                        <a:pt x="965314" y="3466592"/>
                                      </a:lnTo>
                                      <a:lnTo>
                                        <a:pt x="914895" y="3416173"/>
                                      </a:lnTo>
                                      <a:lnTo>
                                        <a:pt x="668896" y="3662299"/>
                                      </a:lnTo>
                                      <a:lnTo>
                                        <a:pt x="719188" y="3712591"/>
                                      </a:lnTo>
                                      <a:lnTo>
                                        <a:pt x="821804" y="3610102"/>
                                      </a:lnTo>
                                      <a:lnTo>
                                        <a:pt x="1226680" y="4014990"/>
                                      </a:lnTo>
                                      <a:lnTo>
                                        <a:pt x="1268082" y="397344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580883" y="3660648"/>
                                      </a:moveTo>
                                      <a:lnTo>
                                        <a:pt x="1387716" y="3467481"/>
                                      </a:lnTo>
                                      <a:lnTo>
                                        <a:pt x="1521066" y="3334131"/>
                                      </a:lnTo>
                                      <a:lnTo>
                                        <a:pt x="1470647" y="3283712"/>
                                      </a:lnTo>
                                      <a:lnTo>
                                        <a:pt x="1337297" y="3417062"/>
                                      </a:lnTo>
                                      <a:lnTo>
                                        <a:pt x="1176007" y="3255899"/>
                                      </a:lnTo>
                                      <a:lnTo>
                                        <a:pt x="1318120" y="3113786"/>
                                      </a:lnTo>
                                      <a:lnTo>
                                        <a:pt x="1267828" y="3063367"/>
                                      </a:lnTo>
                                      <a:lnTo>
                                        <a:pt x="1084186" y="3246882"/>
                                      </a:lnTo>
                                      <a:lnTo>
                                        <a:pt x="1539481" y="3702177"/>
                                      </a:lnTo>
                                      <a:lnTo>
                                        <a:pt x="1580883" y="3660648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973694" y="3221863"/>
                                      </a:moveTo>
                                      <a:lnTo>
                                        <a:pt x="1967992" y="3156762"/>
                                      </a:lnTo>
                                      <a:lnTo>
                                        <a:pt x="1942579" y="3088513"/>
                                      </a:lnTo>
                                      <a:lnTo>
                                        <a:pt x="1922627" y="3053740"/>
                                      </a:lnTo>
                                      <a:lnTo>
                                        <a:pt x="1909470" y="3034842"/>
                                      </a:lnTo>
                                      <a:lnTo>
                                        <a:pt x="1909470" y="3189592"/>
                                      </a:lnTo>
                                      <a:lnTo>
                                        <a:pt x="1906333" y="3223755"/>
                                      </a:lnTo>
                                      <a:lnTo>
                                        <a:pt x="1870062" y="3284728"/>
                                      </a:lnTo>
                                      <a:lnTo>
                                        <a:pt x="1809216" y="3320872"/>
                                      </a:lnTo>
                                      <a:lnTo>
                                        <a:pt x="1775079" y="3323958"/>
                                      </a:lnTo>
                                      <a:lnTo>
                                        <a:pt x="1738490" y="3316986"/>
                                      </a:lnTo>
                                      <a:lnTo>
                                        <a:pt x="1700301" y="3301479"/>
                                      </a:lnTo>
                                      <a:lnTo>
                                        <a:pt x="1660652" y="3278162"/>
                                      </a:lnTo>
                                      <a:lnTo>
                                        <a:pt x="1619592" y="3246983"/>
                                      </a:lnTo>
                                      <a:lnTo>
                                        <a:pt x="1577200" y="3207893"/>
                                      </a:lnTo>
                                      <a:lnTo>
                                        <a:pt x="1538122" y="3165551"/>
                                      </a:lnTo>
                                      <a:lnTo>
                                        <a:pt x="1506994" y="3124428"/>
                                      </a:lnTo>
                                      <a:lnTo>
                                        <a:pt x="1483829" y="3084601"/>
                                      </a:lnTo>
                                      <a:lnTo>
                                        <a:pt x="1468615" y="3046095"/>
                                      </a:lnTo>
                                      <a:lnTo>
                                        <a:pt x="1462112" y="3009989"/>
                                      </a:lnTo>
                                      <a:lnTo>
                                        <a:pt x="1465605" y="2976283"/>
                                      </a:lnTo>
                                      <a:lnTo>
                                        <a:pt x="1502143" y="2915793"/>
                                      </a:lnTo>
                                      <a:lnTo>
                                        <a:pt x="1562468" y="2879382"/>
                                      </a:lnTo>
                                      <a:lnTo>
                                        <a:pt x="1596047" y="2876004"/>
                                      </a:lnTo>
                                      <a:lnTo>
                                        <a:pt x="1631937" y="2882773"/>
                                      </a:lnTo>
                                      <a:lnTo>
                                        <a:pt x="1669846" y="2898559"/>
                                      </a:lnTo>
                                      <a:lnTo>
                                        <a:pt x="1709381" y="2921990"/>
                                      </a:lnTo>
                                      <a:lnTo>
                                        <a:pt x="1750428" y="2953181"/>
                                      </a:lnTo>
                                      <a:lnTo>
                                        <a:pt x="1792846" y="2992247"/>
                                      </a:lnTo>
                                      <a:lnTo>
                                        <a:pt x="1831911" y="3034665"/>
                                      </a:lnTo>
                                      <a:lnTo>
                                        <a:pt x="1863102" y="3075711"/>
                                      </a:lnTo>
                                      <a:lnTo>
                                        <a:pt x="1886534" y="3115246"/>
                                      </a:lnTo>
                                      <a:lnTo>
                                        <a:pt x="1902320" y="3153156"/>
                                      </a:lnTo>
                                      <a:lnTo>
                                        <a:pt x="1909470" y="3189592"/>
                                      </a:lnTo>
                                      <a:lnTo>
                                        <a:pt x="1909470" y="3034842"/>
                                      </a:lnTo>
                                      <a:lnTo>
                                        <a:pt x="1869694" y="2983839"/>
                                      </a:lnTo>
                                      <a:lnTo>
                                        <a:pt x="1836534" y="2948559"/>
                                      </a:lnTo>
                                      <a:lnTo>
                                        <a:pt x="1801202" y="2915323"/>
                                      </a:lnTo>
                                      <a:lnTo>
                                        <a:pt x="1765947" y="2886456"/>
                                      </a:lnTo>
                                      <a:lnTo>
                                        <a:pt x="1750949" y="2876004"/>
                                      </a:lnTo>
                                      <a:lnTo>
                                        <a:pt x="1730832" y="2861983"/>
                                      </a:lnTo>
                                      <a:lnTo>
                                        <a:pt x="1695945" y="2841879"/>
                                      </a:lnTo>
                                      <a:lnTo>
                                        <a:pt x="1628013" y="2816783"/>
                                      </a:lnTo>
                                      <a:lnTo>
                                        <a:pt x="1563230" y="2811399"/>
                                      </a:lnTo>
                                      <a:lnTo>
                                        <a:pt x="1532763" y="2816479"/>
                                      </a:lnTo>
                                      <a:lnTo>
                                        <a:pt x="1477035" y="2843593"/>
                                      </a:lnTo>
                                      <a:lnTo>
                                        <a:pt x="1428750" y="2891891"/>
                                      </a:lnTo>
                                      <a:lnTo>
                                        <a:pt x="1400784" y="2949003"/>
                                      </a:lnTo>
                                      <a:lnTo>
                                        <a:pt x="1395971" y="2979928"/>
                                      </a:lnTo>
                                      <a:lnTo>
                                        <a:pt x="1396377" y="3011919"/>
                                      </a:lnTo>
                                      <a:lnTo>
                                        <a:pt x="1411541" y="3078022"/>
                                      </a:lnTo>
                                      <a:lnTo>
                                        <a:pt x="1447165" y="3146641"/>
                                      </a:lnTo>
                                      <a:lnTo>
                                        <a:pt x="1471472" y="3181324"/>
                                      </a:lnTo>
                                      <a:lnTo>
                                        <a:pt x="1499958" y="3216148"/>
                                      </a:lnTo>
                                      <a:lnTo>
                                        <a:pt x="1532750" y="3251073"/>
                                      </a:lnTo>
                                      <a:lnTo>
                                        <a:pt x="1568132" y="3284321"/>
                                      </a:lnTo>
                                      <a:lnTo>
                                        <a:pt x="1603375" y="3313226"/>
                                      </a:lnTo>
                                      <a:lnTo>
                                        <a:pt x="1638350" y="3337826"/>
                                      </a:lnTo>
                                      <a:lnTo>
                                        <a:pt x="1672958" y="3358134"/>
                                      </a:lnTo>
                                      <a:lnTo>
                                        <a:pt x="1740801" y="3384004"/>
                                      </a:lnTo>
                                      <a:lnTo>
                                        <a:pt x="1805800" y="3389757"/>
                                      </a:lnTo>
                                      <a:lnTo>
                                        <a:pt x="1836724" y="3384956"/>
                                      </a:lnTo>
                                      <a:lnTo>
                                        <a:pt x="1865960" y="3374047"/>
                                      </a:lnTo>
                                      <a:lnTo>
                                        <a:pt x="1893620" y="3357181"/>
                                      </a:lnTo>
                                      <a:lnTo>
                                        <a:pt x="1919846" y="3334512"/>
                                      </a:lnTo>
                                      <a:lnTo>
                                        <a:pt x="1928939" y="3323958"/>
                                      </a:lnTo>
                                      <a:lnTo>
                                        <a:pt x="1941918" y="3308896"/>
                                      </a:lnTo>
                                      <a:lnTo>
                                        <a:pt x="1958340" y="3281667"/>
                                      </a:lnTo>
                                      <a:lnTo>
                                        <a:pt x="1968969" y="3252698"/>
                                      </a:lnTo>
                                      <a:lnTo>
                                        <a:pt x="1973694" y="3221863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372093" y="2869565"/>
                                      </a:moveTo>
                                      <a:lnTo>
                                        <a:pt x="2216645" y="2809367"/>
                                      </a:lnTo>
                                      <a:lnTo>
                                        <a:pt x="2077961" y="2755646"/>
                                      </a:lnTo>
                                      <a:lnTo>
                                        <a:pt x="2081415" y="2742742"/>
                                      </a:lnTo>
                                      <a:lnTo>
                                        <a:pt x="2084095" y="2729331"/>
                                      </a:lnTo>
                                      <a:lnTo>
                                        <a:pt x="2085898" y="2715399"/>
                                      </a:lnTo>
                                      <a:lnTo>
                                        <a:pt x="2086724" y="2700909"/>
                                      </a:lnTo>
                                      <a:lnTo>
                                        <a:pt x="2085860" y="2686164"/>
                                      </a:lnTo>
                                      <a:lnTo>
                                        <a:pt x="2072754" y="2638298"/>
                                      </a:lnTo>
                                      <a:lnTo>
                                        <a:pt x="2052815" y="2603906"/>
                                      </a:lnTo>
                                      <a:lnTo>
                                        <a:pt x="2027669" y="2574340"/>
                                      </a:lnTo>
                                      <a:lnTo>
                                        <a:pt x="2027669" y="2696210"/>
                                      </a:lnTo>
                                      <a:lnTo>
                                        <a:pt x="2026843" y="2716504"/>
                                      </a:lnTo>
                                      <a:lnTo>
                                        <a:pt x="2020582" y="2736748"/>
                                      </a:lnTo>
                                      <a:lnTo>
                                        <a:pt x="2008835" y="2756916"/>
                                      </a:lnTo>
                                      <a:lnTo>
                                        <a:pt x="1991601" y="2776982"/>
                                      </a:lnTo>
                                      <a:lnTo>
                                        <a:pt x="1942325" y="2826258"/>
                                      </a:lnTo>
                                      <a:lnTo>
                                        <a:pt x="1773415" y="2657221"/>
                                      </a:lnTo>
                                      <a:lnTo>
                                        <a:pt x="1820405" y="2610231"/>
                                      </a:lnTo>
                                      <a:lnTo>
                                        <a:pt x="1860283" y="2579649"/>
                                      </a:lnTo>
                                      <a:lnTo>
                                        <a:pt x="1898637" y="2568956"/>
                                      </a:lnTo>
                                      <a:lnTo>
                                        <a:pt x="1918220" y="2571750"/>
                                      </a:lnTo>
                                      <a:lnTo>
                                        <a:pt x="1959673" y="2593835"/>
                                      </a:lnTo>
                                      <a:lnTo>
                                        <a:pt x="2000618" y="2634653"/>
                                      </a:lnTo>
                                      <a:lnTo>
                                        <a:pt x="2023440" y="2675902"/>
                                      </a:lnTo>
                                      <a:lnTo>
                                        <a:pt x="2027669" y="2696210"/>
                                      </a:lnTo>
                                      <a:lnTo>
                                        <a:pt x="2027669" y="2574340"/>
                                      </a:lnTo>
                                      <a:lnTo>
                                        <a:pt x="2022652" y="2568956"/>
                                      </a:lnTo>
                                      <a:lnTo>
                                        <a:pt x="2021827" y="2568067"/>
                                      </a:lnTo>
                                      <a:lnTo>
                                        <a:pt x="1989607" y="2539479"/>
                                      </a:lnTo>
                                      <a:lnTo>
                                        <a:pt x="1957781" y="2518587"/>
                                      </a:lnTo>
                                      <a:lnTo>
                                        <a:pt x="1926386" y="2505303"/>
                                      </a:lnTo>
                                      <a:lnTo>
                                        <a:pt x="1895462" y="2499487"/>
                                      </a:lnTo>
                                      <a:lnTo>
                                        <a:pt x="1864804" y="2502217"/>
                                      </a:lnTo>
                                      <a:lnTo>
                                        <a:pt x="1834172" y="2512885"/>
                                      </a:lnTo>
                                      <a:lnTo>
                                        <a:pt x="1803552" y="2531567"/>
                                      </a:lnTo>
                                      <a:lnTo>
                                        <a:pt x="1772907" y="2558288"/>
                                      </a:lnTo>
                                      <a:lnTo>
                                        <a:pt x="1682229" y="2648839"/>
                                      </a:lnTo>
                                      <a:lnTo>
                                        <a:pt x="2137524" y="3104007"/>
                                      </a:lnTo>
                                      <a:lnTo>
                                        <a:pt x="2178926" y="3062732"/>
                                      </a:lnTo>
                                      <a:lnTo>
                                        <a:pt x="1990839" y="2874645"/>
                                      </a:lnTo>
                                      <a:lnTo>
                                        <a:pt x="2039200" y="2826258"/>
                                      </a:lnTo>
                                      <a:lnTo>
                                        <a:pt x="2056117" y="2809367"/>
                                      </a:lnTo>
                                      <a:lnTo>
                                        <a:pt x="2323833" y="2917825"/>
                                      </a:lnTo>
                                      <a:lnTo>
                                        <a:pt x="2372093" y="2869565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750172" y="2467229"/>
                                      </a:moveTo>
                                      <a:lnTo>
                                        <a:pt x="2700388" y="2417572"/>
                                      </a:lnTo>
                                      <a:lnTo>
                                        <a:pt x="2694825" y="2430589"/>
                                      </a:lnTo>
                                      <a:lnTo>
                                        <a:pt x="2688831" y="2443327"/>
                                      </a:lnTo>
                                      <a:lnTo>
                                        <a:pt x="2667698" y="2480043"/>
                                      </a:lnTo>
                                      <a:lnTo>
                                        <a:pt x="2639555" y="2513965"/>
                                      </a:lnTo>
                                      <a:lnTo>
                                        <a:pt x="2577655" y="2551214"/>
                                      </a:lnTo>
                                      <a:lnTo>
                                        <a:pt x="2542730" y="2555087"/>
                                      </a:lnTo>
                                      <a:lnTo>
                                        <a:pt x="2505189" y="2549017"/>
                                      </a:lnTo>
                                      <a:lnTo>
                                        <a:pt x="2466136" y="2534589"/>
                                      </a:lnTo>
                                      <a:lnTo>
                                        <a:pt x="2426017" y="2512314"/>
                                      </a:lnTo>
                                      <a:lnTo>
                                        <a:pt x="2384869" y="2482050"/>
                                      </a:lnTo>
                                      <a:lnTo>
                                        <a:pt x="2342756" y="2443607"/>
                                      </a:lnTo>
                                      <a:lnTo>
                                        <a:pt x="2304313" y="2401303"/>
                                      </a:lnTo>
                                      <a:lnTo>
                                        <a:pt x="2274151" y="2359622"/>
                                      </a:lnTo>
                                      <a:lnTo>
                                        <a:pt x="2252256" y="2318728"/>
                                      </a:lnTo>
                                      <a:lnTo>
                                        <a:pt x="2238616" y="2278761"/>
                                      </a:lnTo>
                                      <a:lnTo>
                                        <a:pt x="2233549" y="2240877"/>
                                      </a:lnTo>
                                      <a:lnTo>
                                        <a:pt x="2237587" y="2206104"/>
                                      </a:lnTo>
                                      <a:lnTo>
                                        <a:pt x="2272779" y="2146300"/>
                                      </a:lnTo>
                                      <a:lnTo>
                                        <a:pt x="2308390" y="2119211"/>
                                      </a:lnTo>
                                      <a:lnTo>
                                        <a:pt x="2347137" y="2103551"/>
                                      </a:lnTo>
                                      <a:lnTo>
                                        <a:pt x="2372220" y="2096643"/>
                                      </a:lnTo>
                                      <a:lnTo>
                                        <a:pt x="2340216" y="2031746"/>
                                      </a:lnTo>
                                      <a:lnTo>
                                        <a:pt x="2278151" y="2053437"/>
                                      </a:lnTo>
                                      <a:lnTo>
                                        <a:pt x="2222868" y="2095500"/>
                                      </a:lnTo>
                                      <a:lnTo>
                                        <a:pt x="2183117" y="2149589"/>
                                      </a:lnTo>
                                      <a:lnTo>
                                        <a:pt x="2166226" y="2210816"/>
                                      </a:lnTo>
                                      <a:lnTo>
                                        <a:pt x="2166048" y="2243696"/>
                                      </a:lnTo>
                                      <a:lnTo>
                                        <a:pt x="2170633" y="2277300"/>
                                      </a:lnTo>
                                      <a:lnTo>
                                        <a:pt x="2195055" y="2346452"/>
                                      </a:lnTo>
                                      <a:lnTo>
                                        <a:pt x="2214384" y="2381885"/>
                                      </a:lnTo>
                                      <a:lnTo>
                                        <a:pt x="2238070" y="2417089"/>
                                      </a:lnTo>
                                      <a:lnTo>
                                        <a:pt x="2266099" y="2452027"/>
                                      </a:lnTo>
                                      <a:lnTo>
                                        <a:pt x="2298433" y="2486660"/>
                                      </a:lnTo>
                                      <a:lnTo>
                                        <a:pt x="2334120" y="2520277"/>
                                      </a:lnTo>
                                      <a:lnTo>
                                        <a:pt x="2369578" y="2549321"/>
                                      </a:lnTo>
                                      <a:lnTo>
                                        <a:pt x="2404795" y="2573871"/>
                                      </a:lnTo>
                                      <a:lnTo>
                                        <a:pt x="2439784" y="2593975"/>
                                      </a:lnTo>
                                      <a:lnTo>
                                        <a:pt x="2507259" y="2619921"/>
                                      </a:lnTo>
                                      <a:lnTo>
                                        <a:pt x="2571610" y="2625471"/>
                                      </a:lnTo>
                                      <a:lnTo>
                                        <a:pt x="2602001" y="2620314"/>
                                      </a:lnTo>
                                      <a:lnTo>
                                        <a:pt x="2658097" y="2592743"/>
                                      </a:lnTo>
                                      <a:lnTo>
                                        <a:pt x="2696756" y="2557107"/>
                                      </a:lnTo>
                                      <a:lnTo>
                                        <a:pt x="2726423" y="2519045"/>
                                      </a:lnTo>
                                      <a:lnTo>
                                        <a:pt x="2745295" y="2481046"/>
                                      </a:lnTo>
                                      <a:lnTo>
                                        <a:pt x="2750172" y="246722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926448" y="2315083"/>
                                      </a:moveTo>
                                      <a:lnTo>
                                        <a:pt x="2893301" y="2281936"/>
                                      </a:lnTo>
                                      <a:lnTo>
                                        <a:pt x="2842628" y="2308479"/>
                                      </a:lnTo>
                                      <a:lnTo>
                                        <a:pt x="2478519" y="1944497"/>
                                      </a:lnTo>
                                      <a:lnTo>
                                        <a:pt x="2504427" y="1893062"/>
                                      </a:lnTo>
                                      <a:lnTo>
                                        <a:pt x="2471280" y="1859915"/>
                                      </a:lnTo>
                                      <a:lnTo>
                                        <a:pt x="2352522" y="1978533"/>
                                      </a:lnTo>
                                      <a:lnTo>
                                        <a:pt x="2385682" y="2011807"/>
                                      </a:lnTo>
                                      <a:lnTo>
                                        <a:pt x="2437117" y="1985899"/>
                                      </a:lnTo>
                                      <a:lnTo>
                                        <a:pt x="2801099" y="2349881"/>
                                      </a:lnTo>
                                      <a:lnTo>
                                        <a:pt x="2774556" y="2400681"/>
                                      </a:lnTo>
                                      <a:lnTo>
                                        <a:pt x="2807830" y="2433828"/>
                                      </a:lnTo>
                                      <a:lnTo>
                                        <a:pt x="2926448" y="2315083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224517" y="2017014"/>
                                      </a:moveTo>
                                      <a:lnTo>
                                        <a:pt x="3069120" y="1956943"/>
                                      </a:lnTo>
                                      <a:lnTo>
                                        <a:pt x="2930385" y="1903222"/>
                                      </a:lnTo>
                                      <a:lnTo>
                                        <a:pt x="2933839" y="1890318"/>
                                      </a:lnTo>
                                      <a:lnTo>
                                        <a:pt x="2936506" y="1876907"/>
                                      </a:lnTo>
                                      <a:lnTo>
                                        <a:pt x="2938272" y="1862975"/>
                                      </a:lnTo>
                                      <a:lnTo>
                                        <a:pt x="2939021" y="1848485"/>
                                      </a:lnTo>
                                      <a:lnTo>
                                        <a:pt x="2938208" y="1833765"/>
                                      </a:lnTo>
                                      <a:lnTo>
                                        <a:pt x="2925305" y="1785874"/>
                                      </a:lnTo>
                                      <a:lnTo>
                                        <a:pt x="2905315" y="1751431"/>
                                      </a:lnTo>
                                      <a:lnTo>
                                        <a:pt x="2880093" y="1721777"/>
                                      </a:lnTo>
                                      <a:lnTo>
                                        <a:pt x="2880093" y="1843786"/>
                                      </a:lnTo>
                                      <a:lnTo>
                                        <a:pt x="2879267" y="1864080"/>
                                      </a:lnTo>
                                      <a:lnTo>
                                        <a:pt x="2873006" y="1884324"/>
                                      </a:lnTo>
                                      <a:lnTo>
                                        <a:pt x="2861259" y="1904492"/>
                                      </a:lnTo>
                                      <a:lnTo>
                                        <a:pt x="2844025" y="1924558"/>
                                      </a:lnTo>
                                      <a:lnTo>
                                        <a:pt x="2794876" y="1973707"/>
                                      </a:lnTo>
                                      <a:lnTo>
                                        <a:pt x="2625839" y="1804797"/>
                                      </a:lnTo>
                                      <a:lnTo>
                                        <a:pt x="2672702" y="1757934"/>
                                      </a:lnTo>
                                      <a:lnTo>
                                        <a:pt x="2712682" y="1727238"/>
                                      </a:lnTo>
                                      <a:lnTo>
                                        <a:pt x="2751061" y="1716532"/>
                                      </a:lnTo>
                                      <a:lnTo>
                                        <a:pt x="2770644" y="1719326"/>
                                      </a:lnTo>
                                      <a:lnTo>
                                        <a:pt x="2812097" y="1741411"/>
                                      </a:lnTo>
                                      <a:lnTo>
                                        <a:pt x="2853067" y="1782229"/>
                                      </a:lnTo>
                                      <a:lnTo>
                                        <a:pt x="2875927" y="1823478"/>
                                      </a:lnTo>
                                      <a:lnTo>
                                        <a:pt x="2880093" y="1843786"/>
                                      </a:lnTo>
                                      <a:lnTo>
                                        <a:pt x="2880093" y="1721777"/>
                                      </a:lnTo>
                                      <a:lnTo>
                                        <a:pt x="2875203" y="1716532"/>
                                      </a:lnTo>
                                      <a:lnTo>
                                        <a:pt x="2874378" y="1715643"/>
                                      </a:lnTo>
                                      <a:lnTo>
                                        <a:pt x="2842082" y="1687055"/>
                                      </a:lnTo>
                                      <a:lnTo>
                                        <a:pt x="2810218" y="1666176"/>
                                      </a:lnTo>
                                      <a:lnTo>
                                        <a:pt x="2778810" y="1652930"/>
                                      </a:lnTo>
                                      <a:lnTo>
                                        <a:pt x="2747886" y="1647190"/>
                                      </a:lnTo>
                                      <a:lnTo>
                                        <a:pt x="2717228" y="1649844"/>
                                      </a:lnTo>
                                      <a:lnTo>
                                        <a:pt x="2686608" y="1660461"/>
                                      </a:lnTo>
                                      <a:lnTo>
                                        <a:pt x="2655976" y="1679092"/>
                                      </a:lnTo>
                                      <a:lnTo>
                                        <a:pt x="2625331" y="1705737"/>
                                      </a:lnTo>
                                      <a:lnTo>
                                        <a:pt x="2534653" y="1796415"/>
                                      </a:lnTo>
                                      <a:lnTo>
                                        <a:pt x="2989948" y="2251710"/>
                                      </a:lnTo>
                                      <a:lnTo>
                                        <a:pt x="3031350" y="2210181"/>
                                      </a:lnTo>
                                      <a:lnTo>
                                        <a:pt x="2843263" y="2022221"/>
                                      </a:lnTo>
                                      <a:lnTo>
                                        <a:pt x="2891777" y="1973707"/>
                                      </a:lnTo>
                                      <a:lnTo>
                                        <a:pt x="2908541" y="1956943"/>
                                      </a:lnTo>
                                      <a:lnTo>
                                        <a:pt x="3176130" y="2065401"/>
                                      </a:lnTo>
                                      <a:lnTo>
                                        <a:pt x="3224517" y="2017014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482962" y="1734566"/>
                                      </a:moveTo>
                                      <a:lnTo>
                                        <a:pt x="3433178" y="1684782"/>
                                      </a:lnTo>
                                      <a:lnTo>
                                        <a:pt x="3427615" y="1697786"/>
                                      </a:lnTo>
                                      <a:lnTo>
                                        <a:pt x="3421634" y="1710524"/>
                                      </a:lnTo>
                                      <a:lnTo>
                                        <a:pt x="3400590" y="1747139"/>
                                      </a:lnTo>
                                      <a:lnTo>
                                        <a:pt x="3372345" y="1781175"/>
                                      </a:lnTo>
                                      <a:lnTo>
                                        <a:pt x="3310496" y="1818335"/>
                                      </a:lnTo>
                                      <a:lnTo>
                                        <a:pt x="3275571" y="1822221"/>
                                      </a:lnTo>
                                      <a:lnTo>
                                        <a:pt x="3237979" y="1816227"/>
                                      </a:lnTo>
                                      <a:lnTo>
                                        <a:pt x="3198990" y="1801749"/>
                                      </a:lnTo>
                                      <a:lnTo>
                                        <a:pt x="3158858" y="1779485"/>
                                      </a:lnTo>
                                      <a:lnTo>
                                        <a:pt x="3117672" y="1749247"/>
                                      </a:lnTo>
                                      <a:lnTo>
                                        <a:pt x="3075546" y="1710817"/>
                                      </a:lnTo>
                                      <a:lnTo>
                                        <a:pt x="3037103" y="1668487"/>
                                      </a:lnTo>
                                      <a:lnTo>
                                        <a:pt x="3006966" y="1626781"/>
                                      </a:lnTo>
                                      <a:lnTo>
                                        <a:pt x="2985097" y="1585874"/>
                                      </a:lnTo>
                                      <a:lnTo>
                                        <a:pt x="2971533" y="1545971"/>
                                      </a:lnTo>
                                      <a:lnTo>
                                        <a:pt x="2966453" y="1508023"/>
                                      </a:lnTo>
                                      <a:lnTo>
                                        <a:pt x="2970441" y="1473276"/>
                                      </a:lnTo>
                                      <a:lnTo>
                                        <a:pt x="3005569" y="1413510"/>
                                      </a:lnTo>
                                      <a:lnTo>
                                        <a:pt x="3041281" y="1386420"/>
                                      </a:lnTo>
                                      <a:lnTo>
                                        <a:pt x="3079978" y="1370672"/>
                                      </a:lnTo>
                                      <a:lnTo>
                                        <a:pt x="3105010" y="1363853"/>
                                      </a:lnTo>
                                      <a:lnTo>
                                        <a:pt x="3073133" y="1298829"/>
                                      </a:lnTo>
                                      <a:lnTo>
                                        <a:pt x="3010966" y="1320634"/>
                                      </a:lnTo>
                                      <a:lnTo>
                                        <a:pt x="2955658" y="1362710"/>
                                      </a:lnTo>
                                      <a:lnTo>
                                        <a:pt x="2915945" y="1416748"/>
                                      </a:lnTo>
                                      <a:lnTo>
                                        <a:pt x="2899016" y="1478026"/>
                                      </a:lnTo>
                                      <a:lnTo>
                                        <a:pt x="2898838" y="1510906"/>
                                      </a:lnTo>
                                      <a:lnTo>
                                        <a:pt x="2903423" y="1544510"/>
                                      </a:lnTo>
                                      <a:lnTo>
                                        <a:pt x="2927845" y="1613662"/>
                                      </a:lnTo>
                                      <a:lnTo>
                                        <a:pt x="2947187" y="1649095"/>
                                      </a:lnTo>
                                      <a:lnTo>
                                        <a:pt x="2970911" y="1684299"/>
                                      </a:lnTo>
                                      <a:lnTo>
                                        <a:pt x="2998940" y="1719237"/>
                                      </a:lnTo>
                                      <a:lnTo>
                                        <a:pt x="3031223" y="1753870"/>
                                      </a:lnTo>
                                      <a:lnTo>
                                        <a:pt x="3066961" y="1787436"/>
                                      </a:lnTo>
                                      <a:lnTo>
                                        <a:pt x="3102419" y="1816481"/>
                                      </a:lnTo>
                                      <a:lnTo>
                                        <a:pt x="3137611" y="1841068"/>
                                      </a:lnTo>
                                      <a:lnTo>
                                        <a:pt x="3172574" y="1861185"/>
                                      </a:lnTo>
                                      <a:lnTo>
                                        <a:pt x="3240049" y="1887131"/>
                                      </a:lnTo>
                                      <a:lnTo>
                                        <a:pt x="3304400" y="1892681"/>
                                      </a:lnTo>
                                      <a:lnTo>
                                        <a:pt x="3334791" y="1887524"/>
                                      </a:lnTo>
                                      <a:lnTo>
                                        <a:pt x="3390887" y="1859953"/>
                                      </a:lnTo>
                                      <a:lnTo>
                                        <a:pt x="3429558" y="1824316"/>
                                      </a:lnTo>
                                      <a:lnTo>
                                        <a:pt x="3459213" y="1786255"/>
                                      </a:lnTo>
                                      <a:lnTo>
                                        <a:pt x="3478085" y="1748307"/>
                                      </a:lnTo>
                                      <a:lnTo>
                                        <a:pt x="3482962" y="173456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746119" y="1439519"/>
                                      </a:moveTo>
                                      <a:lnTo>
                                        <a:pt x="3737254" y="1388719"/>
                                      </a:lnTo>
                                      <a:lnTo>
                                        <a:pt x="3713530" y="1337665"/>
                                      </a:lnTo>
                                      <a:lnTo>
                                        <a:pt x="3677970" y="1288224"/>
                                      </a:lnTo>
                                      <a:lnTo>
                                        <a:pt x="3361296" y="969772"/>
                                      </a:lnTo>
                                      <a:lnTo>
                                        <a:pt x="3320402" y="1010666"/>
                                      </a:lnTo>
                                      <a:lnTo>
                                        <a:pt x="3615042" y="1305306"/>
                                      </a:lnTo>
                                      <a:lnTo>
                                        <a:pt x="3638385" y="1331175"/>
                                      </a:lnTo>
                                      <a:lnTo>
                                        <a:pt x="3656850" y="1357109"/>
                                      </a:lnTo>
                                      <a:lnTo>
                                        <a:pt x="3670503" y="1383131"/>
                                      </a:lnTo>
                                      <a:lnTo>
                                        <a:pt x="3679431" y="1409192"/>
                                      </a:lnTo>
                                      <a:lnTo>
                                        <a:pt x="3682568" y="1435354"/>
                                      </a:lnTo>
                                      <a:lnTo>
                                        <a:pt x="3678224" y="1460360"/>
                                      </a:lnTo>
                                      <a:lnTo>
                                        <a:pt x="3647681" y="1507236"/>
                                      </a:lnTo>
                                      <a:lnTo>
                                        <a:pt x="3602278" y="1537423"/>
                                      </a:lnTo>
                                      <a:lnTo>
                                        <a:pt x="3578021" y="1542554"/>
                                      </a:lnTo>
                                      <a:lnTo>
                                        <a:pt x="3552685" y="1541018"/>
                                      </a:lnTo>
                                      <a:lnTo>
                                        <a:pt x="3499688" y="1520304"/>
                                      </a:lnTo>
                                      <a:lnTo>
                                        <a:pt x="3444989" y="1476629"/>
                                      </a:lnTo>
                                      <a:lnTo>
                                        <a:pt x="3149714" y="1181354"/>
                                      </a:lnTo>
                                      <a:lnTo>
                                        <a:pt x="3108312" y="1222883"/>
                                      </a:lnTo>
                                      <a:lnTo>
                                        <a:pt x="3401682" y="1516126"/>
                                      </a:lnTo>
                                      <a:lnTo>
                                        <a:pt x="3439617" y="1550022"/>
                                      </a:lnTo>
                                      <a:lnTo>
                                        <a:pt x="3477971" y="1576235"/>
                                      </a:lnTo>
                                      <a:lnTo>
                                        <a:pt x="3516655" y="1594789"/>
                                      </a:lnTo>
                                      <a:lnTo>
                                        <a:pt x="3555606" y="1605661"/>
                                      </a:lnTo>
                                      <a:lnTo>
                                        <a:pt x="3593693" y="1608620"/>
                                      </a:lnTo>
                                      <a:lnTo>
                                        <a:pt x="3629558" y="1601774"/>
                                      </a:lnTo>
                                      <a:lnTo>
                                        <a:pt x="3695052" y="1559306"/>
                                      </a:lnTo>
                                      <a:lnTo>
                                        <a:pt x="3729380" y="1513763"/>
                                      </a:lnTo>
                                      <a:lnTo>
                                        <a:pt x="3744963" y="1464691"/>
                                      </a:lnTo>
                                      <a:lnTo>
                                        <a:pt x="3746119" y="143951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087990" y="1153541"/>
                                      </a:moveTo>
                                      <a:lnTo>
                                        <a:pt x="4036936" y="1102614"/>
                                      </a:lnTo>
                                      <a:lnTo>
                                        <a:pt x="3893426" y="1246124"/>
                                      </a:lnTo>
                                      <a:lnTo>
                                        <a:pt x="3489312" y="841883"/>
                                      </a:lnTo>
                                      <a:lnTo>
                                        <a:pt x="3447783" y="883285"/>
                                      </a:lnTo>
                                      <a:lnTo>
                                        <a:pt x="3903078" y="1338580"/>
                                      </a:lnTo>
                                      <a:lnTo>
                                        <a:pt x="4087990" y="1153541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392917" y="848614"/>
                                      </a:moveTo>
                                      <a:lnTo>
                                        <a:pt x="4289564" y="790067"/>
                                      </a:lnTo>
                                      <a:lnTo>
                                        <a:pt x="4106278" y="687336"/>
                                      </a:lnTo>
                                      <a:lnTo>
                                        <a:pt x="4106278" y="751598"/>
                                      </a:lnTo>
                                      <a:lnTo>
                                        <a:pt x="4002392" y="855472"/>
                                      </a:lnTo>
                                      <a:lnTo>
                                        <a:pt x="3977170" y="811720"/>
                                      </a:lnTo>
                                      <a:lnTo>
                                        <a:pt x="3927068" y="724154"/>
                                      </a:lnTo>
                                      <a:lnTo>
                                        <a:pt x="3901935" y="680466"/>
                                      </a:lnTo>
                                      <a:lnTo>
                                        <a:pt x="3871582" y="632447"/>
                                      </a:lnTo>
                                      <a:lnTo>
                                        <a:pt x="3847960" y="597916"/>
                                      </a:lnTo>
                                      <a:lnTo>
                                        <a:pt x="3853205" y="601116"/>
                                      </a:lnTo>
                                      <a:lnTo>
                                        <a:pt x="3874630" y="614553"/>
                                      </a:lnTo>
                                      <a:lnTo>
                                        <a:pt x="3883190" y="620331"/>
                                      </a:lnTo>
                                      <a:lnTo>
                                        <a:pt x="3891750" y="625983"/>
                                      </a:lnTo>
                                      <a:lnTo>
                                        <a:pt x="3900284" y="631456"/>
                                      </a:lnTo>
                                      <a:lnTo>
                                        <a:pt x="3928021" y="648296"/>
                                      </a:lnTo>
                                      <a:lnTo>
                                        <a:pt x="4106278" y="751598"/>
                                      </a:lnTo>
                                      <a:lnTo>
                                        <a:pt x="4106278" y="687336"/>
                                      </a:lnTo>
                                      <a:lnTo>
                                        <a:pt x="3946766" y="597916"/>
                                      </a:lnTo>
                                      <a:lnTo>
                                        <a:pt x="3807955" y="519430"/>
                                      </a:lnTo>
                                      <a:lnTo>
                                        <a:pt x="3770744" y="556641"/>
                                      </a:lnTo>
                                      <a:lnTo>
                                        <a:pt x="3800729" y="609625"/>
                                      </a:lnTo>
                                      <a:lnTo>
                                        <a:pt x="3821557" y="646557"/>
                                      </a:lnTo>
                                      <a:lnTo>
                                        <a:pt x="4048595" y="1052169"/>
                                      </a:lnTo>
                                      <a:lnTo>
                                        <a:pt x="4099420" y="1142111"/>
                                      </a:lnTo>
                                      <a:lnTo>
                                        <a:pt x="4141330" y="1100201"/>
                                      </a:lnTo>
                                      <a:lnTo>
                                        <a:pt x="4115790" y="1055268"/>
                                      </a:lnTo>
                                      <a:lnTo>
                                        <a:pt x="4065130" y="965187"/>
                                      </a:lnTo>
                                      <a:lnTo>
                                        <a:pt x="4039603" y="920242"/>
                                      </a:lnTo>
                                      <a:lnTo>
                                        <a:pt x="4104373" y="855472"/>
                                      </a:lnTo>
                                      <a:lnTo>
                                        <a:pt x="4169778" y="790067"/>
                                      </a:lnTo>
                                      <a:lnTo>
                                        <a:pt x="4350245" y="891413"/>
                                      </a:lnTo>
                                      <a:lnTo>
                                        <a:pt x="4392917" y="848614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542015" y="699516"/>
                                      </a:moveTo>
                                      <a:lnTo>
                                        <a:pt x="4137139" y="294767"/>
                                      </a:lnTo>
                                      <a:lnTo>
                                        <a:pt x="4239374" y="192532"/>
                                      </a:lnTo>
                                      <a:lnTo>
                                        <a:pt x="4188955" y="142240"/>
                                      </a:lnTo>
                                      <a:lnTo>
                                        <a:pt x="3942829" y="388366"/>
                                      </a:lnTo>
                                      <a:lnTo>
                                        <a:pt x="3993121" y="438658"/>
                                      </a:lnTo>
                                      <a:lnTo>
                                        <a:pt x="4095864" y="336042"/>
                                      </a:lnTo>
                                      <a:lnTo>
                                        <a:pt x="4500613" y="740918"/>
                                      </a:lnTo>
                                      <a:lnTo>
                                        <a:pt x="4542015" y="69951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786236" y="455295"/>
                                      </a:moveTo>
                                      <a:lnTo>
                                        <a:pt x="4753089" y="422148"/>
                                      </a:lnTo>
                                      <a:lnTo>
                                        <a:pt x="4702416" y="448691"/>
                                      </a:lnTo>
                                      <a:lnTo>
                                        <a:pt x="4338434" y="84582"/>
                                      </a:lnTo>
                                      <a:lnTo>
                                        <a:pt x="4364215" y="33274"/>
                                      </a:lnTo>
                                      <a:lnTo>
                                        <a:pt x="4331068" y="0"/>
                                      </a:lnTo>
                                      <a:lnTo>
                                        <a:pt x="4212323" y="118745"/>
                                      </a:lnTo>
                                      <a:lnTo>
                                        <a:pt x="4245597" y="151892"/>
                                      </a:lnTo>
                                      <a:lnTo>
                                        <a:pt x="4296905" y="126111"/>
                                      </a:lnTo>
                                      <a:lnTo>
                                        <a:pt x="4661014" y="490093"/>
                                      </a:lnTo>
                                      <a:lnTo>
                                        <a:pt x="4634471" y="540766"/>
                                      </a:lnTo>
                                      <a:lnTo>
                                        <a:pt x="4667618" y="573913"/>
                                      </a:lnTo>
                                      <a:lnTo>
                                        <a:pt x="4786236" y="455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F59D9C" id="Group 74" o:spid="_x0000_s1026" style="position:absolute;margin-left:3.6pt;margin-top:4.7pt;width:376.9pt;height:376.9pt;z-index:-16410112;mso-wrap-distance-left:0;mso-wrap-distance-right:0" coordsize="47866,4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">
                      <v:shape id="Graphic 75" o:spid="_x0000_s1027" style="position:absolute;width:47866;height:47866;visibility:visible;mso-wrap-style:square;v-text-anchor:top" coordsize="4786630,478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" path="m715505,4526026l260337,4070731r-38634,38735l478650,4366387r21691,21044l601713,4482973r-1778,1905l508050,4450854,139687,4317301,47815,4283329,,4331081r455282,455295l493382,4748149,221424,4476394r-34671,-33248l111671,4373753r1790,-1778l205613,4406087r369493,134099l667245,4574286r48260,-48260xem1000366,4195318r-5753,-65101l969251,4061968r-20028,-34798l936040,4008259r,154788l932942,4197210r-36208,60973l835837,4294251r-34163,3086l765035,4290314r-38189,-15482l687197,4251553r-41060,-31140l603745,4181348r-39065,-42406l533590,4097832r-23165,-39801l495160,4019550r-6503,-36119l492150,3949687r36538,-60439l589013,3852786r33579,-3340l658482,3856228r37922,15786l735977,3895445r41047,31191l819391,3965714r39065,42406l889647,4049166r23432,39535l928865,4126611r7175,36436l936040,4008259r-39801,-51016l863079,3922014r-35319,-33249l792543,3859873r-14948,-10427l757440,3835387r-34950,-20053l654558,3790124r-64783,-5397l559358,3789883r-55765,27152l455371,3865283r-27966,57099l422516,3953256r406,32054l438086,4051414r35636,68631l498055,4154767r28499,34836l559295,4224528r35382,33198l629932,4286631r35014,24625l699630,4331589r67792,25819l832472,4363212r30861,-4877l892568,4347388r27661,-16866l946391,4307840r9068,-10503l968463,4282287r16434,-27228l995565,4226103r4801,-30785xem1268082,3973449l863206,3568700,965314,3466592r-50419,-50419l668896,3662299r50292,50292l821804,3610102r404876,404888l1268082,3973449xem1580883,3660648l1387716,3467481r133350,-133350l1470647,3283712r-133350,133350l1176007,3255899r142113,-142113l1267828,3063367r-183642,183515l1539481,3702177r41402,-41529xem1973694,3221863r-5702,-65101l1942579,3088513r-19952,-34773l1909470,3034842r,154750l1906333,3223755r-36271,60973l1809216,3320872r-34137,3086l1738490,3316986r-38189,-15507l1660652,3278162r-41060,-31179l1577200,3207893r-39078,-42342l1506994,3124428r-23165,-39827l1468615,3046095r-6503,-36106l1465605,2976283r36538,-60490l1562468,2879382r33579,-3378l1631937,2882773r37909,15786l1709381,2921990r41047,31191l1792846,2992247r39065,42418l1863102,3075711r23432,39535l1902320,3153156r7150,36436l1909470,3034842r-39776,-51003l1836534,2948559r-35332,-33236l1765947,2886456r-14998,-10452l1730832,2861983r-34887,-20104l1628013,2816783r-64783,-5384l1532763,2816479r-55728,27114l1428750,2891891r-27966,57112l1395971,2979928r406,31991l1411541,3078022r35624,68619l1471472,3181324r28486,34824l1532750,3251073r35382,33248l1603375,3313226r34975,24600l1672958,3358134r67843,25870l1805800,3389757r30924,-4801l1865960,3374047r27660,-16866l1919846,3334512r9093,-10554l1941918,3308896r16422,-27229l1968969,3252698r4725,-30835xem2372093,2869565r-155448,-60198l2077961,2755646r3454,-12904l2084095,2729331r1803,-13932l2086724,2700909r-864,-14745l2072754,2638298r-19939,-34392l2027669,2574340r,121870l2026843,2716504r-6261,20244l2008835,2756916r-17234,20066l1942325,2826258,1773415,2657221r46990,-46990l1860283,2579649r38354,-10693l1918220,2571750r41453,22085l2000618,2634653r22822,41249l2027669,2696210r,-121870l2022652,2568956r-825,-889l1989607,2539479r-31826,-20892l1926386,2505303r-30924,-5816l1864804,2502217r-30632,10668l1803552,2531567r-30645,26721l1682229,2648839r455295,455168l2178926,3062732,1990839,2874645r48361,-48387l2056117,2809367r267716,108458l2372093,2869565xem2750172,2467229r-49784,-49657l2694825,2430589r-5994,12738l2667698,2480043r-28143,33922l2577655,2551214r-34925,3873l2505189,2549017r-39053,-14428l2426017,2512314r-41148,-30264l2342756,2443607r-38443,-42304l2274151,2359622r-21895,-40894l2238616,2278761r-5067,-37884l2237587,2206104r35192,-59804l2308390,2119211r38747,-15660l2372220,2096643r-32004,-64897l2278151,2053437r-55283,42063l2183117,2149589r-16891,61227l2166048,2243696r4585,33604l2195055,2346452r19329,35433l2238070,2417089r28029,34938l2298433,2486660r35687,33617l2369578,2549321r35217,24550l2439784,2593975r67475,25946l2571610,2625471r30391,-5157l2658097,2592743r38659,-35636l2726423,2519045r18872,-37999l2750172,2467229xem2926448,2315083r-33147,-33147l2842628,2308479,2478519,1944497r25908,-51435l2471280,1859915r-118758,118618l2385682,2011807r51435,-25908l2801099,2349881r-26543,50800l2807830,2433828r118618,-118745xem3224517,2017014r-155397,-60071l2930385,1903222r3454,-12904l2936506,1876907r1766,-13932l2939021,1848485r-813,-14720l2925305,1785874r-19990,-34443l2880093,1721777r,122009l2879267,1864080r-6261,20244l2861259,1904492r-17234,20066l2794876,1973707,2625839,1804797r46863,-46863l2712682,1727238r38379,-10706l2770644,1719326r41453,22085l2853067,1782229r22860,41249l2880093,1843786r,-122009l2875203,1716532r-825,-889l2842082,1687055r-31864,-20879l2778810,1652930r-30924,-5740l2717228,1649844r-30620,10617l2655976,1679092r-30645,26645l2534653,1796415r455295,455295l3031350,2210181,2843263,2022221r48514,-48514l2908541,1956943r267589,108458l3224517,2017014xem3482962,1734566r-49784,-49784l3427615,1697786r-5981,12738l3400590,1747139r-28245,34036l3310496,1818335r-34925,3886l3237979,1816227r-38989,-14478l3158858,1779485r-41186,-30238l3075546,1710817r-38443,-42330l3006966,1626781r-21869,-40907l2971533,1545971r-5080,-37948l2970441,1473276r35128,-59766l3041281,1386420r38697,-15748l3105010,1363853r-31877,-65024l3010966,1320634r-55308,42076l2915945,1416748r-16929,61278l2898838,1510906r4585,33604l2927845,1613662r19342,35433l2970911,1684299r28029,34938l3031223,1753870r35738,33566l3102419,1816481r35192,24587l3172574,1861185r67475,25946l3304400,1892681r30391,-5157l3390887,1859953r38671,-35637l3459213,1786255r18872,-37948l3482962,1734566xem3746119,1439519r-8865,-50800l3713530,1337665r-35560,-49441l3361296,969772r-40894,40894l3615042,1305306r23343,25869l3656850,1357109r13653,26022l3679431,1409192r3137,26162l3678224,1460360r-30543,46876l3602278,1537423r-24257,5131l3552685,1541018r-52997,-20714l3444989,1476629,3149714,1181354r-41402,41529l3401682,1516126r37935,33896l3477971,1576235r38684,18554l3555606,1605661r38087,2959l3629558,1601774r65494,-42468l3729380,1513763r15583,-49072l3746119,1439519xem4087990,1153541r-51054,-50927l3893426,1246124,3489312,841883r-41529,41402l3903078,1338580r184912,-185039xem4392917,848614l4289564,790067,4106278,687336r,64262l4002392,855472r-25222,-43752l3927068,724154r-25133,-43688l3871582,632447r-23622,-34531l3853205,601116r21425,13437l3883190,620331r8560,5652l3900284,631456r27737,16840l4106278,751598r,-64262l3946766,597916,3807955,519430r-37211,37211l3800729,609625r20828,36932l4048595,1052169r50825,89942l4141330,1100201r-25540,-44933l4065130,965187r-25527,-44945l4104373,855472r65405,-65405l4350245,891413r42672,-42799xem4542015,699516l4137139,294767,4239374,192532r-50419,-50292l3942829,388366r50292,50292l4095864,336042r404749,404876l4542015,699516xem4786236,455295r-33147,-33147l4702416,448691,4338434,84582r25781,-51308l4331068,,4212323,118745r33274,33147l4296905,126111r364109,363982l4634471,540766r33147,33147l4786236,455295xe" fillcolor="#d7d7d7" stroked="f">
                        <v:fill opacity="3289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CHARITY,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COMMUNITY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GROUP,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ORGANISATION</w:t>
            </w:r>
          </w:p>
          <w:p w14:paraId="4328EAE0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</w:tabs>
              <w:spacing w:before="2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LIVESTOCK</w:t>
            </w:r>
          </w:p>
          <w:p w14:paraId="13C75B3D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PET</w:t>
            </w:r>
          </w:p>
          <w:p w14:paraId="6203DEB1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</w:tabs>
              <w:spacing w:before="1"/>
              <w:ind w:left="901" w:hanging="357"/>
              <w:rPr>
                <w:sz w:val="17"/>
              </w:rPr>
            </w:pPr>
            <w:r>
              <w:rPr>
                <w:sz w:val="17"/>
              </w:rPr>
              <w:t>WILD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STREET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ANIMALS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NATURAL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ENVIRONMENT</w:t>
            </w:r>
          </w:p>
          <w:p w14:paraId="49831A98" w14:textId="77777777" w:rsidR="0024461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02"/>
              </w:tabs>
              <w:spacing w:line="223" w:lineRule="exact"/>
              <w:ind w:left="902" w:hanging="358"/>
              <w:rPr>
                <w:sz w:val="18"/>
              </w:rPr>
            </w:pPr>
            <w:r>
              <w:rPr>
                <w:sz w:val="17"/>
              </w:rPr>
              <w:t>OTHER:</w:t>
            </w:r>
            <w:r>
              <w:rPr>
                <w:spacing w:val="-2"/>
                <w:sz w:val="17"/>
              </w:rPr>
              <w:t xml:space="preserve"> SPECIFY</w:t>
            </w:r>
          </w:p>
        </w:tc>
      </w:tr>
      <w:tr w:rsidR="0024461C" w14:paraId="7F9D502A" w14:textId="77777777">
        <w:trPr>
          <w:trHeight w:val="1960"/>
        </w:trPr>
        <w:tc>
          <w:tcPr>
            <w:tcW w:w="9630" w:type="dxa"/>
            <w:shd w:val="clear" w:color="auto" w:fill="FFFFFF"/>
          </w:tcPr>
          <w:p w14:paraId="2B2FDF4B" w14:textId="77777777" w:rsidR="0024461C" w:rsidRDefault="00000000">
            <w:pPr>
              <w:pStyle w:val="TableParagraph"/>
              <w:spacing w:line="244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7392" behindDoc="1" locked="0" layoutInCell="1" allowOverlap="1" wp14:anchorId="5F455BFD" wp14:editId="02E6E6AF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-126</wp:posOffset>
                      </wp:positionV>
                      <wp:extent cx="6014720" cy="31242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4720" cy="312420"/>
                                <a:chOff x="0" y="0"/>
                                <a:chExt cx="6014720" cy="31242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12"/>
                                  <a:ext cx="6014720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4720" h="312420">
                                      <a:moveTo>
                                        <a:pt x="60145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5435"/>
                                      </a:lnTo>
                                      <a:lnTo>
                                        <a:pt x="0" y="312407"/>
                                      </a:lnTo>
                                      <a:lnTo>
                                        <a:pt x="6014580" y="312407"/>
                                      </a:lnTo>
                                      <a:lnTo>
                                        <a:pt x="6014580" y="155435"/>
                                      </a:lnTo>
                                      <a:lnTo>
                                        <a:pt x="60145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BA757" id="Group 76" o:spid="_x0000_s1026" style="position:absolute;margin-left:3.95pt;margin-top:0;width:473.6pt;height:24.6pt;z-index:-16409088;mso-wrap-distance-left:0;mso-wrap-distance-right:0" coordsize="60147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">
                      <v:shape id="Graphic 77" o:spid="_x0000_s1027" style="position:absolute;width:60147;height:3124;visibility:visible;mso-wrap-style:square;v-text-anchor:top" coordsize="601472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" path="m6014580,l,,,155435,,312407r6014580,l6014580,155435,601458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LDB_4 = 06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– </w:t>
            </w:r>
            <w:r>
              <w:rPr>
                <w:color w:val="FF0000"/>
                <w:spacing w:val="-5"/>
                <w:sz w:val="18"/>
              </w:rPr>
              <w:t>08</w:t>
            </w:r>
          </w:p>
          <w:p w14:paraId="669601A8" w14:textId="77777777" w:rsidR="0024461C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LDB_4A</w:t>
            </w:r>
          </w:p>
          <w:p w14:paraId="23CA79D4" w14:textId="77777777" w:rsidR="0024461C" w:rsidRDefault="00000000">
            <w:pPr>
              <w:pStyle w:val="TableParagraph"/>
              <w:spacing w:before="2"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How 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[is/are] [she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they]?</w:t>
            </w:r>
          </w:p>
          <w:p w14:paraId="29B06DCB" w14:textId="77777777" w:rsidR="0024461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7904" behindDoc="1" locked="0" layoutInCell="1" allowOverlap="1" wp14:anchorId="6F2C7F05" wp14:editId="1911CC8C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152</wp:posOffset>
                      </wp:positionV>
                      <wp:extent cx="6014720" cy="1875155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4720" cy="1875155"/>
                                <a:chOff x="0" y="0"/>
                                <a:chExt cx="6014720" cy="187515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6014720" cy="1875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4720" h="1875155">
                                      <a:moveTo>
                                        <a:pt x="6014593" y="1095756"/>
                                      </a:moveTo>
                                      <a:lnTo>
                                        <a:pt x="6014580" y="940308"/>
                                      </a:lnTo>
                                      <a:lnTo>
                                        <a:pt x="6014580" y="784860"/>
                                      </a:lnTo>
                                      <a:lnTo>
                                        <a:pt x="0" y="784860"/>
                                      </a:lnTo>
                                      <a:lnTo>
                                        <a:pt x="0" y="940308"/>
                                      </a:lnTo>
                                      <a:lnTo>
                                        <a:pt x="0" y="1095756"/>
                                      </a:lnTo>
                                      <a:lnTo>
                                        <a:pt x="277368" y="1095756"/>
                                      </a:lnTo>
                                      <a:lnTo>
                                        <a:pt x="277368" y="1251204"/>
                                      </a:lnTo>
                                      <a:lnTo>
                                        <a:pt x="277368" y="1406601"/>
                                      </a:lnTo>
                                      <a:lnTo>
                                        <a:pt x="277368" y="1562354"/>
                                      </a:lnTo>
                                      <a:lnTo>
                                        <a:pt x="277368" y="1719326"/>
                                      </a:lnTo>
                                      <a:lnTo>
                                        <a:pt x="277368" y="1874774"/>
                                      </a:lnTo>
                                      <a:lnTo>
                                        <a:pt x="6014593" y="1874774"/>
                                      </a:lnTo>
                                      <a:lnTo>
                                        <a:pt x="6014593" y="1251204"/>
                                      </a:lnTo>
                                      <a:lnTo>
                                        <a:pt x="6014593" y="1095756"/>
                                      </a:lnTo>
                                      <a:close/>
                                    </a:path>
                                    <a:path w="6014720" h="1875155">
                                      <a:moveTo>
                                        <a:pt x="6014593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155448"/>
                                      </a:lnTo>
                                      <a:lnTo>
                                        <a:pt x="277368" y="310896"/>
                                      </a:lnTo>
                                      <a:lnTo>
                                        <a:pt x="277368" y="466344"/>
                                      </a:lnTo>
                                      <a:lnTo>
                                        <a:pt x="277368" y="621792"/>
                                      </a:lnTo>
                                      <a:lnTo>
                                        <a:pt x="277368" y="777240"/>
                                      </a:lnTo>
                                      <a:lnTo>
                                        <a:pt x="6014593" y="777240"/>
                                      </a:lnTo>
                                      <a:lnTo>
                                        <a:pt x="6014593" y="621792"/>
                                      </a:lnTo>
                                      <a:lnTo>
                                        <a:pt x="6014593" y="466344"/>
                                      </a:lnTo>
                                      <a:lnTo>
                                        <a:pt x="6014593" y="310896"/>
                                      </a:lnTo>
                                      <a:lnTo>
                                        <a:pt x="6014593" y="155448"/>
                                      </a:lnTo>
                                      <a:lnTo>
                                        <a:pt x="60145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60FD8" id="Group 78" o:spid="_x0000_s1026" style="position:absolute;margin-left:3.95pt;margin-top:0;width:473.6pt;height:147.65pt;z-index:-16408576;mso-wrap-distance-left:0;mso-wrap-distance-right:0" coordsize="60147,1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">
                      <v:shape id="Graphic 79" o:spid="_x0000_s1027" style="position:absolute;width:60147;height:18751;visibility:visible;mso-wrap-style:square;v-text-anchor:top" coordsize="6014720,1875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" path="m6014593,1095756r-13,-155448l6014580,784860,,784860,,940308r,155448l277368,1095756r,155448l277368,1406601r,155753l277368,1719326r,155448l6014593,1874774r,-623570l6014593,1095756xem6014593,l277368,r,155448l277368,310896r,155448l277368,621792r,155448l6014593,777240r,-155448l6014593,466344r,-155448l6014593,155448,6014593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7070CBED" w14:textId="77777777" w:rsidR="0024461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 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324C325E" w14:textId="77777777" w:rsidR="0024461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30350FF3" w14:textId="77777777" w:rsidR="0024461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7EB1A1E8" w14:textId="77777777" w:rsidR="0024461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45"/>
              </w:tabs>
              <w:spacing w:line="22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OLDER</w:t>
            </w:r>
          </w:p>
        </w:tc>
      </w:tr>
      <w:tr w:rsidR="0024461C" w14:paraId="17DE4111" w14:textId="77777777">
        <w:trPr>
          <w:trHeight w:val="1718"/>
        </w:trPr>
        <w:tc>
          <w:tcPr>
            <w:tcW w:w="9630" w:type="dxa"/>
            <w:shd w:val="clear" w:color="auto" w:fill="FFFFFF"/>
          </w:tcPr>
          <w:p w14:paraId="51196A72" w14:textId="77777777" w:rsidR="0024461C" w:rsidRDefault="00000000">
            <w:pPr>
              <w:pStyle w:val="TableParagraph"/>
              <w:spacing w:before="1" w:line="245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LDB_1 = 5,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26–32, 41</w:t>
            </w:r>
            <w:r>
              <w:rPr>
                <w:color w:val="FF0000"/>
                <w:spacing w:val="-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AND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LDB_4 NE 10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- </w:t>
            </w:r>
            <w:r>
              <w:rPr>
                <w:color w:val="FF0000"/>
                <w:spacing w:val="-5"/>
                <w:sz w:val="18"/>
              </w:rPr>
              <w:t>12</w:t>
            </w:r>
          </w:p>
          <w:p w14:paraId="571575BF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LDB_5</w:t>
            </w:r>
          </w:p>
          <w:p w14:paraId="6D531486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[LDB_1]</w:t>
            </w:r>
            <w:r>
              <w:rPr>
                <w:color w:val="FF0000"/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intended…?</w:t>
            </w:r>
          </w:p>
          <w:p w14:paraId="2747475A" w14:textId="77777777" w:rsidR="0024461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45"/>
              </w:tabs>
              <w:ind w:left="845" w:hanging="301"/>
              <w:rPr>
                <w:sz w:val="18"/>
              </w:rPr>
            </w:pPr>
            <w:r>
              <w:rPr>
                <w:sz w:val="18"/>
              </w:rPr>
              <w:t>…Only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7489061C" w14:textId="77777777" w:rsidR="0024461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…Mainly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47BC45C6" w14:textId="77777777" w:rsidR="0024461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45"/>
              </w:tabs>
              <w:ind w:left="845" w:hanging="301"/>
              <w:rPr>
                <w:sz w:val="18"/>
              </w:rPr>
            </w:pPr>
            <w:r>
              <w:rPr>
                <w:sz w:val="18"/>
              </w:rPr>
              <w:t>…Mainly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use</w:t>
            </w:r>
          </w:p>
          <w:p w14:paraId="1CCDA276" w14:textId="77777777" w:rsidR="0024461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45"/>
              </w:tabs>
              <w:spacing w:before="2" w:line="22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…Only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use</w:t>
            </w:r>
          </w:p>
        </w:tc>
      </w:tr>
      <w:tr w:rsidR="0024461C" w14:paraId="119072EA" w14:textId="77777777">
        <w:trPr>
          <w:trHeight w:val="5392"/>
        </w:trPr>
        <w:tc>
          <w:tcPr>
            <w:tcW w:w="9630" w:type="dxa"/>
            <w:shd w:val="clear" w:color="auto" w:fill="DEEAF6"/>
          </w:tcPr>
          <w:p w14:paraId="4472E57E" w14:textId="77777777" w:rsidR="0024461C" w:rsidRDefault="00000000">
            <w:pPr>
              <w:pStyle w:val="TableParagraph"/>
              <w:spacing w:line="244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LDB_1B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=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4–19,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21, 24–32,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41</w:t>
            </w:r>
          </w:p>
          <w:p w14:paraId="06DAF515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LDB_6</w:t>
            </w:r>
          </w:p>
          <w:p w14:paraId="18F8E619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Who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mainly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[LDB_1B] </w:t>
            </w:r>
            <w:r>
              <w:rPr>
                <w:spacing w:val="-4"/>
                <w:sz w:val="18"/>
              </w:rPr>
              <w:t>for?</w:t>
            </w:r>
          </w:p>
          <w:p w14:paraId="5561B692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pacing w:val="-4"/>
                <w:sz w:val="17"/>
              </w:rPr>
              <w:t>SELF</w:t>
            </w:r>
          </w:p>
          <w:p w14:paraId="20A5D6C8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(INCLUDES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>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HH</w:t>
            </w:r>
            <w:r>
              <w:rPr>
                <w:spacing w:val="-2"/>
                <w:sz w:val="17"/>
              </w:rPr>
              <w:t xml:space="preserve"> MEMBERS)</w:t>
            </w:r>
          </w:p>
          <w:p w14:paraId="152D8509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before="2" w:line="231" w:lineRule="exact"/>
              <w:ind w:left="901" w:hanging="357"/>
              <w:rPr>
                <w:sz w:val="17"/>
              </w:rPr>
            </w:pPr>
            <w:r>
              <w:rPr>
                <w:spacing w:val="-2"/>
                <w:sz w:val="17"/>
              </w:rPr>
              <w:t>SPOUSE</w:t>
            </w:r>
          </w:p>
          <w:p w14:paraId="0E555D99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MEMBER</w:t>
            </w:r>
          </w:p>
          <w:p w14:paraId="7BF47A50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ADULTS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(E.G.,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FRIENDS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NEIGHBOURS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COLLEAGUES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STRANGERS)</w:t>
            </w:r>
          </w:p>
          <w:p w14:paraId="6D05570E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line="230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OWN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CHILD(REN)</w:t>
            </w:r>
          </w:p>
          <w:p w14:paraId="00E9A801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pacing w:val="-2"/>
                <w:sz w:val="17"/>
              </w:rPr>
              <w:t>GRANDCHILD(REN)</w:t>
            </w:r>
          </w:p>
          <w:p w14:paraId="1EDEE1D7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CHILDREN</w:t>
            </w:r>
          </w:p>
          <w:p w14:paraId="678AC6C7" w14:textId="77777777" w:rsidR="0024461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2"/>
                <w:sz w:val="17"/>
              </w:rPr>
              <w:t xml:space="preserve"> CHILDREN</w:t>
            </w:r>
          </w:p>
          <w:p w14:paraId="51F8A52F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WAGED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SALARIED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JOB</w:t>
            </w:r>
          </w:p>
          <w:p w14:paraId="4AE5D8FC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OWN-BUSINESS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HOUSEHOLD/FAMILY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BUSINESS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GENERATION</w:t>
            </w:r>
          </w:p>
          <w:p w14:paraId="6EC21E60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before="2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CHARITY,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COMMUNITY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GROUP,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ORGANISATION</w:t>
            </w:r>
          </w:p>
          <w:p w14:paraId="2814391F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LIVESTOCK</w:t>
            </w:r>
          </w:p>
          <w:p w14:paraId="2AE011A3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before="1"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HOUSEHOLD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FAMILY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PET</w:t>
            </w:r>
          </w:p>
          <w:p w14:paraId="7111569B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line="231" w:lineRule="exact"/>
              <w:ind w:left="901" w:hanging="357"/>
              <w:rPr>
                <w:sz w:val="17"/>
              </w:rPr>
            </w:pPr>
            <w:r>
              <w:rPr>
                <w:sz w:val="17"/>
              </w:rPr>
              <w:t>WILD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STREET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ANIMALS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NATURAL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ENVIRONMENT</w:t>
            </w:r>
          </w:p>
          <w:p w14:paraId="41346195" w14:textId="77777777" w:rsidR="0024461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1"/>
              </w:tabs>
              <w:spacing w:before="1"/>
              <w:ind w:left="901" w:hanging="357"/>
              <w:rPr>
                <w:sz w:val="17"/>
              </w:rPr>
            </w:pPr>
            <w:r>
              <w:rPr>
                <w:sz w:val="17"/>
              </w:rPr>
              <w:t>OTHER:</w:t>
            </w:r>
            <w:r>
              <w:rPr>
                <w:spacing w:val="-2"/>
                <w:sz w:val="17"/>
              </w:rPr>
              <w:t xml:space="preserve"> SPECIFY</w:t>
            </w:r>
          </w:p>
        </w:tc>
      </w:tr>
    </w:tbl>
    <w:p w14:paraId="6D95300E" w14:textId="77777777" w:rsidR="0024461C" w:rsidRDefault="0024461C">
      <w:pPr>
        <w:rPr>
          <w:sz w:val="17"/>
        </w:rPr>
        <w:sectPr w:rsidR="0024461C">
          <w:pgSz w:w="11910" w:h="16840"/>
          <w:pgMar w:top="1440" w:right="600" w:bottom="280" w:left="1280" w:header="720" w:footer="720" w:gutter="0"/>
          <w:cols w:space="720"/>
        </w:sectPr>
      </w:pPr>
    </w:p>
    <w:p w14:paraId="0F617A02" w14:textId="77777777" w:rsidR="0024461C" w:rsidRDefault="0024461C">
      <w:pPr>
        <w:pStyle w:val="BodyText"/>
        <w:rPr>
          <w:sz w:val="2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0"/>
        <w:gridCol w:w="146"/>
      </w:tblGrid>
      <w:tr w:rsidR="0024461C" w14:paraId="0CEB7792" w14:textId="77777777">
        <w:trPr>
          <w:trHeight w:val="1963"/>
        </w:trPr>
        <w:tc>
          <w:tcPr>
            <w:tcW w:w="9630" w:type="dxa"/>
            <w:shd w:val="clear" w:color="auto" w:fill="DEEAF6"/>
          </w:tcPr>
          <w:p w14:paraId="29924804" w14:textId="77777777" w:rsidR="0024461C" w:rsidRDefault="00000000">
            <w:pPr>
              <w:pStyle w:val="TableParagraph"/>
              <w:spacing w:line="245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LDB_6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= 06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– </w:t>
            </w:r>
            <w:r>
              <w:rPr>
                <w:color w:val="FF0000"/>
                <w:spacing w:val="-5"/>
                <w:sz w:val="18"/>
              </w:rPr>
              <w:t>08</w:t>
            </w:r>
          </w:p>
          <w:p w14:paraId="6BE17826" w14:textId="77777777" w:rsidR="0024461C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LBB_6A</w:t>
            </w:r>
          </w:p>
          <w:p w14:paraId="43CB3A92" w14:textId="77777777" w:rsidR="0024461C" w:rsidRDefault="00000000">
            <w:pPr>
              <w:pStyle w:val="TableParagraph"/>
              <w:spacing w:before="2"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How 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[is/are] [she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they]?</w:t>
            </w:r>
          </w:p>
          <w:p w14:paraId="6692DB1D" w14:textId="77777777" w:rsidR="0024461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2"/>
              </w:tabs>
              <w:spacing w:line="245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UNDER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 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2AECCCD7" w14:textId="77777777" w:rsidR="0024461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2"/>
              </w:tabs>
              <w:spacing w:line="245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 TO 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597B1DC2" w14:textId="77777777" w:rsidR="0024461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2"/>
              </w:tabs>
              <w:spacing w:line="245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 TO 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63318A85" w14:textId="77777777" w:rsidR="0024461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2"/>
              </w:tabs>
              <w:spacing w:line="245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 T0 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7E9BF17F" w14:textId="77777777" w:rsidR="0024461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2"/>
              </w:tabs>
              <w:spacing w:line="227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18 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OLDER</w:t>
            </w:r>
          </w:p>
        </w:tc>
        <w:tc>
          <w:tcPr>
            <w:tcW w:w="146" w:type="dxa"/>
            <w:vMerge w:val="restart"/>
            <w:tcBorders>
              <w:top w:val="nil"/>
              <w:bottom w:val="nil"/>
              <w:right w:val="nil"/>
            </w:tcBorders>
          </w:tcPr>
          <w:p w14:paraId="3F8C8588" w14:textId="77777777" w:rsidR="0024461C" w:rsidRDefault="00244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461C" w14:paraId="6C63C439" w14:textId="77777777">
        <w:trPr>
          <w:trHeight w:val="1715"/>
        </w:trPr>
        <w:tc>
          <w:tcPr>
            <w:tcW w:w="9630" w:type="dxa"/>
            <w:tcBorders>
              <w:bottom w:val="nil"/>
            </w:tcBorders>
            <w:shd w:val="clear" w:color="auto" w:fill="DEEAF6"/>
          </w:tcPr>
          <w:p w14:paraId="4056C241" w14:textId="77777777" w:rsidR="0024461C" w:rsidRDefault="00000000">
            <w:pPr>
              <w:pStyle w:val="TableParagraph"/>
              <w:spacing w:line="244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ASK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 LDB_1B =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5, 26–32,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pacing w:val="-7"/>
                <w:sz w:val="18"/>
              </w:rPr>
              <w:t>41</w:t>
            </w:r>
          </w:p>
          <w:p w14:paraId="5B670384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LBB_7</w:t>
            </w:r>
          </w:p>
          <w:p w14:paraId="19FEB8DF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[</w:t>
            </w:r>
            <w:r>
              <w:rPr>
                <w:color w:val="FF0000"/>
                <w:sz w:val="18"/>
              </w:rPr>
              <w:t>LDB_1B</w:t>
            </w:r>
            <w:r>
              <w:rPr>
                <w:sz w:val="18"/>
              </w:rPr>
              <w:t xml:space="preserve">] </w:t>
            </w:r>
            <w:r>
              <w:rPr>
                <w:spacing w:val="-2"/>
                <w:sz w:val="18"/>
              </w:rPr>
              <w:t>intended…?</w:t>
            </w:r>
          </w:p>
          <w:p w14:paraId="5C06F54A" w14:textId="77777777" w:rsidR="0024461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2"/>
              </w:tabs>
              <w:spacing w:line="245" w:lineRule="exact"/>
              <w:ind w:left="902" w:hanging="358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8928" behindDoc="1" locked="0" layoutInCell="1" allowOverlap="1" wp14:anchorId="5AE0C64A" wp14:editId="7C23DDE5">
                      <wp:simplePos x="0" y="0"/>
                      <wp:positionH relativeFrom="column">
                        <wp:posOffset>-21335</wp:posOffset>
                      </wp:positionH>
                      <wp:positionV relativeFrom="paragraph">
                        <wp:posOffset>52857</wp:posOffset>
                      </wp:positionV>
                      <wp:extent cx="5796915" cy="1001394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96915" cy="1001394"/>
                                <a:chOff x="0" y="0"/>
                                <a:chExt cx="5796915" cy="1001394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534484" y="0"/>
                                  <a:ext cx="1002030" cy="1001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2030" h="1001394">
                                      <a:moveTo>
                                        <a:pt x="577850" y="833374"/>
                                      </a:moveTo>
                                      <a:lnTo>
                                        <a:pt x="572096" y="768223"/>
                                      </a:lnTo>
                                      <a:lnTo>
                                        <a:pt x="546735" y="700024"/>
                                      </a:lnTo>
                                      <a:lnTo>
                                        <a:pt x="526732" y="665226"/>
                                      </a:lnTo>
                                      <a:lnTo>
                                        <a:pt x="513575" y="646303"/>
                                      </a:lnTo>
                                      <a:lnTo>
                                        <a:pt x="513575" y="801039"/>
                                      </a:lnTo>
                                      <a:lnTo>
                                        <a:pt x="510438" y="835202"/>
                                      </a:lnTo>
                                      <a:lnTo>
                                        <a:pt x="474218" y="896239"/>
                                      </a:lnTo>
                                      <a:lnTo>
                                        <a:pt x="413385" y="932319"/>
                                      </a:lnTo>
                                      <a:lnTo>
                                        <a:pt x="379234" y="935393"/>
                                      </a:lnTo>
                                      <a:lnTo>
                                        <a:pt x="342646" y="928370"/>
                                      </a:lnTo>
                                      <a:lnTo>
                                        <a:pt x="304431" y="912888"/>
                                      </a:lnTo>
                                      <a:lnTo>
                                        <a:pt x="264744" y="889609"/>
                                      </a:lnTo>
                                      <a:lnTo>
                                        <a:pt x="223647" y="858469"/>
                                      </a:lnTo>
                                      <a:lnTo>
                                        <a:pt x="181229" y="819404"/>
                                      </a:lnTo>
                                      <a:lnTo>
                                        <a:pt x="142163" y="776986"/>
                                      </a:lnTo>
                                      <a:lnTo>
                                        <a:pt x="111074" y="735838"/>
                                      </a:lnTo>
                                      <a:lnTo>
                                        <a:pt x="87909" y="696036"/>
                                      </a:lnTo>
                                      <a:lnTo>
                                        <a:pt x="72644" y="657606"/>
                                      </a:lnTo>
                                      <a:lnTo>
                                        <a:pt x="66141" y="621487"/>
                                      </a:lnTo>
                                      <a:lnTo>
                                        <a:pt x="69634" y="587743"/>
                                      </a:lnTo>
                                      <a:lnTo>
                                        <a:pt x="106172" y="527304"/>
                                      </a:lnTo>
                                      <a:lnTo>
                                        <a:pt x="166509" y="490842"/>
                                      </a:lnTo>
                                      <a:lnTo>
                                        <a:pt x="200126" y="487502"/>
                                      </a:lnTo>
                                      <a:lnTo>
                                        <a:pt x="236093" y="494284"/>
                                      </a:lnTo>
                                      <a:lnTo>
                                        <a:pt x="274002" y="510019"/>
                                      </a:lnTo>
                                      <a:lnTo>
                                        <a:pt x="313524" y="533450"/>
                                      </a:lnTo>
                                      <a:lnTo>
                                        <a:pt x="354533" y="564680"/>
                                      </a:lnTo>
                                      <a:lnTo>
                                        <a:pt x="396875" y="603758"/>
                                      </a:lnTo>
                                      <a:lnTo>
                                        <a:pt x="435965" y="646099"/>
                                      </a:lnTo>
                                      <a:lnTo>
                                        <a:pt x="467194" y="687108"/>
                                      </a:lnTo>
                                      <a:lnTo>
                                        <a:pt x="490664" y="726630"/>
                                      </a:lnTo>
                                      <a:lnTo>
                                        <a:pt x="506476" y="764540"/>
                                      </a:lnTo>
                                      <a:lnTo>
                                        <a:pt x="513575" y="801039"/>
                                      </a:lnTo>
                                      <a:lnTo>
                                        <a:pt x="513575" y="646303"/>
                                      </a:lnTo>
                                      <a:lnTo>
                                        <a:pt x="473824" y="595249"/>
                                      </a:lnTo>
                                      <a:lnTo>
                                        <a:pt x="440690" y="559943"/>
                                      </a:lnTo>
                                      <a:lnTo>
                                        <a:pt x="405358" y="526707"/>
                                      </a:lnTo>
                                      <a:lnTo>
                                        <a:pt x="370090" y="497865"/>
                                      </a:lnTo>
                                      <a:lnTo>
                                        <a:pt x="334937" y="473417"/>
                                      </a:lnTo>
                                      <a:lnTo>
                                        <a:pt x="299974" y="453390"/>
                                      </a:lnTo>
                                      <a:lnTo>
                                        <a:pt x="232041" y="428180"/>
                                      </a:lnTo>
                                      <a:lnTo>
                                        <a:pt x="167259" y="422783"/>
                                      </a:lnTo>
                                      <a:lnTo>
                                        <a:pt x="136842" y="427939"/>
                                      </a:lnTo>
                                      <a:lnTo>
                                        <a:pt x="81076" y="455091"/>
                                      </a:lnTo>
                                      <a:lnTo>
                                        <a:pt x="32854" y="503339"/>
                                      </a:lnTo>
                                      <a:lnTo>
                                        <a:pt x="4889" y="560438"/>
                                      </a:lnTo>
                                      <a:lnTo>
                                        <a:pt x="0" y="591312"/>
                                      </a:lnTo>
                                      <a:lnTo>
                                        <a:pt x="406" y="623366"/>
                                      </a:lnTo>
                                      <a:lnTo>
                                        <a:pt x="15570" y="689470"/>
                                      </a:lnTo>
                                      <a:lnTo>
                                        <a:pt x="51269" y="758075"/>
                                      </a:lnTo>
                                      <a:lnTo>
                                        <a:pt x="75603" y="792759"/>
                                      </a:lnTo>
                                      <a:lnTo>
                                        <a:pt x="104114" y="827557"/>
                                      </a:lnTo>
                                      <a:lnTo>
                                        <a:pt x="136906" y="862457"/>
                                      </a:lnTo>
                                      <a:lnTo>
                                        <a:pt x="172275" y="895731"/>
                                      </a:lnTo>
                                      <a:lnTo>
                                        <a:pt x="207479" y="924674"/>
                                      </a:lnTo>
                                      <a:lnTo>
                                        <a:pt x="242443" y="949312"/>
                                      </a:lnTo>
                                      <a:lnTo>
                                        <a:pt x="277114" y="969645"/>
                                      </a:lnTo>
                                      <a:lnTo>
                                        <a:pt x="344906" y="995464"/>
                                      </a:lnTo>
                                      <a:lnTo>
                                        <a:pt x="409956" y="1001268"/>
                                      </a:lnTo>
                                      <a:lnTo>
                                        <a:pt x="440817" y="996391"/>
                                      </a:lnTo>
                                      <a:lnTo>
                                        <a:pt x="470052" y="985443"/>
                                      </a:lnTo>
                                      <a:lnTo>
                                        <a:pt x="497713" y="968578"/>
                                      </a:lnTo>
                                      <a:lnTo>
                                        <a:pt x="523875" y="945896"/>
                                      </a:lnTo>
                                      <a:lnTo>
                                        <a:pt x="532942" y="935393"/>
                                      </a:lnTo>
                                      <a:lnTo>
                                        <a:pt x="545947" y="920343"/>
                                      </a:lnTo>
                                      <a:lnTo>
                                        <a:pt x="562381" y="893114"/>
                                      </a:lnTo>
                                      <a:lnTo>
                                        <a:pt x="573049" y="864158"/>
                                      </a:lnTo>
                                      <a:lnTo>
                                        <a:pt x="577850" y="833374"/>
                                      </a:lnTo>
                                      <a:close/>
                                    </a:path>
                                    <a:path w="1002030" h="1001394">
                                      <a:moveTo>
                                        <a:pt x="1001903" y="455168"/>
                                      </a:moveTo>
                                      <a:lnTo>
                                        <a:pt x="546735" y="0"/>
                                      </a:lnTo>
                                      <a:lnTo>
                                        <a:pt x="508127" y="38608"/>
                                      </a:lnTo>
                                      <a:lnTo>
                                        <a:pt x="765048" y="295529"/>
                                      </a:lnTo>
                                      <a:lnTo>
                                        <a:pt x="786650" y="316611"/>
                                      </a:lnTo>
                                      <a:lnTo>
                                        <a:pt x="888111" y="412115"/>
                                      </a:lnTo>
                                      <a:lnTo>
                                        <a:pt x="886333" y="414020"/>
                                      </a:lnTo>
                                      <a:lnTo>
                                        <a:pt x="794410" y="380047"/>
                                      </a:lnTo>
                                      <a:lnTo>
                                        <a:pt x="426046" y="246456"/>
                                      </a:lnTo>
                                      <a:lnTo>
                                        <a:pt x="334137" y="212471"/>
                                      </a:lnTo>
                                      <a:lnTo>
                                        <a:pt x="286385" y="260350"/>
                                      </a:lnTo>
                                      <a:lnTo>
                                        <a:pt x="741553" y="715518"/>
                                      </a:lnTo>
                                      <a:lnTo>
                                        <a:pt x="779780" y="677418"/>
                                      </a:lnTo>
                                      <a:lnTo>
                                        <a:pt x="525399" y="422910"/>
                                      </a:lnTo>
                                      <a:lnTo>
                                        <a:pt x="490448" y="388747"/>
                                      </a:lnTo>
                                      <a:lnTo>
                                        <a:pt x="455803" y="356108"/>
                                      </a:lnTo>
                                      <a:lnTo>
                                        <a:pt x="398018" y="303022"/>
                                      </a:lnTo>
                                      <a:lnTo>
                                        <a:pt x="399923" y="301117"/>
                                      </a:lnTo>
                                      <a:lnTo>
                                        <a:pt x="492036" y="335229"/>
                                      </a:lnTo>
                                      <a:lnTo>
                                        <a:pt x="861453" y="469328"/>
                                      </a:lnTo>
                                      <a:lnTo>
                                        <a:pt x="953643" y="503428"/>
                                      </a:lnTo>
                                      <a:lnTo>
                                        <a:pt x="1001903" y="4551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738251"/>
                                  <a:ext cx="579691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96915" h="86995">
                                      <a:moveTo>
                                        <a:pt x="57966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868"/>
                                      </a:lnTo>
                                      <a:lnTo>
                                        <a:pt x="5796660" y="86868"/>
                                      </a:lnTo>
                                      <a:lnTo>
                                        <a:pt x="57966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10D3C6" id="Group 80" o:spid="_x0000_s1026" style="position:absolute;margin-left:-1.7pt;margin-top:4.15pt;width:456.45pt;height:78.85pt;z-index:-16407552;mso-wrap-distance-left:0;mso-wrap-distance-right:0" coordsize="57969,1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">
                      <v:shape id="Graphic 81" o:spid="_x0000_s1027" style="position:absolute;left:45344;width:10021;height:10013;visibility:visible;mso-wrap-style:square;v-text-anchor:top" coordsize="1002030,100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" path="m577850,833374r-5754,-65151l546735,700024,526732,665226,513575,646303r,154736l510438,835202r-36220,61037l413385,932319r-34151,3074l342646,928370,304431,912888,264744,889609,223647,858469,181229,819404,142163,776986,111074,735838,87909,696036,72644,657606,66141,621487r3493,-33744l106172,527304r60337,-36462l200126,487502r35967,6782l274002,510019r39522,23431l354533,564680r42342,39078l435965,646099r31229,41009l490664,726630r15812,37910l513575,801039r,-154736l473824,595249,440690,559943,405358,526707,370090,497865,334937,473417,299974,453390,232041,428180r-64782,-5397l136842,427939,81076,455091,32854,503339,4889,560438,,591312r406,32054l15570,689470r35699,68605l75603,792759r28511,34798l136906,862457r35369,33274l207479,924674r34964,24638l277114,969645r67792,25819l409956,1001268r30861,-4877l470052,985443r27661,-16865l523875,945896r9067,-10503l545947,920343r16434,-27229l573049,864158r4801,-30784xem1001903,455168l546735,,508127,38608,765048,295529r21602,21082l888111,412115r-1778,1905l794410,380047,426046,246456,334137,212471r-47752,47879l741553,715518r38227,-38100l525399,422910,490448,388747,455803,356108,398018,303022r1905,-1905l492036,335229,861453,469328r92190,34100l1001903,455168xe" fillcolor="#d7d7d7" stroked="f">
                        <v:fill opacity="32896f"/>
                        <v:path arrowok="t"/>
                      </v:shape>
                      <v:shape id="Graphic 82" o:spid="_x0000_s1028" style="position:absolute;top:7382;width:57969;height:870;visibility:visible;mso-wrap-style:square;v-text-anchor:top" coordsize="579691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" path="m5796660,l,,,86868r5796660,l579666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…only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11FCED28" w14:textId="77777777" w:rsidR="0024461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2"/>
              </w:tabs>
              <w:spacing w:line="245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…mainly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sale</w:t>
            </w:r>
          </w:p>
          <w:p w14:paraId="2F22BFC5" w14:textId="77777777" w:rsidR="0024461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2"/>
              </w:tabs>
              <w:ind w:left="902" w:hanging="358"/>
              <w:rPr>
                <w:sz w:val="18"/>
              </w:rPr>
            </w:pPr>
            <w:r>
              <w:rPr>
                <w:sz w:val="18"/>
              </w:rPr>
              <w:t>…mainly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use</w:t>
            </w:r>
          </w:p>
          <w:p w14:paraId="6323B0CC" w14:textId="77777777" w:rsidR="0024461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2"/>
              </w:tabs>
              <w:spacing w:before="2" w:line="225" w:lineRule="exact"/>
              <w:ind w:left="902" w:hanging="358"/>
              <w:rPr>
                <w:sz w:val="18"/>
              </w:rPr>
            </w:pPr>
            <w:r>
              <w:rPr>
                <w:sz w:val="18"/>
              </w:rPr>
              <w:t>…only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use</w:t>
            </w:r>
          </w:p>
        </w:tc>
        <w:tc>
          <w:tcPr>
            <w:tcW w:w="146" w:type="dxa"/>
            <w:vMerge/>
            <w:tcBorders>
              <w:top w:val="nil"/>
              <w:bottom w:val="nil"/>
              <w:right w:val="nil"/>
            </w:tcBorders>
          </w:tcPr>
          <w:p w14:paraId="6B425FD8" w14:textId="77777777" w:rsidR="0024461C" w:rsidRDefault="0024461C">
            <w:pPr>
              <w:rPr>
                <w:sz w:val="2"/>
                <w:szCs w:val="2"/>
              </w:rPr>
            </w:pPr>
          </w:p>
        </w:tc>
      </w:tr>
      <w:tr w:rsidR="0024461C" w14:paraId="599B97EC" w14:textId="77777777">
        <w:trPr>
          <w:trHeight w:val="264"/>
        </w:trPr>
        <w:tc>
          <w:tcPr>
            <w:tcW w:w="9630" w:type="dxa"/>
            <w:tcBorders>
              <w:top w:val="nil"/>
              <w:bottom w:val="nil"/>
            </w:tcBorders>
            <w:shd w:val="clear" w:color="auto" w:fill="000000"/>
          </w:tcPr>
          <w:p w14:paraId="4A6BA821" w14:textId="77777777" w:rsidR="0024461C" w:rsidRDefault="00000000">
            <w:pPr>
              <w:pStyle w:val="TableParagraph"/>
              <w:spacing w:before="9" w:line="235" w:lineRule="exact"/>
              <w:ind w:left="1725" w:right="171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END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 xml:space="preserve">OF MODULE </w:t>
            </w:r>
            <w:r>
              <w:rPr>
                <w:color w:val="FFFFFF"/>
                <w:spacing w:val="-4"/>
                <w:sz w:val="18"/>
              </w:rPr>
              <w:t>LDB_</w:t>
            </w:r>
          </w:p>
        </w:tc>
        <w:tc>
          <w:tcPr>
            <w:tcW w:w="146" w:type="dxa"/>
            <w:vMerge/>
            <w:tcBorders>
              <w:top w:val="nil"/>
              <w:bottom w:val="nil"/>
              <w:right w:val="nil"/>
            </w:tcBorders>
          </w:tcPr>
          <w:p w14:paraId="1F1DE9B5" w14:textId="77777777" w:rsidR="0024461C" w:rsidRDefault="0024461C">
            <w:pPr>
              <w:rPr>
                <w:sz w:val="2"/>
                <w:szCs w:val="2"/>
              </w:rPr>
            </w:pPr>
          </w:p>
        </w:tc>
      </w:tr>
      <w:tr w:rsidR="0024461C" w14:paraId="0A0779F4" w14:textId="77777777">
        <w:trPr>
          <w:trHeight w:val="136"/>
        </w:trPr>
        <w:tc>
          <w:tcPr>
            <w:tcW w:w="9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02A67" w14:textId="77777777" w:rsidR="0024461C" w:rsidRDefault="0024461C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  <w:tr w:rsidR="0024461C" w14:paraId="764510F3" w14:textId="77777777">
        <w:trPr>
          <w:trHeight w:val="264"/>
        </w:trPr>
        <w:tc>
          <w:tcPr>
            <w:tcW w:w="9776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405A6FDF" w14:textId="77777777" w:rsidR="00774CD9" w:rsidRDefault="00000000" w:rsidP="00774CD9">
            <w:pPr>
              <w:pStyle w:val="TableParagraph"/>
              <w:spacing w:before="9" w:line="235" w:lineRule="exact"/>
              <w:ind w:left="292"/>
              <w:jc w:val="center"/>
              <w:rPr>
                <w:color w:val="FFFFFF"/>
                <w:spacing w:val="-2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8416" behindDoc="1" locked="0" layoutInCell="1" allowOverlap="1" wp14:anchorId="0704924E" wp14:editId="556D7468">
                      <wp:simplePos x="0" y="0"/>
                      <wp:positionH relativeFrom="column">
                        <wp:posOffset>45681</wp:posOffset>
                      </wp:positionH>
                      <wp:positionV relativeFrom="paragraph">
                        <wp:posOffset>-142608</wp:posOffset>
                      </wp:positionV>
                      <wp:extent cx="4786630" cy="478663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6630" cy="4786630"/>
                                <a:chOff x="0" y="0"/>
                                <a:chExt cx="4786630" cy="478663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0"/>
                                  <a:ext cx="4786630" cy="478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6630" h="4786630">
                                      <a:moveTo>
                                        <a:pt x="715505" y="4526026"/>
                                      </a:moveTo>
                                      <a:lnTo>
                                        <a:pt x="260337" y="4070731"/>
                                      </a:lnTo>
                                      <a:lnTo>
                                        <a:pt x="221703" y="4109466"/>
                                      </a:lnTo>
                                      <a:lnTo>
                                        <a:pt x="478650" y="4366387"/>
                                      </a:lnTo>
                                      <a:lnTo>
                                        <a:pt x="500341" y="4387431"/>
                                      </a:lnTo>
                                      <a:lnTo>
                                        <a:pt x="601713" y="4482973"/>
                                      </a:lnTo>
                                      <a:lnTo>
                                        <a:pt x="599935" y="4484878"/>
                                      </a:lnTo>
                                      <a:lnTo>
                                        <a:pt x="508050" y="4450854"/>
                                      </a:lnTo>
                                      <a:lnTo>
                                        <a:pt x="139687" y="4317301"/>
                                      </a:lnTo>
                                      <a:lnTo>
                                        <a:pt x="47815" y="4283329"/>
                                      </a:lnTo>
                                      <a:lnTo>
                                        <a:pt x="0" y="4331081"/>
                                      </a:lnTo>
                                      <a:lnTo>
                                        <a:pt x="455282" y="4786376"/>
                                      </a:lnTo>
                                      <a:lnTo>
                                        <a:pt x="493382" y="4748149"/>
                                      </a:lnTo>
                                      <a:lnTo>
                                        <a:pt x="221424" y="4476394"/>
                                      </a:lnTo>
                                      <a:lnTo>
                                        <a:pt x="186753" y="4443146"/>
                                      </a:lnTo>
                                      <a:lnTo>
                                        <a:pt x="111671" y="4373753"/>
                                      </a:lnTo>
                                      <a:lnTo>
                                        <a:pt x="113461" y="4371975"/>
                                      </a:lnTo>
                                      <a:lnTo>
                                        <a:pt x="205613" y="4406087"/>
                                      </a:lnTo>
                                      <a:lnTo>
                                        <a:pt x="575106" y="4540186"/>
                                      </a:lnTo>
                                      <a:lnTo>
                                        <a:pt x="667245" y="4574286"/>
                                      </a:lnTo>
                                      <a:lnTo>
                                        <a:pt x="715505" y="452602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000366" y="4195318"/>
                                      </a:moveTo>
                                      <a:lnTo>
                                        <a:pt x="994613" y="4130217"/>
                                      </a:lnTo>
                                      <a:lnTo>
                                        <a:pt x="969251" y="4061968"/>
                                      </a:lnTo>
                                      <a:lnTo>
                                        <a:pt x="949223" y="4027170"/>
                                      </a:lnTo>
                                      <a:lnTo>
                                        <a:pt x="936040" y="4008259"/>
                                      </a:lnTo>
                                      <a:lnTo>
                                        <a:pt x="936040" y="4163047"/>
                                      </a:lnTo>
                                      <a:lnTo>
                                        <a:pt x="932942" y="4197210"/>
                                      </a:lnTo>
                                      <a:lnTo>
                                        <a:pt x="896734" y="4258183"/>
                                      </a:lnTo>
                                      <a:lnTo>
                                        <a:pt x="835837" y="4294251"/>
                                      </a:lnTo>
                                      <a:lnTo>
                                        <a:pt x="801674" y="4297337"/>
                                      </a:lnTo>
                                      <a:lnTo>
                                        <a:pt x="765035" y="4290314"/>
                                      </a:lnTo>
                                      <a:lnTo>
                                        <a:pt x="726846" y="4274832"/>
                                      </a:lnTo>
                                      <a:lnTo>
                                        <a:pt x="687197" y="4251553"/>
                                      </a:lnTo>
                                      <a:lnTo>
                                        <a:pt x="646137" y="4220413"/>
                                      </a:lnTo>
                                      <a:lnTo>
                                        <a:pt x="603745" y="4181348"/>
                                      </a:lnTo>
                                      <a:lnTo>
                                        <a:pt x="564680" y="4138942"/>
                                      </a:lnTo>
                                      <a:lnTo>
                                        <a:pt x="533590" y="4097832"/>
                                      </a:lnTo>
                                      <a:lnTo>
                                        <a:pt x="510425" y="4058031"/>
                                      </a:lnTo>
                                      <a:lnTo>
                                        <a:pt x="495160" y="4019550"/>
                                      </a:lnTo>
                                      <a:lnTo>
                                        <a:pt x="488657" y="3983431"/>
                                      </a:lnTo>
                                      <a:lnTo>
                                        <a:pt x="492150" y="3949687"/>
                                      </a:lnTo>
                                      <a:lnTo>
                                        <a:pt x="528688" y="3889248"/>
                                      </a:lnTo>
                                      <a:lnTo>
                                        <a:pt x="589013" y="3852786"/>
                                      </a:lnTo>
                                      <a:lnTo>
                                        <a:pt x="622592" y="3849446"/>
                                      </a:lnTo>
                                      <a:lnTo>
                                        <a:pt x="658482" y="3856228"/>
                                      </a:lnTo>
                                      <a:lnTo>
                                        <a:pt x="696404" y="3872014"/>
                                      </a:lnTo>
                                      <a:lnTo>
                                        <a:pt x="735977" y="3895445"/>
                                      </a:lnTo>
                                      <a:lnTo>
                                        <a:pt x="777024" y="3926636"/>
                                      </a:lnTo>
                                      <a:lnTo>
                                        <a:pt x="819391" y="3965714"/>
                                      </a:lnTo>
                                      <a:lnTo>
                                        <a:pt x="858456" y="4008120"/>
                                      </a:lnTo>
                                      <a:lnTo>
                                        <a:pt x="889647" y="4049166"/>
                                      </a:lnTo>
                                      <a:lnTo>
                                        <a:pt x="913079" y="4088701"/>
                                      </a:lnTo>
                                      <a:lnTo>
                                        <a:pt x="928865" y="4126611"/>
                                      </a:lnTo>
                                      <a:lnTo>
                                        <a:pt x="936040" y="4163047"/>
                                      </a:lnTo>
                                      <a:lnTo>
                                        <a:pt x="936040" y="4008259"/>
                                      </a:lnTo>
                                      <a:lnTo>
                                        <a:pt x="896239" y="3957243"/>
                                      </a:lnTo>
                                      <a:lnTo>
                                        <a:pt x="863079" y="3922014"/>
                                      </a:lnTo>
                                      <a:lnTo>
                                        <a:pt x="827760" y="3888765"/>
                                      </a:lnTo>
                                      <a:lnTo>
                                        <a:pt x="792543" y="3859873"/>
                                      </a:lnTo>
                                      <a:lnTo>
                                        <a:pt x="777595" y="3849446"/>
                                      </a:lnTo>
                                      <a:lnTo>
                                        <a:pt x="757440" y="3835387"/>
                                      </a:lnTo>
                                      <a:lnTo>
                                        <a:pt x="722490" y="3815334"/>
                                      </a:lnTo>
                                      <a:lnTo>
                                        <a:pt x="654558" y="3790124"/>
                                      </a:lnTo>
                                      <a:lnTo>
                                        <a:pt x="589775" y="3784727"/>
                                      </a:lnTo>
                                      <a:lnTo>
                                        <a:pt x="559358" y="3789883"/>
                                      </a:lnTo>
                                      <a:lnTo>
                                        <a:pt x="503593" y="3817035"/>
                                      </a:lnTo>
                                      <a:lnTo>
                                        <a:pt x="455371" y="3865283"/>
                                      </a:lnTo>
                                      <a:lnTo>
                                        <a:pt x="427405" y="3922382"/>
                                      </a:lnTo>
                                      <a:lnTo>
                                        <a:pt x="422516" y="3953256"/>
                                      </a:lnTo>
                                      <a:lnTo>
                                        <a:pt x="422922" y="3985310"/>
                                      </a:lnTo>
                                      <a:lnTo>
                                        <a:pt x="438086" y="4051414"/>
                                      </a:lnTo>
                                      <a:lnTo>
                                        <a:pt x="473722" y="4120045"/>
                                      </a:lnTo>
                                      <a:lnTo>
                                        <a:pt x="498055" y="4154767"/>
                                      </a:lnTo>
                                      <a:lnTo>
                                        <a:pt x="526554" y="4189603"/>
                                      </a:lnTo>
                                      <a:lnTo>
                                        <a:pt x="559295" y="4224528"/>
                                      </a:lnTo>
                                      <a:lnTo>
                                        <a:pt x="594677" y="4257726"/>
                                      </a:lnTo>
                                      <a:lnTo>
                                        <a:pt x="629932" y="4286631"/>
                                      </a:lnTo>
                                      <a:lnTo>
                                        <a:pt x="664946" y="4311256"/>
                                      </a:lnTo>
                                      <a:lnTo>
                                        <a:pt x="699630" y="4331589"/>
                                      </a:lnTo>
                                      <a:lnTo>
                                        <a:pt x="767422" y="4357408"/>
                                      </a:lnTo>
                                      <a:lnTo>
                                        <a:pt x="832472" y="4363212"/>
                                      </a:lnTo>
                                      <a:lnTo>
                                        <a:pt x="863333" y="4358335"/>
                                      </a:lnTo>
                                      <a:lnTo>
                                        <a:pt x="892568" y="4347388"/>
                                      </a:lnTo>
                                      <a:lnTo>
                                        <a:pt x="920229" y="4330522"/>
                                      </a:lnTo>
                                      <a:lnTo>
                                        <a:pt x="946391" y="4307840"/>
                                      </a:lnTo>
                                      <a:lnTo>
                                        <a:pt x="955459" y="4297337"/>
                                      </a:lnTo>
                                      <a:lnTo>
                                        <a:pt x="968463" y="4282287"/>
                                      </a:lnTo>
                                      <a:lnTo>
                                        <a:pt x="984897" y="4255059"/>
                                      </a:lnTo>
                                      <a:lnTo>
                                        <a:pt x="995565" y="4226103"/>
                                      </a:lnTo>
                                      <a:lnTo>
                                        <a:pt x="1000366" y="4195318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268082" y="3973449"/>
                                      </a:moveTo>
                                      <a:lnTo>
                                        <a:pt x="863206" y="3568700"/>
                                      </a:lnTo>
                                      <a:lnTo>
                                        <a:pt x="965314" y="3466592"/>
                                      </a:lnTo>
                                      <a:lnTo>
                                        <a:pt x="914895" y="3416173"/>
                                      </a:lnTo>
                                      <a:lnTo>
                                        <a:pt x="668896" y="3662299"/>
                                      </a:lnTo>
                                      <a:lnTo>
                                        <a:pt x="719188" y="3712591"/>
                                      </a:lnTo>
                                      <a:lnTo>
                                        <a:pt x="821804" y="3610102"/>
                                      </a:lnTo>
                                      <a:lnTo>
                                        <a:pt x="1226680" y="4014990"/>
                                      </a:lnTo>
                                      <a:lnTo>
                                        <a:pt x="1268082" y="397344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580883" y="3660648"/>
                                      </a:moveTo>
                                      <a:lnTo>
                                        <a:pt x="1387716" y="3467481"/>
                                      </a:lnTo>
                                      <a:lnTo>
                                        <a:pt x="1521066" y="3334131"/>
                                      </a:lnTo>
                                      <a:lnTo>
                                        <a:pt x="1470647" y="3283712"/>
                                      </a:lnTo>
                                      <a:lnTo>
                                        <a:pt x="1337297" y="3417062"/>
                                      </a:lnTo>
                                      <a:lnTo>
                                        <a:pt x="1176007" y="3255899"/>
                                      </a:lnTo>
                                      <a:lnTo>
                                        <a:pt x="1318120" y="3113786"/>
                                      </a:lnTo>
                                      <a:lnTo>
                                        <a:pt x="1267828" y="3063367"/>
                                      </a:lnTo>
                                      <a:lnTo>
                                        <a:pt x="1084186" y="3246882"/>
                                      </a:lnTo>
                                      <a:lnTo>
                                        <a:pt x="1539481" y="3702177"/>
                                      </a:lnTo>
                                      <a:lnTo>
                                        <a:pt x="1580883" y="3660648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1973694" y="3221863"/>
                                      </a:moveTo>
                                      <a:lnTo>
                                        <a:pt x="1967992" y="3156762"/>
                                      </a:lnTo>
                                      <a:lnTo>
                                        <a:pt x="1942579" y="3088513"/>
                                      </a:lnTo>
                                      <a:lnTo>
                                        <a:pt x="1922627" y="3053740"/>
                                      </a:lnTo>
                                      <a:lnTo>
                                        <a:pt x="1909470" y="3034842"/>
                                      </a:lnTo>
                                      <a:lnTo>
                                        <a:pt x="1909470" y="3189592"/>
                                      </a:lnTo>
                                      <a:lnTo>
                                        <a:pt x="1906333" y="3223755"/>
                                      </a:lnTo>
                                      <a:lnTo>
                                        <a:pt x="1870062" y="3284728"/>
                                      </a:lnTo>
                                      <a:lnTo>
                                        <a:pt x="1809216" y="3320872"/>
                                      </a:lnTo>
                                      <a:lnTo>
                                        <a:pt x="1775079" y="3323958"/>
                                      </a:lnTo>
                                      <a:lnTo>
                                        <a:pt x="1738490" y="3316986"/>
                                      </a:lnTo>
                                      <a:lnTo>
                                        <a:pt x="1700301" y="3301479"/>
                                      </a:lnTo>
                                      <a:lnTo>
                                        <a:pt x="1660652" y="3278162"/>
                                      </a:lnTo>
                                      <a:lnTo>
                                        <a:pt x="1619592" y="3246983"/>
                                      </a:lnTo>
                                      <a:lnTo>
                                        <a:pt x="1577200" y="3207893"/>
                                      </a:lnTo>
                                      <a:lnTo>
                                        <a:pt x="1538122" y="3165551"/>
                                      </a:lnTo>
                                      <a:lnTo>
                                        <a:pt x="1506994" y="3124428"/>
                                      </a:lnTo>
                                      <a:lnTo>
                                        <a:pt x="1483829" y="3084601"/>
                                      </a:lnTo>
                                      <a:lnTo>
                                        <a:pt x="1468615" y="3046095"/>
                                      </a:lnTo>
                                      <a:lnTo>
                                        <a:pt x="1462112" y="3009989"/>
                                      </a:lnTo>
                                      <a:lnTo>
                                        <a:pt x="1465605" y="2976283"/>
                                      </a:lnTo>
                                      <a:lnTo>
                                        <a:pt x="1502143" y="2915793"/>
                                      </a:lnTo>
                                      <a:lnTo>
                                        <a:pt x="1562468" y="2879382"/>
                                      </a:lnTo>
                                      <a:lnTo>
                                        <a:pt x="1596047" y="2876004"/>
                                      </a:lnTo>
                                      <a:lnTo>
                                        <a:pt x="1631937" y="2882773"/>
                                      </a:lnTo>
                                      <a:lnTo>
                                        <a:pt x="1669846" y="2898559"/>
                                      </a:lnTo>
                                      <a:lnTo>
                                        <a:pt x="1709381" y="2921990"/>
                                      </a:lnTo>
                                      <a:lnTo>
                                        <a:pt x="1750428" y="2953181"/>
                                      </a:lnTo>
                                      <a:lnTo>
                                        <a:pt x="1792846" y="2992247"/>
                                      </a:lnTo>
                                      <a:lnTo>
                                        <a:pt x="1831911" y="3034665"/>
                                      </a:lnTo>
                                      <a:lnTo>
                                        <a:pt x="1863102" y="3075711"/>
                                      </a:lnTo>
                                      <a:lnTo>
                                        <a:pt x="1886534" y="3115246"/>
                                      </a:lnTo>
                                      <a:lnTo>
                                        <a:pt x="1902320" y="3153156"/>
                                      </a:lnTo>
                                      <a:lnTo>
                                        <a:pt x="1909470" y="3189592"/>
                                      </a:lnTo>
                                      <a:lnTo>
                                        <a:pt x="1909470" y="3034842"/>
                                      </a:lnTo>
                                      <a:lnTo>
                                        <a:pt x="1869694" y="2983839"/>
                                      </a:lnTo>
                                      <a:lnTo>
                                        <a:pt x="1836534" y="2948559"/>
                                      </a:lnTo>
                                      <a:lnTo>
                                        <a:pt x="1801202" y="2915323"/>
                                      </a:lnTo>
                                      <a:lnTo>
                                        <a:pt x="1765947" y="2886456"/>
                                      </a:lnTo>
                                      <a:lnTo>
                                        <a:pt x="1750949" y="2876004"/>
                                      </a:lnTo>
                                      <a:lnTo>
                                        <a:pt x="1730832" y="2861983"/>
                                      </a:lnTo>
                                      <a:lnTo>
                                        <a:pt x="1695945" y="2841879"/>
                                      </a:lnTo>
                                      <a:lnTo>
                                        <a:pt x="1628013" y="2816783"/>
                                      </a:lnTo>
                                      <a:lnTo>
                                        <a:pt x="1563230" y="2811399"/>
                                      </a:lnTo>
                                      <a:lnTo>
                                        <a:pt x="1532763" y="2816479"/>
                                      </a:lnTo>
                                      <a:lnTo>
                                        <a:pt x="1477035" y="2843593"/>
                                      </a:lnTo>
                                      <a:lnTo>
                                        <a:pt x="1428750" y="2891891"/>
                                      </a:lnTo>
                                      <a:lnTo>
                                        <a:pt x="1400784" y="2949003"/>
                                      </a:lnTo>
                                      <a:lnTo>
                                        <a:pt x="1395971" y="2979928"/>
                                      </a:lnTo>
                                      <a:lnTo>
                                        <a:pt x="1396377" y="3011919"/>
                                      </a:lnTo>
                                      <a:lnTo>
                                        <a:pt x="1411541" y="3078022"/>
                                      </a:lnTo>
                                      <a:lnTo>
                                        <a:pt x="1447165" y="3146641"/>
                                      </a:lnTo>
                                      <a:lnTo>
                                        <a:pt x="1471472" y="3181324"/>
                                      </a:lnTo>
                                      <a:lnTo>
                                        <a:pt x="1499958" y="3216148"/>
                                      </a:lnTo>
                                      <a:lnTo>
                                        <a:pt x="1532750" y="3251073"/>
                                      </a:lnTo>
                                      <a:lnTo>
                                        <a:pt x="1568132" y="3284321"/>
                                      </a:lnTo>
                                      <a:lnTo>
                                        <a:pt x="1603375" y="3313226"/>
                                      </a:lnTo>
                                      <a:lnTo>
                                        <a:pt x="1638350" y="3337826"/>
                                      </a:lnTo>
                                      <a:lnTo>
                                        <a:pt x="1672958" y="3358134"/>
                                      </a:lnTo>
                                      <a:lnTo>
                                        <a:pt x="1740801" y="3384004"/>
                                      </a:lnTo>
                                      <a:lnTo>
                                        <a:pt x="1805800" y="3389757"/>
                                      </a:lnTo>
                                      <a:lnTo>
                                        <a:pt x="1836724" y="3384956"/>
                                      </a:lnTo>
                                      <a:lnTo>
                                        <a:pt x="1865960" y="3374047"/>
                                      </a:lnTo>
                                      <a:lnTo>
                                        <a:pt x="1893620" y="3357181"/>
                                      </a:lnTo>
                                      <a:lnTo>
                                        <a:pt x="1919846" y="3334512"/>
                                      </a:lnTo>
                                      <a:lnTo>
                                        <a:pt x="1928939" y="3323958"/>
                                      </a:lnTo>
                                      <a:lnTo>
                                        <a:pt x="1941918" y="3308896"/>
                                      </a:lnTo>
                                      <a:lnTo>
                                        <a:pt x="1958340" y="3281667"/>
                                      </a:lnTo>
                                      <a:lnTo>
                                        <a:pt x="1968969" y="3252698"/>
                                      </a:lnTo>
                                      <a:lnTo>
                                        <a:pt x="1973694" y="3221863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372093" y="2869565"/>
                                      </a:moveTo>
                                      <a:lnTo>
                                        <a:pt x="2216645" y="2809367"/>
                                      </a:lnTo>
                                      <a:lnTo>
                                        <a:pt x="2077961" y="2755646"/>
                                      </a:lnTo>
                                      <a:lnTo>
                                        <a:pt x="2081415" y="2742742"/>
                                      </a:lnTo>
                                      <a:lnTo>
                                        <a:pt x="2084095" y="2729331"/>
                                      </a:lnTo>
                                      <a:lnTo>
                                        <a:pt x="2085898" y="2715399"/>
                                      </a:lnTo>
                                      <a:lnTo>
                                        <a:pt x="2086724" y="2700909"/>
                                      </a:lnTo>
                                      <a:lnTo>
                                        <a:pt x="2085860" y="2686164"/>
                                      </a:lnTo>
                                      <a:lnTo>
                                        <a:pt x="2072754" y="2638298"/>
                                      </a:lnTo>
                                      <a:lnTo>
                                        <a:pt x="2052815" y="2603906"/>
                                      </a:lnTo>
                                      <a:lnTo>
                                        <a:pt x="2027669" y="2574340"/>
                                      </a:lnTo>
                                      <a:lnTo>
                                        <a:pt x="2027669" y="2696210"/>
                                      </a:lnTo>
                                      <a:lnTo>
                                        <a:pt x="2026843" y="2716504"/>
                                      </a:lnTo>
                                      <a:lnTo>
                                        <a:pt x="2020582" y="2736748"/>
                                      </a:lnTo>
                                      <a:lnTo>
                                        <a:pt x="2008835" y="2756916"/>
                                      </a:lnTo>
                                      <a:lnTo>
                                        <a:pt x="1991601" y="2776982"/>
                                      </a:lnTo>
                                      <a:lnTo>
                                        <a:pt x="1942325" y="2826258"/>
                                      </a:lnTo>
                                      <a:lnTo>
                                        <a:pt x="1773415" y="2657221"/>
                                      </a:lnTo>
                                      <a:lnTo>
                                        <a:pt x="1820405" y="2610231"/>
                                      </a:lnTo>
                                      <a:lnTo>
                                        <a:pt x="1860283" y="2579649"/>
                                      </a:lnTo>
                                      <a:lnTo>
                                        <a:pt x="1898637" y="2568956"/>
                                      </a:lnTo>
                                      <a:lnTo>
                                        <a:pt x="1918220" y="2571750"/>
                                      </a:lnTo>
                                      <a:lnTo>
                                        <a:pt x="1959673" y="2593835"/>
                                      </a:lnTo>
                                      <a:lnTo>
                                        <a:pt x="2000618" y="2634653"/>
                                      </a:lnTo>
                                      <a:lnTo>
                                        <a:pt x="2023440" y="2675902"/>
                                      </a:lnTo>
                                      <a:lnTo>
                                        <a:pt x="2027669" y="2696210"/>
                                      </a:lnTo>
                                      <a:lnTo>
                                        <a:pt x="2027669" y="2574340"/>
                                      </a:lnTo>
                                      <a:lnTo>
                                        <a:pt x="2022652" y="2568956"/>
                                      </a:lnTo>
                                      <a:lnTo>
                                        <a:pt x="2021827" y="2568067"/>
                                      </a:lnTo>
                                      <a:lnTo>
                                        <a:pt x="1989607" y="2539479"/>
                                      </a:lnTo>
                                      <a:lnTo>
                                        <a:pt x="1957781" y="2518587"/>
                                      </a:lnTo>
                                      <a:lnTo>
                                        <a:pt x="1926386" y="2505303"/>
                                      </a:lnTo>
                                      <a:lnTo>
                                        <a:pt x="1895462" y="2499487"/>
                                      </a:lnTo>
                                      <a:lnTo>
                                        <a:pt x="1864804" y="2502217"/>
                                      </a:lnTo>
                                      <a:lnTo>
                                        <a:pt x="1834172" y="2512885"/>
                                      </a:lnTo>
                                      <a:lnTo>
                                        <a:pt x="1803552" y="2531567"/>
                                      </a:lnTo>
                                      <a:lnTo>
                                        <a:pt x="1772907" y="2558288"/>
                                      </a:lnTo>
                                      <a:lnTo>
                                        <a:pt x="1682229" y="2648839"/>
                                      </a:lnTo>
                                      <a:lnTo>
                                        <a:pt x="2137524" y="3104007"/>
                                      </a:lnTo>
                                      <a:lnTo>
                                        <a:pt x="2178926" y="3062732"/>
                                      </a:lnTo>
                                      <a:lnTo>
                                        <a:pt x="1990839" y="2874645"/>
                                      </a:lnTo>
                                      <a:lnTo>
                                        <a:pt x="2039200" y="2826258"/>
                                      </a:lnTo>
                                      <a:lnTo>
                                        <a:pt x="2056117" y="2809367"/>
                                      </a:lnTo>
                                      <a:lnTo>
                                        <a:pt x="2323833" y="2917825"/>
                                      </a:lnTo>
                                      <a:lnTo>
                                        <a:pt x="2372093" y="2869565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750172" y="2467229"/>
                                      </a:moveTo>
                                      <a:lnTo>
                                        <a:pt x="2700388" y="2417572"/>
                                      </a:lnTo>
                                      <a:lnTo>
                                        <a:pt x="2694825" y="2430589"/>
                                      </a:lnTo>
                                      <a:lnTo>
                                        <a:pt x="2688831" y="2443327"/>
                                      </a:lnTo>
                                      <a:lnTo>
                                        <a:pt x="2667698" y="2480043"/>
                                      </a:lnTo>
                                      <a:lnTo>
                                        <a:pt x="2639555" y="2513965"/>
                                      </a:lnTo>
                                      <a:lnTo>
                                        <a:pt x="2577655" y="2551214"/>
                                      </a:lnTo>
                                      <a:lnTo>
                                        <a:pt x="2542730" y="2555087"/>
                                      </a:lnTo>
                                      <a:lnTo>
                                        <a:pt x="2505189" y="2549017"/>
                                      </a:lnTo>
                                      <a:lnTo>
                                        <a:pt x="2466136" y="2534589"/>
                                      </a:lnTo>
                                      <a:lnTo>
                                        <a:pt x="2426017" y="2512314"/>
                                      </a:lnTo>
                                      <a:lnTo>
                                        <a:pt x="2384869" y="2482050"/>
                                      </a:lnTo>
                                      <a:lnTo>
                                        <a:pt x="2342756" y="2443607"/>
                                      </a:lnTo>
                                      <a:lnTo>
                                        <a:pt x="2304313" y="2401303"/>
                                      </a:lnTo>
                                      <a:lnTo>
                                        <a:pt x="2274151" y="2359622"/>
                                      </a:lnTo>
                                      <a:lnTo>
                                        <a:pt x="2252256" y="2318728"/>
                                      </a:lnTo>
                                      <a:lnTo>
                                        <a:pt x="2238616" y="2278761"/>
                                      </a:lnTo>
                                      <a:lnTo>
                                        <a:pt x="2233549" y="2240877"/>
                                      </a:lnTo>
                                      <a:lnTo>
                                        <a:pt x="2237587" y="2206104"/>
                                      </a:lnTo>
                                      <a:lnTo>
                                        <a:pt x="2272779" y="2146300"/>
                                      </a:lnTo>
                                      <a:lnTo>
                                        <a:pt x="2308390" y="2119211"/>
                                      </a:lnTo>
                                      <a:lnTo>
                                        <a:pt x="2347137" y="2103551"/>
                                      </a:lnTo>
                                      <a:lnTo>
                                        <a:pt x="2372220" y="2096643"/>
                                      </a:lnTo>
                                      <a:lnTo>
                                        <a:pt x="2340216" y="2031746"/>
                                      </a:lnTo>
                                      <a:lnTo>
                                        <a:pt x="2278151" y="2053437"/>
                                      </a:lnTo>
                                      <a:lnTo>
                                        <a:pt x="2222868" y="2095500"/>
                                      </a:lnTo>
                                      <a:lnTo>
                                        <a:pt x="2183117" y="2149589"/>
                                      </a:lnTo>
                                      <a:lnTo>
                                        <a:pt x="2166226" y="2210816"/>
                                      </a:lnTo>
                                      <a:lnTo>
                                        <a:pt x="2166048" y="2243696"/>
                                      </a:lnTo>
                                      <a:lnTo>
                                        <a:pt x="2170633" y="2277300"/>
                                      </a:lnTo>
                                      <a:lnTo>
                                        <a:pt x="2195055" y="2346452"/>
                                      </a:lnTo>
                                      <a:lnTo>
                                        <a:pt x="2214384" y="2381885"/>
                                      </a:lnTo>
                                      <a:lnTo>
                                        <a:pt x="2238070" y="2417089"/>
                                      </a:lnTo>
                                      <a:lnTo>
                                        <a:pt x="2266099" y="2452027"/>
                                      </a:lnTo>
                                      <a:lnTo>
                                        <a:pt x="2298433" y="2486660"/>
                                      </a:lnTo>
                                      <a:lnTo>
                                        <a:pt x="2334120" y="2520277"/>
                                      </a:lnTo>
                                      <a:lnTo>
                                        <a:pt x="2369578" y="2549321"/>
                                      </a:lnTo>
                                      <a:lnTo>
                                        <a:pt x="2404795" y="2573871"/>
                                      </a:lnTo>
                                      <a:lnTo>
                                        <a:pt x="2439784" y="2593975"/>
                                      </a:lnTo>
                                      <a:lnTo>
                                        <a:pt x="2507259" y="2619921"/>
                                      </a:lnTo>
                                      <a:lnTo>
                                        <a:pt x="2571610" y="2625471"/>
                                      </a:lnTo>
                                      <a:lnTo>
                                        <a:pt x="2602001" y="2620314"/>
                                      </a:lnTo>
                                      <a:lnTo>
                                        <a:pt x="2658097" y="2592743"/>
                                      </a:lnTo>
                                      <a:lnTo>
                                        <a:pt x="2696756" y="2557107"/>
                                      </a:lnTo>
                                      <a:lnTo>
                                        <a:pt x="2726423" y="2519045"/>
                                      </a:lnTo>
                                      <a:lnTo>
                                        <a:pt x="2745295" y="2481046"/>
                                      </a:lnTo>
                                      <a:lnTo>
                                        <a:pt x="2750172" y="246722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2926448" y="2315083"/>
                                      </a:moveTo>
                                      <a:lnTo>
                                        <a:pt x="2893301" y="2281936"/>
                                      </a:lnTo>
                                      <a:lnTo>
                                        <a:pt x="2842628" y="2308479"/>
                                      </a:lnTo>
                                      <a:lnTo>
                                        <a:pt x="2478519" y="1944497"/>
                                      </a:lnTo>
                                      <a:lnTo>
                                        <a:pt x="2504427" y="1893062"/>
                                      </a:lnTo>
                                      <a:lnTo>
                                        <a:pt x="2471280" y="1859915"/>
                                      </a:lnTo>
                                      <a:lnTo>
                                        <a:pt x="2352522" y="1978533"/>
                                      </a:lnTo>
                                      <a:lnTo>
                                        <a:pt x="2385682" y="2011807"/>
                                      </a:lnTo>
                                      <a:lnTo>
                                        <a:pt x="2437117" y="1985899"/>
                                      </a:lnTo>
                                      <a:lnTo>
                                        <a:pt x="2801099" y="2349881"/>
                                      </a:lnTo>
                                      <a:lnTo>
                                        <a:pt x="2774556" y="2400681"/>
                                      </a:lnTo>
                                      <a:lnTo>
                                        <a:pt x="2807830" y="2433828"/>
                                      </a:lnTo>
                                      <a:lnTo>
                                        <a:pt x="2926448" y="2315083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224517" y="2017014"/>
                                      </a:moveTo>
                                      <a:lnTo>
                                        <a:pt x="3069120" y="1956943"/>
                                      </a:lnTo>
                                      <a:lnTo>
                                        <a:pt x="2930385" y="1903222"/>
                                      </a:lnTo>
                                      <a:lnTo>
                                        <a:pt x="2933839" y="1890318"/>
                                      </a:lnTo>
                                      <a:lnTo>
                                        <a:pt x="2936506" y="1876907"/>
                                      </a:lnTo>
                                      <a:lnTo>
                                        <a:pt x="2938272" y="1862975"/>
                                      </a:lnTo>
                                      <a:lnTo>
                                        <a:pt x="2939021" y="1848485"/>
                                      </a:lnTo>
                                      <a:lnTo>
                                        <a:pt x="2938208" y="1833765"/>
                                      </a:lnTo>
                                      <a:lnTo>
                                        <a:pt x="2925305" y="1785874"/>
                                      </a:lnTo>
                                      <a:lnTo>
                                        <a:pt x="2905315" y="1751431"/>
                                      </a:lnTo>
                                      <a:lnTo>
                                        <a:pt x="2880093" y="1721777"/>
                                      </a:lnTo>
                                      <a:lnTo>
                                        <a:pt x="2880093" y="1843786"/>
                                      </a:lnTo>
                                      <a:lnTo>
                                        <a:pt x="2879267" y="1864080"/>
                                      </a:lnTo>
                                      <a:lnTo>
                                        <a:pt x="2873006" y="1884324"/>
                                      </a:lnTo>
                                      <a:lnTo>
                                        <a:pt x="2861259" y="1904492"/>
                                      </a:lnTo>
                                      <a:lnTo>
                                        <a:pt x="2844025" y="1924558"/>
                                      </a:lnTo>
                                      <a:lnTo>
                                        <a:pt x="2794876" y="1973707"/>
                                      </a:lnTo>
                                      <a:lnTo>
                                        <a:pt x="2625839" y="1804797"/>
                                      </a:lnTo>
                                      <a:lnTo>
                                        <a:pt x="2672702" y="1757934"/>
                                      </a:lnTo>
                                      <a:lnTo>
                                        <a:pt x="2712682" y="1727238"/>
                                      </a:lnTo>
                                      <a:lnTo>
                                        <a:pt x="2751061" y="1716532"/>
                                      </a:lnTo>
                                      <a:lnTo>
                                        <a:pt x="2770644" y="1719326"/>
                                      </a:lnTo>
                                      <a:lnTo>
                                        <a:pt x="2812097" y="1741411"/>
                                      </a:lnTo>
                                      <a:lnTo>
                                        <a:pt x="2853067" y="1782229"/>
                                      </a:lnTo>
                                      <a:lnTo>
                                        <a:pt x="2875927" y="1823478"/>
                                      </a:lnTo>
                                      <a:lnTo>
                                        <a:pt x="2880093" y="1843786"/>
                                      </a:lnTo>
                                      <a:lnTo>
                                        <a:pt x="2880093" y="1721777"/>
                                      </a:lnTo>
                                      <a:lnTo>
                                        <a:pt x="2875203" y="1716532"/>
                                      </a:lnTo>
                                      <a:lnTo>
                                        <a:pt x="2874378" y="1715643"/>
                                      </a:lnTo>
                                      <a:lnTo>
                                        <a:pt x="2842082" y="1687055"/>
                                      </a:lnTo>
                                      <a:lnTo>
                                        <a:pt x="2810218" y="1666176"/>
                                      </a:lnTo>
                                      <a:lnTo>
                                        <a:pt x="2778810" y="1652930"/>
                                      </a:lnTo>
                                      <a:lnTo>
                                        <a:pt x="2747886" y="1647190"/>
                                      </a:lnTo>
                                      <a:lnTo>
                                        <a:pt x="2717228" y="1649844"/>
                                      </a:lnTo>
                                      <a:lnTo>
                                        <a:pt x="2686608" y="1660461"/>
                                      </a:lnTo>
                                      <a:lnTo>
                                        <a:pt x="2655976" y="1679092"/>
                                      </a:lnTo>
                                      <a:lnTo>
                                        <a:pt x="2625331" y="1705737"/>
                                      </a:lnTo>
                                      <a:lnTo>
                                        <a:pt x="2534653" y="1796415"/>
                                      </a:lnTo>
                                      <a:lnTo>
                                        <a:pt x="2989948" y="2251710"/>
                                      </a:lnTo>
                                      <a:lnTo>
                                        <a:pt x="3031350" y="2210181"/>
                                      </a:lnTo>
                                      <a:lnTo>
                                        <a:pt x="2843263" y="2022221"/>
                                      </a:lnTo>
                                      <a:lnTo>
                                        <a:pt x="2891777" y="1973707"/>
                                      </a:lnTo>
                                      <a:lnTo>
                                        <a:pt x="2908541" y="1956943"/>
                                      </a:lnTo>
                                      <a:lnTo>
                                        <a:pt x="3176130" y="2065401"/>
                                      </a:lnTo>
                                      <a:lnTo>
                                        <a:pt x="3224517" y="2017014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482962" y="1734566"/>
                                      </a:moveTo>
                                      <a:lnTo>
                                        <a:pt x="3433178" y="1684782"/>
                                      </a:lnTo>
                                      <a:lnTo>
                                        <a:pt x="3427615" y="1697786"/>
                                      </a:lnTo>
                                      <a:lnTo>
                                        <a:pt x="3421634" y="1710524"/>
                                      </a:lnTo>
                                      <a:lnTo>
                                        <a:pt x="3400590" y="1747139"/>
                                      </a:lnTo>
                                      <a:lnTo>
                                        <a:pt x="3372345" y="1781175"/>
                                      </a:lnTo>
                                      <a:lnTo>
                                        <a:pt x="3310496" y="1818335"/>
                                      </a:lnTo>
                                      <a:lnTo>
                                        <a:pt x="3275571" y="1822221"/>
                                      </a:lnTo>
                                      <a:lnTo>
                                        <a:pt x="3237979" y="1816227"/>
                                      </a:lnTo>
                                      <a:lnTo>
                                        <a:pt x="3198990" y="1801749"/>
                                      </a:lnTo>
                                      <a:lnTo>
                                        <a:pt x="3158858" y="1779485"/>
                                      </a:lnTo>
                                      <a:lnTo>
                                        <a:pt x="3117672" y="1749247"/>
                                      </a:lnTo>
                                      <a:lnTo>
                                        <a:pt x="3075546" y="1710817"/>
                                      </a:lnTo>
                                      <a:lnTo>
                                        <a:pt x="3037103" y="1668487"/>
                                      </a:lnTo>
                                      <a:lnTo>
                                        <a:pt x="3006966" y="1626781"/>
                                      </a:lnTo>
                                      <a:lnTo>
                                        <a:pt x="2985097" y="1585874"/>
                                      </a:lnTo>
                                      <a:lnTo>
                                        <a:pt x="2971533" y="1545971"/>
                                      </a:lnTo>
                                      <a:lnTo>
                                        <a:pt x="2966453" y="1508023"/>
                                      </a:lnTo>
                                      <a:lnTo>
                                        <a:pt x="2970441" y="1473276"/>
                                      </a:lnTo>
                                      <a:lnTo>
                                        <a:pt x="3005569" y="1413510"/>
                                      </a:lnTo>
                                      <a:lnTo>
                                        <a:pt x="3041281" y="1386420"/>
                                      </a:lnTo>
                                      <a:lnTo>
                                        <a:pt x="3079978" y="1370672"/>
                                      </a:lnTo>
                                      <a:lnTo>
                                        <a:pt x="3105010" y="1363853"/>
                                      </a:lnTo>
                                      <a:lnTo>
                                        <a:pt x="3073133" y="1298829"/>
                                      </a:lnTo>
                                      <a:lnTo>
                                        <a:pt x="3010966" y="1320634"/>
                                      </a:lnTo>
                                      <a:lnTo>
                                        <a:pt x="2955658" y="1362710"/>
                                      </a:lnTo>
                                      <a:lnTo>
                                        <a:pt x="2915945" y="1416748"/>
                                      </a:lnTo>
                                      <a:lnTo>
                                        <a:pt x="2899016" y="1478026"/>
                                      </a:lnTo>
                                      <a:lnTo>
                                        <a:pt x="2898838" y="1510906"/>
                                      </a:lnTo>
                                      <a:lnTo>
                                        <a:pt x="2903423" y="1544510"/>
                                      </a:lnTo>
                                      <a:lnTo>
                                        <a:pt x="2927845" y="1613662"/>
                                      </a:lnTo>
                                      <a:lnTo>
                                        <a:pt x="2947187" y="1649095"/>
                                      </a:lnTo>
                                      <a:lnTo>
                                        <a:pt x="2970911" y="1684299"/>
                                      </a:lnTo>
                                      <a:lnTo>
                                        <a:pt x="2998940" y="1719237"/>
                                      </a:lnTo>
                                      <a:lnTo>
                                        <a:pt x="3031223" y="1753870"/>
                                      </a:lnTo>
                                      <a:lnTo>
                                        <a:pt x="3066961" y="1787436"/>
                                      </a:lnTo>
                                      <a:lnTo>
                                        <a:pt x="3102419" y="1816481"/>
                                      </a:lnTo>
                                      <a:lnTo>
                                        <a:pt x="3137611" y="1841068"/>
                                      </a:lnTo>
                                      <a:lnTo>
                                        <a:pt x="3172574" y="1861185"/>
                                      </a:lnTo>
                                      <a:lnTo>
                                        <a:pt x="3240049" y="1887131"/>
                                      </a:lnTo>
                                      <a:lnTo>
                                        <a:pt x="3304400" y="1892681"/>
                                      </a:lnTo>
                                      <a:lnTo>
                                        <a:pt x="3334791" y="1887524"/>
                                      </a:lnTo>
                                      <a:lnTo>
                                        <a:pt x="3390887" y="1859953"/>
                                      </a:lnTo>
                                      <a:lnTo>
                                        <a:pt x="3429558" y="1824316"/>
                                      </a:lnTo>
                                      <a:lnTo>
                                        <a:pt x="3459213" y="1786255"/>
                                      </a:lnTo>
                                      <a:lnTo>
                                        <a:pt x="3478085" y="1748307"/>
                                      </a:lnTo>
                                      <a:lnTo>
                                        <a:pt x="3482962" y="173456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3746119" y="1439519"/>
                                      </a:moveTo>
                                      <a:lnTo>
                                        <a:pt x="3737254" y="1388719"/>
                                      </a:lnTo>
                                      <a:lnTo>
                                        <a:pt x="3713530" y="1337665"/>
                                      </a:lnTo>
                                      <a:lnTo>
                                        <a:pt x="3677970" y="1288224"/>
                                      </a:lnTo>
                                      <a:lnTo>
                                        <a:pt x="3361296" y="969772"/>
                                      </a:lnTo>
                                      <a:lnTo>
                                        <a:pt x="3320402" y="1010666"/>
                                      </a:lnTo>
                                      <a:lnTo>
                                        <a:pt x="3615042" y="1305306"/>
                                      </a:lnTo>
                                      <a:lnTo>
                                        <a:pt x="3638385" y="1331175"/>
                                      </a:lnTo>
                                      <a:lnTo>
                                        <a:pt x="3656850" y="1357109"/>
                                      </a:lnTo>
                                      <a:lnTo>
                                        <a:pt x="3670503" y="1383131"/>
                                      </a:lnTo>
                                      <a:lnTo>
                                        <a:pt x="3679431" y="1409192"/>
                                      </a:lnTo>
                                      <a:lnTo>
                                        <a:pt x="3682568" y="1435354"/>
                                      </a:lnTo>
                                      <a:lnTo>
                                        <a:pt x="3678224" y="1460360"/>
                                      </a:lnTo>
                                      <a:lnTo>
                                        <a:pt x="3647681" y="1507236"/>
                                      </a:lnTo>
                                      <a:lnTo>
                                        <a:pt x="3602278" y="1537423"/>
                                      </a:lnTo>
                                      <a:lnTo>
                                        <a:pt x="3578021" y="1542554"/>
                                      </a:lnTo>
                                      <a:lnTo>
                                        <a:pt x="3552685" y="1541018"/>
                                      </a:lnTo>
                                      <a:lnTo>
                                        <a:pt x="3499688" y="1520304"/>
                                      </a:lnTo>
                                      <a:lnTo>
                                        <a:pt x="3444989" y="1476629"/>
                                      </a:lnTo>
                                      <a:lnTo>
                                        <a:pt x="3149714" y="1181354"/>
                                      </a:lnTo>
                                      <a:lnTo>
                                        <a:pt x="3108312" y="1222883"/>
                                      </a:lnTo>
                                      <a:lnTo>
                                        <a:pt x="3401682" y="1516126"/>
                                      </a:lnTo>
                                      <a:lnTo>
                                        <a:pt x="3439617" y="1550022"/>
                                      </a:lnTo>
                                      <a:lnTo>
                                        <a:pt x="3477971" y="1576235"/>
                                      </a:lnTo>
                                      <a:lnTo>
                                        <a:pt x="3516655" y="1594789"/>
                                      </a:lnTo>
                                      <a:lnTo>
                                        <a:pt x="3555606" y="1605661"/>
                                      </a:lnTo>
                                      <a:lnTo>
                                        <a:pt x="3593693" y="1608620"/>
                                      </a:lnTo>
                                      <a:lnTo>
                                        <a:pt x="3629558" y="1601774"/>
                                      </a:lnTo>
                                      <a:lnTo>
                                        <a:pt x="3695052" y="1559306"/>
                                      </a:lnTo>
                                      <a:lnTo>
                                        <a:pt x="3729380" y="1513763"/>
                                      </a:lnTo>
                                      <a:lnTo>
                                        <a:pt x="3744963" y="1464691"/>
                                      </a:lnTo>
                                      <a:lnTo>
                                        <a:pt x="3746119" y="1439519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087990" y="1153541"/>
                                      </a:moveTo>
                                      <a:lnTo>
                                        <a:pt x="4036936" y="1102614"/>
                                      </a:lnTo>
                                      <a:lnTo>
                                        <a:pt x="3893426" y="1246124"/>
                                      </a:lnTo>
                                      <a:lnTo>
                                        <a:pt x="3489312" y="841883"/>
                                      </a:lnTo>
                                      <a:lnTo>
                                        <a:pt x="3447783" y="883285"/>
                                      </a:lnTo>
                                      <a:lnTo>
                                        <a:pt x="3903078" y="1338580"/>
                                      </a:lnTo>
                                      <a:lnTo>
                                        <a:pt x="4087990" y="1153541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392917" y="848614"/>
                                      </a:moveTo>
                                      <a:lnTo>
                                        <a:pt x="4289564" y="790067"/>
                                      </a:lnTo>
                                      <a:lnTo>
                                        <a:pt x="4106278" y="687336"/>
                                      </a:lnTo>
                                      <a:lnTo>
                                        <a:pt x="4106278" y="751598"/>
                                      </a:lnTo>
                                      <a:lnTo>
                                        <a:pt x="4002392" y="855472"/>
                                      </a:lnTo>
                                      <a:lnTo>
                                        <a:pt x="3977170" y="811720"/>
                                      </a:lnTo>
                                      <a:lnTo>
                                        <a:pt x="3927068" y="724154"/>
                                      </a:lnTo>
                                      <a:lnTo>
                                        <a:pt x="3901935" y="680466"/>
                                      </a:lnTo>
                                      <a:lnTo>
                                        <a:pt x="3871582" y="632447"/>
                                      </a:lnTo>
                                      <a:lnTo>
                                        <a:pt x="3847960" y="597916"/>
                                      </a:lnTo>
                                      <a:lnTo>
                                        <a:pt x="3853205" y="601116"/>
                                      </a:lnTo>
                                      <a:lnTo>
                                        <a:pt x="3874630" y="614553"/>
                                      </a:lnTo>
                                      <a:lnTo>
                                        <a:pt x="3883190" y="620331"/>
                                      </a:lnTo>
                                      <a:lnTo>
                                        <a:pt x="3891750" y="625983"/>
                                      </a:lnTo>
                                      <a:lnTo>
                                        <a:pt x="3900284" y="631456"/>
                                      </a:lnTo>
                                      <a:lnTo>
                                        <a:pt x="3928021" y="648296"/>
                                      </a:lnTo>
                                      <a:lnTo>
                                        <a:pt x="4106278" y="751598"/>
                                      </a:lnTo>
                                      <a:lnTo>
                                        <a:pt x="4106278" y="687336"/>
                                      </a:lnTo>
                                      <a:lnTo>
                                        <a:pt x="3946766" y="597916"/>
                                      </a:lnTo>
                                      <a:lnTo>
                                        <a:pt x="3807955" y="519430"/>
                                      </a:lnTo>
                                      <a:lnTo>
                                        <a:pt x="3770744" y="556641"/>
                                      </a:lnTo>
                                      <a:lnTo>
                                        <a:pt x="3800729" y="609625"/>
                                      </a:lnTo>
                                      <a:lnTo>
                                        <a:pt x="3821557" y="646557"/>
                                      </a:lnTo>
                                      <a:lnTo>
                                        <a:pt x="4048595" y="1052169"/>
                                      </a:lnTo>
                                      <a:lnTo>
                                        <a:pt x="4099420" y="1142111"/>
                                      </a:lnTo>
                                      <a:lnTo>
                                        <a:pt x="4141330" y="1100201"/>
                                      </a:lnTo>
                                      <a:lnTo>
                                        <a:pt x="4115790" y="1055268"/>
                                      </a:lnTo>
                                      <a:lnTo>
                                        <a:pt x="4065130" y="965187"/>
                                      </a:lnTo>
                                      <a:lnTo>
                                        <a:pt x="4039603" y="920242"/>
                                      </a:lnTo>
                                      <a:lnTo>
                                        <a:pt x="4104373" y="855472"/>
                                      </a:lnTo>
                                      <a:lnTo>
                                        <a:pt x="4169778" y="790067"/>
                                      </a:lnTo>
                                      <a:lnTo>
                                        <a:pt x="4350245" y="891413"/>
                                      </a:lnTo>
                                      <a:lnTo>
                                        <a:pt x="4392917" y="848614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542015" y="699516"/>
                                      </a:moveTo>
                                      <a:lnTo>
                                        <a:pt x="4137139" y="294767"/>
                                      </a:lnTo>
                                      <a:lnTo>
                                        <a:pt x="4239374" y="192532"/>
                                      </a:lnTo>
                                      <a:lnTo>
                                        <a:pt x="4188955" y="142240"/>
                                      </a:lnTo>
                                      <a:lnTo>
                                        <a:pt x="3942829" y="388366"/>
                                      </a:lnTo>
                                      <a:lnTo>
                                        <a:pt x="3993121" y="438658"/>
                                      </a:lnTo>
                                      <a:lnTo>
                                        <a:pt x="4095864" y="336042"/>
                                      </a:lnTo>
                                      <a:lnTo>
                                        <a:pt x="4500613" y="740918"/>
                                      </a:lnTo>
                                      <a:lnTo>
                                        <a:pt x="4542015" y="699516"/>
                                      </a:lnTo>
                                      <a:close/>
                                    </a:path>
                                    <a:path w="4786630" h="4786630">
                                      <a:moveTo>
                                        <a:pt x="4786236" y="455295"/>
                                      </a:moveTo>
                                      <a:lnTo>
                                        <a:pt x="4753089" y="422148"/>
                                      </a:lnTo>
                                      <a:lnTo>
                                        <a:pt x="4702416" y="448691"/>
                                      </a:lnTo>
                                      <a:lnTo>
                                        <a:pt x="4338434" y="84582"/>
                                      </a:lnTo>
                                      <a:lnTo>
                                        <a:pt x="4364215" y="33274"/>
                                      </a:lnTo>
                                      <a:lnTo>
                                        <a:pt x="4331068" y="0"/>
                                      </a:lnTo>
                                      <a:lnTo>
                                        <a:pt x="4212323" y="118745"/>
                                      </a:lnTo>
                                      <a:lnTo>
                                        <a:pt x="4245597" y="151892"/>
                                      </a:lnTo>
                                      <a:lnTo>
                                        <a:pt x="4296905" y="126111"/>
                                      </a:lnTo>
                                      <a:lnTo>
                                        <a:pt x="4661014" y="490093"/>
                                      </a:lnTo>
                                      <a:lnTo>
                                        <a:pt x="4634471" y="540766"/>
                                      </a:lnTo>
                                      <a:lnTo>
                                        <a:pt x="4667618" y="573913"/>
                                      </a:lnTo>
                                      <a:lnTo>
                                        <a:pt x="4786236" y="455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EC3A7B" id="Group 83" o:spid="_x0000_s1026" style="position:absolute;margin-left:3.6pt;margin-top:-11.25pt;width:376.9pt;height:376.9pt;z-index:-16408064;mso-wrap-distance-left:0;mso-wrap-distance-right:0" coordsize="47866,4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">
                      <v:shape id="Graphic 84" o:spid="_x0000_s1027" style="position:absolute;width:47866;height:47866;visibility:visible;mso-wrap-style:square;v-text-anchor:top" coordsize="4786630,478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" path="m715505,4526026l260337,4070731r-38634,38735l478650,4366387r21691,21044l601713,4482973r-1778,1905l508050,4450854,139687,4317301,47815,4283329,,4331081r455282,455295l493382,4748149,221424,4476394r-34671,-33248l111671,4373753r1790,-1778l205613,4406087r369493,134099l667245,4574286r48260,-48260xem1000366,4195318r-5753,-65101l969251,4061968r-20028,-34798l936040,4008259r,154788l932942,4197210r-36208,60973l835837,4294251r-34163,3086l765035,4290314r-38189,-15482l687197,4251553r-41060,-31140l603745,4181348r-39065,-42406l533590,4097832r-23165,-39801l495160,4019550r-6503,-36119l492150,3949687r36538,-60439l589013,3852786r33579,-3340l658482,3856228r37922,15786l735977,3895445r41047,31191l819391,3965714r39065,42406l889647,4049166r23432,39535l928865,4126611r7175,36436l936040,4008259r-39801,-51016l863079,3922014r-35319,-33249l792543,3859873r-14948,-10427l757440,3835387r-34950,-20053l654558,3790124r-64783,-5397l559358,3789883r-55765,27152l455371,3865283r-27966,57099l422516,3953256r406,32054l438086,4051414r35636,68631l498055,4154767r28499,34836l559295,4224528r35382,33198l629932,4286631r35014,24625l699630,4331589r67792,25819l832472,4363212r30861,-4877l892568,4347388r27661,-16866l946391,4307840r9068,-10503l968463,4282287r16434,-27228l995565,4226103r4801,-30785xem1268082,3973449l863206,3568700,965314,3466592r-50419,-50419l668896,3662299r50292,50292l821804,3610102r404876,404888l1268082,3973449xem1580883,3660648l1387716,3467481r133350,-133350l1470647,3283712r-133350,133350l1176007,3255899r142113,-142113l1267828,3063367r-183642,183515l1539481,3702177r41402,-41529xem1973694,3221863r-5702,-65101l1942579,3088513r-19952,-34773l1909470,3034842r,154750l1906333,3223755r-36271,60973l1809216,3320872r-34137,3086l1738490,3316986r-38189,-15507l1660652,3278162r-41060,-31179l1577200,3207893r-39078,-42342l1506994,3124428r-23165,-39827l1468615,3046095r-6503,-36106l1465605,2976283r36538,-60490l1562468,2879382r33579,-3378l1631937,2882773r37909,15786l1709381,2921990r41047,31191l1792846,2992247r39065,42418l1863102,3075711r23432,39535l1902320,3153156r7150,36436l1909470,3034842r-39776,-51003l1836534,2948559r-35332,-33236l1765947,2886456r-14998,-10452l1730832,2861983r-34887,-20104l1628013,2816783r-64783,-5384l1532763,2816479r-55728,27114l1428750,2891891r-27966,57112l1395971,2979928r406,31991l1411541,3078022r35624,68619l1471472,3181324r28486,34824l1532750,3251073r35382,33248l1603375,3313226r34975,24600l1672958,3358134r67843,25870l1805800,3389757r30924,-4801l1865960,3374047r27660,-16866l1919846,3334512r9093,-10554l1941918,3308896r16422,-27229l1968969,3252698r4725,-30835xem2372093,2869565r-155448,-60198l2077961,2755646r3454,-12904l2084095,2729331r1803,-13932l2086724,2700909r-864,-14745l2072754,2638298r-19939,-34392l2027669,2574340r,121870l2026843,2716504r-6261,20244l2008835,2756916r-17234,20066l1942325,2826258,1773415,2657221r46990,-46990l1860283,2579649r38354,-10693l1918220,2571750r41453,22085l2000618,2634653r22822,41249l2027669,2696210r,-121870l2022652,2568956r-825,-889l1989607,2539479r-31826,-20892l1926386,2505303r-30924,-5816l1864804,2502217r-30632,10668l1803552,2531567r-30645,26721l1682229,2648839r455295,455168l2178926,3062732,1990839,2874645r48361,-48387l2056117,2809367r267716,108458l2372093,2869565xem2750172,2467229r-49784,-49657l2694825,2430589r-5994,12738l2667698,2480043r-28143,33922l2577655,2551214r-34925,3873l2505189,2549017r-39053,-14428l2426017,2512314r-41148,-30264l2342756,2443607r-38443,-42304l2274151,2359622r-21895,-40894l2238616,2278761r-5067,-37884l2237587,2206104r35192,-59804l2308390,2119211r38747,-15660l2372220,2096643r-32004,-64897l2278151,2053437r-55283,42063l2183117,2149589r-16891,61227l2166048,2243696r4585,33604l2195055,2346452r19329,35433l2238070,2417089r28029,34938l2298433,2486660r35687,33617l2369578,2549321r35217,24550l2439784,2593975r67475,25946l2571610,2625471r30391,-5157l2658097,2592743r38659,-35636l2726423,2519045r18872,-37999l2750172,2467229xem2926448,2315083r-33147,-33147l2842628,2308479,2478519,1944497r25908,-51435l2471280,1859915r-118758,118618l2385682,2011807r51435,-25908l2801099,2349881r-26543,50800l2807830,2433828r118618,-118745xem3224517,2017014r-155397,-60071l2930385,1903222r3454,-12904l2936506,1876907r1766,-13932l2939021,1848485r-813,-14720l2925305,1785874r-19990,-34443l2880093,1721777r,122009l2879267,1864080r-6261,20244l2861259,1904492r-17234,20066l2794876,1973707,2625839,1804797r46863,-46863l2712682,1727238r38379,-10706l2770644,1719326r41453,22085l2853067,1782229r22860,41249l2880093,1843786r,-122009l2875203,1716532r-825,-889l2842082,1687055r-31864,-20879l2778810,1652930r-30924,-5740l2717228,1649844r-30620,10617l2655976,1679092r-30645,26645l2534653,1796415r455295,455295l3031350,2210181,2843263,2022221r48514,-48514l2908541,1956943r267589,108458l3224517,2017014xem3482962,1734566r-49784,-49784l3427615,1697786r-5981,12738l3400590,1747139r-28245,34036l3310496,1818335r-34925,3886l3237979,1816227r-38989,-14478l3158858,1779485r-41186,-30238l3075546,1710817r-38443,-42330l3006966,1626781r-21869,-40907l2971533,1545971r-5080,-37948l2970441,1473276r35128,-59766l3041281,1386420r38697,-15748l3105010,1363853r-31877,-65024l3010966,1320634r-55308,42076l2915945,1416748r-16929,61278l2898838,1510906r4585,33604l2927845,1613662r19342,35433l2970911,1684299r28029,34938l3031223,1753870r35738,33566l3102419,1816481r35192,24587l3172574,1861185r67475,25946l3304400,1892681r30391,-5157l3390887,1859953r38671,-35637l3459213,1786255r18872,-37948l3482962,1734566xem3746119,1439519r-8865,-50800l3713530,1337665r-35560,-49441l3361296,969772r-40894,40894l3615042,1305306r23343,25869l3656850,1357109r13653,26022l3679431,1409192r3137,26162l3678224,1460360r-30543,46876l3602278,1537423r-24257,5131l3552685,1541018r-52997,-20714l3444989,1476629,3149714,1181354r-41402,41529l3401682,1516126r37935,33896l3477971,1576235r38684,18554l3555606,1605661r38087,2959l3629558,1601774r65494,-42468l3729380,1513763r15583,-49072l3746119,1439519xem4087990,1153541r-51054,-50927l3893426,1246124,3489312,841883r-41529,41402l3903078,1338580r184912,-185039xem4392917,848614l4289564,790067,4106278,687336r,64262l4002392,855472r-25222,-43752l3927068,724154r-25133,-43688l3871582,632447r-23622,-34531l3853205,601116r21425,13437l3883190,620331r8560,5652l3900284,631456r27737,16840l4106278,751598r,-64262l3946766,597916,3807955,519430r-37211,37211l3800729,609625r20828,36932l4048595,1052169r50825,89942l4141330,1100201r-25540,-44933l4065130,965187r-25527,-44945l4104373,855472r65405,-65405l4350245,891413r42672,-42799xem4542015,699516l4137139,294767,4239374,192532r-50419,-50292l3942829,388366r50292,50292l4095864,336042r404749,404876l4542015,699516xem4786236,455295r-33147,-33147l4702416,448691,4338434,84582r25781,-51308l4331068,,4212323,118745r33274,33147l4296905,126111r364109,363982l4634471,540766r33147,33147l4786236,455295xe" fillcolor="#d7d7d7" stroked="f">
                        <v:fill opacity="3289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18"/>
              </w:rPr>
              <w:t>OWN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USE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PROVISION</w:t>
            </w:r>
            <w:r>
              <w:rPr>
                <w:color w:val="FFFFFF"/>
                <w:spacing w:val="-5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 SERVICES,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HYBRID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LIGHT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DIARY: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MODULE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RSB_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</w:p>
          <w:p w14:paraId="5BDE3285" w14:textId="0822F695" w:rsidR="0024461C" w:rsidRDefault="00000000" w:rsidP="00774CD9">
            <w:pPr>
              <w:pStyle w:val="TableParagraph"/>
              <w:spacing w:before="9" w:line="235" w:lineRule="exact"/>
              <w:ind w:left="292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(RECOVERY</w:t>
            </w:r>
            <w:r>
              <w:rPr>
                <w:color w:val="FFFFFF"/>
                <w:spacing w:val="-5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SUPERVISORY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CARE)</w:t>
            </w:r>
          </w:p>
        </w:tc>
      </w:tr>
      <w:tr w:rsidR="0024461C" w14:paraId="4611FB4D" w14:textId="77777777">
        <w:trPr>
          <w:trHeight w:val="1226"/>
        </w:trPr>
        <w:tc>
          <w:tcPr>
            <w:tcW w:w="9776" w:type="dxa"/>
            <w:gridSpan w:val="2"/>
          </w:tcPr>
          <w:p w14:paraId="1BDD5E84" w14:textId="77777777" w:rsidR="0024461C" w:rsidRDefault="00000000">
            <w:pPr>
              <w:pStyle w:val="TableParagraph"/>
              <w:spacing w:before="1" w:line="245" w:lineRule="exact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9440" behindDoc="1" locked="0" layoutInCell="1" allowOverlap="1" wp14:anchorId="63178ADA" wp14:editId="1936BB9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901</wp:posOffset>
                      </wp:positionV>
                      <wp:extent cx="6108065" cy="155575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08065" cy="155575"/>
                                <a:chOff x="0" y="0"/>
                                <a:chExt cx="6108065" cy="15557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6108065" cy="155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08065" h="155575">
                                      <a:moveTo>
                                        <a:pt x="61075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6107557" y="155448"/>
                                      </a:lnTo>
                                      <a:lnTo>
                                        <a:pt x="61075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C1324F" id="Group 85" o:spid="_x0000_s1026" style="position:absolute;margin-left:3.95pt;margin-top:.05pt;width:480.95pt;height:12.25pt;z-index:-16407040;mso-wrap-distance-left:0;mso-wrap-distance-right:0" coordsize="61080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">
                      <v:shape id="Graphic 86" o:spid="_x0000_s1027" style="position:absolute;width:61080;height:1555;visibility:visible;mso-wrap-style:square;v-text-anchor:top" coordsize="610806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" path="m6107557,l,,,155448r6107557,l61075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8"/>
              </w:rPr>
              <w:t>RSB_1</w:t>
            </w:r>
          </w:p>
          <w:p w14:paraId="167FB06B" w14:textId="77777777" w:rsidR="0024461C" w:rsidRDefault="00000000">
            <w:pPr>
              <w:pStyle w:val="TableParagraph"/>
              <w:ind w:left="544" w:right="25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yesterday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[supervising</w:t>
            </w:r>
            <w:r>
              <w:rPr>
                <w:color w:val="006FC0"/>
                <w:spacing w:val="-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2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minding</w:t>
            </w:r>
            <w:r>
              <w:rPr>
                <w:color w:val="006FC0"/>
                <w:spacing w:val="-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2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watching</w:t>
            </w:r>
            <w:r>
              <w:rPr>
                <w:color w:val="006FC0"/>
                <w:spacing w:val="-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 xml:space="preserve">over]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under 18, staying close by </w:t>
            </w:r>
            <w:r>
              <w:rPr>
                <w:i/>
                <w:sz w:val="18"/>
              </w:rPr>
              <w:t xml:space="preserve">– that is close enough to see or hear them – </w:t>
            </w:r>
            <w:r>
              <w:rPr>
                <w:sz w:val="18"/>
              </w:rPr>
              <w:t>and ready to respond in case of need?</w:t>
            </w:r>
          </w:p>
          <w:p w14:paraId="3B9FB0C5" w14:textId="77777777" w:rsidR="0024461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902"/>
              </w:tabs>
              <w:spacing w:line="244" w:lineRule="exact"/>
              <w:ind w:left="902" w:hanging="358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09952" behindDoc="1" locked="0" layoutInCell="1" allowOverlap="1" wp14:anchorId="63C67281" wp14:editId="4F23ADFB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-190</wp:posOffset>
                      </wp:positionV>
                      <wp:extent cx="6108065" cy="2821305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08065" cy="2821305"/>
                                <a:chOff x="0" y="0"/>
                                <a:chExt cx="6108065" cy="282130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6108065" cy="2821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08065" h="2821305">
                                      <a:moveTo>
                                        <a:pt x="6107557" y="2665730"/>
                                      </a:moveTo>
                                      <a:lnTo>
                                        <a:pt x="0" y="2665730"/>
                                      </a:lnTo>
                                      <a:lnTo>
                                        <a:pt x="0" y="2821178"/>
                                      </a:lnTo>
                                      <a:lnTo>
                                        <a:pt x="6107557" y="2821178"/>
                                      </a:lnTo>
                                      <a:lnTo>
                                        <a:pt x="6107557" y="2665730"/>
                                      </a:lnTo>
                                      <a:close/>
                                    </a:path>
                                    <a:path w="6108065" h="2821305">
                                      <a:moveTo>
                                        <a:pt x="6107557" y="1259078"/>
                                      </a:moveTo>
                                      <a:lnTo>
                                        <a:pt x="0" y="1259078"/>
                                      </a:lnTo>
                                      <a:lnTo>
                                        <a:pt x="0" y="1414526"/>
                                      </a:lnTo>
                                      <a:lnTo>
                                        <a:pt x="0" y="1569974"/>
                                      </a:lnTo>
                                      <a:lnTo>
                                        <a:pt x="277368" y="1569974"/>
                                      </a:lnTo>
                                      <a:lnTo>
                                        <a:pt x="277368" y="1725422"/>
                                      </a:lnTo>
                                      <a:lnTo>
                                        <a:pt x="277368" y="1880870"/>
                                      </a:lnTo>
                                      <a:lnTo>
                                        <a:pt x="277368" y="2036318"/>
                                      </a:lnTo>
                                      <a:lnTo>
                                        <a:pt x="277368" y="2191766"/>
                                      </a:lnTo>
                                      <a:lnTo>
                                        <a:pt x="277368" y="2348738"/>
                                      </a:lnTo>
                                      <a:lnTo>
                                        <a:pt x="0" y="2348738"/>
                                      </a:lnTo>
                                      <a:lnTo>
                                        <a:pt x="0" y="2504186"/>
                                      </a:lnTo>
                                      <a:lnTo>
                                        <a:pt x="0" y="2659634"/>
                                      </a:lnTo>
                                      <a:lnTo>
                                        <a:pt x="6107557" y="2659634"/>
                                      </a:lnTo>
                                      <a:lnTo>
                                        <a:pt x="6107557" y="1414526"/>
                                      </a:lnTo>
                                      <a:lnTo>
                                        <a:pt x="6107557" y="1259078"/>
                                      </a:lnTo>
                                      <a:close/>
                                    </a:path>
                                    <a:path w="6108065" h="2821305">
                                      <a:moveTo>
                                        <a:pt x="6107557" y="316992"/>
                                      </a:moveTo>
                                      <a:lnTo>
                                        <a:pt x="0" y="316992"/>
                                      </a:lnTo>
                                      <a:lnTo>
                                        <a:pt x="0" y="473964"/>
                                      </a:lnTo>
                                      <a:lnTo>
                                        <a:pt x="0" y="629412"/>
                                      </a:lnTo>
                                      <a:lnTo>
                                        <a:pt x="277368" y="629412"/>
                                      </a:lnTo>
                                      <a:lnTo>
                                        <a:pt x="277368" y="784860"/>
                                      </a:lnTo>
                                      <a:lnTo>
                                        <a:pt x="277368" y="940257"/>
                                      </a:lnTo>
                                      <a:lnTo>
                                        <a:pt x="48768" y="940257"/>
                                      </a:lnTo>
                                      <a:lnTo>
                                        <a:pt x="48768" y="1096010"/>
                                      </a:lnTo>
                                      <a:lnTo>
                                        <a:pt x="0" y="1096010"/>
                                      </a:lnTo>
                                      <a:lnTo>
                                        <a:pt x="0" y="1251458"/>
                                      </a:lnTo>
                                      <a:lnTo>
                                        <a:pt x="6107557" y="1251458"/>
                                      </a:lnTo>
                                      <a:lnTo>
                                        <a:pt x="6107557" y="1096010"/>
                                      </a:lnTo>
                                      <a:lnTo>
                                        <a:pt x="6107557" y="940308"/>
                                      </a:lnTo>
                                      <a:lnTo>
                                        <a:pt x="6107557" y="784860"/>
                                      </a:lnTo>
                                      <a:lnTo>
                                        <a:pt x="6107557" y="629412"/>
                                      </a:lnTo>
                                      <a:lnTo>
                                        <a:pt x="6107557" y="473964"/>
                                      </a:lnTo>
                                      <a:lnTo>
                                        <a:pt x="6107557" y="316992"/>
                                      </a:lnTo>
                                      <a:close/>
                                    </a:path>
                                    <a:path w="6108065" h="2821305">
                                      <a:moveTo>
                                        <a:pt x="6107557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155448"/>
                                      </a:lnTo>
                                      <a:lnTo>
                                        <a:pt x="277368" y="310896"/>
                                      </a:lnTo>
                                      <a:lnTo>
                                        <a:pt x="6107557" y="310896"/>
                                      </a:lnTo>
                                      <a:lnTo>
                                        <a:pt x="6107557" y="155448"/>
                                      </a:lnTo>
                                      <a:lnTo>
                                        <a:pt x="61075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6D103" id="Group 87" o:spid="_x0000_s1026" style="position:absolute;margin-left:3.95pt;margin-top:0;width:480.95pt;height:222.15pt;z-index:-16406528;mso-wrap-distance-left:0;mso-wrap-distance-right:0" coordsize="61080,2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">
                      <v:shape id="Graphic 88" o:spid="_x0000_s1027" style="position:absolute;width:61080;height:28213;visibility:visible;mso-wrap-style:square;v-text-anchor:top" coordsize="6108065,282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" path="m6107557,2665730l,2665730r,155448l6107557,2821178r,-155448xem6107557,1259078l,1259078r,155448l,1569974r277368,l277368,1725422r,155448l277368,2036318r,155448l277368,2348738,,2348738r,155448l,2659634r6107557,l6107557,1414526r,-155448xem6107557,316992l,316992,,473964,,629412r277368,l277368,784860r,155397l48768,940257r,155753l,1096010r,155448l6107557,1251458r,-155448l6107557,940308r,-155448l6107557,629412r,-155448l6107557,316992xem6107557,l277368,r,155448l277368,310896r5830189,l6107557,155448,61075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8"/>
              </w:rPr>
              <w:t>YES</w:t>
            </w:r>
          </w:p>
          <w:p w14:paraId="784D3C5F" w14:textId="77777777" w:rsidR="0024461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902"/>
              </w:tabs>
              <w:spacing w:line="225" w:lineRule="exact"/>
              <w:ind w:left="902" w:hanging="3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24461C" w14:paraId="763B3677" w14:textId="77777777">
        <w:trPr>
          <w:trHeight w:val="1471"/>
        </w:trPr>
        <w:tc>
          <w:tcPr>
            <w:tcW w:w="9776" w:type="dxa"/>
            <w:gridSpan w:val="2"/>
            <w:shd w:val="clear" w:color="auto" w:fill="FFFFFF"/>
          </w:tcPr>
          <w:p w14:paraId="3AE29D4D" w14:textId="77777777" w:rsidR="0024461C" w:rsidRDefault="00000000">
            <w:pPr>
              <w:pStyle w:val="TableParagraph"/>
              <w:spacing w:line="245" w:lineRule="exact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ASK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IF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RSB_1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=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pacing w:val="-10"/>
                <w:sz w:val="18"/>
              </w:rPr>
              <w:t>1</w:t>
            </w:r>
          </w:p>
          <w:p w14:paraId="22B97521" w14:textId="77777777" w:rsidR="0024461C" w:rsidRDefault="00000000">
            <w:pPr>
              <w:pStyle w:val="TableParagraph"/>
              <w:spacing w:before="2"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RSB_2</w:t>
            </w:r>
          </w:p>
          <w:p w14:paraId="3FCF4AE1" w14:textId="4BA75590" w:rsidR="0024461C" w:rsidRDefault="00000000">
            <w:pPr>
              <w:pStyle w:val="TableParagraph"/>
              <w:ind w:left="544" w:right="78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was that? </w:t>
            </w:r>
            <w:r>
              <w:rPr>
                <w:color w:val="FF0000"/>
                <w:sz w:val="18"/>
              </w:rPr>
              <w:t>ALL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THAT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PPLY</w:t>
            </w:r>
          </w:p>
          <w:p w14:paraId="3E55A22C" w14:textId="0976E3A0" w:rsidR="0024461C" w:rsidRDefault="00000000" w:rsidP="008171DD">
            <w:pPr>
              <w:pStyle w:val="TableParagraph"/>
              <w:numPr>
                <w:ilvl w:val="0"/>
                <w:numId w:val="12"/>
              </w:numPr>
              <w:tabs>
                <w:tab w:val="left" w:pos="544"/>
              </w:tabs>
              <w:spacing w:line="245" w:lineRule="exact"/>
              <w:rPr>
                <w:i/>
                <w:sz w:val="18"/>
              </w:rPr>
            </w:pPr>
            <w:r>
              <w:rPr>
                <w:sz w:val="18"/>
              </w:rPr>
              <w:t>Drop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menu: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LSB_1</w:t>
            </w:r>
          </w:p>
        </w:tc>
      </w:tr>
      <w:tr w:rsidR="0024461C" w14:paraId="18C5AC23" w14:textId="77777777" w:rsidTr="008171DD">
        <w:trPr>
          <w:trHeight w:val="1916"/>
        </w:trPr>
        <w:tc>
          <w:tcPr>
            <w:tcW w:w="9776" w:type="dxa"/>
            <w:gridSpan w:val="2"/>
            <w:shd w:val="clear" w:color="auto" w:fill="FFFFFF"/>
          </w:tcPr>
          <w:p w14:paraId="58A5742E" w14:textId="77777777" w:rsidR="0024461C" w:rsidRDefault="00000000">
            <w:pPr>
              <w:pStyle w:val="TableParagraph"/>
              <w:spacing w:before="1" w:line="245" w:lineRule="exact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ASK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IF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RSB_2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&lt;&gt;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color w:val="FF0000"/>
                <w:spacing w:val="-2"/>
                <w:sz w:val="18"/>
              </w:rPr>
              <w:t>notappl</w:t>
            </w:r>
            <w:proofErr w:type="spellEnd"/>
          </w:p>
          <w:p w14:paraId="5E66F9C7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RSB_2A</w:t>
            </w:r>
          </w:p>
          <w:p w14:paraId="1DF5E0DF" w14:textId="77777777" w:rsidR="00774CD9" w:rsidRDefault="00000000">
            <w:pPr>
              <w:pStyle w:val="TableParagraph"/>
              <w:ind w:left="544" w:right="634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[LDB_1]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that? </w:t>
            </w:r>
          </w:p>
          <w:p w14:paraId="2F8924CE" w14:textId="7DEA3B67" w:rsidR="0024461C" w:rsidRDefault="00000000">
            <w:pPr>
              <w:pStyle w:val="TableParagraph"/>
              <w:ind w:left="544" w:right="6340"/>
              <w:rPr>
                <w:sz w:val="18"/>
              </w:rPr>
            </w:pPr>
            <w:r>
              <w:rPr>
                <w:color w:val="FF0000"/>
                <w:sz w:val="18"/>
              </w:rPr>
              <w:t>ALL THAT APPLY</w:t>
            </w:r>
          </w:p>
          <w:p w14:paraId="3B55C0B0" w14:textId="77777777" w:rsidR="0024461C" w:rsidRDefault="00000000">
            <w:pPr>
              <w:pStyle w:val="TableParagraph"/>
              <w:spacing w:line="244" w:lineRule="exact"/>
              <w:ind w:left="544"/>
              <w:rPr>
                <w:sz w:val="18"/>
              </w:rPr>
            </w:pPr>
            <w:r>
              <w:rPr>
                <w:sz w:val="18"/>
              </w:rPr>
              <w:t>[Select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drop-down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15-minute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timeslots]</w:t>
            </w:r>
          </w:p>
          <w:p w14:paraId="63CDEF36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color w:val="FF0000"/>
                <w:sz w:val="18"/>
              </w:rPr>
              <w:t>CONSTRAIN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TO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ONE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RESPONSE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ONLY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CODE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97</w:t>
            </w:r>
            <w:r>
              <w:rPr>
                <w:color w:val="FF0000"/>
                <w:spacing w:val="-2"/>
                <w:sz w:val="18"/>
              </w:rPr>
              <w:t xml:space="preserve"> “CONTINUOUS”</w:t>
            </w:r>
          </w:p>
          <w:p w14:paraId="165367E6" w14:textId="61C6F4DB" w:rsidR="0024461C" w:rsidRDefault="00000000" w:rsidP="008171DD">
            <w:pPr>
              <w:pStyle w:val="TableParagraph"/>
              <w:ind w:left="544"/>
              <w:rPr>
                <w:i/>
                <w:sz w:val="18"/>
              </w:rPr>
            </w:pPr>
            <w:r>
              <w:rPr>
                <w:sz w:val="18"/>
              </w:rPr>
              <w:t>97.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Continuously</w:t>
            </w:r>
          </w:p>
        </w:tc>
      </w:tr>
      <w:tr w:rsidR="0024461C" w14:paraId="268243D8" w14:textId="77777777">
        <w:trPr>
          <w:trHeight w:val="1716"/>
        </w:trPr>
        <w:tc>
          <w:tcPr>
            <w:tcW w:w="9776" w:type="dxa"/>
            <w:gridSpan w:val="2"/>
          </w:tcPr>
          <w:p w14:paraId="72697C6D" w14:textId="77777777" w:rsidR="0024461C" w:rsidRDefault="00000000">
            <w:pPr>
              <w:pStyle w:val="TableParagraph"/>
              <w:spacing w:line="244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RSB_3</w:t>
            </w:r>
          </w:p>
          <w:p w14:paraId="53D746E6" w14:textId="77777777" w:rsidR="0024461C" w:rsidRDefault="00000000">
            <w:pPr>
              <w:pStyle w:val="TableParagraph"/>
              <w:ind w:left="544" w:right="6340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you? </w:t>
            </w:r>
            <w:r>
              <w:rPr>
                <w:color w:val="FF0000"/>
                <w:sz w:val="18"/>
              </w:rPr>
              <w:t>ALL THAT APPLY</w:t>
            </w:r>
          </w:p>
          <w:p w14:paraId="04C7D594" w14:textId="77777777" w:rsidR="0024461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before="1"/>
              <w:ind w:left="845" w:hanging="301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CHILD(REN)</w:t>
            </w:r>
          </w:p>
          <w:p w14:paraId="01593116" w14:textId="77777777" w:rsidR="0024461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pacing w:val="-2"/>
                <w:sz w:val="18"/>
              </w:rPr>
              <w:t>GRANDCHILD(REN)</w:t>
            </w:r>
          </w:p>
          <w:p w14:paraId="55BCD3CF" w14:textId="77777777" w:rsidR="0024461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CHILDREN</w:t>
            </w:r>
          </w:p>
          <w:p w14:paraId="48169C98" w14:textId="77777777" w:rsidR="0024461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45"/>
              </w:tabs>
              <w:spacing w:line="22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CHILDREN</w:t>
            </w:r>
          </w:p>
        </w:tc>
      </w:tr>
      <w:tr w:rsidR="0024461C" w14:paraId="23A1B9D6" w14:textId="77777777">
        <w:trPr>
          <w:trHeight w:val="1717"/>
        </w:trPr>
        <w:tc>
          <w:tcPr>
            <w:tcW w:w="9776" w:type="dxa"/>
            <w:gridSpan w:val="2"/>
          </w:tcPr>
          <w:p w14:paraId="6E717A07" w14:textId="77777777" w:rsidR="0024461C" w:rsidRDefault="00000000">
            <w:pPr>
              <w:pStyle w:val="TableParagraph"/>
              <w:spacing w:line="244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RSB_3A</w:t>
            </w:r>
          </w:p>
          <w:p w14:paraId="73256D97" w14:textId="77777777" w:rsidR="00774CD9" w:rsidRDefault="00000000">
            <w:pPr>
              <w:pStyle w:val="TableParagraph"/>
              <w:spacing w:line="242" w:lineRule="auto"/>
              <w:ind w:left="544" w:right="7141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[is/are]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they? </w:t>
            </w:r>
          </w:p>
          <w:p w14:paraId="1263401A" w14:textId="68828B43" w:rsidR="0024461C" w:rsidRDefault="00000000">
            <w:pPr>
              <w:pStyle w:val="TableParagraph"/>
              <w:spacing w:line="242" w:lineRule="auto"/>
              <w:ind w:left="544" w:right="7141"/>
              <w:rPr>
                <w:sz w:val="18"/>
              </w:rPr>
            </w:pPr>
            <w:r>
              <w:rPr>
                <w:color w:val="FF0000"/>
                <w:sz w:val="18"/>
              </w:rPr>
              <w:t>ALL THAT APPLY</w:t>
            </w:r>
          </w:p>
          <w:p w14:paraId="049EEC1B" w14:textId="77777777" w:rsidR="0024461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line="242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5FD4864C" w14:textId="77777777" w:rsidR="0024461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 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7730FE2D" w14:textId="77777777" w:rsidR="0024461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2D940C1F" w14:textId="77777777" w:rsidR="0024461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</w:tabs>
              <w:spacing w:line="227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</w:tc>
      </w:tr>
    </w:tbl>
    <w:p w14:paraId="0E62FF8B" w14:textId="77777777" w:rsidR="0024461C" w:rsidRDefault="0024461C">
      <w:pPr>
        <w:spacing w:line="227" w:lineRule="exact"/>
        <w:rPr>
          <w:sz w:val="18"/>
        </w:rPr>
        <w:sectPr w:rsidR="0024461C">
          <w:pgSz w:w="11910" w:h="16840"/>
          <w:pgMar w:top="1440" w:right="600" w:bottom="280" w:left="1280" w:header="720" w:footer="720" w:gutter="0"/>
          <w:cols w:space="720"/>
        </w:sectPr>
      </w:pPr>
    </w:p>
    <w:p w14:paraId="06F21ED6" w14:textId="357CF574" w:rsidR="0024461C" w:rsidRDefault="00000000">
      <w:pPr>
        <w:pStyle w:val="BodyText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910464" behindDoc="1" locked="0" layoutInCell="1" allowOverlap="1" wp14:anchorId="26D65E56" wp14:editId="08EDCF27">
                <wp:simplePos x="0" y="0"/>
                <wp:positionH relativeFrom="page">
                  <wp:posOffset>949718</wp:posOffset>
                </wp:positionH>
                <wp:positionV relativeFrom="page">
                  <wp:posOffset>4703317</wp:posOffset>
                </wp:positionV>
                <wp:extent cx="3482975" cy="3488054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2975" cy="34880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2975" h="3488054">
                              <a:moveTo>
                                <a:pt x="715505" y="3227197"/>
                              </a:moveTo>
                              <a:lnTo>
                                <a:pt x="260337" y="2771902"/>
                              </a:lnTo>
                              <a:lnTo>
                                <a:pt x="221703" y="2810637"/>
                              </a:lnTo>
                              <a:lnTo>
                                <a:pt x="478650" y="3067558"/>
                              </a:lnTo>
                              <a:lnTo>
                                <a:pt x="500341" y="3088602"/>
                              </a:lnTo>
                              <a:lnTo>
                                <a:pt x="601713" y="3184144"/>
                              </a:lnTo>
                              <a:lnTo>
                                <a:pt x="599935" y="3186049"/>
                              </a:lnTo>
                              <a:lnTo>
                                <a:pt x="508050" y="3152025"/>
                              </a:lnTo>
                              <a:lnTo>
                                <a:pt x="139687" y="3018472"/>
                              </a:lnTo>
                              <a:lnTo>
                                <a:pt x="47815" y="2984500"/>
                              </a:lnTo>
                              <a:lnTo>
                                <a:pt x="0" y="3032252"/>
                              </a:lnTo>
                              <a:lnTo>
                                <a:pt x="455282" y="3487547"/>
                              </a:lnTo>
                              <a:lnTo>
                                <a:pt x="493382" y="3449320"/>
                              </a:lnTo>
                              <a:lnTo>
                                <a:pt x="221424" y="3177565"/>
                              </a:lnTo>
                              <a:lnTo>
                                <a:pt x="186753" y="3144316"/>
                              </a:lnTo>
                              <a:lnTo>
                                <a:pt x="111671" y="3074924"/>
                              </a:lnTo>
                              <a:lnTo>
                                <a:pt x="113461" y="3073146"/>
                              </a:lnTo>
                              <a:lnTo>
                                <a:pt x="205613" y="3107258"/>
                              </a:lnTo>
                              <a:lnTo>
                                <a:pt x="575106" y="3241357"/>
                              </a:lnTo>
                              <a:lnTo>
                                <a:pt x="667245" y="3275457"/>
                              </a:lnTo>
                              <a:lnTo>
                                <a:pt x="715505" y="3227197"/>
                              </a:lnTo>
                              <a:close/>
                            </a:path>
                            <a:path w="3482975" h="3488054">
                              <a:moveTo>
                                <a:pt x="1000366" y="2896489"/>
                              </a:moveTo>
                              <a:lnTo>
                                <a:pt x="994613" y="2831388"/>
                              </a:lnTo>
                              <a:lnTo>
                                <a:pt x="969251" y="2763139"/>
                              </a:lnTo>
                              <a:lnTo>
                                <a:pt x="949223" y="2728341"/>
                              </a:lnTo>
                              <a:lnTo>
                                <a:pt x="936040" y="2709430"/>
                              </a:lnTo>
                              <a:lnTo>
                                <a:pt x="936040" y="2864218"/>
                              </a:lnTo>
                              <a:lnTo>
                                <a:pt x="932942" y="2898381"/>
                              </a:lnTo>
                              <a:lnTo>
                                <a:pt x="896734" y="2959354"/>
                              </a:lnTo>
                              <a:lnTo>
                                <a:pt x="835837" y="2995422"/>
                              </a:lnTo>
                              <a:lnTo>
                                <a:pt x="801674" y="2998508"/>
                              </a:lnTo>
                              <a:lnTo>
                                <a:pt x="765035" y="2991485"/>
                              </a:lnTo>
                              <a:lnTo>
                                <a:pt x="726846" y="2976003"/>
                              </a:lnTo>
                              <a:lnTo>
                                <a:pt x="687197" y="2952724"/>
                              </a:lnTo>
                              <a:lnTo>
                                <a:pt x="646137" y="2921584"/>
                              </a:lnTo>
                              <a:lnTo>
                                <a:pt x="603745" y="2882519"/>
                              </a:lnTo>
                              <a:lnTo>
                                <a:pt x="564680" y="2840113"/>
                              </a:lnTo>
                              <a:lnTo>
                                <a:pt x="533590" y="2799003"/>
                              </a:lnTo>
                              <a:lnTo>
                                <a:pt x="510425" y="2759202"/>
                              </a:lnTo>
                              <a:lnTo>
                                <a:pt x="495160" y="2720721"/>
                              </a:lnTo>
                              <a:lnTo>
                                <a:pt x="488657" y="2684602"/>
                              </a:lnTo>
                              <a:lnTo>
                                <a:pt x="492150" y="2650858"/>
                              </a:lnTo>
                              <a:lnTo>
                                <a:pt x="528688" y="2590419"/>
                              </a:lnTo>
                              <a:lnTo>
                                <a:pt x="589013" y="2553957"/>
                              </a:lnTo>
                              <a:lnTo>
                                <a:pt x="622592" y="2550617"/>
                              </a:lnTo>
                              <a:lnTo>
                                <a:pt x="658482" y="2557399"/>
                              </a:lnTo>
                              <a:lnTo>
                                <a:pt x="696404" y="2573185"/>
                              </a:lnTo>
                              <a:lnTo>
                                <a:pt x="735977" y="2596616"/>
                              </a:lnTo>
                              <a:lnTo>
                                <a:pt x="777024" y="2627807"/>
                              </a:lnTo>
                              <a:lnTo>
                                <a:pt x="819391" y="2666885"/>
                              </a:lnTo>
                              <a:lnTo>
                                <a:pt x="858456" y="2709291"/>
                              </a:lnTo>
                              <a:lnTo>
                                <a:pt x="889647" y="2750337"/>
                              </a:lnTo>
                              <a:lnTo>
                                <a:pt x="913079" y="2789872"/>
                              </a:lnTo>
                              <a:lnTo>
                                <a:pt x="928865" y="2827782"/>
                              </a:lnTo>
                              <a:lnTo>
                                <a:pt x="936040" y="2864218"/>
                              </a:lnTo>
                              <a:lnTo>
                                <a:pt x="936040" y="2709430"/>
                              </a:lnTo>
                              <a:lnTo>
                                <a:pt x="896239" y="2658414"/>
                              </a:lnTo>
                              <a:lnTo>
                                <a:pt x="863079" y="2623185"/>
                              </a:lnTo>
                              <a:lnTo>
                                <a:pt x="827760" y="2589936"/>
                              </a:lnTo>
                              <a:lnTo>
                                <a:pt x="792543" y="2561044"/>
                              </a:lnTo>
                              <a:lnTo>
                                <a:pt x="777595" y="2550617"/>
                              </a:lnTo>
                              <a:lnTo>
                                <a:pt x="757440" y="2536558"/>
                              </a:lnTo>
                              <a:lnTo>
                                <a:pt x="722490" y="2516505"/>
                              </a:lnTo>
                              <a:lnTo>
                                <a:pt x="654558" y="2491295"/>
                              </a:lnTo>
                              <a:lnTo>
                                <a:pt x="589775" y="2485898"/>
                              </a:lnTo>
                              <a:lnTo>
                                <a:pt x="559358" y="2491054"/>
                              </a:lnTo>
                              <a:lnTo>
                                <a:pt x="503593" y="2518206"/>
                              </a:lnTo>
                              <a:lnTo>
                                <a:pt x="455371" y="2566454"/>
                              </a:lnTo>
                              <a:lnTo>
                                <a:pt x="427405" y="2623553"/>
                              </a:lnTo>
                              <a:lnTo>
                                <a:pt x="422516" y="2654427"/>
                              </a:lnTo>
                              <a:lnTo>
                                <a:pt x="422922" y="2686481"/>
                              </a:lnTo>
                              <a:lnTo>
                                <a:pt x="438086" y="2752585"/>
                              </a:lnTo>
                              <a:lnTo>
                                <a:pt x="473722" y="2821216"/>
                              </a:lnTo>
                              <a:lnTo>
                                <a:pt x="498055" y="2855938"/>
                              </a:lnTo>
                              <a:lnTo>
                                <a:pt x="526554" y="2890774"/>
                              </a:lnTo>
                              <a:lnTo>
                                <a:pt x="559295" y="2925699"/>
                              </a:lnTo>
                              <a:lnTo>
                                <a:pt x="594677" y="2958896"/>
                              </a:lnTo>
                              <a:lnTo>
                                <a:pt x="629932" y="2987802"/>
                              </a:lnTo>
                              <a:lnTo>
                                <a:pt x="664946" y="3012427"/>
                              </a:lnTo>
                              <a:lnTo>
                                <a:pt x="699630" y="3032760"/>
                              </a:lnTo>
                              <a:lnTo>
                                <a:pt x="767422" y="3058579"/>
                              </a:lnTo>
                              <a:lnTo>
                                <a:pt x="832472" y="3064383"/>
                              </a:lnTo>
                              <a:lnTo>
                                <a:pt x="863333" y="3059506"/>
                              </a:lnTo>
                              <a:lnTo>
                                <a:pt x="892568" y="3048558"/>
                              </a:lnTo>
                              <a:lnTo>
                                <a:pt x="920229" y="3031693"/>
                              </a:lnTo>
                              <a:lnTo>
                                <a:pt x="946391" y="3009011"/>
                              </a:lnTo>
                              <a:lnTo>
                                <a:pt x="955459" y="2998508"/>
                              </a:lnTo>
                              <a:lnTo>
                                <a:pt x="968463" y="2983458"/>
                              </a:lnTo>
                              <a:lnTo>
                                <a:pt x="984897" y="2956229"/>
                              </a:lnTo>
                              <a:lnTo>
                                <a:pt x="995565" y="2927273"/>
                              </a:lnTo>
                              <a:lnTo>
                                <a:pt x="1000366" y="2896489"/>
                              </a:lnTo>
                              <a:close/>
                            </a:path>
                            <a:path w="3482975" h="3488054">
                              <a:moveTo>
                                <a:pt x="1268082" y="2674620"/>
                              </a:moveTo>
                              <a:lnTo>
                                <a:pt x="863206" y="2269871"/>
                              </a:lnTo>
                              <a:lnTo>
                                <a:pt x="965314" y="2167763"/>
                              </a:lnTo>
                              <a:lnTo>
                                <a:pt x="914895" y="2117344"/>
                              </a:lnTo>
                              <a:lnTo>
                                <a:pt x="668896" y="2363470"/>
                              </a:lnTo>
                              <a:lnTo>
                                <a:pt x="719188" y="2413762"/>
                              </a:lnTo>
                              <a:lnTo>
                                <a:pt x="821804" y="2311273"/>
                              </a:lnTo>
                              <a:lnTo>
                                <a:pt x="1226680" y="2716161"/>
                              </a:lnTo>
                              <a:lnTo>
                                <a:pt x="1268082" y="2674620"/>
                              </a:lnTo>
                              <a:close/>
                            </a:path>
                            <a:path w="3482975" h="3488054">
                              <a:moveTo>
                                <a:pt x="1580883" y="2361819"/>
                              </a:moveTo>
                              <a:lnTo>
                                <a:pt x="1387716" y="2168652"/>
                              </a:lnTo>
                              <a:lnTo>
                                <a:pt x="1521066" y="2035302"/>
                              </a:lnTo>
                              <a:lnTo>
                                <a:pt x="1470647" y="1984883"/>
                              </a:lnTo>
                              <a:lnTo>
                                <a:pt x="1337297" y="2118233"/>
                              </a:lnTo>
                              <a:lnTo>
                                <a:pt x="1176007" y="1957070"/>
                              </a:lnTo>
                              <a:lnTo>
                                <a:pt x="1318120" y="1814957"/>
                              </a:lnTo>
                              <a:lnTo>
                                <a:pt x="1267828" y="1764538"/>
                              </a:lnTo>
                              <a:lnTo>
                                <a:pt x="1084186" y="1948053"/>
                              </a:lnTo>
                              <a:lnTo>
                                <a:pt x="1539481" y="2403348"/>
                              </a:lnTo>
                              <a:lnTo>
                                <a:pt x="1580883" y="2361819"/>
                              </a:lnTo>
                              <a:close/>
                            </a:path>
                            <a:path w="3482975" h="3488054">
                              <a:moveTo>
                                <a:pt x="1973694" y="1923034"/>
                              </a:moveTo>
                              <a:lnTo>
                                <a:pt x="1967992" y="1857933"/>
                              </a:lnTo>
                              <a:lnTo>
                                <a:pt x="1942579" y="1789684"/>
                              </a:lnTo>
                              <a:lnTo>
                                <a:pt x="1922627" y="1754911"/>
                              </a:lnTo>
                              <a:lnTo>
                                <a:pt x="1909470" y="1736013"/>
                              </a:lnTo>
                              <a:lnTo>
                                <a:pt x="1909470" y="1890763"/>
                              </a:lnTo>
                              <a:lnTo>
                                <a:pt x="1906333" y="1924926"/>
                              </a:lnTo>
                              <a:lnTo>
                                <a:pt x="1870062" y="1985899"/>
                              </a:lnTo>
                              <a:lnTo>
                                <a:pt x="1809216" y="2022043"/>
                              </a:lnTo>
                              <a:lnTo>
                                <a:pt x="1775079" y="2025129"/>
                              </a:lnTo>
                              <a:lnTo>
                                <a:pt x="1738490" y="2018157"/>
                              </a:lnTo>
                              <a:lnTo>
                                <a:pt x="1700301" y="2002650"/>
                              </a:lnTo>
                              <a:lnTo>
                                <a:pt x="1660652" y="1979333"/>
                              </a:lnTo>
                              <a:lnTo>
                                <a:pt x="1619592" y="1948154"/>
                              </a:lnTo>
                              <a:lnTo>
                                <a:pt x="1577200" y="1909064"/>
                              </a:lnTo>
                              <a:lnTo>
                                <a:pt x="1538122" y="1866722"/>
                              </a:lnTo>
                              <a:lnTo>
                                <a:pt x="1506994" y="1825599"/>
                              </a:lnTo>
                              <a:lnTo>
                                <a:pt x="1483829" y="1785772"/>
                              </a:lnTo>
                              <a:lnTo>
                                <a:pt x="1468615" y="1747266"/>
                              </a:lnTo>
                              <a:lnTo>
                                <a:pt x="1462112" y="1711159"/>
                              </a:lnTo>
                              <a:lnTo>
                                <a:pt x="1465605" y="1677454"/>
                              </a:lnTo>
                              <a:lnTo>
                                <a:pt x="1502143" y="1616964"/>
                              </a:lnTo>
                              <a:lnTo>
                                <a:pt x="1562468" y="1580553"/>
                              </a:lnTo>
                              <a:lnTo>
                                <a:pt x="1596047" y="1577174"/>
                              </a:lnTo>
                              <a:lnTo>
                                <a:pt x="1631937" y="1583944"/>
                              </a:lnTo>
                              <a:lnTo>
                                <a:pt x="1669846" y="1599730"/>
                              </a:lnTo>
                              <a:lnTo>
                                <a:pt x="1709381" y="1623161"/>
                              </a:lnTo>
                              <a:lnTo>
                                <a:pt x="1750428" y="1654352"/>
                              </a:lnTo>
                              <a:lnTo>
                                <a:pt x="1792846" y="1693418"/>
                              </a:lnTo>
                              <a:lnTo>
                                <a:pt x="1831911" y="1735836"/>
                              </a:lnTo>
                              <a:lnTo>
                                <a:pt x="1863102" y="1776882"/>
                              </a:lnTo>
                              <a:lnTo>
                                <a:pt x="1886534" y="1816417"/>
                              </a:lnTo>
                              <a:lnTo>
                                <a:pt x="1902320" y="1854327"/>
                              </a:lnTo>
                              <a:lnTo>
                                <a:pt x="1909470" y="1890763"/>
                              </a:lnTo>
                              <a:lnTo>
                                <a:pt x="1909470" y="1736013"/>
                              </a:lnTo>
                              <a:lnTo>
                                <a:pt x="1869694" y="1685010"/>
                              </a:lnTo>
                              <a:lnTo>
                                <a:pt x="1836534" y="1649730"/>
                              </a:lnTo>
                              <a:lnTo>
                                <a:pt x="1801202" y="1616494"/>
                              </a:lnTo>
                              <a:lnTo>
                                <a:pt x="1765947" y="1587627"/>
                              </a:lnTo>
                              <a:lnTo>
                                <a:pt x="1750949" y="1577174"/>
                              </a:lnTo>
                              <a:lnTo>
                                <a:pt x="1730832" y="1563154"/>
                              </a:lnTo>
                              <a:lnTo>
                                <a:pt x="1695945" y="1543050"/>
                              </a:lnTo>
                              <a:lnTo>
                                <a:pt x="1628013" y="1517954"/>
                              </a:lnTo>
                              <a:lnTo>
                                <a:pt x="1563230" y="1512570"/>
                              </a:lnTo>
                              <a:lnTo>
                                <a:pt x="1532763" y="1517650"/>
                              </a:lnTo>
                              <a:lnTo>
                                <a:pt x="1477035" y="1544764"/>
                              </a:lnTo>
                              <a:lnTo>
                                <a:pt x="1428750" y="1593062"/>
                              </a:lnTo>
                              <a:lnTo>
                                <a:pt x="1400784" y="1650174"/>
                              </a:lnTo>
                              <a:lnTo>
                                <a:pt x="1395971" y="1681099"/>
                              </a:lnTo>
                              <a:lnTo>
                                <a:pt x="1396377" y="1713090"/>
                              </a:lnTo>
                              <a:lnTo>
                                <a:pt x="1411541" y="1779193"/>
                              </a:lnTo>
                              <a:lnTo>
                                <a:pt x="1447165" y="1847811"/>
                              </a:lnTo>
                              <a:lnTo>
                                <a:pt x="1471472" y="1882495"/>
                              </a:lnTo>
                              <a:lnTo>
                                <a:pt x="1499958" y="1917319"/>
                              </a:lnTo>
                              <a:lnTo>
                                <a:pt x="1532750" y="1952244"/>
                              </a:lnTo>
                              <a:lnTo>
                                <a:pt x="1568132" y="1985492"/>
                              </a:lnTo>
                              <a:lnTo>
                                <a:pt x="1603375" y="2014397"/>
                              </a:lnTo>
                              <a:lnTo>
                                <a:pt x="1638350" y="2038997"/>
                              </a:lnTo>
                              <a:lnTo>
                                <a:pt x="1672958" y="2059305"/>
                              </a:lnTo>
                              <a:lnTo>
                                <a:pt x="1740801" y="2085174"/>
                              </a:lnTo>
                              <a:lnTo>
                                <a:pt x="1805800" y="2090928"/>
                              </a:lnTo>
                              <a:lnTo>
                                <a:pt x="1836724" y="2086127"/>
                              </a:lnTo>
                              <a:lnTo>
                                <a:pt x="1865960" y="2075218"/>
                              </a:lnTo>
                              <a:lnTo>
                                <a:pt x="1893620" y="2058352"/>
                              </a:lnTo>
                              <a:lnTo>
                                <a:pt x="1919846" y="2035683"/>
                              </a:lnTo>
                              <a:lnTo>
                                <a:pt x="1928939" y="2025129"/>
                              </a:lnTo>
                              <a:lnTo>
                                <a:pt x="1941918" y="2010067"/>
                              </a:lnTo>
                              <a:lnTo>
                                <a:pt x="1958340" y="1982838"/>
                              </a:lnTo>
                              <a:lnTo>
                                <a:pt x="1968969" y="1953869"/>
                              </a:lnTo>
                              <a:lnTo>
                                <a:pt x="1973694" y="1923034"/>
                              </a:lnTo>
                              <a:close/>
                            </a:path>
                            <a:path w="3482975" h="3488054">
                              <a:moveTo>
                                <a:pt x="2372093" y="1570736"/>
                              </a:moveTo>
                              <a:lnTo>
                                <a:pt x="2216645" y="1510538"/>
                              </a:lnTo>
                              <a:lnTo>
                                <a:pt x="2077961" y="1456817"/>
                              </a:lnTo>
                              <a:lnTo>
                                <a:pt x="2081415" y="1443913"/>
                              </a:lnTo>
                              <a:lnTo>
                                <a:pt x="2084095" y="1430502"/>
                              </a:lnTo>
                              <a:lnTo>
                                <a:pt x="2085898" y="1416570"/>
                              </a:lnTo>
                              <a:lnTo>
                                <a:pt x="2086724" y="1402080"/>
                              </a:lnTo>
                              <a:lnTo>
                                <a:pt x="2085860" y="1387335"/>
                              </a:lnTo>
                              <a:lnTo>
                                <a:pt x="2072754" y="1339469"/>
                              </a:lnTo>
                              <a:lnTo>
                                <a:pt x="2052815" y="1305077"/>
                              </a:lnTo>
                              <a:lnTo>
                                <a:pt x="2027669" y="1275511"/>
                              </a:lnTo>
                              <a:lnTo>
                                <a:pt x="2027669" y="1397381"/>
                              </a:lnTo>
                              <a:lnTo>
                                <a:pt x="2026843" y="1417675"/>
                              </a:lnTo>
                              <a:lnTo>
                                <a:pt x="2020582" y="1437919"/>
                              </a:lnTo>
                              <a:lnTo>
                                <a:pt x="2008835" y="1458087"/>
                              </a:lnTo>
                              <a:lnTo>
                                <a:pt x="1991601" y="1478153"/>
                              </a:lnTo>
                              <a:lnTo>
                                <a:pt x="1942325" y="1527429"/>
                              </a:lnTo>
                              <a:lnTo>
                                <a:pt x="1773415" y="1358392"/>
                              </a:lnTo>
                              <a:lnTo>
                                <a:pt x="1820405" y="1311402"/>
                              </a:lnTo>
                              <a:lnTo>
                                <a:pt x="1860283" y="1280820"/>
                              </a:lnTo>
                              <a:lnTo>
                                <a:pt x="1898637" y="1270127"/>
                              </a:lnTo>
                              <a:lnTo>
                                <a:pt x="1918220" y="1272921"/>
                              </a:lnTo>
                              <a:lnTo>
                                <a:pt x="1959673" y="1295006"/>
                              </a:lnTo>
                              <a:lnTo>
                                <a:pt x="2000618" y="1335824"/>
                              </a:lnTo>
                              <a:lnTo>
                                <a:pt x="2023440" y="1377073"/>
                              </a:lnTo>
                              <a:lnTo>
                                <a:pt x="2027669" y="1397381"/>
                              </a:lnTo>
                              <a:lnTo>
                                <a:pt x="2027669" y="1275511"/>
                              </a:lnTo>
                              <a:lnTo>
                                <a:pt x="2022652" y="1270127"/>
                              </a:lnTo>
                              <a:lnTo>
                                <a:pt x="2021827" y="1269238"/>
                              </a:lnTo>
                              <a:lnTo>
                                <a:pt x="1989607" y="1240650"/>
                              </a:lnTo>
                              <a:lnTo>
                                <a:pt x="1957781" y="1219758"/>
                              </a:lnTo>
                              <a:lnTo>
                                <a:pt x="1926386" y="1206474"/>
                              </a:lnTo>
                              <a:lnTo>
                                <a:pt x="1895462" y="1200658"/>
                              </a:lnTo>
                              <a:lnTo>
                                <a:pt x="1864804" y="1203388"/>
                              </a:lnTo>
                              <a:lnTo>
                                <a:pt x="1834172" y="1214056"/>
                              </a:lnTo>
                              <a:lnTo>
                                <a:pt x="1803552" y="1232738"/>
                              </a:lnTo>
                              <a:lnTo>
                                <a:pt x="1772907" y="1259459"/>
                              </a:lnTo>
                              <a:lnTo>
                                <a:pt x="1682229" y="1350010"/>
                              </a:lnTo>
                              <a:lnTo>
                                <a:pt x="2137524" y="1805178"/>
                              </a:lnTo>
                              <a:lnTo>
                                <a:pt x="2178926" y="1763903"/>
                              </a:lnTo>
                              <a:lnTo>
                                <a:pt x="1990839" y="1575816"/>
                              </a:lnTo>
                              <a:lnTo>
                                <a:pt x="2039200" y="1527429"/>
                              </a:lnTo>
                              <a:lnTo>
                                <a:pt x="2056117" y="1510538"/>
                              </a:lnTo>
                              <a:lnTo>
                                <a:pt x="2323833" y="1618996"/>
                              </a:lnTo>
                              <a:lnTo>
                                <a:pt x="2372093" y="1570736"/>
                              </a:lnTo>
                              <a:close/>
                            </a:path>
                            <a:path w="3482975" h="3488054">
                              <a:moveTo>
                                <a:pt x="2750172" y="1168400"/>
                              </a:moveTo>
                              <a:lnTo>
                                <a:pt x="2700388" y="1118743"/>
                              </a:lnTo>
                              <a:lnTo>
                                <a:pt x="2694825" y="1131760"/>
                              </a:lnTo>
                              <a:lnTo>
                                <a:pt x="2688831" y="1144498"/>
                              </a:lnTo>
                              <a:lnTo>
                                <a:pt x="2667698" y="1181214"/>
                              </a:lnTo>
                              <a:lnTo>
                                <a:pt x="2639555" y="1215136"/>
                              </a:lnTo>
                              <a:lnTo>
                                <a:pt x="2577655" y="1252385"/>
                              </a:lnTo>
                              <a:lnTo>
                                <a:pt x="2542730" y="1256258"/>
                              </a:lnTo>
                              <a:lnTo>
                                <a:pt x="2505189" y="1250188"/>
                              </a:lnTo>
                              <a:lnTo>
                                <a:pt x="2466136" y="1235760"/>
                              </a:lnTo>
                              <a:lnTo>
                                <a:pt x="2426017" y="1213485"/>
                              </a:lnTo>
                              <a:lnTo>
                                <a:pt x="2384869" y="1183220"/>
                              </a:lnTo>
                              <a:lnTo>
                                <a:pt x="2342756" y="1144778"/>
                              </a:lnTo>
                              <a:lnTo>
                                <a:pt x="2304313" y="1102474"/>
                              </a:lnTo>
                              <a:lnTo>
                                <a:pt x="2274151" y="1060792"/>
                              </a:lnTo>
                              <a:lnTo>
                                <a:pt x="2252256" y="1019898"/>
                              </a:lnTo>
                              <a:lnTo>
                                <a:pt x="2238616" y="979932"/>
                              </a:lnTo>
                              <a:lnTo>
                                <a:pt x="2233549" y="942047"/>
                              </a:lnTo>
                              <a:lnTo>
                                <a:pt x="2237587" y="907275"/>
                              </a:lnTo>
                              <a:lnTo>
                                <a:pt x="2272779" y="847471"/>
                              </a:lnTo>
                              <a:lnTo>
                                <a:pt x="2308390" y="820381"/>
                              </a:lnTo>
                              <a:lnTo>
                                <a:pt x="2347137" y="804722"/>
                              </a:lnTo>
                              <a:lnTo>
                                <a:pt x="2372220" y="797814"/>
                              </a:lnTo>
                              <a:lnTo>
                                <a:pt x="2340216" y="732917"/>
                              </a:lnTo>
                              <a:lnTo>
                                <a:pt x="2278151" y="754608"/>
                              </a:lnTo>
                              <a:lnTo>
                                <a:pt x="2222868" y="796671"/>
                              </a:lnTo>
                              <a:lnTo>
                                <a:pt x="2183117" y="850760"/>
                              </a:lnTo>
                              <a:lnTo>
                                <a:pt x="2166226" y="911987"/>
                              </a:lnTo>
                              <a:lnTo>
                                <a:pt x="2166048" y="944867"/>
                              </a:lnTo>
                              <a:lnTo>
                                <a:pt x="2170633" y="978471"/>
                              </a:lnTo>
                              <a:lnTo>
                                <a:pt x="2195055" y="1047623"/>
                              </a:lnTo>
                              <a:lnTo>
                                <a:pt x="2214384" y="1083056"/>
                              </a:lnTo>
                              <a:lnTo>
                                <a:pt x="2238070" y="1118260"/>
                              </a:lnTo>
                              <a:lnTo>
                                <a:pt x="2266099" y="1153198"/>
                              </a:lnTo>
                              <a:lnTo>
                                <a:pt x="2298433" y="1187831"/>
                              </a:lnTo>
                              <a:lnTo>
                                <a:pt x="2334120" y="1221447"/>
                              </a:lnTo>
                              <a:lnTo>
                                <a:pt x="2369578" y="1250492"/>
                              </a:lnTo>
                              <a:lnTo>
                                <a:pt x="2404795" y="1275041"/>
                              </a:lnTo>
                              <a:lnTo>
                                <a:pt x="2439784" y="1295146"/>
                              </a:lnTo>
                              <a:lnTo>
                                <a:pt x="2507259" y="1321092"/>
                              </a:lnTo>
                              <a:lnTo>
                                <a:pt x="2571610" y="1326642"/>
                              </a:lnTo>
                              <a:lnTo>
                                <a:pt x="2602001" y="1321485"/>
                              </a:lnTo>
                              <a:lnTo>
                                <a:pt x="2658097" y="1293914"/>
                              </a:lnTo>
                              <a:lnTo>
                                <a:pt x="2696756" y="1258277"/>
                              </a:lnTo>
                              <a:lnTo>
                                <a:pt x="2726423" y="1220216"/>
                              </a:lnTo>
                              <a:lnTo>
                                <a:pt x="2745295" y="1182217"/>
                              </a:lnTo>
                              <a:lnTo>
                                <a:pt x="2750172" y="1168400"/>
                              </a:lnTo>
                              <a:close/>
                            </a:path>
                            <a:path w="3482975" h="3488054">
                              <a:moveTo>
                                <a:pt x="2926448" y="1016254"/>
                              </a:moveTo>
                              <a:lnTo>
                                <a:pt x="2893301" y="983107"/>
                              </a:lnTo>
                              <a:lnTo>
                                <a:pt x="2842628" y="1009650"/>
                              </a:lnTo>
                              <a:lnTo>
                                <a:pt x="2478519" y="645668"/>
                              </a:lnTo>
                              <a:lnTo>
                                <a:pt x="2504427" y="594233"/>
                              </a:lnTo>
                              <a:lnTo>
                                <a:pt x="2471280" y="561086"/>
                              </a:lnTo>
                              <a:lnTo>
                                <a:pt x="2352522" y="679704"/>
                              </a:lnTo>
                              <a:lnTo>
                                <a:pt x="2385682" y="712978"/>
                              </a:lnTo>
                              <a:lnTo>
                                <a:pt x="2437117" y="687070"/>
                              </a:lnTo>
                              <a:lnTo>
                                <a:pt x="2801099" y="1051052"/>
                              </a:lnTo>
                              <a:lnTo>
                                <a:pt x="2774556" y="1101852"/>
                              </a:lnTo>
                              <a:lnTo>
                                <a:pt x="2807830" y="1134999"/>
                              </a:lnTo>
                              <a:lnTo>
                                <a:pt x="2926448" y="1016254"/>
                              </a:lnTo>
                              <a:close/>
                            </a:path>
                            <a:path w="3482975" h="3488054">
                              <a:moveTo>
                                <a:pt x="3224517" y="718185"/>
                              </a:moveTo>
                              <a:lnTo>
                                <a:pt x="3069120" y="658114"/>
                              </a:lnTo>
                              <a:lnTo>
                                <a:pt x="2930385" y="604393"/>
                              </a:lnTo>
                              <a:lnTo>
                                <a:pt x="2933839" y="591489"/>
                              </a:lnTo>
                              <a:lnTo>
                                <a:pt x="2936506" y="578078"/>
                              </a:lnTo>
                              <a:lnTo>
                                <a:pt x="2938272" y="564146"/>
                              </a:lnTo>
                              <a:lnTo>
                                <a:pt x="2939021" y="549656"/>
                              </a:lnTo>
                              <a:lnTo>
                                <a:pt x="2938208" y="534936"/>
                              </a:lnTo>
                              <a:lnTo>
                                <a:pt x="2925305" y="487045"/>
                              </a:lnTo>
                              <a:lnTo>
                                <a:pt x="2905315" y="452602"/>
                              </a:lnTo>
                              <a:lnTo>
                                <a:pt x="2880093" y="422948"/>
                              </a:lnTo>
                              <a:lnTo>
                                <a:pt x="2880093" y="544957"/>
                              </a:lnTo>
                              <a:lnTo>
                                <a:pt x="2879267" y="565251"/>
                              </a:lnTo>
                              <a:lnTo>
                                <a:pt x="2873006" y="585495"/>
                              </a:lnTo>
                              <a:lnTo>
                                <a:pt x="2861259" y="605663"/>
                              </a:lnTo>
                              <a:lnTo>
                                <a:pt x="2844025" y="625729"/>
                              </a:lnTo>
                              <a:lnTo>
                                <a:pt x="2794876" y="674878"/>
                              </a:lnTo>
                              <a:lnTo>
                                <a:pt x="2625839" y="505968"/>
                              </a:lnTo>
                              <a:lnTo>
                                <a:pt x="2672702" y="459105"/>
                              </a:lnTo>
                              <a:lnTo>
                                <a:pt x="2712682" y="428409"/>
                              </a:lnTo>
                              <a:lnTo>
                                <a:pt x="2751061" y="417703"/>
                              </a:lnTo>
                              <a:lnTo>
                                <a:pt x="2770644" y="420497"/>
                              </a:lnTo>
                              <a:lnTo>
                                <a:pt x="2812097" y="442582"/>
                              </a:lnTo>
                              <a:lnTo>
                                <a:pt x="2853067" y="483400"/>
                              </a:lnTo>
                              <a:lnTo>
                                <a:pt x="2875927" y="524649"/>
                              </a:lnTo>
                              <a:lnTo>
                                <a:pt x="2880093" y="544957"/>
                              </a:lnTo>
                              <a:lnTo>
                                <a:pt x="2880093" y="422948"/>
                              </a:lnTo>
                              <a:lnTo>
                                <a:pt x="2875203" y="417703"/>
                              </a:lnTo>
                              <a:lnTo>
                                <a:pt x="2874378" y="416814"/>
                              </a:lnTo>
                              <a:lnTo>
                                <a:pt x="2842082" y="388226"/>
                              </a:lnTo>
                              <a:lnTo>
                                <a:pt x="2810218" y="367347"/>
                              </a:lnTo>
                              <a:lnTo>
                                <a:pt x="2778810" y="354101"/>
                              </a:lnTo>
                              <a:lnTo>
                                <a:pt x="2747886" y="348361"/>
                              </a:lnTo>
                              <a:lnTo>
                                <a:pt x="2717228" y="351015"/>
                              </a:lnTo>
                              <a:lnTo>
                                <a:pt x="2686608" y="361632"/>
                              </a:lnTo>
                              <a:lnTo>
                                <a:pt x="2655976" y="380263"/>
                              </a:lnTo>
                              <a:lnTo>
                                <a:pt x="2625331" y="406908"/>
                              </a:lnTo>
                              <a:lnTo>
                                <a:pt x="2534653" y="497586"/>
                              </a:lnTo>
                              <a:lnTo>
                                <a:pt x="2989948" y="952881"/>
                              </a:lnTo>
                              <a:lnTo>
                                <a:pt x="3031350" y="911352"/>
                              </a:lnTo>
                              <a:lnTo>
                                <a:pt x="2843263" y="723392"/>
                              </a:lnTo>
                              <a:lnTo>
                                <a:pt x="2891777" y="674878"/>
                              </a:lnTo>
                              <a:lnTo>
                                <a:pt x="2908541" y="658114"/>
                              </a:lnTo>
                              <a:lnTo>
                                <a:pt x="3176130" y="766572"/>
                              </a:lnTo>
                              <a:lnTo>
                                <a:pt x="3224517" y="718185"/>
                              </a:lnTo>
                              <a:close/>
                            </a:path>
                            <a:path w="3482975" h="3488054">
                              <a:moveTo>
                                <a:pt x="3482962" y="435737"/>
                              </a:moveTo>
                              <a:lnTo>
                                <a:pt x="3433178" y="385953"/>
                              </a:lnTo>
                              <a:lnTo>
                                <a:pt x="3427615" y="398957"/>
                              </a:lnTo>
                              <a:lnTo>
                                <a:pt x="3421634" y="411695"/>
                              </a:lnTo>
                              <a:lnTo>
                                <a:pt x="3400590" y="448310"/>
                              </a:lnTo>
                              <a:lnTo>
                                <a:pt x="3372345" y="482346"/>
                              </a:lnTo>
                              <a:lnTo>
                                <a:pt x="3310496" y="519506"/>
                              </a:lnTo>
                              <a:lnTo>
                                <a:pt x="3275571" y="523392"/>
                              </a:lnTo>
                              <a:lnTo>
                                <a:pt x="3237979" y="517398"/>
                              </a:lnTo>
                              <a:lnTo>
                                <a:pt x="3198990" y="502920"/>
                              </a:lnTo>
                              <a:lnTo>
                                <a:pt x="3158858" y="480656"/>
                              </a:lnTo>
                              <a:lnTo>
                                <a:pt x="3117672" y="450418"/>
                              </a:lnTo>
                              <a:lnTo>
                                <a:pt x="3075546" y="411988"/>
                              </a:lnTo>
                              <a:lnTo>
                                <a:pt x="3037103" y="369658"/>
                              </a:lnTo>
                              <a:lnTo>
                                <a:pt x="3006966" y="327952"/>
                              </a:lnTo>
                              <a:lnTo>
                                <a:pt x="2985097" y="287045"/>
                              </a:lnTo>
                              <a:lnTo>
                                <a:pt x="2971533" y="247142"/>
                              </a:lnTo>
                              <a:lnTo>
                                <a:pt x="2966453" y="209194"/>
                              </a:lnTo>
                              <a:lnTo>
                                <a:pt x="2970441" y="174447"/>
                              </a:lnTo>
                              <a:lnTo>
                                <a:pt x="3005569" y="114681"/>
                              </a:lnTo>
                              <a:lnTo>
                                <a:pt x="3041281" y="87591"/>
                              </a:lnTo>
                              <a:lnTo>
                                <a:pt x="3079978" y="71843"/>
                              </a:lnTo>
                              <a:lnTo>
                                <a:pt x="3105010" y="65024"/>
                              </a:lnTo>
                              <a:lnTo>
                                <a:pt x="3073133" y="0"/>
                              </a:lnTo>
                              <a:lnTo>
                                <a:pt x="3010966" y="21805"/>
                              </a:lnTo>
                              <a:lnTo>
                                <a:pt x="2955658" y="63881"/>
                              </a:lnTo>
                              <a:lnTo>
                                <a:pt x="2915945" y="117919"/>
                              </a:lnTo>
                              <a:lnTo>
                                <a:pt x="2899016" y="179197"/>
                              </a:lnTo>
                              <a:lnTo>
                                <a:pt x="2898838" y="212077"/>
                              </a:lnTo>
                              <a:lnTo>
                                <a:pt x="2903423" y="245681"/>
                              </a:lnTo>
                              <a:lnTo>
                                <a:pt x="2927845" y="314833"/>
                              </a:lnTo>
                              <a:lnTo>
                                <a:pt x="2947187" y="350266"/>
                              </a:lnTo>
                              <a:lnTo>
                                <a:pt x="2970911" y="385470"/>
                              </a:lnTo>
                              <a:lnTo>
                                <a:pt x="2998940" y="420408"/>
                              </a:lnTo>
                              <a:lnTo>
                                <a:pt x="3031223" y="455041"/>
                              </a:lnTo>
                              <a:lnTo>
                                <a:pt x="3066961" y="488607"/>
                              </a:lnTo>
                              <a:lnTo>
                                <a:pt x="3102419" y="517652"/>
                              </a:lnTo>
                              <a:lnTo>
                                <a:pt x="3137611" y="542239"/>
                              </a:lnTo>
                              <a:lnTo>
                                <a:pt x="3172574" y="562356"/>
                              </a:lnTo>
                              <a:lnTo>
                                <a:pt x="3240049" y="588302"/>
                              </a:lnTo>
                              <a:lnTo>
                                <a:pt x="3304400" y="593852"/>
                              </a:lnTo>
                              <a:lnTo>
                                <a:pt x="3334791" y="588695"/>
                              </a:lnTo>
                              <a:lnTo>
                                <a:pt x="3390887" y="561124"/>
                              </a:lnTo>
                              <a:lnTo>
                                <a:pt x="3429558" y="525487"/>
                              </a:lnTo>
                              <a:lnTo>
                                <a:pt x="3459213" y="487426"/>
                              </a:lnTo>
                              <a:lnTo>
                                <a:pt x="3478085" y="449478"/>
                              </a:lnTo>
                              <a:lnTo>
                                <a:pt x="3482962" y="43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B49E" id="Graphic 89" o:spid="_x0000_s1026" style="position:absolute;margin-left:74.8pt;margin-top:370.35pt;width:274.25pt;height:274.65pt;z-index:-164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82975,3488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" path="m715505,3227197l260337,2771902r-38634,38735l478650,3067558r21691,21044l601713,3184144r-1778,1905l508050,3152025,139687,3018472,47815,2984500,,3032252r455282,455295l493382,3449320,221424,3177565r-34671,-33249l111671,3074924r1790,-1778l205613,3107258r369493,134099l667245,3275457r48260,-48260xem1000366,2896489r-5753,-65101l969251,2763139r-20028,-34798l936040,2709430r,154788l932942,2898381r-36208,60973l835837,2995422r-34163,3086l765035,2991485r-38189,-15482l687197,2952724r-41060,-31140l603745,2882519r-39065,-42406l533590,2799003r-23165,-39801l495160,2720721r-6503,-36119l492150,2650858r36538,-60439l589013,2553957r33579,-3340l658482,2557399r37922,15786l735977,2596616r41047,31191l819391,2666885r39065,42406l889647,2750337r23432,39535l928865,2827782r7175,36436l936040,2709430r-39801,-51016l863079,2623185r-35319,-33249l792543,2561044r-14948,-10427l757440,2536558r-34950,-20053l654558,2491295r-64783,-5397l559358,2491054r-55765,27152l455371,2566454r-27966,57099l422516,2654427r406,32054l438086,2752585r35636,68631l498055,2855938r28499,34836l559295,2925699r35382,33197l629932,2987802r35014,24625l699630,3032760r67792,25819l832472,3064383r30861,-4877l892568,3048558r27661,-16865l946391,3009011r9068,-10503l968463,2983458r16434,-27229l995565,2927273r4801,-30784xem1268082,2674620l863206,2269871,965314,2167763r-50419,-50419l668896,2363470r50292,50292l821804,2311273r404876,404888l1268082,2674620xem1580883,2361819l1387716,2168652r133350,-133350l1470647,1984883r-133350,133350l1176007,1957070r142113,-142113l1267828,1764538r-183642,183515l1539481,2403348r41402,-41529xem1973694,1923034r-5702,-65101l1942579,1789684r-19952,-34773l1909470,1736013r,154750l1906333,1924926r-36271,60973l1809216,2022043r-34137,3086l1738490,2018157r-38189,-15507l1660652,1979333r-41060,-31179l1577200,1909064r-39078,-42342l1506994,1825599r-23165,-39827l1468615,1747266r-6503,-36107l1465605,1677454r36538,-60490l1562468,1580553r33579,-3379l1631937,1583944r37909,15786l1709381,1623161r41047,31191l1792846,1693418r39065,42418l1863102,1776882r23432,39535l1902320,1854327r7150,36436l1909470,1736013r-39776,-51003l1836534,1649730r-35332,-33236l1765947,1587627r-14998,-10453l1730832,1563154r-34887,-20104l1628013,1517954r-64783,-5384l1532763,1517650r-55728,27114l1428750,1593062r-27966,57112l1395971,1681099r406,31991l1411541,1779193r35624,68618l1471472,1882495r28486,34824l1532750,1952244r35382,33248l1603375,2014397r34975,24600l1672958,2059305r67843,25869l1805800,2090928r30924,-4801l1865960,2075218r27660,-16866l1919846,2035683r9093,-10554l1941918,2010067r16422,-27229l1968969,1953869r4725,-30835xem2372093,1570736r-155448,-60198l2077961,1456817r3454,-12904l2084095,1430502r1803,-13932l2086724,1402080r-864,-14745l2072754,1339469r-19939,-34392l2027669,1275511r,121870l2026843,1417675r-6261,20244l2008835,1458087r-17234,20066l1942325,1527429,1773415,1358392r46990,-46990l1860283,1280820r38354,-10693l1918220,1272921r41453,22085l2000618,1335824r22822,41249l2027669,1397381r,-121870l2022652,1270127r-825,-889l1989607,1240650r-31826,-20892l1926386,1206474r-30924,-5816l1864804,1203388r-30632,10668l1803552,1232738r-30645,26721l1682229,1350010r455295,455168l2178926,1763903,1990839,1575816r48361,-48387l2056117,1510538r267716,108458l2372093,1570736xem2750172,1168400r-49784,-49657l2694825,1131760r-5994,12738l2667698,1181214r-28143,33922l2577655,1252385r-34925,3873l2505189,1250188r-39053,-14428l2426017,1213485r-41148,-30265l2342756,1144778r-38443,-42304l2274151,1060792r-21895,-40894l2238616,979932r-5067,-37885l2237587,907275r35192,-59804l2308390,820381r38747,-15659l2372220,797814r-32004,-64897l2278151,754608r-55283,42063l2183117,850760r-16891,61227l2166048,944867r4585,33604l2195055,1047623r19329,35433l2238070,1118260r28029,34938l2298433,1187831r35687,33616l2369578,1250492r35217,24549l2439784,1295146r67475,25946l2571610,1326642r30391,-5157l2658097,1293914r38659,-35637l2726423,1220216r18872,-37999l2750172,1168400xem2926448,1016254r-33147,-33147l2842628,1009650,2478519,645668r25908,-51435l2471280,561086,2352522,679704r33160,33274l2437117,687070r363982,363982l2774556,1101852r33274,33147l2926448,1016254xem3224517,718185l3069120,658114,2930385,604393r3454,-12904l2936506,578078r1766,-13932l2939021,549656r-813,-14720l2925305,487045r-19990,-34443l2880093,422948r,122009l2879267,565251r-6261,20244l2861259,605663r-17234,20066l2794876,674878,2625839,505968r46863,-46863l2712682,428409r38379,-10706l2770644,420497r41453,22085l2853067,483400r22860,41249l2880093,544957r,-122009l2875203,417703r-825,-889l2842082,388226r-31864,-20879l2778810,354101r-30924,-5740l2717228,351015r-30620,10617l2655976,380263r-30645,26645l2534653,497586r455295,455295l3031350,911352,2843263,723392r48514,-48514l2908541,658114r267589,108458l3224517,718185xem3482962,435737r-49784,-49784l3427615,398957r-5981,12738l3400590,448310r-28245,34036l3310496,519506r-34925,3886l3237979,517398r-38989,-14478l3158858,480656r-41186,-30238l3075546,411988r-38443,-42330l3006966,327952r-21869,-40907l2971533,247142r-5080,-37948l2970441,174447r35128,-59766l3041281,87591r38697,-15748l3105010,65024,3073133,r-62167,21805l2955658,63881r-39713,54038l2899016,179197r-178,32880l2903423,245681r24422,69152l2947187,350266r23724,35204l2998940,420408r32283,34633l3066961,488607r35458,29045l3137611,542239r34963,20117l3240049,588302r64351,5550l3334791,588695r56096,-27571l3429558,525487r29655,-38061l3478085,449478r4877,-13741xe" fillcolor="#d7d7d7" stroked="f">
                <v:fill opacity="32896f"/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7"/>
      </w:tblGrid>
      <w:tr w:rsidR="0024461C" w14:paraId="40A442AE" w14:textId="77777777">
        <w:trPr>
          <w:trHeight w:val="1471"/>
        </w:trPr>
        <w:tc>
          <w:tcPr>
            <w:tcW w:w="9777" w:type="dxa"/>
          </w:tcPr>
          <w:p w14:paraId="1195B915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RSB_4</w:t>
            </w:r>
          </w:p>
          <w:p w14:paraId="37EA1D17" w14:textId="77777777" w:rsidR="0024461C" w:rsidRDefault="00000000">
            <w:pPr>
              <w:pStyle w:val="TableParagraph"/>
              <w:ind w:left="544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yesterday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[supervising</w:t>
            </w:r>
            <w:r>
              <w:rPr>
                <w:color w:val="006FC0"/>
                <w:spacing w:val="-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2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minding</w:t>
            </w:r>
            <w:r>
              <w:rPr>
                <w:color w:val="006FC0"/>
                <w:spacing w:val="-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2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watching</w:t>
            </w:r>
            <w:r>
              <w:rPr>
                <w:color w:val="006FC0"/>
                <w:spacing w:val="-3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 xml:space="preserve">over]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or over who needs help with daily life, staying close by </w:t>
            </w:r>
            <w:r>
              <w:rPr>
                <w:i/>
                <w:sz w:val="18"/>
              </w:rPr>
              <w:t xml:space="preserve">– that is close enough to see or hear them – </w:t>
            </w:r>
            <w:r>
              <w:rPr>
                <w:sz w:val="18"/>
              </w:rPr>
              <w:t>and ready to respond in case of need?</w:t>
            </w:r>
          </w:p>
          <w:p w14:paraId="2B6AD99E" w14:textId="77777777" w:rsidR="0024461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45"/>
              </w:tabs>
              <w:spacing w:before="1" w:line="245" w:lineRule="exact"/>
              <w:ind w:left="845" w:hanging="301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  <w:p w14:paraId="3D2B4935" w14:textId="77777777" w:rsidR="0024461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45"/>
              </w:tabs>
              <w:spacing w:line="225" w:lineRule="exact"/>
              <w:ind w:left="845" w:hanging="30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24461C" w14:paraId="25A7C6C1" w14:textId="77777777">
        <w:trPr>
          <w:trHeight w:val="981"/>
        </w:trPr>
        <w:tc>
          <w:tcPr>
            <w:tcW w:w="9777" w:type="dxa"/>
          </w:tcPr>
          <w:p w14:paraId="789EF189" w14:textId="77777777" w:rsidR="0024461C" w:rsidRDefault="00000000">
            <w:pPr>
              <w:pStyle w:val="TableParagraph"/>
              <w:spacing w:line="245" w:lineRule="exact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ASK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IF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RSB_4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=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pacing w:val="-10"/>
                <w:sz w:val="18"/>
              </w:rPr>
              <w:t>1</w:t>
            </w:r>
          </w:p>
          <w:p w14:paraId="04A51D4B" w14:textId="77777777" w:rsidR="0024461C" w:rsidRDefault="00000000">
            <w:pPr>
              <w:pStyle w:val="TableParagraph"/>
              <w:spacing w:before="2"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RSB_5</w:t>
            </w:r>
          </w:p>
          <w:p w14:paraId="2F4282FC" w14:textId="01BBE1D8" w:rsidR="0024461C" w:rsidRDefault="00000000" w:rsidP="008171DD">
            <w:pPr>
              <w:pStyle w:val="TableParagraph"/>
              <w:spacing w:line="245" w:lineRule="exact"/>
              <w:ind w:left="544"/>
              <w:rPr>
                <w:i/>
                <w:sz w:val="18"/>
              </w:rPr>
            </w:pPr>
            <w:r>
              <w:rPr>
                <w:b/>
                <w:sz w:val="18"/>
              </w:rPr>
              <w:t>When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2"/>
                <w:sz w:val="18"/>
              </w:rPr>
              <w:t xml:space="preserve"> that…?</w:t>
            </w:r>
          </w:p>
        </w:tc>
      </w:tr>
      <w:tr w:rsidR="0024461C" w14:paraId="176A68B9" w14:textId="77777777" w:rsidTr="008171DD">
        <w:trPr>
          <w:trHeight w:val="1637"/>
        </w:trPr>
        <w:tc>
          <w:tcPr>
            <w:tcW w:w="9777" w:type="dxa"/>
            <w:shd w:val="clear" w:color="auto" w:fill="FFFFFF"/>
          </w:tcPr>
          <w:p w14:paraId="30809F59" w14:textId="1FD3C581" w:rsidR="0024461C" w:rsidRDefault="00000000">
            <w:pPr>
              <w:pStyle w:val="TableParagraph"/>
              <w:spacing w:line="244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RSB_5a</w:t>
            </w:r>
          </w:p>
          <w:p w14:paraId="4979CCE1" w14:textId="77777777" w:rsidR="00BC79E3" w:rsidRDefault="00000000">
            <w:pPr>
              <w:pStyle w:val="TableParagraph"/>
              <w:ind w:left="544" w:right="6341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[LDB_1]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that? </w:t>
            </w:r>
          </w:p>
          <w:p w14:paraId="516DECE0" w14:textId="4EA27546" w:rsidR="0024461C" w:rsidRDefault="00000000">
            <w:pPr>
              <w:pStyle w:val="TableParagraph"/>
              <w:ind w:left="544" w:right="6341"/>
              <w:rPr>
                <w:sz w:val="18"/>
              </w:rPr>
            </w:pPr>
            <w:r>
              <w:rPr>
                <w:color w:val="FF0000"/>
                <w:sz w:val="18"/>
              </w:rPr>
              <w:t>ALL THAT APPLY</w:t>
            </w:r>
          </w:p>
          <w:p w14:paraId="01253B86" w14:textId="77777777" w:rsidR="0024461C" w:rsidRDefault="00000000">
            <w:pPr>
              <w:pStyle w:val="TableParagraph"/>
              <w:spacing w:before="1"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[Select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drop-down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15-minute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timeslots]</w:t>
            </w:r>
          </w:p>
          <w:p w14:paraId="0C69379C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color w:val="FF0000"/>
                <w:sz w:val="18"/>
              </w:rPr>
              <w:t>CONSTRAIN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TO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ONE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RESPONSE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ONLY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CODE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97</w:t>
            </w:r>
            <w:r>
              <w:rPr>
                <w:color w:val="FF0000"/>
                <w:spacing w:val="-2"/>
                <w:sz w:val="18"/>
              </w:rPr>
              <w:t xml:space="preserve"> “CONTINUOUS”</w:t>
            </w:r>
          </w:p>
          <w:p w14:paraId="3B870A6E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97.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Continuously</w:t>
            </w:r>
          </w:p>
          <w:p w14:paraId="32CDACC9" w14:textId="0FEFD977" w:rsidR="0024461C" w:rsidRDefault="0024461C" w:rsidP="008171DD">
            <w:pPr>
              <w:pStyle w:val="TableParagraph"/>
              <w:spacing w:line="225" w:lineRule="exact"/>
              <w:ind w:left="0"/>
              <w:rPr>
                <w:i/>
                <w:sz w:val="18"/>
              </w:rPr>
            </w:pPr>
          </w:p>
        </w:tc>
      </w:tr>
      <w:tr w:rsidR="0024461C" w14:paraId="4B89760F" w14:textId="77777777">
        <w:trPr>
          <w:trHeight w:val="1718"/>
        </w:trPr>
        <w:tc>
          <w:tcPr>
            <w:tcW w:w="9777" w:type="dxa"/>
            <w:tcBorders>
              <w:bottom w:val="nil"/>
            </w:tcBorders>
            <w:shd w:val="clear" w:color="auto" w:fill="FFFFFF"/>
          </w:tcPr>
          <w:p w14:paraId="6840428B" w14:textId="77777777" w:rsidR="0024461C" w:rsidRDefault="00000000">
            <w:pPr>
              <w:pStyle w:val="TableParagraph"/>
              <w:spacing w:before="1"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RSB_6</w:t>
            </w:r>
          </w:p>
          <w:p w14:paraId="0445B753" w14:textId="77777777" w:rsidR="0024461C" w:rsidRDefault="00000000">
            <w:pPr>
              <w:pStyle w:val="TableParagraph"/>
              <w:ind w:left="544" w:right="6341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you? </w:t>
            </w:r>
            <w:r>
              <w:rPr>
                <w:color w:val="FF0000"/>
                <w:sz w:val="18"/>
              </w:rPr>
              <w:t>ALL THAT APPLY</w:t>
            </w:r>
          </w:p>
          <w:p w14:paraId="0196A30E" w14:textId="77777777" w:rsidR="0024461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1"/>
              </w:tabs>
              <w:spacing w:line="244" w:lineRule="exact"/>
              <w:ind w:left="901" w:hanging="357"/>
              <w:rPr>
                <w:sz w:val="18"/>
              </w:rPr>
            </w:pPr>
            <w:r>
              <w:rPr>
                <w:sz w:val="18"/>
              </w:rPr>
              <w:t>HOUSEHOLD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MEMBER(S)</w:t>
            </w:r>
          </w:p>
          <w:p w14:paraId="0AF9F089" w14:textId="77777777" w:rsidR="0024461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1"/>
              </w:tabs>
              <w:spacing w:line="245" w:lineRule="exact"/>
              <w:ind w:left="901" w:hanging="357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MEMBER(S)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SEPERATE</w:t>
            </w:r>
            <w:r>
              <w:rPr>
                <w:spacing w:val="-2"/>
                <w:sz w:val="18"/>
              </w:rPr>
              <w:t xml:space="preserve"> HOUSEHOLD</w:t>
            </w:r>
          </w:p>
          <w:p w14:paraId="318D5DD6" w14:textId="77777777" w:rsidR="0024461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1"/>
              </w:tabs>
              <w:spacing w:line="245" w:lineRule="exact"/>
              <w:ind w:left="901" w:hanging="357"/>
              <w:rPr>
                <w:sz w:val="18"/>
              </w:rPr>
            </w:pPr>
            <w:r>
              <w:rPr>
                <w:sz w:val="18"/>
              </w:rPr>
              <w:t>EMPLOYER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LANDLORD</w:t>
            </w:r>
          </w:p>
          <w:p w14:paraId="1755A436" w14:textId="77777777" w:rsidR="0024461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1"/>
              </w:tabs>
              <w:spacing w:line="227" w:lineRule="exact"/>
              <w:ind w:left="901" w:hanging="35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INDIVIDUALS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HOUSEHOLDS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color w:val="006FC0"/>
                <w:sz w:val="18"/>
              </w:rPr>
              <w:t>FRIENDS</w:t>
            </w:r>
            <w:r>
              <w:rPr>
                <w:color w:val="006FC0"/>
                <w:spacing w:val="-5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1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NEIGHBOURS</w:t>
            </w:r>
            <w:r>
              <w:rPr>
                <w:color w:val="006FC0"/>
                <w:spacing w:val="-2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5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ACQUAINTENCES</w:t>
            </w:r>
            <w:r>
              <w:rPr>
                <w:color w:val="006FC0"/>
                <w:spacing w:val="-4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/</w:t>
            </w:r>
            <w:r>
              <w:rPr>
                <w:color w:val="006FC0"/>
                <w:spacing w:val="-1"/>
                <w:sz w:val="18"/>
              </w:rPr>
              <w:t xml:space="preserve"> </w:t>
            </w:r>
            <w:r>
              <w:rPr>
                <w:color w:val="006FC0"/>
                <w:spacing w:val="-2"/>
                <w:sz w:val="18"/>
              </w:rPr>
              <w:t>STRANGERS</w:t>
            </w:r>
            <w:r>
              <w:rPr>
                <w:spacing w:val="-2"/>
                <w:sz w:val="18"/>
              </w:rPr>
              <w:t>)</w:t>
            </w:r>
          </w:p>
        </w:tc>
      </w:tr>
      <w:tr w:rsidR="0024461C" w14:paraId="021AB63F" w14:textId="77777777" w:rsidTr="008171DD">
        <w:trPr>
          <w:trHeight w:val="360"/>
        </w:trPr>
        <w:tc>
          <w:tcPr>
            <w:tcW w:w="9777" w:type="dxa"/>
            <w:tcBorders>
              <w:top w:val="nil"/>
              <w:bottom w:val="nil"/>
            </w:tcBorders>
            <w:shd w:val="clear" w:color="auto" w:fill="000000"/>
          </w:tcPr>
          <w:p w14:paraId="7382F5C0" w14:textId="77777777" w:rsidR="0024461C" w:rsidRDefault="00000000">
            <w:pPr>
              <w:pStyle w:val="TableParagraph"/>
              <w:spacing w:before="9" w:line="235" w:lineRule="exact"/>
              <w:ind w:left="1335" w:right="1325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10976" behindDoc="1" locked="0" layoutInCell="1" allowOverlap="1" wp14:anchorId="475F1655" wp14:editId="25E89C36">
                      <wp:simplePos x="0" y="0"/>
                      <wp:positionH relativeFrom="column">
                        <wp:posOffset>3153994</wp:posOffset>
                      </wp:positionH>
                      <wp:positionV relativeFrom="paragraph">
                        <wp:posOffset>-1457820</wp:posOffset>
                      </wp:positionV>
                      <wp:extent cx="1678305" cy="160909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8305" cy="1609090"/>
                                <a:chOff x="0" y="0"/>
                                <a:chExt cx="1678305" cy="160909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1678305" cy="160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305" h="1609090">
                                      <a:moveTo>
                                        <a:pt x="637806" y="1439519"/>
                                      </a:moveTo>
                                      <a:lnTo>
                                        <a:pt x="628942" y="1388719"/>
                                      </a:lnTo>
                                      <a:lnTo>
                                        <a:pt x="605218" y="1337665"/>
                                      </a:lnTo>
                                      <a:lnTo>
                                        <a:pt x="569658" y="1288224"/>
                                      </a:lnTo>
                                      <a:lnTo>
                                        <a:pt x="252984" y="969772"/>
                                      </a:lnTo>
                                      <a:lnTo>
                                        <a:pt x="212090" y="1010666"/>
                                      </a:lnTo>
                                      <a:lnTo>
                                        <a:pt x="506730" y="1305306"/>
                                      </a:lnTo>
                                      <a:lnTo>
                                        <a:pt x="530072" y="1331175"/>
                                      </a:lnTo>
                                      <a:lnTo>
                                        <a:pt x="548538" y="1357109"/>
                                      </a:lnTo>
                                      <a:lnTo>
                                        <a:pt x="562190" y="1383131"/>
                                      </a:lnTo>
                                      <a:lnTo>
                                        <a:pt x="571119" y="1409192"/>
                                      </a:lnTo>
                                      <a:lnTo>
                                        <a:pt x="574255" y="1435354"/>
                                      </a:lnTo>
                                      <a:lnTo>
                                        <a:pt x="569912" y="1460360"/>
                                      </a:lnTo>
                                      <a:lnTo>
                                        <a:pt x="539369" y="1507236"/>
                                      </a:lnTo>
                                      <a:lnTo>
                                        <a:pt x="493966" y="1537423"/>
                                      </a:lnTo>
                                      <a:lnTo>
                                        <a:pt x="469709" y="1542554"/>
                                      </a:lnTo>
                                      <a:lnTo>
                                        <a:pt x="444373" y="1541018"/>
                                      </a:lnTo>
                                      <a:lnTo>
                                        <a:pt x="391375" y="1520304"/>
                                      </a:lnTo>
                                      <a:lnTo>
                                        <a:pt x="336677" y="1476629"/>
                                      </a:lnTo>
                                      <a:lnTo>
                                        <a:pt x="41402" y="1181354"/>
                                      </a:lnTo>
                                      <a:lnTo>
                                        <a:pt x="0" y="1222883"/>
                                      </a:lnTo>
                                      <a:lnTo>
                                        <a:pt x="293370" y="1516126"/>
                                      </a:lnTo>
                                      <a:lnTo>
                                        <a:pt x="331304" y="1550022"/>
                                      </a:lnTo>
                                      <a:lnTo>
                                        <a:pt x="369658" y="1576235"/>
                                      </a:lnTo>
                                      <a:lnTo>
                                        <a:pt x="408343" y="1594789"/>
                                      </a:lnTo>
                                      <a:lnTo>
                                        <a:pt x="447294" y="1605661"/>
                                      </a:lnTo>
                                      <a:lnTo>
                                        <a:pt x="485381" y="1608620"/>
                                      </a:lnTo>
                                      <a:lnTo>
                                        <a:pt x="521246" y="1601774"/>
                                      </a:lnTo>
                                      <a:lnTo>
                                        <a:pt x="586740" y="1559306"/>
                                      </a:lnTo>
                                      <a:lnTo>
                                        <a:pt x="621068" y="1513763"/>
                                      </a:lnTo>
                                      <a:lnTo>
                                        <a:pt x="636651" y="1464691"/>
                                      </a:lnTo>
                                      <a:lnTo>
                                        <a:pt x="637806" y="1439519"/>
                                      </a:lnTo>
                                      <a:close/>
                                    </a:path>
                                    <a:path w="1678305" h="1609090">
                                      <a:moveTo>
                                        <a:pt x="979678" y="1153541"/>
                                      </a:moveTo>
                                      <a:lnTo>
                                        <a:pt x="928624" y="1102614"/>
                                      </a:lnTo>
                                      <a:lnTo>
                                        <a:pt x="785114" y="1246124"/>
                                      </a:lnTo>
                                      <a:lnTo>
                                        <a:pt x="381000" y="841883"/>
                                      </a:lnTo>
                                      <a:lnTo>
                                        <a:pt x="339471" y="883285"/>
                                      </a:lnTo>
                                      <a:lnTo>
                                        <a:pt x="794766" y="1338580"/>
                                      </a:lnTo>
                                      <a:lnTo>
                                        <a:pt x="979678" y="1153541"/>
                                      </a:lnTo>
                                      <a:close/>
                                    </a:path>
                                    <a:path w="1678305" h="1609090">
                                      <a:moveTo>
                                        <a:pt x="1284605" y="848614"/>
                                      </a:moveTo>
                                      <a:lnTo>
                                        <a:pt x="1181252" y="790067"/>
                                      </a:lnTo>
                                      <a:lnTo>
                                        <a:pt x="997966" y="687336"/>
                                      </a:lnTo>
                                      <a:lnTo>
                                        <a:pt x="997966" y="751598"/>
                                      </a:lnTo>
                                      <a:lnTo>
                                        <a:pt x="894080" y="855472"/>
                                      </a:lnTo>
                                      <a:lnTo>
                                        <a:pt x="868857" y="811720"/>
                                      </a:lnTo>
                                      <a:lnTo>
                                        <a:pt x="818756" y="724154"/>
                                      </a:lnTo>
                                      <a:lnTo>
                                        <a:pt x="793623" y="680466"/>
                                      </a:lnTo>
                                      <a:lnTo>
                                        <a:pt x="763270" y="632447"/>
                                      </a:lnTo>
                                      <a:lnTo>
                                        <a:pt x="739648" y="597916"/>
                                      </a:lnTo>
                                      <a:lnTo>
                                        <a:pt x="744893" y="601116"/>
                                      </a:lnTo>
                                      <a:lnTo>
                                        <a:pt x="766318" y="614553"/>
                                      </a:lnTo>
                                      <a:lnTo>
                                        <a:pt x="774877" y="620331"/>
                                      </a:lnTo>
                                      <a:lnTo>
                                        <a:pt x="783437" y="625983"/>
                                      </a:lnTo>
                                      <a:lnTo>
                                        <a:pt x="791972" y="631456"/>
                                      </a:lnTo>
                                      <a:lnTo>
                                        <a:pt x="819708" y="648296"/>
                                      </a:lnTo>
                                      <a:lnTo>
                                        <a:pt x="997966" y="751598"/>
                                      </a:lnTo>
                                      <a:lnTo>
                                        <a:pt x="997966" y="687336"/>
                                      </a:lnTo>
                                      <a:lnTo>
                                        <a:pt x="838454" y="597916"/>
                                      </a:lnTo>
                                      <a:lnTo>
                                        <a:pt x="699643" y="519430"/>
                                      </a:lnTo>
                                      <a:lnTo>
                                        <a:pt x="662432" y="556641"/>
                                      </a:lnTo>
                                      <a:lnTo>
                                        <a:pt x="692416" y="609625"/>
                                      </a:lnTo>
                                      <a:lnTo>
                                        <a:pt x="713244" y="646557"/>
                                      </a:lnTo>
                                      <a:lnTo>
                                        <a:pt x="940282" y="1052169"/>
                                      </a:lnTo>
                                      <a:lnTo>
                                        <a:pt x="991108" y="1142111"/>
                                      </a:lnTo>
                                      <a:lnTo>
                                        <a:pt x="1033018" y="1100201"/>
                                      </a:lnTo>
                                      <a:lnTo>
                                        <a:pt x="1007478" y="1055268"/>
                                      </a:lnTo>
                                      <a:lnTo>
                                        <a:pt x="956818" y="965187"/>
                                      </a:lnTo>
                                      <a:lnTo>
                                        <a:pt x="931291" y="920242"/>
                                      </a:lnTo>
                                      <a:lnTo>
                                        <a:pt x="996061" y="855472"/>
                                      </a:lnTo>
                                      <a:lnTo>
                                        <a:pt x="1061466" y="790067"/>
                                      </a:lnTo>
                                      <a:lnTo>
                                        <a:pt x="1241933" y="891413"/>
                                      </a:lnTo>
                                      <a:lnTo>
                                        <a:pt x="1284605" y="848614"/>
                                      </a:lnTo>
                                      <a:close/>
                                    </a:path>
                                    <a:path w="1678305" h="1609090">
                                      <a:moveTo>
                                        <a:pt x="1433703" y="699516"/>
                                      </a:moveTo>
                                      <a:lnTo>
                                        <a:pt x="1028827" y="294767"/>
                                      </a:lnTo>
                                      <a:lnTo>
                                        <a:pt x="1131062" y="192532"/>
                                      </a:lnTo>
                                      <a:lnTo>
                                        <a:pt x="1080643" y="142240"/>
                                      </a:lnTo>
                                      <a:lnTo>
                                        <a:pt x="834517" y="388366"/>
                                      </a:lnTo>
                                      <a:lnTo>
                                        <a:pt x="884809" y="438658"/>
                                      </a:lnTo>
                                      <a:lnTo>
                                        <a:pt x="987552" y="336042"/>
                                      </a:lnTo>
                                      <a:lnTo>
                                        <a:pt x="1392301" y="740918"/>
                                      </a:lnTo>
                                      <a:lnTo>
                                        <a:pt x="1433703" y="699516"/>
                                      </a:lnTo>
                                      <a:close/>
                                    </a:path>
                                    <a:path w="1678305" h="1609090">
                                      <a:moveTo>
                                        <a:pt x="1677924" y="455295"/>
                                      </a:moveTo>
                                      <a:lnTo>
                                        <a:pt x="1644777" y="422148"/>
                                      </a:lnTo>
                                      <a:lnTo>
                                        <a:pt x="1594104" y="448691"/>
                                      </a:lnTo>
                                      <a:lnTo>
                                        <a:pt x="1230122" y="84582"/>
                                      </a:lnTo>
                                      <a:lnTo>
                                        <a:pt x="1255903" y="33274"/>
                                      </a:lnTo>
                                      <a:lnTo>
                                        <a:pt x="1222756" y="0"/>
                                      </a:lnTo>
                                      <a:lnTo>
                                        <a:pt x="1104011" y="118745"/>
                                      </a:lnTo>
                                      <a:lnTo>
                                        <a:pt x="1137285" y="151892"/>
                                      </a:lnTo>
                                      <a:lnTo>
                                        <a:pt x="1188593" y="126111"/>
                                      </a:lnTo>
                                      <a:lnTo>
                                        <a:pt x="1552702" y="490093"/>
                                      </a:lnTo>
                                      <a:lnTo>
                                        <a:pt x="1526159" y="540766"/>
                                      </a:lnTo>
                                      <a:lnTo>
                                        <a:pt x="1559306" y="573913"/>
                                      </a:lnTo>
                                      <a:lnTo>
                                        <a:pt x="1677924" y="455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68B9C5" id="Group 94" o:spid="_x0000_s1026" style="position:absolute;margin-left:248.35pt;margin-top:-114.8pt;width:132.15pt;height:126.7pt;z-index:-16405504;mso-wrap-distance-left:0;mso-wrap-distance-right:0" coordsize="16783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">
                      <v:shape id="Graphic 95" o:spid="_x0000_s1027" style="position:absolute;width:16783;height:16090;visibility:visible;mso-wrap-style:square;v-text-anchor:top" coordsize="1678305,160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" path="m637806,1439519r-8864,-50800l605218,1337665r-35560,-49441l252984,969772r-40894,40894l506730,1305306r23342,25869l548538,1357109r13652,26022l571119,1409192r3136,26162l569912,1460360r-30543,46876l493966,1537423r-24257,5131l444373,1541018r-52998,-20714l336677,1476629,41402,1181354,,1222883r293370,293243l331304,1550022r38354,26213l408343,1594789r38951,10872l485381,1608620r35865,-6846l586740,1559306r34328,-45543l636651,1464691r1155,-25172xem979678,1153541r-51054,-50927l785114,1246124,381000,841883r-41529,41402l794766,1338580,979678,1153541xem1284605,848614l1181252,790067,997966,687336r,64262l894080,855472,868857,811720,818756,724154,793623,680466,763270,632447,739648,597916r5245,3200l766318,614553r8559,5778l783437,625983r8535,5473l819708,648296,997966,751598r,-64262l838454,597916,699643,519430r-37211,37211l692416,609625r20828,36932l940282,1052169r50826,89942l1033018,1100201r-25540,-44933l956818,965187,931291,920242r64770,-64770l1061466,790067r180467,101346l1284605,848614xem1433703,699516l1028827,294767,1131062,192532r-50419,-50292l834517,388366r50292,50292l987552,336042r404749,404876l1433703,699516xem1677924,455295r-33147,-33147l1594104,448691,1230122,84582r25781,-51308l1222756,,1104011,118745r33274,33147l1188593,126111r364109,363982l1526159,540766r33147,33147l1677924,455295xe" fillcolor="#d7d7d7" stroked="f">
                        <v:fill opacity="3289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18"/>
              </w:rPr>
              <w:t>END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 MODULE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pacing w:val="-5"/>
                <w:sz w:val="18"/>
              </w:rPr>
              <w:t>RSB</w:t>
            </w:r>
          </w:p>
        </w:tc>
      </w:tr>
    </w:tbl>
    <w:p w14:paraId="55CE4D27" w14:textId="7F7662F3" w:rsidR="0024461C" w:rsidRDefault="0024461C">
      <w:pPr>
        <w:pStyle w:val="BodyText"/>
        <w:spacing w:before="1"/>
        <w:rPr>
          <w:sz w:val="18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7"/>
      </w:tblGrid>
      <w:tr w:rsidR="0024461C" w14:paraId="57C3F827" w14:textId="77777777" w:rsidTr="008171DD">
        <w:trPr>
          <w:trHeight w:val="972"/>
        </w:trPr>
        <w:tc>
          <w:tcPr>
            <w:tcW w:w="9777" w:type="dxa"/>
            <w:tcBorders>
              <w:top w:val="nil"/>
              <w:bottom w:val="nil"/>
            </w:tcBorders>
            <w:shd w:val="clear" w:color="auto" w:fill="000000"/>
          </w:tcPr>
          <w:p w14:paraId="4F47237E" w14:textId="1E43A22C" w:rsidR="00F32433" w:rsidRDefault="00F32433">
            <w:pPr>
              <w:pStyle w:val="TableParagraph"/>
              <w:spacing w:before="9" w:line="237" w:lineRule="exact"/>
              <w:ind w:left="1335" w:right="1333"/>
              <w:jc w:val="center"/>
              <w:rPr>
                <w:color w:val="FFFFFF"/>
                <w:sz w:val="18"/>
                <w:highlight w:val="yellow"/>
              </w:rPr>
            </w:pPr>
          </w:p>
          <w:p w14:paraId="188EA8D2" w14:textId="77777777" w:rsidR="00F32433" w:rsidRDefault="00000000">
            <w:pPr>
              <w:pStyle w:val="TableParagraph"/>
              <w:spacing w:before="9" w:line="237" w:lineRule="exact"/>
              <w:ind w:left="1335" w:right="1333"/>
              <w:jc w:val="center"/>
              <w:rPr>
                <w:color w:val="FFFFFF"/>
                <w:spacing w:val="-3"/>
                <w:sz w:val="18"/>
              </w:rPr>
            </w:pPr>
            <w:r w:rsidRPr="00F32433">
              <w:rPr>
                <w:color w:val="FFFFFF"/>
                <w:sz w:val="18"/>
              </w:rPr>
              <w:t>OWN</w:t>
            </w:r>
            <w:r w:rsidRPr="00F32433">
              <w:rPr>
                <w:color w:val="FFFFFF"/>
                <w:spacing w:val="-2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USE</w:t>
            </w:r>
            <w:r w:rsidRPr="00F32433">
              <w:rPr>
                <w:color w:val="FFFFFF"/>
                <w:spacing w:val="-3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PROVISION</w:t>
            </w:r>
            <w:r w:rsidRPr="00F32433">
              <w:rPr>
                <w:color w:val="FFFFFF"/>
                <w:spacing w:val="-4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OF</w:t>
            </w:r>
            <w:r w:rsidRPr="00F32433">
              <w:rPr>
                <w:color w:val="FFFFFF"/>
                <w:spacing w:val="-2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SERVICES:</w:t>
            </w:r>
            <w:r w:rsidRPr="00F32433">
              <w:rPr>
                <w:color w:val="FFFFFF"/>
                <w:spacing w:val="-2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MODULE</w:t>
            </w:r>
            <w:r w:rsidRPr="00F32433">
              <w:rPr>
                <w:color w:val="FFFFFF"/>
                <w:spacing w:val="-3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TPL_</w:t>
            </w:r>
            <w:r w:rsidRPr="00F32433">
              <w:rPr>
                <w:color w:val="FFFFFF"/>
                <w:spacing w:val="-3"/>
                <w:sz w:val="18"/>
              </w:rPr>
              <w:t xml:space="preserve"> </w:t>
            </w:r>
          </w:p>
          <w:p w14:paraId="6672A8D6" w14:textId="6ADF6E12" w:rsidR="0024461C" w:rsidRDefault="00000000">
            <w:pPr>
              <w:pStyle w:val="TableParagraph"/>
              <w:spacing w:before="9" w:line="237" w:lineRule="exact"/>
              <w:ind w:left="1335" w:right="1333"/>
              <w:jc w:val="center"/>
              <w:rPr>
                <w:sz w:val="18"/>
              </w:rPr>
            </w:pPr>
            <w:r w:rsidRPr="00F32433">
              <w:rPr>
                <w:color w:val="FFFFFF"/>
                <w:sz w:val="18"/>
              </w:rPr>
              <w:t>(DEPARTURE</w:t>
            </w:r>
            <w:r w:rsidRPr="00F32433">
              <w:rPr>
                <w:color w:val="FFFFFF"/>
                <w:spacing w:val="-3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FROM</w:t>
            </w:r>
            <w:r w:rsidRPr="00F32433">
              <w:rPr>
                <w:color w:val="FFFFFF"/>
                <w:spacing w:val="-4"/>
                <w:sz w:val="18"/>
              </w:rPr>
              <w:t xml:space="preserve"> </w:t>
            </w:r>
            <w:r w:rsidRPr="00F32433">
              <w:rPr>
                <w:color w:val="FFFFFF"/>
                <w:sz w:val="18"/>
              </w:rPr>
              <w:t>TYPICAL</w:t>
            </w:r>
            <w:r w:rsidRPr="00F32433">
              <w:rPr>
                <w:color w:val="FFFFFF"/>
                <w:spacing w:val="-2"/>
                <w:sz w:val="18"/>
              </w:rPr>
              <w:t xml:space="preserve"> </w:t>
            </w:r>
            <w:r w:rsidRPr="00F32433">
              <w:rPr>
                <w:color w:val="FFFFFF"/>
                <w:spacing w:val="-4"/>
                <w:sz w:val="18"/>
              </w:rPr>
              <w:t>DAY)</w:t>
            </w:r>
          </w:p>
        </w:tc>
      </w:tr>
      <w:tr w:rsidR="0024461C" w14:paraId="21FEC3F8" w14:textId="77777777">
        <w:trPr>
          <w:trHeight w:val="3434"/>
        </w:trPr>
        <w:tc>
          <w:tcPr>
            <w:tcW w:w="9777" w:type="dxa"/>
          </w:tcPr>
          <w:p w14:paraId="0F6A57F1" w14:textId="77777777" w:rsidR="0024461C" w:rsidRDefault="00000000">
            <w:pPr>
              <w:pStyle w:val="TableParagraph"/>
              <w:spacing w:before="2" w:line="245" w:lineRule="exact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12512" behindDoc="1" locked="0" layoutInCell="1" allowOverlap="1" wp14:anchorId="67BD9B95" wp14:editId="70068668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1536</wp:posOffset>
                      </wp:positionV>
                      <wp:extent cx="6108065" cy="466725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08065" cy="466725"/>
                                <a:chOff x="0" y="0"/>
                                <a:chExt cx="6108065" cy="46672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6108065" cy="466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08065" h="466725">
                                      <a:moveTo>
                                        <a:pt x="61075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277368" y="155448"/>
                                      </a:lnTo>
                                      <a:lnTo>
                                        <a:pt x="277368" y="310896"/>
                                      </a:lnTo>
                                      <a:lnTo>
                                        <a:pt x="277368" y="466344"/>
                                      </a:lnTo>
                                      <a:lnTo>
                                        <a:pt x="6107557" y="466344"/>
                                      </a:lnTo>
                                      <a:lnTo>
                                        <a:pt x="6107557" y="310896"/>
                                      </a:lnTo>
                                      <a:lnTo>
                                        <a:pt x="6107557" y="155448"/>
                                      </a:lnTo>
                                      <a:lnTo>
                                        <a:pt x="61075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035BD6" id="Group 96" o:spid="_x0000_s1026" style="position:absolute;margin-left:3.95pt;margin-top:.1pt;width:480.95pt;height:36.75pt;z-index:-16403968;mso-wrap-distance-left:0;mso-wrap-distance-right:0" coordsize="610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">
                      <v:shape id="Graphic 97" o:spid="_x0000_s1027" style="position:absolute;width:61080;height:4667;visibility:visible;mso-wrap-style:square;v-text-anchor:top" coordsize="610806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" path="m6107557,l,,,155448r277368,l277368,310896r,155448l6107557,466344r,-155448l6107557,155448,61075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8"/>
              </w:rPr>
              <w:t>TPL_1A</w:t>
            </w:r>
          </w:p>
          <w:p w14:paraId="7DBC6ECC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yesterday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as…?</w:t>
            </w:r>
          </w:p>
          <w:p w14:paraId="40F3756E" w14:textId="77777777" w:rsidR="0024461C" w:rsidRDefault="00000000">
            <w:pPr>
              <w:pStyle w:val="TableParagraph"/>
              <w:spacing w:line="245" w:lineRule="exact"/>
              <w:ind w:left="544"/>
              <w:rPr>
                <w:sz w:val="18"/>
              </w:rPr>
            </w:pPr>
            <w:r>
              <w:rPr>
                <w:color w:val="FF0000"/>
                <w:sz w:val="18"/>
              </w:rPr>
              <w:t>ALL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THAT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APPLY</w:t>
            </w:r>
          </w:p>
          <w:p w14:paraId="56ECD766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job(s)</w:t>
            </w:r>
          </w:p>
          <w:p w14:paraId="5710471C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 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job(s)</w:t>
            </w:r>
          </w:p>
          <w:p w14:paraId="2684DBF5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2" w:lineRule="auto"/>
              <w:ind w:left="544" w:right="305" w:firstLine="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festival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holiday,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religious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festival,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wedding,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christening, </w:t>
            </w:r>
            <w:r>
              <w:rPr>
                <w:spacing w:val="-2"/>
                <w:sz w:val="18"/>
              </w:rPr>
              <w:t>funeral)</w:t>
            </w:r>
          </w:p>
          <w:p w14:paraId="51F7173A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2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holiday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(day-off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 other leave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entitlement)</w:t>
            </w:r>
          </w:p>
          <w:p w14:paraId="0F42E204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holiday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 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(EXCLUDE </w:t>
            </w:r>
            <w:r>
              <w:rPr>
                <w:spacing w:val="-2"/>
                <w:sz w:val="18"/>
              </w:rPr>
              <w:t>WEEKEND)</w:t>
            </w:r>
          </w:p>
          <w:p w14:paraId="13E5740B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 unwell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injured</w:t>
            </w:r>
          </w:p>
          <w:p w14:paraId="64A19380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household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unwell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injured</w:t>
            </w:r>
          </w:p>
          <w:p w14:paraId="25A4769C" w14:textId="77777777" w:rsidR="0024461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experienced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disruptions</w:t>
            </w:r>
          </w:p>
          <w:p w14:paraId="316701BC" w14:textId="77777777" w:rsidR="0024461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ind w:left="845" w:hanging="301"/>
              <w:rPr>
                <w:sz w:val="18"/>
              </w:rPr>
            </w:pPr>
            <w:r>
              <w:rPr>
                <w:sz w:val="18"/>
              </w:rPr>
              <w:t>OTHER: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SPECIFY</w:t>
            </w:r>
          </w:p>
          <w:p w14:paraId="57BA5293" w14:textId="77777777" w:rsidR="0024461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45"/>
              </w:tabs>
              <w:spacing w:before="1" w:line="225" w:lineRule="exact"/>
              <w:ind w:left="845" w:hanging="30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 w:rsidR="0024461C" w14:paraId="6E30F112" w14:textId="77777777">
        <w:trPr>
          <w:trHeight w:val="2450"/>
        </w:trPr>
        <w:tc>
          <w:tcPr>
            <w:tcW w:w="9777" w:type="dxa"/>
            <w:tcBorders>
              <w:bottom w:val="nil"/>
            </w:tcBorders>
          </w:tcPr>
          <w:p w14:paraId="45B0D085" w14:textId="77777777" w:rsidR="0024461C" w:rsidRDefault="00000000">
            <w:pPr>
              <w:pStyle w:val="TableParagraph"/>
              <w:spacing w:line="245" w:lineRule="exac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13024" behindDoc="1" locked="0" layoutInCell="1" allowOverlap="1" wp14:anchorId="455F3778" wp14:editId="70DFE1D0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-161671</wp:posOffset>
                      </wp:positionV>
                      <wp:extent cx="6108065" cy="317500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08065" cy="317500"/>
                                <a:chOff x="0" y="0"/>
                                <a:chExt cx="6108065" cy="31750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6108065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08065" h="317500">
                                      <a:moveTo>
                                        <a:pt x="6107557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316992"/>
                                      </a:lnTo>
                                      <a:lnTo>
                                        <a:pt x="6107557" y="316992"/>
                                      </a:lnTo>
                                      <a:lnTo>
                                        <a:pt x="6107557" y="161544"/>
                                      </a:lnTo>
                                      <a:close/>
                                    </a:path>
                                    <a:path w="6108065" h="317500">
                                      <a:moveTo>
                                        <a:pt x="6107557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155448"/>
                                      </a:lnTo>
                                      <a:lnTo>
                                        <a:pt x="6107557" y="155448"/>
                                      </a:lnTo>
                                      <a:lnTo>
                                        <a:pt x="61075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FC545" id="Group 98" o:spid="_x0000_s1026" style="position:absolute;margin-left:3.95pt;margin-top:-12.75pt;width:480.95pt;height:25pt;z-index:-16403456;mso-wrap-distance-left:0;mso-wrap-distance-right:0" coordsize="610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">
                      <v:shape id="Graphic 99" o:spid="_x0000_s1027" style="position:absolute;width:61080;height:3175;visibility:visible;mso-wrap-style:square;v-text-anchor:top" coordsize="6108065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" path="m6107557,161544l,161544,,316992r6107557,l6107557,161544xem6107557,l277368,r,155448l6107557,155448,61075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IF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TPL_1A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= </w:t>
            </w:r>
            <w:r>
              <w:rPr>
                <w:color w:val="FF0000"/>
                <w:spacing w:val="-12"/>
                <w:sz w:val="18"/>
              </w:rPr>
              <w:t>7</w:t>
            </w:r>
          </w:p>
          <w:p w14:paraId="2B3C4679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TPL_1B</w:t>
            </w:r>
          </w:p>
          <w:p w14:paraId="426866B9" w14:textId="77777777" w:rsidR="0024461C" w:rsidRDefault="00000000">
            <w:pPr>
              <w:pStyle w:val="TableParagraph"/>
              <w:ind w:left="544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yesterday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household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was </w:t>
            </w:r>
            <w:r>
              <w:rPr>
                <w:i/>
                <w:sz w:val="18"/>
              </w:rPr>
              <w:t>sick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/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unwell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/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injured</w:t>
            </w:r>
            <w:r>
              <w:rPr>
                <w:sz w:val="18"/>
              </w:rPr>
              <w:t>. Who was that?</w:t>
            </w:r>
          </w:p>
          <w:p w14:paraId="3A39AE16" w14:textId="77777777" w:rsidR="0024461C" w:rsidRDefault="00000000">
            <w:pPr>
              <w:pStyle w:val="TableParagraph"/>
              <w:spacing w:before="1" w:line="245" w:lineRule="exact"/>
              <w:ind w:left="544"/>
              <w:rPr>
                <w:sz w:val="18"/>
              </w:rPr>
            </w:pPr>
            <w:r>
              <w:rPr>
                <w:color w:val="FF0000"/>
                <w:sz w:val="18"/>
              </w:rPr>
              <w:t>ALL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THAT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APPLY</w:t>
            </w:r>
          </w:p>
          <w:p w14:paraId="51D84487" w14:textId="77777777" w:rsidR="0024461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pacing w:val="-2"/>
                <w:sz w:val="18"/>
              </w:rPr>
              <w:t>SPOUSE</w:t>
            </w:r>
          </w:p>
          <w:p w14:paraId="70C9D445" w14:textId="77777777" w:rsidR="0024461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HOUSEHOLD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MEMBERS</w:t>
            </w:r>
          </w:p>
          <w:p w14:paraId="09E1441F" w14:textId="77777777" w:rsidR="0024461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&lt;=5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21FEFFDA" w14:textId="77777777" w:rsidR="0024461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6 -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  <w:p w14:paraId="4EAA1693" w14:textId="77777777" w:rsidR="0024461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45"/>
              </w:tabs>
              <w:spacing w:line="22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OLD</w:t>
            </w:r>
          </w:p>
        </w:tc>
      </w:tr>
      <w:tr w:rsidR="0024461C" w14:paraId="39BD0C88" w14:textId="77777777">
        <w:trPr>
          <w:trHeight w:val="256"/>
        </w:trPr>
        <w:tc>
          <w:tcPr>
            <w:tcW w:w="9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9D406A" w14:textId="77777777" w:rsidR="0024461C" w:rsidRDefault="00000000">
            <w:pPr>
              <w:pStyle w:val="TableParagraph"/>
              <w:spacing w:before="11" w:line="225" w:lineRule="exact"/>
              <w:ind w:left="6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END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 MODULE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TPL_</w:t>
            </w:r>
          </w:p>
        </w:tc>
      </w:tr>
    </w:tbl>
    <w:p w14:paraId="24969812" w14:textId="5BF06DBB" w:rsidR="00E75D6E" w:rsidRDefault="00E75D6E">
      <w:pPr>
        <w:spacing w:line="225" w:lineRule="exact"/>
        <w:jc w:val="center"/>
        <w:rPr>
          <w:ins w:id="0" w:author="pachalo chizala" w:date="2023-12-02T11:28:00Z"/>
          <w:sz w:val="18"/>
        </w:rPr>
      </w:pPr>
    </w:p>
    <w:p w14:paraId="31AE73C1" w14:textId="77777777" w:rsidR="00E75D6E" w:rsidRDefault="00E75D6E">
      <w:pPr>
        <w:rPr>
          <w:ins w:id="1" w:author="pachalo chizala" w:date="2023-12-02T11:28:00Z"/>
          <w:sz w:val="18"/>
        </w:rPr>
      </w:pPr>
      <w:ins w:id="2" w:author="pachalo chizala" w:date="2023-12-02T11:28:00Z">
        <w:r>
          <w:rPr>
            <w:sz w:val="18"/>
          </w:rPr>
          <w:br w:type="page"/>
        </w:r>
      </w:ins>
    </w:p>
    <w:p w14:paraId="3CBDE469" w14:textId="77777777" w:rsidR="0024461C" w:rsidRDefault="0024461C">
      <w:pPr>
        <w:spacing w:line="225" w:lineRule="exact"/>
        <w:jc w:val="center"/>
        <w:rPr>
          <w:sz w:val="18"/>
        </w:rPr>
        <w:sectPr w:rsidR="0024461C">
          <w:pgSz w:w="11910" w:h="16840"/>
          <w:pgMar w:top="1440" w:right="600" w:bottom="1145" w:left="128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7"/>
      </w:tblGrid>
      <w:tr w:rsidR="0024461C" w14:paraId="0DC25D24" w14:textId="77777777">
        <w:trPr>
          <w:trHeight w:val="266"/>
        </w:trPr>
        <w:tc>
          <w:tcPr>
            <w:tcW w:w="9777" w:type="dxa"/>
            <w:tcBorders>
              <w:top w:val="nil"/>
              <w:bottom w:val="nil"/>
            </w:tcBorders>
            <w:shd w:val="clear" w:color="auto" w:fill="000000"/>
          </w:tcPr>
          <w:p w14:paraId="4054BC23" w14:textId="77777777" w:rsidR="0024461C" w:rsidRDefault="00000000">
            <w:pPr>
              <w:pStyle w:val="TableParagraph"/>
              <w:spacing w:before="9" w:line="237" w:lineRule="exact"/>
              <w:ind w:left="1335" w:right="1326"/>
              <w:jc w:val="center"/>
              <w:rPr>
                <w:b/>
                <w:sz w:val="18"/>
              </w:rPr>
            </w:pPr>
            <w:r>
              <w:rPr>
                <w:color w:val="FFFFFF"/>
                <w:sz w:val="18"/>
              </w:rPr>
              <w:lastRenderedPageBreak/>
              <w:t>OWN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USE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PROVISION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SERVICES: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MODULE TAW_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(</w:t>
            </w:r>
            <w:r>
              <w:rPr>
                <w:color w:val="FFFFFF"/>
                <w:sz w:val="18"/>
              </w:rPr>
              <w:t>TIME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pacing w:val="-2"/>
                <w:sz w:val="18"/>
              </w:rPr>
              <w:t>AWARENESS</w:t>
            </w:r>
            <w:r>
              <w:rPr>
                <w:b/>
                <w:color w:val="FFFFFF"/>
                <w:spacing w:val="-2"/>
                <w:sz w:val="18"/>
              </w:rPr>
              <w:t>)</w:t>
            </w:r>
          </w:p>
        </w:tc>
      </w:tr>
      <w:tr w:rsidR="0024461C" w14:paraId="44812B42" w14:textId="77777777">
        <w:trPr>
          <w:trHeight w:val="1226"/>
        </w:trPr>
        <w:tc>
          <w:tcPr>
            <w:tcW w:w="9777" w:type="dxa"/>
          </w:tcPr>
          <w:p w14:paraId="1FB04883" w14:textId="77777777" w:rsidR="0024461C" w:rsidRDefault="00000000">
            <w:pPr>
              <w:pStyle w:val="TableParagraph"/>
              <w:spacing w:line="245" w:lineRule="exac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TAW_1</w:t>
            </w:r>
          </w:p>
          <w:p w14:paraId="48DA8B3A" w14:textId="77777777" w:rsidR="0024461C" w:rsidRDefault="00000000">
            <w:pPr>
              <w:pStyle w:val="TableParagraph"/>
              <w:spacing w:before="2"/>
              <w:ind w:left="544" w:right="4047"/>
              <w:rPr>
                <w:sz w:val="18"/>
              </w:rPr>
            </w:pPr>
            <w:r>
              <w:rPr>
                <w:sz w:val="18"/>
              </w:rPr>
              <w:t>Just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finish,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now? </w:t>
            </w:r>
            <w:r>
              <w:rPr>
                <w:spacing w:val="-2"/>
                <w:sz w:val="18"/>
              </w:rPr>
              <w:t>HH:MM</w:t>
            </w:r>
          </w:p>
          <w:p w14:paraId="6661798E" w14:textId="02A10626" w:rsidR="0024461C" w:rsidRDefault="00000000" w:rsidP="008171DD">
            <w:pPr>
              <w:pStyle w:val="TableParagraph"/>
              <w:spacing w:line="244" w:lineRule="exact"/>
              <w:ind w:left="544"/>
              <w:rPr>
                <w:i/>
                <w:sz w:val="18"/>
              </w:rPr>
            </w:pPr>
            <w:r>
              <w:rPr>
                <w:sz w:val="18"/>
              </w:rPr>
              <w:t>97.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KNOW</w:t>
            </w:r>
          </w:p>
        </w:tc>
      </w:tr>
      <w:tr w:rsidR="0024461C" w14:paraId="3C72B01B" w14:textId="77777777">
        <w:trPr>
          <w:trHeight w:val="1470"/>
        </w:trPr>
        <w:tc>
          <w:tcPr>
            <w:tcW w:w="9777" w:type="dxa"/>
          </w:tcPr>
          <w:p w14:paraId="2A655852" w14:textId="77777777" w:rsidR="0024461C" w:rsidRDefault="00000000">
            <w:pPr>
              <w:pStyle w:val="TableParagraph"/>
              <w:spacing w:line="244" w:lineRule="exact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ASK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IF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pacing w:val="-2"/>
                <w:sz w:val="18"/>
              </w:rPr>
              <w:t>(TAW_1=97)</w:t>
            </w:r>
          </w:p>
          <w:p w14:paraId="0CFA175C" w14:textId="77777777" w:rsidR="0024461C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TAW_2</w:t>
            </w:r>
          </w:p>
          <w:p w14:paraId="715EE887" w14:textId="77777777" w:rsidR="0024461C" w:rsidRDefault="00000000">
            <w:pPr>
              <w:pStyle w:val="TableParagraph"/>
              <w:spacing w:before="2"/>
              <w:ind w:left="544" w:right="6341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approximately? </w:t>
            </w:r>
            <w:r>
              <w:rPr>
                <w:spacing w:val="-2"/>
                <w:sz w:val="18"/>
              </w:rPr>
              <w:t>HH:MM</w:t>
            </w:r>
          </w:p>
          <w:p w14:paraId="610B8784" w14:textId="77777777" w:rsidR="0024461C" w:rsidRDefault="00000000">
            <w:pPr>
              <w:pStyle w:val="TableParagraph"/>
              <w:spacing w:line="244" w:lineRule="exact"/>
              <w:ind w:left="544"/>
              <w:rPr>
                <w:sz w:val="18"/>
              </w:rPr>
            </w:pPr>
            <w:r>
              <w:rPr>
                <w:sz w:val="18"/>
              </w:rPr>
              <w:t>97.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KNOW</w:t>
            </w:r>
          </w:p>
          <w:p w14:paraId="125AB231" w14:textId="1A5D8C2E" w:rsidR="0024461C" w:rsidRDefault="0024461C" w:rsidP="008171DD">
            <w:pPr>
              <w:pStyle w:val="TableParagraph"/>
              <w:spacing w:line="225" w:lineRule="exact"/>
              <w:ind w:left="0"/>
              <w:rPr>
                <w:i/>
                <w:sz w:val="18"/>
              </w:rPr>
            </w:pPr>
          </w:p>
        </w:tc>
      </w:tr>
      <w:tr w:rsidR="0024461C" w14:paraId="57FE3107" w14:textId="77777777">
        <w:trPr>
          <w:trHeight w:val="2698"/>
        </w:trPr>
        <w:tc>
          <w:tcPr>
            <w:tcW w:w="9777" w:type="dxa"/>
            <w:tcBorders>
              <w:bottom w:val="nil"/>
            </w:tcBorders>
          </w:tcPr>
          <w:p w14:paraId="16DADF64" w14:textId="77777777" w:rsidR="0024461C" w:rsidRDefault="00000000">
            <w:pPr>
              <w:pStyle w:val="TableParagraph"/>
              <w:spacing w:line="245" w:lineRule="exact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ASK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IF (TAW_1</w:t>
            </w:r>
            <w:r>
              <w:rPr>
                <w:i/>
                <w:color w:val="FF0000"/>
                <w:spacing w:val="-3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NE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97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OR TAW_2</w:t>
            </w:r>
            <w:r>
              <w:rPr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NE</w:t>
            </w:r>
            <w:r>
              <w:rPr>
                <w:i/>
                <w:color w:val="FF0000"/>
                <w:spacing w:val="1"/>
                <w:sz w:val="18"/>
              </w:rPr>
              <w:t xml:space="preserve"> </w:t>
            </w:r>
            <w:r>
              <w:rPr>
                <w:i/>
                <w:color w:val="FF0000"/>
                <w:spacing w:val="-5"/>
                <w:sz w:val="18"/>
              </w:rPr>
              <w:t>97)</w:t>
            </w:r>
          </w:p>
          <w:p w14:paraId="65B8C22A" w14:textId="77777777" w:rsidR="0024461C" w:rsidRDefault="00000000">
            <w:pPr>
              <w:pStyle w:val="TableParagraph"/>
              <w:spacing w:before="2" w:line="245" w:lineRule="exac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TAW_3</w:t>
            </w:r>
          </w:p>
          <w:p w14:paraId="7BFD9FFE" w14:textId="77777777" w:rsidR="0024461C" w:rsidRDefault="00000000">
            <w:pPr>
              <w:pStyle w:val="TableParagraph"/>
              <w:spacing w:line="245" w:lineRule="exact"/>
              <w:ind w:left="544"/>
              <w:rPr>
                <w:i/>
                <w:sz w:val="18"/>
              </w:rPr>
            </w:pPr>
            <w:r>
              <w:rPr>
                <w:i/>
                <w:color w:val="FF0000"/>
                <w:sz w:val="18"/>
              </w:rPr>
              <w:t>DO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NOT READ: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ENUMERATOR</w:t>
            </w:r>
            <w:r>
              <w:rPr>
                <w:i/>
                <w:color w:val="FF0000"/>
                <w:spacing w:val="-4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TO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OBSERVE</w:t>
            </w:r>
            <w:r>
              <w:rPr>
                <w:i/>
                <w:color w:val="FF0000"/>
                <w:spacing w:val="-2"/>
                <w:sz w:val="18"/>
              </w:rPr>
              <w:t xml:space="preserve"> </w:t>
            </w:r>
            <w:r>
              <w:rPr>
                <w:i/>
                <w:color w:val="FF0000"/>
                <w:sz w:val="18"/>
              </w:rPr>
              <w:t>&amp;</w:t>
            </w:r>
            <w:r>
              <w:rPr>
                <w:i/>
                <w:color w:val="FF0000"/>
                <w:spacing w:val="-1"/>
                <w:sz w:val="18"/>
              </w:rPr>
              <w:t xml:space="preserve"> </w:t>
            </w:r>
            <w:r>
              <w:rPr>
                <w:i/>
                <w:color w:val="FF0000"/>
                <w:spacing w:val="-4"/>
                <w:sz w:val="18"/>
              </w:rPr>
              <w:t>CODE</w:t>
            </w:r>
          </w:p>
          <w:p w14:paraId="4BEFD234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RESPONDENT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CONSULTED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WRISTWATCH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POCKET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WATCH</w:t>
            </w:r>
          </w:p>
          <w:p w14:paraId="4A5FE357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RESPONDENT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CONSULTED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PHONE</w:t>
            </w:r>
          </w:p>
          <w:p w14:paraId="5BA16143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RESPONDENT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CONSULTED</w:t>
            </w:r>
            <w:r>
              <w:rPr>
                <w:spacing w:val="-4"/>
                <w:sz w:val="18"/>
              </w:rPr>
              <w:t xml:space="preserve"> CLOCK</w:t>
            </w:r>
          </w:p>
          <w:p w14:paraId="591D2D51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4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RESPONDENT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ASKED</w:t>
            </w:r>
            <w:r>
              <w:rPr>
                <w:spacing w:val="-2"/>
                <w:sz w:val="18"/>
              </w:rPr>
              <w:t xml:space="preserve"> SOMEONE</w:t>
            </w:r>
          </w:p>
          <w:p w14:paraId="4F605E6E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42" w:lineRule="auto"/>
              <w:ind w:left="544" w:right="96" w:firstLine="0"/>
              <w:rPr>
                <w:sz w:val="18"/>
              </w:rPr>
            </w:pPr>
            <w:r>
              <w:rPr>
                <w:sz w:val="18"/>
              </w:rPr>
              <w:t>RESPONDENT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ESTIMATED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SCHOOL /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TEMPLE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TRANSPORT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RADIO/TV SCHEDULE, ETC.,</w:t>
            </w:r>
          </w:p>
          <w:p w14:paraId="3F139247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42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RESPONDENT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ESTIMATED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DAYLIGHT,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ETC.,</w:t>
            </w:r>
          </w:p>
          <w:p w14:paraId="6CDF9258" w14:textId="77777777" w:rsidR="0024461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5"/>
              </w:tabs>
              <w:spacing w:line="225" w:lineRule="exact"/>
              <w:ind w:left="845" w:hanging="301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SPECIFY</w:t>
            </w:r>
          </w:p>
        </w:tc>
      </w:tr>
      <w:tr w:rsidR="0024461C" w14:paraId="52AB1EA1" w14:textId="77777777">
        <w:trPr>
          <w:trHeight w:val="260"/>
        </w:trPr>
        <w:tc>
          <w:tcPr>
            <w:tcW w:w="9777" w:type="dxa"/>
            <w:tcBorders>
              <w:top w:val="nil"/>
              <w:bottom w:val="nil"/>
            </w:tcBorders>
            <w:shd w:val="clear" w:color="auto" w:fill="000000"/>
          </w:tcPr>
          <w:p w14:paraId="4DABCB82" w14:textId="1516CA00" w:rsidR="0024461C" w:rsidRDefault="00000000">
            <w:pPr>
              <w:pStyle w:val="TableParagraph"/>
              <w:spacing w:before="9" w:line="231" w:lineRule="exact"/>
              <w:ind w:left="1335" w:right="1324"/>
              <w:jc w:val="center"/>
              <w:rPr>
                <w:sz w:val="18"/>
              </w:rPr>
            </w:pPr>
            <w:del w:id="3" w:author="pachalo chizala" w:date="2023-12-02T11:28:00Z">
              <w:r w:rsidDel="00E75D6E">
                <w:rPr>
                  <w:noProof/>
                </w:rPr>
                <mc:AlternateContent>
                  <mc:Choice Requires="wpg">
                    <w:drawing>
                      <wp:anchor distT="0" distB="0" distL="0" distR="0" simplePos="0" relativeHeight="486914048" behindDoc="1" locked="0" layoutInCell="1" allowOverlap="1" wp14:anchorId="57E6E5FE" wp14:editId="48CE7195">
                        <wp:simplePos x="0" y="0"/>
                        <wp:positionH relativeFrom="column">
                          <wp:posOffset>2944523</wp:posOffset>
                        </wp:positionH>
                        <wp:positionV relativeFrom="paragraph">
                          <wp:posOffset>-1774812</wp:posOffset>
                        </wp:positionV>
                        <wp:extent cx="1887855" cy="1892935"/>
                        <wp:effectExtent l="0" t="0" r="0" b="0"/>
                        <wp:wrapNone/>
                        <wp:docPr id="100" name="Group 1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1887855" cy="1892935"/>
                                  <a:chOff x="0" y="0"/>
                                  <a:chExt cx="1887855" cy="1892935"/>
                                </a:xfrm>
                              </wpg:grpSpPr>
                              <wps:wsp>
                                <wps:cNvPr id="101" name="Graphic 101"/>
                                <wps:cNvSpPr/>
                                <wps:spPr>
                                  <a:xfrm>
                                    <a:off x="-2" y="0"/>
                                    <a:ext cx="1887855" cy="189293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887855" h="1892935">
                                        <a:moveTo>
                                          <a:pt x="584123" y="1734566"/>
                                        </a:moveTo>
                                        <a:lnTo>
                                          <a:pt x="534339" y="1684782"/>
                                        </a:lnTo>
                                        <a:lnTo>
                                          <a:pt x="528777" y="1697786"/>
                                        </a:lnTo>
                                        <a:lnTo>
                                          <a:pt x="522795" y="1710524"/>
                                        </a:lnTo>
                                        <a:lnTo>
                                          <a:pt x="501751" y="1747139"/>
                                        </a:lnTo>
                                        <a:lnTo>
                                          <a:pt x="473506" y="1781175"/>
                                        </a:lnTo>
                                        <a:lnTo>
                                          <a:pt x="411657" y="1818335"/>
                                        </a:lnTo>
                                        <a:lnTo>
                                          <a:pt x="376732" y="1822221"/>
                                        </a:lnTo>
                                        <a:lnTo>
                                          <a:pt x="339140" y="1816227"/>
                                        </a:lnTo>
                                        <a:lnTo>
                                          <a:pt x="300151" y="1801749"/>
                                        </a:lnTo>
                                        <a:lnTo>
                                          <a:pt x="260019" y="1779485"/>
                                        </a:lnTo>
                                        <a:lnTo>
                                          <a:pt x="218833" y="1749247"/>
                                        </a:lnTo>
                                        <a:lnTo>
                                          <a:pt x="176707" y="1710817"/>
                                        </a:lnTo>
                                        <a:lnTo>
                                          <a:pt x="138264" y="1668487"/>
                                        </a:lnTo>
                                        <a:lnTo>
                                          <a:pt x="108127" y="1626781"/>
                                        </a:lnTo>
                                        <a:lnTo>
                                          <a:pt x="86258" y="1585874"/>
                                        </a:lnTo>
                                        <a:lnTo>
                                          <a:pt x="72694" y="1545971"/>
                                        </a:lnTo>
                                        <a:lnTo>
                                          <a:pt x="67614" y="1508023"/>
                                        </a:lnTo>
                                        <a:lnTo>
                                          <a:pt x="71602" y="1473276"/>
                                        </a:lnTo>
                                        <a:lnTo>
                                          <a:pt x="106730" y="1413510"/>
                                        </a:lnTo>
                                        <a:lnTo>
                                          <a:pt x="142443" y="1386420"/>
                                        </a:lnTo>
                                        <a:lnTo>
                                          <a:pt x="181140" y="1370672"/>
                                        </a:lnTo>
                                        <a:lnTo>
                                          <a:pt x="206171" y="1363853"/>
                                        </a:lnTo>
                                        <a:lnTo>
                                          <a:pt x="174294" y="1298829"/>
                                        </a:lnTo>
                                        <a:lnTo>
                                          <a:pt x="112128" y="1320634"/>
                                        </a:lnTo>
                                        <a:lnTo>
                                          <a:pt x="56819" y="1362710"/>
                                        </a:lnTo>
                                        <a:lnTo>
                                          <a:pt x="17106" y="1416748"/>
                                        </a:lnTo>
                                        <a:lnTo>
                                          <a:pt x="177" y="1478026"/>
                                        </a:lnTo>
                                        <a:lnTo>
                                          <a:pt x="0" y="1510906"/>
                                        </a:lnTo>
                                        <a:lnTo>
                                          <a:pt x="4584" y="1544510"/>
                                        </a:lnTo>
                                        <a:lnTo>
                                          <a:pt x="29006" y="1613662"/>
                                        </a:lnTo>
                                        <a:lnTo>
                                          <a:pt x="48348" y="1649095"/>
                                        </a:lnTo>
                                        <a:lnTo>
                                          <a:pt x="72072" y="1684299"/>
                                        </a:lnTo>
                                        <a:lnTo>
                                          <a:pt x="100101" y="1719237"/>
                                        </a:lnTo>
                                        <a:lnTo>
                                          <a:pt x="132384" y="1753870"/>
                                        </a:lnTo>
                                        <a:lnTo>
                                          <a:pt x="168122" y="1787436"/>
                                        </a:lnTo>
                                        <a:lnTo>
                                          <a:pt x="203581" y="1816481"/>
                                        </a:lnTo>
                                        <a:lnTo>
                                          <a:pt x="238772" y="1841068"/>
                                        </a:lnTo>
                                        <a:lnTo>
                                          <a:pt x="273735" y="1861185"/>
                                        </a:lnTo>
                                        <a:lnTo>
                                          <a:pt x="341210" y="1887131"/>
                                        </a:lnTo>
                                        <a:lnTo>
                                          <a:pt x="405561" y="1892681"/>
                                        </a:lnTo>
                                        <a:lnTo>
                                          <a:pt x="435952" y="1887524"/>
                                        </a:lnTo>
                                        <a:lnTo>
                                          <a:pt x="492048" y="1859953"/>
                                        </a:lnTo>
                                        <a:lnTo>
                                          <a:pt x="530720" y="1824316"/>
                                        </a:lnTo>
                                        <a:lnTo>
                                          <a:pt x="560374" y="1786255"/>
                                        </a:lnTo>
                                        <a:lnTo>
                                          <a:pt x="579247" y="1748307"/>
                                        </a:lnTo>
                                        <a:lnTo>
                                          <a:pt x="584123" y="1734566"/>
                                        </a:lnTo>
                                        <a:close/>
                                      </a:path>
                                      <a:path w="1887855" h="1892935">
                                        <a:moveTo>
                                          <a:pt x="847280" y="1439519"/>
                                        </a:moveTo>
                                        <a:lnTo>
                                          <a:pt x="838415" y="1388719"/>
                                        </a:lnTo>
                                        <a:lnTo>
                                          <a:pt x="814692" y="1337665"/>
                                        </a:lnTo>
                                        <a:lnTo>
                                          <a:pt x="779132" y="1288224"/>
                                        </a:lnTo>
                                        <a:lnTo>
                                          <a:pt x="462457" y="969772"/>
                                        </a:lnTo>
                                        <a:lnTo>
                                          <a:pt x="421563" y="1010666"/>
                                        </a:lnTo>
                                        <a:lnTo>
                                          <a:pt x="716203" y="1305306"/>
                                        </a:lnTo>
                                        <a:lnTo>
                                          <a:pt x="739546" y="1331175"/>
                                        </a:lnTo>
                                        <a:lnTo>
                                          <a:pt x="758012" y="1357109"/>
                                        </a:lnTo>
                                        <a:lnTo>
                                          <a:pt x="771664" y="1383131"/>
                                        </a:lnTo>
                                        <a:lnTo>
                                          <a:pt x="780592" y="1409192"/>
                                        </a:lnTo>
                                        <a:lnTo>
                                          <a:pt x="783729" y="1435354"/>
                                        </a:lnTo>
                                        <a:lnTo>
                                          <a:pt x="779386" y="1460360"/>
                                        </a:lnTo>
                                        <a:lnTo>
                                          <a:pt x="748842" y="1507236"/>
                                        </a:lnTo>
                                        <a:lnTo>
                                          <a:pt x="703440" y="1537423"/>
                                        </a:lnTo>
                                        <a:lnTo>
                                          <a:pt x="679183" y="1542554"/>
                                        </a:lnTo>
                                        <a:lnTo>
                                          <a:pt x="653846" y="1541018"/>
                                        </a:lnTo>
                                        <a:lnTo>
                                          <a:pt x="600849" y="1520304"/>
                                        </a:lnTo>
                                        <a:lnTo>
                                          <a:pt x="546150" y="1476629"/>
                                        </a:lnTo>
                                        <a:lnTo>
                                          <a:pt x="250875" y="1181354"/>
                                        </a:lnTo>
                                        <a:lnTo>
                                          <a:pt x="209473" y="1222883"/>
                                        </a:lnTo>
                                        <a:lnTo>
                                          <a:pt x="502843" y="1516126"/>
                                        </a:lnTo>
                                        <a:lnTo>
                                          <a:pt x="540778" y="1550022"/>
                                        </a:lnTo>
                                        <a:lnTo>
                                          <a:pt x="579132" y="1576235"/>
                                        </a:lnTo>
                                        <a:lnTo>
                                          <a:pt x="617816" y="1594789"/>
                                        </a:lnTo>
                                        <a:lnTo>
                                          <a:pt x="656767" y="1605661"/>
                                        </a:lnTo>
                                        <a:lnTo>
                                          <a:pt x="694855" y="1608620"/>
                                        </a:lnTo>
                                        <a:lnTo>
                                          <a:pt x="730719" y="1601774"/>
                                        </a:lnTo>
                                        <a:lnTo>
                                          <a:pt x="796213" y="1559306"/>
                                        </a:lnTo>
                                        <a:lnTo>
                                          <a:pt x="830541" y="1513763"/>
                                        </a:lnTo>
                                        <a:lnTo>
                                          <a:pt x="846124" y="1464691"/>
                                        </a:lnTo>
                                        <a:lnTo>
                                          <a:pt x="847280" y="1439519"/>
                                        </a:lnTo>
                                        <a:close/>
                                      </a:path>
                                      <a:path w="1887855" h="1892935">
                                        <a:moveTo>
                                          <a:pt x="1189151" y="1153541"/>
                                        </a:moveTo>
                                        <a:lnTo>
                                          <a:pt x="1138097" y="1102614"/>
                                        </a:lnTo>
                                        <a:lnTo>
                                          <a:pt x="994587" y="1246124"/>
                                        </a:lnTo>
                                        <a:lnTo>
                                          <a:pt x="590473" y="841883"/>
                                        </a:lnTo>
                                        <a:lnTo>
                                          <a:pt x="548944" y="883285"/>
                                        </a:lnTo>
                                        <a:lnTo>
                                          <a:pt x="1004239" y="1338580"/>
                                        </a:lnTo>
                                        <a:lnTo>
                                          <a:pt x="1189151" y="1153541"/>
                                        </a:lnTo>
                                        <a:close/>
                                      </a:path>
                                      <a:path w="1887855" h="1892935">
                                        <a:moveTo>
                                          <a:pt x="1494078" y="848614"/>
                                        </a:moveTo>
                                        <a:lnTo>
                                          <a:pt x="1390726" y="790067"/>
                                        </a:lnTo>
                                        <a:lnTo>
                                          <a:pt x="1207439" y="687336"/>
                                        </a:lnTo>
                                        <a:lnTo>
                                          <a:pt x="1207439" y="751598"/>
                                        </a:lnTo>
                                        <a:lnTo>
                                          <a:pt x="1103553" y="855472"/>
                                        </a:lnTo>
                                        <a:lnTo>
                                          <a:pt x="1078331" y="811720"/>
                                        </a:lnTo>
                                        <a:lnTo>
                                          <a:pt x="1028230" y="724154"/>
                                        </a:lnTo>
                                        <a:lnTo>
                                          <a:pt x="1003096" y="680466"/>
                                        </a:lnTo>
                                        <a:lnTo>
                                          <a:pt x="972743" y="632447"/>
                                        </a:lnTo>
                                        <a:lnTo>
                                          <a:pt x="949121" y="597916"/>
                                        </a:lnTo>
                                        <a:lnTo>
                                          <a:pt x="954366" y="601116"/>
                                        </a:lnTo>
                                        <a:lnTo>
                                          <a:pt x="975791" y="614553"/>
                                        </a:lnTo>
                                        <a:lnTo>
                                          <a:pt x="984351" y="620331"/>
                                        </a:lnTo>
                                        <a:lnTo>
                                          <a:pt x="992911" y="625983"/>
                                        </a:lnTo>
                                        <a:lnTo>
                                          <a:pt x="1001445" y="631456"/>
                                        </a:lnTo>
                                        <a:lnTo>
                                          <a:pt x="1029182" y="648296"/>
                                        </a:lnTo>
                                        <a:lnTo>
                                          <a:pt x="1207439" y="751598"/>
                                        </a:lnTo>
                                        <a:lnTo>
                                          <a:pt x="1207439" y="687336"/>
                                        </a:lnTo>
                                        <a:lnTo>
                                          <a:pt x="1047927" y="597916"/>
                                        </a:lnTo>
                                        <a:lnTo>
                                          <a:pt x="909116" y="519430"/>
                                        </a:lnTo>
                                        <a:lnTo>
                                          <a:pt x="871905" y="556641"/>
                                        </a:lnTo>
                                        <a:lnTo>
                                          <a:pt x="901890" y="609625"/>
                                        </a:lnTo>
                                        <a:lnTo>
                                          <a:pt x="922718" y="646557"/>
                                        </a:lnTo>
                                        <a:lnTo>
                                          <a:pt x="1149756" y="1052169"/>
                                        </a:lnTo>
                                        <a:lnTo>
                                          <a:pt x="1200581" y="1142111"/>
                                        </a:lnTo>
                                        <a:lnTo>
                                          <a:pt x="1242491" y="1100201"/>
                                        </a:lnTo>
                                        <a:lnTo>
                                          <a:pt x="1216952" y="1055268"/>
                                        </a:lnTo>
                                        <a:lnTo>
                                          <a:pt x="1166291" y="965187"/>
                                        </a:lnTo>
                                        <a:lnTo>
                                          <a:pt x="1140764" y="920242"/>
                                        </a:lnTo>
                                        <a:lnTo>
                                          <a:pt x="1205534" y="855472"/>
                                        </a:lnTo>
                                        <a:lnTo>
                                          <a:pt x="1270939" y="790067"/>
                                        </a:lnTo>
                                        <a:lnTo>
                                          <a:pt x="1451406" y="891413"/>
                                        </a:lnTo>
                                        <a:lnTo>
                                          <a:pt x="1494078" y="848614"/>
                                        </a:lnTo>
                                        <a:close/>
                                      </a:path>
                                      <a:path w="1887855" h="1892935">
                                        <a:moveTo>
                                          <a:pt x="1643176" y="699516"/>
                                        </a:moveTo>
                                        <a:lnTo>
                                          <a:pt x="1238300" y="294767"/>
                                        </a:lnTo>
                                        <a:lnTo>
                                          <a:pt x="1340535" y="192532"/>
                                        </a:lnTo>
                                        <a:lnTo>
                                          <a:pt x="1290116" y="142240"/>
                                        </a:lnTo>
                                        <a:lnTo>
                                          <a:pt x="1043990" y="388366"/>
                                        </a:lnTo>
                                        <a:lnTo>
                                          <a:pt x="1094282" y="438658"/>
                                        </a:lnTo>
                                        <a:lnTo>
                                          <a:pt x="1197025" y="336042"/>
                                        </a:lnTo>
                                        <a:lnTo>
                                          <a:pt x="1601774" y="740918"/>
                                        </a:lnTo>
                                        <a:lnTo>
                                          <a:pt x="1643176" y="699516"/>
                                        </a:lnTo>
                                        <a:close/>
                                      </a:path>
                                      <a:path w="1887855" h="1892935">
                                        <a:moveTo>
                                          <a:pt x="1887397" y="455295"/>
                                        </a:moveTo>
                                        <a:lnTo>
                                          <a:pt x="1854250" y="422148"/>
                                        </a:lnTo>
                                        <a:lnTo>
                                          <a:pt x="1803577" y="448691"/>
                                        </a:lnTo>
                                        <a:lnTo>
                                          <a:pt x="1439595" y="84582"/>
                                        </a:lnTo>
                                        <a:lnTo>
                                          <a:pt x="1465376" y="33274"/>
                                        </a:lnTo>
                                        <a:lnTo>
                                          <a:pt x="1432229" y="0"/>
                                        </a:lnTo>
                                        <a:lnTo>
                                          <a:pt x="1313484" y="118745"/>
                                        </a:lnTo>
                                        <a:lnTo>
                                          <a:pt x="1346758" y="151892"/>
                                        </a:lnTo>
                                        <a:lnTo>
                                          <a:pt x="1398066" y="126111"/>
                                        </a:lnTo>
                                        <a:lnTo>
                                          <a:pt x="1762175" y="490093"/>
                                        </a:lnTo>
                                        <a:lnTo>
                                          <a:pt x="1735632" y="540766"/>
                                        </a:lnTo>
                                        <a:lnTo>
                                          <a:pt x="1768779" y="573913"/>
                                        </a:lnTo>
                                        <a:lnTo>
                                          <a:pt x="1887397" y="4552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7D7D7">
                                      <a:alpha val="50195"/>
                                    </a:srgbClr>
                                  </a:solidFill>
                                </wps:spPr>
                                <wps:bodyPr wrap="square" lIns="0" tIns="0" rIns="0" bIns="0" rtlCol="0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061B989A" id="Group 100" o:spid="_x0000_s1026" style="position:absolute;margin-left:231.85pt;margin-top:-139.75pt;width:148.65pt;height:149.05pt;z-index:-16402432;mso-wrap-distance-left:0;mso-wrap-distance-right:0" coordsize="18878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">
                        <v:shape id="Graphic 101" o:spid="_x0000_s1027" style="position:absolute;width:18878;height:18929;visibility:visible;mso-wrap-style:square;v-text-anchor:top" coordsize="1887855,189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" path="m584123,1734566r-49784,-49784l528777,1697786r-5982,12738l501751,1747139r-28245,34036l411657,1818335r-34925,3886l339140,1816227r-38989,-14478l260019,1779485r-41186,-30238l176707,1710817r-38443,-42330l108127,1626781,86258,1585874,72694,1545971r-5080,-37948l71602,1473276r35128,-59766l142443,1386420r38697,-15748l206171,1363853r-31877,-65024l112128,1320634r-55309,42076l17106,1416748,177,1478026,,1510906r4584,33604l29006,1613662r19342,35433l72072,1684299r28029,34938l132384,1753870r35738,33566l203581,1816481r35191,24587l273735,1861185r67475,25946l405561,1892681r30391,-5157l492048,1859953r38672,-35637l560374,1786255r18873,-37948l584123,1734566xem847280,1439519r-8865,-50800l814692,1337665r-35560,-49441l462457,969772r-40894,40894l716203,1305306r23343,25869l758012,1357109r13652,26022l780592,1409192r3137,26162l779386,1460360r-30544,46876l703440,1537423r-24257,5131l653846,1541018r-52997,-20714l546150,1476629,250875,1181354r-41402,41529l502843,1516126r37935,33896l579132,1576235r38684,18554l656767,1605661r38088,2959l730719,1601774r65494,-42468l830541,1513763r15583,-49072l847280,1439519xem1189151,1153541r-51054,-50927l994587,1246124,590473,841883r-41529,41402l1004239,1338580r184912,-185039xem1494078,848614l1390726,790067,1207439,687336r,64262l1103553,855472r-25222,-43752l1028230,724154r-25134,-43688l972743,632447,949121,597916r5245,3200l975791,614553r8560,5778l992911,625983r8534,5473l1029182,648296r178257,103302l1207439,687336,1047927,597916,909116,519430r-37211,37211l901890,609625r20828,36932l1149756,1052169r50825,89942l1242491,1100201r-25539,-44933l1166291,965187r-25527,-44945l1205534,855472r65405,-65405l1451406,891413r42672,-42799xem1643176,699516l1238300,294767,1340535,192532r-50419,-50292l1043990,388366r50292,50292l1197025,336042r404749,404876l1643176,699516xem1887397,455295r-33147,-33147l1803577,448691,1439595,84582r25781,-51308l1432229,,1313484,118745r33274,33147l1398066,126111r364109,363982l1735632,540766r33147,33147l1887397,455295xe" fillcolor="#d7d7d7" stroked="f">
                          <v:fill opacity="32896f"/>
                          <v:path arrowok="t"/>
                        </v:shape>
                      </v:group>
                    </w:pict>
                  </mc:Fallback>
                </mc:AlternateContent>
              </w:r>
              <w:r w:rsidDel="00E75D6E">
                <w:rPr>
                  <w:noProof/>
                </w:rPr>
                <mc:AlternateContent>
                  <mc:Choice Requires="wpg">
                    <w:drawing>
                      <wp:anchor distT="0" distB="0" distL="0" distR="0" simplePos="0" relativeHeight="486914560" behindDoc="1" locked="0" layoutInCell="1" allowOverlap="1" wp14:anchorId="620E748D" wp14:editId="26500F09">
                        <wp:simplePos x="0" y="0"/>
                        <wp:positionH relativeFrom="column">
                          <wp:posOffset>4513148</wp:posOffset>
                        </wp:positionH>
                        <wp:positionV relativeFrom="paragraph">
                          <wp:posOffset>-2457818</wp:posOffset>
                        </wp:positionV>
                        <wp:extent cx="1002030" cy="1001394"/>
                        <wp:effectExtent l="0" t="0" r="0" b="0"/>
                        <wp:wrapNone/>
                        <wp:docPr id="102" name="Group 10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1002030" cy="1001394"/>
                                  <a:chOff x="0" y="0"/>
                                  <a:chExt cx="1002030" cy="1001394"/>
                                </a:xfrm>
                              </wpg:grpSpPr>
                              <wps:wsp>
                                <wps:cNvPr id="103" name="Graphic 103"/>
                                <wps:cNvSpPr/>
                                <wps:spPr>
                                  <a:xfrm>
                                    <a:off x="0" y="0"/>
                                    <a:ext cx="1002030" cy="100139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002030" h="1001394">
                                        <a:moveTo>
                                          <a:pt x="577850" y="833374"/>
                                        </a:moveTo>
                                        <a:lnTo>
                                          <a:pt x="572096" y="768223"/>
                                        </a:lnTo>
                                        <a:lnTo>
                                          <a:pt x="546735" y="700024"/>
                                        </a:lnTo>
                                        <a:lnTo>
                                          <a:pt x="526732" y="665226"/>
                                        </a:lnTo>
                                        <a:lnTo>
                                          <a:pt x="513575" y="646303"/>
                                        </a:lnTo>
                                        <a:lnTo>
                                          <a:pt x="513575" y="801039"/>
                                        </a:lnTo>
                                        <a:lnTo>
                                          <a:pt x="510438" y="835202"/>
                                        </a:lnTo>
                                        <a:lnTo>
                                          <a:pt x="474218" y="896239"/>
                                        </a:lnTo>
                                        <a:lnTo>
                                          <a:pt x="413385" y="932319"/>
                                        </a:lnTo>
                                        <a:lnTo>
                                          <a:pt x="379234" y="935393"/>
                                        </a:lnTo>
                                        <a:lnTo>
                                          <a:pt x="342646" y="928370"/>
                                        </a:lnTo>
                                        <a:lnTo>
                                          <a:pt x="304431" y="912888"/>
                                        </a:lnTo>
                                        <a:lnTo>
                                          <a:pt x="264744" y="889609"/>
                                        </a:lnTo>
                                        <a:lnTo>
                                          <a:pt x="223647" y="858469"/>
                                        </a:lnTo>
                                        <a:lnTo>
                                          <a:pt x="181229" y="819404"/>
                                        </a:lnTo>
                                        <a:lnTo>
                                          <a:pt x="142163" y="776986"/>
                                        </a:lnTo>
                                        <a:lnTo>
                                          <a:pt x="111074" y="735838"/>
                                        </a:lnTo>
                                        <a:lnTo>
                                          <a:pt x="87909" y="696036"/>
                                        </a:lnTo>
                                        <a:lnTo>
                                          <a:pt x="72644" y="657606"/>
                                        </a:lnTo>
                                        <a:lnTo>
                                          <a:pt x="66141" y="621487"/>
                                        </a:lnTo>
                                        <a:lnTo>
                                          <a:pt x="69634" y="587743"/>
                                        </a:lnTo>
                                        <a:lnTo>
                                          <a:pt x="106172" y="527304"/>
                                        </a:lnTo>
                                        <a:lnTo>
                                          <a:pt x="166509" y="490842"/>
                                        </a:lnTo>
                                        <a:lnTo>
                                          <a:pt x="200126" y="487502"/>
                                        </a:lnTo>
                                        <a:lnTo>
                                          <a:pt x="236093" y="494284"/>
                                        </a:lnTo>
                                        <a:lnTo>
                                          <a:pt x="274002" y="510019"/>
                                        </a:lnTo>
                                        <a:lnTo>
                                          <a:pt x="313524" y="533450"/>
                                        </a:lnTo>
                                        <a:lnTo>
                                          <a:pt x="354533" y="564680"/>
                                        </a:lnTo>
                                        <a:lnTo>
                                          <a:pt x="396875" y="603758"/>
                                        </a:lnTo>
                                        <a:lnTo>
                                          <a:pt x="435965" y="646099"/>
                                        </a:lnTo>
                                        <a:lnTo>
                                          <a:pt x="467194" y="687108"/>
                                        </a:lnTo>
                                        <a:lnTo>
                                          <a:pt x="490664" y="726630"/>
                                        </a:lnTo>
                                        <a:lnTo>
                                          <a:pt x="506476" y="764540"/>
                                        </a:lnTo>
                                        <a:lnTo>
                                          <a:pt x="513575" y="801039"/>
                                        </a:lnTo>
                                        <a:lnTo>
                                          <a:pt x="513575" y="646303"/>
                                        </a:lnTo>
                                        <a:lnTo>
                                          <a:pt x="473824" y="595249"/>
                                        </a:lnTo>
                                        <a:lnTo>
                                          <a:pt x="440690" y="559943"/>
                                        </a:lnTo>
                                        <a:lnTo>
                                          <a:pt x="405358" y="526707"/>
                                        </a:lnTo>
                                        <a:lnTo>
                                          <a:pt x="370090" y="497865"/>
                                        </a:lnTo>
                                        <a:lnTo>
                                          <a:pt x="334937" y="473417"/>
                                        </a:lnTo>
                                        <a:lnTo>
                                          <a:pt x="299974" y="453390"/>
                                        </a:lnTo>
                                        <a:lnTo>
                                          <a:pt x="232041" y="428180"/>
                                        </a:lnTo>
                                        <a:lnTo>
                                          <a:pt x="167259" y="422783"/>
                                        </a:lnTo>
                                        <a:lnTo>
                                          <a:pt x="136842" y="427939"/>
                                        </a:lnTo>
                                        <a:lnTo>
                                          <a:pt x="81076" y="455091"/>
                                        </a:lnTo>
                                        <a:lnTo>
                                          <a:pt x="32854" y="503339"/>
                                        </a:lnTo>
                                        <a:lnTo>
                                          <a:pt x="4889" y="560438"/>
                                        </a:lnTo>
                                        <a:lnTo>
                                          <a:pt x="0" y="591312"/>
                                        </a:lnTo>
                                        <a:lnTo>
                                          <a:pt x="406" y="623366"/>
                                        </a:lnTo>
                                        <a:lnTo>
                                          <a:pt x="15570" y="689470"/>
                                        </a:lnTo>
                                        <a:lnTo>
                                          <a:pt x="51269" y="758075"/>
                                        </a:lnTo>
                                        <a:lnTo>
                                          <a:pt x="75603" y="792759"/>
                                        </a:lnTo>
                                        <a:lnTo>
                                          <a:pt x="104114" y="827557"/>
                                        </a:lnTo>
                                        <a:lnTo>
                                          <a:pt x="136906" y="862457"/>
                                        </a:lnTo>
                                        <a:lnTo>
                                          <a:pt x="172275" y="895731"/>
                                        </a:lnTo>
                                        <a:lnTo>
                                          <a:pt x="207479" y="924674"/>
                                        </a:lnTo>
                                        <a:lnTo>
                                          <a:pt x="242443" y="949312"/>
                                        </a:lnTo>
                                        <a:lnTo>
                                          <a:pt x="277114" y="969645"/>
                                        </a:lnTo>
                                        <a:lnTo>
                                          <a:pt x="344906" y="995464"/>
                                        </a:lnTo>
                                        <a:lnTo>
                                          <a:pt x="409956" y="1001268"/>
                                        </a:lnTo>
                                        <a:lnTo>
                                          <a:pt x="440817" y="996391"/>
                                        </a:lnTo>
                                        <a:lnTo>
                                          <a:pt x="470052" y="985443"/>
                                        </a:lnTo>
                                        <a:lnTo>
                                          <a:pt x="497713" y="968578"/>
                                        </a:lnTo>
                                        <a:lnTo>
                                          <a:pt x="523875" y="945896"/>
                                        </a:lnTo>
                                        <a:lnTo>
                                          <a:pt x="532942" y="935393"/>
                                        </a:lnTo>
                                        <a:lnTo>
                                          <a:pt x="545947" y="920343"/>
                                        </a:lnTo>
                                        <a:lnTo>
                                          <a:pt x="562381" y="893114"/>
                                        </a:lnTo>
                                        <a:lnTo>
                                          <a:pt x="573049" y="864158"/>
                                        </a:lnTo>
                                        <a:lnTo>
                                          <a:pt x="577850" y="833374"/>
                                        </a:lnTo>
                                        <a:close/>
                                      </a:path>
                                      <a:path w="1002030" h="1001394">
                                        <a:moveTo>
                                          <a:pt x="1001903" y="455168"/>
                                        </a:moveTo>
                                        <a:lnTo>
                                          <a:pt x="546735" y="0"/>
                                        </a:lnTo>
                                        <a:lnTo>
                                          <a:pt x="508127" y="38608"/>
                                        </a:lnTo>
                                        <a:lnTo>
                                          <a:pt x="765048" y="295529"/>
                                        </a:lnTo>
                                        <a:lnTo>
                                          <a:pt x="786650" y="316611"/>
                                        </a:lnTo>
                                        <a:lnTo>
                                          <a:pt x="888111" y="412115"/>
                                        </a:lnTo>
                                        <a:lnTo>
                                          <a:pt x="886333" y="414020"/>
                                        </a:lnTo>
                                        <a:lnTo>
                                          <a:pt x="794410" y="380047"/>
                                        </a:lnTo>
                                        <a:lnTo>
                                          <a:pt x="426046" y="246456"/>
                                        </a:lnTo>
                                        <a:lnTo>
                                          <a:pt x="334137" y="212471"/>
                                        </a:lnTo>
                                        <a:lnTo>
                                          <a:pt x="286385" y="260350"/>
                                        </a:lnTo>
                                        <a:lnTo>
                                          <a:pt x="741553" y="715518"/>
                                        </a:lnTo>
                                        <a:lnTo>
                                          <a:pt x="779780" y="677418"/>
                                        </a:lnTo>
                                        <a:lnTo>
                                          <a:pt x="525399" y="422910"/>
                                        </a:lnTo>
                                        <a:lnTo>
                                          <a:pt x="490448" y="388747"/>
                                        </a:lnTo>
                                        <a:lnTo>
                                          <a:pt x="455803" y="356108"/>
                                        </a:lnTo>
                                        <a:lnTo>
                                          <a:pt x="398018" y="303022"/>
                                        </a:lnTo>
                                        <a:lnTo>
                                          <a:pt x="399923" y="301117"/>
                                        </a:lnTo>
                                        <a:lnTo>
                                          <a:pt x="492036" y="335229"/>
                                        </a:lnTo>
                                        <a:lnTo>
                                          <a:pt x="861453" y="469328"/>
                                        </a:lnTo>
                                        <a:lnTo>
                                          <a:pt x="953643" y="503428"/>
                                        </a:lnTo>
                                        <a:lnTo>
                                          <a:pt x="1001903" y="4551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7D7D7">
                                      <a:alpha val="50195"/>
                                    </a:srgbClr>
                                  </a:solidFill>
                                </wps:spPr>
                                <wps:bodyPr wrap="square" lIns="0" tIns="0" rIns="0" bIns="0" rtlCol="0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5255C1A6" id="Group 102" o:spid="_x0000_s1026" style="position:absolute;margin-left:355.35pt;margin-top:-193.55pt;width:78.9pt;height:78.85pt;z-index:-16401920;mso-wrap-distance-left:0;mso-wrap-distance-right:0" coordsize="10020,1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">
                        <v:shape id="Graphic 103" o:spid="_x0000_s1027" style="position:absolute;width:10020;height:10013;visibility:visible;mso-wrap-style:square;v-text-anchor:top" coordsize="1002030,100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" path="m577850,833374r-5754,-65151l546735,700024,526732,665226,513575,646303r,154736l510438,835202r-36220,61037l413385,932319r-34151,3074l342646,928370,304431,912888,264744,889609,223647,858469,181229,819404,142163,776986,111074,735838,87909,696036,72644,657606,66141,621487r3493,-33744l106172,527304r60337,-36462l200126,487502r35967,6782l274002,510019r39522,23431l354533,564680r42342,39078l435965,646099r31229,41009l490664,726630r15812,37910l513575,801039r,-154736l473824,595249,440690,559943,405358,526707,370090,497865,334937,473417,299974,453390,232041,428180r-64782,-5397l136842,427939,81076,455091,32854,503339,4889,560438,,591312r406,32054l15570,689470r35699,68605l75603,792759r28511,34798l136906,862457r35369,33274l207479,924674r34964,24638l277114,969645r67792,25819l409956,1001268r30861,-4877l470052,985443r27661,-16865l523875,945896r9067,-10503l545947,920343r16434,-27229l573049,864158r4801,-30784xem1001903,455168l546735,,508127,38608,765048,295529r21602,21082l888111,412115r-1778,1905l794410,380047,426046,246456,334137,212471r-47752,47879l741553,715518r38227,-38100l525399,422910,490448,388747,455803,356108,398018,303022r1905,-1905l492036,335229,861453,469328r92190,34100l1001903,455168xe" fillcolor="#d7d7d7" stroked="f">
                          <v:fill opacity="32896f"/>
                          <v:path arrowok="t"/>
                        </v:shape>
                      </v:group>
                    </w:pict>
                  </mc:Fallback>
                </mc:AlternateContent>
              </w:r>
            </w:del>
            <w:r>
              <w:rPr>
                <w:color w:val="FFFFFF"/>
                <w:sz w:val="18"/>
              </w:rPr>
              <w:t>END</w:t>
            </w:r>
            <w:r>
              <w:rPr>
                <w:color w:val="FFFFFF"/>
                <w:spacing w:val="-1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OF MODULE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pacing w:val="-4"/>
                <w:sz w:val="18"/>
              </w:rPr>
              <w:t>TAW_</w:t>
            </w:r>
          </w:p>
        </w:tc>
      </w:tr>
      <w:tr w:rsidR="0024461C" w14:paraId="166F2DCF" w14:textId="77777777">
        <w:trPr>
          <w:trHeight w:val="260"/>
        </w:trPr>
        <w:tc>
          <w:tcPr>
            <w:tcW w:w="9777" w:type="dxa"/>
            <w:tcBorders>
              <w:top w:val="nil"/>
              <w:bottom w:val="nil"/>
            </w:tcBorders>
            <w:shd w:val="clear" w:color="auto" w:fill="000000"/>
          </w:tcPr>
          <w:p w14:paraId="09C2EF9E" w14:textId="77777777" w:rsidR="0024461C" w:rsidRDefault="00000000">
            <w:pPr>
              <w:pStyle w:val="TableParagraph"/>
              <w:spacing w:before="6" w:line="235" w:lineRule="exact"/>
              <w:ind w:left="1335" w:right="132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 xml:space="preserve">END OF </w:t>
            </w:r>
            <w:r>
              <w:rPr>
                <w:color w:val="FFFFFF"/>
                <w:spacing w:val="-2"/>
                <w:sz w:val="18"/>
              </w:rPr>
              <w:t>SURVEY</w:t>
            </w:r>
          </w:p>
        </w:tc>
      </w:tr>
    </w:tbl>
    <w:p w14:paraId="423D1486" w14:textId="11D77996" w:rsidR="0024461C" w:rsidRDefault="0024461C">
      <w:pPr>
        <w:rPr>
          <w:sz w:val="2"/>
          <w:szCs w:val="2"/>
        </w:rPr>
      </w:pPr>
    </w:p>
    <w:sectPr w:rsidR="0024461C">
      <w:type w:val="continuous"/>
      <w:pgSz w:w="11910" w:h="16840"/>
      <w:pgMar w:top="1700" w:right="6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E5B"/>
    <w:multiLevelType w:val="multilevel"/>
    <w:tmpl w:val="59661858"/>
    <w:lvl w:ilvl="0">
      <w:start w:val="5"/>
      <w:numFmt w:val="decimal"/>
      <w:lvlText w:val="%1"/>
      <w:lvlJc w:val="left"/>
      <w:pPr>
        <w:ind w:left="1811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1" w:hanging="454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541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1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2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3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3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4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5" w:hanging="454"/>
      </w:pPr>
      <w:rPr>
        <w:rFonts w:hint="default"/>
        <w:lang w:val="en-US" w:eastAsia="en-US" w:bidi="ar-SA"/>
      </w:rPr>
    </w:lvl>
  </w:abstractNum>
  <w:abstractNum w:abstractNumId="1" w15:restartNumberingAfterBreak="0">
    <w:nsid w:val="02017E95"/>
    <w:multiLevelType w:val="hybridMultilevel"/>
    <w:tmpl w:val="EC42388A"/>
    <w:lvl w:ilvl="0" w:tplc="7E7CE9A8">
      <w:start w:val="1"/>
      <w:numFmt w:val="decimalZero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75F2585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4EA16E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766E61A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176CC790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961E668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7BAC03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7F16E138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CE8EC0E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5023B6"/>
    <w:multiLevelType w:val="hybridMultilevel"/>
    <w:tmpl w:val="6D6ADB7E"/>
    <w:lvl w:ilvl="0" w:tplc="21644AF0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1CADEC">
      <w:numFmt w:val="bullet"/>
      <w:lvlText w:val="•"/>
      <w:lvlJc w:val="left"/>
      <w:pPr>
        <w:ind w:left="1718" w:hanging="303"/>
      </w:pPr>
      <w:rPr>
        <w:rFonts w:hint="default"/>
        <w:lang w:val="en-US" w:eastAsia="en-US" w:bidi="ar-SA"/>
      </w:rPr>
    </w:lvl>
    <w:lvl w:ilvl="2" w:tplc="E5EE993E">
      <w:numFmt w:val="bullet"/>
      <w:lvlText w:val="•"/>
      <w:lvlJc w:val="left"/>
      <w:pPr>
        <w:ind w:left="2596" w:hanging="303"/>
      </w:pPr>
      <w:rPr>
        <w:rFonts w:hint="default"/>
        <w:lang w:val="en-US" w:eastAsia="en-US" w:bidi="ar-SA"/>
      </w:rPr>
    </w:lvl>
    <w:lvl w:ilvl="3" w:tplc="8954C374">
      <w:numFmt w:val="bullet"/>
      <w:lvlText w:val="•"/>
      <w:lvlJc w:val="left"/>
      <w:pPr>
        <w:ind w:left="3474" w:hanging="303"/>
      </w:pPr>
      <w:rPr>
        <w:rFonts w:hint="default"/>
        <w:lang w:val="en-US" w:eastAsia="en-US" w:bidi="ar-SA"/>
      </w:rPr>
    </w:lvl>
    <w:lvl w:ilvl="4" w:tplc="BC0A45B6">
      <w:numFmt w:val="bullet"/>
      <w:lvlText w:val="•"/>
      <w:lvlJc w:val="left"/>
      <w:pPr>
        <w:ind w:left="4352" w:hanging="303"/>
      </w:pPr>
      <w:rPr>
        <w:rFonts w:hint="default"/>
        <w:lang w:val="en-US" w:eastAsia="en-US" w:bidi="ar-SA"/>
      </w:rPr>
    </w:lvl>
    <w:lvl w:ilvl="5" w:tplc="CA908A34">
      <w:numFmt w:val="bullet"/>
      <w:lvlText w:val="•"/>
      <w:lvlJc w:val="left"/>
      <w:pPr>
        <w:ind w:left="5230" w:hanging="303"/>
      </w:pPr>
      <w:rPr>
        <w:rFonts w:hint="default"/>
        <w:lang w:val="en-US" w:eastAsia="en-US" w:bidi="ar-SA"/>
      </w:rPr>
    </w:lvl>
    <w:lvl w:ilvl="6" w:tplc="6EC4D4E8">
      <w:numFmt w:val="bullet"/>
      <w:lvlText w:val="•"/>
      <w:lvlJc w:val="left"/>
      <w:pPr>
        <w:ind w:left="6108" w:hanging="303"/>
      </w:pPr>
      <w:rPr>
        <w:rFonts w:hint="default"/>
        <w:lang w:val="en-US" w:eastAsia="en-US" w:bidi="ar-SA"/>
      </w:rPr>
    </w:lvl>
    <w:lvl w:ilvl="7" w:tplc="60761F76">
      <w:numFmt w:val="bullet"/>
      <w:lvlText w:val="•"/>
      <w:lvlJc w:val="left"/>
      <w:pPr>
        <w:ind w:left="6986" w:hanging="303"/>
      </w:pPr>
      <w:rPr>
        <w:rFonts w:hint="default"/>
        <w:lang w:val="en-US" w:eastAsia="en-US" w:bidi="ar-SA"/>
      </w:rPr>
    </w:lvl>
    <w:lvl w:ilvl="8" w:tplc="6F767EFE">
      <w:numFmt w:val="bullet"/>
      <w:lvlText w:val="•"/>
      <w:lvlJc w:val="left"/>
      <w:pPr>
        <w:ind w:left="7864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08084A7F"/>
    <w:multiLevelType w:val="hybridMultilevel"/>
    <w:tmpl w:val="3CBEA6F4"/>
    <w:lvl w:ilvl="0" w:tplc="922C2B20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82C791A">
      <w:numFmt w:val="bullet"/>
      <w:lvlText w:val="•"/>
      <w:lvlJc w:val="left"/>
      <w:pPr>
        <w:ind w:left="1718" w:hanging="303"/>
      </w:pPr>
      <w:rPr>
        <w:rFonts w:hint="default"/>
        <w:lang w:val="en-US" w:eastAsia="en-US" w:bidi="ar-SA"/>
      </w:rPr>
    </w:lvl>
    <w:lvl w:ilvl="2" w:tplc="6FACB4BE">
      <w:numFmt w:val="bullet"/>
      <w:lvlText w:val="•"/>
      <w:lvlJc w:val="left"/>
      <w:pPr>
        <w:ind w:left="2596" w:hanging="303"/>
      </w:pPr>
      <w:rPr>
        <w:rFonts w:hint="default"/>
        <w:lang w:val="en-US" w:eastAsia="en-US" w:bidi="ar-SA"/>
      </w:rPr>
    </w:lvl>
    <w:lvl w:ilvl="3" w:tplc="68EA3EB8">
      <w:numFmt w:val="bullet"/>
      <w:lvlText w:val="•"/>
      <w:lvlJc w:val="left"/>
      <w:pPr>
        <w:ind w:left="3474" w:hanging="303"/>
      </w:pPr>
      <w:rPr>
        <w:rFonts w:hint="default"/>
        <w:lang w:val="en-US" w:eastAsia="en-US" w:bidi="ar-SA"/>
      </w:rPr>
    </w:lvl>
    <w:lvl w:ilvl="4" w:tplc="7FD47814">
      <w:numFmt w:val="bullet"/>
      <w:lvlText w:val="•"/>
      <w:lvlJc w:val="left"/>
      <w:pPr>
        <w:ind w:left="4352" w:hanging="303"/>
      </w:pPr>
      <w:rPr>
        <w:rFonts w:hint="default"/>
        <w:lang w:val="en-US" w:eastAsia="en-US" w:bidi="ar-SA"/>
      </w:rPr>
    </w:lvl>
    <w:lvl w:ilvl="5" w:tplc="1CE02284">
      <w:numFmt w:val="bullet"/>
      <w:lvlText w:val="•"/>
      <w:lvlJc w:val="left"/>
      <w:pPr>
        <w:ind w:left="5230" w:hanging="303"/>
      </w:pPr>
      <w:rPr>
        <w:rFonts w:hint="default"/>
        <w:lang w:val="en-US" w:eastAsia="en-US" w:bidi="ar-SA"/>
      </w:rPr>
    </w:lvl>
    <w:lvl w:ilvl="6" w:tplc="9948F930">
      <w:numFmt w:val="bullet"/>
      <w:lvlText w:val="•"/>
      <w:lvlJc w:val="left"/>
      <w:pPr>
        <w:ind w:left="6108" w:hanging="303"/>
      </w:pPr>
      <w:rPr>
        <w:rFonts w:hint="default"/>
        <w:lang w:val="en-US" w:eastAsia="en-US" w:bidi="ar-SA"/>
      </w:rPr>
    </w:lvl>
    <w:lvl w:ilvl="7" w:tplc="51E8ABC6">
      <w:numFmt w:val="bullet"/>
      <w:lvlText w:val="•"/>
      <w:lvlJc w:val="left"/>
      <w:pPr>
        <w:ind w:left="6986" w:hanging="303"/>
      </w:pPr>
      <w:rPr>
        <w:rFonts w:hint="default"/>
        <w:lang w:val="en-US" w:eastAsia="en-US" w:bidi="ar-SA"/>
      </w:rPr>
    </w:lvl>
    <w:lvl w:ilvl="8" w:tplc="36803FBE">
      <w:numFmt w:val="bullet"/>
      <w:lvlText w:val="•"/>
      <w:lvlJc w:val="left"/>
      <w:pPr>
        <w:ind w:left="7864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0CE31A22"/>
    <w:multiLevelType w:val="hybridMultilevel"/>
    <w:tmpl w:val="7658933E"/>
    <w:lvl w:ilvl="0" w:tplc="465CA6B0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342EBB8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853E398E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845675B4">
      <w:numFmt w:val="bullet"/>
      <w:lvlText w:val="•"/>
      <w:lvlJc w:val="left"/>
      <w:pPr>
        <w:ind w:left="3517" w:hanging="303"/>
      </w:pPr>
      <w:rPr>
        <w:rFonts w:hint="default"/>
        <w:lang w:val="en-US" w:eastAsia="en-US" w:bidi="ar-SA"/>
      </w:rPr>
    </w:lvl>
    <w:lvl w:ilvl="4" w:tplc="FE36F512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3DC078BA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06B80FCC">
      <w:numFmt w:val="bullet"/>
      <w:lvlText w:val="•"/>
      <w:lvlJc w:val="left"/>
      <w:pPr>
        <w:ind w:left="6195" w:hanging="303"/>
      </w:pPr>
      <w:rPr>
        <w:rFonts w:hint="default"/>
        <w:lang w:val="en-US" w:eastAsia="en-US" w:bidi="ar-SA"/>
      </w:rPr>
    </w:lvl>
    <w:lvl w:ilvl="7" w:tplc="775EB6B2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3ACE6732">
      <w:numFmt w:val="bullet"/>
      <w:lvlText w:val="•"/>
      <w:lvlJc w:val="left"/>
      <w:pPr>
        <w:ind w:left="7980" w:hanging="303"/>
      </w:pPr>
      <w:rPr>
        <w:rFonts w:hint="default"/>
        <w:lang w:val="en-US" w:eastAsia="en-US" w:bidi="ar-SA"/>
      </w:rPr>
    </w:lvl>
  </w:abstractNum>
  <w:abstractNum w:abstractNumId="5" w15:restartNumberingAfterBreak="0">
    <w:nsid w:val="0DE24440"/>
    <w:multiLevelType w:val="multilevel"/>
    <w:tmpl w:val="F84C225E"/>
    <w:lvl w:ilvl="0">
      <w:start w:val="3"/>
      <w:numFmt w:val="decimal"/>
      <w:lvlText w:val="%1"/>
      <w:lvlJc w:val="left"/>
      <w:pPr>
        <w:ind w:left="1386" w:hanging="7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708"/>
        <w:jc w:val="left"/>
      </w:pPr>
      <w:rPr>
        <w:rFonts w:ascii="Arial" w:eastAsia="Arial" w:hAnsi="Arial" w:cs="Arial" w:hint="default"/>
        <w:b/>
        <w:bCs/>
        <w:i w:val="0"/>
        <w:iCs w:val="0"/>
        <w:color w:val="F93B4A"/>
        <w:spacing w:val="0"/>
        <w:w w:val="89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189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3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8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7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7" w:hanging="708"/>
      </w:pPr>
      <w:rPr>
        <w:rFonts w:hint="default"/>
        <w:lang w:val="en-US" w:eastAsia="en-US" w:bidi="ar-SA"/>
      </w:rPr>
    </w:lvl>
  </w:abstractNum>
  <w:abstractNum w:abstractNumId="6" w15:restartNumberingAfterBreak="0">
    <w:nsid w:val="14BE6852"/>
    <w:multiLevelType w:val="multilevel"/>
    <w:tmpl w:val="B92C8398"/>
    <w:lvl w:ilvl="0">
      <w:start w:val="5"/>
      <w:numFmt w:val="decimal"/>
      <w:lvlText w:val="%1"/>
      <w:lvlJc w:val="left"/>
      <w:pPr>
        <w:ind w:left="1386" w:hanging="7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708"/>
        <w:jc w:val="right"/>
      </w:pPr>
      <w:rPr>
        <w:rFonts w:ascii="Arial" w:eastAsia="Arial" w:hAnsi="Arial" w:cs="Arial" w:hint="default"/>
        <w:b/>
        <w:bCs/>
        <w:i w:val="0"/>
        <w:iCs w:val="0"/>
        <w:color w:val="F93B4A"/>
        <w:spacing w:val="0"/>
        <w:w w:val="76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189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3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8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7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7" w:hanging="708"/>
      </w:pPr>
      <w:rPr>
        <w:rFonts w:hint="default"/>
        <w:lang w:val="en-US" w:eastAsia="en-US" w:bidi="ar-SA"/>
      </w:rPr>
    </w:lvl>
  </w:abstractNum>
  <w:abstractNum w:abstractNumId="7" w15:restartNumberingAfterBreak="0">
    <w:nsid w:val="175256A0"/>
    <w:multiLevelType w:val="hybridMultilevel"/>
    <w:tmpl w:val="E88AA0B2"/>
    <w:lvl w:ilvl="0" w:tplc="7E52A954">
      <w:start w:val="1"/>
      <w:numFmt w:val="decimalZero"/>
      <w:lvlText w:val="%1."/>
      <w:lvlJc w:val="left"/>
      <w:pPr>
        <w:ind w:left="902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6BEC95F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87E647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DC8045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6EF406CE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483217A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C5C45A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BA12FED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36BC1D9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9865369"/>
    <w:multiLevelType w:val="hybridMultilevel"/>
    <w:tmpl w:val="49F00E94"/>
    <w:lvl w:ilvl="0" w:tplc="7E42164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8A8A170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E506D1C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3800C8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2729C3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336649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01A0A3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C576E0B8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7EDEA4DA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BF64D2"/>
    <w:multiLevelType w:val="hybridMultilevel"/>
    <w:tmpl w:val="48544D10"/>
    <w:lvl w:ilvl="0" w:tplc="C6C89944">
      <w:start w:val="1"/>
      <w:numFmt w:val="lowerLetter"/>
      <w:lvlText w:val="%1)"/>
      <w:lvlJc w:val="left"/>
      <w:pPr>
        <w:ind w:left="107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 w:tplc="4B1E1B9C">
      <w:start w:val="1"/>
      <w:numFmt w:val="lowerRoman"/>
      <w:lvlText w:val="(%2)"/>
      <w:lvlJc w:val="left"/>
      <w:pPr>
        <w:ind w:left="966" w:hanging="247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5CA03D2">
      <w:numFmt w:val="bullet"/>
      <w:lvlText w:val="•"/>
      <w:lvlJc w:val="left"/>
      <w:pPr>
        <w:ind w:left="2118" w:hanging="247"/>
      </w:pPr>
      <w:rPr>
        <w:rFonts w:hint="default"/>
        <w:lang w:val="en-US" w:eastAsia="en-US" w:bidi="ar-SA"/>
      </w:rPr>
    </w:lvl>
    <w:lvl w:ilvl="3" w:tplc="1146318A">
      <w:numFmt w:val="bullet"/>
      <w:lvlText w:val="•"/>
      <w:lvlJc w:val="left"/>
      <w:pPr>
        <w:ind w:left="3156" w:hanging="247"/>
      </w:pPr>
      <w:rPr>
        <w:rFonts w:hint="default"/>
        <w:lang w:val="en-US" w:eastAsia="en-US" w:bidi="ar-SA"/>
      </w:rPr>
    </w:lvl>
    <w:lvl w:ilvl="4" w:tplc="E6C6F868">
      <w:numFmt w:val="bullet"/>
      <w:lvlText w:val="•"/>
      <w:lvlJc w:val="left"/>
      <w:pPr>
        <w:ind w:left="4195" w:hanging="247"/>
      </w:pPr>
      <w:rPr>
        <w:rFonts w:hint="default"/>
        <w:lang w:val="en-US" w:eastAsia="en-US" w:bidi="ar-SA"/>
      </w:rPr>
    </w:lvl>
    <w:lvl w:ilvl="5" w:tplc="6F1A90A4">
      <w:numFmt w:val="bullet"/>
      <w:lvlText w:val="•"/>
      <w:lvlJc w:val="left"/>
      <w:pPr>
        <w:ind w:left="5233" w:hanging="247"/>
      </w:pPr>
      <w:rPr>
        <w:rFonts w:hint="default"/>
        <w:lang w:val="en-US" w:eastAsia="en-US" w:bidi="ar-SA"/>
      </w:rPr>
    </w:lvl>
    <w:lvl w:ilvl="6" w:tplc="5BA07000">
      <w:numFmt w:val="bullet"/>
      <w:lvlText w:val="•"/>
      <w:lvlJc w:val="left"/>
      <w:pPr>
        <w:ind w:left="6272" w:hanging="247"/>
      </w:pPr>
      <w:rPr>
        <w:rFonts w:hint="default"/>
        <w:lang w:val="en-US" w:eastAsia="en-US" w:bidi="ar-SA"/>
      </w:rPr>
    </w:lvl>
    <w:lvl w:ilvl="7" w:tplc="20BAD4C2">
      <w:numFmt w:val="bullet"/>
      <w:lvlText w:val="•"/>
      <w:lvlJc w:val="left"/>
      <w:pPr>
        <w:ind w:left="7310" w:hanging="247"/>
      </w:pPr>
      <w:rPr>
        <w:rFonts w:hint="default"/>
        <w:lang w:val="en-US" w:eastAsia="en-US" w:bidi="ar-SA"/>
      </w:rPr>
    </w:lvl>
    <w:lvl w:ilvl="8" w:tplc="A64E8982">
      <w:numFmt w:val="bullet"/>
      <w:lvlText w:val="•"/>
      <w:lvlJc w:val="left"/>
      <w:pPr>
        <w:ind w:left="8349" w:hanging="247"/>
      </w:pPr>
      <w:rPr>
        <w:rFonts w:hint="default"/>
        <w:lang w:val="en-US" w:eastAsia="en-US" w:bidi="ar-SA"/>
      </w:rPr>
    </w:lvl>
  </w:abstractNum>
  <w:abstractNum w:abstractNumId="10" w15:restartNumberingAfterBreak="0">
    <w:nsid w:val="1A0434E2"/>
    <w:multiLevelType w:val="hybridMultilevel"/>
    <w:tmpl w:val="E312CD7E"/>
    <w:lvl w:ilvl="0" w:tplc="E8F224B6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3324FF8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324040F8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BCFECEAE">
      <w:numFmt w:val="bullet"/>
      <w:lvlText w:val="•"/>
      <w:lvlJc w:val="left"/>
      <w:pPr>
        <w:ind w:left="3518" w:hanging="303"/>
      </w:pPr>
      <w:rPr>
        <w:rFonts w:hint="default"/>
        <w:lang w:val="en-US" w:eastAsia="en-US" w:bidi="ar-SA"/>
      </w:rPr>
    </w:lvl>
    <w:lvl w:ilvl="4" w:tplc="7E3E9E6C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0A247D96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840A08B4">
      <w:numFmt w:val="bullet"/>
      <w:lvlText w:val="•"/>
      <w:lvlJc w:val="left"/>
      <w:pPr>
        <w:ind w:left="6196" w:hanging="303"/>
      </w:pPr>
      <w:rPr>
        <w:rFonts w:hint="default"/>
        <w:lang w:val="en-US" w:eastAsia="en-US" w:bidi="ar-SA"/>
      </w:rPr>
    </w:lvl>
    <w:lvl w:ilvl="7" w:tplc="1A963368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8BB04474">
      <w:numFmt w:val="bullet"/>
      <w:lvlText w:val="•"/>
      <w:lvlJc w:val="left"/>
      <w:pPr>
        <w:ind w:left="7981" w:hanging="303"/>
      </w:pPr>
      <w:rPr>
        <w:rFonts w:hint="default"/>
        <w:lang w:val="en-US" w:eastAsia="en-US" w:bidi="ar-SA"/>
      </w:rPr>
    </w:lvl>
  </w:abstractNum>
  <w:abstractNum w:abstractNumId="11" w15:restartNumberingAfterBreak="0">
    <w:nsid w:val="25D9312D"/>
    <w:multiLevelType w:val="hybridMultilevel"/>
    <w:tmpl w:val="730C1246"/>
    <w:lvl w:ilvl="0" w:tplc="474227A4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4BA5402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4CF60520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E9D068EC">
      <w:numFmt w:val="bullet"/>
      <w:lvlText w:val="•"/>
      <w:lvlJc w:val="left"/>
      <w:pPr>
        <w:ind w:left="3518" w:hanging="303"/>
      </w:pPr>
      <w:rPr>
        <w:rFonts w:hint="default"/>
        <w:lang w:val="en-US" w:eastAsia="en-US" w:bidi="ar-SA"/>
      </w:rPr>
    </w:lvl>
    <w:lvl w:ilvl="4" w:tplc="9266F32E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F1C249F8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477A84CC">
      <w:numFmt w:val="bullet"/>
      <w:lvlText w:val="•"/>
      <w:lvlJc w:val="left"/>
      <w:pPr>
        <w:ind w:left="6196" w:hanging="303"/>
      </w:pPr>
      <w:rPr>
        <w:rFonts w:hint="default"/>
        <w:lang w:val="en-US" w:eastAsia="en-US" w:bidi="ar-SA"/>
      </w:rPr>
    </w:lvl>
    <w:lvl w:ilvl="7" w:tplc="0964AC26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A2BEED74">
      <w:numFmt w:val="bullet"/>
      <w:lvlText w:val="•"/>
      <w:lvlJc w:val="left"/>
      <w:pPr>
        <w:ind w:left="7981" w:hanging="303"/>
      </w:pPr>
      <w:rPr>
        <w:rFonts w:hint="default"/>
        <w:lang w:val="en-US" w:eastAsia="en-US" w:bidi="ar-SA"/>
      </w:rPr>
    </w:lvl>
  </w:abstractNum>
  <w:abstractNum w:abstractNumId="12" w15:restartNumberingAfterBreak="0">
    <w:nsid w:val="278B44AA"/>
    <w:multiLevelType w:val="hybridMultilevel"/>
    <w:tmpl w:val="CA1AE9C2"/>
    <w:lvl w:ilvl="0" w:tplc="68E45540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EC81DCA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0FFEDFBA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941A1CF0">
      <w:numFmt w:val="bullet"/>
      <w:lvlText w:val="•"/>
      <w:lvlJc w:val="left"/>
      <w:pPr>
        <w:ind w:left="3517" w:hanging="303"/>
      </w:pPr>
      <w:rPr>
        <w:rFonts w:hint="default"/>
        <w:lang w:val="en-US" w:eastAsia="en-US" w:bidi="ar-SA"/>
      </w:rPr>
    </w:lvl>
    <w:lvl w:ilvl="4" w:tplc="6B18EE56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1512B688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317EF868">
      <w:numFmt w:val="bullet"/>
      <w:lvlText w:val="•"/>
      <w:lvlJc w:val="left"/>
      <w:pPr>
        <w:ind w:left="6195" w:hanging="303"/>
      </w:pPr>
      <w:rPr>
        <w:rFonts w:hint="default"/>
        <w:lang w:val="en-US" w:eastAsia="en-US" w:bidi="ar-SA"/>
      </w:rPr>
    </w:lvl>
    <w:lvl w:ilvl="7" w:tplc="43FCADAC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430A6AAA">
      <w:numFmt w:val="bullet"/>
      <w:lvlText w:val="•"/>
      <w:lvlJc w:val="left"/>
      <w:pPr>
        <w:ind w:left="7980" w:hanging="303"/>
      </w:pPr>
      <w:rPr>
        <w:rFonts w:hint="default"/>
        <w:lang w:val="en-US" w:eastAsia="en-US" w:bidi="ar-SA"/>
      </w:rPr>
    </w:lvl>
  </w:abstractNum>
  <w:abstractNum w:abstractNumId="13" w15:restartNumberingAfterBreak="0">
    <w:nsid w:val="2A9C660E"/>
    <w:multiLevelType w:val="hybridMultilevel"/>
    <w:tmpl w:val="D1B24080"/>
    <w:lvl w:ilvl="0" w:tplc="D1B83B14">
      <w:start w:val="1"/>
      <w:numFmt w:val="decimalZero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71A73E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8DA8EC3C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7FCE678C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D24C643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CBE258F0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87B0DF4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970E7976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1944C9A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A9D7FFE"/>
    <w:multiLevelType w:val="hybridMultilevel"/>
    <w:tmpl w:val="EAB238E4"/>
    <w:lvl w:ilvl="0" w:tplc="D7C88EE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19EEFE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E12CF31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F047D2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A81A5DD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812308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D70EDC6A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5B0A091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F1747ED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E70915"/>
    <w:multiLevelType w:val="hybridMultilevel"/>
    <w:tmpl w:val="2A2C4AD8"/>
    <w:lvl w:ilvl="0" w:tplc="D3D06326">
      <w:numFmt w:val="bullet"/>
      <w:lvlText w:val=""/>
      <w:lvlJc w:val="left"/>
      <w:pPr>
        <w:ind w:left="565" w:hanging="454"/>
      </w:pPr>
      <w:rPr>
        <w:rFonts w:ascii="Wingdings 3" w:eastAsia="Wingdings 3" w:hAnsi="Wingdings 3" w:cs="Wingdings 3" w:hint="default"/>
        <w:b w:val="0"/>
        <w:bCs w:val="0"/>
        <w:i w:val="0"/>
        <w:iCs w:val="0"/>
        <w:color w:val="1E2CBD"/>
        <w:spacing w:val="0"/>
        <w:w w:val="100"/>
        <w:position w:val="4"/>
        <w:sz w:val="40"/>
        <w:szCs w:val="40"/>
        <w:lang w:val="en-US" w:eastAsia="en-US" w:bidi="ar-SA"/>
      </w:rPr>
    </w:lvl>
    <w:lvl w:ilvl="1" w:tplc="1E109BF2">
      <w:numFmt w:val="bullet"/>
      <w:lvlText w:val=""/>
      <w:lvlJc w:val="left"/>
      <w:pPr>
        <w:ind w:left="1302" w:hanging="284"/>
      </w:pPr>
      <w:rPr>
        <w:rFonts w:ascii="Wingdings 3" w:eastAsia="Wingdings 3" w:hAnsi="Wingdings 3" w:cs="Wingdings 3" w:hint="default"/>
        <w:spacing w:val="0"/>
        <w:w w:val="100"/>
        <w:lang w:val="en-US" w:eastAsia="en-US" w:bidi="ar-SA"/>
      </w:rPr>
    </w:lvl>
    <w:lvl w:ilvl="2" w:tplc="08C6F33C">
      <w:numFmt w:val="bullet"/>
      <w:lvlText w:val="•"/>
      <w:lvlJc w:val="left"/>
      <w:pPr>
        <w:ind w:left="2314" w:hanging="284"/>
      </w:pPr>
      <w:rPr>
        <w:rFonts w:hint="default"/>
        <w:lang w:val="en-US" w:eastAsia="en-US" w:bidi="ar-SA"/>
      </w:rPr>
    </w:lvl>
    <w:lvl w:ilvl="3" w:tplc="E18C6348">
      <w:numFmt w:val="bullet"/>
      <w:lvlText w:val="•"/>
      <w:lvlJc w:val="left"/>
      <w:pPr>
        <w:ind w:left="3328" w:hanging="284"/>
      </w:pPr>
      <w:rPr>
        <w:rFonts w:hint="default"/>
        <w:lang w:val="en-US" w:eastAsia="en-US" w:bidi="ar-SA"/>
      </w:rPr>
    </w:lvl>
    <w:lvl w:ilvl="4" w:tplc="6078494A">
      <w:numFmt w:val="bullet"/>
      <w:lvlText w:val="•"/>
      <w:lvlJc w:val="left"/>
      <w:pPr>
        <w:ind w:left="4342" w:hanging="284"/>
      </w:pPr>
      <w:rPr>
        <w:rFonts w:hint="default"/>
        <w:lang w:val="en-US" w:eastAsia="en-US" w:bidi="ar-SA"/>
      </w:rPr>
    </w:lvl>
    <w:lvl w:ilvl="5" w:tplc="0292E16A">
      <w:numFmt w:val="bullet"/>
      <w:lvlText w:val="•"/>
      <w:lvlJc w:val="left"/>
      <w:pPr>
        <w:ind w:left="5356" w:hanging="284"/>
      </w:pPr>
      <w:rPr>
        <w:rFonts w:hint="default"/>
        <w:lang w:val="en-US" w:eastAsia="en-US" w:bidi="ar-SA"/>
      </w:rPr>
    </w:lvl>
    <w:lvl w:ilvl="6" w:tplc="37F2B0A8">
      <w:numFmt w:val="bullet"/>
      <w:lvlText w:val="•"/>
      <w:lvlJc w:val="left"/>
      <w:pPr>
        <w:ind w:left="6370" w:hanging="284"/>
      </w:pPr>
      <w:rPr>
        <w:rFonts w:hint="default"/>
        <w:lang w:val="en-US" w:eastAsia="en-US" w:bidi="ar-SA"/>
      </w:rPr>
    </w:lvl>
    <w:lvl w:ilvl="7" w:tplc="9D0C414E">
      <w:numFmt w:val="bullet"/>
      <w:lvlText w:val="•"/>
      <w:lvlJc w:val="left"/>
      <w:pPr>
        <w:ind w:left="7384" w:hanging="284"/>
      </w:pPr>
      <w:rPr>
        <w:rFonts w:hint="default"/>
        <w:lang w:val="en-US" w:eastAsia="en-US" w:bidi="ar-SA"/>
      </w:rPr>
    </w:lvl>
    <w:lvl w:ilvl="8" w:tplc="A0F68AD6">
      <w:numFmt w:val="bullet"/>
      <w:lvlText w:val="•"/>
      <w:lvlJc w:val="left"/>
      <w:pPr>
        <w:ind w:left="8398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2F3B24ED"/>
    <w:multiLevelType w:val="hybridMultilevel"/>
    <w:tmpl w:val="7ED2D9A2"/>
    <w:lvl w:ilvl="0" w:tplc="A824F4C0">
      <w:numFmt w:val="bullet"/>
      <w:lvlText w:val=""/>
      <w:lvlJc w:val="left"/>
      <w:pPr>
        <w:ind w:left="5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A74FF4E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1DEEA6BA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9CC2688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020CCF1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E70417E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CE04FA7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98FC6EA6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74CE81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5E01CBF"/>
    <w:multiLevelType w:val="hybridMultilevel"/>
    <w:tmpl w:val="E86C0664"/>
    <w:lvl w:ilvl="0" w:tplc="99F60E02">
      <w:start w:val="1"/>
      <w:numFmt w:val="decimalZero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C6CAB8B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3B4C4A4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B072AA6E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C2A4AE48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985CA6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CAC79A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9240217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263C50A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7DF2A1E"/>
    <w:multiLevelType w:val="hybridMultilevel"/>
    <w:tmpl w:val="F612B9F8"/>
    <w:lvl w:ilvl="0" w:tplc="1584DF0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86E1706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A470DDD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72C10F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51801E0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709436B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E90B17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766CAAB4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63EA82C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A192061"/>
    <w:multiLevelType w:val="multilevel"/>
    <w:tmpl w:val="DF52E0CC"/>
    <w:lvl w:ilvl="0">
      <w:start w:val="5"/>
      <w:numFmt w:val="decimal"/>
      <w:lvlText w:val="%1"/>
      <w:lvlJc w:val="left"/>
      <w:pPr>
        <w:ind w:left="920" w:hanging="70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20" w:hanging="708"/>
        <w:jc w:val="right"/>
      </w:pPr>
      <w:rPr>
        <w:rFonts w:ascii="Arial" w:eastAsia="Arial" w:hAnsi="Arial" w:cs="Arial" w:hint="default"/>
        <w:b/>
        <w:bCs/>
        <w:i w:val="0"/>
        <w:iCs w:val="0"/>
        <w:color w:val="F93B4A"/>
        <w:spacing w:val="0"/>
        <w:w w:val="83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38" w:hanging="1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3" w:hanging="1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5" w:hanging="1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7" w:hanging="1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9" w:hanging="1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0" w:hanging="1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159"/>
      </w:pPr>
      <w:rPr>
        <w:rFonts w:hint="default"/>
        <w:lang w:val="en-US" w:eastAsia="en-US" w:bidi="ar-SA"/>
      </w:rPr>
    </w:lvl>
  </w:abstractNum>
  <w:abstractNum w:abstractNumId="20" w15:restartNumberingAfterBreak="0">
    <w:nsid w:val="3B4A52B4"/>
    <w:multiLevelType w:val="hybridMultilevel"/>
    <w:tmpl w:val="378E9162"/>
    <w:lvl w:ilvl="0" w:tplc="DDCA1ED2">
      <w:start w:val="10"/>
      <w:numFmt w:val="decimal"/>
      <w:lvlText w:val="%1."/>
      <w:lvlJc w:val="left"/>
      <w:pPr>
        <w:ind w:left="904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A9CBCD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2AD6DA8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4DA0BA0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5DA60460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368E69C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2BE2BDA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91587BA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A9ACBCC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27E21F7"/>
    <w:multiLevelType w:val="multilevel"/>
    <w:tmpl w:val="55AE70BC"/>
    <w:lvl w:ilvl="0">
      <w:start w:val="2"/>
      <w:numFmt w:val="decimal"/>
      <w:lvlText w:val="%1"/>
      <w:lvlJc w:val="left"/>
      <w:pPr>
        <w:ind w:left="139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8" w:hanging="720"/>
        <w:jc w:val="left"/>
      </w:pPr>
      <w:rPr>
        <w:rFonts w:ascii="Arial" w:eastAsia="Arial" w:hAnsi="Arial" w:cs="Arial" w:hint="default"/>
        <w:b/>
        <w:bCs/>
        <w:i w:val="0"/>
        <w:iCs w:val="0"/>
        <w:color w:val="F93B4A"/>
        <w:spacing w:val="0"/>
        <w:w w:val="76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20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1" w:hanging="720"/>
      </w:pPr>
      <w:rPr>
        <w:rFonts w:hint="default"/>
        <w:lang w:val="en-US" w:eastAsia="en-US" w:bidi="ar-SA"/>
      </w:rPr>
    </w:lvl>
  </w:abstractNum>
  <w:abstractNum w:abstractNumId="22" w15:restartNumberingAfterBreak="0">
    <w:nsid w:val="42A338DD"/>
    <w:multiLevelType w:val="hybridMultilevel"/>
    <w:tmpl w:val="66EC08B6"/>
    <w:lvl w:ilvl="0" w:tplc="6E1463B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A74731E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E068AE0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750DEC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E3E68C5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60A3FA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D6838D6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D4AECE38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C1800738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2AB528E"/>
    <w:multiLevelType w:val="hybridMultilevel"/>
    <w:tmpl w:val="D4EE4F86"/>
    <w:lvl w:ilvl="0" w:tplc="5FCEE8EE">
      <w:start w:val="1"/>
      <w:numFmt w:val="decimalZero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A3800B2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714AA68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284563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7D2463B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63926D9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A50441A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13DAF23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915010B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3A9645F"/>
    <w:multiLevelType w:val="hybridMultilevel"/>
    <w:tmpl w:val="DD0A7CF6"/>
    <w:lvl w:ilvl="0" w:tplc="61A43DC6">
      <w:start w:val="1"/>
      <w:numFmt w:val="decimalZero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690FB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30A044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29AACAF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E50A5E4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7D4411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597E948C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3BD0E6E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4058EEE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42B6901"/>
    <w:multiLevelType w:val="hybridMultilevel"/>
    <w:tmpl w:val="420C4EE0"/>
    <w:lvl w:ilvl="0" w:tplc="47AE5880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CB6CE9E">
      <w:numFmt w:val="bullet"/>
      <w:lvlText w:val="•"/>
      <w:lvlJc w:val="left"/>
      <w:pPr>
        <w:ind w:left="1718" w:hanging="303"/>
      </w:pPr>
      <w:rPr>
        <w:rFonts w:hint="default"/>
        <w:lang w:val="en-US" w:eastAsia="en-US" w:bidi="ar-SA"/>
      </w:rPr>
    </w:lvl>
    <w:lvl w:ilvl="2" w:tplc="2488F7EA">
      <w:numFmt w:val="bullet"/>
      <w:lvlText w:val="•"/>
      <w:lvlJc w:val="left"/>
      <w:pPr>
        <w:ind w:left="2596" w:hanging="303"/>
      </w:pPr>
      <w:rPr>
        <w:rFonts w:hint="default"/>
        <w:lang w:val="en-US" w:eastAsia="en-US" w:bidi="ar-SA"/>
      </w:rPr>
    </w:lvl>
    <w:lvl w:ilvl="3" w:tplc="7F66CD20">
      <w:numFmt w:val="bullet"/>
      <w:lvlText w:val="•"/>
      <w:lvlJc w:val="left"/>
      <w:pPr>
        <w:ind w:left="3474" w:hanging="303"/>
      </w:pPr>
      <w:rPr>
        <w:rFonts w:hint="default"/>
        <w:lang w:val="en-US" w:eastAsia="en-US" w:bidi="ar-SA"/>
      </w:rPr>
    </w:lvl>
    <w:lvl w:ilvl="4" w:tplc="ECA2B1DE">
      <w:numFmt w:val="bullet"/>
      <w:lvlText w:val="•"/>
      <w:lvlJc w:val="left"/>
      <w:pPr>
        <w:ind w:left="4352" w:hanging="303"/>
      </w:pPr>
      <w:rPr>
        <w:rFonts w:hint="default"/>
        <w:lang w:val="en-US" w:eastAsia="en-US" w:bidi="ar-SA"/>
      </w:rPr>
    </w:lvl>
    <w:lvl w:ilvl="5" w:tplc="14EE6968">
      <w:numFmt w:val="bullet"/>
      <w:lvlText w:val="•"/>
      <w:lvlJc w:val="left"/>
      <w:pPr>
        <w:ind w:left="5230" w:hanging="303"/>
      </w:pPr>
      <w:rPr>
        <w:rFonts w:hint="default"/>
        <w:lang w:val="en-US" w:eastAsia="en-US" w:bidi="ar-SA"/>
      </w:rPr>
    </w:lvl>
    <w:lvl w:ilvl="6" w:tplc="27147738">
      <w:numFmt w:val="bullet"/>
      <w:lvlText w:val="•"/>
      <w:lvlJc w:val="left"/>
      <w:pPr>
        <w:ind w:left="6108" w:hanging="303"/>
      </w:pPr>
      <w:rPr>
        <w:rFonts w:hint="default"/>
        <w:lang w:val="en-US" w:eastAsia="en-US" w:bidi="ar-SA"/>
      </w:rPr>
    </w:lvl>
    <w:lvl w:ilvl="7" w:tplc="3E7C917A">
      <w:numFmt w:val="bullet"/>
      <w:lvlText w:val="•"/>
      <w:lvlJc w:val="left"/>
      <w:pPr>
        <w:ind w:left="6986" w:hanging="303"/>
      </w:pPr>
      <w:rPr>
        <w:rFonts w:hint="default"/>
        <w:lang w:val="en-US" w:eastAsia="en-US" w:bidi="ar-SA"/>
      </w:rPr>
    </w:lvl>
    <w:lvl w:ilvl="8" w:tplc="977C0316">
      <w:numFmt w:val="bullet"/>
      <w:lvlText w:val="•"/>
      <w:lvlJc w:val="left"/>
      <w:pPr>
        <w:ind w:left="7864" w:hanging="303"/>
      </w:pPr>
      <w:rPr>
        <w:rFonts w:hint="default"/>
        <w:lang w:val="en-US" w:eastAsia="en-US" w:bidi="ar-SA"/>
      </w:rPr>
    </w:lvl>
  </w:abstractNum>
  <w:abstractNum w:abstractNumId="26" w15:restartNumberingAfterBreak="0">
    <w:nsid w:val="44E9618D"/>
    <w:multiLevelType w:val="hybridMultilevel"/>
    <w:tmpl w:val="532E83B2"/>
    <w:lvl w:ilvl="0" w:tplc="AD22A52A">
      <w:start w:val="1"/>
      <w:numFmt w:val="decimalZero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4B6B3E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28E063D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3E9A1FE2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635671AC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52AAD1A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782166E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EE78090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54ACE55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0C974F5"/>
    <w:multiLevelType w:val="hybridMultilevel"/>
    <w:tmpl w:val="7062E6FE"/>
    <w:lvl w:ilvl="0" w:tplc="31084CCE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ABC3560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2A36CC92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8B220F1C">
      <w:numFmt w:val="bullet"/>
      <w:lvlText w:val="•"/>
      <w:lvlJc w:val="left"/>
      <w:pPr>
        <w:ind w:left="3518" w:hanging="303"/>
      </w:pPr>
      <w:rPr>
        <w:rFonts w:hint="default"/>
        <w:lang w:val="en-US" w:eastAsia="en-US" w:bidi="ar-SA"/>
      </w:rPr>
    </w:lvl>
    <w:lvl w:ilvl="4" w:tplc="1E725E8E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E63055BA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3BDCDE68">
      <w:numFmt w:val="bullet"/>
      <w:lvlText w:val="•"/>
      <w:lvlJc w:val="left"/>
      <w:pPr>
        <w:ind w:left="6196" w:hanging="303"/>
      </w:pPr>
      <w:rPr>
        <w:rFonts w:hint="default"/>
        <w:lang w:val="en-US" w:eastAsia="en-US" w:bidi="ar-SA"/>
      </w:rPr>
    </w:lvl>
    <w:lvl w:ilvl="7" w:tplc="E3388AEA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D1F08BCE">
      <w:numFmt w:val="bullet"/>
      <w:lvlText w:val="•"/>
      <w:lvlJc w:val="left"/>
      <w:pPr>
        <w:ind w:left="7981" w:hanging="303"/>
      </w:pPr>
      <w:rPr>
        <w:rFonts w:hint="default"/>
        <w:lang w:val="en-US" w:eastAsia="en-US" w:bidi="ar-SA"/>
      </w:rPr>
    </w:lvl>
  </w:abstractNum>
  <w:abstractNum w:abstractNumId="28" w15:restartNumberingAfterBreak="0">
    <w:nsid w:val="5532231E"/>
    <w:multiLevelType w:val="hybridMultilevel"/>
    <w:tmpl w:val="FE8E2DAC"/>
    <w:lvl w:ilvl="0" w:tplc="6C8A5956">
      <w:start w:val="10"/>
      <w:numFmt w:val="decimal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9808F68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32F2EB82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661A8788">
      <w:numFmt w:val="bullet"/>
      <w:lvlText w:val="•"/>
      <w:lvlJc w:val="left"/>
      <w:pPr>
        <w:ind w:left="3518" w:hanging="303"/>
      </w:pPr>
      <w:rPr>
        <w:rFonts w:hint="default"/>
        <w:lang w:val="en-US" w:eastAsia="en-US" w:bidi="ar-SA"/>
      </w:rPr>
    </w:lvl>
    <w:lvl w:ilvl="4" w:tplc="F2C40BFA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DF94E7B2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3BC0BF58">
      <w:numFmt w:val="bullet"/>
      <w:lvlText w:val="•"/>
      <w:lvlJc w:val="left"/>
      <w:pPr>
        <w:ind w:left="6196" w:hanging="303"/>
      </w:pPr>
      <w:rPr>
        <w:rFonts w:hint="default"/>
        <w:lang w:val="en-US" w:eastAsia="en-US" w:bidi="ar-SA"/>
      </w:rPr>
    </w:lvl>
    <w:lvl w:ilvl="7" w:tplc="47AC1DEE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93186DB0">
      <w:numFmt w:val="bullet"/>
      <w:lvlText w:val="•"/>
      <w:lvlJc w:val="left"/>
      <w:pPr>
        <w:ind w:left="7981" w:hanging="303"/>
      </w:pPr>
      <w:rPr>
        <w:rFonts w:hint="default"/>
        <w:lang w:val="en-US" w:eastAsia="en-US" w:bidi="ar-SA"/>
      </w:rPr>
    </w:lvl>
  </w:abstractNum>
  <w:abstractNum w:abstractNumId="29" w15:restartNumberingAfterBreak="0">
    <w:nsid w:val="5C5040FA"/>
    <w:multiLevelType w:val="hybridMultilevel"/>
    <w:tmpl w:val="F5508450"/>
    <w:lvl w:ilvl="0" w:tplc="8C40FDF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A16B43C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083E8E06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FBD6D63E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891A3B5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2DD841D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D3226B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14845A7C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DE3AFF9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D99760D"/>
    <w:multiLevelType w:val="hybridMultilevel"/>
    <w:tmpl w:val="3D043228"/>
    <w:lvl w:ilvl="0" w:tplc="B24234B4">
      <w:numFmt w:val="bullet"/>
      <w:lvlText w:val=""/>
      <w:lvlJc w:val="left"/>
      <w:pPr>
        <w:ind w:left="1019" w:hanging="341"/>
      </w:pPr>
      <w:rPr>
        <w:rFonts w:ascii="Wingdings 3" w:eastAsia="Wingdings 3" w:hAnsi="Wingdings 3" w:cs="Wingdings 3" w:hint="default"/>
        <w:b w:val="0"/>
        <w:bCs w:val="0"/>
        <w:i w:val="0"/>
        <w:iCs w:val="0"/>
        <w:color w:val="F93B4A"/>
        <w:spacing w:val="0"/>
        <w:w w:val="100"/>
        <w:sz w:val="28"/>
        <w:szCs w:val="28"/>
        <w:lang w:val="en-US" w:eastAsia="en-US" w:bidi="ar-SA"/>
      </w:rPr>
    </w:lvl>
    <w:lvl w:ilvl="1" w:tplc="6BBED566">
      <w:numFmt w:val="bullet"/>
      <w:lvlText w:val="•"/>
      <w:lvlJc w:val="left"/>
      <w:pPr>
        <w:ind w:left="1960" w:hanging="341"/>
      </w:pPr>
      <w:rPr>
        <w:rFonts w:hint="default"/>
        <w:lang w:val="en-US" w:eastAsia="en-US" w:bidi="ar-SA"/>
      </w:rPr>
    </w:lvl>
    <w:lvl w:ilvl="2" w:tplc="300C9D72">
      <w:numFmt w:val="bullet"/>
      <w:lvlText w:val="•"/>
      <w:lvlJc w:val="left"/>
      <w:pPr>
        <w:ind w:left="2901" w:hanging="341"/>
      </w:pPr>
      <w:rPr>
        <w:rFonts w:hint="default"/>
        <w:lang w:val="en-US" w:eastAsia="en-US" w:bidi="ar-SA"/>
      </w:rPr>
    </w:lvl>
    <w:lvl w:ilvl="3" w:tplc="B3DA250E">
      <w:numFmt w:val="bullet"/>
      <w:lvlText w:val="•"/>
      <w:lvlJc w:val="left"/>
      <w:pPr>
        <w:ind w:left="3841" w:hanging="341"/>
      </w:pPr>
      <w:rPr>
        <w:rFonts w:hint="default"/>
        <w:lang w:val="en-US" w:eastAsia="en-US" w:bidi="ar-SA"/>
      </w:rPr>
    </w:lvl>
    <w:lvl w:ilvl="4" w:tplc="D736DE08">
      <w:numFmt w:val="bullet"/>
      <w:lvlText w:val="•"/>
      <w:lvlJc w:val="left"/>
      <w:pPr>
        <w:ind w:left="4782" w:hanging="341"/>
      </w:pPr>
      <w:rPr>
        <w:rFonts w:hint="default"/>
        <w:lang w:val="en-US" w:eastAsia="en-US" w:bidi="ar-SA"/>
      </w:rPr>
    </w:lvl>
    <w:lvl w:ilvl="5" w:tplc="890859EC">
      <w:numFmt w:val="bullet"/>
      <w:lvlText w:val="•"/>
      <w:lvlJc w:val="left"/>
      <w:pPr>
        <w:ind w:left="5723" w:hanging="341"/>
      </w:pPr>
      <w:rPr>
        <w:rFonts w:hint="default"/>
        <w:lang w:val="en-US" w:eastAsia="en-US" w:bidi="ar-SA"/>
      </w:rPr>
    </w:lvl>
    <w:lvl w:ilvl="6" w:tplc="39B8DBD0">
      <w:numFmt w:val="bullet"/>
      <w:lvlText w:val="•"/>
      <w:lvlJc w:val="left"/>
      <w:pPr>
        <w:ind w:left="6663" w:hanging="341"/>
      </w:pPr>
      <w:rPr>
        <w:rFonts w:hint="default"/>
        <w:lang w:val="en-US" w:eastAsia="en-US" w:bidi="ar-SA"/>
      </w:rPr>
    </w:lvl>
    <w:lvl w:ilvl="7" w:tplc="48A2E256">
      <w:numFmt w:val="bullet"/>
      <w:lvlText w:val="•"/>
      <w:lvlJc w:val="left"/>
      <w:pPr>
        <w:ind w:left="7604" w:hanging="341"/>
      </w:pPr>
      <w:rPr>
        <w:rFonts w:hint="default"/>
        <w:lang w:val="en-US" w:eastAsia="en-US" w:bidi="ar-SA"/>
      </w:rPr>
    </w:lvl>
    <w:lvl w:ilvl="8" w:tplc="8B967AF8">
      <w:numFmt w:val="bullet"/>
      <w:lvlText w:val="•"/>
      <w:lvlJc w:val="left"/>
      <w:pPr>
        <w:ind w:left="8545" w:hanging="341"/>
      </w:pPr>
      <w:rPr>
        <w:rFonts w:hint="default"/>
        <w:lang w:val="en-US" w:eastAsia="en-US" w:bidi="ar-SA"/>
      </w:rPr>
    </w:lvl>
  </w:abstractNum>
  <w:abstractNum w:abstractNumId="31" w15:restartNumberingAfterBreak="0">
    <w:nsid w:val="5E0C31A9"/>
    <w:multiLevelType w:val="hybridMultilevel"/>
    <w:tmpl w:val="A4362D08"/>
    <w:lvl w:ilvl="0" w:tplc="1BC0E78E">
      <w:start w:val="10"/>
      <w:numFmt w:val="decimal"/>
      <w:lvlText w:val="%1."/>
      <w:lvlJc w:val="left"/>
      <w:pPr>
        <w:ind w:left="902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B240B2E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1FACD0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364A1ED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769A650C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FA20431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A9420C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A63A7B2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C360F558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257949"/>
    <w:multiLevelType w:val="multilevel"/>
    <w:tmpl w:val="9184E422"/>
    <w:lvl w:ilvl="0">
      <w:start w:val="2"/>
      <w:numFmt w:val="decimal"/>
      <w:lvlText w:val="%1"/>
      <w:lvlJc w:val="left"/>
      <w:pPr>
        <w:ind w:left="1811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1" w:hanging="454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541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1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2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3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3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4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5" w:hanging="454"/>
      </w:pPr>
      <w:rPr>
        <w:rFonts w:hint="default"/>
        <w:lang w:val="en-US" w:eastAsia="en-US" w:bidi="ar-SA"/>
      </w:rPr>
    </w:lvl>
  </w:abstractNum>
  <w:abstractNum w:abstractNumId="33" w15:restartNumberingAfterBreak="0">
    <w:nsid w:val="638D7064"/>
    <w:multiLevelType w:val="hybridMultilevel"/>
    <w:tmpl w:val="1AB86E16"/>
    <w:lvl w:ilvl="0" w:tplc="9EF482EA">
      <w:numFmt w:val="bullet"/>
      <w:lvlText w:val=""/>
      <w:lvlJc w:val="left"/>
      <w:pPr>
        <w:ind w:left="1019" w:hanging="341"/>
      </w:pPr>
      <w:rPr>
        <w:rFonts w:ascii="Wingdings 3" w:eastAsia="Wingdings 3" w:hAnsi="Wingdings 3" w:cs="Wingdings 3" w:hint="default"/>
        <w:b w:val="0"/>
        <w:bCs w:val="0"/>
        <w:i w:val="0"/>
        <w:iCs w:val="0"/>
        <w:color w:val="F93B4A"/>
        <w:spacing w:val="0"/>
        <w:w w:val="100"/>
        <w:sz w:val="28"/>
        <w:szCs w:val="28"/>
        <w:lang w:val="en-US" w:eastAsia="en-US" w:bidi="ar-SA"/>
      </w:rPr>
    </w:lvl>
    <w:lvl w:ilvl="1" w:tplc="C9E0528A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BBAE00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3670D77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5308D24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10A2557C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 w:tplc="E910C3C2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69240C0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E65857C0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D6518A3"/>
    <w:multiLevelType w:val="multilevel"/>
    <w:tmpl w:val="91AAC93A"/>
    <w:lvl w:ilvl="0">
      <w:start w:val="3"/>
      <w:numFmt w:val="decimal"/>
      <w:lvlText w:val="%1"/>
      <w:lvlJc w:val="left"/>
      <w:pPr>
        <w:ind w:left="1811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1" w:hanging="454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3541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1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2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3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3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4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5" w:hanging="454"/>
      </w:pPr>
      <w:rPr>
        <w:rFonts w:hint="default"/>
        <w:lang w:val="en-US" w:eastAsia="en-US" w:bidi="ar-SA"/>
      </w:rPr>
    </w:lvl>
  </w:abstractNum>
  <w:abstractNum w:abstractNumId="35" w15:restartNumberingAfterBreak="0">
    <w:nsid w:val="7090261F"/>
    <w:multiLevelType w:val="hybridMultilevel"/>
    <w:tmpl w:val="4280BB36"/>
    <w:lvl w:ilvl="0" w:tplc="8216F40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72F82FF6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2" w:tplc="3B74203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05EEED4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E8F4907C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53CC146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69BA751E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70CCB14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45AC5A9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10177FE"/>
    <w:multiLevelType w:val="hybridMultilevel"/>
    <w:tmpl w:val="31444F14"/>
    <w:lvl w:ilvl="0" w:tplc="2DDCDB66">
      <w:start w:val="1"/>
      <w:numFmt w:val="decimalZero"/>
      <w:lvlText w:val="%1."/>
      <w:lvlJc w:val="left"/>
      <w:pPr>
        <w:ind w:left="544" w:hanging="30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36A6B52">
      <w:numFmt w:val="bullet"/>
      <w:lvlText w:val="•"/>
      <w:lvlJc w:val="left"/>
      <w:pPr>
        <w:ind w:left="1448" w:hanging="303"/>
      </w:pPr>
      <w:rPr>
        <w:rFonts w:hint="default"/>
        <w:lang w:val="en-US" w:eastAsia="en-US" w:bidi="ar-SA"/>
      </w:rPr>
    </w:lvl>
    <w:lvl w:ilvl="2" w:tplc="8FD2F22C">
      <w:numFmt w:val="bullet"/>
      <w:lvlText w:val="•"/>
      <w:lvlJc w:val="left"/>
      <w:pPr>
        <w:ind w:left="2356" w:hanging="303"/>
      </w:pPr>
      <w:rPr>
        <w:rFonts w:hint="default"/>
        <w:lang w:val="en-US" w:eastAsia="en-US" w:bidi="ar-SA"/>
      </w:rPr>
    </w:lvl>
    <w:lvl w:ilvl="3" w:tplc="2C122E74">
      <w:numFmt w:val="bullet"/>
      <w:lvlText w:val="•"/>
      <w:lvlJc w:val="left"/>
      <w:pPr>
        <w:ind w:left="3264" w:hanging="303"/>
      </w:pPr>
      <w:rPr>
        <w:rFonts w:hint="default"/>
        <w:lang w:val="en-US" w:eastAsia="en-US" w:bidi="ar-SA"/>
      </w:rPr>
    </w:lvl>
    <w:lvl w:ilvl="4" w:tplc="5DA85746">
      <w:numFmt w:val="bullet"/>
      <w:lvlText w:val="•"/>
      <w:lvlJc w:val="left"/>
      <w:pPr>
        <w:ind w:left="4172" w:hanging="303"/>
      </w:pPr>
      <w:rPr>
        <w:rFonts w:hint="default"/>
        <w:lang w:val="en-US" w:eastAsia="en-US" w:bidi="ar-SA"/>
      </w:rPr>
    </w:lvl>
    <w:lvl w:ilvl="5" w:tplc="6B925710">
      <w:numFmt w:val="bullet"/>
      <w:lvlText w:val="•"/>
      <w:lvlJc w:val="left"/>
      <w:pPr>
        <w:ind w:left="5080" w:hanging="303"/>
      </w:pPr>
      <w:rPr>
        <w:rFonts w:hint="default"/>
        <w:lang w:val="en-US" w:eastAsia="en-US" w:bidi="ar-SA"/>
      </w:rPr>
    </w:lvl>
    <w:lvl w:ilvl="6" w:tplc="72FA422C">
      <w:numFmt w:val="bullet"/>
      <w:lvlText w:val="•"/>
      <w:lvlJc w:val="left"/>
      <w:pPr>
        <w:ind w:left="5988" w:hanging="303"/>
      </w:pPr>
      <w:rPr>
        <w:rFonts w:hint="default"/>
        <w:lang w:val="en-US" w:eastAsia="en-US" w:bidi="ar-SA"/>
      </w:rPr>
    </w:lvl>
    <w:lvl w:ilvl="7" w:tplc="0672BAB6">
      <w:numFmt w:val="bullet"/>
      <w:lvlText w:val="•"/>
      <w:lvlJc w:val="left"/>
      <w:pPr>
        <w:ind w:left="6896" w:hanging="303"/>
      </w:pPr>
      <w:rPr>
        <w:rFonts w:hint="default"/>
        <w:lang w:val="en-US" w:eastAsia="en-US" w:bidi="ar-SA"/>
      </w:rPr>
    </w:lvl>
    <w:lvl w:ilvl="8" w:tplc="8B00F836">
      <w:numFmt w:val="bullet"/>
      <w:lvlText w:val="•"/>
      <w:lvlJc w:val="left"/>
      <w:pPr>
        <w:ind w:left="7804" w:hanging="303"/>
      </w:pPr>
      <w:rPr>
        <w:rFonts w:hint="default"/>
        <w:lang w:val="en-US" w:eastAsia="en-US" w:bidi="ar-SA"/>
      </w:rPr>
    </w:lvl>
  </w:abstractNum>
  <w:abstractNum w:abstractNumId="37" w15:restartNumberingAfterBreak="0">
    <w:nsid w:val="71E944DE"/>
    <w:multiLevelType w:val="hybridMultilevel"/>
    <w:tmpl w:val="97CE4834"/>
    <w:lvl w:ilvl="0" w:tplc="89644600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0A25330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C392677A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3" w:tplc="4F3AE7FC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 w:tplc="649053E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700E5C28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0374C5EA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1A5207C0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D5883C3E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291017B"/>
    <w:multiLevelType w:val="hybridMultilevel"/>
    <w:tmpl w:val="E5EAE248"/>
    <w:lvl w:ilvl="0" w:tplc="6D802E3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99A4BB0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F47493D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AB3EF226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 w:tplc="46F454AC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E30246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D98D8D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3D1854F6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CCE4E41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5283E34"/>
    <w:multiLevelType w:val="hybridMultilevel"/>
    <w:tmpl w:val="1FA8B16C"/>
    <w:lvl w:ilvl="0" w:tplc="3024259C">
      <w:start w:val="10"/>
      <w:numFmt w:val="decimal"/>
      <w:lvlText w:val="%1."/>
      <w:lvlJc w:val="left"/>
      <w:pPr>
        <w:ind w:left="904" w:hanging="360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5986F4A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B14685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2D36FAA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51CC51EE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6D70EF0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3068386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4F12F16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9ADA3ED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75125B1"/>
    <w:multiLevelType w:val="hybridMultilevel"/>
    <w:tmpl w:val="6F601D42"/>
    <w:lvl w:ilvl="0" w:tplc="B1BAB58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FAA7444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DAE4DD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3CAA45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64DA7B0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FDA5AD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BBEF6AE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F56CE30A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875C6970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7832653"/>
    <w:multiLevelType w:val="hybridMultilevel"/>
    <w:tmpl w:val="E2E069E0"/>
    <w:lvl w:ilvl="0" w:tplc="36DAC556">
      <w:numFmt w:val="bullet"/>
      <w:lvlText w:val="o"/>
      <w:lvlJc w:val="left"/>
      <w:pPr>
        <w:ind w:left="13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28DAE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2" w:tplc="4E94E566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3" w:tplc="FFC4B13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4" w:tplc="CAC21FDE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FD5A0A3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66B6C910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F2924D70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47D6422A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C0770C8"/>
    <w:multiLevelType w:val="hybridMultilevel"/>
    <w:tmpl w:val="07A826B8"/>
    <w:lvl w:ilvl="0" w:tplc="C70CA56C">
      <w:start w:val="1"/>
      <w:numFmt w:val="decimalZero"/>
      <w:lvlText w:val="%1."/>
      <w:lvlJc w:val="left"/>
      <w:pPr>
        <w:ind w:left="846" w:hanging="303"/>
        <w:jc w:val="left"/>
      </w:pPr>
      <w:rPr>
        <w:rFonts w:ascii="Noto Sans" w:eastAsia="Noto Sans" w:hAnsi="Noto Sans" w:cs="Noto San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A84E694">
      <w:numFmt w:val="bullet"/>
      <w:lvlText w:val="•"/>
      <w:lvlJc w:val="left"/>
      <w:pPr>
        <w:ind w:left="1732" w:hanging="303"/>
      </w:pPr>
      <w:rPr>
        <w:rFonts w:hint="default"/>
        <w:lang w:val="en-US" w:eastAsia="en-US" w:bidi="ar-SA"/>
      </w:rPr>
    </w:lvl>
    <w:lvl w:ilvl="2" w:tplc="6CE04C2C">
      <w:numFmt w:val="bullet"/>
      <w:lvlText w:val="•"/>
      <w:lvlJc w:val="left"/>
      <w:pPr>
        <w:ind w:left="2625" w:hanging="303"/>
      </w:pPr>
      <w:rPr>
        <w:rFonts w:hint="default"/>
        <w:lang w:val="en-US" w:eastAsia="en-US" w:bidi="ar-SA"/>
      </w:rPr>
    </w:lvl>
    <w:lvl w:ilvl="3" w:tplc="81A042B0">
      <w:numFmt w:val="bullet"/>
      <w:lvlText w:val="•"/>
      <w:lvlJc w:val="left"/>
      <w:pPr>
        <w:ind w:left="3518" w:hanging="303"/>
      </w:pPr>
      <w:rPr>
        <w:rFonts w:hint="default"/>
        <w:lang w:val="en-US" w:eastAsia="en-US" w:bidi="ar-SA"/>
      </w:rPr>
    </w:lvl>
    <w:lvl w:ilvl="4" w:tplc="BEEE4BFA">
      <w:numFmt w:val="bullet"/>
      <w:lvlText w:val="•"/>
      <w:lvlJc w:val="left"/>
      <w:pPr>
        <w:ind w:left="4410" w:hanging="303"/>
      </w:pPr>
      <w:rPr>
        <w:rFonts w:hint="default"/>
        <w:lang w:val="en-US" w:eastAsia="en-US" w:bidi="ar-SA"/>
      </w:rPr>
    </w:lvl>
    <w:lvl w:ilvl="5" w:tplc="4E50C306">
      <w:numFmt w:val="bullet"/>
      <w:lvlText w:val="•"/>
      <w:lvlJc w:val="left"/>
      <w:pPr>
        <w:ind w:left="5303" w:hanging="303"/>
      </w:pPr>
      <w:rPr>
        <w:rFonts w:hint="default"/>
        <w:lang w:val="en-US" w:eastAsia="en-US" w:bidi="ar-SA"/>
      </w:rPr>
    </w:lvl>
    <w:lvl w:ilvl="6" w:tplc="5344D928">
      <w:numFmt w:val="bullet"/>
      <w:lvlText w:val="•"/>
      <w:lvlJc w:val="left"/>
      <w:pPr>
        <w:ind w:left="6196" w:hanging="303"/>
      </w:pPr>
      <w:rPr>
        <w:rFonts w:hint="default"/>
        <w:lang w:val="en-US" w:eastAsia="en-US" w:bidi="ar-SA"/>
      </w:rPr>
    </w:lvl>
    <w:lvl w:ilvl="7" w:tplc="66C89FEA">
      <w:numFmt w:val="bullet"/>
      <w:lvlText w:val="•"/>
      <w:lvlJc w:val="left"/>
      <w:pPr>
        <w:ind w:left="7088" w:hanging="303"/>
      </w:pPr>
      <w:rPr>
        <w:rFonts w:hint="default"/>
        <w:lang w:val="en-US" w:eastAsia="en-US" w:bidi="ar-SA"/>
      </w:rPr>
    </w:lvl>
    <w:lvl w:ilvl="8" w:tplc="543040FC">
      <w:numFmt w:val="bullet"/>
      <w:lvlText w:val="•"/>
      <w:lvlJc w:val="left"/>
      <w:pPr>
        <w:ind w:left="7981" w:hanging="303"/>
      </w:pPr>
      <w:rPr>
        <w:rFonts w:hint="default"/>
        <w:lang w:val="en-US" w:eastAsia="en-US" w:bidi="ar-SA"/>
      </w:rPr>
    </w:lvl>
  </w:abstractNum>
  <w:abstractNum w:abstractNumId="43" w15:restartNumberingAfterBreak="0">
    <w:nsid w:val="7C8432EA"/>
    <w:multiLevelType w:val="hybridMultilevel"/>
    <w:tmpl w:val="EB723B24"/>
    <w:lvl w:ilvl="0" w:tplc="2C0AF30C">
      <w:numFmt w:val="bullet"/>
      <w:lvlText w:val=""/>
      <w:lvlJc w:val="left"/>
      <w:pPr>
        <w:ind w:left="1019" w:hanging="341"/>
      </w:pPr>
      <w:rPr>
        <w:rFonts w:ascii="Wingdings 3" w:eastAsia="Wingdings 3" w:hAnsi="Wingdings 3" w:cs="Wingdings 3" w:hint="default"/>
        <w:b w:val="0"/>
        <w:bCs w:val="0"/>
        <w:i w:val="0"/>
        <w:iCs w:val="0"/>
        <w:color w:val="F93B4A"/>
        <w:spacing w:val="0"/>
        <w:w w:val="100"/>
        <w:sz w:val="28"/>
        <w:szCs w:val="28"/>
        <w:lang w:val="en-US" w:eastAsia="en-US" w:bidi="ar-SA"/>
      </w:rPr>
    </w:lvl>
    <w:lvl w:ilvl="1" w:tplc="A3F80122">
      <w:numFmt w:val="bullet"/>
      <w:lvlText w:val="•"/>
      <w:lvlJc w:val="left"/>
      <w:pPr>
        <w:ind w:left="1960" w:hanging="341"/>
      </w:pPr>
      <w:rPr>
        <w:rFonts w:hint="default"/>
        <w:lang w:val="en-US" w:eastAsia="en-US" w:bidi="ar-SA"/>
      </w:rPr>
    </w:lvl>
    <w:lvl w:ilvl="2" w:tplc="EAAEBA16">
      <w:numFmt w:val="bullet"/>
      <w:lvlText w:val="•"/>
      <w:lvlJc w:val="left"/>
      <w:pPr>
        <w:ind w:left="2901" w:hanging="341"/>
      </w:pPr>
      <w:rPr>
        <w:rFonts w:hint="default"/>
        <w:lang w:val="en-US" w:eastAsia="en-US" w:bidi="ar-SA"/>
      </w:rPr>
    </w:lvl>
    <w:lvl w:ilvl="3" w:tplc="6206DDFA">
      <w:numFmt w:val="bullet"/>
      <w:lvlText w:val="•"/>
      <w:lvlJc w:val="left"/>
      <w:pPr>
        <w:ind w:left="3841" w:hanging="341"/>
      </w:pPr>
      <w:rPr>
        <w:rFonts w:hint="default"/>
        <w:lang w:val="en-US" w:eastAsia="en-US" w:bidi="ar-SA"/>
      </w:rPr>
    </w:lvl>
    <w:lvl w:ilvl="4" w:tplc="75C47C50">
      <w:numFmt w:val="bullet"/>
      <w:lvlText w:val="•"/>
      <w:lvlJc w:val="left"/>
      <w:pPr>
        <w:ind w:left="4782" w:hanging="341"/>
      </w:pPr>
      <w:rPr>
        <w:rFonts w:hint="default"/>
        <w:lang w:val="en-US" w:eastAsia="en-US" w:bidi="ar-SA"/>
      </w:rPr>
    </w:lvl>
    <w:lvl w:ilvl="5" w:tplc="6F92C66E">
      <w:numFmt w:val="bullet"/>
      <w:lvlText w:val="•"/>
      <w:lvlJc w:val="left"/>
      <w:pPr>
        <w:ind w:left="5723" w:hanging="341"/>
      </w:pPr>
      <w:rPr>
        <w:rFonts w:hint="default"/>
        <w:lang w:val="en-US" w:eastAsia="en-US" w:bidi="ar-SA"/>
      </w:rPr>
    </w:lvl>
    <w:lvl w:ilvl="6" w:tplc="E4B2344A">
      <w:numFmt w:val="bullet"/>
      <w:lvlText w:val="•"/>
      <w:lvlJc w:val="left"/>
      <w:pPr>
        <w:ind w:left="6663" w:hanging="341"/>
      </w:pPr>
      <w:rPr>
        <w:rFonts w:hint="default"/>
        <w:lang w:val="en-US" w:eastAsia="en-US" w:bidi="ar-SA"/>
      </w:rPr>
    </w:lvl>
    <w:lvl w:ilvl="7" w:tplc="47A2977E">
      <w:numFmt w:val="bullet"/>
      <w:lvlText w:val="•"/>
      <w:lvlJc w:val="left"/>
      <w:pPr>
        <w:ind w:left="7604" w:hanging="341"/>
      </w:pPr>
      <w:rPr>
        <w:rFonts w:hint="default"/>
        <w:lang w:val="en-US" w:eastAsia="en-US" w:bidi="ar-SA"/>
      </w:rPr>
    </w:lvl>
    <w:lvl w:ilvl="8" w:tplc="4C1AFA76">
      <w:numFmt w:val="bullet"/>
      <w:lvlText w:val="•"/>
      <w:lvlJc w:val="left"/>
      <w:pPr>
        <w:ind w:left="8545" w:hanging="341"/>
      </w:pPr>
      <w:rPr>
        <w:rFonts w:hint="default"/>
        <w:lang w:val="en-US" w:eastAsia="en-US" w:bidi="ar-SA"/>
      </w:rPr>
    </w:lvl>
  </w:abstractNum>
  <w:abstractNum w:abstractNumId="44" w15:restartNumberingAfterBreak="0">
    <w:nsid w:val="7E2772FA"/>
    <w:multiLevelType w:val="hybridMultilevel"/>
    <w:tmpl w:val="5C7449C0"/>
    <w:lvl w:ilvl="0" w:tplc="E0444FD2">
      <w:start w:val="1"/>
      <w:numFmt w:val="decimalZero"/>
      <w:lvlText w:val="%1."/>
      <w:lvlJc w:val="left"/>
      <w:pPr>
        <w:ind w:left="90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3D6C21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492C6D08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2422AA8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FA20610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8EB8937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D5001DC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C13EF0A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DDB4F986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 w16cid:durableId="1713916382">
    <w:abstractNumId w:val="27"/>
  </w:num>
  <w:num w:numId="2" w16cid:durableId="1167477196">
    <w:abstractNumId w:val="8"/>
  </w:num>
  <w:num w:numId="3" w16cid:durableId="1733456424">
    <w:abstractNumId w:val="10"/>
  </w:num>
  <w:num w:numId="4" w16cid:durableId="856623978">
    <w:abstractNumId w:val="28"/>
  </w:num>
  <w:num w:numId="5" w16cid:durableId="1243442297">
    <w:abstractNumId w:val="11"/>
  </w:num>
  <w:num w:numId="6" w16cid:durableId="58678423">
    <w:abstractNumId w:val="40"/>
  </w:num>
  <w:num w:numId="7" w16cid:durableId="1279794515">
    <w:abstractNumId w:val="22"/>
  </w:num>
  <w:num w:numId="8" w16cid:durableId="1501577286">
    <w:abstractNumId w:val="44"/>
  </w:num>
  <w:num w:numId="9" w16cid:durableId="1240209630">
    <w:abstractNumId w:val="42"/>
  </w:num>
  <w:num w:numId="10" w16cid:durableId="926037233">
    <w:abstractNumId w:val="4"/>
  </w:num>
  <w:num w:numId="11" w16cid:durableId="958952331">
    <w:abstractNumId w:val="12"/>
  </w:num>
  <w:num w:numId="12" w16cid:durableId="860434463">
    <w:abstractNumId w:val="16"/>
  </w:num>
  <w:num w:numId="13" w16cid:durableId="335809154">
    <w:abstractNumId w:val="13"/>
  </w:num>
  <w:num w:numId="14" w16cid:durableId="1333526626">
    <w:abstractNumId w:val="14"/>
  </w:num>
  <w:num w:numId="15" w16cid:durableId="1569148259">
    <w:abstractNumId w:val="18"/>
  </w:num>
  <w:num w:numId="16" w16cid:durableId="2010326434">
    <w:abstractNumId w:val="24"/>
  </w:num>
  <w:num w:numId="17" w16cid:durableId="1124739668">
    <w:abstractNumId w:val="26"/>
  </w:num>
  <w:num w:numId="18" w16cid:durableId="373359086">
    <w:abstractNumId w:val="39"/>
  </w:num>
  <w:num w:numId="19" w16cid:durableId="1242251098">
    <w:abstractNumId w:val="23"/>
  </w:num>
  <w:num w:numId="20" w16cid:durableId="1704206324">
    <w:abstractNumId w:val="2"/>
  </w:num>
  <w:num w:numId="21" w16cid:durableId="2132556215">
    <w:abstractNumId w:val="3"/>
  </w:num>
  <w:num w:numId="22" w16cid:durableId="1237016038">
    <w:abstractNumId w:val="20"/>
  </w:num>
  <w:num w:numId="23" w16cid:durableId="42024763">
    <w:abstractNumId w:val="1"/>
  </w:num>
  <w:num w:numId="24" w16cid:durableId="1554460532">
    <w:abstractNumId w:val="25"/>
  </w:num>
  <w:num w:numId="25" w16cid:durableId="31149467">
    <w:abstractNumId w:val="36"/>
  </w:num>
  <w:num w:numId="26" w16cid:durableId="1999186238">
    <w:abstractNumId w:val="31"/>
  </w:num>
  <w:num w:numId="27" w16cid:durableId="50161077">
    <w:abstractNumId w:val="7"/>
  </w:num>
  <w:num w:numId="28" w16cid:durableId="1344169628">
    <w:abstractNumId w:val="17"/>
  </w:num>
  <w:num w:numId="29" w16cid:durableId="958949187">
    <w:abstractNumId w:val="38"/>
  </w:num>
  <w:num w:numId="30" w16cid:durableId="1907718821">
    <w:abstractNumId w:val="29"/>
  </w:num>
  <w:num w:numId="31" w16cid:durableId="755979928">
    <w:abstractNumId w:val="19"/>
  </w:num>
  <w:num w:numId="32" w16cid:durableId="107356467">
    <w:abstractNumId w:val="35"/>
  </w:num>
  <w:num w:numId="33" w16cid:durableId="1349065468">
    <w:abstractNumId w:val="6"/>
  </w:num>
  <w:num w:numId="34" w16cid:durableId="1892306696">
    <w:abstractNumId w:val="41"/>
  </w:num>
  <w:num w:numId="35" w16cid:durableId="1642688062">
    <w:abstractNumId w:val="33"/>
  </w:num>
  <w:num w:numId="36" w16cid:durableId="1624187299">
    <w:abstractNumId w:val="5"/>
  </w:num>
  <w:num w:numId="37" w16cid:durableId="1991059359">
    <w:abstractNumId w:val="43"/>
  </w:num>
  <w:num w:numId="38" w16cid:durableId="426073728">
    <w:abstractNumId w:val="37"/>
  </w:num>
  <w:num w:numId="39" w16cid:durableId="1511946614">
    <w:abstractNumId w:val="9"/>
  </w:num>
  <w:num w:numId="40" w16cid:durableId="1789811672">
    <w:abstractNumId w:val="21"/>
  </w:num>
  <w:num w:numId="41" w16cid:durableId="331642362">
    <w:abstractNumId w:val="30"/>
  </w:num>
  <w:num w:numId="42" w16cid:durableId="1428621237">
    <w:abstractNumId w:val="0"/>
  </w:num>
  <w:num w:numId="43" w16cid:durableId="493453295">
    <w:abstractNumId w:val="34"/>
  </w:num>
  <w:num w:numId="44" w16cid:durableId="992954916">
    <w:abstractNumId w:val="32"/>
  </w:num>
  <w:num w:numId="45" w16cid:durableId="65634449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1C"/>
    <w:rsid w:val="0008180D"/>
    <w:rsid w:val="00110631"/>
    <w:rsid w:val="00175E80"/>
    <w:rsid w:val="0024461C"/>
    <w:rsid w:val="002E6088"/>
    <w:rsid w:val="00356698"/>
    <w:rsid w:val="00357BFD"/>
    <w:rsid w:val="00461B58"/>
    <w:rsid w:val="00774CD9"/>
    <w:rsid w:val="007F1017"/>
    <w:rsid w:val="00801A23"/>
    <w:rsid w:val="008171DD"/>
    <w:rsid w:val="00900AC4"/>
    <w:rsid w:val="009D4C5D"/>
    <w:rsid w:val="00B31C18"/>
    <w:rsid w:val="00B6266A"/>
    <w:rsid w:val="00BC79E3"/>
    <w:rsid w:val="00BD0CAE"/>
    <w:rsid w:val="00BE5D98"/>
    <w:rsid w:val="00C92416"/>
    <w:rsid w:val="00D07829"/>
    <w:rsid w:val="00E75D6E"/>
    <w:rsid w:val="00E94253"/>
    <w:rsid w:val="00F32433"/>
    <w:rsid w:val="00F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00FE"/>
  <w15:docId w15:val="{06A86EE0-7D9D-4728-BBB9-E222B011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9"/>
    <w:qFormat/>
    <w:pPr>
      <w:spacing w:before="14"/>
      <w:ind w:left="1017" w:hanging="339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386" w:hanging="708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27"/>
      <w:ind w:left="67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3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301" w:hanging="282"/>
    </w:pPr>
    <w:rPr>
      <w:sz w:val="18"/>
      <w:szCs w:val="18"/>
    </w:rPr>
  </w:style>
  <w:style w:type="paragraph" w:styleId="TOC2">
    <w:name w:val="toc 2"/>
    <w:basedOn w:val="Normal"/>
    <w:uiPriority w:val="1"/>
    <w:qFormat/>
    <w:pPr>
      <w:ind w:left="1811" w:hanging="453"/>
    </w:pPr>
    <w:rPr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after="4" w:line="678" w:lineRule="exact"/>
      <w:ind w:left="565" w:hanging="453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811" w:hanging="45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Grid">
    <w:name w:val="TableGrid"/>
    <w:rsid w:val="00175E80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FE229B"/>
    <w:pPr>
      <w:widowControl/>
      <w:autoSpaceDE/>
      <w:autoSpaceDN/>
    </w:pPr>
    <w:rPr>
      <w:rFonts w:ascii="Noto Sans" w:eastAsia="Noto Sans" w:hAnsi="Noto Sans"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pachalo chizala</dc:creator>
  <cp:lastModifiedBy>pachalo chizala</cp:lastModifiedBy>
  <cp:revision>8</cp:revision>
  <dcterms:created xsi:type="dcterms:W3CDTF">2023-12-01T12:28:00Z</dcterms:created>
  <dcterms:modified xsi:type="dcterms:W3CDTF">2023-12-02T09:28:00Z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Word for Microsoft 365</vt:lpwstr>
  </property>
</Properties>
</file>