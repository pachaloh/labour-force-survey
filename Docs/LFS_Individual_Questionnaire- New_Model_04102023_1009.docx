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  <w:tblPrChange w:id="0" w:author="pachalo chizala" w:date="2023-10-02T21:17:00Z">
          <w:tblPr>
            <w:tblStyle w:val="TableGrid"/>
            <w:tblW w:w="9400" w:type="dxa"/>
            <w:tblInd w:w="130" w:type="dxa"/>
            <w:tblCellMar>
              <w:top w:w="1" w:type="dxa"/>
              <w:left w:w="276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90"/>
        <w:tblGridChange w:id="1">
          <w:tblGrid>
            <w:gridCol w:w="9400"/>
          </w:tblGrid>
        </w:tblGridChange>
      </w:tblGrid>
      <w:tr w:rsidR="0026177A" w14:paraId="524568A0" w14:textId="77777777" w:rsidTr="001A3F5B">
        <w:trPr>
          <w:trHeight w:val="746"/>
          <w:trPrChange w:id="2" w:author="pachalo chizala" w:date="2023-10-02T21:17:00Z">
            <w:trPr>
              <w:trHeight w:val="746"/>
            </w:trPr>
          </w:trPrChange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tcPrChange w:id="3" w:author="pachalo chizala" w:date="2023-10-02T21:17:00Z">
              <w:tcPr>
                <w:tcW w:w="9400" w:type="dxa"/>
                <w:tcBorders>
                  <w:top w:val="single" w:sz="15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</w:tcPr>
            </w:tcPrChange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1A3F5B">
        <w:trPr>
          <w:trHeight w:val="1058"/>
          <w:trPrChange w:id="4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5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:rsidDel="00B91050" w14:paraId="0FAB1CE9" w14:textId="191ED052" w:rsidTr="001A3F5B">
        <w:trPr>
          <w:trHeight w:val="1058"/>
          <w:del w:id="6" w:author="pachalo chizala" w:date="2023-10-04T01:02:00Z"/>
          <w:trPrChange w:id="7" w:author="pachalo chizala" w:date="2023-10-02T21:17:00Z">
            <w:trPr>
              <w:trHeight w:val="1058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  <w:tcPrChange w:id="8" w:author="pachalo chizala" w:date="2023-10-02T21:17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double" w:sz="8" w:space="0" w:color="000000"/>
                  <w:right w:val="single" w:sz="15" w:space="0" w:color="000000"/>
                </w:tcBorders>
                <w:vAlign w:val="center"/>
              </w:tcPr>
            </w:tcPrChange>
          </w:tcPr>
          <w:p w14:paraId="08FA9176" w14:textId="5AD0D8ED" w:rsidR="0026177A" w:rsidDel="00B91050" w:rsidRDefault="0026177A" w:rsidP="004F1BBA">
            <w:pPr>
              <w:spacing w:after="0" w:line="259" w:lineRule="auto"/>
              <w:ind w:left="0" w:right="86" w:firstLine="0"/>
              <w:jc w:val="center"/>
              <w:rPr>
                <w:del w:id="9" w:author="pachalo chizala" w:date="2023-10-04T01:02:00Z"/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1A3F5B">
        <w:trPr>
          <w:trHeight w:val="10487"/>
          <w:trPrChange w:id="10" w:author="pachalo chizala" w:date="2023-10-02T21:16:00Z">
            <w:trPr>
              <w:trHeight w:val="10487"/>
            </w:trPr>
          </w:trPrChange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  <w:tcPrChange w:id="11" w:author="pachalo chizala" w:date="2023-10-02T21:16:00Z">
              <w:tcPr>
                <w:tcW w:w="9400" w:type="dxa"/>
                <w:tcBorders>
                  <w:top w:val="double" w:sz="8" w:space="0" w:color="000000"/>
                  <w:left w:val="single" w:sz="15" w:space="0" w:color="000000"/>
                  <w:bottom w:val="single" w:sz="12" w:space="0" w:color="auto"/>
                  <w:right w:val="single" w:sz="15" w:space="0" w:color="000000"/>
                </w:tcBorders>
              </w:tcPr>
            </w:tcPrChange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0197E9EC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DISTRICT: </w:t>
            </w:r>
            <w:del w:id="12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547CD9AD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TA/STA: </w:t>
            </w:r>
            <w:del w:id="13" w:author="pachalo chizala" w:date="2023-10-02T21:19:00Z">
              <w:r w:rsidDel="001A3F5B">
                <w:rPr>
                  <w:rFonts w:ascii="Times New Roman" w:eastAsia="Times New Roman" w:hAnsi="Times New Roman" w:cs="Times New Roman"/>
                </w:rPr>
                <w:delText>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6CCFB0BB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HOUSEHOLD HEAD: </w:t>
            </w:r>
            <w:del w:id="14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5D46C353" w14:textId="173F7546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WER NAME: </w:t>
            </w:r>
            <w:del w:id="15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:rsidDel="001A3F5B" w14:paraId="6750D012" w14:textId="4AAD1E7C" w:rsidTr="004F1BBA">
              <w:trPr>
                <w:trHeight w:val="475"/>
                <w:del w:id="16" w:author="pachalo chizala" w:date="2023-10-02T21:20:00Z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6A317A30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7" w:author="pachalo chizala" w:date="2023-10-02T21:20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07296599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8" w:author="pachalo chizala" w:date="2023-10-02T21:20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5A2B501C" w:rsidR="0026177A" w:rsidDel="001A3F5B" w:rsidRDefault="0026177A" w:rsidP="004F1BBA">
                  <w:pPr>
                    <w:spacing w:after="160" w:line="259" w:lineRule="auto"/>
                    <w:ind w:left="0" w:firstLine="0"/>
                    <w:rPr>
                      <w:del w:id="19" w:author="pachalo chizala" w:date="2023-10-02T21:20:00Z"/>
                    </w:rPr>
                  </w:pPr>
                </w:p>
              </w:tc>
            </w:tr>
          </w:tbl>
          <w:tbl>
            <w:tblPr>
              <w:tblStyle w:val="TableGrid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  <w:tblPrChange w:id="20" w:author="pachalo chizala" w:date="2023-10-02T21:22:00Z">
                <w:tblPr>
                  <w:tblStyle w:val="TableGrid"/>
                  <w:tblpPr w:vertAnchor="text" w:horzAnchor="page" w:tblpX="2797" w:tblpY="558"/>
                  <w:tblOverlap w:val="never"/>
                  <w:tblW w:w="2060" w:type="dxa"/>
                  <w:tblInd w:w="0" w:type="dxa"/>
                  <w:tblCellMar>
                    <w:left w:w="115" w:type="dxa"/>
                    <w:right w:w="115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710"/>
              <w:gridCol w:w="720"/>
              <w:gridCol w:w="630"/>
              <w:tblGridChange w:id="21">
                <w:tblGrid>
                  <w:gridCol w:w="710"/>
                  <w:gridCol w:w="720"/>
                  <w:gridCol w:w="630"/>
                </w:tblGrid>
              </w:tblGridChange>
            </w:tblGrid>
            <w:tr w:rsidR="001A3F5B" w14:paraId="324AA028" w14:textId="77777777" w:rsidTr="001A3F5B">
              <w:trPr>
                <w:trHeight w:val="475"/>
                <w:ins w:id="22" w:author="pachalo chizala" w:date="2023-10-02T21:22:00Z"/>
                <w:trPrChange w:id="23" w:author="pachalo chizala" w:date="2023-10-02T21:22:00Z">
                  <w:trPr>
                    <w:trHeight w:val="475"/>
                  </w:trPr>
                </w:trPrChange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4" w:author="pachalo chizala" w:date="2023-10-02T21:22:00Z">
                    <w:tcPr>
                      <w:tcW w:w="71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AF3DFA5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5" w:author="pachalo chizala" w:date="2023-10-02T21:22:00Z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6" w:author="pachalo chizala" w:date="2023-10-02T21:22:00Z">
                    <w:tcPr>
                      <w:tcW w:w="72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8D77717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7" w:author="pachalo chizala" w:date="2023-10-02T21:22:00Z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PrChange w:id="28" w:author="pachalo chizala" w:date="2023-10-02T21:22:00Z">
                    <w:tcPr>
                      <w:tcW w:w="630" w:type="dxa"/>
                      <w:tc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</w:tcBorders>
                    </w:tcPr>
                  </w:tcPrChange>
                </w:tcPr>
                <w:p w14:paraId="1D005F09" w14:textId="77777777" w:rsidR="001A3F5B" w:rsidRDefault="001A3F5B" w:rsidP="001A3F5B">
                  <w:pPr>
                    <w:spacing w:after="160" w:line="259" w:lineRule="auto"/>
                    <w:ind w:left="0" w:firstLine="0"/>
                    <w:rPr>
                      <w:ins w:id="29" w:author="pachalo chizala" w:date="2023-10-02T21:22:00Z"/>
                    </w:rPr>
                  </w:pPr>
                </w:p>
              </w:tc>
            </w:tr>
          </w:tbl>
          <w:p w14:paraId="224B26CC" w14:textId="144F8256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 NAME: </w:t>
            </w:r>
            <w:del w:id="30" w:author="pachalo chizala" w:date="2023-10-02T21:20:00Z">
              <w:r w:rsidDel="001A3F5B">
                <w:rPr>
                  <w:rFonts w:ascii="Times New Roman" w:eastAsia="Times New Roman" w:hAnsi="Times New Roman" w:cs="Times New Roman"/>
                </w:rPr>
                <w:delText>____</w:delText>
              </w:r>
            </w:del>
            <w:r>
              <w:rPr>
                <w:rFonts w:ascii="Times New Roman" w:eastAsia="Times New Roman" w:hAnsi="Times New Roman" w:cs="Times New Roman"/>
              </w:rPr>
              <w:t>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53AB38FA" w:rsidR="00B91050" w:rsidRDefault="00B91050">
      <w:pPr>
        <w:spacing w:after="0" w:line="259" w:lineRule="auto"/>
        <w:ind w:left="-1440" w:right="7" w:firstLine="0"/>
        <w:rPr>
          <w:ins w:id="31" w:author="pachalo chizala" w:date="2023-10-04T01:03:00Z"/>
        </w:rPr>
      </w:pPr>
    </w:p>
    <w:p w14:paraId="6AB5B518" w14:textId="77777777" w:rsidR="00B91050" w:rsidRDefault="00B91050">
      <w:pPr>
        <w:spacing w:after="160" w:line="259" w:lineRule="auto"/>
        <w:ind w:left="0" w:right="0" w:firstLine="0"/>
        <w:rPr>
          <w:ins w:id="32" w:author="pachalo chizala" w:date="2023-10-04T01:03:00Z"/>
        </w:rPr>
      </w:pPr>
      <w:ins w:id="33" w:author="pachalo chizala" w:date="2023-10-04T01:03:00Z">
        <w:r>
          <w:br w:type="page"/>
        </w:r>
      </w:ins>
    </w:p>
    <w:p w14:paraId="24831437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3F30761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</w:t>
            </w:r>
            <w:del w:id="34" w:author="pachalo chizala" w:date="2023-10-04T08:38:00Z">
              <w:r w:rsidDel="00AA155C">
                <w:rPr>
                  <w:i/>
                  <w:color w:val="FF0000"/>
                  <w:sz w:val="20"/>
                </w:rPr>
                <w:delText>7</w:delText>
              </w:r>
            </w:del>
            <w:ins w:id="35" w:author="pachalo chizala" w:date="2023-10-04T08:38:00Z">
              <w:r w:rsidR="00AA155C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60CD44A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</w:t>
            </w:r>
            <w:del w:id="36" w:author="pachalo chizala" w:date="2023-10-04T06:18:00Z">
              <w:r w:rsidDel="00FC0598">
                <w:rPr>
                  <w:sz w:val="20"/>
                </w:rPr>
                <w:delText xml:space="preserve">7 </w:delText>
              </w:r>
            </w:del>
            <w:ins w:id="37" w:author="pachalo chizala" w:date="2023-10-04T06:18:00Z">
              <w:r w:rsidR="00FC0598">
                <w:rPr>
                  <w:sz w:val="20"/>
                </w:rPr>
                <w:t>13</w:t>
              </w:r>
              <w:r w:rsidR="00FC0598">
                <w:rPr>
                  <w:sz w:val="20"/>
                </w:rPr>
                <w:t xml:space="preserve"> </w:t>
              </w:r>
            </w:ins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38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3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0" w:author="pachalo chizala" w:date="2023-09-13T04:04:00Z"/>
              </w:rPr>
            </w:pPr>
            <w:del w:id="4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2" w:author="pachalo chizala" w:date="2023-09-13T04:04:00Z"/>
              </w:rPr>
            </w:pPr>
            <w:del w:id="43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44" w:author="pachalo chizala" w:date="2023-09-13T04:04:00Z"/>
                <w:i/>
                <w:sz w:val="20"/>
              </w:rPr>
            </w:pPr>
            <w:del w:id="45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8" w:author="pachalo chizala" w:date="2023-09-13T04:04:00Z"/>
                <w:sz w:val="20"/>
              </w:rPr>
            </w:pPr>
            <w:del w:id="4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0" w:author="pachalo chizala" w:date="2023-09-13T04:04:00Z"/>
                <w:sz w:val="20"/>
              </w:rPr>
            </w:pPr>
            <w:del w:id="5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2" w:author="pachalo chizala" w:date="2023-09-13T04:04:00Z"/>
                <w:sz w:val="20"/>
              </w:rPr>
            </w:pPr>
            <w:del w:id="5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6" w:author="pachalo chizala" w:date="2023-09-13T04:04:00Z"/>
                <w:sz w:val="20"/>
              </w:rPr>
            </w:pPr>
            <w:del w:id="5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86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87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88" w:author="pachalo chizala" w:date="2023-09-13T04:04:00Z"/>
              </w:rPr>
            </w:pPr>
            <w:del w:id="89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0" w:author="pachalo chizala" w:date="2023-09-13T04:04:00Z"/>
              </w:rPr>
            </w:pPr>
            <w:del w:id="91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94" w:author="pachalo chizala" w:date="2023-09-13T04:04:00Z"/>
                <w:i/>
                <w:sz w:val="20"/>
              </w:rPr>
            </w:pPr>
            <w:del w:id="95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8" w:author="pachalo chizala" w:date="2023-09-13T04:04:00Z"/>
                <w:sz w:val="20"/>
              </w:rPr>
            </w:pPr>
            <w:del w:id="99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0" w:author="pachalo chizala" w:date="2023-09-13T04:04:00Z"/>
                <w:sz w:val="20"/>
              </w:rPr>
            </w:pPr>
            <w:del w:id="101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2" w:author="pachalo chizala" w:date="2023-09-13T04:04:00Z"/>
                <w:sz w:val="20"/>
              </w:rPr>
            </w:pPr>
            <w:del w:id="103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4" w:author="pachalo chizala" w:date="2023-09-13T04:04:00Z"/>
                <w:sz w:val="20"/>
              </w:rPr>
            </w:pPr>
            <w:del w:id="105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6" w:author="pachalo chizala" w:date="2023-09-13T04:04:00Z"/>
                <w:sz w:val="20"/>
              </w:rPr>
            </w:pPr>
            <w:del w:id="107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08" w:author="pachalo chizala" w:date="2023-09-13T04:04:00Z"/>
                <w:sz w:val="20"/>
              </w:rPr>
            </w:pPr>
            <w:del w:id="109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0" w:author="pachalo chizala" w:date="2023-09-13T04:04:00Z"/>
                <w:sz w:val="20"/>
              </w:rPr>
            </w:pPr>
            <w:del w:id="111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2" w:author="pachalo chizala" w:date="2023-09-13T04:04:00Z"/>
                <w:sz w:val="20"/>
              </w:rPr>
            </w:pPr>
            <w:del w:id="113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4" w:author="pachalo chizala" w:date="2023-09-13T04:04:00Z"/>
                <w:sz w:val="20"/>
              </w:rPr>
            </w:pPr>
            <w:del w:id="115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6" w:author="pachalo chizala" w:date="2023-09-13T04:04:00Z"/>
                <w:sz w:val="20"/>
              </w:rPr>
            </w:pPr>
            <w:del w:id="117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18" w:author="pachalo chizala" w:date="2023-09-13T04:04:00Z"/>
                <w:sz w:val="20"/>
              </w:rPr>
            </w:pPr>
            <w:del w:id="119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0" w:author="pachalo chizala" w:date="2023-09-13T04:04:00Z"/>
                <w:sz w:val="20"/>
              </w:rPr>
            </w:pPr>
            <w:del w:id="121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2" w:author="pachalo chizala" w:date="2023-09-13T04:04:00Z"/>
                <w:sz w:val="20"/>
              </w:rPr>
            </w:pPr>
            <w:del w:id="123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4" w:author="pachalo chizala" w:date="2023-09-13T04:04:00Z"/>
                <w:sz w:val="20"/>
              </w:rPr>
            </w:pPr>
            <w:del w:id="125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6" w:author="pachalo chizala" w:date="2023-09-13T04:04:00Z"/>
                <w:sz w:val="20"/>
              </w:rPr>
            </w:pPr>
            <w:del w:id="127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28" w:author="pachalo chizala" w:date="2023-09-13T04:04:00Z"/>
                <w:sz w:val="20"/>
              </w:rPr>
            </w:pPr>
            <w:del w:id="129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0" w:author="pachalo chizala" w:date="2023-09-13T04:04:00Z"/>
                <w:sz w:val="20"/>
              </w:rPr>
            </w:pPr>
            <w:del w:id="131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2" w:author="pachalo chizala" w:date="2023-09-13T04:04:00Z"/>
                <w:sz w:val="20"/>
              </w:rPr>
            </w:pPr>
            <w:del w:id="133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134" w:author="pachalo chizala" w:date="2023-09-13T04:04:00Z"/>
                <w:sz w:val="20"/>
              </w:rPr>
            </w:pPr>
            <w:del w:id="135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136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37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38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39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40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41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42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43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44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45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46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47" w:author="pachalo chizala" w:date="2023-09-13T03:55:00Z"/>
              </w:rPr>
            </w:pPr>
            <w:ins w:id="148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49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50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51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52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53" w:author="pachalo chizala" w:date="2023-09-13T03:55:00Z"/>
              </w:rPr>
            </w:pPr>
            <w:commentRangeStart w:id="154"/>
            <w:ins w:id="155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56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57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58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59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60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61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54"/>
            <w:ins w:id="162" w:author="pachalo chizala" w:date="2023-09-13T04:12:00Z">
              <w:r w:rsidR="00A07162">
                <w:rPr>
                  <w:rStyle w:val="CommentReference"/>
                </w:rPr>
                <w:commentReference w:id="154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63" w:author="pachalo chizala" w:date="2023-09-13T03:55:00Z"/>
              </w:rPr>
            </w:pPr>
            <w:ins w:id="164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65" w:author="pachalo chizala" w:date="2023-09-13T04:37:00Z"/>
                <w:sz w:val="20"/>
              </w:rPr>
            </w:pPr>
            <w:ins w:id="166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67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68" w:author="pachalo chizala" w:date="2023-09-13T03:55:00Z"/>
                <w:i/>
                <w:sz w:val="20"/>
              </w:rPr>
              <w:pPrChange w:id="169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70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3" w:author="pachalo chizala" w:date="2023-09-13T03:55:00Z"/>
                <w:sz w:val="20"/>
              </w:rPr>
            </w:pPr>
            <w:ins w:id="174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5" w:author="pachalo chizala" w:date="2023-09-13T03:55:00Z"/>
                <w:sz w:val="20"/>
              </w:rPr>
            </w:pPr>
            <w:ins w:id="176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7" w:author="pachalo chizala" w:date="2023-09-13T03:55:00Z"/>
                <w:sz w:val="20"/>
              </w:rPr>
            </w:pPr>
            <w:ins w:id="178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9" w:author="pachalo chizala" w:date="2023-09-13T03:55:00Z"/>
                <w:sz w:val="20"/>
              </w:rPr>
            </w:pPr>
            <w:ins w:id="180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1" w:author="pachalo chizala" w:date="2023-09-13T03:55:00Z"/>
                <w:sz w:val="20"/>
              </w:rPr>
            </w:pPr>
            <w:ins w:id="182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3" w:author="pachalo chizala" w:date="2023-09-13T03:55:00Z"/>
                <w:sz w:val="20"/>
              </w:rPr>
            </w:pPr>
            <w:ins w:id="184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5" w:author="pachalo chizala" w:date="2023-09-13T03:55:00Z"/>
                <w:sz w:val="20"/>
              </w:rPr>
            </w:pPr>
            <w:ins w:id="186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7" w:author="pachalo chizala" w:date="2023-09-13T03:55:00Z"/>
                <w:sz w:val="20"/>
              </w:rPr>
            </w:pPr>
            <w:ins w:id="188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89" w:author="pachalo chizala" w:date="2023-09-13T03:55:00Z"/>
                <w:sz w:val="20"/>
              </w:rPr>
            </w:pPr>
            <w:ins w:id="190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1" w:author="pachalo chizala" w:date="2023-09-13T03:55:00Z"/>
                <w:sz w:val="20"/>
              </w:rPr>
            </w:pPr>
            <w:ins w:id="192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3" w:author="pachalo chizala" w:date="2023-09-13T03:55:00Z"/>
                <w:sz w:val="20"/>
              </w:rPr>
            </w:pPr>
            <w:ins w:id="194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5" w:author="pachalo chizala" w:date="2023-09-13T03:55:00Z"/>
                <w:sz w:val="20"/>
              </w:rPr>
            </w:pPr>
            <w:ins w:id="196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7" w:author="pachalo chizala" w:date="2023-09-13T03:55:00Z"/>
                <w:sz w:val="20"/>
              </w:rPr>
            </w:pPr>
            <w:ins w:id="198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99" w:author="pachalo chizala" w:date="2023-09-13T03:55:00Z"/>
                <w:sz w:val="20"/>
              </w:rPr>
            </w:pPr>
            <w:ins w:id="200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1" w:author="pachalo chizala" w:date="2023-09-13T03:55:00Z"/>
                <w:sz w:val="20"/>
              </w:rPr>
            </w:pPr>
            <w:ins w:id="202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3" w:author="pachalo chizala" w:date="2023-09-13T03:55:00Z"/>
                <w:sz w:val="20"/>
              </w:rPr>
            </w:pPr>
            <w:ins w:id="204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5" w:author="pachalo chizala" w:date="2023-09-13T03:55:00Z"/>
                <w:sz w:val="20"/>
              </w:rPr>
            </w:pPr>
            <w:ins w:id="206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7" w:author="pachalo chizala" w:date="2023-09-13T03:55:00Z"/>
                <w:sz w:val="20"/>
              </w:rPr>
            </w:pPr>
            <w:ins w:id="208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2ADC9E9E" w:rsidR="009D0918" w:rsidRPr="008B45BB" w:rsidRDefault="007013C1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209" w:author="pachalo chizala" w:date="2023-09-13T03:55:00Z"/>
                <w:sz w:val="20"/>
              </w:rPr>
            </w:pPr>
            <w:ins w:id="210" w:author="pachalo chizala" w:date="2023-09-29T13:48:00Z">
              <w:r>
                <w:rPr>
                  <w:sz w:val="20"/>
                </w:rPr>
                <w:t xml:space="preserve">OTHER </w:t>
              </w:r>
            </w:ins>
            <w:ins w:id="211" w:author="pachalo chizala" w:date="2023-09-29T13:49:00Z">
              <w:r>
                <w:rPr>
                  <w:sz w:val="20"/>
                </w:rPr>
                <w:t>(SPECIFY)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12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13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214" w:author="pachalo chizala" w:date="2023-09-13T03:55:00Z"/>
          <w:trPrChange w:id="215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16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217" w:author="pachalo chizala" w:date="2023-09-13T03:55:00Z"/>
              </w:rPr>
            </w:pPr>
            <w:ins w:id="218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219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220" w:author="pachalo chizala" w:date="2023-09-13T03:55:00Z"/>
              </w:rPr>
            </w:pPr>
            <w:ins w:id="221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222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223" w:author="pachalo chizala" w:date="2023-09-13T03:55:00Z"/>
              </w:rPr>
            </w:pPr>
            <w:ins w:id="224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5" w:author="pachalo chizala" w:date="2023-09-13T03:55:00Z"/>
              </w:rPr>
              <w:pPrChange w:id="226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27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228" w:author="pachalo chizala" w:date="2023-09-13T03:55:00Z"/>
              </w:rPr>
              <w:pPrChange w:id="229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230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31" w:author="pachalo chizala" w:date="2023-09-13T03:55:00Z"/>
              </w:rPr>
            </w:pPr>
            <w:ins w:id="232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233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4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5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236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237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238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39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40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41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50BF1DA9" w:rsidR="00DD7C9F" w:rsidRPr="00DD7C9F" w:rsidRDefault="00DD7C9F">
            <w:pPr>
              <w:spacing w:after="17" w:line="240" w:lineRule="auto"/>
              <w:ind w:left="720" w:right="0" w:hanging="720"/>
              <w:rPr>
                <w:ins w:id="242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43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44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45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</w:ins>
            <w:ins w:id="246" w:author="pachalo chizala" w:date="2023-09-29T13:54:00Z">
              <w:r w:rsidR="007013C1">
                <w:rPr>
                  <w:rFonts w:eastAsia="Times New Roman"/>
                  <w:sz w:val="20"/>
                  <w:szCs w:val="20"/>
                </w:rPr>
                <w:t xml:space="preserve"> from </w:t>
              </w:r>
            </w:ins>
            <w:ins w:id="247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a</w:t>
              </w:r>
            </w:ins>
            <w:ins w:id="248" w:author="pachalo chizala" w:date="2023-09-29T13:54:00Z">
              <w:r w:rsidR="007013C1"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</w:ins>
            <w:ins w:id="249" w:author="pachalo chizala" w:date="2023-09-29T13:57:00Z">
              <w:r w:rsidR="007013C1"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 w:rsidR="007013C1"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 w:rsidR="007013C1">
                <w:rPr>
                  <w:rFonts w:eastAsia="Times New Roman"/>
                  <w:sz w:val="20"/>
                  <w:szCs w:val="20"/>
                </w:rPr>
                <w:t>,CSDC)</w:t>
              </w:r>
            </w:ins>
            <w:ins w:id="250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1" w:author="pachalo chizala" w:date="2023-09-13T04:57:00Z"/>
                <w:i/>
                <w:color w:val="auto"/>
                <w:sz w:val="20"/>
                <w:rPrChange w:id="252" w:author="pachalo chizala" w:date="2023-09-13T04:57:00Z">
                  <w:rPr>
                    <w:ins w:id="253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54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5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56" w:author="pachalo chizala" w:date="2023-09-13T04:15:00Z"/>
                <w:i/>
                <w:color w:val="FF0000"/>
                <w:sz w:val="20"/>
              </w:rPr>
              <w:pPrChange w:id="257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58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59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60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61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2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3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64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5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66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67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68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69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70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71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72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73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4" w:author="pachalo chizala" w:date="2023-09-14T06:24:00Z"/>
                <w:rFonts w:eastAsia="Times New Roman"/>
                <w:color w:val="FF0000"/>
                <w:sz w:val="20"/>
                <w:szCs w:val="20"/>
                <w:rPrChange w:id="275" w:author="pachalo chizala" w:date="2023-09-14T06:24:00Z">
                  <w:rPr>
                    <w:ins w:id="276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77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78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79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80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D41BF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81" w:author="pachalo chizala" w:date="2023-10-04T08:53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138"/>
          <w:ins w:id="282" w:author="pachalo chizala" w:date="2023-09-13T04:41:00Z"/>
          <w:trPrChange w:id="283" w:author="pachalo chizala" w:date="2023-10-04T08:53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84" w:author="pachalo chizala" w:date="2023-10-04T08:53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85" w:author="pachalo chizala" w:date="2023-09-13T04:41:00Z"/>
                <w:i/>
                <w:color w:val="FF0000"/>
                <w:sz w:val="20"/>
              </w:rPr>
            </w:pPr>
            <w:ins w:id="286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87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88" w:author="pachalo chizala" w:date="2023-09-13T04:42:00Z"/>
              </w:rPr>
            </w:pPr>
            <w:ins w:id="289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90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91" w:author="pachalo chizala" w:date="2023-09-13T04:41:00Z"/>
                <w:rPrChange w:id="292" w:author="pachalo chizala" w:date="2023-09-13T04:42:00Z">
                  <w:rPr>
                    <w:ins w:id="293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94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95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96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9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98" w:author="pachalo chizala" w:date="2023-09-13T03:55:00Z"/>
              </w:rPr>
            </w:pPr>
            <w:ins w:id="29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300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301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302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303" w:author="pachalo chizala" w:date="2023-09-13T03:55:00Z"/>
              </w:rPr>
            </w:pPr>
            <w:ins w:id="304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05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306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307" w:author="pachalo chizala" w:date="2023-09-13T03:55:00Z"/>
                <w:sz w:val="20"/>
              </w:rPr>
              <w:pPrChange w:id="308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309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310" w:author="pachalo chizala" w:date="2023-09-13T03:55:00Z"/>
              </w:rPr>
            </w:pPr>
            <w:ins w:id="311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312" w:author="pachalo chizala" w:date="2023-09-13T03:55:00Z"/>
              </w:rPr>
            </w:pPr>
            <w:ins w:id="313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314" w:author="pachalo chizala" w:date="2023-09-13T03:55:00Z"/>
              </w:rPr>
            </w:pPr>
            <w:ins w:id="31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16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31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318" w:author="pachalo chizala" w:date="2023-09-13T03:55:00Z"/>
              </w:rPr>
            </w:pPr>
            <w:ins w:id="319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320" w:author="pachalo chizala" w:date="2023-09-13T03:55:00Z"/>
              </w:rPr>
            </w:pPr>
            <w:ins w:id="321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322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323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1DD382C1" w:rsidR="009D0918" w:rsidRDefault="009D0918" w:rsidP="00DE51F6">
            <w:pPr>
              <w:spacing w:after="0" w:line="242" w:lineRule="auto"/>
              <w:ind w:left="720" w:right="1902" w:hanging="720"/>
              <w:rPr>
                <w:ins w:id="324" w:author="pachalo chizala" w:date="2023-09-13T03:55:00Z"/>
                <w:sz w:val="20"/>
              </w:rPr>
            </w:pPr>
            <w:ins w:id="32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>How many hours per day did (you/NAME) spend doing this</w:t>
              </w:r>
            </w:ins>
            <w:ins w:id="326" w:author="pachalo chizala" w:date="2023-09-29T14:03:00Z">
              <w:r w:rsidR="00DD7CFF">
                <w:rPr>
                  <w:sz w:val="20"/>
                </w:rPr>
                <w:t xml:space="preserve"> work</w:t>
              </w:r>
            </w:ins>
            <w:ins w:id="327" w:author="pachalo chizala" w:date="2023-09-13T03:55:00Z">
              <w:r>
                <w:rPr>
                  <w:sz w:val="20"/>
                </w:rPr>
                <w:t xml:space="preserve">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328" w:author="pachalo chizala" w:date="2023-09-13T03:55:00Z"/>
              </w:rPr>
            </w:pPr>
            <w:ins w:id="329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330" w:author="pachalo chizala" w:date="2023-09-13T03:55:00Z"/>
              </w:rPr>
            </w:pPr>
            <w:ins w:id="331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332" w:author="pachalo chizala" w:date="2023-09-13T03:55:00Z"/>
              </w:rPr>
            </w:pPr>
            <w:ins w:id="333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334" w:author="pachalo chizala" w:date="2023-09-13T03:55:00Z"/>
              </w:rPr>
            </w:pPr>
            <w:ins w:id="335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36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337" w:author="pachalo chizala" w:date="2023-09-14T06:31:00Z"/>
          <w:trPrChange w:id="338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39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0" w:author="pachalo chizala" w:date="2023-09-14T06:31:00Z"/>
              </w:rPr>
            </w:pPr>
            <w:ins w:id="341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342" w:author="pachalo chizala" w:date="2023-09-14T06:31:00Z"/>
              </w:rPr>
            </w:pPr>
            <w:ins w:id="343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344" w:author="pachalo chizala" w:date="2023-09-14T06:31:00Z"/>
              </w:rPr>
            </w:pPr>
            <w:ins w:id="345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46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347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48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49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0" w:author="pachalo chizala" w:date="2023-09-14T06:31:00Z"/>
              </w:rPr>
            </w:pPr>
            <w:ins w:id="351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52" w:author="pachalo chizala" w:date="2023-09-14T06:31:00Z"/>
              </w:rPr>
            </w:pPr>
            <w:ins w:id="353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54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55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56" w:author="pachalo chizala" w:date="2023-09-13T04:18:00Z"/>
          <w:trPrChange w:id="357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58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59" w:author="pachalo chizala" w:date="2023-09-13T05:05:00Z"/>
              </w:rPr>
            </w:pPr>
            <w:ins w:id="360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61" w:author="pachalo chizala" w:date="2023-09-13T04:45:00Z"/>
              </w:rPr>
            </w:pPr>
            <w:ins w:id="362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63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64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6C6D7C21" w:rsidR="004C5FAE" w:rsidRDefault="004C5FAE" w:rsidP="004C5FAE">
            <w:pPr>
              <w:spacing w:after="0" w:line="259" w:lineRule="auto"/>
              <w:ind w:left="0" w:right="0" w:firstLine="0"/>
              <w:rPr>
                <w:ins w:id="365" w:author="pachalo chizala" w:date="2023-09-13T04:45:00Z"/>
              </w:rPr>
            </w:pPr>
            <w:ins w:id="366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67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</w:t>
              </w:r>
            </w:ins>
            <w:ins w:id="368" w:author="pachalo chizala" w:date="2023-09-29T14:04:00Z">
              <w:r w:rsidR="00DD7CFF">
                <w:rPr>
                  <w:sz w:val="20"/>
                  <w:szCs w:val="20"/>
                </w:rPr>
                <w:t>TEVET</w:t>
              </w:r>
            </w:ins>
            <w:ins w:id="369" w:author="pachalo chizala" w:date="2023-09-29T14:05:00Z">
              <w:r w:rsidR="00DD7CFF">
                <w:rPr>
                  <w:sz w:val="20"/>
                  <w:szCs w:val="20"/>
                </w:rPr>
                <w:t xml:space="preserve"> training</w:t>
              </w:r>
            </w:ins>
            <w:ins w:id="370" w:author="pachalo chizala" w:date="2023-09-13T04:47:00Z">
              <w:r>
                <w:rPr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71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2" w:author="pachalo chizala" w:date="2023-09-13T04:48:00Z"/>
              </w:rPr>
            </w:pPr>
            <w:ins w:id="373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74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75" w:author="pachalo chizala" w:date="2023-09-13T04:48:00Z"/>
              </w:rPr>
            </w:pPr>
            <w:ins w:id="376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77" w:author="pachalo chizala" w:date="2023-09-13T04:18:00Z"/>
                <w:i/>
                <w:color w:val="FF0000"/>
                <w:sz w:val="20"/>
              </w:rPr>
              <w:pPrChange w:id="378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79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1CE03E0C" w:rsidR="004C5FAE" w:rsidRDefault="004C5FAE" w:rsidP="004C5FAE">
            <w:pPr>
              <w:spacing w:after="0" w:line="259" w:lineRule="auto"/>
              <w:ind w:left="0" w:right="0" w:firstLine="0"/>
              <w:rPr>
                <w:ins w:id="380" w:author="pachalo chizala" w:date="2023-09-13T04:45:00Z"/>
              </w:rPr>
            </w:pPr>
            <w:ins w:id="381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82" w:author="pachalo chizala" w:date="2023-09-15T08:10:00Z">
              <w:r w:rsidR="00523563">
                <w:rPr>
                  <w:i/>
                  <w:color w:val="FF0000"/>
                  <w:sz w:val="20"/>
                </w:rPr>
                <w:t>8</w:t>
              </w:r>
            </w:ins>
            <w:ins w:id="383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84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85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86" w:author="pachalo chizala" w:date="2023-09-13T04:45:00Z"/>
              </w:rPr>
            </w:pPr>
            <w:ins w:id="38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88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33716D7B" w:rsidR="00A07162" w:rsidRDefault="004C5FAE" w:rsidP="004C5FAE">
            <w:pPr>
              <w:spacing w:after="0" w:line="242" w:lineRule="auto"/>
              <w:ind w:left="1440" w:right="1091" w:hanging="720"/>
              <w:rPr>
                <w:ins w:id="389" w:author="pachalo chizala" w:date="2023-09-13T04:52:00Z"/>
                <w:sz w:val="20"/>
                <w:szCs w:val="20"/>
              </w:rPr>
            </w:pPr>
            <w:ins w:id="390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91" w:author="pachalo chizala" w:date="2023-09-13T04:50:00Z">
              <w:r>
                <w:rPr>
                  <w:sz w:val="20"/>
                  <w:szCs w:val="20"/>
                </w:rPr>
                <w:t>In your opinion, what</w:t>
              </w:r>
            </w:ins>
            <w:ins w:id="392" w:author="pachalo chizala" w:date="2023-09-29T14:09:00Z">
              <w:r w:rsidR="00DD7CFF">
                <w:rPr>
                  <w:sz w:val="20"/>
                  <w:szCs w:val="20"/>
                </w:rPr>
                <w:t xml:space="preserve"> TEVET</w:t>
              </w:r>
            </w:ins>
            <w:ins w:id="393" w:author="pachalo chizala" w:date="2023-09-13T04:50:00Z">
              <w:r>
                <w:rPr>
                  <w:sz w:val="20"/>
                  <w:szCs w:val="20"/>
                </w:rPr>
                <w:t xml:space="preserve">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94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95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96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97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98" w:author="pachalo chizala" w:date="2023-09-13T04:18:00Z"/>
                <w:i/>
                <w:color w:val="FF0000"/>
                <w:sz w:val="20"/>
              </w:rPr>
              <w:pPrChange w:id="399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400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401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5BAEC48" w:rsidR="009832F9" w:rsidRDefault="009832F9" w:rsidP="009832F9">
            <w:pPr>
              <w:spacing w:after="0" w:line="259" w:lineRule="auto"/>
              <w:ind w:left="0" w:right="0" w:firstLine="0"/>
              <w:rPr>
                <w:ins w:id="402" w:author="pachalo chizala" w:date="2023-09-13T05:05:00Z"/>
              </w:rPr>
            </w:pPr>
            <w:ins w:id="403" w:author="pachalo chizala" w:date="2023-09-13T05:05:00Z">
              <w:r>
                <w:rPr>
                  <w:i/>
                  <w:color w:val="FF0000"/>
                  <w:sz w:val="20"/>
                </w:rPr>
                <w:t>ASK IF TVT0</w:t>
              </w:r>
            </w:ins>
            <w:ins w:id="404" w:author="pachalo chizala" w:date="2023-09-15T08:12:00Z">
              <w:r w:rsidR="00002B73">
                <w:rPr>
                  <w:i/>
                  <w:color w:val="FF0000"/>
                  <w:sz w:val="20"/>
                </w:rPr>
                <w:t>8</w:t>
              </w:r>
            </w:ins>
            <w:ins w:id="405" w:author="pachalo chizala" w:date="2023-09-13T05:05:00Z">
              <w:r>
                <w:rPr>
                  <w:i/>
                  <w:color w:val="FF0000"/>
                  <w:sz w:val="20"/>
                </w:rPr>
                <w:t xml:space="preserve">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406" w:author="pachalo chizala" w:date="2023-09-13T04:45:00Z"/>
              </w:rPr>
            </w:pPr>
            <w:ins w:id="407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408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409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482ACF9D" w:rsidR="002F3C1C" w:rsidRDefault="004C5FAE" w:rsidP="002F3C1C">
            <w:pPr>
              <w:spacing w:after="0" w:line="259" w:lineRule="auto"/>
              <w:ind w:left="720" w:right="0" w:firstLine="0"/>
              <w:rPr>
                <w:ins w:id="410" w:author="pachalo chizala" w:date="2023-09-13T04:53:00Z"/>
                <w:sz w:val="20"/>
                <w:szCs w:val="20"/>
              </w:rPr>
            </w:pPr>
            <w:ins w:id="411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412" w:author="pachalo chizala" w:date="2023-09-15T08:12:00Z">
              <w:r w:rsidR="00002B73" w:rsidRPr="00002B73">
                <w:rPr>
                  <w:bCs/>
                  <w:sz w:val="20"/>
                  <w:rPrChange w:id="413" w:author="pachalo chizala" w:date="2023-09-15T08:12:00Z">
                    <w:rPr>
                      <w:b/>
                      <w:sz w:val="20"/>
                    </w:rPr>
                  </w:rPrChange>
                </w:rPr>
                <w:t>W</w:t>
              </w:r>
            </w:ins>
            <w:ins w:id="414" w:author="pachalo chizala" w:date="2023-09-13T04:52:00Z">
              <w:r w:rsidR="002F3C1C"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415" w:author="pachalo chizala" w:date="2023-09-13T04:54:00Z"/>
                <w:i/>
                <w:sz w:val="20"/>
              </w:rPr>
            </w:pPr>
            <w:ins w:id="416" w:author="pachalo chizala" w:date="2023-09-13T04:53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</w:ins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41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1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1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42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5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6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7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28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29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0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431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2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433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434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435" w:author="pachalo chizala" w:date="2023-09-13T04:45:00Z"/>
                <w:i/>
                <w:sz w:val="20"/>
                <w:rPrChange w:id="436" w:author="pachalo chizala" w:date="2023-09-13T04:56:00Z">
                  <w:rPr>
                    <w:ins w:id="437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438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2B5A0EDF" w14:textId="77777777" w:rsidTr="00DE51F6">
        <w:trPr>
          <w:trHeight w:val="251"/>
          <w:ins w:id="439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440" w:author="pachalo chizala" w:date="2023-09-13T03:55:00Z"/>
              </w:rPr>
            </w:pPr>
            <w:ins w:id="441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442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443"/>
            <w:r>
              <w:rPr>
                <w:color w:val="FFFFFF"/>
                <w:sz w:val="24"/>
              </w:rPr>
              <w:t xml:space="preserve">LOSS </w:t>
            </w:r>
            <w:commentRangeEnd w:id="443"/>
            <w:r w:rsidR="004F5F86">
              <w:rPr>
                <w:rStyle w:val="CommentReference"/>
              </w:rPr>
              <w:commentReference w:id="443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444"/>
            <w:r>
              <w:rPr>
                <w:sz w:val="20"/>
              </w:rPr>
              <w:t>job</w:t>
            </w:r>
            <w:commentRangeEnd w:id="444"/>
            <w:r w:rsidR="00647F1A">
              <w:rPr>
                <w:rStyle w:val="CommentReference"/>
              </w:rPr>
              <w:commentReference w:id="444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  <w:tblPrChange w:id="445" w:author="pachalo chizala" w:date="2023-10-03T07:04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64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446">
          <w:tblGrid>
            <w:gridCol w:w="9023"/>
          </w:tblGrid>
        </w:tblGridChange>
      </w:tblGrid>
      <w:tr w:rsidR="00844A2C" w14:paraId="263D461B" w14:textId="77777777" w:rsidTr="002E746D">
        <w:trPr>
          <w:trHeight w:val="312"/>
          <w:trPrChange w:id="447" w:author="pachalo chizala" w:date="2023-10-03T07:04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448" w:author="pachalo chizala" w:date="2023-10-03T07:04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2E746D">
        <w:trPr>
          <w:trHeight w:val="21"/>
          <w:trPrChange w:id="449" w:author="pachalo chizala" w:date="2023-10-03T07:04:00Z">
            <w:trPr>
              <w:trHeight w:val="2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0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40F43F9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</w:t>
            </w:r>
            <w:del w:id="451" w:author="pachalo chizala" w:date="2023-10-04T06:21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2" w:author="pachalo chizala" w:date="2023-10-04T06:21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04B4572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</w:t>
            </w:r>
            <w:del w:id="453" w:author="pachalo chizala" w:date="2023-10-04T06:22:00Z">
              <w:r w:rsidDel="00FC0598">
                <w:rPr>
                  <w:i/>
                  <w:color w:val="FF0000"/>
                  <w:sz w:val="20"/>
                </w:rPr>
                <w:delText>7</w:delText>
              </w:r>
            </w:del>
            <w:ins w:id="454" w:author="pachalo chizala" w:date="2023-10-04T06:22:00Z">
              <w:r w:rsidR="00FC0598">
                <w:rPr>
                  <w:i/>
                  <w:color w:val="FF0000"/>
                  <w:sz w:val="20"/>
                </w:rPr>
                <w:t>13</w:t>
              </w:r>
            </w:ins>
            <w:r>
              <w:rPr>
                <w:i/>
                <w:color w:val="FF0000"/>
                <w:sz w:val="20"/>
              </w:rPr>
              <w:t xml:space="preserve">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2E746D">
        <w:trPr>
          <w:trHeight w:val="1963"/>
          <w:trPrChange w:id="455" w:author="pachalo chizala" w:date="2023-10-03T07:04:00Z">
            <w:trPr>
              <w:trHeight w:val="1963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2E746D">
        <w:trPr>
          <w:trHeight w:val="3185"/>
          <w:trPrChange w:id="457" w:author="pachalo chizala" w:date="2023-10-03T07:04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58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459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459"/>
            <w:r w:rsidR="0083784C">
              <w:rPr>
                <w:rStyle w:val="CommentReference"/>
              </w:rPr>
              <w:commentReference w:id="459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E746D" w14:paraId="7FFEB0AA" w14:textId="77777777" w:rsidTr="002E746D">
        <w:tblPrEx>
          <w:tblCellMar>
            <w:left w:w="29" w:type="dxa"/>
            <w:right w:w="13" w:type="dxa"/>
          </w:tblCellMar>
        </w:tblPrEx>
        <w:trPr>
          <w:trHeight w:val="2199"/>
          <w:ins w:id="460" w:author="pachalo chizala" w:date="2023-10-04T06:2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F9344E" w14:textId="34C4C383" w:rsidR="002E746D" w:rsidRDefault="002E746D" w:rsidP="00DE40A9">
            <w:pPr>
              <w:spacing w:after="0" w:line="259" w:lineRule="auto"/>
              <w:ind w:left="0" w:right="0" w:firstLine="0"/>
              <w:rPr>
                <w:ins w:id="461" w:author="pachalo chizala" w:date="2023-10-04T06:28:00Z"/>
              </w:rPr>
            </w:pPr>
            <w:commentRangeStart w:id="462"/>
            <w:ins w:id="463" w:author="pachalo chizala" w:date="2023-10-04T06:28:00Z">
              <w:r>
                <w:rPr>
                  <w:i/>
                  <w:color w:val="FF0000"/>
                  <w:sz w:val="20"/>
                </w:rPr>
                <w:t xml:space="preserve">ASK IF </w:t>
              </w:r>
              <w:r>
                <w:rPr>
                  <w:i/>
                  <w:color w:val="FF0000"/>
                  <w:sz w:val="20"/>
                </w:rPr>
                <w:t>GLO</w:t>
              </w:r>
            </w:ins>
            <w:ins w:id="464" w:author="pachalo chizala" w:date="2023-10-04T06:29:00Z">
              <w:r>
                <w:rPr>
                  <w:i/>
                  <w:color w:val="FF0000"/>
                  <w:sz w:val="20"/>
                </w:rPr>
                <w:t xml:space="preserve">_EMP = 1 </w:t>
              </w:r>
            </w:ins>
            <w:ins w:id="465" w:author="pachalo chizala" w:date="2023-10-04T06:28:00Z">
              <w:r>
                <w:rPr>
                  <w:i/>
                  <w:color w:val="FF0000"/>
                  <w:sz w:val="20"/>
                </w:rPr>
                <w:t>AND DEM10 = 3</w:t>
              </w:r>
              <w:commentRangeEnd w:id="462"/>
              <w:r>
                <w:rPr>
                  <w:rStyle w:val="CommentReference"/>
                </w:rPr>
                <w:commentReference w:id="462"/>
              </w:r>
            </w:ins>
          </w:p>
          <w:p w14:paraId="40585958" w14:textId="77777777" w:rsidR="002E746D" w:rsidRDefault="002E746D" w:rsidP="00DE40A9">
            <w:pPr>
              <w:spacing w:after="0" w:line="259" w:lineRule="auto"/>
              <w:ind w:left="0" w:right="0" w:firstLine="0"/>
              <w:rPr>
                <w:ins w:id="466" w:author="pachalo chizala" w:date="2023-10-04T06:28:00Z"/>
              </w:rPr>
            </w:pPr>
            <w:ins w:id="467" w:author="pachalo chizala" w:date="2023-10-04T06:28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86869FA" w14:textId="634B7B54" w:rsidR="002E746D" w:rsidRDefault="002E746D" w:rsidP="00DE40A9">
            <w:pPr>
              <w:spacing w:after="17" w:line="255" w:lineRule="auto"/>
              <w:ind w:left="1080" w:right="911" w:hanging="360"/>
              <w:rPr>
                <w:ins w:id="468" w:author="pachalo chizala" w:date="2023-10-04T06:28:00Z"/>
                <w:sz w:val="20"/>
              </w:rPr>
            </w:pPr>
            <w:ins w:id="469" w:author="pachalo chizala" w:date="2023-10-04T06:29:00Z">
              <w:r>
                <w:rPr>
                  <w:sz w:val="20"/>
                </w:rPr>
                <w:t>Is</w:t>
              </w:r>
            </w:ins>
            <w:ins w:id="470" w:author="pachalo chizala" w:date="2023-10-04T06:28:00Z">
              <w:r>
                <w:rPr>
                  <w:sz w:val="20"/>
                </w:rPr>
                <w:t xml:space="preserve"> this work that you mentioned in…? </w:t>
              </w:r>
            </w:ins>
          </w:p>
          <w:p w14:paraId="78B64999" w14:textId="77777777" w:rsidR="002E746D" w:rsidRDefault="002E746D" w:rsidP="00DE40A9">
            <w:pPr>
              <w:spacing w:after="17" w:line="255" w:lineRule="auto"/>
              <w:ind w:left="1080" w:right="911" w:hanging="360"/>
              <w:rPr>
                <w:ins w:id="471" w:author="pachalo chizala" w:date="2023-10-04T06:28:00Z"/>
                <w:i/>
                <w:sz w:val="20"/>
              </w:rPr>
            </w:pPr>
            <w:ins w:id="472" w:author="pachalo chizala" w:date="2023-10-04T06:28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432721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3" w:author="pachalo chizala" w:date="2023-10-04T06:28:00Z"/>
                <w:sz w:val="20"/>
              </w:rPr>
            </w:pPr>
            <w:ins w:id="474" w:author="pachalo chizala" w:date="2023-10-04T06:28:00Z">
              <w:r w:rsidRPr="008B45BB">
                <w:rPr>
                  <w:sz w:val="20"/>
                </w:rPr>
                <w:t>Automobile Mechanics (AMM)</w:t>
              </w:r>
            </w:ins>
          </w:p>
          <w:p w14:paraId="1E507C02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5" w:author="pachalo chizala" w:date="2023-10-04T06:28:00Z"/>
                <w:sz w:val="20"/>
              </w:rPr>
            </w:pPr>
            <w:ins w:id="476" w:author="pachalo chizala" w:date="2023-10-04T06:28:00Z">
              <w:r w:rsidRPr="008B45BB">
                <w:rPr>
                  <w:sz w:val="20"/>
                </w:rPr>
                <w:t>Administrative Studies (AAS) </w:t>
              </w:r>
            </w:ins>
          </w:p>
          <w:p w14:paraId="10B2186B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7" w:author="pachalo chizala" w:date="2023-10-04T06:28:00Z"/>
                <w:sz w:val="20"/>
              </w:rPr>
            </w:pPr>
            <w:ins w:id="478" w:author="pachalo chizala" w:date="2023-10-04T06:28:00Z">
              <w:r w:rsidRPr="008B45BB">
                <w:rPr>
                  <w:sz w:val="20"/>
                </w:rPr>
                <w:t>Bricklaying (BRL) </w:t>
              </w:r>
            </w:ins>
          </w:p>
          <w:p w14:paraId="1B5F837C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79" w:author="pachalo chizala" w:date="2023-10-04T06:28:00Z"/>
                <w:sz w:val="20"/>
              </w:rPr>
            </w:pPr>
            <w:ins w:id="480" w:author="pachalo chizala" w:date="2023-10-04T06:28:00Z">
              <w:r w:rsidRPr="008B45BB">
                <w:rPr>
                  <w:sz w:val="20"/>
                </w:rPr>
                <w:t>Cosmetology (CMG)</w:t>
              </w:r>
            </w:ins>
          </w:p>
          <w:p w14:paraId="3A43F1E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1" w:author="pachalo chizala" w:date="2023-10-04T06:28:00Z"/>
                <w:sz w:val="20"/>
              </w:rPr>
            </w:pPr>
            <w:ins w:id="482" w:author="pachalo chizala" w:date="2023-10-04T06:28:00Z">
              <w:r w:rsidRPr="008B45BB">
                <w:rPr>
                  <w:sz w:val="20"/>
                </w:rPr>
                <w:t>Carpentry and Joinery (CRJ)</w:t>
              </w:r>
            </w:ins>
          </w:p>
          <w:p w14:paraId="5BA329A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3" w:author="pachalo chizala" w:date="2023-10-04T06:28:00Z"/>
                <w:sz w:val="20"/>
              </w:rPr>
            </w:pPr>
            <w:ins w:id="484" w:author="pachalo chizala" w:date="2023-10-04T06:28:00Z">
              <w:r w:rsidRPr="008B45BB">
                <w:rPr>
                  <w:sz w:val="20"/>
                </w:rPr>
                <w:t>Edible Horticulture (EHC)</w:t>
              </w:r>
            </w:ins>
          </w:p>
          <w:p w14:paraId="1D82524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5" w:author="pachalo chizala" w:date="2023-10-04T06:28:00Z"/>
                <w:sz w:val="20"/>
              </w:rPr>
            </w:pPr>
            <w:ins w:id="486" w:author="pachalo chizala" w:date="2023-10-04T06:28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2B9C0AE6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7" w:author="pachalo chizala" w:date="2023-10-04T06:28:00Z"/>
                <w:sz w:val="20"/>
              </w:rPr>
            </w:pPr>
            <w:ins w:id="488" w:author="pachalo chizala" w:date="2023-10-04T06:28:00Z">
              <w:r w:rsidRPr="008B45BB">
                <w:rPr>
                  <w:sz w:val="20"/>
                </w:rPr>
                <w:t>Fabrication and Welding (FBW)</w:t>
              </w:r>
            </w:ins>
          </w:p>
          <w:p w14:paraId="1C5AD28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89" w:author="pachalo chizala" w:date="2023-10-04T06:28:00Z"/>
                <w:sz w:val="20"/>
              </w:rPr>
            </w:pPr>
            <w:ins w:id="490" w:author="pachalo chizala" w:date="2023-10-04T06:28:00Z">
              <w:r w:rsidRPr="008B45BB">
                <w:rPr>
                  <w:sz w:val="20"/>
                </w:rPr>
                <w:t>Food Production (FPR) </w:t>
              </w:r>
            </w:ins>
          </w:p>
          <w:p w14:paraId="634A5423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1" w:author="pachalo chizala" w:date="2023-10-04T06:28:00Z"/>
                <w:sz w:val="20"/>
              </w:rPr>
            </w:pPr>
            <w:ins w:id="492" w:author="pachalo chizala" w:date="2023-10-04T06:28:00Z">
              <w:r w:rsidRPr="008B45BB">
                <w:rPr>
                  <w:sz w:val="20"/>
                </w:rPr>
                <w:t>General Fitting (GFT)</w:t>
              </w:r>
            </w:ins>
          </w:p>
          <w:p w14:paraId="358AA22D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3" w:author="pachalo chizala" w:date="2023-10-04T06:28:00Z"/>
                <w:sz w:val="20"/>
              </w:rPr>
            </w:pPr>
            <w:ins w:id="494" w:author="pachalo chizala" w:date="2023-10-04T06:28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227C5B8F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5" w:author="pachalo chizala" w:date="2023-10-04T06:28:00Z"/>
                <w:sz w:val="20"/>
              </w:rPr>
            </w:pPr>
            <w:ins w:id="496" w:author="pachalo chizala" w:date="2023-10-04T06:28:00Z">
              <w:r w:rsidRPr="008B45BB">
                <w:rPr>
                  <w:sz w:val="20"/>
                </w:rPr>
                <w:t>Motorcycle Mechanics (MCM)</w:t>
              </w:r>
            </w:ins>
          </w:p>
          <w:p w14:paraId="17D1542B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7" w:author="pachalo chizala" w:date="2023-10-04T06:28:00Z"/>
                <w:sz w:val="20"/>
              </w:rPr>
            </w:pPr>
            <w:ins w:id="498" w:author="pachalo chizala" w:date="2023-10-04T06:28:00Z">
              <w:r w:rsidRPr="008B45BB">
                <w:rPr>
                  <w:sz w:val="20"/>
                </w:rPr>
                <w:t>Painting and Decoration (PAD)</w:t>
              </w:r>
            </w:ins>
          </w:p>
          <w:p w14:paraId="5496B995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499" w:author="pachalo chizala" w:date="2023-10-04T06:28:00Z"/>
                <w:sz w:val="20"/>
              </w:rPr>
            </w:pPr>
            <w:ins w:id="500" w:author="pachalo chizala" w:date="2023-10-04T06:28:00Z">
              <w:r w:rsidRPr="008B45BB">
                <w:rPr>
                  <w:sz w:val="20"/>
                </w:rPr>
                <w:t>Plumbing (PLB)</w:t>
              </w:r>
            </w:ins>
          </w:p>
          <w:p w14:paraId="355A594E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1" w:author="pachalo chizala" w:date="2023-10-04T06:28:00Z"/>
                <w:sz w:val="20"/>
              </w:rPr>
            </w:pPr>
            <w:ins w:id="502" w:author="pachalo chizala" w:date="2023-10-04T06:28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6620C672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3" w:author="pachalo chizala" w:date="2023-10-04T06:28:00Z"/>
                <w:sz w:val="20"/>
              </w:rPr>
            </w:pPr>
            <w:ins w:id="504" w:author="pachalo chizala" w:date="2023-10-04T06:28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1269FDB3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5" w:author="pachalo chizala" w:date="2023-10-04T06:28:00Z"/>
                <w:sz w:val="20"/>
              </w:rPr>
            </w:pPr>
            <w:ins w:id="506" w:author="pachalo chizala" w:date="2023-10-04T06:28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0736804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7" w:author="pachalo chizala" w:date="2023-10-04T06:28:00Z"/>
                <w:sz w:val="20"/>
              </w:rPr>
            </w:pPr>
            <w:ins w:id="508" w:author="pachalo chizala" w:date="2023-10-04T06:28:00Z">
              <w:r w:rsidRPr="008B45BB">
                <w:rPr>
                  <w:sz w:val="20"/>
                </w:rPr>
                <w:t>Tour Guide (TRG)</w:t>
              </w:r>
            </w:ins>
          </w:p>
          <w:p w14:paraId="50E45C91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09" w:author="pachalo chizala" w:date="2023-10-04T06:28:00Z"/>
                <w:sz w:val="20"/>
              </w:rPr>
            </w:pPr>
            <w:ins w:id="510" w:author="pachalo chizala" w:date="2023-10-04T06:28:00Z">
              <w:r w:rsidRPr="008B45BB">
                <w:rPr>
                  <w:sz w:val="20"/>
                </w:rPr>
                <w:t>Wood Work Machining (WWM) </w:t>
              </w:r>
            </w:ins>
          </w:p>
          <w:p w14:paraId="63BFFDAA" w14:textId="77777777" w:rsidR="002E746D" w:rsidRPr="008B45BB" w:rsidRDefault="002E746D" w:rsidP="002E746D">
            <w:pPr>
              <w:pStyle w:val="ListParagraph"/>
              <w:numPr>
                <w:ilvl w:val="0"/>
                <w:numId w:val="129"/>
              </w:numPr>
              <w:spacing w:after="10" w:line="259" w:lineRule="auto"/>
              <w:rPr>
                <w:ins w:id="511" w:author="pachalo chizala" w:date="2023-10-04T06:28:00Z"/>
                <w:sz w:val="20"/>
              </w:rPr>
            </w:pPr>
            <w:ins w:id="512" w:author="pachalo chizala" w:date="2023-10-04T06:28:00Z">
              <w:r>
                <w:rPr>
                  <w:sz w:val="20"/>
                </w:rPr>
                <w:t>OTHER (SPECIFY)</w:t>
              </w:r>
            </w:ins>
          </w:p>
          <w:p w14:paraId="57735E8A" w14:textId="77777777" w:rsidR="002E746D" w:rsidRDefault="002E746D" w:rsidP="00DE40A9">
            <w:pPr>
              <w:spacing w:after="0" w:line="259" w:lineRule="auto"/>
              <w:ind w:left="0" w:right="0" w:firstLine="0"/>
              <w:rPr>
                <w:ins w:id="513" w:author="pachalo chizala" w:date="2023-10-04T06:28:00Z"/>
                <w:i/>
                <w:color w:val="FF0000"/>
                <w:sz w:val="20"/>
              </w:rPr>
            </w:pPr>
          </w:p>
        </w:tc>
      </w:tr>
      <w:tr w:rsidR="002E746D" w14:paraId="5A42C5E3" w14:textId="77777777" w:rsidTr="002E746D">
        <w:trPr>
          <w:trHeight w:val="1299"/>
          <w:ins w:id="514" w:author="pachalo chizala" w:date="2023-10-04T06:27:00Z"/>
          <w:trPrChange w:id="515" w:author="pachalo chizala" w:date="2023-10-04T06:29:00Z">
            <w:trPr>
              <w:trHeight w:val="318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16" w:author="pachalo chizala" w:date="2023-10-04T06:29:00Z">
              <w:tcPr>
                <w:tcW w:w="90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DE0F5CF" w14:textId="77777777" w:rsidR="002E746D" w:rsidRDefault="002E746D">
            <w:pPr>
              <w:spacing w:after="0" w:line="259" w:lineRule="auto"/>
              <w:ind w:left="0" w:right="0" w:firstLine="0"/>
              <w:rPr>
                <w:ins w:id="517" w:author="pachalo chizala" w:date="2023-10-04T06:27:00Z"/>
                <w:i/>
                <w:color w:val="FF0000"/>
                <w:sz w:val="20"/>
              </w:rPr>
            </w:pPr>
          </w:p>
        </w:tc>
      </w:tr>
      <w:tr w:rsidR="00844A2C" w14:paraId="35C4B207" w14:textId="77777777" w:rsidTr="002E746D">
        <w:trPr>
          <w:trHeight w:val="2446"/>
          <w:trPrChange w:id="518" w:author="pachalo chizala" w:date="2023-10-03T07:04:00Z">
            <w:trPr>
              <w:trHeight w:val="2446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19" w:author="pachalo chizala" w:date="2023-10-03T07:04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520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520"/>
            <w:r w:rsidR="00921D96">
              <w:rPr>
                <w:rStyle w:val="CommentReference"/>
              </w:rPr>
              <w:commentReference w:id="520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2E746D">
        <w:trPr>
          <w:trHeight w:val="2209"/>
          <w:trPrChange w:id="521" w:author="pachalo chizala" w:date="2023-10-03T07:04:00Z">
            <w:trPr>
              <w:trHeight w:val="220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2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2E746D">
        <w:trPr>
          <w:trHeight w:val="2450"/>
          <w:trPrChange w:id="523" w:author="pachalo chizala" w:date="2023-10-03T07:04:00Z">
            <w:trPr>
              <w:trHeight w:val="2450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4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2E746D">
        <w:trPr>
          <w:trHeight w:val="3675"/>
          <w:trPrChange w:id="525" w:author="pachalo chizala" w:date="2023-10-03T07:04:00Z">
            <w:trPr>
              <w:trHeight w:val="3675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526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Pr="00B91050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527" w:author="pachalo chizala" w:date="2023-10-04T01:11:00Z"/>
                <w:rPrChange w:id="528" w:author="pachalo chizala" w:date="2023-10-04T01:11:00Z">
                  <w:rPr>
                    <w:del w:id="529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Payment with meals or accommodation</w:t>
            </w:r>
            <w:del w:id="530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45414528" w14:textId="77777777" w:rsidR="00B91050" w:rsidRDefault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ins w:id="531" w:author="pachalo chizala" w:date="2023-10-04T01:11:00Z"/>
              </w:rPr>
            </w:pPr>
          </w:p>
          <w:p w14:paraId="2948FEE3" w14:textId="1E7A7F4B" w:rsidR="00844A2C" w:rsidDel="00B91050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rPr>
                <w:del w:id="532" w:author="pachalo chizala" w:date="2023-10-04T01:11:00Z"/>
              </w:rPr>
              <w:pPrChange w:id="533" w:author="pachalo chizala" w:date="2023-10-04T01:11:00Z">
                <w:pPr>
                  <w:numPr>
                    <w:numId w:val="25"/>
                  </w:numPr>
                  <w:spacing w:after="0" w:line="259" w:lineRule="auto"/>
                  <w:ind w:left="1980" w:right="0" w:firstLine="0"/>
                </w:pPr>
              </w:pPrChange>
            </w:pPr>
            <w:proofErr w:type="spellStart"/>
            <w:r w:rsidRPr="00B91050">
              <w:rPr>
                <w:sz w:val="20"/>
              </w:rPr>
              <w:t>Payment</w:t>
            </w:r>
            <w:proofErr w:type="spellEnd"/>
            <w:r w:rsidRPr="00B91050">
              <w:rPr>
                <w:sz w:val="20"/>
              </w:rPr>
              <w:t xml:space="preserve"> in products </w:t>
            </w:r>
          </w:p>
          <w:p w14:paraId="70670189" w14:textId="77777777" w:rsidR="00844A2C" w:rsidRDefault="00503825" w:rsidP="00B91050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  <w:pPrChange w:id="534" w:author="pachalo chizala" w:date="2023-10-04T01:11:00Z">
                <w:pPr>
                  <w:spacing w:after="10" w:line="259" w:lineRule="auto"/>
                  <w:ind w:left="2160" w:right="0" w:firstLine="0"/>
                </w:pPr>
              </w:pPrChange>
            </w:pPr>
            <w:r w:rsidRPr="00B91050">
              <w:rPr>
                <w:sz w:val="20"/>
              </w:rPr>
              <w:t xml:space="preserve"> </w:t>
            </w:r>
          </w:p>
          <w:p w14:paraId="02160050" w14:textId="77777777" w:rsidR="0050420B" w:rsidRPr="00B91050" w:rsidDel="00B91050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del w:id="535" w:author="pachalo chizala" w:date="2023-10-04T01:11:00Z"/>
                <w:rPrChange w:id="536" w:author="pachalo chizala" w:date="2023-10-04T01:11:00Z">
                  <w:rPr>
                    <w:del w:id="537" w:author="pachalo chizala" w:date="2023-10-04T01:11:00Z"/>
                    <w:sz w:val="20"/>
                  </w:rPr>
                </w:rPrChange>
              </w:rPr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>________________</w:t>
            </w:r>
            <w:del w:id="538" w:author="pachalo chizala" w:date="2023-10-04T01:11:00Z">
              <w:r w:rsidDel="00B91050">
                <w:rPr>
                  <w:sz w:val="20"/>
                </w:rPr>
                <w:delText xml:space="preserve"> </w:delText>
              </w:r>
            </w:del>
          </w:p>
          <w:p w14:paraId="241E4555" w14:textId="77777777" w:rsidR="00B91050" w:rsidRPr="0050420B" w:rsidRDefault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  <w:rPr>
                <w:ins w:id="539" w:author="pachalo chizala" w:date="2023-10-04T01:11:00Z"/>
              </w:rPr>
            </w:pPr>
          </w:p>
          <w:p w14:paraId="2116B303" w14:textId="77777777" w:rsidR="0050420B" w:rsidRPr="00B91050" w:rsidDel="00B91050" w:rsidRDefault="0050420B" w:rsidP="00B91050">
            <w:pPr>
              <w:pStyle w:val="ListParagraph"/>
              <w:numPr>
                <w:ilvl w:val="0"/>
                <w:numId w:val="25"/>
              </w:numPr>
              <w:rPr>
                <w:del w:id="540" w:author="pachalo chizala" w:date="2023-10-04T01:11:00Z"/>
                <w:sz w:val="20"/>
              </w:rPr>
              <w:pPrChange w:id="541" w:author="pachalo chizala" w:date="2023-10-04T01:11:00Z">
                <w:pPr>
                  <w:pStyle w:val="ListParagraph"/>
                </w:pPr>
              </w:pPrChange>
            </w:pPr>
          </w:p>
          <w:p w14:paraId="3AB2D204" w14:textId="1F914D5C" w:rsidR="00844A2C" w:rsidRDefault="00503825" w:rsidP="00B91050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04111" w14:paraId="747996DC" w14:textId="77777777" w:rsidTr="002E746D">
        <w:tblPrEx>
          <w:tblCellMar>
            <w:right w:w="85" w:type="dxa"/>
          </w:tblCellMar>
          <w:tblPrExChange w:id="542" w:author="pachalo chizala" w:date="2023-10-03T07:04:00Z">
            <w:tblPrEx>
              <w:tblCellMar>
                <w:right w:w="85" w:type="dxa"/>
              </w:tblCellMar>
            </w:tblPrEx>
          </w:tblPrExChange>
        </w:tblPrEx>
        <w:trPr>
          <w:trHeight w:val="1371"/>
          <w:ins w:id="543" w:author="pachalo chizala" w:date="2023-10-03T07:04:00Z"/>
          <w:trPrChange w:id="544" w:author="pachalo chizala" w:date="2023-10-03T07:04:00Z">
            <w:trPr>
              <w:trHeight w:val="1371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45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8D08D" w:themeFill="accent6" w:themeFillTint="99"/>
              </w:tcPr>
            </w:tcPrChange>
          </w:tcPr>
          <w:p w14:paraId="62B5B24E" w14:textId="639CAD8A" w:rsidR="00504111" w:rsidRDefault="00504111" w:rsidP="00640723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46" w:author="pachalo chizala" w:date="2023-10-03T07:04:00Z"/>
              </w:rPr>
            </w:pPr>
            <w:ins w:id="547" w:author="pachalo chizala" w:date="2023-10-03T07:04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48" w:author="pachalo chizala" w:date="2023-10-03T07:05:00Z">
              <w:r>
                <w:rPr>
                  <w:i/>
                  <w:color w:val="FF0000"/>
                  <w:sz w:val="20"/>
                </w:rPr>
                <w:t>D06</w:t>
              </w:r>
            </w:ins>
            <w:ins w:id="549" w:author="pachalo chizala" w:date="2023-10-03T07:04:00Z">
              <w:r>
                <w:rPr>
                  <w:i/>
                  <w:color w:val="FF0000"/>
                  <w:sz w:val="20"/>
                </w:rPr>
                <w:t>=</w:t>
              </w:r>
              <w:proofErr w:type="spellStart"/>
              <w:proofErr w:type="gramStart"/>
              <w:r>
                <w:rPr>
                  <w:i/>
                  <w:color w:val="FF0000"/>
                  <w:sz w:val="20"/>
                </w:rPr>
                <w:t>a,b</w:t>
              </w:r>
              <w:proofErr w:type="gramEnd"/>
              <w:r>
                <w:rPr>
                  <w:i/>
                  <w:color w:val="FF0000"/>
                  <w:sz w:val="20"/>
                </w:rPr>
                <w:t>,c,d,e,h</w:t>
              </w:r>
              <w:proofErr w:type="spellEnd"/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6F8639F1" w14:textId="7368B87A" w:rsidR="00504111" w:rsidRDefault="00504111" w:rsidP="00640723">
            <w:pPr>
              <w:spacing w:after="0" w:line="259" w:lineRule="auto"/>
              <w:ind w:left="0" w:right="0" w:firstLine="0"/>
              <w:rPr>
                <w:ins w:id="550" w:author="pachalo chizala" w:date="2023-10-03T07:04:00Z"/>
              </w:rPr>
            </w:pPr>
            <w:ins w:id="551" w:author="pachalo chizala" w:date="2023-10-03T07:04:00Z">
              <w:r>
                <w:rPr>
                  <w:b/>
                  <w:sz w:val="20"/>
                </w:rPr>
                <w:t xml:space="preserve">D06A </w:t>
              </w:r>
            </w:ins>
          </w:p>
          <w:p w14:paraId="17B8CBD3" w14:textId="77777777" w:rsidR="00504111" w:rsidRDefault="00504111" w:rsidP="00640723">
            <w:pPr>
              <w:spacing w:after="0" w:line="259" w:lineRule="auto"/>
              <w:ind w:left="720" w:right="0" w:firstLine="0"/>
              <w:rPr>
                <w:ins w:id="552" w:author="pachalo chizala" w:date="2023-10-03T10:18:00Z"/>
                <w:sz w:val="20"/>
              </w:rPr>
            </w:pPr>
            <w:ins w:id="553" w:author="pachalo chizala" w:date="2023-10-03T07:04:00Z">
              <w:r>
                <w:rPr>
                  <w:sz w:val="20"/>
                </w:rPr>
                <w:t xml:space="preserve">What is (your/NAME’s) current monthly income </w:t>
              </w:r>
            </w:ins>
            <w:ins w:id="554" w:author="pachalo chizala" w:date="2023-10-03T07:06:00Z">
              <w:r w:rsidR="002E3B23">
                <w:rPr>
                  <w:sz w:val="20"/>
                </w:rPr>
                <w:t xml:space="preserve">for this </w:t>
              </w:r>
            </w:ins>
            <w:ins w:id="555" w:author="pachalo chizala" w:date="2023-10-03T07:07:00Z">
              <w:r w:rsidR="002E3B23">
                <w:rPr>
                  <w:sz w:val="20"/>
                </w:rPr>
                <w:t>work</w:t>
              </w:r>
            </w:ins>
            <w:ins w:id="556" w:author="pachalo chizala" w:date="2023-10-03T07:04:00Z">
              <w:r>
                <w:rPr>
                  <w:sz w:val="20"/>
                </w:rPr>
                <w:t>?</w:t>
              </w:r>
            </w:ins>
          </w:p>
          <w:p w14:paraId="0B69CA11" w14:textId="6478C516" w:rsidR="001503C1" w:rsidRDefault="001503C1" w:rsidP="00640723">
            <w:pPr>
              <w:spacing w:after="0" w:line="259" w:lineRule="auto"/>
              <w:ind w:left="720" w:right="0" w:firstLine="0"/>
              <w:rPr>
                <w:ins w:id="557" w:author="pachalo chizala" w:date="2023-10-03T07:04:00Z"/>
                <w:i/>
                <w:color w:val="FF0000"/>
                <w:sz w:val="20"/>
              </w:rPr>
            </w:pPr>
          </w:p>
        </w:tc>
      </w:tr>
      <w:tr w:rsidR="00844A2C" w14:paraId="73CAF4C5" w14:textId="77777777" w:rsidTr="002E746D">
        <w:trPr>
          <w:trHeight w:val="252"/>
          <w:trPrChange w:id="558" w:author="pachalo chizala" w:date="2023-10-03T07:04:00Z">
            <w:trPr>
              <w:trHeight w:val="252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PrChange w:id="559" w:author="pachalo chizala" w:date="2023-10-03T07:04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0000"/>
              </w:tcPr>
            </w:tcPrChange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4DE2981A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del w:id="560" w:author="pachalo chizala" w:date="2023-10-04T01:15:00Z">
              <w:r w:rsidDel="00873808">
                <w:rPr>
                  <w:sz w:val="20"/>
                </w:rPr>
                <w:delText>state</w:delText>
              </w:r>
              <w:r w:rsidR="005B129A" w:rsidDel="00873808">
                <w:rPr>
                  <w:sz w:val="20"/>
                </w:rPr>
                <w:delText xml:space="preserve"> </w:delText>
              </w:r>
              <w:r w:rsidDel="00873808">
                <w:rPr>
                  <w:sz w:val="20"/>
                </w:rPr>
                <w:delText>owned</w:delText>
              </w:r>
            </w:del>
            <w:ins w:id="561" w:author="pachalo chizala" w:date="2023-10-04T01:15:00Z">
              <w:r w:rsidR="00873808">
                <w:rPr>
                  <w:sz w:val="20"/>
                </w:rPr>
                <w:t>state-owned</w:t>
              </w:r>
            </w:ins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1DB19B5C" w:rsidR="00844A2C" w:rsidRDefault="00503825" w:rsidP="00873808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97. DON´T KNOW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562"/>
            <w:r>
              <w:rPr>
                <w:sz w:val="20"/>
              </w:rPr>
              <w:t xml:space="preserve">many </w:t>
            </w:r>
            <w:commentRangeEnd w:id="562"/>
            <w:r w:rsidR="002033AC">
              <w:rPr>
                <w:rStyle w:val="CommentReference"/>
              </w:rPr>
              <w:commentReference w:id="562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  <w:tblGridChange w:id="563">
          <w:tblGrid>
            <w:gridCol w:w="9018"/>
          </w:tblGrid>
        </w:tblGridChange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 w:rsidTr="00B91050">
        <w:tblPrEx>
          <w:tblW w:w="9018" w:type="dxa"/>
          <w:tblInd w:w="5" w:type="dxa"/>
          <w:tblCellMar>
            <w:top w:w="41" w:type="dxa"/>
            <w:left w:w="108" w:type="dxa"/>
            <w:right w:w="115" w:type="dxa"/>
          </w:tblCellMar>
          <w:tblPrExChange w:id="564" w:author="pachalo chizala" w:date="2023-10-04T01:08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115" w:type="dxa"/>
              </w:tblCellMar>
            </w:tblPrEx>
          </w:tblPrExChange>
        </w:tblPrEx>
        <w:trPr>
          <w:trHeight w:val="3009"/>
          <w:trPrChange w:id="565" w:author="pachalo chizala" w:date="2023-10-04T01:08:00Z">
            <w:trPr>
              <w:trHeight w:val="2936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PrChange w:id="566" w:author="pachalo chizala" w:date="2023-10-04T01:08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</w:tcPr>
            </w:tcPrChange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  <w:tblGridChange w:id="567">
          <w:tblGrid>
            <w:gridCol w:w="9018"/>
          </w:tblGrid>
        </w:tblGridChange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146EFA" w14:paraId="6B23CD3C" w14:textId="77777777" w:rsidTr="004261F3">
        <w:tblPrEx>
          <w:tblW w:w="9018" w:type="dxa"/>
          <w:tblInd w:w="5" w:type="dxa"/>
          <w:tblCellMar>
            <w:top w:w="41" w:type="dxa"/>
            <w:left w:w="108" w:type="dxa"/>
            <w:right w:w="85" w:type="dxa"/>
          </w:tblCellMar>
          <w:tblPrExChange w:id="568" w:author="pachalo chizala" w:date="2023-10-03T06:59:00Z">
            <w:tblPrEx>
              <w:tblW w:w="9018" w:type="dxa"/>
              <w:tblInd w:w="5" w:type="dxa"/>
              <w:tblCellMar>
                <w:top w:w="41" w:type="dxa"/>
                <w:left w:w="108" w:type="dxa"/>
                <w:right w:w="85" w:type="dxa"/>
              </w:tblCellMar>
            </w:tblPrEx>
          </w:tblPrExChange>
        </w:tblPrEx>
        <w:trPr>
          <w:trHeight w:val="1371"/>
          <w:ins w:id="569" w:author="pachalo chizala" w:date="2023-10-03T06:54:00Z"/>
          <w:trPrChange w:id="570" w:author="pachalo chizala" w:date="2023-10-03T06:59:00Z">
            <w:trPr>
              <w:trHeight w:val="367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PrChange w:id="571" w:author="pachalo chizala" w:date="2023-10-03T06:59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ED66974" w14:textId="696B8DA5" w:rsidR="00146EFA" w:rsidRDefault="00146EFA" w:rsidP="00146EFA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  <w:rPr>
                <w:ins w:id="572" w:author="pachalo chizala" w:date="2023-10-03T06:55:00Z"/>
              </w:rPr>
            </w:pPr>
            <w:ins w:id="573" w:author="pachalo chizala" w:date="2023-10-03T06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574" w:author="pachalo chizala" w:date="2023-10-03T07:00:00Z">
              <w:r w:rsidR="00504111">
                <w:rPr>
                  <w:i/>
                  <w:color w:val="FF0000"/>
                  <w:sz w:val="20"/>
                </w:rPr>
                <w:t>NO1=</w:t>
              </w:r>
            </w:ins>
            <w:proofErr w:type="spellStart"/>
            <w:proofErr w:type="gramStart"/>
            <w:ins w:id="575" w:author="pachalo chizala" w:date="2023-10-03T07:01:00Z">
              <w:r w:rsidR="00504111">
                <w:rPr>
                  <w:i/>
                  <w:color w:val="FF0000"/>
                  <w:sz w:val="20"/>
                </w:rPr>
                <w:t>a,b</w:t>
              </w:r>
              <w:proofErr w:type="gramEnd"/>
              <w:r w:rsidR="00504111">
                <w:rPr>
                  <w:i/>
                  <w:color w:val="FF0000"/>
                  <w:sz w:val="20"/>
                </w:rPr>
                <w:t>,c,d,e,h</w:t>
              </w:r>
            </w:ins>
            <w:proofErr w:type="spellEnd"/>
            <w:ins w:id="576" w:author="pachalo chizala" w:date="2023-10-03T06:55:00Z">
              <w:r>
                <w:rPr>
                  <w:i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  <w:t xml:space="preserve"> </w:t>
              </w:r>
              <w:r>
                <w:rPr>
                  <w:i/>
                  <w:sz w:val="20"/>
                </w:rPr>
                <w:tab/>
              </w:r>
              <w:r>
                <w:rPr>
                  <w:b/>
                  <w:i/>
                  <w:sz w:val="20"/>
                </w:rPr>
                <w:t xml:space="preserve"> </w:t>
              </w:r>
            </w:ins>
          </w:p>
          <w:p w14:paraId="5298457B" w14:textId="45B43E4D" w:rsidR="00146EFA" w:rsidRDefault="00146EFA" w:rsidP="00146EFA">
            <w:pPr>
              <w:spacing w:after="0" w:line="259" w:lineRule="auto"/>
              <w:ind w:left="0" w:right="0" w:firstLine="0"/>
              <w:rPr>
                <w:ins w:id="577" w:author="pachalo chizala" w:date="2023-10-03T06:55:00Z"/>
              </w:rPr>
            </w:pPr>
            <w:ins w:id="578" w:author="pachalo chizala" w:date="2023-10-03T06:55:00Z">
              <w:r>
                <w:rPr>
                  <w:b/>
                  <w:sz w:val="20"/>
                </w:rPr>
                <w:t xml:space="preserve">N01A </w:t>
              </w:r>
            </w:ins>
          </w:p>
          <w:p w14:paraId="02A766EA" w14:textId="36BFCB4D" w:rsidR="00146EFA" w:rsidRDefault="00146EFA">
            <w:pPr>
              <w:spacing w:after="0" w:line="259" w:lineRule="auto"/>
              <w:ind w:left="720" w:right="0" w:firstLine="0"/>
              <w:rPr>
                <w:ins w:id="579" w:author="pachalo chizala" w:date="2023-10-03T06:54:00Z"/>
                <w:i/>
                <w:color w:val="FF0000"/>
                <w:sz w:val="20"/>
              </w:rPr>
              <w:pPrChange w:id="580" w:author="pachalo chizala" w:date="2023-10-03T06:58:00Z">
                <w:pPr>
                  <w:tabs>
                    <w:tab w:val="center" w:pos="2881"/>
                    <w:tab w:val="center" w:pos="3601"/>
                    <w:tab w:val="center" w:pos="4321"/>
                  </w:tabs>
                  <w:spacing w:after="0" w:line="259" w:lineRule="auto"/>
                  <w:ind w:left="0" w:right="0" w:firstLine="0"/>
                </w:pPr>
              </w:pPrChange>
            </w:pPr>
            <w:ins w:id="581" w:author="pachalo chizala" w:date="2023-10-03T06:57:00Z">
              <w:r>
                <w:rPr>
                  <w:sz w:val="20"/>
                </w:rPr>
                <w:t xml:space="preserve">What is </w:t>
              </w:r>
            </w:ins>
            <w:ins w:id="582" w:author="pachalo chizala" w:date="2023-10-03T06:58:00Z">
              <w:r>
                <w:rPr>
                  <w:sz w:val="20"/>
                </w:rPr>
                <w:t>(</w:t>
              </w:r>
            </w:ins>
            <w:ins w:id="583" w:author="pachalo chizala" w:date="2023-10-03T06:57:00Z">
              <w:r>
                <w:rPr>
                  <w:sz w:val="20"/>
                </w:rPr>
                <w:t>you</w:t>
              </w:r>
            </w:ins>
            <w:ins w:id="584" w:author="pachalo chizala" w:date="2023-10-03T06:58:00Z">
              <w:r>
                <w:rPr>
                  <w:sz w:val="20"/>
                </w:rPr>
                <w:t>r/NAME’s)</w:t>
              </w:r>
            </w:ins>
            <w:ins w:id="585" w:author="pachalo chizala" w:date="2023-10-03T06:57:00Z">
              <w:r>
                <w:rPr>
                  <w:sz w:val="20"/>
                </w:rPr>
                <w:t xml:space="preserve"> current monthl</w:t>
              </w:r>
            </w:ins>
            <w:ins w:id="586" w:author="pachalo chizala" w:date="2023-10-03T06:58:00Z">
              <w:r>
                <w:rPr>
                  <w:sz w:val="20"/>
                </w:rPr>
                <w:t>y income</w:t>
              </w:r>
            </w:ins>
            <w:ins w:id="587" w:author="pachalo chizala" w:date="2023-10-03T07:02:00Z">
              <w:r w:rsidR="00504111">
                <w:rPr>
                  <w:sz w:val="20"/>
                </w:rPr>
                <w:t xml:space="preserve"> from the second job</w:t>
              </w:r>
            </w:ins>
            <w:ins w:id="588" w:author="pachalo chizala" w:date="2023-10-03T06:58:00Z">
              <w:r>
                <w:rPr>
                  <w:sz w:val="20"/>
                </w:rPr>
                <w:t>?</w:t>
              </w:r>
            </w:ins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ins w:id="589" w:author="pachalo chizala" w:date="2023-10-04T06:42:00Z"/>
          <w:b/>
        </w:rPr>
      </w:pPr>
      <w:r>
        <w:rPr>
          <w:b/>
        </w:rPr>
        <w:br w:type="page"/>
      </w:r>
    </w:p>
    <w:tbl>
      <w:tblPr>
        <w:tblStyle w:val="TableGrid"/>
        <w:tblW w:w="9023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  <w:tblPrChange w:id="590" w:author="pachalo chizala" w:date="2023-10-04T08:32:00Z">
          <w:tblPr>
            <w:tblStyle w:val="TableGrid"/>
            <w:tblW w:w="9023" w:type="dxa"/>
            <w:tblInd w:w="5" w:type="dxa"/>
            <w:tblCellMar>
              <w:top w:w="41" w:type="dxa"/>
              <w:left w:w="108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23"/>
        <w:tblGridChange w:id="591">
          <w:tblGrid>
            <w:gridCol w:w="9023"/>
          </w:tblGrid>
        </w:tblGridChange>
      </w:tblGrid>
      <w:tr w:rsidR="00020386" w14:paraId="63BABD9D" w14:textId="77777777" w:rsidTr="00020386">
        <w:trPr>
          <w:trHeight w:val="312"/>
          <w:ins w:id="592" w:author="pachalo chizala" w:date="2023-10-04T08:29:00Z"/>
          <w:trPrChange w:id="593" w:author="pachalo chizala" w:date="2023-10-04T08:32:00Z">
            <w:trPr>
              <w:trHeight w:val="312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594" w:author="pachalo chizala" w:date="2023-10-04T08:32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55381642" w14:textId="078F3059" w:rsidR="00020386" w:rsidRDefault="00FB076F" w:rsidP="00DE40A9">
            <w:pPr>
              <w:spacing w:after="0" w:line="259" w:lineRule="auto"/>
              <w:ind w:left="0" w:right="22" w:firstLine="0"/>
              <w:jc w:val="center"/>
              <w:rPr>
                <w:ins w:id="595" w:author="pachalo chizala" w:date="2023-10-04T08:29:00Z"/>
              </w:rPr>
            </w:pPr>
            <w:ins w:id="596" w:author="pachalo chizala" w:date="2023-10-04T09:03:00Z">
              <w:r>
                <w:rPr>
                  <w:color w:val="FFFFFF"/>
                  <w:sz w:val="24"/>
                </w:rPr>
                <w:lastRenderedPageBreak/>
                <w:t>OTHER FORMS OF WORK – TEVET RELATED</w:t>
              </w:r>
            </w:ins>
          </w:p>
        </w:tc>
      </w:tr>
      <w:tr w:rsidR="00020386" w14:paraId="00DC3DC5" w14:textId="77777777" w:rsidTr="00020386">
        <w:tblPrEx>
          <w:tblCellMar>
            <w:left w:w="29" w:type="dxa"/>
            <w:right w:w="13" w:type="dxa"/>
          </w:tblCellMar>
          <w:tblPrExChange w:id="597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2199"/>
          <w:ins w:id="598" w:author="pachalo chizala" w:date="2023-10-04T08:31:00Z"/>
          <w:trPrChange w:id="599" w:author="pachalo chizala" w:date="2023-10-04T08:32:00Z">
            <w:trPr>
              <w:trHeight w:val="2199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00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208430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01" w:author="pachalo chizala" w:date="2023-10-04T08:31:00Z"/>
              </w:rPr>
            </w:pPr>
            <w:commentRangeStart w:id="602"/>
            <w:ins w:id="603" w:author="pachalo chizala" w:date="2023-10-04T08:31:00Z">
              <w:r>
                <w:rPr>
                  <w:i/>
                  <w:color w:val="FF0000"/>
                  <w:sz w:val="20"/>
                </w:rPr>
                <w:t>ASK IF (C01=d OR C02 = d) AND DEM10 = 3</w:t>
              </w:r>
              <w:commentRangeEnd w:id="602"/>
              <w:r>
                <w:rPr>
                  <w:rStyle w:val="CommentReference"/>
                </w:rPr>
                <w:commentReference w:id="602"/>
              </w:r>
            </w:ins>
          </w:p>
          <w:p w14:paraId="11FFB95D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04" w:author="pachalo chizala" w:date="2023-10-04T08:31:00Z"/>
              </w:rPr>
            </w:pPr>
            <w:ins w:id="605" w:author="pachalo chizala" w:date="2023-10-04T08:31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A76CE27" w14:textId="6A6187FB" w:rsidR="00020386" w:rsidRDefault="00FB076F" w:rsidP="00DE40A9">
            <w:pPr>
              <w:spacing w:after="17" w:line="255" w:lineRule="auto"/>
              <w:ind w:left="1080" w:right="911" w:hanging="360"/>
              <w:rPr>
                <w:ins w:id="606" w:author="pachalo chizala" w:date="2023-10-04T08:31:00Z"/>
                <w:sz w:val="20"/>
              </w:rPr>
            </w:pPr>
            <w:ins w:id="607" w:author="pachalo chizala" w:date="2023-10-04T09:03:00Z">
              <w:r>
                <w:rPr>
                  <w:sz w:val="20"/>
                </w:rPr>
                <w:t>In the last seven days did d</w:t>
              </w:r>
            </w:ins>
            <w:ins w:id="608" w:author="pachalo chizala" w:date="2023-10-04T09:04:00Z">
              <w:r>
                <w:rPr>
                  <w:sz w:val="20"/>
                </w:rPr>
                <w:t xml:space="preserve">o any of the following jobs or perform any of </w:t>
              </w:r>
            </w:ins>
            <w:ins w:id="609" w:author="pachalo chizala" w:date="2023-10-04T08:31:00Z">
              <w:r w:rsidR="00020386">
                <w:rPr>
                  <w:sz w:val="20"/>
                </w:rPr>
                <w:t>as th</w:t>
              </w:r>
            </w:ins>
            <w:ins w:id="610" w:author="pachalo chizala" w:date="2023-10-04T09:04:00Z">
              <w:r w:rsidR="003D6AC3">
                <w:rPr>
                  <w:sz w:val="20"/>
                </w:rPr>
                <w:t>ese</w:t>
              </w:r>
              <w:proofErr w:type="gramStart"/>
              <w:r w:rsidR="003D6AC3">
                <w:rPr>
                  <w:sz w:val="20"/>
                </w:rPr>
                <w:t>:</w:t>
              </w:r>
            </w:ins>
            <w:ins w:id="611" w:author="pachalo chizala" w:date="2023-10-04T08:31:00Z">
              <w:r w:rsidR="00020386">
                <w:rPr>
                  <w:sz w:val="20"/>
                </w:rPr>
                <w:t xml:space="preserve"> ?</w:t>
              </w:r>
              <w:proofErr w:type="gramEnd"/>
              <w:r w:rsidR="00020386">
                <w:rPr>
                  <w:sz w:val="20"/>
                </w:rPr>
                <w:t xml:space="preserve"> </w:t>
              </w:r>
            </w:ins>
          </w:p>
          <w:p w14:paraId="5ACF5C79" w14:textId="77777777" w:rsidR="00020386" w:rsidRDefault="00020386" w:rsidP="00DE40A9">
            <w:pPr>
              <w:spacing w:after="17" w:line="255" w:lineRule="auto"/>
              <w:ind w:left="1080" w:right="911" w:hanging="360"/>
              <w:rPr>
                <w:ins w:id="612" w:author="pachalo chizala" w:date="2023-10-04T08:31:00Z"/>
                <w:i/>
                <w:sz w:val="20"/>
              </w:rPr>
            </w:pPr>
            <w:ins w:id="613" w:author="pachalo chizala" w:date="2023-10-04T08:31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601B718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4" w:author="pachalo chizala" w:date="2023-10-04T08:31:00Z"/>
                <w:sz w:val="20"/>
              </w:rPr>
            </w:pPr>
            <w:ins w:id="615" w:author="pachalo chizala" w:date="2023-10-04T08:31:00Z">
              <w:r w:rsidRPr="008B45BB">
                <w:rPr>
                  <w:sz w:val="20"/>
                </w:rPr>
                <w:t>Automobile Mechanics (AMM)</w:t>
              </w:r>
            </w:ins>
          </w:p>
          <w:p w14:paraId="17DF7DF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6" w:author="pachalo chizala" w:date="2023-10-04T08:31:00Z"/>
                <w:sz w:val="20"/>
              </w:rPr>
            </w:pPr>
            <w:ins w:id="617" w:author="pachalo chizala" w:date="2023-10-04T08:31:00Z">
              <w:r w:rsidRPr="008B45BB">
                <w:rPr>
                  <w:sz w:val="20"/>
                </w:rPr>
                <w:t>Administrative Studies (AAS) </w:t>
              </w:r>
            </w:ins>
          </w:p>
          <w:p w14:paraId="73F06DD4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18" w:author="pachalo chizala" w:date="2023-10-04T08:31:00Z"/>
                <w:sz w:val="20"/>
              </w:rPr>
            </w:pPr>
            <w:ins w:id="619" w:author="pachalo chizala" w:date="2023-10-04T08:31:00Z">
              <w:r w:rsidRPr="008B45BB">
                <w:rPr>
                  <w:sz w:val="20"/>
                </w:rPr>
                <w:t>Bricklaying (BRL) </w:t>
              </w:r>
            </w:ins>
          </w:p>
          <w:p w14:paraId="69B25CF1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0" w:author="pachalo chizala" w:date="2023-10-04T08:31:00Z"/>
                <w:sz w:val="20"/>
              </w:rPr>
            </w:pPr>
            <w:ins w:id="621" w:author="pachalo chizala" w:date="2023-10-04T08:31:00Z">
              <w:r w:rsidRPr="008B45BB">
                <w:rPr>
                  <w:sz w:val="20"/>
                </w:rPr>
                <w:t>Cosmetology (CMG)</w:t>
              </w:r>
            </w:ins>
          </w:p>
          <w:p w14:paraId="7AA47E5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2" w:author="pachalo chizala" w:date="2023-10-04T08:31:00Z"/>
                <w:sz w:val="20"/>
              </w:rPr>
            </w:pPr>
            <w:ins w:id="623" w:author="pachalo chizala" w:date="2023-10-04T08:31:00Z">
              <w:r w:rsidRPr="008B45BB">
                <w:rPr>
                  <w:sz w:val="20"/>
                </w:rPr>
                <w:t>Carpentry and Joinery (CRJ)</w:t>
              </w:r>
            </w:ins>
          </w:p>
          <w:p w14:paraId="13909672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4" w:author="pachalo chizala" w:date="2023-10-04T08:31:00Z"/>
                <w:sz w:val="20"/>
              </w:rPr>
            </w:pPr>
            <w:ins w:id="625" w:author="pachalo chizala" w:date="2023-10-04T08:31:00Z">
              <w:r w:rsidRPr="008B45BB">
                <w:rPr>
                  <w:sz w:val="20"/>
                </w:rPr>
                <w:t>Edible Horticulture (EHC)</w:t>
              </w:r>
            </w:ins>
          </w:p>
          <w:p w14:paraId="2CE8532E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6" w:author="pachalo chizala" w:date="2023-10-04T08:31:00Z"/>
                <w:sz w:val="20"/>
              </w:rPr>
            </w:pPr>
            <w:ins w:id="627" w:author="pachalo chizala" w:date="2023-10-04T08:31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7CBD54A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28" w:author="pachalo chizala" w:date="2023-10-04T08:31:00Z"/>
                <w:sz w:val="20"/>
              </w:rPr>
            </w:pPr>
            <w:ins w:id="629" w:author="pachalo chizala" w:date="2023-10-04T08:31:00Z">
              <w:r w:rsidRPr="008B45BB">
                <w:rPr>
                  <w:sz w:val="20"/>
                </w:rPr>
                <w:t>Fabrication and Welding (FBW)</w:t>
              </w:r>
            </w:ins>
          </w:p>
          <w:p w14:paraId="11C25FF6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0" w:author="pachalo chizala" w:date="2023-10-04T08:31:00Z"/>
                <w:sz w:val="20"/>
              </w:rPr>
            </w:pPr>
            <w:ins w:id="631" w:author="pachalo chizala" w:date="2023-10-04T08:31:00Z">
              <w:r w:rsidRPr="008B45BB">
                <w:rPr>
                  <w:sz w:val="20"/>
                </w:rPr>
                <w:t>Food Production (FPR) </w:t>
              </w:r>
            </w:ins>
          </w:p>
          <w:p w14:paraId="68E81F4E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2" w:author="pachalo chizala" w:date="2023-10-04T08:31:00Z"/>
                <w:sz w:val="20"/>
              </w:rPr>
            </w:pPr>
            <w:ins w:id="633" w:author="pachalo chizala" w:date="2023-10-04T08:31:00Z">
              <w:r w:rsidRPr="008B45BB">
                <w:rPr>
                  <w:sz w:val="20"/>
                </w:rPr>
                <w:t>General Fitting (GFT)</w:t>
              </w:r>
            </w:ins>
          </w:p>
          <w:p w14:paraId="2C05E35B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4" w:author="pachalo chizala" w:date="2023-10-04T08:31:00Z"/>
                <w:sz w:val="20"/>
              </w:rPr>
            </w:pPr>
            <w:ins w:id="635" w:author="pachalo chizala" w:date="2023-10-04T08:31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8EFE2B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6" w:author="pachalo chizala" w:date="2023-10-04T08:31:00Z"/>
                <w:sz w:val="20"/>
              </w:rPr>
            </w:pPr>
            <w:ins w:id="637" w:author="pachalo chizala" w:date="2023-10-04T08:31:00Z">
              <w:r w:rsidRPr="008B45BB">
                <w:rPr>
                  <w:sz w:val="20"/>
                </w:rPr>
                <w:t>Motorcycle Mechanics (MCM)</w:t>
              </w:r>
            </w:ins>
          </w:p>
          <w:p w14:paraId="25DA4DD8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38" w:author="pachalo chizala" w:date="2023-10-04T08:31:00Z"/>
                <w:sz w:val="20"/>
              </w:rPr>
            </w:pPr>
            <w:ins w:id="639" w:author="pachalo chizala" w:date="2023-10-04T08:31:00Z">
              <w:r w:rsidRPr="008B45BB">
                <w:rPr>
                  <w:sz w:val="20"/>
                </w:rPr>
                <w:t>Painting and Decoration (PAD)</w:t>
              </w:r>
            </w:ins>
          </w:p>
          <w:p w14:paraId="42E92193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0" w:author="pachalo chizala" w:date="2023-10-04T08:31:00Z"/>
                <w:sz w:val="20"/>
              </w:rPr>
            </w:pPr>
            <w:ins w:id="641" w:author="pachalo chizala" w:date="2023-10-04T08:31:00Z">
              <w:r w:rsidRPr="008B45BB">
                <w:rPr>
                  <w:sz w:val="20"/>
                </w:rPr>
                <w:t>Plumbing (PLB)</w:t>
              </w:r>
            </w:ins>
          </w:p>
          <w:p w14:paraId="04B9D089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2" w:author="pachalo chizala" w:date="2023-10-04T08:31:00Z"/>
                <w:sz w:val="20"/>
              </w:rPr>
            </w:pPr>
            <w:ins w:id="643" w:author="pachalo chizala" w:date="2023-10-04T08:31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6781B9DC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4" w:author="pachalo chizala" w:date="2023-10-04T08:31:00Z"/>
                <w:sz w:val="20"/>
              </w:rPr>
            </w:pPr>
            <w:ins w:id="645" w:author="pachalo chizala" w:date="2023-10-04T08:31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76C41F8F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6" w:author="pachalo chizala" w:date="2023-10-04T08:31:00Z"/>
                <w:sz w:val="20"/>
              </w:rPr>
            </w:pPr>
            <w:ins w:id="647" w:author="pachalo chizala" w:date="2023-10-04T08:31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5CFBADB4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48" w:author="pachalo chizala" w:date="2023-10-04T08:31:00Z"/>
                <w:sz w:val="20"/>
              </w:rPr>
            </w:pPr>
            <w:ins w:id="649" w:author="pachalo chizala" w:date="2023-10-04T08:31:00Z">
              <w:r w:rsidRPr="008B45BB">
                <w:rPr>
                  <w:sz w:val="20"/>
                </w:rPr>
                <w:t>Tour Guide (TRG)</w:t>
              </w:r>
            </w:ins>
          </w:p>
          <w:p w14:paraId="3E43BCDD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50" w:author="pachalo chizala" w:date="2023-10-04T08:31:00Z"/>
                <w:sz w:val="20"/>
              </w:rPr>
            </w:pPr>
            <w:ins w:id="651" w:author="pachalo chizala" w:date="2023-10-04T08:31:00Z">
              <w:r w:rsidRPr="008B45BB">
                <w:rPr>
                  <w:sz w:val="20"/>
                </w:rPr>
                <w:t>Wood Work Machining (WWM) </w:t>
              </w:r>
            </w:ins>
          </w:p>
          <w:p w14:paraId="47B14865" w14:textId="77777777" w:rsidR="00020386" w:rsidRPr="008B45BB" w:rsidRDefault="00020386" w:rsidP="00020386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652" w:author="pachalo chizala" w:date="2023-10-04T08:31:00Z"/>
                <w:sz w:val="20"/>
              </w:rPr>
            </w:pPr>
            <w:ins w:id="653" w:author="pachalo chizala" w:date="2023-10-04T08:31:00Z">
              <w:r>
                <w:rPr>
                  <w:sz w:val="20"/>
                </w:rPr>
                <w:t>OTHER (SPECIFY)</w:t>
              </w:r>
            </w:ins>
          </w:p>
          <w:p w14:paraId="773329E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4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5A9CBBE8" w14:textId="77777777" w:rsidTr="00020386">
        <w:tblPrEx>
          <w:tblCellMar>
            <w:left w:w="29" w:type="dxa"/>
            <w:right w:w="13" w:type="dxa"/>
          </w:tblCellMar>
        </w:tblPrEx>
        <w:trPr>
          <w:trHeight w:val="1469"/>
          <w:ins w:id="655" w:author="pachalo chizala" w:date="2023-10-04T08:31:00Z"/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3A6BEF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6" w:author="pachalo chizala" w:date="2023-10-04T08:31:00Z"/>
              </w:rPr>
            </w:pPr>
            <w:ins w:id="657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84B809A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58" w:author="pachalo chizala" w:date="2023-10-04T08:31:00Z"/>
              </w:rPr>
            </w:pPr>
            <w:ins w:id="659" w:author="pachalo chizala" w:date="2023-10-04T08:31:00Z">
              <w:r>
                <w:rPr>
                  <w:b/>
                  <w:sz w:val="20"/>
                </w:rPr>
                <w:t>TVT02</w:t>
              </w:r>
            </w:ins>
          </w:p>
          <w:p w14:paraId="53914B94" w14:textId="77777777" w:rsidR="00020386" w:rsidRDefault="00020386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660" w:author="pachalo chizala" w:date="2023-10-04T08:31:00Z"/>
              </w:rPr>
            </w:pPr>
            <w:ins w:id="661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080D54BB" w14:textId="77777777" w:rsidR="00020386" w:rsidRDefault="00020386" w:rsidP="00020386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662" w:author="pachalo chizala" w:date="2023-10-04T08:31:00Z"/>
              </w:rPr>
            </w:pPr>
            <w:ins w:id="663" w:author="pachalo chizala" w:date="2023-10-04T08:31:00Z">
              <w:r>
                <w:rPr>
                  <w:sz w:val="20"/>
                </w:rPr>
                <w:t xml:space="preserve">YES </w:t>
              </w:r>
            </w:ins>
          </w:p>
          <w:p w14:paraId="02785192" w14:textId="77777777" w:rsidR="00020386" w:rsidRPr="003D6AC3" w:rsidRDefault="00020386" w:rsidP="00020386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664" w:author="pachalo chizala" w:date="2023-10-04T09:10:00Z"/>
                <w:rPrChange w:id="665" w:author="pachalo chizala" w:date="2023-10-04T09:10:00Z">
                  <w:rPr>
                    <w:ins w:id="666" w:author="pachalo chizala" w:date="2023-10-04T09:10:00Z"/>
                    <w:sz w:val="20"/>
                  </w:rPr>
                </w:rPrChange>
              </w:rPr>
            </w:pPr>
            <w:ins w:id="667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7F9BF093" w14:textId="77777777" w:rsidR="003D6AC3" w:rsidRDefault="003D6AC3" w:rsidP="003D6AC3">
            <w:pPr>
              <w:spacing w:after="0" w:line="259" w:lineRule="auto"/>
              <w:ind w:left="917" w:right="0" w:firstLine="0"/>
              <w:rPr>
                <w:ins w:id="668" w:author="pachalo chizala" w:date="2023-10-04T09:10:00Z"/>
              </w:rPr>
            </w:pPr>
          </w:p>
          <w:p w14:paraId="4DD054A8" w14:textId="6DEE64E4" w:rsidR="003D6AC3" w:rsidRDefault="003D6AC3" w:rsidP="003D6AC3">
            <w:pPr>
              <w:spacing w:after="0" w:line="259" w:lineRule="auto"/>
              <w:ind w:left="917" w:right="0" w:firstLine="0"/>
              <w:rPr>
                <w:ins w:id="669" w:author="pachalo chizala" w:date="2023-10-04T08:31:00Z"/>
              </w:rPr>
              <w:pPrChange w:id="670" w:author="pachalo chizala" w:date="2023-10-04T09:10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671" w:author="pachalo chizala" w:date="2023-10-04T09:10:00Z">
              <w:r>
                <w:t xml:space="preserve">Is it that you </w:t>
              </w:r>
              <w:proofErr w:type="spellStart"/>
              <w:r>
                <w:t>perfom</w:t>
              </w:r>
              <w:proofErr w:type="spellEnd"/>
              <w:r>
                <w:t xml:space="preserve"> any of these but you did not do that in the last 7 days and you will return to that w</w:t>
              </w:r>
            </w:ins>
            <w:ins w:id="672" w:author="pachalo chizala" w:date="2023-10-04T09:11:00Z">
              <w:r>
                <w:t>ithin 3 months</w:t>
              </w:r>
            </w:ins>
          </w:p>
          <w:p w14:paraId="5CDDF407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673" w:author="pachalo chizala" w:date="2023-10-04T08:31:00Z"/>
              </w:rPr>
            </w:pPr>
            <w:ins w:id="674" w:author="pachalo chizala" w:date="2023-10-04T08:31:00Z">
              <w:r>
                <w:rPr>
                  <w:sz w:val="20"/>
                </w:rPr>
                <w:t xml:space="preserve"> </w:t>
              </w:r>
            </w:ins>
          </w:p>
        </w:tc>
      </w:tr>
      <w:tr w:rsidR="00020386" w14:paraId="6C3AAF5A" w14:textId="77777777" w:rsidTr="00020386">
        <w:tblPrEx>
          <w:tblCellMar>
            <w:left w:w="29" w:type="dxa"/>
            <w:right w:w="13" w:type="dxa"/>
          </w:tblCellMar>
          <w:tblPrExChange w:id="675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676" w:author="pachalo chizala" w:date="2023-10-04T08:31:00Z"/>
          <w:trPrChange w:id="677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78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33BD432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79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0" w:author="pachalo chizala" w:date="2023-10-04T08:31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94876FA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81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2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2C09357B" w14:textId="77777777" w:rsidR="00020386" w:rsidRPr="00DD7C9F" w:rsidRDefault="00020386" w:rsidP="00DE40A9">
            <w:pPr>
              <w:spacing w:after="17" w:line="240" w:lineRule="auto"/>
              <w:ind w:left="720" w:right="0" w:hanging="720"/>
              <w:rPr>
                <w:ins w:id="683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84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this skill</w:t>
              </w:r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>
                <w:rPr>
                  <w:rFonts w:eastAsia="Times New Roman"/>
                  <w:sz w:val="20"/>
                  <w:szCs w:val="20"/>
                </w:rPr>
                <w:t>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78556F4B" w14:textId="77777777" w:rsidR="00020386" w:rsidRPr="00DE40A9" w:rsidRDefault="00020386" w:rsidP="00020386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685" w:author="pachalo chizala" w:date="2023-10-04T08:31:00Z"/>
                <w:i/>
                <w:color w:val="auto"/>
                <w:sz w:val="20"/>
              </w:rPr>
            </w:pPr>
            <w:ins w:id="686" w:author="pachalo chizala" w:date="2023-10-04T08:31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009B989F" w14:textId="77777777" w:rsidR="00020386" w:rsidRDefault="00020386" w:rsidP="00020386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687" w:author="pachalo chizala" w:date="2023-10-04T08:31:00Z"/>
                <w:i/>
                <w:color w:val="FF0000"/>
                <w:sz w:val="20"/>
              </w:rPr>
            </w:pPr>
            <w:ins w:id="688" w:author="pachalo chizala" w:date="2023-10-04T08:31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20386" w14:paraId="7F34B348" w14:textId="77777777" w:rsidTr="00020386">
        <w:tblPrEx>
          <w:tblCellMar>
            <w:left w:w="29" w:type="dxa"/>
            <w:right w:w="13" w:type="dxa"/>
          </w:tblCellMar>
          <w:tblPrExChange w:id="689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690" w:author="pachalo chizala" w:date="2023-10-04T08:31:00Z"/>
          <w:trPrChange w:id="691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692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265F441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93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4" w:author="pachalo chizala" w:date="2023-10-04T08:31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C58177D" w14:textId="77777777" w:rsidR="00020386" w:rsidRPr="00DD7C9F" w:rsidRDefault="00020386" w:rsidP="00DE40A9">
            <w:pPr>
              <w:spacing w:after="0" w:line="240" w:lineRule="auto"/>
              <w:ind w:left="0" w:right="0" w:firstLine="0"/>
              <w:rPr>
                <w:ins w:id="695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6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1A89E0E4" w14:textId="77777777" w:rsidR="00020386" w:rsidRPr="00DD7C9F" w:rsidRDefault="00020386" w:rsidP="00DE40A9">
            <w:pPr>
              <w:spacing w:after="17" w:line="240" w:lineRule="auto"/>
              <w:ind w:left="720" w:right="0" w:hanging="720"/>
              <w:rPr>
                <w:ins w:id="697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698" w:author="pachalo chizala" w:date="2023-10-04T08:31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685536F" w14:textId="77777777" w:rsidR="00020386" w:rsidRPr="00DE40A9" w:rsidRDefault="00020386" w:rsidP="00020386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699" w:author="pachalo chizala" w:date="2023-10-04T08:31:00Z"/>
                <w:rFonts w:eastAsia="Times New Roman"/>
                <w:color w:val="FF0000"/>
                <w:sz w:val="20"/>
                <w:szCs w:val="20"/>
              </w:rPr>
            </w:pPr>
            <w:ins w:id="700" w:author="pachalo chizala" w:date="2023-10-04T08:31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33DEA38A" w14:textId="77777777" w:rsidR="00020386" w:rsidRPr="00DD7C9F" w:rsidRDefault="00020386" w:rsidP="00020386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701" w:author="pachalo chizala" w:date="2023-10-04T08:31:00Z"/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ins w:id="702" w:author="pachalo chizala" w:date="2023-10-04T08:31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20386" w14:paraId="3963FD34" w14:textId="77777777" w:rsidTr="00020386">
        <w:tblPrEx>
          <w:tblCellMar>
            <w:left w:w="29" w:type="dxa"/>
            <w:right w:w="13" w:type="dxa"/>
          </w:tblCellMar>
          <w:tblPrExChange w:id="70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704" w:author="pachalo chizala" w:date="2023-10-04T08:31:00Z"/>
          <w:trPrChange w:id="705" w:author="pachalo chizala" w:date="2023-10-04T08:32:00Z">
            <w:trPr>
              <w:trHeight w:val="1469"/>
            </w:trPr>
          </w:trPrChange>
        </w:trPr>
        <w:tc>
          <w:tcPr>
            <w:tcW w:w="90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06" w:author="pachalo chizala" w:date="2023-10-04T08:32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3CEBC4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07" w:author="pachalo chizala" w:date="2023-10-04T08:31:00Z"/>
                <w:i/>
                <w:color w:val="FF0000"/>
                <w:sz w:val="20"/>
              </w:rPr>
            </w:pPr>
            <w:ins w:id="708" w:author="pachalo chizala" w:date="2023-10-04T08:31:00Z">
              <w:r>
                <w:rPr>
                  <w:i/>
                  <w:color w:val="FF0000"/>
                  <w:sz w:val="20"/>
                </w:rPr>
                <w:lastRenderedPageBreak/>
                <w:t>ASK IF (TVT01=a-s)</w:t>
              </w:r>
            </w:ins>
          </w:p>
          <w:p w14:paraId="4D1ACC9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09" w:author="pachalo chizala" w:date="2023-10-04T08:31:00Z"/>
              </w:rPr>
            </w:pPr>
            <w:ins w:id="710" w:author="pachalo chizala" w:date="2023-10-04T08:31:00Z">
              <w:r>
                <w:rPr>
                  <w:b/>
                  <w:sz w:val="20"/>
                </w:rPr>
                <w:t>TVT05</w:t>
              </w:r>
            </w:ins>
          </w:p>
          <w:p w14:paraId="18275E93" w14:textId="77777777" w:rsidR="00020386" w:rsidRPr="00DE40A9" w:rsidRDefault="00020386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711" w:author="pachalo chizala" w:date="2023-10-04T08:31:00Z"/>
              </w:rPr>
            </w:pPr>
            <w:ins w:id="71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earnings?</w:t>
              </w:r>
            </w:ins>
          </w:p>
        </w:tc>
      </w:tr>
      <w:tr w:rsidR="00020386" w14:paraId="31FD5982" w14:textId="77777777" w:rsidTr="00020386">
        <w:tblPrEx>
          <w:tblCellMar>
            <w:left w:w="29" w:type="dxa"/>
            <w:right w:w="13" w:type="dxa"/>
          </w:tblCellMar>
          <w:tblPrExChange w:id="71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718"/>
          <w:ins w:id="714" w:author="pachalo chizala" w:date="2023-10-04T08:31:00Z"/>
          <w:trPrChange w:id="715" w:author="pachalo chizala" w:date="2023-10-04T08:32:00Z">
            <w:trPr>
              <w:trHeight w:val="1718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1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4BF57886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17" w:author="pachalo chizala" w:date="2023-10-04T08:31:00Z"/>
              </w:rPr>
            </w:pPr>
            <w:ins w:id="718" w:author="pachalo chizala" w:date="2023-10-04T08:31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231D9535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19" w:author="pachalo chizala" w:date="2023-10-04T08:31:00Z"/>
              </w:rPr>
            </w:pPr>
            <w:ins w:id="720" w:author="pachalo chizala" w:date="2023-10-04T08:31:00Z">
              <w:r>
                <w:rPr>
                  <w:b/>
                  <w:sz w:val="20"/>
                </w:rPr>
                <w:t xml:space="preserve">TVT06 </w:t>
              </w:r>
            </w:ins>
          </w:p>
          <w:p w14:paraId="40F1D4A4" w14:textId="77777777" w:rsidR="00020386" w:rsidRDefault="00020386" w:rsidP="00DE40A9">
            <w:pPr>
              <w:spacing w:after="13" w:line="242" w:lineRule="auto"/>
              <w:ind w:left="720" w:right="11" w:firstLine="0"/>
              <w:rPr>
                <w:ins w:id="721" w:author="pachalo chizala" w:date="2023-10-04T08:31:00Z"/>
                <w:sz w:val="20"/>
              </w:rPr>
            </w:pPr>
            <w:ins w:id="722" w:author="pachalo chizala" w:date="2023-10-04T08:31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8776EDF" w14:textId="77777777" w:rsidR="00020386" w:rsidRDefault="00020386" w:rsidP="00DE40A9">
            <w:pPr>
              <w:spacing w:after="13" w:line="242" w:lineRule="auto"/>
              <w:ind w:left="720" w:right="2654" w:firstLine="0"/>
              <w:rPr>
                <w:ins w:id="723" w:author="pachalo chizala" w:date="2023-10-04T08:31:00Z"/>
              </w:rPr>
            </w:pPr>
            <w:ins w:id="724" w:author="pachalo chizala" w:date="2023-10-04T08:31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38E52BF1" w14:textId="77777777" w:rsidR="00020386" w:rsidRDefault="00020386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725" w:author="pachalo chizala" w:date="2023-10-04T08:31:00Z"/>
              </w:rPr>
            </w:pPr>
            <w:ins w:id="726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4AD3889A" w14:textId="77777777" w:rsidR="00020386" w:rsidRDefault="00020386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727" w:author="pachalo chizala" w:date="2023-10-04T08:31:00Z"/>
              </w:rPr>
            </w:pPr>
            <w:ins w:id="728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302C63C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29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0CE69B77" w14:textId="77777777" w:rsidTr="00020386">
        <w:tblPrEx>
          <w:tblCellMar>
            <w:left w:w="29" w:type="dxa"/>
            <w:right w:w="13" w:type="dxa"/>
          </w:tblCellMar>
          <w:tblPrExChange w:id="730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31" w:author="pachalo chizala" w:date="2023-10-04T08:31:00Z"/>
          <w:trPrChange w:id="732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33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F5FA63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34" w:author="pachalo chizala" w:date="2023-10-04T08:31:00Z"/>
              </w:rPr>
            </w:pPr>
            <w:ins w:id="735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798671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36" w:author="pachalo chizala" w:date="2023-10-04T08:31:00Z"/>
              </w:rPr>
            </w:pPr>
            <w:ins w:id="737" w:author="pachalo chizala" w:date="2023-10-04T08:31:00Z">
              <w:r>
                <w:rPr>
                  <w:b/>
                  <w:sz w:val="20"/>
                </w:rPr>
                <w:t xml:space="preserve">TVT07 </w:t>
              </w:r>
            </w:ins>
          </w:p>
          <w:p w14:paraId="182788CD" w14:textId="77777777" w:rsidR="00020386" w:rsidRDefault="00020386" w:rsidP="00DE40A9">
            <w:pPr>
              <w:spacing w:after="0" w:line="242" w:lineRule="auto"/>
              <w:ind w:left="720" w:right="1902" w:hanging="720"/>
              <w:rPr>
                <w:ins w:id="738" w:author="pachalo chizala" w:date="2023-10-04T08:31:00Z"/>
                <w:sz w:val="20"/>
              </w:rPr>
            </w:pPr>
            <w:ins w:id="739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3FB7DBBE" w14:textId="77777777" w:rsidR="00020386" w:rsidRDefault="00020386" w:rsidP="00DE40A9">
            <w:pPr>
              <w:spacing w:after="0" w:line="242" w:lineRule="auto"/>
              <w:ind w:left="720" w:right="1902" w:hanging="720"/>
              <w:rPr>
                <w:ins w:id="740" w:author="pachalo chizala" w:date="2023-10-04T08:31:00Z"/>
              </w:rPr>
            </w:pPr>
            <w:ins w:id="741" w:author="pachalo chizala" w:date="2023-10-04T08:31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B75D581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42" w:author="pachalo chizala" w:date="2023-10-04T08:31:00Z"/>
              </w:rPr>
            </w:pPr>
            <w:ins w:id="743" w:author="pachalo chizala" w:date="2023-10-04T08:31:00Z">
              <w:r>
                <w:rPr>
                  <w:sz w:val="20"/>
                </w:rPr>
                <w:t xml:space="preserve"> </w:t>
              </w:r>
            </w:ins>
          </w:p>
          <w:p w14:paraId="428C624C" w14:textId="77777777" w:rsidR="00020386" w:rsidRDefault="00020386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744" w:author="pachalo chizala" w:date="2023-10-04T08:31:00Z"/>
              </w:rPr>
            </w:pPr>
            <w:ins w:id="745" w:author="pachalo chizala" w:date="2023-10-04T08:31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1EA3CC70" w14:textId="77777777" w:rsidR="00020386" w:rsidRPr="00DE51F6" w:rsidRDefault="00020386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746" w:author="pachalo chizala" w:date="2023-10-04T08:31:00Z"/>
              </w:rPr>
            </w:pPr>
            <w:ins w:id="747" w:author="pachalo chizala" w:date="2023-10-04T08:31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020386" w14:paraId="05F253E8" w14:textId="77777777" w:rsidTr="00020386">
        <w:tblPrEx>
          <w:tblCellMar>
            <w:left w:w="29" w:type="dxa"/>
            <w:right w:w="13" w:type="dxa"/>
          </w:tblCellMar>
          <w:tblPrExChange w:id="748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749" w:author="pachalo chizala" w:date="2023-10-04T08:31:00Z"/>
          <w:trPrChange w:id="750" w:author="pachalo chizala" w:date="2023-10-04T08:32:00Z">
            <w:trPr>
              <w:trHeight w:val="1587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51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5E6CF3E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2" w:author="pachalo chizala" w:date="2023-10-04T08:31:00Z"/>
              </w:rPr>
            </w:pPr>
            <w:ins w:id="753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2A93B0B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4" w:author="pachalo chizala" w:date="2023-10-04T08:31:00Z"/>
              </w:rPr>
            </w:pPr>
            <w:ins w:id="755" w:author="pachalo chizala" w:date="2023-10-04T08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314ACD58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56" w:author="pachalo chizala" w:date="2023-10-04T08:31:00Z"/>
              </w:rPr>
            </w:pPr>
            <w:ins w:id="757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1DB4733A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58" w:author="pachalo chizala" w:date="2023-10-04T08:31:00Z"/>
              </w:rPr>
            </w:pPr>
            <w:ins w:id="759" w:author="pachalo chizala" w:date="2023-10-04T08:31:00Z">
              <w:r>
                <w:rPr>
                  <w:sz w:val="20"/>
                </w:rPr>
                <w:t xml:space="preserve"> YES </w:t>
              </w:r>
            </w:ins>
          </w:p>
          <w:p w14:paraId="2EB542C6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60" w:author="pachalo chizala" w:date="2023-10-04T08:31:00Z"/>
              </w:rPr>
            </w:pPr>
            <w:ins w:id="761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7ACF8370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2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29B21392" w14:textId="77777777" w:rsidTr="00020386">
        <w:tblPrEx>
          <w:tblCellMar>
            <w:left w:w="29" w:type="dxa"/>
            <w:right w:w="13" w:type="dxa"/>
          </w:tblCellMar>
          <w:tblPrExChange w:id="76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764" w:author="pachalo chizala" w:date="2023-10-04T08:31:00Z"/>
          <w:trPrChange w:id="765" w:author="pachalo chizala" w:date="2023-10-04T08:32:00Z">
            <w:trPr>
              <w:trHeight w:val="1596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6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3C899444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7" w:author="pachalo chizala" w:date="2023-10-04T08:31:00Z"/>
              </w:rPr>
            </w:pPr>
            <w:ins w:id="768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0509DC42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69" w:author="pachalo chizala" w:date="2023-10-04T08:31:00Z"/>
              </w:rPr>
            </w:pPr>
            <w:ins w:id="770" w:author="pachalo chizala" w:date="2023-10-04T08:31:00Z">
              <w:r>
                <w:rPr>
                  <w:b/>
                  <w:sz w:val="20"/>
                </w:rPr>
                <w:t xml:space="preserve">TVT09 </w:t>
              </w:r>
            </w:ins>
          </w:p>
          <w:p w14:paraId="66538480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71" w:author="pachalo chizala" w:date="2023-10-04T08:31:00Z"/>
              </w:rPr>
            </w:pPr>
            <w:ins w:id="77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2D0F0901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73" w:author="pachalo chizala" w:date="2023-10-04T08:31:00Z"/>
              </w:rPr>
            </w:pPr>
            <w:ins w:id="774" w:author="pachalo chizala" w:date="2023-10-04T08:31:00Z">
              <w:r>
                <w:rPr>
                  <w:sz w:val="20"/>
                </w:rPr>
                <w:t xml:space="preserve"> YES </w:t>
              </w:r>
            </w:ins>
          </w:p>
          <w:p w14:paraId="34D9316C" w14:textId="77777777" w:rsidR="00020386" w:rsidRDefault="00020386" w:rsidP="00020386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775" w:author="pachalo chizala" w:date="2023-10-04T08:31:00Z"/>
              </w:rPr>
            </w:pPr>
            <w:ins w:id="776" w:author="pachalo chizala" w:date="2023-10-04T08:31:00Z">
              <w:r>
                <w:rPr>
                  <w:sz w:val="20"/>
                </w:rPr>
                <w:t xml:space="preserve">NO </w:t>
              </w:r>
            </w:ins>
          </w:p>
          <w:p w14:paraId="0B49CFB5" w14:textId="77777777" w:rsidR="00020386" w:rsidRDefault="00020386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777" w:author="pachalo chizala" w:date="2023-10-04T08:31:00Z"/>
                <w:i/>
                <w:color w:val="FF0000"/>
                <w:sz w:val="20"/>
              </w:rPr>
            </w:pPr>
          </w:p>
        </w:tc>
      </w:tr>
      <w:tr w:rsidR="00020386" w14:paraId="6BBC2BDA" w14:textId="77777777" w:rsidTr="00020386">
        <w:tblPrEx>
          <w:tblCellMar>
            <w:left w:w="29" w:type="dxa"/>
            <w:right w:w="13" w:type="dxa"/>
          </w:tblCellMar>
          <w:tblPrExChange w:id="778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79" w:author="pachalo chizala" w:date="2023-10-04T08:31:00Z"/>
          <w:trPrChange w:id="780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81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FA58016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82" w:author="pachalo chizala" w:date="2023-10-04T08:31:00Z"/>
              </w:rPr>
            </w:pPr>
            <w:ins w:id="783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7B2FA0B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84" w:author="pachalo chizala" w:date="2023-10-04T08:31:00Z"/>
              </w:rPr>
            </w:pPr>
            <w:ins w:id="785" w:author="pachalo chizala" w:date="2023-10-04T08:31:00Z">
              <w:r>
                <w:rPr>
                  <w:b/>
                  <w:sz w:val="20"/>
                </w:rPr>
                <w:t>TVT10</w:t>
              </w:r>
            </w:ins>
          </w:p>
          <w:p w14:paraId="6D3636D8" w14:textId="77777777" w:rsidR="00020386" w:rsidRDefault="00020386" w:rsidP="00DE40A9">
            <w:pPr>
              <w:spacing w:after="0" w:line="242" w:lineRule="auto"/>
              <w:ind w:left="1440" w:right="1091" w:hanging="720"/>
              <w:rPr>
                <w:ins w:id="786" w:author="pachalo chizala" w:date="2023-10-04T08:31:00Z"/>
                <w:sz w:val="20"/>
                <w:szCs w:val="20"/>
              </w:rPr>
            </w:pPr>
            <w:ins w:id="787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53E2E1B2" w14:textId="77777777" w:rsidR="00020386" w:rsidRDefault="00020386" w:rsidP="00DE40A9">
            <w:pPr>
              <w:spacing w:after="0" w:line="242" w:lineRule="auto"/>
              <w:ind w:left="1440" w:right="1091" w:hanging="720"/>
              <w:rPr>
                <w:ins w:id="788" w:author="pachalo chizala" w:date="2023-10-04T08:31:00Z"/>
                <w:sz w:val="20"/>
                <w:szCs w:val="20"/>
              </w:rPr>
            </w:pPr>
          </w:p>
          <w:p w14:paraId="41F952CA" w14:textId="77777777" w:rsidR="00020386" w:rsidRPr="004C5FAE" w:rsidRDefault="00020386" w:rsidP="00DE40A9">
            <w:pPr>
              <w:spacing w:after="0" w:line="240" w:lineRule="auto"/>
              <w:ind w:left="0" w:right="0" w:firstLine="0"/>
              <w:jc w:val="center"/>
              <w:rPr>
                <w:ins w:id="789" w:author="pachalo chizala" w:date="2023-10-04T08:3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790" w:author="pachalo chizala" w:date="2023-10-04T08:3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14E9E328" w14:textId="77777777" w:rsidR="00020386" w:rsidRDefault="00020386" w:rsidP="00DE40A9">
            <w:pPr>
              <w:spacing w:after="0" w:line="242" w:lineRule="auto"/>
              <w:ind w:left="1440" w:right="1091" w:hanging="720"/>
              <w:jc w:val="center"/>
              <w:rPr>
                <w:ins w:id="791" w:author="pachalo chizala" w:date="2023-10-04T08:31:00Z"/>
                <w:i/>
                <w:color w:val="FF0000"/>
                <w:sz w:val="20"/>
              </w:rPr>
            </w:pPr>
            <w:ins w:id="792" w:author="pachalo chizala" w:date="2023-10-04T08:3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020386" w14:paraId="1B1B2CC0" w14:textId="77777777" w:rsidTr="00020386">
        <w:tblPrEx>
          <w:tblCellMar>
            <w:left w:w="29" w:type="dxa"/>
            <w:right w:w="13" w:type="dxa"/>
          </w:tblCellMar>
          <w:tblPrExChange w:id="793" w:author="pachalo chizala" w:date="2023-10-04T08:32:00Z">
            <w:tblPrEx>
              <w:tblCellMar>
                <w:left w:w="29" w:type="dxa"/>
                <w:right w:w="13" w:type="dxa"/>
              </w:tblCellMar>
            </w:tblPrEx>
          </w:tblPrExChange>
        </w:tblPrEx>
        <w:trPr>
          <w:trHeight w:val="1964"/>
          <w:ins w:id="794" w:author="pachalo chizala" w:date="2023-10-04T08:31:00Z"/>
          <w:trPrChange w:id="795" w:author="pachalo chizala" w:date="2023-10-04T08:32:00Z">
            <w:trPr>
              <w:trHeight w:val="1964"/>
            </w:trPr>
          </w:trPrChange>
        </w:trPr>
        <w:tc>
          <w:tcPr>
            <w:tcW w:w="9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796" w:author="pachalo chizala" w:date="2023-10-04T08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2CEB3E7C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97" w:author="pachalo chizala" w:date="2023-10-04T08:31:00Z"/>
              </w:rPr>
            </w:pPr>
            <w:ins w:id="798" w:author="pachalo chizala" w:date="2023-10-04T08:31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57C8F14A" w14:textId="77777777" w:rsidR="00020386" w:rsidRDefault="00020386" w:rsidP="00DE40A9">
            <w:pPr>
              <w:spacing w:after="0" w:line="259" w:lineRule="auto"/>
              <w:ind w:left="0" w:right="0" w:firstLine="0"/>
              <w:rPr>
                <w:ins w:id="799" w:author="pachalo chizala" w:date="2023-10-04T08:31:00Z"/>
              </w:rPr>
            </w:pPr>
            <w:ins w:id="800" w:author="pachalo chizala" w:date="2023-10-04T08:31:00Z">
              <w:r>
                <w:rPr>
                  <w:b/>
                  <w:sz w:val="20"/>
                </w:rPr>
                <w:t>TVT11</w:t>
              </w:r>
            </w:ins>
          </w:p>
          <w:p w14:paraId="52DD8058" w14:textId="77777777" w:rsidR="00020386" w:rsidRDefault="00020386" w:rsidP="00DE40A9">
            <w:pPr>
              <w:spacing w:after="0" w:line="259" w:lineRule="auto"/>
              <w:ind w:left="720" w:right="0" w:firstLine="0"/>
              <w:rPr>
                <w:ins w:id="801" w:author="pachalo chizala" w:date="2023-10-04T08:31:00Z"/>
                <w:sz w:val="20"/>
                <w:szCs w:val="20"/>
              </w:rPr>
            </w:pPr>
            <w:ins w:id="802" w:author="pachalo chizala" w:date="2023-10-04T08:31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16918F5B" w14:textId="77777777" w:rsidR="00020386" w:rsidRDefault="00020386" w:rsidP="00DE40A9">
            <w:pPr>
              <w:spacing w:after="17" w:line="255" w:lineRule="auto"/>
              <w:ind w:left="1080" w:right="911" w:hanging="360"/>
              <w:rPr>
                <w:ins w:id="803" w:author="pachalo chizala" w:date="2023-10-04T08:31:00Z"/>
                <w:i/>
                <w:sz w:val="20"/>
              </w:rPr>
            </w:pPr>
            <w:ins w:id="804" w:author="pachalo chizala" w:date="2023-10-04T08:31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  <w:proofErr w:type="gramEnd"/>
            </w:ins>
          </w:p>
          <w:p w14:paraId="6935524C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805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06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3DA32F50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07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08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85AD3A6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809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0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F765B01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1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2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A8DE4B8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3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4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08C38E4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5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6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6F58B2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7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18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0AA84A5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819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20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8AFA1EE" w14:textId="77777777" w:rsidR="00020386" w:rsidRDefault="00020386" w:rsidP="00020386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821" w:author="pachalo chizala" w:date="2023-10-04T08:31:00Z"/>
                <w:rFonts w:ascii="Calibri" w:hAnsi="Calibri" w:cs="Calibri"/>
                <w:color w:val="000000"/>
                <w:sz w:val="20"/>
                <w:szCs w:val="20"/>
              </w:rPr>
            </w:pPr>
            <w:ins w:id="822" w:author="pachalo chizala" w:date="2023-10-04T08:31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64E40831" w14:textId="77777777" w:rsidR="00020386" w:rsidRPr="00DE40A9" w:rsidRDefault="00020386" w:rsidP="00DE40A9">
            <w:pPr>
              <w:spacing w:after="10" w:line="259" w:lineRule="auto"/>
              <w:ind w:left="1090" w:firstLine="0"/>
              <w:rPr>
                <w:ins w:id="823" w:author="pachalo chizala" w:date="2023-10-04T08:31:00Z"/>
                <w:i/>
                <w:sz w:val="20"/>
              </w:rPr>
            </w:pPr>
          </w:p>
        </w:tc>
      </w:tr>
      <w:tr w:rsidR="00020386" w14:paraId="5436A0E1" w14:textId="77777777" w:rsidTr="00020386">
        <w:trPr>
          <w:trHeight w:val="264"/>
          <w:ins w:id="824" w:author="pachalo chizala" w:date="2023-10-04T08:29:00Z"/>
          <w:trPrChange w:id="825" w:author="pachalo chizala" w:date="2023-10-04T08:32:00Z">
            <w:trPr>
              <w:trHeight w:val="264"/>
            </w:trPr>
          </w:trPrChange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PrChange w:id="826" w:author="pachalo chizala" w:date="2023-10-04T08:32:00Z">
              <w:tcPr>
                <w:tcW w:w="901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000000"/>
              </w:tcPr>
            </w:tcPrChange>
          </w:tcPr>
          <w:p w14:paraId="791C780E" w14:textId="77777777" w:rsidR="00020386" w:rsidRDefault="00020386" w:rsidP="00DE40A9">
            <w:pPr>
              <w:spacing w:after="0" w:line="259" w:lineRule="auto"/>
              <w:ind w:left="0" w:right="47" w:firstLine="0"/>
              <w:jc w:val="center"/>
              <w:rPr>
                <w:ins w:id="827" w:author="pachalo chizala" w:date="2023-10-04T08:29:00Z"/>
              </w:rPr>
            </w:pPr>
            <w:ins w:id="828" w:author="pachalo chizala" w:date="2023-10-04T08:29:00Z">
              <w:r>
                <w:rPr>
                  <w:b/>
                  <w:color w:val="FFFFFF"/>
                  <w:sz w:val="20"/>
                </w:rPr>
                <w:lastRenderedPageBreak/>
                <w:t xml:space="preserve">END OF MODULE </w:t>
              </w:r>
              <w:r>
                <w:rPr>
                  <w:color w:val="FFFFFF"/>
                  <w:sz w:val="20"/>
                </w:rPr>
                <w:t xml:space="preserve"> </w:t>
              </w:r>
            </w:ins>
          </w:p>
        </w:tc>
      </w:tr>
    </w:tbl>
    <w:p w14:paraId="3F16F9C2" w14:textId="4EC6B1E0" w:rsidR="00B069BE" w:rsidRDefault="00020386">
      <w:pPr>
        <w:spacing w:after="160" w:line="259" w:lineRule="auto"/>
        <w:ind w:left="0" w:right="0" w:firstLine="0"/>
        <w:rPr>
          <w:b/>
        </w:rPr>
      </w:pPr>
      <w:ins w:id="829" w:author="pachalo chizala" w:date="2023-10-04T08:29:00Z">
        <w:r>
          <w:rPr>
            <w:b/>
          </w:rPr>
          <w:t xml:space="preserve"> </w:t>
        </w:r>
        <w:r>
          <w:rPr>
            <w:b/>
          </w:rPr>
          <w:tab/>
        </w:r>
      </w:ins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trHeight w:val="1959"/>
        </w:trPr>
        <w:tc>
          <w:tcPr>
            <w:tcW w:w="9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trHeight w:val="6407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trHeight w:val="147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trHeight w:val="2696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trHeight w:val="1232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trHeight w:val="196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trHeight w:val="1743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trHeight w:val="1718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3"/>
        <w:gridCol w:w="7855"/>
      </w:tblGrid>
      <w:tr w:rsidR="0068644C" w:rsidRPr="00116D2B" w14:paraId="4A105BD8" w14:textId="77777777" w:rsidTr="00F44FA5">
        <w:trPr>
          <w:jc w:val="center"/>
        </w:trPr>
        <w:tc>
          <w:tcPr>
            <w:tcW w:w="89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830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830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trHeight w:val="844"/>
          <w:jc w:val="center"/>
        </w:trPr>
        <w:tc>
          <w:tcPr>
            <w:tcW w:w="11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trHeight w:val="236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trHeight w:val="70"/>
          <w:jc w:val="center"/>
        </w:trPr>
        <w:tc>
          <w:tcPr>
            <w:tcW w:w="11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trHeight w:val="660"/>
          <w:jc w:val="center"/>
        </w:trPr>
        <w:tc>
          <w:tcPr>
            <w:tcW w:w="8969" w:type="dxa"/>
            <w:gridSpan w:val="2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831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831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832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832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833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833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834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834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>(</w:t>
            </w:r>
            <w:proofErr w:type="gramStart"/>
            <w:r>
              <w:rPr>
                <w:i/>
                <w:sz w:val="20"/>
              </w:rPr>
              <w:t>for</w:t>
            </w:r>
            <w:proofErr w:type="gramEnd"/>
            <w:r>
              <w:rPr>
                <w:i/>
                <w:sz w:val="20"/>
              </w:rPr>
              <w:t xml:space="preserve">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  <w:rPr>
          <w:ins w:id="835" w:author="pachalo chizala" w:date="2023-10-04T09:26:00Z"/>
          <w:sz w:val="20"/>
        </w:rPr>
      </w:pPr>
      <w:r>
        <w:rPr>
          <w:sz w:val="20"/>
        </w:rPr>
        <w:t xml:space="preserve"> </w:t>
      </w:r>
    </w:p>
    <w:p w14:paraId="27C9CCDA" w14:textId="1493F51B" w:rsidR="006C44C8" w:rsidRDefault="006C44C8">
      <w:pPr>
        <w:spacing w:after="160" w:line="259" w:lineRule="auto"/>
        <w:ind w:left="0" w:right="0" w:firstLine="0"/>
        <w:rPr>
          <w:ins w:id="836" w:author="pachalo chizala" w:date="2023-10-04T10:08:00Z"/>
        </w:rPr>
      </w:pPr>
      <w:ins w:id="837" w:author="pachalo chizala" w:date="2023-10-04T10:08:00Z">
        <w:r>
          <w:br w:type="page"/>
        </w:r>
      </w:ins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838">
          <w:tblGrid>
            <w:gridCol w:w="9018"/>
          </w:tblGrid>
        </w:tblGridChange>
      </w:tblGrid>
      <w:tr w:rsidR="000B0370" w14:paraId="0B756280" w14:textId="77777777" w:rsidTr="00DE40A9">
        <w:trPr>
          <w:trHeight w:val="312"/>
          <w:ins w:id="839" w:author="pachalo chizala" w:date="2023-10-04T09:49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4948A9" w14:textId="77777777" w:rsidR="000B0370" w:rsidRDefault="000B0370" w:rsidP="00DE40A9">
            <w:pPr>
              <w:spacing w:after="0" w:line="259" w:lineRule="auto"/>
              <w:ind w:left="0" w:right="15" w:firstLine="0"/>
              <w:jc w:val="center"/>
              <w:rPr>
                <w:ins w:id="840" w:author="pachalo chizala" w:date="2023-10-04T09:49:00Z"/>
              </w:rPr>
            </w:pPr>
            <w:ins w:id="841" w:author="pachalo chizala" w:date="2023-10-04T09:49:00Z">
              <w:r>
                <w:rPr>
                  <w:color w:val="FFFFFF"/>
                  <w:sz w:val="24"/>
                </w:rPr>
                <w:lastRenderedPageBreak/>
                <w:t xml:space="preserve">TEVET RELATED WORK AND MARKET ORIENTATION (TVT) </w:t>
              </w:r>
            </w:ins>
          </w:p>
        </w:tc>
      </w:tr>
      <w:tr w:rsidR="000B0370" w14:paraId="3394F40F" w14:textId="77777777" w:rsidTr="00DE40A9">
        <w:trPr>
          <w:trHeight w:val="2199"/>
          <w:ins w:id="842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1507994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843" w:author="pachalo chizala" w:date="2023-10-04T09:49:00Z"/>
              </w:rPr>
            </w:pPr>
            <w:commentRangeStart w:id="844"/>
            <w:ins w:id="845" w:author="pachalo chizala" w:date="2023-10-04T09:49:00Z">
              <w:r>
                <w:rPr>
                  <w:i/>
                  <w:color w:val="FF0000"/>
                  <w:sz w:val="20"/>
                </w:rPr>
                <w:t>ASK IF (C01=d OR C02 = d) AND DEM10 = 3</w:t>
              </w:r>
              <w:commentRangeEnd w:id="844"/>
              <w:r>
                <w:rPr>
                  <w:rStyle w:val="CommentReference"/>
                </w:rPr>
                <w:commentReference w:id="844"/>
              </w:r>
              <w:commentRangeStart w:id="846"/>
              <w:commentRangeEnd w:id="846"/>
            </w:ins>
          </w:p>
          <w:p w14:paraId="7754FBA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847" w:author="pachalo chizala" w:date="2023-10-04T09:49:00Z"/>
              </w:rPr>
            </w:pPr>
            <w:commentRangeStart w:id="848"/>
            <w:commentRangeEnd w:id="848"/>
            <w:ins w:id="849" w:author="pachalo chizala" w:date="2023-10-04T09:49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124639AA" w14:textId="5843F5C8" w:rsidR="000B0370" w:rsidRDefault="006C4B2C" w:rsidP="00DE40A9">
            <w:pPr>
              <w:spacing w:after="17" w:line="255" w:lineRule="auto"/>
              <w:ind w:left="1080" w:right="911" w:hanging="360"/>
              <w:rPr>
                <w:ins w:id="850" w:author="pachalo chizala" w:date="2023-10-04T09:49:00Z"/>
                <w:sz w:val="20"/>
              </w:rPr>
            </w:pPr>
            <w:ins w:id="851" w:author="pachalo chizala" w:date="2023-10-04T10:01:00Z">
              <w:r>
                <w:rPr>
                  <w:sz w:val="20"/>
                </w:rPr>
                <w:t xml:space="preserve">In the last seven days, did you do </w:t>
              </w:r>
              <w:r>
                <w:rPr>
                  <w:sz w:val="20"/>
                </w:rPr>
                <w:t xml:space="preserve">any of </w:t>
              </w:r>
              <w:r>
                <w:rPr>
                  <w:sz w:val="20"/>
                </w:rPr>
                <w:t xml:space="preserve">the following </w:t>
              </w:r>
            </w:ins>
            <w:ins w:id="852" w:author="pachalo chizala" w:date="2023-10-04T09:49:00Z">
              <w:r w:rsidR="000B0370">
                <w:rPr>
                  <w:sz w:val="20"/>
                </w:rPr>
                <w:t xml:space="preserve">…? </w:t>
              </w:r>
            </w:ins>
          </w:p>
          <w:p w14:paraId="2B1EF112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853" w:author="pachalo chizala" w:date="2023-10-04T09:49:00Z"/>
                <w:i/>
                <w:sz w:val="20"/>
              </w:rPr>
            </w:pPr>
            <w:ins w:id="854" w:author="pachalo chizala" w:date="2023-10-04T09:49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5D130FD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55" w:author="pachalo chizala" w:date="2023-10-04T09:49:00Z"/>
                <w:sz w:val="20"/>
              </w:rPr>
              <w:pPrChange w:id="856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57" w:author="pachalo chizala" w:date="2023-10-04T09:49:00Z">
              <w:r w:rsidRPr="008B45BB">
                <w:rPr>
                  <w:sz w:val="20"/>
                </w:rPr>
                <w:t>Automobile Mechanics (AMM)</w:t>
              </w:r>
            </w:ins>
          </w:p>
          <w:p w14:paraId="3F54605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58" w:author="pachalo chizala" w:date="2023-10-04T09:49:00Z"/>
                <w:sz w:val="20"/>
              </w:rPr>
              <w:pPrChange w:id="85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0" w:author="pachalo chizala" w:date="2023-10-04T09:49:00Z">
              <w:r w:rsidRPr="008B45BB">
                <w:rPr>
                  <w:sz w:val="20"/>
                </w:rPr>
                <w:t>Administrative Studies (AAS) </w:t>
              </w:r>
            </w:ins>
          </w:p>
          <w:p w14:paraId="23008EE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61" w:author="pachalo chizala" w:date="2023-10-04T09:49:00Z"/>
                <w:sz w:val="20"/>
              </w:rPr>
              <w:pPrChange w:id="86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3" w:author="pachalo chizala" w:date="2023-10-04T09:49:00Z">
              <w:r w:rsidRPr="008B45BB">
                <w:rPr>
                  <w:sz w:val="20"/>
                </w:rPr>
                <w:t>Bricklaying (BRL) </w:t>
              </w:r>
            </w:ins>
          </w:p>
          <w:p w14:paraId="6777B8B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64" w:author="pachalo chizala" w:date="2023-10-04T09:49:00Z"/>
                <w:sz w:val="20"/>
              </w:rPr>
              <w:pPrChange w:id="86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6" w:author="pachalo chizala" w:date="2023-10-04T09:49:00Z">
              <w:r w:rsidRPr="008B45BB">
                <w:rPr>
                  <w:sz w:val="20"/>
                </w:rPr>
                <w:t>Cosmetology (CMG)</w:t>
              </w:r>
            </w:ins>
          </w:p>
          <w:p w14:paraId="76F7360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67" w:author="pachalo chizala" w:date="2023-10-04T09:49:00Z"/>
                <w:sz w:val="20"/>
              </w:rPr>
              <w:pPrChange w:id="86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69" w:author="pachalo chizala" w:date="2023-10-04T09:49:00Z">
              <w:r w:rsidRPr="008B45BB">
                <w:rPr>
                  <w:sz w:val="20"/>
                </w:rPr>
                <w:t>Carpentry and Joinery (CRJ)</w:t>
              </w:r>
            </w:ins>
          </w:p>
          <w:p w14:paraId="04E07EB1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70" w:author="pachalo chizala" w:date="2023-10-04T09:49:00Z"/>
                <w:sz w:val="20"/>
              </w:rPr>
              <w:pPrChange w:id="87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2" w:author="pachalo chizala" w:date="2023-10-04T09:49:00Z">
              <w:r w:rsidRPr="008B45BB">
                <w:rPr>
                  <w:sz w:val="20"/>
                </w:rPr>
                <w:t>Edible Horticulture (EHC)</w:t>
              </w:r>
            </w:ins>
          </w:p>
          <w:p w14:paraId="3368FF2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73" w:author="pachalo chizala" w:date="2023-10-04T09:49:00Z"/>
                <w:sz w:val="20"/>
              </w:rPr>
              <w:pPrChange w:id="87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5" w:author="pachalo chizala" w:date="2023-10-04T09:49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5E1247FF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76" w:author="pachalo chizala" w:date="2023-10-04T09:49:00Z"/>
                <w:sz w:val="20"/>
              </w:rPr>
              <w:pPrChange w:id="87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78" w:author="pachalo chizala" w:date="2023-10-04T09:49:00Z">
              <w:r w:rsidRPr="008B45BB">
                <w:rPr>
                  <w:sz w:val="20"/>
                </w:rPr>
                <w:t>Fabrication and Welding (FBW)</w:t>
              </w:r>
            </w:ins>
          </w:p>
          <w:p w14:paraId="7E60FBFE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79" w:author="pachalo chizala" w:date="2023-10-04T09:49:00Z"/>
                <w:sz w:val="20"/>
              </w:rPr>
              <w:pPrChange w:id="88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1" w:author="pachalo chizala" w:date="2023-10-04T09:49:00Z">
              <w:r w:rsidRPr="008B45BB">
                <w:rPr>
                  <w:sz w:val="20"/>
                </w:rPr>
                <w:t>Food Production (FPR) </w:t>
              </w:r>
            </w:ins>
          </w:p>
          <w:p w14:paraId="69B030DD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82" w:author="pachalo chizala" w:date="2023-10-04T09:49:00Z"/>
                <w:sz w:val="20"/>
              </w:rPr>
              <w:pPrChange w:id="883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4" w:author="pachalo chizala" w:date="2023-10-04T09:49:00Z">
              <w:r w:rsidRPr="008B45BB">
                <w:rPr>
                  <w:sz w:val="20"/>
                </w:rPr>
                <w:t>General Fitting (GFT)</w:t>
              </w:r>
            </w:ins>
          </w:p>
          <w:p w14:paraId="274F7636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85" w:author="pachalo chizala" w:date="2023-10-04T09:49:00Z"/>
                <w:sz w:val="20"/>
              </w:rPr>
              <w:pPrChange w:id="886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87" w:author="pachalo chizala" w:date="2023-10-04T09:49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2E76CCF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88" w:author="pachalo chizala" w:date="2023-10-04T09:49:00Z"/>
                <w:sz w:val="20"/>
              </w:rPr>
              <w:pPrChange w:id="889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0" w:author="pachalo chizala" w:date="2023-10-04T09:49:00Z">
              <w:r w:rsidRPr="008B45BB">
                <w:rPr>
                  <w:sz w:val="20"/>
                </w:rPr>
                <w:t>Motorcycle Mechanics (MCM)</w:t>
              </w:r>
            </w:ins>
          </w:p>
          <w:p w14:paraId="1EA2B172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91" w:author="pachalo chizala" w:date="2023-10-04T09:49:00Z"/>
                <w:sz w:val="20"/>
              </w:rPr>
              <w:pPrChange w:id="892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3" w:author="pachalo chizala" w:date="2023-10-04T09:49:00Z">
              <w:r w:rsidRPr="008B45BB">
                <w:rPr>
                  <w:sz w:val="20"/>
                </w:rPr>
                <w:t>Painting and Decoration (PAD)</w:t>
              </w:r>
            </w:ins>
          </w:p>
          <w:p w14:paraId="627E2A58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94" w:author="pachalo chizala" w:date="2023-10-04T09:49:00Z"/>
                <w:sz w:val="20"/>
              </w:rPr>
              <w:pPrChange w:id="895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6" w:author="pachalo chizala" w:date="2023-10-04T09:49:00Z">
              <w:r w:rsidRPr="008B45BB">
                <w:rPr>
                  <w:sz w:val="20"/>
                </w:rPr>
                <w:t>Plumbing (PLB)</w:t>
              </w:r>
            </w:ins>
          </w:p>
          <w:p w14:paraId="1D2B5A32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897" w:author="pachalo chizala" w:date="2023-10-04T09:49:00Z"/>
                <w:sz w:val="20"/>
              </w:rPr>
              <w:pPrChange w:id="898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899" w:author="pachalo chizala" w:date="2023-10-04T09:49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232FFD0B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00" w:author="pachalo chizala" w:date="2023-10-04T09:49:00Z"/>
                <w:sz w:val="20"/>
              </w:rPr>
              <w:pPrChange w:id="901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2" w:author="pachalo chizala" w:date="2023-10-04T09:49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030B506A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03" w:author="pachalo chizala" w:date="2023-10-04T09:49:00Z"/>
                <w:sz w:val="20"/>
              </w:rPr>
              <w:pPrChange w:id="904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5" w:author="pachalo chizala" w:date="2023-10-04T09:49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4189593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06" w:author="pachalo chizala" w:date="2023-10-04T09:49:00Z"/>
                <w:sz w:val="20"/>
              </w:rPr>
              <w:pPrChange w:id="90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08" w:author="pachalo chizala" w:date="2023-10-04T09:49:00Z">
              <w:r w:rsidRPr="008B45BB">
                <w:rPr>
                  <w:sz w:val="20"/>
                </w:rPr>
                <w:t>Tour Guide (TRG)</w:t>
              </w:r>
            </w:ins>
          </w:p>
          <w:p w14:paraId="1E2F028C" w14:textId="77777777" w:rsidR="000B0370" w:rsidRPr="008B45BB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09" w:author="pachalo chizala" w:date="2023-10-04T09:49:00Z"/>
                <w:sz w:val="20"/>
              </w:rPr>
              <w:pPrChange w:id="910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11" w:author="pachalo chizala" w:date="2023-10-04T09:49:00Z">
              <w:r w:rsidRPr="008B45BB">
                <w:rPr>
                  <w:sz w:val="20"/>
                </w:rPr>
                <w:t>Wood Work Machining (WWM) </w:t>
              </w:r>
            </w:ins>
          </w:p>
          <w:p w14:paraId="0C816CAF" w14:textId="7A955B77" w:rsidR="000B0370" w:rsidRDefault="000B0370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12" w:author="pachalo chizala" w:date="2023-10-04T10:03:00Z"/>
                <w:sz w:val="20"/>
              </w:rPr>
            </w:pPr>
            <w:ins w:id="913" w:author="pachalo chizala" w:date="2023-10-04T09:49:00Z">
              <w:r>
                <w:rPr>
                  <w:sz w:val="20"/>
                </w:rPr>
                <w:t xml:space="preserve">OTHER </w:t>
              </w:r>
            </w:ins>
            <w:ins w:id="914" w:author="pachalo chizala" w:date="2023-10-04T10:04:00Z">
              <w:r w:rsidR="006C4B2C">
                <w:rPr>
                  <w:sz w:val="20"/>
                </w:rPr>
                <w:t xml:space="preserve">TEVET REALATED WORK </w:t>
              </w:r>
            </w:ins>
            <w:ins w:id="915" w:author="pachalo chizala" w:date="2023-10-04T09:49:00Z">
              <w:r>
                <w:rPr>
                  <w:sz w:val="20"/>
                </w:rPr>
                <w:t>(SPECIFY)</w:t>
              </w:r>
            </w:ins>
          </w:p>
          <w:p w14:paraId="706ABC04" w14:textId="68AAB57C" w:rsidR="006C4B2C" w:rsidRPr="008B45BB" w:rsidRDefault="006C4B2C" w:rsidP="000B0370">
            <w:pPr>
              <w:pStyle w:val="ListParagraph"/>
              <w:numPr>
                <w:ilvl w:val="0"/>
                <w:numId w:val="134"/>
              </w:numPr>
              <w:spacing w:after="10" w:line="259" w:lineRule="auto"/>
              <w:rPr>
                <w:ins w:id="916" w:author="pachalo chizala" w:date="2023-10-04T09:49:00Z"/>
                <w:sz w:val="20"/>
              </w:rPr>
              <w:pPrChange w:id="917" w:author="pachalo chizala" w:date="2023-10-04T09:50:00Z">
                <w:pPr>
                  <w:pStyle w:val="ListParagraph"/>
                  <w:numPr>
                    <w:numId w:val="100"/>
                  </w:numPr>
                  <w:spacing w:after="10" w:line="259" w:lineRule="auto"/>
                  <w:ind w:left="1090"/>
                </w:pPr>
              </w:pPrChange>
            </w:pPr>
            <w:ins w:id="918" w:author="pachalo chizala" w:date="2023-10-04T10:03:00Z">
              <w:r>
                <w:rPr>
                  <w:sz w:val="20"/>
                </w:rPr>
                <w:t>NONE OF THE ABOVE</w:t>
              </w:r>
            </w:ins>
          </w:p>
          <w:p w14:paraId="5C33356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919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7347CDF5" w14:textId="77777777" w:rsidTr="000B0370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920" w:author="pachalo chizala" w:date="2023-10-04T09:51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749"/>
          <w:ins w:id="921" w:author="pachalo chizala" w:date="2023-10-04T09:51:00Z"/>
          <w:trPrChange w:id="922" w:author="pachalo chizala" w:date="2023-10-04T09:51:00Z">
            <w:trPr>
              <w:trHeight w:val="219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923" w:author="pachalo chizala" w:date="2023-10-04T09:51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377E868" w14:textId="1AD65619" w:rsidR="000B0370" w:rsidRDefault="000B0370" w:rsidP="000B0370">
            <w:pPr>
              <w:spacing w:after="0" w:line="259" w:lineRule="auto"/>
              <w:ind w:left="0" w:right="0" w:firstLine="0"/>
              <w:rPr>
                <w:ins w:id="924" w:author="pachalo chizala" w:date="2023-10-04T09:51:00Z"/>
              </w:rPr>
            </w:pPr>
            <w:ins w:id="925" w:author="pachalo chizala" w:date="2023-10-04T09:51:00Z">
              <w:r>
                <w:rPr>
                  <w:i/>
                  <w:color w:val="FF0000"/>
                  <w:sz w:val="20"/>
                </w:rPr>
                <w:t>ASK IF TVT01</w:t>
              </w:r>
            </w:ins>
            <w:ins w:id="926" w:author="pachalo chizala" w:date="2023-10-04T09:54:00Z">
              <w:r>
                <w:rPr>
                  <w:i/>
                  <w:color w:val="FF0000"/>
                  <w:sz w:val="20"/>
                </w:rPr>
                <w:t xml:space="preserve"> NE </w:t>
              </w:r>
            </w:ins>
            <w:ins w:id="927" w:author="pachalo chizala" w:date="2023-10-04T09:51:00Z">
              <w:r>
                <w:rPr>
                  <w:i/>
                  <w:color w:val="FF0000"/>
                  <w:sz w:val="20"/>
                </w:rPr>
                <w:t xml:space="preserve">a-s </w:t>
              </w:r>
            </w:ins>
          </w:p>
          <w:p w14:paraId="2A1B8964" w14:textId="7D9D8016" w:rsidR="000B0370" w:rsidRDefault="000B0370" w:rsidP="000B0370">
            <w:pPr>
              <w:spacing w:after="0" w:line="259" w:lineRule="auto"/>
              <w:ind w:left="0" w:right="0" w:firstLine="0"/>
              <w:rPr>
                <w:ins w:id="928" w:author="pachalo chizala" w:date="2023-10-04T09:51:00Z"/>
              </w:rPr>
            </w:pPr>
            <w:ins w:id="929" w:author="pachalo chizala" w:date="2023-10-04T09:51:00Z">
              <w:r>
                <w:rPr>
                  <w:b/>
                  <w:sz w:val="20"/>
                </w:rPr>
                <w:t>TVT0</w:t>
              </w:r>
            </w:ins>
            <w:ins w:id="930" w:author="pachalo chizala" w:date="2023-10-04T09:57:00Z">
              <w:r w:rsidR="006C4B2C">
                <w:rPr>
                  <w:b/>
                  <w:sz w:val="20"/>
                </w:rPr>
                <w:t>1A</w:t>
              </w:r>
            </w:ins>
          </w:p>
          <w:p w14:paraId="7D729039" w14:textId="506BBF8C" w:rsidR="000B0370" w:rsidRDefault="000B0370" w:rsidP="000B0370">
            <w:pPr>
              <w:spacing w:after="0" w:line="259" w:lineRule="auto"/>
              <w:ind w:left="720" w:right="0" w:firstLine="0"/>
              <w:rPr>
                <w:ins w:id="931" w:author="pachalo chizala" w:date="2023-10-04T09:51:00Z"/>
                <w:sz w:val="20"/>
              </w:rPr>
            </w:pPr>
            <w:ins w:id="932" w:author="pachalo chizala" w:date="2023-10-04T09:51:00Z">
              <w:r>
                <w:rPr>
                  <w:sz w:val="20"/>
                </w:rPr>
                <w:t>Even though (you/NAME) did not work/perform these in the last seven days did (you/he/she) have a paid job or a business in any of the</w:t>
              </w:r>
            </w:ins>
            <w:ins w:id="933" w:author="pachalo chizala" w:date="2023-10-04T10:03:00Z">
              <w:r w:rsidR="006C4B2C">
                <w:rPr>
                  <w:sz w:val="20"/>
                </w:rPr>
                <w:t>m</w:t>
              </w:r>
            </w:ins>
            <w:ins w:id="934" w:author="pachalo chizala" w:date="2023-10-04T09:51:00Z">
              <w:r>
                <w:rPr>
                  <w:sz w:val="20"/>
                </w:rPr>
                <w:t xml:space="preserve"> </w:t>
              </w:r>
            </w:ins>
            <w:ins w:id="935" w:author="pachalo chizala" w:date="2023-10-04T10:03:00Z">
              <w:r w:rsidR="006C4B2C">
                <w:rPr>
                  <w:sz w:val="20"/>
                </w:rPr>
                <w:t>(</w:t>
              </w:r>
            </w:ins>
            <w:ins w:id="936" w:author="pachalo chizala" w:date="2023-10-04T09:51:00Z">
              <w:r>
                <w:rPr>
                  <w:sz w:val="20"/>
                </w:rPr>
                <w:t>highlighted jobs</w:t>
              </w:r>
            </w:ins>
            <w:ins w:id="937" w:author="pachalo chizala" w:date="2023-10-04T10:03:00Z">
              <w:r w:rsidR="006C4B2C">
                <w:rPr>
                  <w:sz w:val="20"/>
                </w:rPr>
                <w:t>)</w:t>
              </w:r>
            </w:ins>
            <w:ins w:id="938" w:author="pachalo chizala" w:date="2023-10-04T09:51:00Z">
              <w:r>
                <w:rPr>
                  <w:sz w:val="20"/>
                </w:rPr>
                <w:t xml:space="preserve">? </w:t>
              </w:r>
            </w:ins>
          </w:p>
          <w:p w14:paraId="2F13E52D" w14:textId="77777777" w:rsidR="000B0370" w:rsidRDefault="000B0370" w:rsidP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939" w:author="pachalo chizala" w:date="2023-10-04T09:51:00Z"/>
              </w:rPr>
              <w:pPrChange w:id="940" w:author="pachalo chizala" w:date="2023-10-04T09:54:00Z">
                <w:pPr>
                  <w:numPr>
                    <w:numId w:val="131"/>
                  </w:numPr>
                  <w:spacing w:after="0" w:line="259" w:lineRule="auto"/>
                  <w:ind w:left="917" w:right="0" w:hanging="197"/>
                </w:pPr>
              </w:pPrChange>
            </w:pPr>
            <w:ins w:id="941" w:author="pachalo chizala" w:date="2023-10-04T09:51:00Z">
              <w:r>
                <w:rPr>
                  <w:sz w:val="20"/>
                </w:rPr>
                <w:t xml:space="preserve">YES </w:t>
              </w:r>
            </w:ins>
          </w:p>
          <w:p w14:paraId="77041934" w14:textId="2B259EB2" w:rsidR="000B0370" w:rsidRDefault="000B0370" w:rsidP="000B0370">
            <w:pPr>
              <w:numPr>
                <w:ilvl w:val="0"/>
                <w:numId w:val="135"/>
              </w:numPr>
              <w:spacing w:after="0" w:line="259" w:lineRule="auto"/>
              <w:ind w:right="0" w:hanging="197"/>
              <w:rPr>
                <w:ins w:id="942" w:author="pachalo chizala" w:date="2023-10-04T09:51:00Z"/>
                <w:i/>
                <w:color w:val="FF0000"/>
                <w:sz w:val="20"/>
              </w:rPr>
              <w:pPrChange w:id="943" w:author="pachalo chizala" w:date="2023-10-04T09:54:00Z">
                <w:pPr>
                  <w:spacing w:after="0" w:line="259" w:lineRule="auto"/>
                  <w:ind w:left="0" w:right="0" w:firstLine="0"/>
                </w:pPr>
              </w:pPrChange>
            </w:pPr>
            <w:ins w:id="944" w:author="pachalo chizala" w:date="2023-10-04T09:51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27E0819D" w14:textId="77777777" w:rsidTr="00DE40A9">
        <w:trPr>
          <w:trHeight w:val="1469"/>
          <w:ins w:id="945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463A10A" w14:textId="31A90ACF" w:rsidR="000B0370" w:rsidRDefault="000B0370" w:rsidP="00DE40A9">
            <w:pPr>
              <w:spacing w:after="0" w:line="259" w:lineRule="auto"/>
              <w:ind w:left="0" w:right="0" w:firstLine="0"/>
              <w:rPr>
                <w:ins w:id="946" w:author="pachalo chizala" w:date="2023-10-04T09:49:00Z"/>
              </w:rPr>
            </w:pPr>
            <w:ins w:id="947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  <w:ins w:id="948" w:author="pachalo chizala" w:date="2023-10-04T09:57:00Z">
              <w:r w:rsidR="006C4B2C">
                <w:rPr>
                  <w:i/>
                  <w:color w:val="FF0000"/>
                  <w:sz w:val="20"/>
                </w:rPr>
                <w:t xml:space="preserve">OR </w:t>
              </w:r>
            </w:ins>
            <w:ins w:id="949" w:author="pachalo chizala" w:date="2023-10-04T09:58:00Z">
              <w:r w:rsidR="006C4B2C">
                <w:rPr>
                  <w:i/>
                  <w:color w:val="FF0000"/>
                  <w:sz w:val="20"/>
                </w:rPr>
                <w:t xml:space="preserve">TVT01A = </w:t>
              </w:r>
            </w:ins>
            <w:ins w:id="950" w:author="pachalo chizala" w:date="2023-10-04T09:59:00Z">
              <w:r w:rsidR="006C4B2C">
                <w:rPr>
                  <w:i/>
                  <w:color w:val="FF0000"/>
                  <w:sz w:val="20"/>
                </w:rPr>
                <w:t>1</w:t>
              </w:r>
            </w:ins>
          </w:p>
          <w:p w14:paraId="2D25E2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951" w:author="pachalo chizala" w:date="2023-10-04T09:49:00Z"/>
              </w:rPr>
            </w:pPr>
            <w:ins w:id="952" w:author="pachalo chizala" w:date="2023-10-04T09:49:00Z">
              <w:r>
                <w:rPr>
                  <w:b/>
                  <w:sz w:val="20"/>
                </w:rPr>
                <w:t>TVT02</w:t>
              </w:r>
            </w:ins>
          </w:p>
          <w:p w14:paraId="2167DD46" w14:textId="77777777" w:rsidR="000B0370" w:rsidRDefault="000B0370" w:rsidP="00DE40A9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953" w:author="pachalo chizala" w:date="2023-10-04T09:49:00Z"/>
              </w:rPr>
            </w:pPr>
            <w:ins w:id="954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28A0817A" w14:textId="77777777" w:rsidR="000B0370" w:rsidRDefault="000B0370" w:rsidP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955" w:author="pachalo chizala" w:date="2023-10-04T09:49:00Z"/>
              </w:rPr>
              <w:pPrChange w:id="956" w:author="pachalo chizala" w:date="2023-10-04T09:55:00Z">
                <w:pPr>
                  <w:numPr>
                    <w:numId w:val="123"/>
                  </w:numPr>
                  <w:spacing w:after="0" w:line="259" w:lineRule="auto"/>
                  <w:ind w:left="917" w:right="0" w:hanging="197"/>
                </w:pPr>
              </w:pPrChange>
            </w:pPr>
            <w:ins w:id="957" w:author="pachalo chizala" w:date="2023-10-04T09:49:00Z">
              <w:r>
                <w:rPr>
                  <w:sz w:val="20"/>
                </w:rPr>
                <w:t xml:space="preserve">YES </w:t>
              </w:r>
            </w:ins>
          </w:p>
          <w:p w14:paraId="33B452FD" w14:textId="20D7B3DA" w:rsidR="000B0370" w:rsidRDefault="000B0370" w:rsidP="000B0370">
            <w:pPr>
              <w:numPr>
                <w:ilvl w:val="0"/>
                <w:numId w:val="136"/>
              </w:numPr>
              <w:spacing w:after="0" w:line="259" w:lineRule="auto"/>
              <w:ind w:right="0" w:hanging="197"/>
              <w:rPr>
                <w:ins w:id="958" w:author="pachalo chizala" w:date="2023-10-04T09:49:00Z"/>
              </w:rPr>
              <w:pPrChange w:id="959" w:author="pachalo chizala" w:date="2023-10-04T09:55:00Z">
                <w:pPr>
                  <w:spacing w:after="0" w:line="259" w:lineRule="auto"/>
                  <w:ind w:left="0" w:right="0" w:firstLine="0"/>
                </w:pPr>
              </w:pPrChange>
            </w:pPr>
            <w:ins w:id="960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</w:tc>
      </w:tr>
      <w:tr w:rsidR="000B0370" w14:paraId="48D79740" w14:textId="77777777" w:rsidTr="00DE40A9">
        <w:trPr>
          <w:trHeight w:val="1469"/>
          <w:ins w:id="961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AD9255F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962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63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277B9657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964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65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B433F94" w14:textId="440C1F9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966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67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7F3E05">
                <w:rPr>
                  <w:rFonts w:eastAsia="Times New Roman"/>
                  <w:sz w:val="20"/>
                  <w:szCs w:val="20"/>
                </w:rPr>
                <w:t>Did you attain th</w:t>
              </w:r>
            </w:ins>
            <w:ins w:id="968" w:author="pachalo chizala" w:date="2023-10-04T10:05:00Z">
              <w:r w:rsidR="001F6E8A">
                <w:rPr>
                  <w:rFonts w:eastAsia="Times New Roman"/>
                  <w:sz w:val="20"/>
                  <w:szCs w:val="20"/>
                </w:rPr>
                <w:t>e</w:t>
              </w:r>
            </w:ins>
            <w:ins w:id="969" w:author="pachalo chizala" w:date="2023-10-04T09:49:00Z">
              <w:r w:rsidRPr="007F3E05">
                <w:rPr>
                  <w:rFonts w:eastAsia="Times New Roman"/>
                  <w:sz w:val="20"/>
                  <w:szCs w:val="20"/>
                </w:rPr>
                <w:t xml:space="preserve"> skill</w:t>
              </w:r>
            </w:ins>
            <w:ins w:id="970" w:author="pachalo chizala" w:date="2023-10-04T10:06:00Z">
              <w:r w:rsidR="001F6E8A">
                <w:rPr>
                  <w:rFonts w:eastAsia="Times New Roman"/>
                  <w:sz w:val="20"/>
                  <w:szCs w:val="20"/>
                </w:rPr>
                <w:t>(s)</w:t>
              </w:r>
            </w:ins>
            <w:ins w:id="971" w:author="pachalo chizala" w:date="2023-10-04T09:49:00Z">
              <w:r>
                <w:rPr>
                  <w:rFonts w:eastAsia="Times New Roman"/>
                  <w:sz w:val="20"/>
                  <w:szCs w:val="20"/>
                </w:rPr>
                <w:t xml:space="preserve"> from a</w:t>
              </w:r>
              <w:r w:rsidRPr="007F3E05">
                <w:rPr>
                  <w:rFonts w:eastAsia="Times New Roman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sz w:val="20"/>
                  <w:szCs w:val="20"/>
                </w:rPr>
                <w:t>Technical college (</w:t>
              </w:r>
              <w:proofErr w:type="gramStart"/>
              <w:r>
                <w:rPr>
                  <w:rFonts w:eastAsia="Times New Roman"/>
                  <w:sz w:val="20"/>
                  <w:szCs w:val="20"/>
                </w:rPr>
                <w:t>NTC,CTC</w:t>
              </w:r>
              <w:proofErr w:type="gramEnd"/>
              <w:r>
                <w:rPr>
                  <w:rFonts w:eastAsia="Times New Roman"/>
                  <w:sz w:val="20"/>
                  <w:szCs w:val="20"/>
                </w:rPr>
                <w:t>,CSDC)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6DEADE8A" w14:textId="77777777" w:rsidR="000B0370" w:rsidRPr="00DE40A9" w:rsidRDefault="000B0370" w:rsidP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972" w:author="pachalo chizala" w:date="2023-10-04T09:49:00Z"/>
                <w:i/>
                <w:color w:val="auto"/>
                <w:sz w:val="20"/>
              </w:rPr>
              <w:pPrChange w:id="973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74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666842CD" w14:textId="77777777" w:rsidR="000B0370" w:rsidRDefault="000B0370" w:rsidP="000B0370">
            <w:pPr>
              <w:numPr>
                <w:ilvl w:val="0"/>
                <w:numId w:val="137"/>
              </w:numPr>
              <w:spacing w:after="3" w:line="240" w:lineRule="auto"/>
              <w:ind w:right="0"/>
              <w:textAlignment w:val="baseline"/>
              <w:rPr>
                <w:ins w:id="975" w:author="pachalo chizala" w:date="2023-10-04T09:49:00Z"/>
                <w:i/>
                <w:color w:val="FF0000"/>
                <w:sz w:val="20"/>
              </w:rPr>
              <w:pPrChange w:id="976" w:author="pachalo chizala" w:date="2023-10-04T09:56:00Z">
                <w:pPr>
                  <w:numPr>
                    <w:numId w:val="127"/>
                  </w:numPr>
                  <w:tabs>
                    <w:tab w:val="num" w:pos="72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77" w:author="pachalo chizala" w:date="2023-10-04T09:49:00Z">
              <w:r w:rsidRPr="00DE40A9">
                <w:rPr>
                  <w:rFonts w:eastAsia="Times New Roman"/>
                  <w:color w:val="auto"/>
                  <w:sz w:val="20"/>
                  <w:szCs w:val="20"/>
                </w:rPr>
                <w:t>NO </w:t>
              </w:r>
              <w:r w:rsidRPr="00DE40A9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4249327B" w14:textId="77777777" w:rsidTr="00DE40A9">
        <w:trPr>
          <w:trHeight w:val="1469"/>
          <w:ins w:id="978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1D257DB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979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80" w:author="pachalo chizala" w:date="2023-10-04T09:49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4D812BB9" w14:textId="77777777" w:rsidR="000B0370" w:rsidRPr="00DD7C9F" w:rsidRDefault="000B0370" w:rsidP="00DE40A9">
            <w:pPr>
              <w:spacing w:after="0" w:line="240" w:lineRule="auto"/>
              <w:ind w:left="0" w:right="0" w:firstLine="0"/>
              <w:rPr>
                <w:ins w:id="981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82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6F7736C4" w14:textId="77777777" w:rsidR="000B0370" w:rsidRPr="00DD7C9F" w:rsidRDefault="000B0370" w:rsidP="00DE40A9">
            <w:pPr>
              <w:spacing w:after="17" w:line="240" w:lineRule="auto"/>
              <w:ind w:left="720" w:right="0" w:hanging="720"/>
              <w:rPr>
                <w:ins w:id="983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984" w:author="pachalo chizala" w:date="2023-10-04T09:49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  <w:r w:rsidRPr="00DE40A9">
                <w:rPr>
                  <w:rFonts w:eastAsia="Times New Roman"/>
                  <w:sz w:val="20"/>
                  <w:szCs w:val="20"/>
                </w:rPr>
                <w:t>W</w:t>
              </w:r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4B7CDFE2" w14:textId="77777777" w:rsidR="000B0370" w:rsidRPr="00DE40A9" w:rsidRDefault="000B0370" w:rsidP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985" w:author="pachalo chizala" w:date="2023-10-04T09:49:00Z"/>
                <w:rFonts w:eastAsia="Times New Roman"/>
                <w:color w:val="FF0000"/>
                <w:sz w:val="20"/>
                <w:szCs w:val="20"/>
              </w:rPr>
              <w:pPrChange w:id="986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87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10A5C37C" w14:textId="77777777" w:rsidR="000B0370" w:rsidRPr="00DD7C9F" w:rsidRDefault="000B0370" w:rsidP="000B0370">
            <w:pPr>
              <w:numPr>
                <w:ilvl w:val="0"/>
                <w:numId w:val="138"/>
              </w:numPr>
              <w:spacing w:after="3" w:line="240" w:lineRule="auto"/>
              <w:ind w:right="0"/>
              <w:textAlignment w:val="baseline"/>
              <w:rPr>
                <w:ins w:id="988" w:author="pachalo chizala" w:date="2023-10-04T09:49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989" w:author="pachalo chizala" w:date="2023-10-04T09:56:00Z">
                <w:pPr>
                  <w:numPr>
                    <w:numId w:val="128"/>
                  </w:numPr>
                  <w:tabs>
                    <w:tab w:val="num" w:pos="1080"/>
                  </w:tabs>
                  <w:spacing w:after="3" w:line="240" w:lineRule="auto"/>
                  <w:ind w:left="1080" w:right="0" w:hanging="360"/>
                  <w:textAlignment w:val="baseline"/>
                </w:pPr>
              </w:pPrChange>
            </w:pPr>
            <w:ins w:id="990" w:author="pachalo chizala" w:date="2023-10-04T09:49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0B0370" w14:paraId="7A6ACD86" w14:textId="77777777" w:rsidTr="00DE40A9">
        <w:trPr>
          <w:trHeight w:val="1138"/>
          <w:ins w:id="991" w:author="pachalo chizala" w:date="2023-10-04T09:49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2268A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992" w:author="pachalo chizala" w:date="2023-10-04T09:49:00Z"/>
                <w:i/>
                <w:color w:val="FF0000"/>
                <w:sz w:val="20"/>
              </w:rPr>
            </w:pPr>
            <w:ins w:id="993" w:author="pachalo chizala" w:date="2023-10-04T09:49:00Z">
              <w:r>
                <w:rPr>
                  <w:i/>
                  <w:color w:val="FF0000"/>
                  <w:sz w:val="20"/>
                </w:rPr>
                <w:lastRenderedPageBreak/>
                <w:t>ASK IF (TVT01=a-s)</w:t>
              </w:r>
            </w:ins>
          </w:p>
          <w:p w14:paraId="7C14E16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994" w:author="pachalo chizala" w:date="2023-10-04T09:49:00Z"/>
              </w:rPr>
            </w:pPr>
            <w:ins w:id="995" w:author="pachalo chizala" w:date="2023-10-04T09:49:00Z">
              <w:r>
                <w:rPr>
                  <w:b/>
                  <w:sz w:val="20"/>
                </w:rPr>
                <w:t>TVT05</w:t>
              </w:r>
            </w:ins>
          </w:p>
          <w:p w14:paraId="4818CC84" w14:textId="2B374B91" w:rsidR="000B0370" w:rsidRPr="00DE40A9" w:rsidRDefault="000B0370" w:rsidP="00DE40A9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996" w:author="pachalo chizala" w:date="2023-10-04T09:49:00Z"/>
              </w:rPr>
            </w:pPr>
            <w:ins w:id="99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What is (your/NAME’s) current average gross monthly earnings</w:t>
              </w:r>
            </w:ins>
            <w:ins w:id="998" w:author="pachalo chizala" w:date="2023-10-04T10:06:00Z">
              <w:r w:rsidR="001F6E8A">
                <w:rPr>
                  <w:sz w:val="20"/>
                  <w:szCs w:val="20"/>
                </w:rPr>
                <w:t xml:space="preserve"> for this work</w:t>
              </w:r>
            </w:ins>
            <w:ins w:id="999" w:author="pachalo chizala" w:date="2023-10-04T09:49:00Z">
              <w:r>
                <w:rPr>
                  <w:sz w:val="20"/>
                  <w:szCs w:val="20"/>
                </w:rPr>
                <w:t>?</w:t>
              </w:r>
            </w:ins>
          </w:p>
        </w:tc>
      </w:tr>
      <w:tr w:rsidR="000B0370" w14:paraId="507D2D8B" w14:textId="77777777" w:rsidTr="00DE40A9">
        <w:trPr>
          <w:trHeight w:val="1718"/>
          <w:ins w:id="1000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E5B8B4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01" w:author="pachalo chizala" w:date="2023-10-04T09:49:00Z"/>
              </w:rPr>
            </w:pPr>
            <w:ins w:id="1002" w:author="pachalo chizala" w:date="2023-10-04T09:49:00Z">
              <w:r>
                <w:rPr>
                  <w:i/>
                  <w:color w:val="FF0000"/>
                  <w:sz w:val="20"/>
                </w:rPr>
                <w:t>ASK IF (TVT01=a-s)</w:t>
              </w:r>
            </w:ins>
          </w:p>
          <w:p w14:paraId="48FA4D4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03" w:author="pachalo chizala" w:date="2023-10-04T09:49:00Z"/>
              </w:rPr>
            </w:pPr>
            <w:ins w:id="1004" w:author="pachalo chizala" w:date="2023-10-04T09:49:00Z">
              <w:r>
                <w:rPr>
                  <w:b/>
                  <w:sz w:val="20"/>
                </w:rPr>
                <w:t xml:space="preserve">TVT06 </w:t>
              </w:r>
            </w:ins>
          </w:p>
          <w:p w14:paraId="45745339" w14:textId="77777777" w:rsidR="000B0370" w:rsidRDefault="000B0370" w:rsidP="00DE40A9">
            <w:pPr>
              <w:spacing w:after="13" w:line="242" w:lineRule="auto"/>
              <w:ind w:left="720" w:right="11" w:firstLine="0"/>
              <w:rPr>
                <w:ins w:id="1005" w:author="pachalo chizala" w:date="2023-10-04T09:49:00Z"/>
                <w:sz w:val="20"/>
              </w:rPr>
            </w:pPr>
            <w:ins w:id="1006" w:author="pachalo chizala" w:date="2023-10-04T09:49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1AA979CA" w14:textId="77777777" w:rsidR="000B0370" w:rsidRDefault="000B0370" w:rsidP="00DE40A9">
            <w:pPr>
              <w:spacing w:after="13" w:line="242" w:lineRule="auto"/>
              <w:ind w:left="720" w:right="2654" w:firstLine="0"/>
              <w:rPr>
                <w:ins w:id="1007" w:author="pachalo chizala" w:date="2023-10-04T09:49:00Z"/>
              </w:rPr>
            </w:pPr>
            <w:ins w:id="1008" w:author="pachalo chizala" w:date="2023-10-04T09:49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2B20A2E" w14:textId="77777777" w:rsidR="000B0370" w:rsidRDefault="000B0370" w:rsidP="00DE40A9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1009" w:author="pachalo chizala" w:date="2023-10-04T09:49:00Z"/>
              </w:rPr>
            </w:pPr>
            <w:ins w:id="1010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333D71B6" w14:textId="77777777" w:rsidR="000B0370" w:rsidRDefault="000B0370" w:rsidP="00DE40A9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1011" w:author="pachalo chizala" w:date="2023-10-04T09:49:00Z"/>
              </w:rPr>
            </w:pPr>
            <w:ins w:id="1012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57401547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13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531C5A13" w14:textId="77777777" w:rsidTr="00DE40A9">
        <w:trPr>
          <w:trHeight w:val="1964"/>
          <w:ins w:id="1014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D4904C9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15" w:author="pachalo chizala" w:date="2023-10-04T09:49:00Z"/>
              </w:rPr>
            </w:pPr>
            <w:ins w:id="1016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549845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17" w:author="pachalo chizala" w:date="2023-10-04T09:49:00Z"/>
              </w:rPr>
            </w:pPr>
            <w:ins w:id="1018" w:author="pachalo chizala" w:date="2023-10-04T09:49:00Z">
              <w:r>
                <w:rPr>
                  <w:b/>
                  <w:sz w:val="20"/>
                </w:rPr>
                <w:t xml:space="preserve">TVT07 </w:t>
              </w:r>
            </w:ins>
          </w:p>
          <w:p w14:paraId="1065BD1E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1019" w:author="pachalo chizala" w:date="2023-10-04T09:49:00Z"/>
                <w:sz w:val="20"/>
              </w:rPr>
            </w:pPr>
            <w:ins w:id="1020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work last week? </w:t>
              </w:r>
            </w:ins>
          </w:p>
          <w:p w14:paraId="2A14E963" w14:textId="77777777" w:rsidR="000B0370" w:rsidRDefault="000B0370" w:rsidP="00DE40A9">
            <w:pPr>
              <w:spacing w:after="0" w:line="242" w:lineRule="auto"/>
              <w:ind w:left="720" w:right="1902" w:hanging="720"/>
              <w:rPr>
                <w:ins w:id="1021" w:author="pachalo chizala" w:date="2023-10-04T09:49:00Z"/>
              </w:rPr>
            </w:pPr>
            <w:ins w:id="1022" w:author="pachalo chizala" w:date="2023-10-04T09:49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7F4A4B5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23" w:author="pachalo chizala" w:date="2023-10-04T09:49:00Z"/>
              </w:rPr>
            </w:pPr>
            <w:ins w:id="1024" w:author="pachalo chizala" w:date="2023-10-04T09:49:00Z">
              <w:r>
                <w:rPr>
                  <w:sz w:val="20"/>
                </w:rPr>
                <w:t xml:space="preserve"> </w:t>
              </w:r>
            </w:ins>
          </w:p>
          <w:p w14:paraId="603A04CD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1025" w:author="pachalo chizala" w:date="2023-10-04T09:49:00Z"/>
              </w:rPr>
            </w:pPr>
            <w:ins w:id="1026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2CD71A65" w14:textId="77777777" w:rsidR="000B0370" w:rsidRPr="00DE51F6" w:rsidRDefault="000B0370" w:rsidP="00DE40A9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1027" w:author="pachalo chizala" w:date="2023-10-04T09:49:00Z"/>
              </w:rPr>
            </w:pPr>
            <w:ins w:id="1028" w:author="pachalo chizala" w:date="2023-10-04T09:49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0B0370" w14:paraId="662DFCCD" w14:textId="77777777" w:rsidTr="00DE40A9">
        <w:trPr>
          <w:trHeight w:val="1587"/>
          <w:ins w:id="1029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1B86C6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30" w:author="pachalo chizala" w:date="2023-10-04T09:49:00Z"/>
              </w:rPr>
            </w:pPr>
            <w:ins w:id="1031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B22D182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32" w:author="pachalo chizala" w:date="2023-10-04T09:49:00Z"/>
              </w:rPr>
            </w:pPr>
            <w:ins w:id="1033" w:author="pachalo chizala" w:date="2023-10-04T09:49:00Z">
              <w:r>
                <w:rPr>
                  <w:b/>
                  <w:sz w:val="20"/>
                </w:rPr>
                <w:t xml:space="preserve">TVT08 </w:t>
              </w:r>
            </w:ins>
          </w:p>
          <w:p w14:paraId="21CC1CE8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34" w:author="pachalo chizala" w:date="2023-10-04T09:49:00Z"/>
              </w:rPr>
            </w:pPr>
            <w:ins w:id="1035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  <w:r>
                <w:rPr>
                  <w:sz w:val="20"/>
                  <w:szCs w:val="20"/>
                </w:rPr>
                <w:t>e</w:t>
              </w:r>
              <w:r w:rsidRPr="00726CD5">
                <w:rPr>
                  <w:sz w:val="20"/>
                  <w:szCs w:val="20"/>
                </w:rPr>
                <w:t>mployment</w:t>
              </w:r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2E7DAEFF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36" w:author="pachalo chizala" w:date="2023-10-04T09:49:00Z"/>
              </w:rPr>
            </w:pPr>
            <w:ins w:id="1037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26AF47C0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38" w:author="pachalo chizala" w:date="2023-10-04T09:49:00Z"/>
              </w:rPr>
            </w:pPr>
            <w:ins w:id="1039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2D6065CC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40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11E2C255" w14:textId="77777777" w:rsidTr="00DE40A9">
        <w:trPr>
          <w:trHeight w:val="1596"/>
          <w:ins w:id="1041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D483F6F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42" w:author="pachalo chizala" w:date="2023-10-04T09:49:00Z"/>
              </w:rPr>
            </w:pPr>
            <w:ins w:id="1043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27B63B93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44" w:author="pachalo chizala" w:date="2023-10-04T09:49:00Z"/>
              </w:rPr>
            </w:pPr>
            <w:ins w:id="1045" w:author="pachalo chizala" w:date="2023-10-04T09:49:00Z">
              <w:r>
                <w:rPr>
                  <w:b/>
                  <w:sz w:val="20"/>
                </w:rPr>
                <w:t xml:space="preserve">TVT09 </w:t>
              </w:r>
            </w:ins>
          </w:p>
          <w:p w14:paraId="15183D5D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46" w:author="pachalo chizala" w:date="2023-10-04T09:49:00Z"/>
              </w:rPr>
            </w:pPr>
            <w:ins w:id="1047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  <w:szCs w:val="20"/>
                </w:rPr>
                <w:t xml:space="preserve">Are the knowledge and skills you acquired during TEVET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  <w:r>
                <w:rPr>
                  <w:sz w:val="20"/>
                </w:rPr>
                <w:t xml:space="preserve"> </w:t>
              </w:r>
            </w:ins>
          </w:p>
          <w:p w14:paraId="5DF6CCC9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48" w:author="pachalo chizala" w:date="2023-10-04T09:49:00Z"/>
              </w:rPr>
            </w:pPr>
            <w:ins w:id="1049" w:author="pachalo chizala" w:date="2023-10-04T09:49:00Z">
              <w:r>
                <w:rPr>
                  <w:sz w:val="20"/>
                </w:rPr>
                <w:t xml:space="preserve"> YES </w:t>
              </w:r>
            </w:ins>
          </w:p>
          <w:p w14:paraId="601B171B" w14:textId="77777777" w:rsidR="000B0370" w:rsidRDefault="000B0370" w:rsidP="000B0370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1050" w:author="pachalo chizala" w:date="2023-10-04T09:49:00Z"/>
              </w:rPr>
            </w:pPr>
            <w:ins w:id="1051" w:author="pachalo chizala" w:date="2023-10-04T09:49:00Z">
              <w:r>
                <w:rPr>
                  <w:sz w:val="20"/>
                </w:rPr>
                <w:t xml:space="preserve">NO </w:t>
              </w:r>
            </w:ins>
          </w:p>
          <w:p w14:paraId="0A5249B8" w14:textId="77777777" w:rsidR="000B0370" w:rsidRDefault="000B0370" w:rsidP="00DE40A9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1052" w:author="pachalo chizala" w:date="2023-10-04T09:49:00Z"/>
                <w:i/>
                <w:color w:val="FF0000"/>
                <w:sz w:val="20"/>
              </w:rPr>
            </w:pPr>
          </w:p>
        </w:tc>
      </w:tr>
      <w:tr w:rsidR="000B0370" w14:paraId="69F01A5C" w14:textId="77777777" w:rsidTr="00DE40A9">
        <w:trPr>
          <w:trHeight w:val="1964"/>
          <w:ins w:id="1053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345E9FB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54" w:author="pachalo chizala" w:date="2023-10-04T09:49:00Z"/>
              </w:rPr>
            </w:pPr>
            <w:ins w:id="1055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6C2E1760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56" w:author="pachalo chizala" w:date="2023-10-04T09:49:00Z"/>
              </w:rPr>
            </w:pPr>
            <w:ins w:id="1057" w:author="pachalo chizala" w:date="2023-10-04T09:49:00Z">
              <w:r>
                <w:rPr>
                  <w:b/>
                  <w:sz w:val="20"/>
                </w:rPr>
                <w:t>TVT10</w:t>
              </w:r>
            </w:ins>
          </w:p>
          <w:p w14:paraId="3F43ABDF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1058" w:author="pachalo chizala" w:date="2023-10-04T09:49:00Z"/>
                <w:sz w:val="20"/>
                <w:szCs w:val="20"/>
              </w:rPr>
            </w:pPr>
            <w:ins w:id="1059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>
                <w:rPr>
                  <w:sz w:val="20"/>
                  <w:szCs w:val="20"/>
                </w:rPr>
                <w:t>In your opinion, what TEVET field of study is most appropriate for your current employment?</w:t>
              </w:r>
            </w:ins>
          </w:p>
          <w:p w14:paraId="2225565E" w14:textId="77777777" w:rsidR="000B0370" w:rsidRDefault="000B0370" w:rsidP="00DE40A9">
            <w:pPr>
              <w:spacing w:after="0" w:line="242" w:lineRule="auto"/>
              <w:ind w:left="1440" w:right="1091" w:hanging="720"/>
              <w:rPr>
                <w:ins w:id="1060" w:author="pachalo chizala" w:date="2023-10-04T09:49:00Z"/>
                <w:sz w:val="20"/>
                <w:szCs w:val="20"/>
              </w:rPr>
            </w:pPr>
          </w:p>
          <w:p w14:paraId="0D6F0B26" w14:textId="77777777" w:rsidR="000B0370" w:rsidRPr="004C5FAE" w:rsidRDefault="000B0370" w:rsidP="00DE40A9">
            <w:pPr>
              <w:spacing w:after="0" w:line="240" w:lineRule="auto"/>
              <w:ind w:left="0" w:right="0" w:firstLine="0"/>
              <w:jc w:val="center"/>
              <w:rPr>
                <w:ins w:id="1061" w:author="pachalo chizala" w:date="2023-10-04T09:49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062" w:author="pachalo chizala" w:date="2023-10-04T09:49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780B70B7" w14:textId="77777777" w:rsidR="000B0370" w:rsidRDefault="000B0370" w:rsidP="00DE40A9">
            <w:pPr>
              <w:spacing w:after="0" w:line="242" w:lineRule="auto"/>
              <w:ind w:left="1440" w:right="1091" w:hanging="720"/>
              <w:jc w:val="center"/>
              <w:rPr>
                <w:ins w:id="1063" w:author="pachalo chizala" w:date="2023-10-04T09:49:00Z"/>
                <w:i/>
                <w:color w:val="FF0000"/>
                <w:sz w:val="20"/>
              </w:rPr>
            </w:pPr>
            <w:ins w:id="1064" w:author="pachalo chizala" w:date="2023-10-04T09:49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0B0370" w14:paraId="3B84E7C1" w14:textId="77777777" w:rsidTr="00DE40A9">
        <w:trPr>
          <w:trHeight w:val="1964"/>
          <w:ins w:id="1065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B301B41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66" w:author="pachalo chizala" w:date="2023-10-04T09:49:00Z"/>
              </w:rPr>
            </w:pPr>
            <w:ins w:id="1067" w:author="pachalo chizala" w:date="2023-10-04T09:49:00Z">
              <w:r>
                <w:rPr>
                  <w:i/>
                  <w:color w:val="FF0000"/>
                  <w:sz w:val="20"/>
                </w:rPr>
                <w:t xml:space="preserve">ASK IF TVT08=2 </w:t>
              </w:r>
            </w:ins>
          </w:p>
          <w:p w14:paraId="3F9272AA" w14:textId="77777777" w:rsidR="000B0370" w:rsidRDefault="000B0370" w:rsidP="00DE40A9">
            <w:pPr>
              <w:spacing w:after="0" w:line="259" w:lineRule="auto"/>
              <w:ind w:left="0" w:right="0" w:firstLine="0"/>
              <w:rPr>
                <w:ins w:id="1068" w:author="pachalo chizala" w:date="2023-10-04T09:49:00Z"/>
              </w:rPr>
            </w:pPr>
            <w:ins w:id="1069" w:author="pachalo chizala" w:date="2023-10-04T09:49:00Z">
              <w:r>
                <w:rPr>
                  <w:b/>
                  <w:sz w:val="20"/>
                </w:rPr>
                <w:t>TVT11</w:t>
              </w:r>
            </w:ins>
          </w:p>
          <w:p w14:paraId="7045CCBB" w14:textId="77777777" w:rsidR="000B0370" w:rsidRDefault="000B0370" w:rsidP="00DE40A9">
            <w:pPr>
              <w:spacing w:after="0" w:line="259" w:lineRule="auto"/>
              <w:ind w:left="720" w:right="0" w:firstLine="0"/>
              <w:rPr>
                <w:ins w:id="1070" w:author="pachalo chizala" w:date="2023-10-04T09:49:00Z"/>
                <w:sz w:val="20"/>
                <w:szCs w:val="20"/>
              </w:rPr>
            </w:pPr>
            <w:ins w:id="1071" w:author="pachalo chizala" w:date="2023-10-04T09:49:00Z">
              <w:r>
                <w:rPr>
                  <w:b/>
                  <w:sz w:val="20"/>
                </w:rPr>
                <w:t xml:space="preserve"> </w:t>
              </w:r>
              <w:r w:rsidRPr="00DE40A9">
                <w:rPr>
                  <w:bCs/>
                  <w:sz w:val="20"/>
                </w:rPr>
                <w:t>W</w:t>
              </w:r>
              <w:r>
                <w:rPr>
                  <w:sz w:val="20"/>
                  <w:szCs w:val="20"/>
                </w:rPr>
                <w:t xml:space="preserve">hy did you choose this employment? </w:t>
              </w:r>
            </w:ins>
          </w:p>
          <w:p w14:paraId="40CC0E21" w14:textId="77777777" w:rsidR="000B0370" w:rsidRDefault="000B0370" w:rsidP="00DE40A9">
            <w:pPr>
              <w:spacing w:after="17" w:line="255" w:lineRule="auto"/>
              <w:ind w:left="1080" w:right="911" w:hanging="360"/>
              <w:rPr>
                <w:ins w:id="1072" w:author="pachalo chizala" w:date="2023-10-04T09:49:00Z"/>
                <w:i/>
                <w:sz w:val="20"/>
              </w:rPr>
            </w:pPr>
            <w:ins w:id="1073" w:author="pachalo chizala" w:date="2023-10-04T09:49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  <w:proofErr w:type="gramEnd"/>
            </w:ins>
          </w:p>
          <w:p w14:paraId="6F46ECEA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1074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75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0EFBC08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76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77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6B16984B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1078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79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CDD627D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80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81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184F52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82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83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3A7C49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84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85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62CEF5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86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87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34E63EA3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1088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89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lastRenderedPageBreak/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FFDB3E0" w14:textId="77777777" w:rsidR="000B0370" w:rsidRDefault="000B0370" w:rsidP="000B0370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1090" w:author="pachalo chizala" w:date="2023-10-04T09:49:00Z"/>
                <w:rFonts w:ascii="Calibri" w:hAnsi="Calibri" w:cs="Calibri"/>
                <w:color w:val="000000"/>
                <w:sz w:val="20"/>
                <w:szCs w:val="20"/>
              </w:rPr>
            </w:pPr>
            <w:ins w:id="1091" w:author="pachalo chizala" w:date="2023-10-04T09:49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42EA8F36" w14:textId="77777777" w:rsidR="000B0370" w:rsidRPr="00DE40A9" w:rsidRDefault="000B0370" w:rsidP="00DE40A9">
            <w:pPr>
              <w:spacing w:after="10" w:line="259" w:lineRule="auto"/>
              <w:ind w:left="1090" w:firstLine="0"/>
              <w:rPr>
                <w:ins w:id="1092" w:author="pachalo chizala" w:date="2023-10-04T09:49:00Z"/>
                <w:i/>
                <w:sz w:val="20"/>
              </w:rPr>
            </w:pPr>
          </w:p>
        </w:tc>
      </w:tr>
      <w:tr w:rsidR="000B0370" w14:paraId="5E3B80ED" w14:textId="77777777" w:rsidTr="00DE40A9">
        <w:trPr>
          <w:trHeight w:val="251"/>
          <w:ins w:id="1093" w:author="pachalo chizala" w:date="2023-10-04T09:49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4BBA87C" w14:textId="77777777" w:rsidR="000B0370" w:rsidRDefault="000B0370" w:rsidP="00DE40A9">
            <w:pPr>
              <w:spacing w:after="0" w:line="259" w:lineRule="auto"/>
              <w:ind w:left="82" w:right="0" w:firstLine="0"/>
              <w:jc w:val="center"/>
              <w:rPr>
                <w:ins w:id="1094" w:author="pachalo chizala" w:date="2023-10-04T09:49:00Z"/>
              </w:rPr>
            </w:pPr>
            <w:ins w:id="1095" w:author="pachalo chizala" w:date="2023-10-04T09:49:00Z">
              <w:r>
                <w:rPr>
                  <w:b/>
                  <w:color w:val="FFFFFF"/>
                  <w:sz w:val="20"/>
                </w:rPr>
                <w:lastRenderedPageBreak/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31DEEB73" w14:textId="77777777" w:rsidR="000B0370" w:rsidRDefault="000B0370">
      <w:pPr>
        <w:spacing w:after="0" w:line="259" w:lineRule="auto"/>
        <w:ind w:left="0" w:right="0" w:firstLine="0"/>
        <w:jc w:val="both"/>
      </w:pPr>
    </w:p>
    <w:sectPr w:rsidR="000B03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4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443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444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459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462" w:author="pachalo chizala" w:date="2023-09-13T04:12:00Z" w:initials="pc">
    <w:p w14:paraId="68CC7679" w14:textId="77777777" w:rsidR="002E746D" w:rsidRDefault="002E746D" w:rsidP="002E746D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  <w:comment w:id="520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562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  <w:comment w:id="602" w:author="pachalo chizala" w:date="2023-09-13T04:12:00Z" w:initials="pc">
    <w:p w14:paraId="7C907945" w14:textId="77777777" w:rsidR="00020386" w:rsidRDefault="00020386" w:rsidP="00020386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  <w:comment w:id="844" w:author="pachalo chizala" w:date="2023-09-13T04:12:00Z" w:initials="pc">
    <w:p w14:paraId="2BCDE2E2" w14:textId="77777777" w:rsidR="000B0370" w:rsidRDefault="000B0370" w:rsidP="000B0370">
      <w:pPr>
        <w:pStyle w:val="CommentText"/>
      </w:pPr>
      <w:r>
        <w:rPr>
          <w:rStyle w:val="CommentReference"/>
        </w:rPr>
        <w:annotationRef/>
      </w:r>
      <w:r>
        <w:t>Ask if an individual attended technical education! Maybe it will be necessary to consider those who have attended both technical and other level of education, eg tertiary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68CC7679" w15:done="0"/>
  <w15:commentEx w15:paraId="3C8A438F" w15:done="0"/>
  <w15:commentEx w15:paraId="383D8D8B" w15:done="0"/>
  <w15:commentEx w15:paraId="7C907945" w15:done="0"/>
  <w15:commentEx w15:paraId="2BCDE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09A1036B" w16cex:dateUtc="2023-09-13T02:12:00Z"/>
  <w16cex:commentExtensible w16cex:durableId="2810CC13" w16cex:dateUtc="2023-05-18T14:08:00Z"/>
  <w16cex:commentExtensible w16cex:durableId="2811D650" w16cex:dateUtc="2023-05-19T09:04:00Z"/>
  <w16cex:commentExtensible w16cex:durableId="08932C1E" w16cex:dateUtc="2023-09-13T02:12:00Z"/>
  <w16cex:commentExtensible w16cex:durableId="59FFC4EE" w16cex:dateUtc="2023-09-13T0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68CC7679" w16cid:durableId="09A1036B"/>
  <w16cid:commentId w16cid:paraId="3C8A438F" w16cid:durableId="2810CC13"/>
  <w16cid:commentId w16cid:paraId="383D8D8B" w16cid:durableId="2811D650"/>
  <w16cid:commentId w16cid:paraId="7C907945" w16cid:durableId="08932C1E"/>
  <w16cid:commentId w16cid:paraId="2BCDE2E2" w16cid:durableId="59FFC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CD81" w14:textId="77777777" w:rsidR="006D5C47" w:rsidRDefault="006D5C47">
      <w:pPr>
        <w:spacing w:after="0" w:line="240" w:lineRule="auto"/>
      </w:pPr>
      <w:r>
        <w:separator/>
      </w:r>
    </w:p>
  </w:endnote>
  <w:endnote w:type="continuationSeparator" w:id="0">
    <w:p w14:paraId="357D1189" w14:textId="77777777" w:rsidR="006D5C47" w:rsidRDefault="006D5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E051" w14:textId="77777777" w:rsidR="006D5C47" w:rsidRDefault="006D5C47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108DF5DB" w14:textId="77777777" w:rsidR="006D5C47" w:rsidRDefault="006D5C47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F45E14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89F5200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2997DEE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8" w15:restartNumberingAfterBreak="0">
    <w:nsid w:val="56497DA1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FB86726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0847802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5F236D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DB63DAC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7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9F461FD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A48720C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5"/>
  </w:num>
  <w:num w:numId="2" w16cid:durableId="245460174">
    <w:abstractNumId w:val="64"/>
  </w:num>
  <w:num w:numId="3" w16cid:durableId="2041972568">
    <w:abstractNumId w:val="76"/>
  </w:num>
  <w:num w:numId="4" w16cid:durableId="1813054604">
    <w:abstractNumId w:val="110"/>
  </w:num>
  <w:num w:numId="5" w16cid:durableId="1384255041">
    <w:abstractNumId w:val="89"/>
  </w:num>
  <w:num w:numId="6" w16cid:durableId="800001716">
    <w:abstractNumId w:val="102"/>
  </w:num>
  <w:num w:numId="7" w16cid:durableId="1506481851">
    <w:abstractNumId w:val="93"/>
  </w:num>
  <w:num w:numId="8" w16cid:durableId="1600067623">
    <w:abstractNumId w:val="88"/>
  </w:num>
  <w:num w:numId="9" w16cid:durableId="528031435">
    <w:abstractNumId w:val="79"/>
  </w:num>
  <w:num w:numId="10" w16cid:durableId="354887884">
    <w:abstractNumId w:val="21"/>
  </w:num>
  <w:num w:numId="11" w16cid:durableId="312881218">
    <w:abstractNumId w:val="118"/>
  </w:num>
  <w:num w:numId="12" w16cid:durableId="1424379488">
    <w:abstractNumId w:val="8"/>
  </w:num>
  <w:num w:numId="13" w16cid:durableId="6829160">
    <w:abstractNumId w:val="25"/>
  </w:num>
  <w:num w:numId="14" w16cid:durableId="217323346">
    <w:abstractNumId w:val="73"/>
  </w:num>
  <w:num w:numId="15" w16cid:durableId="723455335">
    <w:abstractNumId w:val="3"/>
  </w:num>
  <w:num w:numId="16" w16cid:durableId="554513193">
    <w:abstractNumId w:val="54"/>
  </w:num>
  <w:num w:numId="17" w16cid:durableId="126167334">
    <w:abstractNumId w:val="15"/>
  </w:num>
  <w:num w:numId="18" w16cid:durableId="746221826">
    <w:abstractNumId w:val="33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7"/>
  </w:num>
  <w:num w:numId="22" w16cid:durableId="1966500202">
    <w:abstractNumId w:val="13"/>
  </w:num>
  <w:num w:numId="23" w16cid:durableId="1421294238">
    <w:abstractNumId w:val="96"/>
  </w:num>
  <w:num w:numId="24" w16cid:durableId="1070351753">
    <w:abstractNumId w:val="75"/>
  </w:num>
  <w:num w:numId="25" w16cid:durableId="1641300770">
    <w:abstractNumId w:val="49"/>
  </w:num>
  <w:num w:numId="26" w16cid:durableId="1806461202">
    <w:abstractNumId w:val="98"/>
  </w:num>
  <w:num w:numId="27" w16cid:durableId="37165746">
    <w:abstractNumId w:val="29"/>
  </w:num>
  <w:num w:numId="28" w16cid:durableId="650912975">
    <w:abstractNumId w:val="56"/>
  </w:num>
  <w:num w:numId="29" w16cid:durableId="667288608">
    <w:abstractNumId w:val="61"/>
  </w:num>
  <w:num w:numId="30" w16cid:durableId="1896967799">
    <w:abstractNumId w:val="113"/>
  </w:num>
  <w:num w:numId="31" w16cid:durableId="292250300">
    <w:abstractNumId w:val="36"/>
  </w:num>
  <w:num w:numId="32" w16cid:durableId="1023090448">
    <w:abstractNumId w:val="5"/>
  </w:num>
  <w:num w:numId="33" w16cid:durableId="1182864623">
    <w:abstractNumId w:val="114"/>
  </w:num>
  <w:num w:numId="34" w16cid:durableId="1949506024">
    <w:abstractNumId w:val="66"/>
  </w:num>
  <w:num w:numId="35" w16cid:durableId="570434592">
    <w:abstractNumId w:val="31"/>
  </w:num>
  <w:num w:numId="36" w16cid:durableId="1244025721">
    <w:abstractNumId w:val="111"/>
  </w:num>
  <w:num w:numId="37" w16cid:durableId="1866598123">
    <w:abstractNumId w:val="69"/>
  </w:num>
  <w:num w:numId="38" w16cid:durableId="2117678546">
    <w:abstractNumId w:val="99"/>
  </w:num>
  <w:num w:numId="39" w16cid:durableId="211776301">
    <w:abstractNumId w:val="17"/>
  </w:num>
  <w:num w:numId="40" w16cid:durableId="1181313191">
    <w:abstractNumId w:val="85"/>
  </w:num>
  <w:num w:numId="41" w16cid:durableId="1214076696">
    <w:abstractNumId w:val="44"/>
  </w:num>
  <w:num w:numId="42" w16cid:durableId="66418423">
    <w:abstractNumId w:val="68"/>
  </w:num>
  <w:num w:numId="43" w16cid:durableId="62726510">
    <w:abstractNumId w:val="82"/>
  </w:num>
  <w:num w:numId="44" w16cid:durableId="2055155345">
    <w:abstractNumId w:val="35"/>
  </w:num>
  <w:num w:numId="45" w16cid:durableId="1234392331">
    <w:abstractNumId w:val="62"/>
  </w:num>
  <w:num w:numId="46" w16cid:durableId="1058699734">
    <w:abstractNumId w:val="39"/>
  </w:num>
  <w:num w:numId="47" w16cid:durableId="8725022">
    <w:abstractNumId w:val="112"/>
  </w:num>
  <w:num w:numId="48" w16cid:durableId="1027752467">
    <w:abstractNumId w:val="14"/>
  </w:num>
  <w:num w:numId="49" w16cid:durableId="277957161">
    <w:abstractNumId w:val="41"/>
  </w:num>
  <w:num w:numId="50" w16cid:durableId="2063602194">
    <w:abstractNumId w:val="91"/>
  </w:num>
  <w:num w:numId="51" w16cid:durableId="402878765">
    <w:abstractNumId w:val="92"/>
  </w:num>
  <w:num w:numId="52" w16cid:durableId="1327394298">
    <w:abstractNumId w:val="23"/>
  </w:num>
  <w:num w:numId="53" w16cid:durableId="1676690734">
    <w:abstractNumId w:val="80"/>
  </w:num>
  <w:num w:numId="54" w16cid:durableId="1340932576">
    <w:abstractNumId w:val="51"/>
  </w:num>
  <w:num w:numId="55" w16cid:durableId="1696926350">
    <w:abstractNumId w:val="57"/>
  </w:num>
  <w:num w:numId="56" w16cid:durableId="856889839">
    <w:abstractNumId w:val="67"/>
  </w:num>
  <w:num w:numId="57" w16cid:durableId="1981089">
    <w:abstractNumId w:val="22"/>
  </w:num>
  <w:num w:numId="58" w16cid:durableId="27679961">
    <w:abstractNumId w:val="97"/>
  </w:num>
  <w:num w:numId="59" w16cid:durableId="1370379814">
    <w:abstractNumId w:val="65"/>
  </w:num>
  <w:num w:numId="60" w16cid:durableId="2087724312">
    <w:abstractNumId w:val="117"/>
  </w:num>
  <w:num w:numId="61" w16cid:durableId="1488783524">
    <w:abstractNumId w:val="46"/>
  </w:num>
  <w:num w:numId="62" w16cid:durableId="1486242361">
    <w:abstractNumId w:val="60"/>
  </w:num>
  <w:num w:numId="63" w16cid:durableId="27530752">
    <w:abstractNumId w:val="83"/>
  </w:num>
  <w:num w:numId="64" w16cid:durableId="1379360280">
    <w:abstractNumId w:val="70"/>
  </w:num>
  <w:num w:numId="65" w16cid:durableId="1548488056">
    <w:abstractNumId w:val="12"/>
  </w:num>
  <w:num w:numId="66" w16cid:durableId="1314066250">
    <w:abstractNumId w:val="28"/>
  </w:num>
  <w:num w:numId="67" w16cid:durableId="88476872">
    <w:abstractNumId w:val="53"/>
  </w:num>
  <w:num w:numId="68" w16cid:durableId="1764913490">
    <w:abstractNumId w:val="48"/>
  </w:num>
  <w:num w:numId="69" w16cid:durableId="809060148">
    <w:abstractNumId w:val="37"/>
  </w:num>
  <w:num w:numId="70" w16cid:durableId="922180612">
    <w:abstractNumId w:val="16"/>
  </w:num>
  <w:num w:numId="71" w16cid:durableId="1933124391">
    <w:abstractNumId w:val="72"/>
  </w:num>
  <w:num w:numId="72" w16cid:durableId="356581838">
    <w:abstractNumId w:val="81"/>
  </w:num>
  <w:num w:numId="73" w16cid:durableId="959727476">
    <w:abstractNumId w:val="86"/>
  </w:num>
  <w:num w:numId="74" w16cid:durableId="1327634248">
    <w:abstractNumId w:val="4"/>
  </w:num>
  <w:num w:numId="75" w16cid:durableId="801923422">
    <w:abstractNumId w:val="95"/>
  </w:num>
  <w:num w:numId="76" w16cid:durableId="30152183">
    <w:abstractNumId w:val="26"/>
  </w:num>
  <w:num w:numId="77" w16cid:durableId="88501623">
    <w:abstractNumId w:val="105"/>
  </w:num>
  <w:num w:numId="78" w16cid:durableId="26805452">
    <w:abstractNumId w:val="101"/>
  </w:num>
  <w:num w:numId="79" w16cid:durableId="587544882">
    <w:abstractNumId w:val="107"/>
  </w:num>
  <w:num w:numId="80" w16cid:durableId="2064669531">
    <w:abstractNumId w:val="52"/>
  </w:num>
  <w:num w:numId="81" w16cid:durableId="204216030">
    <w:abstractNumId w:val="103"/>
  </w:num>
  <w:num w:numId="82" w16cid:durableId="1158113917">
    <w:abstractNumId w:val="0"/>
  </w:num>
  <w:num w:numId="83" w16cid:durableId="1242981869">
    <w:abstractNumId w:val="63"/>
  </w:num>
  <w:num w:numId="84" w16cid:durableId="535120961">
    <w:abstractNumId w:val="7"/>
  </w:num>
  <w:num w:numId="85" w16cid:durableId="1559323537">
    <w:abstractNumId w:val="38"/>
  </w:num>
  <w:num w:numId="86" w16cid:durableId="998997345">
    <w:abstractNumId w:val="34"/>
  </w:num>
  <w:num w:numId="87" w16cid:durableId="937634988">
    <w:abstractNumId w:val="43"/>
  </w:num>
  <w:num w:numId="88" w16cid:durableId="1204445204">
    <w:abstractNumId w:val="42"/>
  </w:num>
  <w:num w:numId="89" w16cid:durableId="1329364674">
    <w:abstractNumId w:val="18"/>
  </w:num>
  <w:num w:numId="90" w16cid:durableId="367728179">
    <w:abstractNumId w:val="10"/>
  </w:num>
  <w:num w:numId="91" w16cid:durableId="877930163">
    <w:abstractNumId w:val="2"/>
  </w:num>
  <w:num w:numId="92" w16cid:durableId="602345019">
    <w:abstractNumId w:val="84"/>
  </w:num>
  <w:num w:numId="93" w16cid:durableId="617223440">
    <w:abstractNumId w:val="50"/>
  </w:num>
  <w:num w:numId="94" w16cid:durableId="1357541938">
    <w:abstractNumId w:val="11"/>
  </w:num>
  <w:num w:numId="95" w16cid:durableId="825315932">
    <w:abstractNumId w:val="104"/>
  </w:num>
  <w:num w:numId="96" w16cid:durableId="1348871353">
    <w:abstractNumId w:val="108"/>
  </w:num>
  <w:num w:numId="97" w16cid:durableId="709260203">
    <w:abstractNumId w:val="40"/>
  </w:num>
  <w:num w:numId="98" w16cid:durableId="285089189">
    <w:abstractNumId w:val="71"/>
  </w:num>
  <w:num w:numId="99" w16cid:durableId="451561253">
    <w:abstractNumId w:val="47"/>
  </w:num>
  <w:num w:numId="100" w16cid:durableId="1353921513">
    <w:abstractNumId w:val="109"/>
  </w:num>
  <w:num w:numId="101" w16cid:durableId="584804503">
    <w:abstractNumId w:val="94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94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94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94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94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94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94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94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94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94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94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94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94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94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94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94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94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94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94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94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9"/>
  </w:num>
  <w:num w:numId="122" w16cid:durableId="843397701">
    <w:abstractNumId w:val="58"/>
  </w:num>
  <w:num w:numId="123" w16cid:durableId="1469546098">
    <w:abstractNumId w:val="30"/>
  </w:num>
  <w:num w:numId="124" w16cid:durableId="708796077">
    <w:abstractNumId w:val="45"/>
  </w:num>
  <w:num w:numId="125" w16cid:durableId="803816022">
    <w:abstractNumId w:val="24"/>
  </w:num>
  <w:num w:numId="126" w16cid:durableId="908224110">
    <w:abstractNumId w:val="74"/>
  </w:num>
  <w:num w:numId="127" w16cid:durableId="918908865">
    <w:abstractNumId w:val="32"/>
  </w:num>
  <w:num w:numId="128" w16cid:durableId="1698390810">
    <w:abstractNumId w:val="59"/>
  </w:num>
  <w:num w:numId="129" w16cid:durableId="260187926">
    <w:abstractNumId w:val="116"/>
  </w:num>
  <w:num w:numId="130" w16cid:durableId="1992905060">
    <w:abstractNumId w:val="9"/>
  </w:num>
  <w:num w:numId="131" w16cid:durableId="1776364960">
    <w:abstractNumId w:val="78"/>
  </w:num>
  <w:num w:numId="132" w16cid:durableId="854420455">
    <w:abstractNumId w:val="90"/>
  </w:num>
  <w:num w:numId="133" w16cid:durableId="1490173012">
    <w:abstractNumId w:val="77"/>
  </w:num>
  <w:num w:numId="134" w16cid:durableId="1972978987">
    <w:abstractNumId w:val="115"/>
  </w:num>
  <w:num w:numId="135" w16cid:durableId="1763212337">
    <w:abstractNumId w:val="87"/>
  </w:num>
  <w:num w:numId="136" w16cid:durableId="1480918602">
    <w:abstractNumId w:val="100"/>
  </w:num>
  <w:num w:numId="137" w16cid:durableId="589118493">
    <w:abstractNumId w:val="106"/>
  </w:num>
  <w:num w:numId="138" w16cid:durableId="43911499">
    <w:abstractNumId w:val="20"/>
  </w:num>
  <w:numIdMacAtCleanup w:val="1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02B73"/>
    <w:rsid w:val="00013BDC"/>
    <w:rsid w:val="00020386"/>
    <w:rsid w:val="000224A4"/>
    <w:rsid w:val="00031604"/>
    <w:rsid w:val="00032ACC"/>
    <w:rsid w:val="000417ED"/>
    <w:rsid w:val="00061398"/>
    <w:rsid w:val="000B0370"/>
    <w:rsid w:val="000B068E"/>
    <w:rsid w:val="000F6DD3"/>
    <w:rsid w:val="00143E6C"/>
    <w:rsid w:val="00146EFA"/>
    <w:rsid w:val="001503C1"/>
    <w:rsid w:val="001772ED"/>
    <w:rsid w:val="001A2B96"/>
    <w:rsid w:val="001A3F5B"/>
    <w:rsid w:val="001B2927"/>
    <w:rsid w:val="001B440B"/>
    <w:rsid w:val="001C1F74"/>
    <w:rsid w:val="001E534F"/>
    <w:rsid w:val="001F696B"/>
    <w:rsid w:val="001F6E8A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E3B23"/>
    <w:rsid w:val="002E746D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D6AC3"/>
    <w:rsid w:val="003F4D72"/>
    <w:rsid w:val="003F6407"/>
    <w:rsid w:val="004261F3"/>
    <w:rsid w:val="00453D11"/>
    <w:rsid w:val="004B1436"/>
    <w:rsid w:val="004C5FAE"/>
    <w:rsid w:val="004D069B"/>
    <w:rsid w:val="004F5F86"/>
    <w:rsid w:val="00503825"/>
    <w:rsid w:val="00504111"/>
    <w:rsid w:val="0050420B"/>
    <w:rsid w:val="00523563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C44C8"/>
    <w:rsid w:val="006C4B2C"/>
    <w:rsid w:val="006D428D"/>
    <w:rsid w:val="006D5C47"/>
    <w:rsid w:val="006E4001"/>
    <w:rsid w:val="006F3301"/>
    <w:rsid w:val="007013C1"/>
    <w:rsid w:val="007069F9"/>
    <w:rsid w:val="00715B1C"/>
    <w:rsid w:val="00726CD5"/>
    <w:rsid w:val="00730282"/>
    <w:rsid w:val="00760374"/>
    <w:rsid w:val="00787DF5"/>
    <w:rsid w:val="007A4541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73808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A7281"/>
    <w:rsid w:val="009D0918"/>
    <w:rsid w:val="009D4421"/>
    <w:rsid w:val="009E67EB"/>
    <w:rsid w:val="009F17F9"/>
    <w:rsid w:val="00A07162"/>
    <w:rsid w:val="00A43688"/>
    <w:rsid w:val="00A47EB3"/>
    <w:rsid w:val="00A53A76"/>
    <w:rsid w:val="00A82B8C"/>
    <w:rsid w:val="00A932F6"/>
    <w:rsid w:val="00A97482"/>
    <w:rsid w:val="00AA155C"/>
    <w:rsid w:val="00AC509B"/>
    <w:rsid w:val="00AD3464"/>
    <w:rsid w:val="00AF224D"/>
    <w:rsid w:val="00B069BE"/>
    <w:rsid w:val="00B06DCF"/>
    <w:rsid w:val="00B106B4"/>
    <w:rsid w:val="00B117E9"/>
    <w:rsid w:val="00B20354"/>
    <w:rsid w:val="00B42221"/>
    <w:rsid w:val="00B55DA5"/>
    <w:rsid w:val="00B83195"/>
    <w:rsid w:val="00B91050"/>
    <w:rsid w:val="00B9473A"/>
    <w:rsid w:val="00BB0C07"/>
    <w:rsid w:val="00C05418"/>
    <w:rsid w:val="00C14647"/>
    <w:rsid w:val="00C25AFA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41BF5"/>
    <w:rsid w:val="00D44A75"/>
    <w:rsid w:val="00D55572"/>
    <w:rsid w:val="00D955D9"/>
    <w:rsid w:val="00DA1E67"/>
    <w:rsid w:val="00DD3966"/>
    <w:rsid w:val="00DD7C9F"/>
    <w:rsid w:val="00DD7CFF"/>
    <w:rsid w:val="00DF2F8D"/>
    <w:rsid w:val="00E264F9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B076F"/>
    <w:rsid w:val="00FC0598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70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42</Pages>
  <Words>7969</Words>
  <Characters>45427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2</cp:revision>
  <cp:lastPrinted>2023-05-07T16:26:00Z</cp:lastPrinted>
  <dcterms:created xsi:type="dcterms:W3CDTF">2023-10-04T08:09:00Z</dcterms:created>
  <dcterms:modified xsi:type="dcterms:W3CDTF">2023-10-04T08:09:00Z</dcterms:modified>
</cp:coreProperties>
</file>