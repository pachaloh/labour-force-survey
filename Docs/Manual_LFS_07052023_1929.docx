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89201" w14:textId="1A166900" w:rsidR="00A370E8" w:rsidRPr="00DF495C" w:rsidRDefault="00000000" w:rsidP="00021C9C">
      <w:pPr>
        <w:pStyle w:val="Heading1"/>
        <w:numPr>
          <w:ilvl w:val="0"/>
          <w:numId w:val="0"/>
        </w:numPr>
        <w:rPr>
          <w:rFonts w:ascii="Bookman Old Style" w:hAnsi="Bookman Old Style"/>
        </w:rPr>
      </w:pPr>
      <w:bookmarkStart w:id="0" w:name="_Toc508697255"/>
      <w:bookmarkStart w:id="1" w:name="_Toc508697512"/>
      <w:bookmarkStart w:id="2" w:name="_Toc508698073"/>
      <w:bookmarkStart w:id="3" w:name="_Toc508698284"/>
      <w:bookmarkStart w:id="4" w:name="_Toc508698372"/>
      <w:bookmarkStart w:id="5" w:name="_Toc508701114"/>
      <w:bookmarkStart w:id="6" w:name="_Toc508703445"/>
      <w:bookmarkStart w:id="7" w:name="_Toc126061648"/>
      <w:r w:rsidRPr="00DF495C">
        <w:rPr>
          <w:rFonts w:ascii="Bookman Old Style" w:hAnsi="Bookman Old Style"/>
        </w:rPr>
        <w:object w:dxaOrig="1440" w:dyaOrig="1440" w14:anchorId="258D69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Object1" o:spid="_x0000_s1060" type="#_x0000_t75" style="position:absolute;margin-left:180.4pt;margin-top:-22.55pt;width:90pt;height:86.4pt;z-index:251657728;visibility:visible" o:preferrelative="f" wrapcoords="-180 0 -180 21412 21600 21412 21600 0 -180 0" o:allowincell="f">
            <v:imagedata r:id="rId8" o:title="" gamma="1"/>
            <o:lock v:ext="edit" rotation="t" aspectratio="f" shapetype="t"/>
            <w10:wrap type="through"/>
          </v:shape>
          <o:OLEObject Type="Embed" ProgID="Word.Picture.8" ShapeID="OLEObject1" DrawAspect="Content" ObjectID="_1744992936" r:id="rId9"/>
        </w:object>
      </w:r>
      <w:bookmarkEnd w:id="0"/>
      <w:bookmarkEnd w:id="1"/>
      <w:bookmarkEnd w:id="2"/>
      <w:bookmarkEnd w:id="3"/>
      <w:bookmarkEnd w:id="4"/>
      <w:bookmarkEnd w:id="5"/>
      <w:bookmarkEnd w:id="6"/>
      <w:bookmarkEnd w:id="7"/>
    </w:p>
    <w:p w14:paraId="65E5FA64" w14:textId="77777777" w:rsidR="00A370E8" w:rsidRPr="00DF495C" w:rsidRDefault="00A370E8">
      <w:pPr>
        <w:pStyle w:val="Title"/>
        <w:rPr>
          <w:rFonts w:ascii="Bookman Old Style" w:hAnsi="Bookman Old Style"/>
          <w:kern w:val="0"/>
          <w:sz w:val="24"/>
          <w:szCs w:val="24"/>
          <w:lang w:val="en-GB"/>
        </w:rPr>
      </w:pPr>
      <w:r w:rsidRPr="00DF495C">
        <w:rPr>
          <w:rFonts w:ascii="Bookman Old Style" w:hAnsi="Bookman Old Style"/>
          <w:kern w:val="0"/>
          <w:sz w:val="24"/>
          <w:szCs w:val="24"/>
          <w:lang w:val="en-GB"/>
        </w:rPr>
        <w:t xml:space="preserve">                 </w:t>
      </w:r>
    </w:p>
    <w:p w14:paraId="42C3B9DA" w14:textId="77777777" w:rsidR="00A370E8" w:rsidRPr="00DF495C" w:rsidRDefault="00A370E8">
      <w:pPr>
        <w:pStyle w:val="Title"/>
        <w:rPr>
          <w:rFonts w:ascii="Bookman Old Style" w:hAnsi="Bookman Old Style"/>
          <w:kern w:val="0"/>
          <w:sz w:val="24"/>
          <w:szCs w:val="24"/>
          <w:lang w:val="en-GB"/>
        </w:rPr>
      </w:pPr>
    </w:p>
    <w:p w14:paraId="69BDACC5" w14:textId="77777777" w:rsidR="00A370E8" w:rsidRPr="00DF495C" w:rsidRDefault="00A370E8">
      <w:pPr>
        <w:pStyle w:val="Title"/>
        <w:jc w:val="center"/>
        <w:rPr>
          <w:rFonts w:ascii="Bookman Old Style" w:hAnsi="Bookman Old Style"/>
          <w:sz w:val="28"/>
          <w:szCs w:val="28"/>
          <w:lang w:val="en-GB"/>
        </w:rPr>
      </w:pPr>
    </w:p>
    <w:p w14:paraId="2C99F3D5" w14:textId="77777777" w:rsidR="00A370E8" w:rsidRPr="00DF495C" w:rsidRDefault="00A370E8">
      <w:pPr>
        <w:pStyle w:val="Title"/>
        <w:jc w:val="center"/>
        <w:rPr>
          <w:rFonts w:ascii="Bookman Old Style" w:hAnsi="Bookman Old Style"/>
          <w:sz w:val="28"/>
          <w:szCs w:val="28"/>
          <w:lang w:val="en-GB"/>
        </w:rPr>
      </w:pPr>
      <w:r w:rsidRPr="00DF495C">
        <w:rPr>
          <w:rFonts w:ascii="Bookman Old Style" w:hAnsi="Bookman Old Style"/>
          <w:sz w:val="28"/>
          <w:szCs w:val="28"/>
          <w:lang w:val="en-GB"/>
        </w:rPr>
        <w:t>Republic of Malawi</w:t>
      </w:r>
    </w:p>
    <w:p w14:paraId="19E071E4" w14:textId="77777777" w:rsidR="00A370E8" w:rsidRPr="00DF495C" w:rsidRDefault="00A370E8" w:rsidP="00021C9C">
      <w:pPr>
        <w:pStyle w:val="Title"/>
        <w:rPr>
          <w:rFonts w:ascii="Bookman Old Style" w:hAnsi="Bookman Old Style"/>
          <w:b w:val="0"/>
          <w:sz w:val="28"/>
          <w:szCs w:val="28"/>
          <w:lang w:val="en-GB"/>
        </w:rPr>
      </w:pPr>
    </w:p>
    <w:p w14:paraId="527DE6BC" w14:textId="68C6D4E1" w:rsidR="00A370E8" w:rsidRPr="00DF495C" w:rsidRDefault="00A370E8">
      <w:pPr>
        <w:pStyle w:val="Title"/>
        <w:jc w:val="center"/>
        <w:rPr>
          <w:rFonts w:ascii="Bookman Old Style" w:hAnsi="Bookman Old Style"/>
          <w:sz w:val="28"/>
          <w:szCs w:val="28"/>
          <w:lang w:val="en-GB"/>
        </w:rPr>
      </w:pPr>
      <w:r w:rsidRPr="00DF495C">
        <w:rPr>
          <w:rFonts w:ascii="Bookman Old Style" w:hAnsi="Bookman Old Style"/>
          <w:sz w:val="28"/>
          <w:szCs w:val="28"/>
          <w:lang w:val="en-GB"/>
        </w:rPr>
        <w:t>20</w:t>
      </w:r>
      <w:r w:rsidR="00630A2E" w:rsidRPr="00DF495C">
        <w:rPr>
          <w:rFonts w:ascii="Bookman Old Style" w:hAnsi="Bookman Old Style"/>
          <w:sz w:val="28"/>
          <w:szCs w:val="28"/>
          <w:lang w:val="en-GB"/>
        </w:rPr>
        <w:t>2</w:t>
      </w:r>
      <w:r w:rsidR="00B472B3" w:rsidRPr="00DF495C">
        <w:rPr>
          <w:rFonts w:ascii="Bookman Old Style" w:hAnsi="Bookman Old Style"/>
          <w:sz w:val="28"/>
          <w:szCs w:val="28"/>
          <w:lang w:val="en-GB"/>
        </w:rPr>
        <w:t>3</w:t>
      </w:r>
      <w:r w:rsidRPr="00DF495C">
        <w:rPr>
          <w:rFonts w:ascii="Bookman Old Style" w:hAnsi="Bookman Old Style"/>
          <w:sz w:val="28"/>
          <w:szCs w:val="28"/>
          <w:lang w:val="en-GB"/>
        </w:rPr>
        <w:t xml:space="preserve"> </w:t>
      </w:r>
      <w:r w:rsidR="00630A2E" w:rsidRPr="00DF495C">
        <w:rPr>
          <w:rFonts w:ascii="Bookman Old Style" w:hAnsi="Bookman Old Style"/>
          <w:sz w:val="28"/>
          <w:szCs w:val="28"/>
          <w:lang w:val="en-GB"/>
        </w:rPr>
        <w:t>Labour Force Survey</w:t>
      </w:r>
    </w:p>
    <w:p w14:paraId="430988E6" w14:textId="77777777" w:rsidR="00A370E8" w:rsidRPr="00DF495C" w:rsidRDefault="00B472B3">
      <w:pPr>
        <w:pStyle w:val="Title"/>
        <w:jc w:val="center"/>
        <w:rPr>
          <w:rFonts w:ascii="Bookman Old Style" w:hAnsi="Bookman Old Style"/>
          <w:sz w:val="28"/>
          <w:szCs w:val="28"/>
          <w:lang w:val="en-US"/>
        </w:rPr>
      </w:pPr>
      <w:r w:rsidRPr="00DF495C">
        <w:rPr>
          <w:rFonts w:ascii="Bookman Old Style" w:hAnsi="Bookman Old Style"/>
          <w:b w:val="0"/>
          <w:sz w:val="28"/>
          <w:szCs w:val="28"/>
          <w:lang w:val="en-GB"/>
        </w:rPr>
        <w:t>May</w:t>
      </w:r>
      <w:r w:rsidR="00630A2E" w:rsidRPr="00DF495C">
        <w:rPr>
          <w:rFonts w:ascii="Bookman Old Style" w:hAnsi="Bookman Old Style"/>
          <w:b w:val="0"/>
          <w:sz w:val="28"/>
          <w:szCs w:val="28"/>
          <w:lang w:val="en-GB"/>
        </w:rPr>
        <w:t xml:space="preserve"> 202</w:t>
      </w:r>
      <w:r w:rsidRPr="00DF495C">
        <w:rPr>
          <w:rFonts w:ascii="Bookman Old Style" w:hAnsi="Bookman Old Style"/>
          <w:b w:val="0"/>
          <w:sz w:val="28"/>
          <w:szCs w:val="28"/>
          <w:lang w:val="en-GB"/>
        </w:rPr>
        <w:t>3</w:t>
      </w:r>
    </w:p>
    <w:p w14:paraId="5FD5A7C9" w14:textId="77777777" w:rsidR="00A370E8" w:rsidRPr="00DF495C" w:rsidRDefault="00A370E8">
      <w:pPr>
        <w:pStyle w:val="Title"/>
        <w:jc w:val="center"/>
        <w:rPr>
          <w:rFonts w:ascii="Bookman Old Style" w:hAnsi="Bookman Old Style"/>
          <w:sz w:val="28"/>
          <w:szCs w:val="28"/>
          <w:lang w:val="en-US"/>
        </w:rPr>
      </w:pPr>
    </w:p>
    <w:p w14:paraId="2292A7C2" w14:textId="77777777" w:rsidR="00A370E8" w:rsidRPr="00DF495C" w:rsidRDefault="00A370E8">
      <w:pPr>
        <w:pStyle w:val="Title"/>
        <w:jc w:val="center"/>
        <w:rPr>
          <w:rFonts w:ascii="Bookman Old Style" w:hAnsi="Bookman Old Style"/>
          <w:sz w:val="28"/>
          <w:szCs w:val="28"/>
          <w:lang w:val="en-US"/>
        </w:rPr>
      </w:pPr>
    </w:p>
    <w:p w14:paraId="6F3A79DE" w14:textId="77777777" w:rsidR="00A370E8" w:rsidRPr="00DF495C" w:rsidRDefault="00A370E8">
      <w:pPr>
        <w:pStyle w:val="Title"/>
        <w:jc w:val="center"/>
        <w:rPr>
          <w:rFonts w:ascii="Bookman Old Style" w:hAnsi="Bookman Old Style"/>
          <w:sz w:val="32"/>
          <w:szCs w:val="32"/>
          <w:lang w:val="en-US"/>
        </w:rPr>
      </w:pPr>
      <w:r w:rsidRPr="00DF495C">
        <w:rPr>
          <w:rFonts w:ascii="Bookman Old Style" w:hAnsi="Bookman Old Style"/>
          <w:sz w:val="32"/>
          <w:szCs w:val="32"/>
          <w:lang w:val="en-US"/>
        </w:rPr>
        <w:t>ENUMERATOR’S MANUAL</w:t>
      </w:r>
    </w:p>
    <w:p w14:paraId="316222ED" w14:textId="77777777" w:rsidR="00A370E8" w:rsidRPr="00DF495C" w:rsidRDefault="00A370E8">
      <w:pPr>
        <w:pStyle w:val="Title"/>
        <w:rPr>
          <w:rFonts w:ascii="Bookman Old Style" w:hAnsi="Bookman Old Style"/>
          <w:b w:val="0"/>
          <w:sz w:val="28"/>
          <w:szCs w:val="28"/>
          <w:lang w:val="en-GB"/>
        </w:rPr>
      </w:pPr>
    </w:p>
    <w:p w14:paraId="1CE29985" w14:textId="77777777" w:rsidR="00A370E8" w:rsidRPr="00DF495C" w:rsidRDefault="00A370E8">
      <w:pPr>
        <w:pStyle w:val="Title"/>
        <w:spacing w:after="0"/>
        <w:ind w:left="2127" w:firstLine="709"/>
        <w:rPr>
          <w:rFonts w:ascii="Bookman Old Style" w:hAnsi="Bookman Old Style"/>
          <w:b w:val="0"/>
          <w:kern w:val="0"/>
          <w:sz w:val="28"/>
          <w:szCs w:val="28"/>
          <w:lang w:val="en-GB"/>
        </w:rPr>
      </w:pPr>
    </w:p>
    <w:p w14:paraId="3C28385E" w14:textId="77777777" w:rsidR="00A370E8" w:rsidRPr="00DF495C" w:rsidRDefault="00A370E8">
      <w:pPr>
        <w:pStyle w:val="Title"/>
        <w:spacing w:after="0"/>
        <w:ind w:left="2836"/>
        <w:rPr>
          <w:rFonts w:ascii="Bookman Old Style" w:hAnsi="Bookman Old Style"/>
          <w:b w:val="0"/>
          <w:sz w:val="28"/>
          <w:szCs w:val="28"/>
          <w:lang w:val="en-GB"/>
        </w:rPr>
      </w:pPr>
      <w:r w:rsidRPr="00DF495C">
        <w:rPr>
          <w:rFonts w:ascii="Bookman Old Style" w:hAnsi="Bookman Old Style"/>
          <w:b w:val="0"/>
          <w:sz w:val="28"/>
          <w:szCs w:val="28"/>
          <w:lang w:val="en-GB"/>
        </w:rPr>
        <w:t xml:space="preserve">      </w:t>
      </w:r>
    </w:p>
    <w:p w14:paraId="6E0738B3" w14:textId="77777777" w:rsidR="00A370E8" w:rsidRPr="00DF495C" w:rsidRDefault="00A370E8">
      <w:pPr>
        <w:pStyle w:val="Title"/>
        <w:spacing w:after="0"/>
        <w:ind w:left="2836"/>
        <w:rPr>
          <w:rFonts w:ascii="Bookman Old Style" w:hAnsi="Bookman Old Style"/>
          <w:b w:val="0"/>
          <w:sz w:val="28"/>
          <w:szCs w:val="28"/>
          <w:lang w:val="en-GB"/>
        </w:rPr>
      </w:pPr>
    </w:p>
    <w:p w14:paraId="261720F7" w14:textId="77777777" w:rsidR="00A370E8" w:rsidRPr="00DF495C" w:rsidRDefault="00A370E8">
      <w:pPr>
        <w:pStyle w:val="Title"/>
        <w:spacing w:after="0"/>
        <w:ind w:left="2836"/>
        <w:rPr>
          <w:rFonts w:ascii="Bookman Old Style" w:hAnsi="Bookman Old Style"/>
          <w:b w:val="0"/>
          <w:sz w:val="28"/>
          <w:szCs w:val="28"/>
          <w:lang w:val="en-GB"/>
        </w:rPr>
      </w:pPr>
    </w:p>
    <w:p w14:paraId="605879F9" w14:textId="77777777" w:rsidR="00A370E8" w:rsidRPr="00DF495C" w:rsidRDefault="00A370E8">
      <w:pPr>
        <w:pStyle w:val="Title"/>
        <w:spacing w:after="0"/>
        <w:jc w:val="center"/>
        <w:rPr>
          <w:rFonts w:ascii="Bookman Old Style" w:hAnsi="Bookman Old Style"/>
          <w:b w:val="0"/>
          <w:sz w:val="28"/>
          <w:szCs w:val="28"/>
          <w:lang w:val="en-GB"/>
        </w:rPr>
      </w:pPr>
    </w:p>
    <w:p w14:paraId="3D4C21EB" w14:textId="77777777" w:rsidR="00A370E8" w:rsidRPr="00DF495C" w:rsidRDefault="00A370E8">
      <w:pPr>
        <w:pStyle w:val="Title"/>
        <w:spacing w:after="0"/>
        <w:ind w:left="2836"/>
        <w:jc w:val="center"/>
        <w:rPr>
          <w:rFonts w:ascii="Bookman Old Style" w:hAnsi="Bookman Old Style"/>
          <w:b w:val="0"/>
          <w:sz w:val="28"/>
          <w:szCs w:val="28"/>
          <w:lang w:val="en-GB"/>
        </w:rPr>
      </w:pPr>
    </w:p>
    <w:p w14:paraId="2CBE13C2" w14:textId="77777777" w:rsidR="00A370E8" w:rsidRPr="00DF495C" w:rsidRDefault="00A370E8">
      <w:pPr>
        <w:pStyle w:val="Title"/>
        <w:spacing w:after="0"/>
        <w:jc w:val="center"/>
        <w:rPr>
          <w:rFonts w:ascii="Bookman Old Style" w:hAnsi="Bookman Old Style"/>
          <w:b w:val="0"/>
          <w:sz w:val="28"/>
          <w:szCs w:val="28"/>
          <w:lang w:val="en-GB"/>
        </w:rPr>
      </w:pPr>
      <w:r w:rsidRPr="00DF495C">
        <w:rPr>
          <w:rFonts w:ascii="Bookman Old Style" w:hAnsi="Bookman Old Style"/>
          <w:b w:val="0"/>
          <w:sz w:val="28"/>
          <w:szCs w:val="28"/>
          <w:lang w:val="en-GB"/>
        </w:rPr>
        <w:t>National Statistical Office</w:t>
      </w:r>
    </w:p>
    <w:p w14:paraId="1308B5B9" w14:textId="77777777" w:rsidR="00A370E8" w:rsidRPr="00DF495C" w:rsidRDefault="00A370E8">
      <w:pPr>
        <w:pStyle w:val="Title"/>
        <w:spacing w:after="0"/>
        <w:jc w:val="center"/>
        <w:rPr>
          <w:rFonts w:ascii="Bookman Old Style" w:hAnsi="Bookman Old Style"/>
          <w:b w:val="0"/>
          <w:sz w:val="28"/>
          <w:szCs w:val="28"/>
          <w:lang w:val="pt-PT"/>
        </w:rPr>
      </w:pPr>
      <w:r w:rsidRPr="00DF495C">
        <w:rPr>
          <w:rFonts w:ascii="Bookman Old Style" w:hAnsi="Bookman Old Style"/>
          <w:b w:val="0"/>
          <w:sz w:val="28"/>
          <w:szCs w:val="28"/>
          <w:lang w:val="pt-PT"/>
        </w:rPr>
        <w:t>P.O. Box 333</w:t>
      </w:r>
    </w:p>
    <w:p w14:paraId="50302F2E" w14:textId="77777777" w:rsidR="00A370E8" w:rsidRPr="00DF495C" w:rsidRDefault="00A370E8">
      <w:pPr>
        <w:pStyle w:val="Title"/>
        <w:spacing w:after="0"/>
        <w:jc w:val="center"/>
        <w:rPr>
          <w:rFonts w:ascii="Bookman Old Style" w:hAnsi="Bookman Old Style"/>
          <w:b w:val="0"/>
          <w:sz w:val="28"/>
          <w:szCs w:val="28"/>
          <w:lang w:val="pt-PT"/>
        </w:rPr>
      </w:pPr>
      <w:r w:rsidRPr="00DF495C">
        <w:rPr>
          <w:rFonts w:ascii="Bookman Old Style" w:hAnsi="Bookman Old Style"/>
          <w:b w:val="0"/>
          <w:sz w:val="28"/>
          <w:szCs w:val="28"/>
          <w:lang w:val="pt-PT"/>
        </w:rPr>
        <w:t>Zomba</w:t>
      </w:r>
    </w:p>
    <w:p w14:paraId="638EE1A8" w14:textId="77777777" w:rsidR="00A370E8" w:rsidRPr="00DF495C" w:rsidRDefault="00A370E8">
      <w:pPr>
        <w:pStyle w:val="Title"/>
        <w:spacing w:after="0"/>
        <w:jc w:val="center"/>
        <w:rPr>
          <w:rFonts w:ascii="Bookman Old Style" w:hAnsi="Bookman Old Style"/>
          <w:b w:val="0"/>
          <w:sz w:val="28"/>
          <w:szCs w:val="28"/>
          <w:lang w:val="pt-PT"/>
        </w:rPr>
      </w:pPr>
      <w:r w:rsidRPr="00DF495C">
        <w:rPr>
          <w:rFonts w:ascii="Bookman Old Style" w:hAnsi="Bookman Old Style"/>
          <w:b w:val="0"/>
          <w:sz w:val="28"/>
          <w:szCs w:val="28"/>
          <w:lang w:val="pt-PT"/>
        </w:rPr>
        <w:t>MALAWI</w:t>
      </w:r>
    </w:p>
    <w:p w14:paraId="7B73E416" w14:textId="77777777" w:rsidR="00A370E8" w:rsidRPr="00DF495C" w:rsidRDefault="00A370E8">
      <w:pPr>
        <w:pStyle w:val="Title"/>
        <w:spacing w:after="0"/>
        <w:jc w:val="center"/>
        <w:rPr>
          <w:rFonts w:ascii="Bookman Old Style" w:hAnsi="Bookman Old Style"/>
          <w:b w:val="0"/>
          <w:sz w:val="28"/>
          <w:szCs w:val="28"/>
          <w:lang w:val="pt-PT"/>
        </w:rPr>
      </w:pPr>
    </w:p>
    <w:p w14:paraId="28021C13" w14:textId="77777777" w:rsidR="00A370E8" w:rsidRPr="00DF495C" w:rsidRDefault="00A370E8">
      <w:pPr>
        <w:rPr>
          <w:rFonts w:ascii="Bookman Old Style" w:hAnsi="Bookman Old Style"/>
          <w:lang w:val="pt-PT"/>
        </w:rPr>
      </w:pPr>
    </w:p>
    <w:p w14:paraId="73FBD6F2" w14:textId="77777777" w:rsidR="00A370E8" w:rsidRPr="00DF495C" w:rsidRDefault="00A370E8">
      <w:pPr>
        <w:rPr>
          <w:rFonts w:ascii="Bookman Old Style" w:hAnsi="Bookman Old Style"/>
          <w:lang w:val="pt-PT"/>
        </w:rPr>
      </w:pPr>
    </w:p>
    <w:p w14:paraId="1F71FE26" w14:textId="77777777" w:rsidR="00A370E8" w:rsidRPr="00DF495C" w:rsidRDefault="00A370E8">
      <w:pPr>
        <w:rPr>
          <w:rFonts w:ascii="Bookman Old Style" w:hAnsi="Bookman Old Style"/>
          <w:lang w:val="pt-PT"/>
        </w:rPr>
      </w:pPr>
    </w:p>
    <w:p w14:paraId="732FB192" w14:textId="77777777" w:rsidR="0065002A" w:rsidRPr="00DF495C" w:rsidRDefault="0065002A">
      <w:pPr>
        <w:jc w:val="both"/>
        <w:rPr>
          <w:rFonts w:ascii="Bookman Old Style" w:hAnsi="Bookman Old Style"/>
          <w:sz w:val="28"/>
          <w:szCs w:val="28"/>
          <w:lang w:val="en-GB"/>
        </w:rPr>
      </w:pPr>
      <w:bookmarkStart w:id="8" w:name="_Toc491336802"/>
      <w:bookmarkEnd w:id="8"/>
    </w:p>
    <w:p w14:paraId="07BC2FF8" w14:textId="77777777" w:rsidR="001627B4" w:rsidRPr="00DF495C" w:rsidRDefault="001627B4">
      <w:pPr>
        <w:jc w:val="both"/>
        <w:rPr>
          <w:rFonts w:ascii="Bookman Old Style" w:hAnsi="Bookman Old Style"/>
          <w:sz w:val="28"/>
          <w:szCs w:val="28"/>
          <w:lang w:val="en-GB"/>
        </w:rPr>
      </w:pPr>
    </w:p>
    <w:p w14:paraId="5988EF5F" w14:textId="77777777" w:rsidR="00A370E8" w:rsidRPr="00DF495C" w:rsidRDefault="00A370E8">
      <w:pPr>
        <w:jc w:val="both"/>
        <w:rPr>
          <w:rFonts w:ascii="Bookman Old Style" w:hAnsi="Bookman Old Style"/>
          <w:b/>
          <w:bCs/>
          <w:sz w:val="28"/>
          <w:szCs w:val="28"/>
          <w:lang w:val="en-GB"/>
        </w:rPr>
      </w:pPr>
      <w:r w:rsidRPr="00DF495C">
        <w:rPr>
          <w:rFonts w:ascii="Bookman Old Style" w:hAnsi="Bookman Old Style"/>
          <w:b/>
          <w:bCs/>
          <w:sz w:val="28"/>
          <w:szCs w:val="28"/>
          <w:lang w:val="en-GB"/>
        </w:rPr>
        <w:lastRenderedPageBreak/>
        <w:t>PREFACE</w:t>
      </w:r>
    </w:p>
    <w:p w14:paraId="7553E4C7" w14:textId="77777777" w:rsidR="0065002A" w:rsidRPr="00DF495C" w:rsidRDefault="0065002A">
      <w:pPr>
        <w:jc w:val="both"/>
        <w:rPr>
          <w:rFonts w:ascii="Bookman Old Style" w:hAnsi="Bookman Old Style"/>
          <w:b/>
          <w:sz w:val="24"/>
          <w:szCs w:val="24"/>
          <w:lang w:val="en-GB" w:eastAsia="en-US"/>
        </w:rPr>
      </w:pPr>
    </w:p>
    <w:p w14:paraId="2E7C9B42" w14:textId="77777777" w:rsidR="00A370E8" w:rsidRPr="00DF495C" w:rsidRDefault="00A370E8">
      <w:pPr>
        <w:jc w:val="both"/>
        <w:rPr>
          <w:rFonts w:ascii="Bookman Old Style" w:hAnsi="Bookman Old Style"/>
          <w:sz w:val="24"/>
          <w:szCs w:val="24"/>
          <w:lang w:val="en-GB" w:eastAsia="en-US"/>
        </w:rPr>
      </w:pPr>
      <w:r w:rsidRPr="00DF495C">
        <w:rPr>
          <w:rFonts w:ascii="Bookman Old Style" w:hAnsi="Bookman Old Style"/>
          <w:sz w:val="24"/>
          <w:szCs w:val="24"/>
          <w:lang w:val="en-GB" w:eastAsia="en-US"/>
        </w:rPr>
        <w:t xml:space="preserve">The </w:t>
      </w:r>
      <w:r w:rsidR="007A72E2" w:rsidRPr="00DF495C">
        <w:rPr>
          <w:rFonts w:ascii="Bookman Old Style" w:hAnsi="Bookman Old Style"/>
          <w:sz w:val="24"/>
          <w:szCs w:val="24"/>
          <w:lang w:val="en-GB" w:eastAsia="en-US"/>
        </w:rPr>
        <w:t>Labour Force</w:t>
      </w:r>
      <w:r w:rsidRPr="00DF495C">
        <w:rPr>
          <w:rFonts w:ascii="Bookman Old Style" w:hAnsi="Bookman Old Style"/>
          <w:sz w:val="24"/>
          <w:szCs w:val="24"/>
          <w:lang w:val="en-GB" w:eastAsia="en-US"/>
        </w:rPr>
        <w:t xml:space="preserve"> will </w:t>
      </w:r>
      <w:r w:rsidR="005E33FA" w:rsidRPr="00DF495C">
        <w:rPr>
          <w:rFonts w:ascii="Bookman Old Style" w:hAnsi="Bookman Old Style"/>
          <w:sz w:val="24"/>
          <w:szCs w:val="24"/>
          <w:lang w:val="en-GB" w:eastAsia="en-US"/>
        </w:rPr>
        <w:t>run from</w:t>
      </w:r>
      <w:r w:rsidRPr="00DF495C">
        <w:rPr>
          <w:rFonts w:ascii="Bookman Old Style" w:hAnsi="Bookman Old Style"/>
          <w:sz w:val="24"/>
          <w:szCs w:val="24"/>
          <w:lang w:val="en-GB" w:eastAsia="en-US"/>
        </w:rPr>
        <w:t xml:space="preserve"> </w:t>
      </w:r>
      <w:r w:rsidR="007A72E2" w:rsidRPr="00DF495C">
        <w:rPr>
          <w:rFonts w:ascii="Bookman Old Style" w:hAnsi="Bookman Old Style"/>
          <w:sz w:val="24"/>
          <w:szCs w:val="24"/>
          <w:lang w:val="en-GB" w:eastAsia="en-US"/>
        </w:rPr>
        <w:t>-</w:t>
      </w:r>
      <w:r w:rsidRPr="00DF495C">
        <w:rPr>
          <w:rFonts w:ascii="Bookman Old Style" w:hAnsi="Bookman Old Style"/>
          <w:sz w:val="24"/>
          <w:szCs w:val="24"/>
          <w:lang w:val="en-GB" w:eastAsia="en-US"/>
        </w:rPr>
        <w:t xml:space="preserve"> to </w:t>
      </w:r>
      <w:r w:rsidR="007A72E2" w:rsidRPr="00DF495C">
        <w:rPr>
          <w:rFonts w:ascii="Bookman Old Style" w:hAnsi="Bookman Old Style"/>
          <w:sz w:val="24"/>
          <w:szCs w:val="24"/>
          <w:lang w:val="en-GB" w:eastAsia="en-US"/>
        </w:rPr>
        <w:t>-</w:t>
      </w:r>
      <w:r w:rsidR="005E33FA" w:rsidRPr="00DF495C">
        <w:rPr>
          <w:rFonts w:ascii="Bookman Old Style" w:hAnsi="Bookman Old Style"/>
          <w:sz w:val="24"/>
          <w:szCs w:val="24"/>
          <w:lang w:val="en-GB" w:eastAsia="en-US"/>
        </w:rPr>
        <w:t xml:space="preserve"> </w:t>
      </w:r>
      <w:r w:rsidR="007A72E2" w:rsidRPr="00DF495C">
        <w:rPr>
          <w:rFonts w:ascii="Bookman Old Style" w:hAnsi="Bookman Old Style"/>
          <w:sz w:val="24"/>
          <w:szCs w:val="24"/>
          <w:lang w:val="en-GB" w:eastAsia="en-US"/>
        </w:rPr>
        <w:t>2023</w:t>
      </w:r>
      <w:r w:rsidRPr="00DF495C">
        <w:rPr>
          <w:rFonts w:ascii="Bookman Old Style" w:hAnsi="Bookman Old Style"/>
          <w:sz w:val="24"/>
          <w:szCs w:val="24"/>
          <w:lang w:val="en-GB" w:eastAsia="en-US"/>
        </w:rPr>
        <w:t xml:space="preserve">. During this period </w:t>
      </w:r>
      <w:r w:rsidR="005E33FA" w:rsidRPr="00DF495C">
        <w:rPr>
          <w:rFonts w:ascii="Bookman Old Style" w:hAnsi="Bookman Old Style"/>
          <w:sz w:val="24"/>
          <w:szCs w:val="24"/>
          <w:lang w:val="en-GB" w:eastAsia="en-US"/>
        </w:rPr>
        <w:t>selected households</w:t>
      </w:r>
      <w:r w:rsidRPr="00DF495C">
        <w:rPr>
          <w:rFonts w:ascii="Bookman Old Style" w:hAnsi="Bookman Old Style"/>
          <w:sz w:val="24"/>
          <w:szCs w:val="24"/>
          <w:lang w:val="en-GB" w:eastAsia="en-US"/>
        </w:rPr>
        <w:t xml:space="preserve"> will be enumerated. You have been selected as one of the enumerators to assist in the undertaking of this enormous task. As an enumerator, you hold the most important position in the </w:t>
      </w:r>
      <w:r w:rsidR="005E33FA" w:rsidRPr="00DF495C">
        <w:rPr>
          <w:rFonts w:ascii="Bookman Old Style" w:hAnsi="Bookman Old Style"/>
          <w:sz w:val="24"/>
          <w:szCs w:val="24"/>
          <w:lang w:val="en-GB" w:eastAsia="en-US"/>
        </w:rPr>
        <w:t>survey</w:t>
      </w:r>
      <w:r w:rsidRPr="00DF495C">
        <w:rPr>
          <w:rFonts w:ascii="Bookman Old Style" w:hAnsi="Bookman Old Style"/>
          <w:sz w:val="24"/>
          <w:szCs w:val="24"/>
          <w:lang w:val="en-GB" w:eastAsia="en-US"/>
        </w:rPr>
        <w:t xml:space="preserve"> operation since it is only you, </w:t>
      </w:r>
      <w:r w:rsidRPr="00DF495C">
        <w:rPr>
          <w:rFonts w:ascii="Bookman Old Style" w:hAnsi="Bookman Old Style"/>
          <w:i/>
          <w:sz w:val="24"/>
          <w:szCs w:val="24"/>
          <w:lang w:val="en-GB" w:eastAsia="en-US"/>
        </w:rPr>
        <w:t>the enumerator</w:t>
      </w:r>
      <w:r w:rsidRPr="00DF495C">
        <w:rPr>
          <w:rFonts w:ascii="Bookman Old Style" w:hAnsi="Bookman Old Style"/>
          <w:sz w:val="24"/>
          <w:szCs w:val="24"/>
          <w:lang w:val="en-GB" w:eastAsia="en-US"/>
        </w:rPr>
        <w:t>, who is going to interview household members and complete the questionnaires.</w:t>
      </w:r>
    </w:p>
    <w:p w14:paraId="7D5CFB47" w14:textId="77777777" w:rsidR="0065002A" w:rsidRPr="00DF495C" w:rsidRDefault="0065002A">
      <w:pPr>
        <w:jc w:val="both"/>
        <w:rPr>
          <w:rFonts w:ascii="Bookman Old Style" w:hAnsi="Bookman Old Style"/>
          <w:sz w:val="24"/>
          <w:szCs w:val="24"/>
          <w:lang w:val="en-GB" w:eastAsia="en-US"/>
        </w:rPr>
      </w:pPr>
    </w:p>
    <w:p w14:paraId="7320DDDB" w14:textId="77777777" w:rsidR="00A370E8" w:rsidRPr="00DF495C" w:rsidRDefault="00A370E8">
      <w:pPr>
        <w:jc w:val="both"/>
        <w:rPr>
          <w:rFonts w:ascii="Bookman Old Style" w:hAnsi="Bookman Old Style"/>
          <w:sz w:val="24"/>
          <w:szCs w:val="24"/>
          <w:lang w:val="en-GB" w:eastAsia="en-US"/>
        </w:rPr>
      </w:pPr>
      <w:r w:rsidRPr="00DF495C">
        <w:rPr>
          <w:rFonts w:ascii="Bookman Old Style" w:hAnsi="Bookman Old Style"/>
          <w:i/>
          <w:sz w:val="24"/>
          <w:szCs w:val="24"/>
          <w:lang w:val="en-GB" w:eastAsia="en-US"/>
        </w:rPr>
        <w:t>In order to do your job properly, it is essential that you work diligently during your training and study this manual carefully</w:t>
      </w:r>
      <w:r w:rsidRPr="00DF495C">
        <w:rPr>
          <w:rFonts w:ascii="Bookman Old Style" w:hAnsi="Bookman Old Style"/>
          <w:sz w:val="24"/>
          <w:szCs w:val="24"/>
          <w:lang w:val="en-GB" w:eastAsia="en-US"/>
        </w:rPr>
        <w:t xml:space="preserve">. The first part of the manual briefly outlines the purpose of the </w:t>
      </w:r>
      <w:r w:rsidR="005E33FA" w:rsidRPr="00DF495C">
        <w:rPr>
          <w:rFonts w:ascii="Bookman Old Style" w:hAnsi="Bookman Old Style"/>
          <w:sz w:val="24"/>
          <w:szCs w:val="24"/>
          <w:lang w:val="en-GB" w:eastAsia="en-US"/>
        </w:rPr>
        <w:t>survey</w:t>
      </w:r>
      <w:r w:rsidRPr="00DF495C">
        <w:rPr>
          <w:rFonts w:ascii="Bookman Old Style" w:hAnsi="Bookman Old Style"/>
          <w:sz w:val="24"/>
          <w:szCs w:val="24"/>
          <w:lang w:val="en-GB" w:eastAsia="en-US"/>
        </w:rPr>
        <w:t xml:space="preserve">. The second part explains the meaning of each question and tells you in detail how to complete each and every question on the </w:t>
      </w:r>
      <w:r w:rsidR="005E33FA" w:rsidRPr="00DF495C">
        <w:rPr>
          <w:rFonts w:ascii="Bookman Old Style" w:hAnsi="Bookman Old Style"/>
          <w:sz w:val="24"/>
          <w:szCs w:val="24"/>
          <w:lang w:val="en-GB" w:eastAsia="en-US"/>
        </w:rPr>
        <w:t>survey</w:t>
      </w:r>
      <w:r w:rsidRPr="00DF495C">
        <w:rPr>
          <w:rFonts w:ascii="Bookman Old Style" w:hAnsi="Bookman Old Style"/>
          <w:sz w:val="24"/>
          <w:szCs w:val="24"/>
          <w:lang w:val="en-GB" w:eastAsia="en-US"/>
        </w:rPr>
        <w:t xml:space="preserve"> questionnaire. Chapter 2 gives major definitions and concepts used in the </w:t>
      </w:r>
      <w:r w:rsidR="005E33FA" w:rsidRPr="00DF495C">
        <w:rPr>
          <w:rFonts w:ascii="Bookman Old Style" w:hAnsi="Bookman Old Style"/>
          <w:sz w:val="24"/>
          <w:szCs w:val="24"/>
          <w:lang w:val="en-GB" w:eastAsia="en-US"/>
        </w:rPr>
        <w:t xml:space="preserve">survey </w:t>
      </w:r>
      <w:r w:rsidRPr="00DF495C">
        <w:rPr>
          <w:rFonts w:ascii="Bookman Old Style" w:hAnsi="Bookman Old Style"/>
          <w:sz w:val="24"/>
          <w:szCs w:val="24"/>
          <w:lang w:val="en-GB" w:eastAsia="en-US"/>
        </w:rPr>
        <w:t>so that you understand the background to your work.</w:t>
      </w:r>
    </w:p>
    <w:p w14:paraId="4EEC1F8E" w14:textId="77777777" w:rsidR="0065002A" w:rsidRPr="00DF495C" w:rsidRDefault="0065002A">
      <w:pPr>
        <w:jc w:val="both"/>
        <w:rPr>
          <w:rFonts w:ascii="Bookman Old Style" w:hAnsi="Bookman Old Style"/>
          <w:sz w:val="24"/>
          <w:szCs w:val="24"/>
          <w:lang w:val="en-GB" w:eastAsia="en-US"/>
        </w:rPr>
      </w:pPr>
    </w:p>
    <w:p w14:paraId="5383744F" w14:textId="77777777" w:rsidR="00A370E8" w:rsidRPr="00DF495C" w:rsidRDefault="00A370E8">
      <w:pPr>
        <w:jc w:val="both"/>
        <w:rPr>
          <w:rFonts w:ascii="Bookman Old Style" w:hAnsi="Bookman Old Style"/>
          <w:sz w:val="24"/>
          <w:szCs w:val="24"/>
          <w:lang w:val="en-GB" w:eastAsia="en-US"/>
        </w:rPr>
      </w:pPr>
      <w:r w:rsidRPr="00DF495C">
        <w:rPr>
          <w:rFonts w:ascii="Bookman Old Style" w:hAnsi="Bookman Old Style"/>
          <w:b/>
          <w:sz w:val="24"/>
          <w:szCs w:val="24"/>
          <w:lang w:val="en-GB" w:eastAsia="en-US"/>
        </w:rPr>
        <w:t>You must always carry this manual with you when you are in the field and refer to it whenever you are in doubt.</w:t>
      </w:r>
      <w:r w:rsidRPr="00DF495C">
        <w:rPr>
          <w:rFonts w:ascii="Bookman Old Style" w:hAnsi="Bookman Old Style"/>
          <w:sz w:val="24"/>
          <w:szCs w:val="24"/>
          <w:lang w:val="en-GB" w:eastAsia="en-US"/>
        </w:rPr>
        <w:t xml:space="preserve"> You are undertaking the </w:t>
      </w:r>
      <w:r w:rsidR="005E33FA" w:rsidRPr="00DF495C">
        <w:rPr>
          <w:rFonts w:ascii="Bookman Old Style" w:hAnsi="Bookman Old Style"/>
          <w:sz w:val="24"/>
          <w:szCs w:val="24"/>
          <w:lang w:val="en-GB" w:eastAsia="en-US"/>
        </w:rPr>
        <w:t>survey</w:t>
      </w:r>
      <w:r w:rsidRPr="00DF495C">
        <w:rPr>
          <w:rFonts w:ascii="Bookman Old Style" w:hAnsi="Bookman Old Style"/>
          <w:sz w:val="24"/>
          <w:szCs w:val="24"/>
          <w:lang w:val="en-GB" w:eastAsia="en-US"/>
        </w:rPr>
        <w:t xml:space="preserve"> under the 2013 Statistics Act that requires you to keep the information that you collect strictly confidential.</w:t>
      </w:r>
    </w:p>
    <w:p w14:paraId="7511DFD9" w14:textId="77777777" w:rsidR="00A370E8" w:rsidRPr="00DF495C" w:rsidRDefault="00A370E8" w:rsidP="00FA5445">
      <w:pPr>
        <w:spacing w:before="240"/>
        <w:jc w:val="both"/>
        <w:rPr>
          <w:rFonts w:ascii="Bookman Old Style" w:hAnsi="Bookman Old Style"/>
          <w:sz w:val="24"/>
          <w:szCs w:val="24"/>
          <w:lang w:val="en-GB" w:eastAsia="en-US"/>
        </w:rPr>
      </w:pPr>
      <w:r w:rsidRPr="00DF495C">
        <w:rPr>
          <w:rFonts w:ascii="Bookman Old Style" w:hAnsi="Bookman Old Style"/>
          <w:sz w:val="24"/>
          <w:szCs w:val="24"/>
          <w:lang w:val="en-GB" w:eastAsia="en-US"/>
        </w:rPr>
        <w:t xml:space="preserve">The job you have to do will not be easy; it will involve long and odd hours, including weekends and walking long distances: However, your main reward will be a feeling of pride in having done a difficult job well and helped to provide the </w:t>
      </w:r>
      <w:r w:rsidR="005E33FA" w:rsidRPr="00DF495C">
        <w:rPr>
          <w:rFonts w:ascii="Bookman Old Style" w:hAnsi="Bookman Old Style"/>
          <w:sz w:val="24"/>
          <w:szCs w:val="24"/>
          <w:lang w:val="en-GB" w:eastAsia="en-US"/>
        </w:rPr>
        <w:t>Labour Force</w:t>
      </w:r>
      <w:r w:rsidRPr="00DF495C">
        <w:rPr>
          <w:rFonts w:ascii="Bookman Old Style" w:hAnsi="Bookman Old Style"/>
          <w:sz w:val="24"/>
          <w:szCs w:val="24"/>
          <w:lang w:val="en-GB" w:eastAsia="en-US"/>
        </w:rPr>
        <w:t xml:space="preserve"> data which will be a basis for socio-economic planning in Malawi</w:t>
      </w:r>
      <w:r w:rsidR="005E33FA" w:rsidRPr="00DF495C">
        <w:rPr>
          <w:rFonts w:ascii="Bookman Old Style" w:hAnsi="Bookman Old Style"/>
          <w:sz w:val="24"/>
          <w:szCs w:val="24"/>
          <w:lang w:val="en-GB" w:eastAsia="en-US"/>
        </w:rPr>
        <w:t>.</w:t>
      </w:r>
    </w:p>
    <w:p w14:paraId="49C59047" w14:textId="77777777" w:rsidR="00A370E8" w:rsidRPr="00DF495C" w:rsidRDefault="00A370E8">
      <w:pPr>
        <w:jc w:val="both"/>
        <w:rPr>
          <w:rFonts w:ascii="Bookman Old Style" w:hAnsi="Bookman Old Style"/>
          <w:sz w:val="24"/>
          <w:szCs w:val="24"/>
          <w:lang w:val="en-GB" w:eastAsia="en-US"/>
        </w:rPr>
      </w:pPr>
    </w:p>
    <w:p w14:paraId="3B3CC4CB" w14:textId="77777777" w:rsidR="00A370E8" w:rsidRPr="00DF495C" w:rsidRDefault="00A370E8">
      <w:pPr>
        <w:jc w:val="both"/>
        <w:rPr>
          <w:rFonts w:ascii="Bookman Old Style" w:hAnsi="Bookman Old Style"/>
          <w:sz w:val="24"/>
          <w:szCs w:val="24"/>
          <w:lang w:val="en-GB" w:eastAsia="en-US"/>
        </w:rPr>
      </w:pPr>
    </w:p>
    <w:p w14:paraId="255660C9" w14:textId="77777777" w:rsidR="00A370E8" w:rsidRPr="00DF495C" w:rsidRDefault="00A370E8">
      <w:pPr>
        <w:jc w:val="both"/>
        <w:rPr>
          <w:rFonts w:ascii="Bookman Old Style" w:hAnsi="Bookman Old Style"/>
          <w:sz w:val="24"/>
          <w:szCs w:val="24"/>
          <w:lang w:val="en-GB" w:eastAsia="en-US"/>
        </w:rPr>
      </w:pPr>
    </w:p>
    <w:p w14:paraId="7DCBCBF8" w14:textId="77777777" w:rsidR="00A370E8" w:rsidRPr="00DF495C" w:rsidRDefault="00A370E8">
      <w:pPr>
        <w:jc w:val="both"/>
        <w:rPr>
          <w:rFonts w:ascii="Bookman Old Style" w:hAnsi="Bookman Old Style"/>
          <w:sz w:val="24"/>
          <w:szCs w:val="24"/>
          <w:lang w:val="en-GB" w:eastAsia="en-US"/>
        </w:rPr>
      </w:pPr>
    </w:p>
    <w:p w14:paraId="0E5CD7D7" w14:textId="77777777" w:rsidR="00A370E8" w:rsidRPr="00DF495C" w:rsidRDefault="00A370E8">
      <w:pPr>
        <w:jc w:val="both"/>
        <w:rPr>
          <w:rFonts w:ascii="Bookman Old Style" w:hAnsi="Bookman Old Style"/>
          <w:sz w:val="24"/>
          <w:szCs w:val="24"/>
          <w:lang w:val="en-GB" w:eastAsia="en-US"/>
        </w:rPr>
      </w:pPr>
    </w:p>
    <w:p w14:paraId="1AD11891" w14:textId="77777777" w:rsidR="00A370E8" w:rsidRPr="00DF495C" w:rsidRDefault="00A370E8">
      <w:pPr>
        <w:jc w:val="both"/>
        <w:rPr>
          <w:rFonts w:ascii="Bookman Old Style" w:hAnsi="Bookman Old Style"/>
          <w:sz w:val="24"/>
          <w:szCs w:val="24"/>
          <w:lang w:val="en-GB" w:eastAsia="en-US"/>
        </w:rPr>
      </w:pPr>
    </w:p>
    <w:p w14:paraId="62A834C3" w14:textId="77777777" w:rsidR="00A370E8" w:rsidRPr="00DF495C" w:rsidRDefault="005E33FA">
      <w:pPr>
        <w:jc w:val="both"/>
        <w:rPr>
          <w:rFonts w:ascii="Bookman Old Style" w:hAnsi="Bookman Old Style"/>
          <w:b/>
          <w:sz w:val="24"/>
          <w:szCs w:val="24"/>
          <w:lang w:val="en-GB" w:eastAsia="en-US"/>
        </w:rPr>
      </w:pPr>
      <w:r w:rsidRPr="00DF495C">
        <w:rPr>
          <w:rFonts w:ascii="Bookman Old Style" w:hAnsi="Bookman Old Style"/>
          <w:sz w:val="24"/>
          <w:szCs w:val="24"/>
          <w:lang w:val="en-GB" w:eastAsia="en-US"/>
        </w:rPr>
        <w:t>Lizzie Chikoti</w:t>
      </w:r>
      <w:r w:rsidR="00A370E8" w:rsidRPr="00DF495C">
        <w:rPr>
          <w:rFonts w:ascii="Bookman Old Style" w:hAnsi="Bookman Old Style"/>
          <w:sz w:val="24"/>
          <w:szCs w:val="24"/>
          <w:lang w:val="en-GB" w:eastAsia="en-US"/>
        </w:rPr>
        <w:t xml:space="preserve"> (Mrs)</w:t>
      </w:r>
    </w:p>
    <w:p w14:paraId="69FCFE9E" w14:textId="77777777" w:rsidR="00A370E8" w:rsidRPr="00DF495C" w:rsidRDefault="00A370E8">
      <w:pPr>
        <w:rPr>
          <w:rFonts w:ascii="Bookman Old Style" w:hAnsi="Bookman Old Style"/>
          <w:b/>
          <w:sz w:val="24"/>
          <w:szCs w:val="24"/>
          <w:lang w:val="en-GB" w:eastAsia="en-US"/>
        </w:rPr>
      </w:pPr>
      <w:r w:rsidRPr="00DF495C">
        <w:rPr>
          <w:rFonts w:ascii="Bookman Old Style" w:hAnsi="Bookman Old Style"/>
          <w:b/>
          <w:bCs/>
          <w:sz w:val="24"/>
          <w:szCs w:val="24"/>
          <w:lang w:val="en-GB" w:eastAsia="en-US"/>
        </w:rPr>
        <w:t>COMMISSIONER OF STATISTICS</w:t>
      </w:r>
    </w:p>
    <w:p w14:paraId="29C0F52D" w14:textId="77777777" w:rsidR="00A370E8" w:rsidRPr="00DF495C" w:rsidRDefault="00A370E8">
      <w:pPr>
        <w:rPr>
          <w:rFonts w:ascii="Bookman Old Style" w:hAnsi="Bookman Old Style"/>
          <w:lang w:val="en-US"/>
        </w:rPr>
      </w:pPr>
    </w:p>
    <w:p w14:paraId="4EB7A058" w14:textId="77777777" w:rsidR="007B56D2" w:rsidRPr="00DF495C" w:rsidRDefault="007B56D2">
      <w:pPr>
        <w:rPr>
          <w:rFonts w:ascii="Bookman Old Style" w:hAnsi="Bookman Old Style"/>
          <w:b/>
          <w:color w:val="000000"/>
          <w:sz w:val="32"/>
          <w:lang w:val="en-US" w:eastAsia="en-US"/>
        </w:rPr>
      </w:pPr>
      <w:r w:rsidRPr="00DF495C">
        <w:rPr>
          <w:rFonts w:ascii="Bookman Old Style" w:hAnsi="Bookman Old Style"/>
          <w:lang w:val="en-US"/>
        </w:rPr>
        <w:br w:type="page"/>
      </w:r>
    </w:p>
    <w:p w14:paraId="6A8A89E6" w14:textId="192F82BF" w:rsidR="00F815B9" w:rsidRPr="00DF495C" w:rsidRDefault="00F815B9" w:rsidP="00021C9C">
      <w:pPr>
        <w:pStyle w:val="Heading1"/>
        <w:numPr>
          <w:ilvl w:val="0"/>
          <w:numId w:val="0"/>
        </w:numPr>
        <w:tabs>
          <w:tab w:val="left" w:pos="5397"/>
        </w:tabs>
        <w:rPr>
          <w:rFonts w:ascii="Bookman Old Style" w:hAnsi="Bookman Old Style"/>
        </w:rPr>
      </w:pPr>
      <w:r w:rsidRPr="00DF495C">
        <w:rPr>
          <w:rFonts w:ascii="Bookman Old Style" w:hAnsi="Bookman Old Style"/>
        </w:rPr>
        <w:lastRenderedPageBreak/>
        <w:t>Contents</w:t>
      </w:r>
      <w:r w:rsidR="001627B4" w:rsidRPr="00DF495C">
        <w:rPr>
          <w:rFonts w:ascii="Bookman Old Style" w:hAnsi="Bookman Old Style"/>
        </w:rPr>
        <w:tab/>
      </w:r>
    </w:p>
    <w:p w14:paraId="5FD9327D" w14:textId="32D445BF" w:rsidR="009C13EF" w:rsidRPr="00DF495C" w:rsidRDefault="00F815B9">
      <w:pPr>
        <w:pStyle w:val="TOC1"/>
        <w:tabs>
          <w:tab w:val="right" w:leader="dot" w:pos="9074"/>
        </w:tabs>
        <w:rPr>
          <w:rFonts w:ascii="Bookman Old Style" w:hAnsi="Bookman Old Style" w:cs="Times New Roman"/>
          <w:b w:val="0"/>
          <w:caps w:val="0"/>
          <w:noProof/>
        </w:rPr>
      </w:pPr>
      <w:r w:rsidRPr="00DF495C">
        <w:rPr>
          <w:rFonts w:ascii="Bookman Old Style" w:hAnsi="Bookman Old Style" w:cs="Times New Roman"/>
        </w:rPr>
        <w:fldChar w:fldCharType="begin"/>
      </w:r>
      <w:r w:rsidRPr="00DF495C">
        <w:rPr>
          <w:rFonts w:ascii="Bookman Old Style" w:hAnsi="Bookman Old Style" w:cs="Times New Roman"/>
        </w:rPr>
        <w:instrText xml:space="preserve"> TOC \o "1-3" \h \z \u </w:instrText>
      </w:r>
      <w:r w:rsidRPr="00DF495C">
        <w:rPr>
          <w:rFonts w:ascii="Bookman Old Style" w:hAnsi="Bookman Old Style" w:cs="Times New Roman"/>
        </w:rPr>
        <w:fldChar w:fldCharType="separate"/>
      </w:r>
      <w:r w:rsidR="00000000" w:rsidRPr="00DF495C">
        <w:rPr>
          <w:rFonts w:ascii="Bookman Old Style" w:hAnsi="Bookman Old Style"/>
          <w:rPrChange w:id="9" w:author="pachalo chizala" w:date="2023-05-07T19:13:00Z">
            <w:rPr/>
          </w:rPrChange>
        </w:rPr>
        <w:fldChar w:fldCharType="begin"/>
      </w:r>
      <w:r w:rsidR="00000000" w:rsidRPr="00DF495C">
        <w:rPr>
          <w:rFonts w:ascii="Bookman Old Style" w:hAnsi="Bookman Old Style"/>
          <w:rPrChange w:id="10" w:author="pachalo chizala" w:date="2023-05-07T19:13:00Z">
            <w:rPr/>
          </w:rPrChange>
        </w:rPr>
        <w:instrText>HYPERLINK \l "_Toc126061649"</w:instrText>
      </w:r>
      <w:r w:rsidR="00000000" w:rsidRPr="00DF495C">
        <w:rPr>
          <w:rFonts w:ascii="Bookman Old Style" w:hAnsi="Bookman Old Style"/>
          <w:rPrChange w:id="11" w:author="pachalo chizala" w:date="2023-05-07T19:13:00Z">
            <w:rPr/>
          </w:rPrChange>
        </w:rPr>
      </w:r>
      <w:r w:rsidR="00000000" w:rsidRPr="00DF495C">
        <w:rPr>
          <w:rFonts w:ascii="Bookman Old Style" w:hAnsi="Bookman Old Style"/>
          <w:rPrChange w:id="12" w:author="pachalo chizala" w:date="2023-05-07T19:13:00Z">
            <w:rPr/>
          </w:rPrChange>
        </w:rPr>
        <w:fldChar w:fldCharType="separate"/>
      </w:r>
      <w:r w:rsidR="009C13EF" w:rsidRPr="00DF495C">
        <w:rPr>
          <w:rStyle w:val="Hyperlink"/>
          <w:rFonts w:ascii="Bookman Old Style" w:hAnsi="Bookman Old Style"/>
          <w:noProof/>
          <w:lang w:val="en-GB"/>
        </w:rPr>
        <w:t>CHAPTER 1: GENERAL INFORMATION</w:t>
      </w:r>
      <w:r w:rsidR="009C13EF" w:rsidRPr="00DF495C">
        <w:rPr>
          <w:rFonts w:ascii="Bookman Old Style" w:hAnsi="Bookman Old Style"/>
          <w:noProof/>
          <w:webHidden/>
        </w:rPr>
        <w:tab/>
      </w:r>
      <w:r w:rsidR="009C13EF" w:rsidRPr="00DF495C">
        <w:rPr>
          <w:rFonts w:ascii="Bookman Old Style" w:hAnsi="Bookman Old Style"/>
          <w:noProof/>
          <w:webHidden/>
        </w:rPr>
        <w:fldChar w:fldCharType="begin"/>
      </w:r>
      <w:r w:rsidR="009C13EF" w:rsidRPr="00DF495C">
        <w:rPr>
          <w:rFonts w:ascii="Bookman Old Style" w:hAnsi="Bookman Old Style"/>
          <w:noProof/>
          <w:webHidden/>
        </w:rPr>
        <w:instrText xml:space="preserve"> PAGEREF _Toc126061649 \h </w:instrText>
      </w:r>
      <w:r w:rsidR="009C13EF" w:rsidRPr="00DF495C">
        <w:rPr>
          <w:rFonts w:ascii="Bookman Old Style" w:hAnsi="Bookman Old Style"/>
          <w:noProof/>
          <w:webHidden/>
        </w:rPr>
      </w:r>
      <w:r w:rsidR="009C13EF" w:rsidRPr="00DF495C">
        <w:rPr>
          <w:rFonts w:ascii="Bookman Old Style" w:hAnsi="Bookman Old Style"/>
          <w:noProof/>
          <w:webHidden/>
        </w:rPr>
        <w:fldChar w:fldCharType="separate"/>
      </w:r>
      <w:r w:rsidR="00021C9C" w:rsidRPr="00DF495C">
        <w:rPr>
          <w:rFonts w:ascii="Bookman Old Style" w:hAnsi="Bookman Old Style"/>
          <w:noProof/>
          <w:webHidden/>
        </w:rPr>
        <w:t>4</w:t>
      </w:r>
      <w:r w:rsidR="009C13EF" w:rsidRPr="00DF495C">
        <w:rPr>
          <w:rFonts w:ascii="Bookman Old Style" w:hAnsi="Bookman Old Style"/>
          <w:noProof/>
          <w:webHidden/>
        </w:rPr>
        <w:fldChar w:fldCharType="end"/>
      </w:r>
      <w:r w:rsidR="00000000" w:rsidRPr="00DF495C">
        <w:rPr>
          <w:rFonts w:ascii="Bookman Old Style" w:hAnsi="Bookman Old Style"/>
          <w:noProof/>
        </w:rPr>
        <w:fldChar w:fldCharType="end"/>
      </w:r>
    </w:p>
    <w:p w14:paraId="2A72E1DE" w14:textId="49075CB0" w:rsidR="009C13EF" w:rsidRPr="00DF495C" w:rsidRDefault="00000000">
      <w:pPr>
        <w:pStyle w:val="TOC2"/>
        <w:tabs>
          <w:tab w:val="left" w:pos="880"/>
          <w:tab w:val="right" w:leader="dot" w:pos="9074"/>
        </w:tabs>
        <w:rPr>
          <w:rFonts w:ascii="Bookman Old Style" w:hAnsi="Bookman Old Style" w:cs="Times New Roman"/>
          <w:smallCaps w:val="0"/>
          <w:noProof/>
        </w:rPr>
      </w:pPr>
      <w:r w:rsidRPr="00DF495C">
        <w:rPr>
          <w:rFonts w:ascii="Bookman Old Style" w:hAnsi="Bookman Old Style"/>
          <w:rPrChange w:id="13" w:author="pachalo chizala" w:date="2023-05-07T19:13:00Z">
            <w:rPr/>
          </w:rPrChange>
        </w:rPr>
        <w:fldChar w:fldCharType="begin"/>
      </w:r>
      <w:r w:rsidRPr="00DF495C">
        <w:rPr>
          <w:rFonts w:ascii="Bookman Old Style" w:hAnsi="Bookman Old Style"/>
          <w:rPrChange w:id="14" w:author="pachalo chizala" w:date="2023-05-07T19:13:00Z">
            <w:rPr/>
          </w:rPrChange>
        </w:rPr>
        <w:instrText>HYPERLINK \l "_Toc126061650"</w:instrText>
      </w:r>
      <w:r w:rsidRPr="00DF495C">
        <w:rPr>
          <w:rFonts w:ascii="Bookman Old Style" w:hAnsi="Bookman Old Style"/>
          <w:rPrChange w:id="15" w:author="pachalo chizala" w:date="2023-05-07T19:13:00Z">
            <w:rPr/>
          </w:rPrChange>
        </w:rPr>
      </w:r>
      <w:r w:rsidRPr="00DF495C">
        <w:rPr>
          <w:rFonts w:ascii="Bookman Old Style" w:hAnsi="Bookman Old Style"/>
          <w:rPrChange w:id="16" w:author="pachalo chizala" w:date="2023-05-07T19:13:00Z">
            <w:rPr/>
          </w:rPrChange>
        </w:rPr>
        <w:fldChar w:fldCharType="separate"/>
      </w:r>
      <w:r w:rsidR="009C13EF" w:rsidRPr="00DF495C">
        <w:rPr>
          <w:rStyle w:val="Hyperlink"/>
          <w:rFonts w:ascii="Bookman Old Style" w:hAnsi="Bookman Old Style"/>
          <w:noProof/>
          <w:lang w:val="en-GB" w:eastAsia="en-US"/>
        </w:rPr>
        <w:t>1.1</w:t>
      </w:r>
      <w:r w:rsidR="009C13EF" w:rsidRPr="00DF495C">
        <w:rPr>
          <w:rFonts w:ascii="Bookman Old Style" w:hAnsi="Bookman Old Style" w:cs="Times New Roman"/>
          <w:smallCaps w:val="0"/>
          <w:noProof/>
        </w:rPr>
        <w:tab/>
      </w:r>
      <w:r w:rsidR="009C13EF" w:rsidRPr="00DF495C">
        <w:rPr>
          <w:rStyle w:val="Hyperlink"/>
          <w:rFonts w:ascii="Bookman Old Style" w:hAnsi="Bookman Old Style"/>
          <w:noProof/>
          <w:lang w:val="en-GB" w:eastAsia="en-US"/>
        </w:rPr>
        <w:t>INTRODUCTION</w:t>
      </w:r>
      <w:r w:rsidR="009C13EF" w:rsidRPr="00DF495C">
        <w:rPr>
          <w:rFonts w:ascii="Bookman Old Style" w:hAnsi="Bookman Old Style"/>
          <w:noProof/>
          <w:webHidden/>
        </w:rPr>
        <w:tab/>
      </w:r>
      <w:r w:rsidR="009C13EF" w:rsidRPr="00DF495C">
        <w:rPr>
          <w:rFonts w:ascii="Bookman Old Style" w:hAnsi="Bookman Old Style"/>
          <w:noProof/>
          <w:webHidden/>
        </w:rPr>
        <w:fldChar w:fldCharType="begin"/>
      </w:r>
      <w:r w:rsidR="009C13EF" w:rsidRPr="00DF495C">
        <w:rPr>
          <w:rFonts w:ascii="Bookman Old Style" w:hAnsi="Bookman Old Style"/>
          <w:noProof/>
          <w:webHidden/>
        </w:rPr>
        <w:instrText xml:space="preserve"> PAGEREF _Toc126061650 \h </w:instrText>
      </w:r>
      <w:r w:rsidR="009C13EF" w:rsidRPr="00DF495C">
        <w:rPr>
          <w:rFonts w:ascii="Bookman Old Style" w:hAnsi="Bookman Old Style"/>
          <w:noProof/>
          <w:webHidden/>
        </w:rPr>
      </w:r>
      <w:r w:rsidR="009C13EF" w:rsidRPr="00DF495C">
        <w:rPr>
          <w:rFonts w:ascii="Bookman Old Style" w:hAnsi="Bookman Old Style"/>
          <w:noProof/>
          <w:webHidden/>
        </w:rPr>
        <w:fldChar w:fldCharType="separate"/>
      </w:r>
      <w:r w:rsidR="00021C9C" w:rsidRPr="00DF495C">
        <w:rPr>
          <w:rFonts w:ascii="Bookman Old Style" w:hAnsi="Bookman Old Style"/>
          <w:noProof/>
          <w:webHidden/>
        </w:rPr>
        <w:t>4</w:t>
      </w:r>
      <w:r w:rsidR="009C13EF" w:rsidRPr="00DF495C">
        <w:rPr>
          <w:rFonts w:ascii="Bookman Old Style" w:hAnsi="Bookman Old Style"/>
          <w:noProof/>
          <w:webHidden/>
        </w:rPr>
        <w:fldChar w:fldCharType="end"/>
      </w:r>
      <w:r w:rsidRPr="00DF495C">
        <w:rPr>
          <w:rFonts w:ascii="Bookman Old Style" w:hAnsi="Bookman Old Style"/>
          <w:noProof/>
        </w:rPr>
        <w:fldChar w:fldCharType="end"/>
      </w:r>
    </w:p>
    <w:p w14:paraId="144FD02D" w14:textId="33714207" w:rsidR="009C13EF" w:rsidRPr="00DF495C" w:rsidRDefault="00000000">
      <w:pPr>
        <w:pStyle w:val="TOC2"/>
        <w:tabs>
          <w:tab w:val="left" w:pos="880"/>
          <w:tab w:val="right" w:leader="dot" w:pos="9074"/>
        </w:tabs>
        <w:rPr>
          <w:rFonts w:ascii="Bookman Old Style" w:hAnsi="Bookman Old Style" w:cs="Times New Roman"/>
          <w:smallCaps w:val="0"/>
          <w:noProof/>
        </w:rPr>
      </w:pPr>
      <w:r w:rsidRPr="00DF495C">
        <w:rPr>
          <w:rFonts w:ascii="Bookman Old Style" w:hAnsi="Bookman Old Style"/>
          <w:rPrChange w:id="17" w:author="pachalo chizala" w:date="2023-05-07T19:13:00Z">
            <w:rPr/>
          </w:rPrChange>
        </w:rPr>
        <w:fldChar w:fldCharType="begin"/>
      </w:r>
      <w:r w:rsidRPr="00DF495C">
        <w:rPr>
          <w:rFonts w:ascii="Bookman Old Style" w:hAnsi="Bookman Old Style"/>
          <w:rPrChange w:id="18" w:author="pachalo chizala" w:date="2023-05-07T19:13:00Z">
            <w:rPr/>
          </w:rPrChange>
        </w:rPr>
        <w:instrText>HYPERLINK \l "_Toc126061651"</w:instrText>
      </w:r>
      <w:r w:rsidRPr="00DF495C">
        <w:rPr>
          <w:rFonts w:ascii="Bookman Old Style" w:hAnsi="Bookman Old Style"/>
          <w:rPrChange w:id="19" w:author="pachalo chizala" w:date="2023-05-07T19:13:00Z">
            <w:rPr/>
          </w:rPrChange>
        </w:rPr>
      </w:r>
      <w:r w:rsidRPr="00DF495C">
        <w:rPr>
          <w:rFonts w:ascii="Bookman Old Style" w:hAnsi="Bookman Old Style"/>
          <w:rPrChange w:id="20" w:author="pachalo chizala" w:date="2023-05-07T19:13:00Z">
            <w:rPr/>
          </w:rPrChange>
        </w:rPr>
        <w:fldChar w:fldCharType="separate"/>
      </w:r>
      <w:r w:rsidR="009C13EF" w:rsidRPr="00DF495C">
        <w:rPr>
          <w:rStyle w:val="Hyperlink"/>
          <w:rFonts w:ascii="Bookman Old Style" w:hAnsi="Bookman Old Style"/>
          <w:noProof/>
          <w:lang w:val="en-GB" w:eastAsia="en-US"/>
        </w:rPr>
        <w:t>1.2</w:t>
      </w:r>
      <w:r w:rsidR="009C13EF" w:rsidRPr="00DF495C">
        <w:rPr>
          <w:rFonts w:ascii="Bookman Old Style" w:hAnsi="Bookman Old Style" w:cs="Times New Roman"/>
          <w:smallCaps w:val="0"/>
          <w:noProof/>
        </w:rPr>
        <w:tab/>
      </w:r>
      <w:r w:rsidR="009C13EF" w:rsidRPr="00DF495C">
        <w:rPr>
          <w:rStyle w:val="Hyperlink"/>
          <w:rFonts w:ascii="Bookman Old Style" w:hAnsi="Bookman Old Style"/>
          <w:noProof/>
          <w:lang w:val="en-GB" w:eastAsia="en-US"/>
        </w:rPr>
        <w:t>PURPOSE OF 2023 LABOUR FORCE SURVEY</w:t>
      </w:r>
      <w:r w:rsidR="009C13EF" w:rsidRPr="00DF495C">
        <w:rPr>
          <w:rFonts w:ascii="Bookman Old Style" w:hAnsi="Bookman Old Style"/>
          <w:noProof/>
          <w:webHidden/>
        </w:rPr>
        <w:tab/>
      </w:r>
      <w:r w:rsidR="009C13EF" w:rsidRPr="00DF495C">
        <w:rPr>
          <w:rFonts w:ascii="Bookman Old Style" w:hAnsi="Bookman Old Style"/>
          <w:noProof/>
          <w:webHidden/>
        </w:rPr>
        <w:fldChar w:fldCharType="begin"/>
      </w:r>
      <w:r w:rsidR="009C13EF" w:rsidRPr="00DF495C">
        <w:rPr>
          <w:rFonts w:ascii="Bookman Old Style" w:hAnsi="Bookman Old Style"/>
          <w:noProof/>
          <w:webHidden/>
        </w:rPr>
        <w:instrText xml:space="preserve"> PAGEREF _Toc126061651 \h </w:instrText>
      </w:r>
      <w:r w:rsidR="009C13EF" w:rsidRPr="00DF495C">
        <w:rPr>
          <w:rFonts w:ascii="Bookman Old Style" w:hAnsi="Bookman Old Style"/>
          <w:noProof/>
          <w:webHidden/>
        </w:rPr>
      </w:r>
      <w:r w:rsidR="009C13EF" w:rsidRPr="00DF495C">
        <w:rPr>
          <w:rFonts w:ascii="Bookman Old Style" w:hAnsi="Bookman Old Style"/>
          <w:noProof/>
          <w:webHidden/>
        </w:rPr>
        <w:fldChar w:fldCharType="separate"/>
      </w:r>
      <w:r w:rsidR="00021C9C" w:rsidRPr="00DF495C">
        <w:rPr>
          <w:rFonts w:ascii="Bookman Old Style" w:hAnsi="Bookman Old Style"/>
          <w:noProof/>
          <w:webHidden/>
        </w:rPr>
        <w:t>4</w:t>
      </w:r>
      <w:r w:rsidR="009C13EF" w:rsidRPr="00DF495C">
        <w:rPr>
          <w:rFonts w:ascii="Bookman Old Style" w:hAnsi="Bookman Old Style"/>
          <w:noProof/>
          <w:webHidden/>
        </w:rPr>
        <w:fldChar w:fldCharType="end"/>
      </w:r>
      <w:r w:rsidRPr="00DF495C">
        <w:rPr>
          <w:rFonts w:ascii="Bookman Old Style" w:hAnsi="Bookman Old Style"/>
          <w:noProof/>
        </w:rPr>
        <w:fldChar w:fldCharType="end"/>
      </w:r>
    </w:p>
    <w:p w14:paraId="54F20F9C" w14:textId="3E044C02" w:rsidR="009C13EF" w:rsidRPr="00DF495C" w:rsidRDefault="00000000">
      <w:pPr>
        <w:pStyle w:val="TOC2"/>
        <w:tabs>
          <w:tab w:val="left" w:pos="880"/>
          <w:tab w:val="right" w:leader="dot" w:pos="9074"/>
        </w:tabs>
        <w:rPr>
          <w:rFonts w:ascii="Bookman Old Style" w:hAnsi="Bookman Old Style" w:cs="Times New Roman"/>
          <w:smallCaps w:val="0"/>
          <w:noProof/>
        </w:rPr>
      </w:pPr>
      <w:r w:rsidRPr="00DF495C">
        <w:rPr>
          <w:rFonts w:ascii="Bookman Old Style" w:hAnsi="Bookman Old Style"/>
          <w:rPrChange w:id="21" w:author="pachalo chizala" w:date="2023-05-07T19:13:00Z">
            <w:rPr/>
          </w:rPrChange>
        </w:rPr>
        <w:fldChar w:fldCharType="begin"/>
      </w:r>
      <w:r w:rsidRPr="00DF495C">
        <w:rPr>
          <w:rFonts w:ascii="Bookman Old Style" w:hAnsi="Bookman Old Style"/>
          <w:rPrChange w:id="22" w:author="pachalo chizala" w:date="2023-05-07T19:13:00Z">
            <w:rPr/>
          </w:rPrChange>
        </w:rPr>
        <w:instrText>HYPERLINK \l "_Toc126061652"</w:instrText>
      </w:r>
      <w:r w:rsidRPr="00DF495C">
        <w:rPr>
          <w:rFonts w:ascii="Bookman Old Style" w:hAnsi="Bookman Old Style"/>
          <w:rPrChange w:id="23" w:author="pachalo chizala" w:date="2023-05-07T19:13:00Z">
            <w:rPr/>
          </w:rPrChange>
        </w:rPr>
      </w:r>
      <w:r w:rsidRPr="00DF495C">
        <w:rPr>
          <w:rFonts w:ascii="Bookman Old Style" w:hAnsi="Bookman Old Style"/>
          <w:rPrChange w:id="24" w:author="pachalo chizala" w:date="2023-05-07T19:13:00Z">
            <w:rPr/>
          </w:rPrChange>
        </w:rPr>
        <w:fldChar w:fldCharType="separate"/>
      </w:r>
      <w:r w:rsidR="009C13EF" w:rsidRPr="00DF495C">
        <w:rPr>
          <w:rStyle w:val="Hyperlink"/>
          <w:rFonts w:ascii="Bookman Old Style" w:hAnsi="Bookman Old Style"/>
          <w:noProof/>
          <w:lang w:val="en-GB" w:eastAsia="en-US"/>
        </w:rPr>
        <w:t>1.3</w:t>
      </w:r>
      <w:r w:rsidR="009C13EF" w:rsidRPr="00DF495C">
        <w:rPr>
          <w:rFonts w:ascii="Bookman Old Style" w:hAnsi="Bookman Old Style" w:cs="Times New Roman"/>
          <w:smallCaps w:val="0"/>
          <w:noProof/>
        </w:rPr>
        <w:tab/>
      </w:r>
      <w:r w:rsidR="009C13EF" w:rsidRPr="00DF495C">
        <w:rPr>
          <w:rStyle w:val="Hyperlink"/>
          <w:rFonts w:ascii="Bookman Old Style" w:hAnsi="Bookman Old Style"/>
          <w:noProof/>
          <w:lang w:val="en-GB" w:eastAsia="en-US"/>
        </w:rPr>
        <w:t>DESIGN OF THE QUESTIONNAIRE</w:t>
      </w:r>
      <w:r w:rsidR="009C13EF" w:rsidRPr="00DF495C">
        <w:rPr>
          <w:rFonts w:ascii="Bookman Old Style" w:hAnsi="Bookman Old Style"/>
          <w:noProof/>
          <w:webHidden/>
        </w:rPr>
        <w:tab/>
      </w:r>
      <w:r w:rsidR="009C13EF" w:rsidRPr="00DF495C">
        <w:rPr>
          <w:rFonts w:ascii="Bookman Old Style" w:hAnsi="Bookman Old Style"/>
          <w:noProof/>
          <w:webHidden/>
        </w:rPr>
        <w:fldChar w:fldCharType="begin"/>
      </w:r>
      <w:r w:rsidR="009C13EF" w:rsidRPr="00DF495C">
        <w:rPr>
          <w:rFonts w:ascii="Bookman Old Style" w:hAnsi="Bookman Old Style"/>
          <w:noProof/>
          <w:webHidden/>
        </w:rPr>
        <w:instrText xml:space="preserve"> PAGEREF _Toc126061652 \h </w:instrText>
      </w:r>
      <w:r w:rsidR="009C13EF" w:rsidRPr="00DF495C">
        <w:rPr>
          <w:rFonts w:ascii="Bookman Old Style" w:hAnsi="Bookman Old Style"/>
          <w:noProof/>
          <w:webHidden/>
        </w:rPr>
      </w:r>
      <w:r w:rsidR="009C13EF" w:rsidRPr="00DF495C">
        <w:rPr>
          <w:rFonts w:ascii="Bookman Old Style" w:hAnsi="Bookman Old Style"/>
          <w:noProof/>
          <w:webHidden/>
        </w:rPr>
        <w:fldChar w:fldCharType="separate"/>
      </w:r>
      <w:r w:rsidR="00021C9C" w:rsidRPr="00DF495C">
        <w:rPr>
          <w:rFonts w:ascii="Bookman Old Style" w:hAnsi="Bookman Old Style"/>
          <w:noProof/>
          <w:webHidden/>
        </w:rPr>
        <w:t>4</w:t>
      </w:r>
      <w:r w:rsidR="009C13EF" w:rsidRPr="00DF495C">
        <w:rPr>
          <w:rFonts w:ascii="Bookman Old Style" w:hAnsi="Bookman Old Style"/>
          <w:noProof/>
          <w:webHidden/>
        </w:rPr>
        <w:fldChar w:fldCharType="end"/>
      </w:r>
      <w:r w:rsidRPr="00DF495C">
        <w:rPr>
          <w:rFonts w:ascii="Bookman Old Style" w:hAnsi="Bookman Old Style"/>
          <w:noProof/>
        </w:rPr>
        <w:fldChar w:fldCharType="end"/>
      </w:r>
    </w:p>
    <w:p w14:paraId="654DB587" w14:textId="737C2CAF" w:rsidR="009C13EF" w:rsidRPr="00DF495C" w:rsidRDefault="00000000">
      <w:pPr>
        <w:pStyle w:val="TOC2"/>
        <w:tabs>
          <w:tab w:val="left" w:pos="880"/>
          <w:tab w:val="right" w:leader="dot" w:pos="9074"/>
        </w:tabs>
        <w:rPr>
          <w:rFonts w:ascii="Bookman Old Style" w:hAnsi="Bookman Old Style" w:cs="Times New Roman"/>
          <w:smallCaps w:val="0"/>
          <w:noProof/>
        </w:rPr>
      </w:pPr>
      <w:r w:rsidRPr="00DF495C">
        <w:rPr>
          <w:rFonts w:ascii="Bookman Old Style" w:hAnsi="Bookman Old Style"/>
          <w:rPrChange w:id="25" w:author="pachalo chizala" w:date="2023-05-07T19:13:00Z">
            <w:rPr/>
          </w:rPrChange>
        </w:rPr>
        <w:fldChar w:fldCharType="begin"/>
      </w:r>
      <w:r w:rsidRPr="00DF495C">
        <w:rPr>
          <w:rFonts w:ascii="Bookman Old Style" w:hAnsi="Bookman Old Style"/>
          <w:rPrChange w:id="26" w:author="pachalo chizala" w:date="2023-05-07T19:13:00Z">
            <w:rPr/>
          </w:rPrChange>
        </w:rPr>
        <w:instrText>HYPERLINK \l "_Toc126061653"</w:instrText>
      </w:r>
      <w:r w:rsidRPr="00DF495C">
        <w:rPr>
          <w:rFonts w:ascii="Bookman Old Style" w:hAnsi="Bookman Old Style"/>
          <w:rPrChange w:id="27" w:author="pachalo chizala" w:date="2023-05-07T19:13:00Z">
            <w:rPr/>
          </w:rPrChange>
        </w:rPr>
      </w:r>
      <w:r w:rsidRPr="00DF495C">
        <w:rPr>
          <w:rFonts w:ascii="Bookman Old Style" w:hAnsi="Bookman Old Style"/>
          <w:rPrChange w:id="28" w:author="pachalo chizala" w:date="2023-05-07T19:13:00Z">
            <w:rPr/>
          </w:rPrChange>
        </w:rPr>
        <w:fldChar w:fldCharType="separate"/>
      </w:r>
      <w:r w:rsidR="009C13EF" w:rsidRPr="00DF495C">
        <w:rPr>
          <w:rStyle w:val="Hyperlink"/>
          <w:rFonts w:ascii="Bookman Old Style" w:hAnsi="Bookman Old Style"/>
          <w:noProof/>
          <w:highlight w:val="yellow"/>
          <w:lang w:val="en-GB" w:eastAsia="en-US"/>
        </w:rPr>
        <w:t>1.4</w:t>
      </w:r>
      <w:r w:rsidR="009C13EF" w:rsidRPr="00DF495C">
        <w:rPr>
          <w:rFonts w:ascii="Bookman Old Style" w:hAnsi="Bookman Old Style" w:cs="Times New Roman"/>
          <w:smallCaps w:val="0"/>
          <w:noProof/>
        </w:rPr>
        <w:tab/>
      </w:r>
      <w:r w:rsidR="009C13EF" w:rsidRPr="00DF495C">
        <w:rPr>
          <w:rStyle w:val="Hyperlink"/>
          <w:rFonts w:ascii="Bookman Old Style" w:hAnsi="Bookman Old Style"/>
          <w:noProof/>
          <w:highlight w:val="yellow"/>
          <w:lang w:val="en-GB" w:eastAsia="en-US"/>
        </w:rPr>
        <w:t>USES OF LABOUR FORCE DATA</w:t>
      </w:r>
      <w:r w:rsidR="009C13EF" w:rsidRPr="00DF495C">
        <w:rPr>
          <w:rFonts w:ascii="Bookman Old Style" w:hAnsi="Bookman Old Style"/>
          <w:noProof/>
          <w:webHidden/>
        </w:rPr>
        <w:tab/>
      </w:r>
      <w:r w:rsidR="009C13EF" w:rsidRPr="00DF495C">
        <w:rPr>
          <w:rFonts w:ascii="Bookman Old Style" w:hAnsi="Bookman Old Style"/>
          <w:noProof/>
          <w:webHidden/>
        </w:rPr>
        <w:fldChar w:fldCharType="begin"/>
      </w:r>
      <w:r w:rsidR="009C13EF" w:rsidRPr="00DF495C">
        <w:rPr>
          <w:rFonts w:ascii="Bookman Old Style" w:hAnsi="Bookman Old Style"/>
          <w:noProof/>
          <w:webHidden/>
        </w:rPr>
        <w:instrText xml:space="preserve"> PAGEREF _Toc126061653 \h </w:instrText>
      </w:r>
      <w:r w:rsidR="009C13EF" w:rsidRPr="00DF495C">
        <w:rPr>
          <w:rFonts w:ascii="Bookman Old Style" w:hAnsi="Bookman Old Style"/>
          <w:noProof/>
          <w:webHidden/>
        </w:rPr>
      </w:r>
      <w:r w:rsidR="009C13EF" w:rsidRPr="00DF495C">
        <w:rPr>
          <w:rFonts w:ascii="Bookman Old Style" w:hAnsi="Bookman Old Style"/>
          <w:noProof/>
          <w:webHidden/>
        </w:rPr>
        <w:fldChar w:fldCharType="separate"/>
      </w:r>
      <w:r w:rsidR="00021C9C" w:rsidRPr="00DF495C">
        <w:rPr>
          <w:rFonts w:ascii="Bookman Old Style" w:hAnsi="Bookman Old Style"/>
          <w:noProof/>
          <w:webHidden/>
        </w:rPr>
        <w:t>5</w:t>
      </w:r>
      <w:r w:rsidR="009C13EF" w:rsidRPr="00DF495C">
        <w:rPr>
          <w:rFonts w:ascii="Bookman Old Style" w:hAnsi="Bookman Old Style"/>
          <w:noProof/>
          <w:webHidden/>
        </w:rPr>
        <w:fldChar w:fldCharType="end"/>
      </w:r>
      <w:r w:rsidRPr="00DF495C">
        <w:rPr>
          <w:rFonts w:ascii="Bookman Old Style" w:hAnsi="Bookman Old Style"/>
          <w:noProof/>
        </w:rPr>
        <w:fldChar w:fldCharType="end"/>
      </w:r>
    </w:p>
    <w:p w14:paraId="7139DE6C" w14:textId="738DF67E" w:rsidR="009C13EF" w:rsidRPr="00DF495C" w:rsidRDefault="00000000">
      <w:pPr>
        <w:pStyle w:val="TOC2"/>
        <w:tabs>
          <w:tab w:val="left" w:pos="880"/>
          <w:tab w:val="right" w:leader="dot" w:pos="9074"/>
        </w:tabs>
        <w:rPr>
          <w:rFonts w:ascii="Bookman Old Style" w:hAnsi="Bookman Old Style" w:cs="Times New Roman"/>
          <w:smallCaps w:val="0"/>
          <w:noProof/>
        </w:rPr>
      </w:pPr>
      <w:r w:rsidRPr="00DF495C">
        <w:rPr>
          <w:rFonts w:ascii="Bookman Old Style" w:hAnsi="Bookman Old Style"/>
          <w:rPrChange w:id="29" w:author="pachalo chizala" w:date="2023-05-07T19:13:00Z">
            <w:rPr/>
          </w:rPrChange>
        </w:rPr>
        <w:fldChar w:fldCharType="begin"/>
      </w:r>
      <w:r w:rsidRPr="00DF495C">
        <w:rPr>
          <w:rFonts w:ascii="Bookman Old Style" w:hAnsi="Bookman Old Style"/>
          <w:rPrChange w:id="30" w:author="pachalo chizala" w:date="2023-05-07T19:13:00Z">
            <w:rPr/>
          </w:rPrChange>
        </w:rPr>
        <w:instrText>HYPERLINK \l "_Toc126061654"</w:instrText>
      </w:r>
      <w:r w:rsidRPr="00DF495C">
        <w:rPr>
          <w:rFonts w:ascii="Bookman Old Style" w:hAnsi="Bookman Old Style"/>
          <w:rPrChange w:id="31" w:author="pachalo chizala" w:date="2023-05-07T19:13:00Z">
            <w:rPr/>
          </w:rPrChange>
        </w:rPr>
      </w:r>
      <w:r w:rsidRPr="00DF495C">
        <w:rPr>
          <w:rFonts w:ascii="Bookman Old Style" w:hAnsi="Bookman Old Style"/>
          <w:rPrChange w:id="32" w:author="pachalo chizala" w:date="2023-05-07T19:13:00Z">
            <w:rPr/>
          </w:rPrChange>
        </w:rPr>
        <w:fldChar w:fldCharType="separate"/>
      </w:r>
      <w:r w:rsidR="009C13EF" w:rsidRPr="00DF495C">
        <w:rPr>
          <w:rStyle w:val="Hyperlink"/>
          <w:rFonts w:ascii="Bookman Old Style" w:hAnsi="Bookman Old Style"/>
          <w:noProof/>
        </w:rPr>
        <w:t>1.5</w:t>
      </w:r>
      <w:r w:rsidR="009C13EF" w:rsidRPr="00DF495C">
        <w:rPr>
          <w:rFonts w:ascii="Bookman Old Style" w:hAnsi="Bookman Old Style" w:cs="Times New Roman"/>
          <w:smallCaps w:val="0"/>
          <w:noProof/>
        </w:rPr>
        <w:tab/>
      </w:r>
      <w:r w:rsidR="009C13EF" w:rsidRPr="00DF495C">
        <w:rPr>
          <w:rStyle w:val="Hyperlink"/>
          <w:rFonts w:ascii="Bookman Old Style" w:hAnsi="Bookman Old Style"/>
          <w:noProof/>
        </w:rPr>
        <w:t>ROLES AND RESPONSIBILITIES OF ENUMERATOR</w:t>
      </w:r>
      <w:r w:rsidR="009C13EF" w:rsidRPr="00DF495C">
        <w:rPr>
          <w:rFonts w:ascii="Bookman Old Style" w:hAnsi="Bookman Old Style"/>
          <w:noProof/>
          <w:webHidden/>
        </w:rPr>
        <w:tab/>
      </w:r>
      <w:r w:rsidR="009C13EF" w:rsidRPr="00DF495C">
        <w:rPr>
          <w:rFonts w:ascii="Bookman Old Style" w:hAnsi="Bookman Old Style"/>
          <w:noProof/>
          <w:webHidden/>
        </w:rPr>
        <w:fldChar w:fldCharType="begin"/>
      </w:r>
      <w:r w:rsidR="009C13EF" w:rsidRPr="00DF495C">
        <w:rPr>
          <w:rFonts w:ascii="Bookman Old Style" w:hAnsi="Bookman Old Style"/>
          <w:noProof/>
          <w:webHidden/>
        </w:rPr>
        <w:instrText xml:space="preserve"> PAGEREF _Toc126061654 \h </w:instrText>
      </w:r>
      <w:r w:rsidR="009C13EF" w:rsidRPr="00DF495C">
        <w:rPr>
          <w:rFonts w:ascii="Bookman Old Style" w:hAnsi="Bookman Old Style"/>
          <w:noProof/>
          <w:webHidden/>
        </w:rPr>
      </w:r>
      <w:r w:rsidR="009C13EF" w:rsidRPr="00DF495C">
        <w:rPr>
          <w:rFonts w:ascii="Bookman Old Style" w:hAnsi="Bookman Old Style"/>
          <w:noProof/>
          <w:webHidden/>
        </w:rPr>
        <w:fldChar w:fldCharType="separate"/>
      </w:r>
      <w:r w:rsidR="00021C9C" w:rsidRPr="00DF495C">
        <w:rPr>
          <w:rFonts w:ascii="Bookman Old Style" w:hAnsi="Bookman Old Style"/>
          <w:noProof/>
          <w:webHidden/>
        </w:rPr>
        <w:t>5</w:t>
      </w:r>
      <w:r w:rsidR="009C13EF" w:rsidRPr="00DF495C">
        <w:rPr>
          <w:rFonts w:ascii="Bookman Old Style" w:hAnsi="Bookman Old Style"/>
          <w:noProof/>
          <w:webHidden/>
        </w:rPr>
        <w:fldChar w:fldCharType="end"/>
      </w:r>
      <w:r w:rsidRPr="00DF495C">
        <w:rPr>
          <w:rFonts w:ascii="Bookman Old Style" w:hAnsi="Bookman Old Style"/>
          <w:noProof/>
        </w:rPr>
        <w:fldChar w:fldCharType="end"/>
      </w:r>
    </w:p>
    <w:p w14:paraId="5416C208" w14:textId="4504A2C6" w:rsidR="009C13EF" w:rsidRPr="00DF495C" w:rsidRDefault="00000000">
      <w:pPr>
        <w:pStyle w:val="TOC2"/>
        <w:tabs>
          <w:tab w:val="left" w:pos="880"/>
          <w:tab w:val="right" w:leader="dot" w:pos="9074"/>
        </w:tabs>
        <w:rPr>
          <w:rFonts w:ascii="Bookman Old Style" w:hAnsi="Bookman Old Style" w:cs="Times New Roman"/>
          <w:smallCaps w:val="0"/>
          <w:noProof/>
        </w:rPr>
      </w:pPr>
      <w:r w:rsidRPr="00DF495C">
        <w:rPr>
          <w:rFonts w:ascii="Bookman Old Style" w:hAnsi="Bookman Old Style"/>
          <w:rPrChange w:id="33" w:author="pachalo chizala" w:date="2023-05-07T19:13:00Z">
            <w:rPr/>
          </w:rPrChange>
        </w:rPr>
        <w:fldChar w:fldCharType="begin"/>
      </w:r>
      <w:r w:rsidRPr="00DF495C">
        <w:rPr>
          <w:rFonts w:ascii="Bookman Old Style" w:hAnsi="Bookman Old Style"/>
          <w:rPrChange w:id="34" w:author="pachalo chizala" w:date="2023-05-07T19:13:00Z">
            <w:rPr/>
          </w:rPrChange>
        </w:rPr>
        <w:instrText>HYPERLINK \l "_Toc126061655"</w:instrText>
      </w:r>
      <w:r w:rsidRPr="00DF495C">
        <w:rPr>
          <w:rFonts w:ascii="Bookman Old Style" w:hAnsi="Bookman Old Style"/>
          <w:rPrChange w:id="35" w:author="pachalo chizala" w:date="2023-05-07T19:13:00Z">
            <w:rPr/>
          </w:rPrChange>
        </w:rPr>
      </w:r>
      <w:r w:rsidRPr="00DF495C">
        <w:rPr>
          <w:rFonts w:ascii="Bookman Old Style" w:hAnsi="Bookman Old Style"/>
          <w:rPrChange w:id="36" w:author="pachalo chizala" w:date="2023-05-07T19:13:00Z">
            <w:rPr/>
          </w:rPrChange>
        </w:rPr>
        <w:fldChar w:fldCharType="separate"/>
      </w:r>
      <w:r w:rsidR="009C13EF" w:rsidRPr="00DF495C">
        <w:rPr>
          <w:rStyle w:val="Hyperlink"/>
          <w:rFonts w:ascii="Bookman Old Style" w:hAnsi="Bookman Old Style"/>
          <w:noProof/>
        </w:rPr>
        <w:t>1.6</w:t>
      </w:r>
      <w:r w:rsidR="009C13EF" w:rsidRPr="00DF495C">
        <w:rPr>
          <w:rFonts w:ascii="Bookman Old Style" w:hAnsi="Bookman Old Style" w:cs="Times New Roman"/>
          <w:smallCaps w:val="0"/>
          <w:noProof/>
        </w:rPr>
        <w:tab/>
      </w:r>
      <w:r w:rsidR="009C13EF" w:rsidRPr="00DF495C">
        <w:rPr>
          <w:rStyle w:val="Hyperlink"/>
          <w:rFonts w:ascii="Bookman Old Style" w:hAnsi="Bookman Old Style"/>
          <w:noProof/>
        </w:rPr>
        <w:t>ENUMERATION</w:t>
      </w:r>
      <w:r w:rsidR="009C13EF" w:rsidRPr="00DF495C">
        <w:rPr>
          <w:rFonts w:ascii="Bookman Old Style" w:hAnsi="Bookman Old Style"/>
          <w:noProof/>
          <w:webHidden/>
        </w:rPr>
        <w:tab/>
      </w:r>
      <w:r w:rsidR="009C13EF" w:rsidRPr="00DF495C">
        <w:rPr>
          <w:rFonts w:ascii="Bookman Old Style" w:hAnsi="Bookman Old Style"/>
          <w:noProof/>
          <w:webHidden/>
        </w:rPr>
        <w:fldChar w:fldCharType="begin"/>
      </w:r>
      <w:r w:rsidR="009C13EF" w:rsidRPr="00DF495C">
        <w:rPr>
          <w:rFonts w:ascii="Bookman Old Style" w:hAnsi="Bookman Old Style"/>
          <w:noProof/>
          <w:webHidden/>
        </w:rPr>
        <w:instrText xml:space="preserve"> PAGEREF _Toc126061655 \h </w:instrText>
      </w:r>
      <w:r w:rsidR="009C13EF" w:rsidRPr="00DF495C">
        <w:rPr>
          <w:rFonts w:ascii="Bookman Old Style" w:hAnsi="Bookman Old Style"/>
          <w:noProof/>
          <w:webHidden/>
        </w:rPr>
      </w:r>
      <w:r w:rsidR="009C13EF" w:rsidRPr="00DF495C">
        <w:rPr>
          <w:rFonts w:ascii="Bookman Old Style" w:hAnsi="Bookman Old Style"/>
          <w:noProof/>
          <w:webHidden/>
        </w:rPr>
        <w:fldChar w:fldCharType="separate"/>
      </w:r>
      <w:r w:rsidR="00021C9C" w:rsidRPr="00DF495C">
        <w:rPr>
          <w:rFonts w:ascii="Bookman Old Style" w:hAnsi="Bookman Old Style"/>
          <w:noProof/>
          <w:webHidden/>
        </w:rPr>
        <w:t>7</w:t>
      </w:r>
      <w:r w:rsidR="009C13EF" w:rsidRPr="00DF495C">
        <w:rPr>
          <w:rFonts w:ascii="Bookman Old Style" w:hAnsi="Bookman Old Style"/>
          <w:noProof/>
          <w:webHidden/>
        </w:rPr>
        <w:fldChar w:fldCharType="end"/>
      </w:r>
      <w:r w:rsidRPr="00DF495C">
        <w:rPr>
          <w:rFonts w:ascii="Bookman Old Style" w:hAnsi="Bookman Old Style"/>
          <w:noProof/>
        </w:rPr>
        <w:fldChar w:fldCharType="end"/>
      </w:r>
    </w:p>
    <w:p w14:paraId="081E7CDC" w14:textId="42D18329" w:rsidR="009C13EF" w:rsidRPr="00DF495C" w:rsidRDefault="00000000">
      <w:pPr>
        <w:pStyle w:val="TOC3"/>
        <w:tabs>
          <w:tab w:val="left" w:pos="1320"/>
          <w:tab w:val="right" w:leader="dot" w:pos="9074"/>
        </w:tabs>
        <w:rPr>
          <w:rFonts w:ascii="Bookman Old Style" w:hAnsi="Bookman Old Style" w:cs="Times New Roman"/>
          <w:i w:val="0"/>
          <w:noProof/>
        </w:rPr>
      </w:pPr>
      <w:r w:rsidRPr="00DF495C">
        <w:rPr>
          <w:rFonts w:ascii="Bookman Old Style" w:hAnsi="Bookman Old Style"/>
          <w:rPrChange w:id="37" w:author="pachalo chizala" w:date="2023-05-07T19:13:00Z">
            <w:rPr/>
          </w:rPrChange>
        </w:rPr>
        <w:fldChar w:fldCharType="begin"/>
      </w:r>
      <w:r w:rsidRPr="00DF495C">
        <w:rPr>
          <w:rFonts w:ascii="Bookman Old Style" w:hAnsi="Bookman Old Style"/>
          <w:rPrChange w:id="38" w:author="pachalo chizala" w:date="2023-05-07T19:13:00Z">
            <w:rPr/>
          </w:rPrChange>
        </w:rPr>
        <w:instrText>HYPERLINK \l "_Toc126061656"</w:instrText>
      </w:r>
      <w:r w:rsidRPr="00DF495C">
        <w:rPr>
          <w:rFonts w:ascii="Bookman Old Style" w:hAnsi="Bookman Old Style"/>
          <w:rPrChange w:id="39" w:author="pachalo chizala" w:date="2023-05-07T19:13:00Z">
            <w:rPr/>
          </w:rPrChange>
        </w:rPr>
      </w:r>
      <w:r w:rsidRPr="00DF495C">
        <w:rPr>
          <w:rFonts w:ascii="Bookman Old Style" w:hAnsi="Bookman Old Style"/>
          <w:rPrChange w:id="40" w:author="pachalo chizala" w:date="2023-05-07T19:13:00Z">
            <w:rPr/>
          </w:rPrChange>
        </w:rPr>
        <w:fldChar w:fldCharType="separate"/>
      </w:r>
      <w:r w:rsidR="009C13EF" w:rsidRPr="00DF495C">
        <w:rPr>
          <w:rStyle w:val="Hyperlink"/>
          <w:rFonts w:ascii="Bookman Old Style" w:hAnsi="Bookman Old Style"/>
          <w:noProof/>
        </w:rPr>
        <w:t>1.6.1</w:t>
      </w:r>
      <w:r w:rsidR="009C13EF" w:rsidRPr="00DF495C">
        <w:rPr>
          <w:rFonts w:ascii="Bookman Old Style" w:hAnsi="Bookman Old Style" w:cs="Times New Roman"/>
          <w:i w:val="0"/>
          <w:noProof/>
        </w:rPr>
        <w:tab/>
      </w:r>
      <w:r w:rsidR="009C13EF" w:rsidRPr="00DF495C">
        <w:rPr>
          <w:rStyle w:val="Hyperlink"/>
          <w:rFonts w:ascii="Bookman Old Style" w:hAnsi="Bookman Old Style"/>
          <w:noProof/>
        </w:rPr>
        <w:t>LANGUAGE</w:t>
      </w:r>
      <w:r w:rsidR="009C13EF" w:rsidRPr="00DF495C">
        <w:rPr>
          <w:rFonts w:ascii="Bookman Old Style" w:hAnsi="Bookman Old Style"/>
          <w:noProof/>
          <w:webHidden/>
        </w:rPr>
        <w:tab/>
      </w:r>
      <w:r w:rsidR="009C13EF" w:rsidRPr="00DF495C">
        <w:rPr>
          <w:rFonts w:ascii="Bookman Old Style" w:hAnsi="Bookman Old Style"/>
          <w:noProof/>
          <w:webHidden/>
        </w:rPr>
        <w:fldChar w:fldCharType="begin"/>
      </w:r>
      <w:r w:rsidR="009C13EF" w:rsidRPr="00DF495C">
        <w:rPr>
          <w:rFonts w:ascii="Bookman Old Style" w:hAnsi="Bookman Old Style"/>
          <w:noProof/>
          <w:webHidden/>
        </w:rPr>
        <w:instrText xml:space="preserve"> PAGEREF _Toc126061656 \h </w:instrText>
      </w:r>
      <w:r w:rsidR="009C13EF" w:rsidRPr="00DF495C">
        <w:rPr>
          <w:rFonts w:ascii="Bookman Old Style" w:hAnsi="Bookman Old Style"/>
          <w:noProof/>
          <w:webHidden/>
        </w:rPr>
      </w:r>
      <w:r w:rsidR="009C13EF" w:rsidRPr="00DF495C">
        <w:rPr>
          <w:rFonts w:ascii="Bookman Old Style" w:hAnsi="Bookman Old Style"/>
          <w:noProof/>
          <w:webHidden/>
        </w:rPr>
        <w:fldChar w:fldCharType="separate"/>
      </w:r>
      <w:r w:rsidR="00021C9C" w:rsidRPr="00DF495C">
        <w:rPr>
          <w:rFonts w:ascii="Bookman Old Style" w:hAnsi="Bookman Old Style"/>
          <w:noProof/>
          <w:webHidden/>
        </w:rPr>
        <w:t>7</w:t>
      </w:r>
      <w:r w:rsidR="009C13EF" w:rsidRPr="00DF495C">
        <w:rPr>
          <w:rFonts w:ascii="Bookman Old Style" w:hAnsi="Bookman Old Style"/>
          <w:noProof/>
          <w:webHidden/>
        </w:rPr>
        <w:fldChar w:fldCharType="end"/>
      </w:r>
      <w:r w:rsidRPr="00DF495C">
        <w:rPr>
          <w:rFonts w:ascii="Bookman Old Style" w:hAnsi="Bookman Old Style"/>
          <w:noProof/>
        </w:rPr>
        <w:fldChar w:fldCharType="end"/>
      </w:r>
    </w:p>
    <w:p w14:paraId="14A8B022" w14:textId="26476475" w:rsidR="009C13EF" w:rsidRPr="00DF495C" w:rsidRDefault="00000000">
      <w:pPr>
        <w:pStyle w:val="TOC3"/>
        <w:tabs>
          <w:tab w:val="left" w:pos="1320"/>
          <w:tab w:val="right" w:leader="dot" w:pos="9074"/>
        </w:tabs>
        <w:rPr>
          <w:rFonts w:ascii="Bookman Old Style" w:hAnsi="Bookman Old Style" w:cs="Times New Roman"/>
          <w:i w:val="0"/>
          <w:noProof/>
        </w:rPr>
      </w:pPr>
      <w:r w:rsidRPr="00DF495C">
        <w:rPr>
          <w:rFonts w:ascii="Bookman Old Style" w:hAnsi="Bookman Old Style"/>
          <w:rPrChange w:id="41" w:author="pachalo chizala" w:date="2023-05-07T19:13:00Z">
            <w:rPr/>
          </w:rPrChange>
        </w:rPr>
        <w:fldChar w:fldCharType="begin"/>
      </w:r>
      <w:r w:rsidRPr="00DF495C">
        <w:rPr>
          <w:rFonts w:ascii="Bookman Old Style" w:hAnsi="Bookman Old Style"/>
          <w:rPrChange w:id="42" w:author="pachalo chizala" w:date="2023-05-07T19:13:00Z">
            <w:rPr/>
          </w:rPrChange>
        </w:rPr>
        <w:instrText>HYPERLINK \l "_Toc126061657"</w:instrText>
      </w:r>
      <w:r w:rsidRPr="00DF495C">
        <w:rPr>
          <w:rFonts w:ascii="Bookman Old Style" w:hAnsi="Bookman Old Style"/>
          <w:rPrChange w:id="43" w:author="pachalo chizala" w:date="2023-05-07T19:13:00Z">
            <w:rPr/>
          </w:rPrChange>
        </w:rPr>
      </w:r>
      <w:r w:rsidRPr="00DF495C">
        <w:rPr>
          <w:rFonts w:ascii="Bookman Old Style" w:hAnsi="Bookman Old Style"/>
          <w:rPrChange w:id="44" w:author="pachalo chizala" w:date="2023-05-07T19:13:00Z">
            <w:rPr/>
          </w:rPrChange>
        </w:rPr>
        <w:fldChar w:fldCharType="separate"/>
      </w:r>
      <w:r w:rsidR="009C13EF" w:rsidRPr="00DF495C">
        <w:rPr>
          <w:rStyle w:val="Hyperlink"/>
          <w:rFonts w:ascii="Bookman Old Style" w:hAnsi="Bookman Old Style"/>
          <w:noProof/>
          <w:lang w:val="en-US" w:eastAsia="en-US"/>
        </w:rPr>
        <w:t>1.6.2</w:t>
      </w:r>
      <w:r w:rsidR="009C13EF" w:rsidRPr="00DF495C">
        <w:rPr>
          <w:rFonts w:ascii="Bookman Old Style" w:hAnsi="Bookman Old Style" w:cs="Times New Roman"/>
          <w:i w:val="0"/>
          <w:noProof/>
        </w:rPr>
        <w:tab/>
      </w:r>
      <w:r w:rsidR="009C13EF" w:rsidRPr="00DF495C">
        <w:rPr>
          <w:rStyle w:val="Hyperlink"/>
          <w:rFonts w:ascii="Bookman Old Style" w:hAnsi="Bookman Old Style"/>
          <w:noProof/>
          <w:lang w:val="en-US" w:eastAsia="en-US"/>
        </w:rPr>
        <w:t>PLACE OF ENUMERATION</w:t>
      </w:r>
      <w:r w:rsidR="009C13EF" w:rsidRPr="00DF495C">
        <w:rPr>
          <w:rFonts w:ascii="Bookman Old Style" w:hAnsi="Bookman Old Style"/>
          <w:noProof/>
          <w:webHidden/>
        </w:rPr>
        <w:tab/>
      </w:r>
      <w:r w:rsidR="009C13EF" w:rsidRPr="00DF495C">
        <w:rPr>
          <w:rFonts w:ascii="Bookman Old Style" w:hAnsi="Bookman Old Style"/>
          <w:noProof/>
          <w:webHidden/>
        </w:rPr>
        <w:fldChar w:fldCharType="begin"/>
      </w:r>
      <w:r w:rsidR="009C13EF" w:rsidRPr="00DF495C">
        <w:rPr>
          <w:rFonts w:ascii="Bookman Old Style" w:hAnsi="Bookman Old Style"/>
          <w:noProof/>
          <w:webHidden/>
        </w:rPr>
        <w:instrText xml:space="preserve"> PAGEREF _Toc126061657 \h </w:instrText>
      </w:r>
      <w:r w:rsidR="009C13EF" w:rsidRPr="00DF495C">
        <w:rPr>
          <w:rFonts w:ascii="Bookman Old Style" w:hAnsi="Bookman Old Style"/>
          <w:noProof/>
          <w:webHidden/>
        </w:rPr>
      </w:r>
      <w:r w:rsidR="009C13EF" w:rsidRPr="00DF495C">
        <w:rPr>
          <w:rFonts w:ascii="Bookman Old Style" w:hAnsi="Bookman Old Style"/>
          <w:noProof/>
          <w:webHidden/>
        </w:rPr>
        <w:fldChar w:fldCharType="separate"/>
      </w:r>
      <w:r w:rsidR="00021C9C" w:rsidRPr="00DF495C">
        <w:rPr>
          <w:rFonts w:ascii="Bookman Old Style" w:hAnsi="Bookman Old Style"/>
          <w:noProof/>
          <w:webHidden/>
        </w:rPr>
        <w:t>7</w:t>
      </w:r>
      <w:r w:rsidR="009C13EF" w:rsidRPr="00DF495C">
        <w:rPr>
          <w:rFonts w:ascii="Bookman Old Style" w:hAnsi="Bookman Old Style"/>
          <w:noProof/>
          <w:webHidden/>
        </w:rPr>
        <w:fldChar w:fldCharType="end"/>
      </w:r>
      <w:r w:rsidRPr="00DF495C">
        <w:rPr>
          <w:rFonts w:ascii="Bookman Old Style" w:hAnsi="Bookman Old Style"/>
          <w:noProof/>
        </w:rPr>
        <w:fldChar w:fldCharType="end"/>
      </w:r>
    </w:p>
    <w:p w14:paraId="2679C246" w14:textId="566321B5" w:rsidR="009C13EF" w:rsidRPr="00DF495C" w:rsidRDefault="00000000">
      <w:pPr>
        <w:pStyle w:val="TOC3"/>
        <w:tabs>
          <w:tab w:val="left" w:pos="1320"/>
          <w:tab w:val="right" w:leader="dot" w:pos="9074"/>
        </w:tabs>
        <w:rPr>
          <w:rFonts w:ascii="Bookman Old Style" w:hAnsi="Bookman Old Style" w:cs="Times New Roman"/>
          <w:i w:val="0"/>
          <w:noProof/>
        </w:rPr>
      </w:pPr>
      <w:r w:rsidRPr="00DF495C">
        <w:rPr>
          <w:rFonts w:ascii="Bookman Old Style" w:hAnsi="Bookman Old Style"/>
          <w:rPrChange w:id="45" w:author="pachalo chizala" w:date="2023-05-07T19:13:00Z">
            <w:rPr/>
          </w:rPrChange>
        </w:rPr>
        <w:fldChar w:fldCharType="begin"/>
      </w:r>
      <w:r w:rsidRPr="00DF495C">
        <w:rPr>
          <w:rFonts w:ascii="Bookman Old Style" w:hAnsi="Bookman Old Style"/>
          <w:rPrChange w:id="46" w:author="pachalo chizala" w:date="2023-05-07T19:13:00Z">
            <w:rPr/>
          </w:rPrChange>
        </w:rPr>
        <w:instrText>HYPERLINK \l "_Toc126061658"</w:instrText>
      </w:r>
      <w:r w:rsidRPr="00DF495C">
        <w:rPr>
          <w:rFonts w:ascii="Bookman Old Style" w:hAnsi="Bookman Old Style"/>
          <w:rPrChange w:id="47" w:author="pachalo chizala" w:date="2023-05-07T19:13:00Z">
            <w:rPr/>
          </w:rPrChange>
        </w:rPr>
      </w:r>
      <w:r w:rsidRPr="00DF495C">
        <w:rPr>
          <w:rFonts w:ascii="Bookman Old Style" w:hAnsi="Bookman Old Style"/>
          <w:rPrChange w:id="48" w:author="pachalo chizala" w:date="2023-05-07T19:13:00Z">
            <w:rPr/>
          </w:rPrChange>
        </w:rPr>
        <w:fldChar w:fldCharType="separate"/>
      </w:r>
      <w:r w:rsidR="009C13EF" w:rsidRPr="00DF495C">
        <w:rPr>
          <w:rStyle w:val="Hyperlink"/>
          <w:rFonts w:ascii="Bookman Old Style" w:hAnsi="Bookman Old Style"/>
          <w:noProof/>
        </w:rPr>
        <w:t>1.6.3</w:t>
      </w:r>
      <w:r w:rsidR="009C13EF" w:rsidRPr="00DF495C">
        <w:rPr>
          <w:rFonts w:ascii="Bookman Old Style" w:hAnsi="Bookman Old Style" w:cs="Times New Roman"/>
          <w:i w:val="0"/>
          <w:noProof/>
        </w:rPr>
        <w:tab/>
      </w:r>
      <w:r w:rsidR="009C13EF" w:rsidRPr="00DF495C">
        <w:rPr>
          <w:rStyle w:val="Hyperlink"/>
          <w:rFonts w:ascii="Bookman Old Style" w:hAnsi="Bookman Old Style"/>
          <w:noProof/>
        </w:rPr>
        <w:t>HOUSEHOLD TO BE ENUMERATED</w:t>
      </w:r>
      <w:r w:rsidR="009C13EF" w:rsidRPr="00DF495C">
        <w:rPr>
          <w:rFonts w:ascii="Bookman Old Style" w:hAnsi="Bookman Old Style"/>
          <w:noProof/>
          <w:webHidden/>
        </w:rPr>
        <w:tab/>
      </w:r>
      <w:r w:rsidR="009C13EF" w:rsidRPr="00DF495C">
        <w:rPr>
          <w:rFonts w:ascii="Bookman Old Style" w:hAnsi="Bookman Old Style"/>
          <w:noProof/>
          <w:webHidden/>
        </w:rPr>
        <w:fldChar w:fldCharType="begin"/>
      </w:r>
      <w:r w:rsidR="009C13EF" w:rsidRPr="00DF495C">
        <w:rPr>
          <w:rFonts w:ascii="Bookman Old Style" w:hAnsi="Bookman Old Style"/>
          <w:noProof/>
          <w:webHidden/>
        </w:rPr>
        <w:instrText xml:space="preserve"> PAGEREF _Toc126061658 \h </w:instrText>
      </w:r>
      <w:r w:rsidR="009C13EF" w:rsidRPr="00DF495C">
        <w:rPr>
          <w:rFonts w:ascii="Bookman Old Style" w:hAnsi="Bookman Old Style"/>
          <w:noProof/>
          <w:webHidden/>
        </w:rPr>
      </w:r>
      <w:r w:rsidR="009C13EF" w:rsidRPr="00DF495C">
        <w:rPr>
          <w:rFonts w:ascii="Bookman Old Style" w:hAnsi="Bookman Old Style"/>
          <w:noProof/>
          <w:webHidden/>
        </w:rPr>
        <w:fldChar w:fldCharType="separate"/>
      </w:r>
      <w:r w:rsidR="00021C9C" w:rsidRPr="00DF495C">
        <w:rPr>
          <w:rFonts w:ascii="Bookman Old Style" w:hAnsi="Bookman Old Style"/>
          <w:noProof/>
          <w:webHidden/>
        </w:rPr>
        <w:t>7</w:t>
      </w:r>
      <w:r w:rsidR="009C13EF" w:rsidRPr="00DF495C">
        <w:rPr>
          <w:rFonts w:ascii="Bookman Old Style" w:hAnsi="Bookman Old Style"/>
          <w:noProof/>
          <w:webHidden/>
        </w:rPr>
        <w:fldChar w:fldCharType="end"/>
      </w:r>
      <w:r w:rsidRPr="00DF495C">
        <w:rPr>
          <w:rFonts w:ascii="Bookman Old Style" w:hAnsi="Bookman Old Style"/>
          <w:noProof/>
        </w:rPr>
        <w:fldChar w:fldCharType="end"/>
      </w:r>
    </w:p>
    <w:p w14:paraId="281EBA91" w14:textId="0DE18814" w:rsidR="009C13EF" w:rsidRPr="00DF495C" w:rsidRDefault="00000000">
      <w:pPr>
        <w:pStyle w:val="TOC3"/>
        <w:tabs>
          <w:tab w:val="left" w:pos="1320"/>
          <w:tab w:val="right" w:leader="dot" w:pos="9074"/>
        </w:tabs>
        <w:rPr>
          <w:rFonts w:ascii="Bookman Old Style" w:hAnsi="Bookman Old Style" w:cs="Times New Roman"/>
          <w:i w:val="0"/>
          <w:noProof/>
        </w:rPr>
      </w:pPr>
      <w:r w:rsidRPr="00DF495C">
        <w:rPr>
          <w:rFonts w:ascii="Bookman Old Style" w:hAnsi="Bookman Old Style"/>
          <w:rPrChange w:id="49" w:author="pachalo chizala" w:date="2023-05-07T19:13:00Z">
            <w:rPr/>
          </w:rPrChange>
        </w:rPr>
        <w:fldChar w:fldCharType="begin"/>
      </w:r>
      <w:r w:rsidRPr="00DF495C">
        <w:rPr>
          <w:rFonts w:ascii="Bookman Old Style" w:hAnsi="Bookman Old Style"/>
          <w:rPrChange w:id="50" w:author="pachalo chizala" w:date="2023-05-07T19:13:00Z">
            <w:rPr/>
          </w:rPrChange>
        </w:rPr>
        <w:instrText>HYPERLINK \l "_Toc126061659"</w:instrText>
      </w:r>
      <w:r w:rsidRPr="00DF495C">
        <w:rPr>
          <w:rFonts w:ascii="Bookman Old Style" w:hAnsi="Bookman Old Style"/>
          <w:rPrChange w:id="51" w:author="pachalo chizala" w:date="2023-05-07T19:13:00Z">
            <w:rPr/>
          </w:rPrChange>
        </w:rPr>
      </w:r>
      <w:r w:rsidRPr="00DF495C">
        <w:rPr>
          <w:rFonts w:ascii="Bookman Old Style" w:hAnsi="Bookman Old Style"/>
          <w:rPrChange w:id="52" w:author="pachalo chizala" w:date="2023-05-07T19:13:00Z">
            <w:rPr/>
          </w:rPrChange>
        </w:rPr>
        <w:fldChar w:fldCharType="separate"/>
      </w:r>
      <w:r w:rsidR="009C13EF" w:rsidRPr="00DF495C">
        <w:rPr>
          <w:rStyle w:val="Hyperlink"/>
          <w:rFonts w:ascii="Bookman Old Style" w:hAnsi="Bookman Old Style"/>
          <w:noProof/>
        </w:rPr>
        <w:t>1.6.4</w:t>
      </w:r>
      <w:r w:rsidR="009C13EF" w:rsidRPr="00DF495C">
        <w:rPr>
          <w:rFonts w:ascii="Bookman Old Style" w:hAnsi="Bookman Old Style" w:cs="Times New Roman"/>
          <w:i w:val="0"/>
          <w:noProof/>
        </w:rPr>
        <w:tab/>
      </w:r>
      <w:r w:rsidR="009C13EF" w:rsidRPr="00DF495C">
        <w:rPr>
          <w:rStyle w:val="Hyperlink"/>
          <w:rFonts w:ascii="Bookman Old Style" w:hAnsi="Bookman Old Style"/>
          <w:noProof/>
        </w:rPr>
        <w:t>PERSONS WHO SHOULD RESPOND TO QUESTIONS</w:t>
      </w:r>
      <w:r w:rsidR="009C13EF" w:rsidRPr="00DF495C">
        <w:rPr>
          <w:rFonts w:ascii="Bookman Old Style" w:hAnsi="Bookman Old Style"/>
          <w:noProof/>
          <w:webHidden/>
        </w:rPr>
        <w:tab/>
      </w:r>
      <w:r w:rsidR="009C13EF" w:rsidRPr="00DF495C">
        <w:rPr>
          <w:rFonts w:ascii="Bookman Old Style" w:hAnsi="Bookman Old Style"/>
          <w:noProof/>
          <w:webHidden/>
        </w:rPr>
        <w:fldChar w:fldCharType="begin"/>
      </w:r>
      <w:r w:rsidR="009C13EF" w:rsidRPr="00DF495C">
        <w:rPr>
          <w:rFonts w:ascii="Bookman Old Style" w:hAnsi="Bookman Old Style"/>
          <w:noProof/>
          <w:webHidden/>
        </w:rPr>
        <w:instrText xml:space="preserve"> PAGEREF _Toc126061659 \h </w:instrText>
      </w:r>
      <w:r w:rsidR="009C13EF" w:rsidRPr="00DF495C">
        <w:rPr>
          <w:rFonts w:ascii="Bookman Old Style" w:hAnsi="Bookman Old Style"/>
          <w:noProof/>
          <w:webHidden/>
        </w:rPr>
      </w:r>
      <w:r w:rsidR="009C13EF" w:rsidRPr="00DF495C">
        <w:rPr>
          <w:rFonts w:ascii="Bookman Old Style" w:hAnsi="Bookman Old Style"/>
          <w:noProof/>
          <w:webHidden/>
        </w:rPr>
        <w:fldChar w:fldCharType="separate"/>
      </w:r>
      <w:r w:rsidR="00021C9C" w:rsidRPr="00DF495C">
        <w:rPr>
          <w:rFonts w:ascii="Bookman Old Style" w:hAnsi="Bookman Old Style"/>
          <w:noProof/>
          <w:webHidden/>
        </w:rPr>
        <w:t>8</w:t>
      </w:r>
      <w:r w:rsidR="009C13EF" w:rsidRPr="00DF495C">
        <w:rPr>
          <w:rFonts w:ascii="Bookman Old Style" w:hAnsi="Bookman Old Style"/>
          <w:noProof/>
          <w:webHidden/>
        </w:rPr>
        <w:fldChar w:fldCharType="end"/>
      </w:r>
      <w:r w:rsidRPr="00DF495C">
        <w:rPr>
          <w:rFonts w:ascii="Bookman Old Style" w:hAnsi="Bookman Old Style"/>
          <w:noProof/>
        </w:rPr>
        <w:fldChar w:fldCharType="end"/>
      </w:r>
    </w:p>
    <w:p w14:paraId="3DE81CED" w14:textId="245A35F9" w:rsidR="009C13EF" w:rsidRPr="00DF495C" w:rsidRDefault="00000000">
      <w:pPr>
        <w:pStyle w:val="TOC1"/>
        <w:tabs>
          <w:tab w:val="right" w:leader="dot" w:pos="9074"/>
        </w:tabs>
        <w:rPr>
          <w:rFonts w:ascii="Bookman Old Style" w:hAnsi="Bookman Old Style" w:cs="Times New Roman"/>
          <w:b w:val="0"/>
          <w:caps w:val="0"/>
          <w:noProof/>
        </w:rPr>
      </w:pPr>
      <w:r w:rsidRPr="00DF495C">
        <w:rPr>
          <w:rFonts w:ascii="Bookman Old Style" w:hAnsi="Bookman Old Style"/>
          <w:rPrChange w:id="53" w:author="pachalo chizala" w:date="2023-05-07T19:13:00Z">
            <w:rPr/>
          </w:rPrChange>
        </w:rPr>
        <w:fldChar w:fldCharType="begin"/>
      </w:r>
      <w:r w:rsidRPr="00DF495C">
        <w:rPr>
          <w:rFonts w:ascii="Bookman Old Style" w:hAnsi="Bookman Old Style"/>
          <w:rPrChange w:id="54" w:author="pachalo chizala" w:date="2023-05-07T19:13:00Z">
            <w:rPr/>
          </w:rPrChange>
        </w:rPr>
        <w:instrText>HYPERLINK \l "_Toc126061660"</w:instrText>
      </w:r>
      <w:r w:rsidRPr="00DF495C">
        <w:rPr>
          <w:rFonts w:ascii="Bookman Old Style" w:hAnsi="Bookman Old Style"/>
          <w:rPrChange w:id="55" w:author="pachalo chizala" w:date="2023-05-07T19:13:00Z">
            <w:rPr/>
          </w:rPrChange>
        </w:rPr>
      </w:r>
      <w:r w:rsidRPr="00DF495C">
        <w:rPr>
          <w:rFonts w:ascii="Bookman Old Style" w:hAnsi="Bookman Old Style"/>
          <w:rPrChange w:id="56" w:author="pachalo chizala" w:date="2023-05-07T19:13:00Z">
            <w:rPr/>
          </w:rPrChange>
        </w:rPr>
        <w:fldChar w:fldCharType="separate"/>
      </w:r>
      <w:r w:rsidR="009C13EF" w:rsidRPr="00DF495C">
        <w:rPr>
          <w:rStyle w:val="Hyperlink"/>
          <w:rFonts w:ascii="Bookman Old Style" w:hAnsi="Bookman Old Style"/>
          <w:noProof/>
          <w:lang w:val="en-GB"/>
        </w:rPr>
        <w:t>CHAPTER 2: DEFINITIONS AND CONCEPTS</w:t>
      </w:r>
      <w:r w:rsidR="009C13EF" w:rsidRPr="00DF495C">
        <w:rPr>
          <w:rFonts w:ascii="Bookman Old Style" w:hAnsi="Bookman Old Style"/>
          <w:noProof/>
          <w:webHidden/>
        </w:rPr>
        <w:tab/>
      </w:r>
      <w:r w:rsidR="009C13EF" w:rsidRPr="00DF495C">
        <w:rPr>
          <w:rFonts w:ascii="Bookman Old Style" w:hAnsi="Bookman Old Style"/>
          <w:noProof/>
          <w:webHidden/>
        </w:rPr>
        <w:fldChar w:fldCharType="begin"/>
      </w:r>
      <w:r w:rsidR="009C13EF" w:rsidRPr="00DF495C">
        <w:rPr>
          <w:rFonts w:ascii="Bookman Old Style" w:hAnsi="Bookman Old Style"/>
          <w:noProof/>
          <w:webHidden/>
        </w:rPr>
        <w:instrText xml:space="preserve"> PAGEREF _Toc126061660 \h </w:instrText>
      </w:r>
      <w:r w:rsidR="009C13EF" w:rsidRPr="00DF495C">
        <w:rPr>
          <w:rFonts w:ascii="Bookman Old Style" w:hAnsi="Bookman Old Style"/>
          <w:noProof/>
          <w:webHidden/>
        </w:rPr>
      </w:r>
      <w:r w:rsidR="009C13EF" w:rsidRPr="00DF495C">
        <w:rPr>
          <w:rFonts w:ascii="Bookman Old Style" w:hAnsi="Bookman Old Style"/>
          <w:noProof/>
          <w:webHidden/>
        </w:rPr>
        <w:fldChar w:fldCharType="separate"/>
      </w:r>
      <w:r w:rsidR="00021C9C" w:rsidRPr="00DF495C">
        <w:rPr>
          <w:rFonts w:ascii="Bookman Old Style" w:hAnsi="Bookman Old Style"/>
          <w:noProof/>
          <w:webHidden/>
        </w:rPr>
        <w:t>8</w:t>
      </w:r>
      <w:r w:rsidR="009C13EF" w:rsidRPr="00DF495C">
        <w:rPr>
          <w:rFonts w:ascii="Bookman Old Style" w:hAnsi="Bookman Old Style"/>
          <w:noProof/>
          <w:webHidden/>
        </w:rPr>
        <w:fldChar w:fldCharType="end"/>
      </w:r>
      <w:r w:rsidRPr="00DF495C">
        <w:rPr>
          <w:rFonts w:ascii="Bookman Old Style" w:hAnsi="Bookman Old Style"/>
          <w:noProof/>
        </w:rPr>
        <w:fldChar w:fldCharType="end"/>
      </w:r>
    </w:p>
    <w:p w14:paraId="0CAA782F" w14:textId="1A127BDC" w:rsidR="009C13EF" w:rsidRPr="00DF495C" w:rsidRDefault="00000000">
      <w:pPr>
        <w:pStyle w:val="TOC2"/>
        <w:tabs>
          <w:tab w:val="left" w:pos="880"/>
          <w:tab w:val="right" w:leader="dot" w:pos="9074"/>
        </w:tabs>
        <w:rPr>
          <w:rFonts w:ascii="Bookman Old Style" w:hAnsi="Bookman Old Style" w:cs="Times New Roman"/>
          <w:smallCaps w:val="0"/>
          <w:noProof/>
        </w:rPr>
      </w:pPr>
      <w:r w:rsidRPr="00DF495C">
        <w:rPr>
          <w:rFonts w:ascii="Bookman Old Style" w:hAnsi="Bookman Old Style"/>
          <w:rPrChange w:id="57" w:author="pachalo chizala" w:date="2023-05-07T19:13:00Z">
            <w:rPr/>
          </w:rPrChange>
        </w:rPr>
        <w:fldChar w:fldCharType="begin"/>
      </w:r>
      <w:r w:rsidRPr="00DF495C">
        <w:rPr>
          <w:rFonts w:ascii="Bookman Old Style" w:hAnsi="Bookman Old Style"/>
          <w:rPrChange w:id="58" w:author="pachalo chizala" w:date="2023-05-07T19:13:00Z">
            <w:rPr/>
          </w:rPrChange>
        </w:rPr>
        <w:instrText>HYPERLINK \l "_Toc126061661"</w:instrText>
      </w:r>
      <w:r w:rsidRPr="00DF495C">
        <w:rPr>
          <w:rFonts w:ascii="Bookman Old Style" w:hAnsi="Bookman Old Style"/>
          <w:rPrChange w:id="59" w:author="pachalo chizala" w:date="2023-05-07T19:13:00Z">
            <w:rPr/>
          </w:rPrChange>
        </w:rPr>
      </w:r>
      <w:r w:rsidRPr="00DF495C">
        <w:rPr>
          <w:rFonts w:ascii="Bookman Old Style" w:hAnsi="Bookman Old Style"/>
          <w:rPrChange w:id="60" w:author="pachalo chizala" w:date="2023-05-07T19:13:00Z">
            <w:rPr/>
          </w:rPrChange>
        </w:rPr>
        <w:fldChar w:fldCharType="separate"/>
      </w:r>
      <w:r w:rsidR="009C13EF" w:rsidRPr="00DF495C">
        <w:rPr>
          <w:rStyle w:val="Hyperlink"/>
          <w:rFonts w:ascii="Bookman Old Style" w:hAnsi="Bookman Old Style"/>
          <w:noProof/>
          <w:lang w:val="en-GB" w:eastAsia="en-US"/>
        </w:rPr>
        <w:t>2.1</w:t>
      </w:r>
      <w:r w:rsidR="009C13EF" w:rsidRPr="00DF495C">
        <w:rPr>
          <w:rFonts w:ascii="Bookman Old Style" w:hAnsi="Bookman Old Style" w:cs="Times New Roman"/>
          <w:smallCaps w:val="0"/>
          <w:noProof/>
        </w:rPr>
        <w:tab/>
      </w:r>
      <w:r w:rsidR="009C13EF" w:rsidRPr="00DF495C">
        <w:rPr>
          <w:rStyle w:val="Hyperlink"/>
          <w:rFonts w:ascii="Bookman Old Style" w:hAnsi="Bookman Old Style"/>
          <w:noProof/>
          <w:lang w:val="en-GB" w:eastAsia="en-US"/>
        </w:rPr>
        <w:t>ENUMERATION AREA (EA):</w:t>
      </w:r>
      <w:r w:rsidR="009C13EF" w:rsidRPr="00DF495C">
        <w:rPr>
          <w:rFonts w:ascii="Bookman Old Style" w:hAnsi="Bookman Old Style"/>
          <w:noProof/>
          <w:webHidden/>
        </w:rPr>
        <w:tab/>
      </w:r>
      <w:r w:rsidR="009C13EF" w:rsidRPr="00DF495C">
        <w:rPr>
          <w:rFonts w:ascii="Bookman Old Style" w:hAnsi="Bookman Old Style"/>
          <w:noProof/>
          <w:webHidden/>
        </w:rPr>
        <w:fldChar w:fldCharType="begin"/>
      </w:r>
      <w:r w:rsidR="009C13EF" w:rsidRPr="00DF495C">
        <w:rPr>
          <w:rFonts w:ascii="Bookman Old Style" w:hAnsi="Bookman Old Style"/>
          <w:noProof/>
          <w:webHidden/>
        </w:rPr>
        <w:instrText xml:space="preserve"> PAGEREF _Toc126061661 \h </w:instrText>
      </w:r>
      <w:r w:rsidR="009C13EF" w:rsidRPr="00DF495C">
        <w:rPr>
          <w:rFonts w:ascii="Bookman Old Style" w:hAnsi="Bookman Old Style"/>
          <w:noProof/>
          <w:webHidden/>
        </w:rPr>
      </w:r>
      <w:r w:rsidR="009C13EF" w:rsidRPr="00DF495C">
        <w:rPr>
          <w:rFonts w:ascii="Bookman Old Style" w:hAnsi="Bookman Old Style"/>
          <w:noProof/>
          <w:webHidden/>
        </w:rPr>
        <w:fldChar w:fldCharType="separate"/>
      </w:r>
      <w:r w:rsidR="00021C9C" w:rsidRPr="00DF495C">
        <w:rPr>
          <w:rFonts w:ascii="Bookman Old Style" w:hAnsi="Bookman Old Style"/>
          <w:noProof/>
          <w:webHidden/>
        </w:rPr>
        <w:t>8</w:t>
      </w:r>
      <w:r w:rsidR="009C13EF" w:rsidRPr="00DF495C">
        <w:rPr>
          <w:rFonts w:ascii="Bookman Old Style" w:hAnsi="Bookman Old Style"/>
          <w:noProof/>
          <w:webHidden/>
        </w:rPr>
        <w:fldChar w:fldCharType="end"/>
      </w:r>
      <w:r w:rsidRPr="00DF495C">
        <w:rPr>
          <w:rFonts w:ascii="Bookman Old Style" w:hAnsi="Bookman Old Style"/>
          <w:noProof/>
        </w:rPr>
        <w:fldChar w:fldCharType="end"/>
      </w:r>
    </w:p>
    <w:p w14:paraId="02D14C83" w14:textId="2397D60A" w:rsidR="009C13EF" w:rsidRPr="00DF495C" w:rsidRDefault="00000000">
      <w:pPr>
        <w:pStyle w:val="TOC2"/>
        <w:tabs>
          <w:tab w:val="left" w:pos="880"/>
          <w:tab w:val="right" w:leader="dot" w:pos="9074"/>
        </w:tabs>
        <w:rPr>
          <w:rFonts w:ascii="Bookman Old Style" w:hAnsi="Bookman Old Style" w:cs="Times New Roman"/>
          <w:smallCaps w:val="0"/>
          <w:noProof/>
        </w:rPr>
      </w:pPr>
      <w:r w:rsidRPr="00DF495C">
        <w:rPr>
          <w:rFonts w:ascii="Bookman Old Style" w:hAnsi="Bookman Old Style"/>
          <w:rPrChange w:id="61" w:author="pachalo chizala" w:date="2023-05-07T19:13:00Z">
            <w:rPr/>
          </w:rPrChange>
        </w:rPr>
        <w:fldChar w:fldCharType="begin"/>
      </w:r>
      <w:r w:rsidRPr="00DF495C">
        <w:rPr>
          <w:rFonts w:ascii="Bookman Old Style" w:hAnsi="Bookman Old Style"/>
          <w:rPrChange w:id="62" w:author="pachalo chizala" w:date="2023-05-07T19:13:00Z">
            <w:rPr/>
          </w:rPrChange>
        </w:rPr>
        <w:instrText>HYPERLINK \l "_Toc126061662"</w:instrText>
      </w:r>
      <w:r w:rsidRPr="00DF495C">
        <w:rPr>
          <w:rFonts w:ascii="Bookman Old Style" w:hAnsi="Bookman Old Style"/>
          <w:rPrChange w:id="63" w:author="pachalo chizala" w:date="2023-05-07T19:13:00Z">
            <w:rPr/>
          </w:rPrChange>
        </w:rPr>
      </w:r>
      <w:r w:rsidRPr="00DF495C">
        <w:rPr>
          <w:rFonts w:ascii="Bookman Old Style" w:hAnsi="Bookman Old Style"/>
          <w:rPrChange w:id="64" w:author="pachalo chizala" w:date="2023-05-07T19:13:00Z">
            <w:rPr/>
          </w:rPrChange>
        </w:rPr>
        <w:fldChar w:fldCharType="separate"/>
      </w:r>
      <w:r w:rsidR="009C13EF" w:rsidRPr="00DF495C">
        <w:rPr>
          <w:rStyle w:val="Hyperlink"/>
          <w:rFonts w:ascii="Bookman Old Style" w:hAnsi="Bookman Old Style"/>
          <w:noProof/>
          <w:lang w:val="en-GB" w:eastAsia="en-US"/>
        </w:rPr>
        <w:t>2.2</w:t>
      </w:r>
      <w:r w:rsidR="009C13EF" w:rsidRPr="00DF495C">
        <w:rPr>
          <w:rFonts w:ascii="Bookman Old Style" w:hAnsi="Bookman Old Style" w:cs="Times New Roman"/>
          <w:smallCaps w:val="0"/>
          <w:noProof/>
        </w:rPr>
        <w:tab/>
      </w:r>
      <w:r w:rsidR="009C13EF" w:rsidRPr="00DF495C">
        <w:rPr>
          <w:rStyle w:val="Hyperlink"/>
          <w:rFonts w:ascii="Bookman Old Style" w:hAnsi="Bookman Old Style"/>
          <w:noProof/>
          <w:lang w:val="en-GB" w:eastAsia="en-US"/>
        </w:rPr>
        <w:t>VILLAGE:</w:t>
      </w:r>
      <w:r w:rsidR="009C13EF" w:rsidRPr="00DF495C">
        <w:rPr>
          <w:rFonts w:ascii="Bookman Old Style" w:hAnsi="Bookman Old Style"/>
          <w:noProof/>
          <w:webHidden/>
        </w:rPr>
        <w:tab/>
      </w:r>
      <w:r w:rsidR="009C13EF" w:rsidRPr="00DF495C">
        <w:rPr>
          <w:rFonts w:ascii="Bookman Old Style" w:hAnsi="Bookman Old Style"/>
          <w:noProof/>
          <w:webHidden/>
        </w:rPr>
        <w:fldChar w:fldCharType="begin"/>
      </w:r>
      <w:r w:rsidR="009C13EF" w:rsidRPr="00DF495C">
        <w:rPr>
          <w:rFonts w:ascii="Bookman Old Style" w:hAnsi="Bookman Old Style"/>
          <w:noProof/>
          <w:webHidden/>
        </w:rPr>
        <w:instrText xml:space="preserve"> PAGEREF _Toc126061662 \h </w:instrText>
      </w:r>
      <w:r w:rsidR="009C13EF" w:rsidRPr="00DF495C">
        <w:rPr>
          <w:rFonts w:ascii="Bookman Old Style" w:hAnsi="Bookman Old Style"/>
          <w:noProof/>
          <w:webHidden/>
        </w:rPr>
      </w:r>
      <w:r w:rsidR="009C13EF" w:rsidRPr="00DF495C">
        <w:rPr>
          <w:rFonts w:ascii="Bookman Old Style" w:hAnsi="Bookman Old Style"/>
          <w:noProof/>
          <w:webHidden/>
        </w:rPr>
        <w:fldChar w:fldCharType="separate"/>
      </w:r>
      <w:r w:rsidR="00021C9C" w:rsidRPr="00DF495C">
        <w:rPr>
          <w:rFonts w:ascii="Bookman Old Style" w:hAnsi="Bookman Old Style"/>
          <w:noProof/>
          <w:webHidden/>
        </w:rPr>
        <w:t>8</w:t>
      </w:r>
      <w:r w:rsidR="009C13EF" w:rsidRPr="00DF495C">
        <w:rPr>
          <w:rFonts w:ascii="Bookman Old Style" w:hAnsi="Bookman Old Style"/>
          <w:noProof/>
          <w:webHidden/>
        </w:rPr>
        <w:fldChar w:fldCharType="end"/>
      </w:r>
      <w:r w:rsidRPr="00DF495C">
        <w:rPr>
          <w:rFonts w:ascii="Bookman Old Style" w:hAnsi="Bookman Old Style"/>
          <w:noProof/>
        </w:rPr>
        <w:fldChar w:fldCharType="end"/>
      </w:r>
    </w:p>
    <w:p w14:paraId="3271023A" w14:textId="442820FE" w:rsidR="009C13EF" w:rsidRPr="00DF495C" w:rsidRDefault="00000000">
      <w:pPr>
        <w:pStyle w:val="TOC2"/>
        <w:tabs>
          <w:tab w:val="left" w:pos="880"/>
          <w:tab w:val="right" w:leader="dot" w:pos="9074"/>
        </w:tabs>
        <w:rPr>
          <w:rFonts w:ascii="Bookman Old Style" w:hAnsi="Bookman Old Style" w:cs="Times New Roman"/>
          <w:smallCaps w:val="0"/>
          <w:noProof/>
        </w:rPr>
      </w:pPr>
      <w:r w:rsidRPr="00DF495C">
        <w:rPr>
          <w:rFonts w:ascii="Bookman Old Style" w:hAnsi="Bookman Old Style"/>
          <w:rPrChange w:id="65" w:author="pachalo chizala" w:date="2023-05-07T19:13:00Z">
            <w:rPr/>
          </w:rPrChange>
        </w:rPr>
        <w:fldChar w:fldCharType="begin"/>
      </w:r>
      <w:r w:rsidRPr="00DF495C">
        <w:rPr>
          <w:rFonts w:ascii="Bookman Old Style" w:hAnsi="Bookman Old Style"/>
          <w:rPrChange w:id="66" w:author="pachalo chizala" w:date="2023-05-07T19:13:00Z">
            <w:rPr/>
          </w:rPrChange>
        </w:rPr>
        <w:instrText>HYPERLINK \l "_Toc126061663"</w:instrText>
      </w:r>
      <w:r w:rsidRPr="00DF495C">
        <w:rPr>
          <w:rFonts w:ascii="Bookman Old Style" w:hAnsi="Bookman Old Style"/>
          <w:rPrChange w:id="67" w:author="pachalo chizala" w:date="2023-05-07T19:13:00Z">
            <w:rPr/>
          </w:rPrChange>
        </w:rPr>
      </w:r>
      <w:r w:rsidRPr="00DF495C">
        <w:rPr>
          <w:rFonts w:ascii="Bookman Old Style" w:hAnsi="Bookman Old Style"/>
          <w:rPrChange w:id="68" w:author="pachalo chizala" w:date="2023-05-07T19:13:00Z">
            <w:rPr/>
          </w:rPrChange>
        </w:rPr>
        <w:fldChar w:fldCharType="separate"/>
      </w:r>
      <w:r w:rsidR="009C13EF" w:rsidRPr="00DF495C">
        <w:rPr>
          <w:rStyle w:val="Hyperlink"/>
          <w:rFonts w:ascii="Bookman Old Style" w:hAnsi="Bookman Old Style"/>
          <w:noProof/>
          <w:lang w:val="en-GB" w:eastAsia="en-US"/>
        </w:rPr>
        <w:t>2.3</w:t>
      </w:r>
      <w:r w:rsidR="009C13EF" w:rsidRPr="00DF495C">
        <w:rPr>
          <w:rFonts w:ascii="Bookman Old Style" w:hAnsi="Bookman Old Style" w:cs="Times New Roman"/>
          <w:smallCaps w:val="0"/>
          <w:noProof/>
        </w:rPr>
        <w:tab/>
      </w:r>
      <w:r w:rsidR="009C13EF" w:rsidRPr="00DF495C">
        <w:rPr>
          <w:rStyle w:val="Hyperlink"/>
          <w:rFonts w:ascii="Bookman Old Style" w:hAnsi="Bookman Old Style"/>
          <w:noProof/>
          <w:lang w:val="en-GB" w:eastAsia="en-US"/>
        </w:rPr>
        <w:t>PLACE</w:t>
      </w:r>
      <w:r w:rsidR="009C13EF" w:rsidRPr="00DF495C">
        <w:rPr>
          <w:rFonts w:ascii="Bookman Old Style" w:hAnsi="Bookman Old Style"/>
          <w:noProof/>
          <w:webHidden/>
        </w:rPr>
        <w:tab/>
      </w:r>
      <w:r w:rsidR="009C13EF" w:rsidRPr="00DF495C">
        <w:rPr>
          <w:rFonts w:ascii="Bookman Old Style" w:hAnsi="Bookman Old Style"/>
          <w:noProof/>
          <w:webHidden/>
        </w:rPr>
        <w:fldChar w:fldCharType="begin"/>
      </w:r>
      <w:r w:rsidR="009C13EF" w:rsidRPr="00DF495C">
        <w:rPr>
          <w:rFonts w:ascii="Bookman Old Style" w:hAnsi="Bookman Old Style"/>
          <w:noProof/>
          <w:webHidden/>
        </w:rPr>
        <w:instrText xml:space="preserve"> PAGEREF _Toc126061663 \h </w:instrText>
      </w:r>
      <w:r w:rsidR="009C13EF" w:rsidRPr="00DF495C">
        <w:rPr>
          <w:rFonts w:ascii="Bookman Old Style" w:hAnsi="Bookman Old Style"/>
          <w:noProof/>
          <w:webHidden/>
        </w:rPr>
      </w:r>
      <w:r w:rsidR="009C13EF" w:rsidRPr="00DF495C">
        <w:rPr>
          <w:rFonts w:ascii="Bookman Old Style" w:hAnsi="Bookman Old Style"/>
          <w:noProof/>
          <w:webHidden/>
        </w:rPr>
        <w:fldChar w:fldCharType="separate"/>
      </w:r>
      <w:r w:rsidR="00021C9C" w:rsidRPr="00DF495C">
        <w:rPr>
          <w:rFonts w:ascii="Bookman Old Style" w:hAnsi="Bookman Old Style"/>
          <w:noProof/>
          <w:webHidden/>
        </w:rPr>
        <w:t>8</w:t>
      </w:r>
      <w:r w:rsidR="009C13EF" w:rsidRPr="00DF495C">
        <w:rPr>
          <w:rFonts w:ascii="Bookman Old Style" w:hAnsi="Bookman Old Style"/>
          <w:noProof/>
          <w:webHidden/>
        </w:rPr>
        <w:fldChar w:fldCharType="end"/>
      </w:r>
      <w:r w:rsidRPr="00DF495C">
        <w:rPr>
          <w:rFonts w:ascii="Bookman Old Style" w:hAnsi="Bookman Old Style"/>
          <w:noProof/>
        </w:rPr>
        <w:fldChar w:fldCharType="end"/>
      </w:r>
    </w:p>
    <w:p w14:paraId="346F2D3C" w14:textId="0FD1BC2D" w:rsidR="009C13EF" w:rsidRPr="00DF495C" w:rsidRDefault="00000000">
      <w:pPr>
        <w:pStyle w:val="TOC2"/>
        <w:tabs>
          <w:tab w:val="left" w:pos="880"/>
          <w:tab w:val="right" w:leader="dot" w:pos="9074"/>
        </w:tabs>
        <w:rPr>
          <w:rFonts w:ascii="Bookman Old Style" w:hAnsi="Bookman Old Style" w:cs="Times New Roman"/>
          <w:smallCaps w:val="0"/>
          <w:noProof/>
        </w:rPr>
      </w:pPr>
      <w:r w:rsidRPr="00DF495C">
        <w:rPr>
          <w:rFonts w:ascii="Bookman Old Style" w:hAnsi="Bookman Old Style"/>
          <w:rPrChange w:id="69" w:author="pachalo chizala" w:date="2023-05-07T19:13:00Z">
            <w:rPr/>
          </w:rPrChange>
        </w:rPr>
        <w:fldChar w:fldCharType="begin"/>
      </w:r>
      <w:r w:rsidRPr="00DF495C">
        <w:rPr>
          <w:rFonts w:ascii="Bookman Old Style" w:hAnsi="Bookman Old Style"/>
          <w:rPrChange w:id="70" w:author="pachalo chizala" w:date="2023-05-07T19:13:00Z">
            <w:rPr/>
          </w:rPrChange>
        </w:rPr>
        <w:instrText>HYPERLINK \l "_Toc126061664"</w:instrText>
      </w:r>
      <w:r w:rsidRPr="00DF495C">
        <w:rPr>
          <w:rFonts w:ascii="Bookman Old Style" w:hAnsi="Bookman Old Style"/>
          <w:rPrChange w:id="71" w:author="pachalo chizala" w:date="2023-05-07T19:13:00Z">
            <w:rPr/>
          </w:rPrChange>
        </w:rPr>
      </w:r>
      <w:r w:rsidRPr="00DF495C">
        <w:rPr>
          <w:rFonts w:ascii="Bookman Old Style" w:hAnsi="Bookman Old Style"/>
          <w:rPrChange w:id="72" w:author="pachalo chizala" w:date="2023-05-07T19:13:00Z">
            <w:rPr/>
          </w:rPrChange>
        </w:rPr>
        <w:fldChar w:fldCharType="separate"/>
      </w:r>
      <w:r w:rsidR="009C13EF" w:rsidRPr="00DF495C">
        <w:rPr>
          <w:rStyle w:val="Hyperlink"/>
          <w:rFonts w:ascii="Bookman Old Style" w:hAnsi="Bookman Old Style"/>
          <w:noProof/>
          <w:lang w:val="en-GB" w:eastAsia="en-US"/>
        </w:rPr>
        <w:t>2.4</w:t>
      </w:r>
      <w:r w:rsidR="009C13EF" w:rsidRPr="00DF495C">
        <w:rPr>
          <w:rFonts w:ascii="Bookman Old Style" w:hAnsi="Bookman Old Style" w:cs="Times New Roman"/>
          <w:smallCaps w:val="0"/>
          <w:noProof/>
        </w:rPr>
        <w:tab/>
      </w:r>
      <w:r w:rsidR="009C13EF" w:rsidRPr="00DF495C">
        <w:rPr>
          <w:rStyle w:val="Hyperlink"/>
          <w:rFonts w:ascii="Bookman Old Style" w:hAnsi="Bookman Old Style"/>
          <w:noProof/>
          <w:lang w:val="en-GB" w:eastAsia="en-US"/>
        </w:rPr>
        <w:t>HOUSEHOLD:</w:t>
      </w:r>
      <w:r w:rsidR="009C13EF" w:rsidRPr="00DF495C">
        <w:rPr>
          <w:rFonts w:ascii="Bookman Old Style" w:hAnsi="Bookman Old Style"/>
          <w:noProof/>
          <w:webHidden/>
        </w:rPr>
        <w:tab/>
      </w:r>
      <w:r w:rsidR="009C13EF" w:rsidRPr="00DF495C">
        <w:rPr>
          <w:rFonts w:ascii="Bookman Old Style" w:hAnsi="Bookman Old Style"/>
          <w:noProof/>
          <w:webHidden/>
        </w:rPr>
        <w:fldChar w:fldCharType="begin"/>
      </w:r>
      <w:r w:rsidR="009C13EF" w:rsidRPr="00DF495C">
        <w:rPr>
          <w:rFonts w:ascii="Bookman Old Style" w:hAnsi="Bookman Old Style"/>
          <w:noProof/>
          <w:webHidden/>
        </w:rPr>
        <w:instrText xml:space="preserve"> PAGEREF _Toc126061664 \h </w:instrText>
      </w:r>
      <w:r w:rsidR="009C13EF" w:rsidRPr="00DF495C">
        <w:rPr>
          <w:rFonts w:ascii="Bookman Old Style" w:hAnsi="Bookman Old Style"/>
          <w:noProof/>
          <w:webHidden/>
        </w:rPr>
      </w:r>
      <w:r w:rsidR="009C13EF" w:rsidRPr="00DF495C">
        <w:rPr>
          <w:rFonts w:ascii="Bookman Old Style" w:hAnsi="Bookman Old Style"/>
          <w:noProof/>
          <w:webHidden/>
        </w:rPr>
        <w:fldChar w:fldCharType="separate"/>
      </w:r>
      <w:r w:rsidR="00021C9C" w:rsidRPr="00DF495C">
        <w:rPr>
          <w:rFonts w:ascii="Bookman Old Style" w:hAnsi="Bookman Old Style"/>
          <w:noProof/>
          <w:webHidden/>
        </w:rPr>
        <w:t>9</w:t>
      </w:r>
      <w:r w:rsidR="009C13EF" w:rsidRPr="00DF495C">
        <w:rPr>
          <w:rFonts w:ascii="Bookman Old Style" w:hAnsi="Bookman Old Style"/>
          <w:noProof/>
          <w:webHidden/>
        </w:rPr>
        <w:fldChar w:fldCharType="end"/>
      </w:r>
      <w:r w:rsidRPr="00DF495C">
        <w:rPr>
          <w:rFonts w:ascii="Bookman Old Style" w:hAnsi="Bookman Old Style"/>
          <w:noProof/>
        </w:rPr>
        <w:fldChar w:fldCharType="end"/>
      </w:r>
    </w:p>
    <w:p w14:paraId="28273030" w14:textId="59926F4F" w:rsidR="009C13EF" w:rsidRPr="00DF495C" w:rsidRDefault="00000000">
      <w:pPr>
        <w:pStyle w:val="TOC2"/>
        <w:tabs>
          <w:tab w:val="left" w:pos="880"/>
          <w:tab w:val="right" w:leader="dot" w:pos="9074"/>
        </w:tabs>
        <w:rPr>
          <w:rFonts w:ascii="Bookman Old Style" w:hAnsi="Bookman Old Style" w:cs="Times New Roman"/>
          <w:smallCaps w:val="0"/>
          <w:noProof/>
        </w:rPr>
      </w:pPr>
      <w:r w:rsidRPr="00DF495C">
        <w:rPr>
          <w:rFonts w:ascii="Bookman Old Style" w:hAnsi="Bookman Old Style"/>
          <w:rPrChange w:id="73" w:author="pachalo chizala" w:date="2023-05-07T19:13:00Z">
            <w:rPr/>
          </w:rPrChange>
        </w:rPr>
        <w:fldChar w:fldCharType="begin"/>
      </w:r>
      <w:r w:rsidRPr="00DF495C">
        <w:rPr>
          <w:rFonts w:ascii="Bookman Old Style" w:hAnsi="Bookman Old Style"/>
          <w:rPrChange w:id="74" w:author="pachalo chizala" w:date="2023-05-07T19:13:00Z">
            <w:rPr/>
          </w:rPrChange>
        </w:rPr>
        <w:instrText>HYPERLINK \l "_Toc126061665"</w:instrText>
      </w:r>
      <w:r w:rsidRPr="00DF495C">
        <w:rPr>
          <w:rFonts w:ascii="Bookman Old Style" w:hAnsi="Bookman Old Style"/>
          <w:rPrChange w:id="75" w:author="pachalo chizala" w:date="2023-05-07T19:13:00Z">
            <w:rPr/>
          </w:rPrChange>
        </w:rPr>
      </w:r>
      <w:r w:rsidRPr="00DF495C">
        <w:rPr>
          <w:rFonts w:ascii="Bookman Old Style" w:hAnsi="Bookman Old Style"/>
          <w:rPrChange w:id="76" w:author="pachalo chizala" w:date="2023-05-07T19:13:00Z">
            <w:rPr/>
          </w:rPrChange>
        </w:rPr>
        <w:fldChar w:fldCharType="separate"/>
      </w:r>
      <w:r w:rsidR="009C13EF" w:rsidRPr="00DF495C">
        <w:rPr>
          <w:rStyle w:val="Hyperlink"/>
          <w:rFonts w:ascii="Bookman Old Style" w:hAnsi="Bookman Old Style"/>
          <w:noProof/>
        </w:rPr>
        <w:t>2.5</w:t>
      </w:r>
      <w:r w:rsidR="009C13EF" w:rsidRPr="00DF495C">
        <w:rPr>
          <w:rFonts w:ascii="Bookman Old Style" w:hAnsi="Bookman Old Style" w:cs="Times New Roman"/>
          <w:smallCaps w:val="0"/>
          <w:noProof/>
        </w:rPr>
        <w:tab/>
      </w:r>
      <w:r w:rsidR="009C13EF" w:rsidRPr="00DF495C">
        <w:rPr>
          <w:rStyle w:val="Hyperlink"/>
          <w:rFonts w:ascii="Bookman Old Style" w:hAnsi="Bookman Old Style"/>
          <w:noProof/>
        </w:rPr>
        <w:t>HEAD OF HOUSEHOLD:</w:t>
      </w:r>
      <w:r w:rsidR="009C13EF" w:rsidRPr="00DF495C">
        <w:rPr>
          <w:rFonts w:ascii="Bookman Old Style" w:hAnsi="Bookman Old Style"/>
          <w:noProof/>
          <w:webHidden/>
        </w:rPr>
        <w:tab/>
      </w:r>
      <w:r w:rsidR="009C13EF" w:rsidRPr="00DF495C">
        <w:rPr>
          <w:rFonts w:ascii="Bookman Old Style" w:hAnsi="Bookman Old Style"/>
          <w:noProof/>
          <w:webHidden/>
        </w:rPr>
        <w:fldChar w:fldCharType="begin"/>
      </w:r>
      <w:r w:rsidR="009C13EF" w:rsidRPr="00DF495C">
        <w:rPr>
          <w:rFonts w:ascii="Bookman Old Style" w:hAnsi="Bookman Old Style"/>
          <w:noProof/>
          <w:webHidden/>
        </w:rPr>
        <w:instrText xml:space="preserve"> PAGEREF _Toc126061665 \h </w:instrText>
      </w:r>
      <w:r w:rsidR="009C13EF" w:rsidRPr="00DF495C">
        <w:rPr>
          <w:rFonts w:ascii="Bookman Old Style" w:hAnsi="Bookman Old Style"/>
          <w:noProof/>
          <w:webHidden/>
        </w:rPr>
      </w:r>
      <w:r w:rsidR="009C13EF" w:rsidRPr="00DF495C">
        <w:rPr>
          <w:rFonts w:ascii="Bookman Old Style" w:hAnsi="Bookman Old Style"/>
          <w:noProof/>
          <w:webHidden/>
        </w:rPr>
        <w:fldChar w:fldCharType="separate"/>
      </w:r>
      <w:r w:rsidR="00021C9C" w:rsidRPr="00DF495C">
        <w:rPr>
          <w:rFonts w:ascii="Bookman Old Style" w:hAnsi="Bookman Old Style"/>
          <w:noProof/>
          <w:webHidden/>
        </w:rPr>
        <w:t>9</w:t>
      </w:r>
      <w:r w:rsidR="009C13EF" w:rsidRPr="00DF495C">
        <w:rPr>
          <w:rFonts w:ascii="Bookman Old Style" w:hAnsi="Bookman Old Style"/>
          <w:noProof/>
          <w:webHidden/>
        </w:rPr>
        <w:fldChar w:fldCharType="end"/>
      </w:r>
      <w:r w:rsidRPr="00DF495C">
        <w:rPr>
          <w:rFonts w:ascii="Bookman Old Style" w:hAnsi="Bookman Old Style"/>
          <w:noProof/>
        </w:rPr>
        <w:fldChar w:fldCharType="end"/>
      </w:r>
    </w:p>
    <w:p w14:paraId="02706FAB" w14:textId="5F958640" w:rsidR="009C13EF" w:rsidRPr="00DF495C" w:rsidRDefault="00000000">
      <w:pPr>
        <w:pStyle w:val="TOC2"/>
        <w:tabs>
          <w:tab w:val="left" w:pos="880"/>
          <w:tab w:val="right" w:leader="dot" w:pos="9074"/>
        </w:tabs>
        <w:rPr>
          <w:rFonts w:ascii="Bookman Old Style" w:hAnsi="Bookman Old Style" w:cs="Times New Roman"/>
          <w:smallCaps w:val="0"/>
          <w:noProof/>
        </w:rPr>
      </w:pPr>
      <w:r w:rsidRPr="00DF495C">
        <w:rPr>
          <w:rFonts w:ascii="Bookman Old Style" w:hAnsi="Bookman Old Style"/>
          <w:rPrChange w:id="77" w:author="pachalo chizala" w:date="2023-05-07T19:13:00Z">
            <w:rPr/>
          </w:rPrChange>
        </w:rPr>
        <w:fldChar w:fldCharType="begin"/>
      </w:r>
      <w:r w:rsidRPr="00DF495C">
        <w:rPr>
          <w:rFonts w:ascii="Bookman Old Style" w:hAnsi="Bookman Old Style"/>
          <w:rPrChange w:id="78" w:author="pachalo chizala" w:date="2023-05-07T19:13:00Z">
            <w:rPr/>
          </w:rPrChange>
        </w:rPr>
        <w:instrText>HYPERLINK \l "_Toc126061666"</w:instrText>
      </w:r>
      <w:r w:rsidRPr="00DF495C">
        <w:rPr>
          <w:rFonts w:ascii="Bookman Old Style" w:hAnsi="Bookman Old Style"/>
          <w:rPrChange w:id="79" w:author="pachalo chizala" w:date="2023-05-07T19:13:00Z">
            <w:rPr/>
          </w:rPrChange>
        </w:rPr>
      </w:r>
      <w:r w:rsidRPr="00DF495C">
        <w:rPr>
          <w:rFonts w:ascii="Bookman Old Style" w:hAnsi="Bookman Old Style"/>
          <w:rPrChange w:id="80" w:author="pachalo chizala" w:date="2023-05-07T19:13:00Z">
            <w:rPr/>
          </w:rPrChange>
        </w:rPr>
        <w:fldChar w:fldCharType="separate"/>
      </w:r>
      <w:r w:rsidR="009C13EF" w:rsidRPr="00DF495C">
        <w:rPr>
          <w:rStyle w:val="Hyperlink"/>
          <w:rFonts w:ascii="Bookman Old Style" w:hAnsi="Bookman Old Style"/>
          <w:noProof/>
        </w:rPr>
        <w:t>2.6</w:t>
      </w:r>
      <w:r w:rsidR="009C13EF" w:rsidRPr="00DF495C">
        <w:rPr>
          <w:rFonts w:ascii="Bookman Old Style" w:hAnsi="Bookman Old Style" w:cs="Times New Roman"/>
          <w:smallCaps w:val="0"/>
          <w:noProof/>
        </w:rPr>
        <w:tab/>
      </w:r>
      <w:r w:rsidR="009C13EF" w:rsidRPr="00DF495C">
        <w:rPr>
          <w:rStyle w:val="Hyperlink"/>
          <w:rFonts w:ascii="Bookman Old Style" w:hAnsi="Bookman Old Style"/>
          <w:noProof/>
        </w:rPr>
        <w:t>DWELLING UNIT (DU)</w:t>
      </w:r>
      <w:r w:rsidR="009C13EF" w:rsidRPr="00DF495C">
        <w:rPr>
          <w:rFonts w:ascii="Bookman Old Style" w:hAnsi="Bookman Old Style"/>
          <w:noProof/>
          <w:webHidden/>
        </w:rPr>
        <w:tab/>
      </w:r>
      <w:r w:rsidR="009C13EF" w:rsidRPr="00DF495C">
        <w:rPr>
          <w:rFonts w:ascii="Bookman Old Style" w:hAnsi="Bookman Old Style"/>
          <w:noProof/>
          <w:webHidden/>
        </w:rPr>
        <w:fldChar w:fldCharType="begin"/>
      </w:r>
      <w:r w:rsidR="009C13EF" w:rsidRPr="00DF495C">
        <w:rPr>
          <w:rFonts w:ascii="Bookman Old Style" w:hAnsi="Bookman Old Style"/>
          <w:noProof/>
          <w:webHidden/>
        </w:rPr>
        <w:instrText xml:space="preserve"> PAGEREF _Toc126061666 \h </w:instrText>
      </w:r>
      <w:r w:rsidR="009C13EF" w:rsidRPr="00DF495C">
        <w:rPr>
          <w:rFonts w:ascii="Bookman Old Style" w:hAnsi="Bookman Old Style"/>
          <w:noProof/>
          <w:webHidden/>
        </w:rPr>
      </w:r>
      <w:r w:rsidR="009C13EF" w:rsidRPr="00DF495C">
        <w:rPr>
          <w:rFonts w:ascii="Bookman Old Style" w:hAnsi="Bookman Old Style"/>
          <w:noProof/>
          <w:webHidden/>
        </w:rPr>
        <w:fldChar w:fldCharType="separate"/>
      </w:r>
      <w:r w:rsidR="00021C9C" w:rsidRPr="00DF495C">
        <w:rPr>
          <w:rFonts w:ascii="Bookman Old Style" w:hAnsi="Bookman Old Style"/>
          <w:noProof/>
          <w:webHidden/>
        </w:rPr>
        <w:t>9</w:t>
      </w:r>
      <w:r w:rsidR="009C13EF" w:rsidRPr="00DF495C">
        <w:rPr>
          <w:rFonts w:ascii="Bookman Old Style" w:hAnsi="Bookman Old Style"/>
          <w:noProof/>
          <w:webHidden/>
        </w:rPr>
        <w:fldChar w:fldCharType="end"/>
      </w:r>
      <w:r w:rsidRPr="00DF495C">
        <w:rPr>
          <w:rFonts w:ascii="Bookman Old Style" w:hAnsi="Bookman Old Style"/>
          <w:noProof/>
        </w:rPr>
        <w:fldChar w:fldCharType="end"/>
      </w:r>
    </w:p>
    <w:p w14:paraId="2E789883" w14:textId="32B03740" w:rsidR="009C13EF" w:rsidRPr="00DF495C" w:rsidRDefault="00000000">
      <w:pPr>
        <w:pStyle w:val="TOC2"/>
        <w:tabs>
          <w:tab w:val="left" w:pos="880"/>
          <w:tab w:val="right" w:leader="dot" w:pos="9074"/>
        </w:tabs>
        <w:rPr>
          <w:rFonts w:ascii="Bookman Old Style" w:hAnsi="Bookman Old Style" w:cs="Times New Roman"/>
          <w:smallCaps w:val="0"/>
          <w:noProof/>
        </w:rPr>
      </w:pPr>
      <w:r w:rsidRPr="00DF495C">
        <w:rPr>
          <w:rFonts w:ascii="Bookman Old Style" w:hAnsi="Bookman Old Style"/>
          <w:rPrChange w:id="81" w:author="pachalo chizala" w:date="2023-05-07T19:13:00Z">
            <w:rPr/>
          </w:rPrChange>
        </w:rPr>
        <w:fldChar w:fldCharType="begin"/>
      </w:r>
      <w:r w:rsidRPr="00DF495C">
        <w:rPr>
          <w:rFonts w:ascii="Bookman Old Style" w:hAnsi="Bookman Old Style"/>
          <w:rPrChange w:id="82" w:author="pachalo chizala" w:date="2023-05-07T19:13:00Z">
            <w:rPr/>
          </w:rPrChange>
        </w:rPr>
        <w:instrText>HYPERLINK \l "_Toc126061667"</w:instrText>
      </w:r>
      <w:r w:rsidRPr="00DF495C">
        <w:rPr>
          <w:rFonts w:ascii="Bookman Old Style" w:hAnsi="Bookman Old Style"/>
          <w:rPrChange w:id="83" w:author="pachalo chizala" w:date="2023-05-07T19:13:00Z">
            <w:rPr/>
          </w:rPrChange>
        </w:rPr>
      </w:r>
      <w:r w:rsidRPr="00DF495C">
        <w:rPr>
          <w:rFonts w:ascii="Bookman Old Style" w:hAnsi="Bookman Old Style"/>
          <w:rPrChange w:id="84" w:author="pachalo chizala" w:date="2023-05-07T19:13:00Z">
            <w:rPr/>
          </w:rPrChange>
        </w:rPr>
        <w:fldChar w:fldCharType="separate"/>
      </w:r>
      <w:r w:rsidR="009C13EF" w:rsidRPr="00DF495C">
        <w:rPr>
          <w:rStyle w:val="Hyperlink"/>
          <w:rFonts w:ascii="Bookman Old Style" w:hAnsi="Bookman Old Style"/>
          <w:noProof/>
        </w:rPr>
        <w:t>2.7</w:t>
      </w:r>
      <w:r w:rsidR="009C13EF" w:rsidRPr="00DF495C">
        <w:rPr>
          <w:rFonts w:ascii="Bookman Old Style" w:hAnsi="Bookman Old Style" w:cs="Times New Roman"/>
          <w:smallCaps w:val="0"/>
          <w:noProof/>
        </w:rPr>
        <w:tab/>
      </w:r>
      <w:r w:rsidR="009C13EF" w:rsidRPr="00DF495C">
        <w:rPr>
          <w:rStyle w:val="Hyperlink"/>
          <w:rFonts w:ascii="Bookman Old Style" w:hAnsi="Bookman Old Style"/>
          <w:noProof/>
        </w:rPr>
        <w:t>ROOM</w:t>
      </w:r>
      <w:r w:rsidR="009C13EF" w:rsidRPr="00DF495C">
        <w:rPr>
          <w:rFonts w:ascii="Bookman Old Style" w:hAnsi="Bookman Old Style"/>
          <w:noProof/>
          <w:webHidden/>
        </w:rPr>
        <w:tab/>
      </w:r>
      <w:r w:rsidR="009C13EF" w:rsidRPr="00DF495C">
        <w:rPr>
          <w:rFonts w:ascii="Bookman Old Style" w:hAnsi="Bookman Old Style"/>
          <w:noProof/>
          <w:webHidden/>
        </w:rPr>
        <w:fldChar w:fldCharType="begin"/>
      </w:r>
      <w:r w:rsidR="009C13EF" w:rsidRPr="00DF495C">
        <w:rPr>
          <w:rFonts w:ascii="Bookman Old Style" w:hAnsi="Bookman Old Style"/>
          <w:noProof/>
          <w:webHidden/>
        </w:rPr>
        <w:instrText xml:space="preserve"> PAGEREF _Toc126061667 \h </w:instrText>
      </w:r>
      <w:r w:rsidR="009C13EF" w:rsidRPr="00DF495C">
        <w:rPr>
          <w:rFonts w:ascii="Bookman Old Style" w:hAnsi="Bookman Old Style"/>
          <w:noProof/>
          <w:webHidden/>
        </w:rPr>
      </w:r>
      <w:r w:rsidR="009C13EF" w:rsidRPr="00DF495C">
        <w:rPr>
          <w:rFonts w:ascii="Bookman Old Style" w:hAnsi="Bookman Old Style"/>
          <w:noProof/>
          <w:webHidden/>
        </w:rPr>
        <w:fldChar w:fldCharType="separate"/>
      </w:r>
      <w:r w:rsidR="00021C9C" w:rsidRPr="00DF495C">
        <w:rPr>
          <w:rFonts w:ascii="Bookman Old Style" w:hAnsi="Bookman Old Style"/>
          <w:noProof/>
          <w:webHidden/>
        </w:rPr>
        <w:t>9</w:t>
      </w:r>
      <w:r w:rsidR="009C13EF" w:rsidRPr="00DF495C">
        <w:rPr>
          <w:rFonts w:ascii="Bookman Old Style" w:hAnsi="Bookman Old Style"/>
          <w:noProof/>
          <w:webHidden/>
        </w:rPr>
        <w:fldChar w:fldCharType="end"/>
      </w:r>
      <w:r w:rsidRPr="00DF495C">
        <w:rPr>
          <w:rFonts w:ascii="Bookman Old Style" w:hAnsi="Bookman Old Style"/>
          <w:noProof/>
        </w:rPr>
        <w:fldChar w:fldCharType="end"/>
      </w:r>
    </w:p>
    <w:p w14:paraId="637FA591" w14:textId="344707CA" w:rsidR="009C13EF" w:rsidRPr="00DF495C" w:rsidRDefault="00000000">
      <w:pPr>
        <w:pStyle w:val="TOC2"/>
        <w:tabs>
          <w:tab w:val="left" w:pos="880"/>
          <w:tab w:val="right" w:leader="dot" w:pos="9074"/>
        </w:tabs>
        <w:rPr>
          <w:rFonts w:ascii="Bookman Old Style" w:hAnsi="Bookman Old Style" w:cs="Times New Roman"/>
          <w:smallCaps w:val="0"/>
          <w:noProof/>
        </w:rPr>
      </w:pPr>
      <w:r w:rsidRPr="00DF495C">
        <w:rPr>
          <w:rFonts w:ascii="Bookman Old Style" w:hAnsi="Bookman Old Style"/>
          <w:rPrChange w:id="85" w:author="pachalo chizala" w:date="2023-05-07T19:13:00Z">
            <w:rPr/>
          </w:rPrChange>
        </w:rPr>
        <w:fldChar w:fldCharType="begin"/>
      </w:r>
      <w:r w:rsidRPr="00DF495C">
        <w:rPr>
          <w:rFonts w:ascii="Bookman Old Style" w:hAnsi="Bookman Old Style"/>
          <w:rPrChange w:id="86" w:author="pachalo chizala" w:date="2023-05-07T19:13:00Z">
            <w:rPr/>
          </w:rPrChange>
        </w:rPr>
        <w:instrText>HYPERLINK \l "_Toc126061668"</w:instrText>
      </w:r>
      <w:r w:rsidRPr="00DF495C">
        <w:rPr>
          <w:rFonts w:ascii="Bookman Old Style" w:hAnsi="Bookman Old Style"/>
          <w:rPrChange w:id="87" w:author="pachalo chizala" w:date="2023-05-07T19:13:00Z">
            <w:rPr/>
          </w:rPrChange>
        </w:rPr>
      </w:r>
      <w:r w:rsidRPr="00DF495C">
        <w:rPr>
          <w:rFonts w:ascii="Bookman Old Style" w:hAnsi="Bookman Old Style"/>
          <w:rPrChange w:id="88" w:author="pachalo chizala" w:date="2023-05-07T19:13:00Z">
            <w:rPr/>
          </w:rPrChange>
        </w:rPr>
        <w:fldChar w:fldCharType="separate"/>
      </w:r>
      <w:r w:rsidR="009C13EF" w:rsidRPr="00DF495C">
        <w:rPr>
          <w:rStyle w:val="Hyperlink"/>
          <w:rFonts w:ascii="Bookman Old Style" w:hAnsi="Bookman Old Style"/>
          <w:noProof/>
        </w:rPr>
        <w:t>2.8</w:t>
      </w:r>
      <w:r w:rsidR="009C13EF" w:rsidRPr="00DF495C">
        <w:rPr>
          <w:rFonts w:ascii="Bookman Old Style" w:hAnsi="Bookman Old Style" w:cs="Times New Roman"/>
          <w:smallCaps w:val="0"/>
          <w:noProof/>
        </w:rPr>
        <w:tab/>
      </w:r>
      <w:r w:rsidR="009C13EF" w:rsidRPr="00DF495C">
        <w:rPr>
          <w:rStyle w:val="Hyperlink"/>
          <w:rFonts w:ascii="Bookman Old Style" w:hAnsi="Bookman Old Style"/>
          <w:noProof/>
        </w:rPr>
        <w:t>CALENDAR OF EVENTS</w:t>
      </w:r>
      <w:r w:rsidR="009C13EF" w:rsidRPr="00DF495C">
        <w:rPr>
          <w:rFonts w:ascii="Bookman Old Style" w:hAnsi="Bookman Old Style"/>
          <w:noProof/>
          <w:webHidden/>
        </w:rPr>
        <w:tab/>
      </w:r>
      <w:r w:rsidR="009C13EF" w:rsidRPr="00DF495C">
        <w:rPr>
          <w:rFonts w:ascii="Bookman Old Style" w:hAnsi="Bookman Old Style"/>
          <w:noProof/>
          <w:webHidden/>
        </w:rPr>
        <w:fldChar w:fldCharType="begin"/>
      </w:r>
      <w:r w:rsidR="009C13EF" w:rsidRPr="00DF495C">
        <w:rPr>
          <w:rFonts w:ascii="Bookman Old Style" w:hAnsi="Bookman Old Style"/>
          <w:noProof/>
          <w:webHidden/>
        </w:rPr>
        <w:instrText xml:space="preserve"> PAGEREF _Toc126061668 \h </w:instrText>
      </w:r>
      <w:r w:rsidR="009C13EF" w:rsidRPr="00DF495C">
        <w:rPr>
          <w:rFonts w:ascii="Bookman Old Style" w:hAnsi="Bookman Old Style"/>
          <w:noProof/>
          <w:webHidden/>
        </w:rPr>
      </w:r>
      <w:r w:rsidR="009C13EF" w:rsidRPr="00DF495C">
        <w:rPr>
          <w:rFonts w:ascii="Bookman Old Style" w:hAnsi="Bookman Old Style"/>
          <w:noProof/>
          <w:webHidden/>
        </w:rPr>
        <w:fldChar w:fldCharType="separate"/>
      </w:r>
      <w:r w:rsidR="00021C9C" w:rsidRPr="00DF495C">
        <w:rPr>
          <w:rFonts w:ascii="Bookman Old Style" w:hAnsi="Bookman Old Style"/>
          <w:noProof/>
          <w:webHidden/>
        </w:rPr>
        <w:t>9</w:t>
      </w:r>
      <w:r w:rsidR="009C13EF" w:rsidRPr="00DF495C">
        <w:rPr>
          <w:rFonts w:ascii="Bookman Old Style" w:hAnsi="Bookman Old Style"/>
          <w:noProof/>
          <w:webHidden/>
        </w:rPr>
        <w:fldChar w:fldCharType="end"/>
      </w:r>
      <w:r w:rsidRPr="00DF495C">
        <w:rPr>
          <w:rFonts w:ascii="Bookman Old Style" w:hAnsi="Bookman Old Style"/>
          <w:noProof/>
        </w:rPr>
        <w:fldChar w:fldCharType="end"/>
      </w:r>
    </w:p>
    <w:p w14:paraId="32FFA390" w14:textId="120783E3" w:rsidR="009C13EF" w:rsidRPr="00DF495C" w:rsidRDefault="00000000">
      <w:pPr>
        <w:pStyle w:val="TOC2"/>
        <w:tabs>
          <w:tab w:val="left" w:pos="880"/>
          <w:tab w:val="right" w:leader="dot" w:pos="9074"/>
        </w:tabs>
        <w:rPr>
          <w:rFonts w:ascii="Bookman Old Style" w:hAnsi="Bookman Old Style" w:cs="Times New Roman"/>
          <w:smallCaps w:val="0"/>
          <w:noProof/>
        </w:rPr>
      </w:pPr>
      <w:r w:rsidRPr="00DF495C">
        <w:rPr>
          <w:rFonts w:ascii="Bookman Old Style" w:hAnsi="Bookman Old Style"/>
          <w:rPrChange w:id="89" w:author="pachalo chizala" w:date="2023-05-07T19:13:00Z">
            <w:rPr/>
          </w:rPrChange>
        </w:rPr>
        <w:fldChar w:fldCharType="begin"/>
      </w:r>
      <w:r w:rsidRPr="00DF495C">
        <w:rPr>
          <w:rFonts w:ascii="Bookman Old Style" w:hAnsi="Bookman Old Style"/>
          <w:rPrChange w:id="90" w:author="pachalo chizala" w:date="2023-05-07T19:13:00Z">
            <w:rPr/>
          </w:rPrChange>
        </w:rPr>
        <w:instrText>HYPERLINK \l "_Toc126061669"</w:instrText>
      </w:r>
      <w:r w:rsidRPr="00DF495C">
        <w:rPr>
          <w:rFonts w:ascii="Bookman Old Style" w:hAnsi="Bookman Old Style"/>
          <w:rPrChange w:id="91" w:author="pachalo chizala" w:date="2023-05-07T19:13:00Z">
            <w:rPr/>
          </w:rPrChange>
        </w:rPr>
      </w:r>
      <w:r w:rsidRPr="00DF495C">
        <w:rPr>
          <w:rFonts w:ascii="Bookman Old Style" w:hAnsi="Bookman Old Style"/>
          <w:rPrChange w:id="92" w:author="pachalo chizala" w:date="2023-05-07T19:13:00Z">
            <w:rPr/>
          </w:rPrChange>
        </w:rPr>
        <w:fldChar w:fldCharType="separate"/>
      </w:r>
      <w:r w:rsidR="009C13EF" w:rsidRPr="00DF495C">
        <w:rPr>
          <w:rStyle w:val="Hyperlink"/>
          <w:rFonts w:ascii="Bookman Old Style" w:hAnsi="Bookman Old Style"/>
          <w:noProof/>
        </w:rPr>
        <w:t>2.9</w:t>
      </w:r>
      <w:r w:rsidR="009C13EF" w:rsidRPr="00DF495C">
        <w:rPr>
          <w:rFonts w:ascii="Bookman Old Style" w:hAnsi="Bookman Old Style" w:cs="Times New Roman"/>
          <w:smallCaps w:val="0"/>
          <w:noProof/>
        </w:rPr>
        <w:tab/>
      </w:r>
      <w:r w:rsidR="009C13EF" w:rsidRPr="00DF495C">
        <w:rPr>
          <w:rStyle w:val="Hyperlink"/>
          <w:rFonts w:ascii="Bookman Old Style" w:hAnsi="Bookman Old Style"/>
          <w:noProof/>
        </w:rPr>
        <w:t>CALL-BACK VISIT</w:t>
      </w:r>
      <w:r w:rsidR="009C13EF" w:rsidRPr="00DF495C">
        <w:rPr>
          <w:rFonts w:ascii="Bookman Old Style" w:hAnsi="Bookman Old Style"/>
          <w:noProof/>
          <w:webHidden/>
        </w:rPr>
        <w:tab/>
      </w:r>
      <w:r w:rsidR="009C13EF" w:rsidRPr="00DF495C">
        <w:rPr>
          <w:rFonts w:ascii="Bookman Old Style" w:hAnsi="Bookman Old Style"/>
          <w:noProof/>
          <w:webHidden/>
        </w:rPr>
        <w:fldChar w:fldCharType="begin"/>
      </w:r>
      <w:r w:rsidR="009C13EF" w:rsidRPr="00DF495C">
        <w:rPr>
          <w:rFonts w:ascii="Bookman Old Style" w:hAnsi="Bookman Old Style"/>
          <w:noProof/>
          <w:webHidden/>
        </w:rPr>
        <w:instrText xml:space="preserve"> PAGEREF _Toc126061669 \h </w:instrText>
      </w:r>
      <w:r w:rsidR="009C13EF" w:rsidRPr="00DF495C">
        <w:rPr>
          <w:rFonts w:ascii="Bookman Old Style" w:hAnsi="Bookman Old Style"/>
          <w:noProof/>
          <w:webHidden/>
        </w:rPr>
      </w:r>
      <w:r w:rsidR="009C13EF" w:rsidRPr="00DF495C">
        <w:rPr>
          <w:rFonts w:ascii="Bookman Old Style" w:hAnsi="Bookman Old Style"/>
          <w:noProof/>
          <w:webHidden/>
        </w:rPr>
        <w:fldChar w:fldCharType="separate"/>
      </w:r>
      <w:r w:rsidR="00021C9C" w:rsidRPr="00DF495C">
        <w:rPr>
          <w:rFonts w:ascii="Bookman Old Style" w:hAnsi="Bookman Old Style"/>
          <w:noProof/>
          <w:webHidden/>
        </w:rPr>
        <w:t>9</w:t>
      </w:r>
      <w:r w:rsidR="009C13EF" w:rsidRPr="00DF495C">
        <w:rPr>
          <w:rFonts w:ascii="Bookman Old Style" w:hAnsi="Bookman Old Style"/>
          <w:noProof/>
          <w:webHidden/>
        </w:rPr>
        <w:fldChar w:fldCharType="end"/>
      </w:r>
      <w:r w:rsidRPr="00DF495C">
        <w:rPr>
          <w:rFonts w:ascii="Bookman Old Style" w:hAnsi="Bookman Old Style"/>
          <w:noProof/>
        </w:rPr>
        <w:fldChar w:fldCharType="end"/>
      </w:r>
    </w:p>
    <w:p w14:paraId="143296C5" w14:textId="5BBF3BE9" w:rsidR="009C13EF" w:rsidRPr="00DF495C" w:rsidRDefault="00000000">
      <w:pPr>
        <w:pStyle w:val="TOC1"/>
        <w:tabs>
          <w:tab w:val="right" w:leader="dot" w:pos="9074"/>
        </w:tabs>
        <w:rPr>
          <w:rFonts w:ascii="Bookman Old Style" w:hAnsi="Bookman Old Style" w:cs="Times New Roman"/>
          <w:b w:val="0"/>
          <w:caps w:val="0"/>
          <w:noProof/>
        </w:rPr>
      </w:pPr>
      <w:r w:rsidRPr="00DF495C">
        <w:rPr>
          <w:rFonts w:ascii="Bookman Old Style" w:hAnsi="Bookman Old Style"/>
          <w:rPrChange w:id="93" w:author="pachalo chizala" w:date="2023-05-07T19:13:00Z">
            <w:rPr/>
          </w:rPrChange>
        </w:rPr>
        <w:fldChar w:fldCharType="begin"/>
      </w:r>
      <w:r w:rsidRPr="00DF495C">
        <w:rPr>
          <w:rFonts w:ascii="Bookman Old Style" w:hAnsi="Bookman Old Style"/>
          <w:rPrChange w:id="94" w:author="pachalo chizala" w:date="2023-05-07T19:13:00Z">
            <w:rPr/>
          </w:rPrChange>
        </w:rPr>
        <w:instrText>HYPERLINK \l "_Toc126061670"</w:instrText>
      </w:r>
      <w:r w:rsidRPr="00DF495C">
        <w:rPr>
          <w:rFonts w:ascii="Bookman Old Style" w:hAnsi="Bookman Old Style"/>
          <w:rPrChange w:id="95" w:author="pachalo chizala" w:date="2023-05-07T19:13:00Z">
            <w:rPr/>
          </w:rPrChange>
        </w:rPr>
      </w:r>
      <w:r w:rsidRPr="00DF495C">
        <w:rPr>
          <w:rFonts w:ascii="Bookman Old Style" w:hAnsi="Bookman Old Style"/>
          <w:rPrChange w:id="96" w:author="pachalo chizala" w:date="2023-05-07T19:13:00Z">
            <w:rPr/>
          </w:rPrChange>
        </w:rPr>
        <w:fldChar w:fldCharType="separate"/>
      </w:r>
      <w:r w:rsidR="009C13EF" w:rsidRPr="00DF495C">
        <w:rPr>
          <w:rStyle w:val="Hyperlink"/>
          <w:rFonts w:ascii="Bookman Old Style" w:hAnsi="Bookman Old Style"/>
          <w:noProof/>
          <w:lang w:val="en-GB"/>
        </w:rPr>
        <w:t>CHAPTER 3: CONDUCTING THE SURVEY</w:t>
      </w:r>
      <w:r w:rsidR="009C13EF" w:rsidRPr="00DF495C">
        <w:rPr>
          <w:rFonts w:ascii="Bookman Old Style" w:hAnsi="Bookman Old Style"/>
          <w:noProof/>
          <w:webHidden/>
        </w:rPr>
        <w:tab/>
      </w:r>
      <w:r w:rsidR="009C13EF" w:rsidRPr="00DF495C">
        <w:rPr>
          <w:rFonts w:ascii="Bookman Old Style" w:hAnsi="Bookman Old Style"/>
          <w:noProof/>
          <w:webHidden/>
        </w:rPr>
        <w:fldChar w:fldCharType="begin"/>
      </w:r>
      <w:r w:rsidR="009C13EF" w:rsidRPr="00DF495C">
        <w:rPr>
          <w:rFonts w:ascii="Bookman Old Style" w:hAnsi="Bookman Old Style"/>
          <w:noProof/>
          <w:webHidden/>
        </w:rPr>
        <w:instrText xml:space="preserve"> PAGEREF _Toc126061670 \h </w:instrText>
      </w:r>
      <w:r w:rsidR="009C13EF" w:rsidRPr="00DF495C">
        <w:rPr>
          <w:rFonts w:ascii="Bookman Old Style" w:hAnsi="Bookman Old Style"/>
          <w:noProof/>
          <w:webHidden/>
        </w:rPr>
      </w:r>
      <w:r w:rsidR="009C13EF" w:rsidRPr="00DF495C">
        <w:rPr>
          <w:rFonts w:ascii="Bookman Old Style" w:hAnsi="Bookman Old Style"/>
          <w:noProof/>
          <w:webHidden/>
        </w:rPr>
        <w:fldChar w:fldCharType="separate"/>
      </w:r>
      <w:r w:rsidR="00021C9C" w:rsidRPr="00DF495C">
        <w:rPr>
          <w:rFonts w:ascii="Bookman Old Style" w:hAnsi="Bookman Old Style"/>
          <w:noProof/>
          <w:webHidden/>
        </w:rPr>
        <w:t>10</w:t>
      </w:r>
      <w:r w:rsidR="009C13EF" w:rsidRPr="00DF495C">
        <w:rPr>
          <w:rFonts w:ascii="Bookman Old Style" w:hAnsi="Bookman Old Style"/>
          <w:noProof/>
          <w:webHidden/>
        </w:rPr>
        <w:fldChar w:fldCharType="end"/>
      </w:r>
      <w:r w:rsidRPr="00DF495C">
        <w:rPr>
          <w:rFonts w:ascii="Bookman Old Style" w:hAnsi="Bookman Old Style"/>
          <w:noProof/>
        </w:rPr>
        <w:fldChar w:fldCharType="end"/>
      </w:r>
    </w:p>
    <w:p w14:paraId="73CEB3AB" w14:textId="50BB9CE8" w:rsidR="009C13EF" w:rsidRPr="00DF495C" w:rsidRDefault="00000000">
      <w:pPr>
        <w:pStyle w:val="TOC2"/>
        <w:tabs>
          <w:tab w:val="left" w:pos="880"/>
          <w:tab w:val="right" w:leader="dot" w:pos="9074"/>
        </w:tabs>
        <w:rPr>
          <w:rFonts w:ascii="Bookman Old Style" w:hAnsi="Bookman Old Style" w:cs="Times New Roman"/>
          <w:smallCaps w:val="0"/>
          <w:noProof/>
        </w:rPr>
      </w:pPr>
      <w:r w:rsidRPr="00DF495C">
        <w:rPr>
          <w:rFonts w:ascii="Bookman Old Style" w:hAnsi="Bookman Old Style"/>
          <w:rPrChange w:id="97" w:author="pachalo chizala" w:date="2023-05-07T19:13:00Z">
            <w:rPr/>
          </w:rPrChange>
        </w:rPr>
        <w:fldChar w:fldCharType="begin"/>
      </w:r>
      <w:r w:rsidRPr="00DF495C">
        <w:rPr>
          <w:rFonts w:ascii="Bookman Old Style" w:hAnsi="Bookman Old Style"/>
          <w:rPrChange w:id="98" w:author="pachalo chizala" w:date="2023-05-07T19:13:00Z">
            <w:rPr/>
          </w:rPrChange>
        </w:rPr>
        <w:instrText>HYPERLINK \l "_Toc126061671"</w:instrText>
      </w:r>
      <w:r w:rsidRPr="00DF495C">
        <w:rPr>
          <w:rFonts w:ascii="Bookman Old Style" w:hAnsi="Bookman Old Style"/>
          <w:rPrChange w:id="99" w:author="pachalo chizala" w:date="2023-05-07T19:13:00Z">
            <w:rPr/>
          </w:rPrChange>
        </w:rPr>
      </w:r>
      <w:r w:rsidRPr="00DF495C">
        <w:rPr>
          <w:rFonts w:ascii="Bookman Old Style" w:hAnsi="Bookman Old Style"/>
          <w:rPrChange w:id="100" w:author="pachalo chizala" w:date="2023-05-07T19:13:00Z">
            <w:rPr/>
          </w:rPrChange>
        </w:rPr>
        <w:fldChar w:fldCharType="separate"/>
      </w:r>
      <w:r w:rsidR="009C13EF" w:rsidRPr="00DF495C">
        <w:rPr>
          <w:rStyle w:val="Hyperlink"/>
          <w:rFonts w:ascii="Bookman Old Style" w:hAnsi="Bookman Old Style"/>
          <w:noProof/>
          <w:lang w:val="en-GB" w:eastAsia="en-US"/>
        </w:rPr>
        <w:t>3.1</w:t>
      </w:r>
      <w:r w:rsidR="009C13EF" w:rsidRPr="00DF495C">
        <w:rPr>
          <w:rFonts w:ascii="Bookman Old Style" w:hAnsi="Bookman Old Style" w:cs="Times New Roman"/>
          <w:smallCaps w:val="0"/>
          <w:noProof/>
        </w:rPr>
        <w:tab/>
      </w:r>
      <w:r w:rsidR="009C13EF" w:rsidRPr="00DF495C">
        <w:rPr>
          <w:rStyle w:val="Hyperlink"/>
          <w:rFonts w:ascii="Bookman Old Style" w:hAnsi="Bookman Old Style"/>
          <w:noProof/>
          <w:lang w:val="en-GB" w:eastAsia="en-US"/>
        </w:rPr>
        <w:t>EXPLAINING THE SURVEY</w:t>
      </w:r>
      <w:r w:rsidR="009C13EF" w:rsidRPr="00DF495C">
        <w:rPr>
          <w:rFonts w:ascii="Bookman Old Style" w:hAnsi="Bookman Old Style"/>
          <w:noProof/>
          <w:webHidden/>
        </w:rPr>
        <w:tab/>
      </w:r>
      <w:r w:rsidR="009C13EF" w:rsidRPr="00DF495C">
        <w:rPr>
          <w:rFonts w:ascii="Bookman Old Style" w:hAnsi="Bookman Old Style"/>
          <w:noProof/>
          <w:webHidden/>
        </w:rPr>
        <w:fldChar w:fldCharType="begin"/>
      </w:r>
      <w:r w:rsidR="009C13EF" w:rsidRPr="00DF495C">
        <w:rPr>
          <w:rFonts w:ascii="Bookman Old Style" w:hAnsi="Bookman Old Style"/>
          <w:noProof/>
          <w:webHidden/>
        </w:rPr>
        <w:instrText xml:space="preserve"> PAGEREF _Toc126061671 \h </w:instrText>
      </w:r>
      <w:r w:rsidR="009C13EF" w:rsidRPr="00DF495C">
        <w:rPr>
          <w:rFonts w:ascii="Bookman Old Style" w:hAnsi="Bookman Old Style"/>
          <w:noProof/>
          <w:webHidden/>
        </w:rPr>
      </w:r>
      <w:r w:rsidR="009C13EF" w:rsidRPr="00DF495C">
        <w:rPr>
          <w:rFonts w:ascii="Bookman Old Style" w:hAnsi="Bookman Old Style"/>
          <w:noProof/>
          <w:webHidden/>
        </w:rPr>
        <w:fldChar w:fldCharType="separate"/>
      </w:r>
      <w:r w:rsidR="00021C9C" w:rsidRPr="00DF495C">
        <w:rPr>
          <w:rFonts w:ascii="Bookman Old Style" w:hAnsi="Bookman Old Style"/>
          <w:noProof/>
          <w:webHidden/>
        </w:rPr>
        <w:t>10</w:t>
      </w:r>
      <w:r w:rsidR="009C13EF" w:rsidRPr="00DF495C">
        <w:rPr>
          <w:rFonts w:ascii="Bookman Old Style" w:hAnsi="Bookman Old Style"/>
          <w:noProof/>
          <w:webHidden/>
        </w:rPr>
        <w:fldChar w:fldCharType="end"/>
      </w:r>
      <w:r w:rsidRPr="00DF495C">
        <w:rPr>
          <w:rFonts w:ascii="Bookman Old Style" w:hAnsi="Bookman Old Style"/>
          <w:noProof/>
        </w:rPr>
        <w:fldChar w:fldCharType="end"/>
      </w:r>
    </w:p>
    <w:p w14:paraId="5BCF987C" w14:textId="566DD761" w:rsidR="009C13EF" w:rsidRPr="00DF495C" w:rsidRDefault="00000000">
      <w:pPr>
        <w:pStyle w:val="TOC2"/>
        <w:tabs>
          <w:tab w:val="left" w:pos="880"/>
          <w:tab w:val="right" w:leader="dot" w:pos="9074"/>
        </w:tabs>
        <w:rPr>
          <w:rFonts w:ascii="Bookman Old Style" w:hAnsi="Bookman Old Style" w:cs="Times New Roman"/>
          <w:smallCaps w:val="0"/>
          <w:noProof/>
        </w:rPr>
      </w:pPr>
      <w:r w:rsidRPr="00DF495C">
        <w:rPr>
          <w:rFonts w:ascii="Bookman Old Style" w:hAnsi="Bookman Old Style"/>
          <w:rPrChange w:id="101" w:author="pachalo chizala" w:date="2023-05-07T19:13:00Z">
            <w:rPr/>
          </w:rPrChange>
        </w:rPr>
        <w:fldChar w:fldCharType="begin"/>
      </w:r>
      <w:r w:rsidRPr="00DF495C">
        <w:rPr>
          <w:rFonts w:ascii="Bookman Old Style" w:hAnsi="Bookman Old Style"/>
          <w:rPrChange w:id="102" w:author="pachalo chizala" w:date="2023-05-07T19:13:00Z">
            <w:rPr/>
          </w:rPrChange>
        </w:rPr>
        <w:instrText>HYPERLINK \l "_Toc126061672"</w:instrText>
      </w:r>
      <w:r w:rsidRPr="00DF495C">
        <w:rPr>
          <w:rFonts w:ascii="Bookman Old Style" w:hAnsi="Bookman Old Style"/>
          <w:rPrChange w:id="103" w:author="pachalo chizala" w:date="2023-05-07T19:13:00Z">
            <w:rPr/>
          </w:rPrChange>
        </w:rPr>
      </w:r>
      <w:r w:rsidRPr="00DF495C">
        <w:rPr>
          <w:rFonts w:ascii="Bookman Old Style" w:hAnsi="Bookman Old Style"/>
          <w:rPrChange w:id="104" w:author="pachalo chizala" w:date="2023-05-07T19:13:00Z">
            <w:rPr/>
          </w:rPrChange>
        </w:rPr>
        <w:fldChar w:fldCharType="separate"/>
      </w:r>
      <w:r w:rsidR="009C13EF" w:rsidRPr="00DF495C">
        <w:rPr>
          <w:rStyle w:val="Hyperlink"/>
          <w:rFonts w:ascii="Bookman Old Style" w:hAnsi="Bookman Old Style"/>
          <w:noProof/>
          <w:lang w:val="en-GB" w:eastAsia="en-US"/>
        </w:rPr>
        <w:t>3.2</w:t>
      </w:r>
      <w:r w:rsidR="009C13EF" w:rsidRPr="00DF495C">
        <w:rPr>
          <w:rFonts w:ascii="Bookman Old Style" w:hAnsi="Bookman Old Style" w:cs="Times New Roman"/>
          <w:smallCaps w:val="0"/>
          <w:noProof/>
        </w:rPr>
        <w:tab/>
      </w:r>
      <w:r w:rsidR="009C13EF" w:rsidRPr="00DF495C">
        <w:rPr>
          <w:rStyle w:val="Hyperlink"/>
          <w:rFonts w:ascii="Bookman Old Style" w:hAnsi="Bookman Old Style"/>
          <w:noProof/>
          <w:lang w:val="en-GB" w:eastAsia="en-US"/>
        </w:rPr>
        <w:t>HOW TO EXPLAIN THE SURVEY</w:t>
      </w:r>
      <w:r w:rsidR="009C13EF" w:rsidRPr="00DF495C">
        <w:rPr>
          <w:rFonts w:ascii="Bookman Old Style" w:hAnsi="Bookman Old Style"/>
          <w:noProof/>
          <w:webHidden/>
        </w:rPr>
        <w:tab/>
      </w:r>
      <w:r w:rsidR="009C13EF" w:rsidRPr="00DF495C">
        <w:rPr>
          <w:rFonts w:ascii="Bookman Old Style" w:hAnsi="Bookman Old Style"/>
          <w:noProof/>
          <w:webHidden/>
        </w:rPr>
        <w:fldChar w:fldCharType="begin"/>
      </w:r>
      <w:r w:rsidR="009C13EF" w:rsidRPr="00DF495C">
        <w:rPr>
          <w:rFonts w:ascii="Bookman Old Style" w:hAnsi="Bookman Old Style"/>
          <w:noProof/>
          <w:webHidden/>
        </w:rPr>
        <w:instrText xml:space="preserve"> PAGEREF _Toc126061672 \h </w:instrText>
      </w:r>
      <w:r w:rsidR="009C13EF" w:rsidRPr="00DF495C">
        <w:rPr>
          <w:rFonts w:ascii="Bookman Old Style" w:hAnsi="Bookman Old Style"/>
          <w:noProof/>
          <w:webHidden/>
        </w:rPr>
      </w:r>
      <w:r w:rsidR="009C13EF" w:rsidRPr="00DF495C">
        <w:rPr>
          <w:rFonts w:ascii="Bookman Old Style" w:hAnsi="Bookman Old Style"/>
          <w:noProof/>
          <w:webHidden/>
        </w:rPr>
        <w:fldChar w:fldCharType="separate"/>
      </w:r>
      <w:r w:rsidR="00021C9C" w:rsidRPr="00DF495C">
        <w:rPr>
          <w:rFonts w:ascii="Bookman Old Style" w:hAnsi="Bookman Old Style"/>
          <w:noProof/>
          <w:webHidden/>
        </w:rPr>
        <w:t>10</w:t>
      </w:r>
      <w:r w:rsidR="009C13EF" w:rsidRPr="00DF495C">
        <w:rPr>
          <w:rFonts w:ascii="Bookman Old Style" w:hAnsi="Bookman Old Style"/>
          <w:noProof/>
          <w:webHidden/>
        </w:rPr>
        <w:fldChar w:fldCharType="end"/>
      </w:r>
      <w:r w:rsidRPr="00DF495C">
        <w:rPr>
          <w:rFonts w:ascii="Bookman Old Style" w:hAnsi="Bookman Old Style"/>
          <w:noProof/>
        </w:rPr>
        <w:fldChar w:fldCharType="end"/>
      </w:r>
    </w:p>
    <w:p w14:paraId="4619C681" w14:textId="65B2A8A3" w:rsidR="009C13EF" w:rsidRPr="00DF495C" w:rsidRDefault="00000000">
      <w:pPr>
        <w:pStyle w:val="TOC2"/>
        <w:tabs>
          <w:tab w:val="left" w:pos="880"/>
          <w:tab w:val="right" w:leader="dot" w:pos="9074"/>
        </w:tabs>
        <w:rPr>
          <w:rFonts w:ascii="Bookman Old Style" w:hAnsi="Bookman Old Style" w:cs="Times New Roman"/>
          <w:smallCaps w:val="0"/>
          <w:noProof/>
        </w:rPr>
      </w:pPr>
      <w:r w:rsidRPr="00DF495C">
        <w:rPr>
          <w:rFonts w:ascii="Bookman Old Style" w:hAnsi="Bookman Old Style"/>
          <w:rPrChange w:id="105" w:author="pachalo chizala" w:date="2023-05-07T19:13:00Z">
            <w:rPr/>
          </w:rPrChange>
        </w:rPr>
        <w:fldChar w:fldCharType="begin"/>
      </w:r>
      <w:r w:rsidRPr="00DF495C">
        <w:rPr>
          <w:rFonts w:ascii="Bookman Old Style" w:hAnsi="Bookman Old Style"/>
          <w:rPrChange w:id="106" w:author="pachalo chizala" w:date="2023-05-07T19:13:00Z">
            <w:rPr/>
          </w:rPrChange>
        </w:rPr>
        <w:instrText>HYPERLINK \l "_Toc126061673"</w:instrText>
      </w:r>
      <w:r w:rsidRPr="00DF495C">
        <w:rPr>
          <w:rFonts w:ascii="Bookman Old Style" w:hAnsi="Bookman Old Style"/>
          <w:rPrChange w:id="107" w:author="pachalo chizala" w:date="2023-05-07T19:13:00Z">
            <w:rPr/>
          </w:rPrChange>
        </w:rPr>
      </w:r>
      <w:r w:rsidRPr="00DF495C">
        <w:rPr>
          <w:rFonts w:ascii="Bookman Old Style" w:hAnsi="Bookman Old Style"/>
          <w:rPrChange w:id="108" w:author="pachalo chizala" w:date="2023-05-07T19:13:00Z">
            <w:rPr/>
          </w:rPrChange>
        </w:rPr>
        <w:fldChar w:fldCharType="separate"/>
      </w:r>
      <w:r w:rsidR="009C13EF" w:rsidRPr="00DF495C">
        <w:rPr>
          <w:rStyle w:val="Hyperlink"/>
          <w:rFonts w:ascii="Bookman Old Style" w:hAnsi="Bookman Old Style"/>
          <w:noProof/>
          <w:lang w:val="en-GB" w:eastAsia="en-US"/>
        </w:rPr>
        <w:t>3.3</w:t>
      </w:r>
      <w:r w:rsidR="009C13EF" w:rsidRPr="00DF495C">
        <w:rPr>
          <w:rFonts w:ascii="Bookman Old Style" w:hAnsi="Bookman Old Style" w:cs="Times New Roman"/>
          <w:smallCaps w:val="0"/>
          <w:noProof/>
        </w:rPr>
        <w:tab/>
      </w:r>
      <w:r w:rsidR="009C13EF" w:rsidRPr="00DF495C">
        <w:rPr>
          <w:rStyle w:val="Hyperlink"/>
          <w:rFonts w:ascii="Bookman Old Style" w:hAnsi="Bookman Old Style"/>
          <w:noProof/>
          <w:lang w:val="en-GB" w:eastAsia="en-US"/>
        </w:rPr>
        <w:t>CONFIDENTIALITY</w:t>
      </w:r>
      <w:r w:rsidR="009C13EF" w:rsidRPr="00DF495C">
        <w:rPr>
          <w:rFonts w:ascii="Bookman Old Style" w:hAnsi="Bookman Old Style"/>
          <w:noProof/>
          <w:webHidden/>
        </w:rPr>
        <w:tab/>
      </w:r>
      <w:r w:rsidR="009C13EF" w:rsidRPr="00DF495C">
        <w:rPr>
          <w:rFonts w:ascii="Bookman Old Style" w:hAnsi="Bookman Old Style"/>
          <w:noProof/>
          <w:webHidden/>
        </w:rPr>
        <w:fldChar w:fldCharType="begin"/>
      </w:r>
      <w:r w:rsidR="009C13EF" w:rsidRPr="00DF495C">
        <w:rPr>
          <w:rFonts w:ascii="Bookman Old Style" w:hAnsi="Bookman Old Style"/>
          <w:noProof/>
          <w:webHidden/>
        </w:rPr>
        <w:instrText xml:space="preserve"> PAGEREF _Toc126061673 \h </w:instrText>
      </w:r>
      <w:r w:rsidR="009C13EF" w:rsidRPr="00DF495C">
        <w:rPr>
          <w:rFonts w:ascii="Bookman Old Style" w:hAnsi="Bookman Old Style"/>
          <w:noProof/>
          <w:webHidden/>
        </w:rPr>
      </w:r>
      <w:r w:rsidR="009C13EF" w:rsidRPr="00DF495C">
        <w:rPr>
          <w:rFonts w:ascii="Bookman Old Style" w:hAnsi="Bookman Old Style"/>
          <w:noProof/>
          <w:webHidden/>
        </w:rPr>
        <w:fldChar w:fldCharType="separate"/>
      </w:r>
      <w:r w:rsidR="00021C9C" w:rsidRPr="00DF495C">
        <w:rPr>
          <w:rFonts w:ascii="Bookman Old Style" w:hAnsi="Bookman Old Style"/>
          <w:noProof/>
          <w:webHidden/>
        </w:rPr>
        <w:t>11</w:t>
      </w:r>
      <w:r w:rsidR="009C13EF" w:rsidRPr="00DF495C">
        <w:rPr>
          <w:rFonts w:ascii="Bookman Old Style" w:hAnsi="Bookman Old Style"/>
          <w:noProof/>
          <w:webHidden/>
        </w:rPr>
        <w:fldChar w:fldCharType="end"/>
      </w:r>
      <w:r w:rsidRPr="00DF495C">
        <w:rPr>
          <w:rFonts w:ascii="Bookman Old Style" w:hAnsi="Bookman Old Style"/>
          <w:noProof/>
        </w:rPr>
        <w:fldChar w:fldCharType="end"/>
      </w:r>
    </w:p>
    <w:p w14:paraId="65E12D8F" w14:textId="1A7F7A95" w:rsidR="009C13EF" w:rsidRPr="00DF495C" w:rsidRDefault="00000000">
      <w:pPr>
        <w:pStyle w:val="TOC2"/>
        <w:tabs>
          <w:tab w:val="left" w:pos="880"/>
          <w:tab w:val="right" w:leader="dot" w:pos="9074"/>
        </w:tabs>
        <w:rPr>
          <w:rFonts w:ascii="Bookman Old Style" w:hAnsi="Bookman Old Style" w:cs="Times New Roman"/>
          <w:smallCaps w:val="0"/>
          <w:noProof/>
        </w:rPr>
      </w:pPr>
      <w:r w:rsidRPr="00DF495C">
        <w:rPr>
          <w:rFonts w:ascii="Bookman Old Style" w:hAnsi="Bookman Old Style"/>
          <w:rPrChange w:id="109" w:author="pachalo chizala" w:date="2023-05-07T19:13:00Z">
            <w:rPr/>
          </w:rPrChange>
        </w:rPr>
        <w:fldChar w:fldCharType="begin"/>
      </w:r>
      <w:r w:rsidRPr="00DF495C">
        <w:rPr>
          <w:rFonts w:ascii="Bookman Old Style" w:hAnsi="Bookman Old Style"/>
          <w:rPrChange w:id="110" w:author="pachalo chizala" w:date="2023-05-07T19:13:00Z">
            <w:rPr/>
          </w:rPrChange>
        </w:rPr>
        <w:instrText>HYPERLINK \l "_Toc126061674"</w:instrText>
      </w:r>
      <w:r w:rsidRPr="00DF495C">
        <w:rPr>
          <w:rFonts w:ascii="Bookman Old Style" w:hAnsi="Bookman Old Style"/>
          <w:rPrChange w:id="111" w:author="pachalo chizala" w:date="2023-05-07T19:13:00Z">
            <w:rPr/>
          </w:rPrChange>
        </w:rPr>
      </w:r>
      <w:r w:rsidRPr="00DF495C">
        <w:rPr>
          <w:rFonts w:ascii="Bookman Old Style" w:hAnsi="Bookman Old Style"/>
          <w:rPrChange w:id="112" w:author="pachalo chizala" w:date="2023-05-07T19:13:00Z">
            <w:rPr/>
          </w:rPrChange>
        </w:rPr>
        <w:fldChar w:fldCharType="separate"/>
      </w:r>
      <w:r w:rsidR="009C13EF" w:rsidRPr="00DF495C">
        <w:rPr>
          <w:rStyle w:val="Hyperlink"/>
          <w:rFonts w:ascii="Bookman Old Style" w:hAnsi="Bookman Old Style"/>
          <w:noProof/>
        </w:rPr>
        <w:t>3.4</w:t>
      </w:r>
      <w:r w:rsidR="009C13EF" w:rsidRPr="00DF495C">
        <w:rPr>
          <w:rFonts w:ascii="Bookman Old Style" w:hAnsi="Bookman Old Style" w:cs="Times New Roman"/>
          <w:smallCaps w:val="0"/>
          <w:noProof/>
        </w:rPr>
        <w:tab/>
      </w:r>
      <w:r w:rsidR="009C13EF" w:rsidRPr="00DF495C">
        <w:rPr>
          <w:rStyle w:val="Hyperlink"/>
          <w:rFonts w:ascii="Bookman Old Style" w:hAnsi="Bookman Old Style"/>
          <w:noProof/>
        </w:rPr>
        <w:t>PENALTIES</w:t>
      </w:r>
      <w:r w:rsidR="009C13EF" w:rsidRPr="00DF495C">
        <w:rPr>
          <w:rFonts w:ascii="Bookman Old Style" w:hAnsi="Bookman Old Style"/>
          <w:noProof/>
          <w:webHidden/>
        </w:rPr>
        <w:tab/>
      </w:r>
      <w:r w:rsidR="009C13EF" w:rsidRPr="00DF495C">
        <w:rPr>
          <w:rFonts w:ascii="Bookman Old Style" w:hAnsi="Bookman Old Style"/>
          <w:noProof/>
          <w:webHidden/>
        </w:rPr>
        <w:fldChar w:fldCharType="begin"/>
      </w:r>
      <w:r w:rsidR="009C13EF" w:rsidRPr="00DF495C">
        <w:rPr>
          <w:rFonts w:ascii="Bookman Old Style" w:hAnsi="Bookman Old Style"/>
          <w:noProof/>
          <w:webHidden/>
        </w:rPr>
        <w:instrText xml:space="preserve"> PAGEREF _Toc126061674 \h </w:instrText>
      </w:r>
      <w:r w:rsidR="009C13EF" w:rsidRPr="00DF495C">
        <w:rPr>
          <w:rFonts w:ascii="Bookman Old Style" w:hAnsi="Bookman Old Style"/>
          <w:noProof/>
          <w:webHidden/>
        </w:rPr>
      </w:r>
      <w:r w:rsidR="009C13EF" w:rsidRPr="00DF495C">
        <w:rPr>
          <w:rFonts w:ascii="Bookman Old Style" w:hAnsi="Bookman Old Style"/>
          <w:noProof/>
          <w:webHidden/>
        </w:rPr>
        <w:fldChar w:fldCharType="separate"/>
      </w:r>
      <w:r w:rsidR="00021C9C" w:rsidRPr="00DF495C">
        <w:rPr>
          <w:rFonts w:ascii="Bookman Old Style" w:hAnsi="Bookman Old Style"/>
          <w:noProof/>
          <w:webHidden/>
        </w:rPr>
        <w:t>11</w:t>
      </w:r>
      <w:r w:rsidR="009C13EF" w:rsidRPr="00DF495C">
        <w:rPr>
          <w:rFonts w:ascii="Bookman Old Style" w:hAnsi="Bookman Old Style"/>
          <w:noProof/>
          <w:webHidden/>
        </w:rPr>
        <w:fldChar w:fldCharType="end"/>
      </w:r>
      <w:r w:rsidRPr="00DF495C">
        <w:rPr>
          <w:rFonts w:ascii="Bookman Old Style" w:hAnsi="Bookman Old Style"/>
          <w:noProof/>
        </w:rPr>
        <w:fldChar w:fldCharType="end"/>
      </w:r>
    </w:p>
    <w:p w14:paraId="0A9DB9F8" w14:textId="1F7CEE07" w:rsidR="009C13EF" w:rsidRPr="00DF495C" w:rsidRDefault="00000000">
      <w:pPr>
        <w:pStyle w:val="TOC2"/>
        <w:tabs>
          <w:tab w:val="left" w:pos="880"/>
          <w:tab w:val="right" w:leader="dot" w:pos="9074"/>
        </w:tabs>
        <w:rPr>
          <w:rFonts w:ascii="Bookman Old Style" w:hAnsi="Bookman Old Style" w:cs="Times New Roman"/>
          <w:smallCaps w:val="0"/>
          <w:noProof/>
        </w:rPr>
      </w:pPr>
      <w:r w:rsidRPr="00DF495C">
        <w:rPr>
          <w:rFonts w:ascii="Bookman Old Style" w:hAnsi="Bookman Old Style"/>
          <w:rPrChange w:id="113" w:author="pachalo chizala" w:date="2023-05-07T19:13:00Z">
            <w:rPr/>
          </w:rPrChange>
        </w:rPr>
        <w:fldChar w:fldCharType="begin"/>
      </w:r>
      <w:r w:rsidRPr="00DF495C">
        <w:rPr>
          <w:rFonts w:ascii="Bookman Old Style" w:hAnsi="Bookman Old Style"/>
          <w:rPrChange w:id="114" w:author="pachalo chizala" w:date="2023-05-07T19:13:00Z">
            <w:rPr/>
          </w:rPrChange>
        </w:rPr>
        <w:instrText>HYPERLINK \l "_Toc126061675"</w:instrText>
      </w:r>
      <w:r w:rsidRPr="00DF495C">
        <w:rPr>
          <w:rFonts w:ascii="Bookman Old Style" w:hAnsi="Bookman Old Style"/>
          <w:rPrChange w:id="115" w:author="pachalo chizala" w:date="2023-05-07T19:13:00Z">
            <w:rPr/>
          </w:rPrChange>
        </w:rPr>
      </w:r>
      <w:r w:rsidRPr="00DF495C">
        <w:rPr>
          <w:rFonts w:ascii="Bookman Old Style" w:hAnsi="Bookman Old Style"/>
          <w:rPrChange w:id="116" w:author="pachalo chizala" w:date="2023-05-07T19:13:00Z">
            <w:rPr/>
          </w:rPrChange>
        </w:rPr>
        <w:fldChar w:fldCharType="separate"/>
      </w:r>
      <w:r w:rsidR="009C13EF" w:rsidRPr="00DF495C">
        <w:rPr>
          <w:rStyle w:val="Hyperlink"/>
          <w:rFonts w:ascii="Bookman Old Style" w:hAnsi="Bookman Old Style"/>
          <w:noProof/>
          <w:lang w:val="en-GB" w:eastAsia="en-US"/>
        </w:rPr>
        <w:t>3.5</w:t>
      </w:r>
      <w:r w:rsidR="009C13EF" w:rsidRPr="00DF495C">
        <w:rPr>
          <w:rFonts w:ascii="Bookman Old Style" w:hAnsi="Bookman Old Style" w:cs="Times New Roman"/>
          <w:smallCaps w:val="0"/>
          <w:noProof/>
        </w:rPr>
        <w:tab/>
      </w:r>
      <w:r w:rsidR="009C13EF" w:rsidRPr="00DF495C">
        <w:rPr>
          <w:rStyle w:val="Hyperlink"/>
          <w:rFonts w:ascii="Bookman Old Style" w:hAnsi="Bookman Old Style"/>
          <w:noProof/>
          <w:lang w:val="en-GB" w:eastAsia="en-US"/>
        </w:rPr>
        <w:t>PRE-ENUMERATION ARRANGEMENTS</w:t>
      </w:r>
      <w:r w:rsidR="009C13EF" w:rsidRPr="00DF495C">
        <w:rPr>
          <w:rFonts w:ascii="Bookman Old Style" w:hAnsi="Bookman Old Style"/>
          <w:noProof/>
          <w:webHidden/>
        </w:rPr>
        <w:tab/>
      </w:r>
      <w:r w:rsidR="009C13EF" w:rsidRPr="00DF495C">
        <w:rPr>
          <w:rFonts w:ascii="Bookman Old Style" w:hAnsi="Bookman Old Style"/>
          <w:noProof/>
          <w:webHidden/>
        </w:rPr>
        <w:fldChar w:fldCharType="begin"/>
      </w:r>
      <w:r w:rsidR="009C13EF" w:rsidRPr="00DF495C">
        <w:rPr>
          <w:rFonts w:ascii="Bookman Old Style" w:hAnsi="Bookman Old Style"/>
          <w:noProof/>
          <w:webHidden/>
        </w:rPr>
        <w:instrText xml:space="preserve"> PAGEREF _Toc126061675 \h </w:instrText>
      </w:r>
      <w:r w:rsidR="009C13EF" w:rsidRPr="00DF495C">
        <w:rPr>
          <w:rFonts w:ascii="Bookman Old Style" w:hAnsi="Bookman Old Style"/>
          <w:noProof/>
          <w:webHidden/>
        </w:rPr>
      </w:r>
      <w:r w:rsidR="009C13EF" w:rsidRPr="00DF495C">
        <w:rPr>
          <w:rFonts w:ascii="Bookman Old Style" w:hAnsi="Bookman Old Style"/>
          <w:noProof/>
          <w:webHidden/>
        </w:rPr>
        <w:fldChar w:fldCharType="separate"/>
      </w:r>
      <w:r w:rsidR="00021C9C" w:rsidRPr="00DF495C">
        <w:rPr>
          <w:rFonts w:ascii="Bookman Old Style" w:hAnsi="Bookman Old Style"/>
          <w:noProof/>
          <w:webHidden/>
        </w:rPr>
        <w:t>12</w:t>
      </w:r>
      <w:r w:rsidR="009C13EF" w:rsidRPr="00DF495C">
        <w:rPr>
          <w:rFonts w:ascii="Bookman Old Style" w:hAnsi="Bookman Old Style"/>
          <w:noProof/>
          <w:webHidden/>
        </w:rPr>
        <w:fldChar w:fldCharType="end"/>
      </w:r>
      <w:r w:rsidRPr="00DF495C">
        <w:rPr>
          <w:rFonts w:ascii="Bookman Old Style" w:hAnsi="Bookman Old Style"/>
          <w:noProof/>
        </w:rPr>
        <w:fldChar w:fldCharType="end"/>
      </w:r>
    </w:p>
    <w:p w14:paraId="5FF40B99" w14:textId="042A8385" w:rsidR="009C13EF" w:rsidRPr="00DF495C" w:rsidRDefault="00000000">
      <w:pPr>
        <w:pStyle w:val="TOC2"/>
        <w:tabs>
          <w:tab w:val="left" w:pos="880"/>
          <w:tab w:val="right" w:leader="dot" w:pos="9074"/>
        </w:tabs>
        <w:rPr>
          <w:rFonts w:ascii="Bookman Old Style" w:hAnsi="Bookman Old Style" w:cs="Times New Roman"/>
          <w:smallCaps w:val="0"/>
          <w:noProof/>
        </w:rPr>
      </w:pPr>
      <w:r w:rsidRPr="00DF495C">
        <w:rPr>
          <w:rFonts w:ascii="Bookman Old Style" w:hAnsi="Bookman Old Style"/>
          <w:rPrChange w:id="117" w:author="pachalo chizala" w:date="2023-05-07T19:13:00Z">
            <w:rPr/>
          </w:rPrChange>
        </w:rPr>
        <w:fldChar w:fldCharType="begin"/>
      </w:r>
      <w:r w:rsidRPr="00DF495C">
        <w:rPr>
          <w:rFonts w:ascii="Bookman Old Style" w:hAnsi="Bookman Old Style"/>
          <w:rPrChange w:id="118" w:author="pachalo chizala" w:date="2023-05-07T19:13:00Z">
            <w:rPr/>
          </w:rPrChange>
        </w:rPr>
        <w:instrText>HYPERLINK \l "_Toc126061676"</w:instrText>
      </w:r>
      <w:r w:rsidRPr="00DF495C">
        <w:rPr>
          <w:rFonts w:ascii="Bookman Old Style" w:hAnsi="Bookman Old Style"/>
          <w:rPrChange w:id="119" w:author="pachalo chizala" w:date="2023-05-07T19:13:00Z">
            <w:rPr/>
          </w:rPrChange>
        </w:rPr>
      </w:r>
      <w:r w:rsidRPr="00DF495C">
        <w:rPr>
          <w:rFonts w:ascii="Bookman Old Style" w:hAnsi="Bookman Old Style"/>
          <w:rPrChange w:id="120" w:author="pachalo chizala" w:date="2023-05-07T19:13:00Z">
            <w:rPr/>
          </w:rPrChange>
        </w:rPr>
        <w:fldChar w:fldCharType="separate"/>
      </w:r>
      <w:r w:rsidR="009C13EF" w:rsidRPr="00DF495C">
        <w:rPr>
          <w:rStyle w:val="Hyperlink"/>
          <w:rFonts w:ascii="Bookman Old Style" w:hAnsi="Bookman Old Style"/>
          <w:noProof/>
          <w:lang w:val="en-GB" w:eastAsia="en-US"/>
        </w:rPr>
        <w:t>3.6</w:t>
      </w:r>
      <w:r w:rsidR="009C13EF" w:rsidRPr="00DF495C">
        <w:rPr>
          <w:rFonts w:ascii="Bookman Old Style" w:hAnsi="Bookman Old Style" w:cs="Times New Roman"/>
          <w:smallCaps w:val="0"/>
          <w:noProof/>
        </w:rPr>
        <w:tab/>
      </w:r>
      <w:r w:rsidR="009C13EF" w:rsidRPr="00DF495C">
        <w:rPr>
          <w:rStyle w:val="Hyperlink"/>
          <w:rFonts w:ascii="Bookman Old Style" w:hAnsi="Bookman Old Style"/>
          <w:noProof/>
          <w:lang w:val="en-US" w:eastAsia="en-US"/>
        </w:rPr>
        <w:t>ITEMS REQUIRED FOR FIELDWORK</w:t>
      </w:r>
      <w:r w:rsidR="009C13EF" w:rsidRPr="00DF495C">
        <w:rPr>
          <w:rFonts w:ascii="Bookman Old Style" w:hAnsi="Bookman Old Style"/>
          <w:noProof/>
          <w:webHidden/>
        </w:rPr>
        <w:tab/>
      </w:r>
      <w:r w:rsidR="009C13EF" w:rsidRPr="00DF495C">
        <w:rPr>
          <w:rFonts w:ascii="Bookman Old Style" w:hAnsi="Bookman Old Style"/>
          <w:noProof/>
          <w:webHidden/>
        </w:rPr>
        <w:fldChar w:fldCharType="begin"/>
      </w:r>
      <w:r w:rsidR="009C13EF" w:rsidRPr="00DF495C">
        <w:rPr>
          <w:rFonts w:ascii="Bookman Old Style" w:hAnsi="Bookman Old Style"/>
          <w:noProof/>
          <w:webHidden/>
        </w:rPr>
        <w:instrText xml:space="preserve"> PAGEREF _Toc126061676 \h </w:instrText>
      </w:r>
      <w:r w:rsidR="009C13EF" w:rsidRPr="00DF495C">
        <w:rPr>
          <w:rFonts w:ascii="Bookman Old Style" w:hAnsi="Bookman Old Style"/>
          <w:noProof/>
          <w:webHidden/>
        </w:rPr>
      </w:r>
      <w:r w:rsidR="009C13EF" w:rsidRPr="00DF495C">
        <w:rPr>
          <w:rFonts w:ascii="Bookman Old Style" w:hAnsi="Bookman Old Style"/>
          <w:noProof/>
          <w:webHidden/>
        </w:rPr>
        <w:fldChar w:fldCharType="separate"/>
      </w:r>
      <w:r w:rsidR="00021C9C" w:rsidRPr="00DF495C">
        <w:rPr>
          <w:rFonts w:ascii="Bookman Old Style" w:hAnsi="Bookman Old Style"/>
          <w:noProof/>
          <w:webHidden/>
        </w:rPr>
        <w:t>13</w:t>
      </w:r>
      <w:r w:rsidR="009C13EF" w:rsidRPr="00DF495C">
        <w:rPr>
          <w:rFonts w:ascii="Bookman Old Style" w:hAnsi="Bookman Old Style"/>
          <w:noProof/>
          <w:webHidden/>
        </w:rPr>
        <w:fldChar w:fldCharType="end"/>
      </w:r>
      <w:r w:rsidRPr="00DF495C">
        <w:rPr>
          <w:rFonts w:ascii="Bookman Old Style" w:hAnsi="Bookman Old Style"/>
          <w:noProof/>
        </w:rPr>
        <w:fldChar w:fldCharType="end"/>
      </w:r>
    </w:p>
    <w:p w14:paraId="306DE8BD" w14:textId="35AFB6A4" w:rsidR="009C13EF" w:rsidRPr="00DF495C" w:rsidRDefault="00000000">
      <w:pPr>
        <w:pStyle w:val="TOC2"/>
        <w:tabs>
          <w:tab w:val="left" w:pos="880"/>
          <w:tab w:val="right" w:leader="dot" w:pos="9074"/>
        </w:tabs>
        <w:rPr>
          <w:rFonts w:ascii="Bookman Old Style" w:hAnsi="Bookman Old Style" w:cs="Times New Roman"/>
          <w:smallCaps w:val="0"/>
          <w:noProof/>
        </w:rPr>
      </w:pPr>
      <w:r w:rsidRPr="00DF495C">
        <w:rPr>
          <w:rFonts w:ascii="Bookman Old Style" w:hAnsi="Bookman Old Style"/>
          <w:rPrChange w:id="121" w:author="pachalo chizala" w:date="2023-05-07T19:13:00Z">
            <w:rPr/>
          </w:rPrChange>
        </w:rPr>
        <w:fldChar w:fldCharType="begin"/>
      </w:r>
      <w:r w:rsidRPr="00DF495C">
        <w:rPr>
          <w:rFonts w:ascii="Bookman Old Style" w:hAnsi="Bookman Old Style"/>
          <w:rPrChange w:id="122" w:author="pachalo chizala" w:date="2023-05-07T19:13:00Z">
            <w:rPr/>
          </w:rPrChange>
        </w:rPr>
        <w:instrText>HYPERLINK \l "_Toc126061677"</w:instrText>
      </w:r>
      <w:r w:rsidRPr="00DF495C">
        <w:rPr>
          <w:rFonts w:ascii="Bookman Old Style" w:hAnsi="Bookman Old Style"/>
          <w:rPrChange w:id="123" w:author="pachalo chizala" w:date="2023-05-07T19:13:00Z">
            <w:rPr/>
          </w:rPrChange>
        </w:rPr>
      </w:r>
      <w:r w:rsidRPr="00DF495C">
        <w:rPr>
          <w:rFonts w:ascii="Bookman Old Style" w:hAnsi="Bookman Old Style"/>
          <w:rPrChange w:id="124" w:author="pachalo chizala" w:date="2023-05-07T19:13:00Z">
            <w:rPr/>
          </w:rPrChange>
        </w:rPr>
        <w:fldChar w:fldCharType="separate"/>
      </w:r>
      <w:r w:rsidR="009C13EF" w:rsidRPr="00DF495C">
        <w:rPr>
          <w:rStyle w:val="Hyperlink"/>
          <w:rFonts w:ascii="Bookman Old Style" w:hAnsi="Bookman Old Style"/>
          <w:noProof/>
        </w:rPr>
        <w:t>3.7</w:t>
      </w:r>
      <w:r w:rsidR="009C13EF" w:rsidRPr="00DF495C">
        <w:rPr>
          <w:rFonts w:ascii="Bookman Old Style" w:hAnsi="Bookman Old Style" w:cs="Times New Roman"/>
          <w:smallCaps w:val="0"/>
          <w:noProof/>
        </w:rPr>
        <w:tab/>
      </w:r>
      <w:r w:rsidR="009C13EF" w:rsidRPr="00DF495C">
        <w:rPr>
          <w:rStyle w:val="Hyperlink"/>
          <w:rFonts w:ascii="Bookman Old Style" w:hAnsi="Bookman Old Style"/>
          <w:noProof/>
        </w:rPr>
        <w:t>INTERVIEWING PROCEDURES</w:t>
      </w:r>
      <w:r w:rsidR="009C13EF" w:rsidRPr="00DF495C">
        <w:rPr>
          <w:rFonts w:ascii="Bookman Old Style" w:hAnsi="Bookman Old Style"/>
          <w:noProof/>
          <w:webHidden/>
        </w:rPr>
        <w:tab/>
      </w:r>
      <w:r w:rsidR="009C13EF" w:rsidRPr="00DF495C">
        <w:rPr>
          <w:rFonts w:ascii="Bookman Old Style" w:hAnsi="Bookman Old Style"/>
          <w:noProof/>
          <w:webHidden/>
        </w:rPr>
        <w:fldChar w:fldCharType="begin"/>
      </w:r>
      <w:r w:rsidR="009C13EF" w:rsidRPr="00DF495C">
        <w:rPr>
          <w:rFonts w:ascii="Bookman Old Style" w:hAnsi="Bookman Old Style"/>
          <w:noProof/>
          <w:webHidden/>
        </w:rPr>
        <w:instrText xml:space="preserve"> PAGEREF _Toc126061677 \h </w:instrText>
      </w:r>
      <w:r w:rsidR="009C13EF" w:rsidRPr="00DF495C">
        <w:rPr>
          <w:rFonts w:ascii="Bookman Old Style" w:hAnsi="Bookman Old Style"/>
          <w:noProof/>
          <w:webHidden/>
        </w:rPr>
      </w:r>
      <w:r w:rsidR="009C13EF" w:rsidRPr="00DF495C">
        <w:rPr>
          <w:rFonts w:ascii="Bookman Old Style" w:hAnsi="Bookman Old Style"/>
          <w:noProof/>
          <w:webHidden/>
        </w:rPr>
        <w:fldChar w:fldCharType="separate"/>
      </w:r>
      <w:r w:rsidR="00021C9C" w:rsidRPr="00DF495C">
        <w:rPr>
          <w:rFonts w:ascii="Bookman Old Style" w:hAnsi="Bookman Old Style"/>
          <w:noProof/>
          <w:webHidden/>
        </w:rPr>
        <w:t>13</w:t>
      </w:r>
      <w:r w:rsidR="009C13EF" w:rsidRPr="00DF495C">
        <w:rPr>
          <w:rFonts w:ascii="Bookman Old Style" w:hAnsi="Bookman Old Style"/>
          <w:noProof/>
          <w:webHidden/>
        </w:rPr>
        <w:fldChar w:fldCharType="end"/>
      </w:r>
      <w:r w:rsidRPr="00DF495C">
        <w:rPr>
          <w:rFonts w:ascii="Bookman Old Style" w:hAnsi="Bookman Old Style"/>
          <w:noProof/>
        </w:rPr>
        <w:fldChar w:fldCharType="end"/>
      </w:r>
    </w:p>
    <w:p w14:paraId="038673AE" w14:textId="2CE47FD3" w:rsidR="009C13EF" w:rsidRPr="00DF495C" w:rsidRDefault="00000000">
      <w:pPr>
        <w:pStyle w:val="TOC2"/>
        <w:tabs>
          <w:tab w:val="left" w:pos="880"/>
          <w:tab w:val="right" w:leader="dot" w:pos="9074"/>
        </w:tabs>
        <w:rPr>
          <w:rFonts w:ascii="Bookman Old Style" w:hAnsi="Bookman Old Style" w:cs="Times New Roman"/>
          <w:smallCaps w:val="0"/>
          <w:noProof/>
        </w:rPr>
      </w:pPr>
      <w:r w:rsidRPr="00DF495C">
        <w:rPr>
          <w:rFonts w:ascii="Bookman Old Style" w:hAnsi="Bookman Old Style"/>
          <w:rPrChange w:id="125" w:author="pachalo chizala" w:date="2023-05-07T19:13:00Z">
            <w:rPr/>
          </w:rPrChange>
        </w:rPr>
        <w:fldChar w:fldCharType="begin"/>
      </w:r>
      <w:r w:rsidRPr="00DF495C">
        <w:rPr>
          <w:rFonts w:ascii="Bookman Old Style" w:hAnsi="Bookman Old Style"/>
          <w:rPrChange w:id="126" w:author="pachalo chizala" w:date="2023-05-07T19:13:00Z">
            <w:rPr/>
          </w:rPrChange>
        </w:rPr>
        <w:instrText>HYPERLINK \l "_Toc126061678"</w:instrText>
      </w:r>
      <w:r w:rsidRPr="00DF495C">
        <w:rPr>
          <w:rFonts w:ascii="Bookman Old Style" w:hAnsi="Bookman Old Style"/>
          <w:rPrChange w:id="127" w:author="pachalo chizala" w:date="2023-05-07T19:13:00Z">
            <w:rPr/>
          </w:rPrChange>
        </w:rPr>
      </w:r>
      <w:r w:rsidRPr="00DF495C">
        <w:rPr>
          <w:rFonts w:ascii="Bookman Old Style" w:hAnsi="Bookman Old Style"/>
          <w:rPrChange w:id="128" w:author="pachalo chizala" w:date="2023-05-07T19:13:00Z">
            <w:rPr/>
          </w:rPrChange>
        </w:rPr>
        <w:fldChar w:fldCharType="separate"/>
      </w:r>
      <w:r w:rsidR="009C13EF" w:rsidRPr="00DF495C">
        <w:rPr>
          <w:rStyle w:val="Hyperlink"/>
          <w:rFonts w:ascii="Bookman Old Style" w:hAnsi="Bookman Old Style"/>
          <w:noProof/>
          <w:lang w:val="en-GB" w:eastAsia="en-US"/>
        </w:rPr>
        <w:t>3.8</w:t>
      </w:r>
      <w:r w:rsidR="009C13EF" w:rsidRPr="00DF495C">
        <w:rPr>
          <w:rFonts w:ascii="Bookman Old Style" w:hAnsi="Bookman Old Style" w:cs="Times New Roman"/>
          <w:smallCaps w:val="0"/>
          <w:noProof/>
        </w:rPr>
        <w:tab/>
      </w:r>
      <w:r w:rsidR="009C13EF" w:rsidRPr="00DF495C">
        <w:rPr>
          <w:rStyle w:val="Hyperlink"/>
          <w:rFonts w:ascii="Bookman Old Style" w:hAnsi="Bookman Old Style"/>
          <w:noProof/>
          <w:lang w:val="en-GB" w:eastAsia="en-US"/>
        </w:rPr>
        <w:t>CONDUCTING THE SURVEY</w:t>
      </w:r>
      <w:r w:rsidR="009C13EF" w:rsidRPr="00DF495C">
        <w:rPr>
          <w:rFonts w:ascii="Bookman Old Style" w:hAnsi="Bookman Old Style"/>
          <w:noProof/>
          <w:webHidden/>
        </w:rPr>
        <w:tab/>
      </w:r>
      <w:r w:rsidR="009C13EF" w:rsidRPr="00DF495C">
        <w:rPr>
          <w:rFonts w:ascii="Bookman Old Style" w:hAnsi="Bookman Old Style"/>
          <w:noProof/>
          <w:webHidden/>
        </w:rPr>
        <w:fldChar w:fldCharType="begin"/>
      </w:r>
      <w:r w:rsidR="009C13EF" w:rsidRPr="00DF495C">
        <w:rPr>
          <w:rFonts w:ascii="Bookman Old Style" w:hAnsi="Bookman Old Style"/>
          <w:noProof/>
          <w:webHidden/>
        </w:rPr>
        <w:instrText xml:space="preserve"> PAGEREF _Toc126061678 \h </w:instrText>
      </w:r>
      <w:r w:rsidR="009C13EF" w:rsidRPr="00DF495C">
        <w:rPr>
          <w:rFonts w:ascii="Bookman Old Style" w:hAnsi="Bookman Old Style"/>
          <w:noProof/>
          <w:webHidden/>
        </w:rPr>
      </w:r>
      <w:r w:rsidR="009C13EF" w:rsidRPr="00DF495C">
        <w:rPr>
          <w:rFonts w:ascii="Bookman Old Style" w:hAnsi="Bookman Old Style"/>
          <w:noProof/>
          <w:webHidden/>
        </w:rPr>
        <w:fldChar w:fldCharType="separate"/>
      </w:r>
      <w:r w:rsidR="00021C9C" w:rsidRPr="00DF495C">
        <w:rPr>
          <w:rFonts w:ascii="Bookman Old Style" w:hAnsi="Bookman Old Style"/>
          <w:noProof/>
          <w:webHidden/>
        </w:rPr>
        <w:t>14</w:t>
      </w:r>
      <w:r w:rsidR="009C13EF" w:rsidRPr="00DF495C">
        <w:rPr>
          <w:rFonts w:ascii="Bookman Old Style" w:hAnsi="Bookman Old Style"/>
          <w:noProof/>
          <w:webHidden/>
        </w:rPr>
        <w:fldChar w:fldCharType="end"/>
      </w:r>
      <w:r w:rsidRPr="00DF495C">
        <w:rPr>
          <w:rFonts w:ascii="Bookman Old Style" w:hAnsi="Bookman Old Style"/>
          <w:noProof/>
        </w:rPr>
        <w:fldChar w:fldCharType="end"/>
      </w:r>
    </w:p>
    <w:p w14:paraId="58108598" w14:textId="4505D0AC" w:rsidR="009C13EF" w:rsidRPr="00DF495C" w:rsidRDefault="00000000">
      <w:pPr>
        <w:pStyle w:val="TOC3"/>
        <w:tabs>
          <w:tab w:val="left" w:pos="1320"/>
          <w:tab w:val="right" w:leader="dot" w:pos="9074"/>
        </w:tabs>
        <w:rPr>
          <w:rFonts w:ascii="Bookman Old Style" w:hAnsi="Bookman Old Style" w:cs="Times New Roman"/>
          <w:i w:val="0"/>
          <w:noProof/>
        </w:rPr>
      </w:pPr>
      <w:r w:rsidRPr="00DF495C">
        <w:rPr>
          <w:rFonts w:ascii="Bookman Old Style" w:hAnsi="Bookman Old Style"/>
          <w:rPrChange w:id="129" w:author="pachalo chizala" w:date="2023-05-07T19:13:00Z">
            <w:rPr/>
          </w:rPrChange>
        </w:rPr>
        <w:fldChar w:fldCharType="begin"/>
      </w:r>
      <w:r w:rsidRPr="00DF495C">
        <w:rPr>
          <w:rFonts w:ascii="Bookman Old Style" w:hAnsi="Bookman Old Style"/>
          <w:rPrChange w:id="130" w:author="pachalo chizala" w:date="2023-05-07T19:13:00Z">
            <w:rPr/>
          </w:rPrChange>
        </w:rPr>
        <w:instrText>HYPERLINK \l "_Toc126061679"</w:instrText>
      </w:r>
      <w:r w:rsidRPr="00DF495C">
        <w:rPr>
          <w:rFonts w:ascii="Bookman Old Style" w:hAnsi="Bookman Old Style"/>
          <w:rPrChange w:id="131" w:author="pachalo chizala" w:date="2023-05-07T19:13:00Z">
            <w:rPr/>
          </w:rPrChange>
        </w:rPr>
      </w:r>
      <w:r w:rsidRPr="00DF495C">
        <w:rPr>
          <w:rFonts w:ascii="Bookman Old Style" w:hAnsi="Bookman Old Style"/>
          <w:rPrChange w:id="132" w:author="pachalo chizala" w:date="2023-05-07T19:13:00Z">
            <w:rPr/>
          </w:rPrChange>
        </w:rPr>
        <w:fldChar w:fldCharType="separate"/>
      </w:r>
      <w:r w:rsidR="009C13EF" w:rsidRPr="00DF495C">
        <w:rPr>
          <w:rStyle w:val="Hyperlink"/>
          <w:rFonts w:ascii="Bookman Old Style" w:hAnsi="Bookman Old Style"/>
          <w:noProof/>
          <w:lang w:val="en-GB" w:eastAsia="en-US"/>
        </w:rPr>
        <w:t>3.8.1</w:t>
      </w:r>
      <w:r w:rsidR="009C13EF" w:rsidRPr="00DF495C">
        <w:rPr>
          <w:rFonts w:ascii="Bookman Old Style" w:hAnsi="Bookman Old Style" w:cs="Times New Roman"/>
          <w:i w:val="0"/>
          <w:noProof/>
        </w:rPr>
        <w:tab/>
      </w:r>
      <w:r w:rsidR="009C13EF" w:rsidRPr="00DF495C">
        <w:rPr>
          <w:rStyle w:val="Hyperlink"/>
          <w:rFonts w:ascii="Bookman Old Style" w:hAnsi="Bookman Old Style"/>
          <w:noProof/>
          <w:lang w:val="en-GB" w:eastAsia="en-US"/>
        </w:rPr>
        <w:t>HOW TO ASK QUESTIONS</w:t>
      </w:r>
      <w:r w:rsidR="009C13EF" w:rsidRPr="00DF495C">
        <w:rPr>
          <w:rFonts w:ascii="Bookman Old Style" w:hAnsi="Bookman Old Style"/>
          <w:noProof/>
          <w:webHidden/>
        </w:rPr>
        <w:tab/>
      </w:r>
      <w:r w:rsidR="009C13EF" w:rsidRPr="00DF495C">
        <w:rPr>
          <w:rFonts w:ascii="Bookman Old Style" w:hAnsi="Bookman Old Style"/>
          <w:noProof/>
          <w:webHidden/>
        </w:rPr>
        <w:fldChar w:fldCharType="begin"/>
      </w:r>
      <w:r w:rsidR="009C13EF" w:rsidRPr="00DF495C">
        <w:rPr>
          <w:rFonts w:ascii="Bookman Old Style" w:hAnsi="Bookman Old Style"/>
          <w:noProof/>
          <w:webHidden/>
        </w:rPr>
        <w:instrText xml:space="preserve"> PAGEREF _Toc126061679 \h </w:instrText>
      </w:r>
      <w:r w:rsidR="009C13EF" w:rsidRPr="00DF495C">
        <w:rPr>
          <w:rFonts w:ascii="Bookman Old Style" w:hAnsi="Bookman Old Style"/>
          <w:noProof/>
          <w:webHidden/>
        </w:rPr>
      </w:r>
      <w:r w:rsidR="009C13EF" w:rsidRPr="00DF495C">
        <w:rPr>
          <w:rFonts w:ascii="Bookman Old Style" w:hAnsi="Bookman Old Style"/>
          <w:noProof/>
          <w:webHidden/>
        </w:rPr>
        <w:fldChar w:fldCharType="separate"/>
      </w:r>
      <w:r w:rsidR="00021C9C" w:rsidRPr="00DF495C">
        <w:rPr>
          <w:rFonts w:ascii="Bookman Old Style" w:hAnsi="Bookman Old Style"/>
          <w:noProof/>
          <w:webHidden/>
        </w:rPr>
        <w:t>14</w:t>
      </w:r>
      <w:r w:rsidR="009C13EF" w:rsidRPr="00DF495C">
        <w:rPr>
          <w:rFonts w:ascii="Bookman Old Style" w:hAnsi="Bookman Old Style"/>
          <w:noProof/>
          <w:webHidden/>
        </w:rPr>
        <w:fldChar w:fldCharType="end"/>
      </w:r>
      <w:r w:rsidRPr="00DF495C">
        <w:rPr>
          <w:rFonts w:ascii="Bookman Old Style" w:hAnsi="Bookman Old Style"/>
          <w:noProof/>
        </w:rPr>
        <w:fldChar w:fldCharType="end"/>
      </w:r>
    </w:p>
    <w:p w14:paraId="0CE1F894" w14:textId="5EE23EC1" w:rsidR="009C13EF" w:rsidRPr="00DF495C" w:rsidRDefault="00000000">
      <w:pPr>
        <w:pStyle w:val="TOC3"/>
        <w:tabs>
          <w:tab w:val="left" w:pos="1320"/>
          <w:tab w:val="right" w:leader="dot" w:pos="9074"/>
        </w:tabs>
        <w:rPr>
          <w:rFonts w:ascii="Bookman Old Style" w:hAnsi="Bookman Old Style" w:cs="Times New Roman"/>
          <w:i w:val="0"/>
          <w:noProof/>
        </w:rPr>
      </w:pPr>
      <w:r w:rsidRPr="00DF495C">
        <w:rPr>
          <w:rFonts w:ascii="Bookman Old Style" w:hAnsi="Bookman Old Style"/>
          <w:rPrChange w:id="133" w:author="pachalo chizala" w:date="2023-05-07T19:13:00Z">
            <w:rPr/>
          </w:rPrChange>
        </w:rPr>
        <w:fldChar w:fldCharType="begin"/>
      </w:r>
      <w:r w:rsidRPr="00DF495C">
        <w:rPr>
          <w:rFonts w:ascii="Bookman Old Style" w:hAnsi="Bookman Old Style"/>
          <w:rPrChange w:id="134" w:author="pachalo chizala" w:date="2023-05-07T19:13:00Z">
            <w:rPr/>
          </w:rPrChange>
        </w:rPr>
        <w:instrText>HYPERLINK \l "_Toc126061680"</w:instrText>
      </w:r>
      <w:r w:rsidRPr="00DF495C">
        <w:rPr>
          <w:rFonts w:ascii="Bookman Old Style" w:hAnsi="Bookman Old Style"/>
          <w:rPrChange w:id="135" w:author="pachalo chizala" w:date="2023-05-07T19:13:00Z">
            <w:rPr/>
          </w:rPrChange>
        </w:rPr>
      </w:r>
      <w:r w:rsidRPr="00DF495C">
        <w:rPr>
          <w:rFonts w:ascii="Bookman Old Style" w:hAnsi="Bookman Old Style"/>
          <w:rPrChange w:id="136" w:author="pachalo chizala" w:date="2023-05-07T19:13:00Z">
            <w:rPr/>
          </w:rPrChange>
        </w:rPr>
        <w:fldChar w:fldCharType="separate"/>
      </w:r>
      <w:r w:rsidR="009C13EF" w:rsidRPr="00DF495C">
        <w:rPr>
          <w:rStyle w:val="Hyperlink"/>
          <w:rFonts w:ascii="Bookman Old Style" w:hAnsi="Bookman Old Style"/>
          <w:noProof/>
          <w:lang w:val="en-GB" w:eastAsia="en-US"/>
        </w:rPr>
        <w:t>3.8.2</w:t>
      </w:r>
      <w:r w:rsidR="009C13EF" w:rsidRPr="00DF495C">
        <w:rPr>
          <w:rFonts w:ascii="Bookman Old Style" w:hAnsi="Bookman Old Style" w:cs="Times New Roman"/>
          <w:i w:val="0"/>
          <w:noProof/>
        </w:rPr>
        <w:tab/>
      </w:r>
      <w:r w:rsidR="009C13EF" w:rsidRPr="00DF495C">
        <w:rPr>
          <w:rStyle w:val="Hyperlink"/>
          <w:rFonts w:ascii="Bookman Old Style" w:hAnsi="Bookman Old Style"/>
          <w:noProof/>
          <w:lang w:val="en-GB" w:eastAsia="en-US"/>
        </w:rPr>
        <w:t>HOW TO PROBE</w:t>
      </w:r>
      <w:r w:rsidR="009C13EF" w:rsidRPr="00DF495C">
        <w:rPr>
          <w:rFonts w:ascii="Bookman Old Style" w:hAnsi="Bookman Old Style"/>
          <w:noProof/>
          <w:webHidden/>
        </w:rPr>
        <w:tab/>
      </w:r>
      <w:r w:rsidR="009C13EF" w:rsidRPr="00DF495C">
        <w:rPr>
          <w:rFonts w:ascii="Bookman Old Style" w:hAnsi="Bookman Old Style"/>
          <w:noProof/>
          <w:webHidden/>
        </w:rPr>
        <w:fldChar w:fldCharType="begin"/>
      </w:r>
      <w:r w:rsidR="009C13EF" w:rsidRPr="00DF495C">
        <w:rPr>
          <w:rFonts w:ascii="Bookman Old Style" w:hAnsi="Bookman Old Style"/>
          <w:noProof/>
          <w:webHidden/>
        </w:rPr>
        <w:instrText xml:space="preserve"> PAGEREF _Toc126061680 \h </w:instrText>
      </w:r>
      <w:r w:rsidR="009C13EF" w:rsidRPr="00DF495C">
        <w:rPr>
          <w:rFonts w:ascii="Bookman Old Style" w:hAnsi="Bookman Old Style"/>
          <w:noProof/>
          <w:webHidden/>
        </w:rPr>
      </w:r>
      <w:r w:rsidR="009C13EF" w:rsidRPr="00DF495C">
        <w:rPr>
          <w:rFonts w:ascii="Bookman Old Style" w:hAnsi="Bookman Old Style"/>
          <w:noProof/>
          <w:webHidden/>
        </w:rPr>
        <w:fldChar w:fldCharType="separate"/>
      </w:r>
      <w:r w:rsidR="00021C9C" w:rsidRPr="00DF495C">
        <w:rPr>
          <w:rFonts w:ascii="Bookman Old Style" w:hAnsi="Bookman Old Style"/>
          <w:noProof/>
          <w:webHidden/>
        </w:rPr>
        <w:t>15</w:t>
      </w:r>
      <w:r w:rsidR="009C13EF" w:rsidRPr="00DF495C">
        <w:rPr>
          <w:rFonts w:ascii="Bookman Old Style" w:hAnsi="Bookman Old Style"/>
          <w:noProof/>
          <w:webHidden/>
        </w:rPr>
        <w:fldChar w:fldCharType="end"/>
      </w:r>
      <w:r w:rsidRPr="00DF495C">
        <w:rPr>
          <w:rFonts w:ascii="Bookman Old Style" w:hAnsi="Bookman Old Style"/>
          <w:noProof/>
        </w:rPr>
        <w:fldChar w:fldCharType="end"/>
      </w:r>
    </w:p>
    <w:p w14:paraId="540A0FDE" w14:textId="7A37B0F1" w:rsidR="009C13EF" w:rsidRPr="00DF495C" w:rsidRDefault="00000000">
      <w:pPr>
        <w:pStyle w:val="TOC3"/>
        <w:tabs>
          <w:tab w:val="left" w:pos="1320"/>
          <w:tab w:val="right" w:leader="dot" w:pos="9074"/>
        </w:tabs>
        <w:rPr>
          <w:rFonts w:ascii="Bookman Old Style" w:hAnsi="Bookman Old Style" w:cs="Times New Roman"/>
          <w:i w:val="0"/>
          <w:noProof/>
        </w:rPr>
      </w:pPr>
      <w:r w:rsidRPr="00DF495C">
        <w:rPr>
          <w:rFonts w:ascii="Bookman Old Style" w:hAnsi="Bookman Old Style"/>
          <w:rPrChange w:id="137" w:author="pachalo chizala" w:date="2023-05-07T19:13:00Z">
            <w:rPr/>
          </w:rPrChange>
        </w:rPr>
        <w:fldChar w:fldCharType="begin"/>
      </w:r>
      <w:r w:rsidRPr="00DF495C">
        <w:rPr>
          <w:rFonts w:ascii="Bookman Old Style" w:hAnsi="Bookman Old Style"/>
          <w:rPrChange w:id="138" w:author="pachalo chizala" w:date="2023-05-07T19:13:00Z">
            <w:rPr/>
          </w:rPrChange>
        </w:rPr>
        <w:instrText>HYPERLINK \l "_Toc126061681"</w:instrText>
      </w:r>
      <w:r w:rsidRPr="00DF495C">
        <w:rPr>
          <w:rFonts w:ascii="Bookman Old Style" w:hAnsi="Bookman Old Style"/>
          <w:rPrChange w:id="139" w:author="pachalo chizala" w:date="2023-05-07T19:13:00Z">
            <w:rPr/>
          </w:rPrChange>
        </w:rPr>
      </w:r>
      <w:r w:rsidRPr="00DF495C">
        <w:rPr>
          <w:rFonts w:ascii="Bookman Old Style" w:hAnsi="Bookman Old Style"/>
          <w:rPrChange w:id="140" w:author="pachalo chizala" w:date="2023-05-07T19:13:00Z">
            <w:rPr/>
          </w:rPrChange>
        </w:rPr>
        <w:fldChar w:fldCharType="separate"/>
      </w:r>
      <w:r w:rsidR="009C13EF" w:rsidRPr="00DF495C">
        <w:rPr>
          <w:rStyle w:val="Hyperlink"/>
          <w:rFonts w:ascii="Bookman Old Style" w:hAnsi="Bookman Old Style"/>
          <w:noProof/>
          <w:lang w:val="en-GB" w:eastAsia="en-US"/>
        </w:rPr>
        <w:t>3.8.3</w:t>
      </w:r>
      <w:r w:rsidR="009C13EF" w:rsidRPr="00DF495C">
        <w:rPr>
          <w:rFonts w:ascii="Bookman Old Style" w:hAnsi="Bookman Old Style" w:cs="Times New Roman"/>
          <w:i w:val="0"/>
          <w:noProof/>
        </w:rPr>
        <w:tab/>
      </w:r>
      <w:r w:rsidR="009C13EF" w:rsidRPr="00DF495C">
        <w:rPr>
          <w:rStyle w:val="Hyperlink"/>
          <w:rFonts w:ascii="Bookman Old Style" w:hAnsi="Bookman Old Style"/>
          <w:noProof/>
          <w:lang w:val="en-GB" w:eastAsia="en-US"/>
        </w:rPr>
        <w:t>IMPORTANCE OF USING NEUTRAL PROBES</w:t>
      </w:r>
      <w:r w:rsidR="009C13EF" w:rsidRPr="00DF495C">
        <w:rPr>
          <w:rFonts w:ascii="Bookman Old Style" w:hAnsi="Bookman Old Style"/>
          <w:noProof/>
          <w:webHidden/>
        </w:rPr>
        <w:tab/>
      </w:r>
      <w:r w:rsidR="009C13EF" w:rsidRPr="00DF495C">
        <w:rPr>
          <w:rFonts w:ascii="Bookman Old Style" w:hAnsi="Bookman Old Style"/>
          <w:noProof/>
          <w:webHidden/>
        </w:rPr>
        <w:fldChar w:fldCharType="begin"/>
      </w:r>
      <w:r w:rsidR="009C13EF" w:rsidRPr="00DF495C">
        <w:rPr>
          <w:rFonts w:ascii="Bookman Old Style" w:hAnsi="Bookman Old Style"/>
          <w:noProof/>
          <w:webHidden/>
        </w:rPr>
        <w:instrText xml:space="preserve"> PAGEREF _Toc126061681 \h </w:instrText>
      </w:r>
      <w:r w:rsidR="009C13EF" w:rsidRPr="00DF495C">
        <w:rPr>
          <w:rFonts w:ascii="Bookman Old Style" w:hAnsi="Bookman Old Style"/>
          <w:noProof/>
          <w:webHidden/>
        </w:rPr>
      </w:r>
      <w:r w:rsidR="009C13EF" w:rsidRPr="00DF495C">
        <w:rPr>
          <w:rFonts w:ascii="Bookman Old Style" w:hAnsi="Bookman Old Style"/>
          <w:noProof/>
          <w:webHidden/>
        </w:rPr>
        <w:fldChar w:fldCharType="separate"/>
      </w:r>
      <w:r w:rsidR="00021C9C" w:rsidRPr="00DF495C">
        <w:rPr>
          <w:rFonts w:ascii="Bookman Old Style" w:hAnsi="Bookman Old Style"/>
          <w:noProof/>
          <w:webHidden/>
        </w:rPr>
        <w:t>15</w:t>
      </w:r>
      <w:r w:rsidR="009C13EF" w:rsidRPr="00DF495C">
        <w:rPr>
          <w:rFonts w:ascii="Bookman Old Style" w:hAnsi="Bookman Old Style"/>
          <w:noProof/>
          <w:webHidden/>
        </w:rPr>
        <w:fldChar w:fldCharType="end"/>
      </w:r>
      <w:r w:rsidRPr="00DF495C">
        <w:rPr>
          <w:rFonts w:ascii="Bookman Old Style" w:hAnsi="Bookman Old Style"/>
          <w:noProof/>
        </w:rPr>
        <w:fldChar w:fldCharType="end"/>
      </w:r>
    </w:p>
    <w:p w14:paraId="210FAA24" w14:textId="27E48347" w:rsidR="009C13EF" w:rsidRPr="00DF495C" w:rsidRDefault="00000000">
      <w:pPr>
        <w:pStyle w:val="TOC3"/>
        <w:tabs>
          <w:tab w:val="left" w:pos="1320"/>
          <w:tab w:val="right" w:leader="dot" w:pos="9074"/>
        </w:tabs>
        <w:rPr>
          <w:rFonts w:ascii="Bookman Old Style" w:hAnsi="Bookman Old Style" w:cs="Times New Roman"/>
          <w:i w:val="0"/>
          <w:noProof/>
        </w:rPr>
      </w:pPr>
      <w:r w:rsidRPr="00DF495C">
        <w:rPr>
          <w:rFonts w:ascii="Bookman Old Style" w:hAnsi="Bookman Old Style"/>
          <w:rPrChange w:id="141" w:author="pachalo chizala" w:date="2023-05-07T19:13:00Z">
            <w:rPr/>
          </w:rPrChange>
        </w:rPr>
        <w:fldChar w:fldCharType="begin"/>
      </w:r>
      <w:r w:rsidRPr="00DF495C">
        <w:rPr>
          <w:rFonts w:ascii="Bookman Old Style" w:hAnsi="Bookman Old Style"/>
          <w:rPrChange w:id="142" w:author="pachalo chizala" w:date="2023-05-07T19:13:00Z">
            <w:rPr/>
          </w:rPrChange>
        </w:rPr>
        <w:instrText>HYPERLINK \l "_Toc126061682"</w:instrText>
      </w:r>
      <w:r w:rsidRPr="00DF495C">
        <w:rPr>
          <w:rFonts w:ascii="Bookman Old Style" w:hAnsi="Bookman Old Style"/>
          <w:rPrChange w:id="143" w:author="pachalo chizala" w:date="2023-05-07T19:13:00Z">
            <w:rPr/>
          </w:rPrChange>
        </w:rPr>
      </w:r>
      <w:r w:rsidRPr="00DF495C">
        <w:rPr>
          <w:rFonts w:ascii="Bookman Old Style" w:hAnsi="Bookman Old Style"/>
          <w:rPrChange w:id="144" w:author="pachalo chizala" w:date="2023-05-07T19:13:00Z">
            <w:rPr/>
          </w:rPrChange>
        </w:rPr>
        <w:fldChar w:fldCharType="separate"/>
      </w:r>
      <w:r w:rsidR="009C13EF" w:rsidRPr="00DF495C">
        <w:rPr>
          <w:rStyle w:val="Hyperlink"/>
          <w:rFonts w:ascii="Bookman Old Style" w:hAnsi="Bookman Old Style"/>
          <w:noProof/>
        </w:rPr>
        <w:t>3.8.4</w:t>
      </w:r>
      <w:r w:rsidR="009C13EF" w:rsidRPr="00DF495C">
        <w:rPr>
          <w:rFonts w:ascii="Bookman Old Style" w:hAnsi="Bookman Old Style" w:cs="Times New Roman"/>
          <w:i w:val="0"/>
          <w:noProof/>
        </w:rPr>
        <w:tab/>
      </w:r>
      <w:r w:rsidR="009C13EF" w:rsidRPr="00DF495C">
        <w:rPr>
          <w:rStyle w:val="Hyperlink"/>
          <w:rFonts w:ascii="Bookman Old Style" w:hAnsi="Bookman Old Style"/>
          <w:noProof/>
        </w:rPr>
        <w:t>TYPES OF INTERVIEWS</w:t>
      </w:r>
      <w:r w:rsidR="009C13EF" w:rsidRPr="00DF495C">
        <w:rPr>
          <w:rFonts w:ascii="Bookman Old Style" w:hAnsi="Bookman Old Style"/>
          <w:noProof/>
          <w:webHidden/>
        </w:rPr>
        <w:tab/>
      </w:r>
      <w:r w:rsidR="009C13EF" w:rsidRPr="00DF495C">
        <w:rPr>
          <w:rFonts w:ascii="Bookman Old Style" w:hAnsi="Bookman Old Style"/>
          <w:noProof/>
          <w:webHidden/>
        </w:rPr>
        <w:fldChar w:fldCharType="begin"/>
      </w:r>
      <w:r w:rsidR="009C13EF" w:rsidRPr="00DF495C">
        <w:rPr>
          <w:rFonts w:ascii="Bookman Old Style" w:hAnsi="Bookman Old Style"/>
          <w:noProof/>
          <w:webHidden/>
        </w:rPr>
        <w:instrText xml:space="preserve"> PAGEREF _Toc126061682 \h </w:instrText>
      </w:r>
      <w:r w:rsidR="009C13EF" w:rsidRPr="00DF495C">
        <w:rPr>
          <w:rFonts w:ascii="Bookman Old Style" w:hAnsi="Bookman Old Style"/>
          <w:noProof/>
          <w:webHidden/>
        </w:rPr>
      </w:r>
      <w:r w:rsidR="009C13EF" w:rsidRPr="00DF495C">
        <w:rPr>
          <w:rFonts w:ascii="Bookman Old Style" w:hAnsi="Bookman Old Style"/>
          <w:noProof/>
          <w:webHidden/>
        </w:rPr>
        <w:fldChar w:fldCharType="separate"/>
      </w:r>
      <w:r w:rsidR="00021C9C" w:rsidRPr="00DF495C">
        <w:rPr>
          <w:rFonts w:ascii="Bookman Old Style" w:hAnsi="Bookman Old Style"/>
          <w:noProof/>
          <w:webHidden/>
        </w:rPr>
        <w:t>16</w:t>
      </w:r>
      <w:r w:rsidR="009C13EF" w:rsidRPr="00DF495C">
        <w:rPr>
          <w:rFonts w:ascii="Bookman Old Style" w:hAnsi="Bookman Old Style"/>
          <w:noProof/>
          <w:webHidden/>
        </w:rPr>
        <w:fldChar w:fldCharType="end"/>
      </w:r>
      <w:r w:rsidRPr="00DF495C">
        <w:rPr>
          <w:rFonts w:ascii="Bookman Old Style" w:hAnsi="Bookman Old Style"/>
          <w:noProof/>
        </w:rPr>
        <w:fldChar w:fldCharType="end"/>
      </w:r>
    </w:p>
    <w:p w14:paraId="70FEEF88" w14:textId="30639ECC" w:rsidR="009C13EF" w:rsidRPr="00DF495C" w:rsidRDefault="00000000">
      <w:pPr>
        <w:pStyle w:val="TOC3"/>
        <w:tabs>
          <w:tab w:val="left" w:pos="1320"/>
          <w:tab w:val="right" w:leader="dot" w:pos="9074"/>
        </w:tabs>
        <w:rPr>
          <w:rFonts w:ascii="Bookman Old Style" w:hAnsi="Bookman Old Style" w:cs="Times New Roman"/>
          <w:i w:val="0"/>
          <w:noProof/>
        </w:rPr>
      </w:pPr>
      <w:r w:rsidRPr="00DF495C">
        <w:rPr>
          <w:rFonts w:ascii="Bookman Old Style" w:hAnsi="Bookman Old Style"/>
          <w:rPrChange w:id="145" w:author="pachalo chizala" w:date="2023-05-07T19:13:00Z">
            <w:rPr/>
          </w:rPrChange>
        </w:rPr>
        <w:fldChar w:fldCharType="begin"/>
      </w:r>
      <w:r w:rsidRPr="00DF495C">
        <w:rPr>
          <w:rFonts w:ascii="Bookman Old Style" w:hAnsi="Bookman Old Style"/>
          <w:rPrChange w:id="146" w:author="pachalo chizala" w:date="2023-05-07T19:13:00Z">
            <w:rPr/>
          </w:rPrChange>
        </w:rPr>
        <w:instrText>HYPERLINK \l "_Toc126061683"</w:instrText>
      </w:r>
      <w:r w:rsidRPr="00DF495C">
        <w:rPr>
          <w:rFonts w:ascii="Bookman Old Style" w:hAnsi="Bookman Old Style"/>
          <w:rPrChange w:id="147" w:author="pachalo chizala" w:date="2023-05-07T19:13:00Z">
            <w:rPr/>
          </w:rPrChange>
        </w:rPr>
      </w:r>
      <w:r w:rsidRPr="00DF495C">
        <w:rPr>
          <w:rFonts w:ascii="Bookman Old Style" w:hAnsi="Bookman Old Style"/>
          <w:rPrChange w:id="148" w:author="pachalo chizala" w:date="2023-05-07T19:13:00Z">
            <w:rPr/>
          </w:rPrChange>
        </w:rPr>
        <w:fldChar w:fldCharType="separate"/>
      </w:r>
      <w:r w:rsidR="009C13EF" w:rsidRPr="00DF495C">
        <w:rPr>
          <w:rStyle w:val="Hyperlink"/>
          <w:rFonts w:ascii="Bookman Old Style" w:hAnsi="Bookman Old Style"/>
          <w:noProof/>
        </w:rPr>
        <w:t>3.8.5</w:t>
      </w:r>
      <w:r w:rsidR="009C13EF" w:rsidRPr="00DF495C">
        <w:rPr>
          <w:rFonts w:ascii="Bookman Old Style" w:hAnsi="Bookman Old Style" w:cs="Times New Roman"/>
          <w:i w:val="0"/>
          <w:noProof/>
        </w:rPr>
        <w:tab/>
      </w:r>
      <w:r w:rsidR="009C13EF" w:rsidRPr="00DF495C">
        <w:rPr>
          <w:rStyle w:val="Hyperlink"/>
          <w:rFonts w:ascii="Bookman Old Style" w:hAnsi="Bookman Old Style"/>
          <w:noProof/>
        </w:rPr>
        <w:t>AFTER THE INTERVIEW</w:t>
      </w:r>
      <w:r w:rsidR="009C13EF" w:rsidRPr="00DF495C">
        <w:rPr>
          <w:rFonts w:ascii="Bookman Old Style" w:hAnsi="Bookman Old Style"/>
          <w:noProof/>
          <w:webHidden/>
        </w:rPr>
        <w:tab/>
      </w:r>
      <w:r w:rsidR="009C13EF" w:rsidRPr="00DF495C">
        <w:rPr>
          <w:rFonts w:ascii="Bookman Old Style" w:hAnsi="Bookman Old Style"/>
          <w:noProof/>
          <w:webHidden/>
        </w:rPr>
        <w:fldChar w:fldCharType="begin"/>
      </w:r>
      <w:r w:rsidR="009C13EF" w:rsidRPr="00DF495C">
        <w:rPr>
          <w:rFonts w:ascii="Bookman Old Style" w:hAnsi="Bookman Old Style"/>
          <w:noProof/>
          <w:webHidden/>
        </w:rPr>
        <w:instrText xml:space="preserve"> PAGEREF _Toc126061683 \h </w:instrText>
      </w:r>
      <w:r w:rsidR="009C13EF" w:rsidRPr="00DF495C">
        <w:rPr>
          <w:rFonts w:ascii="Bookman Old Style" w:hAnsi="Bookman Old Style"/>
          <w:noProof/>
          <w:webHidden/>
        </w:rPr>
      </w:r>
      <w:r w:rsidR="009C13EF" w:rsidRPr="00DF495C">
        <w:rPr>
          <w:rFonts w:ascii="Bookman Old Style" w:hAnsi="Bookman Old Style"/>
          <w:noProof/>
          <w:webHidden/>
        </w:rPr>
        <w:fldChar w:fldCharType="separate"/>
      </w:r>
      <w:r w:rsidR="00021C9C" w:rsidRPr="00DF495C">
        <w:rPr>
          <w:rFonts w:ascii="Bookman Old Style" w:hAnsi="Bookman Old Style"/>
          <w:noProof/>
          <w:webHidden/>
        </w:rPr>
        <w:t>16</w:t>
      </w:r>
      <w:r w:rsidR="009C13EF" w:rsidRPr="00DF495C">
        <w:rPr>
          <w:rFonts w:ascii="Bookman Old Style" w:hAnsi="Bookman Old Style"/>
          <w:noProof/>
          <w:webHidden/>
        </w:rPr>
        <w:fldChar w:fldCharType="end"/>
      </w:r>
      <w:r w:rsidRPr="00DF495C">
        <w:rPr>
          <w:rFonts w:ascii="Bookman Old Style" w:hAnsi="Bookman Old Style"/>
          <w:noProof/>
        </w:rPr>
        <w:fldChar w:fldCharType="end"/>
      </w:r>
    </w:p>
    <w:p w14:paraId="7F38270B" w14:textId="54942D08" w:rsidR="009C13EF" w:rsidRPr="00DF495C" w:rsidRDefault="00000000">
      <w:pPr>
        <w:pStyle w:val="TOC3"/>
        <w:tabs>
          <w:tab w:val="left" w:pos="1320"/>
          <w:tab w:val="right" w:leader="dot" w:pos="9074"/>
        </w:tabs>
        <w:rPr>
          <w:rFonts w:ascii="Bookman Old Style" w:hAnsi="Bookman Old Style" w:cs="Times New Roman"/>
          <w:i w:val="0"/>
          <w:noProof/>
        </w:rPr>
      </w:pPr>
      <w:r w:rsidRPr="00DF495C">
        <w:rPr>
          <w:rFonts w:ascii="Bookman Old Style" w:hAnsi="Bookman Old Style"/>
          <w:rPrChange w:id="149" w:author="pachalo chizala" w:date="2023-05-07T19:13:00Z">
            <w:rPr/>
          </w:rPrChange>
        </w:rPr>
        <w:fldChar w:fldCharType="begin"/>
      </w:r>
      <w:r w:rsidRPr="00DF495C">
        <w:rPr>
          <w:rFonts w:ascii="Bookman Old Style" w:hAnsi="Bookman Old Style"/>
          <w:rPrChange w:id="150" w:author="pachalo chizala" w:date="2023-05-07T19:13:00Z">
            <w:rPr/>
          </w:rPrChange>
        </w:rPr>
        <w:instrText>HYPERLINK \l "_Toc126061684"</w:instrText>
      </w:r>
      <w:r w:rsidRPr="00DF495C">
        <w:rPr>
          <w:rFonts w:ascii="Bookman Old Style" w:hAnsi="Bookman Old Style"/>
          <w:rPrChange w:id="151" w:author="pachalo chizala" w:date="2023-05-07T19:13:00Z">
            <w:rPr/>
          </w:rPrChange>
        </w:rPr>
      </w:r>
      <w:r w:rsidRPr="00DF495C">
        <w:rPr>
          <w:rFonts w:ascii="Bookman Old Style" w:hAnsi="Bookman Old Style"/>
          <w:rPrChange w:id="152" w:author="pachalo chizala" w:date="2023-05-07T19:13:00Z">
            <w:rPr/>
          </w:rPrChange>
        </w:rPr>
        <w:fldChar w:fldCharType="separate"/>
      </w:r>
      <w:r w:rsidR="009C13EF" w:rsidRPr="00DF495C">
        <w:rPr>
          <w:rStyle w:val="Hyperlink"/>
          <w:rFonts w:ascii="Bookman Old Style" w:hAnsi="Bookman Old Style"/>
          <w:noProof/>
        </w:rPr>
        <w:t>3.8.6</w:t>
      </w:r>
      <w:r w:rsidR="009C13EF" w:rsidRPr="00DF495C">
        <w:rPr>
          <w:rFonts w:ascii="Bookman Old Style" w:hAnsi="Bookman Old Style" w:cs="Times New Roman"/>
          <w:i w:val="0"/>
          <w:noProof/>
        </w:rPr>
        <w:tab/>
      </w:r>
      <w:r w:rsidR="009C13EF" w:rsidRPr="00DF495C">
        <w:rPr>
          <w:rStyle w:val="Hyperlink"/>
          <w:rFonts w:ascii="Bookman Old Style" w:hAnsi="Bookman Old Style"/>
          <w:noProof/>
        </w:rPr>
        <w:t>END OF THE DAY PROCEDURES</w:t>
      </w:r>
      <w:r w:rsidR="009C13EF" w:rsidRPr="00DF495C">
        <w:rPr>
          <w:rFonts w:ascii="Bookman Old Style" w:hAnsi="Bookman Old Style"/>
          <w:noProof/>
          <w:webHidden/>
        </w:rPr>
        <w:tab/>
      </w:r>
      <w:r w:rsidR="009C13EF" w:rsidRPr="00DF495C">
        <w:rPr>
          <w:rFonts w:ascii="Bookman Old Style" w:hAnsi="Bookman Old Style"/>
          <w:noProof/>
          <w:webHidden/>
        </w:rPr>
        <w:fldChar w:fldCharType="begin"/>
      </w:r>
      <w:r w:rsidR="009C13EF" w:rsidRPr="00DF495C">
        <w:rPr>
          <w:rFonts w:ascii="Bookman Old Style" w:hAnsi="Bookman Old Style"/>
          <w:noProof/>
          <w:webHidden/>
        </w:rPr>
        <w:instrText xml:space="preserve"> PAGEREF _Toc126061684 \h </w:instrText>
      </w:r>
      <w:r w:rsidR="009C13EF" w:rsidRPr="00DF495C">
        <w:rPr>
          <w:rFonts w:ascii="Bookman Old Style" w:hAnsi="Bookman Old Style"/>
          <w:noProof/>
          <w:webHidden/>
        </w:rPr>
      </w:r>
      <w:r w:rsidR="009C13EF" w:rsidRPr="00DF495C">
        <w:rPr>
          <w:rFonts w:ascii="Bookman Old Style" w:hAnsi="Bookman Old Style"/>
          <w:noProof/>
          <w:webHidden/>
        </w:rPr>
        <w:fldChar w:fldCharType="separate"/>
      </w:r>
      <w:r w:rsidR="00021C9C" w:rsidRPr="00DF495C">
        <w:rPr>
          <w:rFonts w:ascii="Bookman Old Style" w:hAnsi="Bookman Old Style"/>
          <w:noProof/>
          <w:webHidden/>
        </w:rPr>
        <w:t>16</w:t>
      </w:r>
      <w:r w:rsidR="009C13EF" w:rsidRPr="00DF495C">
        <w:rPr>
          <w:rFonts w:ascii="Bookman Old Style" w:hAnsi="Bookman Old Style"/>
          <w:noProof/>
          <w:webHidden/>
        </w:rPr>
        <w:fldChar w:fldCharType="end"/>
      </w:r>
      <w:r w:rsidRPr="00DF495C">
        <w:rPr>
          <w:rFonts w:ascii="Bookman Old Style" w:hAnsi="Bookman Old Style"/>
          <w:noProof/>
        </w:rPr>
        <w:fldChar w:fldCharType="end"/>
      </w:r>
    </w:p>
    <w:p w14:paraId="283ECDE7" w14:textId="6562A4A5" w:rsidR="009C13EF" w:rsidRPr="00DF495C" w:rsidRDefault="00000000">
      <w:pPr>
        <w:pStyle w:val="TOC1"/>
        <w:tabs>
          <w:tab w:val="right" w:leader="dot" w:pos="9074"/>
        </w:tabs>
        <w:rPr>
          <w:rFonts w:ascii="Bookman Old Style" w:hAnsi="Bookman Old Style" w:cs="Times New Roman"/>
          <w:b w:val="0"/>
          <w:caps w:val="0"/>
          <w:noProof/>
        </w:rPr>
      </w:pPr>
      <w:r w:rsidRPr="00DF495C">
        <w:rPr>
          <w:rFonts w:ascii="Bookman Old Style" w:hAnsi="Bookman Old Style"/>
          <w:rPrChange w:id="153" w:author="pachalo chizala" w:date="2023-05-07T19:13:00Z">
            <w:rPr/>
          </w:rPrChange>
        </w:rPr>
        <w:fldChar w:fldCharType="begin"/>
      </w:r>
      <w:r w:rsidRPr="00DF495C">
        <w:rPr>
          <w:rFonts w:ascii="Bookman Old Style" w:hAnsi="Bookman Old Style"/>
          <w:rPrChange w:id="154" w:author="pachalo chizala" w:date="2023-05-07T19:13:00Z">
            <w:rPr/>
          </w:rPrChange>
        </w:rPr>
        <w:instrText>HYPERLINK \l "_Toc126061685"</w:instrText>
      </w:r>
      <w:r w:rsidRPr="00DF495C">
        <w:rPr>
          <w:rFonts w:ascii="Bookman Old Style" w:hAnsi="Bookman Old Style"/>
          <w:rPrChange w:id="155" w:author="pachalo chizala" w:date="2023-05-07T19:13:00Z">
            <w:rPr/>
          </w:rPrChange>
        </w:rPr>
      </w:r>
      <w:r w:rsidRPr="00DF495C">
        <w:rPr>
          <w:rFonts w:ascii="Bookman Old Style" w:hAnsi="Bookman Old Style"/>
          <w:rPrChange w:id="156" w:author="pachalo chizala" w:date="2023-05-07T19:13:00Z">
            <w:rPr/>
          </w:rPrChange>
        </w:rPr>
        <w:fldChar w:fldCharType="separate"/>
      </w:r>
      <w:r w:rsidR="009C13EF" w:rsidRPr="00DF495C">
        <w:rPr>
          <w:rStyle w:val="Hyperlink"/>
          <w:rFonts w:ascii="Bookman Old Style" w:hAnsi="Bookman Old Style"/>
          <w:noProof/>
        </w:rPr>
        <w:t>CHAPTER 4: CHALLENGING SITUATIONS</w:t>
      </w:r>
      <w:r w:rsidR="009C13EF" w:rsidRPr="00DF495C">
        <w:rPr>
          <w:rFonts w:ascii="Bookman Old Style" w:hAnsi="Bookman Old Style"/>
          <w:noProof/>
          <w:webHidden/>
        </w:rPr>
        <w:tab/>
      </w:r>
      <w:r w:rsidR="009C13EF" w:rsidRPr="00DF495C">
        <w:rPr>
          <w:rFonts w:ascii="Bookman Old Style" w:hAnsi="Bookman Old Style"/>
          <w:noProof/>
          <w:webHidden/>
        </w:rPr>
        <w:fldChar w:fldCharType="begin"/>
      </w:r>
      <w:r w:rsidR="009C13EF" w:rsidRPr="00DF495C">
        <w:rPr>
          <w:rFonts w:ascii="Bookman Old Style" w:hAnsi="Bookman Old Style"/>
          <w:noProof/>
          <w:webHidden/>
        </w:rPr>
        <w:instrText xml:space="preserve"> PAGEREF _Toc126061685 \h </w:instrText>
      </w:r>
      <w:r w:rsidR="009C13EF" w:rsidRPr="00DF495C">
        <w:rPr>
          <w:rFonts w:ascii="Bookman Old Style" w:hAnsi="Bookman Old Style"/>
          <w:noProof/>
          <w:webHidden/>
        </w:rPr>
      </w:r>
      <w:r w:rsidR="009C13EF" w:rsidRPr="00DF495C">
        <w:rPr>
          <w:rFonts w:ascii="Bookman Old Style" w:hAnsi="Bookman Old Style"/>
          <w:noProof/>
          <w:webHidden/>
        </w:rPr>
        <w:fldChar w:fldCharType="separate"/>
      </w:r>
      <w:r w:rsidR="00021C9C" w:rsidRPr="00DF495C">
        <w:rPr>
          <w:rFonts w:ascii="Bookman Old Style" w:hAnsi="Bookman Old Style"/>
          <w:noProof/>
          <w:webHidden/>
        </w:rPr>
        <w:t>16</w:t>
      </w:r>
      <w:r w:rsidR="009C13EF" w:rsidRPr="00DF495C">
        <w:rPr>
          <w:rFonts w:ascii="Bookman Old Style" w:hAnsi="Bookman Old Style"/>
          <w:noProof/>
          <w:webHidden/>
        </w:rPr>
        <w:fldChar w:fldCharType="end"/>
      </w:r>
      <w:r w:rsidRPr="00DF495C">
        <w:rPr>
          <w:rFonts w:ascii="Bookman Old Style" w:hAnsi="Bookman Old Style"/>
          <w:noProof/>
        </w:rPr>
        <w:fldChar w:fldCharType="end"/>
      </w:r>
    </w:p>
    <w:p w14:paraId="0C6DE8F8" w14:textId="55F32C46" w:rsidR="009C13EF" w:rsidRPr="00DF495C" w:rsidRDefault="00000000">
      <w:pPr>
        <w:pStyle w:val="TOC2"/>
        <w:tabs>
          <w:tab w:val="left" w:pos="880"/>
          <w:tab w:val="right" w:leader="dot" w:pos="9074"/>
        </w:tabs>
        <w:rPr>
          <w:rFonts w:ascii="Bookman Old Style" w:hAnsi="Bookman Old Style" w:cs="Times New Roman"/>
          <w:smallCaps w:val="0"/>
          <w:noProof/>
        </w:rPr>
      </w:pPr>
      <w:r w:rsidRPr="00DF495C">
        <w:rPr>
          <w:rFonts w:ascii="Bookman Old Style" w:hAnsi="Bookman Old Style"/>
          <w:rPrChange w:id="157" w:author="pachalo chizala" w:date="2023-05-07T19:13:00Z">
            <w:rPr/>
          </w:rPrChange>
        </w:rPr>
        <w:fldChar w:fldCharType="begin"/>
      </w:r>
      <w:r w:rsidRPr="00DF495C">
        <w:rPr>
          <w:rFonts w:ascii="Bookman Old Style" w:hAnsi="Bookman Old Style"/>
          <w:rPrChange w:id="158" w:author="pachalo chizala" w:date="2023-05-07T19:13:00Z">
            <w:rPr/>
          </w:rPrChange>
        </w:rPr>
        <w:instrText>HYPERLINK \l "_Toc126061686"</w:instrText>
      </w:r>
      <w:r w:rsidRPr="00DF495C">
        <w:rPr>
          <w:rFonts w:ascii="Bookman Old Style" w:hAnsi="Bookman Old Style"/>
          <w:rPrChange w:id="159" w:author="pachalo chizala" w:date="2023-05-07T19:13:00Z">
            <w:rPr/>
          </w:rPrChange>
        </w:rPr>
      </w:r>
      <w:r w:rsidRPr="00DF495C">
        <w:rPr>
          <w:rFonts w:ascii="Bookman Old Style" w:hAnsi="Bookman Old Style"/>
          <w:rPrChange w:id="160" w:author="pachalo chizala" w:date="2023-05-07T19:13:00Z">
            <w:rPr/>
          </w:rPrChange>
        </w:rPr>
        <w:fldChar w:fldCharType="separate"/>
      </w:r>
      <w:r w:rsidR="009C13EF" w:rsidRPr="00DF495C">
        <w:rPr>
          <w:rStyle w:val="Hyperlink"/>
          <w:rFonts w:ascii="Bookman Old Style" w:hAnsi="Bookman Old Style"/>
          <w:noProof/>
        </w:rPr>
        <w:t>4.1</w:t>
      </w:r>
      <w:r w:rsidR="009C13EF" w:rsidRPr="00DF495C">
        <w:rPr>
          <w:rFonts w:ascii="Bookman Old Style" w:hAnsi="Bookman Old Style" w:cs="Times New Roman"/>
          <w:smallCaps w:val="0"/>
          <w:noProof/>
        </w:rPr>
        <w:tab/>
      </w:r>
      <w:r w:rsidR="009C13EF" w:rsidRPr="00DF495C">
        <w:rPr>
          <w:rStyle w:val="Hyperlink"/>
          <w:rFonts w:ascii="Bookman Old Style" w:hAnsi="Bookman Old Style"/>
          <w:noProof/>
        </w:rPr>
        <w:t>NO ONE HOME</w:t>
      </w:r>
      <w:r w:rsidR="009C13EF" w:rsidRPr="00DF495C">
        <w:rPr>
          <w:rFonts w:ascii="Bookman Old Style" w:hAnsi="Bookman Old Style"/>
          <w:noProof/>
          <w:webHidden/>
        </w:rPr>
        <w:tab/>
      </w:r>
      <w:r w:rsidR="009C13EF" w:rsidRPr="00DF495C">
        <w:rPr>
          <w:rFonts w:ascii="Bookman Old Style" w:hAnsi="Bookman Old Style"/>
          <w:noProof/>
          <w:webHidden/>
        </w:rPr>
        <w:fldChar w:fldCharType="begin"/>
      </w:r>
      <w:r w:rsidR="009C13EF" w:rsidRPr="00DF495C">
        <w:rPr>
          <w:rFonts w:ascii="Bookman Old Style" w:hAnsi="Bookman Old Style"/>
          <w:noProof/>
          <w:webHidden/>
        </w:rPr>
        <w:instrText xml:space="preserve"> PAGEREF _Toc126061686 \h </w:instrText>
      </w:r>
      <w:r w:rsidR="009C13EF" w:rsidRPr="00DF495C">
        <w:rPr>
          <w:rFonts w:ascii="Bookman Old Style" w:hAnsi="Bookman Old Style"/>
          <w:noProof/>
          <w:webHidden/>
        </w:rPr>
      </w:r>
      <w:r w:rsidR="009C13EF" w:rsidRPr="00DF495C">
        <w:rPr>
          <w:rFonts w:ascii="Bookman Old Style" w:hAnsi="Bookman Old Style"/>
          <w:noProof/>
          <w:webHidden/>
        </w:rPr>
        <w:fldChar w:fldCharType="separate"/>
      </w:r>
      <w:r w:rsidR="00021C9C" w:rsidRPr="00DF495C">
        <w:rPr>
          <w:rFonts w:ascii="Bookman Old Style" w:hAnsi="Bookman Old Style"/>
          <w:noProof/>
          <w:webHidden/>
        </w:rPr>
        <w:t>17</w:t>
      </w:r>
      <w:r w:rsidR="009C13EF" w:rsidRPr="00DF495C">
        <w:rPr>
          <w:rFonts w:ascii="Bookman Old Style" w:hAnsi="Bookman Old Style"/>
          <w:noProof/>
          <w:webHidden/>
        </w:rPr>
        <w:fldChar w:fldCharType="end"/>
      </w:r>
      <w:r w:rsidRPr="00DF495C">
        <w:rPr>
          <w:rFonts w:ascii="Bookman Old Style" w:hAnsi="Bookman Old Style"/>
          <w:noProof/>
        </w:rPr>
        <w:fldChar w:fldCharType="end"/>
      </w:r>
    </w:p>
    <w:p w14:paraId="6F8F2199" w14:textId="439730B3" w:rsidR="009C13EF" w:rsidRPr="00DF495C" w:rsidRDefault="00000000">
      <w:pPr>
        <w:pStyle w:val="TOC2"/>
        <w:tabs>
          <w:tab w:val="left" w:pos="880"/>
          <w:tab w:val="right" w:leader="dot" w:pos="9074"/>
        </w:tabs>
        <w:rPr>
          <w:rFonts w:ascii="Bookman Old Style" w:hAnsi="Bookman Old Style" w:cs="Times New Roman"/>
          <w:smallCaps w:val="0"/>
          <w:noProof/>
        </w:rPr>
      </w:pPr>
      <w:r w:rsidRPr="00DF495C">
        <w:rPr>
          <w:rFonts w:ascii="Bookman Old Style" w:hAnsi="Bookman Old Style"/>
          <w:rPrChange w:id="161" w:author="pachalo chizala" w:date="2023-05-07T19:13:00Z">
            <w:rPr/>
          </w:rPrChange>
        </w:rPr>
        <w:fldChar w:fldCharType="begin"/>
      </w:r>
      <w:r w:rsidRPr="00DF495C">
        <w:rPr>
          <w:rFonts w:ascii="Bookman Old Style" w:hAnsi="Bookman Old Style"/>
          <w:rPrChange w:id="162" w:author="pachalo chizala" w:date="2023-05-07T19:13:00Z">
            <w:rPr/>
          </w:rPrChange>
        </w:rPr>
        <w:instrText>HYPERLINK \l "_Toc126061687"</w:instrText>
      </w:r>
      <w:r w:rsidRPr="00DF495C">
        <w:rPr>
          <w:rFonts w:ascii="Bookman Old Style" w:hAnsi="Bookman Old Style"/>
          <w:rPrChange w:id="163" w:author="pachalo chizala" w:date="2023-05-07T19:13:00Z">
            <w:rPr/>
          </w:rPrChange>
        </w:rPr>
      </w:r>
      <w:r w:rsidRPr="00DF495C">
        <w:rPr>
          <w:rFonts w:ascii="Bookman Old Style" w:hAnsi="Bookman Old Style"/>
          <w:rPrChange w:id="164" w:author="pachalo chizala" w:date="2023-05-07T19:13:00Z">
            <w:rPr/>
          </w:rPrChange>
        </w:rPr>
        <w:fldChar w:fldCharType="separate"/>
      </w:r>
      <w:r w:rsidR="009C13EF" w:rsidRPr="00DF495C">
        <w:rPr>
          <w:rStyle w:val="Hyperlink"/>
          <w:rFonts w:ascii="Bookman Old Style" w:hAnsi="Bookman Old Style"/>
          <w:noProof/>
        </w:rPr>
        <w:t>4.2</w:t>
      </w:r>
      <w:r w:rsidR="009C13EF" w:rsidRPr="00DF495C">
        <w:rPr>
          <w:rFonts w:ascii="Bookman Old Style" w:hAnsi="Bookman Old Style" w:cs="Times New Roman"/>
          <w:smallCaps w:val="0"/>
          <w:noProof/>
        </w:rPr>
        <w:tab/>
      </w:r>
      <w:r w:rsidR="009C13EF" w:rsidRPr="00DF495C">
        <w:rPr>
          <w:rStyle w:val="Hyperlink"/>
          <w:rFonts w:ascii="Bookman Old Style" w:hAnsi="Bookman Old Style"/>
          <w:noProof/>
        </w:rPr>
        <w:t>HANDLING REFUSALS AND RELUCTANT RESPONDENTS</w:t>
      </w:r>
      <w:r w:rsidR="009C13EF" w:rsidRPr="00DF495C">
        <w:rPr>
          <w:rFonts w:ascii="Bookman Old Style" w:hAnsi="Bookman Old Style"/>
          <w:noProof/>
          <w:webHidden/>
        </w:rPr>
        <w:tab/>
      </w:r>
      <w:r w:rsidR="009C13EF" w:rsidRPr="00DF495C">
        <w:rPr>
          <w:rFonts w:ascii="Bookman Old Style" w:hAnsi="Bookman Old Style"/>
          <w:noProof/>
          <w:webHidden/>
        </w:rPr>
        <w:fldChar w:fldCharType="begin"/>
      </w:r>
      <w:r w:rsidR="009C13EF" w:rsidRPr="00DF495C">
        <w:rPr>
          <w:rFonts w:ascii="Bookman Old Style" w:hAnsi="Bookman Old Style"/>
          <w:noProof/>
          <w:webHidden/>
        </w:rPr>
        <w:instrText xml:space="preserve"> PAGEREF _Toc126061687 \h </w:instrText>
      </w:r>
      <w:r w:rsidR="009C13EF" w:rsidRPr="00DF495C">
        <w:rPr>
          <w:rFonts w:ascii="Bookman Old Style" w:hAnsi="Bookman Old Style"/>
          <w:noProof/>
          <w:webHidden/>
        </w:rPr>
      </w:r>
      <w:r w:rsidR="009C13EF" w:rsidRPr="00DF495C">
        <w:rPr>
          <w:rFonts w:ascii="Bookman Old Style" w:hAnsi="Bookman Old Style"/>
          <w:noProof/>
          <w:webHidden/>
        </w:rPr>
        <w:fldChar w:fldCharType="separate"/>
      </w:r>
      <w:r w:rsidR="00021C9C" w:rsidRPr="00DF495C">
        <w:rPr>
          <w:rFonts w:ascii="Bookman Old Style" w:hAnsi="Bookman Old Style"/>
          <w:noProof/>
          <w:webHidden/>
        </w:rPr>
        <w:t>17</w:t>
      </w:r>
      <w:r w:rsidR="009C13EF" w:rsidRPr="00DF495C">
        <w:rPr>
          <w:rFonts w:ascii="Bookman Old Style" w:hAnsi="Bookman Old Style"/>
          <w:noProof/>
          <w:webHidden/>
        </w:rPr>
        <w:fldChar w:fldCharType="end"/>
      </w:r>
      <w:r w:rsidRPr="00DF495C">
        <w:rPr>
          <w:rFonts w:ascii="Bookman Old Style" w:hAnsi="Bookman Old Style"/>
          <w:noProof/>
        </w:rPr>
        <w:fldChar w:fldCharType="end"/>
      </w:r>
    </w:p>
    <w:p w14:paraId="6108CA90" w14:textId="5D7AB45A" w:rsidR="009C13EF" w:rsidRPr="00DF495C" w:rsidRDefault="00000000">
      <w:pPr>
        <w:pStyle w:val="TOC3"/>
        <w:tabs>
          <w:tab w:val="left" w:pos="1320"/>
          <w:tab w:val="right" w:leader="dot" w:pos="9074"/>
        </w:tabs>
        <w:rPr>
          <w:rFonts w:ascii="Bookman Old Style" w:hAnsi="Bookman Old Style" w:cs="Times New Roman"/>
          <w:i w:val="0"/>
          <w:noProof/>
        </w:rPr>
      </w:pPr>
      <w:r w:rsidRPr="00DF495C">
        <w:rPr>
          <w:rFonts w:ascii="Bookman Old Style" w:hAnsi="Bookman Old Style"/>
          <w:rPrChange w:id="165" w:author="pachalo chizala" w:date="2023-05-07T19:13:00Z">
            <w:rPr/>
          </w:rPrChange>
        </w:rPr>
        <w:fldChar w:fldCharType="begin"/>
      </w:r>
      <w:r w:rsidRPr="00DF495C">
        <w:rPr>
          <w:rFonts w:ascii="Bookman Old Style" w:hAnsi="Bookman Old Style"/>
          <w:rPrChange w:id="166" w:author="pachalo chizala" w:date="2023-05-07T19:13:00Z">
            <w:rPr/>
          </w:rPrChange>
        </w:rPr>
        <w:instrText>HYPERLINK \l "_Toc126061688"</w:instrText>
      </w:r>
      <w:r w:rsidRPr="00DF495C">
        <w:rPr>
          <w:rFonts w:ascii="Bookman Old Style" w:hAnsi="Bookman Old Style"/>
          <w:rPrChange w:id="167" w:author="pachalo chizala" w:date="2023-05-07T19:13:00Z">
            <w:rPr/>
          </w:rPrChange>
        </w:rPr>
      </w:r>
      <w:r w:rsidRPr="00DF495C">
        <w:rPr>
          <w:rFonts w:ascii="Bookman Old Style" w:hAnsi="Bookman Old Style"/>
          <w:rPrChange w:id="168" w:author="pachalo chizala" w:date="2023-05-07T19:13:00Z">
            <w:rPr/>
          </w:rPrChange>
        </w:rPr>
        <w:fldChar w:fldCharType="separate"/>
      </w:r>
      <w:r w:rsidR="009C13EF" w:rsidRPr="00DF495C">
        <w:rPr>
          <w:rStyle w:val="Hyperlink"/>
          <w:rFonts w:ascii="Bookman Old Style" w:hAnsi="Bookman Old Style"/>
          <w:noProof/>
        </w:rPr>
        <w:t>4.2.1</w:t>
      </w:r>
      <w:r w:rsidR="009C13EF" w:rsidRPr="00DF495C">
        <w:rPr>
          <w:rFonts w:ascii="Bookman Old Style" w:hAnsi="Bookman Old Style" w:cs="Times New Roman"/>
          <w:i w:val="0"/>
          <w:noProof/>
        </w:rPr>
        <w:tab/>
      </w:r>
      <w:r w:rsidR="009C13EF" w:rsidRPr="00DF495C">
        <w:rPr>
          <w:rStyle w:val="Hyperlink"/>
          <w:rFonts w:ascii="Bookman Old Style" w:hAnsi="Bookman Old Style"/>
          <w:noProof/>
        </w:rPr>
        <w:t>AVOIDING REFUSALS</w:t>
      </w:r>
      <w:r w:rsidR="009C13EF" w:rsidRPr="00DF495C">
        <w:rPr>
          <w:rFonts w:ascii="Bookman Old Style" w:hAnsi="Bookman Old Style"/>
          <w:noProof/>
          <w:webHidden/>
        </w:rPr>
        <w:tab/>
      </w:r>
      <w:r w:rsidR="009C13EF" w:rsidRPr="00DF495C">
        <w:rPr>
          <w:rFonts w:ascii="Bookman Old Style" w:hAnsi="Bookman Old Style"/>
          <w:noProof/>
          <w:webHidden/>
        </w:rPr>
        <w:fldChar w:fldCharType="begin"/>
      </w:r>
      <w:r w:rsidR="009C13EF" w:rsidRPr="00DF495C">
        <w:rPr>
          <w:rFonts w:ascii="Bookman Old Style" w:hAnsi="Bookman Old Style"/>
          <w:noProof/>
          <w:webHidden/>
        </w:rPr>
        <w:instrText xml:space="preserve"> PAGEREF _Toc126061688 \h </w:instrText>
      </w:r>
      <w:r w:rsidR="009C13EF" w:rsidRPr="00DF495C">
        <w:rPr>
          <w:rFonts w:ascii="Bookman Old Style" w:hAnsi="Bookman Old Style"/>
          <w:noProof/>
          <w:webHidden/>
        </w:rPr>
      </w:r>
      <w:r w:rsidR="009C13EF" w:rsidRPr="00DF495C">
        <w:rPr>
          <w:rFonts w:ascii="Bookman Old Style" w:hAnsi="Bookman Old Style"/>
          <w:noProof/>
          <w:webHidden/>
        </w:rPr>
        <w:fldChar w:fldCharType="separate"/>
      </w:r>
      <w:r w:rsidR="00021C9C" w:rsidRPr="00DF495C">
        <w:rPr>
          <w:rFonts w:ascii="Bookman Old Style" w:hAnsi="Bookman Old Style"/>
          <w:noProof/>
          <w:webHidden/>
        </w:rPr>
        <w:t>17</w:t>
      </w:r>
      <w:r w:rsidR="009C13EF" w:rsidRPr="00DF495C">
        <w:rPr>
          <w:rFonts w:ascii="Bookman Old Style" w:hAnsi="Bookman Old Style"/>
          <w:noProof/>
          <w:webHidden/>
        </w:rPr>
        <w:fldChar w:fldCharType="end"/>
      </w:r>
      <w:r w:rsidRPr="00DF495C">
        <w:rPr>
          <w:rFonts w:ascii="Bookman Old Style" w:hAnsi="Bookman Old Style"/>
          <w:noProof/>
        </w:rPr>
        <w:fldChar w:fldCharType="end"/>
      </w:r>
    </w:p>
    <w:p w14:paraId="294FEA61" w14:textId="26EB11D6" w:rsidR="009C13EF" w:rsidRPr="00DF495C" w:rsidRDefault="00000000">
      <w:pPr>
        <w:pStyle w:val="TOC2"/>
        <w:tabs>
          <w:tab w:val="left" w:pos="880"/>
          <w:tab w:val="right" w:leader="dot" w:pos="9074"/>
        </w:tabs>
        <w:rPr>
          <w:rFonts w:ascii="Bookman Old Style" w:hAnsi="Bookman Old Style" w:cs="Times New Roman"/>
          <w:smallCaps w:val="0"/>
          <w:noProof/>
        </w:rPr>
      </w:pPr>
      <w:r w:rsidRPr="00DF495C">
        <w:rPr>
          <w:rFonts w:ascii="Bookman Old Style" w:hAnsi="Bookman Old Style"/>
          <w:rPrChange w:id="169" w:author="pachalo chizala" w:date="2023-05-07T19:13:00Z">
            <w:rPr/>
          </w:rPrChange>
        </w:rPr>
        <w:fldChar w:fldCharType="begin"/>
      </w:r>
      <w:r w:rsidRPr="00DF495C">
        <w:rPr>
          <w:rFonts w:ascii="Bookman Old Style" w:hAnsi="Bookman Old Style"/>
          <w:rPrChange w:id="170" w:author="pachalo chizala" w:date="2023-05-07T19:13:00Z">
            <w:rPr/>
          </w:rPrChange>
        </w:rPr>
        <w:instrText>HYPERLINK \l "_Toc126061689"</w:instrText>
      </w:r>
      <w:r w:rsidRPr="00DF495C">
        <w:rPr>
          <w:rFonts w:ascii="Bookman Old Style" w:hAnsi="Bookman Old Style"/>
          <w:rPrChange w:id="171" w:author="pachalo chizala" w:date="2023-05-07T19:13:00Z">
            <w:rPr/>
          </w:rPrChange>
        </w:rPr>
      </w:r>
      <w:r w:rsidRPr="00DF495C">
        <w:rPr>
          <w:rFonts w:ascii="Bookman Old Style" w:hAnsi="Bookman Old Style"/>
          <w:rPrChange w:id="172" w:author="pachalo chizala" w:date="2023-05-07T19:13:00Z">
            <w:rPr/>
          </w:rPrChange>
        </w:rPr>
        <w:fldChar w:fldCharType="separate"/>
      </w:r>
      <w:r w:rsidR="009C13EF" w:rsidRPr="00DF495C">
        <w:rPr>
          <w:rStyle w:val="Hyperlink"/>
          <w:rFonts w:ascii="Bookman Old Style" w:hAnsi="Bookman Old Style"/>
          <w:noProof/>
        </w:rPr>
        <w:t>4.3</w:t>
      </w:r>
      <w:r w:rsidR="009C13EF" w:rsidRPr="00DF495C">
        <w:rPr>
          <w:rFonts w:ascii="Bookman Old Style" w:hAnsi="Bookman Old Style" w:cs="Times New Roman"/>
          <w:smallCaps w:val="0"/>
          <w:noProof/>
        </w:rPr>
        <w:tab/>
      </w:r>
      <w:r w:rsidR="009C13EF" w:rsidRPr="00DF495C">
        <w:rPr>
          <w:rStyle w:val="Hyperlink"/>
          <w:rFonts w:ascii="Bookman Old Style" w:hAnsi="Bookman Old Style"/>
          <w:noProof/>
        </w:rPr>
        <w:t>RESTRICTED ACCESS</w:t>
      </w:r>
      <w:r w:rsidR="009C13EF" w:rsidRPr="00DF495C">
        <w:rPr>
          <w:rFonts w:ascii="Bookman Old Style" w:hAnsi="Bookman Old Style"/>
          <w:noProof/>
          <w:webHidden/>
        </w:rPr>
        <w:tab/>
      </w:r>
      <w:r w:rsidR="009C13EF" w:rsidRPr="00DF495C">
        <w:rPr>
          <w:rFonts w:ascii="Bookman Old Style" w:hAnsi="Bookman Old Style"/>
          <w:noProof/>
          <w:webHidden/>
        </w:rPr>
        <w:fldChar w:fldCharType="begin"/>
      </w:r>
      <w:r w:rsidR="009C13EF" w:rsidRPr="00DF495C">
        <w:rPr>
          <w:rFonts w:ascii="Bookman Old Style" w:hAnsi="Bookman Old Style"/>
          <w:noProof/>
          <w:webHidden/>
        </w:rPr>
        <w:instrText xml:space="preserve"> PAGEREF _Toc126061689 \h </w:instrText>
      </w:r>
      <w:r w:rsidR="009C13EF" w:rsidRPr="00DF495C">
        <w:rPr>
          <w:rFonts w:ascii="Bookman Old Style" w:hAnsi="Bookman Old Style"/>
          <w:noProof/>
          <w:webHidden/>
        </w:rPr>
      </w:r>
      <w:r w:rsidR="009C13EF" w:rsidRPr="00DF495C">
        <w:rPr>
          <w:rFonts w:ascii="Bookman Old Style" w:hAnsi="Bookman Old Style"/>
          <w:noProof/>
          <w:webHidden/>
        </w:rPr>
        <w:fldChar w:fldCharType="separate"/>
      </w:r>
      <w:r w:rsidR="00021C9C" w:rsidRPr="00DF495C">
        <w:rPr>
          <w:rFonts w:ascii="Bookman Old Style" w:hAnsi="Bookman Old Style"/>
          <w:noProof/>
          <w:webHidden/>
        </w:rPr>
        <w:t>17</w:t>
      </w:r>
      <w:r w:rsidR="009C13EF" w:rsidRPr="00DF495C">
        <w:rPr>
          <w:rFonts w:ascii="Bookman Old Style" w:hAnsi="Bookman Old Style"/>
          <w:noProof/>
          <w:webHidden/>
        </w:rPr>
        <w:fldChar w:fldCharType="end"/>
      </w:r>
      <w:r w:rsidRPr="00DF495C">
        <w:rPr>
          <w:rFonts w:ascii="Bookman Old Style" w:hAnsi="Bookman Old Style"/>
          <w:noProof/>
        </w:rPr>
        <w:fldChar w:fldCharType="end"/>
      </w:r>
    </w:p>
    <w:p w14:paraId="79DF4C93" w14:textId="6CD5F06C" w:rsidR="009C13EF" w:rsidRPr="00DF495C" w:rsidRDefault="00000000">
      <w:pPr>
        <w:pStyle w:val="TOC1"/>
        <w:tabs>
          <w:tab w:val="right" w:leader="dot" w:pos="9074"/>
        </w:tabs>
        <w:rPr>
          <w:rFonts w:ascii="Bookman Old Style" w:hAnsi="Bookman Old Style" w:cs="Times New Roman"/>
          <w:b w:val="0"/>
          <w:caps w:val="0"/>
          <w:noProof/>
        </w:rPr>
      </w:pPr>
      <w:r w:rsidRPr="00DF495C">
        <w:rPr>
          <w:rFonts w:ascii="Bookman Old Style" w:hAnsi="Bookman Old Style"/>
          <w:rPrChange w:id="173" w:author="pachalo chizala" w:date="2023-05-07T19:13:00Z">
            <w:rPr/>
          </w:rPrChange>
        </w:rPr>
        <w:fldChar w:fldCharType="begin"/>
      </w:r>
      <w:r w:rsidRPr="00DF495C">
        <w:rPr>
          <w:rFonts w:ascii="Bookman Old Style" w:hAnsi="Bookman Old Style"/>
          <w:rPrChange w:id="174" w:author="pachalo chizala" w:date="2023-05-07T19:13:00Z">
            <w:rPr/>
          </w:rPrChange>
        </w:rPr>
        <w:instrText>HYPERLINK \l "_Toc126061690"</w:instrText>
      </w:r>
      <w:r w:rsidRPr="00DF495C">
        <w:rPr>
          <w:rFonts w:ascii="Bookman Old Style" w:hAnsi="Bookman Old Style"/>
          <w:rPrChange w:id="175" w:author="pachalo chizala" w:date="2023-05-07T19:13:00Z">
            <w:rPr/>
          </w:rPrChange>
        </w:rPr>
      </w:r>
      <w:r w:rsidRPr="00DF495C">
        <w:rPr>
          <w:rFonts w:ascii="Bookman Old Style" w:hAnsi="Bookman Old Style"/>
          <w:rPrChange w:id="176" w:author="pachalo chizala" w:date="2023-05-07T19:13:00Z">
            <w:rPr/>
          </w:rPrChange>
        </w:rPr>
        <w:fldChar w:fldCharType="separate"/>
      </w:r>
      <w:r w:rsidR="009C13EF" w:rsidRPr="00DF495C">
        <w:rPr>
          <w:rStyle w:val="Hyperlink"/>
          <w:rFonts w:ascii="Bookman Old Style" w:hAnsi="Bookman Old Style"/>
          <w:noProof/>
        </w:rPr>
        <w:t>CHAPTER 5: COMPLETION OF THE QUESTIONNAIRE</w:t>
      </w:r>
      <w:r w:rsidR="009C13EF" w:rsidRPr="00DF495C">
        <w:rPr>
          <w:rFonts w:ascii="Bookman Old Style" w:hAnsi="Bookman Old Style"/>
          <w:noProof/>
          <w:webHidden/>
        </w:rPr>
        <w:tab/>
      </w:r>
      <w:r w:rsidR="009C13EF" w:rsidRPr="00DF495C">
        <w:rPr>
          <w:rFonts w:ascii="Bookman Old Style" w:hAnsi="Bookman Old Style"/>
          <w:noProof/>
          <w:webHidden/>
        </w:rPr>
        <w:fldChar w:fldCharType="begin"/>
      </w:r>
      <w:r w:rsidR="009C13EF" w:rsidRPr="00DF495C">
        <w:rPr>
          <w:rFonts w:ascii="Bookman Old Style" w:hAnsi="Bookman Old Style"/>
          <w:noProof/>
          <w:webHidden/>
        </w:rPr>
        <w:instrText xml:space="preserve"> PAGEREF _Toc126061690 \h </w:instrText>
      </w:r>
      <w:r w:rsidR="009C13EF" w:rsidRPr="00DF495C">
        <w:rPr>
          <w:rFonts w:ascii="Bookman Old Style" w:hAnsi="Bookman Old Style"/>
          <w:noProof/>
          <w:webHidden/>
        </w:rPr>
      </w:r>
      <w:r w:rsidR="009C13EF" w:rsidRPr="00DF495C">
        <w:rPr>
          <w:rFonts w:ascii="Bookman Old Style" w:hAnsi="Bookman Old Style"/>
          <w:noProof/>
          <w:webHidden/>
        </w:rPr>
        <w:fldChar w:fldCharType="separate"/>
      </w:r>
      <w:r w:rsidR="00021C9C" w:rsidRPr="00DF495C">
        <w:rPr>
          <w:rFonts w:ascii="Bookman Old Style" w:hAnsi="Bookman Old Style"/>
          <w:noProof/>
          <w:webHidden/>
        </w:rPr>
        <w:t>18</w:t>
      </w:r>
      <w:r w:rsidR="009C13EF" w:rsidRPr="00DF495C">
        <w:rPr>
          <w:rFonts w:ascii="Bookman Old Style" w:hAnsi="Bookman Old Style"/>
          <w:noProof/>
          <w:webHidden/>
        </w:rPr>
        <w:fldChar w:fldCharType="end"/>
      </w:r>
      <w:r w:rsidRPr="00DF495C">
        <w:rPr>
          <w:rFonts w:ascii="Bookman Old Style" w:hAnsi="Bookman Old Style"/>
          <w:noProof/>
        </w:rPr>
        <w:fldChar w:fldCharType="end"/>
      </w:r>
    </w:p>
    <w:p w14:paraId="06898C3B" w14:textId="3CBC0163" w:rsidR="009C13EF" w:rsidRPr="00DF495C" w:rsidRDefault="00000000">
      <w:pPr>
        <w:pStyle w:val="TOC2"/>
        <w:tabs>
          <w:tab w:val="left" w:pos="880"/>
          <w:tab w:val="right" w:leader="dot" w:pos="9074"/>
        </w:tabs>
        <w:rPr>
          <w:rFonts w:ascii="Bookman Old Style" w:hAnsi="Bookman Old Style" w:cs="Times New Roman"/>
          <w:smallCaps w:val="0"/>
          <w:noProof/>
        </w:rPr>
      </w:pPr>
      <w:r w:rsidRPr="00DF495C">
        <w:rPr>
          <w:rFonts w:ascii="Bookman Old Style" w:hAnsi="Bookman Old Style"/>
          <w:rPrChange w:id="177" w:author="pachalo chizala" w:date="2023-05-07T19:13:00Z">
            <w:rPr/>
          </w:rPrChange>
        </w:rPr>
        <w:fldChar w:fldCharType="begin"/>
      </w:r>
      <w:r w:rsidRPr="00DF495C">
        <w:rPr>
          <w:rFonts w:ascii="Bookman Old Style" w:hAnsi="Bookman Old Style"/>
          <w:rPrChange w:id="178" w:author="pachalo chizala" w:date="2023-05-07T19:13:00Z">
            <w:rPr/>
          </w:rPrChange>
        </w:rPr>
        <w:instrText>HYPERLINK \l "_Toc126061691"</w:instrText>
      </w:r>
      <w:r w:rsidRPr="00DF495C">
        <w:rPr>
          <w:rFonts w:ascii="Bookman Old Style" w:hAnsi="Bookman Old Style"/>
          <w:rPrChange w:id="179" w:author="pachalo chizala" w:date="2023-05-07T19:13:00Z">
            <w:rPr/>
          </w:rPrChange>
        </w:rPr>
      </w:r>
      <w:r w:rsidRPr="00DF495C">
        <w:rPr>
          <w:rFonts w:ascii="Bookman Old Style" w:hAnsi="Bookman Old Style"/>
          <w:rPrChange w:id="180" w:author="pachalo chizala" w:date="2023-05-07T19:13:00Z">
            <w:rPr/>
          </w:rPrChange>
        </w:rPr>
        <w:fldChar w:fldCharType="separate"/>
      </w:r>
      <w:r w:rsidR="009C13EF" w:rsidRPr="00DF495C">
        <w:rPr>
          <w:rStyle w:val="Hyperlink"/>
          <w:rFonts w:ascii="Bookman Old Style" w:hAnsi="Bookman Old Style"/>
          <w:noProof/>
        </w:rPr>
        <w:t>5.1</w:t>
      </w:r>
      <w:r w:rsidR="009C13EF" w:rsidRPr="00DF495C">
        <w:rPr>
          <w:rFonts w:ascii="Bookman Old Style" w:hAnsi="Bookman Old Style" w:cs="Times New Roman"/>
          <w:smallCaps w:val="0"/>
          <w:noProof/>
        </w:rPr>
        <w:tab/>
      </w:r>
      <w:r w:rsidR="009C13EF" w:rsidRPr="00DF495C">
        <w:rPr>
          <w:rStyle w:val="Hyperlink"/>
          <w:rFonts w:ascii="Bookman Old Style" w:hAnsi="Bookman Old Style"/>
          <w:noProof/>
        </w:rPr>
        <w:t>GENERAL INSTRUCTIONS</w:t>
      </w:r>
      <w:r w:rsidR="009C13EF" w:rsidRPr="00DF495C">
        <w:rPr>
          <w:rFonts w:ascii="Bookman Old Style" w:hAnsi="Bookman Old Style"/>
          <w:noProof/>
          <w:webHidden/>
        </w:rPr>
        <w:tab/>
      </w:r>
      <w:r w:rsidR="009C13EF" w:rsidRPr="00DF495C">
        <w:rPr>
          <w:rFonts w:ascii="Bookman Old Style" w:hAnsi="Bookman Old Style"/>
          <w:noProof/>
          <w:webHidden/>
        </w:rPr>
        <w:fldChar w:fldCharType="begin"/>
      </w:r>
      <w:r w:rsidR="009C13EF" w:rsidRPr="00DF495C">
        <w:rPr>
          <w:rFonts w:ascii="Bookman Old Style" w:hAnsi="Bookman Old Style"/>
          <w:noProof/>
          <w:webHidden/>
        </w:rPr>
        <w:instrText xml:space="preserve"> PAGEREF _Toc126061691 \h </w:instrText>
      </w:r>
      <w:r w:rsidR="009C13EF" w:rsidRPr="00DF495C">
        <w:rPr>
          <w:rFonts w:ascii="Bookman Old Style" w:hAnsi="Bookman Old Style"/>
          <w:noProof/>
          <w:webHidden/>
        </w:rPr>
      </w:r>
      <w:r w:rsidR="009C13EF" w:rsidRPr="00DF495C">
        <w:rPr>
          <w:rFonts w:ascii="Bookman Old Style" w:hAnsi="Bookman Old Style"/>
          <w:noProof/>
          <w:webHidden/>
        </w:rPr>
        <w:fldChar w:fldCharType="separate"/>
      </w:r>
      <w:r w:rsidR="00021C9C" w:rsidRPr="00DF495C">
        <w:rPr>
          <w:rFonts w:ascii="Bookman Old Style" w:hAnsi="Bookman Old Style"/>
          <w:noProof/>
          <w:webHidden/>
        </w:rPr>
        <w:t>18</w:t>
      </w:r>
      <w:r w:rsidR="009C13EF" w:rsidRPr="00DF495C">
        <w:rPr>
          <w:rFonts w:ascii="Bookman Old Style" w:hAnsi="Bookman Old Style"/>
          <w:noProof/>
          <w:webHidden/>
        </w:rPr>
        <w:fldChar w:fldCharType="end"/>
      </w:r>
      <w:r w:rsidRPr="00DF495C">
        <w:rPr>
          <w:rFonts w:ascii="Bookman Old Style" w:hAnsi="Bookman Old Style"/>
          <w:noProof/>
        </w:rPr>
        <w:fldChar w:fldCharType="end"/>
      </w:r>
    </w:p>
    <w:p w14:paraId="65D56B67" w14:textId="4BBEEA4F" w:rsidR="009C13EF" w:rsidRPr="00DF495C" w:rsidRDefault="00000000">
      <w:pPr>
        <w:pStyle w:val="TOC2"/>
        <w:tabs>
          <w:tab w:val="left" w:pos="880"/>
          <w:tab w:val="right" w:leader="dot" w:pos="9074"/>
        </w:tabs>
        <w:rPr>
          <w:rFonts w:ascii="Bookman Old Style" w:hAnsi="Bookman Old Style" w:cs="Times New Roman"/>
          <w:smallCaps w:val="0"/>
          <w:noProof/>
        </w:rPr>
      </w:pPr>
      <w:r w:rsidRPr="00DF495C">
        <w:rPr>
          <w:rFonts w:ascii="Bookman Old Style" w:hAnsi="Bookman Old Style"/>
          <w:rPrChange w:id="181" w:author="pachalo chizala" w:date="2023-05-07T19:13:00Z">
            <w:rPr/>
          </w:rPrChange>
        </w:rPr>
        <w:fldChar w:fldCharType="begin"/>
      </w:r>
      <w:r w:rsidRPr="00DF495C">
        <w:rPr>
          <w:rFonts w:ascii="Bookman Old Style" w:hAnsi="Bookman Old Style"/>
          <w:rPrChange w:id="182" w:author="pachalo chizala" w:date="2023-05-07T19:13:00Z">
            <w:rPr/>
          </w:rPrChange>
        </w:rPr>
        <w:instrText>HYPERLINK \l "_Toc126061692"</w:instrText>
      </w:r>
      <w:r w:rsidRPr="00DF495C">
        <w:rPr>
          <w:rFonts w:ascii="Bookman Old Style" w:hAnsi="Bookman Old Style"/>
          <w:rPrChange w:id="183" w:author="pachalo chizala" w:date="2023-05-07T19:13:00Z">
            <w:rPr/>
          </w:rPrChange>
        </w:rPr>
      </w:r>
      <w:r w:rsidRPr="00DF495C">
        <w:rPr>
          <w:rFonts w:ascii="Bookman Old Style" w:hAnsi="Bookman Old Style"/>
          <w:rPrChange w:id="184" w:author="pachalo chizala" w:date="2023-05-07T19:13:00Z">
            <w:rPr/>
          </w:rPrChange>
        </w:rPr>
        <w:fldChar w:fldCharType="separate"/>
      </w:r>
      <w:r w:rsidR="009C13EF" w:rsidRPr="00DF495C">
        <w:rPr>
          <w:rStyle w:val="Hyperlink"/>
          <w:rFonts w:ascii="Bookman Old Style" w:hAnsi="Bookman Old Style"/>
          <w:noProof/>
        </w:rPr>
        <w:t>5.2</w:t>
      </w:r>
      <w:r w:rsidR="009C13EF" w:rsidRPr="00DF495C">
        <w:rPr>
          <w:rFonts w:ascii="Bookman Old Style" w:hAnsi="Bookman Old Style" w:cs="Times New Roman"/>
          <w:smallCaps w:val="0"/>
          <w:noProof/>
        </w:rPr>
        <w:tab/>
      </w:r>
      <w:r w:rsidR="009C13EF" w:rsidRPr="00DF495C">
        <w:rPr>
          <w:rStyle w:val="Hyperlink"/>
          <w:rFonts w:ascii="Bookman Old Style" w:hAnsi="Bookman Old Style"/>
          <w:noProof/>
        </w:rPr>
        <w:t>SECTION L: LOCALISATION AND IDENTIFICATION OF THE HOUSEHOLD</w:t>
      </w:r>
      <w:r w:rsidR="009C13EF" w:rsidRPr="00DF495C">
        <w:rPr>
          <w:rFonts w:ascii="Bookman Old Style" w:hAnsi="Bookman Old Style"/>
          <w:noProof/>
          <w:webHidden/>
        </w:rPr>
        <w:tab/>
      </w:r>
      <w:r w:rsidR="009C13EF" w:rsidRPr="00DF495C">
        <w:rPr>
          <w:rFonts w:ascii="Bookman Old Style" w:hAnsi="Bookman Old Style"/>
          <w:noProof/>
          <w:webHidden/>
        </w:rPr>
        <w:fldChar w:fldCharType="begin"/>
      </w:r>
      <w:r w:rsidR="009C13EF" w:rsidRPr="00DF495C">
        <w:rPr>
          <w:rFonts w:ascii="Bookman Old Style" w:hAnsi="Bookman Old Style"/>
          <w:noProof/>
          <w:webHidden/>
        </w:rPr>
        <w:instrText xml:space="preserve"> PAGEREF _Toc126061692 \h </w:instrText>
      </w:r>
      <w:r w:rsidR="009C13EF" w:rsidRPr="00DF495C">
        <w:rPr>
          <w:rFonts w:ascii="Bookman Old Style" w:hAnsi="Bookman Old Style"/>
          <w:noProof/>
          <w:webHidden/>
        </w:rPr>
      </w:r>
      <w:r w:rsidR="009C13EF" w:rsidRPr="00DF495C">
        <w:rPr>
          <w:rFonts w:ascii="Bookman Old Style" w:hAnsi="Bookman Old Style"/>
          <w:noProof/>
          <w:webHidden/>
        </w:rPr>
        <w:fldChar w:fldCharType="separate"/>
      </w:r>
      <w:r w:rsidR="00021C9C" w:rsidRPr="00DF495C">
        <w:rPr>
          <w:rFonts w:ascii="Bookman Old Style" w:hAnsi="Bookman Old Style"/>
          <w:noProof/>
          <w:webHidden/>
        </w:rPr>
        <w:t>19</w:t>
      </w:r>
      <w:r w:rsidR="009C13EF" w:rsidRPr="00DF495C">
        <w:rPr>
          <w:rFonts w:ascii="Bookman Old Style" w:hAnsi="Bookman Old Style"/>
          <w:noProof/>
          <w:webHidden/>
        </w:rPr>
        <w:fldChar w:fldCharType="end"/>
      </w:r>
      <w:r w:rsidRPr="00DF495C">
        <w:rPr>
          <w:rFonts w:ascii="Bookman Old Style" w:hAnsi="Bookman Old Style"/>
          <w:noProof/>
        </w:rPr>
        <w:fldChar w:fldCharType="end"/>
      </w:r>
    </w:p>
    <w:p w14:paraId="4786428F" w14:textId="1FCFBF13" w:rsidR="009C13EF" w:rsidRPr="00DF495C" w:rsidRDefault="00000000">
      <w:pPr>
        <w:pStyle w:val="TOC2"/>
        <w:tabs>
          <w:tab w:val="left" w:pos="880"/>
          <w:tab w:val="right" w:leader="dot" w:pos="9074"/>
        </w:tabs>
        <w:rPr>
          <w:rFonts w:ascii="Bookman Old Style" w:hAnsi="Bookman Old Style" w:cs="Times New Roman"/>
          <w:smallCaps w:val="0"/>
          <w:noProof/>
        </w:rPr>
      </w:pPr>
      <w:r w:rsidRPr="00DF495C">
        <w:rPr>
          <w:rFonts w:ascii="Bookman Old Style" w:hAnsi="Bookman Old Style"/>
          <w:rPrChange w:id="185" w:author="pachalo chizala" w:date="2023-05-07T19:13:00Z">
            <w:rPr/>
          </w:rPrChange>
        </w:rPr>
        <w:fldChar w:fldCharType="begin"/>
      </w:r>
      <w:r w:rsidRPr="00DF495C">
        <w:rPr>
          <w:rFonts w:ascii="Bookman Old Style" w:hAnsi="Bookman Old Style"/>
          <w:rPrChange w:id="186" w:author="pachalo chizala" w:date="2023-05-07T19:13:00Z">
            <w:rPr/>
          </w:rPrChange>
        </w:rPr>
        <w:instrText>HYPERLINK \l "_Toc126061693"</w:instrText>
      </w:r>
      <w:r w:rsidRPr="00DF495C">
        <w:rPr>
          <w:rFonts w:ascii="Bookman Old Style" w:hAnsi="Bookman Old Style"/>
          <w:rPrChange w:id="187" w:author="pachalo chizala" w:date="2023-05-07T19:13:00Z">
            <w:rPr/>
          </w:rPrChange>
        </w:rPr>
      </w:r>
      <w:r w:rsidRPr="00DF495C">
        <w:rPr>
          <w:rFonts w:ascii="Bookman Old Style" w:hAnsi="Bookman Old Style"/>
          <w:rPrChange w:id="188" w:author="pachalo chizala" w:date="2023-05-07T19:13:00Z">
            <w:rPr/>
          </w:rPrChange>
        </w:rPr>
        <w:fldChar w:fldCharType="separate"/>
      </w:r>
      <w:r w:rsidR="009C13EF" w:rsidRPr="00DF495C">
        <w:rPr>
          <w:rStyle w:val="Hyperlink"/>
          <w:rFonts w:ascii="Bookman Old Style" w:hAnsi="Bookman Old Style"/>
          <w:noProof/>
        </w:rPr>
        <w:t>5.3</w:t>
      </w:r>
      <w:r w:rsidR="009C13EF" w:rsidRPr="00DF495C">
        <w:rPr>
          <w:rFonts w:ascii="Bookman Old Style" w:hAnsi="Bookman Old Style" w:cs="Times New Roman"/>
          <w:smallCaps w:val="0"/>
          <w:noProof/>
        </w:rPr>
        <w:tab/>
      </w:r>
      <w:r w:rsidR="009C13EF" w:rsidRPr="00DF495C">
        <w:rPr>
          <w:rStyle w:val="Hyperlink"/>
          <w:rFonts w:ascii="Bookman Old Style" w:hAnsi="Bookman Old Style"/>
          <w:noProof/>
        </w:rPr>
        <w:t>HOUSEHOLD LISTING</w:t>
      </w:r>
      <w:r w:rsidR="009C13EF" w:rsidRPr="00DF495C">
        <w:rPr>
          <w:rFonts w:ascii="Bookman Old Style" w:hAnsi="Bookman Old Style"/>
          <w:noProof/>
          <w:webHidden/>
        </w:rPr>
        <w:tab/>
      </w:r>
      <w:r w:rsidR="009C13EF" w:rsidRPr="00DF495C">
        <w:rPr>
          <w:rFonts w:ascii="Bookman Old Style" w:hAnsi="Bookman Old Style"/>
          <w:noProof/>
          <w:webHidden/>
        </w:rPr>
        <w:fldChar w:fldCharType="begin"/>
      </w:r>
      <w:r w:rsidR="009C13EF" w:rsidRPr="00DF495C">
        <w:rPr>
          <w:rFonts w:ascii="Bookman Old Style" w:hAnsi="Bookman Old Style"/>
          <w:noProof/>
          <w:webHidden/>
        </w:rPr>
        <w:instrText xml:space="preserve"> PAGEREF _Toc126061693 \h </w:instrText>
      </w:r>
      <w:r w:rsidR="009C13EF" w:rsidRPr="00DF495C">
        <w:rPr>
          <w:rFonts w:ascii="Bookman Old Style" w:hAnsi="Bookman Old Style"/>
          <w:noProof/>
          <w:webHidden/>
        </w:rPr>
      </w:r>
      <w:r w:rsidR="009C13EF" w:rsidRPr="00DF495C">
        <w:rPr>
          <w:rFonts w:ascii="Bookman Old Style" w:hAnsi="Bookman Old Style"/>
          <w:noProof/>
          <w:webHidden/>
        </w:rPr>
        <w:fldChar w:fldCharType="separate"/>
      </w:r>
      <w:r w:rsidR="00021C9C" w:rsidRPr="00DF495C">
        <w:rPr>
          <w:rFonts w:ascii="Bookman Old Style" w:hAnsi="Bookman Old Style"/>
          <w:noProof/>
          <w:webHidden/>
        </w:rPr>
        <w:t>19</w:t>
      </w:r>
      <w:r w:rsidR="009C13EF" w:rsidRPr="00DF495C">
        <w:rPr>
          <w:rFonts w:ascii="Bookman Old Style" w:hAnsi="Bookman Old Style"/>
          <w:noProof/>
          <w:webHidden/>
        </w:rPr>
        <w:fldChar w:fldCharType="end"/>
      </w:r>
      <w:r w:rsidRPr="00DF495C">
        <w:rPr>
          <w:rFonts w:ascii="Bookman Old Style" w:hAnsi="Bookman Old Style"/>
          <w:noProof/>
        </w:rPr>
        <w:fldChar w:fldCharType="end"/>
      </w:r>
    </w:p>
    <w:p w14:paraId="04B43042" w14:textId="77777777" w:rsidR="00F815B9" w:rsidRPr="00DF495C" w:rsidRDefault="00F815B9">
      <w:pPr>
        <w:rPr>
          <w:rFonts w:ascii="Bookman Old Style" w:hAnsi="Bookman Old Style"/>
        </w:rPr>
      </w:pPr>
      <w:r w:rsidRPr="00DF495C">
        <w:rPr>
          <w:rFonts w:ascii="Bookman Old Style" w:hAnsi="Bookman Old Style"/>
          <w:b/>
          <w:bCs/>
          <w:noProof/>
        </w:rPr>
        <w:fldChar w:fldCharType="end"/>
      </w:r>
    </w:p>
    <w:p w14:paraId="0FAC1252" w14:textId="77777777" w:rsidR="00A370E8" w:rsidRPr="00DF495C" w:rsidRDefault="00F815B9" w:rsidP="00FA5445">
      <w:pPr>
        <w:rPr>
          <w:rFonts w:ascii="Bookman Old Style" w:hAnsi="Bookman Old Style"/>
          <w:lang w:val="en-GB"/>
        </w:rPr>
      </w:pPr>
      <w:r w:rsidRPr="00DF495C">
        <w:rPr>
          <w:rFonts w:ascii="Bookman Old Style" w:hAnsi="Bookman Old Style"/>
        </w:rPr>
        <w:br w:type="page"/>
      </w:r>
      <w:r w:rsidRPr="00DF495C" w:rsidDel="00F815B9">
        <w:rPr>
          <w:rFonts w:ascii="Bookman Old Style" w:hAnsi="Bookman Old Style"/>
        </w:rPr>
        <w:lastRenderedPageBreak/>
        <w:t xml:space="preserve"> </w:t>
      </w:r>
    </w:p>
    <w:p w14:paraId="57478C0F" w14:textId="77777777" w:rsidR="00A370E8" w:rsidRPr="00DF495C" w:rsidRDefault="00A370E8" w:rsidP="00021C9C">
      <w:pPr>
        <w:pStyle w:val="Heading1"/>
        <w:rPr>
          <w:rFonts w:ascii="Bookman Old Style" w:hAnsi="Bookman Old Style"/>
          <w:sz w:val="24"/>
          <w:szCs w:val="24"/>
        </w:rPr>
      </w:pPr>
      <w:bookmarkStart w:id="189" w:name="_Toc491336803"/>
      <w:bookmarkStart w:id="190" w:name="_Toc126061649"/>
      <w:bookmarkEnd w:id="189"/>
      <w:r w:rsidRPr="00DF495C">
        <w:rPr>
          <w:rFonts w:ascii="Bookman Old Style" w:hAnsi="Bookman Old Style"/>
        </w:rPr>
        <w:t>GENERAL INFORMATION</w:t>
      </w:r>
      <w:bookmarkEnd w:id="190"/>
    </w:p>
    <w:p w14:paraId="6ED50518" w14:textId="77777777" w:rsidR="00A370E8" w:rsidRPr="00DF495C" w:rsidRDefault="00A370E8" w:rsidP="00FA5445">
      <w:pPr>
        <w:tabs>
          <w:tab w:val="left" w:pos="360"/>
        </w:tabs>
        <w:ind w:left="360" w:hanging="360"/>
        <w:jc w:val="both"/>
        <w:rPr>
          <w:rFonts w:ascii="Bookman Old Style" w:hAnsi="Bookman Old Style"/>
          <w:sz w:val="32"/>
          <w:szCs w:val="32"/>
        </w:rPr>
      </w:pPr>
    </w:p>
    <w:p w14:paraId="7D316E43" w14:textId="77777777" w:rsidR="00A370E8" w:rsidRPr="00DF495C" w:rsidRDefault="00A370E8" w:rsidP="00FA5445">
      <w:pPr>
        <w:pStyle w:val="Heading2"/>
        <w:spacing w:before="240" w:after="0"/>
        <w:ind w:left="575" w:hanging="575"/>
        <w:rPr>
          <w:rFonts w:ascii="Bookman Old Style" w:hAnsi="Bookman Old Style"/>
          <w:lang w:val="en-GB" w:eastAsia="en-US"/>
        </w:rPr>
      </w:pPr>
      <w:bookmarkStart w:id="191" w:name="_Toc491336804"/>
      <w:bookmarkStart w:id="192" w:name="_Toc126061650"/>
      <w:bookmarkEnd w:id="191"/>
      <w:r w:rsidRPr="00DF495C">
        <w:rPr>
          <w:rFonts w:ascii="Bookman Old Style" w:hAnsi="Bookman Old Style"/>
          <w:lang w:val="en-GB" w:eastAsia="en-US"/>
        </w:rPr>
        <w:t>INTRODUCTION</w:t>
      </w:r>
      <w:bookmarkEnd w:id="192"/>
    </w:p>
    <w:p w14:paraId="6C600CFA" w14:textId="77777777" w:rsidR="00A370E8" w:rsidRPr="00DF495C" w:rsidRDefault="00A370E8">
      <w:pPr>
        <w:jc w:val="both"/>
        <w:rPr>
          <w:rFonts w:ascii="Bookman Old Style" w:hAnsi="Bookman Old Style"/>
          <w:sz w:val="24"/>
          <w:szCs w:val="24"/>
          <w:lang w:val="en-GB" w:eastAsia="en-US"/>
        </w:rPr>
      </w:pPr>
    </w:p>
    <w:p w14:paraId="3BDED0C6" w14:textId="6BE68C13" w:rsidR="00A370E8" w:rsidRPr="00DF495C" w:rsidRDefault="00A370E8" w:rsidP="000D2B77">
      <w:pPr>
        <w:jc w:val="both"/>
        <w:rPr>
          <w:rFonts w:ascii="Bookman Old Style" w:hAnsi="Bookman Old Style"/>
          <w:sz w:val="24"/>
          <w:szCs w:val="24"/>
          <w:lang w:val="en-US"/>
          <w:rPrChange w:id="193" w:author="pachalo chizala" w:date="2023-05-07T19:13:00Z">
            <w:rPr>
              <w:rFonts w:ascii="Bookman Old Style" w:hAnsi="Bookman Old Style"/>
              <w:sz w:val="24"/>
              <w:szCs w:val="24"/>
            </w:rPr>
          </w:rPrChange>
        </w:rPr>
      </w:pPr>
      <w:r w:rsidRPr="00DF495C">
        <w:rPr>
          <w:rFonts w:ascii="Bookman Old Style" w:hAnsi="Bookman Old Style"/>
          <w:sz w:val="24"/>
          <w:szCs w:val="24"/>
          <w:lang w:val="en-US"/>
        </w:rPr>
        <w:t xml:space="preserve">The National Statistical Office (NSO) is a government department mandated by </w:t>
      </w:r>
      <w:ins w:id="194" w:author="pachalo chizala" w:date="2023-05-06T23:58:00Z">
        <w:r w:rsidR="007B56D2" w:rsidRPr="00DD3FA3">
          <w:rPr>
            <w:rFonts w:ascii="Bookman Old Style" w:hAnsi="Bookman Old Style"/>
            <w:sz w:val="24"/>
            <w:szCs w:val="24"/>
            <w:lang w:val="en-US"/>
          </w:rPr>
          <w:t xml:space="preserve">the </w:t>
        </w:r>
      </w:ins>
      <w:r w:rsidRPr="00DF495C">
        <w:rPr>
          <w:rFonts w:ascii="Bookman Old Style" w:hAnsi="Bookman Old Style"/>
          <w:sz w:val="24"/>
          <w:szCs w:val="24"/>
          <w:lang w:val="en-US"/>
        </w:rPr>
        <w:t xml:space="preserve">2013 Statistical Act to collect, compile, </w:t>
      </w:r>
      <w:proofErr w:type="spellStart"/>
      <w:r w:rsidRPr="00DF495C">
        <w:rPr>
          <w:rFonts w:ascii="Bookman Old Style" w:hAnsi="Bookman Old Style"/>
          <w:sz w:val="24"/>
          <w:szCs w:val="24"/>
          <w:lang w:val="en-US"/>
        </w:rPr>
        <w:t>analyse</w:t>
      </w:r>
      <w:proofErr w:type="spellEnd"/>
      <w:r w:rsidRPr="00DF495C">
        <w:rPr>
          <w:rFonts w:ascii="Bookman Old Style" w:hAnsi="Bookman Old Style"/>
          <w:sz w:val="24"/>
          <w:szCs w:val="24"/>
          <w:lang w:val="en-US"/>
        </w:rPr>
        <w:t xml:space="preserve"> and disseminate statistical data in Malawi.</w:t>
      </w:r>
      <w:ins w:id="195" w:author="pachalo chizala" w:date="2023-05-06T23:59:00Z">
        <w:r w:rsidR="007B56D2" w:rsidRPr="00DF495C">
          <w:rPr>
            <w:rFonts w:ascii="Bookman Old Style" w:hAnsi="Bookman Old Style"/>
            <w:sz w:val="24"/>
            <w:szCs w:val="24"/>
            <w:lang w:val="en-US"/>
          </w:rPr>
          <w:t xml:space="preserve"> </w:t>
        </w:r>
      </w:ins>
      <w:proofErr w:type="spellStart"/>
      <w:ins w:id="196" w:author="pachalo chizala" w:date="2023-05-07T00:00:00Z">
        <w:r w:rsidR="007B56D2" w:rsidRPr="00DF495C">
          <w:rPr>
            <w:rFonts w:ascii="Bookman Old Style" w:hAnsi="Bookman Old Style"/>
            <w:sz w:val="24"/>
            <w:szCs w:val="24"/>
            <w:lang w:val="en-US"/>
          </w:rPr>
          <w:t>Labour</w:t>
        </w:r>
        <w:proofErr w:type="spellEnd"/>
        <w:r w:rsidR="007B56D2" w:rsidRPr="00DF495C">
          <w:rPr>
            <w:rFonts w:ascii="Bookman Old Style" w:hAnsi="Bookman Old Style"/>
            <w:sz w:val="24"/>
            <w:szCs w:val="24"/>
            <w:lang w:val="en-US"/>
          </w:rPr>
          <w:t xml:space="preserve"> Force Survey is one of the surveys </w:t>
        </w:r>
      </w:ins>
      <w:ins w:id="197" w:author="pachalo chizala" w:date="2023-05-07T00:01:00Z">
        <w:r w:rsidR="007B56D2" w:rsidRPr="00DF495C">
          <w:rPr>
            <w:rFonts w:ascii="Bookman Old Style" w:hAnsi="Bookman Old Style"/>
            <w:sz w:val="24"/>
            <w:szCs w:val="24"/>
            <w:lang w:val="en-US"/>
          </w:rPr>
          <w:t xml:space="preserve">conducted by the NSO. </w:t>
        </w:r>
      </w:ins>
      <w:ins w:id="198" w:author="pachalo chizala" w:date="2023-05-06T23:59:00Z">
        <w:r w:rsidR="007B56D2" w:rsidRPr="00DF495C">
          <w:rPr>
            <w:rFonts w:ascii="Bookman Old Style" w:hAnsi="Bookman Old Style"/>
            <w:sz w:val="24"/>
            <w:szCs w:val="24"/>
            <w:lang w:val="en-US"/>
          </w:rPr>
          <w:t xml:space="preserve">This is </w:t>
        </w:r>
      </w:ins>
      <w:ins w:id="199" w:author="pachalo chizala" w:date="2023-05-07T00:00:00Z">
        <w:r w:rsidR="007B56D2" w:rsidRPr="00DF495C">
          <w:rPr>
            <w:rFonts w:ascii="Bookman Old Style" w:hAnsi="Bookman Old Style"/>
            <w:sz w:val="24"/>
            <w:szCs w:val="24"/>
            <w:lang w:val="en-US"/>
          </w:rPr>
          <w:t xml:space="preserve">the second </w:t>
        </w:r>
        <w:proofErr w:type="spellStart"/>
        <w:r w:rsidR="007B56D2" w:rsidRPr="00DF495C">
          <w:rPr>
            <w:rFonts w:ascii="Bookman Old Style" w:hAnsi="Bookman Old Style"/>
            <w:sz w:val="24"/>
            <w:szCs w:val="24"/>
            <w:lang w:val="en-US"/>
          </w:rPr>
          <w:t>Labour</w:t>
        </w:r>
        <w:proofErr w:type="spellEnd"/>
        <w:r w:rsidR="007B56D2" w:rsidRPr="00DF495C">
          <w:rPr>
            <w:rFonts w:ascii="Bookman Old Style" w:hAnsi="Bookman Old Style"/>
            <w:sz w:val="24"/>
            <w:szCs w:val="24"/>
            <w:lang w:val="en-US"/>
          </w:rPr>
          <w:t xml:space="preserve"> Force Survey to be conducted</w:t>
        </w:r>
      </w:ins>
      <w:ins w:id="200" w:author="pachalo chizala" w:date="2023-05-07T00:01:00Z">
        <w:r w:rsidR="007B56D2" w:rsidRPr="00DF495C">
          <w:rPr>
            <w:rFonts w:ascii="Bookman Old Style" w:hAnsi="Bookman Old Style"/>
            <w:sz w:val="24"/>
            <w:szCs w:val="24"/>
            <w:lang w:val="en-US"/>
          </w:rPr>
          <w:t>; the la</w:t>
        </w:r>
      </w:ins>
      <w:ins w:id="201" w:author="pachalo chizala" w:date="2023-05-07T00:02:00Z">
        <w:r w:rsidR="007B56D2" w:rsidRPr="00DF495C">
          <w:rPr>
            <w:rFonts w:ascii="Bookman Old Style" w:hAnsi="Bookman Old Style"/>
            <w:sz w:val="24"/>
            <w:szCs w:val="24"/>
            <w:lang w:val="en-US"/>
          </w:rPr>
          <w:t xml:space="preserve">st </w:t>
        </w:r>
      </w:ins>
      <w:del w:id="202" w:author="pachalo chizala" w:date="2023-05-07T00:02:00Z">
        <w:r w:rsidRPr="00DF495C" w:rsidDel="007B56D2">
          <w:rPr>
            <w:rFonts w:ascii="Bookman Old Style" w:hAnsi="Bookman Old Style"/>
            <w:sz w:val="24"/>
            <w:szCs w:val="24"/>
            <w:lang w:val="en-US"/>
          </w:rPr>
          <w:delText xml:space="preserve"> NSO conducts </w:delText>
        </w:r>
        <w:r w:rsidR="005E33FA" w:rsidRPr="00DF495C" w:rsidDel="007B56D2">
          <w:rPr>
            <w:rFonts w:ascii="Bookman Old Style" w:hAnsi="Bookman Old Style"/>
            <w:sz w:val="24"/>
            <w:szCs w:val="24"/>
            <w:lang w:val="en-US"/>
          </w:rPr>
          <w:delText>Labour Force Survey periodically</w:delText>
        </w:r>
        <w:r w:rsidRPr="00DF495C" w:rsidDel="007B56D2">
          <w:rPr>
            <w:rFonts w:ascii="Bookman Old Style" w:hAnsi="Bookman Old Style"/>
            <w:sz w:val="24"/>
            <w:szCs w:val="24"/>
            <w:lang w:val="en-US"/>
          </w:rPr>
          <w:delText xml:space="preserve">; the last </w:delText>
        </w:r>
        <w:r w:rsidR="005E33FA" w:rsidRPr="00DF495C" w:rsidDel="007B56D2">
          <w:rPr>
            <w:rFonts w:ascii="Bookman Old Style" w:hAnsi="Bookman Old Style"/>
            <w:sz w:val="24"/>
            <w:szCs w:val="24"/>
            <w:lang w:val="en-US"/>
          </w:rPr>
          <w:delText>LFS</w:delText>
        </w:r>
        <w:r w:rsidRPr="00DF495C" w:rsidDel="007B56D2">
          <w:rPr>
            <w:rFonts w:ascii="Bookman Old Style" w:hAnsi="Bookman Old Style"/>
            <w:sz w:val="24"/>
            <w:szCs w:val="24"/>
            <w:lang w:val="en-US"/>
          </w:rPr>
          <w:delText xml:space="preserve"> </w:delText>
        </w:r>
      </w:del>
      <w:r w:rsidRPr="00DF495C">
        <w:rPr>
          <w:rFonts w:ascii="Bookman Old Style" w:hAnsi="Bookman Old Style"/>
          <w:sz w:val="24"/>
          <w:szCs w:val="24"/>
          <w:lang w:val="en-US"/>
        </w:rPr>
        <w:t>was conducted in 2</w:t>
      </w:r>
      <w:r w:rsidR="005E33FA" w:rsidRPr="00DF495C">
        <w:rPr>
          <w:rFonts w:ascii="Bookman Old Style" w:hAnsi="Bookman Old Style"/>
          <w:sz w:val="24"/>
          <w:szCs w:val="24"/>
          <w:lang w:val="en-US"/>
        </w:rPr>
        <w:t>013</w:t>
      </w:r>
      <w:r w:rsidRPr="00DF495C">
        <w:rPr>
          <w:rFonts w:ascii="Bookman Old Style" w:hAnsi="Bookman Old Style"/>
          <w:sz w:val="24"/>
          <w:szCs w:val="24"/>
          <w:lang w:val="en-US"/>
        </w:rPr>
        <w:t xml:space="preserve">. </w:t>
      </w:r>
      <w:del w:id="203" w:author="pachalo chizala" w:date="2023-05-07T00:02:00Z">
        <w:r w:rsidRPr="00DF495C" w:rsidDel="007B56D2">
          <w:rPr>
            <w:rFonts w:ascii="Bookman Old Style" w:hAnsi="Bookman Old Style"/>
            <w:sz w:val="24"/>
            <w:szCs w:val="24"/>
            <w:lang w:val="en-US"/>
            <w:rPrChange w:id="204" w:author="pachalo chizala" w:date="2023-05-07T19:13:00Z">
              <w:rPr>
                <w:rFonts w:ascii="Bookman Old Style" w:hAnsi="Bookman Old Style"/>
                <w:sz w:val="24"/>
                <w:szCs w:val="24"/>
              </w:rPr>
            </w:rPrChange>
          </w:rPr>
          <w:delText>The 20</w:delText>
        </w:r>
        <w:r w:rsidR="005E33FA" w:rsidRPr="00DF495C" w:rsidDel="007B56D2">
          <w:rPr>
            <w:rFonts w:ascii="Bookman Old Style" w:hAnsi="Bookman Old Style"/>
            <w:sz w:val="24"/>
            <w:szCs w:val="24"/>
            <w:lang w:val="en-US"/>
            <w:rPrChange w:id="205" w:author="pachalo chizala" w:date="2023-05-07T19:13:00Z">
              <w:rPr>
                <w:rFonts w:ascii="Bookman Old Style" w:hAnsi="Bookman Old Style"/>
                <w:sz w:val="24"/>
                <w:szCs w:val="24"/>
              </w:rPr>
            </w:rPrChange>
          </w:rPr>
          <w:delText>23</w:delText>
        </w:r>
        <w:r w:rsidRPr="00DF495C" w:rsidDel="007B56D2">
          <w:rPr>
            <w:rFonts w:ascii="Bookman Old Style" w:hAnsi="Bookman Old Style"/>
            <w:sz w:val="24"/>
            <w:szCs w:val="24"/>
            <w:lang w:val="en-US"/>
            <w:rPrChange w:id="206" w:author="pachalo chizala" w:date="2023-05-07T19:13:00Z">
              <w:rPr>
                <w:rFonts w:ascii="Bookman Old Style" w:hAnsi="Bookman Old Style"/>
                <w:sz w:val="24"/>
                <w:szCs w:val="24"/>
              </w:rPr>
            </w:rPrChange>
          </w:rPr>
          <w:delText xml:space="preserve"> </w:delText>
        </w:r>
        <w:r w:rsidR="005E33FA" w:rsidRPr="00DF495C" w:rsidDel="007B56D2">
          <w:rPr>
            <w:rFonts w:ascii="Bookman Old Style" w:hAnsi="Bookman Old Style"/>
            <w:sz w:val="24"/>
            <w:szCs w:val="24"/>
            <w:lang w:val="en-US"/>
            <w:rPrChange w:id="207" w:author="pachalo chizala" w:date="2023-05-07T19:13:00Z">
              <w:rPr>
                <w:rFonts w:ascii="Bookman Old Style" w:hAnsi="Bookman Old Style"/>
                <w:sz w:val="24"/>
                <w:szCs w:val="24"/>
              </w:rPr>
            </w:rPrChange>
          </w:rPr>
          <w:delText xml:space="preserve">Labour Force Survey </w:delText>
        </w:r>
        <w:r w:rsidRPr="00DF495C" w:rsidDel="007B56D2">
          <w:rPr>
            <w:rFonts w:ascii="Bookman Old Style" w:hAnsi="Bookman Old Style"/>
            <w:sz w:val="24"/>
            <w:szCs w:val="24"/>
            <w:lang w:val="en-US"/>
            <w:rPrChange w:id="208" w:author="pachalo chizala" w:date="2023-05-07T19:13:00Z">
              <w:rPr>
                <w:rFonts w:ascii="Bookman Old Style" w:hAnsi="Bookman Old Style"/>
                <w:sz w:val="24"/>
                <w:szCs w:val="24"/>
              </w:rPr>
            </w:rPrChange>
          </w:rPr>
          <w:delText xml:space="preserve">will be conducted from </w:delText>
        </w:r>
        <w:r w:rsidR="005E33FA" w:rsidRPr="00DF495C" w:rsidDel="007B56D2">
          <w:rPr>
            <w:rFonts w:ascii="Bookman Old Style" w:hAnsi="Bookman Old Style"/>
            <w:sz w:val="24"/>
            <w:szCs w:val="24"/>
            <w:highlight w:val="yellow"/>
            <w:lang w:val="en-US"/>
            <w:rPrChange w:id="209" w:author="pachalo chizala" w:date="2023-05-07T19:13:00Z">
              <w:rPr>
                <w:rFonts w:ascii="Bookman Old Style" w:hAnsi="Bookman Old Style"/>
                <w:sz w:val="24"/>
                <w:szCs w:val="24"/>
                <w:highlight w:val="yellow"/>
              </w:rPr>
            </w:rPrChange>
          </w:rPr>
          <w:delText>-</w:delText>
        </w:r>
        <w:r w:rsidRPr="00DF495C" w:rsidDel="007B56D2">
          <w:rPr>
            <w:rFonts w:ascii="Bookman Old Style" w:hAnsi="Bookman Old Style"/>
            <w:sz w:val="24"/>
            <w:szCs w:val="24"/>
            <w:highlight w:val="yellow"/>
            <w:lang w:val="en-US"/>
            <w:rPrChange w:id="210" w:author="pachalo chizala" w:date="2023-05-07T19:13:00Z">
              <w:rPr>
                <w:rFonts w:ascii="Bookman Old Style" w:hAnsi="Bookman Old Style"/>
                <w:sz w:val="24"/>
                <w:szCs w:val="24"/>
                <w:highlight w:val="yellow"/>
              </w:rPr>
            </w:rPrChange>
          </w:rPr>
          <w:delText xml:space="preserve"> to </w:delText>
        </w:r>
        <w:r w:rsidR="005E33FA" w:rsidRPr="00DF495C" w:rsidDel="007B56D2">
          <w:rPr>
            <w:rFonts w:ascii="Bookman Old Style" w:hAnsi="Bookman Old Style"/>
            <w:sz w:val="24"/>
            <w:szCs w:val="24"/>
            <w:highlight w:val="yellow"/>
            <w:lang w:val="en-US"/>
            <w:rPrChange w:id="211" w:author="pachalo chizala" w:date="2023-05-07T19:13:00Z">
              <w:rPr>
                <w:rFonts w:ascii="Bookman Old Style" w:hAnsi="Bookman Old Style"/>
                <w:sz w:val="24"/>
                <w:szCs w:val="24"/>
                <w:highlight w:val="yellow"/>
              </w:rPr>
            </w:rPrChange>
          </w:rPr>
          <w:delText>-</w:delText>
        </w:r>
        <w:r w:rsidRPr="00DF495C" w:rsidDel="007B56D2">
          <w:rPr>
            <w:rFonts w:ascii="Bookman Old Style" w:hAnsi="Bookman Old Style"/>
            <w:sz w:val="24"/>
            <w:szCs w:val="24"/>
            <w:highlight w:val="yellow"/>
            <w:lang w:val="en-US"/>
            <w:rPrChange w:id="212" w:author="pachalo chizala" w:date="2023-05-07T19:13:00Z">
              <w:rPr>
                <w:rFonts w:ascii="Bookman Old Style" w:hAnsi="Bookman Old Style"/>
                <w:sz w:val="24"/>
                <w:szCs w:val="24"/>
                <w:highlight w:val="yellow"/>
              </w:rPr>
            </w:rPrChange>
          </w:rPr>
          <w:delText xml:space="preserve"> 20</w:delText>
        </w:r>
        <w:r w:rsidR="005E33FA" w:rsidRPr="00DF495C" w:rsidDel="007B56D2">
          <w:rPr>
            <w:rFonts w:ascii="Bookman Old Style" w:hAnsi="Bookman Old Style"/>
            <w:sz w:val="24"/>
            <w:szCs w:val="24"/>
            <w:highlight w:val="yellow"/>
            <w:lang w:val="en-US"/>
            <w:rPrChange w:id="213" w:author="pachalo chizala" w:date="2023-05-07T19:13:00Z">
              <w:rPr>
                <w:rFonts w:ascii="Bookman Old Style" w:hAnsi="Bookman Old Style"/>
                <w:sz w:val="24"/>
                <w:szCs w:val="24"/>
                <w:highlight w:val="yellow"/>
              </w:rPr>
            </w:rPrChange>
          </w:rPr>
          <w:delText>23</w:delText>
        </w:r>
        <w:r w:rsidRPr="00DF495C" w:rsidDel="007B56D2">
          <w:rPr>
            <w:rFonts w:ascii="Bookman Old Style" w:hAnsi="Bookman Old Style"/>
            <w:sz w:val="24"/>
            <w:szCs w:val="24"/>
            <w:highlight w:val="yellow"/>
            <w:lang w:val="en-US"/>
            <w:rPrChange w:id="214" w:author="pachalo chizala" w:date="2023-05-07T19:13:00Z">
              <w:rPr>
                <w:rFonts w:ascii="Bookman Old Style" w:hAnsi="Bookman Old Style"/>
                <w:sz w:val="24"/>
                <w:szCs w:val="24"/>
                <w:highlight w:val="yellow"/>
              </w:rPr>
            </w:rPrChange>
          </w:rPr>
          <w:delText>.</w:delText>
        </w:r>
      </w:del>
    </w:p>
    <w:p w14:paraId="6DFC22CE" w14:textId="77777777" w:rsidR="000D2B77" w:rsidRPr="00DF495C" w:rsidRDefault="000D2B77" w:rsidP="000D2B77">
      <w:pPr>
        <w:jc w:val="both"/>
        <w:rPr>
          <w:rFonts w:ascii="Bookman Old Style" w:hAnsi="Bookman Old Style"/>
          <w:sz w:val="24"/>
          <w:szCs w:val="24"/>
          <w:lang w:val="en-US"/>
          <w:rPrChange w:id="215" w:author="pachalo chizala" w:date="2023-05-07T19:13:00Z">
            <w:rPr>
              <w:rFonts w:ascii="Bookman Old Style" w:hAnsi="Bookman Old Style"/>
              <w:sz w:val="24"/>
              <w:szCs w:val="24"/>
            </w:rPr>
          </w:rPrChange>
        </w:rPr>
      </w:pPr>
    </w:p>
    <w:p w14:paraId="7CD021BB" w14:textId="77777777" w:rsidR="00A370E8" w:rsidRPr="00DF495C" w:rsidRDefault="00056D57" w:rsidP="00FA5445">
      <w:pPr>
        <w:pStyle w:val="Heading2"/>
        <w:spacing w:before="360"/>
        <w:ind w:left="575" w:hanging="575"/>
        <w:rPr>
          <w:rFonts w:ascii="Bookman Old Style" w:hAnsi="Bookman Old Style"/>
          <w:sz w:val="24"/>
          <w:szCs w:val="24"/>
          <w:lang w:val="en-GB" w:eastAsia="en-US"/>
        </w:rPr>
      </w:pPr>
      <w:bookmarkStart w:id="216" w:name="_Toc491336805"/>
      <w:bookmarkStart w:id="217" w:name="_Toc126061651"/>
      <w:bookmarkEnd w:id="216"/>
      <w:r w:rsidRPr="00DF495C">
        <w:rPr>
          <w:rFonts w:ascii="Bookman Old Style" w:hAnsi="Bookman Old Style"/>
          <w:sz w:val="24"/>
          <w:szCs w:val="24"/>
          <w:lang w:val="en-GB" w:eastAsia="en-US"/>
        </w:rPr>
        <w:t>PURPOSE OF 2023 LABOUR FORCE SURVEY</w:t>
      </w:r>
      <w:bookmarkEnd w:id="217"/>
    </w:p>
    <w:p w14:paraId="57AB0E86" w14:textId="77777777" w:rsidR="00921AA6" w:rsidRPr="00DF495C" w:rsidRDefault="00056D57" w:rsidP="00921AA6">
      <w:pPr>
        <w:spacing w:after="262" w:line="246" w:lineRule="auto"/>
        <w:rPr>
          <w:rFonts w:ascii="Bookman Old Style" w:hAnsi="Bookman Old Style"/>
          <w:sz w:val="24"/>
          <w:szCs w:val="24"/>
          <w:lang w:val="en-US"/>
        </w:rPr>
      </w:pPr>
      <w:r w:rsidRPr="00DF495C">
        <w:rPr>
          <w:rFonts w:ascii="Bookman Old Style" w:hAnsi="Bookman Old Style"/>
          <w:sz w:val="24"/>
          <w:szCs w:val="24"/>
          <w:lang w:val="en-US"/>
        </w:rPr>
        <w:t xml:space="preserve">The main objective of the 2023 Malawi </w:t>
      </w:r>
      <w:proofErr w:type="spellStart"/>
      <w:r w:rsidRPr="00DF495C">
        <w:rPr>
          <w:rFonts w:ascii="Bookman Old Style" w:hAnsi="Bookman Old Style"/>
          <w:sz w:val="24"/>
          <w:szCs w:val="24"/>
          <w:lang w:val="en-US"/>
        </w:rPr>
        <w:t>Labour</w:t>
      </w:r>
      <w:proofErr w:type="spellEnd"/>
      <w:r w:rsidRPr="00DF495C">
        <w:rPr>
          <w:rFonts w:ascii="Bookman Old Style" w:hAnsi="Bookman Old Style"/>
          <w:sz w:val="24"/>
          <w:szCs w:val="24"/>
          <w:lang w:val="en-US"/>
        </w:rPr>
        <w:t xml:space="preserve"> Force Survey (MLFS) </w:t>
      </w:r>
      <w:r w:rsidR="00921AA6" w:rsidRPr="00DF495C">
        <w:rPr>
          <w:rFonts w:ascii="Bookman Old Style" w:hAnsi="Bookman Old Style"/>
          <w:sz w:val="24"/>
          <w:szCs w:val="24"/>
          <w:lang w:val="en-US"/>
        </w:rPr>
        <w:t>is</w:t>
      </w:r>
      <w:r w:rsidRPr="00DF495C">
        <w:rPr>
          <w:rFonts w:ascii="Bookman Old Style" w:hAnsi="Bookman Old Style"/>
          <w:sz w:val="24"/>
          <w:szCs w:val="24"/>
          <w:lang w:val="en-US"/>
        </w:rPr>
        <w:t xml:space="preserve"> to generate reliable information on employment and unemployment situation and other </w:t>
      </w:r>
      <w:proofErr w:type="spellStart"/>
      <w:r w:rsidRPr="00DF495C">
        <w:rPr>
          <w:rFonts w:ascii="Bookman Old Style" w:hAnsi="Bookman Old Style"/>
          <w:sz w:val="24"/>
          <w:szCs w:val="24"/>
          <w:lang w:val="en-US"/>
        </w:rPr>
        <w:t>labour</w:t>
      </w:r>
      <w:proofErr w:type="spellEnd"/>
      <w:r w:rsidRPr="00DF495C">
        <w:rPr>
          <w:rFonts w:ascii="Bookman Old Style" w:hAnsi="Bookman Old Style"/>
          <w:sz w:val="24"/>
          <w:szCs w:val="24"/>
          <w:lang w:val="en-US"/>
        </w:rPr>
        <w:t xml:space="preserve"> force characteristics of the population aged 15-64 years. </w:t>
      </w:r>
    </w:p>
    <w:p w14:paraId="585913CE" w14:textId="77777777" w:rsidR="00056D57" w:rsidRPr="00DF495C" w:rsidRDefault="00056D57" w:rsidP="00921AA6">
      <w:pPr>
        <w:spacing w:after="262" w:line="246" w:lineRule="auto"/>
        <w:rPr>
          <w:rFonts w:ascii="Bookman Old Style" w:hAnsi="Bookman Old Style"/>
          <w:sz w:val="24"/>
          <w:szCs w:val="24"/>
          <w:lang w:val="en-US"/>
        </w:rPr>
      </w:pPr>
      <w:r w:rsidRPr="00DF495C">
        <w:rPr>
          <w:rFonts w:ascii="Bookman Old Style" w:hAnsi="Bookman Old Style"/>
          <w:sz w:val="24"/>
          <w:szCs w:val="24"/>
          <w:lang w:val="en-US"/>
        </w:rPr>
        <w:t xml:space="preserve">The specific objectives of the survey </w:t>
      </w:r>
      <w:r w:rsidR="00921AA6" w:rsidRPr="00DF495C">
        <w:rPr>
          <w:rFonts w:ascii="Bookman Old Style" w:hAnsi="Bookman Old Style"/>
          <w:sz w:val="24"/>
          <w:szCs w:val="24"/>
          <w:lang w:val="en-US"/>
        </w:rPr>
        <w:t>are</w:t>
      </w:r>
      <w:r w:rsidRPr="00DF495C">
        <w:rPr>
          <w:rFonts w:ascii="Bookman Old Style" w:hAnsi="Bookman Old Style"/>
          <w:sz w:val="24"/>
          <w:szCs w:val="24"/>
          <w:lang w:val="en-US"/>
        </w:rPr>
        <w:t xml:space="preserve">: </w:t>
      </w:r>
    </w:p>
    <w:p w14:paraId="6C59999A" w14:textId="77777777" w:rsidR="00056D57" w:rsidRPr="00DF495C" w:rsidRDefault="00056D57" w:rsidP="00056D57">
      <w:pPr>
        <w:numPr>
          <w:ilvl w:val="0"/>
          <w:numId w:val="167"/>
        </w:numPr>
        <w:spacing w:after="51" w:line="246" w:lineRule="auto"/>
        <w:ind w:hanging="360"/>
        <w:rPr>
          <w:rFonts w:ascii="Bookman Old Style" w:hAnsi="Bookman Old Style"/>
          <w:sz w:val="24"/>
          <w:szCs w:val="24"/>
          <w:lang w:val="en-US"/>
        </w:rPr>
      </w:pPr>
      <w:r w:rsidRPr="00DF495C">
        <w:rPr>
          <w:rFonts w:ascii="Bookman Old Style" w:hAnsi="Bookman Old Style"/>
          <w:sz w:val="24"/>
          <w:szCs w:val="24"/>
          <w:lang w:val="en-US"/>
        </w:rPr>
        <w:t xml:space="preserve">To estimate the size of the </w:t>
      </w:r>
      <w:proofErr w:type="spellStart"/>
      <w:r w:rsidRPr="00DF495C">
        <w:rPr>
          <w:rFonts w:ascii="Bookman Old Style" w:hAnsi="Bookman Old Style"/>
          <w:sz w:val="24"/>
          <w:szCs w:val="24"/>
          <w:lang w:val="en-US"/>
        </w:rPr>
        <w:t>labour</w:t>
      </w:r>
      <w:proofErr w:type="spellEnd"/>
      <w:r w:rsidRPr="00DF495C">
        <w:rPr>
          <w:rFonts w:ascii="Bookman Old Style" w:hAnsi="Bookman Old Style"/>
          <w:sz w:val="24"/>
          <w:szCs w:val="24"/>
          <w:lang w:val="en-US"/>
        </w:rPr>
        <w:t xml:space="preserve"> force, 15-64 years by demographic characteristics </w:t>
      </w:r>
    </w:p>
    <w:p w14:paraId="4466ABFF" w14:textId="77777777" w:rsidR="00056D57" w:rsidRPr="00DF495C" w:rsidRDefault="00056D57" w:rsidP="00056D57">
      <w:pPr>
        <w:numPr>
          <w:ilvl w:val="0"/>
          <w:numId w:val="167"/>
        </w:numPr>
        <w:spacing w:after="48" w:line="246" w:lineRule="auto"/>
        <w:ind w:hanging="360"/>
        <w:rPr>
          <w:rFonts w:ascii="Bookman Old Style" w:hAnsi="Bookman Old Style"/>
          <w:sz w:val="24"/>
          <w:szCs w:val="24"/>
          <w:lang w:val="en-US"/>
        </w:rPr>
      </w:pPr>
      <w:r w:rsidRPr="00DF495C">
        <w:rPr>
          <w:rFonts w:ascii="Bookman Old Style" w:hAnsi="Bookman Old Style"/>
          <w:sz w:val="24"/>
          <w:szCs w:val="24"/>
          <w:lang w:val="en-US"/>
        </w:rPr>
        <w:t xml:space="preserve">To estimate the number of employed persons by occupation, industry and employment status </w:t>
      </w:r>
    </w:p>
    <w:p w14:paraId="31E123A3" w14:textId="77777777" w:rsidR="00056D57" w:rsidRPr="00DF495C" w:rsidRDefault="00056D57" w:rsidP="00056D57">
      <w:pPr>
        <w:numPr>
          <w:ilvl w:val="0"/>
          <w:numId w:val="167"/>
        </w:numPr>
        <w:spacing w:after="48" w:line="246" w:lineRule="auto"/>
        <w:ind w:hanging="360"/>
        <w:rPr>
          <w:rFonts w:ascii="Bookman Old Style" w:hAnsi="Bookman Old Style"/>
          <w:sz w:val="24"/>
          <w:szCs w:val="24"/>
          <w:lang w:val="en-US"/>
        </w:rPr>
      </w:pPr>
      <w:r w:rsidRPr="00DF495C">
        <w:rPr>
          <w:rFonts w:ascii="Bookman Old Style" w:hAnsi="Bookman Old Style"/>
          <w:sz w:val="24"/>
          <w:szCs w:val="24"/>
          <w:lang w:val="en-US"/>
        </w:rPr>
        <w:t xml:space="preserve">To estimate the population which is not working together with their demographic characteristics </w:t>
      </w:r>
    </w:p>
    <w:p w14:paraId="2521016D" w14:textId="77777777" w:rsidR="00921AA6" w:rsidRPr="00DF495C" w:rsidRDefault="00056D57" w:rsidP="00056D57">
      <w:pPr>
        <w:numPr>
          <w:ilvl w:val="0"/>
          <w:numId w:val="167"/>
        </w:numPr>
        <w:spacing w:after="39" w:line="246" w:lineRule="auto"/>
        <w:ind w:hanging="360"/>
        <w:rPr>
          <w:rFonts w:ascii="Bookman Old Style" w:hAnsi="Bookman Old Style"/>
          <w:sz w:val="24"/>
          <w:szCs w:val="24"/>
        </w:rPr>
      </w:pPr>
      <w:r w:rsidRPr="00DF495C">
        <w:rPr>
          <w:rFonts w:ascii="Bookman Old Style" w:hAnsi="Bookman Old Style"/>
          <w:sz w:val="24"/>
          <w:szCs w:val="24"/>
        </w:rPr>
        <w:t xml:space="preserve">To </w:t>
      </w:r>
      <w:proofErr w:type="spellStart"/>
      <w:r w:rsidRPr="00DF495C">
        <w:rPr>
          <w:rFonts w:ascii="Bookman Old Style" w:hAnsi="Bookman Old Style"/>
          <w:sz w:val="24"/>
          <w:szCs w:val="24"/>
        </w:rPr>
        <w:t>estimate</w:t>
      </w:r>
      <w:proofErr w:type="spellEnd"/>
      <w:r w:rsidRPr="00DF495C">
        <w:rPr>
          <w:rFonts w:ascii="Bookman Old Style" w:hAnsi="Bookman Old Style"/>
          <w:sz w:val="24"/>
          <w:szCs w:val="24"/>
        </w:rPr>
        <w:t xml:space="preserve"> </w:t>
      </w:r>
      <w:proofErr w:type="spellStart"/>
      <w:r w:rsidRPr="00DF495C">
        <w:rPr>
          <w:rFonts w:ascii="Bookman Old Style" w:hAnsi="Bookman Old Style"/>
          <w:sz w:val="24"/>
          <w:szCs w:val="24"/>
        </w:rPr>
        <w:t>youth</w:t>
      </w:r>
      <w:proofErr w:type="spellEnd"/>
      <w:r w:rsidRPr="00DF495C">
        <w:rPr>
          <w:rFonts w:ascii="Bookman Old Style" w:hAnsi="Bookman Old Style"/>
          <w:sz w:val="24"/>
          <w:szCs w:val="24"/>
        </w:rPr>
        <w:t xml:space="preserve"> </w:t>
      </w:r>
      <w:proofErr w:type="spellStart"/>
      <w:r w:rsidRPr="00DF495C">
        <w:rPr>
          <w:rFonts w:ascii="Bookman Old Style" w:hAnsi="Bookman Old Style"/>
          <w:sz w:val="24"/>
          <w:szCs w:val="24"/>
        </w:rPr>
        <w:t>unemployment</w:t>
      </w:r>
      <w:proofErr w:type="spellEnd"/>
      <w:r w:rsidRPr="00DF495C">
        <w:rPr>
          <w:rFonts w:ascii="Bookman Old Style" w:hAnsi="Bookman Old Style"/>
          <w:sz w:val="24"/>
          <w:szCs w:val="24"/>
        </w:rPr>
        <w:t>.</w:t>
      </w:r>
    </w:p>
    <w:p w14:paraId="7E408AEF" w14:textId="77777777" w:rsidR="00056D57" w:rsidRPr="00DF495C" w:rsidRDefault="00921AA6" w:rsidP="00056D57">
      <w:pPr>
        <w:numPr>
          <w:ilvl w:val="0"/>
          <w:numId w:val="167"/>
        </w:numPr>
        <w:spacing w:after="39" w:line="246" w:lineRule="auto"/>
        <w:ind w:hanging="360"/>
        <w:rPr>
          <w:rFonts w:ascii="Bookman Old Style" w:hAnsi="Bookman Old Style"/>
          <w:sz w:val="24"/>
          <w:szCs w:val="24"/>
        </w:rPr>
      </w:pPr>
      <w:r w:rsidRPr="00DF495C">
        <w:rPr>
          <w:rFonts w:ascii="Bookman Old Style" w:hAnsi="Bookman Old Style"/>
          <w:sz w:val="24"/>
          <w:szCs w:val="24"/>
        </w:rPr>
        <w:t xml:space="preserve">To </w:t>
      </w:r>
      <w:proofErr w:type="spellStart"/>
      <w:r w:rsidRPr="00DF495C">
        <w:rPr>
          <w:rFonts w:ascii="Bookman Old Style" w:hAnsi="Bookman Old Style"/>
          <w:sz w:val="24"/>
          <w:szCs w:val="24"/>
        </w:rPr>
        <w:t>estimate</w:t>
      </w:r>
      <w:proofErr w:type="spellEnd"/>
      <w:r w:rsidRPr="00DF495C">
        <w:rPr>
          <w:rFonts w:ascii="Bookman Old Style" w:hAnsi="Bookman Old Style"/>
          <w:sz w:val="24"/>
          <w:szCs w:val="24"/>
        </w:rPr>
        <w:t xml:space="preserve"> </w:t>
      </w:r>
      <w:proofErr w:type="spellStart"/>
      <w:r w:rsidRPr="00DF495C">
        <w:rPr>
          <w:rFonts w:ascii="Bookman Old Style" w:hAnsi="Bookman Old Style"/>
          <w:sz w:val="24"/>
          <w:szCs w:val="24"/>
        </w:rPr>
        <w:t>child</w:t>
      </w:r>
      <w:proofErr w:type="spellEnd"/>
      <w:r w:rsidRPr="00DF495C">
        <w:rPr>
          <w:rFonts w:ascii="Bookman Old Style" w:hAnsi="Bookman Old Style"/>
          <w:sz w:val="24"/>
          <w:szCs w:val="24"/>
        </w:rPr>
        <w:t xml:space="preserve"> </w:t>
      </w:r>
      <w:proofErr w:type="spellStart"/>
      <w:r w:rsidRPr="00DF495C">
        <w:rPr>
          <w:rFonts w:ascii="Bookman Old Style" w:hAnsi="Bookman Old Style"/>
          <w:sz w:val="24"/>
          <w:szCs w:val="24"/>
        </w:rPr>
        <w:t>labour</w:t>
      </w:r>
      <w:proofErr w:type="spellEnd"/>
      <w:r w:rsidR="00056D57" w:rsidRPr="00DF495C">
        <w:rPr>
          <w:rFonts w:ascii="Bookman Old Style" w:hAnsi="Bookman Old Style"/>
          <w:sz w:val="24"/>
          <w:szCs w:val="24"/>
        </w:rPr>
        <w:t xml:space="preserve"> </w:t>
      </w:r>
    </w:p>
    <w:p w14:paraId="0D1EF8F3" w14:textId="77777777" w:rsidR="00056D57" w:rsidRPr="00DF495C" w:rsidRDefault="00056D57" w:rsidP="00921AA6">
      <w:pPr>
        <w:spacing w:after="281"/>
        <w:rPr>
          <w:rFonts w:ascii="Bookman Old Style" w:hAnsi="Bookman Old Style"/>
          <w:sz w:val="24"/>
          <w:szCs w:val="24"/>
        </w:rPr>
      </w:pPr>
      <w:r w:rsidRPr="00DF495C">
        <w:rPr>
          <w:rFonts w:ascii="Bookman Old Style" w:hAnsi="Bookman Old Style"/>
          <w:sz w:val="24"/>
          <w:szCs w:val="24"/>
          <w:lang w:val="en-US"/>
        </w:rPr>
        <w:t xml:space="preserve">The results of the survey provide statistics that serve a wide variety of purposes. </w:t>
      </w:r>
      <w:proofErr w:type="spellStart"/>
      <w:r w:rsidRPr="00DF495C">
        <w:rPr>
          <w:rFonts w:ascii="Bookman Old Style" w:hAnsi="Bookman Old Style"/>
          <w:sz w:val="24"/>
          <w:szCs w:val="24"/>
        </w:rPr>
        <w:t>Some</w:t>
      </w:r>
      <w:proofErr w:type="spellEnd"/>
      <w:r w:rsidRPr="00DF495C">
        <w:rPr>
          <w:rFonts w:ascii="Bookman Old Style" w:hAnsi="Bookman Old Style"/>
          <w:sz w:val="24"/>
          <w:szCs w:val="24"/>
        </w:rPr>
        <w:t xml:space="preserve"> </w:t>
      </w:r>
      <w:proofErr w:type="spellStart"/>
      <w:r w:rsidRPr="00DF495C">
        <w:rPr>
          <w:rFonts w:ascii="Bookman Old Style" w:hAnsi="Bookman Old Style"/>
          <w:sz w:val="24"/>
          <w:szCs w:val="24"/>
        </w:rPr>
        <w:t>of</w:t>
      </w:r>
      <w:proofErr w:type="spellEnd"/>
      <w:r w:rsidRPr="00DF495C">
        <w:rPr>
          <w:rFonts w:ascii="Bookman Old Style" w:hAnsi="Bookman Old Style"/>
          <w:sz w:val="24"/>
          <w:szCs w:val="24"/>
        </w:rPr>
        <w:t xml:space="preserve"> </w:t>
      </w:r>
      <w:proofErr w:type="spellStart"/>
      <w:r w:rsidRPr="00DF495C">
        <w:rPr>
          <w:rFonts w:ascii="Bookman Old Style" w:hAnsi="Bookman Old Style"/>
          <w:sz w:val="24"/>
          <w:szCs w:val="24"/>
        </w:rPr>
        <w:t>these</w:t>
      </w:r>
      <w:proofErr w:type="spellEnd"/>
      <w:r w:rsidRPr="00DF495C">
        <w:rPr>
          <w:rFonts w:ascii="Bookman Old Style" w:hAnsi="Bookman Old Style"/>
          <w:sz w:val="24"/>
          <w:szCs w:val="24"/>
        </w:rPr>
        <w:t xml:space="preserve"> purposes </w:t>
      </w:r>
      <w:proofErr w:type="spellStart"/>
      <w:r w:rsidRPr="00DF495C">
        <w:rPr>
          <w:rFonts w:ascii="Bookman Old Style" w:hAnsi="Bookman Old Style"/>
          <w:sz w:val="24"/>
          <w:szCs w:val="24"/>
        </w:rPr>
        <w:t>include</w:t>
      </w:r>
      <w:proofErr w:type="spellEnd"/>
      <w:r w:rsidRPr="00DF495C">
        <w:rPr>
          <w:rFonts w:ascii="Bookman Old Style" w:hAnsi="Bookman Old Style"/>
          <w:sz w:val="24"/>
          <w:szCs w:val="24"/>
        </w:rPr>
        <w:t xml:space="preserve">:  </w:t>
      </w:r>
    </w:p>
    <w:p w14:paraId="78413B25" w14:textId="77777777" w:rsidR="00056D57" w:rsidRPr="00DF495C" w:rsidRDefault="00056D57" w:rsidP="00056D57">
      <w:pPr>
        <w:numPr>
          <w:ilvl w:val="0"/>
          <w:numId w:val="167"/>
        </w:numPr>
        <w:spacing w:after="262" w:line="246" w:lineRule="auto"/>
        <w:ind w:hanging="360"/>
        <w:rPr>
          <w:rFonts w:ascii="Bookman Old Style" w:hAnsi="Bookman Old Style"/>
          <w:sz w:val="24"/>
          <w:szCs w:val="24"/>
        </w:rPr>
      </w:pPr>
      <w:proofErr w:type="spellStart"/>
      <w:r w:rsidRPr="00DF495C">
        <w:rPr>
          <w:rFonts w:ascii="Bookman Old Style" w:hAnsi="Bookman Old Style"/>
          <w:sz w:val="24"/>
          <w:szCs w:val="24"/>
        </w:rPr>
        <w:t>Monitoring</w:t>
      </w:r>
      <w:proofErr w:type="spellEnd"/>
      <w:r w:rsidRPr="00DF495C">
        <w:rPr>
          <w:rFonts w:ascii="Bookman Old Style" w:hAnsi="Bookman Old Style"/>
          <w:sz w:val="24"/>
          <w:szCs w:val="24"/>
        </w:rPr>
        <w:t xml:space="preserve"> </w:t>
      </w:r>
      <w:proofErr w:type="spellStart"/>
      <w:r w:rsidRPr="00DF495C">
        <w:rPr>
          <w:rFonts w:ascii="Bookman Old Style" w:hAnsi="Bookman Old Style"/>
          <w:sz w:val="24"/>
          <w:szCs w:val="24"/>
        </w:rPr>
        <w:t>the</w:t>
      </w:r>
      <w:proofErr w:type="spellEnd"/>
      <w:r w:rsidRPr="00DF495C">
        <w:rPr>
          <w:rFonts w:ascii="Bookman Old Style" w:hAnsi="Bookman Old Style"/>
          <w:sz w:val="24"/>
          <w:szCs w:val="24"/>
        </w:rPr>
        <w:t xml:space="preserve"> </w:t>
      </w:r>
      <w:proofErr w:type="spellStart"/>
      <w:r w:rsidRPr="00DF495C">
        <w:rPr>
          <w:rFonts w:ascii="Bookman Old Style" w:hAnsi="Bookman Old Style"/>
          <w:sz w:val="24"/>
          <w:szCs w:val="24"/>
        </w:rPr>
        <w:t>economic</w:t>
      </w:r>
      <w:proofErr w:type="spellEnd"/>
      <w:r w:rsidRPr="00DF495C">
        <w:rPr>
          <w:rFonts w:ascii="Bookman Old Style" w:hAnsi="Bookman Old Style"/>
          <w:sz w:val="24"/>
          <w:szCs w:val="24"/>
        </w:rPr>
        <w:t xml:space="preserve"> </w:t>
      </w:r>
      <w:proofErr w:type="spellStart"/>
      <w:r w:rsidRPr="00DF495C">
        <w:rPr>
          <w:rFonts w:ascii="Bookman Old Style" w:hAnsi="Bookman Old Style"/>
          <w:sz w:val="24"/>
          <w:szCs w:val="24"/>
        </w:rPr>
        <w:t>situation</w:t>
      </w:r>
      <w:proofErr w:type="spellEnd"/>
      <w:r w:rsidRPr="00DF495C">
        <w:rPr>
          <w:rFonts w:ascii="Bookman Old Style" w:hAnsi="Bookman Old Style"/>
          <w:sz w:val="24"/>
          <w:szCs w:val="24"/>
        </w:rPr>
        <w:t xml:space="preserve">,  </w:t>
      </w:r>
    </w:p>
    <w:p w14:paraId="7986F578" w14:textId="77777777" w:rsidR="00056D57" w:rsidRPr="00DF495C" w:rsidRDefault="00056D57" w:rsidP="00056D57">
      <w:pPr>
        <w:numPr>
          <w:ilvl w:val="0"/>
          <w:numId w:val="167"/>
        </w:numPr>
        <w:spacing w:after="262" w:line="246" w:lineRule="auto"/>
        <w:ind w:hanging="360"/>
        <w:rPr>
          <w:rFonts w:ascii="Bookman Old Style" w:hAnsi="Bookman Old Style"/>
          <w:sz w:val="24"/>
          <w:szCs w:val="24"/>
          <w:lang w:val="en-US"/>
        </w:rPr>
      </w:pPr>
      <w:r w:rsidRPr="00DF495C">
        <w:rPr>
          <w:rFonts w:ascii="Bookman Old Style" w:hAnsi="Bookman Old Style"/>
          <w:sz w:val="24"/>
          <w:szCs w:val="24"/>
          <w:lang w:val="en-US"/>
        </w:rPr>
        <w:t xml:space="preserve">Providing evidence for formulating and implement policies for decent work, employment creation and poverty reduction, income support as well as other social </w:t>
      </w:r>
      <w:proofErr w:type="spellStart"/>
      <w:r w:rsidRPr="00DF495C">
        <w:rPr>
          <w:rFonts w:ascii="Bookman Old Style" w:hAnsi="Bookman Old Style"/>
          <w:sz w:val="24"/>
          <w:szCs w:val="24"/>
          <w:lang w:val="en-US"/>
        </w:rPr>
        <w:t>programmes</w:t>
      </w:r>
      <w:proofErr w:type="spellEnd"/>
      <w:r w:rsidRPr="00DF495C">
        <w:rPr>
          <w:rFonts w:ascii="Bookman Old Style" w:hAnsi="Bookman Old Style"/>
          <w:sz w:val="24"/>
          <w:szCs w:val="24"/>
          <w:lang w:val="en-US"/>
        </w:rPr>
        <w:t xml:space="preserve">.  </w:t>
      </w:r>
    </w:p>
    <w:p w14:paraId="498406B0" w14:textId="77777777" w:rsidR="00056D57" w:rsidRPr="00DF495C" w:rsidRDefault="00056D57" w:rsidP="00056D57">
      <w:pPr>
        <w:numPr>
          <w:ilvl w:val="0"/>
          <w:numId w:val="167"/>
        </w:numPr>
        <w:spacing w:line="246" w:lineRule="auto"/>
        <w:ind w:hanging="360"/>
        <w:rPr>
          <w:rFonts w:ascii="Bookman Old Style" w:hAnsi="Bookman Old Style"/>
          <w:sz w:val="24"/>
          <w:szCs w:val="24"/>
          <w:lang w:val="en-US"/>
        </w:rPr>
      </w:pPr>
      <w:r w:rsidRPr="00DF495C">
        <w:rPr>
          <w:rFonts w:ascii="Bookman Old Style" w:hAnsi="Bookman Old Style"/>
          <w:sz w:val="24"/>
          <w:szCs w:val="24"/>
          <w:lang w:val="en-US"/>
        </w:rPr>
        <w:t xml:space="preserve">Providing indicators for monitoring the country’s progress towards achieving </w:t>
      </w:r>
      <w:r w:rsidR="00921AA6" w:rsidRPr="00DF495C">
        <w:rPr>
          <w:rFonts w:ascii="Bookman Old Style" w:hAnsi="Bookman Old Style"/>
          <w:sz w:val="24"/>
          <w:szCs w:val="24"/>
          <w:lang w:val="en-US"/>
        </w:rPr>
        <w:t>Malawi 2063.</w:t>
      </w:r>
    </w:p>
    <w:p w14:paraId="69015EC8" w14:textId="77777777" w:rsidR="00A370E8" w:rsidRPr="00DF495C" w:rsidRDefault="00A370E8" w:rsidP="00FA5445">
      <w:pPr>
        <w:pStyle w:val="Heading2"/>
        <w:spacing w:before="360"/>
        <w:ind w:left="575" w:hanging="575"/>
        <w:rPr>
          <w:rFonts w:ascii="Bookman Old Style" w:hAnsi="Bookman Old Style"/>
          <w:lang w:val="en-GB" w:eastAsia="en-US"/>
        </w:rPr>
      </w:pPr>
      <w:bookmarkStart w:id="218" w:name="_Toc491336806"/>
      <w:bookmarkStart w:id="219" w:name="_Toc126061652"/>
      <w:bookmarkEnd w:id="218"/>
      <w:r w:rsidRPr="00DF495C">
        <w:rPr>
          <w:rFonts w:ascii="Bookman Old Style" w:hAnsi="Bookman Old Style"/>
          <w:lang w:val="en-GB" w:eastAsia="en-US"/>
        </w:rPr>
        <w:t>DESIGN OF THE QUESTIONNAIRE</w:t>
      </w:r>
      <w:bookmarkEnd w:id="219"/>
    </w:p>
    <w:p w14:paraId="749E1E7B" w14:textId="77777777" w:rsidR="00A370E8" w:rsidRPr="00DF495C" w:rsidRDefault="00A370E8" w:rsidP="000D2B77">
      <w:pPr>
        <w:spacing w:before="120"/>
        <w:jc w:val="both"/>
        <w:rPr>
          <w:rFonts w:ascii="Bookman Old Style" w:hAnsi="Bookman Old Style"/>
          <w:sz w:val="24"/>
          <w:szCs w:val="24"/>
          <w:lang w:val="en-GB" w:eastAsia="en-US"/>
        </w:rPr>
      </w:pPr>
      <w:del w:id="220" w:author="pachalo chizala" w:date="2023-05-07T00:33:00Z">
        <w:r w:rsidRPr="00DF495C" w:rsidDel="0042745A">
          <w:rPr>
            <w:rFonts w:ascii="Bookman Old Style" w:hAnsi="Bookman Old Style"/>
            <w:sz w:val="24"/>
            <w:szCs w:val="24"/>
            <w:lang w:val="en-GB" w:eastAsia="en-US"/>
          </w:rPr>
          <w:delText xml:space="preserve"> </w:delText>
        </w:r>
      </w:del>
      <w:r w:rsidRPr="00DF495C">
        <w:rPr>
          <w:rFonts w:ascii="Bookman Old Style" w:hAnsi="Bookman Old Style"/>
          <w:sz w:val="24"/>
          <w:szCs w:val="24"/>
          <w:lang w:val="en-GB" w:eastAsia="en-US"/>
        </w:rPr>
        <w:t xml:space="preserve">Computer Assisted Personal Interviewing (CAPI) data collection method </w:t>
      </w:r>
      <w:r w:rsidR="00921AA6" w:rsidRPr="00DF495C">
        <w:rPr>
          <w:rFonts w:ascii="Bookman Old Style" w:hAnsi="Bookman Old Style"/>
          <w:sz w:val="24"/>
          <w:szCs w:val="24"/>
          <w:lang w:val="en-GB" w:eastAsia="en-US"/>
        </w:rPr>
        <w:t xml:space="preserve">will be used in the </w:t>
      </w:r>
      <w:r w:rsidRPr="00DF495C">
        <w:rPr>
          <w:rFonts w:ascii="Bookman Old Style" w:hAnsi="Bookman Old Style"/>
          <w:sz w:val="24"/>
          <w:szCs w:val="24"/>
          <w:lang w:val="en-GB" w:eastAsia="en-US"/>
        </w:rPr>
        <w:t>20</w:t>
      </w:r>
      <w:r w:rsidR="00921AA6" w:rsidRPr="00DF495C">
        <w:rPr>
          <w:rFonts w:ascii="Bookman Old Style" w:hAnsi="Bookman Old Style"/>
          <w:sz w:val="24"/>
          <w:szCs w:val="24"/>
          <w:lang w:val="en-GB" w:eastAsia="en-US"/>
        </w:rPr>
        <w:t>23</w:t>
      </w:r>
      <w:r w:rsidRPr="00DF495C">
        <w:rPr>
          <w:rFonts w:ascii="Bookman Old Style" w:hAnsi="Bookman Old Style"/>
          <w:sz w:val="24"/>
          <w:szCs w:val="24"/>
          <w:lang w:val="en-GB" w:eastAsia="en-US"/>
        </w:rPr>
        <w:t xml:space="preserve"> </w:t>
      </w:r>
      <w:r w:rsidR="00921AA6" w:rsidRPr="00DF495C">
        <w:rPr>
          <w:rFonts w:ascii="Bookman Old Style" w:hAnsi="Bookman Old Style"/>
          <w:sz w:val="24"/>
          <w:szCs w:val="24"/>
          <w:lang w:val="en-GB" w:eastAsia="en-US"/>
        </w:rPr>
        <w:t>Labour Force Survey.</w:t>
      </w:r>
      <w:r w:rsidRPr="00DF495C">
        <w:rPr>
          <w:rFonts w:ascii="Bookman Old Style" w:hAnsi="Bookman Old Style"/>
          <w:sz w:val="24"/>
          <w:szCs w:val="24"/>
          <w:lang w:val="en-GB" w:eastAsia="en-US"/>
        </w:rPr>
        <w:t xml:space="preserve"> The Census and Survey Processing </w:t>
      </w:r>
      <w:r w:rsidRPr="00DF495C">
        <w:rPr>
          <w:rFonts w:ascii="Bookman Old Style" w:hAnsi="Bookman Old Style"/>
          <w:sz w:val="24"/>
          <w:szCs w:val="24"/>
          <w:lang w:val="en-GB" w:eastAsia="en-US"/>
        </w:rPr>
        <w:lastRenderedPageBreak/>
        <w:t>System (</w:t>
      </w:r>
      <w:proofErr w:type="spellStart"/>
      <w:r w:rsidRPr="00DF495C">
        <w:rPr>
          <w:rFonts w:ascii="Bookman Old Style" w:hAnsi="Bookman Old Style"/>
          <w:sz w:val="24"/>
          <w:szCs w:val="24"/>
          <w:lang w:val="en-GB" w:eastAsia="en-US"/>
        </w:rPr>
        <w:t>CSPro</w:t>
      </w:r>
      <w:proofErr w:type="spellEnd"/>
      <w:r w:rsidR="00822002" w:rsidRPr="00DF495C">
        <w:rPr>
          <w:rFonts w:ascii="Bookman Old Style" w:hAnsi="Bookman Old Style"/>
          <w:sz w:val="24"/>
          <w:szCs w:val="24"/>
          <w:lang w:val="en-GB" w:eastAsia="en-US"/>
        </w:rPr>
        <w:t>)</w:t>
      </w:r>
      <w:r w:rsidRPr="00DF495C">
        <w:rPr>
          <w:rFonts w:ascii="Bookman Old Style" w:hAnsi="Bookman Old Style"/>
          <w:sz w:val="24"/>
          <w:szCs w:val="24"/>
          <w:lang w:val="en-GB" w:eastAsia="en-US"/>
        </w:rPr>
        <w:t xml:space="preserve"> supports data collection on android devices (phones and tablets). This technology allows various skip patterns and other procedures which combine data collection and data input into a single operation. This technology also reduces respondent burden and allows us to do many things that are not in a paper and pencil environment.</w:t>
      </w:r>
    </w:p>
    <w:p w14:paraId="7104503D" w14:textId="77777777" w:rsidR="00A370E8" w:rsidRPr="00DF495C" w:rsidRDefault="00A370E8" w:rsidP="00FA5445">
      <w:pPr>
        <w:pStyle w:val="Heading2"/>
        <w:spacing w:before="360"/>
        <w:ind w:left="575" w:hanging="575"/>
        <w:rPr>
          <w:rFonts w:ascii="Bookman Old Style" w:hAnsi="Bookman Old Style"/>
          <w:highlight w:val="yellow"/>
          <w:lang w:val="en-GB" w:eastAsia="en-US"/>
        </w:rPr>
      </w:pPr>
      <w:r w:rsidRPr="00DF495C">
        <w:rPr>
          <w:rFonts w:ascii="Bookman Old Style" w:hAnsi="Bookman Old Style"/>
          <w:lang w:val="en-GB" w:eastAsia="en-US"/>
        </w:rPr>
        <w:t xml:space="preserve"> </w:t>
      </w:r>
      <w:bookmarkStart w:id="221" w:name="_Toc491336807"/>
      <w:bookmarkStart w:id="222" w:name="_Toc126061653"/>
      <w:bookmarkEnd w:id="221"/>
      <w:r w:rsidRPr="00DF495C">
        <w:rPr>
          <w:rFonts w:ascii="Bookman Old Style" w:hAnsi="Bookman Old Style"/>
          <w:highlight w:val="yellow"/>
          <w:lang w:val="en-GB" w:eastAsia="en-US"/>
        </w:rPr>
        <w:t xml:space="preserve">USES OF </w:t>
      </w:r>
      <w:r w:rsidR="00E04FE3" w:rsidRPr="00DF495C">
        <w:rPr>
          <w:rFonts w:ascii="Bookman Old Style" w:hAnsi="Bookman Old Style"/>
          <w:highlight w:val="yellow"/>
          <w:lang w:val="en-GB" w:eastAsia="en-US"/>
        </w:rPr>
        <w:t xml:space="preserve">LABOUR FORCE </w:t>
      </w:r>
      <w:r w:rsidRPr="00DF495C">
        <w:rPr>
          <w:rFonts w:ascii="Bookman Old Style" w:hAnsi="Bookman Old Style"/>
          <w:highlight w:val="yellow"/>
          <w:lang w:val="en-GB" w:eastAsia="en-US"/>
        </w:rPr>
        <w:t>DATA</w:t>
      </w:r>
      <w:bookmarkEnd w:id="222"/>
    </w:p>
    <w:p w14:paraId="4D87223B" w14:textId="77777777" w:rsidR="00A370E8" w:rsidRPr="00DF495C" w:rsidRDefault="00A370E8" w:rsidP="00FA5445">
      <w:pPr>
        <w:pStyle w:val="Heading2"/>
        <w:rPr>
          <w:rFonts w:ascii="Bookman Old Style" w:hAnsi="Bookman Old Style"/>
        </w:rPr>
      </w:pPr>
      <w:bookmarkStart w:id="223" w:name="_Toc508697261"/>
      <w:bookmarkStart w:id="224" w:name="_Toc508697518"/>
      <w:bookmarkStart w:id="225" w:name="_Toc508697262"/>
      <w:bookmarkStart w:id="226" w:name="_Toc508697519"/>
      <w:bookmarkStart w:id="227" w:name="_Toc126061654"/>
      <w:bookmarkEnd w:id="223"/>
      <w:bookmarkEnd w:id="224"/>
      <w:bookmarkEnd w:id="225"/>
      <w:bookmarkEnd w:id="226"/>
      <w:r w:rsidRPr="00DF495C">
        <w:rPr>
          <w:rFonts w:ascii="Bookman Old Style" w:hAnsi="Bookman Old Style"/>
        </w:rPr>
        <w:t>ROLES AND RESPONSIBILITIES OF ENUMERATOR</w:t>
      </w:r>
      <w:bookmarkEnd w:id="227"/>
    </w:p>
    <w:p w14:paraId="543904D4" w14:textId="687F9E85" w:rsidR="00A370E8" w:rsidRPr="00DF495C" w:rsidRDefault="00A370E8" w:rsidP="00BF72DF">
      <w:pPr>
        <w:jc w:val="both"/>
        <w:rPr>
          <w:rFonts w:ascii="Bookman Old Style" w:hAnsi="Bookman Old Style"/>
          <w:sz w:val="24"/>
          <w:szCs w:val="24"/>
          <w:lang w:val="en-US"/>
        </w:rPr>
      </w:pPr>
      <w:r w:rsidRPr="00DF495C">
        <w:rPr>
          <w:rFonts w:ascii="Bookman Old Style" w:hAnsi="Bookman Old Style"/>
          <w:lang w:val="en-US"/>
        </w:rPr>
        <w:t xml:space="preserve">The enumerator’s role is of critical importance. Enumerators must be able to quickly and thoroughly </w:t>
      </w:r>
      <w:r w:rsidR="00937969" w:rsidRPr="00DF495C">
        <w:rPr>
          <w:rFonts w:ascii="Bookman Old Style" w:hAnsi="Bookman Old Style"/>
          <w:lang w:val="en-US"/>
        </w:rPr>
        <w:t>visit and interview</w:t>
      </w:r>
      <w:r w:rsidRPr="00DF495C">
        <w:rPr>
          <w:rFonts w:ascii="Bookman Old Style" w:hAnsi="Bookman Old Style"/>
          <w:lang w:val="en-US"/>
        </w:rPr>
        <w:t xml:space="preserve"> the </w:t>
      </w:r>
      <w:r w:rsidR="004C5E6B" w:rsidRPr="00DF495C">
        <w:rPr>
          <w:rFonts w:ascii="Bookman Old Style" w:hAnsi="Bookman Old Style"/>
          <w:lang w:val="en-US"/>
        </w:rPr>
        <w:t>selected households</w:t>
      </w:r>
      <w:r w:rsidRPr="00DF495C">
        <w:rPr>
          <w:rFonts w:ascii="Bookman Old Style" w:hAnsi="Bookman Old Style"/>
          <w:lang w:val="en-US"/>
        </w:rPr>
        <w:t xml:space="preserve"> within a designated area.</w:t>
      </w:r>
      <w:r w:rsidRPr="00DF495C">
        <w:rPr>
          <w:rFonts w:ascii="Bookman Old Style" w:hAnsi="Bookman Old Style"/>
          <w:sz w:val="24"/>
          <w:szCs w:val="24"/>
          <w:lang w:val="en-US"/>
        </w:rPr>
        <w:t xml:space="preserve"> Mistakes can be costly</w:t>
      </w:r>
      <w:r w:rsidR="00937969" w:rsidRPr="00DF495C">
        <w:rPr>
          <w:rFonts w:ascii="Bookman Old Style" w:hAnsi="Bookman Old Style"/>
          <w:sz w:val="24"/>
          <w:szCs w:val="24"/>
          <w:lang w:val="en-US"/>
        </w:rPr>
        <w:t>.</w:t>
      </w:r>
      <w:r w:rsidR="007011AD" w:rsidRPr="00DF495C">
        <w:rPr>
          <w:rFonts w:ascii="Bookman Old Style" w:hAnsi="Bookman Old Style"/>
          <w:sz w:val="24"/>
          <w:szCs w:val="24"/>
          <w:lang w:val="en-US"/>
        </w:rPr>
        <w:t xml:space="preserve"> </w:t>
      </w:r>
      <w:r w:rsidRPr="00DF495C">
        <w:rPr>
          <w:rFonts w:ascii="Bookman Old Style" w:hAnsi="Bookman Old Style"/>
          <w:sz w:val="24"/>
          <w:szCs w:val="24"/>
          <w:lang w:val="en-US"/>
        </w:rPr>
        <w:t xml:space="preserve">Thus, </w:t>
      </w:r>
      <w:r w:rsidRPr="00DF495C">
        <w:rPr>
          <w:rFonts w:ascii="Bookman Old Style" w:hAnsi="Bookman Old Style"/>
          <w:b/>
          <w:sz w:val="24"/>
          <w:szCs w:val="24"/>
          <w:lang w:val="en-US"/>
        </w:rPr>
        <w:t>it is extremely important that you read this manual and follow the instructions carefully; you must also be available and be attentive during training session</w:t>
      </w:r>
      <w:r w:rsidRPr="00DF495C">
        <w:rPr>
          <w:rFonts w:ascii="Bookman Old Style" w:hAnsi="Bookman Old Style"/>
          <w:sz w:val="24"/>
          <w:szCs w:val="24"/>
          <w:lang w:val="en-US"/>
        </w:rPr>
        <w:t xml:space="preserve">. If you do, you will have little trouble in doing a good job. Without intelligent, conscientious, and well-trained enumerators, a </w:t>
      </w:r>
      <w:r w:rsidR="00384D72" w:rsidRPr="00DF495C">
        <w:rPr>
          <w:rFonts w:ascii="Bookman Old Style" w:hAnsi="Bookman Old Style"/>
          <w:sz w:val="24"/>
          <w:szCs w:val="24"/>
          <w:lang w:val="en-US"/>
        </w:rPr>
        <w:t>survey</w:t>
      </w:r>
      <w:r w:rsidRPr="00DF495C">
        <w:rPr>
          <w:rFonts w:ascii="Bookman Old Style" w:hAnsi="Bookman Old Style"/>
          <w:sz w:val="24"/>
          <w:szCs w:val="24"/>
          <w:lang w:val="en-US"/>
        </w:rPr>
        <w:t xml:space="preserve"> is not likely to be complete or accurate. Whenever questions arise, consult the manual. If the solution is still not clear, contact your supervisor. </w:t>
      </w:r>
    </w:p>
    <w:p w14:paraId="2A7B193A" w14:textId="77777777" w:rsidR="00BF72DF" w:rsidRPr="00DF495C" w:rsidRDefault="00BF72DF">
      <w:pPr>
        <w:pStyle w:val="BodyTextIndent"/>
        <w:ind w:left="0"/>
        <w:jc w:val="both"/>
        <w:rPr>
          <w:rFonts w:ascii="Bookman Old Style" w:hAnsi="Bookman Old Style" w:cs="Times New Roman"/>
          <w:sz w:val="24"/>
          <w:szCs w:val="24"/>
        </w:rPr>
      </w:pPr>
    </w:p>
    <w:p w14:paraId="4F83823D" w14:textId="41E5AE3D" w:rsidR="00A370E8" w:rsidRPr="00DF495C" w:rsidDel="00B824ED" w:rsidRDefault="00A370E8">
      <w:pPr>
        <w:pStyle w:val="BodyTextIndent"/>
        <w:ind w:left="0"/>
        <w:jc w:val="both"/>
        <w:rPr>
          <w:del w:id="228" w:author="pachalo chizala" w:date="2023-05-07T00:38:00Z"/>
          <w:rFonts w:ascii="Bookman Old Style" w:hAnsi="Bookman Old Style" w:cs="Times New Roman"/>
          <w:sz w:val="24"/>
          <w:szCs w:val="24"/>
        </w:rPr>
      </w:pPr>
      <w:r w:rsidRPr="00DF495C">
        <w:rPr>
          <w:rFonts w:ascii="Bookman Old Style" w:hAnsi="Bookman Old Style" w:cs="Times New Roman"/>
          <w:sz w:val="24"/>
          <w:szCs w:val="24"/>
        </w:rPr>
        <w:t>A</w:t>
      </w:r>
      <w:r w:rsidR="004C5E6B" w:rsidRPr="00DF495C">
        <w:rPr>
          <w:rFonts w:ascii="Bookman Old Style" w:hAnsi="Bookman Old Style" w:cs="Times New Roman"/>
          <w:sz w:val="24"/>
          <w:szCs w:val="24"/>
        </w:rPr>
        <w:t xml:space="preserve">n </w:t>
      </w:r>
      <w:r w:rsidRPr="00DF495C">
        <w:rPr>
          <w:rFonts w:ascii="Bookman Old Style" w:hAnsi="Bookman Old Style" w:cs="Times New Roman"/>
          <w:sz w:val="24"/>
          <w:szCs w:val="24"/>
        </w:rPr>
        <w:t>enumerator is responsible for recording the</w:t>
      </w:r>
      <w:r w:rsidR="004C5E6B" w:rsidRPr="00DF495C">
        <w:rPr>
          <w:rFonts w:ascii="Bookman Old Style" w:hAnsi="Bookman Old Style" w:cs="Times New Roman"/>
          <w:sz w:val="24"/>
          <w:szCs w:val="24"/>
        </w:rPr>
        <w:t xml:space="preserve"> selected households</w:t>
      </w:r>
      <w:r w:rsidRPr="00DF495C">
        <w:rPr>
          <w:rFonts w:ascii="Bookman Old Style" w:hAnsi="Bookman Old Style" w:cs="Times New Roman"/>
          <w:sz w:val="24"/>
          <w:szCs w:val="24"/>
        </w:rPr>
        <w:t xml:space="preserve"> in a specific geographic area. As an enumerator you are expected to:</w:t>
      </w:r>
    </w:p>
    <w:p w14:paraId="03283289" w14:textId="77777777" w:rsidR="00BF72DF" w:rsidRPr="00DF495C" w:rsidRDefault="00BF72DF">
      <w:pPr>
        <w:pStyle w:val="BodyTextIndent"/>
        <w:ind w:left="0"/>
        <w:jc w:val="both"/>
        <w:rPr>
          <w:rFonts w:ascii="Bookman Old Style" w:hAnsi="Bookman Old Style" w:cs="Times New Roman"/>
          <w:sz w:val="24"/>
          <w:szCs w:val="24"/>
          <w:lang w:val="en-US"/>
        </w:rPr>
      </w:pPr>
    </w:p>
    <w:p w14:paraId="3827531D" w14:textId="77777777" w:rsidR="001D2F82" w:rsidRPr="00DF495C" w:rsidRDefault="001D2F82" w:rsidP="00BF72DF">
      <w:pPr>
        <w:ind w:left="709"/>
        <w:rPr>
          <w:rFonts w:ascii="Bookman Old Style" w:hAnsi="Bookman Old Style"/>
          <w:sz w:val="24"/>
          <w:szCs w:val="24"/>
        </w:rPr>
      </w:pPr>
    </w:p>
    <w:p w14:paraId="57AC52DB" w14:textId="77777777" w:rsidR="00A370E8" w:rsidRPr="00DF495C" w:rsidRDefault="00A370E8" w:rsidP="00733136">
      <w:pPr>
        <w:numPr>
          <w:ilvl w:val="0"/>
          <w:numId w:val="117"/>
        </w:numPr>
        <w:rPr>
          <w:rFonts w:ascii="Bookman Old Style" w:hAnsi="Bookman Old Style"/>
          <w:b/>
          <w:sz w:val="24"/>
          <w:szCs w:val="24"/>
          <w:lang w:val="en-US"/>
        </w:rPr>
      </w:pPr>
      <w:r w:rsidRPr="00DF495C">
        <w:rPr>
          <w:rFonts w:ascii="Bookman Old Style" w:hAnsi="Bookman Old Style"/>
          <w:b/>
          <w:sz w:val="24"/>
          <w:szCs w:val="24"/>
          <w:lang w:val="en-US"/>
        </w:rPr>
        <w:t>To make a good first impression</w:t>
      </w:r>
    </w:p>
    <w:p w14:paraId="08F38BCE" w14:textId="77777777" w:rsidR="001D2F82" w:rsidRPr="00DF495C" w:rsidRDefault="001D2F82" w:rsidP="001D2F82">
      <w:pPr>
        <w:ind w:left="720"/>
        <w:rPr>
          <w:rFonts w:ascii="Bookman Old Style" w:hAnsi="Bookman Old Style"/>
          <w:b/>
          <w:sz w:val="24"/>
          <w:szCs w:val="24"/>
          <w:lang w:val="en-US"/>
        </w:rPr>
      </w:pPr>
    </w:p>
    <w:p w14:paraId="02471510" w14:textId="77777777" w:rsidR="00A370E8" w:rsidRPr="00DF495C" w:rsidRDefault="00A370E8" w:rsidP="001D2F82">
      <w:pPr>
        <w:ind w:left="709"/>
        <w:jc w:val="both"/>
        <w:rPr>
          <w:rFonts w:ascii="Bookman Old Style" w:hAnsi="Bookman Old Style"/>
          <w:sz w:val="24"/>
          <w:szCs w:val="24"/>
          <w:lang w:val="en-US"/>
        </w:rPr>
      </w:pPr>
      <w:r w:rsidRPr="00DF495C">
        <w:rPr>
          <w:rFonts w:ascii="Bookman Old Style" w:hAnsi="Bookman Old Style"/>
          <w:sz w:val="24"/>
          <w:szCs w:val="24"/>
          <w:lang w:val="en-US"/>
        </w:rPr>
        <w:t>You should make the first contact with a smile and greeting like, “good morning”, “good afternoon”, or “good evening”, and to continue to behave in good/professional manner. At the same time, you should look decent and tidy.</w:t>
      </w:r>
    </w:p>
    <w:p w14:paraId="7BFFB544" w14:textId="77777777" w:rsidR="001D2F82" w:rsidRPr="00DF495C" w:rsidRDefault="001D2F82" w:rsidP="001D2F82">
      <w:pPr>
        <w:ind w:left="709"/>
        <w:jc w:val="both"/>
        <w:rPr>
          <w:rFonts w:ascii="Bookman Old Style" w:hAnsi="Bookman Old Style"/>
          <w:b/>
          <w:sz w:val="24"/>
          <w:szCs w:val="24"/>
          <w:lang w:val="en-US"/>
        </w:rPr>
      </w:pPr>
    </w:p>
    <w:p w14:paraId="1BD9E339" w14:textId="77777777" w:rsidR="00A370E8" w:rsidRPr="00DF495C" w:rsidRDefault="00A370E8" w:rsidP="00733136">
      <w:pPr>
        <w:numPr>
          <w:ilvl w:val="0"/>
          <w:numId w:val="117"/>
        </w:numPr>
        <w:rPr>
          <w:rFonts w:ascii="Bookman Old Style" w:hAnsi="Bookman Old Style"/>
          <w:b/>
          <w:sz w:val="24"/>
          <w:szCs w:val="24"/>
        </w:rPr>
      </w:pPr>
      <w:r w:rsidRPr="00DF495C">
        <w:rPr>
          <w:rFonts w:ascii="Bookman Old Style" w:hAnsi="Bookman Old Style"/>
          <w:b/>
          <w:sz w:val="24"/>
          <w:szCs w:val="24"/>
        </w:rPr>
        <w:t xml:space="preserve">To introduce and </w:t>
      </w:r>
      <w:proofErr w:type="spellStart"/>
      <w:r w:rsidRPr="00DF495C">
        <w:rPr>
          <w:rFonts w:ascii="Bookman Old Style" w:hAnsi="Bookman Old Style"/>
          <w:b/>
          <w:sz w:val="24"/>
          <w:szCs w:val="24"/>
        </w:rPr>
        <w:t>identify</w:t>
      </w:r>
      <w:proofErr w:type="spellEnd"/>
      <w:r w:rsidRPr="00DF495C">
        <w:rPr>
          <w:rFonts w:ascii="Bookman Old Style" w:hAnsi="Bookman Old Style"/>
          <w:b/>
          <w:sz w:val="24"/>
          <w:szCs w:val="24"/>
        </w:rPr>
        <w:t xml:space="preserve"> </w:t>
      </w:r>
      <w:proofErr w:type="spellStart"/>
      <w:r w:rsidRPr="00DF495C">
        <w:rPr>
          <w:rFonts w:ascii="Bookman Old Style" w:hAnsi="Bookman Old Style"/>
          <w:b/>
          <w:sz w:val="24"/>
          <w:szCs w:val="24"/>
        </w:rPr>
        <w:t>yourself</w:t>
      </w:r>
      <w:proofErr w:type="spellEnd"/>
    </w:p>
    <w:p w14:paraId="10EED34F" w14:textId="77777777" w:rsidR="001D2F82" w:rsidRPr="00DF495C" w:rsidRDefault="001D2F82" w:rsidP="001D2F82">
      <w:pPr>
        <w:ind w:firstLine="709"/>
        <w:rPr>
          <w:rFonts w:ascii="Bookman Old Style" w:hAnsi="Bookman Old Style"/>
          <w:sz w:val="24"/>
          <w:szCs w:val="24"/>
        </w:rPr>
      </w:pPr>
    </w:p>
    <w:p w14:paraId="352D29C2" w14:textId="77777777" w:rsidR="00A370E8" w:rsidRPr="00DF495C" w:rsidRDefault="00A370E8" w:rsidP="001D2F82">
      <w:pPr>
        <w:ind w:left="709"/>
        <w:rPr>
          <w:rFonts w:ascii="Bookman Old Style" w:hAnsi="Bookman Old Style"/>
          <w:sz w:val="24"/>
          <w:szCs w:val="24"/>
          <w:lang w:val="en-US"/>
        </w:rPr>
      </w:pPr>
      <w:r w:rsidRPr="00DF495C">
        <w:rPr>
          <w:rFonts w:ascii="Bookman Old Style" w:hAnsi="Bookman Old Style"/>
          <w:sz w:val="24"/>
          <w:szCs w:val="24"/>
          <w:lang w:val="en-US"/>
        </w:rPr>
        <w:t>First meet the household head or any other responsible person. You should introduce yourself by showing your identification letter and a badge.</w:t>
      </w:r>
    </w:p>
    <w:p w14:paraId="20A7C9D3" w14:textId="77777777" w:rsidR="001D2F82" w:rsidRPr="00DF495C" w:rsidRDefault="001D2F82" w:rsidP="001D2F82">
      <w:pPr>
        <w:ind w:left="709"/>
        <w:rPr>
          <w:rFonts w:ascii="Bookman Old Style" w:hAnsi="Bookman Old Style"/>
          <w:sz w:val="24"/>
          <w:szCs w:val="24"/>
          <w:lang w:val="en-US"/>
        </w:rPr>
      </w:pPr>
    </w:p>
    <w:p w14:paraId="5FF66F07" w14:textId="77777777" w:rsidR="00A370E8" w:rsidRPr="00DF495C" w:rsidRDefault="00A370E8" w:rsidP="00733136">
      <w:pPr>
        <w:numPr>
          <w:ilvl w:val="0"/>
          <w:numId w:val="117"/>
        </w:numPr>
        <w:rPr>
          <w:rFonts w:ascii="Bookman Old Style" w:hAnsi="Bookman Old Style"/>
          <w:b/>
          <w:sz w:val="24"/>
          <w:szCs w:val="24"/>
          <w:lang w:val="en-US"/>
        </w:rPr>
      </w:pPr>
      <w:r w:rsidRPr="00DF495C">
        <w:rPr>
          <w:rFonts w:ascii="Bookman Old Style" w:hAnsi="Bookman Old Style"/>
          <w:b/>
          <w:sz w:val="24"/>
          <w:szCs w:val="24"/>
          <w:lang w:val="en-US"/>
        </w:rPr>
        <w:t>To explain the purpose of the visit</w:t>
      </w:r>
    </w:p>
    <w:p w14:paraId="0C0E5569" w14:textId="77777777" w:rsidR="001D2F82" w:rsidRPr="00DF495C" w:rsidRDefault="001D2F82" w:rsidP="001D2F82">
      <w:pPr>
        <w:ind w:firstLine="709"/>
        <w:rPr>
          <w:rFonts w:ascii="Bookman Old Style" w:hAnsi="Bookman Old Style"/>
          <w:sz w:val="24"/>
          <w:szCs w:val="24"/>
          <w:lang w:val="en-US"/>
        </w:rPr>
      </w:pPr>
    </w:p>
    <w:p w14:paraId="1CEF45E8" w14:textId="77777777" w:rsidR="00A370E8" w:rsidRPr="00DF495C" w:rsidRDefault="00A370E8" w:rsidP="001D2F82">
      <w:pPr>
        <w:ind w:left="709"/>
        <w:jc w:val="both"/>
        <w:rPr>
          <w:rFonts w:ascii="Bookman Old Style" w:hAnsi="Bookman Old Style"/>
          <w:sz w:val="24"/>
          <w:szCs w:val="24"/>
          <w:lang w:val="en-US"/>
        </w:rPr>
      </w:pPr>
      <w:r w:rsidRPr="00DF495C">
        <w:rPr>
          <w:rFonts w:ascii="Bookman Old Style" w:hAnsi="Bookman Old Style"/>
          <w:sz w:val="24"/>
          <w:szCs w:val="24"/>
          <w:lang w:val="en-US"/>
        </w:rPr>
        <w:t xml:space="preserve">You should be conversant with the objective(s) of the </w:t>
      </w:r>
      <w:r w:rsidR="00B5000F" w:rsidRPr="00DF495C">
        <w:rPr>
          <w:rFonts w:ascii="Bookman Old Style" w:hAnsi="Bookman Old Style"/>
          <w:sz w:val="24"/>
          <w:szCs w:val="24"/>
          <w:lang w:val="en-US"/>
        </w:rPr>
        <w:t>survey</w:t>
      </w:r>
      <w:r w:rsidRPr="00DF495C">
        <w:rPr>
          <w:rFonts w:ascii="Bookman Old Style" w:hAnsi="Bookman Old Style"/>
          <w:sz w:val="24"/>
          <w:szCs w:val="24"/>
          <w:lang w:val="en-US"/>
        </w:rPr>
        <w:t xml:space="preserve">; in other words, as an enumerator, you should know why the government is doing the </w:t>
      </w:r>
      <w:r w:rsidR="00B5000F" w:rsidRPr="00DF495C">
        <w:rPr>
          <w:rFonts w:ascii="Bookman Old Style" w:hAnsi="Bookman Old Style"/>
          <w:sz w:val="24"/>
          <w:szCs w:val="24"/>
          <w:lang w:val="en-US"/>
        </w:rPr>
        <w:t>survey</w:t>
      </w:r>
      <w:r w:rsidRPr="00DF495C">
        <w:rPr>
          <w:rFonts w:ascii="Bookman Old Style" w:hAnsi="Bookman Old Style"/>
          <w:sz w:val="24"/>
          <w:szCs w:val="24"/>
          <w:lang w:val="en-US"/>
        </w:rPr>
        <w:t>.</w:t>
      </w:r>
    </w:p>
    <w:p w14:paraId="2259A7EE" w14:textId="77777777" w:rsidR="001D2F82" w:rsidRPr="00DF495C" w:rsidRDefault="001D2F82" w:rsidP="001D2F82">
      <w:pPr>
        <w:ind w:left="709"/>
        <w:rPr>
          <w:rFonts w:ascii="Bookman Old Style" w:hAnsi="Bookman Old Style"/>
          <w:sz w:val="24"/>
          <w:szCs w:val="24"/>
          <w:lang w:val="en-US"/>
        </w:rPr>
      </w:pPr>
    </w:p>
    <w:p w14:paraId="648C1659" w14:textId="77777777" w:rsidR="00A370E8" w:rsidRPr="00DF495C" w:rsidRDefault="00A370E8" w:rsidP="00733136">
      <w:pPr>
        <w:numPr>
          <w:ilvl w:val="0"/>
          <w:numId w:val="117"/>
        </w:numPr>
        <w:rPr>
          <w:rFonts w:ascii="Bookman Old Style" w:hAnsi="Bookman Old Style"/>
          <w:b/>
          <w:sz w:val="24"/>
          <w:szCs w:val="24"/>
          <w:lang w:val="en-US"/>
        </w:rPr>
      </w:pPr>
      <w:r w:rsidRPr="00DF495C">
        <w:rPr>
          <w:rFonts w:ascii="Bookman Old Style" w:hAnsi="Bookman Old Style"/>
          <w:b/>
          <w:sz w:val="24"/>
          <w:szCs w:val="24"/>
          <w:lang w:val="en-US"/>
        </w:rPr>
        <w:t xml:space="preserve">To inform enumerated persons about the confidentiality of the </w:t>
      </w:r>
      <w:r w:rsidR="00B5000F" w:rsidRPr="00DF495C">
        <w:rPr>
          <w:rFonts w:ascii="Bookman Old Style" w:hAnsi="Bookman Old Style"/>
          <w:b/>
          <w:sz w:val="24"/>
          <w:szCs w:val="24"/>
          <w:lang w:val="en-US"/>
        </w:rPr>
        <w:t>Survey</w:t>
      </w:r>
      <w:r w:rsidRPr="00DF495C">
        <w:rPr>
          <w:rFonts w:ascii="Bookman Old Style" w:hAnsi="Bookman Old Style"/>
          <w:b/>
          <w:sz w:val="24"/>
          <w:szCs w:val="24"/>
          <w:lang w:val="en-US"/>
        </w:rPr>
        <w:t xml:space="preserve"> data</w:t>
      </w:r>
    </w:p>
    <w:p w14:paraId="6D4239B5" w14:textId="77777777" w:rsidR="00A370E8" w:rsidRPr="00DF495C" w:rsidRDefault="00A370E8" w:rsidP="001D2F82">
      <w:pPr>
        <w:rPr>
          <w:rFonts w:ascii="Bookman Old Style" w:hAnsi="Bookman Old Style"/>
          <w:sz w:val="24"/>
          <w:szCs w:val="24"/>
          <w:lang w:val="en-US"/>
        </w:rPr>
      </w:pPr>
    </w:p>
    <w:p w14:paraId="20ACCBBE" w14:textId="77777777" w:rsidR="00A370E8" w:rsidRPr="00DF495C" w:rsidRDefault="00A370E8" w:rsidP="001D2F82">
      <w:pPr>
        <w:ind w:left="709"/>
        <w:jc w:val="both"/>
        <w:rPr>
          <w:rFonts w:ascii="Bookman Old Style" w:hAnsi="Bookman Old Style"/>
          <w:sz w:val="24"/>
          <w:szCs w:val="24"/>
          <w:lang w:val="en-US"/>
        </w:rPr>
      </w:pPr>
      <w:r w:rsidRPr="00DF495C">
        <w:rPr>
          <w:rFonts w:ascii="Bookman Old Style" w:hAnsi="Bookman Old Style"/>
          <w:sz w:val="24"/>
          <w:szCs w:val="24"/>
          <w:lang w:val="en-US"/>
        </w:rPr>
        <w:t xml:space="preserve">You should inform persons being enumerated that personal data that will be collected in the </w:t>
      </w:r>
      <w:r w:rsidR="00B5000F" w:rsidRPr="00DF495C">
        <w:rPr>
          <w:rFonts w:ascii="Bookman Old Style" w:hAnsi="Bookman Old Style"/>
          <w:sz w:val="24"/>
          <w:szCs w:val="24"/>
          <w:lang w:val="en-US"/>
        </w:rPr>
        <w:t>Survey</w:t>
      </w:r>
      <w:r w:rsidRPr="00DF495C">
        <w:rPr>
          <w:rFonts w:ascii="Bookman Old Style" w:hAnsi="Bookman Old Style"/>
          <w:sz w:val="24"/>
          <w:szCs w:val="24"/>
          <w:lang w:val="en-US"/>
        </w:rPr>
        <w:t xml:space="preserve"> represent an official secret – strictly </w:t>
      </w:r>
      <w:r w:rsidRPr="00DF495C">
        <w:rPr>
          <w:rFonts w:ascii="Bookman Old Style" w:hAnsi="Bookman Old Style"/>
          <w:sz w:val="24"/>
          <w:szCs w:val="24"/>
          <w:lang w:val="en-US"/>
        </w:rPr>
        <w:lastRenderedPageBreak/>
        <w:t>confidential data protected by law that will be exclusively used for statistical purposes only.</w:t>
      </w:r>
    </w:p>
    <w:p w14:paraId="2010FC96" w14:textId="77777777" w:rsidR="001D2F82" w:rsidRPr="00DF495C" w:rsidRDefault="001D2F82" w:rsidP="001D2F82">
      <w:pPr>
        <w:ind w:left="709"/>
        <w:jc w:val="both"/>
        <w:rPr>
          <w:rFonts w:ascii="Bookman Old Style" w:hAnsi="Bookman Old Style"/>
          <w:sz w:val="24"/>
          <w:szCs w:val="24"/>
          <w:lang w:val="en-US"/>
        </w:rPr>
      </w:pPr>
    </w:p>
    <w:p w14:paraId="46B6C1AF" w14:textId="77777777" w:rsidR="00A370E8" w:rsidRPr="00DF495C" w:rsidRDefault="00A370E8" w:rsidP="00733136">
      <w:pPr>
        <w:numPr>
          <w:ilvl w:val="0"/>
          <w:numId w:val="117"/>
        </w:numPr>
        <w:rPr>
          <w:rFonts w:ascii="Bookman Old Style" w:hAnsi="Bookman Old Style"/>
          <w:b/>
          <w:sz w:val="24"/>
          <w:szCs w:val="24"/>
          <w:lang w:val="en-US"/>
        </w:rPr>
      </w:pPr>
      <w:r w:rsidRPr="00DF495C">
        <w:rPr>
          <w:rFonts w:ascii="Bookman Old Style" w:hAnsi="Bookman Old Style"/>
          <w:b/>
          <w:sz w:val="24"/>
          <w:szCs w:val="24"/>
          <w:lang w:val="en-US"/>
        </w:rPr>
        <w:t>Not to make any influence on answers given by the person being enumerated</w:t>
      </w:r>
    </w:p>
    <w:p w14:paraId="6C314371" w14:textId="77777777" w:rsidR="00A370E8" w:rsidRPr="00DF495C" w:rsidRDefault="00A370E8" w:rsidP="001D2F82">
      <w:pPr>
        <w:pStyle w:val="BodyTextIndent"/>
        <w:tabs>
          <w:tab w:val="left" w:pos="360"/>
        </w:tabs>
        <w:spacing w:before="120"/>
        <w:ind w:left="709"/>
        <w:jc w:val="both"/>
        <w:rPr>
          <w:rFonts w:ascii="Bookman Old Style" w:hAnsi="Bookman Old Style" w:cs="Times New Roman"/>
          <w:sz w:val="24"/>
          <w:szCs w:val="24"/>
        </w:rPr>
      </w:pPr>
      <w:r w:rsidRPr="00DF495C">
        <w:rPr>
          <w:rFonts w:ascii="Bookman Old Style" w:hAnsi="Bookman Old Style" w:cs="Times New Roman"/>
          <w:sz w:val="24"/>
          <w:szCs w:val="24"/>
        </w:rPr>
        <w:t>It is strictly important to be neutral when asking questions. You are not even allowed to show expressions on your face and/or voice and should not give the idea to the person being enumerated that he/she gives right or wrong answer.</w:t>
      </w:r>
    </w:p>
    <w:p w14:paraId="38F54355" w14:textId="77777777" w:rsidR="001D2F82" w:rsidRPr="00DF495C" w:rsidRDefault="001D2F82" w:rsidP="001D2F82">
      <w:pPr>
        <w:pStyle w:val="BodyTextIndent"/>
        <w:tabs>
          <w:tab w:val="left" w:pos="360"/>
        </w:tabs>
        <w:spacing w:before="120"/>
        <w:ind w:left="709"/>
        <w:jc w:val="both"/>
        <w:rPr>
          <w:rFonts w:ascii="Bookman Old Style" w:hAnsi="Bookman Old Style" w:cs="Times New Roman"/>
          <w:sz w:val="24"/>
          <w:szCs w:val="24"/>
        </w:rPr>
      </w:pPr>
    </w:p>
    <w:p w14:paraId="3424E254" w14:textId="77777777" w:rsidR="00A370E8" w:rsidRPr="00DF495C" w:rsidRDefault="00A370E8" w:rsidP="00733136">
      <w:pPr>
        <w:numPr>
          <w:ilvl w:val="0"/>
          <w:numId w:val="117"/>
        </w:numPr>
        <w:rPr>
          <w:rFonts w:ascii="Bookman Old Style" w:hAnsi="Bookman Old Style"/>
          <w:b/>
          <w:sz w:val="24"/>
          <w:szCs w:val="24"/>
          <w:lang w:val="en-US"/>
        </w:rPr>
      </w:pPr>
      <w:r w:rsidRPr="00DF495C">
        <w:rPr>
          <w:rFonts w:ascii="Bookman Old Style" w:hAnsi="Bookman Old Style"/>
          <w:b/>
          <w:sz w:val="24"/>
          <w:szCs w:val="24"/>
          <w:lang w:val="en-US"/>
        </w:rPr>
        <w:t>Not to change the words or order of the questions</w:t>
      </w:r>
    </w:p>
    <w:p w14:paraId="060B912D" w14:textId="77777777" w:rsidR="001D2F82" w:rsidRPr="00DF495C" w:rsidRDefault="001D2F82" w:rsidP="001D2F82">
      <w:pPr>
        <w:ind w:left="720"/>
        <w:rPr>
          <w:rFonts w:ascii="Bookman Old Style" w:hAnsi="Bookman Old Style"/>
          <w:b/>
          <w:sz w:val="24"/>
          <w:szCs w:val="24"/>
          <w:lang w:val="en-US"/>
        </w:rPr>
      </w:pPr>
    </w:p>
    <w:p w14:paraId="04CD2AF7" w14:textId="77777777" w:rsidR="00A370E8" w:rsidRPr="00DF495C" w:rsidRDefault="00A370E8" w:rsidP="001D2F82">
      <w:pPr>
        <w:ind w:left="709"/>
        <w:jc w:val="both"/>
        <w:rPr>
          <w:rFonts w:ascii="Bookman Old Style" w:hAnsi="Bookman Old Style"/>
          <w:sz w:val="24"/>
          <w:szCs w:val="24"/>
          <w:lang w:val="en-US"/>
        </w:rPr>
      </w:pPr>
      <w:r w:rsidRPr="00DF495C">
        <w:rPr>
          <w:rFonts w:ascii="Bookman Old Style" w:hAnsi="Bookman Old Style"/>
          <w:sz w:val="24"/>
          <w:szCs w:val="24"/>
          <w:lang w:val="en-US"/>
        </w:rPr>
        <w:t>The words and order of the questions must be maintained. If the person does not understand the question, it should be repeated slowly and clearly. If, again the respondent does not understand the question, then the question should be rephrased, ensuring that the sense of the original question is not lost.</w:t>
      </w:r>
    </w:p>
    <w:p w14:paraId="4DF6015F" w14:textId="77777777" w:rsidR="001D2F82" w:rsidRPr="00DF495C" w:rsidRDefault="001D2F82" w:rsidP="001D2F82">
      <w:pPr>
        <w:ind w:left="709"/>
        <w:rPr>
          <w:rFonts w:ascii="Bookman Old Style" w:hAnsi="Bookman Old Style"/>
          <w:sz w:val="24"/>
          <w:szCs w:val="24"/>
          <w:lang w:val="en-US"/>
        </w:rPr>
      </w:pPr>
    </w:p>
    <w:p w14:paraId="719F89D4" w14:textId="77777777" w:rsidR="00A370E8" w:rsidRPr="00DF495C" w:rsidRDefault="00A370E8" w:rsidP="00733136">
      <w:pPr>
        <w:numPr>
          <w:ilvl w:val="0"/>
          <w:numId w:val="117"/>
        </w:numPr>
        <w:rPr>
          <w:rFonts w:ascii="Bookman Old Style" w:hAnsi="Bookman Old Style"/>
          <w:b/>
          <w:sz w:val="24"/>
          <w:szCs w:val="24"/>
          <w:lang w:val="en-US"/>
        </w:rPr>
      </w:pPr>
      <w:r w:rsidRPr="00DF495C">
        <w:rPr>
          <w:rFonts w:ascii="Bookman Old Style" w:hAnsi="Bookman Old Style"/>
          <w:b/>
          <w:sz w:val="24"/>
          <w:szCs w:val="24"/>
          <w:lang w:val="en-US"/>
        </w:rPr>
        <w:t>Know how to canvass an area</w:t>
      </w:r>
    </w:p>
    <w:p w14:paraId="10776E93" w14:textId="77777777" w:rsidR="00A370E8" w:rsidRPr="00DF495C" w:rsidRDefault="00A370E8" w:rsidP="001D2F82">
      <w:pPr>
        <w:pStyle w:val="BodyTextIndent"/>
        <w:tabs>
          <w:tab w:val="left" w:pos="360"/>
        </w:tabs>
        <w:spacing w:before="120"/>
        <w:ind w:left="709"/>
        <w:jc w:val="both"/>
        <w:rPr>
          <w:rFonts w:ascii="Bookman Old Style" w:hAnsi="Bookman Old Style" w:cs="Times New Roman"/>
          <w:sz w:val="24"/>
          <w:szCs w:val="24"/>
        </w:rPr>
      </w:pPr>
      <w:r w:rsidRPr="00DF495C">
        <w:rPr>
          <w:rFonts w:ascii="Bookman Old Style" w:hAnsi="Bookman Old Style" w:cs="Times New Roman"/>
          <w:sz w:val="24"/>
          <w:szCs w:val="24"/>
        </w:rPr>
        <w:t xml:space="preserve">Be familiar with the </w:t>
      </w:r>
      <w:r w:rsidR="00630928" w:rsidRPr="00DF495C">
        <w:rPr>
          <w:rFonts w:ascii="Bookman Old Style" w:hAnsi="Bookman Old Style" w:cs="Times New Roman"/>
          <w:sz w:val="24"/>
          <w:szCs w:val="24"/>
        </w:rPr>
        <w:t>survey</w:t>
      </w:r>
      <w:r w:rsidRPr="00DF495C">
        <w:rPr>
          <w:rFonts w:ascii="Bookman Old Style" w:hAnsi="Bookman Old Style" w:cs="Times New Roman"/>
          <w:sz w:val="24"/>
          <w:szCs w:val="24"/>
        </w:rPr>
        <w:t xml:space="preserve"> maps prepared for your use and the instructions on how to cover an area in a systematic fashion. Enumerate only within the boundaries of your assigned area.</w:t>
      </w:r>
    </w:p>
    <w:p w14:paraId="50D9A7E3" w14:textId="77777777" w:rsidR="001D2F82" w:rsidRPr="00DF495C" w:rsidRDefault="001D2F82" w:rsidP="001D2F82">
      <w:pPr>
        <w:pStyle w:val="BodyTextIndent"/>
        <w:tabs>
          <w:tab w:val="left" w:pos="360"/>
        </w:tabs>
        <w:spacing w:before="120"/>
        <w:ind w:left="709"/>
        <w:jc w:val="both"/>
        <w:rPr>
          <w:rFonts w:ascii="Bookman Old Style" w:hAnsi="Bookman Old Style" w:cs="Times New Roman"/>
          <w:b/>
          <w:sz w:val="24"/>
          <w:szCs w:val="24"/>
          <w:lang w:val="en-US"/>
        </w:rPr>
      </w:pPr>
    </w:p>
    <w:p w14:paraId="490A88EE" w14:textId="77777777" w:rsidR="00A370E8" w:rsidRPr="00DF495C" w:rsidRDefault="00A370E8" w:rsidP="00733136">
      <w:pPr>
        <w:numPr>
          <w:ilvl w:val="0"/>
          <w:numId w:val="117"/>
        </w:numPr>
        <w:rPr>
          <w:rFonts w:ascii="Bookman Old Style" w:hAnsi="Bookman Old Style"/>
          <w:b/>
          <w:sz w:val="24"/>
          <w:szCs w:val="24"/>
        </w:rPr>
      </w:pPr>
      <w:proofErr w:type="spellStart"/>
      <w:r w:rsidRPr="00DF495C">
        <w:rPr>
          <w:rFonts w:ascii="Bookman Old Style" w:hAnsi="Bookman Old Style"/>
          <w:b/>
          <w:sz w:val="24"/>
          <w:szCs w:val="24"/>
        </w:rPr>
        <w:t>Work</w:t>
      </w:r>
      <w:proofErr w:type="spellEnd"/>
      <w:r w:rsidRPr="00DF495C">
        <w:rPr>
          <w:rFonts w:ascii="Bookman Old Style" w:hAnsi="Bookman Old Style"/>
          <w:b/>
          <w:sz w:val="24"/>
          <w:szCs w:val="24"/>
        </w:rPr>
        <w:t xml:space="preserve"> </w:t>
      </w:r>
      <w:proofErr w:type="spellStart"/>
      <w:r w:rsidRPr="00DF495C">
        <w:rPr>
          <w:rFonts w:ascii="Bookman Old Style" w:hAnsi="Bookman Old Style"/>
          <w:b/>
          <w:sz w:val="24"/>
          <w:szCs w:val="24"/>
        </w:rPr>
        <w:t>conscientiously</w:t>
      </w:r>
      <w:proofErr w:type="spellEnd"/>
    </w:p>
    <w:p w14:paraId="3433E7A8" w14:textId="77777777" w:rsidR="001D2F82" w:rsidRPr="00DF495C" w:rsidRDefault="001D2F82" w:rsidP="001D2F82">
      <w:pPr>
        <w:ind w:left="720"/>
        <w:rPr>
          <w:rFonts w:ascii="Bookman Old Style" w:hAnsi="Bookman Old Style"/>
          <w:b/>
          <w:sz w:val="24"/>
          <w:szCs w:val="24"/>
        </w:rPr>
      </w:pPr>
    </w:p>
    <w:p w14:paraId="464ADFAA" w14:textId="0FE1E7A0" w:rsidR="00A370E8" w:rsidRPr="00DF495C" w:rsidRDefault="00A370E8" w:rsidP="001D2F82">
      <w:pPr>
        <w:ind w:left="709"/>
        <w:rPr>
          <w:rFonts w:ascii="Bookman Old Style" w:hAnsi="Bookman Old Style"/>
          <w:sz w:val="24"/>
          <w:szCs w:val="24"/>
          <w:lang w:val="en-US"/>
        </w:rPr>
      </w:pPr>
      <w:r w:rsidRPr="00DF495C">
        <w:rPr>
          <w:rFonts w:ascii="Bookman Old Style" w:hAnsi="Bookman Old Style"/>
          <w:sz w:val="24"/>
          <w:szCs w:val="24"/>
          <w:lang w:val="en-US"/>
        </w:rPr>
        <w:t xml:space="preserve">Follow </w:t>
      </w:r>
      <w:r w:rsidR="00630928" w:rsidRPr="00DF495C">
        <w:rPr>
          <w:rFonts w:ascii="Bookman Old Style" w:hAnsi="Bookman Old Style"/>
          <w:sz w:val="24"/>
          <w:szCs w:val="24"/>
          <w:lang w:val="en-US"/>
        </w:rPr>
        <w:t>survey</w:t>
      </w:r>
      <w:r w:rsidRPr="00DF495C">
        <w:rPr>
          <w:rFonts w:ascii="Bookman Old Style" w:hAnsi="Bookman Old Style"/>
          <w:sz w:val="24"/>
          <w:szCs w:val="24"/>
          <w:lang w:val="en-US"/>
        </w:rPr>
        <w:t xml:space="preserve"> procedures exactly and efficiently. State your business in a few words, ask the required questions, make your entries, and then proceed to the next house. If the person is reluctant to cooperate, try to convince him/her and if </w:t>
      </w:r>
      <w:r w:rsidR="007011AD" w:rsidRPr="00DF495C">
        <w:rPr>
          <w:rFonts w:ascii="Bookman Old Style" w:hAnsi="Bookman Old Style"/>
          <w:sz w:val="24"/>
          <w:szCs w:val="24"/>
          <w:lang w:val="en-US"/>
        </w:rPr>
        <w:t>necessary,</w:t>
      </w:r>
      <w:r w:rsidRPr="00DF495C">
        <w:rPr>
          <w:rFonts w:ascii="Bookman Old Style" w:hAnsi="Bookman Old Style"/>
          <w:sz w:val="24"/>
          <w:szCs w:val="24"/>
          <w:lang w:val="en-US"/>
        </w:rPr>
        <w:t xml:space="preserve"> report the matter to your supervisor.</w:t>
      </w:r>
    </w:p>
    <w:p w14:paraId="4173491C" w14:textId="77777777" w:rsidR="001D2F82" w:rsidRPr="00DF495C" w:rsidRDefault="001D2F82" w:rsidP="001D2F82">
      <w:pPr>
        <w:ind w:left="709"/>
        <w:rPr>
          <w:rFonts w:ascii="Bookman Old Style" w:hAnsi="Bookman Old Style"/>
          <w:sz w:val="24"/>
          <w:szCs w:val="24"/>
          <w:lang w:val="en-US"/>
        </w:rPr>
      </w:pPr>
    </w:p>
    <w:p w14:paraId="7EC89487" w14:textId="77777777" w:rsidR="00A370E8" w:rsidRPr="00DF495C" w:rsidRDefault="00A370E8" w:rsidP="00733136">
      <w:pPr>
        <w:numPr>
          <w:ilvl w:val="0"/>
          <w:numId w:val="117"/>
        </w:numPr>
        <w:rPr>
          <w:rFonts w:ascii="Bookman Old Style" w:hAnsi="Bookman Old Style"/>
          <w:b/>
          <w:sz w:val="24"/>
          <w:szCs w:val="24"/>
        </w:rPr>
      </w:pPr>
      <w:r w:rsidRPr="00DF495C">
        <w:rPr>
          <w:rFonts w:ascii="Bookman Old Style" w:hAnsi="Bookman Old Style"/>
          <w:b/>
          <w:sz w:val="24"/>
          <w:szCs w:val="24"/>
        </w:rPr>
        <w:t xml:space="preserve">Be </w:t>
      </w:r>
      <w:proofErr w:type="spellStart"/>
      <w:r w:rsidRPr="00DF495C">
        <w:rPr>
          <w:rFonts w:ascii="Bookman Old Style" w:hAnsi="Bookman Old Style"/>
          <w:b/>
          <w:sz w:val="24"/>
          <w:szCs w:val="24"/>
        </w:rPr>
        <w:t>neat</w:t>
      </w:r>
      <w:proofErr w:type="spellEnd"/>
      <w:r w:rsidRPr="00DF495C">
        <w:rPr>
          <w:rFonts w:ascii="Bookman Old Style" w:hAnsi="Bookman Old Style"/>
          <w:b/>
          <w:sz w:val="24"/>
          <w:szCs w:val="24"/>
        </w:rPr>
        <w:t xml:space="preserve"> and </w:t>
      </w:r>
      <w:proofErr w:type="spellStart"/>
      <w:r w:rsidRPr="00DF495C">
        <w:rPr>
          <w:rFonts w:ascii="Bookman Old Style" w:hAnsi="Bookman Old Style"/>
          <w:b/>
          <w:sz w:val="24"/>
          <w:szCs w:val="24"/>
        </w:rPr>
        <w:t>courteous</w:t>
      </w:r>
      <w:proofErr w:type="spellEnd"/>
    </w:p>
    <w:p w14:paraId="6FF70BAE" w14:textId="77777777" w:rsidR="001D2F82" w:rsidRPr="00DF495C" w:rsidRDefault="001D2F82" w:rsidP="001D2F82">
      <w:pPr>
        <w:ind w:left="720"/>
        <w:rPr>
          <w:rFonts w:ascii="Bookman Old Style" w:hAnsi="Bookman Old Style"/>
          <w:b/>
          <w:sz w:val="24"/>
          <w:szCs w:val="24"/>
        </w:rPr>
      </w:pPr>
    </w:p>
    <w:p w14:paraId="7388102A" w14:textId="77777777" w:rsidR="00A370E8" w:rsidRPr="00DF495C" w:rsidRDefault="00A370E8" w:rsidP="001D2F82">
      <w:pPr>
        <w:ind w:left="709"/>
        <w:rPr>
          <w:rFonts w:ascii="Bookman Old Style" w:hAnsi="Bookman Old Style"/>
          <w:sz w:val="24"/>
          <w:szCs w:val="24"/>
          <w:lang w:val="en-US"/>
        </w:rPr>
      </w:pPr>
      <w:r w:rsidRPr="00DF495C">
        <w:rPr>
          <w:rFonts w:ascii="Bookman Old Style" w:hAnsi="Bookman Old Style"/>
          <w:sz w:val="24"/>
          <w:szCs w:val="24"/>
          <w:lang w:val="en-US"/>
        </w:rPr>
        <w:t>While interviewing, remember that you are a public employee and represent the NSO, the office that hired you. Be considerate of the people you contact. Dress appropriately. Do not smoke or chew gum while interviewing.</w:t>
      </w:r>
    </w:p>
    <w:p w14:paraId="45E10222" w14:textId="77777777" w:rsidR="001D2F82" w:rsidRPr="00DF495C" w:rsidRDefault="001D2F82" w:rsidP="001D2F82">
      <w:pPr>
        <w:ind w:left="709"/>
        <w:rPr>
          <w:rFonts w:ascii="Bookman Old Style" w:hAnsi="Bookman Old Style"/>
          <w:sz w:val="24"/>
          <w:szCs w:val="24"/>
          <w:lang w:val="en-US"/>
        </w:rPr>
      </w:pPr>
    </w:p>
    <w:p w14:paraId="641BBB53" w14:textId="77777777" w:rsidR="00A370E8" w:rsidRPr="00DF495C" w:rsidRDefault="00A370E8" w:rsidP="00733136">
      <w:pPr>
        <w:numPr>
          <w:ilvl w:val="0"/>
          <w:numId w:val="117"/>
        </w:numPr>
        <w:rPr>
          <w:rFonts w:ascii="Bookman Old Style" w:hAnsi="Bookman Old Style"/>
          <w:b/>
        </w:rPr>
      </w:pPr>
      <w:proofErr w:type="spellStart"/>
      <w:r w:rsidRPr="00DF495C">
        <w:rPr>
          <w:rFonts w:ascii="Bookman Old Style" w:hAnsi="Bookman Old Style"/>
          <w:b/>
        </w:rPr>
        <w:t>Keep</w:t>
      </w:r>
      <w:proofErr w:type="spellEnd"/>
      <w:r w:rsidRPr="00DF495C">
        <w:rPr>
          <w:rFonts w:ascii="Bookman Old Style" w:hAnsi="Bookman Old Style"/>
          <w:b/>
        </w:rPr>
        <w:t xml:space="preserve"> </w:t>
      </w:r>
      <w:proofErr w:type="spellStart"/>
      <w:r w:rsidRPr="00DF495C">
        <w:rPr>
          <w:rFonts w:ascii="Bookman Old Style" w:hAnsi="Bookman Old Style"/>
          <w:b/>
        </w:rPr>
        <w:t>the</w:t>
      </w:r>
      <w:proofErr w:type="spellEnd"/>
      <w:r w:rsidRPr="00DF495C">
        <w:rPr>
          <w:rFonts w:ascii="Bookman Old Style" w:hAnsi="Bookman Old Style"/>
          <w:b/>
        </w:rPr>
        <w:t xml:space="preserve"> </w:t>
      </w:r>
      <w:proofErr w:type="spellStart"/>
      <w:r w:rsidRPr="00DF495C">
        <w:rPr>
          <w:rFonts w:ascii="Bookman Old Style" w:hAnsi="Bookman Old Style"/>
          <w:b/>
        </w:rPr>
        <w:t>information</w:t>
      </w:r>
      <w:proofErr w:type="spellEnd"/>
      <w:r w:rsidRPr="00DF495C">
        <w:rPr>
          <w:rFonts w:ascii="Bookman Old Style" w:hAnsi="Bookman Old Style"/>
          <w:b/>
        </w:rPr>
        <w:t xml:space="preserve"> </w:t>
      </w:r>
      <w:proofErr w:type="spellStart"/>
      <w:r w:rsidRPr="00DF495C">
        <w:rPr>
          <w:rFonts w:ascii="Bookman Old Style" w:hAnsi="Bookman Old Style"/>
          <w:b/>
        </w:rPr>
        <w:t>confidential</w:t>
      </w:r>
      <w:proofErr w:type="spellEnd"/>
    </w:p>
    <w:p w14:paraId="16EE4B5A" w14:textId="77777777" w:rsidR="001D2F82" w:rsidRPr="00DF495C" w:rsidRDefault="001D2F82" w:rsidP="001D2F82">
      <w:pPr>
        <w:ind w:left="720"/>
        <w:rPr>
          <w:rFonts w:ascii="Bookman Old Style" w:hAnsi="Bookman Old Style"/>
          <w:b/>
        </w:rPr>
      </w:pPr>
    </w:p>
    <w:p w14:paraId="4ECD7A43" w14:textId="77777777" w:rsidR="00A370E8" w:rsidRPr="00DF495C" w:rsidRDefault="00A370E8" w:rsidP="001D2F82">
      <w:pPr>
        <w:spacing w:after="240"/>
        <w:ind w:left="709"/>
        <w:rPr>
          <w:rFonts w:ascii="Bookman Old Style" w:hAnsi="Bookman Old Style"/>
          <w:b/>
          <w:sz w:val="24"/>
          <w:szCs w:val="24"/>
          <w:lang w:val="en-US"/>
        </w:rPr>
      </w:pPr>
      <w:r w:rsidRPr="00DF495C">
        <w:rPr>
          <w:rFonts w:ascii="Bookman Old Style" w:hAnsi="Bookman Old Style"/>
          <w:sz w:val="24"/>
          <w:szCs w:val="24"/>
          <w:lang w:val="en-US"/>
        </w:rPr>
        <w:t xml:space="preserve">The information you gather is strictly confidential. Only the final district population and housing count will ever be released. Do not discuss any information obtained in your </w:t>
      </w:r>
      <w:r w:rsidR="00630928" w:rsidRPr="00DF495C">
        <w:rPr>
          <w:rFonts w:ascii="Bookman Old Style" w:hAnsi="Bookman Old Style"/>
          <w:sz w:val="24"/>
          <w:szCs w:val="24"/>
          <w:lang w:val="en-US"/>
        </w:rPr>
        <w:t>survey</w:t>
      </w:r>
      <w:r w:rsidRPr="00DF495C">
        <w:rPr>
          <w:rFonts w:ascii="Bookman Old Style" w:hAnsi="Bookman Old Style"/>
          <w:sz w:val="24"/>
          <w:szCs w:val="24"/>
          <w:lang w:val="en-US"/>
        </w:rPr>
        <w:t xml:space="preserve"> work with anyone but your supervisor or other authorized personnel.</w:t>
      </w:r>
    </w:p>
    <w:p w14:paraId="3BD82984" w14:textId="77777777" w:rsidR="00A370E8" w:rsidRPr="00DF495C" w:rsidRDefault="00A370E8" w:rsidP="00733136">
      <w:pPr>
        <w:numPr>
          <w:ilvl w:val="0"/>
          <w:numId w:val="117"/>
        </w:numPr>
        <w:rPr>
          <w:rFonts w:ascii="Bookman Old Style" w:hAnsi="Bookman Old Style"/>
          <w:b/>
        </w:rPr>
      </w:pPr>
      <w:proofErr w:type="spellStart"/>
      <w:r w:rsidRPr="00DF495C">
        <w:rPr>
          <w:rFonts w:ascii="Bookman Old Style" w:hAnsi="Bookman Old Style"/>
          <w:b/>
        </w:rPr>
        <w:t>Transmission</w:t>
      </w:r>
      <w:proofErr w:type="spellEnd"/>
      <w:r w:rsidRPr="00DF495C">
        <w:rPr>
          <w:rFonts w:ascii="Bookman Old Style" w:hAnsi="Bookman Old Style"/>
          <w:b/>
        </w:rPr>
        <w:t xml:space="preserve"> to </w:t>
      </w:r>
      <w:proofErr w:type="spellStart"/>
      <w:r w:rsidRPr="00DF495C">
        <w:rPr>
          <w:rFonts w:ascii="Bookman Old Style" w:hAnsi="Bookman Old Style"/>
          <w:b/>
        </w:rPr>
        <w:t>the</w:t>
      </w:r>
      <w:proofErr w:type="spellEnd"/>
      <w:r w:rsidRPr="00DF495C">
        <w:rPr>
          <w:rFonts w:ascii="Bookman Old Style" w:hAnsi="Bookman Old Style"/>
          <w:b/>
        </w:rPr>
        <w:t xml:space="preserve"> supervisor</w:t>
      </w:r>
    </w:p>
    <w:p w14:paraId="6EBD8A3C" w14:textId="77777777" w:rsidR="00385D01" w:rsidRPr="00DF495C" w:rsidRDefault="00385D01" w:rsidP="00385D01">
      <w:pPr>
        <w:ind w:left="720"/>
        <w:rPr>
          <w:rFonts w:ascii="Bookman Old Style" w:hAnsi="Bookman Old Style"/>
          <w:b/>
        </w:rPr>
      </w:pPr>
    </w:p>
    <w:p w14:paraId="786D2577" w14:textId="77777777" w:rsidR="00385D01" w:rsidRPr="00DF495C" w:rsidRDefault="00385D01" w:rsidP="00385D01">
      <w:pPr>
        <w:ind w:left="709"/>
        <w:jc w:val="both"/>
        <w:rPr>
          <w:rFonts w:ascii="Bookman Old Style" w:hAnsi="Bookman Old Style"/>
          <w:lang w:val="en-US"/>
        </w:rPr>
      </w:pPr>
      <w:r w:rsidRPr="00DF495C">
        <w:rPr>
          <w:rFonts w:ascii="Bookman Old Style" w:hAnsi="Bookman Old Style"/>
          <w:noProof/>
          <w:sz w:val="24"/>
          <w:szCs w:val="24"/>
          <w:lang w:val="en-US"/>
        </w:rPr>
        <w:lastRenderedPageBreak/>
        <w:t>Upon the completetion of the interview, y</w:t>
      </w:r>
      <w:r w:rsidR="00CF71DA" w:rsidRPr="00DF495C">
        <w:rPr>
          <w:rFonts w:ascii="Bookman Old Style" w:hAnsi="Bookman Old Style"/>
          <w:noProof/>
          <w:sz w:val="24"/>
          <w:szCs w:val="24"/>
          <w:lang w:val="en-US"/>
        </w:rPr>
        <w:t>o</w:t>
      </w:r>
      <w:r w:rsidRPr="00DF495C">
        <w:rPr>
          <w:rFonts w:ascii="Bookman Old Style" w:hAnsi="Bookman Old Style"/>
          <w:noProof/>
          <w:sz w:val="24"/>
          <w:szCs w:val="24"/>
          <w:lang w:val="en-US"/>
        </w:rPr>
        <w:t xml:space="preserve">u are required to transfer data to the supervisor via bluetooth on regular/daily basis, which is called synchronisation. </w:t>
      </w:r>
      <w:r w:rsidR="00CF71DA" w:rsidRPr="00DF495C">
        <w:rPr>
          <w:rFonts w:ascii="Bookman Old Style" w:hAnsi="Bookman Old Style"/>
          <w:noProof/>
          <w:sz w:val="24"/>
          <w:szCs w:val="24"/>
          <w:lang w:val="en-US"/>
        </w:rPr>
        <w:t>This</w:t>
      </w:r>
      <w:r w:rsidR="00590EAC" w:rsidRPr="00DF495C">
        <w:rPr>
          <w:rFonts w:ascii="Bookman Old Style" w:hAnsi="Bookman Old Style"/>
          <w:noProof/>
          <w:sz w:val="24"/>
          <w:szCs w:val="24"/>
          <w:lang w:val="en-US"/>
        </w:rPr>
        <w:t xml:space="preserve"> task</w:t>
      </w:r>
      <w:r w:rsidR="00CF71DA" w:rsidRPr="00DF495C">
        <w:rPr>
          <w:rFonts w:ascii="Bookman Old Style" w:hAnsi="Bookman Old Style"/>
          <w:noProof/>
          <w:sz w:val="24"/>
          <w:szCs w:val="24"/>
          <w:lang w:val="en-US"/>
        </w:rPr>
        <w:t xml:space="preserve"> is done with the supervisor’s tablet.</w:t>
      </w:r>
    </w:p>
    <w:p w14:paraId="0E43483C" w14:textId="77777777" w:rsidR="00A370E8" w:rsidRPr="00DF495C" w:rsidRDefault="00A370E8" w:rsidP="00FA5445">
      <w:pPr>
        <w:ind w:left="675"/>
        <w:rPr>
          <w:rFonts w:ascii="Bookman Old Style" w:hAnsi="Bookman Old Style"/>
          <w:sz w:val="24"/>
          <w:szCs w:val="24"/>
          <w:lang w:val="en-US"/>
        </w:rPr>
      </w:pPr>
    </w:p>
    <w:p w14:paraId="4636DEF8" w14:textId="77777777" w:rsidR="00A370E8" w:rsidRPr="00DF495C" w:rsidRDefault="00380B8F" w:rsidP="00FA5445">
      <w:pPr>
        <w:rPr>
          <w:rFonts w:ascii="Bookman Old Style" w:hAnsi="Bookman Old Style"/>
          <w:lang w:val="en-US"/>
        </w:rPr>
      </w:pPr>
      <w:r w:rsidRPr="00DF495C">
        <w:rPr>
          <w:rFonts w:ascii="Bookman Old Style" w:hAnsi="Bookman Old Style"/>
          <w:b/>
          <w:sz w:val="24"/>
          <w:szCs w:val="24"/>
          <w:lang w:val="en-US"/>
        </w:rPr>
        <w:t>You</w:t>
      </w:r>
      <w:r w:rsidR="00A370E8" w:rsidRPr="00DF495C">
        <w:rPr>
          <w:rFonts w:ascii="Bookman Old Style" w:hAnsi="Bookman Old Style"/>
          <w:b/>
          <w:sz w:val="24"/>
          <w:szCs w:val="24"/>
          <w:lang w:val="en-US"/>
        </w:rPr>
        <w:t xml:space="preserve"> should be conscious in handling the tablet knowing that it can easily be damaged or stolen.  It should therefore be kept safe and in good condition at all times</w:t>
      </w:r>
      <w:r w:rsidR="00A370E8" w:rsidRPr="00DF495C">
        <w:rPr>
          <w:rFonts w:ascii="Bookman Old Style" w:hAnsi="Bookman Old Style"/>
          <w:lang w:val="en-US"/>
        </w:rPr>
        <w:t>.</w:t>
      </w:r>
    </w:p>
    <w:p w14:paraId="42149A46" w14:textId="77777777" w:rsidR="00A370E8" w:rsidRPr="00DF495C" w:rsidRDefault="00A370E8" w:rsidP="00FA5445">
      <w:pPr>
        <w:spacing w:before="240"/>
        <w:rPr>
          <w:rFonts w:ascii="Bookman Old Style" w:hAnsi="Bookman Old Style"/>
          <w:sz w:val="24"/>
          <w:szCs w:val="24"/>
          <w:lang w:val="en-US"/>
        </w:rPr>
      </w:pPr>
      <w:r w:rsidRPr="00DF495C">
        <w:rPr>
          <w:rFonts w:ascii="Bookman Old Style" w:hAnsi="Bookman Old Style"/>
          <w:b/>
          <w:sz w:val="24"/>
          <w:szCs w:val="24"/>
          <w:lang w:val="en-US"/>
        </w:rPr>
        <w:t>NOTE:</w:t>
      </w:r>
      <w:r w:rsidRPr="00DF495C">
        <w:rPr>
          <w:rFonts w:ascii="Bookman Old Style" w:hAnsi="Bookman Old Style"/>
          <w:sz w:val="24"/>
          <w:szCs w:val="24"/>
          <w:lang w:val="en-US"/>
        </w:rPr>
        <w:t xml:space="preserve"> If your work or conduct is judged unsuitable and does not meet the standards set forth in this manual, you may be subject to dismissal.</w:t>
      </w:r>
      <w:bookmarkStart w:id="229" w:name="_Toc491336808"/>
      <w:bookmarkStart w:id="230" w:name="_Toc491336809"/>
      <w:bookmarkStart w:id="231" w:name="_Toc491336810"/>
      <w:bookmarkStart w:id="232" w:name="_Toc491336811"/>
      <w:bookmarkStart w:id="233" w:name="_Toc491336812"/>
      <w:bookmarkStart w:id="234" w:name="_Toc491336813"/>
      <w:bookmarkStart w:id="235" w:name="_Toc491336814"/>
      <w:bookmarkStart w:id="236" w:name="_Toc491336815"/>
      <w:bookmarkStart w:id="237" w:name="_Toc491336816"/>
      <w:bookmarkStart w:id="238" w:name="_Toc491336817"/>
      <w:bookmarkStart w:id="239" w:name="_Toc491336818"/>
      <w:bookmarkStart w:id="240" w:name="_Toc491336819"/>
      <w:bookmarkStart w:id="241" w:name="_Toc491336820"/>
      <w:bookmarkStart w:id="242" w:name="_Toc491336821"/>
      <w:bookmarkStart w:id="243" w:name="_Toc491336822"/>
      <w:bookmarkStart w:id="244" w:name="_Toc491336823"/>
      <w:bookmarkStart w:id="245" w:name="_Toc491336824"/>
      <w:bookmarkStart w:id="246" w:name="_Toc491336825"/>
      <w:bookmarkStart w:id="247" w:name="_Toc491336826"/>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p>
    <w:p w14:paraId="2B6F4287" w14:textId="77777777" w:rsidR="00A370E8" w:rsidRPr="00DF495C" w:rsidRDefault="00A370E8">
      <w:pPr>
        <w:pStyle w:val="Heading2"/>
        <w:spacing w:before="240" w:after="0"/>
        <w:ind w:left="575" w:hanging="575"/>
        <w:rPr>
          <w:rFonts w:ascii="Bookman Old Style" w:hAnsi="Bookman Old Style"/>
        </w:rPr>
      </w:pPr>
      <w:bookmarkStart w:id="248" w:name="_Toc491336827"/>
      <w:bookmarkStart w:id="249" w:name="_Toc508697266"/>
      <w:bookmarkStart w:id="250" w:name="_Toc508697523"/>
      <w:bookmarkStart w:id="251" w:name="_Toc508697267"/>
      <w:bookmarkStart w:id="252" w:name="_Toc508697524"/>
      <w:bookmarkStart w:id="253" w:name="_Toc508697268"/>
      <w:bookmarkStart w:id="254" w:name="_Toc508697525"/>
      <w:bookmarkStart w:id="255" w:name="_Toc508697270"/>
      <w:bookmarkStart w:id="256" w:name="_Toc508697527"/>
      <w:bookmarkStart w:id="257" w:name="_Toc508697271"/>
      <w:bookmarkStart w:id="258" w:name="_Toc508697528"/>
      <w:bookmarkStart w:id="259" w:name="_Toc508697273"/>
      <w:bookmarkStart w:id="260" w:name="_Toc508697530"/>
      <w:bookmarkStart w:id="261" w:name="_Toc508697275"/>
      <w:bookmarkStart w:id="262" w:name="_Toc508697532"/>
      <w:bookmarkStart w:id="263" w:name="_Toc508697276"/>
      <w:bookmarkStart w:id="264" w:name="_Toc508697533"/>
      <w:bookmarkStart w:id="265" w:name="_Toc508697277"/>
      <w:bookmarkStart w:id="266" w:name="_Toc508697534"/>
      <w:bookmarkStart w:id="267" w:name="_Toc508697278"/>
      <w:bookmarkStart w:id="268" w:name="_Toc508697535"/>
      <w:bookmarkStart w:id="269" w:name="_Toc508697279"/>
      <w:bookmarkStart w:id="270" w:name="_Toc508697536"/>
      <w:bookmarkStart w:id="271" w:name="_Toc508697280"/>
      <w:bookmarkStart w:id="272" w:name="_Toc508697537"/>
      <w:bookmarkStart w:id="273" w:name="_Toc508697281"/>
      <w:bookmarkStart w:id="274" w:name="_Toc508697538"/>
      <w:bookmarkStart w:id="275" w:name="_Toc508697282"/>
      <w:bookmarkStart w:id="276" w:name="_Toc508697539"/>
      <w:bookmarkStart w:id="277" w:name="_Toc508697283"/>
      <w:bookmarkStart w:id="278" w:name="_Toc508697540"/>
      <w:bookmarkStart w:id="279" w:name="_Toc508697284"/>
      <w:bookmarkStart w:id="280" w:name="_Toc508697541"/>
      <w:bookmarkStart w:id="281" w:name="_Toc508697285"/>
      <w:bookmarkStart w:id="282" w:name="_Toc508697542"/>
      <w:bookmarkStart w:id="283" w:name="_Toc508697286"/>
      <w:bookmarkStart w:id="284" w:name="_Toc508697543"/>
      <w:bookmarkStart w:id="285" w:name="_Toc508697287"/>
      <w:bookmarkStart w:id="286" w:name="_Toc508697544"/>
      <w:bookmarkStart w:id="287" w:name="_Toc508697288"/>
      <w:bookmarkStart w:id="288" w:name="_Toc508697545"/>
      <w:bookmarkStart w:id="289" w:name="_Toc508697290"/>
      <w:bookmarkStart w:id="290" w:name="_Toc508697547"/>
      <w:bookmarkStart w:id="291" w:name="_Toc508697291"/>
      <w:bookmarkStart w:id="292" w:name="_Toc508697548"/>
      <w:bookmarkStart w:id="293" w:name="_Toc508697292"/>
      <w:bookmarkStart w:id="294" w:name="_Toc508697549"/>
      <w:bookmarkStart w:id="295" w:name="_Toc508697293"/>
      <w:bookmarkStart w:id="296" w:name="_Toc508697550"/>
      <w:bookmarkStart w:id="297" w:name="_Toc508697294"/>
      <w:bookmarkStart w:id="298" w:name="_Toc508697551"/>
      <w:bookmarkStart w:id="299" w:name="_Toc508697295"/>
      <w:bookmarkStart w:id="300" w:name="_Toc508697552"/>
      <w:bookmarkStart w:id="301" w:name="_Toc508697297"/>
      <w:bookmarkStart w:id="302" w:name="_Toc508697554"/>
      <w:bookmarkStart w:id="303" w:name="_Toc508697298"/>
      <w:bookmarkStart w:id="304" w:name="_Toc508697555"/>
      <w:bookmarkStart w:id="305" w:name="_Toc508697299"/>
      <w:bookmarkStart w:id="306" w:name="_Toc508697556"/>
      <w:bookmarkStart w:id="307" w:name="_Toc508697300"/>
      <w:bookmarkStart w:id="308" w:name="_Toc508697557"/>
      <w:bookmarkStart w:id="309" w:name="_Toc508697301"/>
      <w:bookmarkStart w:id="310" w:name="_Toc508697558"/>
      <w:bookmarkStart w:id="311" w:name="_Toc508697303"/>
      <w:bookmarkStart w:id="312" w:name="_Toc508697560"/>
      <w:bookmarkStart w:id="313" w:name="_Toc508697304"/>
      <w:bookmarkStart w:id="314" w:name="_Toc508697561"/>
      <w:bookmarkStart w:id="315" w:name="_Toc508697305"/>
      <w:bookmarkStart w:id="316" w:name="_Toc508697562"/>
      <w:bookmarkStart w:id="317" w:name="_Toc508697306"/>
      <w:bookmarkStart w:id="318" w:name="_Toc508697563"/>
      <w:bookmarkStart w:id="319" w:name="_Toc508697307"/>
      <w:bookmarkStart w:id="320" w:name="_Toc508697564"/>
      <w:bookmarkStart w:id="321" w:name="_Toc126061655"/>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r w:rsidRPr="00DF495C">
        <w:rPr>
          <w:rFonts w:ascii="Bookman Old Style" w:hAnsi="Bookman Old Style"/>
        </w:rPr>
        <w:t>ENUMERATION</w:t>
      </w:r>
      <w:bookmarkEnd w:id="321"/>
    </w:p>
    <w:p w14:paraId="6657F960" w14:textId="77777777" w:rsidR="00887010" w:rsidRPr="00DF495C" w:rsidRDefault="00887010" w:rsidP="00887010">
      <w:pPr>
        <w:jc w:val="both"/>
        <w:rPr>
          <w:rFonts w:ascii="Bookman Old Style" w:hAnsi="Bookman Old Style"/>
          <w:sz w:val="24"/>
          <w:szCs w:val="24"/>
        </w:rPr>
      </w:pPr>
    </w:p>
    <w:p w14:paraId="5806CAE4" w14:textId="023CADE2" w:rsidR="00A370E8" w:rsidRPr="00DF495C" w:rsidRDefault="00A370E8" w:rsidP="00887010">
      <w:pPr>
        <w:jc w:val="both"/>
        <w:rPr>
          <w:rFonts w:ascii="Bookman Old Style" w:hAnsi="Bookman Old Style"/>
          <w:sz w:val="24"/>
          <w:szCs w:val="24"/>
          <w:lang w:val="en-GB" w:eastAsia="en-US"/>
        </w:rPr>
      </w:pPr>
      <w:r w:rsidRPr="00DF495C">
        <w:rPr>
          <w:rFonts w:ascii="Bookman Old Style" w:hAnsi="Bookman Old Style"/>
          <w:sz w:val="24"/>
          <w:szCs w:val="24"/>
          <w:lang w:val="en-US"/>
        </w:rPr>
        <w:t>The enumeration of the households</w:t>
      </w:r>
      <w:r w:rsidR="00416D13" w:rsidRPr="00DF495C">
        <w:rPr>
          <w:rFonts w:ascii="Bookman Old Style" w:hAnsi="Bookman Old Style"/>
          <w:sz w:val="24"/>
          <w:szCs w:val="24"/>
          <w:lang w:val="en-US"/>
        </w:rPr>
        <w:t xml:space="preserve"> </w:t>
      </w:r>
      <w:r w:rsidRPr="00DF495C">
        <w:rPr>
          <w:rFonts w:ascii="Bookman Old Style" w:hAnsi="Bookman Old Style"/>
          <w:sz w:val="24"/>
          <w:szCs w:val="24"/>
          <w:lang w:val="en-US"/>
        </w:rPr>
        <w:t xml:space="preserve">in all districts of the Republic of Malawi will be conducted </w:t>
      </w:r>
      <w:r w:rsidR="00937969" w:rsidRPr="00DF495C">
        <w:rPr>
          <w:rFonts w:ascii="Bookman Old Style" w:hAnsi="Bookman Old Style"/>
          <w:sz w:val="24"/>
          <w:szCs w:val="24"/>
          <w:lang w:val="en-US"/>
        </w:rPr>
        <w:t>in 2023.</w:t>
      </w:r>
    </w:p>
    <w:p w14:paraId="17A25FB4" w14:textId="77777777" w:rsidR="00A370E8" w:rsidRPr="00DF495C" w:rsidRDefault="00A370E8" w:rsidP="00FA5445">
      <w:pPr>
        <w:spacing w:before="240"/>
        <w:jc w:val="both"/>
        <w:rPr>
          <w:rFonts w:ascii="Bookman Old Style" w:hAnsi="Bookman Old Style"/>
          <w:sz w:val="24"/>
          <w:szCs w:val="24"/>
          <w:lang w:val="en-GB" w:eastAsia="en-US"/>
        </w:rPr>
      </w:pPr>
      <w:r w:rsidRPr="00DF495C">
        <w:rPr>
          <w:rFonts w:ascii="Bookman Old Style" w:hAnsi="Bookman Old Style"/>
          <w:sz w:val="24"/>
          <w:szCs w:val="24"/>
          <w:lang w:val="en-GB" w:eastAsia="en-US"/>
        </w:rPr>
        <w:t>The enumeration will include persons with a place of usual reside</w:t>
      </w:r>
      <w:r w:rsidR="00C809E8" w:rsidRPr="00DF495C">
        <w:rPr>
          <w:rFonts w:ascii="Bookman Old Style" w:hAnsi="Bookman Old Style"/>
          <w:sz w:val="24"/>
          <w:szCs w:val="24"/>
          <w:lang w:val="en-GB" w:eastAsia="en-US"/>
        </w:rPr>
        <w:t xml:space="preserve">nce </w:t>
      </w:r>
      <w:r w:rsidRPr="00DF495C">
        <w:rPr>
          <w:rFonts w:ascii="Bookman Old Style" w:hAnsi="Bookman Old Style"/>
          <w:sz w:val="24"/>
          <w:szCs w:val="24"/>
          <w:lang w:val="en-GB" w:eastAsia="en-US"/>
        </w:rPr>
        <w:t>at the time</w:t>
      </w:r>
      <w:r w:rsidR="00C809E8" w:rsidRPr="00DF495C">
        <w:rPr>
          <w:rFonts w:ascii="Bookman Old Style" w:hAnsi="Bookman Old Style"/>
          <w:sz w:val="24"/>
          <w:szCs w:val="24"/>
          <w:lang w:val="en-GB" w:eastAsia="en-US"/>
        </w:rPr>
        <w:t xml:space="preserve"> of the survey.</w:t>
      </w:r>
    </w:p>
    <w:p w14:paraId="4B3E2BD2" w14:textId="77777777" w:rsidR="00A370E8" w:rsidRPr="00DF495C" w:rsidRDefault="00A370E8">
      <w:pPr>
        <w:pStyle w:val="Heading3"/>
        <w:spacing w:after="240"/>
        <w:rPr>
          <w:rFonts w:ascii="Bookman Old Style" w:hAnsi="Bookman Old Style"/>
        </w:rPr>
        <w:pPrChange w:id="322" w:author="pachalo chizala" w:date="2023-05-07T00:06:00Z">
          <w:pPr>
            <w:pStyle w:val="Heading3"/>
          </w:pPr>
        </w:pPrChange>
      </w:pPr>
      <w:bookmarkStart w:id="323" w:name="_Toc508697309"/>
      <w:bookmarkStart w:id="324" w:name="_Toc508697566"/>
      <w:bookmarkStart w:id="325" w:name="_Toc491336828"/>
      <w:bookmarkStart w:id="326" w:name="_Toc126061656"/>
      <w:bookmarkEnd w:id="323"/>
      <w:bookmarkEnd w:id="324"/>
      <w:bookmarkEnd w:id="325"/>
      <w:r w:rsidRPr="00DF495C">
        <w:rPr>
          <w:rFonts w:ascii="Bookman Old Style" w:hAnsi="Bookman Old Style"/>
        </w:rPr>
        <w:t>LANGUAGE</w:t>
      </w:r>
      <w:bookmarkEnd w:id="326"/>
      <w:r w:rsidRPr="00DF495C">
        <w:rPr>
          <w:rFonts w:ascii="Bookman Old Style" w:hAnsi="Bookman Old Style"/>
        </w:rPr>
        <w:t xml:space="preserve"> </w:t>
      </w:r>
    </w:p>
    <w:p w14:paraId="2B23F04E" w14:textId="77777777" w:rsidR="00A370E8" w:rsidRPr="00DF495C" w:rsidRDefault="00A370E8" w:rsidP="00887010">
      <w:pPr>
        <w:jc w:val="both"/>
        <w:rPr>
          <w:rFonts w:ascii="Bookman Old Style" w:hAnsi="Bookman Old Style"/>
          <w:sz w:val="24"/>
          <w:szCs w:val="24"/>
          <w:lang w:val="en-US"/>
        </w:rPr>
      </w:pPr>
      <w:r w:rsidRPr="00DF495C">
        <w:rPr>
          <w:rFonts w:ascii="Bookman Old Style" w:hAnsi="Bookman Old Style"/>
          <w:sz w:val="24"/>
          <w:szCs w:val="24"/>
          <w:lang w:val="en-AU"/>
        </w:rPr>
        <w:t xml:space="preserve">The enumeration will be in the following languages; English, Chichewa, </w:t>
      </w:r>
      <w:proofErr w:type="spellStart"/>
      <w:r w:rsidRPr="00DF495C">
        <w:rPr>
          <w:rFonts w:ascii="Bookman Old Style" w:hAnsi="Bookman Old Style"/>
          <w:sz w:val="24"/>
          <w:szCs w:val="24"/>
          <w:lang w:val="en-AU"/>
        </w:rPr>
        <w:t>Tumbuka</w:t>
      </w:r>
      <w:proofErr w:type="spellEnd"/>
      <w:r w:rsidRPr="00DF495C">
        <w:rPr>
          <w:rFonts w:ascii="Bookman Old Style" w:hAnsi="Bookman Old Style"/>
          <w:sz w:val="24"/>
          <w:szCs w:val="24"/>
          <w:lang w:val="en-AU"/>
        </w:rPr>
        <w:t xml:space="preserve">, and Yao. </w:t>
      </w:r>
      <w:r w:rsidRPr="00DF495C">
        <w:rPr>
          <w:rFonts w:ascii="Bookman Old Style" w:hAnsi="Bookman Old Style"/>
          <w:sz w:val="24"/>
          <w:szCs w:val="24"/>
          <w:lang w:val="en-US"/>
        </w:rPr>
        <w:t>If the person being enumerated does not speak the languages which you speak, then inform the respondent that another enumerator who knows the language will come and enumerate him/her.</w:t>
      </w:r>
    </w:p>
    <w:p w14:paraId="1CC6B216" w14:textId="77777777" w:rsidR="00A370E8" w:rsidRPr="00DF495C" w:rsidRDefault="00A370E8" w:rsidP="00FA5445">
      <w:pPr>
        <w:pStyle w:val="Heading3"/>
        <w:rPr>
          <w:rFonts w:ascii="Bookman Old Style" w:hAnsi="Bookman Old Style"/>
          <w:sz w:val="24"/>
          <w:szCs w:val="24"/>
          <w:lang w:val="en-US" w:eastAsia="en-US"/>
        </w:rPr>
      </w:pPr>
      <w:bookmarkStart w:id="327" w:name="_Toc491336829"/>
      <w:bookmarkStart w:id="328" w:name="_Toc126061657"/>
      <w:bookmarkEnd w:id="327"/>
      <w:r w:rsidRPr="00DF495C">
        <w:rPr>
          <w:rFonts w:ascii="Bookman Old Style" w:hAnsi="Bookman Old Style"/>
          <w:sz w:val="24"/>
          <w:szCs w:val="24"/>
          <w:lang w:val="en-US" w:eastAsia="en-US"/>
        </w:rPr>
        <w:t>PLACE OF ENUMERATION</w:t>
      </w:r>
      <w:bookmarkEnd w:id="328"/>
    </w:p>
    <w:p w14:paraId="0DAAAFFD" w14:textId="77777777" w:rsidR="00A370E8" w:rsidRPr="00DF495C" w:rsidRDefault="00A370E8" w:rsidP="00FA5445">
      <w:pPr>
        <w:pStyle w:val="Heading4"/>
        <w:rPr>
          <w:rFonts w:ascii="Bookman Old Style" w:hAnsi="Bookman Old Style"/>
          <w:sz w:val="24"/>
          <w:szCs w:val="24"/>
        </w:rPr>
      </w:pPr>
      <w:r w:rsidRPr="00DF495C">
        <w:rPr>
          <w:rFonts w:ascii="Bookman Old Style" w:hAnsi="Bookman Old Style"/>
          <w:sz w:val="24"/>
          <w:szCs w:val="24"/>
        </w:rPr>
        <w:t xml:space="preserve">Place </w:t>
      </w:r>
      <w:proofErr w:type="spellStart"/>
      <w:r w:rsidRPr="00DF495C">
        <w:rPr>
          <w:rFonts w:ascii="Bookman Old Style" w:hAnsi="Bookman Old Style"/>
          <w:sz w:val="24"/>
          <w:szCs w:val="24"/>
        </w:rPr>
        <w:t>of</w:t>
      </w:r>
      <w:proofErr w:type="spellEnd"/>
      <w:r w:rsidRPr="00DF495C">
        <w:rPr>
          <w:rFonts w:ascii="Bookman Old Style" w:hAnsi="Bookman Old Style"/>
          <w:sz w:val="24"/>
          <w:szCs w:val="24"/>
        </w:rPr>
        <w:t xml:space="preserve"> </w:t>
      </w:r>
      <w:proofErr w:type="spellStart"/>
      <w:r w:rsidRPr="00DF495C">
        <w:rPr>
          <w:rFonts w:ascii="Bookman Old Style" w:hAnsi="Bookman Old Style"/>
          <w:sz w:val="24"/>
          <w:szCs w:val="24"/>
        </w:rPr>
        <w:t>usual</w:t>
      </w:r>
      <w:proofErr w:type="spellEnd"/>
      <w:r w:rsidRPr="00DF495C">
        <w:rPr>
          <w:rFonts w:ascii="Bookman Old Style" w:hAnsi="Bookman Old Style"/>
          <w:sz w:val="24"/>
          <w:szCs w:val="24"/>
        </w:rPr>
        <w:t xml:space="preserve"> </w:t>
      </w:r>
      <w:proofErr w:type="spellStart"/>
      <w:r w:rsidRPr="00DF495C">
        <w:rPr>
          <w:rFonts w:ascii="Bookman Old Style" w:hAnsi="Bookman Old Style"/>
          <w:sz w:val="24"/>
          <w:szCs w:val="24"/>
        </w:rPr>
        <w:t>residence</w:t>
      </w:r>
      <w:proofErr w:type="spellEnd"/>
    </w:p>
    <w:p w14:paraId="682E4703" w14:textId="77777777" w:rsidR="00A370E8" w:rsidRPr="00DF495C" w:rsidRDefault="00A370E8">
      <w:pPr>
        <w:jc w:val="both"/>
        <w:rPr>
          <w:rFonts w:ascii="Bookman Old Style" w:hAnsi="Bookman Old Style"/>
          <w:sz w:val="24"/>
          <w:szCs w:val="24"/>
          <w:lang w:val="en-US" w:eastAsia="en-US"/>
        </w:rPr>
      </w:pPr>
      <w:r w:rsidRPr="00DF495C">
        <w:rPr>
          <w:rFonts w:ascii="Bookman Old Style" w:hAnsi="Bookman Old Style"/>
          <w:sz w:val="24"/>
          <w:szCs w:val="24"/>
          <w:lang w:val="en-GB" w:eastAsia="en-US"/>
        </w:rPr>
        <w:t xml:space="preserve">Is where a person usually resides; this may be the same as, or different from, the place where the person actually is at the time of the </w:t>
      </w:r>
      <w:r w:rsidR="00921597" w:rsidRPr="00DF495C">
        <w:rPr>
          <w:rFonts w:ascii="Bookman Old Style" w:hAnsi="Bookman Old Style"/>
          <w:sz w:val="24"/>
          <w:szCs w:val="24"/>
          <w:lang w:val="en-GB" w:eastAsia="en-US"/>
        </w:rPr>
        <w:t>survey</w:t>
      </w:r>
      <w:r w:rsidRPr="00DF495C">
        <w:rPr>
          <w:rFonts w:ascii="Bookman Old Style" w:hAnsi="Bookman Old Style"/>
          <w:sz w:val="24"/>
          <w:szCs w:val="24"/>
          <w:lang w:val="en-GB" w:eastAsia="en-US"/>
        </w:rPr>
        <w:t>, or it may be his/her legal residence. A person's usual residence should be that at which he/she spends most of his/her day or night rest.</w:t>
      </w:r>
    </w:p>
    <w:p w14:paraId="52673094" w14:textId="77777777" w:rsidR="00A370E8" w:rsidRPr="00DF495C" w:rsidRDefault="00A370E8">
      <w:pPr>
        <w:spacing w:before="240"/>
        <w:jc w:val="both"/>
        <w:rPr>
          <w:rFonts w:ascii="Bookman Old Style" w:hAnsi="Bookman Old Style"/>
          <w:sz w:val="24"/>
          <w:szCs w:val="24"/>
          <w:lang w:val="en-US" w:eastAsia="en-US"/>
        </w:rPr>
      </w:pPr>
      <w:r w:rsidRPr="00DF495C">
        <w:rPr>
          <w:rFonts w:ascii="Bookman Old Style" w:hAnsi="Bookman Old Style"/>
          <w:sz w:val="24"/>
          <w:szCs w:val="24"/>
          <w:lang w:val="en-US" w:eastAsia="en-US"/>
        </w:rPr>
        <w:t>Place of usual residence could be:</w:t>
      </w:r>
    </w:p>
    <w:p w14:paraId="5BBF8C95" w14:textId="77777777" w:rsidR="00A370E8" w:rsidRPr="00DF495C" w:rsidRDefault="00A370E8" w:rsidP="00733136">
      <w:pPr>
        <w:numPr>
          <w:ilvl w:val="0"/>
          <w:numId w:val="15"/>
        </w:numPr>
        <w:ind w:left="1080" w:hanging="360"/>
        <w:jc w:val="both"/>
        <w:rPr>
          <w:rFonts w:ascii="Bookman Old Style" w:hAnsi="Bookman Old Style"/>
          <w:sz w:val="24"/>
          <w:szCs w:val="24"/>
          <w:lang w:val="en-US" w:eastAsia="en-US"/>
        </w:rPr>
      </w:pPr>
      <w:r w:rsidRPr="00DF495C">
        <w:rPr>
          <w:rFonts w:ascii="Bookman Old Style" w:hAnsi="Bookman Old Style"/>
          <w:sz w:val="24"/>
          <w:szCs w:val="24"/>
          <w:lang w:val="en-US" w:eastAsia="en-US"/>
        </w:rPr>
        <w:t>The same or different from the person’s official place of residence;</w:t>
      </w:r>
    </w:p>
    <w:p w14:paraId="5E8122C5" w14:textId="77777777" w:rsidR="00A370E8" w:rsidRPr="00DF495C" w:rsidRDefault="00A370E8" w:rsidP="00733136">
      <w:pPr>
        <w:numPr>
          <w:ilvl w:val="0"/>
          <w:numId w:val="16"/>
        </w:numPr>
        <w:ind w:left="1080" w:hanging="360"/>
        <w:jc w:val="both"/>
        <w:rPr>
          <w:rFonts w:ascii="Bookman Old Style" w:hAnsi="Bookman Old Style"/>
          <w:sz w:val="24"/>
          <w:szCs w:val="24"/>
          <w:lang w:val="en-US" w:eastAsia="en-US"/>
        </w:rPr>
      </w:pPr>
      <w:r w:rsidRPr="00DF495C">
        <w:rPr>
          <w:rFonts w:ascii="Bookman Old Style" w:hAnsi="Bookman Old Style"/>
          <w:sz w:val="24"/>
          <w:szCs w:val="24"/>
          <w:lang w:val="en-US" w:eastAsia="en-US"/>
        </w:rPr>
        <w:t>The same or different from the place of work or place of school attendance; or</w:t>
      </w:r>
    </w:p>
    <w:p w14:paraId="1B1FB5F6" w14:textId="77777777" w:rsidR="00A370E8" w:rsidRPr="00DF495C" w:rsidRDefault="00A370E8" w:rsidP="00733136">
      <w:pPr>
        <w:numPr>
          <w:ilvl w:val="0"/>
          <w:numId w:val="17"/>
        </w:numPr>
        <w:ind w:left="1080" w:hanging="360"/>
        <w:jc w:val="both"/>
        <w:rPr>
          <w:rFonts w:ascii="Bookman Old Style" w:hAnsi="Bookman Old Style"/>
          <w:sz w:val="24"/>
          <w:szCs w:val="24"/>
          <w:lang w:val="en-US" w:eastAsia="en-US"/>
        </w:rPr>
      </w:pPr>
      <w:r w:rsidRPr="00DF495C">
        <w:rPr>
          <w:rFonts w:ascii="Bookman Old Style" w:hAnsi="Bookman Old Style"/>
          <w:sz w:val="24"/>
          <w:szCs w:val="24"/>
          <w:lang w:val="en-US" w:eastAsia="en-US"/>
        </w:rPr>
        <w:t xml:space="preserve">The same or different from the place where the person is found at the time of the </w:t>
      </w:r>
      <w:r w:rsidR="00384D72" w:rsidRPr="00DF495C">
        <w:rPr>
          <w:rFonts w:ascii="Bookman Old Style" w:hAnsi="Bookman Old Style"/>
          <w:sz w:val="24"/>
          <w:szCs w:val="24"/>
          <w:lang w:val="en-US" w:eastAsia="en-US"/>
        </w:rPr>
        <w:t>survey</w:t>
      </w:r>
      <w:r w:rsidRPr="00DF495C">
        <w:rPr>
          <w:rFonts w:ascii="Bookman Old Style" w:hAnsi="Bookman Old Style"/>
          <w:sz w:val="24"/>
          <w:szCs w:val="24"/>
          <w:lang w:val="en-US" w:eastAsia="en-US"/>
        </w:rPr>
        <w:t>.</w:t>
      </w:r>
    </w:p>
    <w:p w14:paraId="2A946267" w14:textId="77777777" w:rsidR="00A370E8" w:rsidRPr="00DF495C" w:rsidRDefault="00A370E8" w:rsidP="00FA5445">
      <w:pPr>
        <w:pStyle w:val="Heading3"/>
        <w:rPr>
          <w:rFonts w:ascii="Bookman Old Style" w:hAnsi="Bookman Old Style"/>
        </w:rPr>
      </w:pPr>
      <w:bookmarkStart w:id="329" w:name="_Toc491336830"/>
      <w:bookmarkStart w:id="330" w:name="_Toc126061658"/>
      <w:bookmarkEnd w:id="329"/>
      <w:r w:rsidRPr="00DF495C">
        <w:rPr>
          <w:rFonts w:ascii="Bookman Old Style" w:hAnsi="Bookman Old Style"/>
        </w:rPr>
        <w:t>HOUSEHOLD TO BE ENUMERATED</w:t>
      </w:r>
      <w:bookmarkEnd w:id="330"/>
    </w:p>
    <w:p w14:paraId="198FE090" w14:textId="77777777" w:rsidR="00A370E8" w:rsidRPr="00DF495C" w:rsidRDefault="00A370E8" w:rsidP="00FA5445">
      <w:pPr>
        <w:pStyle w:val="Heading4"/>
        <w:ind w:left="865" w:hanging="865"/>
        <w:rPr>
          <w:rFonts w:ascii="Bookman Old Style" w:hAnsi="Bookman Old Style"/>
        </w:rPr>
      </w:pPr>
      <w:r w:rsidRPr="00DF495C">
        <w:rPr>
          <w:rFonts w:ascii="Bookman Old Style" w:hAnsi="Bookman Old Style"/>
        </w:rPr>
        <w:t>Households</w:t>
      </w:r>
    </w:p>
    <w:p w14:paraId="3FA6B14E" w14:textId="77777777" w:rsidR="00A370E8" w:rsidRPr="00DF495C" w:rsidRDefault="00ED2B24">
      <w:pPr>
        <w:jc w:val="both"/>
        <w:rPr>
          <w:rFonts w:ascii="Bookman Old Style" w:hAnsi="Bookman Old Style"/>
          <w:sz w:val="24"/>
          <w:szCs w:val="24"/>
          <w:lang w:val="en-US" w:eastAsia="en-US"/>
        </w:rPr>
      </w:pPr>
      <w:r w:rsidRPr="00DF495C">
        <w:rPr>
          <w:rFonts w:ascii="Bookman Old Style" w:hAnsi="Bookman Old Style"/>
          <w:sz w:val="24"/>
          <w:szCs w:val="24"/>
          <w:lang w:val="en-US" w:eastAsia="en-US"/>
        </w:rPr>
        <w:t xml:space="preserve">Selected </w:t>
      </w:r>
      <w:r w:rsidR="00A370E8" w:rsidRPr="00DF495C">
        <w:rPr>
          <w:rFonts w:ascii="Bookman Old Style" w:hAnsi="Bookman Old Style"/>
          <w:sz w:val="24"/>
          <w:szCs w:val="24"/>
          <w:lang w:val="en-US" w:eastAsia="en-US"/>
        </w:rPr>
        <w:t xml:space="preserve">households in the </w:t>
      </w:r>
      <w:r w:rsidR="00386738" w:rsidRPr="00DF495C">
        <w:rPr>
          <w:rFonts w:ascii="Bookman Old Style" w:hAnsi="Bookman Old Style"/>
          <w:sz w:val="24"/>
          <w:szCs w:val="24"/>
          <w:lang w:val="en-US" w:eastAsia="en-US"/>
        </w:rPr>
        <w:t>survey</w:t>
      </w:r>
      <w:r w:rsidR="00A370E8" w:rsidRPr="00DF495C">
        <w:rPr>
          <w:rFonts w:ascii="Bookman Old Style" w:hAnsi="Bookman Old Style"/>
          <w:sz w:val="24"/>
          <w:szCs w:val="24"/>
          <w:lang w:val="en-US" w:eastAsia="en-US"/>
        </w:rPr>
        <w:t xml:space="preserve"> exercise have to be enumerated. You are therefore advised to interview or to canvass all </w:t>
      </w:r>
      <w:r w:rsidR="00386738" w:rsidRPr="00DF495C">
        <w:rPr>
          <w:rFonts w:ascii="Bookman Old Style" w:hAnsi="Bookman Old Style"/>
          <w:sz w:val="24"/>
          <w:szCs w:val="24"/>
          <w:lang w:val="en-US" w:eastAsia="en-US"/>
        </w:rPr>
        <w:t xml:space="preserve">selected </w:t>
      </w:r>
      <w:r w:rsidR="00A370E8" w:rsidRPr="00DF495C">
        <w:rPr>
          <w:rFonts w:ascii="Bookman Old Style" w:hAnsi="Bookman Old Style"/>
          <w:sz w:val="24"/>
          <w:szCs w:val="24"/>
          <w:lang w:val="en-US" w:eastAsia="en-US"/>
        </w:rPr>
        <w:t>households in your EA.</w:t>
      </w:r>
    </w:p>
    <w:p w14:paraId="78ECD1A1" w14:textId="77777777" w:rsidR="00A370E8" w:rsidRPr="00DF495C" w:rsidRDefault="00A370E8" w:rsidP="00FA5445">
      <w:pPr>
        <w:pStyle w:val="Heading3"/>
        <w:rPr>
          <w:rFonts w:ascii="Bookman Old Style" w:hAnsi="Bookman Old Style"/>
          <w:lang w:val="en-US"/>
        </w:rPr>
      </w:pPr>
      <w:bookmarkStart w:id="331" w:name="_Toc491336832"/>
      <w:bookmarkStart w:id="332" w:name="_Toc508697314"/>
      <w:bookmarkStart w:id="333" w:name="_Toc508697571"/>
      <w:bookmarkStart w:id="334" w:name="_Toc508697316"/>
      <w:bookmarkStart w:id="335" w:name="_Toc508697573"/>
      <w:bookmarkStart w:id="336" w:name="_Toc508697317"/>
      <w:bookmarkStart w:id="337" w:name="_Toc508697574"/>
      <w:bookmarkStart w:id="338" w:name="_Toc508697318"/>
      <w:bookmarkStart w:id="339" w:name="_Toc508697575"/>
      <w:bookmarkStart w:id="340" w:name="_Toc508697319"/>
      <w:bookmarkStart w:id="341" w:name="_Toc508697576"/>
      <w:bookmarkStart w:id="342" w:name="_Toc508697320"/>
      <w:bookmarkStart w:id="343" w:name="_Toc508697577"/>
      <w:bookmarkStart w:id="344" w:name="_Toc508697321"/>
      <w:bookmarkStart w:id="345" w:name="_Toc508697578"/>
      <w:bookmarkStart w:id="346" w:name="_Toc508697322"/>
      <w:bookmarkStart w:id="347" w:name="_Toc508697579"/>
      <w:bookmarkStart w:id="348" w:name="_Toc508697323"/>
      <w:bookmarkStart w:id="349" w:name="_Toc508697580"/>
      <w:bookmarkStart w:id="350" w:name="_Toc508697324"/>
      <w:bookmarkStart w:id="351" w:name="_Toc508697581"/>
      <w:bookmarkStart w:id="352" w:name="_Toc491336836"/>
      <w:bookmarkStart w:id="353" w:name="_Toc126061659"/>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r w:rsidRPr="00DF495C">
        <w:rPr>
          <w:rFonts w:ascii="Bookman Old Style" w:hAnsi="Bookman Old Style"/>
          <w:lang w:val="en-US"/>
        </w:rPr>
        <w:lastRenderedPageBreak/>
        <w:t>PERSONS WHO SHOULD RESPOND TO QUESTIONS</w:t>
      </w:r>
      <w:bookmarkEnd w:id="353"/>
    </w:p>
    <w:p w14:paraId="3032F497" w14:textId="77777777" w:rsidR="00A370E8" w:rsidRPr="00DF495C" w:rsidRDefault="00A370E8">
      <w:pPr>
        <w:ind w:left="720"/>
        <w:jc w:val="both"/>
        <w:rPr>
          <w:rFonts w:ascii="Bookman Old Style" w:hAnsi="Bookman Old Style"/>
          <w:sz w:val="24"/>
          <w:szCs w:val="24"/>
          <w:highlight w:val="yellow"/>
          <w:lang w:val="en-GB" w:eastAsia="en-US"/>
        </w:rPr>
      </w:pPr>
    </w:p>
    <w:p w14:paraId="2DDE1C4C" w14:textId="2505C38C" w:rsidR="00A370E8" w:rsidRPr="00DF495C" w:rsidDel="0042745A" w:rsidRDefault="00A370E8">
      <w:pPr>
        <w:tabs>
          <w:tab w:val="left" w:pos="360"/>
        </w:tabs>
        <w:spacing w:before="120"/>
        <w:jc w:val="both"/>
        <w:rPr>
          <w:del w:id="354" w:author="pachalo chizala" w:date="2023-05-07T00:30:00Z"/>
          <w:rFonts w:ascii="Bookman Old Style" w:hAnsi="Bookman Old Style"/>
          <w:sz w:val="24"/>
          <w:szCs w:val="24"/>
          <w:lang w:val="en-GB" w:eastAsia="en-US"/>
        </w:rPr>
        <w:pPrChange w:id="355" w:author="pachalo chizala" w:date="2023-05-07T00:30:00Z">
          <w:pPr>
            <w:numPr>
              <w:numId w:val="43"/>
            </w:numPr>
            <w:tabs>
              <w:tab w:val="left" w:pos="360"/>
            </w:tabs>
            <w:spacing w:before="120"/>
            <w:ind w:left="360" w:hanging="360"/>
            <w:jc w:val="both"/>
          </w:pPr>
        </w:pPrChange>
      </w:pPr>
      <w:r w:rsidRPr="00DF495C">
        <w:rPr>
          <w:rFonts w:ascii="Bookman Old Style" w:hAnsi="Bookman Old Style"/>
          <w:sz w:val="24"/>
          <w:szCs w:val="24"/>
          <w:lang w:val="en-GB" w:eastAsia="en-US"/>
        </w:rPr>
        <w:t xml:space="preserve">The enumerator should require the answers to the questions in the </w:t>
      </w:r>
      <w:r w:rsidR="00386738" w:rsidRPr="00DF495C">
        <w:rPr>
          <w:rFonts w:ascii="Bookman Old Style" w:hAnsi="Bookman Old Style"/>
          <w:sz w:val="24"/>
          <w:szCs w:val="24"/>
          <w:lang w:val="en-GB" w:eastAsia="en-US"/>
        </w:rPr>
        <w:t>survey</w:t>
      </w:r>
      <w:r w:rsidRPr="00DF495C">
        <w:rPr>
          <w:rFonts w:ascii="Bookman Old Style" w:hAnsi="Bookman Old Style"/>
          <w:sz w:val="24"/>
          <w:szCs w:val="24"/>
          <w:lang w:val="en-GB" w:eastAsia="en-US"/>
        </w:rPr>
        <w:t xml:space="preserve"> from </w:t>
      </w:r>
      <w:del w:id="356" w:author="pachalo chizala" w:date="2023-05-07T00:30:00Z">
        <w:r w:rsidRPr="00DF495C" w:rsidDel="0042745A">
          <w:rPr>
            <w:rFonts w:ascii="Bookman Old Style" w:hAnsi="Bookman Old Style"/>
            <w:sz w:val="24"/>
            <w:szCs w:val="24"/>
            <w:lang w:val="en-GB" w:eastAsia="en-US"/>
          </w:rPr>
          <w:delText xml:space="preserve">the head of the household. In case of absence of a head of household, </w:delText>
        </w:r>
      </w:del>
      <w:r w:rsidRPr="00DF495C">
        <w:rPr>
          <w:rFonts w:ascii="Bookman Old Style" w:hAnsi="Bookman Old Style"/>
          <w:sz w:val="24"/>
          <w:szCs w:val="24"/>
          <w:lang w:val="en-GB" w:eastAsia="en-US"/>
        </w:rPr>
        <w:t xml:space="preserve">a knowledgeable adult member of the household who is familiar with the information of the household should respond to the questions. </w:t>
      </w:r>
      <w:del w:id="357" w:author="pachalo chizala" w:date="2023-05-07T00:30:00Z">
        <w:r w:rsidRPr="00DF495C" w:rsidDel="0042745A">
          <w:rPr>
            <w:rFonts w:ascii="Bookman Old Style" w:hAnsi="Bookman Old Style"/>
            <w:sz w:val="24"/>
            <w:szCs w:val="24"/>
            <w:lang w:val="en-GB" w:eastAsia="en-US"/>
          </w:rPr>
          <w:delText>It is recommended that information on fertility should be provided by each individual being enumerated.</w:delText>
        </w:r>
      </w:del>
    </w:p>
    <w:p w14:paraId="3CF0687A" w14:textId="62968FDA" w:rsidR="00A370E8" w:rsidRPr="00DF495C" w:rsidDel="0042745A" w:rsidRDefault="00A370E8">
      <w:pPr>
        <w:tabs>
          <w:tab w:val="left" w:pos="360"/>
        </w:tabs>
        <w:spacing w:before="120"/>
        <w:jc w:val="both"/>
        <w:rPr>
          <w:del w:id="358" w:author="pachalo chizala" w:date="2023-05-07T00:30:00Z"/>
          <w:rFonts w:ascii="Bookman Old Style" w:hAnsi="Bookman Old Style"/>
          <w:sz w:val="24"/>
          <w:szCs w:val="24"/>
          <w:lang w:val="en-AU" w:eastAsia="en-US"/>
        </w:rPr>
        <w:pPrChange w:id="359" w:author="pachalo chizala" w:date="2023-05-07T00:30:00Z">
          <w:pPr>
            <w:numPr>
              <w:numId w:val="45"/>
            </w:numPr>
            <w:tabs>
              <w:tab w:val="left" w:pos="360"/>
            </w:tabs>
            <w:spacing w:before="120"/>
            <w:ind w:left="360" w:hanging="360"/>
            <w:jc w:val="both"/>
          </w:pPr>
        </w:pPrChange>
      </w:pPr>
      <w:del w:id="360" w:author="pachalo chizala" w:date="2023-05-07T00:30:00Z">
        <w:r w:rsidRPr="00DF495C" w:rsidDel="0042745A">
          <w:rPr>
            <w:rFonts w:ascii="Bookman Old Style" w:hAnsi="Bookman Old Style"/>
            <w:sz w:val="24"/>
            <w:szCs w:val="24"/>
            <w:lang w:val="en-AU" w:eastAsia="en-US"/>
          </w:rPr>
          <w:delText xml:space="preserve">The data about the </w:delText>
        </w:r>
        <w:r w:rsidRPr="00DF495C" w:rsidDel="0042745A">
          <w:rPr>
            <w:rFonts w:ascii="Bookman Old Style" w:hAnsi="Bookman Old Style"/>
            <w:sz w:val="24"/>
            <w:szCs w:val="24"/>
            <w:u w:val="single"/>
            <w:lang w:val="en-AU" w:eastAsia="en-US"/>
          </w:rPr>
          <w:delText>household members</w:delText>
        </w:r>
        <w:r w:rsidRPr="00DF495C" w:rsidDel="0042745A">
          <w:rPr>
            <w:rFonts w:ascii="Bookman Old Style" w:hAnsi="Bookman Old Style"/>
            <w:sz w:val="24"/>
            <w:szCs w:val="24"/>
            <w:lang w:val="en-AU" w:eastAsia="en-US"/>
          </w:rPr>
          <w:delText xml:space="preserve"> is given by the head of the household. In his/her absence, a </w:delText>
        </w:r>
        <w:r w:rsidR="00807D5A" w:rsidRPr="00DF495C" w:rsidDel="0042745A">
          <w:rPr>
            <w:rFonts w:ascii="Bookman Old Style" w:hAnsi="Bookman Old Style"/>
            <w:sz w:val="24"/>
            <w:szCs w:val="24"/>
            <w:lang w:val="en-AU" w:eastAsia="en-US"/>
          </w:rPr>
          <w:delText>knowledgeable</w:delText>
        </w:r>
        <w:r w:rsidRPr="00DF495C" w:rsidDel="0042745A">
          <w:rPr>
            <w:rFonts w:ascii="Bookman Old Style" w:hAnsi="Bookman Old Style"/>
            <w:sz w:val="24"/>
            <w:szCs w:val="24"/>
            <w:lang w:val="en-AU" w:eastAsia="en-US"/>
          </w:rPr>
          <w:delText xml:space="preserve"> member of the household gives the data he/she is most familiar with.</w:delText>
        </w:r>
      </w:del>
    </w:p>
    <w:p w14:paraId="6DE4D421" w14:textId="281829A6" w:rsidR="00A370E8" w:rsidRPr="00DF495C" w:rsidDel="0042745A" w:rsidRDefault="00A370E8">
      <w:pPr>
        <w:tabs>
          <w:tab w:val="left" w:pos="360"/>
        </w:tabs>
        <w:spacing w:before="120"/>
        <w:jc w:val="both"/>
        <w:rPr>
          <w:del w:id="361" w:author="pachalo chizala" w:date="2023-05-07T00:30:00Z"/>
          <w:rFonts w:ascii="Bookman Old Style" w:hAnsi="Bookman Old Style"/>
          <w:sz w:val="24"/>
          <w:szCs w:val="24"/>
          <w:lang w:val="en-AU" w:eastAsia="en-US"/>
        </w:rPr>
        <w:pPrChange w:id="362" w:author="pachalo chizala" w:date="2023-05-07T00:30:00Z">
          <w:pPr>
            <w:numPr>
              <w:numId w:val="46"/>
            </w:numPr>
            <w:tabs>
              <w:tab w:val="left" w:pos="360"/>
            </w:tabs>
            <w:spacing w:before="120"/>
            <w:ind w:left="360" w:hanging="360"/>
            <w:jc w:val="both"/>
          </w:pPr>
        </w:pPrChange>
      </w:pPr>
      <w:del w:id="363" w:author="pachalo chizala" w:date="2023-05-07T00:30:00Z">
        <w:r w:rsidRPr="00DF495C" w:rsidDel="0042745A">
          <w:rPr>
            <w:rFonts w:ascii="Bookman Old Style" w:hAnsi="Bookman Old Style"/>
            <w:sz w:val="24"/>
            <w:szCs w:val="24"/>
            <w:lang w:val="en-US" w:eastAsia="en-US"/>
          </w:rPr>
          <w:delText xml:space="preserve">The data about the </w:delText>
        </w:r>
        <w:r w:rsidRPr="00DF495C" w:rsidDel="0042745A">
          <w:rPr>
            <w:rFonts w:ascii="Bookman Old Style" w:hAnsi="Bookman Old Style"/>
            <w:sz w:val="24"/>
            <w:szCs w:val="24"/>
            <w:u w:val="single"/>
            <w:lang w:val="en-US" w:eastAsia="en-US"/>
          </w:rPr>
          <w:delText>dwelling</w:delText>
        </w:r>
        <w:r w:rsidRPr="00DF495C" w:rsidDel="0042745A">
          <w:rPr>
            <w:rFonts w:ascii="Bookman Old Style" w:hAnsi="Bookman Old Style"/>
            <w:sz w:val="24"/>
            <w:szCs w:val="24"/>
            <w:lang w:val="en-US" w:eastAsia="en-US"/>
          </w:rPr>
          <w:delText xml:space="preserve"> is given by the head of the household who occupied the dwelling at the time of the</w:delText>
        </w:r>
        <w:r w:rsidR="00D67B00" w:rsidRPr="00DF495C" w:rsidDel="0042745A">
          <w:rPr>
            <w:rFonts w:ascii="Bookman Old Style" w:hAnsi="Bookman Old Style"/>
            <w:sz w:val="24"/>
            <w:szCs w:val="24"/>
            <w:lang w:val="en-US" w:eastAsia="en-US"/>
          </w:rPr>
          <w:delText xml:space="preserve"> survey</w:delText>
        </w:r>
        <w:r w:rsidRPr="00DF495C" w:rsidDel="0042745A">
          <w:rPr>
            <w:rFonts w:ascii="Bookman Old Style" w:hAnsi="Bookman Old Style"/>
            <w:sz w:val="24"/>
            <w:szCs w:val="24"/>
            <w:lang w:val="en-US" w:eastAsia="en-US"/>
          </w:rPr>
          <w:delText xml:space="preserve">. In his/her absence, a </w:delText>
        </w:r>
        <w:r w:rsidR="00807D5A" w:rsidRPr="00DF495C" w:rsidDel="0042745A">
          <w:rPr>
            <w:rFonts w:ascii="Bookman Old Style" w:hAnsi="Bookman Old Style"/>
            <w:sz w:val="24"/>
            <w:szCs w:val="24"/>
            <w:lang w:val="en-US" w:eastAsia="en-US"/>
          </w:rPr>
          <w:delText>knowledgeable</w:delText>
        </w:r>
        <w:r w:rsidRPr="00DF495C" w:rsidDel="0042745A">
          <w:rPr>
            <w:rFonts w:ascii="Bookman Old Style" w:hAnsi="Bookman Old Style"/>
            <w:sz w:val="24"/>
            <w:szCs w:val="24"/>
            <w:lang w:val="en-US" w:eastAsia="en-US"/>
          </w:rPr>
          <w:delText xml:space="preserve"> member of the household gives data </w:delText>
        </w:r>
        <w:r w:rsidRPr="00DF495C" w:rsidDel="0042745A">
          <w:rPr>
            <w:rFonts w:ascii="Bookman Old Style" w:hAnsi="Bookman Old Style"/>
            <w:sz w:val="24"/>
            <w:szCs w:val="24"/>
            <w:lang w:val="en-AU" w:eastAsia="en-US"/>
          </w:rPr>
          <w:delText>he/she is most familiar with.</w:delText>
        </w:r>
      </w:del>
    </w:p>
    <w:p w14:paraId="7EAADE96" w14:textId="77777777" w:rsidR="00A370E8" w:rsidRPr="00DF495C" w:rsidRDefault="00A370E8">
      <w:pPr>
        <w:tabs>
          <w:tab w:val="left" w:pos="360"/>
        </w:tabs>
        <w:spacing w:before="120"/>
        <w:jc w:val="both"/>
        <w:rPr>
          <w:rFonts w:ascii="Bookman Old Style" w:hAnsi="Bookman Old Style"/>
          <w:lang w:val="en-US"/>
        </w:rPr>
        <w:pPrChange w:id="364" w:author="pachalo chizala" w:date="2023-05-07T00:30:00Z">
          <w:pPr/>
        </w:pPrChange>
      </w:pPr>
      <w:bookmarkStart w:id="365" w:name="_Toc491336837"/>
      <w:bookmarkStart w:id="366" w:name="_Toc491336838"/>
      <w:bookmarkEnd w:id="365"/>
      <w:bookmarkEnd w:id="366"/>
    </w:p>
    <w:p w14:paraId="7C2A1035" w14:textId="77777777" w:rsidR="00A370E8" w:rsidRPr="00DF495C" w:rsidRDefault="00A370E8" w:rsidP="00021C9C">
      <w:pPr>
        <w:pStyle w:val="Heading1"/>
        <w:rPr>
          <w:rFonts w:ascii="Bookman Old Style" w:hAnsi="Bookman Old Style"/>
        </w:rPr>
      </w:pPr>
      <w:bookmarkStart w:id="367" w:name="_Toc126061660"/>
      <w:r w:rsidRPr="00DF495C">
        <w:rPr>
          <w:rFonts w:ascii="Bookman Old Style" w:hAnsi="Bookman Old Style"/>
        </w:rPr>
        <w:t>DEFINITIONS AND CONCEPTS</w:t>
      </w:r>
      <w:bookmarkEnd w:id="367"/>
    </w:p>
    <w:p w14:paraId="74BCBADC" w14:textId="77777777" w:rsidR="00A370E8" w:rsidRPr="00DF495C" w:rsidRDefault="00A370E8">
      <w:pPr>
        <w:spacing w:before="240"/>
        <w:jc w:val="both"/>
        <w:rPr>
          <w:rFonts w:ascii="Bookman Old Style" w:hAnsi="Bookman Old Style"/>
          <w:sz w:val="24"/>
          <w:szCs w:val="24"/>
          <w:lang w:val="en-US"/>
        </w:rPr>
      </w:pPr>
      <w:r w:rsidRPr="00DF495C">
        <w:rPr>
          <w:rFonts w:ascii="Bookman Old Style" w:hAnsi="Bookman Old Style"/>
          <w:sz w:val="24"/>
          <w:szCs w:val="24"/>
          <w:lang w:val="en-US"/>
        </w:rPr>
        <w:t>As a</w:t>
      </w:r>
      <w:r w:rsidR="00630A2E" w:rsidRPr="00DF495C">
        <w:rPr>
          <w:rFonts w:ascii="Bookman Old Style" w:hAnsi="Bookman Old Style"/>
          <w:sz w:val="24"/>
          <w:szCs w:val="24"/>
          <w:lang w:val="en-US"/>
        </w:rPr>
        <w:t>n</w:t>
      </w:r>
      <w:r w:rsidRPr="00DF495C">
        <w:rPr>
          <w:rFonts w:ascii="Bookman Old Style" w:hAnsi="Bookman Old Style"/>
          <w:sz w:val="24"/>
          <w:szCs w:val="24"/>
          <w:lang w:val="en-US"/>
        </w:rPr>
        <w:t xml:space="preserve"> enumerator, you must be familiar with several definitions to accurately count t</w:t>
      </w:r>
      <w:r w:rsidR="00D67B00" w:rsidRPr="00DF495C">
        <w:rPr>
          <w:rFonts w:ascii="Bookman Old Style" w:hAnsi="Bookman Old Style"/>
          <w:sz w:val="24"/>
          <w:szCs w:val="24"/>
          <w:lang w:val="en-US"/>
        </w:rPr>
        <w:t xml:space="preserve">he selected households </w:t>
      </w:r>
      <w:r w:rsidRPr="00DF495C">
        <w:rPr>
          <w:rFonts w:ascii="Bookman Old Style" w:hAnsi="Bookman Old Style"/>
          <w:sz w:val="24"/>
          <w:szCs w:val="24"/>
          <w:lang w:val="en-US"/>
        </w:rPr>
        <w:t>in your enumeration area.</w:t>
      </w:r>
    </w:p>
    <w:p w14:paraId="075982A3" w14:textId="77777777" w:rsidR="00A370E8" w:rsidRPr="00DF495C" w:rsidRDefault="00A370E8" w:rsidP="0098717B">
      <w:pPr>
        <w:pStyle w:val="Heading2"/>
        <w:rPr>
          <w:rFonts w:ascii="Bookman Old Style" w:hAnsi="Bookman Old Style"/>
          <w:lang w:val="en-GB" w:eastAsia="en-US"/>
        </w:rPr>
      </w:pPr>
      <w:bookmarkStart w:id="368" w:name="_Toc126061661"/>
      <w:r w:rsidRPr="00DF495C">
        <w:rPr>
          <w:rFonts w:ascii="Bookman Old Style" w:hAnsi="Bookman Old Style"/>
          <w:lang w:val="en-GB" w:eastAsia="en-US"/>
        </w:rPr>
        <w:t>ENUMERATION AREA (EA):</w:t>
      </w:r>
      <w:bookmarkEnd w:id="368"/>
      <w:r w:rsidRPr="00DF495C">
        <w:rPr>
          <w:rFonts w:ascii="Bookman Old Style" w:hAnsi="Bookman Old Style"/>
          <w:lang w:val="en-GB" w:eastAsia="en-US"/>
        </w:rPr>
        <w:t xml:space="preserve"> </w:t>
      </w:r>
    </w:p>
    <w:p w14:paraId="0FF54C4F" w14:textId="77777777" w:rsidR="00A370E8" w:rsidRPr="00DF495C" w:rsidRDefault="00A370E8">
      <w:pPr>
        <w:spacing w:before="240"/>
        <w:jc w:val="both"/>
        <w:rPr>
          <w:rFonts w:ascii="Bookman Old Style" w:hAnsi="Bookman Old Style"/>
          <w:sz w:val="24"/>
          <w:szCs w:val="24"/>
          <w:lang w:val="en-GB" w:eastAsia="en-US"/>
        </w:rPr>
      </w:pPr>
      <w:r w:rsidRPr="00DF495C">
        <w:rPr>
          <w:rFonts w:ascii="Bookman Old Style" w:hAnsi="Bookman Old Style"/>
          <w:sz w:val="24"/>
          <w:szCs w:val="24"/>
          <w:lang w:val="en-GB" w:eastAsia="en-US"/>
        </w:rPr>
        <w:t xml:space="preserve">An EA is an area to be covered by one enumerator during the </w:t>
      </w:r>
      <w:r w:rsidR="00D67B00" w:rsidRPr="00DF495C">
        <w:rPr>
          <w:rFonts w:ascii="Bookman Old Style" w:hAnsi="Bookman Old Style"/>
          <w:sz w:val="24"/>
          <w:szCs w:val="24"/>
          <w:lang w:val="en-GB" w:eastAsia="en-US"/>
        </w:rPr>
        <w:t>census</w:t>
      </w:r>
      <w:r w:rsidRPr="00DF495C">
        <w:rPr>
          <w:rFonts w:ascii="Bookman Old Style" w:hAnsi="Bookman Old Style"/>
          <w:sz w:val="24"/>
          <w:szCs w:val="24"/>
          <w:lang w:val="en-GB" w:eastAsia="en-US"/>
        </w:rPr>
        <w:t xml:space="preserve"> period. It may comprise part of the village, a whole village or several villages, estate(s), trading centre(s), mission centres or part of an urban area. The EAs have already been demarcated and the boundaries are marked on the maps, which will be given to you.</w:t>
      </w:r>
    </w:p>
    <w:p w14:paraId="507D22CD" w14:textId="77777777" w:rsidR="00A370E8" w:rsidRPr="00DF495C" w:rsidRDefault="00A370E8" w:rsidP="0098717B">
      <w:pPr>
        <w:pStyle w:val="Heading2"/>
        <w:rPr>
          <w:rFonts w:ascii="Bookman Old Style" w:hAnsi="Bookman Old Style"/>
          <w:lang w:val="en-GB" w:eastAsia="en-US"/>
        </w:rPr>
      </w:pPr>
      <w:bookmarkStart w:id="369" w:name="_Toc126061662"/>
      <w:r w:rsidRPr="00DF495C">
        <w:rPr>
          <w:rFonts w:ascii="Bookman Old Style" w:hAnsi="Bookman Old Style"/>
          <w:lang w:val="en-GB" w:eastAsia="en-US"/>
        </w:rPr>
        <w:t>VILLAGE:</w:t>
      </w:r>
      <w:bookmarkEnd w:id="369"/>
      <w:r w:rsidRPr="00DF495C">
        <w:rPr>
          <w:rFonts w:ascii="Bookman Old Style" w:hAnsi="Bookman Old Style"/>
          <w:lang w:val="en-GB" w:eastAsia="en-US"/>
        </w:rPr>
        <w:t xml:space="preserve"> </w:t>
      </w:r>
    </w:p>
    <w:p w14:paraId="6BAD03D6" w14:textId="77777777" w:rsidR="00A370E8" w:rsidRPr="00DF495C" w:rsidRDefault="00A370E8">
      <w:pPr>
        <w:spacing w:before="240"/>
        <w:jc w:val="both"/>
        <w:rPr>
          <w:rFonts w:ascii="Bookman Old Style" w:hAnsi="Bookman Old Style"/>
          <w:b/>
          <w:sz w:val="24"/>
          <w:szCs w:val="24"/>
          <w:lang w:val="en-GB" w:eastAsia="en-US"/>
        </w:rPr>
      </w:pPr>
      <w:r w:rsidRPr="00DF495C">
        <w:rPr>
          <w:rFonts w:ascii="Bookman Old Style" w:hAnsi="Bookman Old Style"/>
          <w:sz w:val="24"/>
          <w:szCs w:val="24"/>
          <w:lang w:val="en-GB" w:eastAsia="en-US"/>
        </w:rPr>
        <w:t xml:space="preserve">In this </w:t>
      </w:r>
      <w:r w:rsidR="00D67B00" w:rsidRPr="00DF495C">
        <w:rPr>
          <w:rFonts w:ascii="Bookman Old Style" w:hAnsi="Bookman Old Style"/>
          <w:sz w:val="24"/>
          <w:szCs w:val="24"/>
          <w:lang w:val="en-GB" w:eastAsia="en-US"/>
        </w:rPr>
        <w:t>survey</w:t>
      </w:r>
      <w:r w:rsidRPr="00DF495C">
        <w:rPr>
          <w:rFonts w:ascii="Bookman Old Style" w:hAnsi="Bookman Old Style"/>
          <w:sz w:val="24"/>
          <w:szCs w:val="24"/>
          <w:lang w:val="en-GB" w:eastAsia="en-US"/>
        </w:rPr>
        <w:t xml:space="preserve"> a village means the area controlled by the village headman. It can either be recognised or not by the District Administrator. </w:t>
      </w:r>
    </w:p>
    <w:p w14:paraId="67792220" w14:textId="77777777" w:rsidR="00A370E8" w:rsidRPr="00DF495C" w:rsidRDefault="00A370E8" w:rsidP="0098717B">
      <w:pPr>
        <w:pStyle w:val="Heading2"/>
        <w:rPr>
          <w:rFonts w:ascii="Bookman Old Style" w:hAnsi="Bookman Old Style"/>
          <w:sz w:val="24"/>
          <w:szCs w:val="24"/>
          <w:lang w:val="en-GB" w:eastAsia="en-US"/>
        </w:rPr>
      </w:pPr>
      <w:bookmarkStart w:id="370" w:name="_Toc126061663"/>
      <w:r w:rsidRPr="00DF495C">
        <w:rPr>
          <w:rFonts w:ascii="Bookman Old Style" w:hAnsi="Bookman Old Style"/>
          <w:lang w:val="en-GB" w:eastAsia="en-US"/>
        </w:rPr>
        <w:t>PLACE</w:t>
      </w:r>
      <w:bookmarkEnd w:id="370"/>
    </w:p>
    <w:p w14:paraId="2D1F095B" w14:textId="77777777" w:rsidR="00A370E8" w:rsidRPr="00DF495C" w:rsidRDefault="00A370E8">
      <w:pPr>
        <w:spacing w:before="240"/>
        <w:jc w:val="both"/>
        <w:rPr>
          <w:rFonts w:ascii="Bookman Old Style" w:hAnsi="Bookman Old Style"/>
          <w:sz w:val="24"/>
          <w:szCs w:val="24"/>
          <w:lang w:val="en-GB" w:eastAsia="en-US"/>
        </w:rPr>
      </w:pPr>
      <w:r w:rsidRPr="00DF495C">
        <w:rPr>
          <w:rFonts w:ascii="Bookman Old Style" w:hAnsi="Bookman Old Style"/>
          <w:sz w:val="24"/>
          <w:szCs w:val="24"/>
          <w:lang w:val="en-GB" w:eastAsia="en-US"/>
        </w:rPr>
        <w:t>A place may be part of a village or any area other than a village whose name is locally known. It will provide information on the overall population size for that particular locality.</w:t>
      </w:r>
    </w:p>
    <w:p w14:paraId="1AB6B8D5" w14:textId="77777777" w:rsidR="00A370E8" w:rsidRPr="00DF495C" w:rsidRDefault="00A370E8" w:rsidP="0098717B">
      <w:pPr>
        <w:pStyle w:val="Heading2"/>
        <w:rPr>
          <w:rFonts w:ascii="Bookman Old Style" w:hAnsi="Bookman Old Style"/>
          <w:lang w:val="en-GB" w:eastAsia="en-US"/>
        </w:rPr>
      </w:pPr>
      <w:bookmarkStart w:id="371" w:name="_Toc126061664"/>
      <w:r w:rsidRPr="00DF495C">
        <w:rPr>
          <w:rFonts w:ascii="Bookman Old Style" w:hAnsi="Bookman Old Style"/>
          <w:lang w:val="en-GB" w:eastAsia="en-US"/>
        </w:rPr>
        <w:t>HOUSEHOLD:</w:t>
      </w:r>
      <w:bookmarkEnd w:id="371"/>
      <w:r w:rsidRPr="00DF495C">
        <w:rPr>
          <w:rFonts w:ascii="Bookman Old Style" w:hAnsi="Bookman Old Style"/>
          <w:lang w:val="en-GB" w:eastAsia="en-US"/>
        </w:rPr>
        <w:t xml:space="preserve"> </w:t>
      </w:r>
    </w:p>
    <w:p w14:paraId="6EDD95DF" w14:textId="77777777" w:rsidR="00A370E8" w:rsidRPr="00DF495C" w:rsidRDefault="00A370E8">
      <w:pPr>
        <w:spacing w:before="240"/>
        <w:jc w:val="both"/>
        <w:rPr>
          <w:rFonts w:ascii="Bookman Old Style" w:hAnsi="Bookman Old Style"/>
          <w:b/>
          <w:lang w:val="en-GB" w:eastAsia="en-US"/>
        </w:rPr>
      </w:pPr>
      <w:r w:rsidRPr="00DF495C">
        <w:rPr>
          <w:rFonts w:ascii="Bookman Old Style" w:hAnsi="Bookman Old Style"/>
          <w:sz w:val="24"/>
          <w:szCs w:val="24"/>
          <w:lang w:val="en-GB" w:eastAsia="en-US"/>
        </w:rPr>
        <w:t>It consists of one or more persons, related or unrelated, who live together and make common provision for food and recognise one member as head. They regularly take all their food from the same pot, and/or share the same grain store (</w:t>
      </w:r>
      <w:proofErr w:type="spellStart"/>
      <w:r w:rsidRPr="00DF495C">
        <w:rPr>
          <w:rFonts w:ascii="Bookman Old Style" w:hAnsi="Bookman Old Style"/>
          <w:sz w:val="24"/>
          <w:szCs w:val="24"/>
          <w:lang w:val="en-GB" w:eastAsia="en-US"/>
        </w:rPr>
        <w:t>nkhokwe</w:t>
      </w:r>
      <w:proofErr w:type="spellEnd"/>
      <w:r w:rsidRPr="00DF495C">
        <w:rPr>
          <w:rFonts w:ascii="Bookman Old Style" w:hAnsi="Bookman Old Style"/>
          <w:sz w:val="24"/>
          <w:szCs w:val="24"/>
          <w:lang w:val="en-GB" w:eastAsia="en-US"/>
        </w:rPr>
        <w:t>) or pool their incomes for the purpose of purchasing food. Persons in a household may live in one or more dwelling units.</w:t>
      </w:r>
    </w:p>
    <w:p w14:paraId="45CB8BB1" w14:textId="77777777" w:rsidR="00A370E8" w:rsidRPr="00DF495C" w:rsidRDefault="00A370E8">
      <w:pPr>
        <w:jc w:val="both"/>
        <w:rPr>
          <w:rFonts w:ascii="Bookman Old Style" w:hAnsi="Bookman Old Style"/>
          <w:b/>
          <w:sz w:val="24"/>
          <w:szCs w:val="24"/>
          <w:lang w:val="en-GB" w:eastAsia="en-US"/>
        </w:rPr>
      </w:pPr>
    </w:p>
    <w:p w14:paraId="2CBACC8F" w14:textId="77777777" w:rsidR="00A370E8" w:rsidRPr="00DF495C" w:rsidRDefault="00A370E8" w:rsidP="0098717B">
      <w:pPr>
        <w:pStyle w:val="Heading2"/>
        <w:rPr>
          <w:rFonts w:ascii="Bookman Old Style" w:hAnsi="Bookman Old Style"/>
        </w:rPr>
      </w:pPr>
      <w:bookmarkStart w:id="372" w:name="_Toc126061665"/>
      <w:r w:rsidRPr="00DF495C">
        <w:rPr>
          <w:rFonts w:ascii="Bookman Old Style" w:hAnsi="Bookman Old Style"/>
        </w:rPr>
        <w:lastRenderedPageBreak/>
        <w:t>HEAD OF HOUSEHOLD:</w:t>
      </w:r>
      <w:bookmarkEnd w:id="372"/>
      <w:r w:rsidRPr="00DF495C">
        <w:rPr>
          <w:rFonts w:ascii="Bookman Old Style" w:hAnsi="Bookman Old Style"/>
        </w:rPr>
        <w:t xml:space="preserve"> </w:t>
      </w:r>
    </w:p>
    <w:p w14:paraId="154659D3" w14:textId="77777777" w:rsidR="00A370E8" w:rsidRPr="00DF495C" w:rsidRDefault="00A370E8">
      <w:pPr>
        <w:spacing w:before="240"/>
        <w:jc w:val="both"/>
        <w:rPr>
          <w:rFonts w:ascii="Bookman Old Style" w:hAnsi="Bookman Old Style"/>
          <w:sz w:val="24"/>
          <w:szCs w:val="24"/>
          <w:lang w:val="en-GB" w:eastAsia="en-US"/>
        </w:rPr>
      </w:pPr>
      <w:r w:rsidRPr="00DF495C">
        <w:rPr>
          <w:rFonts w:ascii="Bookman Old Style" w:hAnsi="Bookman Old Style"/>
          <w:sz w:val="24"/>
          <w:szCs w:val="24"/>
          <w:lang w:val="en-GB" w:eastAsia="en-US"/>
        </w:rPr>
        <w:t>This is a person among the household members who is acknowledged by other members of the same household and is often the one who makes most decisions concerning the welfare of the members of the household regardless of sex and age.</w:t>
      </w:r>
    </w:p>
    <w:p w14:paraId="46F0BF41" w14:textId="77777777" w:rsidR="00A370E8" w:rsidRPr="00DF495C" w:rsidRDefault="00A370E8" w:rsidP="0098717B">
      <w:pPr>
        <w:pStyle w:val="Heading2"/>
        <w:rPr>
          <w:rFonts w:ascii="Bookman Old Style" w:hAnsi="Bookman Old Style"/>
        </w:rPr>
      </w:pPr>
      <w:bookmarkStart w:id="373" w:name="_Toc126061666"/>
      <w:commentRangeStart w:id="374"/>
      <w:r w:rsidRPr="00DF495C">
        <w:rPr>
          <w:rFonts w:ascii="Bookman Old Style" w:hAnsi="Bookman Old Style"/>
        </w:rPr>
        <w:t>DWELLING UNIT (DU)</w:t>
      </w:r>
      <w:bookmarkEnd w:id="373"/>
      <w:r w:rsidRPr="00DF495C">
        <w:rPr>
          <w:rFonts w:ascii="Bookman Old Style" w:hAnsi="Bookman Old Style"/>
        </w:rPr>
        <w:t xml:space="preserve"> </w:t>
      </w:r>
    </w:p>
    <w:p w14:paraId="1CE60505" w14:textId="77777777" w:rsidR="00A370E8" w:rsidRPr="00DF495C" w:rsidRDefault="00A370E8">
      <w:pPr>
        <w:spacing w:before="240"/>
        <w:jc w:val="both"/>
        <w:rPr>
          <w:rFonts w:ascii="Bookman Old Style" w:hAnsi="Bookman Old Style"/>
          <w:sz w:val="24"/>
          <w:szCs w:val="24"/>
          <w:lang w:val="en-GB" w:eastAsia="en-US"/>
        </w:rPr>
      </w:pPr>
      <w:r w:rsidRPr="00DF495C">
        <w:rPr>
          <w:rFonts w:ascii="Bookman Old Style" w:hAnsi="Bookman Old Style"/>
          <w:sz w:val="24"/>
          <w:szCs w:val="24"/>
          <w:lang w:val="en-GB" w:eastAsia="en-US"/>
        </w:rPr>
        <w:t>It may be defined as any structure; permanent, semi-permanent or traditional where people sleep. It may be a hut, house, store with a sleeping room or rooms at the back or sides, a shelter of reeds/straw such as those used by fishermen, or any other structure where people sleep.</w:t>
      </w:r>
      <w:r w:rsidR="0097685E" w:rsidRPr="00DF495C">
        <w:rPr>
          <w:rFonts w:ascii="Bookman Old Style" w:hAnsi="Bookman Old Style"/>
          <w:sz w:val="24"/>
          <w:szCs w:val="24"/>
          <w:lang w:val="en-GB" w:eastAsia="en-US"/>
        </w:rPr>
        <w:t xml:space="preserve"> A dwelling unit should have at least one person sleeping in it.</w:t>
      </w:r>
      <w:commentRangeEnd w:id="374"/>
      <w:r w:rsidR="00621482" w:rsidRPr="00DF495C">
        <w:rPr>
          <w:rStyle w:val="CommentReference"/>
          <w:rFonts w:ascii="Bookman Old Style" w:hAnsi="Bookman Old Style"/>
          <w:rPrChange w:id="375" w:author="pachalo chizala" w:date="2023-05-07T19:13:00Z">
            <w:rPr>
              <w:rStyle w:val="CommentReference"/>
            </w:rPr>
          </w:rPrChange>
        </w:rPr>
        <w:commentReference w:id="374"/>
      </w:r>
    </w:p>
    <w:p w14:paraId="3F5B5394" w14:textId="77777777" w:rsidR="00A370E8" w:rsidRPr="00DF495C" w:rsidRDefault="00A370E8" w:rsidP="0098717B">
      <w:pPr>
        <w:pStyle w:val="Heading2"/>
        <w:rPr>
          <w:rFonts w:ascii="Bookman Old Style" w:hAnsi="Bookman Old Style"/>
          <w:i/>
        </w:rPr>
      </w:pPr>
      <w:bookmarkStart w:id="376" w:name="_Toc126061667"/>
      <w:r w:rsidRPr="00DF495C">
        <w:rPr>
          <w:rFonts w:ascii="Bookman Old Style" w:hAnsi="Bookman Old Style"/>
        </w:rPr>
        <w:t>ROOM</w:t>
      </w:r>
      <w:bookmarkEnd w:id="376"/>
      <w:r w:rsidRPr="00DF495C">
        <w:rPr>
          <w:rFonts w:ascii="Bookman Old Style" w:hAnsi="Bookman Old Style"/>
        </w:rPr>
        <w:t xml:space="preserve"> </w:t>
      </w:r>
    </w:p>
    <w:p w14:paraId="2DA22889" w14:textId="77777777" w:rsidR="00A370E8" w:rsidRPr="00DF495C" w:rsidRDefault="00A370E8">
      <w:pPr>
        <w:spacing w:before="240"/>
        <w:jc w:val="both"/>
        <w:rPr>
          <w:rFonts w:ascii="Bookman Old Style" w:hAnsi="Bookman Old Style"/>
          <w:sz w:val="24"/>
          <w:szCs w:val="24"/>
          <w:lang w:val="en-GB" w:eastAsia="en-US"/>
        </w:rPr>
      </w:pPr>
      <w:r w:rsidRPr="00DF495C">
        <w:rPr>
          <w:rFonts w:ascii="Bookman Old Style" w:hAnsi="Bookman Old Style"/>
          <w:sz w:val="24"/>
          <w:szCs w:val="24"/>
          <w:lang w:val="en-US"/>
        </w:rPr>
        <w:t xml:space="preserve">A room is a space in a </w:t>
      </w:r>
      <w:r w:rsidRPr="00DF495C">
        <w:rPr>
          <w:rFonts w:ascii="Bookman Old Style" w:hAnsi="Bookman Old Style"/>
          <w:b/>
          <w:sz w:val="24"/>
          <w:szCs w:val="24"/>
          <w:lang w:val="en-US"/>
        </w:rPr>
        <w:t>DU</w:t>
      </w:r>
      <w:r w:rsidRPr="00DF495C">
        <w:rPr>
          <w:rFonts w:ascii="Bookman Old Style" w:hAnsi="Bookman Old Style"/>
          <w:sz w:val="24"/>
          <w:szCs w:val="24"/>
          <w:lang w:val="en-US"/>
        </w:rPr>
        <w:t xml:space="preserve"> or other living quarters enclosed by walls.</w:t>
      </w:r>
    </w:p>
    <w:p w14:paraId="40F9EC75" w14:textId="77777777" w:rsidR="00A370E8" w:rsidRPr="00DF495C" w:rsidRDefault="00A370E8" w:rsidP="0098717B">
      <w:pPr>
        <w:pStyle w:val="Heading2"/>
        <w:rPr>
          <w:rFonts w:ascii="Bookman Old Style" w:hAnsi="Bookman Old Style"/>
        </w:rPr>
      </w:pPr>
      <w:bookmarkStart w:id="377" w:name="_Toc126061668"/>
      <w:r w:rsidRPr="00DF495C">
        <w:rPr>
          <w:rFonts w:ascii="Bookman Old Style" w:hAnsi="Bookman Old Style"/>
        </w:rPr>
        <w:t>CALENDAR OF EVENTS</w:t>
      </w:r>
      <w:bookmarkEnd w:id="377"/>
      <w:r w:rsidRPr="00DF495C">
        <w:rPr>
          <w:rFonts w:ascii="Bookman Old Style" w:hAnsi="Bookman Old Style"/>
        </w:rPr>
        <w:t xml:space="preserve"> </w:t>
      </w:r>
    </w:p>
    <w:p w14:paraId="4EF1126E" w14:textId="77777777" w:rsidR="00A370E8" w:rsidRPr="00DF495C" w:rsidRDefault="00A370E8">
      <w:pPr>
        <w:spacing w:before="240"/>
        <w:jc w:val="both"/>
        <w:rPr>
          <w:rFonts w:ascii="Bookman Old Style" w:hAnsi="Bookman Old Style"/>
          <w:sz w:val="24"/>
          <w:szCs w:val="24"/>
          <w:lang w:val="en-GB" w:eastAsia="en-US"/>
        </w:rPr>
      </w:pPr>
      <w:r w:rsidRPr="00DF495C">
        <w:rPr>
          <w:rFonts w:ascii="Bookman Old Style" w:hAnsi="Bookman Old Style"/>
          <w:sz w:val="24"/>
          <w:szCs w:val="24"/>
          <w:lang w:val="en-GB" w:eastAsia="en-US"/>
        </w:rPr>
        <w:t xml:space="preserve">This is a summary of historical events with the corresponding dates of their occurrence. These events are recognised and acknowledged throughout the country and districts respectively. </w:t>
      </w:r>
      <w:r w:rsidRPr="00DF495C">
        <w:rPr>
          <w:rFonts w:ascii="Bookman Old Style" w:hAnsi="Bookman Old Style"/>
          <w:i/>
          <w:sz w:val="24"/>
          <w:szCs w:val="24"/>
          <w:lang w:val="en-GB" w:eastAsia="en-US"/>
        </w:rPr>
        <w:t>(See Appendices A).</w:t>
      </w:r>
    </w:p>
    <w:p w14:paraId="115CDC35" w14:textId="77777777" w:rsidR="00A370E8" w:rsidRPr="00DF495C" w:rsidRDefault="00A370E8" w:rsidP="0098717B">
      <w:pPr>
        <w:pStyle w:val="Heading2"/>
        <w:rPr>
          <w:rFonts w:ascii="Bookman Old Style" w:hAnsi="Bookman Old Style"/>
        </w:rPr>
      </w:pPr>
      <w:bookmarkStart w:id="378" w:name="_Toc126061669"/>
      <w:r w:rsidRPr="00DF495C">
        <w:rPr>
          <w:rFonts w:ascii="Bookman Old Style" w:hAnsi="Bookman Old Style"/>
        </w:rPr>
        <w:t>CALL-BACK VISIT</w:t>
      </w:r>
      <w:bookmarkEnd w:id="378"/>
      <w:r w:rsidRPr="00DF495C">
        <w:rPr>
          <w:rFonts w:ascii="Bookman Old Style" w:hAnsi="Bookman Old Style"/>
        </w:rPr>
        <w:t xml:space="preserve"> </w:t>
      </w:r>
    </w:p>
    <w:p w14:paraId="3278935A" w14:textId="77777777" w:rsidR="00A370E8" w:rsidRPr="00DF495C" w:rsidRDefault="00A370E8">
      <w:pPr>
        <w:spacing w:before="240"/>
        <w:jc w:val="both"/>
        <w:rPr>
          <w:rFonts w:ascii="Bookman Old Style" w:hAnsi="Bookman Old Style"/>
          <w:sz w:val="24"/>
          <w:szCs w:val="24"/>
          <w:lang w:val="en-GB" w:eastAsia="en-US"/>
        </w:rPr>
      </w:pPr>
      <w:r w:rsidRPr="00DF495C">
        <w:rPr>
          <w:rFonts w:ascii="Bookman Old Style" w:hAnsi="Bookman Old Style"/>
          <w:sz w:val="24"/>
          <w:szCs w:val="24"/>
          <w:lang w:val="en-GB" w:eastAsia="en-US"/>
        </w:rPr>
        <w:t>This refers to a visit to a household made by an enumerator to try to complete the questionnaire that could not be completed on an earlier visit(s). This may be because the respondent:</w:t>
      </w:r>
    </w:p>
    <w:p w14:paraId="56B9C314" w14:textId="77777777" w:rsidR="00A370E8" w:rsidRPr="00DF495C" w:rsidRDefault="00A370E8" w:rsidP="00733136">
      <w:pPr>
        <w:numPr>
          <w:ilvl w:val="0"/>
          <w:numId w:val="48"/>
        </w:numPr>
        <w:tabs>
          <w:tab w:val="left" w:pos="720"/>
        </w:tabs>
        <w:ind w:left="1429" w:hanging="720"/>
        <w:jc w:val="both"/>
        <w:rPr>
          <w:rFonts w:ascii="Bookman Old Style" w:hAnsi="Bookman Old Style"/>
          <w:sz w:val="24"/>
          <w:szCs w:val="24"/>
          <w:lang w:val="en-GB" w:eastAsia="en-US"/>
        </w:rPr>
      </w:pPr>
      <w:r w:rsidRPr="00DF495C">
        <w:rPr>
          <w:rFonts w:ascii="Bookman Old Style" w:hAnsi="Bookman Old Style"/>
          <w:sz w:val="24"/>
          <w:szCs w:val="24"/>
          <w:lang w:val="en-GB" w:eastAsia="en-US"/>
        </w:rPr>
        <w:t xml:space="preserve">could not give correct/acceptable responses, or </w:t>
      </w:r>
    </w:p>
    <w:p w14:paraId="2F7DB8DF" w14:textId="77777777" w:rsidR="00A370E8" w:rsidRPr="00DF495C" w:rsidRDefault="00A370E8" w:rsidP="00733136">
      <w:pPr>
        <w:numPr>
          <w:ilvl w:val="0"/>
          <w:numId w:val="48"/>
        </w:numPr>
        <w:tabs>
          <w:tab w:val="left" w:pos="720"/>
        </w:tabs>
        <w:ind w:left="1429" w:hanging="720"/>
        <w:jc w:val="both"/>
        <w:rPr>
          <w:rFonts w:ascii="Bookman Old Style" w:hAnsi="Bookman Old Style"/>
          <w:sz w:val="24"/>
          <w:szCs w:val="24"/>
          <w:lang w:val="en-GB" w:eastAsia="en-US"/>
        </w:rPr>
      </w:pPr>
      <w:r w:rsidRPr="00DF495C">
        <w:rPr>
          <w:rFonts w:ascii="Bookman Old Style" w:hAnsi="Bookman Old Style"/>
          <w:sz w:val="24"/>
          <w:szCs w:val="24"/>
          <w:lang w:val="en-GB" w:eastAsia="en-US"/>
        </w:rPr>
        <w:t xml:space="preserve">gave incomplete responses, or </w:t>
      </w:r>
    </w:p>
    <w:p w14:paraId="052A1E5A" w14:textId="77777777" w:rsidR="00A370E8" w:rsidRPr="00DF495C" w:rsidRDefault="00A370E8" w:rsidP="00733136">
      <w:pPr>
        <w:numPr>
          <w:ilvl w:val="0"/>
          <w:numId w:val="48"/>
        </w:numPr>
        <w:tabs>
          <w:tab w:val="left" w:pos="720"/>
        </w:tabs>
        <w:ind w:left="1429" w:hanging="720"/>
        <w:jc w:val="both"/>
        <w:rPr>
          <w:rFonts w:ascii="Bookman Old Style" w:hAnsi="Bookman Old Style"/>
          <w:sz w:val="24"/>
          <w:szCs w:val="24"/>
          <w:lang w:val="en-GB" w:eastAsia="en-US"/>
        </w:rPr>
      </w:pPr>
      <w:r w:rsidRPr="00DF495C">
        <w:rPr>
          <w:rFonts w:ascii="Bookman Old Style" w:hAnsi="Bookman Old Style"/>
          <w:sz w:val="24"/>
          <w:szCs w:val="24"/>
          <w:lang w:val="en-GB" w:eastAsia="en-US"/>
        </w:rPr>
        <w:t xml:space="preserve">was not available, or </w:t>
      </w:r>
    </w:p>
    <w:p w14:paraId="3BDB2648" w14:textId="77777777" w:rsidR="00A370E8" w:rsidRPr="00DF495C" w:rsidRDefault="00A370E8" w:rsidP="00733136">
      <w:pPr>
        <w:numPr>
          <w:ilvl w:val="0"/>
          <w:numId w:val="48"/>
        </w:numPr>
        <w:tabs>
          <w:tab w:val="left" w:pos="720"/>
        </w:tabs>
        <w:ind w:left="1429" w:hanging="720"/>
        <w:jc w:val="both"/>
        <w:rPr>
          <w:rFonts w:ascii="Bookman Old Style" w:hAnsi="Bookman Old Style"/>
          <w:sz w:val="24"/>
          <w:szCs w:val="24"/>
          <w:lang w:val="en-GB" w:eastAsia="en-US"/>
        </w:rPr>
      </w:pPr>
      <w:r w:rsidRPr="00DF495C">
        <w:rPr>
          <w:rFonts w:ascii="Bookman Old Style" w:hAnsi="Bookman Old Style"/>
          <w:sz w:val="24"/>
          <w:szCs w:val="24"/>
          <w:lang w:val="en-GB" w:eastAsia="en-US"/>
        </w:rPr>
        <w:t>refused.</w:t>
      </w:r>
    </w:p>
    <w:p w14:paraId="61586BD9" w14:textId="77777777" w:rsidR="00A370E8" w:rsidRPr="00DF495C" w:rsidRDefault="00A370E8">
      <w:pPr>
        <w:tabs>
          <w:tab w:val="left" w:pos="720"/>
        </w:tabs>
        <w:ind w:left="1069" w:hanging="360"/>
        <w:jc w:val="both"/>
        <w:rPr>
          <w:rFonts w:ascii="Bookman Old Style" w:hAnsi="Bookman Old Style"/>
          <w:sz w:val="24"/>
          <w:szCs w:val="24"/>
          <w:lang w:val="en-GB" w:eastAsia="en-US"/>
        </w:rPr>
      </w:pPr>
    </w:p>
    <w:p w14:paraId="182E5FEB" w14:textId="77777777" w:rsidR="00A370E8" w:rsidRPr="00DF495C" w:rsidRDefault="00A370E8">
      <w:pPr>
        <w:rPr>
          <w:rFonts w:ascii="Bookman Old Style" w:hAnsi="Bookman Old Style"/>
        </w:rPr>
      </w:pPr>
    </w:p>
    <w:p w14:paraId="4622660E" w14:textId="77777777" w:rsidR="00A370E8" w:rsidRPr="00DF495C" w:rsidRDefault="00A370E8" w:rsidP="00021C9C">
      <w:pPr>
        <w:pStyle w:val="Heading1"/>
        <w:rPr>
          <w:rFonts w:ascii="Bookman Old Style" w:hAnsi="Bookman Old Style"/>
        </w:rPr>
      </w:pPr>
      <w:bookmarkStart w:id="379" w:name="_Toc126061670"/>
      <w:r w:rsidRPr="00DF495C">
        <w:rPr>
          <w:rFonts w:ascii="Bookman Old Style" w:hAnsi="Bookman Old Style"/>
        </w:rPr>
        <w:t xml:space="preserve">CONDUCTING </w:t>
      </w:r>
      <w:r w:rsidR="002730D4" w:rsidRPr="00DF495C">
        <w:rPr>
          <w:rFonts w:ascii="Bookman Old Style" w:hAnsi="Bookman Old Style"/>
        </w:rPr>
        <w:t xml:space="preserve">THE </w:t>
      </w:r>
      <w:r w:rsidR="00CE75CD" w:rsidRPr="00DF495C">
        <w:rPr>
          <w:rFonts w:ascii="Bookman Old Style" w:hAnsi="Bookman Old Style"/>
        </w:rPr>
        <w:t>SURVEY</w:t>
      </w:r>
      <w:bookmarkEnd w:id="379"/>
    </w:p>
    <w:p w14:paraId="30B1FCF4" w14:textId="77777777" w:rsidR="00A370E8" w:rsidRPr="00DF495C" w:rsidRDefault="00A370E8" w:rsidP="00FA5445">
      <w:pPr>
        <w:pStyle w:val="Heading2"/>
        <w:spacing w:before="240" w:after="0"/>
        <w:ind w:left="575" w:hanging="575"/>
        <w:rPr>
          <w:rFonts w:ascii="Bookman Old Style" w:hAnsi="Bookman Old Style"/>
          <w:lang w:val="en-GB" w:eastAsia="en-US"/>
        </w:rPr>
      </w:pPr>
      <w:bookmarkStart w:id="380" w:name="_Toc491336839"/>
      <w:bookmarkStart w:id="381" w:name="_Toc126061671"/>
      <w:bookmarkEnd w:id="380"/>
      <w:r w:rsidRPr="00DF495C">
        <w:rPr>
          <w:rFonts w:ascii="Bookman Old Style" w:hAnsi="Bookman Old Style"/>
          <w:lang w:val="en-GB" w:eastAsia="en-US"/>
        </w:rPr>
        <w:t xml:space="preserve">EXPLAINING THE </w:t>
      </w:r>
      <w:r w:rsidR="00CE75CD" w:rsidRPr="00DF495C">
        <w:rPr>
          <w:rFonts w:ascii="Bookman Old Style" w:hAnsi="Bookman Old Style"/>
          <w:lang w:val="en-GB" w:eastAsia="en-US"/>
        </w:rPr>
        <w:t>SURVEY</w:t>
      </w:r>
      <w:bookmarkEnd w:id="381"/>
    </w:p>
    <w:p w14:paraId="3741FCA0" w14:textId="77777777" w:rsidR="000F5E91" w:rsidRPr="00DF495C" w:rsidRDefault="000F5E91" w:rsidP="000F5E91">
      <w:pPr>
        <w:rPr>
          <w:rFonts w:ascii="Bookman Old Style" w:hAnsi="Bookman Old Style"/>
          <w:lang w:val="en-GB" w:eastAsia="en-US"/>
        </w:rPr>
      </w:pPr>
    </w:p>
    <w:p w14:paraId="798553BF" w14:textId="77777777" w:rsidR="000F5E91" w:rsidRPr="00DF495C" w:rsidRDefault="000F5E91" w:rsidP="000F5E91">
      <w:pPr>
        <w:rPr>
          <w:rFonts w:ascii="Bookman Old Style" w:hAnsi="Bookman Old Style"/>
          <w:lang w:val="en-GB" w:eastAsia="en-US"/>
        </w:rPr>
      </w:pPr>
      <w:r w:rsidRPr="00DF495C">
        <w:rPr>
          <w:rFonts w:ascii="Bookman Old Style" w:hAnsi="Bookman Old Style"/>
          <w:lang w:val="en-GB" w:eastAsia="en-US"/>
        </w:rPr>
        <w:lastRenderedPageBreak/>
        <w:t xml:space="preserve">This section provides important background information that you will need to know before starting </w:t>
      </w:r>
      <w:r w:rsidR="002B1741" w:rsidRPr="00DF495C">
        <w:rPr>
          <w:rFonts w:ascii="Bookman Old Style" w:hAnsi="Bookman Old Style"/>
          <w:lang w:val="en-GB" w:eastAsia="en-US"/>
        </w:rPr>
        <w:t>the interview</w:t>
      </w:r>
      <w:r w:rsidRPr="00DF495C">
        <w:rPr>
          <w:rFonts w:ascii="Bookman Old Style" w:hAnsi="Bookman Old Style"/>
          <w:lang w:val="en-GB" w:eastAsia="en-US"/>
        </w:rPr>
        <w:t xml:space="preserve">. Among topics discussed in the sections are: </w:t>
      </w:r>
    </w:p>
    <w:p w14:paraId="0AEACD7C" w14:textId="77777777" w:rsidR="000F5E91" w:rsidRPr="00DF495C" w:rsidRDefault="000F5E91" w:rsidP="00733136">
      <w:pPr>
        <w:numPr>
          <w:ilvl w:val="0"/>
          <w:numId w:val="118"/>
        </w:numPr>
        <w:rPr>
          <w:rFonts w:ascii="Bookman Old Style" w:hAnsi="Bookman Old Style"/>
          <w:lang w:val="en-GB" w:eastAsia="en-US"/>
        </w:rPr>
      </w:pPr>
      <w:r w:rsidRPr="00DF495C">
        <w:rPr>
          <w:rFonts w:ascii="Bookman Old Style" w:hAnsi="Bookman Old Style"/>
          <w:lang w:val="en-GB" w:eastAsia="en-US"/>
        </w:rPr>
        <w:t xml:space="preserve">How to explain the </w:t>
      </w:r>
      <w:r w:rsidR="002B1741" w:rsidRPr="00DF495C">
        <w:rPr>
          <w:rFonts w:ascii="Bookman Old Style" w:hAnsi="Bookman Old Style"/>
          <w:lang w:val="en-GB" w:eastAsia="en-US"/>
        </w:rPr>
        <w:t>survey</w:t>
      </w:r>
    </w:p>
    <w:p w14:paraId="6CD9D4B4" w14:textId="77777777" w:rsidR="000F5E91" w:rsidRPr="00DF495C" w:rsidRDefault="000F5E91" w:rsidP="00733136">
      <w:pPr>
        <w:numPr>
          <w:ilvl w:val="0"/>
          <w:numId w:val="118"/>
        </w:numPr>
        <w:rPr>
          <w:rFonts w:ascii="Bookman Old Style" w:hAnsi="Bookman Old Style"/>
          <w:lang w:val="en-GB" w:eastAsia="en-US"/>
        </w:rPr>
      </w:pPr>
      <w:r w:rsidRPr="00DF495C">
        <w:rPr>
          <w:rFonts w:ascii="Bookman Old Style" w:hAnsi="Bookman Old Style"/>
          <w:lang w:val="en-GB" w:eastAsia="en-US"/>
        </w:rPr>
        <w:t>Authorization</w:t>
      </w:r>
    </w:p>
    <w:p w14:paraId="7BC1E23E" w14:textId="77777777" w:rsidR="000F5E91" w:rsidRPr="00DF495C" w:rsidRDefault="000F5E91" w:rsidP="00733136">
      <w:pPr>
        <w:numPr>
          <w:ilvl w:val="0"/>
          <w:numId w:val="118"/>
        </w:numPr>
        <w:rPr>
          <w:rFonts w:ascii="Bookman Old Style" w:hAnsi="Bookman Old Style"/>
          <w:lang w:val="en-GB" w:eastAsia="en-US"/>
        </w:rPr>
      </w:pPr>
      <w:r w:rsidRPr="00DF495C">
        <w:rPr>
          <w:rFonts w:ascii="Bookman Old Style" w:hAnsi="Bookman Old Style"/>
          <w:lang w:val="en-GB" w:eastAsia="en-US"/>
        </w:rPr>
        <w:t>Confidentiality</w:t>
      </w:r>
    </w:p>
    <w:p w14:paraId="5811513E" w14:textId="77777777" w:rsidR="002B1741" w:rsidRPr="00DF495C" w:rsidRDefault="000F5E91" w:rsidP="002B1741">
      <w:pPr>
        <w:pStyle w:val="Heading2"/>
        <w:rPr>
          <w:rFonts w:ascii="Bookman Old Style" w:hAnsi="Bookman Old Style"/>
          <w:lang w:val="en-GB" w:eastAsia="en-US"/>
        </w:rPr>
      </w:pPr>
      <w:bookmarkStart w:id="382" w:name="_Toc126061672"/>
      <w:r w:rsidRPr="00DF495C">
        <w:rPr>
          <w:rFonts w:ascii="Bookman Old Style" w:hAnsi="Bookman Old Style"/>
          <w:lang w:val="en-GB" w:eastAsia="en-US"/>
        </w:rPr>
        <w:t xml:space="preserve">HOW TO EXPLAIN THE </w:t>
      </w:r>
      <w:r w:rsidR="002B1741" w:rsidRPr="00DF495C">
        <w:rPr>
          <w:rFonts w:ascii="Bookman Old Style" w:hAnsi="Bookman Old Style"/>
          <w:lang w:val="en-GB" w:eastAsia="en-US"/>
        </w:rPr>
        <w:t>SURVEY</w:t>
      </w:r>
      <w:bookmarkEnd w:id="382"/>
    </w:p>
    <w:p w14:paraId="2B66A6F2" w14:textId="77777777" w:rsidR="00796ADD" w:rsidRPr="00DF495C" w:rsidRDefault="005068C3" w:rsidP="00EF4B01">
      <w:pPr>
        <w:jc w:val="both"/>
        <w:rPr>
          <w:rFonts w:ascii="Bookman Old Style" w:hAnsi="Bookman Old Style"/>
          <w:sz w:val="24"/>
          <w:szCs w:val="24"/>
          <w:lang w:val="en-GB" w:eastAsia="en-US"/>
        </w:rPr>
      </w:pPr>
      <w:r w:rsidRPr="00DF495C">
        <w:rPr>
          <w:rFonts w:ascii="Bookman Old Style" w:hAnsi="Bookman Old Style"/>
          <w:sz w:val="24"/>
          <w:szCs w:val="24"/>
          <w:lang w:val="en-GB" w:eastAsia="en-US"/>
        </w:rPr>
        <w:t xml:space="preserve">Show your official letter of introduction and make sure that you are wearing the </w:t>
      </w:r>
      <w:r w:rsidR="002B1741" w:rsidRPr="00DF495C">
        <w:rPr>
          <w:rFonts w:ascii="Bookman Old Style" w:hAnsi="Bookman Old Style"/>
          <w:sz w:val="24"/>
          <w:szCs w:val="24"/>
          <w:lang w:val="en-GB" w:eastAsia="en-US"/>
        </w:rPr>
        <w:t>survey</w:t>
      </w:r>
      <w:r w:rsidRPr="00DF495C">
        <w:rPr>
          <w:rFonts w:ascii="Bookman Old Style" w:hAnsi="Bookman Old Style"/>
          <w:sz w:val="24"/>
          <w:szCs w:val="24"/>
          <w:lang w:val="en-GB" w:eastAsia="en-US"/>
        </w:rPr>
        <w:t xml:space="preserve"> bib. </w:t>
      </w:r>
      <w:r w:rsidR="00796ADD" w:rsidRPr="00DF495C">
        <w:rPr>
          <w:rFonts w:ascii="Bookman Old Style" w:hAnsi="Bookman Old Style"/>
          <w:sz w:val="24"/>
          <w:szCs w:val="24"/>
          <w:lang w:val="en-GB" w:eastAsia="en-US"/>
        </w:rPr>
        <w:t>Give the following introduction (or a similar intro</w:t>
      </w:r>
      <w:r w:rsidR="00A84DDC" w:rsidRPr="00DF495C">
        <w:rPr>
          <w:rFonts w:ascii="Bookman Old Style" w:hAnsi="Bookman Old Style"/>
          <w:sz w:val="24"/>
          <w:szCs w:val="24"/>
          <w:lang w:val="en-GB" w:eastAsia="en-US"/>
        </w:rPr>
        <w:t>du</w:t>
      </w:r>
      <w:r w:rsidR="00796ADD" w:rsidRPr="00DF495C">
        <w:rPr>
          <w:rFonts w:ascii="Bookman Old Style" w:hAnsi="Bookman Old Style"/>
          <w:sz w:val="24"/>
          <w:szCs w:val="24"/>
          <w:lang w:val="en-GB" w:eastAsia="en-US"/>
        </w:rPr>
        <w:t>ction):</w:t>
      </w:r>
    </w:p>
    <w:p w14:paraId="1C1F4937" w14:textId="77777777" w:rsidR="00396A5E" w:rsidRPr="00DF495C" w:rsidRDefault="00396A5E" w:rsidP="00EF4B01">
      <w:pPr>
        <w:jc w:val="both"/>
        <w:rPr>
          <w:rFonts w:ascii="Bookman Old Style" w:hAnsi="Bookman Old Style"/>
          <w:sz w:val="24"/>
          <w:szCs w:val="24"/>
          <w:lang w:val="en-GB" w:eastAsia="en-US"/>
        </w:rPr>
      </w:pPr>
    </w:p>
    <w:p w14:paraId="323FF4D0" w14:textId="77777777" w:rsidR="00691A9A" w:rsidRPr="00DF495C" w:rsidRDefault="00691A9A" w:rsidP="00691A9A">
      <w:pPr>
        <w:spacing w:before="100" w:beforeAutospacing="1" w:after="100" w:afterAutospacing="1"/>
        <w:rPr>
          <w:rFonts w:ascii="Bookman Old Style" w:hAnsi="Bookman Old Style"/>
          <w:color w:val="000000"/>
          <w:sz w:val="24"/>
          <w:szCs w:val="24"/>
          <w:highlight w:val="yellow"/>
          <w:lang w:val="en-US" w:eastAsia="en-US"/>
        </w:rPr>
      </w:pPr>
      <w:r w:rsidRPr="00DF495C">
        <w:rPr>
          <w:rFonts w:ascii="Bookman Old Style" w:hAnsi="Bookman Old Style"/>
          <w:color w:val="000000"/>
          <w:sz w:val="24"/>
          <w:szCs w:val="24"/>
          <w:highlight w:val="yellow"/>
          <w:lang w:val="en-US" w:eastAsia="en-US"/>
        </w:rPr>
        <w:t>Hello, my name is ......................................... I am working with </w:t>
      </w:r>
      <w:r w:rsidRPr="00DF495C">
        <w:rPr>
          <w:rFonts w:ascii="Bookman Old Style" w:hAnsi="Bookman Old Style"/>
          <w:b/>
          <w:bCs/>
          <w:color w:val="000000"/>
          <w:sz w:val="24"/>
          <w:szCs w:val="24"/>
          <w:highlight w:val="yellow"/>
          <w:lang w:val="en-US" w:eastAsia="en-US"/>
        </w:rPr>
        <w:t xml:space="preserve">National Statistical </w:t>
      </w:r>
      <w:proofErr w:type="gramStart"/>
      <w:r w:rsidRPr="00DF495C">
        <w:rPr>
          <w:rFonts w:ascii="Bookman Old Style" w:hAnsi="Bookman Old Style"/>
          <w:b/>
          <w:bCs/>
          <w:color w:val="000000"/>
          <w:sz w:val="24"/>
          <w:szCs w:val="24"/>
          <w:highlight w:val="yellow"/>
          <w:lang w:val="en-US" w:eastAsia="en-US"/>
        </w:rPr>
        <w:t>Office(</w:t>
      </w:r>
      <w:proofErr w:type="gramEnd"/>
      <w:r w:rsidRPr="00DF495C">
        <w:rPr>
          <w:rFonts w:ascii="Bookman Old Style" w:hAnsi="Bookman Old Style"/>
          <w:b/>
          <w:bCs/>
          <w:color w:val="000000"/>
          <w:sz w:val="24"/>
          <w:szCs w:val="24"/>
          <w:highlight w:val="yellow"/>
          <w:lang w:val="en-US" w:eastAsia="en-US"/>
        </w:rPr>
        <w:t>NSO).</w:t>
      </w:r>
      <w:r w:rsidRPr="00DF495C">
        <w:rPr>
          <w:rFonts w:ascii="Bookman Old Style" w:hAnsi="Bookman Old Style"/>
          <w:color w:val="000000"/>
          <w:sz w:val="24"/>
          <w:szCs w:val="24"/>
          <w:highlight w:val="yellow"/>
          <w:lang w:val="en-US" w:eastAsia="en-US"/>
        </w:rPr>
        <w:t> We are conducting a survey on </w:t>
      </w:r>
      <w:r w:rsidRPr="00DF495C">
        <w:rPr>
          <w:rFonts w:ascii="Bookman Old Style" w:hAnsi="Bookman Old Style"/>
          <w:color w:val="000000"/>
          <w:sz w:val="24"/>
          <w:szCs w:val="24"/>
          <w:highlight w:val="yellow"/>
          <w:lang w:val="en-GB" w:eastAsia="en-US"/>
        </w:rPr>
        <w:t>Labour force and working conditions of persons aged 15 to 64 as well as its impact on children between 5 to 17. Your household is among the randomly selected households the survey questions will be administered to</w:t>
      </w:r>
      <w:r w:rsidRPr="00DF495C">
        <w:rPr>
          <w:rFonts w:ascii="Bookman Old Style" w:hAnsi="Bookman Old Style"/>
          <w:color w:val="000000"/>
          <w:sz w:val="24"/>
          <w:szCs w:val="24"/>
          <w:highlight w:val="yellow"/>
          <w:lang w:val="en-US" w:eastAsia="en-US"/>
        </w:rPr>
        <w:t>. This interview usually takes about 40 minutes. Following this, I may ask to conduct additional interviews with you or other individual members of your household. All the information we obtain will remain strictly confidential and anonymous. If you do not wish to answer a question or stop the interview, please let me know. </w:t>
      </w:r>
    </w:p>
    <w:p w14:paraId="5A9FB0E5" w14:textId="77777777" w:rsidR="00691A9A" w:rsidRPr="00DF495C" w:rsidRDefault="00691A9A" w:rsidP="00691A9A">
      <w:pPr>
        <w:spacing w:before="100" w:beforeAutospacing="1" w:after="100" w:afterAutospacing="1"/>
        <w:rPr>
          <w:rFonts w:ascii="Bookman Old Style" w:hAnsi="Bookman Old Style"/>
          <w:color w:val="000000"/>
          <w:sz w:val="24"/>
          <w:szCs w:val="24"/>
          <w:highlight w:val="yellow"/>
          <w:lang w:val="en-US" w:eastAsia="en-US"/>
        </w:rPr>
      </w:pPr>
      <w:r w:rsidRPr="00DF495C">
        <w:rPr>
          <w:rFonts w:ascii="Bookman Old Style" w:hAnsi="Bookman Old Style"/>
          <w:color w:val="000000"/>
          <w:sz w:val="24"/>
          <w:szCs w:val="24"/>
          <w:highlight w:val="yellow"/>
          <w:lang w:val="en-US" w:eastAsia="en-US"/>
        </w:rPr>
        <w:br/>
        <w:t>In case you may have any questions or seeking for the clarification, you may do so now before I start the interview.</w:t>
      </w:r>
    </w:p>
    <w:p w14:paraId="3B521928" w14:textId="77777777" w:rsidR="00691A9A" w:rsidRPr="00DF495C" w:rsidRDefault="00691A9A" w:rsidP="00691A9A">
      <w:pPr>
        <w:spacing w:before="100" w:beforeAutospacing="1" w:after="100" w:afterAutospacing="1"/>
        <w:rPr>
          <w:rFonts w:ascii="Bookman Old Style" w:hAnsi="Bookman Old Style"/>
          <w:color w:val="000000"/>
          <w:sz w:val="24"/>
          <w:szCs w:val="24"/>
          <w:lang w:val="en-US" w:eastAsia="en-US"/>
        </w:rPr>
      </w:pPr>
      <w:r w:rsidRPr="00DF495C">
        <w:rPr>
          <w:rFonts w:ascii="Bookman Old Style" w:hAnsi="Bookman Old Style"/>
          <w:color w:val="000000"/>
          <w:sz w:val="24"/>
          <w:szCs w:val="24"/>
          <w:highlight w:val="yellow"/>
          <w:lang w:val="en-US" w:eastAsia="en-US"/>
        </w:rPr>
        <w:t>May I start the interview?  (</w:t>
      </w:r>
      <w:r w:rsidRPr="00DF495C">
        <w:rPr>
          <w:rFonts w:ascii="Bookman Old Style" w:hAnsi="Bookman Old Style"/>
          <w:i/>
          <w:iCs/>
          <w:color w:val="000000"/>
          <w:sz w:val="24"/>
          <w:szCs w:val="24"/>
          <w:highlight w:val="yellow"/>
          <w:lang w:val="en-US" w:eastAsia="en-US"/>
        </w:rPr>
        <w:t>Yes/No</w:t>
      </w:r>
      <w:r w:rsidRPr="00DF495C">
        <w:rPr>
          <w:rFonts w:ascii="Bookman Old Style" w:hAnsi="Bookman Old Style"/>
          <w:color w:val="000000"/>
          <w:sz w:val="24"/>
          <w:szCs w:val="24"/>
          <w:highlight w:val="yellow"/>
          <w:lang w:val="en-US" w:eastAsia="en-US"/>
        </w:rPr>
        <w:t>)</w:t>
      </w:r>
    </w:p>
    <w:p w14:paraId="579BF6CF" w14:textId="0F69AB16" w:rsidR="002C712C" w:rsidRPr="00DF495C" w:rsidRDefault="002C712C" w:rsidP="00147BFA">
      <w:pPr>
        <w:rPr>
          <w:rFonts w:ascii="Bookman Old Style" w:hAnsi="Bookman Old Style"/>
          <w:sz w:val="24"/>
          <w:szCs w:val="24"/>
          <w:lang w:val="en-GB" w:eastAsia="en-GB"/>
        </w:rPr>
      </w:pPr>
    </w:p>
    <w:p w14:paraId="155856E4" w14:textId="77777777" w:rsidR="002C712C" w:rsidRPr="00DF495C" w:rsidRDefault="002C712C" w:rsidP="00147BFA">
      <w:pPr>
        <w:rPr>
          <w:rFonts w:ascii="Bookman Old Style" w:hAnsi="Bookman Old Style"/>
          <w:sz w:val="24"/>
          <w:szCs w:val="24"/>
          <w:lang w:val="en-GB" w:eastAsia="en-GB"/>
        </w:rPr>
      </w:pPr>
    </w:p>
    <w:p w14:paraId="790A2DAF" w14:textId="77777777" w:rsidR="00147BFA" w:rsidRPr="00DF495C" w:rsidRDefault="00147BFA" w:rsidP="00147BFA">
      <w:pPr>
        <w:rPr>
          <w:rFonts w:ascii="Bookman Old Style" w:eastAsia="Book Antiqua" w:hAnsi="Bookman Old Style"/>
          <w:sz w:val="24"/>
          <w:szCs w:val="24"/>
          <w:lang w:val="en-GB" w:eastAsia="en-GB"/>
        </w:rPr>
      </w:pPr>
      <w:r w:rsidRPr="00DF495C">
        <w:rPr>
          <w:rFonts w:ascii="Bookman Old Style" w:eastAsia="Book Antiqua" w:hAnsi="Bookman Old Style"/>
          <w:sz w:val="24"/>
          <w:szCs w:val="24"/>
          <w:lang w:val="en-GB" w:eastAsia="en-GB"/>
        </w:rPr>
        <w:t>Points worthy noting in the Introduction</w:t>
      </w:r>
    </w:p>
    <w:p w14:paraId="16879002" w14:textId="77777777" w:rsidR="00147BFA" w:rsidRPr="00DF495C" w:rsidRDefault="00147BFA" w:rsidP="00147BFA">
      <w:pPr>
        <w:pStyle w:val="ListParagraph"/>
        <w:numPr>
          <w:ilvl w:val="0"/>
          <w:numId w:val="170"/>
        </w:numPr>
        <w:spacing w:after="0" w:line="360" w:lineRule="auto"/>
        <w:ind w:right="20"/>
        <w:jc w:val="both"/>
        <w:rPr>
          <w:rFonts w:ascii="Bookman Old Style" w:eastAsia="Book Antiqua" w:hAnsi="Bookman Old Style" w:cs="Times New Roman"/>
          <w:sz w:val="24"/>
          <w:szCs w:val="24"/>
          <w:lang w:val="en-GB" w:eastAsia="en-GB"/>
        </w:rPr>
      </w:pPr>
      <w:r w:rsidRPr="00DF495C">
        <w:rPr>
          <w:rFonts w:ascii="Bookman Old Style" w:eastAsia="Book Antiqua" w:hAnsi="Bookman Old Style" w:cs="Times New Roman"/>
          <w:sz w:val="24"/>
          <w:szCs w:val="24"/>
          <w:lang w:val="en-GB" w:eastAsia="en-GB"/>
        </w:rPr>
        <w:t>Your name and organisations responsible for the study</w:t>
      </w:r>
    </w:p>
    <w:p w14:paraId="69AC52E6" w14:textId="77777777" w:rsidR="00147BFA" w:rsidRPr="00DF495C" w:rsidRDefault="00147BFA" w:rsidP="00147BFA">
      <w:pPr>
        <w:pStyle w:val="ListParagraph"/>
        <w:numPr>
          <w:ilvl w:val="0"/>
          <w:numId w:val="170"/>
        </w:numPr>
        <w:spacing w:after="0" w:line="360" w:lineRule="auto"/>
        <w:ind w:right="20"/>
        <w:jc w:val="both"/>
        <w:rPr>
          <w:rFonts w:ascii="Bookman Old Style" w:eastAsia="Book Antiqua" w:hAnsi="Bookman Old Style" w:cs="Times New Roman"/>
          <w:sz w:val="24"/>
          <w:szCs w:val="24"/>
          <w:lang w:val="en-GB" w:eastAsia="en-GB"/>
        </w:rPr>
      </w:pPr>
      <w:r w:rsidRPr="00DF495C">
        <w:rPr>
          <w:rFonts w:ascii="Bookman Old Style" w:eastAsia="Book Antiqua" w:hAnsi="Bookman Old Style" w:cs="Times New Roman"/>
          <w:sz w:val="24"/>
          <w:szCs w:val="24"/>
          <w:lang w:val="en-GB" w:eastAsia="en-GB"/>
        </w:rPr>
        <w:t>The purpose of the study</w:t>
      </w:r>
    </w:p>
    <w:p w14:paraId="12F527E9" w14:textId="77777777" w:rsidR="00147BFA" w:rsidRPr="00DF495C" w:rsidRDefault="00147BFA" w:rsidP="00147BFA">
      <w:pPr>
        <w:pStyle w:val="ListParagraph"/>
        <w:numPr>
          <w:ilvl w:val="0"/>
          <w:numId w:val="170"/>
        </w:numPr>
        <w:spacing w:after="0" w:line="360" w:lineRule="auto"/>
        <w:ind w:right="20"/>
        <w:jc w:val="both"/>
        <w:rPr>
          <w:rFonts w:ascii="Bookman Old Style" w:eastAsia="Book Antiqua" w:hAnsi="Bookman Old Style" w:cs="Times New Roman"/>
          <w:sz w:val="24"/>
          <w:szCs w:val="24"/>
          <w:lang w:val="en-GB" w:eastAsia="en-GB"/>
        </w:rPr>
      </w:pPr>
      <w:r w:rsidRPr="00DF495C">
        <w:rPr>
          <w:rFonts w:ascii="Bookman Old Style" w:eastAsia="Book Antiqua" w:hAnsi="Bookman Old Style" w:cs="Times New Roman"/>
          <w:sz w:val="24"/>
          <w:szCs w:val="24"/>
          <w:lang w:val="en-GB" w:eastAsia="en-GB"/>
        </w:rPr>
        <w:t>Why you are administering the household in question</w:t>
      </w:r>
    </w:p>
    <w:p w14:paraId="6208CDC4" w14:textId="77777777" w:rsidR="00147BFA" w:rsidRPr="00DF495C" w:rsidRDefault="00147BFA" w:rsidP="00147BFA">
      <w:pPr>
        <w:pStyle w:val="ListParagraph"/>
        <w:numPr>
          <w:ilvl w:val="0"/>
          <w:numId w:val="170"/>
        </w:numPr>
        <w:spacing w:after="0" w:line="360" w:lineRule="auto"/>
        <w:ind w:right="20"/>
        <w:jc w:val="both"/>
        <w:rPr>
          <w:rFonts w:ascii="Bookman Old Style" w:eastAsia="Book Antiqua" w:hAnsi="Bookman Old Style" w:cs="Times New Roman"/>
          <w:sz w:val="24"/>
          <w:szCs w:val="24"/>
          <w:lang w:val="en-GB" w:eastAsia="en-GB"/>
        </w:rPr>
      </w:pPr>
      <w:r w:rsidRPr="00DF495C">
        <w:rPr>
          <w:rFonts w:ascii="Bookman Old Style" w:eastAsia="Book Antiqua" w:hAnsi="Bookman Old Style" w:cs="Times New Roman"/>
          <w:sz w:val="24"/>
          <w:szCs w:val="24"/>
          <w:lang w:val="en-GB" w:eastAsia="en-GB"/>
        </w:rPr>
        <w:t>The confidentiality</w:t>
      </w:r>
    </w:p>
    <w:p w14:paraId="06CAB3EB" w14:textId="77777777" w:rsidR="00147BFA" w:rsidRPr="00DF495C" w:rsidRDefault="00147BFA" w:rsidP="00147BFA">
      <w:pPr>
        <w:jc w:val="both"/>
        <w:rPr>
          <w:rFonts w:ascii="Bookman Old Style" w:hAnsi="Bookman Old Style"/>
          <w:sz w:val="24"/>
          <w:szCs w:val="24"/>
          <w:lang w:val="en-GB" w:eastAsia="en-US"/>
        </w:rPr>
      </w:pPr>
      <w:r w:rsidRPr="00DF495C">
        <w:rPr>
          <w:rFonts w:ascii="Bookman Old Style" w:eastAsia="Book Antiqua" w:hAnsi="Bookman Old Style"/>
          <w:sz w:val="24"/>
          <w:szCs w:val="24"/>
          <w:lang w:val="en-GB" w:eastAsia="en-GB"/>
        </w:rPr>
        <w:t>The consent to proceed with the interviews</w:t>
      </w:r>
    </w:p>
    <w:p w14:paraId="2964FE70" w14:textId="77777777" w:rsidR="00932BB8" w:rsidRPr="00DF495C" w:rsidRDefault="00796ADD" w:rsidP="00932BB8">
      <w:pPr>
        <w:jc w:val="both"/>
        <w:rPr>
          <w:rFonts w:ascii="Bookman Old Style" w:hAnsi="Bookman Old Style"/>
          <w:sz w:val="24"/>
          <w:szCs w:val="24"/>
          <w:lang w:val="en-GB" w:eastAsia="en-US"/>
        </w:rPr>
      </w:pPr>
      <w:r w:rsidRPr="00DF495C">
        <w:rPr>
          <w:rFonts w:ascii="Bookman Old Style" w:hAnsi="Bookman Old Style"/>
          <w:sz w:val="24"/>
          <w:szCs w:val="24"/>
          <w:lang w:val="en-GB" w:eastAsia="en-US"/>
        </w:rPr>
        <w:tab/>
      </w:r>
    </w:p>
    <w:p w14:paraId="2281CDC7" w14:textId="77777777" w:rsidR="00A370E8" w:rsidRPr="00DF495C" w:rsidRDefault="00A370E8" w:rsidP="00932BB8">
      <w:pPr>
        <w:jc w:val="both"/>
        <w:rPr>
          <w:rFonts w:ascii="Bookman Old Style" w:hAnsi="Bookman Old Style"/>
          <w:b/>
          <w:bCs/>
          <w:lang w:val="en-GB" w:eastAsia="en-US"/>
        </w:rPr>
      </w:pPr>
      <w:r w:rsidRPr="00DF495C">
        <w:rPr>
          <w:rFonts w:ascii="Bookman Old Style" w:hAnsi="Bookman Old Style"/>
          <w:b/>
          <w:bCs/>
          <w:lang w:val="en-GB" w:eastAsia="en-US"/>
        </w:rPr>
        <w:t>AUTHORIZATION</w:t>
      </w:r>
    </w:p>
    <w:p w14:paraId="68C022E2" w14:textId="77777777" w:rsidR="00A370E8" w:rsidRPr="00DF495C" w:rsidRDefault="00A370E8" w:rsidP="00EF4B01">
      <w:pPr>
        <w:spacing w:before="240"/>
        <w:jc w:val="both"/>
        <w:rPr>
          <w:rFonts w:ascii="Bookman Old Style" w:hAnsi="Bookman Old Style"/>
          <w:lang w:val="en-US"/>
        </w:rPr>
      </w:pPr>
      <w:r w:rsidRPr="00DF495C">
        <w:rPr>
          <w:rFonts w:ascii="Bookman Old Style" w:hAnsi="Bookman Old Style"/>
          <w:sz w:val="24"/>
          <w:szCs w:val="24"/>
          <w:lang w:val="en-GB" w:eastAsia="x-none"/>
        </w:rPr>
        <w:t xml:space="preserve">The National Statistical Office (NSO) derives its mandate from the National Statistics Act, 2013 which established it to be a central depository of all official statistics produced in </w:t>
      </w:r>
      <w:r w:rsidR="00EA329E" w:rsidRPr="00DF495C">
        <w:rPr>
          <w:rFonts w:ascii="Bookman Old Style" w:hAnsi="Bookman Old Style"/>
          <w:sz w:val="24"/>
          <w:szCs w:val="24"/>
          <w:lang w:val="en-GB" w:eastAsia="x-none"/>
        </w:rPr>
        <w:t>the country</w:t>
      </w:r>
      <w:r w:rsidRPr="00DF495C">
        <w:rPr>
          <w:rFonts w:ascii="Bookman Old Style" w:hAnsi="Bookman Old Style"/>
          <w:sz w:val="24"/>
          <w:szCs w:val="24"/>
          <w:lang w:val="en-GB" w:eastAsia="x-none"/>
        </w:rPr>
        <w:t xml:space="preserve">. According to the Act, is mandated to collect, </w:t>
      </w:r>
      <w:r w:rsidR="00EA329E" w:rsidRPr="00DF495C">
        <w:rPr>
          <w:rFonts w:ascii="Bookman Old Style" w:hAnsi="Bookman Old Style"/>
          <w:sz w:val="24"/>
          <w:szCs w:val="24"/>
          <w:lang w:val="en-GB" w:eastAsia="x-none"/>
        </w:rPr>
        <w:t>analyse</w:t>
      </w:r>
      <w:r w:rsidRPr="00DF495C">
        <w:rPr>
          <w:rFonts w:ascii="Bookman Old Style" w:hAnsi="Bookman Old Style"/>
          <w:sz w:val="24"/>
          <w:szCs w:val="24"/>
          <w:lang w:val="en-GB" w:eastAsia="x-none"/>
        </w:rPr>
        <w:t>, publish and disseminate official statistics for evidence-based policy formulation, decision making, monitoring and evaluation of development programs. The Act also empowers NSO to raise public awareness about the importance and role of statistical information and promote the use of best practices and international standards in statistical production, management, and dissemination.</w:t>
      </w:r>
    </w:p>
    <w:p w14:paraId="2E071EE8" w14:textId="77777777" w:rsidR="00A370E8" w:rsidRPr="00DF495C" w:rsidRDefault="00A370E8" w:rsidP="00FA5445">
      <w:pPr>
        <w:pStyle w:val="Heading2"/>
        <w:spacing w:before="240" w:after="0"/>
        <w:ind w:left="575" w:hanging="575"/>
        <w:rPr>
          <w:rFonts w:ascii="Bookman Old Style" w:hAnsi="Bookman Old Style"/>
          <w:lang w:val="en-GB" w:eastAsia="en-US"/>
        </w:rPr>
      </w:pPr>
      <w:bookmarkStart w:id="383" w:name="_Toc126061673"/>
      <w:r w:rsidRPr="00DF495C">
        <w:rPr>
          <w:rFonts w:ascii="Bookman Old Style" w:hAnsi="Bookman Old Style"/>
          <w:lang w:val="en-GB" w:eastAsia="en-US"/>
        </w:rPr>
        <w:lastRenderedPageBreak/>
        <w:t>CONFIDENTIALITY</w:t>
      </w:r>
      <w:bookmarkEnd w:id="383"/>
    </w:p>
    <w:p w14:paraId="623965D9" w14:textId="77777777" w:rsidR="00A370E8" w:rsidRPr="00DF495C" w:rsidRDefault="00A370E8" w:rsidP="00FA5445">
      <w:pPr>
        <w:spacing w:before="120"/>
        <w:jc w:val="both"/>
        <w:rPr>
          <w:rFonts w:ascii="Bookman Old Style" w:hAnsi="Bookman Old Style"/>
          <w:sz w:val="24"/>
          <w:szCs w:val="24"/>
          <w:lang w:val="en-GB" w:eastAsia="en-US"/>
        </w:rPr>
      </w:pPr>
      <w:r w:rsidRPr="00DF495C">
        <w:rPr>
          <w:rFonts w:ascii="Bookman Old Style" w:hAnsi="Bookman Old Style"/>
          <w:sz w:val="24"/>
          <w:szCs w:val="24"/>
          <w:lang w:val="en-GB" w:eastAsia="en-US"/>
        </w:rPr>
        <w:t xml:space="preserve">Within the context of the </w:t>
      </w:r>
      <w:r w:rsidR="002B1741" w:rsidRPr="00DF495C">
        <w:rPr>
          <w:rFonts w:ascii="Bookman Old Style" w:hAnsi="Bookman Old Style"/>
          <w:sz w:val="24"/>
          <w:szCs w:val="24"/>
          <w:lang w:val="en-GB" w:eastAsia="en-US"/>
        </w:rPr>
        <w:t>survey</w:t>
      </w:r>
      <w:r w:rsidRPr="00DF495C">
        <w:rPr>
          <w:rFonts w:ascii="Bookman Old Style" w:hAnsi="Bookman Old Style"/>
          <w:sz w:val="24"/>
          <w:szCs w:val="24"/>
          <w:lang w:val="en-GB" w:eastAsia="en-US"/>
        </w:rPr>
        <w:t xml:space="preserve">, the term “confidentiality” refers to our guarantee to individuals who provide </w:t>
      </w:r>
      <w:r w:rsidR="002B1741" w:rsidRPr="00DF495C">
        <w:rPr>
          <w:rFonts w:ascii="Bookman Old Style" w:hAnsi="Bookman Old Style"/>
          <w:sz w:val="24"/>
          <w:szCs w:val="24"/>
          <w:lang w:val="en-GB" w:eastAsia="en-US"/>
        </w:rPr>
        <w:t>survey</w:t>
      </w:r>
      <w:r w:rsidRPr="00DF495C">
        <w:rPr>
          <w:rFonts w:ascii="Bookman Old Style" w:hAnsi="Bookman Old Style"/>
          <w:sz w:val="24"/>
          <w:szCs w:val="24"/>
          <w:lang w:val="en-GB" w:eastAsia="en-US"/>
        </w:rPr>
        <w:t xml:space="preserve"> information. The name, address, and other information that would identify an individual is not available to persons other than sworn NSO employees. Therefore, you will be required to take an Oath of Office and Secrecy.</w:t>
      </w:r>
    </w:p>
    <w:p w14:paraId="4F051F2E" w14:textId="77777777" w:rsidR="00A370E8" w:rsidRPr="00DF495C" w:rsidRDefault="00A370E8" w:rsidP="00CE3FE5">
      <w:pPr>
        <w:spacing w:before="120" w:after="240"/>
        <w:ind w:firstLine="9"/>
        <w:jc w:val="both"/>
        <w:rPr>
          <w:rFonts w:ascii="Bookman Old Style" w:hAnsi="Bookman Old Style"/>
          <w:sz w:val="24"/>
          <w:szCs w:val="24"/>
          <w:lang w:val="en-GB" w:eastAsia="en-US"/>
        </w:rPr>
      </w:pPr>
      <w:r w:rsidRPr="00DF495C">
        <w:rPr>
          <w:rFonts w:ascii="Bookman Old Style" w:hAnsi="Bookman Old Style"/>
          <w:sz w:val="24"/>
          <w:szCs w:val="24"/>
          <w:lang w:val="en-GB" w:eastAsia="en-US"/>
        </w:rPr>
        <w:t xml:space="preserve">To ensure confidentiality, you </w:t>
      </w:r>
      <w:r w:rsidRPr="00DF495C">
        <w:rPr>
          <w:rFonts w:ascii="Bookman Old Style" w:hAnsi="Bookman Old Style"/>
          <w:b/>
          <w:sz w:val="24"/>
          <w:szCs w:val="24"/>
          <w:lang w:val="en-GB" w:eastAsia="en-US"/>
        </w:rPr>
        <w:t>MUST</w:t>
      </w:r>
      <w:r w:rsidRPr="00DF495C">
        <w:rPr>
          <w:rFonts w:ascii="Bookman Old Style" w:hAnsi="Bookman Old Style"/>
          <w:sz w:val="24"/>
          <w:szCs w:val="24"/>
          <w:lang w:val="en-GB" w:eastAsia="en-US"/>
        </w:rPr>
        <w:t xml:space="preserve"> observe the following rules:</w:t>
      </w:r>
    </w:p>
    <w:p w14:paraId="128A1064" w14:textId="77777777" w:rsidR="00CE3FE5" w:rsidRPr="00DF495C" w:rsidRDefault="00A370E8" w:rsidP="00733136">
      <w:pPr>
        <w:numPr>
          <w:ilvl w:val="0"/>
          <w:numId w:val="120"/>
        </w:numPr>
        <w:rPr>
          <w:rFonts w:ascii="Bookman Old Style" w:hAnsi="Bookman Old Style"/>
          <w:lang w:val="en-US"/>
        </w:rPr>
      </w:pPr>
      <w:r w:rsidRPr="00DF495C">
        <w:rPr>
          <w:rFonts w:ascii="Bookman Old Style" w:hAnsi="Bookman Old Style"/>
          <w:lang w:val="en-US"/>
        </w:rPr>
        <w:t>You must not let anybody access your completed questionnaires, other than your Field Supervisor, or NSO senior staff who are engaged/involved in the census</w:t>
      </w:r>
      <w:r w:rsidR="000D35E2" w:rsidRPr="00DF495C">
        <w:rPr>
          <w:rFonts w:ascii="Bookman Old Style" w:hAnsi="Bookman Old Style"/>
          <w:lang w:val="en-US"/>
        </w:rPr>
        <w:t>.</w:t>
      </w:r>
    </w:p>
    <w:p w14:paraId="55A37649" w14:textId="77777777" w:rsidR="00EF4B01" w:rsidRPr="00DF495C" w:rsidRDefault="00A370E8" w:rsidP="00733136">
      <w:pPr>
        <w:numPr>
          <w:ilvl w:val="0"/>
          <w:numId w:val="120"/>
        </w:numPr>
        <w:spacing w:after="240"/>
        <w:rPr>
          <w:rFonts w:ascii="Bookman Old Style" w:hAnsi="Bookman Old Style"/>
          <w:lang w:val="en-US"/>
        </w:rPr>
      </w:pPr>
      <w:r w:rsidRPr="00DF495C">
        <w:rPr>
          <w:rFonts w:ascii="Bookman Old Style" w:hAnsi="Bookman Old Style"/>
          <w:lang w:val="en-US"/>
        </w:rPr>
        <w:t xml:space="preserve">You must not tell anybody anything about the answers received to the </w:t>
      </w:r>
      <w:r w:rsidR="002B1741" w:rsidRPr="00DF495C">
        <w:rPr>
          <w:rFonts w:ascii="Bookman Old Style" w:hAnsi="Bookman Old Style"/>
          <w:lang w:val="en-US"/>
        </w:rPr>
        <w:t>survey</w:t>
      </w:r>
      <w:r w:rsidRPr="00DF495C">
        <w:rPr>
          <w:rFonts w:ascii="Bookman Old Style" w:hAnsi="Bookman Old Style"/>
          <w:lang w:val="en-US"/>
        </w:rPr>
        <w:t xml:space="preserve"> questions, either at the time of the </w:t>
      </w:r>
      <w:r w:rsidR="002B1741" w:rsidRPr="00DF495C">
        <w:rPr>
          <w:rFonts w:ascii="Bookman Old Style" w:hAnsi="Bookman Old Style"/>
          <w:lang w:val="en-US"/>
        </w:rPr>
        <w:t>survey</w:t>
      </w:r>
      <w:r w:rsidRPr="00DF495C">
        <w:rPr>
          <w:rFonts w:ascii="Bookman Old Style" w:hAnsi="Bookman Old Style"/>
          <w:lang w:val="en-US"/>
        </w:rPr>
        <w:t xml:space="preserve"> or afterwards.</w:t>
      </w:r>
      <w:r w:rsidR="00CE3FE5" w:rsidRPr="00DF495C">
        <w:rPr>
          <w:rFonts w:ascii="Bookman Old Style" w:hAnsi="Bookman Old Style"/>
          <w:lang w:val="en-US"/>
        </w:rPr>
        <w:t xml:space="preserve"> </w:t>
      </w:r>
    </w:p>
    <w:p w14:paraId="7AFDC3EE" w14:textId="77777777" w:rsidR="00CE3FE5" w:rsidRPr="00DF495C" w:rsidRDefault="00A370E8" w:rsidP="00733136">
      <w:pPr>
        <w:numPr>
          <w:ilvl w:val="0"/>
          <w:numId w:val="120"/>
        </w:numPr>
        <w:spacing w:after="240"/>
        <w:rPr>
          <w:rFonts w:ascii="Bookman Old Style" w:hAnsi="Bookman Old Style"/>
          <w:lang w:val="en-US"/>
        </w:rPr>
      </w:pPr>
      <w:r w:rsidRPr="00DF495C">
        <w:rPr>
          <w:rFonts w:ascii="Bookman Old Style" w:hAnsi="Bookman Old Style"/>
          <w:lang w:val="en-US"/>
        </w:rPr>
        <w:t xml:space="preserve">You must do the work yourself and not allow any other person who has not trained as </w:t>
      </w:r>
      <w:r w:rsidR="002B1741" w:rsidRPr="00DF495C">
        <w:rPr>
          <w:rFonts w:ascii="Bookman Old Style" w:hAnsi="Bookman Old Style"/>
          <w:lang w:val="en-US"/>
        </w:rPr>
        <w:t>this survey’s</w:t>
      </w:r>
      <w:r w:rsidRPr="00DF495C">
        <w:rPr>
          <w:rFonts w:ascii="Bookman Old Style" w:hAnsi="Bookman Old Style"/>
          <w:lang w:val="en-US"/>
        </w:rPr>
        <w:t xml:space="preserve"> enumerator do it for you.</w:t>
      </w:r>
      <w:r w:rsidR="00CE3FE5" w:rsidRPr="00DF495C">
        <w:rPr>
          <w:rFonts w:ascii="Bookman Old Style" w:hAnsi="Bookman Old Style"/>
          <w:lang w:val="en-US"/>
        </w:rPr>
        <w:t xml:space="preserve"> </w:t>
      </w:r>
    </w:p>
    <w:p w14:paraId="74527380" w14:textId="77777777" w:rsidR="00CE3FE5" w:rsidRPr="00DF495C" w:rsidRDefault="00A370E8" w:rsidP="00733136">
      <w:pPr>
        <w:numPr>
          <w:ilvl w:val="0"/>
          <w:numId w:val="120"/>
        </w:numPr>
        <w:spacing w:after="240"/>
        <w:rPr>
          <w:rFonts w:ascii="Bookman Old Style" w:hAnsi="Bookman Old Style"/>
          <w:lang w:val="en-US"/>
        </w:rPr>
      </w:pPr>
      <w:r w:rsidRPr="00DF495C">
        <w:rPr>
          <w:rFonts w:ascii="Bookman Old Style" w:hAnsi="Bookman Old Style"/>
          <w:lang w:val="en-US"/>
        </w:rPr>
        <w:t xml:space="preserve">You are responsible for your tablets and other </w:t>
      </w:r>
      <w:r w:rsidR="002B1741" w:rsidRPr="00DF495C">
        <w:rPr>
          <w:rFonts w:ascii="Bookman Old Style" w:hAnsi="Bookman Old Style"/>
          <w:lang w:val="en-US"/>
        </w:rPr>
        <w:t>survey</w:t>
      </w:r>
      <w:r w:rsidRPr="00DF495C">
        <w:rPr>
          <w:rFonts w:ascii="Bookman Old Style" w:hAnsi="Bookman Old Style"/>
          <w:lang w:val="en-US"/>
        </w:rPr>
        <w:t xml:space="preserve"> items. Do not leave them where they can be misplaced, stolen, or viewed by another person.</w:t>
      </w:r>
    </w:p>
    <w:p w14:paraId="1A25E106" w14:textId="77777777" w:rsidR="00CE3FE5" w:rsidRPr="00DF495C" w:rsidRDefault="00A370E8" w:rsidP="00733136">
      <w:pPr>
        <w:numPr>
          <w:ilvl w:val="0"/>
          <w:numId w:val="120"/>
        </w:numPr>
        <w:spacing w:after="240"/>
        <w:rPr>
          <w:rFonts w:ascii="Bookman Old Style" w:hAnsi="Bookman Old Style"/>
          <w:lang w:val="en-US"/>
        </w:rPr>
      </w:pPr>
      <w:r w:rsidRPr="00DF495C">
        <w:rPr>
          <w:rFonts w:ascii="Bookman Old Style" w:hAnsi="Bookman Old Style"/>
          <w:lang w:val="en-US"/>
        </w:rPr>
        <w:t>Clearly explain to the respondent that whatever information you obtain will be kept strictly confidential and will be used for statistical purposes only. Under no circumstances will such information be used to anyone’s disadvantage.</w:t>
      </w:r>
      <w:r w:rsidR="00CE3FE5" w:rsidRPr="00DF495C">
        <w:rPr>
          <w:rFonts w:ascii="Bookman Old Style" w:hAnsi="Bookman Old Style"/>
          <w:lang w:val="en-US"/>
        </w:rPr>
        <w:t xml:space="preserve"> </w:t>
      </w:r>
    </w:p>
    <w:p w14:paraId="3A366FD5" w14:textId="7A4DBD26" w:rsidR="00CE3FE5" w:rsidRPr="00DF495C" w:rsidRDefault="00A370E8" w:rsidP="00733136">
      <w:pPr>
        <w:numPr>
          <w:ilvl w:val="0"/>
          <w:numId w:val="120"/>
        </w:numPr>
        <w:spacing w:after="240"/>
        <w:rPr>
          <w:rFonts w:ascii="Bookman Old Style" w:hAnsi="Bookman Old Style"/>
          <w:lang w:val="en-GB" w:eastAsia="en-US"/>
        </w:rPr>
      </w:pPr>
      <w:r w:rsidRPr="00DF495C">
        <w:rPr>
          <w:rFonts w:ascii="Bookman Old Style" w:hAnsi="Bookman Old Style"/>
          <w:lang w:val="en-US"/>
        </w:rPr>
        <w:t xml:space="preserve">It is likely that the village headman or the elders may be present when you are asking questions. In which case, you must explain the need for confidentiality of Census information to the village headman or the elders. In other words, even the village </w:t>
      </w:r>
      <w:r w:rsidR="007011AD" w:rsidRPr="00DF495C">
        <w:rPr>
          <w:rFonts w:ascii="Bookman Old Style" w:hAnsi="Bookman Old Style"/>
          <w:lang w:val="en-US"/>
        </w:rPr>
        <w:t>headman and</w:t>
      </w:r>
      <w:r w:rsidRPr="00DF495C">
        <w:rPr>
          <w:rFonts w:ascii="Bookman Old Style" w:hAnsi="Bookman Old Style"/>
          <w:lang w:val="en-US"/>
        </w:rPr>
        <w:t>/or elders should not be allowed to listen to any interviews.</w:t>
      </w:r>
      <w:r w:rsidR="00CE3FE5" w:rsidRPr="00DF495C">
        <w:rPr>
          <w:rFonts w:ascii="Bookman Old Style" w:hAnsi="Bookman Old Style"/>
          <w:lang w:val="en-US"/>
        </w:rPr>
        <w:t xml:space="preserve"> </w:t>
      </w:r>
    </w:p>
    <w:p w14:paraId="556D1140" w14:textId="77777777" w:rsidR="00A370E8" w:rsidRPr="00DF495C" w:rsidRDefault="00A370E8" w:rsidP="00733136">
      <w:pPr>
        <w:numPr>
          <w:ilvl w:val="0"/>
          <w:numId w:val="120"/>
        </w:numPr>
        <w:rPr>
          <w:rFonts w:ascii="Bookman Old Style" w:hAnsi="Bookman Old Style"/>
          <w:lang w:val="en-GB" w:eastAsia="en-US"/>
        </w:rPr>
      </w:pPr>
      <w:r w:rsidRPr="00DF495C">
        <w:rPr>
          <w:rFonts w:ascii="Bookman Old Style" w:hAnsi="Bookman Old Style"/>
          <w:lang w:val="en-US"/>
        </w:rPr>
        <w:t>You will be supplied with a</w:t>
      </w:r>
      <w:r w:rsidRPr="00DF495C">
        <w:rPr>
          <w:rFonts w:ascii="Bookman Old Style" w:hAnsi="Bookman Old Style"/>
          <w:lang w:val="en-GB" w:eastAsia="en-US"/>
        </w:rPr>
        <w:t>an official letter of introduction as an enumerator to show that you are authorised by the law to conduct the interview. You must always carry this letter with you when you are enumerating.</w:t>
      </w:r>
    </w:p>
    <w:p w14:paraId="543B9A0B" w14:textId="77777777" w:rsidR="00A370E8" w:rsidRPr="00DF495C" w:rsidRDefault="00A370E8" w:rsidP="00FA5445">
      <w:pPr>
        <w:pStyle w:val="Heading2"/>
        <w:rPr>
          <w:rFonts w:ascii="Bookman Old Style" w:hAnsi="Bookman Old Style"/>
        </w:rPr>
      </w:pPr>
      <w:bookmarkStart w:id="384" w:name="_Toc508697341"/>
      <w:bookmarkStart w:id="385" w:name="_Toc508697598"/>
      <w:bookmarkStart w:id="386" w:name="_Toc126061674"/>
      <w:bookmarkEnd w:id="384"/>
      <w:bookmarkEnd w:id="385"/>
      <w:r w:rsidRPr="00DF495C">
        <w:rPr>
          <w:rFonts w:ascii="Bookman Old Style" w:hAnsi="Bookman Old Style"/>
        </w:rPr>
        <w:t>PENALTIES</w:t>
      </w:r>
      <w:bookmarkEnd w:id="386"/>
      <w:r w:rsidRPr="00DF495C">
        <w:rPr>
          <w:rFonts w:ascii="Bookman Old Style" w:hAnsi="Bookman Old Style"/>
        </w:rPr>
        <w:t xml:space="preserve"> </w:t>
      </w:r>
    </w:p>
    <w:p w14:paraId="0D917104" w14:textId="77777777" w:rsidR="00EA7A17" w:rsidRPr="00DF495C" w:rsidRDefault="00A370E8" w:rsidP="00FB5D73">
      <w:pPr>
        <w:rPr>
          <w:rFonts w:ascii="Bookman Old Style" w:hAnsi="Bookman Old Style"/>
          <w:sz w:val="24"/>
          <w:szCs w:val="24"/>
          <w:lang w:val="en-US" w:eastAsia="en-US"/>
        </w:rPr>
      </w:pPr>
      <w:r w:rsidRPr="00DF495C">
        <w:rPr>
          <w:rFonts w:ascii="Bookman Old Style" w:hAnsi="Bookman Old Style"/>
          <w:sz w:val="24"/>
          <w:szCs w:val="24"/>
          <w:lang w:val="en-US" w:eastAsia="en-US"/>
        </w:rPr>
        <w:t xml:space="preserve">As an Interviewer you are liable for the loss or damage of </w:t>
      </w:r>
      <w:r w:rsidR="00FB5D73" w:rsidRPr="00DF495C">
        <w:rPr>
          <w:rFonts w:ascii="Bookman Old Style" w:hAnsi="Bookman Old Style"/>
          <w:sz w:val="24"/>
          <w:szCs w:val="24"/>
          <w:lang w:val="en-US" w:eastAsia="en-US"/>
        </w:rPr>
        <w:t xml:space="preserve">tablet, power bank </w:t>
      </w:r>
      <w:r w:rsidR="001C1288" w:rsidRPr="00DF495C">
        <w:rPr>
          <w:rFonts w:ascii="Bookman Old Style" w:hAnsi="Bookman Old Style"/>
          <w:sz w:val="24"/>
          <w:szCs w:val="24"/>
          <w:lang w:val="en-US" w:eastAsia="en-US"/>
        </w:rPr>
        <w:t xml:space="preserve">and solar charger and accessories. A </w:t>
      </w:r>
      <w:r w:rsidRPr="00DF495C">
        <w:rPr>
          <w:rFonts w:ascii="Bookman Old Style" w:hAnsi="Bookman Old Style"/>
          <w:sz w:val="24"/>
          <w:szCs w:val="24"/>
          <w:lang w:val="en-US" w:eastAsia="en-US"/>
        </w:rPr>
        <w:t xml:space="preserve">surcharge action will be based on the cost/price of the </w:t>
      </w:r>
      <w:r w:rsidR="001C1288" w:rsidRPr="00DF495C">
        <w:rPr>
          <w:rFonts w:ascii="Bookman Old Style" w:hAnsi="Bookman Old Style"/>
          <w:sz w:val="24"/>
          <w:szCs w:val="24"/>
          <w:lang w:val="en-US" w:eastAsia="en-US"/>
        </w:rPr>
        <w:t>lost or damaged items.</w:t>
      </w:r>
    </w:p>
    <w:p w14:paraId="1FA951D7" w14:textId="77777777" w:rsidR="000B57CF" w:rsidRPr="00DF495C" w:rsidRDefault="000B57CF" w:rsidP="00EA7A17">
      <w:pPr>
        <w:spacing w:after="240"/>
        <w:rPr>
          <w:rFonts w:ascii="Bookman Old Style" w:hAnsi="Bookman Old Style"/>
          <w:sz w:val="24"/>
          <w:szCs w:val="24"/>
          <w:lang w:val="en-US"/>
        </w:rPr>
      </w:pPr>
    </w:p>
    <w:p w14:paraId="3DB55F1A" w14:textId="77777777" w:rsidR="00EA7A17" w:rsidRPr="00DF495C" w:rsidRDefault="00EA7A17" w:rsidP="00EA7A17">
      <w:pPr>
        <w:spacing w:after="240"/>
        <w:rPr>
          <w:rFonts w:ascii="Bookman Old Style" w:hAnsi="Bookman Old Style"/>
          <w:sz w:val="24"/>
          <w:szCs w:val="24"/>
          <w:lang w:val="en-US"/>
        </w:rPr>
      </w:pPr>
      <w:r w:rsidRPr="00DF495C">
        <w:rPr>
          <w:rFonts w:ascii="Bookman Old Style" w:hAnsi="Bookman Old Style"/>
          <w:sz w:val="24"/>
          <w:szCs w:val="24"/>
          <w:lang w:val="en-US"/>
        </w:rPr>
        <w:t>Ensure that interviews are conducted with appropriate household members. Friends, neighbors, or other non-household members should not be present during the household interview.  It is important to ensure privacy so that respondents feel they can answer your questions freely and honestly, and so the information that they share remains confidential.</w:t>
      </w:r>
    </w:p>
    <w:p w14:paraId="720E328C" w14:textId="77777777" w:rsidR="009F4F71" w:rsidRPr="00DF495C" w:rsidRDefault="00442914" w:rsidP="00FA5445">
      <w:pPr>
        <w:autoSpaceDE w:val="0"/>
        <w:autoSpaceDN w:val="0"/>
        <w:adjustRightInd w:val="0"/>
        <w:rPr>
          <w:rFonts w:ascii="Bookman Old Style" w:hAnsi="Bookman Old Style"/>
          <w:sz w:val="24"/>
          <w:szCs w:val="24"/>
          <w:lang w:val="en-ZA" w:eastAsia="en-ZA"/>
        </w:rPr>
      </w:pPr>
      <w:r w:rsidRPr="00DF495C">
        <w:rPr>
          <w:rFonts w:ascii="Bookman Old Style" w:hAnsi="Bookman Old Style"/>
          <w:sz w:val="24"/>
          <w:szCs w:val="24"/>
          <w:lang w:val="en-ZA" w:eastAsia="en-ZA"/>
        </w:rPr>
        <w:t>If you</w:t>
      </w:r>
      <w:r w:rsidR="00BD2F85" w:rsidRPr="00DF495C">
        <w:rPr>
          <w:rFonts w:ascii="Bookman Old Style" w:hAnsi="Bookman Old Style"/>
          <w:sz w:val="24"/>
          <w:szCs w:val="24"/>
          <w:lang w:val="en-ZA" w:eastAsia="en-ZA"/>
        </w:rPr>
        <w:t xml:space="preserve"> disclose </w:t>
      </w:r>
      <w:r w:rsidR="00832FE3" w:rsidRPr="00DF495C">
        <w:rPr>
          <w:rFonts w:ascii="Bookman Old Style" w:hAnsi="Bookman Old Style"/>
          <w:sz w:val="24"/>
          <w:szCs w:val="24"/>
          <w:lang w:val="en-ZA" w:eastAsia="en-ZA"/>
        </w:rPr>
        <w:t xml:space="preserve">such </w:t>
      </w:r>
      <w:r w:rsidR="00BD2F85" w:rsidRPr="00DF495C">
        <w:rPr>
          <w:rFonts w:ascii="Bookman Old Style" w:hAnsi="Bookman Old Style"/>
          <w:sz w:val="24"/>
          <w:szCs w:val="24"/>
          <w:lang w:val="en-ZA" w:eastAsia="en-ZA"/>
        </w:rPr>
        <w:t>statistical</w:t>
      </w:r>
      <w:r w:rsidRPr="00DF495C">
        <w:rPr>
          <w:rFonts w:ascii="Bookman Old Style" w:hAnsi="Bookman Old Style"/>
          <w:sz w:val="24"/>
          <w:szCs w:val="24"/>
          <w:lang w:val="en-ZA" w:eastAsia="en-ZA"/>
        </w:rPr>
        <w:t xml:space="preserve"> information for personal gain to unauthorised person you are committing an offence and you shall be liable upon </w:t>
      </w:r>
      <w:r w:rsidRPr="00DF495C">
        <w:rPr>
          <w:rFonts w:ascii="Bookman Old Style" w:hAnsi="Bookman Old Style"/>
          <w:sz w:val="24"/>
          <w:szCs w:val="24"/>
          <w:lang w:val="en-ZA" w:eastAsia="en-ZA"/>
        </w:rPr>
        <w:lastRenderedPageBreak/>
        <w:t>conviction to a fine</w:t>
      </w:r>
      <w:r w:rsidR="00832FE3" w:rsidRPr="00DF495C">
        <w:rPr>
          <w:rFonts w:ascii="Bookman Old Style" w:hAnsi="Bookman Old Style"/>
          <w:sz w:val="24"/>
          <w:szCs w:val="24"/>
          <w:lang w:val="en-ZA" w:eastAsia="en-ZA"/>
        </w:rPr>
        <w:t xml:space="preserve"> of</w:t>
      </w:r>
      <w:r w:rsidRPr="00DF495C">
        <w:rPr>
          <w:rFonts w:ascii="Bookman Old Style" w:hAnsi="Bookman Old Style"/>
          <w:sz w:val="24"/>
          <w:szCs w:val="24"/>
          <w:lang w:val="en-ZA" w:eastAsia="en-ZA"/>
        </w:rPr>
        <w:t xml:space="preserve"> five </w:t>
      </w:r>
      <w:r w:rsidR="002E102B" w:rsidRPr="00DF495C">
        <w:rPr>
          <w:rFonts w:ascii="Bookman Old Style" w:hAnsi="Bookman Old Style"/>
          <w:sz w:val="24"/>
          <w:szCs w:val="24"/>
          <w:lang w:val="en-ZA" w:eastAsia="en-ZA"/>
        </w:rPr>
        <w:t>hundred-thousand-kwacha</w:t>
      </w:r>
      <w:r w:rsidRPr="00DF495C">
        <w:rPr>
          <w:rFonts w:ascii="Bookman Old Style" w:hAnsi="Bookman Old Style"/>
          <w:sz w:val="24"/>
          <w:szCs w:val="24"/>
          <w:lang w:val="en-ZA" w:eastAsia="en-ZA"/>
        </w:rPr>
        <w:t xml:space="preserve"> (K500,000) and to imprisonment for two (2) years.</w:t>
      </w:r>
    </w:p>
    <w:p w14:paraId="25B6175A" w14:textId="77777777" w:rsidR="009F4F71" w:rsidRPr="00DF495C" w:rsidRDefault="009F4F71" w:rsidP="00FA5445">
      <w:pPr>
        <w:autoSpaceDE w:val="0"/>
        <w:autoSpaceDN w:val="0"/>
        <w:adjustRightInd w:val="0"/>
        <w:ind w:left="360"/>
        <w:rPr>
          <w:rFonts w:ascii="Bookman Old Style" w:hAnsi="Bookman Old Style"/>
          <w:sz w:val="24"/>
          <w:szCs w:val="24"/>
          <w:lang w:val="en-GB" w:eastAsia="en-US"/>
        </w:rPr>
      </w:pPr>
    </w:p>
    <w:p w14:paraId="55AAA026" w14:textId="77777777" w:rsidR="009F4F71" w:rsidRPr="00DF495C" w:rsidRDefault="009F4F71" w:rsidP="00FA5445">
      <w:pPr>
        <w:autoSpaceDE w:val="0"/>
        <w:autoSpaceDN w:val="0"/>
        <w:adjustRightInd w:val="0"/>
        <w:ind w:left="720"/>
        <w:rPr>
          <w:rFonts w:ascii="Bookman Old Style" w:hAnsi="Bookman Old Style"/>
          <w:sz w:val="24"/>
          <w:szCs w:val="24"/>
          <w:lang w:val="en-GB" w:eastAsia="en-US"/>
        </w:rPr>
      </w:pPr>
    </w:p>
    <w:p w14:paraId="0DCEC473" w14:textId="77777777" w:rsidR="00A370E8" w:rsidRPr="00DF495C" w:rsidRDefault="00A370E8" w:rsidP="00FA5445">
      <w:pPr>
        <w:pStyle w:val="Heading2"/>
        <w:spacing w:before="240" w:after="0"/>
        <w:ind w:left="575" w:hanging="575"/>
        <w:rPr>
          <w:rFonts w:ascii="Bookman Old Style" w:hAnsi="Bookman Old Style"/>
          <w:lang w:val="en-GB" w:eastAsia="en-US"/>
        </w:rPr>
      </w:pPr>
      <w:bookmarkStart w:id="387" w:name="_Toc508697343"/>
      <w:bookmarkStart w:id="388" w:name="_Toc508697600"/>
      <w:bookmarkStart w:id="389" w:name="_Toc491336840"/>
      <w:bookmarkStart w:id="390" w:name="_Toc126061675"/>
      <w:bookmarkEnd w:id="387"/>
      <w:bookmarkEnd w:id="388"/>
      <w:bookmarkEnd w:id="389"/>
      <w:r w:rsidRPr="00DF495C">
        <w:rPr>
          <w:rFonts w:ascii="Bookman Old Style" w:hAnsi="Bookman Old Style"/>
          <w:lang w:val="en-GB" w:eastAsia="en-US"/>
        </w:rPr>
        <w:t>PRE-ENUMERATION ARRANGEMENTS</w:t>
      </w:r>
      <w:bookmarkEnd w:id="390"/>
    </w:p>
    <w:p w14:paraId="50531FCE" w14:textId="77777777" w:rsidR="00A370E8" w:rsidRPr="00DF495C" w:rsidRDefault="00A370E8" w:rsidP="00FA5445">
      <w:pPr>
        <w:spacing w:before="240"/>
        <w:jc w:val="both"/>
        <w:rPr>
          <w:rFonts w:ascii="Bookman Old Style" w:hAnsi="Bookman Old Style"/>
          <w:sz w:val="24"/>
          <w:szCs w:val="24"/>
          <w:lang w:val="en-GB" w:eastAsia="en-US"/>
        </w:rPr>
      </w:pPr>
      <w:r w:rsidRPr="00DF495C">
        <w:rPr>
          <w:rFonts w:ascii="Bookman Old Style" w:hAnsi="Bookman Old Style"/>
          <w:sz w:val="24"/>
          <w:szCs w:val="24"/>
          <w:lang w:val="en-GB" w:eastAsia="en-US"/>
        </w:rPr>
        <w:t>Arrange a place and time for a meeting with your Field Supervisor, who will advise you on your itinerary for the first few days, and then you may proceed immediately to your assigned EA.</w:t>
      </w:r>
    </w:p>
    <w:p w14:paraId="1FF80C3D" w14:textId="77777777" w:rsidR="00A370E8" w:rsidRPr="00DF495C" w:rsidRDefault="00A370E8">
      <w:pPr>
        <w:spacing w:after="240"/>
        <w:jc w:val="both"/>
        <w:rPr>
          <w:rFonts w:ascii="Bookman Old Style" w:hAnsi="Bookman Old Style"/>
          <w:sz w:val="24"/>
          <w:szCs w:val="24"/>
          <w:lang w:val="en-GB" w:eastAsia="en-US"/>
        </w:rPr>
        <w:pPrChange w:id="391" w:author="pachalo chizala" w:date="2023-05-07T00:51:00Z">
          <w:pPr>
            <w:jc w:val="both"/>
          </w:pPr>
        </w:pPrChange>
      </w:pPr>
      <w:r w:rsidRPr="00DF495C">
        <w:rPr>
          <w:rFonts w:ascii="Bookman Old Style" w:hAnsi="Bookman Old Style"/>
          <w:b/>
          <w:bCs/>
          <w:sz w:val="24"/>
          <w:szCs w:val="24"/>
          <w:u w:val="single"/>
          <w:lang w:val="en-GB" w:eastAsia="en-US"/>
        </w:rPr>
        <w:t>Before</w:t>
      </w:r>
      <w:r w:rsidRPr="00DF495C">
        <w:rPr>
          <w:rFonts w:ascii="Bookman Old Style" w:hAnsi="Bookman Old Style"/>
          <w:sz w:val="24"/>
          <w:szCs w:val="24"/>
          <w:lang w:val="en-GB" w:eastAsia="en-US"/>
        </w:rPr>
        <w:t xml:space="preserve"> you start enumeration of your EA:</w:t>
      </w:r>
    </w:p>
    <w:p w14:paraId="09FA30F1" w14:textId="77777777" w:rsidR="00A370E8" w:rsidRPr="00DF495C" w:rsidRDefault="00A370E8" w:rsidP="00733136">
      <w:pPr>
        <w:numPr>
          <w:ilvl w:val="0"/>
          <w:numId w:val="121"/>
        </w:numPr>
        <w:rPr>
          <w:rFonts w:ascii="Bookman Old Style" w:hAnsi="Bookman Old Style"/>
          <w:b/>
        </w:rPr>
      </w:pPr>
      <w:proofErr w:type="spellStart"/>
      <w:r w:rsidRPr="00DF495C">
        <w:rPr>
          <w:rFonts w:ascii="Bookman Old Style" w:hAnsi="Bookman Old Style"/>
          <w:b/>
        </w:rPr>
        <w:t>Meet</w:t>
      </w:r>
      <w:proofErr w:type="spellEnd"/>
      <w:r w:rsidRPr="00DF495C">
        <w:rPr>
          <w:rFonts w:ascii="Bookman Old Style" w:hAnsi="Bookman Old Style"/>
          <w:b/>
        </w:rPr>
        <w:t xml:space="preserve"> </w:t>
      </w:r>
      <w:proofErr w:type="spellStart"/>
      <w:r w:rsidRPr="00DF495C">
        <w:rPr>
          <w:rFonts w:ascii="Bookman Old Style" w:hAnsi="Bookman Old Style"/>
          <w:b/>
        </w:rPr>
        <w:t>Village</w:t>
      </w:r>
      <w:proofErr w:type="spellEnd"/>
      <w:r w:rsidRPr="00DF495C">
        <w:rPr>
          <w:rFonts w:ascii="Bookman Old Style" w:hAnsi="Bookman Old Style"/>
          <w:b/>
        </w:rPr>
        <w:t xml:space="preserve"> </w:t>
      </w:r>
      <w:proofErr w:type="spellStart"/>
      <w:r w:rsidRPr="00DF495C">
        <w:rPr>
          <w:rFonts w:ascii="Bookman Old Style" w:hAnsi="Bookman Old Style"/>
          <w:b/>
        </w:rPr>
        <w:t>Headman</w:t>
      </w:r>
      <w:proofErr w:type="spellEnd"/>
      <w:r w:rsidRPr="00DF495C">
        <w:rPr>
          <w:rFonts w:ascii="Bookman Old Style" w:hAnsi="Bookman Old Style"/>
          <w:b/>
        </w:rPr>
        <w:t xml:space="preserve"> or </w:t>
      </w:r>
      <w:proofErr w:type="spellStart"/>
      <w:r w:rsidRPr="00DF495C">
        <w:rPr>
          <w:rFonts w:ascii="Bookman Old Style" w:hAnsi="Bookman Old Style"/>
          <w:b/>
        </w:rPr>
        <w:t>Headwoman</w:t>
      </w:r>
      <w:proofErr w:type="spellEnd"/>
    </w:p>
    <w:p w14:paraId="5E344A8A" w14:textId="77777777" w:rsidR="00FB5D73" w:rsidRPr="00DF495C" w:rsidRDefault="00A370E8" w:rsidP="00FB5D73">
      <w:pPr>
        <w:tabs>
          <w:tab w:val="left" w:pos="360"/>
        </w:tabs>
        <w:ind w:left="360"/>
        <w:jc w:val="both"/>
        <w:rPr>
          <w:rFonts w:ascii="Bookman Old Style" w:hAnsi="Bookman Old Style"/>
          <w:sz w:val="24"/>
          <w:szCs w:val="24"/>
          <w:lang w:val="en-GB" w:eastAsia="en-US"/>
        </w:rPr>
      </w:pPr>
      <w:r w:rsidRPr="00DF495C">
        <w:rPr>
          <w:rFonts w:ascii="Bookman Old Style" w:hAnsi="Bookman Old Style"/>
          <w:sz w:val="24"/>
          <w:szCs w:val="24"/>
          <w:lang w:val="en-GB" w:eastAsia="en-US"/>
        </w:rPr>
        <w:t xml:space="preserve">You and your supervisor should meet the village headman or headwoman and any local leaders who may be able to assist in reaching the households. Talk to them (the headman, headwoman, or local leaders) about the </w:t>
      </w:r>
      <w:r w:rsidR="002D6AA9" w:rsidRPr="00DF495C">
        <w:rPr>
          <w:rFonts w:ascii="Bookman Old Style" w:hAnsi="Bookman Old Style"/>
          <w:sz w:val="24"/>
          <w:szCs w:val="24"/>
          <w:lang w:val="en-GB" w:eastAsia="en-US"/>
        </w:rPr>
        <w:t>survey</w:t>
      </w:r>
      <w:r w:rsidRPr="00DF495C">
        <w:rPr>
          <w:rFonts w:ascii="Bookman Old Style" w:hAnsi="Bookman Old Style"/>
          <w:sz w:val="24"/>
          <w:szCs w:val="24"/>
          <w:lang w:val="en-GB" w:eastAsia="en-US"/>
        </w:rPr>
        <w:t xml:space="preserve"> and the purpose of your visit. Gain their confidence, dispel any fears they may have, and try to win their full co-operation.</w:t>
      </w:r>
    </w:p>
    <w:p w14:paraId="171C8ACB" w14:textId="77777777" w:rsidR="00FB5D73" w:rsidRPr="00DF495C" w:rsidRDefault="00FB5D73" w:rsidP="00FB5D73">
      <w:pPr>
        <w:tabs>
          <w:tab w:val="left" w:pos="360"/>
        </w:tabs>
        <w:ind w:left="360"/>
        <w:jc w:val="both"/>
        <w:rPr>
          <w:rFonts w:ascii="Bookman Old Style" w:hAnsi="Bookman Old Style"/>
          <w:sz w:val="24"/>
          <w:szCs w:val="24"/>
          <w:lang w:val="en-GB" w:eastAsia="en-US"/>
        </w:rPr>
      </w:pPr>
    </w:p>
    <w:p w14:paraId="3D054E7C" w14:textId="77777777" w:rsidR="00A370E8" w:rsidRPr="00DF495C" w:rsidRDefault="00A370E8" w:rsidP="00733136">
      <w:pPr>
        <w:numPr>
          <w:ilvl w:val="0"/>
          <w:numId w:val="121"/>
        </w:numPr>
        <w:tabs>
          <w:tab w:val="left" w:pos="360"/>
        </w:tabs>
        <w:jc w:val="both"/>
        <w:rPr>
          <w:rFonts w:ascii="Bookman Old Style" w:hAnsi="Bookman Old Style"/>
          <w:sz w:val="24"/>
          <w:szCs w:val="24"/>
          <w:lang w:val="en-GB" w:eastAsia="en-US"/>
        </w:rPr>
      </w:pPr>
      <w:r w:rsidRPr="00DF495C">
        <w:rPr>
          <w:rFonts w:ascii="Bookman Old Style" w:hAnsi="Bookman Old Style"/>
          <w:b/>
          <w:sz w:val="24"/>
          <w:szCs w:val="24"/>
          <w:lang w:val="en-GB" w:eastAsia="en-US"/>
        </w:rPr>
        <w:t xml:space="preserve">Identify Enumeration Area </w:t>
      </w:r>
    </w:p>
    <w:p w14:paraId="0FA0C27E" w14:textId="77777777" w:rsidR="00FB5D73" w:rsidRPr="00DF495C" w:rsidRDefault="00A370E8" w:rsidP="00FB5D73">
      <w:pPr>
        <w:tabs>
          <w:tab w:val="left" w:pos="360"/>
        </w:tabs>
        <w:ind w:left="360"/>
        <w:jc w:val="both"/>
        <w:rPr>
          <w:rFonts w:ascii="Bookman Old Style" w:hAnsi="Bookman Old Style"/>
          <w:sz w:val="24"/>
          <w:szCs w:val="24"/>
          <w:lang w:val="en-GB" w:eastAsia="en-US"/>
        </w:rPr>
      </w:pPr>
      <w:r w:rsidRPr="00DF495C">
        <w:rPr>
          <w:rFonts w:ascii="Bookman Old Style" w:hAnsi="Bookman Old Style"/>
          <w:lang w:val="en-US"/>
        </w:rPr>
        <w:t xml:space="preserve">You will be provided with an EA map that will assist you to accurately identify your EA boundary. The EA boundary usually follows physical features such as streams, hills or mountain ranges, valleys, roads, etc. EA boundaries are distinctly marked in red on the maps for easy identification. </w:t>
      </w:r>
    </w:p>
    <w:p w14:paraId="25520E47" w14:textId="77777777" w:rsidR="00FB5D73" w:rsidRPr="00DF495C" w:rsidRDefault="00FB5D73" w:rsidP="00FB5D73">
      <w:pPr>
        <w:tabs>
          <w:tab w:val="left" w:pos="360"/>
        </w:tabs>
        <w:ind w:left="360"/>
        <w:jc w:val="both"/>
        <w:rPr>
          <w:rFonts w:ascii="Bookman Old Style" w:hAnsi="Bookman Old Style"/>
          <w:lang w:val="en-US"/>
        </w:rPr>
      </w:pPr>
    </w:p>
    <w:p w14:paraId="57FA7D9A" w14:textId="77777777" w:rsidR="00A370E8" w:rsidRPr="00DF495C" w:rsidRDefault="00A370E8" w:rsidP="00FB5D73">
      <w:pPr>
        <w:tabs>
          <w:tab w:val="left" w:pos="360"/>
        </w:tabs>
        <w:ind w:left="360"/>
        <w:jc w:val="both"/>
        <w:rPr>
          <w:rFonts w:ascii="Bookman Old Style" w:hAnsi="Bookman Old Style"/>
          <w:sz w:val="24"/>
          <w:szCs w:val="24"/>
          <w:lang w:val="en-GB" w:eastAsia="en-US"/>
        </w:rPr>
      </w:pPr>
      <w:r w:rsidRPr="00DF495C">
        <w:rPr>
          <w:rFonts w:ascii="Bookman Old Style" w:hAnsi="Bookman Old Style"/>
          <w:lang w:val="en-US"/>
        </w:rPr>
        <w:t>Prior to the beginning of the enumeration, you should make a tour of the census Enumeration Area (EA) boundaries with the field supervisor using the EA map provided. It is therefore necessary that you first of all identify the north direction on the ground and consequently on your EA map by using the compass directions reference on the map. If</w:t>
      </w:r>
      <w:r w:rsidRPr="00DF495C">
        <w:rPr>
          <w:rFonts w:ascii="Bookman Old Style" w:hAnsi="Bookman Old Style"/>
          <w:sz w:val="24"/>
          <w:szCs w:val="24"/>
          <w:lang w:val="en-GB" w:eastAsia="en-US"/>
        </w:rPr>
        <w:t>,</w:t>
      </w:r>
      <w:r w:rsidRPr="00DF495C">
        <w:rPr>
          <w:rFonts w:ascii="Bookman Old Style" w:hAnsi="Bookman Old Style"/>
          <w:lang w:val="en-US"/>
        </w:rPr>
        <w:t xml:space="preserve"> during the tour and based on the map and description, you notice that you cannot determine with certainty the terrain where the enumeration will be carried out</w:t>
      </w:r>
      <w:r w:rsidRPr="00DF495C">
        <w:rPr>
          <w:rFonts w:ascii="Bookman Old Style" w:hAnsi="Bookman Old Style"/>
          <w:sz w:val="24"/>
          <w:szCs w:val="24"/>
          <w:lang w:val="en-GB" w:eastAsia="en-US"/>
        </w:rPr>
        <w:t xml:space="preserve"> (</w:t>
      </w:r>
      <w:r w:rsidRPr="00DF495C">
        <w:rPr>
          <w:rFonts w:ascii="Bookman Old Style" w:hAnsi="Bookman Old Style"/>
          <w:lang w:val="en-US"/>
        </w:rPr>
        <w:t>that is</w:t>
      </w:r>
      <w:r w:rsidRPr="00DF495C">
        <w:rPr>
          <w:rFonts w:ascii="Bookman Old Style" w:hAnsi="Bookman Old Style"/>
          <w:sz w:val="24"/>
          <w:szCs w:val="24"/>
          <w:lang w:val="en-GB" w:eastAsia="en-US"/>
        </w:rPr>
        <w:t>,</w:t>
      </w:r>
      <w:r w:rsidRPr="00DF495C">
        <w:rPr>
          <w:rFonts w:ascii="Bookman Old Style" w:hAnsi="Bookman Old Style"/>
          <w:lang w:val="en-US"/>
        </w:rPr>
        <w:t xml:space="preserve"> if some or a group of features that could help in identifying boundaries are missing</w:t>
      </w:r>
      <w:r w:rsidRPr="00DF495C">
        <w:rPr>
          <w:rFonts w:ascii="Bookman Old Style" w:hAnsi="Bookman Old Style"/>
          <w:sz w:val="24"/>
          <w:szCs w:val="24"/>
          <w:lang w:val="en-GB" w:eastAsia="en-US"/>
        </w:rPr>
        <w:t>)</w:t>
      </w:r>
      <w:r w:rsidRPr="00DF495C">
        <w:rPr>
          <w:rFonts w:ascii="Bookman Old Style" w:hAnsi="Bookman Old Style"/>
          <w:lang w:val="en-US"/>
        </w:rPr>
        <w:t xml:space="preserve">, you should inform </w:t>
      </w:r>
      <w:r w:rsidR="002D6AA9" w:rsidRPr="00DF495C">
        <w:rPr>
          <w:rFonts w:ascii="Bookman Old Style" w:hAnsi="Bookman Old Style"/>
          <w:lang w:val="en-US"/>
        </w:rPr>
        <w:t xml:space="preserve">your </w:t>
      </w:r>
      <w:r w:rsidRPr="00DF495C">
        <w:rPr>
          <w:rFonts w:ascii="Bookman Old Style" w:hAnsi="Bookman Old Style"/>
          <w:sz w:val="24"/>
          <w:szCs w:val="24"/>
          <w:lang w:val="en-GB" w:eastAsia="en-US"/>
        </w:rPr>
        <w:t>Field Supervisor</w:t>
      </w:r>
      <w:r w:rsidRPr="00DF495C">
        <w:rPr>
          <w:rFonts w:ascii="Bookman Old Style" w:hAnsi="Bookman Old Style"/>
          <w:lang w:val="en-US"/>
        </w:rPr>
        <w:t>.</w:t>
      </w:r>
    </w:p>
    <w:p w14:paraId="3FB1658C" w14:textId="77777777" w:rsidR="00A370E8" w:rsidRPr="00DF495C" w:rsidRDefault="00A370E8" w:rsidP="00FB5D73">
      <w:pPr>
        <w:tabs>
          <w:tab w:val="left" w:pos="360"/>
        </w:tabs>
        <w:spacing w:before="120"/>
        <w:ind w:left="360"/>
        <w:jc w:val="both"/>
        <w:rPr>
          <w:rFonts w:ascii="Bookman Old Style" w:hAnsi="Bookman Old Style"/>
          <w:sz w:val="24"/>
          <w:szCs w:val="24"/>
          <w:lang w:val="en-GB" w:eastAsia="en-US"/>
        </w:rPr>
      </w:pPr>
      <w:r w:rsidRPr="00DF495C">
        <w:rPr>
          <w:rFonts w:ascii="Bookman Old Style" w:hAnsi="Bookman Old Style"/>
          <w:lang w:val="en-US"/>
        </w:rPr>
        <w:t>When you get familiar with the census EA boundaries, you should make a plan for the activities within the EA. You should not omit unit</w:t>
      </w:r>
      <w:r w:rsidRPr="00DF495C">
        <w:rPr>
          <w:rFonts w:ascii="Bookman Old Style" w:hAnsi="Bookman Old Style"/>
          <w:sz w:val="24"/>
          <w:szCs w:val="24"/>
          <w:lang w:val="en-GB" w:eastAsia="en-US"/>
        </w:rPr>
        <w:t>s</w:t>
      </w:r>
      <w:r w:rsidRPr="00DF495C">
        <w:rPr>
          <w:rFonts w:ascii="Bookman Old Style" w:hAnsi="Bookman Old Style"/>
          <w:lang w:val="en-US"/>
        </w:rPr>
        <w:t xml:space="preserve"> that should be enumerated. You should also take note of all isolated houses within the EA and ask whether there are other houses that are detached from the majority of the houses belonging to your EA.</w:t>
      </w:r>
    </w:p>
    <w:p w14:paraId="13917538" w14:textId="77777777" w:rsidR="00FB5D73" w:rsidRPr="00DF495C" w:rsidRDefault="00FB5D73" w:rsidP="00FB5D73">
      <w:pPr>
        <w:tabs>
          <w:tab w:val="left" w:pos="360"/>
        </w:tabs>
        <w:ind w:left="360"/>
        <w:jc w:val="both"/>
        <w:rPr>
          <w:rFonts w:ascii="Bookman Old Style" w:hAnsi="Bookman Old Style"/>
          <w:sz w:val="24"/>
          <w:szCs w:val="24"/>
          <w:lang w:val="en-GB" w:eastAsia="en-US"/>
        </w:rPr>
      </w:pPr>
    </w:p>
    <w:p w14:paraId="4E4A9226" w14:textId="77777777" w:rsidR="00FB5D73" w:rsidRPr="00DF495C" w:rsidRDefault="00A370E8" w:rsidP="00FB5D73">
      <w:pPr>
        <w:tabs>
          <w:tab w:val="left" w:pos="360"/>
        </w:tabs>
        <w:ind w:left="360"/>
        <w:jc w:val="both"/>
        <w:rPr>
          <w:rFonts w:ascii="Bookman Old Style" w:hAnsi="Bookman Old Style"/>
          <w:sz w:val="24"/>
          <w:szCs w:val="24"/>
          <w:lang w:val="en-GB" w:eastAsia="en-US"/>
        </w:rPr>
      </w:pPr>
      <w:r w:rsidRPr="00DF495C">
        <w:rPr>
          <w:rFonts w:ascii="Bookman Old Style" w:hAnsi="Bookman Old Style"/>
          <w:sz w:val="24"/>
          <w:szCs w:val="24"/>
          <w:lang w:val="en-GB" w:eastAsia="en-US"/>
        </w:rPr>
        <w:t>You should plan the best way of going around your EA when enumerating so as not to waste time with unnecessary travel. Plan your visit in such a way that you will not miss any structures.</w:t>
      </w:r>
    </w:p>
    <w:p w14:paraId="1DD5AD79" w14:textId="77777777" w:rsidR="00A370E8" w:rsidRPr="00DF495C" w:rsidRDefault="00A370E8" w:rsidP="00733136">
      <w:pPr>
        <w:numPr>
          <w:ilvl w:val="0"/>
          <w:numId w:val="121"/>
        </w:numPr>
        <w:tabs>
          <w:tab w:val="left" w:pos="360"/>
        </w:tabs>
        <w:jc w:val="both"/>
        <w:rPr>
          <w:rFonts w:ascii="Bookman Old Style" w:hAnsi="Bookman Old Style"/>
          <w:sz w:val="24"/>
          <w:szCs w:val="24"/>
          <w:lang w:val="en-GB" w:eastAsia="en-US"/>
        </w:rPr>
      </w:pPr>
      <w:r w:rsidRPr="00DF495C">
        <w:rPr>
          <w:rFonts w:ascii="Bookman Old Style" w:hAnsi="Bookman Old Style"/>
          <w:b/>
          <w:sz w:val="24"/>
          <w:szCs w:val="24"/>
          <w:lang w:val="en-GB" w:eastAsia="en-US"/>
        </w:rPr>
        <w:t>Inform the Village Headman</w:t>
      </w:r>
      <w:r w:rsidRPr="00DF495C">
        <w:rPr>
          <w:rFonts w:ascii="Bookman Old Style" w:hAnsi="Bookman Old Style"/>
          <w:sz w:val="24"/>
          <w:szCs w:val="24"/>
          <w:lang w:val="en-GB" w:eastAsia="en-US"/>
        </w:rPr>
        <w:t xml:space="preserve"> </w:t>
      </w:r>
      <w:r w:rsidRPr="00DF495C">
        <w:rPr>
          <w:rFonts w:ascii="Bookman Old Style" w:hAnsi="Bookman Old Style"/>
          <w:b/>
          <w:bCs/>
          <w:sz w:val="24"/>
          <w:szCs w:val="24"/>
          <w:lang w:val="en-GB" w:eastAsia="en-US"/>
        </w:rPr>
        <w:t>or Headwoman</w:t>
      </w:r>
    </w:p>
    <w:p w14:paraId="296CC37D" w14:textId="77777777" w:rsidR="00FB5D73" w:rsidRPr="00DF495C" w:rsidRDefault="00FB5D73" w:rsidP="00FB5D73">
      <w:pPr>
        <w:tabs>
          <w:tab w:val="left" w:pos="360"/>
        </w:tabs>
        <w:ind w:left="360"/>
        <w:jc w:val="both"/>
        <w:rPr>
          <w:rFonts w:ascii="Bookman Old Style" w:hAnsi="Bookman Old Style"/>
          <w:sz w:val="24"/>
          <w:szCs w:val="24"/>
          <w:lang w:val="en-GB" w:eastAsia="en-US"/>
        </w:rPr>
      </w:pPr>
    </w:p>
    <w:p w14:paraId="4C9465A8" w14:textId="77777777" w:rsidR="00A370E8" w:rsidRPr="00DF495C" w:rsidRDefault="00A370E8" w:rsidP="00FB5D73">
      <w:pPr>
        <w:ind w:left="360"/>
        <w:jc w:val="both"/>
        <w:rPr>
          <w:rFonts w:ascii="Bookman Old Style" w:hAnsi="Bookman Old Style"/>
          <w:sz w:val="24"/>
          <w:szCs w:val="24"/>
          <w:lang w:val="en-GB" w:eastAsia="en-US"/>
        </w:rPr>
      </w:pPr>
      <w:r w:rsidRPr="00DF495C">
        <w:rPr>
          <w:rFonts w:ascii="Bookman Old Style" w:hAnsi="Bookman Old Style"/>
          <w:sz w:val="24"/>
          <w:szCs w:val="24"/>
          <w:lang w:val="en-GB" w:eastAsia="en-US"/>
        </w:rPr>
        <w:t xml:space="preserve">You should inform the village headman or headwoman of the group of dwelling units you would like to enumerate the following day. Kindly request him to make arrangements for as many people as possible, and at least one responsible adult from each household, to remain at home that </w:t>
      </w:r>
      <w:r w:rsidRPr="00DF495C">
        <w:rPr>
          <w:rFonts w:ascii="Bookman Old Style" w:hAnsi="Bookman Old Style"/>
          <w:sz w:val="24"/>
          <w:szCs w:val="24"/>
          <w:lang w:val="en-GB" w:eastAsia="en-US"/>
        </w:rPr>
        <w:lastRenderedPageBreak/>
        <w:t>day until you have made a visit. Inform him that if any visitor spent the previous night at those households you intend to visit the next day, they should wait for your coming or come to see you before they leave the village.</w:t>
      </w:r>
    </w:p>
    <w:p w14:paraId="740CB04D" w14:textId="77777777" w:rsidR="00A370E8" w:rsidRPr="00DF495C" w:rsidRDefault="00A370E8" w:rsidP="00FA5445">
      <w:pPr>
        <w:pStyle w:val="Heading2"/>
        <w:spacing w:before="240" w:after="0"/>
        <w:ind w:left="575" w:hanging="575"/>
        <w:rPr>
          <w:rFonts w:ascii="Bookman Old Style" w:hAnsi="Bookman Old Style"/>
          <w:lang w:val="en-GB" w:eastAsia="en-US"/>
        </w:rPr>
      </w:pPr>
      <w:bookmarkStart w:id="392" w:name="_Toc491336841"/>
      <w:bookmarkStart w:id="393" w:name="_Toc126061676"/>
      <w:bookmarkEnd w:id="392"/>
      <w:r w:rsidRPr="00DF495C">
        <w:rPr>
          <w:rFonts w:ascii="Bookman Old Style" w:hAnsi="Bookman Old Style"/>
          <w:lang w:val="en-US" w:eastAsia="en-US"/>
        </w:rPr>
        <w:t>ITEMS REQUIRED FOR FIELDWORK</w:t>
      </w:r>
      <w:bookmarkEnd w:id="393"/>
    </w:p>
    <w:p w14:paraId="25D464BF" w14:textId="77777777" w:rsidR="00A370E8" w:rsidRPr="00DF495C" w:rsidRDefault="00A370E8">
      <w:pPr>
        <w:jc w:val="both"/>
        <w:rPr>
          <w:rFonts w:ascii="Bookman Old Style" w:hAnsi="Bookman Old Style"/>
          <w:b/>
          <w:sz w:val="24"/>
          <w:szCs w:val="24"/>
          <w:lang w:val="en-US" w:eastAsia="en-US"/>
        </w:rPr>
      </w:pPr>
    </w:p>
    <w:p w14:paraId="6029C714" w14:textId="77777777" w:rsidR="000B57CF" w:rsidRPr="00DF495C" w:rsidRDefault="00A370E8" w:rsidP="00733136">
      <w:pPr>
        <w:numPr>
          <w:ilvl w:val="0"/>
          <w:numId w:val="49"/>
        </w:numPr>
        <w:spacing w:before="120"/>
        <w:ind w:left="1069" w:hanging="360"/>
        <w:jc w:val="both"/>
        <w:rPr>
          <w:rFonts w:ascii="Bookman Old Style" w:hAnsi="Bookman Old Style"/>
          <w:sz w:val="24"/>
          <w:szCs w:val="24"/>
          <w:lang w:val="en-US" w:eastAsia="en-US"/>
        </w:rPr>
      </w:pPr>
      <w:r w:rsidRPr="00DF495C">
        <w:rPr>
          <w:rFonts w:ascii="Bookman Old Style" w:hAnsi="Bookman Old Style"/>
          <w:sz w:val="24"/>
          <w:szCs w:val="24"/>
          <w:lang w:val="en-US" w:eastAsia="en-US"/>
        </w:rPr>
        <w:t>You must ensure that you have been issued the following items:</w:t>
      </w:r>
    </w:p>
    <w:p w14:paraId="3DC74659" w14:textId="77777777" w:rsidR="002D6AA9" w:rsidRPr="00DF495C" w:rsidRDefault="00A370E8" w:rsidP="00F70935">
      <w:pPr>
        <w:numPr>
          <w:ilvl w:val="0"/>
          <w:numId w:val="49"/>
        </w:numPr>
        <w:spacing w:before="120"/>
        <w:ind w:left="1069" w:hanging="360"/>
        <w:jc w:val="both"/>
        <w:rPr>
          <w:rFonts w:ascii="Bookman Old Style" w:hAnsi="Bookman Old Style"/>
          <w:sz w:val="24"/>
          <w:szCs w:val="24"/>
          <w:lang w:val="en-US" w:eastAsia="en-US"/>
        </w:rPr>
      </w:pPr>
      <w:r w:rsidRPr="00DF495C">
        <w:rPr>
          <w:rFonts w:ascii="Bookman Old Style" w:hAnsi="Bookman Old Style"/>
          <w:sz w:val="24"/>
          <w:szCs w:val="24"/>
          <w:lang w:val="en-US" w:eastAsia="en-US"/>
        </w:rPr>
        <w:t>Letter of introduction</w:t>
      </w:r>
    </w:p>
    <w:p w14:paraId="20E29661" w14:textId="77777777" w:rsidR="002A4B9A" w:rsidRPr="00DF495C" w:rsidRDefault="00A370E8" w:rsidP="00733136">
      <w:pPr>
        <w:numPr>
          <w:ilvl w:val="0"/>
          <w:numId w:val="49"/>
        </w:numPr>
        <w:spacing w:before="120"/>
        <w:ind w:left="1069" w:hanging="360"/>
        <w:jc w:val="both"/>
        <w:rPr>
          <w:rFonts w:ascii="Bookman Old Style" w:hAnsi="Bookman Old Style"/>
          <w:sz w:val="24"/>
          <w:szCs w:val="24"/>
          <w:lang w:val="en-US" w:eastAsia="en-US"/>
        </w:rPr>
      </w:pPr>
      <w:r w:rsidRPr="00DF495C">
        <w:rPr>
          <w:rFonts w:ascii="Bookman Old Style" w:hAnsi="Bookman Old Style"/>
          <w:sz w:val="24"/>
          <w:szCs w:val="24"/>
          <w:lang w:val="en-US" w:eastAsia="en-US"/>
        </w:rPr>
        <w:t>Enumerator’s manual</w:t>
      </w:r>
    </w:p>
    <w:p w14:paraId="2FAFDD1C" w14:textId="77777777" w:rsidR="002D6AA9" w:rsidRPr="00DF495C" w:rsidRDefault="002D6AA9" w:rsidP="002D6AA9">
      <w:pPr>
        <w:tabs>
          <w:tab w:val="left" w:pos="1069"/>
        </w:tabs>
        <w:spacing w:before="120"/>
        <w:jc w:val="both"/>
        <w:rPr>
          <w:rFonts w:ascii="Bookman Old Style" w:hAnsi="Bookman Old Style"/>
          <w:sz w:val="24"/>
          <w:szCs w:val="24"/>
          <w:lang w:val="en-US" w:eastAsia="en-US"/>
        </w:rPr>
      </w:pPr>
    </w:p>
    <w:p w14:paraId="08C234CC" w14:textId="77777777" w:rsidR="002D6AA9" w:rsidRPr="00DF495C" w:rsidRDefault="002D6AA9" w:rsidP="002D6AA9">
      <w:pPr>
        <w:tabs>
          <w:tab w:val="left" w:pos="1069"/>
        </w:tabs>
        <w:spacing w:before="120"/>
        <w:jc w:val="both"/>
        <w:rPr>
          <w:rFonts w:ascii="Bookman Old Style" w:hAnsi="Bookman Old Style"/>
          <w:sz w:val="24"/>
          <w:szCs w:val="24"/>
          <w:lang w:val="en-US" w:eastAsia="en-US"/>
        </w:rPr>
      </w:pPr>
    </w:p>
    <w:p w14:paraId="1D701D60" w14:textId="77777777" w:rsidR="002D6AA9" w:rsidRPr="00DF495C" w:rsidRDefault="002D6AA9" w:rsidP="002D6AA9">
      <w:pPr>
        <w:tabs>
          <w:tab w:val="left" w:pos="1069"/>
        </w:tabs>
        <w:spacing w:before="120"/>
        <w:jc w:val="both"/>
        <w:rPr>
          <w:rFonts w:ascii="Bookman Old Style" w:hAnsi="Bookman Old Style"/>
          <w:sz w:val="24"/>
          <w:szCs w:val="24"/>
          <w:lang w:val="en-US" w:eastAsia="en-US"/>
        </w:rPr>
      </w:pPr>
    </w:p>
    <w:p w14:paraId="7123A63E" w14:textId="77777777" w:rsidR="002D6AA9" w:rsidRPr="00DF495C" w:rsidRDefault="002D6AA9" w:rsidP="002D6AA9">
      <w:pPr>
        <w:tabs>
          <w:tab w:val="left" w:pos="1069"/>
        </w:tabs>
        <w:spacing w:before="120"/>
        <w:jc w:val="both"/>
        <w:rPr>
          <w:rFonts w:ascii="Bookman Old Style" w:hAnsi="Bookman Old Style"/>
          <w:sz w:val="24"/>
          <w:szCs w:val="24"/>
          <w:lang w:val="en-US" w:eastAsia="en-US"/>
        </w:rPr>
      </w:pPr>
    </w:p>
    <w:p w14:paraId="7FAD8577" w14:textId="77777777" w:rsidR="002A4B9A" w:rsidRPr="00DF495C" w:rsidRDefault="00A370E8" w:rsidP="00733136">
      <w:pPr>
        <w:numPr>
          <w:ilvl w:val="0"/>
          <w:numId w:val="49"/>
        </w:numPr>
        <w:spacing w:before="120"/>
        <w:ind w:left="1069" w:hanging="360"/>
        <w:jc w:val="both"/>
        <w:rPr>
          <w:rFonts w:ascii="Bookman Old Style" w:hAnsi="Bookman Old Style"/>
          <w:sz w:val="24"/>
          <w:szCs w:val="24"/>
          <w:lang w:val="en-US" w:eastAsia="en-US"/>
        </w:rPr>
      </w:pPr>
      <w:r w:rsidRPr="00DF495C">
        <w:rPr>
          <w:rFonts w:ascii="Bookman Old Style" w:hAnsi="Bookman Old Style"/>
          <w:sz w:val="24"/>
          <w:szCs w:val="24"/>
          <w:lang w:val="en-US" w:eastAsia="en-US"/>
        </w:rPr>
        <w:t>Map of your EA</w:t>
      </w:r>
    </w:p>
    <w:p w14:paraId="3EE62AA1" w14:textId="77777777" w:rsidR="002A4B9A" w:rsidRPr="00DF495C" w:rsidRDefault="00A370E8" w:rsidP="002D6AA9">
      <w:pPr>
        <w:numPr>
          <w:ilvl w:val="0"/>
          <w:numId w:val="49"/>
        </w:numPr>
        <w:spacing w:before="120"/>
        <w:ind w:left="1069" w:hanging="360"/>
        <w:jc w:val="both"/>
        <w:rPr>
          <w:rFonts w:ascii="Bookman Old Style" w:hAnsi="Bookman Old Style"/>
          <w:sz w:val="24"/>
          <w:szCs w:val="24"/>
          <w:lang w:val="en-US" w:eastAsia="en-US"/>
        </w:rPr>
      </w:pPr>
      <w:r w:rsidRPr="00DF495C">
        <w:rPr>
          <w:rFonts w:ascii="Bookman Old Style" w:hAnsi="Bookman Old Style"/>
          <w:sz w:val="24"/>
          <w:szCs w:val="24"/>
          <w:lang w:val="en-US" w:eastAsia="en-US"/>
        </w:rPr>
        <w:t>Tablet and other related supplies</w:t>
      </w:r>
    </w:p>
    <w:p w14:paraId="1EFE3AD5" w14:textId="77777777" w:rsidR="002A4B9A" w:rsidRPr="00DF495C" w:rsidRDefault="00A370E8" w:rsidP="002D6AA9">
      <w:pPr>
        <w:numPr>
          <w:ilvl w:val="0"/>
          <w:numId w:val="49"/>
        </w:numPr>
        <w:spacing w:before="120"/>
        <w:ind w:left="1069" w:hanging="360"/>
        <w:jc w:val="both"/>
        <w:rPr>
          <w:rFonts w:ascii="Bookman Old Style" w:hAnsi="Bookman Old Style"/>
          <w:sz w:val="24"/>
          <w:szCs w:val="24"/>
          <w:lang w:val="en-US" w:eastAsia="en-US"/>
        </w:rPr>
      </w:pPr>
      <w:r w:rsidRPr="00DF495C">
        <w:rPr>
          <w:rFonts w:ascii="Bookman Old Style" w:hAnsi="Bookman Old Style"/>
          <w:sz w:val="24"/>
          <w:szCs w:val="24"/>
          <w:lang w:val="en-US" w:eastAsia="en-US"/>
        </w:rPr>
        <w:t>Notepad and pen for taking notes</w:t>
      </w:r>
    </w:p>
    <w:p w14:paraId="1A23B6C7" w14:textId="77777777" w:rsidR="00A370E8" w:rsidRPr="00DF495C" w:rsidRDefault="00630A2E" w:rsidP="00733136">
      <w:pPr>
        <w:numPr>
          <w:ilvl w:val="0"/>
          <w:numId w:val="49"/>
        </w:numPr>
        <w:spacing w:before="120"/>
        <w:ind w:left="1069" w:hanging="360"/>
        <w:jc w:val="both"/>
        <w:rPr>
          <w:rFonts w:ascii="Bookman Old Style" w:hAnsi="Bookman Old Style"/>
          <w:sz w:val="24"/>
          <w:szCs w:val="24"/>
          <w:lang w:val="en-US" w:eastAsia="en-US"/>
        </w:rPr>
      </w:pPr>
      <w:r w:rsidRPr="00DF495C">
        <w:rPr>
          <w:rFonts w:ascii="Bookman Old Style" w:hAnsi="Bookman Old Style"/>
          <w:sz w:val="24"/>
          <w:szCs w:val="24"/>
          <w:lang w:val="en-US" w:eastAsia="en-US"/>
        </w:rPr>
        <w:t>A</w:t>
      </w:r>
      <w:r w:rsidR="00A370E8" w:rsidRPr="00DF495C">
        <w:rPr>
          <w:rFonts w:ascii="Bookman Old Style" w:hAnsi="Bookman Old Style"/>
          <w:sz w:val="24"/>
          <w:szCs w:val="24"/>
          <w:lang w:val="en-US" w:eastAsia="en-US"/>
        </w:rPr>
        <w:t xml:space="preserve"> bag large enough to carry all the items listed above.</w:t>
      </w:r>
    </w:p>
    <w:p w14:paraId="6727A903" w14:textId="77777777" w:rsidR="00A370E8" w:rsidRPr="00DF495C" w:rsidRDefault="00A370E8" w:rsidP="00FA5445">
      <w:pPr>
        <w:pStyle w:val="Heading2"/>
        <w:spacing w:before="240" w:after="0"/>
        <w:ind w:left="575" w:hanging="575"/>
        <w:rPr>
          <w:rFonts w:ascii="Bookman Old Style" w:hAnsi="Bookman Old Style"/>
        </w:rPr>
      </w:pPr>
      <w:bookmarkStart w:id="394" w:name="_Toc508697346"/>
      <w:bookmarkStart w:id="395" w:name="_Toc508697603"/>
      <w:bookmarkStart w:id="396" w:name="_Toc491336842"/>
      <w:bookmarkStart w:id="397" w:name="_Toc126061677"/>
      <w:bookmarkEnd w:id="394"/>
      <w:bookmarkEnd w:id="395"/>
      <w:bookmarkEnd w:id="396"/>
      <w:r w:rsidRPr="00DF495C">
        <w:rPr>
          <w:rFonts w:ascii="Bookman Old Style" w:hAnsi="Bookman Old Style"/>
        </w:rPr>
        <w:t>INTERVIEWING PROCEDURES</w:t>
      </w:r>
      <w:bookmarkEnd w:id="397"/>
    </w:p>
    <w:p w14:paraId="778BC52F" w14:textId="77777777" w:rsidR="00A370E8" w:rsidRPr="00DF495C" w:rsidRDefault="00A370E8">
      <w:pPr>
        <w:jc w:val="both"/>
        <w:rPr>
          <w:rFonts w:ascii="Bookman Old Style" w:hAnsi="Bookman Old Style"/>
          <w:sz w:val="24"/>
          <w:szCs w:val="24"/>
          <w:lang w:val="en-GB" w:eastAsia="en-US"/>
        </w:rPr>
      </w:pPr>
      <w:r w:rsidRPr="00DF495C">
        <w:rPr>
          <w:rFonts w:ascii="Bookman Old Style" w:hAnsi="Bookman Old Style"/>
          <w:sz w:val="24"/>
          <w:szCs w:val="24"/>
          <w:lang w:val="en-GB" w:eastAsia="en-US"/>
        </w:rPr>
        <w:t>In order to have a systematic daily procedure and uniformity among enumerators, please follow the instructions below:</w:t>
      </w:r>
    </w:p>
    <w:p w14:paraId="481887E5" w14:textId="77777777" w:rsidR="005B67C5" w:rsidRPr="00DF495C" w:rsidRDefault="00A370E8" w:rsidP="00733136">
      <w:pPr>
        <w:numPr>
          <w:ilvl w:val="0"/>
          <w:numId w:val="122"/>
        </w:numPr>
        <w:rPr>
          <w:rFonts w:ascii="Bookman Old Style" w:hAnsi="Bookman Old Style"/>
          <w:lang w:val="en-GB" w:eastAsia="en-US"/>
        </w:rPr>
      </w:pPr>
      <w:r w:rsidRPr="00DF495C">
        <w:rPr>
          <w:rFonts w:ascii="Bookman Old Style" w:hAnsi="Bookman Old Style"/>
          <w:lang w:val="en-GB" w:eastAsia="en-US"/>
        </w:rPr>
        <w:t>Identify the head of household or the responsible member of the household who can provide accurate information about the characteristics of the household and/or absent members, especially children.</w:t>
      </w:r>
      <w:r w:rsidR="005B67C5" w:rsidRPr="00DF495C">
        <w:rPr>
          <w:rFonts w:ascii="Bookman Old Style" w:hAnsi="Bookman Old Style"/>
          <w:lang w:val="en-GB" w:eastAsia="en-US"/>
        </w:rPr>
        <w:t xml:space="preserve"> </w:t>
      </w:r>
    </w:p>
    <w:p w14:paraId="702244B7" w14:textId="77777777" w:rsidR="005B67C5" w:rsidRPr="00DF495C" w:rsidRDefault="005B67C5" w:rsidP="005B67C5">
      <w:pPr>
        <w:ind w:left="720"/>
        <w:rPr>
          <w:rFonts w:ascii="Bookman Old Style" w:hAnsi="Bookman Old Style"/>
          <w:lang w:val="en-GB" w:eastAsia="en-US"/>
        </w:rPr>
      </w:pPr>
    </w:p>
    <w:p w14:paraId="6DB3093A" w14:textId="77777777" w:rsidR="005B67C5" w:rsidRPr="00DF495C" w:rsidRDefault="00A370E8" w:rsidP="00733136">
      <w:pPr>
        <w:numPr>
          <w:ilvl w:val="0"/>
          <w:numId w:val="122"/>
        </w:numPr>
        <w:spacing w:after="240"/>
        <w:rPr>
          <w:rFonts w:ascii="Bookman Old Style" w:hAnsi="Bookman Old Style"/>
          <w:lang w:val="en-GB" w:eastAsia="en-US"/>
        </w:rPr>
      </w:pPr>
      <w:r w:rsidRPr="00DF495C">
        <w:rPr>
          <w:rFonts w:ascii="Bookman Old Style" w:hAnsi="Bookman Old Style"/>
          <w:lang w:val="en-GB" w:eastAsia="en-US"/>
        </w:rPr>
        <w:t>When you first meet the head of household or responsible member of the household, introduce yourself and explain the reason for your visit. If he/she is not available, make arrangements for a call-back. Be polite and good-humoured and ask courteously whether the household members would be kind enough to answer the questionnaire. They are in fact, obliged by law to answer the questions, but you should not mention this unless they refuse to co-operate. Try to persuade them, but, if they fail to co-operate, inform your Field Supervisor before you inform the village headman, headwoman, local leaders, or community leaders.</w:t>
      </w:r>
    </w:p>
    <w:p w14:paraId="0875F3E1" w14:textId="77777777" w:rsidR="005B67C5" w:rsidRPr="00DF495C" w:rsidRDefault="00A370E8" w:rsidP="00733136">
      <w:pPr>
        <w:numPr>
          <w:ilvl w:val="0"/>
          <w:numId w:val="122"/>
        </w:numPr>
        <w:spacing w:after="240"/>
        <w:rPr>
          <w:rFonts w:ascii="Bookman Old Style" w:hAnsi="Bookman Old Style"/>
          <w:lang w:val="en-GB" w:eastAsia="en-US"/>
        </w:rPr>
      </w:pPr>
      <w:r w:rsidRPr="00DF495C">
        <w:rPr>
          <w:rFonts w:ascii="Bookman Old Style" w:hAnsi="Bookman Old Style"/>
          <w:lang w:val="en-GB" w:eastAsia="en-US"/>
        </w:rPr>
        <w:t xml:space="preserve">When asking questions from the questionnaires, you should be concise and tactful. Do not give the respondent the impression that you are not sure of what is meant by any of the questions. Do not ask leading questions, that is, </w:t>
      </w:r>
      <w:r w:rsidRPr="00DF495C">
        <w:rPr>
          <w:rFonts w:ascii="Bookman Old Style" w:hAnsi="Bookman Old Style"/>
          <w:b/>
          <w:lang w:val="en-GB" w:eastAsia="en-US"/>
        </w:rPr>
        <w:t>NEVER</w:t>
      </w:r>
      <w:r w:rsidRPr="00DF495C">
        <w:rPr>
          <w:rFonts w:ascii="Bookman Old Style" w:hAnsi="Bookman Old Style"/>
          <w:lang w:val="en-GB" w:eastAsia="en-US"/>
        </w:rPr>
        <w:t xml:space="preserve"> suggest answers to the respondent. It is, therefore, </w:t>
      </w:r>
      <w:r w:rsidRPr="00DF495C">
        <w:rPr>
          <w:rFonts w:ascii="Bookman Old Style" w:hAnsi="Bookman Old Style"/>
          <w:b/>
          <w:bCs/>
          <w:lang w:val="en-GB" w:eastAsia="en-US"/>
        </w:rPr>
        <w:t>absolutely essential</w:t>
      </w:r>
      <w:r w:rsidRPr="00DF495C">
        <w:rPr>
          <w:rFonts w:ascii="Bookman Old Style" w:hAnsi="Bookman Old Style"/>
          <w:lang w:val="en-GB" w:eastAsia="en-US"/>
        </w:rPr>
        <w:t xml:space="preserve"> that you master your manual, questionnaire, and other related documents before going into the field.</w:t>
      </w:r>
      <w:r w:rsidR="005B67C5" w:rsidRPr="00DF495C">
        <w:rPr>
          <w:rFonts w:ascii="Bookman Old Style" w:hAnsi="Bookman Old Style"/>
          <w:lang w:val="en-GB" w:eastAsia="en-US"/>
        </w:rPr>
        <w:t xml:space="preserve"> </w:t>
      </w:r>
    </w:p>
    <w:p w14:paraId="3019B151" w14:textId="77777777" w:rsidR="005B67C5" w:rsidRPr="00DF495C" w:rsidRDefault="00A370E8" w:rsidP="00733136">
      <w:pPr>
        <w:numPr>
          <w:ilvl w:val="0"/>
          <w:numId w:val="122"/>
        </w:numPr>
        <w:rPr>
          <w:rFonts w:ascii="Bookman Old Style" w:hAnsi="Bookman Old Style"/>
          <w:lang w:val="en-GB" w:eastAsia="en-US"/>
        </w:rPr>
      </w:pPr>
      <w:r w:rsidRPr="00DF495C">
        <w:rPr>
          <w:rFonts w:ascii="Bookman Old Style" w:hAnsi="Bookman Old Style"/>
          <w:lang w:val="en-GB" w:eastAsia="en-US"/>
        </w:rPr>
        <w:t>Before conducting individual interviews, first ensure that you have correctly identified the members of the household and also the exact number of dwelling units belonging to the household.</w:t>
      </w:r>
    </w:p>
    <w:p w14:paraId="64B43B34" w14:textId="77777777" w:rsidR="005B67C5" w:rsidRPr="00DF495C" w:rsidRDefault="005B67C5" w:rsidP="005B67C5">
      <w:pPr>
        <w:ind w:left="720"/>
        <w:rPr>
          <w:rFonts w:ascii="Bookman Old Style" w:hAnsi="Bookman Old Style"/>
          <w:lang w:val="en-GB" w:eastAsia="en-US"/>
        </w:rPr>
      </w:pPr>
    </w:p>
    <w:p w14:paraId="71501E5E" w14:textId="77777777" w:rsidR="005B67C5" w:rsidRPr="00DF495C" w:rsidRDefault="00A370E8" w:rsidP="00733136">
      <w:pPr>
        <w:numPr>
          <w:ilvl w:val="0"/>
          <w:numId w:val="122"/>
        </w:numPr>
        <w:rPr>
          <w:rFonts w:ascii="Bookman Old Style" w:hAnsi="Bookman Old Style"/>
          <w:lang w:val="en-GB" w:eastAsia="en-US"/>
        </w:rPr>
      </w:pPr>
      <w:r w:rsidRPr="00DF495C">
        <w:rPr>
          <w:rFonts w:ascii="Bookman Old Style" w:hAnsi="Bookman Old Style"/>
          <w:lang w:val="en-GB" w:eastAsia="en-US"/>
        </w:rPr>
        <w:lastRenderedPageBreak/>
        <w:t xml:space="preserve">Sometimes the respondent may be unable to give you satisfactory information regarding age, education or even the full name of the </w:t>
      </w:r>
      <w:r w:rsidRPr="00DF495C">
        <w:rPr>
          <w:rFonts w:ascii="Bookman Old Style" w:hAnsi="Bookman Old Style"/>
          <w:i/>
          <w:lang w:val="en-GB" w:eastAsia="en-US"/>
        </w:rPr>
        <w:t>absent member of the household</w:t>
      </w:r>
      <w:r w:rsidRPr="00DF495C">
        <w:rPr>
          <w:rFonts w:ascii="Bookman Old Style" w:hAnsi="Bookman Old Style"/>
          <w:lang w:val="en-GB" w:eastAsia="en-US"/>
        </w:rPr>
        <w:t>. In such instances, arrange to call again when the person is back home.</w:t>
      </w:r>
      <w:r w:rsidR="005B67C5" w:rsidRPr="00DF495C">
        <w:rPr>
          <w:rFonts w:ascii="Bookman Old Style" w:hAnsi="Bookman Old Style"/>
          <w:lang w:val="en-GB" w:eastAsia="en-US"/>
        </w:rPr>
        <w:t xml:space="preserve"> </w:t>
      </w:r>
    </w:p>
    <w:p w14:paraId="29A9EC3E" w14:textId="77777777" w:rsidR="005B67C5" w:rsidRPr="00DF495C" w:rsidRDefault="00A370E8" w:rsidP="00733136">
      <w:pPr>
        <w:numPr>
          <w:ilvl w:val="0"/>
          <w:numId w:val="122"/>
        </w:numPr>
        <w:rPr>
          <w:rFonts w:ascii="Bookman Old Style" w:hAnsi="Bookman Old Style"/>
          <w:lang w:val="en-GB" w:eastAsia="en-US"/>
        </w:rPr>
      </w:pPr>
      <w:r w:rsidRPr="00DF495C">
        <w:rPr>
          <w:rFonts w:ascii="Bookman Old Style" w:hAnsi="Bookman Old Style"/>
          <w:lang w:val="en-GB" w:eastAsia="en-US"/>
        </w:rPr>
        <w:t>Ensure that all sections of the questionnaire are completed before leaving for the next household.</w:t>
      </w:r>
    </w:p>
    <w:p w14:paraId="76D8D62B" w14:textId="77777777" w:rsidR="005B67C5" w:rsidRPr="00DF495C" w:rsidRDefault="00A370E8" w:rsidP="00733136">
      <w:pPr>
        <w:numPr>
          <w:ilvl w:val="0"/>
          <w:numId w:val="122"/>
        </w:numPr>
        <w:rPr>
          <w:rFonts w:ascii="Bookman Old Style" w:hAnsi="Bookman Old Style"/>
          <w:lang w:val="en-GB" w:eastAsia="en-US"/>
        </w:rPr>
      </w:pPr>
      <w:r w:rsidRPr="00DF495C">
        <w:rPr>
          <w:rFonts w:ascii="Bookman Old Style" w:hAnsi="Bookman Old Style"/>
          <w:lang w:val="en-GB" w:eastAsia="en-US"/>
        </w:rPr>
        <w:t>In urban areas, where it is very likely that most household members will be at work during the day, make every effort to complete your questionnaires for these households in the morning before work, during lunch hour, in the evening after work, or during weekends.</w:t>
      </w:r>
    </w:p>
    <w:p w14:paraId="779D330B" w14:textId="77777777" w:rsidR="005B67C5" w:rsidRPr="00DF495C" w:rsidRDefault="00A370E8" w:rsidP="00733136">
      <w:pPr>
        <w:numPr>
          <w:ilvl w:val="0"/>
          <w:numId w:val="122"/>
        </w:numPr>
        <w:rPr>
          <w:rFonts w:ascii="Bookman Old Style" w:hAnsi="Bookman Old Style"/>
          <w:lang w:val="en-GB" w:eastAsia="en-US"/>
        </w:rPr>
      </w:pPr>
      <w:r w:rsidRPr="00DF495C">
        <w:rPr>
          <w:rFonts w:ascii="Bookman Old Style" w:hAnsi="Bookman Old Style"/>
          <w:lang w:val="en-GB" w:eastAsia="en-US"/>
        </w:rPr>
        <w:t>Some</w:t>
      </w:r>
      <w:r w:rsidRPr="00DF495C">
        <w:rPr>
          <w:rFonts w:ascii="Bookman Old Style" w:hAnsi="Bookman Old Style"/>
          <w:lang w:val="en-US" w:eastAsia="en-US"/>
        </w:rPr>
        <w:t xml:space="preserve"> places, particularly in towns, houses, and blocks of flats, have servants’ quarters built within the same structure or in the same yard. Servants in their quarters should be enumerated as a separate household if they have their meals separate from that of their employers. However, if they share the same meals with the employer, they should be counted as part of the employer’s household. Each flat in a block should be treated as a separate household.</w:t>
      </w:r>
    </w:p>
    <w:p w14:paraId="64BC1DE9" w14:textId="77777777" w:rsidR="005B67C5" w:rsidRPr="00DF495C" w:rsidRDefault="00A370E8" w:rsidP="00733136">
      <w:pPr>
        <w:numPr>
          <w:ilvl w:val="0"/>
          <w:numId w:val="122"/>
        </w:numPr>
        <w:rPr>
          <w:rFonts w:ascii="Bookman Old Style" w:hAnsi="Bookman Old Style"/>
          <w:lang w:val="en-GB" w:eastAsia="en-US"/>
        </w:rPr>
      </w:pPr>
      <w:r w:rsidRPr="00DF495C">
        <w:rPr>
          <w:rFonts w:ascii="Bookman Old Style" w:hAnsi="Bookman Old Style"/>
          <w:lang w:val="en-GB" w:eastAsia="en-US"/>
        </w:rPr>
        <w:t xml:space="preserve">Before you leave a household, you must check if there are any outbuildings – </w:t>
      </w:r>
      <w:proofErr w:type="gramStart"/>
      <w:r w:rsidRPr="00DF495C">
        <w:rPr>
          <w:rFonts w:ascii="Bookman Old Style" w:hAnsi="Bookman Old Style"/>
          <w:lang w:val="en-GB" w:eastAsia="en-US"/>
        </w:rPr>
        <w:t>e.g.</w:t>
      </w:r>
      <w:proofErr w:type="gramEnd"/>
      <w:r w:rsidRPr="00DF495C">
        <w:rPr>
          <w:rFonts w:ascii="Bookman Old Style" w:hAnsi="Bookman Old Style"/>
          <w:lang w:val="en-GB" w:eastAsia="en-US"/>
        </w:rPr>
        <w:t xml:space="preserve"> Kitchen, room with separate outside door, etc. – where people slept the previous night, and ensure th</w:t>
      </w:r>
      <w:r w:rsidR="005B67C5" w:rsidRPr="00DF495C">
        <w:rPr>
          <w:rFonts w:ascii="Bookman Old Style" w:hAnsi="Bookman Old Style"/>
          <w:lang w:val="en-GB" w:eastAsia="en-US"/>
        </w:rPr>
        <w:t>at everybody has been enumerated.</w:t>
      </w:r>
    </w:p>
    <w:p w14:paraId="1FD469A9" w14:textId="77777777" w:rsidR="005B67C5" w:rsidRPr="00DF495C" w:rsidRDefault="005B67C5" w:rsidP="005B67C5">
      <w:pPr>
        <w:ind w:left="720"/>
        <w:rPr>
          <w:rFonts w:ascii="Bookman Old Style" w:hAnsi="Bookman Old Style"/>
          <w:lang w:val="en-GB" w:eastAsia="en-US"/>
        </w:rPr>
      </w:pPr>
    </w:p>
    <w:p w14:paraId="32E62F18" w14:textId="77777777" w:rsidR="005B67C5" w:rsidRPr="00DF495C" w:rsidRDefault="00A370E8" w:rsidP="00733136">
      <w:pPr>
        <w:numPr>
          <w:ilvl w:val="0"/>
          <w:numId w:val="122"/>
        </w:numPr>
        <w:rPr>
          <w:rFonts w:ascii="Bookman Old Style" w:hAnsi="Bookman Old Style"/>
          <w:lang w:val="en-GB" w:eastAsia="en-US"/>
        </w:rPr>
      </w:pPr>
      <w:r w:rsidRPr="00DF495C">
        <w:rPr>
          <w:rFonts w:ascii="Bookman Old Style" w:hAnsi="Bookman Old Style"/>
          <w:lang w:val="en-GB" w:eastAsia="en-US"/>
        </w:rPr>
        <w:t>If you do not find people at home during the day, consider visiting them early in the morning, during the lunch hour, in the evening, or during the weekend when they will have returned home from work.</w:t>
      </w:r>
    </w:p>
    <w:p w14:paraId="43A9761F" w14:textId="77777777" w:rsidR="005B67C5" w:rsidRPr="00DF495C" w:rsidRDefault="00A370E8" w:rsidP="00733136">
      <w:pPr>
        <w:numPr>
          <w:ilvl w:val="0"/>
          <w:numId w:val="122"/>
        </w:numPr>
        <w:rPr>
          <w:rFonts w:ascii="Bookman Old Style" w:hAnsi="Bookman Old Style"/>
          <w:lang w:val="en-GB" w:eastAsia="en-US"/>
        </w:rPr>
      </w:pPr>
      <w:r w:rsidRPr="00DF495C">
        <w:rPr>
          <w:rFonts w:ascii="Bookman Old Style" w:hAnsi="Bookman Old Style"/>
          <w:lang w:val="en-GB" w:eastAsia="en-US"/>
        </w:rPr>
        <w:t xml:space="preserve">If you have more than 5 cases of call-backs in a short time in one village, discuss the problem with the village headman or headwoman, appealing to him/her to make arrangements for people to stay at home at specified times (or meet you before they leave their homes). If you are still unable to contact them, then consult your Field Supervisor, as they may be deliberately </w:t>
      </w:r>
      <w:r w:rsidR="005B67C5" w:rsidRPr="00DF495C">
        <w:rPr>
          <w:rFonts w:ascii="Bookman Old Style" w:hAnsi="Bookman Old Style"/>
          <w:lang w:val="en-GB" w:eastAsia="en-US"/>
        </w:rPr>
        <w:t>avoiding you.</w:t>
      </w:r>
    </w:p>
    <w:p w14:paraId="57256B43" w14:textId="77777777" w:rsidR="005B67C5" w:rsidRPr="00DF495C" w:rsidRDefault="005B67C5" w:rsidP="005B67C5">
      <w:pPr>
        <w:ind w:left="720"/>
        <w:rPr>
          <w:rFonts w:ascii="Bookman Old Style" w:hAnsi="Bookman Old Style"/>
          <w:lang w:val="en-GB" w:eastAsia="en-US"/>
        </w:rPr>
      </w:pPr>
    </w:p>
    <w:p w14:paraId="5190C7AC" w14:textId="77777777" w:rsidR="00A370E8" w:rsidRPr="00DF495C" w:rsidRDefault="00A370E8" w:rsidP="00733136">
      <w:pPr>
        <w:numPr>
          <w:ilvl w:val="0"/>
          <w:numId w:val="122"/>
        </w:numPr>
        <w:rPr>
          <w:rFonts w:ascii="Bookman Old Style" w:hAnsi="Bookman Old Style"/>
          <w:lang w:val="en-GB" w:eastAsia="en-US"/>
        </w:rPr>
      </w:pPr>
      <w:r w:rsidRPr="00DF495C">
        <w:rPr>
          <w:rFonts w:ascii="Bookman Old Style" w:hAnsi="Bookman Old Style"/>
          <w:lang w:val="en-GB" w:eastAsia="en-US"/>
        </w:rPr>
        <w:t>You</w:t>
      </w:r>
      <w:r w:rsidRPr="00DF495C">
        <w:rPr>
          <w:rFonts w:ascii="Bookman Old Style" w:hAnsi="Bookman Old Style"/>
          <w:lang w:val="en-US" w:eastAsia="en-US"/>
        </w:rPr>
        <w:t xml:space="preserve"> should periodically contact your supervisors and report the progress of your work. Since communication in some parts of the country is more difficult than others, no rule about frequency of reporting can be made. It is essential, however, that you take every opportunity to discuss your problems and uncertainties, especially on the first few days of the enumeration.  </w:t>
      </w:r>
    </w:p>
    <w:p w14:paraId="3A4905A0" w14:textId="77777777" w:rsidR="00A370E8" w:rsidRPr="00DF495C" w:rsidRDefault="00A370E8" w:rsidP="00FA5445">
      <w:pPr>
        <w:pStyle w:val="Heading2"/>
        <w:spacing w:before="240" w:after="0"/>
        <w:ind w:left="575" w:hanging="575"/>
        <w:rPr>
          <w:rFonts w:ascii="Bookman Old Style" w:hAnsi="Bookman Old Style"/>
          <w:lang w:val="en-GB" w:eastAsia="en-US"/>
        </w:rPr>
      </w:pPr>
      <w:bookmarkStart w:id="398" w:name="_Toc491336844"/>
      <w:bookmarkStart w:id="399" w:name="_Toc491336845"/>
      <w:bookmarkStart w:id="400" w:name="_Toc126061678"/>
      <w:bookmarkEnd w:id="398"/>
      <w:bookmarkEnd w:id="399"/>
      <w:r w:rsidRPr="00DF495C">
        <w:rPr>
          <w:rFonts w:ascii="Bookman Old Style" w:hAnsi="Bookman Old Style"/>
          <w:lang w:val="en-GB" w:eastAsia="en-US"/>
        </w:rPr>
        <w:t xml:space="preserve">CONDUCTING </w:t>
      </w:r>
      <w:r w:rsidR="005C1FF1" w:rsidRPr="00DF495C">
        <w:rPr>
          <w:rFonts w:ascii="Bookman Old Style" w:hAnsi="Bookman Old Style"/>
          <w:lang w:val="en-GB" w:eastAsia="en-US"/>
        </w:rPr>
        <w:t>THE SURVEY</w:t>
      </w:r>
      <w:bookmarkEnd w:id="400"/>
    </w:p>
    <w:p w14:paraId="1E69936F" w14:textId="77777777" w:rsidR="00A370E8" w:rsidRPr="00DF495C" w:rsidRDefault="00A370E8" w:rsidP="00FA5445">
      <w:pPr>
        <w:pStyle w:val="Heading3"/>
        <w:rPr>
          <w:rFonts w:ascii="Bookman Old Style" w:hAnsi="Bookman Old Style"/>
          <w:lang w:val="en-GB" w:eastAsia="en-US"/>
        </w:rPr>
      </w:pPr>
      <w:bookmarkStart w:id="401" w:name="_Toc491336846"/>
      <w:bookmarkStart w:id="402" w:name="_Toc126061679"/>
      <w:bookmarkEnd w:id="401"/>
      <w:r w:rsidRPr="00DF495C">
        <w:rPr>
          <w:rFonts w:ascii="Bookman Old Style" w:hAnsi="Bookman Old Style"/>
          <w:lang w:val="en-GB" w:eastAsia="en-US"/>
        </w:rPr>
        <w:t>HOW TO ASK QUESTIONS</w:t>
      </w:r>
      <w:bookmarkEnd w:id="402"/>
    </w:p>
    <w:p w14:paraId="5349C7AA" w14:textId="77777777" w:rsidR="00A370E8" w:rsidRPr="00DF495C" w:rsidRDefault="00A370E8">
      <w:pPr>
        <w:rPr>
          <w:rFonts w:ascii="Bookman Old Style" w:hAnsi="Bookman Old Style"/>
          <w:lang w:val="en-GB" w:eastAsia="en-US"/>
        </w:rPr>
      </w:pPr>
    </w:p>
    <w:p w14:paraId="507DA364" w14:textId="77777777" w:rsidR="00A370E8" w:rsidRPr="00DF495C" w:rsidRDefault="00A370E8" w:rsidP="00733136">
      <w:pPr>
        <w:numPr>
          <w:ilvl w:val="0"/>
          <w:numId w:val="50"/>
        </w:numPr>
        <w:spacing w:before="120"/>
        <w:ind w:left="360" w:hanging="360"/>
        <w:jc w:val="both"/>
        <w:rPr>
          <w:rFonts w:ascii="Bookman Old Style" w:hAnsi="Bookman Old Style"/>
          <w:b/>
          <w:sz w:val="24"/>
          <w:szCs w:val="24"/>
          <w:lang w:val="en-GB" w:eastAsia="en-US"/>
        </w:rPr>
      </w:pPr>
      <w:r w:rsidRPr="00DF495C">
        <w:rPr>
          <w:rFonts w:ascii="Bookman Old Style" w:hAnsi="Bookman Old Style"/>
          <w:b/>
          <w:sz w:val="24"/>
          <w:szCs w:val="24"/>
          <w:lang w:val="en-GB" w:eastAsia="en-US"/>
        </w:rPr>
        <w:t>Ask exactly as worded</w:t>
      </w:r>
    </w:p>
    <w:p w14:paraId="7EF21CF9" w14:textId="77777777" w:rsidR="00C475ED" w:rsidRPr="00DF495C" w:rsidRDefault="00C475ED" w:rsidP="00C475ED">
      <w:pPr>
        <w:tabs>
          <w:tab w:val="left" w:pos="360"/>
        </w:tabs>
        <w:ind w:left="360"/>
        <w:jc w:val="both"/>
        <w:rPr>
          <w:rFonts w:ascii="Bookman Old Style" w:hAnsi="Bookman Old Style"/>
          <w:sz w:val="24"/>
          <w:szCs w:val="24"/>
          <w:lang w:val="en-GB" w:eastAsia="en-US"/>
        </w:rPr>
      </w:pPr>
    </w:p>
    <w:p w14:paraId="294E8102" w14:textId="77777777" w:rsidR="00A370E8" w:rsidRPr="00DF495C" w:rsidRDefault="00A370E8" w:rsidP="00C475ED">
      <w:pPr>
        <w:tabs>
          <w:tab w:val="left" w:pos="360"/>
        </w:tabs>
        <w:ind w:left="360"/>
        <w:jc w:val="both"/>
        <w:rPr>
          <w:rFonts w:ascii="Bookman Old Style" w:hAnsi="Bookman Old Style"/>
          <w:sz w:val="24"/>
          <w:szCs w:val="24"/>
          <w:lang w:val="en-GB" w:eastAsia="en-US"/>
        </w:rPr>
      </w:pPr>
      <w:r w:rsidRPr="00DF495C">
        <w:rPr>
          <w:rFonts w:ascii="Bookman Old Style" w:hAnsi="Bookman Old Style"/>
          <w:sz w:val="24"/>
          <w:szCs w:val="24"/>
          <w:lang w:val="en-GB" w:eastAsia="en-US"/>
        </w:rPr>
        <w:t>All questions must be asked as worded so they will yield comparable results. Avoid changing words or phrases and adding or dropping words to the question.</w:t>
      </w:r>
    </w:p>
    <w:p w14:paraId="43B7E9A4" w14:textId="77777777" w:rsidR="00A370E8" w:rsidRPr="00DF495C" w:rsidRDefault="00A370E8" w:rsidP="00733136">
      <w:pPr>
        <w:numPr>
          <w:ilvl w:val="0"/>
          <w:numId w:val="51"/>
        </w:numPr>
        <w:spacing w:before="120"/>
        <w:ind w:left="360" w:hanging="360"/>
        <w:jc w:val="both"/>
        <w:rPr>
          <w:rFonts w:ascii="Bookman Old Style" w:hAnsi="Bookman Old Style"/>
          <w:b/>
          <w:sz w:val="24"/>
          <w:szCs w:val="24"/>
          <w:lang w:val="en-GB" w:eastAsia="en-US"/>
        </w:rPr>
      </w:pPr>
      <w:r w:rsidRPr="00DF495C">
        <w:rPr>
          <w:rFonts w:ascii="Bookman Old Style" w:hAnsi="Bookman Old Style"/>
          <w:b/>
          <w:sz w:val="24"/>
          <w:szCs w:val="24"/>
          <w:lang w:val="en-GB" w:eastAsia="en-US"/>
        </w:rPr>
        <w:t>Ask every question</w:t>
      </w:r>
    </w:p>
    <w:p w14:paraId="018B1019" w14:textId="77777777" w:rsidR="00A370E8" w:rsidRPr="00DF495C" w:rsidRDefault="00A370E8" w:rsidP="00FA5445">
      <w:pPr>
        <w:spacing w:before="120"/>
        <w:ind w:left="360"/>
        <w:jc w:val="both"/>
        <w:rPr>
          <w:rFonts w:ascii="Bookman Old Style" w:hAnsi="Bookman Old Style"/>
          <w:sz w:val="24"/>
          <w:szCs w:val="24"/>
          <w:lang w:val="en-GB" w:eastAsia="en-US"/>
        </w:rPr>
      </w:pPr>
      <w:r w:rsidRPr="00DF495C">
        <w:rPr>
          <w:rFonts w:ascii="Bookman Old Style" w:hAnsi="Bookman Old Style"/>
          <w:sz w:val="24"/>
          <w:szCs w:val="24"/>
          <w:lang w:val="en-GB" w:eastAsia="en-US"/>
        </w:rPr>
        <w:t xml:space="preserve">Although the answer to a particular question may seem obvious, refrain from filling in the answer without asking the question. It is imperative that </w:t>
      </w:r>
      <w:r w:rsidRPr="00DF495C">
        <w:rPr>
          <w:rFonts w:ascii="Bookman Old Style" w:hAnsi="Bookman Old Style"/>
          <w:sz w:val="24"/>
          <w:szCs w:val="24"/>
          <w:lang w:val="en-GB" w:eastAsia="en-US"/>
        </w:rPr>
        <w:lastRenderedPageBreak/>
        <w:t>you ask or verify each applicable question. If the respondent misunderstands or misinterprets a question, you should do the following:</w:t>
      </w:r>
    </w:p>
    <w:p w14:paraId="4EF5488D" w14:textId="77777777" w:rsidR="00A370E8" w:rsidRPr="00DF495C" w:rsidRDefault="00A370E8" w:rsidP="00733136">
      <w:pPr>
        <w:numPr>
          <w:ilvl w:val="0"/>
          <w:numId w:val="123"/>
        </w:numPr>
        <w:rPr>
          <w:rFonts w:ascii="Bookman Old Style" w:hAnsi="Bookman Old Style"/>
          <w:sz w:val="24"/>
          <w:szCs w:val="24"/>
          <w:lang w:val="en-GB" w:eastAsia="en-US"/>
        </w:rPr>
      </w:pPr>
      <w:r w:rsidRPr="00DF495C">
        <w:rPr>
          <w:rFonts w:ascii="Bookman Old Style" w:hAnsi="Bookman Old Style"/>
          <w:sz w:val="24"/>
          <w:szCs w:val="24"/>
          <w:lang w:val="en-GB" w:eastAsia="en-US"/>
        </w:rPr>
        <w:t>Repeat the question as worded and give the respondent another chance to answer</w:t>
      </w:r>
    </w:p>
    <w:p w14:paraId="32ED2F47" w14:textId="77777777" w:rsidR="00A370E8" w:rsidRPr="00DF495C" w:rsidRDefault="00A370E8" w:rsidP="00733136">
      <w:pPr>
        <w:numPr>
          <w:ilvl w:val="0"/>
          <w:numId w:val="123"/>
        </w:numPr>
        <w:rPr>
          <w:rFonts w:ascii="Bookman Old Style" w:hAnsi="Bookman Old Style"/>
          <w:sz w:val="24"/>
          <w:szCs w:val="24"/>
          <w:lang w:val="en-GB" w:eastAsia="en-US"/>
        </w:rPr>
      </w:pPr>
      <w:r w:rsidRPr="00DF495C">
        <w:rPr>
          <w:rFonts w:ascii="Bookman Old Style" w:hAnsi="Bookman Old Style"/>
          <w:sz w:val="24"/>
          <w:szCs w:val="24"/>
          <w:lang w:val="en-GB" w:eastAsia="en-US"/>
        </w:rPr>
        <w:t>If you still do not get an acceptable response, use the probing techniques discussed below.</w:t>
      </w:r>
    </w:p>
    <w:p w14:paraId="503B84DE" w14:textId="77777777" w:rsidR="00A370E8" w:rsidRPr="00DF495C" w:rsidRDefault="00A370E8">
      <w:pPr>
        <w:jc w:val="both"/>
        <w:rPr>
          <w:rFonts w:ascii="Bookman Old Style" w:hAnsi="Bookman Old Style"/>
          <w:lang w:val="en-GB" w:eastAsia="en-US"/>
        </w:rPr>
      </w:pPr>
    </w:p>
    <w:p w14:paraId="16651CD5" w14:textId="77777777" w:rsidR="00A370E8" w:rsidRPr="00DF495C" w:rsidRDefault="00A370E8" w:rsidP="00FA5445">
      <w:pPr>
        <w:pStyle w:val="Heading3"/>
        <w:rPr>
          <w:rFonts w:ascii="Bookman Old Style" w:hAnsi="Bookman Old Style"/>
          <w:lang w:val="en-GB" w:eastAsia="en-US"/>
        </w:rPr>
      </w:pPr>
      <w:bookmarkStart w:id="403" w:name="_Toc491336847"/>
      <w:bookmarkStart w:id="404" w:name="_Toc126061680"/>
      <w:bookmarkEnd w:id="403"/>
      <w:r w:rsidRPr="00DF495C">
        <w:rPr>
          <w:rFonts w:ascii="Bookman Old Style" w:hAnsi="Bookman Old Style"/>
          <w:lang w:val="en-GB" w:eastAsia="en-US"/>
        </w:rPr>
        <w:t>HOW TO PROBE</w:t>
      </w:r>
      <w:bookmarkEnd w:id="404"/>
    </w:p>
    <w:p w14:paraId="400FC53C" w14:textId="77777777" w:rsidR="00A370E8" w:rsidRPr="00DF495C" w:rsidRDefault="00A370E8">
      <w:pPr>
        <w:rPr>
          <w:rFonts w:ascii="Bookman Old Style" w:hAnsi="Bookman Old Style"/>
          <w:lang w:val="en-GB" w:eastAsia="en-US"/>
        </w:rPr>
      </w:pPr>
    </w:p>
    <w:p w14:paraId="380E6EEE" w14:textId="77777777" w:rsidR="00A370E8" w:rsidRPr="00DF495C" w:rsidRDefault="00A370E8">
      <w:pPr>
        <w:jc w:val="both"/>
        <w:rPr>
          <w:rFonts w:ascii="Bookman Old Style" w:hAnsi="Bookman Old Style"/>
          <w:lang w:val="en-GB" w:eastAsia="en-US"/>
        </w:rPr>
      </w:pPr>
      <w:r w:rsidRPr="00DF495C">
        <w:rPr>
          <w:rFonts w:ascii="Bookman Old Style" w:hAnsi="Bookman Old Style"/>
          <w:sz w:val="24"/>
          <w:szCs w:val="24"/>
          <w:lang w:val="en-US"/>
        </w:rPr>
        <w:t>When the respondent’s answer does not meet the question’s objective, probe to clarify or expand his/her answer.</w:t>
      </w:r>
    </w:p>
    <w:p w14:paraId="1CC27C07" w14:textId="77777777" w:rsidR="00A370E8" w:rsidRPr="00DF495C" w:rsidRDefault="00A370E8" w:rsidP="00FA5445">
      <w:pPr>
        <w:spacing w:before="240"/>
        <w:jc w:val="both"/>
        <w:rPr>
          <w:rFonts w:ascii="Bookman Old Style" w:hAnsi="Bookman Old Style"/>
          <w:sz w:val="24"/>
          <w:szCs w:val="24"/>
          <w:lang w:val="en-US"/>
        </w:rPr>
      </w:pPr>
      <w:r w:rsidRPr="00DF495C">
        <w:rPr>
          <w:rFonts w:ascii="Bookman Old Style" w:hAnsi="Bookman Old Style"/>
          <w:sz w:val="24"/>
          <w:szCs w:val="24"/>
          <w:lang w:val="en-US"/>
        </w:rPr>
        <w:t>The probing procedures listed below are useful in stimulating discussion:</w:t>
      </w:r>
    </w:p>
    <w:p w14:paraId="6C1CCAAB" w14:textId="77777777" w:rsidR="00A370E8" w:rsidRPr="00DF495C" w:rsidRDefault="00A370E8" w:rsidP="00733136">
      <w:pPr>
        <w:numPr>
          <w:ilvl w:val="0"/>
          <w:numId w:val="124"/>
        </w:numPr>
        <w:spacing w:before="120"/>
        <w:jc w:val="both"/>
        <w:rPr>
          <w:rFonts w:ascii="Bookman Old Style" w:hAnsi="Bookman Old Style"/>
          <w:sz w:val="24"/>
          <w:szCs w:val="24"/>
          <w:lang w:val="en-GB" w:eastAsia="en-US"/>
        </w:rPr>
      </w:pPr>
      <w:r w:rsidRPr="00DF495C">
        <w:rPr>
          <w:rFonts w:ascii="Bookman Old Style" w:hAnsi="Bookman Old Style"/>
          <w:b/>
          <w:bCs/>
          <w:sz w:val="24"/>
          <w:szCs w:val="24"/>
          <w:lang w:val="en-GB" w:eastAsia="en-US"/>
        </w:rPr>
        <w:t>Brief assenting comments</w:t>
      </w:r>
      <w:r w:rsidRPr="00DF495C">
        <w:rPr>
          <w:rFonts w:ascii="Bookman Old Style" w:hAnsi="Bookman Old Style"/>
          <w:sz w:val="24"/>
          <w:szCs w:val="24"/>
          <w:lang w:val="en-GB" w:eastAsia="en-US"/>
        </w:rPr>
        <w:t>, such as “Yes, I see”, show the respondent that you are giving your attention to the answer. They often stimulate the respondent to talk further.</w:t>
      </w:r>
    </w:p>
    <w:p w14:paraId="2797EFD1" w14:textId="77777777" w:rsidR="00A370E8" w:rsidRPr="00DF495C" w:rsidRDefault="00A370E8" w:rsidP="00733136">
      <w:pPr>
        <w:numPr>
          <w:ilvl w:val="0"/>
          <w:numId w:val="124"/>
        </w:numPr>
        <w:spacing w:before="120"/>
        <w:jc w:val="both"/>
        <w:rPr>
          <w:rFonts w:ascii="Bookman Old Style" w:hAnsi="Bookman Old Style"/>
          <w:sz w:val="24"/>
          <w:szCs w:val="24"/>
          <w:lang w:val="en-GB" w:eastAsia="en-US"/>
        </w:rPr>
      </w:pPr>
      <w:r w:rsidRPr="00DF495C">
        <w:rPr>
          <w:rFonts w:ascii="Bookman Old Style" w:hAnsi="Bookman Old Style"/>
          <w:b/>
          <w:bCs/>
          <w:sz w:val="24"/>
          <w:szCs w:val="24"/>
          <w:lang w:val="en-GB" w:eastAsia="en-US"/>
        </w:rPr>
        <w:t>An expectant pause</w:t>
      </w:r>
      <w:r w:rsidRPr="00DF495C">
        <w:rPr>
          <w:rFonts w:ascii="Bookman Old Style" w:hAnsi="Bookman Old Style"/>
          <w:sz w:val="24"/>
          <w:szCs w:val="24"/>
          <w:lang w:val="en-GB" w:eastAsia="en-US"/>
        </w:rPr>
        <w:t xml:space="preserve"> accompanied by an inquiring look after the respondent has given only a brief reply often conveys to the respondent that (s)he has merely begun answering the question. It will often bring forth further response.</w:t>
      </w:r>
    </w:p>
    <w:p w14:paraId="0AD7FBC5" w14:textId="77777777" w:rsidR="00A370E8" w:rsidRPr="00DF495C" w:rsidRDefault="00A370E8" w:rsidP="00733136">
      <w:pPr>
        <w:numPr>
          <w:ilvl w:val="0"/>
          <w:numId w:val="124"/>
        </w:numPr>
        <w:spacing w:before="120"/>
        <w:jc w:val="both"/>
        <w:rPr>
          <w:rFonts w:ascii="Bookman Old Style" w:hAnsi="Bookman Old Style"/>
          <w:sz w:val="24"/>
          <w:szCs w:val="24"/>
          <w:lang w:val="en-GB" w:eastAsia="en-US"/>
        </w:rPr>
      </w:pPr>
      <w:r w:rsidRPr="00DF495C">
        <w:rPr>
          <w:rFonts w:ascii="Bookman Old Style" w:hAnsi="Bookman Old Style"/>
          <w:b/>
          <w:bCs/>
          <w:sz w:val="24"/>
          <w:szCs w:val="24"/>
          <w:lang w:val="en-GB" w:eastAsia="en-US"/>
        </w:rPr>
        <w:t>Repeating the question</w:t>
      </w:r>
      <w:r w:rsidRPr="00DF495C">
        <w:rPr>
          <w:rFonts w:ascii="Bookman Old Style" w:hAnsi="Bookman Old Style"/>
          <w:sz w:val="24"/>
          <w:szCs w:val="24"/>
          <w:lang w:val="en-GB" w:eastAsia="en-US"/>
        </w:rPr>
        <w:t xml:space="preserve"> or listing the response categories (when applicable) is useful when the respondent does not understand the question, misinterprets it, seems unable to make up his/her mind, or strays from the subject.</w:t>
      </w:r>
    </w:p>
    <w:p w14:paraId="1AE27C0D" w14:textId="77777777" w:rsidR="00C475ED" w:rsidRPr="00DF495C" w:rsidRDefault="00A370E8" w:rsidP="00733136">
      <w:pPr>
        <w:numPr>
          <w:ilvl w:val="0"/>
          <w:numId w:val="124"/>
        </w:numPr>
        <w:spacing w:before="120" w:after="240"/>
        <w:jc w:val="both"/>
        <w:rPr>
          <w:rFonts w:ascii="Bookman Old Style" w:hAnsi="Bookman Old Style"/>
          <w:sz w:val="24"/>
          <w:szCs w:val="24"/>
          <w:lang w:val="en-GB" w:eastAsia="en-US"/>
        </w:rPr>
      </w:pPr>
      <w:r w:rsidRPr="00DF495C">
        <w:rPr>
          <w:rFonts w:ascii="Bookman Old Style" w:hAnsi="Bookman Old Style"/>
          <w:b/>
          <w:bCs/>
          <w:sz w:val="24"/>
          <w:szCs w:val="24"/>
          <w:lang w:val="en-GB" w:eastAsia="en-US"/>
        </w:rPr>
        <w:t>Repeating the respondent’s reply</w:t>
      </w:r>
      <w:r w:rsidRPr="00DF495C">
        <w:rPr>
          <w:rFonts w:ascii="Bookman Old Style" w:hAnsi="Bookman Old Style"/>
          <w:sz w:val="24"/>
          <w:szCs w:val="24"/>
          <w:lang w:val="en-GB" w:eastAsia="en-US"/>
        </w:rPr>
        <w:t xml:space="preserve"> is useful in helping to clarify the response and prompting the respondent to enlarge upon his/her statement. Be sure you adhere strictly to the respondent’s answer and do not interject your own ideas.</w:t>
      </w:r>
    </w:p>
    <w:p w14:paraId="7DBDBD22" w14:textId="77777777" w:rsidR="00A370E8" w:rsidRPr="00DF495C" w:rsidRDefault="00A370E8" w:rsidP="00733136">
      <w:pPr>
        <w:numPr>
          <w:ilvl w:val="0"/>
          <w:numId w:val="124"/>
        </w:numPr>
        <w:jc w:val="both"/>
        <w:rPr>
          <w:rFonts w:ascii="Bookman Old Style" w:hAnsi="Bookman Old Style"/>
          <w:lang w:val="en-GB" w:eastAsia="en-US"/>
        </w:rPr>
      </w:pPr>
      <w:r w:rsidRPr="00DF495C">
        <w:rPr>
          <w:rFonts w:ascii="Bookman Old Style" w:hAnsi="Bookman Old Style"/>
          <w:b/>
          <w:bCs/>
          <w:sz w:val="24"/>
          <w:szCs w:val="24"/>
          <w:lang w:val="en-GB" w:eastAsia="en-US"/>
        </w:rPr>
        <w:t>Neutral questions (probes)</w:t>
      </w:r>
      <w:r w:rsidRPr="00DF495C">
        <w:rPr>
          <w:rFonts w:ascii="Bookman Old Style" w:hAnsi="Bookman Old Style"/>
          <w:sz w:val="24"/>
          <w:szCs w:val="24"/>
          <w:lang w:val="en-GB" w:eastAsia="en-US"/>
        </w:rPr>
        <w:t xml:space="preserve"> in a neutral tone of voice will bring fuller, clearer responses. Such questions show your interest and are successful when used correctly. Your manner of asking neutral questions is important; a sharp demanding tone can damage.</w:t>
      </w:r>
    </w:p>
    <w:p w14:paraId="730DCD51" w14:textId="77777777" w:rsidR="00A370E8" w:rsidRPr="00DF495C" w:rsidRDefault="00A370E8" w:rsidP="00FA5445">
      <w:pPr>
        <w:pStyle w:val="Heading3"/>
        <w:rPr>
          <w:rFonts w:ascii="Bookman Old Style" w:hAnsi="Bookman Old Style"/>
          <w:szCs w:val="22"/>
          <w:lang w:val="en-GB" w:eastAsia="en-US"/>
        </w:rPr>
      </w:pPr>
      <w:bookmarkStart w:id="405" w:name="_Toc491336848"/>
      <w:bookmarkStart w:id="406" w:name="_Toc126061681"/>
      <w:bookmarkEnd w:id="405"/>
      <w:r w:rsidRPr="00DF495C">
        <w:rPr>
          <w:rFonts w:ascii="Bookman Old Style" w:hAnsi="Bookman Old Style"/>
          <w:szCs w:val="22"/>
          <w:lang w:val="en-GB" w:eastAsia="en-US"/>
        </w:rPr>
        <w:t>IMPORTANCE OF USING NEUTRAL PROBES</w:t>
      </w:r>
      <w:bookmarkEnd w:id="406"/>
    </w:p>
    <w:p w14:paraId="738A81F3" w14:textId="77777777" w:rsidR="00A370E8" w:rsidRPr="00DF495C" w:rsidRDefault="00A370E8">
      <w:pPr>
        <w:jc w:val="both"/>
        <w:rPr>
          <w:rFonts w:ascii="Bookman Old Style" w:hAnsi="Bookman Old Style"/>
          <w:b/>
          <w:lang w:val="en-GB" w:eastAsia="en-US"/>
        </w:rPr>
      </w:pPr>
    </w:p>
    <w:p w14:paraId="23A84C47" w14:textId="77777777" w:rsidR="00A370E8" w:rsidRPr="00DF495C" w:rsidRDefault="00A370E8">
      <w:pPr>
        <w:jc w:val="both"/>
        <w:rPr>
          <w:rFonts w:ascii="Bookman Old Style" w:hAnsi="Bookman Old Style"/>
          <w:lang w:val="en-GB" w:eastAsia="en-US"/>
        </w:rPr>
      </w:pPr>
      <w:r w:rsidRPr="00DF495C">
        <w:rPr>
          <w:rFonts w:ascii="Bookman Old Style" w:hAnsi="Bookman Old Style"/>
          <w:sz w:val="24"/>
          <w:szCs w:val="24"/>
          <w:lang w:val="en-GB" w:eastAsia="en-US"/>
        </w:rPr>
        <w:t>We have stressed that you need to stimulate discussion. This does not mean that you should influence the respondent’s answer or unnecessarily prolong the interview. Probing should be as neutral as possible so you do not distort the respondent’s answers. When you ask neutral questions of all respondents, we have comparability between all the interviewers in the survey. If each interviewer asks a leading probe, we would not be comparing responses to same questions. This would thoroughly defeat the goal of having a standardised survey.</w:t>
      </w:r>
    </w:p>
    <w:p w14:paraId="0A830328" w14:textId="77777777" w:rsidR="00A370E8" w:rsidRPr="00DF495C" w:rsidRDefault="00A370E8" w:rsidP="00FA5445">
      <w:pPr>
        <w:pStyle w:val="Heading3"/>
        <w:rPr>
          <w:rFonts w:ascii="Bookman Old Style" w:hAnsi="Bookman Old Style"/>
        </w:rPr>
      </w:pPr>
      <w:bookmarkStart w:id="407" w:name="_Toc126061682"/>
      <w:r w:rsidRPr="00DF495C">
        <w:rPr>
          <w:rFonts w:ascii="Bookman Old Style" w:hAnsi="Bookman Old Style"/>
        </w:rPr>
        <w:lastRenderedPageBreak/>
        <w:t>TYPES OF INTERVIEWS</w:t>
      </w:r>
      <w:bookmarkEnd w:id="407"/>
    </w:p>
    <w:p w14:paraId="5F1CD452" w14:textId="77777777" w:rsidR="00A370E8" w:rsidRPr="00DF495C" w:rsidRDefault="00A370E8">
      <w:pPr>
        <w:pStyle w:val="Heading4"/>
        <w:rPr>
          <w:rFonts w:ascii="Bookman Old Style" w:hAnsi="Bookman Old Style"/>
        </w:rPr>
      </w:pPr>
      <w:proofErr w:type="spellStart"/>
      <w:r w:rsidRPr="00DF495C">
        <w:rPr>
          <w:rFonts w:ascii="Bookman Old Style" w:hAnsi="Bookman Old Style"/>
        </w:rPr>
        <w:t>Regular</w:t>
      </w:r>
      <w:proofErr w:type="spellEnd"/>
      <w:r w:rsidRPr="00DF495C">
        <w:rPr>
          <w:rFonts w:ascii="Bookman Old Style" w:hAnsi="Bookman Old Style"/>
        </w:rPr>
        <w:t xml:space="preserve"> </w:t>
      </w:r>
      <w:proofErr w:type="spellStart"/>
      <w:r w:rsidRPr="00DF495C">
        <w:rPr>
          <w:rFonts w:ascii="Bookman Old Style" w:hAnsi="Bookman Old Style"/>
        </w:rPr>
        <w:t>Interview</w:t>
      </w:r>
      <w:proofErr w:type="spellEnd"/>
    </w:p>
    <w:p w14:paraId="700A2FDE" w14:textId="77777777" w:rsidR="00A370E8" w:rsidRPr="00DF495C" w:rsidRDefault="00A370E8">
      <w:pPr>
        <w:rPr>
          <w:rFonts w:ascii="Bookman Old Style" w:hAnsi="Bookman Old Style"/>
          <w:lang w:val="en-US"/>
        </w:rPr>
      </w:pPr>
      <w:r w:rsidRPr="00DF495C">
        <w:rPr>
          <w:rFonts w:ascii="Bookman Old Style" w:hAnsi="Bookman Old Style"/>
          <w:lang w:val="en-US"/>
        </w:rPr>
        <w:t xml:space="preserve">Most of your interviews will be with households eligible for the </w:t>
      </w:r>
      <w:r w:rsidR="00F70935" w:rsidRPr="00DF495C">
        <w:rPr>
          <w:rFonts w:ascii="Bookman Old Style" w:hAnsi="Bookman Old Style"/>
          <w:lang w:val="en-US"/>
        </w:rPr>
        <w:t>LFS 2023.</w:t>
      </w:r>
    </w:p>
    <w:p w14:paraId="51DB4EEF" w14:textId="77777777" w:rsidR="00A370E8" w:rsidRPr="00DF495C" w:rsidRDefault="00A370E8">
      <w:pPr>
        <w:pStyle w:val="Heading4"/>
        <w:rPr>
          <w:rFonts w:ascii="Bookman Old Style" w:hAnsi="Bookman Old Style"/>
          <w:lang w:val="en-US"/>
        </w:rPr>
      </w:pPr>
      <w:r w:rsidRPr="00DF495C">
        <w:rPr>
          <w:rFonts w:ascii="Bookman Old Style" w:hAnsi="Bookman Old Style"/>
          <w:lang w:val="en-US"/>
        </w:rPr>
        <w:t>Quality Assurance Reinterview (Spot-Check)</w:t>
      </w:r>
    </w:p>
    <w:p w14:paraId="65700741" w14:textId="77777777" w:rsidR="0065002A" w:rsidRPr="00DF495C" w:rsidRDefault="0065002A" w:rsidP="0065002A">
      <w:pPr>
        <w:rPr>
          <w:rFonts w:ascii="Bookman Old Style" w:hAnsi="Bookman Old Style"/>
          <w:lang w:val="en-US"/>
        </w:rPr>
      </w:pPr>
    </w:p>
    <w:p w14:paraId="15D3400D" w14:textId="404716A6" w:rsidR="00A370E8" w:rsidRPr="00DF495C" w:rsidRDefault="00A370E8" w:rsidP="00A425A1">
      <w:pPr>
        <w:rPr>
          <w:rFonts w:ascii="Bookman Old Style" w:hAnsi="Bookman Old Style"/>
          <w:sz w:val="24"/>
          <w:szCs w:val="24"/>
          <w:lang w:val="en-US"/>
        </w:rPr>
      </w:pPr>
      <w:r w:rsidRPr="00DF495C">
        <w:rPr>
          <w:rFonts w:ascii="Bookman Old Style" w:hAnsi="Bookman Old Style"/>
          <w:sz w:val="24"/>
          <w:szCs w:val="24"/>
          <w:lang w:val="en-US"/>
        </w:rPr>
        <w:t xml:space="preserve">The </w:t>
      </w:r>
      <w:r w:rsidR="00F70935" w:rsidRPr="00DF495C">
        <w:rPr>
          <w:rFonts w:ascii="Bookman Old Style" w:hAnsi="Bookman Old Style"/>
          <w:sz w:val="24"/>
          <w:szCs w:val="24"/>
          <w:lang w:val="en-US"/>
        </w:rPr>
        <w:t>2023 LFS</w:t>
      </w:r>
      <w:r w:rsidRPr="00DF495C">
        <w:rPr>
          <w:rFonts w:ascii="Bookman Old Style" w:hAnsi="Bookman Old Style"/>
          <w:sz w:val="24"/>
          <w:szCs w:val="24"/>
          <w:lang w:val="en-US"/>
        </w:rPr>
        <w:t xml:space="preserve"> will include reinterview (spot-check) cases for which Field Supervisors will conduct follow-up interviews at households initially interviewed by an Enumerator. The reinterview questionnaire is a shortened version of the actual </w:t>
      </w:r>
      <w:r w:rsidR="00F70935" w:rsidRPr="00DF495C">
        <w:rPr>
          <w:rFonts w:ascii="Bookman Old Style" w:hAnsi="Bookman Old Style"/>
          <w:sz w:val="24"/>
          <w:szCs w:val="24"/>
          <w:lang w:val="en-US"/>
        </w:rPr>
        <w:t>LFS</w:t>
      </w:r>
      <w:r w:rsidRPr="00DF495C">
        <w:rPr>
          <w:rFonts w:ascii="Bookman Old Style" w:hAnsi="Bookman Old Style"/>
          <w:sz w:val="24"/>
          <w:szCs w:val="24"/>
          <w:lang w:val="en-US"/>
        </w:rPr>
        <w:t xml:space="preserve"> questionnaire and, at the introduction screen, the Field </w:t>
      </w:r>
      <w:r w:rsidR="007011AD" w:rsidRPr="00DF495C">
        <w:rPr>
          <w:rFonts w:ascii="Bookman Old Style" w:hAnsi="Bookman Old Style"/>
          <w:sz w:val="24"/>
          <w:szCs w:val="24"/>
          <w:lang w:val="en-US"/>
        </w:rPr>
        <w:t>Supervisors</w:t>
      </w:r>
      <w:r w:rsidRPr="00DF495C">
        <w:rPr>
          <w:rFonts w:ascii="Bookman Old Style" w:hAnsi="Bookman Old Style"/>
          <w:sz w:val="24"/>
          <w:szCs w:val="24"/>
          <w:lang w:val="en-US"/>
        </w:rPr>
        <w:t xml:space="preserve"> asks to speak with </w:t>
      </w:r>
      <w:r w:rsidRPr="00DF495C">
        <w:rPr>
          <w:rFonts w:ascii="Bookman Old Style" w:hAnsi="Bookman Old Style"/>
          <w:b/>
          <w:bCs/>
          <w:sz w:val="24"/>
          <w:szCs w:val="24"/>
          <w:lang w:val="en-US"/>
        </w:rPr>
        <w:t>original respondent</w:t>
      </w:r>
      <w:r w:rsidRPr="00DF495C">
        <w:rPr>
          <w:rFonts w:ascii="Bookman Old Style" w:hAnsi="Bookman Old Style"/>
          <w:sz w:val="24"/>
          <w:szCs w:val="24"/>
          <w:lang w:val="en-US"/>
        </w:rPr>
        <w:t>.</w:t>
      </w:r>
    </w:p>
    <w:p w14:paraId="644CFABA" w14:textId="77777777" w:rsidR="00A370E8" w:rsidRPr="00DF495C" w:rsidRDefault="00A370E8">
      <w:pPr>
        <w:pStyle w:val="Heading3"/>
        <w:rPr>
          <w:rFonts w:ascii="Bookman Old Style" w:hAnsi="Bookman Old Style"/>
        </w:rPr>
      </w:pPr>
      <w:bookmarkStart w:id="408" w:name="_Toc126061683"/>
      <w:r w:rsidRPr="00DF495C">
        <w:rPr>
          <w:rFonts w:ascii="Bookman Old Style" w:hAnsi="Bookman Old Style"/>
        </w:rPr>
        <w:t>AFTER THE INTERVIEW</w:t>
      </w:r>
      <w:bookmarkEnd w:id="408"/>
    </w:p>
    <w:p w14:paraId="783BA0C3" w14:textId="77777777" w:rsidR="00766F3A" w:rsidRPr="00DF495C" w:rsidRDefault="00A370E8">
      <w:pPr>
        <w:rPr>
          <w:rFonts w:ascii="Bookman Old Style" w:hAnsi="Bookman Old Style"/>
          <w:sz w:val="24"/>
          <w:szCs w:val="24"/>
          <w:lang w:val="en-US"/>
        </w:rPr>
      </w:pPr>
      <w:r w:rsidRPr="00DF495C">
        <w:rPr>
          <w:rFonts w:ascii="Bookman Old Style" w:hAnsi="Bookman Old Style"/>
          <w:sz w:val="24"/>
          <w:szCs w:val="24"/>
          <w:lang w:val="en-US"/>
        </w:rPr>
        <w:t>It is important to understand what happens at the end of an interview</w:t>
      </w:r>
      <w:r w:rsidR="002F2CE3" w:rsidRPr="00DF495C">
        <w:rPr>
          <w:rFonts w:ascii="Bookman Old Style" w:hAnsi="Bookman Old Style"/>
          <w:sz w:val="24"/>
          <w:szCs w:val="24"/>
          <w:lang w:val="en-US"/>
        </w:rPr>
        <w:t>:</w:t>
      </w:r>
    </w:p>
    <w:p w14:paraId="229347F6" w14:textId="77777777" w:rsidR="00766F3A" w:rsidRPr="00DF495C" w:rsidRDefault="00766F3A" w:rsidP="00733136">
      <w:pPr>
        <w:numPr>
          <w:ilvl w:val="0"/>
          <w:numId w:val="126"/>
        </w:numPr>
        <w:rPr>
          <w:rFonts w:ascii="Bookman Old Style" w:hAnsi="Bookman Old Style"/>
          <w:sz w:val="24"/>
          <w:szCs w:val="24"/>
          <w:lang w:val="en-US"/>
        </w:rPr>
      </w:pPr>
      <w:r w:rsidRPr="00DF495C">
        <w:rPr>
          <w:rFonts w:ascii="Bookman Old Style" w:hAnsi="Bookman Old Style"/>
          <w:sz w:val="24"/>
          <w:szCs w:val="24"/>
          <w:lang w:val="en-US"/>
        </w:rPr>
        <w:t>Thank the respondent for his/her participation</w:t>
      </w:r>
    </w:p>
    <w:p w14:paraId="073C6A3C" w14:textId="77777777" w:rsidR="00766F3A" w:rsidRPr="00DF495C" w:rsidRDefault="00766F3A" w:rsidP="00733136">
      <w:pPr>
        <w:numPr>
          <w:ilvl w:val="0"/>
          <w:numId w:val="126"/>
        </w:numPr>
        <w:rPr>
          <w:rFonts w:ascii="Bookman Old Style" w:hAnsi="Bookman Old Style"/>
          <w:sz w:val="24"/>
          <w:szCs w:val="24"/>
          <w:lang w:val="en-US"/>
        </w:rPr>
      </w:pPr>
      <w:r w:rsidRPr="00DF495C">
        <w:rPr>
          <w:rFonts w:ascii="Bookman Old Style" w:hAnsi="Bookman Old Style"/>
          <w:sz w:val="24"/>
          <w:szCs w:val="24"/>
          <w:lang w:val="en-US"/>
        </w:rPr>
        <w:t xml:space="preserve">Inform that a </w:t>
      </w:r>
      <w:r w:rsidR="005C1FF1" w:rsidRPr="00DF495C">
        <w:rPr>
          <w:rFonts w:ascii="Bookman Old Style" w:hAnsi="Bookman Old Style"/>
          <w:sz w:val="24"/>
          <w:szCs w:val="24"/>
          <w:lang w:val="en-US"/>
        </w:rPr>
        <w:t xml:space="preserve">survey </w:t>
      </w:r>
      <w:r w:rsidRPr="00DF495C">
        <w:rPr>
          <w:rFonts w:ascii="Bookman Old Style" w:hAnsi="Bookman Old Style"/>
          <w:sz w:val="24"/>
          <w:szCs w:val="24"/>
          <w:lang w:val="en-US"/>
        </w:rPr>
        <w:t>supervisor may visit the household</w:t>
      </w:r>
      <w:r w:rsidR="00EE2574" w:rsidRPr="00DF495C">
        <w:rPr>
          <w:rFonts w:ascii="Bookman Old Style" w:hAnsi="Bookman Old Style"/>
          <w:sz w:val="24"/>
          <w:szCs w:val="24"/>
          <w:lang w:val="en-US"/>
        </w:rPr>
        <w:t xml:space="preserve"> to verify if the household was enumerated</w:t>
      </w:r>
    </w:p>
    <w:p w14:paraId="33C42650" w14:textId="77777777" w:rsidR="00EE2574" w:rsidRPr="00DF495C" w:rsidRDefault="00EE2574" w:rsidP="00733136">
      <w:pPr>
        <w:numPr>
          <w:ilvl w:val="0"/>
          <w:numId w:val="126"/>
        </w:numPr>
        <w:rPr>
          <w:rFonts w:ascii="Bookman Old Style" w:hAnsi="Bookman Old Style"/>
          <w:sz w:val="24"/>
          <w:szCs w:val="24"/>
          <w:lang w:val="en-US"/>
        </w:rPr>
      </w:pPr>
      <w:r w:rsidRPr="00DF495C">
        <w:rPr>
          <w:rFonts w:ascii="Bookman Old Style" w:hAnsi="Bookman Old Style"/>
          <w:lang w:val="en-US"/>
        </w:rPr>
        <w:t>Say good-bye to the respondent</w:t>
      </w:r>
    </w:p>
    <w:p w14:paraId="06FE8C7B" w14:textId="77777777" w:rsidR="00766F3A" w:rsidRPr="00DF495C" w:rsidRDefault="00766F3A" w:rsidP="00733136">
      <w:pPr>
        <w:numPr>
          <w:ilvl w:val="0"/>
          <w:numId w:val="126"/>
        </w:numPr>
        <w:rPr>
          <w:rFonts w:ascii="Bookman Old Style" w:hAnsi="Bookman Old Style"/>
          <w:sz w:val="24"/>
          <w:szCs w:val="24"/>
          <w:lang w:val="en-US"/>
        </w:rPr>
      </w:pPr>
      <w:r w:rsidRPr="00DF495C">
        <w:rPr>
          <w:rFonts w:ascii="Bookman Old Style" w:hAnsi="Bookman Old Style"/>
          <w:sz w:val="24"/>
          <w:szCs w:val="24"/>
          <w:lang w:val="en-US"/>
        </w:rPr>
        <w:t>Put the tablet in sleeping mode before proceeding to the next interview</w:t>
      </w:r>
    </w:p>
    <w:p w14:paraId="6E5FEDBF" w14:textId="77777777" w:rsidR="00A370E8" w:rsidRPr="00DF495C" w:rsidRDefault="00A370E8">
      <w:pPr>
        <w:rPr>
          <w:rFonts w:ascii="Bookman Old Style" w:hAnsi="Bookman Old Style"/>
          <w:highlight w:val="yellow"/>
          <w:lang w:val="en-US"/>
        </w:rPr>
      </w:pPr>
    </w:p>
    <w:p w14:paraId="7130B8E3" w14:textId="77777777" w:rsidR="00A370E8" w:rsidRPr="00DF495C" w:rsidRDefault="00A370E8" w:rsidP="00957099">
      <w:pPr>
        <w:pStyle w:val="Heading3"/>
        <w:spacing w:after="240"/>
        <w:rPr>
          <w:rFonts w:ascii="Bookman Old Style" w:hAnsi="Bookman Old Style"/>
        </w:rPr>
      </w:pPr>
      <w:bookmarkStart w:id="409" w:name="_Toc126061684"/>
      <w:r w:rsidRPr="00DF495C">
        <w:rPr>
          <w:rFonts w:ascii="Bookman Old Style" w:hAnsi="Bookman Old Style"/>
        </w:rPr>
        <w:t>END OF THE DAY PROCEDURES</w:t>
      </w:r>
      <w:bookmarkEnd w:id="409"/>
    </w:p>
    <w:p w14:paraId="7531CA15" w14:textId="77777777" w:rsidR="00957099" w:rsidRPr="00DF495C" w:rsidRDefault="00957099" w:rsidP="00733136">
      <w:pPr>
        <w:numPr>
          <w:ilvl w:val="0"/>
          <w:numId w:val="125"/>
        </w:numPr>
        <w:jc w:val="both"/>
        <w:rPr>
          <w:rFonts w:ascii="Bookman Old Style" w:hAnsi="Bookman Old Style"/>
        </w:rPr>
      </w:pPr>
      <w:r w:rsidRPr="00DF495C">
        <w:rPr>
          <w:rFonts w:ascii="Bookman Old Style" w:hAnsi="Bookman Old Style"/>
          <w:noProof/>
          <w:sz w:val="24"/>
          <w:szCs w:val="24"/>
          <w:lang w:val="en-US"/>
        </w:rPr>
        <w:t>Upon the completetion of the</w:t>
      </w:r>
      <w:r w:rsidR="00C80C9A" w:rsidRPr="00DF495C">
        <w:rPr>
          <w:rFonts w:ascii="Bookman Old Style" w:hAnsi="Bookman Old Style"/>
          <w:noProof/>
          <w:sz w:val="24"/>
          <w:szCs w:val="24"/>
          <w:lang w:val="en-US"/>
        </w:rPr>
        <w:t xml:space="preserve"> day’s work,</w:t>
      </w:r>
      <w:r w:rsidRPr="00DF495C">
        <w:rPr>
          <w:rFonts w:ascii="Bookman Old Style" w:hAnsi="Bookman Old Style"/>
          <w:noProof/>
          <w:sz w:val="24"/>
          <w:szCs w:val="24"/>
          <w:lang w:val="en-US"/>
        </w:rPr>
        <w:t xml:space="preserve"> transfer data to the</w:t>
      </w:r>
      <w:r w:rsidR="0035345A" w:rsidRPr="00DF495C">
        <w:rPr>
          <w:rFonts w:ascii="Bookman Old Style" w:hAnsi="Bookman Old Style"/>
          <w:noProof/>
          <w:sz w:val="24"/>
          <w:szCs w:val="24"/>
          <w:lang w:val="en-US"/>
        </w:rPr>
        <w:t xml:space="preserve"> field</w:t>
      </w:r>
      <w:r w:rsidRPr="00DF495C">
        <w:rPr>
          <w:rFonts w:ascii="Bookman Old Style" w:hAnsi="Bookman Old Style"/>
          <w:noProof/>
          <w:sz w:val="24"/>
          <w:szCs w:val="24"/>
          <w:lang w:val="en-US"/>
        </w:rPr>
        <w:t xml:space="preserve"> supervisor via bluetooth, which is called synchronisation. </w:t>
      </w:r>
      <w:r w:rsidRPr="00DF495C">
        <w:rPr>
          <w:rFonts w:ascii="Bookman Old Style" w:hAnsi="Bookman Old Style"/>
          <w:noProof/>
          <w:sz w:val="24"/>
          <w:szCs w:val="24"/>
        </w:rPr>
        <w:t>This task is done with the supervisor’s tablet.</w:t>
      </w:r>
    </w:p>
    <w:p w14:paraId="12227DF2" w14:textId="77777777" w:rsidR="00957099" w:rsidRPr="00DF495C" w:rsidRDefault="00957099" w:rsidP="00733136">
      <w:pPr>
        <w:numPr>
          <w:ilvl w:val="0"/>
          <w:numId w:val="125"/>
        </w:numPr>
        <w:jc w:val="both"/>
        <w:rPr>
          <w:rFonts w:ascii="Bookman Old Style" w:hAnsi="Bookman Old Style"/>
          <w:lang w:val="en-US"/>
        </w:rPr>
      </w:pPr>
      <w:r w:rsidRPr="00DF495C">
        <w:rPr>
          <w:rFonts w:ascii="Bookman Old Style" w:hAnsi="Bookman Old Style"/>
          <w:noProof/>
          <w:sz w:val="24"/>
          <w:szCs w:val="24"/>
          <w:lang w:val="en-US"/>
        </w:rPr>
        <w:t>Shutdown the tablet to save battery power.</w:t>
      </w:r>
    </w:p>
    <w:p w14:paraId="50465932" w14:textId="77777777" w:rsidR="000111DC" w:rsidRPr="00DF495C" w:rsidRDefault="000111DC" w:rsidP="00733136">
      <w:pPr>
        <w:numPr>
          <w:ilvl w:val="0"/>
          <w:numId w:val="125"/>
        </w:numPr>
        <w:jc w:val="both"/>
        <w:rPr>
          <w:rFonts w:ascii="Bookman Old Style" w:hAnsi="Bookman Old Style"/>
          <w:lang w:val="en-US"/>
        </w:rPr>
      </w:pPr>
      <w:r w:rsidRPr="00DF495C">
        <w:rPr>
          <w:rFonts w:ascii="Bookman Old Style" w:hAnsi="Bookman Old Style"/>
          <w:noProof/>
          <w:sz w:val="24"/>
          <w:szCs w:val="24"/>
          <w:lang w:val="en-US"/>
        </w:rPr>
        <w:t>Charge the tablet in preparation for next day’s work</w:t>
      </w:r>
    </w:p>
    <w:p w14:paraId="35D8BA6B" w14:textId="77777777" w:rsidR="00957099" w:rsidRPr="00DF495C" w:rsidRDefault="00957099">
      <w:pPr>
        <w:rPr>
          <w:rFonts w:ascii="Bookman Old Style" w:hAnsi="Bookman Old Style"/>
          <w:highlight w:val="yellow"/>
          <w:lang w:val="en-US"/>
        </w:rPr>
      </w:pPr>
    </w:p>
    <w:p w14:paraId="567459E2" w14:textId="77777777" w:rsidR="00A370E8" w:rsidRPr="00DF495C" w:rsidRDefault="00A370E8" w:rsidP="00021C9C">
      <w:pPr>
        <w:pStyle w:val="Heading1"/>
        <w:rPr>
          <w:rFonts w:ascii="Bookman Old Style" w:hAnsi="Bookman Old Style"/>
        </w:rPr>
      </w:pPr>
      <w:bookmarkStart w:id="410" w:name="_Toc126061685"/>
      <w:r w:rsidRPr="00DF495C">
        <w:rPr>
          <w:rFonts w:ascii="Bookman Old Style" w:hAnsi="Bookman Old Style"/>
        </w:rPr>
        <w:t>CHALLENGING SITUATIONS</w:t>
      </w:r>
      <w:bookmarkEnd w:id="410"/>
    </w:p>
    <w:p w14:paraId="48A92A16" w14:textId="77777777" w:rsidR="00A370E8" w:rsidRPr="00DF495C" w:rsidRDefault="00A370E8" w:rsidP="00FA5445">
      <w:pPr>
        <w:spacing w:before="240"/>
        <w:jc w:val="both"/>
        <w:rPr>
          <w:rFonts w:ascii="Bookman Old Style" w:hAnsi="Bookman Old Style"/>
          <w:sz w:val="24"/>
          <w:szCs w:val="24"/>
          <w:lang w:val="en-GB" w:eastAsia="en-GB" w:bidi="en-GB"/>
        </w:rPr>
      </w:pPr>
      <w:r w:rsidRPr="00DF495C">
        <w:rPr>
          <w:rFonts w:ascii="Bookman Old Style" w:hAnsi="Bookman Old Style"/>
          <w:sz w:val="24"/>
          <w:szCs w:val="24"/>
          <w:lang w:val="en-GB" w:eastAsia="en-GB" w:bidi="en-GB"/>
        </w:rPr>
        <w:t>Not all interviews will flow smoothly. This chapter will explore the types of situations you may experience and how to handle any issues that arise during your enumeration attempts. Each situation may require a different approach, but remaining calm and professional will help resolve most issues.</w:t>
      </w:r>
    </w:p>
    <w:p w14:paraId="1CC078EB" w14:textId="77777777" w:rsidR="00A370E8" w:rsidRPr="00DF495C" w:rsidRDefault="00A370E8" w:rsidP="00FA5445">
      <w:pPr>
        <w:pStyle w:val="Heading2"/>
        <w:spacing w:before="240" w:after="0"/>
        <w:ind w:left="575" w:hanging="575"/>
        <w:rPr>
          <w:rFonts w:ascii="Bookman Old Style" w:hAnsi="Bookman Old Style"/>
        </w:rPr>
      </w:pPr>
      <w:bookmarkStart w:id="411" w:name="_Toc126061686"/>
      <w:r w:rsidRPr="00DF495C">
        <w:rPr>
          <w:rFonts w:ascii="Bookman Old Style" w:hAnsi="Bookman Old Style"/>
        </w:rPr>
        <w:t>NO ONE HOME</w:t>
      </w:r>
      <w:bookmarkEnd w:id="411"/>
    </w:p>
    <w:p w14:paraId="1EEB8A91" w14:textId="77777777" w:rsidR="00A370E8" w:rsidRPr="00DF495C" w:rsidRDefault="00A370E8" w:rsidP="00FA5445">
      <w:pPr>
        <w:spacing w:before="240"/>
        <w:rPr>
          <w:rFonts w:ascii="Bookman Old Style" w:hAnsi="Bookman Old Style"/>
          <w:b/>
          <w:bCs/>
          <w:sz w:val="24"/>
          <w:szCs w:val="24"/>
          <w:lang w:val="en-US" w:eastAsia="x-none"/>
        </w:rPr>
      </w:pPr>
      <w:r w:rsidRPr="00DF495C">
        <w:rPr>
          <w:rFonts w:ascii="Bookman Old Style" w:hAnsi="Bookman Old Style"/>
          <w:b/>
          <w:bCs/>
          <w:sz w:val="24"/>
          <w:szCs w:val="24"/>
          <w:highlight w:val="yellow"/>
          <w:lang w:val="en-US" w:eastAsia="x-none"/>
        </w:rPr>
        <w:t xml:space="preserve">The visit to a NRFU address is to confirm that the address exists and whether it represents a housing unit. Even when you plan your visits for times when people are most likely to be home, finding no one home is to be expected. When no one is home, it may be because the household members are out of the house temporarily, whether for work, school, vacation, and so forth, </w:t>
      </w:r>
      <w:r w:rsidR="003732CC" w:rsidRPr="00DF495C">
        <w:rPr>
          <w:rFonts w:ascii="Bookman Old Style" w:hAnsi="Bookman Old Style"/>
          <w:b/>
          <w:bCs/>
          <w:sz w:val="24"/>
          <w:szCs w:val="24"/>
          <w:highlight w:val="yellow"/>
          <w:lang w:val="en-US" w:eastAsia="x-none"/>
        </w:rPr>
        <w:t>a</w:t>
      </w:r>
      <w:r w:rsidRPr="00DF495C">
        <w:rPr>
          <w:rFonts w:ascii="Bookman Old Style" w:hAnsi="Bookman Old Style"/>
          <w:b/>
          <w:bCs/>
          <w:sz w:val="24"/>
          <w:szCs w:val="24"/>
          <w:highlight w:val="yellow"/>
          <w:lang w:val="en-US" w:eastAsia="x-none"/>
        </w:rPr>
        <w:t>nd not because the unit is vacant.</w:t>
      </w:r>
    </w:p>
    <w:p w14:paraId="4D2FA32F" w14:textId="77777777" w:rsidR="00A370E8" w:rsidRPr="00DF495C" w:rsidRDefault="00A370E8" w:rsidP="00FA5445">
      <w:pPr>
        <w:pStyle w:val="Heading2"/>
        <w:spacing w:before="240" w:after="0"/>
        <w:ind w:left="575" w:hanging="575"/>
        <w:rPr>
          <w:rFonts w:ascii="Bookman Old Style" w:hAnsi="Bookman Old Style"/>
        </w:rPr>
      </w:pPr>
      <w:bookmarkStart w:id="412" w:name="_Toc126061687"/>
      <w:r w:rsidRPr="00DF495C">
        <w:rPr>
          <w:rFonts w:ascii="Bookman Old Style" w:hAnsi="Bookman Old Style"/>
          <w:szCs w:val="26"/>
        </w:rPr>
        <w:lastRenderedPageBreak/>
        <w:t>HANDLING</w:t>
      </w:r>
      <w:r w:rsidRPr="00DF495C">
        <w:rPr>
          <w:rFonts w:ascii="Bookman Old Style" w:hAnsi="Bookman Old Style"/>
        </w:rPr>
        <w:t xml:space="preserve"> REFUSALS AND RELUCTANT RESPONDENTS</w:t>
      </w:r>
      <w:bookmarkEnd w:id="412"/>
    </w:p>
    <w:p w14:paraId="379418FE" w14:textId="77777777" w:rsidR="00A370E8" w:rsidRPr="00DF495C" w:rsidRDefault="00A370E8">
      <w:pPr>
        <w:widowControl w:val="0"/>
        <w:spacing w:before="240" w:line="300" w:lineRule="atLeast"/>
        <w:rPr>
          <w:rFonts w:ascii="Bookman Old Style" w:hAnsi="Bookman Old Style"/>
          <w:sz w:val="24"/>
          <w:szCs w:val="24"/>
          <w:lang w:val="en-US" w:eastAsia="x-none"/>
        </w:rPr>
      </w:pPr>
      <w:r w:rsidRPr="00DF495C">
        <w:rPr>
          <w:rFonts w:ascii="Bookman Old Style" w:hAnsi="Bookman Old Style"/>
          <w:sz w:val="24"/>
          <w:szCs w:val="24"/>
          <w:lang w:val="en-US" w:eastAsia="x-none"/>
        </w:rPr>
        <w:t xml:space="preserve">Most of the people you interview will be cooperative, but you may come across people who object to participating. The purpose of this topic is to provide you with information to help you handle refusals and reluctant respondents. </w:t>
      </w:r>
    </w:p>
    <w:p w14:paraId="478F96B9" w14:textId="77777777" w:rsidR="00A370E8" w:rsidRPr="00DF495C" w:rsidRDefault="00A370E8">
      <w:pPr>
        <w:widowControl w:val="0"/>
        <w:spacing w:before="240" w:line="300" w:lineRule="atLeast"/>
        <w:rPr>
          <w:rFonts w:ascii="Bookman Old Style" w:hAnsi="Bookman Old Style"/>
          <w:lang w:val="en-US"/>
        </w:rPr>
      </w:pPr>
      <w:r w:rsidRPr="00DF495C">
        <w:rPr>
          <w:rFonts w:ascii="Bookman Old Style" w:hAnsi="Bookman Old Style"/>
          <w:sz w:val="24"/>
          <w:szCs w:val="24"/>
          <w:lang w:val="en-US" w:eastAsia="x-none"/>
        </w:rPr>
        <w:t xml:space="preserve">When people are not cooperative, it is important that you maintain a positive and professional attitude. The best way to handle people who do not want to cooperate is to be prepared for the questions they ask and the objections they raise. Remain calm, do not threaten or antagonize the respondent, try to find out the reason for the refusal, and do not take the refusal personally. </w:t>
      </w:r>
    </w:p>
    <w:p w14:paraId="6A9617DD" w14:textId="77777777" w:rsidR="00A370E8" w:rsidRPr="00DF495C" w:rsidRDefault="00A370E8" w:rsidP="00FA5445">
      <w:pPr>
        <w:pStyle w:val="Heading3"/>
        <w:rPr>
          <w:rFonts w:ascii="Bookman Old Style" w:hAnsi="Bookman Old Style"/>
        </w:rPr>
      </w:pPr>
      <w:bookmarkStart w:id="413" w:name="_Toc491336849"/>
      <w:bookmarkStart w:id="414" w:name="_Toc126061688"/>
      <w:bookmarkEnd w:id="413"/>
      <w:r w:rsidRPr="00DF495C">
        <w:rPr>
          <w:rFonts w:ascii="Bookman Old Style" w:hAnsi="Bookman Old Style"/>
        </w:rPr>
        <w:t>AVOIDING REFUSALS</w:t>
      </w:r>
      <w:bookmarkEnd w:id="414"/>
    </w:p>
    <w:p w14:paraId="1B1E5F44" w14:textId="77777777" w:rsidR="00A370E8" w:rsidRPr="00DF495C" w:rsidRDefault="00A370E8">
      <w:pPr>
        <w:jc w:val="both"/>
        <w:rPr>
          <w:rFonts w:ascii="Bookman Old Style" w:hAnsi="Bookman Old Style"/>
          <w:b/>
          <w:lang w:val="en-GB" w:eastAsia="en-US"/>
        </w:rPr>
      </w:pPr>
    </w:p>
    <w:p w14:paraId="77396F58" w14:textId="77777777" w:rsidR="00A370E8" w:rsidRPr="00DF495C" w:rsidRDefault="00A370E8" w:rsidP="00FA5445">
      <w:pPr>
        <w:jc w:val="both"/>
        <w:rPr>
          <w:rFonts w:ascii="Bookman Old Style" w:hAnsi="Bookman Old Style"/>
          <w:lang w:val="en-GB" w:eastAsia="en-US"/>
        </w:rPr>
      </w:pPr>
      <w:r w:rsidRPr="00DF495C">
        <w:rPr>
          <w:rFonts w:ascii="Bookman Old Style" w:hAnsi="Bookman Old Style"/>
          <w:sz w:val="24"/>
          <w:szCs w:val="24"/>
          <w:lang w:val="en-GB" w:eastAsia="en-US"/>
        </w:rPr>
        <w:t>Strategies for avoiding refusals:</w:t>
      </w:r>
    </w:p>
    <w:p w14:paraId="71717349" w14:textId="77777777" w:rsidR="00C73994" w:rsidRPr="00DF495C" w:rsidRDefault="00A370E8" w:rsidP="00733136">
      <w:pPr>
        <w:numPr>
          <w:ilvl w:val="0"/>
          <w:numId w:val="127"/>
        </w:numPr>
        <w:rPr>
          <w:rFonts w:ascii="Bookman Old Style" w:hAnsi="Bookman Old Style"/>
          <w:lang w:val="en-GB" w:eastAsia="en-US"/>
        </w:rPr>
      </w:pPr>
      <w:r w:rsidRPr="00DF495C">
        <w:rPr>
          <w:rFonts w:ascii="Bookman Old Style" w:hAnsi="Bookman Old Style"/>
          <w:lang w:val="en-GB" w:eastAsia="en-US"/>
        </w:rPr>
        <w:t>Conduct interviews at a time convenient for respondents</w:t>
      </w:r>
    </w:p>
    <w:p w14:paraId="28609C26" w14:textId="77777777" w:rsidR="00A370E8" w:rsidRPr="00DF495C" w:rsidRDefault="00A370E8" w:rsidP="00733136">
      <w:pPr>
        <w:numPr>
          <w:ilvl w:val="0"/>
          <w:numId w:val="127"/>
        </w:numPr>
        <w:rPr>
          <w:rFonts w:ascii="Bookman Old Style" w:hAnsi="Bookman Old Style"/>
          <w:lang w:val="en-GB" w:eastAsia="en-US"/>
        </w:rPr>
      </w:pPr>
      <w:r w:rsidRPr="00DF495C">
        <w:rPr>
          <w:rFonts w:ascii="Bookman Old Style" w:hAnsi="Bookman Old Style"/>
          <w:sz w:val="24"/>
          <w:szCs w:val="24"/>
          <w:lang w:val="en-GB" w:eastAsia="en-US"/>
        </w:rPr>
        <w:t>Use proper introduction techniques:</w:t>
      </w:r>
    </w:p>
    <w:p w14:paraId="1D53358C" w14:textId="77777777" w:rsidR="00C73994" w:rsidRPr="00DF495C" w:rsidRDefault="00A370E8" w:rsidP="00733136">
      <w:pPr>
        <w:numPr>
          <w:ilvl w:val="1"/>
          <w:numId w:val="128"/>
        </w:numPr>
        <w:rPr>
          <w:rFonts w:ascii="Bookman Old Style" w:hAnsi="Bookman Old Style"/>
        </w:rPr>
      </w:pPr>
      <w:r w:rsidRPr="00DF495C">
        <w:rPr>
          <w:rFonts w:ascii="Bookman Old Style" w:hAnsi="Bookman Old Style"/>
        </w:rPr>
        <w:t xml:space="preserve">Smile </w:t>
      </w:r>
      <w:proofErr w:type="spellStart"/>
      <w:r w:rsidRPr="00DF495C">
        <w:rPr>
          <w:rFonts w:ascii="Bookman Old Style" w:hAnsi="Bookman Old Style"/>
        </w:rPr>
        <w:t>when</w:t>
      </w:r>
      <w:proofErr w:type="spellEnd"/>
      <w:r w:rsidRPr="00DF495C">
        <w:rPr>
          <w:rFonts w:ascii="Bookman Old Style" w:hAnsi="Bookman Old Style"/>
        </w:rPr>
        <w:t xml:space="preserve"> </w:t>
      </w:r>
      <w:proofErr w:type="spellStart"/>
      <w:r w:rsidRPr="00DF495C">
        <w:rPr>
          <w:rFonts w:ascii="Bookman Old Style" w:hAnsi="Bookman Old Style"/>
        </w:rPr>
        <w:t>you</w:t>
      </w:r>
      <w:proofErr w:type="spellEnd"/>
      <w:r w:rsidRPr="00DF495C">
        <w:rPr>
          <w:rFonts w:ascii="Bookman Old Style" w:hAnsi="Bookman Old Style"/>
        </w:rPr>
        <w:t xml:space="preserve"> introduce </w:t>
      </w:r>
      <w:proofErr w:type="spellStart"/>
      <w:r w:rsidRPr="00DF495C">
        <w:rPr>
          <w:rFonts w:ascii="Bookman Old Style" w:hAnsi="Bookman Old Style"/>
        </w:rPr>
        <w:t>yourself</w:t>
      </w:r>
      <w:proofErr w:type="spellEnd"/>
    </w:p>
    <w:p w14:paraId="1C3A0A3D" w14:textId="77777777" w:rsidR="00C73994" w:rsidRPr="00DF495C" w:rsidRDefault="00A370E8" w:rsidP="00733136">
      <w:pPr>
        <w:numPr>
          <w:ilvl w:val="1"/>
          <w:numId w:val="128"/>
        </w:numPr>
        <w:rPr>
          <w:rFonts w:ascii="Bookman Old Style" w:hAnsi="Bookman Old Style"/>
        </w:rPr>
      </w:pPr>
      <w:r w:rsidRPr="00DF495C">
        <w:rPr>
          <w:rFonts w:ascii="Bookman Old Style" w:hAnsi="Bookman Old Style"/>
        </w:rPr>
        <w:t xml:space="preserve">Make </w:t>
      </w:r>
      <w:proofErr w:type="spellStart"/>
      <w:r w:rsidRPr="00DF495C">
        <w:rPr>
          <w:rFonts w:ascii="Bookman Old Style" w:hAnsi="Bookman Old Style"/>
        </w:rPr>
        <w:t>eye</w:t>
      </w:r>
      <w:proofErr w:type="spellEnd"/>
      <w:r w:rsidRPr="00DF495C">
        <w:rPr>
          <w:rFonts w:ascii="Bookman Old Style" w:hAnsi="Bookman Old Style"/>
        </w:rPr>
        <w:t xml:space="preserve"> </w:t>
      </w:r>
      <w:proofErr w:type="spellStart"/>
      <w:r w:rsidRPr="00DF495C">
        <w:rPr>
          <w:rFonts w:ascii="Bookman Old Style" w:hAnsi="Bookman Old Style"/>
        </w:rPr>
        <w:t>contact</w:t>
      </w:r>
      <w:proofErr w:type="spellEnd"/>
    </w:p>
    <w:p w14:paraId="79A7797C" w14:textId="77777777" w:rsidR="00C73994" w:rsidRPr="00DF495C" w:rsidRDefault="00A370E8" w:rsidP="00733136">
      <w:pPr>
        <w:numPr>
          <w:ilvl w:val="1"/>
          <w:numId w:val="128"/>
        </w:numPr>
        <w:rPr>
          <w:rFonts w:ascii="Bookman Old Style" w:hAnsi="Bookman Old Style"/>
        </w:rPr>
      </w:pPr>
      <w:proofErr w:type="spellStart"/>
      <w:r w:rsidRPr="00DF495C">
        <w:rPr>
          <w:rFonts w:ascii="Bookman Old Style" w:hAnsi="Bookman Old Style"/>
        </w:rPr>
        <w:t>Pronounce</w:t>
      </w:r>
      <w:proofErr w:type="spellEnd"/>
      <w:r w:rsidRPr="00DF495C">
        <w:rPr>
          <w:rFonts w:ascii="Bookman Old Style" w:hAnsi="Bookman Old Style"/>
        </w:rPr>
        <w:t xml:space="preserve"> </w:t>
      </w:r>
      <w:proofErr w:type="spellStart"/>
      <w:r w:rsidRPr="00DF495C">
        <w:rPr>
          <w:rFonts w:ascii="Bookman Old Style" w:hAnsi="Bookman Old Style"/>
        </w:rPr>
        <w:t>clearly</w:t>
      </w:r>
      <w:proofErr w:type="spellEnd"/>
    </w:p>
    <w:p w14:paraId="28EC7426" w14:textId="77777777" w:rsidR="00C73994" w:rsidRPr="00DF495C" w:rsidRDefault="00A370E8" w:rsidP="00733136">
      <w:pPr>
        <w:numPr>
          <w:ilvl w:val="1"/>
          <w:numId w:val="128"/>
        </w:numPr>
        <w:rPr>
          <w:rFonts w:ascii="Bookman Old Style" w:hAnsi="Bookman Old Style"/>
          <w:lang w:val="en-US"/>
        </w:rPr>
      </w:pPr>
      <w:r w:rsidRPr="00DF495C">
        <w:rPr>
          <w:rFonts w:ascii="Bookman Old Style" w:hAnsi="Bookman Old Style"/>
          <w:lang w:val="en-US"/>
        </w:rPr>
        <w:t>State your first and last name and show your NSO identification</w:t>
      </w:r>
    </w:p>
    <w:p w14:paraId="12309113" w14:textId="77777777" w:rsidR="00C73994" w:rsidRPr="00DF495C" w:rsidRDefault="00A370E8" w:rsidP="00733136">
      <w:pPr>
        <w:numPr>
          <w:ilvl w:val="1"/>
          <w:numId w:val="128"/>
        </w:numPr>
        <w:rPr>
          <w:rFonts w:ascii="Bookman Old Style" w:hAnsi="Bookman Old Style"/>
          <w:lang w:val="en-US"/>
        </w:rPr>
      </w:pPr>
      <w:r w:rsidRPr="00DF495C">
        <w:rPr>
          <w:rFonts w:ascii="Bookman Old Style" w:hAnsi="Bookman Old Style"/>
          <w:lang w:val="en-US"/>
        </w:rPr>
        <w:t>Be prepared to explain the purpose of the census</w:t>
      </w:r>
    </w:p>
    <w:p w14:paraId="6C3A5360" w14:textId="77777777" w:rsidR="00A370E8" w:rsidRPr="00DF495C" w:rsidRDefault="00A370E8" w:rsidP="00733136">
      <w:pPr>
        <w:numPr>
          <w:ilvl w:val="1"/>
          <w:numId w:val="128"/>
        </w:numPr>
        <w:rPr>
          <w:rFonts w:ascii="Bookman Old Style" w:hAnsi="Bookman Old Style"/>
          <w:lang w:val="en-US"/>
        </w:rPr>
      </w:pPr>
      <w:r w:rsidRPr="00DF495C">
        <w:rPr>
          <w:rFonts w:ascii="Bookman Old Style" w:hAnsi="Bookman Old Style"/>
          <w:lang w:val="en-US"/>
        </w:rPr>
        <w:t>Be friendly without becoming too personally involved.</w:t>
      </w:r>
    </w:p>
    <w:p w14:paraId="149D8309" w14:textId="77777777" w:rsidR="00C73994" w:rsidRPr="00DF495C" w:rsidRDefault="00C73994" w:rsidP="00C73994">
      <w:pPr>
        <w:ind w:left="1440"/>
        <w:rPr>
          <w:rFonts w:ascii="Bookman Old Style" w:hAnsi="Bookman Old Style"/>
          <w:lang w:val="en-US"/>
        </w:rPr>
      </w:pPr>
    </w:p>
    <w:p w14:paraId="79B8BF2A" w14:textId="77777777" w:rsidR="00A370E8" w:rsidRPr="00DF495C" w:rsidRDefault="00A370E8" w:rsidP="00733136">
      <w:pPr>
        <w:numPr>
          <w:ilvl w:val="0"/>
          <w:numId w:val="129"/>
        </w:numPr>
        <w:rPr>
          <w:rFonts w:ascii="Bookman Old Style" w:hAnsi="Bookman Old Style"/>
          <w:lang w:val="en-GB" w:eastAsia="en-US"/>
        </w:rPr>
      </w:pPr>
      <w:r w:rsidRPr="00DF495C">
        <w:rPr>
          <w:rFonts w:ascii="Bookman Old Style" w:hAnsi="Bookman Old Style"/>
          <w:lang w:val="en-GB" w:eastAsia="en-US"/>
        </w:rPr>
        <w:t xml:space="preserve">Educate respondents about the interview process answering questions and providing literature about the </w:t>
      </w:r>
      <w:r w:rsidR="00C16A10" w:rsidRPr="00DF495C">
        <w:rPr>
          <w:rFonts w:ascii="Bookman Old Style" w:hAnsi="Bookman Old Style"/>
          <w:lang w:val="en-GB" w:eastAsia="en-US"/>
        </w:rPr>
        <w:t>survey</w:t>
      </w:r>
      <w:r w:rsidRPr="00DF495C">
        <w:rPr>
          <w:rFonts w:ascii="Bookman Old Style" w:hAnsi="Bookman Old Style"/>
          <w:lang w:val="en-GB" w:eastAsia="en-US"/>
        </w:rPr>
        <w:t>.</w:t>
      </w:r>
    </w:p>
    <w:p w14:paraId="3F8AB8BA" w14:textId="77777777" w:rsidR="00A370E8" w:rsidRPr="00DF495C" w:rsidRDefault="00A370E8" w:rsidP="00733136">
      <w:pPr>
        <w:numPr>
          <w:ilvl w:val="0"/>
          <w:numId w:val="129"/>
        </w:numPr>
        <w:rPr>
          <w:rFonts w:ascii="Bookman Old Style" w:hAnsi="Bookman Old Style"/>
          <w:lang w:val="en-GB" w:eastAsia="en-US"/>
        </w:rPr>
      </w:pPr>
      <w:r w:rsidRPr="00DF495C">
        <w:rPr>
          <w:rFonts w:ascii="Bookman Old Style" w:hAnsi="Bookman Old Style"/>
          <w:lang w:val="en-GB" w:eastAsia="en-US"/>
        </w:rPr>
        <w:t xml:space="preserve">Inform respondents about the importance of the </w:t>
      </w:r>
      <w:r w:rsidR="00C16A10" w:rsidRPr="00DF495C">
        <w:rPr>
          <w:rFonts w:ascii="Bookman Old Style" w:hAnsi="Bookman Old Style"/>
          <w:lang w:val="en-GB" w:eastAsia="en-US"/>
        </w:rPr>
        <w:t>survey</w:t>
      </w:r>
      <w:r w:rsidRPr="00DF495C">
        <w:rPr>
          <w:rFonts w:ascii="Bookman Old Style" w:hAnsi="Bookman Old Style"/>
          <w:lang w:val="en-GB" w:eastAsia="en-US"/>
        </w:rPr>
        <w:t>, and how the data are used.</w:t>
      </w:r>
    </w:p>
    <w:p w14:paraId="47DD84D2" w14:textId="77777777" w:rsidR="00A370E8" w:rsidRPr="00DF495C" w:rsidRDefault="00A370E8" w:rsidP="00FA5445">
      <w:pPr>
        <w:pStyle w:val="Heading2"/>
        <w:spacing w:before="240"/>
        <w:ind w:left="575" w:hanging="575"/>
        <w:rPr>
          <w:rFonts w:ascii="Bookman Old Style" w:hAnsi="Bookman Old Style"/>
        </w:rPr>
      </w:pPr>
      <w:r w:rsidRPr="00DF495C">
        <w:rPr>
          <w:rFonts w:ascii="Bookman Old Style" w:hAnsi="Bookman Old Style"/>
          <w:lang w:val="en-US"/>
        </w:rPr>
        <w:tab/>
      </w:r>
      <w:bookmarkStart w:id="415" w:name="_Toc126061689"/>
      <w:r w:rsidRPr="00DF495C">
        <w:rPr>
          <w:rFonts w:ascii="Bookman Old Style" w:hAnsi="Bookman Old Style"/>
        </w:rPr>
        <w:t>RESTRICTED ACCESS</w:t>
      </w:r>
      <w:bookmarkEnd w:id="415"/>
      <w:r w:rsidRPr="00DF495C">
        <w:rPr>
          <w:rFonts w:ascii="Bookman Old Style" w:hAnsi="Bookman Old Style"/>
        </w:rPr>
        <w:t xml:space="preserve"> </w:t>
      </w:r>
    </w:p>
    <w:p w14:paraId="183D508C" w14:textId="77777777" w:rsidR="00A370E8" w:rsidRPr="00DF495C" w:rsidRDefault="00A370E8">
      <w:pPr>
        <w:rPr>
          <w:rFonts w:ascii="Bookman Old Style" w:hAnsi="Bookman Old Style"/>
          <w:sz w:val="24"/>
          <w:szCs w:val="24"/>
          <w:lang w:val="en-US"/>
        </w:rPr>
      </w:pPr>
      <w:r w:rsidRPr="00DF495C">
        <w:rPr>
          <w:rFonts w:ascii="Bookman Old Style" w:hAnsi="Bookman Old Style"/>
          <w:sz w:val="24"/>
          <w:szCs w:val="24"/>
          <w:lang w:val="en-US"/>
        </w:rPr>
        <w:t>You may have trouble getting to your EA address for a variety of reason. Some situations, such as weather conditions, floods, impassible bridges, or even crime seasons, are beyond your control. Whenever these arise, or you are uncertain, contact your field supervisor for guidance.</w:t>
      </w:r>
    </w:p>
    <w:p w14:paraId="0347BFB0" w14:textId="77777777" w:rsidR="00A370E8" w:rsidRPr="00DF495C" w:rsidRDefault="00A370E8">
      <w:pPr>
        <w:spacing w:before="240"/>
        <w:rPr>
          <w:rFonts w:ascii="Bookman Old Style" w:hAnsi="Bookman Old Style"/>
          <w:sz w:val="24"/>
          <w:szCs w:val="24"/>
          <w:lang w:val="en-US"/>
        </w:rPr>
      </w:pPr>
      <w:r w:rsidRPr="00DF495C">
        <w:rPr>
          <w:rFonts w:ascii="Bookman Old Style" w:hAnsi="Bookman Old Style"/>
          <w:sz w:val="24"/>
          <w:szCs w:val="24"/>
          <w:lang w:val="en-US"/>
        </w:rPr>
        <w:t>However, sometimes gaining access is difficult because someone or something denies you access. The purpose of this topic is to suggest methods for gaining access to gated or restricted access communities or buildings.</w:t>
      </w:r>
    </w:p>
    <w:p w14:paraId="72917895" w14:textId="77777777" w:rsidR="00A370E8" w:rsidRPr="00DF495C" w:rsidRDefault="00A370E8">
      <w:pPr>
        <w:spacing w:before="240"/>
        <w:rPr>
          <w:rFonts w:ascii="Bookman Old Style" w:hAnsi="Bookman Old Style"/>
          <w:sz w:val="24"/>
          <w:szCs w:val="24"/>
          <w:lang w:val="en-US"/>
        </w:rPr>
      </w:pPr>
      <w:r w:rsidRPr="00DF495C">
        <w:rPr>
          <w:rFonts w:ascii="Bookman Old Style" w:hAnsi="Bookman Old Style"/>
          <w:sz w:val="24"/>
          <w:szCs w:val="24"/>
          <w:lang w:val="en-US"/>
        </w:rPr>
        <w:t>Restricted access is any apartment, gated community, or building where you do not have access to the actual door of the household:</w:t>
      </w:r>
    </w:p>
    <w:p w14:paraId="51CBEE6E" w14:textId="77777777" w:rsidR="000B57CF" w:rsidRPr="00DF495C" w:rsidRDefault="00A370E8" w:rsidP="00733136">
      <w:pPr>
        <w:numPr>
          <w:ilvl w:val="0"/>
          <w:numId w:val="52"/>
        </w:numPr>
        <w:spacing w:before="120"/>
        <w:ind w:left="1429" w:hanging="720"/>
        <w:rPr>
          <w:rFonts w:ascii="Bookman Old Style" w:hAnsi="Bookman Old Style"/>
          <w:sz w:val="24"/>
          <w:szCs w:val="24"/>
          <w:lang w:val="en-US"/>
        </w:rPr>
      </w:pPr>
      <w:r w:rsidRPr="00DF495C">
        <w:rPr>
          <w:rFonts w:ascii="Bookman Old Style" w:hAnsi="Bookman Old Style"/>
          <w:sz w:val="24"/>
          <w:szCs w:val="24"/>
          <w:lang w:val="en-US"/>
        </w:rPr>
        <w:t>There may be a gatekeeper: guards or concierge services.</w:t>
      </w:r>
      <w:r w:rsidR="000B57CF" w:rsidRPr="00DF495C">
        <w:rPr>
          <w:rFonts w:ascii="Bookman Old Style" w:hAnsi="Bookman Old Style"/>
          <w:sz w:val="24"/>
          <w:szCs w:val="24"/>
          <w:lang w:val="en-US"/>
        </w:rPr>
        <w:t xml:space="preserve"> </w:t>
      </w:r>
    </w:p>
    <w:p w14:paraId="1786DDEF" w14:textId="77777777" w:rsidR="00A370E8" w:rsidRPr="00DF495C" w:rsidRDefault="00A370E8" w:rsidP="00733136">
      <w:pPr>
        <w:numPr>
          <w:ilvl w:val="0"/>
          <w:numId w:val="52"/>
        </w:numPr>
        <w:spacing w:before="120"/>
        <w:ind w:left="1429" w:hanging="720"/>
        <w:rPr>
          <w:rFonts w:ascii="Bookman Old Style" w:hAnsi="Bookman Old Style"/>
          <w:sz w:val="24"/>
          <w:szCs w:val="24"/>
          <w:lang w:val="en-US"/>
        </w:rPr>
      </w:pPr>
      <w:r w:rsidRPr="00DF495C">
        <w:rPr>
          <w:rFonts w:ascii="Bookman Old Style" w:hAnsi="Bookman Old Style"/>
          <w:sz w:val="24"/>
          <w:szCs w:val="24"/>
          <w:lang w:val="en-US"/>
        </w:rPr>
        <w:t>There may be intercoms, buzzers, key or other security system control access.</w:t>
      </w:r>
    </w:p>
    <w:p w14:paraId="2BFCE9D9" w14:textId="77777777" w:rsidR="000B57CF" w:rsidRPr="00DF495C" w:rsidRDefault="000B57CF" w:rsidP="000B57CF">
      <w:pPr>
        <w:tabs>
          <w:tab w:val="left" w:pos="1069"/>
        </w:tabs>
        <w:spacing w:before="120"/>
        <w:ind w:left="1429"/>
        <w:rPr>
          <w:rFonts w:ascii="Bookman Old Style" w:hAnsi="Bookman Old Style"/>
          <w:sz w:val="24"/>
          <w:szCs w:val="24"/>
          <w:lang w:val="en-US"/>
        </w:rPr>
      </w:pPr>
    </w:p>
    <w:p w14:paraId="20A40360" w14:textId="77777777" w:rsidR="00A370E8" w:rsidRPr="00DF495C" w:rsidRDefault="00A370E8" w:rsidP="00FA5445">
      <w:pPr>
        <w:rPr>
          <w:rFonts w:ascii="Bookman Old Style" w:hAnsi="Bookman Old Style"/>
          <w:sz w:val="24"/>
          <w:szCs w:val="24"/>
          <w:lang w:val="en-US"/>
        </w:rPr>
      </w:pPr>
      <w:r w:rsidRPr="00DF495C">
        <w:rPr>
          <w:rFonts w:ascii="Bookman Old Style" w:hAnsi="Bookman Old Style"/>
          <w:sz w:val="24"/>
          <w:szCs w:val="24"/>
          <w:lang w:val="en-US"/>
        </w:rPr>
        <w:lastRenderedPageBreak/>
        <w:t xml:space="preserve">Every situation you encounter will be different. However, some techniques apply to almost all situations. Among these, wearing professional dress that is appropriate for the community is very important. We know from prior </w:t>
      </w:r>
      <w:r w:rsidR="00C16A10" w:rsidRPr="00DF495C">
        <w:rPr>
          <w:rFonts w:ascii="Bookman Old Style" w:hAnsi="Bookman Old Style"/>
          <w:sz w:val="24"/>
          <w:szCs w:val="24"/>
          <w:lang w:val="en-US"/>
        </w:rPr>
        <w:t xml:space="preserve">surveys </w:t>
      </w:r>
      <w:r w:rsidRPr="00DF495C">
        <w:rPr>
          <w:rFonts w:ascii="Bookman Old Style" w:hAnsi="Bookman Old Style"/>
          <w:sz w:val="24"/>
          <w:szCs w:val="24"/>
          <w:lang w:val="en-US"/>
        </w:rPr>
        <w:t xml:space="preserve">that those Enumerators who focused on appropriate dress and presentation did not have significant access problems. For example, one basic technique that will help in most situations is keeping your </w:t>
      </w:r>
      <w:r w:rsidR="00C16A10" w:rsidRPr="00DF495C">
        <w:rPr>
          <w:rFonts w:ascii="Bookman Old Style" w:hAnsi="Bookman Old Style"/>
          <w:sz w:val="24"/>
          <w:szCs w:val="24"/>
          <w:lang w:val="en-US"/>
        </w:rPr>
        <w:t>survey</w:t>
      </w:r>
      <w:r w:rsidRPr="00DF495C">
        <w:rPr>
          <w:rFonts w:ascii="Bookman Old Style" w:hAnsi="Bookman Old Style"/>
          <w:sz w:val="24"/>
          <w:szCs w:val="24"/>
          <w:lang w:val="en-US"/>
        </w:rPr>
        <w:t xml:space="preserve"> ID badge visible at all times.</w:t>
      </w:r>
    </w:p>
    <w:p w14:paraId="4F222FAC" w14:textId="77777777" w:rsidR="00A370E8" w:rsidRPr="00DF495C" w:rsidRDefault="00A370E8">
      <w:pPr>
        <w:rPr>
          <w:rFonts w:ascii="Bookman Old Style" w:hAnsi="Bookman Old Style"/>
          <w:lang w:val="en-US"/>
        </w:rPr>
      </w:pPr>
    </w:p>
    <w:p w14:paraId="6D8BC35B" w14:textId="77777777" w:rsidR="00A370E8" w:rsidRPr="00DF495C" w:rsidRDefault="00A370E8" w:rsidP="00371307">
      <w:pPr>
        <w:pStyle w:val="Heading1"/>
        <w:rPr>
          <w:rFonts w:ascii="Bookman Old Style" w:hAnsi="Bookman Old Style"/>
        </w:rPr>
      </w:pPr>
      <w:bookmarkStart w:id="416" w:name="_Toc126061690"/>
      <w:r w:rsidRPr="00DF495C">
        <w:rPr>
          <w:rFonts w:ascii="Bookman Old Style" w:hAnsi="Bookman Old Style"/>
        </w:rPr>
        <w:t>COMPLETION OF THE</w:t>
      </w:r>
      <w:r w:rsidR="007D291E" w:rsidRPr="00DF495C">
        <w:rPr>
          <w:rFonts w:ascii="Bookman Old Style" w:hAnsi="Bookman Old Style"/>
        </w:rPr>
        <w:t xml:space="preserve"> </w:t>
      </w:r>
      <w:r w:rsidRPr="00DF495C">
        <w:rPr>
          <w:rFonts w:ascii="Bookman Old Style" w:hAnsi="Bookman Old Style"/>
        </w:rPr>
        <w:t>QUESTIONNAIRE</w:t>
      </w:r>
      <w:bookmarkEnd w:id="416"/>
    </w:p>
    <w:p w14:paraId="25D26D26" w14:textId="77777777" w:rsidR="00A370E8" w:rsidRPr="00DF495C" w:rsidRDefault="00A370E8">
      <w:pPr>
        <w:jc w:val="both"/>
        <w:rPr>
          <w:rFonts w:ascii="Bookman Old Style" w:hAnsi="Bookman Old Style"/>
          <w:sz w:val="24"/>
          <w:szCs w:val="24"/>
          <w:lang w:val="en-GB" w:eastAsia="en-US"/>
        </w:rPr>
      </w:pPr>
    </w:p>
    <w:p w14:paraId="14B224A6" w14:textId="77777777" w:rsidR="00A370E8" w:rsidRPr="00DF495C" w:rsidRDefault="00A370E8" w:rsidP="00FA5445">
      <w:pPr>
        <w:spacing w:before="240"/>
        <w:jc w:val="both"/>
        <w:rPr>
          <w:rFonts w:ascii="Bookman Old Style" w:hAnsi="Bookman Old Style"/>
          <w:sz w:val="24"/>
          <w:szCs w:val="24"/>
          <w:lang w:val="en-GB" w:eastAsia="en-US"/>
        </w:rPr>
      </w:pPr>
      <w:r w:rsidRPr="00DF495C">
        <w:rPr>
          <w:rFonts w:ascii="Bookman Old Style" w:hAnsi="Bookman Old Style"/>
          <w:sz w:val="24"/>
          <w:szCs w:val="24"/>
          <w:lang w:val="en-GB" w:eastAsia="en-US"/>
        </w:rPr>
        <w:t>Do not suggest or assume answers under any circumstances. Always do sufficient probing where necessary before recording any answers.</w:t>
      </w:r>
    </w:p>
    <w:p w14:paraId="11349F9E" w14:textId="77777777" w:rsidR="00A370E8" w:rsidRPr="00DF495C" w:rsidRDefault="00A370E8">
      <w:pPr>
        <w:jc w:val="both"/>
        <w:rPr>
          <w:rFonts w:ascii="Bookman Old Style" w:hAnsi="Bookman Old Style"/>
          <w:sz w:val="24"/>
          <w:szCs w:val="24"/>
          <w:lang w:val="en-GB" w:eastAsia="en-US"/>
        </w:rPr>
      </w:pPr>
    </w:p>
    <w:p w14:paraId="2ADC236D" w14:textId="77777777" w:rsidR="00A370E8" w:rsidRPr="00DF495C" w:rsidRDefault="00A370E8">
      <w:pPr>
        <w:jc w:val="both"/>
        <w:rPr>
          <w:rFonts w:ascii="Bookman Old Style" w:hAnsi="Bookman Old Style"/>
          <w:sz w:val="24"/>
          <w:szCs w:val="24"/>
          <w:lang w:val="en-GB" w:eastAsia="en-US"/>
        </w:rPr>
      </w:pPr>
      <w:r w:rsidRPr="00DF495C">
        <w:rPr>
          <w:rFonts w:ascii="Bookman Old Style" w:hAnsi="Bookman Old Style"/>
          <w:sz w:val="24"/>
          <w:szCs w:val="24"/>
          <w:lang w:val="en-GB" w:eastAsia="en-US"/>
        </w:rPr>
        <w:t>Make sure that you ask the questions in such a way that you collect the intended information. Rephrase questions if the respondent does not seem to understand and ask additional questions if the respondent gives irrelevant or incomplete answers.</w:t>
      </w:r>
    </w:p>
    <w:p w14:paraId="5A47DAD2" w14:textId="77777777" w:rsidR="00A370E8" w:rsidRPr="00DF495C" w:rsidRDefault="00A370E8" w:rsidP="00FA5445">
      <w:pPr>
        <w:pStyle w:val="Heading2"/>
        <w:rPr>
          <w:rFonts w:ascii="Bookman Old Style" w:hAnsi="Bookman Old Style"/>
        </w:rPr>
      </w:pPr>
      <w:bookmarkStart w:id="417" w:name="_Toc508697417"/>
      <w:bookmarkStart w:id="418" w:name="_Toc508697672"/>
      <w:bookmarkStart w:id="419" w:name="_Toc126061691"/>
      <w:bookmarkEnd w:id="417"/>
      <w:bookmarkEnd w:id="418"/>
      <w:r w:rsidRPr="00DF495C">
        <w:rPr>
          <w:rFonts w:ascii="Bookman Old Style" w:hAnsi="Bookman Old Style"/>
        </w:rPr>
        <w:t>GENERAL INSTRUCTIONS</w:t>
      </w:r>
      <w:bookmarkEnd w:id="419"/>
      <w:r w:rsidRPr="00DF495C">
        <w:rPr>
          <w:rFonts w:ascii="Bookman Old Style" w:hAnsi="Bookman Old Style"/>
        </w:rPr>
        <w:t xml:space="preserve"> </w:t>
      </w:r>
    </w:p>
    <w:p w14:paraId="11A29C68" w14:textId="77777777" w:rsidR="00A370E8" w:rsidRPr="00DF495C" w:rsidRDefault="00A370E8">
      <w:pPr>
        <w:pStyle w:val="BodyTextIndent"/>
        <w:ind w:left="0"/>
        <w:jc w:val="both"/>
        <w:rPr>
          <w:rFonts w:ascii="Bookman Old Style" w:hAnsi="Bookman Old Style" w:cs="Times New Roman"/>
          <w:sz w:val="24"/>
          <w:szCs w:val="24"/>
        </w:rPr>
      </w:pPr>
    </w:p>
    <w:p w14:paraId="26570DC3" w14:textId="77777777" w:rsidR="00A370E8" w:rsidRPr="00DF495C" w:rsidRDefault="00A370E8">
      <w:pPr>
        <w:pStyle w:val="BodyTextIndent"/>
        <w:ind w:left="0"/>
        <w:jc w:val="both"/>
        <w:rPr>
          <w:rFonts w:ascii="Bookman Old Style" w:hAnsi="Bookman Old Style" w:cs="Times New Roman"/>
          <w:sz w:val="24"/>
          <w:szCs w:val="24"/>
        </w:rPr>
      </w:pPr>
      <w:r w:rsidRPr="00DF495C">
        <w:rPr>
          <w:rFonts w:ascii="Bookman Old Style" w:hAnsi="Bookman Old Style" w:cs="Times New Roman"/>
          <w:sz w:val="24"/>
          <w:szCs w:val="24"/>
        </w:rPr>
        <w:t>All Enumerators should observe the following INSTRUCTIONS throughout the fieldwork period:</w:t>
      </w:r>
    </w:p>
    <w:p w14:paraId="74B7AC5B" w14:textId="77777777" w:rsidR="00A370E8" w:rsidRPr="00DF495C" w:rsidRDefault="00A370E8" w:rsidP="00733136">
      <w:pPr>
        <w:numPr>
          <w:ilvl w:val="0"/>
          <w:numId w:val="135"/>
        </w:numPr>
        <w:rPr>
          <w:rFonts w:ascii="Bookman Old Style" w:hAnsi="Bookman Old Style"/>
          <w:lang w:val="en-GB"/>
        </w:rPr>
      </w:pPr>
      <w:r w:rsidRPr="00DF495C">
        <w:rPr>
          <w:rFonts w:ascii="Bookman Old Style" w:hAnsi="Bookman Old Style"/>
          <w:lang w:val="en-GB"/>
        </w:rPr>
        <w:t>Your job is an important and challenging one. You will need to be accurate, consistent, and reliable in obtaining statistical information. To do this, you may need to be firm and even persistent. But, at the same time you must be polite, tactful and courteous. You should always remember that you are representing the Government of Malawi to the respondent and your attitude and conduct must always be above reproach at all times.</w:t>
      </w:r>
    </w:p>
    <w:p w14:paraId="455C19F1" w14:textId="77777777" w:rsidR="00A370E8" w:rsidRPr="00DF495C" w:rsidRDefault="00A370E8" w:rsidP="00733136">
      <w:pPr>
        <w:numPr>
          <w:ilvl w:val="0"/>
          <w:numId w:val="135"/>
        </w:numPr>
        <w:rPr>
          <w:rFonts w:ascii="Bookman Old Style" w:hAnsi="Bookman Old Style"/>
          <w:lang w:val="en-US"/>
        </w:rPr>
      </w:pPr>
      <w:r w:rsidRPr="00DF495C">
        <w:rPr>
          <w:rFonts w:ascii="Bookman Old Style" w:hAnsi="Bookman Old Style"/>
          <w:lang w:val="en-US"/>
        </w:rPr>
        <w:t>You must be careful to ensure that you are performing your job correctly; otherwise, you will be immediately dismissed.</w:t>
      </w:r>
    </w:p>
    <w:p w14:paraId="795C0831" w14:textId="77777777" w:rsidR="00A370E8" w:rsidRPr="00DF495C" w:rsidRDefault="00A370E8" w:rsidP="00733136">
      <w:pPr>
        <w:numPr>
          <w:ilvl w:val="0"/>
          <w:numId w:val="135"/>
        </w:numPr>
        <w:rPr>
          <w:rFonts w:ascii="Bookman Old Style" w:hAnsi="Bookman Old Style"/>
          <w:lang w:val="en-US"/>
        </w:rPr>
      </w:pPr>
      <w:r w:rsidRPr="00DF495C">
        <w:rPr>
          <w:rFonts w:ascii="Bookman Old Style" w:hAnsi="Bookman Old Style"/>
          <w:lang w:val="en-US"/>
        </w:rPr>
        <w:t>All recorded information should be checked in full and corrections should be made accordingly.</w:t>
      </w:r>
    </w:p>
    <w:p w14:paraId="5AB3313E" w14:textId="77777777" w:rsidR="00A370E8" w:rsidRPr="00DF495C" w:rsidRDefault="00A370E8" w:rsidP="00733136">
      <w:pPr>
        <w:numPr>
          <w:ilvl w:val="0"/>
          <w:numId w:val="135"/>
        </w:numPr>
        <w:rPr>
          <w:rFonts w:ascii="Bookman Old Style" w:hAnsi="Bookman Old Style"/>
          <w:i/>
          <w:lang w:val="en-US"/>
        </w:rPr>
      </w:pPr>
      <w:r w:rsidRPr="00DF495C">
        <w:rPr>
          <w:rFonts w:ascii="Bookman Old Style" w:hAnsi="Bookman Old Style"/>
          <w:lang w:val="en-US"/>
        </w:rPr>
        <w:t xml:space="preserve">Read instructions before asking each question. The instructions are either in </w:t>
      </w:r>
      <w:r w:rsidRPr="00DF495C">
        <w:rPr>
          <w:rFonts w:ascii="Bookman Old Style" w:hAnsi="Bookman Old Style"/>
          <w:i/>
          <w:lang w:val="en-US"/>
        </w:rPr>
        <w:t>bold letters, italics, or block letters.</w:t>
      </w:r>
    </w:p>
    <w:p w14:paraId="2774F1AA" w14:textId="77777777" w:rsidR="00A370E8" w:rsidRPr="00DF495C" w:rsidRDefault="00A370E8" w:rsidP="00733136">
      <w:pPr>
        <w:numPr>
          <w:ilvl w:val="0"/>
          <w:numId w:val="135"/>
        </w:numPr>
        <w:rPr>
          <w:rFonts w:ascii="Bookman Old Style" w:hAnsi="Bookman Old Style"/>
          <w:lang w:val="en-GB"/>
        </w:rPr>
      </w:pPr>
      <w:r w:rsidRPr="00DF495C">
        <w:rPr>
          <w:rFonts w:ascii="Bookman Old Style" w:hAnsi="Bookman Old Style"/>
          <w:lang w:val="en-GB"/>
        </w:rPr>
        <w:t>No person except your field supervisor and other census staff should come with you when you interview. If your supervisor does accompany you, you should introduce him and explain that his function is to occasionally check your work, then continue your interview in the normal way.</w:t>
      </w:r>
    </w:p>
    <w:p w14:paraId="4C67CDF0" w14:textId="77777777" w:rsidR="00A370E8" w:rsidRPr="00DF495C" w:rsidRDefault="00A370E8" w:rsidP="00FA5445">
      <w:pPr>
        <w:pStyle w:val="Heading2"/>
        <w:rPr>
          <w:rFonts w:ascii="Bookman Old Style" w:hAnsi="Bookman Old Style"/>
          <w:lang w:val="en-US"/>
        </w:rPr>
      </w:pPr>
      <w:bookmarkStart w:id="420" w:name="_Toc508697419"/>
      <w:bookmarkStart w:id="421" w:name="_Toc508697674"/>
      <w:bookmarkStart w:id="422" w:name="_Toc126061692"/>
      <w:bookmarkEnd w:id="420"/>
      <w:bookmarkEnd w:id="421"/>
      <w:r w:rsidRPr="00DF495C">
        <w:rPr>
          <w:rFonts w:ascii="Bookman Old Style" w:hAnsi="Bookman Old Style"/>
          <w:lang w:val="en-US"/>
        </w:rPr>
        <w:t>SECTION L: LOCALISATION AND IDENTIFICATION OF THE HOUSEHOLD</w:t>
      </w:r>
      <w:bookmarkEnd w:id="422"/>
    </w:p>
    <w:p w14:paraId="45545F75" w14:textId="77777777" w:rsidR="00A370E8" w:rsidRPr="00DF495C" w:rsidRDefault="00A370E8">
      <w:pPr>
        <w:jc w:val="both"/>
        <w:rPr>
          <w:rFonts w:ascii="Bookman Old Style" w:hAnsi="Bookman Old Style"/>
          <w:b/>
          <w:i/>
          <w:sz w:val="24"/>
          <w:szCs w:val="24"/>
          <w:lang w:val="en-GB" w:eastAsia="en-US"/>
        </w:rPr>
      </w:pPr>
    </w:p>
    <w:p w14:paraId="50DEDB3A" w14:textId="77777777" w:rsidR="00A370E8" w:rsidRPr="00DF495C" w:rsidRDefault="007D291E" w:rsidP="00FA5445">
      <w:pPr>
        <w:spacing w:before="120"/>
        <w:jc w:val="both"/>
        <w:rPr>
          <w:rFonts w:ascii="Bookman Old Style" w:hAnsi="Bookman Old Style"/>
          <w:sz w:val="24"/>
          <w:szCs w:val="24"/>
          <w:lang w:val="en-GB" w:eastAsia="en-US"/>
        </w:rPr>
      </w:pPr>
      <w:r w:rsidRPr="00DF495C">
        <w:rPr>
          <w:rFonts w:ascii="Bookman Old Style" w:hAnsi="Bookman Old Style"/>
          <w:sz w:val="24"/>
          <w:szCs w:val="24"/>
          <w:lang w:val="en-GB" w:eastAsia="en-US"/>
        </w:rPr>
        <w:lastRenderedPageBreak/>
        <w:t>The application</w:t>
      </w:r>
      <w:r w:rsidR="00A370E8" w:rsidRPr="00DF495C">
        <w:rPr>
          <w:rFonts w:ascii="Bookman Old Style" w:hAnsi="Bookman Old Style"/>
          <w:sz w:val="24"/>
          <w:szCs w:val="24"/>
          <w:lang w:val="en-GB" w:eastAsia="en-US"/>
        </w:rPr>
        <w:t xml:space="preserve"> has been designed in such a way that the region, district, TA, and EA for enumeration will be selected by the field supervisor using the menu application. The interviewer will only select the group village head and the village. </w:t>
      </w:r>
    </w:p>
    <w:p w14:paraId="77FE2AF1" w14:textId="1572E201" w:rsidR="0065424B" w:rsidRPr="00DF495C" w:rsidRDefault="0065424B" w:rsidP="00371307">
      <w:pPr>
        <w:pStyle w:val="Heading1"/>
        <w:rPr>
          <w:rFonts w:ascii="Bookman Old Style" w:hAnsi="Bookman Old Style"/>
          <w:highlight w:val="yellow"/>
        </w:rPr>
      </w:pPr>
      <w:bookmarkStart w:id="423" w:name="_Toc508697421"/>
      <w:bookmarkStart w:id="424" w:name="_Toc508697676"/>
      <w:bookmarkStart w:id="425" w:name="_Toc508697422"/>
      <w:bookmarkStart w:id="426" w:name="_Toc508697677"/>
      <w:bookmarkEnd w:id="423"/>
      <w:bookmarkEnd w:id="424"/>
      <w:bookmarkEnd w:id="425"/>
      <w:bookmarkEnd w:id="426"/>
      <w:r w:rsidRPr="00DF495C">
        <w:rPr>
          <w:rFonts w:ascii="Bookman Old Style" w:hAnsi="Bookman Old Style"/>
          <w:highlight w:val="yellow"/>
        </w:rPr>
        <w:t xml:space="preserve"> </w:t>
      </w:r>
      <w:r w:rsidR="00E549E3" w:rsidRPr="00DF495C">
        <w:rPr>
          <w:rFonts w:ascii="Bookman Old Style" w:hAnsi="Bookman Old Style"/>
          <w:highlight w:val="yellow"/>
        </w:rPr>
        <w:t>POPULATION</w:t>
      </w:r>
      <w:r w:rsidRPr="00DF495C">
        <w:rPr>
          <w:rFonts w:ascii="Bookman Old Style" w:hAnsi="Bookman Old Style"/>
          <w:highlight w:val="yellow"/>
        </w:rPr>
        <w:t xml:space="preserve"> </w:t>
      </w:r>
      <w:r w:rsidR="00E549E3" w:rsidRPr="00DF495C">
        <w:rPr>
          <w:rFonts w:ascii="Bookman Old Style" w:hAnsi="Bookman Old Style"/>
          <w:highlight w:val="yellow"/>
        </w:rPr>
        <w:t>CHARACTERISTICS</w:t>
      </w:r>
    </w:p>
    <w:p w14:paraId="6CC260BA" w14:textId="46E625B6" w:rsidR="00496068" w:rsidRPr="00DF495C" w:rsidRDefault="00371307" w:rsidP="00496068">
      <w:pPr>
        <w:tabs>
          <w:tab w:val="left" w:pos="1418"/>
        </w:tabs>
        <w:spacing w:before="240"/>
        <w:jc w:val="both"/>
        <w:rPr>
          <w:rFonts w:ascii="Bookman Old Style" w:hAnsi="Bookman Old Style" w:cs="Calibri"/>
          <w:sz w:val="24"/>
          <w:szCs w:val="24"/>
          <w:lang w:val="en-US"/>
        </w:rPr>
      </w:pPr>
      <w:r w:rsidRPr="00DF495C">
        <w:rPr>
          <w:rFonts w:ascii="Bookman Old Style" w:hAnsi="Bookman Old Style" w:cs="Calibri"/>
          <w:sz w:val="24"/>
          <w:szCs w:val="24"/>
          <w:lang w:val="en-US"/>
        </w:rPr>
        <w:t>This chapter</w:t>
      </w:r>
      <w:r w:rsidR="007011AD" w:rsidRPr="00DF495C">
        <w:rPr>
          <w:rFonts w:ascii="Bookman Old Style" w:hAnsi="Bookman Old Style" w:cs="Calibri"/>
          <w:sz w:val="24"/>
          <w:szCs w:val="24"/>
          <w:lang w:val="en-US"/>
        </w:rPr>
        <w:t xml:space="preserve"> </w:t>
      </w:r>
      <w:r w:rsidRPr="00DF495C">
        <w:rPr>
          <w:rFonts w:ascii="Bookman Old Style" w:hAnsi="Bookman Old Style" w:cs="Calibri"/>
          <w:sz w:val="24"/>
          <w:szCs w:val="24"/>
          <w:lang w:val="en-US"/>
        </w:rPr>
        <w:t xml:space="preserve"> </w:t>
      </w:r>
      <w:r w:rsidR="0065424B" w:rsidRPr="00DF495C">
        <w:rPr>
          <w:rFonts w:ascii="Bookman Old Style" w:hAnsi="Bookman Old Style" w:cs="Calibri"/>
          <w:sz w:val="24"/>
          <w:szCs w:val="24"/>
          <w:lang w:val="en-US"/>
        </w:rPr>
        <w:t xml:space="preserve"> serves as the start of the survey interview. It is addressed to </w:t>
      </w:r>
      <w:r w:rsidR="00736987" w:rsidRPr="00DF495C">
        <w:rPr>
          <w:rFonts w:ascii="Bookman Old Style" w:hAnsi="Bookman Old Style" w:cs="Calibri"/>
          <w:sz w:val="24"/>
          <w:szCs w:val="24"/>
          <w:lang w:val="en-US"/>
        </w:rPr>
        <w:t>a knowledgeable adult member of the household</w:t>
      </w:r>
      <w:r w:rsidR="003E0A06" w:rsidRPr="00DF495C">
        <w:rPr>
          <w:rFonts w:ascii="Bookman Old Style" w:hAnsi="Bookman Old Style" w:cs="Calibri"/>
          <w:sz w:val="24"/>
          <w:szCs w:val="24"/>
          <w:lang w:val="en-US"/>
        </w:rPr>
        <w:t xml:space="preserve"> </w:t>
      </w:r>
      <w:r w:rsidR="0065424B" w:rsidRPr="00DF495C">
        <w:rPr>
          <w:rFonts w:ascii="Bookman Old Style" w:hAnsi="Bookman Old Style" w:cs="Calibri"/>
          <w:sz w:val="24"/>
          <w:szCs w:val="24"/>
          <w:lang w:val="en-US"/>
        </w:rPr>
        <w:t xml:space="preserve">and aims to identify all members of the household and capture essential demographic and social characteristics. This includes: relationship to the household head, sex, date of birth, age, marital status, highest level of education completed, field of education, current school enrolment and participation in training outside the formal education system. </w:t>
      </w:r>
    </w:p>
    <w:p w14:paraId="78059F1A" w14:textId="59F32159" w:rsidR="00CB7449" w:rsidRPr="00DF495C" w:rsidRDefault="00E549E3" w:rsidP="00CB7449">
      <w:pPr>
        <w:pStyle w:val="Heading2"/>
        <w:rPr>
          <w:rFonts w:ascii="Bookman Old Style" w:hAnsi="Bookman Old Style"/>
        </w:rPr>
      </w:pPr>
      <w:bookmarkStart w:id="427" w:name="_Toc126061693"/>
      <w:r w:rsidRPr="00DF495C">
        <w:rPr>
          <w:rFonts w:ascii="Bookman Old Style" w:hAnsi="Bookman Old Style"/>
        </w:rPr>
        <w:t>POPULATION</w:t>
      </w:r>
      <w:r w:rsidR="00CB7449" w:rsidRPr="00DF495C">
        <w:rPr>
          <w:rFonts w:ascii="Bookman Old Style" w:hAnsi="Bookman Old Style"/>
        </w:rPr>
        <w:t xml:space="preserve"> </w:t>
      </w:r>
      <w:r w:rsidR="00F90408" w:rsidRPr="00DF495C">
        <w:rPr>
          <w:rFonts w:ascii="Bookman Old Style" w:hAnsi="Bookman Old Style"/>
        </w:rPr>
        <w:t>DEMOGRAPHICS</w:t>
      </w:r>
      <w:bookmarkEnd w:id="427"/>
    </w:p>
    <w:p w14:paraId="0AB59911" w14:textId="77777777" w:rsidR="00F90408" w:rsidRPr="00DF495C" w:rsidRDefault="00F90408" w:rsidP="00021C9C">
      <w:pPr>
        <w:rPr>
          <w:rFonts w:ascii="Bookman Old Style" w:hAnsi="Bookman Old Style"/>
        </w:rPr>
      </w:pPr>
    </w:p>
    <w:p w14:paraId="73BDD4F3" w14:textId="5F533A95" w:rsidR="00371307" w:rsidRPr="00DF495C" w:rsidRDefault="00371307" w:rsidP="00371307">
      <w:pPr>
        <w:jc w:val="both"/>
        <w:rPr>
          <w:rFonts w:ascii="Bookman Old Style" w:hAnsi="Bookman Old Style"/>
          <w:i/>
          <w:iCs/>
          <w:sz w:val="24"/>
          <w:szCs w:val="24"/>
          <w:lang w:val="en-US" w:eastAsia="en-US"/>
        </w:rPr>
      </w:pPr>
      <w:r w:rsidRPr="00DF495C">
        <w:rPr>
          <w:rFonts w:ascii="Bookman Old Style" w:hAnsi="Bookman Old Style"/>
          <w:b/>
          <w:bCs/>
          <w:i/>
          <w:iCs/>
          <w:sz w:val="24"/>
          <w:szCs w:val="24"/>
          <w:lang w:val="en-US" w:eastAsia="en-US"/>
        </w:rPr>
        <w:t>DEM_NAME:</w:t>
      </w:r>
      <w:r w:rsidRPr="00DF495C">
        <w:rPr>
          <w:rFonts w:ascii="Bookman Old Style" w:hAnsi="Bookman Old Style"/>
          <w:i/>
          <w:iCs/>
          <w:sz w:val="24"/>
          <w:szCs w:val="24"/>
          <w:lang w:val="en-US" w:eastAsia="en-US"/>
        </w:rPr>
        <w:t xml:space="preserve"> Please give</w:t>
      </w:r>
      <w:r w:rsidR="002E12A1" w:rsidRPr="00DF495C">
        <w:rPr>
          <w:rFonts w:ascii="Bookman Old Style" w:hAnsi="Bookman Old Style"/>
          <w:i/>
          <w:iCs/>
          <w:sz w:val="24"/>
          <w:szCs w:val="24"/>
          <w:lang w:val="en-US" w:eastAsia="en-US"/>
        </w:rPr>
        <w:t xml:space="preserve"> me</w:t>
      </w:r>
      <w:r w:rsidRPr="00DF495C">
        <w:rPr>
          <w:rFonts w:ascii="Bookman Old Style" w:hAnsi="Bookman Old Style"/>
          <w:i/>
          <w:iCs/>
          <w:sz w:val="24"/>
          <w:szCs w:val="24"/>
          <w:lang w:val="en-US" w:eastAsia="en-US"/>
        </w:rPr>
        <w:t xml:space="preserve"> the names of the persons who usually live in your household starting with the head of the household</w:t>
      </w:r>
      <w:r w:rsidR="002E12A1" w:rsidRPr="00DF495C">
        <w:rPr>
          <w:rFonts w:ascii="Bookman Old Style" w:hAnsi="Bookman Old Style"/>
          <w:i/>
          <w:iCs/>
          <w:sz w:val="24"/>
          <w:szCs w:val="24"/>
          <w:lang w:val="en-US" w:eastAsia="en-US"/>
        </w:rPr>
        <w:t>?</w:t>
      </w:r>
    </w:p>
    <w:p w14:paraId="549F5BD2" w14:textId="77777777" w:rsidR="00371307" w:rsidRPr="00DF495C" w:rsidRDefault="00371307" w:rsidP="00371307">
      <w:pPr>
        <w:jc w:val="both"/>
        <w:rPr>
          <w:rFonts w:ascii="Bookman Old Style" w:hAnsi="Bookman Old Style"/>
          <w:sz w:val="24"/>
          <w:szCs w:val="24"/>
          <w:lang w:val="en-US" w:eastAsia="en-US"/>
        </w:rPr>
      </w:pPr>
    </w:p>
    <w:p w14:paraId="567D912C" w14:textId="0142F6F9" w:rsidR="00371307" w:rsidRPr="00DF495C" w:rsidRDefault="00CB7449" w:rsidP="00371307">
      <w:pPr>
        <w:tabs>
          <w:tab w:val="left" w:pos="1418"/>
        </w:tabs>
        <w:jc w:val="both"/>
        <w:rPr>
          <w:rFonts w:ascii="Bookman Old Style" w:hAnsi="Bookman Old Style"/>
          <w:sz w:val="24"/>
          <w:szCs w:val="24"/>
          <w:lang w:val="en-US" w:eastAsia="en-US"/>
        </w:rPr>
      </w:pPr>
      <w:r w:rsidRPr="00DF495C">
        <w:rPr>
          <w:rFonts w:ascii="Bookman Old Style" w:hAnsi="Bookman Old Style"/>
          <w:sz w:val="24"/>
          <w:szCs w:val="24"/>
          <w:lang w:val="en-GB" w:eastAsia="en-US"/>
        </w:rPr>
        <w:t xml:space="preserve">You should find out who resides or stays in the household. </w:t>
      </w:r>
      <w:r w:rsidRPr="00DF495C">
        <w:rPr>
          <w:rFonts w:ascii="Bookman Old Style" w:hAnsi="Bookman Old Style"/>
          <w:sz w:val="24"/>
          <w:szCs w:val="24"/>
          <w:lang w:val="en-US" w:eastAsia="en-US"/>
        </w:rPr>
        <w:t>Remember to include</w:t>
      </w:r>
      <w:r w:rsidRPr="00DF495C">
        <w:rPr>
          <w:rFonts w:ascii="Bookman Old Style" w:hAnsi="Bookman Old Style"/>
          <w:b/>
          <w:sz w:val="24"/>
          <w:szCs w:val="24"/>
          <w:lang w:val="en-US" w:eastAsia="en-US"/>
        </w:rPr>
        <w:t xml:space="preserve"> </w:t>
      </w:r>
      <w:r w:rsidRPr="00DF495C">
        <w:rPr>
          <w:rFonts w:ascii="Bookman Old Style" w:hAnsi="Bookman Old Style"/>
          <w:bCs/>
          <w:sz w:val="24"/>
          <w:szCs w:val="24"/>
          <w:lang w:val="en-US" w:eastAsia="en-US"/>
        </w:rPr>
        <w:t xml:space="preserve">a </w:t>
      </w:r>
      <w:r w:rsidR="00E4146E" w:rsidRPr="00DF495C">
        <w:rPr>
          <w:rFonts w:ascii="Bookman Old Style" w:hAnsi="Bookman Old Style"/>
          <w:bCs/>
          <w:sz w:val="24"/>
          <w:szCs w:val="24"/>
          <w:lang w:val="en-US" w:eastAsia="en-US"/>
        </w:rPr>
        <w:t>domestic worker</w:t>
      </w:r>
      <w:r w:rsidRPr="00DF495C">
        <w:rPr>
          <w:rFonts w:ascii="Bookman Old Style" w:hAnsi="Bookman Old Style"/>
          <w:sz w:val="24"/>
          <w:szCs w:val="24"/>
          <w:lang w:val="en-US" w:eastAsia="en-US"/>
        </w:rPr>
        <w:t xml:space="preserve"> (if he/she lives in the household)</w:t>
      </w:r>
      <w:r w:rsidR="002E12A1" w:rsidRPr="00DF495C">
        <w:rPr>
          <w:rFonts w:ascii="Bookman Old Style" w:hAnsi="Bookman Old Style"/>
          <w:sz w:val="24"/>
          <w:szCs w:val="24"/>
          <w:lang w:val="en-US" w:eastAsia="en-US"/>
        </w:rPr>
        <w:t xml:space="preserve"> and new born babies</w:t>
      </w:r>
      <w:r w:rsidRPr="00DF495C">
        <w:rPr>
          <w:rFonts w:ascii="Bookman Old Style" w:hAnsi="Bookman Old Style"/>
          <w:sz w:val="24"/>
          <w:szCs w:val="24"/>
          <w:lang w:val="en-US" w:eastAsia="en-US"/>
        </w:rPr>
        <w:t>.</w:t>
      </w:r>
      <w:r w:rsidR="002E12A1" w:rsidRPr="00DF495C">
        <w:rPr>
          <w:rFonts w:ascii="Bookman Old Style" w:hAnsi="Bookman Old Style"/>
          <w:sz w:val="24"/>
          <w:szCs w:val="24"/>
          <w:lang w:val="en-US" w:eastAsia="en-US"/>
        </w:rPr>
        <w:t xml:space="preserve"> Confirm that you have listed all members living in the household.</w:t>
      </w:r>
    </w:p>
    <w:p w14:paraId="2A372126" w14:textId="77777777" w:rsidR="00371307" w:rsidRPr="00DF495C" w:rsidRDefault="00371307" w:rsidP="00021C9C">
      <w:pPr>
        <w:tabs>
          <w:tab w:val="left" w:pos="1418"/>
        </w:tabs>
        <w:jc w:val="both"/>
        <w:rPr>
          <w:rFonts w:ascii="Bookman Old Style" w:hAnsi="Bookman Old Style"/>
          <w:sz w:val="24"/>
          <w:szCs w:val="24"/>
          <w:lang w:val="en-US" w:eastAsia="en-US"/>
        </w:rPr>
      </w:pPr>
    </w:p>
    <w:p w14:paraId="1FFF7251" w14:textId="77777777" w:rsidR="00371307" w:rsidRPr="00DF495C" w:rsidRDefault="00371307" w:rsidP="00371307">
      <w:pPr>
        <w:jc w:val="both"/>
        <w:rPr>
          <w:rFonts w:ascii="Bookman Old Style" w:hAnsi="Bookman Old Style"/>
          <w:i/>
          <w:iCs/>
          <w:sz w:val="24"/>
          <w:szCs w:val="24"/>
          <w:lang w:val="en-US" w:eastAsia="en-US"/>
        </w:rPr>
      </w:pPr>
      <w:r w:rsidRPr="00DF495C">
        <w:rPr>
          <w:rFonts w:ascii="Bookman Old Style" w:hAnsi="Bookman Old Style"/>
          <w:b/>
          <w:bCs/>
          <w:i/>
          <w:iCs/>
          <w:sz w:val="24"/>
          <w:szCs w:val="24"/>
          <w:lang w:val="en-US" w:eastAsia="en-US"/>
        </w:rPr>
        <w:t>DEM_01</w:t>
      </w:r>
      <w:r w:rsidRPr="00DF495C">
        <w:rPr>
          <w:rFonts w:ascii="Bookman Old Style" w:hAnsi="Bookman Old Style"/>
          <w:i/>
          <w:iCs/>
          <w:sz w:val="24"/>
          <w:szCs w:val="24"/>
          <w:lang w:val="en-US" w:eastAsia="en-US"/>
        </w:rPr>
        <w:t>: Is (name) male or female?</w:t>
      </w:r>
    </w:p>
    <w:p w14:paraId="25D15A27" w14:textId="77777777" w:rsidR="00371307" w:rsidRPr="00DF495C" w:rsidRDefault="00371307" w:rsidP="00371307">
      <w:pPr>
        <w:jc w:val="both"/>
        <w:rPr>
          <w:rFonts w:ascii="Bookman Old Style" w:hAnsi="Bookman Old Style"/>
          <w:i/>
          <w:iCs/>
          <w:sz w:val="24"/>
          <w:szCs w:val="24"/>
          <w:lang w:val="en-US" w:eastAsia="en-US"/>
        </w:rPr>
      </w:pPr>
    </w:p>
    <w:p w14:paraId="6B7C6401" w14:textId="77777777" w:rsidR="00371307" w:rsidRPr="00DF495C" w:rsidRDefault="00371307" w:rsidP="00371307">
      <w:pPr>
        <w:jc w:val="both"/>
        <w:rPr>
          <w:rFonts w:ascii="Bookman Old Style" w:hAnsi="Bookman Old Style"/>
          <w:i/>
          <w:iCs/>
          <w:sz w:val="24"/>
          <w:szCs w:val="24"/>
          <w:lang w:val="en-US" w:eastAsia="en-US"/>
        </w:rPr>
      </w:pPr>
      <w:r w:rsidRPr="00DF495C">
        <w:rPr>
          <w:rFonts w:ascii="Bookman Old Style" w:hAnsi="Bookman Old Style" w:cs="Calibri"/>
          <w:sz w:val="24"/>
          <w:szCs w:val="24"/>
          <w:lang w:val="en-US"/>
        </w:rPr>
        <w:t>When used as a basic background characteristic, the variable is defined as the biological sex assigned to the person at birth.</w:t>
      </w:r>
    </w:p>
    <w:p w14:paraId="37D28C98" w14:textId="77777777" w:rsidR="00371307" w:rsidRPr="00DF495C" w:rsidRDefault="00371307" w:rsidP="00371307">
      <w:pPr>
        <w:tabs>
          <w:tab w:val="left" w:pos="1418"/>
        </w:tabs>
        <w:jc w:val="both"/>
        <w:rPr>
          <w:rFonts w:ascii="Bookman Old Style" w:hAnsi="Bookman Old Style"/>
          <w:sz w:val="24"/>
          <w:szCs w:val="24"/>
          <w:lang w:val="en-US" w:eastAsia="en-US"/>
        </w:rPr>
      </w:pPr>
    </w:p>
    <w:p w14:paraId="23687F62" w14:textId="01095127" w:rsidR="00371307" w:rsidRPr="00DF495C" w:rsidRDefault="00371307" w:rsidP="00021C9C">
      <w:pPr>
        <w:tabs>
          <w:tab w:val="left" w:pos="1418"/>
        </w:tabs>
        <w:jc w:val="both"/>
        <w:rPr>
          <w:rFonts w:ascii="Bookman Old Style" w:hAnsi="Bookman Old Style"/>
          <w:sz w:val="24"/>
          <w:szCs w:val="24"/>
          <w:lang w:val="en-US" w:eastAsia="en-US"/>
        </w:rPr>
      </w:pPr>
      <w:r w:rsidRPr="00DF495C">
        <w:rPr>
          <w:rFonts w:ascii="Bookman Old Style" w:hAnsi="Bookman Old Style"/>
          <w:b/>
          <w:bCs/>
          <w:i/>
          <w:iCs/>
          <w:sz w:val="24"/>
          <w:szCs w:val="24"/>
          <w:lang w:val="en-US" w:eastAsia="en-US"/>
        </w:rPr>
        <w:t>DEM_02:</w:t>
      </w:r>
      <w:r w:rsidRPr="00DF495C">
        <w:rPr>
          <w:rFonts w:ascii="Bookman Old Style" w:hAnsi="Bookman Old Style"/>
          <w:i/>
          <w:iCs/>
          <w:sz w:val="24"/>
          <w:szCs w:val="24"/>
          <w:lang w:val="en-US" w:eastAsia="en-US"/>
        </w:rPr>
        <w:t xml:space="preserve"> What is the relationship of (name) to the head of the household?</w:t>
      </w:r>
    </w:p>
    <w:p w14:paraId="7AEB961C" w14:textId="77777777" w:rsidR="00371307" w:rsidRPr="00DF495C" w:rsidRDefault="00371307" w:rsidP="00371307">
      <w:pPr>
        <w:jc w:val="both"/>
        <w:rPr>
          <w:rFonts w:ascii="Bookman Old Style" w:hAnsi="Bookman Old Style"/>
          <w:i/>
          <w:iCs/>
          <w:sz w:val="24"/>
          <w:szCs w:val="24"/>
          <w:lang w:val="en-US" w:eastAsia="en-US"/>
        </w:rPr>
      </w:pPr>
    </w:p>
    <w:p w14:paraId="3AEAA343" w14:textId="77777777" w:rsidR="00371307" w:rsidRPr="00DF495C" w:rsidRDefault="00371307" w:rsidP="00021C9C">
      <w:pPr>
        <w:jc w:val="both"/>
        <w:rPr>
          <w:rFonts w:ascii="Bookman Old Style" w:hAnsi="Bookman Old Style"/>
          <w:sz w:val="24"/>
          <w:szCs w:val="24"/>
          <w:lang w:val="en-US" w:eastAsia="en-US"/>
        </w:rPr>
      </w:pPr>
      <w:r w:rsidRPr="00DF495C">
        <w:rPr>
          <w:rFonts w:ascii="Bookman Old Style" w:hAnsi="Bookman Old Style"/>
          <w:sz w:val="24"/>
          <w:szCs w:val="24"/>
          <w:lang w:val="en-US" w:eastAsia="en-US"/>
        </w:rPr>
        <w:t>Select an option that best describes the relationship of the person under review to the head of the household.</w:t>
      </w:r>
    </w:p>
    <w:p w14:paraId="5AF1B392" w14:textId="77777777" w:rsidR="007D1B85" w:rsidRPr="00DF495C" w:rsidRDefault="007D1B85" w:rsidP="007D1B85">
      <w:pPr>
        <w:numPr>
          <w:ilvl w:val="0"/>
          <w:numId w:val="139"/>
        </w:numPr>
        <w:rPr>
          <w:rFonts w:ascii="Bookman Old Style" w:hAnsi="Bookman Old Style"/>
          <w:lang w:val="en-US" w:eastAsia="en-US"/>
        </w:rPr>
      </w:pPr>
      <w:r w:rsidRPr="00DF495C">
        <w:rPr>
          <w:rFonts w:ascii="Bookman Old Style" w:hAnsi="Bookman Old Style"/>
          <w:lang w:val="en-US" w:eastAsia="en-US"/>
        </w:rPr>
        <w:t>Head of the household</w:t>
      </w:r>
    </w:p>
    <w:p w14:paraId="0582E134" w14:textId="77777777" w:rsidR="007D1B85" w:rsidRPr="00DF495C" w:rsidRDefault="007D1B85" w:rsidP="007D1B85">
      <w:pPr>
        <w:numPr>
          <w:ilvl w:val="0"/>
          <w:numId w:val="139"/>
        </w:numPr>
        <w:rPr>
          <w:rFonts w:ascii="Bookman Old Style" w:hAnsi="Bookman Old Style"/>
          <w:lang w:val="en-US" w:eastAsia="en-US"/>
        </w:rPr>
      </w:pPr>
      <w:r w:rsidRPr="00DF495C">
        <w:rPr>
          <w:rFonts w:ascii="Bookman Old Style" w:hAnsi="Bookman Old Style"/>
          <w:lang w:val="en-US" w:eastAsia="en-US"/>
        </w:rPr>
        <w:t>Wife or husband</w:t>
      </w:r>
    </w:p>
    <w:p w14:paraId="0906305B" w14:textId="77777777" w:rsidR="007D1B85" w:rsidRPr="00DF495C" w:rsidRDefault="007D1B85" w:rsidP="007D1B85">
      <w:pPr>
        <w:numPr>
          <w:ilvl w:val="0"/>
          <w:numId w:val="139"/>
        </w:numPr>
        <w:rPr>
          <w:rFonts w:ascii="Bookman Old Style" w:hAnsi="Bookman Old Style"/>
          <w:lang w:val="en-US" w:eastAsia="en-US"/>
        </w:rPr>
      </w:pPr>
      <w:r w:rsidRPr="00DF495C">
        <w:rPr>
          <w:rFonts w:ascii="Bookman Old Style" w:hAnsi="Bookman Old Style"/>
          <w:lang w:val="en-US" w:eastAsia="en-US"/>
        </w:rPr>
        <w:t>Son or daughter</w:t>
      </w:r>
    </w:p>
    <w:p w14:paraId="4D79C9D5" w14:textId="77777777" w:rsidR="00371307" w:rsidRPr="00DF495C" w:rsidRDefault="00371307" w:rsidP="007D1B85">
      <w:pPr>
        <w:numPr>
          <w:ilvl w:val="0"/>
          <w:numId w:val="139"/>
        </w:numPr>
        <w:rPr>
          <w:rFonts w:ascii="Bookman Old Style" w:hAnsi="Bookman Old Style"/>
          <w:lang w:val="en-US" w:eastAsia="en-US"/>
        </w:rPr>
      </w:pPr>
      <w:r w:rsidRPr="00DF495C">
        <w:rPr>
          <w:rFonts w:ascii="Bookman Old Style" w:hAnsi="Bookman Old Style"/>
          <w:lang w:val="en-US" w:eastAsia="en-US"/>
        </w:rPr>
        <w:t>Step-son or step-daughter</w:t>
      </w:r>
    </w:p>
    <w:p w14:paraId="5440C1C0" w14:textId="77777777" w:rsidR="007D1B85" w:rsidRPr="00DF495C" w:rsidRDefault="007D1B85" w:rsidP="007D1B85">
      <w:pPr>
        <w:numPr>
          <w:ilvl w:val="0"/>
          <w:numId w:val="139"/>
        </w:numPr>
        <w:rPr>
          <w:rFonts w:ascii="Bookman Old Style" w:hAnsi="Bookman Old Style"/>
          <w:lang w:val="en-US" w:eastAsia="en-US"/>
        </w:rPr>
      </w:pPr>
      <w:r w:rsidRPr="00DF495C">
        <w:rPr>
          <w:rFonts w:ascii="Bookman Old Style" w:hAnsi="Bookman Old Style"/>
          <w:sz w:val="24"/>
          <w:szCs w:val="24"/>
          <w:lang w:val="en-US" w:eastAsia="en-US"/>
        </w:rPr>
        <w:t>Son-in-law or daughter-in-law</w:t>
      </w:r>
    </w:p>
    <w:p w14:paraId="5355C6A1" w14:textId="77777777" w:rsidR="007D1B85" w:rsidRPr="00DF495C" w:rsidRDefault="007D1B85" w:rsidP="007D1B85">
      <w:pPr>
        <w:numPr>
          <w:ilvl w:val="0"/>
          <w:numId w:val="139"/>
        </w:numPr>
        <w:rPr>
          <w:rFonts w:ascii="Bookman Old Style" w:hAnsi="Bookman Old Style"/>
          <w:lang w:val="en-US" w:eastAsia="en-US"/>
        </w:rPr>
      </w:pPr>
      <w:r w:rsidRPr="00DF495C">
        <w:rPr>
          <w:rFonts w:ascii="Bookman Old Style" w:hAnsi="Bookman Old Style"/>
          <w:sz w:val="24"/>
          <w:szCs w:val="24"/>
          <w:lang w:val="en-US" w:eastAsia="en-US"/>
        </w:rPr>
        <w:t>Grandchild</w:t>
      </w:r>
    </w:p>
    <w:p w14:paraId="1CB1ED33" w14:textId="77777777" w:rsidR="007D1B85" w:rsidRPr="00DF495C" w:rsidRDefault="007D1B85" w:rsidP="007D1B85">
      <w:pPr>
        <w:numPr>
          <w:ilvl w:val="0"/>
          <w:numId w:val="139"/>
        </w:numPr>
        <w:rPr>
          <w:rFonts w:ascii="Bookman Old Style" w:hAnsi="Bookman Old Style"/>
          <w:lang w:val="en-US" w:eastAsia="en-US"/>
        </w:rPr>
      </w:pPr>
      <w:r w:rsidRPr="00DF495C">
        <w:rPr>
          <w:rFonts w:ascii="Bookman Old Style" w:hAnsi="Bookman Old Style"/>
          <w:sz w:val="24"/>
          <w:szCs w:val="24"/>
          <w:lang w:val="en-US" w:eastAsia="en-US"/>
        </w:rPr>
        <w:t>Parent</w:t>
      </w:r>
    </w:p>
    <w:p w14:paraId="70E587C7" w14:textId="77777777" w:rsidR="007D1B85" w:rsidRPr="00DF495C" w:rsidRDefault="007D1B85" w:rsidP="007D1B85">
      <w:pPr>
        <w:numPr>
          <w:ilvl w:val="0"/>
          <w:numId w:val="139"/>
        </w:numPr>
        <w:rPr>
          <w:rFonts w:ascii="Bookman Old Style" w:hAnsi="Bookman Old Style"/>
          <w:lang w:val="en-US" w:eastAsia="en-US"/>
        </w:rPr>
      </w:pPr>
      <w:r w:rsidRPr="00DF495C">
        <w:rPr>
          <w:rFonts w:ascii="Bookman Old Style" w:hAnsi="Bookman Old Style"/>
          <w:sz w:val="24"/>
          <w:szCs w:val="24"/>
          <w:lang w:val="en-US" w:eastAsia="en-US"/>
        </w:rPr>
        <w:t>Parent-in-law</w:t>
      </w:r>
    </w:p>
    <w:p w14:paraId="3096DDB9" w14:textId="77777777" w:rsidR="007D1B85" w:rsidRPr="00DF495C" w:rsidRDefault="007D1B85" w:rsidP="007D1B85">
      <w:pPr>
        <w:numPr>
          <w:ilvl w:val="0"/>
          <w:numId w:val="139"/>
        </w:numPr>
        <w:rPr>
          <w:rFonts w:ascii="Bookman Old Style" w:hAnsi="Bookman Old Style"/>
          <w:lang w:val="en-US" w:eastAsia="en-US"/>
        </w:rPr>
      </w:pPr>
      <w:r w:rsidRPr="00DF495C">
        <w:rPr>
          <w:rFonts w:ascii="Bookman Old Style" w:hAnsi="Bookman Old Style"/>
          <w:sz w:val="24"/>
          <w:szCs w:val="24"/>
          <w:lang w:val="en-US" w:eastAsia="en-US"/>
        </w:rPr>
        <w:t>Brother or sister</w:t>
      </w:r>
    </w:p>
    <w:p w14:paraId="26C4C293" w14:textId="77777777" w:rsidR="007D1B85" w:rsidRPr="00DF495C" w:rsidRDefault="007D1B85" w:rsidP="007D1B85">
      <w:pPr>
        <w:numPr>
          <w:ilvl w:val="0"/>
          <w:numId w:val="139"/>
        </w:numPr>
        <w:rPr>
          <w:rFonts w:ascii="Bookman Old Style" w:hAnsi="Bookman Old Style"/>
          <w:lang w:val="en-US" w:eastAsia="en-US"/>
        </w:rPr>
      </w:pPr>
      <w:r w:rsidRPr="00DF495C">
        <w:rPr>
          <w:rFonts w:ascii="Bookman Old Style" w:hAnsi="Bookman Old Style"/>
          <w:sz w:val="24"/>
          <w:szCs w:val="24"/>
          <w:lang w:val="en-US" w:eastAsia="en-US"/>
        </w:rPr>
        <w:t>Niece or nephew</w:t>
      </w:r>
    </w:p>
    <w:p w14:paraId="10498B79" w14:textId="42EFFF16" w:rsidR="007D1B85" w:rsidRPr="00DF495C" w:rsidRDefault="00432A39" w:rsidP="0032011A">
      <w:pPr>
        <w:numPr>
          <w:ilvl w:val="0"/>
          <w:numId w:val="139"/>
        </w:numPr>
        <w:rPr>
          <w:rFonts w:ascii="Bookman Old Style" w:hAnsi="Bookman Old Style"/>
          <w:lang w:val="en-US" w:eastAsia="en-US"/>
        </w:rPr>
      </w:pPr>
      <w:r w:rsidRPr="00DF495C">
        <w:rPr>
          <w:rFonts w:ascii="Bookman Old Style" w:hAnsi="Bookman Old Style"/>
          <w:sz w:val="24"/>
          <w:szCs w:val="24"/>
          <w:lang w:val="en-US" w:eastAsia="en-US"/>
        </w:rPr>
        <w:t>Sister-in-law or brother-in-law</w:t>
      </w:r>
    </w:p>
    <w:p w14:paraId="707862E4" w14:textId="77777777" w:rsidR="007D1B85" w:rsidRPr="00DF495C" w:rsidRDefault="007D1B85" w:rsidP="007D1B85">
      <w:pPr>
        <w:numPr>
          <w:ilvl w:val="0"/>
          <w:numId w:val="139"/>
        </w:numPr>
        <w:rPr>
          <w:rFonts w:ascii="Bookman Old Style" w:hAnsi="Bookman Old Style"/>
          <w:lang w:val="en-US" w:eastAsia="en-US"/>
        </w:rPr>
      </w:pPr>
      <w:r w:rsidRPr="00DF495C">
        <w:rPr>
          <w:rFonts w:ascii="Bookman Old Style" w:hAnsi="Bookman Old Style"/>
          <w:sz w:val="24"/>
          <w:szCs w:val="24"/>
          <w:lang w:val="en-US" w:eastAsia="en-US"/>
        </w:rPr>
        <w:t>Other relative</w:t>
      </w:r>
    </w:p>
    <w:p w14:paraId="5576BF09" w14:textId="77777777" w:rsidR="008E63F4" w:rsidRPr="00DF495C" w:rsidRDefault="008E63F4" w:rsidP="007D1B85">
      <w:pPr>
        <w:numPr>
          <w:ilvl w:val="0"/>
          <w:numId w:val="139"/>
        </w:numPr>
        <w:rPr>
          <w:rFonts w:ascii="Bookman Old Style" w:hAnsi="Bookman Old Style"/>
          <w:lang w:val="en-US" w:eastAsia="en-US"/>
        </w:rPr>
      </w:pPr>
      <w:r w:rsidRPr="00DF495C">
        <w:rPr>
          <w:rFonts w:ascii="Bookman Old Style" w:hAnsi="Bookman Old Style"/>
          <w:sz w:val="24"/>
          <w:szCs w:val="24"/>
          <w:lang w:val="en-US" w:eastAsia="en-US"/>
        </w:rPr>
        <w:t>Domestic worker</w:t>
      </w:r>
    </w:p>
    <w:p w14:paraId="478BA000" w14:textId="77777777" w:rsidR="007D1B85" w:rsidRPr="00DF495C" w:rsidRDefault="007D1B85" w:rsidP="007D1B85">
      <w:pPr>
        <w:numPr>
          <w:ilvl w:val="0"/>
          <w:numId w:val="139"/>
        </w:numPr>
        <w:rPr>
          <w:rFonts w:ascii="Bookman Old Style" w:hAnsi="Bookman Old Style"/>
          <w:lang w:val="en-US" w:eastAsia="en-US"/>
        </w:rPr>
      </w:pPr>
      <w:r w:rsidRPr="00DF495C">
        <w:rPr>
          <w:rFonts w:ascii="Bookman Old Style" w:hAnsi="Bookman Old Style"/>
          <w:sz w:val="24"/>
          <w:szCs w:val="24"/>
          <w:lang w:val="en-US" w:eastAsia="en-US"/>
        </w:rPr>
        <w:lastRenderedPageBreak/>
        <w:t>Not related</w:t>
      </w:r>
    </w:p>
    <w:p w14:paraId="059A64EB" w14:textId="77777777" w:rsidR="009F33E4" w:rsidRPr="00DF495C" w:rsidRDefault="007D1B85" w:rsidP="009F33E4">
      <w:pPr>
        <w:jc w:val="both"/>
        <w:rPr>
          <w:rFonts w:ascii="Bookman Old Style" w:hAnsi="Bookman Old Style"/>
          <w:sz w:val="24"/>
          <w:szCs w:val="24"/>
          <w:lang w:val="en-GB" w:eastAsia="en-US"/>
        </w:rPr>
      </w:pPr>
      <w:r w:rsidRPr="00DF495C">
        <w:rPr>
          <w:rFonts w:ascii="Bookman Old Style" w:hAnsi="Bookman Old Style"/>
          <w:sz w:val="24"/>
          <w:szCs w:val="24"/>
          <w:lang w:val="en-GB" w:eastAsia="en-US"/>
        </w:rPr>
        <w:t>If a household comprises two or more unrelated persons, treat one of them as head</w:t>
      </w:r>
      <w:r w:rsidR="002F2084" w:rsidRPr="00DF495C">
        <w:rPr>
          <w:rFonts w:ascii="Bookman Old Style" w:hAnsi="Bookman Old Style"/>
          <w:sz w:val="24"/>
          <w:szCs w:val="24"/>
          <w:lang w:val="en-GB" w:eastAsia="en-US"/>
        </w:rPr>
        <w:t>.</w:t>
      </w:r>
    </w:p>
    <w:p w14:paraId="0F1E2C45" w14:textId="77777777" w:rsidR="009F33E4" w:rsidRPr="00DF495C" w:rsidRDefault="009F33E4" w:rsidP="009F33E4">
      <w:pPr>
        <w:jc w:val="both"/>
        <w:rPr>
          <w:rFonts w:ascii="Bookman Old Style" w:hAnsi="Bookman Old Style"/>
          <w:sz w:val="24"/>
          <w:szCs w:val="24"/>
          <w:lang w:val="en-GB" w:eastAsia="en-US"/>
        </w:rPr>
      </w:pPr>
    </w:p>
    <w:p w14:paraId="55AA855E" w14:textId="19A4BEA4" w:rsidR="006A6949" w:rsidRPr="00DF495C" w:rsidRDefault="006A6949" w:rsidP="00401130">
      <w:pPr>
        <w:jc w:val="both"/>
        <w:rPr>
          <w:rFonts w:ascii="Bookman Old Style" w:hAnsi="Bookman Old Style"/>
          <w:bCs/>
          <w:i/>
          <w:iCs/>
          <w:sz w:val="24"/>
          <w:szCs w:val="24"/>
          <w:lang w:val="en-US" w:eastAsia="en-US"/>
        </w:rPr>
      </w:pPr>
    </w:p>
    <w:p w14:paraId="09CB4B8E" w14:textId="77777777" w:rsidR="006A6949" w:rsidRPr="00DF495C" w:rsidRDefault="006A6949" w:rsidP="006A6949">
      <w:pPr>
        <w:jc w:val="both"/>
        <w:rPr>
          <w:rFonts w:ascii="Bookman Old Style" w:hAnsi="Bookman Old Style"/>
          <w:bCs/>
          <w:i/>
          <w:iCs/>
          <w:sz w:val="24"/>
          <w:szCs w:val="24"/>
          <w:lang w:val="en-US" w:eastAsia="en-US"/>
        </w:rPr>
      </w:pPr>
      <w:r w:rsidRPr="00DF495C">
        <w:rPr>
          <w:rFonts w:ascii="Bookman Old Style" w:hAnsi="Bookman Old Style"/>
          <w:b/>
          <w:i/>
          <w:iCs/>
          <w:sz w:val="24"/>
          <w:szCs w:val="24"/>
          <w:lang w:val="en-US" w:eastAsia="en-US"/>
        </w:rPr>
        <w:t xml:space="preserve">DEM_04 </w:t>
      </w:r>
      <w:r w:rsidRPr="00DF495C">
        <w:rPr>
          <w:rFonts w:ascii="Bookman Old Style" w:hAnsi="Bookman Old Style"/>
          <w:bCs/>
          <w:i/>
          <w:iCs/>
          <w:sz w:val="24"/>
          <w:szCs w:val="24"/>
          <w:lang w:val="en-US" w:eastAsia="en-US"/>
        </w:rPr>
        <w:t>In what month was (name) born?</w:t>
      </w:r>
    </w:p>
    <w:p w14:paraId="571E4959" w14:textId="77777777" w:rsidR="006A6949" w:rsidRPr="00DF495C" w:rsidRDefault="006A6949" w:rsidP="006A6949">
      <w:pPr>
        <w:jc w:val="both"/>
        <w:rPr>
          <w:rFonts w:ascii="Bookman Old Style" w:hAnsi="Bookman Old Style"/>
          <w:bCs/>
          <w:i/>
          <w:iCs/>
          <w:sz w:val="24"/>
          <w:szCs w:val="24"/>
          <w:lang w:val="en-US" w:eastAsia="en-US"/>
        </w:rPr>
      </w:pPr>
    </w:p>
    <w:p w14:paraId="3FF0AF1A" w14:textId="77777777" w:rsidR="00401130" w:rsidRPr="00DF495C" w:rsidRDefault="006A6949" w:rsidP="006A6949">
      <w:pPr>
        <w:jc w:val="both"/>
        <w:rPr>
          <w:rFonts w:ascii="Bookman Old Style" w:hAnsi="Bookman Old Style"/>
          <w:bCs/>
          <w:sz w:val="24"/>
          <w:szCs w:val="24"/>
          <w:lang w:val="en-US" w:eastAsia="en-US"/>
        </w:rPr>
      </w:pPr>
      <w:r w:rsidRPr="00DF495C">
        <w:rPr>
          <w:rFonts w:ascii="Bookman Old Style" w:hAnsi="Bookman Old Style"/>
          <w:bCs/>
          <w:sz w:val="24"/>
          <w:szCs w:val="24"/>
          <w:lang w:val="en-US" w:eastAsia="en-US"/>
        </w:rPr>
        <w:t>This collects the month of which (name) was born. This is directly linked to age of the person.</w:t>
      </w:r>
    </w:p>
    <w:p w14:paraId="0F7A5523" w14:textId="77777777" w:rsidR="006A6949" w:rsidRPr="00DF495C" w:rsidRDefault="006A6949" w:rsidP="006A6949">
      <w:pPr>
        <w:jc w:val="both"/>
        <w:rPr>
          <w:rFonts w:ascii="Bookman Old Style" w:hAnsi="Bookman Old Style"/>
          <w:bCs/>
          <w:sz w:val="24"/>
          <w:szCs w:val="24"/>
          <w:lang w:val="en-US" w:eastAsia="en-US"/>
        </w:rPr>
      </w:pPr>
    </w:p>
    <w:p w14:paraId="6320C746" w14:textId="420C417B" w:rsidR="006A6949" w:rsidRPr="00DF495C" w:rsidRDefault="006A6949" w:rsidP="006A6949">
      <w:pPr>
        <w:jc w:val="both"/>
        <w:rPr>
          <w:rFonts w:ascii="Bookman Old Style" w:hAnsi="Bookman Old Style"/>
          <w:bCs/>
          <w:i/>
          <w:iCs/>
          <w:sz w:val="24"/>
          <w:szCs w:val="24"/>
          <w:lang w:val="en-US" w:eastAsia="en-US"/>
        </w:rPr>
      </w:pPr>
      <w:r w:rsidRPr="00DF495C">
        <w:rPr>
          <w:rFonts w:ascii="Bookman Old Style" w:hAnsi="Bookman Old Style"/>
          <w:b/>
          <w:i/>
          <w:iCs/>
          <w:sz w:val="24"/>
          <w:szCs w:val="24"/>
          <w:lang w:val="en-US" w:eastAsia="en-US"/>
        </w:rPr>
        <w:t>DEM_</w:t>
      </w:r>
      <w:ins w:id="428" w:author="pachalo chizala" w:date="2023-05-07T18:57:00Z">
        <w:r w:rsidR="006A2402" w:rsidRPr="00DF495C">
          <w:rPr>
            <w:rFonts w:ascii="Bookman Old Style" w:hAnsi="Bookman Old Style"/>
            <w:b/>
            <w:i/>
            <w:iCs/>
            <w:sz w:val="24"/>
            <w:szCs w:val="24"/>
            <w:lang w:val="en-US" w:eastAsia="en-US"/>
          </w:rPr>
          <w:t>0</w:t>
        </w:r>
      </w:ins>
      <w:r w:rsidRPr="00DF495C">
        <w:rPr>
          <w:rFonts w:ascii="Bookman Old Style" w:hAnsi="Bookman Old Style"/>
          <w:b/>
          <w:i/>
          <w:iCs/>
          <w:sz w:val="24"/>
          <w:szCs w:val="24"/>
          <w:lang w:val="en-US" w:eastAsia="en-US"/>
        </w:rPr>
        <w:t xml:space="preserve">5 </w:t>
      </w:r>
      <w:r w:rsidRPr="00DF495C">
        <w:rPr>
          <w:rFonts w:ascii="Bookman Old Style" w:hAnsi="Bookman Old Style"/>
          <w:i/>
          <w:iCs/>
          <w:sz w:val="24"/>
          <w:szCs w:val="24"/>
          <w:lang w:val="en-US" w:eastAsia="en-US"/>
        </w:rPr>
        <w:t xml:space="preserve">In what year </w:t>
      </w:r>
      <w:r w:rsidRPr="00DF495C">
        <w:rPr>
          <w:rFonts w:ascii="Bookman Old Style" w:hAnsi="Bookman Old Style"/>
          <w:bCs/>
          <w:i/>
          <w:iCs/>
          <w:sz w:val="24"/>
          <w:szCs w:val="24"/>
          <w:lang w:val="en-US" w:eastAsia="en-US"/>
        </w:rPr>
        <w:t>was (name) born?</w:t>
      </w:r>
    </w:p>
    <w:p w14:paraId="7B89C508" w14:textId="77777777" w:rsidR="006A6949" w:rsidRPr="00DF495C" w:rsidRDefault="006A6949" w:rsidP="006A6949">
      <w:pPr>
        <w:jc w:val="both"/>
        <w:rPr>
          <w:rFonts w:ascii="Bookman Old Style" w:hAnsi="Bookman Old Style"/>
          <w:bCs/>
          <w:i/>
          <w:iCs/>
          <w:sz w:val="24"/>
          <w:szCs w:val="24"/>
          <w:lang w:val="en-US" w:eastAsia="en-US"/>
        </w:rPr>
      </w:pPr>
    </w:p>
    <w:p w14:paraId="6F58C6BA" w14:textId="77777777" w:rsidR="006A6949" w:rsidRPr="00DF495C" w:rsidRDefault="006A6949" w:rsidP="006A6949">
      <w:pPr>
        <w:jc w:val="both"/>
        <w:rPr>
          <w:rFonts w:ascii="Bookman Old Style" w:hAnsi="Bookman Old Style"/>
          <w:bCs/>
          <w:sz w:val="24"/>
          <w:szCs w:val="24"/>
          <w:lang w:val="en-US" w:eastAsia="en-US"/>
        </w:rPr>
      </w:pPr>
      <w:r w:rsidRPr="00DF495C">
        <w:rPr>
          <w:rFonts w:ascii="Bookman Old Style" w:hAnsi="Bookman Old Style"/>
          <w:bCs/>
          <w:sz w:val="24"/>
          <w:szCs w:val="24"/>
          <w:lang w:val="en-US" w:eastAsia="en-US"/>
        </w:rPr>
        <w:t xml:space="preserve">This collects the year of which (name) was born. This is directly linked to age of the person. </w:t>
      </w:r>
      <w:r w:rsidRPr="00DF495C">
        <w:rPr>
          <w:rFonts w:ascii="Bookman Old Style" w:hAnsi="Bookman Old Style"/>
          <w:bCs/>
          <w:sz w:val="24"/>
          <w:szCs w:val="24"/>
          <w:highlight w:val="yellow"/>
          <w:lang w:val="en-US" w:eastAsia="en-US"/>
        </w:rPr>
        <w:t xml:space="preserve">If year of birth is not known, please use the calendar </w:t>
      </w:r>
      <w:r w:rsidR="00522236" w:rsidRPr="00DF495C">
        <w:rPr>
          <w:rFonts w:ascii="Bookman Old Style" w:hAnsi="Bookman Old Style"/>
          <w:bCs/>
          <w:sz w:val="24"/>
          <w:szCs w:val="24"/>
          <w:highlight w:val="yellow"/>
          <w:lang w:val="en-US" w:eastAsia="en-US"/>
        </w:rPr>
        <w:t>of events provided to you.</w:t>
      </w:r>
    </w:p>
    <w:p w14:paraId="3BCCD378" w14:textId="77777777" w:rsidR="006A6949" w:rsidRPr="00DF495C" w:rsidRDefault="006A6949" w:rsidP="006A6949">
      <w:pPr>
        <w:jc w:val="both"/>
        <w:rPr>
          <w:rFonts w:ascii="Bookman Old Style" w:hAnsi="Bookman Old Style"/>
          <w:bCs/>
          <w:sz w:val="24"/>
          <w:szCs w:val="24"/>
          <w:lang w:val="en-US" w:eastAsia="en-US"/>
        </w:rPr>
      </w:pPr>
    </w:p>
    <w:p w14:paraId="07BDA944" w14:textId="22286849" w:rsidR="008E63F4" w:rsidRPr="00DF495C" w:rsidRDefault="002F2084" w:rsidP="00021C9C">
      <w:pPr>
        <w:jc w:val="both"/>
        <w:rPr>
          <w:rFonts w:ascii="Bookman Old Style" w:hAnsi="Bookman Old Style"/>
          <w:b/>
          <w:sz w:val="24"/>
          <w:szCs w:val="24"/>
          <w:lang w:val="en-US" w:eastAsia="en-US"/>
        </w:rPr>
      </w:pPr>
      <w:r w:rsidRPr="00DF495C">
        <w:rPr>
          <w:rFonts w:ascii="Bookman Old Style" w:hAnsi="Bookman Old Style" w:cs="Calibri"/>
          <w:b/>
          <w:i/>
          <w:iCs/>
          <w:sz w:val="24"/>
          <w:szCs w:val="24"/>
          <w:lang w:val="en-US"/>
        </w:rPr>
        <w:t xml:space="preserve">DEM_06: </w:t>
      </w:r>
      <w:r w:rsidRPr="00DF495C">
        <w:rPr>
          <w:rFonts w:ascii="Bookman Old Style" w:hAnsi="Bookman Old Style"/>
          <w:bCs/>
          <w:i/>
          <w:iCs/>
          <w:sz w:val="24"/>
          <w:szCs w:val="24"/>
          <w:lang w:val="en-US" w:eastAsia="en-US"/>
        </w:rPr>
        <w:t>How old was (name) at his or her last birthday?</w:t>
      </w:r>
    </w:p>
    <w:p w14:paraId="12133DCB" w14:textId="03356F5F" w:rsidR="008E63F4" w:rsidRPr="00DF495C" w:rsidRDefault="008E63F4" w:rsidP="008E63F4">
      <w:pPr>
        <w:spacing w:before="240"/>
        <w:jc w:val="both"/>
        <w:rPr>
          <w:rFonts w:ascii="Bookman Old Style" w:hAnsi="Bookman Old Style"/>
          <w:sz w:val="24"/>
          <w:szCs w:val="24"/>
          <w:lang w:val="en-US" w:eastAsia="en-US"/>
        </w:rPr>
      </w:pPr>
      <w:r w:rsidRPr="00DF495C">
        <w:rPr>
          <w:rFonts w:ascii="Bookman Old Style" w:hAnsi="Bookman Old Style"/>
          <w:sz w:val="24"/>
          <w:szCs w:val="24"/>
          <w:lang w:val="en-US" w:eastAsia="en-US"/>
        </w:rPr>
        <w:t>This is one of the most important questions in the questionnaire and one of the most difficult to answer correctly. You should try your best to obtain an accurate answer.</w:t>
      </w:r>
      <w:r w:rsidR="00140D37" w:rsidRPr="00DF495C">
        <w:rPr>
          <w:rFonts w:ascii="Bookman Old Style" w:hAnsi="Bookman Old Style"/>
          <w:sz w:val="24"/>
          <w:szCs w:val="24"/>
          <w:lang w:val="en-US" w:eastAsia="en-US"/>
        </w:rPr>
        <w:t xml:space="preserve"> </w:t>
      </w:r>
      <w:r w:rsidRPr="00DF495C">
        <w:rPr>
          <w:rFonts w:ascii="Bookman Old Style" w:hAnsi="Bookman Old Style"/>
          <w:sz w:val="24"/>
          <w:szCs w:val="24"/>
          <w:lang w:val="en-US" w:eastAsia="en-US"/>
        </w:rPr>
        <w:t xml:space="preserve">Record the age of the respondent in completed years in the field provided. </w:t>
      </w:r>
      <w:r w:rsidR="001627B4" w:rsidRPr="00DF495C">
        <w:rPr>
          <w:rFonts w:ascii="Bookman Old Style" w:hAnsi="Bookman Old Style"/>
          <w:sz w:val="24"/>
          <w:szCs w:val="24"/>
          <w:lang w:val="en-US" w:eastAsia="en-US"/>
        </w:rPr>
        <w:t>The age must match the month and the year</w:t>
      </w:r>
      <w:r w:rsidR="00522236" w:rsidRPr="00DF495C">
        <w:rPr>
          <w:rFonts w:ascii="Bookman Old Style" w:hAnsi="Bookman Old Style"/>
          <w:sz w:val="24"/>
          <w:szCs w:val="24"/>
          <w:lang w:val="en-US" w:eastAsia="en-US"/>
        </w:rPr>
        <w:t>.</w:t>
      </w:r>
    </w:p>
    <w:p w14:paraId="73561756" w14:textId="70314272" w:rsidR="008E63F4" w:rsidRPr="00DF495C" w:rsidRDefault="008E63F4" w:rsidP="00021C9C">
      <w:pPr>
        <w:tabs>
          <w:tab w:val="left" w:pos="360"/>
        </w:tabs>
        <w:spacing w:before="120"/>
        <w:rPr>
          <w:rFonts w:ascii="Bookman Old Style" w:hAnsi="Bookman Old Style"/>
          <w:sz w:val="24"/>
          <w:szCs w:val="24"/>
          <w:lang w:val="en-US"/>
        </w:rPr>
      </w:pPr>
      <w:r w:rsidRPr="00DF495C">
        <w:rPr>
          <w:rFonts w:ascii="Bookman Old Style" w:hAnsi="Bookman Old Style"/>
          <w:sz w:val="24"/>
          <w:szCs w:val="24"/>
          <w:lang w:val="en-US"/>
        </w:rPr>
        <w:t>For those people who cannot remember their date of birth and their ages in completed years, try to utilize the following documents, if available:</w:t>
      </w:r>
      <w:r w:rsidR="00E74833" w:rsidRPr="00DF495C">
        <w:rPr>
          <w:rFonts w:ascii="Bookman Old Style" w:hAnsi="Bookman Old Style"/>
          <w:sz w:val="24"/>
          <w:szCs w:val="24"/>
          <w:lang w:val="en-US"/>
        </w:rPr>
        <w:t xml:space="preserve"> </w:t>
      </w:r>
      <w:r w:rsidRPr="00DF495C">
        <w:rPr>
          <w:rFonts w:ascii="Bookman Old Style" w:hAnsi="Bookman Old Style"/>
          <w:sz w:val="24"/>
          <w:szCs w:val="24"/>
          <w:lang w:val="en-US"/>
        </w:rPr>
        <w:t>National</w:t>
      </w:r>
      <w:r w:rsidR="00E74833" w:rsidRPr="00DF495C">
        <w:rPr>
          <w:rFonts w:ascii="Bookman Old Style" w:hAnsi="Bookman Old Style"/>
          <w:sz w:val="24"/>
          <w:szCs w:val="24"/>
          <w:lang w:val="en-US"/>
        </w:rPr>
        <w:t xml:space="preserve"> </w:t>
      </w:r>
      <w:r w:rsidRPr="00DF495C">
        <w:rPr>
          <w:rFonts w:ascii="Bookman Old Style" w:hAnsi="Bookman Old Style"/>
          <w:sz w:val="24"/>
          <w:szCs w:val="24"/>
          <w:lang w:val="en-US"/>
        </w:rPr>
        <w:t>ID</w:t>
      </w:r>
      <w:r w:rsidR="002F2084" w:rsidRPr="00DF495C">
        <w:rPr>
          <w:rFonts w:ascii="Bookman Old Style" w:hAnsi="Bookman Old Style"/>
          <w:sz w:val="24"/>
          <w:szCs w:val="24"/>
          <w:lang w:val="en-US"/>
        </w:rPr>
        <w:t>,</w:t>
      </w:r>
      <w:r w:rsidR="00E74833" w:rsidRPr="00DF495C">
        <w:rPr>
          <w:rFonts w:ascii="Bookman Old Style" w:hAnsi="Bookman Old Style"/>
          <w:sz w:val="24"/>
          <w:szCs w:val="24"/>
          <w:lang w:val="en-US"/>
        </w:rPr>
        <w:t xml:space="preserve"> </w:t>
      </w:r>
      <w:r w:rsidRPr="00DF495C">
        <w:rPr>
          <w:rFonts w:ascii="Bookman Old Style" w:hAnsi="Bookman Old Style"/>
          <w:sz w:val="24"/>
          <w:szCs w:val="24"/>
          <w:lang w:val="en-US"/>
        </w:rPr>
        <w:t>Health passport</w:t>
      </w:r>
      <w:r w:rsidR="002F2084" w:rsidRPr="00DF495C">
        <w:rPr>
          <w:rFonts w:ascii="Bookman Old Style" w:hAnsi="Bookman Old Style"/>
          <w:sz w:val="24"/>
          <w:szCs w:val="24"/>
          <w:lang w:val="en-US"/>
        </w:rPr>
        <w:t>,</w:t>
      </w:r>
      <w:r w:rsidRPr="00DF495C">
        <w:rPr>
          <w:rFonts w:ascii="Bookman Old Style" w:hAnsi="Bookman Old Style"/>
          <w:sz w:val="24"/>
          <w:szCs w:val="24"/>
          <w:lang w:val="en-US"/>
        </w:rPr>
        <w:t xml:space="preserve"> book for children</w:t>
      </w:r>
      <w:r w:rsidR="002F2084" w:rsidRPr="00DF495C">
        <w:rPr>
          <w:rFonts w:ascii="Bookman Old Style" w:hAnsi="Bookman Old Style"/>
          <w:sz w:val="24"/>
          <w:szCs w:val="24"/>
          <w:lang w:val="en-US"/>
        </w:rPr>
        <w:t>,</w:t>
      </w:r>
      <w:r w:rsidR="00E74833" w:rsidRPr="00DF495C">
        <w:rPr>
          <w:rFonts w:ascii="Bookman Old Style" w:hAnsi="Bookman Old Style"/>
          <w:sz w:val="24"/>
          <w:szCs w:val="24"/>
          <w:lang w:val="en-US"/>
        </w:rPr>
        <w:t xml:space="preserve"> </w:t>
      </w:r>
      <w:r w:rsidRPr="00DF495C">
        <w:rPr>
          <w:rFonts w:ascii="Bookman Old Style" w:hAnsi="Bookman Old Style"/>
          <w:sz w:val="24"/>
          <w:szCs w:val="24"/>
          <w:lang w:val="en-US"/>
        </w:rPr>
        <w:t>Birth certificates</w:t>
      </w:r>
      <w:r w:rsidR="002F2084" w:rsidRPr="00DF495C">
        <w:rPr>
          <w:rFonts w:ascii="Bookman Old Style" w:hAnsi="Bookman Old Style"/>
          <w:sz w:val="24"/>
          <w:szCs w:val="24"/>
          <w:lang w:val="en-US"/>
        </w:rPr>
        <w:t>,</w:t>
      </w:r>
      <w:r w:rsidR="00E74833" w:rsidRPr="00DF495C">
        <w:rPr>
          <w:rFonts w:ascii="Bookman Old Style" w:hAnsi="Bookman Old Style"/>
          <w:sz w:val="24"/>
          <w:szCs w:val="24"/>
          <w:lang w:val="en-US"/>
        </w:rPr>
        <w:t xml:space="preserve"> Passport, </w:t>
      </w:r>
      <w:r w:rsidRPr="00DF495C">
        <w:rPr>
          <w:rFonts w:ascii="Bookman Old Style" w:hAnsi="Bookman Old Style"/>
          <w:sz w:val="24"/>
          <w:szCs w:val="24"/>
          <w:lang w:val="en-US"/>
        </w:rPr>
        <w:t>Baptismal</w:t>
      </w:r>
      <w:r w:rsidR="00E74833" w:rsidRPr="00DF495C">
        <w:rPr>
          <w:rFonts w:ascii="Bookman Old Style" w:hAnsi="Bookman Old Style"/>
          <w:sz w:val="24"/>
          <w:szCs w:val="24"/>
          <w:lang w:val="en-US"/>
        </w:rPr>
        <w:t xml:space="preserve"> </w:t>
      </w:r>
      <w:r w:rsidRPr="00DF495C">
        <w:rPr>
          <w:rFonts w:ascii="Bookman Old Style" w:hAnsi="Bookman Old Style"/>
          <w:sz w:val="24"/>
          <w:szCs w:val="24"/>
          <w:lang w:val="en-US"/>
        </w:rPr>
        <w:t>Certificate</w:t>
      </w:r>
      <w:r w:rsidR="00E74833" w:rsidRPr="00DF495C">
        <w:rPr>
          <w:rFonts w:ascii="Bookman Old Style" w:hAnsi="Bookman Old Style"/>
          <w:sz w:val="24"/>
          <w:szCs w:val="24"/>
          <w:lang w:val="en-US"/>
        </w:rPr>
        <w:t xml:space="preserve">, </w:t>
      </w:r>
      <w:proofErr w:type="spellStart"/>
      <w:r w:rsidRPr="00DF495C">
        <w:rPr>
          <w:rFonts w:ascii="Bookman Old Style" w:hAnsi="Bookman Old Style"/>
          <w:sz w:val="24"/>
          <w:szCs w:val="24"/>
          <w:lang w:val="en-US"/>
        </w:rPr>
        <w:t>Ulendo</w:t>
      </w:r>
      <w:proofErr w:type="spellEnd"/>
      <w:r w:rsidRPr="00DF495C">
        <w:rPr>
          <w:rFonts w:ascii="Bookman Old Style" w:hAnsi="Bookman Old Style"/>
          <w:sz w:val="24"/>
          <w:szCs w:val="24"/>
          <w:lang w:val="en-US"/>
        </w:rPr>
        <w:t xml:space="preserve"> </w:t>
      </w:r>
      <w:proofErr w:type="spellStart"/>
      <w:r w:rsidRPr="00DF495C">
        <w:rPr>
          <w:rFonts w:ascii="Bookman Old Style" w:hAnsi="Bookman Old Style"/>
          <w:sz w:val="24"/>
          <w:szCs w:val="24"/>
          <w:lang w:val="en-US"/>
        </w:rPr>
        <w:t>wa</w:t>
      </w:r>
      <w:proofErr w:type="spellEnd"/>
      <w:r w:rsidRPr="00DF495C">
        <w:rPr>
          <w:rFonts w:ascii="Bookman Old Style" w:hAnsi="Bookman Old Style"/>
          <w:sz w:val="24"/>
          <w:szCs w:val="24"/>
          <w:lang w:val="en-US"/>
        </w:rPr>
        <w:t xml:space="preserve"> </w:t>
      </w:r>
      <w:proofErr w:type="spellStart"/>
      <w:r w:rsidRPr="00DF495C">
        <w:rPr>
          <w:rFonts w:ascii="Bookman Old Style" w:hAnsi="Bookman Old Style"/>
          <w:sz w:val="24"/>
          <w:szCs w:val="24"/>
          <w:lang w:val="en-US"/>
        </w:rPr>
        <w:t>banja</w:t>
      </w:r>
      <w:proofErr w:type="spellEnd"/>
      <w:r w:rsidRPr="00DF495C">
        <w:rPr>
          <w:rFonts w:ascii="Bookman Old Style" w:hAnsi="Bookman Old Style"/>
          <w:sz w:val="24"/>
          <w:szCs w:val="24"/>
          <w:lang w:val="en-US"/>
        </w:rPr>
        <w:t xml:space="preserve"> </w:t>
      </w:r>
      <w:proofErr w:type="spellStart"/>
      <w:r w:rsidRPr="00DF495C">
        <w:rPr>
          <w:rFonts w:ascii="Bookman Old Style" w:hAnsi="Bookman Old Style"/>
          <w:sz w:val="24"/>
          <w:szCs w:val="24"/>
          <w:lang w:val="en-US"/>
        </w:rPr>
        <w:t>lathu</w:t>
      </w:r>
      <w:proofErr w:type="spellEnd"/>
      <w:r w:rsidRPr="00DF495C">
        <w:rPr>
          <w:rFonts w:ascii="Bookman Old Style" w:hAnsi="Bookman Old Style"/>
          <w:sz w:val="24"/>
          <w:szCs w:val="24"/>
          <w:lang w:val="en-US"/>
        </w:rPr>
        <w:t xml:space="preserve"> (Catholic Family Book)</w:t>
      </w:r>
      <w:r w:rsidR="00E74833" w:rsidRPr="00DF495C">
        <w:rPr>
          <w:rFonts w:ascii="Bookman Old Style" w:hAnsi="Bookman Old Style"/>
          <w:sz w:val="24"/>
          <w:szCs w:val="24"/>
          <w:lang w:val="en-US"/>
        </w:rPr>
        <w:t xml:space="preserve">, </w:t>
      </w:r>
      <w:r w:rsidRPr="00DF495C">
        <w:rPr>
          <w:rFonts w:ascii="Bookman Old Style" w:hAnsi="Bookman Old Style"/>
          <w:sz w:val="24"/>
          <w:szCs w:val="24"/>
          <w:lang w:val="en-US"/>
        </w:rPr>
        <w:t>Driving license</w:t>
      </w:r>
      <w:r w:rsidR="00E74833" w:rsidRPr="00DF495C">
        <w:rPr>
          <w:rFonts w:ascii="Bookman Old Style" w:hAnsi="Bookman Old Style"/>
          <w:sz w:val="24"/>
          <w:szCs w:val="24"/>
          <w:lang w:val="en-US"/>
        </w:rPr>
        <w:t xml:space="preserve"> and o</w:t>
      </w:r>
      <w:r w:rsidRPr="00DF495C">
        <w:rPr>
          <w:rFonts w:ascii="Bookman Old Style" w:hAnsi="Bookman Old Style"/>
          <w:sz w:val="24"/>
          <w:szCs w:val="24"/>
          <w:lang w:val="en-US"/>
        </w:rPr>
        <w:t>ther records</w:t>
      </w:r>
      <w:r w:rsidR="00522236" w:rsidRPr="00DF495C">
        <w:rPr>
          <w:rFonts w:ascii="Bookman Old Style" w:hAnsi="Bookman Old Style"/>
          <w:sz w:val="24"/>
          <w:szCs w:val="24"/>
          <w:lang w:val="en-US"/>
        </w:rPr>
        <w:t>.</w:t>
      </w:r>
    </w:p>
    <w:p w14:paraId="48CA293D" w14:textId="77777777" w:rsidR="008E63F4" w:rsidRPr="00DF495C" w:rsidRDefault="008E63F4" w:rsidP="008E63F4">
      <w:pPr>
        <w:tabs>
          <w:tab w:val="left" w:pos="0"/>
        </w:tabs>
        <w:rPr>
          <w:rFonts w:ascii="Bookman Old Style" w:hAnsi="Bookman Old Style"/>
          <w:sz w:val="24"/>
          <w:szCs w:val="24"/>
          <w:lang w:val="en-US"/>
        </w:rPr>
      </w:pPr>
    </w:p>
    <w:p w14:paraId="6D82DA71" w14:textId="146AFD6B" w:rsidR="008E63F4" w:rsidRPr="00DF495C" w:rsidRDefault="008E63F4" w:rsidP="00D7511D">
      <w:pPr>
        <w:rPr>
          <w:rFonts w:ascii="Bookman Old Style" w:hAnsi="Bookman Old Style"/>
          <w:sz w:val="24"/>
          <w:szCs w:val="24"/>
          <w:lang w:val="en-US"/>
        </w:rPr>
      </w:pPr>
      <w:r w:rsidRPr="00DF495C">
        <w:rPr>
          <w:rFonts w:ascii="Bookman Old Style" w:hAnsi="Bookman Old Style"/>
          <w:sz w:val="24"/>
          <w:szCs w:val="24"/>
          <w:highlight w:val="yellow"/>
          <w:lang w:val="en-US"/>
        </w:rPr>
        <w:t xml:space="preserve">If the above documents cannot be </w:t>
      </w:r>
      <w:proofErr w:type="spellStart"/>
      <w:proofErr w:type="gramStart"/>
      <w:r w:rsidRPr="00DF495C">
        <w:rPr>
          <w:rFonts w:ascii="Bookman Old Style" w:hAnsi="Bookman Old Style"/>
          <w:sz w:val="24"/>
          <w:szCs w:val="24"/>
          <w:highlight w:val="yellow"/>
          <w:lang w:val="en-US"/>
        </w:rPr>
        <w:t>obtained:Your</w:t>
      </w:r>
      <w:proofErr w:type="spellEnd"/>
      <w:proofErr w:type="gramEnd"/>
      <w:r w:rsidRPr="00DF495C">
        <w:rPr>
          <w:rFonts w:ascii="Bookman Old Style" w:hAnsi="Bookman Old Style"/>
          <w:sz w:val="24"/>
          <w:szCs w:val="24"/>
          <w:highlight w:val="yellow"/>
          <w:lang w:val="en-US"/>
        </w:rPr>
        <w:t xml:space="preserve"> last resort is to use the</w:t>
      </w:r>
      <w:r w:rsidR="00D7511D" w:rsidRPr="00DF495C">
        <w:rPr>
          <w:rFonts w:ascii="Bookman Old Style" w:hAnsi="Bookman Old Style"/>
          <w:sz w:val="24"/>
          <w:szCs w:val="24"/>
          <w:highlight w:val="yellow"/>
          <w:lang w:val="en-US"/>
        </w:rPr>
        <w:t xml:space="preserve"> </w:t>
      </w:r>
      <w:r w:rsidRPr="00DF495C">
        <w:rPr>
          <w:rFonts w:ascii="Bookman Old Style" w:hAnsi="Bookman Old Style"/>
          <w:sz w:val="24"/>
          <w:szCs w:val="24"/>
          <w:highlight w:val="yellow"/>
          <w:lang w:val="en-US"/>
        </w:rPr>
        <w:t>calendar of events in Appendix 1 of this manual. The age of a person is obtained in the column titled "YEARS AGO”. Do not try to place much reliance on a single event - check the reported year of birth with an event, which the person clearly remembers.</w:t>
      </w:r>
    </w:p>
    <w:p w14:paraId="50031257" w14:textId="77777777" w:rsidR="00D7511D" w:rsidRPr="00DF495C" w:rsidRDefault="00D7511D" w:rsidP="00021C9C">
      <w:pPr>
        <w:rPr>
          <w:rFonts w:ascii="Bookman Old Style" w:hAnsi="Bookman Old Style"/>
          <w:sz w:val="24"/>
          <w:szCs w:val="24"/>
          <w:lang w:val="en-US"/>
        </w:rPr>
      </w:pPr>
    </w:p>
    <w:p w14:paraId="539955AB" w14:textId="77777777" w:rsidR="008E63F4" w:rsidRPr="00DF495C" w:rsidRDefault="008E63F4" w:rsidP="00D7511D">
      <w:pPr>
        <w:rPr>
          <w:rFonts w:ascii="Bookman Old Style" w:hAnsi="Bookman Old Style"/>
          <w:sz w:val="24"/>
          <w:szCs w:val="24"/>
          <w:lang w:val="en-US"/>
        </w:rPr>
      </w:pPr>
      <w:r w:rsidRPr="00DF495C">
        <w:rPr>
          <w:rFonts w:ascii="Bookman Old Style" w:hAnsi="Bookman Old Style"/>
          <w:sz w:val="24"/>
          <w:szCs w:val="24"/>
          <w:lang w:val="en-US"/>
        </w:rPr>
        <w:t>Finally, if everything else fails, you can look at the person, check his/her position in relation to his/her siblings (brother/sister) whose ages are known in the family and, through common sense, establish his/her probable age.  Alternatively, you can ask the person to think of his/her age-mates who know their ages, establish their ages and record the same age for him/her.</w:t>
      </w:r>
    </w:p>
    <w:p w14:paraId="3C785185" w14:textId="77777777" w:rsidR="00A54984" w:rsidRPr="00DF495C" w:rsidRDefault="00A54984" w:rsidP="00021C9C">
      <w:pPr>
        <w:rPr>
          <w:rFonts w:ascii="Bookman Old Style" w:hAnsi="Bookman Old Style"/>
          <w:sz w:val="24"/>
          <w:szCs w:val="24"/>
          <w:lang w:val="en-US"/>
        </w:rPr>
      </w:pPr>
    </w:p>
    <w:p w14:paraId="6EDC3155" w14:textId="1441D5DC" w:rsidR="00A54984" w:rsidRPr="00DF495C" w:rsidRDefault="00A54984" w:rsidP="00A54984">
      <w:pPr>
        <w:tabs>
          <w:tab w:val="left" w:pos="1440"/>
        </w:tabs>
        <w:spacing w:before="120"/>
        <w:ind w:left="360" w:hanging="360"/>
        <w:jc w:val="both"/>
        <w:rPr>
          <w:rFonts w:ascii="Bookman Old Style" w:hAnsi="Bookman Old Style"/>
          <w:b/>
          <w:bCs/>
          <w:i/>
          <w:iCs/>
          <w:sz w:val="24"/>
          <w:szCs w:val="24"/>
          <w:lang w:val="en-US" w:eastAsia="en-US"/>
        </w:rPr>
      </w:pPr>
      <w:r w:rsidRPr="00DF495C">
        <w:rPr>
          <w:rFonts w:ascii="Bookman Old Style" w:hAnsi="Bookman Old Style"/>
          <w:b/>
          <w:bCs/>
          <w:i/>
          <w:iCs/>
          <w:sz w:val="24"/>
          <w:szCs w:val="24"/>
          <w:lang w:val="en-US" w:eastAsia="en-US"/>
        </w:rPr>
        <w:t>DEM_07</w:t>
      </w:r>
      <w:r w:rsidRPr="00DF495C">
        <w:rPr>
          <w:rFonts w:ascii="Bookman Old Style" w:hAnsi="Bookman Old Style"/>
          <w:b/>
          <w:bCs/>
          <w:i/>
          <w:iCs/>
          <w:sz w:val="24"/>
          <w:szCs w:val="24"/>
          <w:lang w:val="en-US" w:eastAsia="en-US"/>
        </w:rPr>
        <w:tab/>
      </w:r>
      <w:r w:rsidR="00522236" w:rsidRPr="00DF495C">
        <w:rPr>
          <w:rFonts w:ascii="Bookman Old Style" w:hAnsi="Bookman Old Style"/>
          <w:bCs/>
          <w:i/>
          <w:iCs/>
          <w:sz w:val="24"/>
          <w:szCs w:val="24"/>
          <w:lang w:val="en-US" w:eastAsia="en-US"/>
        </w:rPr>
        <w:t>What is (name)`s marital status?</w:t>
      </w:r>
    </w:p>
    <w:p w14:paraId="105D77CD" w14:textId="77777777" w:rsidR="00A54984" w:rsidRPr="00DF495C" w:rsidRDefault="00A54984" w:rsidP="00A54984">
      <w:pPr>
        <w:jc w:val="both"/>
        <w:rPr>
          <w:rFonts w:ascii="Bookman Old Style" w:hAnsi="Bookman Old Style"/>
          <w:sz w:val="24"/>
          <w:szCs w:val="24"/>
        </w:rPr>
      </w:pPr>
      <w:r w:rsidRPr="00DF495C">
        <w:rPr>
          <w:rFonts w:ascii="Bookman Old Style" w:hAnsi="Bookman Old Style"/>
          <w:sz w:val="24"/>
          <w:szCs w:val="24"/>
          <w:lang w:val="en-US"/>
        </w:rPr>
        <w:t xml:space="preserve">This question is asked only for persons who are 12 years and older. </w:t>
      </w:r>
      <w:r w:rsidRPr="00DF495C">
        <w:rPr>
          <w:rFonts w:ascii="Bookman Old Style" w:hAnsi="Bookman Old Style"/>
          <w:sz w:val="24"/>
          <w:szCs w:val="24"/>
        </w:rPr>
        <w:t xml:space="preserve">Select </w:t>
      </w:r>
      <w:proofErr w:type="spellStart"/>
      <w:r w:rsidRPr="00DF495C">
        <w:rPr>
          <w:rFonts w:ascii="Bookman Old Style" w:hAnsi="Bookman Old Style"/>
          <w:sz w:val="24"/>
          <w:szCs w:val="24"/>
        </w:rPr>
        <w:t>the</w:t>
      </w:r>
      <w:proofErr w:type="spellEnd"/>
      <w:r w:rsidRPr="00DF495C">
        <w:rPr>
          <w:rFonts w:ascii="Bookman Old Style" w:hAnsi="Bookman Old Style"/>
          <w:sz w:val="24"/>
          <w:szCs w:val="24"/>
        </w:rPr>
        <w:t xml:space="preserve"> </w:t>
      </w:r>
      <w:proofErr w:type="spellStart"/>
      <w:r w:rsidRPr="00DF495C">
        <w:rPr>
          <w:rFonts w:ascii="Bookman Old Style" w:hAnsi="Bookman Old Style"/>
          <w:sz w:val="24"/>
          <w:szCs w:val="24"/>
        </w:rPr>
        <w:t>appropriate</w:t>
      </w:r>
      <w:proofErr w:type="spellEnd"/>
      <w:r w:rsidRPr="00DF495C">
        <w:rPr>
          <w:rFonts w:ascii="Bookman Old Style" w:hAnsi="Bookman Old Style"/>
          <w:sz w:val="24"/>
          <w:szCs w:val="24"/>
        </w:rPr>
        <w:t xml:space="preserve"> </w:t>
      </w:r>
      <w:proofErr w:type="spellStart"/>
      <w:r w:rsidRPr="00DF495C">
        <w:rPr>
          <w:rFonts w:ascii="Bookman Old Style" w:hAnsi="Bookman Old Style"/>
          <w:sz w:val="24"/>
          <w:szCs w:val="24"/>
        </w:rPr>
        <w:t>response</w:t>
      </w:r>
      <w:proofErr w:type="spellEnd"/>
      <w:r w:rsidRPr="00DF495C">
        <w:rPr>
          <w:rFonts w:ascii="Bookman Old Style" w:hAnsi="Bookman Old Style"/>
          <w:sz w:val="24"/>
          <w:szCs w:val="24"/>
        </w:rPr>
        <w:t xml:space="preserve"> from </w:t>
      </w:r>
      <w:proofErr w:type="spellStart"/>
      <w:r w:rsidRPr="00DF495C">
        <w:rPr>
          <w:rFonts w:ascii="Bookman Old Style" w:hAnsi="Bookman Old Style"/>
          <w:sz w:val="24"/>
          <w:szCs w:val="24"/>
        </w:rPr>
        <w:t>the</w:t>
      </w:r>
      <w:proofErr w:type="spellEnd"/>
      <w:r w:rsidRPr="00DF495C">
        <w:rPr>
          <w:rFonts w:ascii="Bookman Old Style" w:hAnsi="Bookman Old Style"/>
          <w:sz w:val="24"/>
          <w:szCs w:val="24"/>
        </w:rPr>
        <w:t xml:space="preserve"> </w:t>
      </w:r>
      <w:proofErr w:type="spellStart"/>
      <w:r w:rsidRPr="00DF495C">
        <w:rPr>
          <w:rFonts w:ascii="Bookman Old Style" w:hAnsi="Bookman Old Style"/>
          <w:sz w:val="24"/>
          <w:szCs w:val="24"/>
        </w:rPr>
        <w:t>following</w:t>
      </w:r>
      <w:proofErr w:type="spellEnd"/>
      <w:r w:rsidRPr="00DF495C">
        <w:rPr>
          <w:rFonts w:ascii="Bookman Old Style" w:hAnsi="Bookman Old Style"/>
          <w:sz w:val="24"/>
          <w:szCs w:val="24"/>
        </w:rPr>
        <w:t>:</w:t>
      </w:r>
    </w:p>
    <w:p w14:paraId="6CC9B8EE" w14:textId="77777777" w:rsidR="00A54984" w:rsidRPr="00DF495C" w:rsidRDefault="00A54984" w:rsidP="00A54984">
      <w:pPr>
        <w:numPr>
          <w:ilvl w:val="0"/>
          <w:numId w:val="153"/>
        </w:numPr>
        <w:rPr>
          <w:rFonts w:ascii="Bookman Old Style" w:hAnsi="Bookman Old Style"/>
        </w:rPr>
      </w:pPr>
      <w:r w:rsidRPr="00DF495C">
        <w:rPr>
          <w:rFonts w:ascii="Bookman Old Style" w:hAnsi="Bookman Old Style"/>
        </w:rPr>
        <w:t xml:space="preserve">Never </w:t>
      </w:r>
      <w:proofErr w:type="spellStart"/>
      <w:r w:rsidRPr="00DF495C">
        <w:rPr>
          <w:rFonts w:ascii="Bookman Old Style" w:hAnsi="Bookman Old Style"/>
        </w:rPr>
        <w:t>Married</w:t>
      </w:r>
      <w:proofErr w:type="spellEnd"/>
    </w:p>
    <w:p w14:paraId="11C86AEA" w14:textId="77777777" w:rsidR="00BF730A" w:rsidRPr="00DF495C" w:rsidRDefault="00A54984" w:rsidP="00A54984">
      <w:pPr>
        <w:numPr>
          <w:ilvl w:val="0"/>
          <w:numId w:val="153"/>
        </w:numPr>
        <w:rPr>
          <w:rFonts w:ascii="Bookman Old Style" w:hAnsi="Bookman Old Style"/>
          <w:lang w:val="en-US"/>
        </w:rPr>
      </w:pPr>
      <w:r w:rsidRPr="00DF495C">
        <w:rPr>
          <w:rFonts w:ascii="Bookman Old Style" w:hAnsi="Bookman Old Style"/>
          <w:lang w:val="en-US"/>
        </w:rPr>
        <w:t>Married</w:t>
      </w:r>
    </w:p>
    <w:p w14:paraId="50BA4E93" w14:textId="77777777" w:rsidR="00522236" w:rsidRPr="00DF495C" w:rsidRDefault="00BF730A" w:rsidP="00A54984">
      <w:pPr>
        <w:numPr>
          <w:ilvl w:val="0"/>
          <w:numId w:val="153"/>
        </w:numPr>
        <w:rPr>
          <w:rFonts w:ascii="Bookman Old Style" w:hAnsi="Bookman Old Style"/>
          <w:lang w:val="en-US"/>
        </w:rPr>
      </w:pPr>
      <w:r w:rsidRPr="00DF495C">
        <w:rPr>
          <w:rFonts w:ascii="Bookman Old Style" w:hAnsi="Bookman Old Style"/>
          <w:lang w:val="en-US"/>
        </w:rPr>
        <w:t xml:space="preserve">Cohabiting  </w:t>
      </w:r>
      <w:r w:rsidR="00A54984" w:rsidRPr="00DF495C">
        <w:rPr>
          <w:rFonts w:ascii="Bookman Old Style" w:hAnsi="Bookman Old Style"/>
          <w:lang w:val="en-US"/>
        </w:rPr>
        <w:t xml:space="preserve"> </w:t>
      </w:r>
    </w:p>
    <w:p w14:paraId="166546C1" w14:textId="77777777" w:rsidR="00522236" w:rsidRPr="00DF495C" w:rsidRDefault="00522236" w:rsidP="00522236">
      <w:pPr>
        <w:numPr>
          <w:ilvl w:val="0"/>
          <w:numId w:val="153"/>
        </w:numPr>
        <w:rPr>
          <w:rFonts w:ascii="Bookman Old Style" w:hAnsi="Bookman Old Style"/>
          <w:lang w:val="en-US"/>
        </w:rPr>
      </w:pPr>
      <w:r w:rsidRPr="00DF495C">
        <w:rPr>
          <w:rFonts w:ascii="Bookman Old Style" w:hAnsi="Bookman Old Style"/>
          <w:lang w:val="en-US"/>
        </w:rPr>
        <w:t>Separated</w:t>
      </w:r>
    </w:p>
    <w:p w14:paraId="3D4751EC" w14:textId="217F27AF" w:rsidR="00522236" w:rsidRPr="00DF495C" w:rsidRDefault="00522236" w:rsidP="00021C9C">
      <w:pPr>
        <w:rPr>
          <w:rFonts w:ascii="Bookman Old Style" w:hAnsi="Bookman Old Style"/>
          <w:lang w:val="en-US"/>
        </w:rPr>
      </w:pPr>
      <w:r w:rsidRPr="00DF495C">
        <w:rPr>
          <w:rFonts w:ascii="Bookman Old Style" w:hAnsi="Bookman Old Style"/>
          <w:lang w:val="en-US"/>
        </w:rPr>
        <w:t xml:space="preserve">     </w:t>
      </w:r>
      <w:r w:rsidR="004B3F97" w:rsidRPr="00DF495C">
        <w:rPr>
          <w:rFonts w:ascii="Bookman Old Style" w:hAnsi="Bookman Old Style"/>
          <w:lang w:val="en-US"/>
        </w:rPr>
        <w:t>5</w:t>
      </w:r>
      <w:r w:rsidRPr="00DF495C">
        <w:rPr>
          <w:rFonts w:ascii="Bookman Old Style" w:hAnsi="Bookman Old Style"/>
          <w:lang w:val="en-US"/>
        </w:rPr>
        <w:t xml:space="preserve">.  </w:t>
      </w:r>
      <w:r w:rsidR="00A54984" w:rsidRPr="00DF495C">
        <w:rPr>
          <w:rFonts w:ascii="Bookman Old Style" w:hAnsi="Bookman Old Style"/>
          <w:lang w:val="en-US"/>
        </w:rPr>
        <w:t>Divorced</w:t>
      </w:r>
    </w:p>
    <w:p w14:paraId="54FE7FB2" w14:textId="19B48E59" w:rsidR="00522236" w:rsidRPr="00DF495C" w:rsidRDefault="00A54984" w:rsidP="00A54984">
      <w:pPr>
        <w:jc w:val="both"/>
        <w:rPr>
          <w:rFonts w:ascii="Bookman Old Style" w:hAnsi="Bookman Old Style"/>
          <w:lang w:val="en-US"/>
        </w:rPr>
      </w:pPr>
      <w:r w:rsidRPr="00DF495C">
        <w:rPr>
          <w:rFonts w:ascii="Bookman Old Style" w:hAnsi="Bookman Old Style"/>
          <w:lang w:val="en-US"/>
        </w:rPr>
        <w:lastRenderedPageBreak/>
        <w:t xml:space="preserve">     </w:t>
      </w:r>
      <w:r w:rsidR="004B3F97" w:rsidRPr="00DF495C">
        <w:rPr>
          <w:rFonts w:ascii="Bookman Old Style" w:hAnsi="Bookman Old Style"/>
          <w:lang w:val="en-US"/>
        </w:rPr>
        <w:t>6</w:t>
      </w:r>
      <w:r w:rsidRPr="00DF495C">
        <w:rPr>
          <w:rFonts w:ascii="Bookman Old Style" w:hAnsi="Bookman Old Style"/>
          <w:lang w:val="en-US"/>
        </w:rPr>
        <w:t xml:space="preserve">. </w:t>
      </w:r>
      <w:r w:rsidR="00522236" w:rsidRPr="00DF495C">
        <w:rPr>
          <w:rFonts w:ascii="Bookman Old Style" w:hAnsi="Bookman Old Style"/>
          <w:lang w:val="en-US"/>
        </w:rPr>
        <w:t xml:space="preserve"> </w:t>
      </w:r>
      <w:r w:rsidRPr="00DF495C">
        <w:rPr>
          <w:rFonts w:ascii="Bookman Old Style" w:hAnsi="Bookman Old Style"/>
          <w:lang w:val="en-US"/>
        </w:rPr>
        <w:t>Widowe</w:t>
      </w:r>
      <w:r w:rsidR="004B3F97" w:rsidRPr="00DF495C">
        <w:rPr>
          <w:rFonts w:ascii="Bookman Old Style" w:hAnsi="Bookman Old Style"/>
          <w:lang w:val="en-US"/>
        </w:rPr>
        <w:t>d</w:t>
      </w:r>
      <w:r w:rsidR="00522236" w:rsidRPr="00DF495C">
        <w:rPr>
          <w:rFonts w:ascii="Bookman Old Style" w:hAnsi="Bookman Old Style"/>
          <w:lang w:val="en-US"/>
        </w:rPr>
        <w:t xml:space="preserve">      </w:t>
      </w:r>
    </w:p>
    <w:p w14:paraId="4DF0FB1F" w14:textId="77777777" w:rsidR="00A54984" w:rsidRPr="00DF495C" w:rsidRDefault="00A54984" w:rsidP="00876D6B">
      <w:pPr>
        <w:jc w:val="both"/>
        <w:rPr>
          <w:rFonts w:ascii="Bookman Old Style" w:hAnsi="Bookman Old Style"/>
          <w:sz w:val="24"/>
          <w:szCs w:val="24"/>
        </w:rPr>
      </w:pPr>
    </w:p>
    <w:p w14:paraId="6923FB61" w14:textId="773117C1" w:rsidR="003F27E9" w:rsidRPr="00DF495C" w:rsidRDefault="00A54984" w:rsidP="003F27E9">
      <w:pPr>
        <w:jc w:val="both"/>
        <w:rPr>
          <w:rFonts w:ascii="Bookman Old Style" w:hAnsi="Bookman Old Style"/>
          <w:i/>
          <w:iCs/>
          <w:color w:val="000000"/>
          <w:sz w:val="24"/>
          <w:szCs w:val="24"/>
          <w:lang w:val="en-US"/>
        </w:rPr>
      </w:pPr>
      <w:r w:rsidRPr="00DF495C">
        <w:rPr>
          <w:rFonts w:ascii="Bookman Old Style" w:hAnsi="Bookman Old Style"/>
          <w:b/>
          <w:bCs/>
          <w:i/>
          <w:iCs/>
          <w:sz w:val="24"/>
          <w:szCs w:val="24"/>
          <w:lang w:val="en-US" w:eastAsia="en-US"/>
        </w:rPr>
        <w:t>DEM_08</w:t>
      </w:r>
      <w:r w:rsidR="002613C1" w:rsidRPr="00DF495C">
        <w:rPr>
          <w:rFonts w:ascii="Bookman Old Style" w:hAnsi="Bookman Old Style"/>
          <w:b/>
          <w:bCs/>
          <w:i/>
          <w:iCs/>
          <w:sz w:val="24"/>
          <w:szCs w:val="24"/>
          <w:lang w:val="en-US" w:eastAsia="en-US"/>
        </w:rPr>
        <w:t xml:space="preserve"> </w:t>
      </w:r>
      <w:r w:rsidR="003F27E9" w:rsidRPr="00DF495C">
        <w:rPr>
          <w:rFonts w:ascii="Bookman Old Style" w:hAnsi="Bookman Old Style"/>
          <w:i/>
          <w:iCs/>
          <w:color w:val="000000"/>
          <w:sz w:val="24"/>
          <w:szCs w:val="24"/>
          <w:lang w:val="en-US"/>
        </w:rPr>
        <w:t xml:space="preserve">Is </w:t>
      </w:r>
      <w:r w:rsidR="002613C1" w:rsidRPr="00DF495C">
        <w:rPr>
          <w:rFonts w:ascii="Bookman Old Style" w:hAnsi="Bookman Old Style"/>
          <w:i/>
          <w:iCs/>
          <w:color w:val="000000"/>
          <w:sz w:val="24"/>
          <w:szCs w:val="24"/>
          <w:lang w:val="en-US"/>
        </w:rPr>
        <w:t>(</w:t>
      </w:r>
      <w:r w:rsidR="003F27E9" w:rsidRPr="00DF495C">
        <w:rPr>
          <w:rFonts w:ascii="Bookman Old Style" w:hAnsi="Bookman Old Style"/>
          <w:i/>
          <w:iCs/>
          <w:color w:val="000000"/>
          <w:sz w:val="24"/>
          <w:szCs w:val="24"/>
          <w:lang w:val="en-US"/>
        </w:rPr>
        <w:t>name</w:t>
      </w:r>
      <w:r w:rsidR="002613C1" w:rsidRPr="00DF495C">
        <w:rPr>
          <w:rFonts w:ascii="Bookman Old Style" w:hAnsi="Bookman Old Style"/>
          <w:i/>
          <w:iCs/>
          <w:color w:val="000000"/>
          <w:sz w:val="24"/>
          <w:szCs w:val="24"/>
          <w:lang w:val="en-US"/>
        </w:rPr>
        <w:t>)</w:t>
      </w:r>
      <w:r w:rsidR="003F27E9" w:rsidRPr="00DF495C">
        <w:rPr>
          <w:rFonts w:ascii="Bookman Old Style" w:hAnsi="Bookman Old Style"/>
          <w:i/>
          <w:iCs/>
          <w:color w:val="000000"/>
          <w:sz w:val="24"/>
          <w:szCs w:val="24"/>
          <w:lang w:val="en-US"/>
        </w:rPr>
        <w:t xml:space="preserve"> able to read and write a simple sentence in any language?</w:t>
      </w:r>
    </w:p>
    <w:p w14:paraId="246FB931" w14:textId="77777777" w:rsidR="00D15D01" w:rsidRPr="00DF495C" w:rsidRDefault="00D15D01" w:rsidP="00021C9C">
      <w:pPr>
        <w:spacing w:before="240"/>
        <w:jc w:val="both"/>
        <w:rPr>
          <w:rFonts w:ascii="Bookman Old Style" w:hAnsi="Bookman Old Style"/>
          <w:sz w:val="24"/>
          <w:szCs w:val="24"/>
          <w:lang w:val="en-US"/>
        </w:rPr>
      </w:pPr>
      <w:r w:rsidRPr="00DF495C">
        <w:rPr>
          <w:rFonts w:ascii="Bookman Old Style" w:hAnsi="Bookman Old Style"/>
          <w:sz w:val="24"/>
          <w:szCs w:val="24"/>
          <w:lang w:val="en-US"/>
        </w:rPr>
        <w:t xml:space="preserve">This question is directed to persons </w:t>
      </w:r>
      <w:r w:rsidR="00955E5A" w:rsidRPr="00DF495C">
        <w:rPr>
          <w:rFonts w:ascii="Bookman Old Style" w:hAnsi="Bookman Old Style"/>
          <w:sz w:val="24"/>
          <w:szCs w:val="24"/>
          <w:lang w:val="en-US"/>
        </w:rPr>
        <w:t>5</w:t>
      </w:r>
      <w:r w:rsidRPr="00DF495C">
        <w:rPr>
          <w:rFonts w:ascii="Bookman Old Style" w:hAnsi="Bookman Old Style"/>
          <w:sz w:val="24"/>
          <w:szCs w:val="24"/>
          <w:lang w:val="en-US"/>
        </w:rPr>
        <w:t xml:space="preserve"> years and older to determine if they can read and write a short sentence in any language.</w:t>
      </w:r>
    </w:p>
    <w:p w14:paraId="6D20576D" w14:textId="77777777" w:rsidR="003F27E9" w:rsidRPr="00DF495C" w:rsidRDefault="003F27E9" w:rsidP="00D15D01">
      <w:pPr>
        <w:jc w:val="both"/>
        <w:rPr>
          <w:rFonts w:ascii="Bookman Old Style" w:hAnsi="Bookman Old Style"/>
          <w:sz w:val="24"/>
          <w:szCs w:val="24"/>
          <w:lang w:val="en-US"/>
        </w:rPr>
      </w:pPr>
    </w:p>
    <w:p w14:paraId="73AAA382" w14:textId="606F0355" w:rsidR="008C4702" w:rsidRPr="00DF495C" w:rsidRDefault="00A54984" w:rsidP="00FF0DD1">
      <w:pPr>
        <w:tabs>
          <w:tab w:val="left" w:pos="1440"/>
        </w:tabs>
        <w:spacing w:before="120"/>
        <w:ind w:left="360" w:hanging="360"/>
        <w:jc w:val="both"/>
        <w:rPr>
          <w:rFonts w:ascii="Bookman Old Style" w:hAnsi="Bookman Old Style"/>
          <w:i/>
          <w:iCs/>
          <w:color w:val="000000"/>
          <w:sz w:val="24"/>
          <w:szCs w:val="24"/>
          <w:lang w:val="en-US"/>
        </w:rPr>
      </w:pPr>
      <w:r w:rsidRPr="00DF495C">
        <w:rPr>
          <w:rFonts w:ascii="Bookman Old Style" w:hAnsi="Bookman Old Style"/>
          <w:b/>
          <w:bCs/>
          <w:i/>
          <w:iCs/>
          <w:sz w:val="24"/>
          <w:szCs w:val="24"/>
          <w:lang w:val="en-US" w:eastAsia="en-US"/>
        </w:rPr>
        <w:t>DEM_09</w:t>
      </w:r>
      <w:r w:rsidR="008C4702" w:rsidRPr="00DF495C">
        <w:rPr>
          <w:rFonts w:ascii="Bookman Old Style" w:hAnsi="Bookman Old Style"/>
          <w:b/>
          <w:bCs/>
          <w:i/>
          <w:iCs/>
          <w:sz w:val="24"/>
          <w:szCs w:val="24"/>
          <w:lang w:val="en-US" w:eastAsia="en-US"/>
        </w:rPr>
        <w:t>a</w:t>
      </w:r>
      <w:r w:rsidR="002613C1" w:rsidRPr="00DF495C">
        <w:rPr>
          <w:rFonts w:ascii="Bookman Old Style" w:hAnsi="Bookman Old Style"/>
          <w:b/>
          <w:bCs/>
          <w:i/>
          <w:iCs/>
          <w:sz w:val="24"/>
          <w:szCs w:val="24"/>
          <w:lang w:val="en-US" w:eastAsia="en-US"/>
        </w:rPr>
        <w:t xml:space="preserve"> </w:t>
      </w:r>
      <w:r w:rsidR="003F27E9" w:rsidRPr="00DF495C">
        <w:rPr>
          <w:rFonts w:ascii="Bookman Old Style" w:hAnsi="Bookman Old Style"/>
          <w:i/>
          <w:iCs/>
          <w:color w:val="000000"/>
          <w:sz w:val="24"/>
          <w:szCs w:val="24"/>
          <w:lang w:val="en-US"/>
        </w:rPr>
        <w:t>Has [NAME] ever attended school</w:t>
      </w:r>
      <w:r w:rsidR="008C4702" w:rsidRPr="00DF495C">
        <w:rPr>
          <w:rFonts w:ascii="Bookman Old Style" w:hAnsi="Bookman Old Style"/>
          <w:i/>
          <w:iCs/>
          <w:color w:val="000000"/>
          <w:sz w:val="24"/>
          <w:szCs w:val="24"/>
          <w:lang w:val="en-US"/>
        </w:rPr>
        <w:t>?</w:t>
      </w:r>
    </w:p>
    <w:p w14:paraId="744FB892" w14:textId="77777777" w:rsidR="008C4702" w:rsidRPr="00DF495C" w:rsidRDefault="008C4702" w:rsidP="008C4702">
      <w:pPr>
        <w:tabs>
          <w:tab w:val="left" w:pos="1440"/>
        </w:tabs>
        <w:spacing w:before="120"/>
        <w:jc w:val="both"/>
        <w:rPr>
          <w:rFonts w:ascii="Bookman Old Style" w:hAnsi="Bookman Old Style"/>
          <w:sz w:val="24"/>
          <w:szCs w:val="24"/>
          <w:lang w:val="en-US"/>
        </w:rPr>
      </w:pPr>
      <w:r w:rsidRPr="00DF495C">
        <w:rPr>
          <w:rFonts w:ascii="Bookman Old Style" w:hAnsi="Bookman Old Style"/>
          <w:sz w:val="24"/>
          <w:szCs w:val="24"/>
          <w:lang w:val="en-US"/>
        </w:rPr>
        <w:t>This question seeks to find out if the person has ever attended any educational institution. Select “YES” if the person has ever attended school and “NO” if not.</w:t>
      </w:r>
    </w:p>
    <w:p w14:paraId="3168AD1B" w14:textId="77777777" w:rsidR="008C4702" w:rsidRPr="00DF495C" w:rsidRDefault="008C4702" w:rsidP="00FF0DD1">
      <w:pPr>
        <w:tabs>
          <w:tab w:val="left" w:pos="1440"/>
        </w:tabs>
        <w:spacing w:before="120"/>
        <w:ind w:left="360" w:hanging="360"/>
        <w:jc w:val="both"/>
        <w:rPr>
          <w:rFonts w:ascii="Bookman Old Style" w:hAnsi="Bookman Old Style"/>
          <w:bCs/>
          <w:i/>
          <w:iCs/>
          <w:sz w:val="24"/>
          <w:szCs w:val="24"/>
          <w:lang w:val="en-US" w:eastAsia="en-US"/>
        </w:rPr>
      </w:pPr>
      <w:r w:rsidRPr="00DF495C">
        <w:rPr>
          <w:rFonts w:ascii="Bookman Old Style" w:hAnsi="Bookman Old Style"/>
          <w:b/>
          <w:bCs/>
          <w:i/>
          <w:iCs/>
          <w:sz w:val="24"/>
          <w:szCs w:val="24"/>
          <w:lang w:val="en-US" w:eastAsia="en-US"/>
        </w:rPr>
        <w:t xml:space="preserve">DEM_09b </w:t>
      </w:r>
      <w:r w:rsidRPr="00DF495C">
        <w:rPr>
          <w:rFonts w:ascii="Bookman Old Style" w:hAnsi="Bookman Old Style"/>
          <w:bCs/>
          <w:i/>
          <w:iCs/>
          <w:sz w:val="24"/>
          <w:szCs w:val="24"/>
          <w:lang w:val="en-US" w:eastAsia="en-US"/>
        </w:rPr>
        <w:t xml:space="preserve">Is [NAME] currently attending school? </w:t>
      </w:r>
    </w:p>
    <w:p w14:paraId="17C5A639" w14:textId="77777777" w:rsidR="008C4702" w:rsidRPr="00DF495C" w:rsidRDefault="008C4702" w:rsidP="008C4702">
      <w:pPr>
        <w:tabs>
          <w:tab w:val="left" w:pos="1440"/>
        </w:tabs>
        <w:spacing w:before="120"/>
        <w:jc w:val="both"/>
        <w:rPr>
          <w:rFonts w:ascii="Bookman Old Style" w:hAnsi="Bookman Old Style"/>
          <w:sz w:val="24"/>
          <w:szCs w:val="24"/>
          <w:lang w:val="en-US"/>
        </w:rPr>
      </w:pPr>
      <w:r w:rsidRPr="00DF495C">
        <w:rPr>
          <w:rFonts w:ascii="Bookman Old Style" w:hAnsi="Bookman Old Style"/>
          <w:sz w:val="24"/>
          <w:szCs w:val="24"/>
          <w:lang w:val="en-US"/>
        </w:rPr>
        <w:t>Select “YES” if the person is currently attending school and “NO” if not.</w:t>
      </w:r>
    </w:p>
    <w:p w14:paraId="253687C6" w14:textId="28CEBCB4" w:rsidR="00F52993" w:rsidRPr="00DF495C" w:rsidRDefault="00A54984" w:rsidP="00D15D01">
      <w:pPr>
        <w:spacing w:before="240"/>
        <w:jc w:val="both"/>
        <w:rPr>
          <w:rFonts w:ascii="Bookman Old Style" w:hAnsi="Bookman Old Style"/>
          <w:b/>
          <w:sz w:val="24"/>
          <w:szCs w:val="24"/>
          <w:lang w:val="en-US"/>
        </w:rPr>
      </w:pPr>
      <w:r w:rsidRPr="00DF495C">
        <w:rPr>
          <w:rFonts w:ascii="Bookman Old Style" w:hAnsi="Bookman Old Style"/>
          <w:b/>
          <w:bCs/>
          <w:i/>
          <w:iCs/>
          <w:sz w:val="24"/>
          <w:szCs w:val="24"/>
          <w:lang w:val="en-US" w:eastAsia="en-US"/>
        </w:rPr>
        <w:t>DEM_10</w:t>
      </w:r>
      <w:r w:rsidR="002613C1" w:rsidRPr="00DF495C">
        <w:rPr>
          <w:rFonts w:ascii="Bookman Old Style" w:hAnsi="Bookman Old Style"/>
          <w:b/>
          <w:sz w:val="24"/>
          <w:szCs w:val="24"/>
          <w:lang w:val="en-US"/>
        </w:rPr>
        <w:t xml:space="preserve"> </w:t>
      </w:r>
      <w:r w:rsidR="00FC3D7E" w:rsidRPr="00DF495C">
        <w:rPr>
          <w:rFonts w:ascii="Bookman Old Style" w:hAnsi="Bookman Old Style"/>
          <w:bCs/>
          <w:i/>
          <w:iCs/>
          <w:sz w:val="24"/>
          <w:szCs w:val="24"/>
          <w:lang w:val="en-US"/>
        </w:rPr>
        <w:t>What is the highest level and grade or year of education that (you/NAME) (have/has) completed?</w:t>
      </w:r>
      <w:r w:rsidR="00FC3D7E" w:rsidRPr="00DF495C">
        <w:rPr>
          <w:rFonts w:ascii="Bookman Old Style" w:hAnsi="Bookman Old Style"/>
          <w:b/>
          <w:sz w:val="24"/>
          <w:szCs w:val="24"/>
          <w:lang w:val="en-US"/>
        </w:rPr>
        <w:t xml:space="preserve">    </w:t>
      </w:r>
    </w:p>
    <w:p w14:paraId="38036E74" w14:textId="1E2A1E55" w:rsidR="00D15D01" w:rsidRPr="00DF495C" w:rsidRDefault="00D15D01" w:rsidP="00021C9C">
      <w:pPr>
        <w:spacing w:before="240"/>
        <w:jc w:val="both"/>
        <w:rPr>
          <w:rFonts w:ascii="Bookman Old Style" w:hAnsi="Bookman Old Style"/>
          <w:sz w:val="24"/>
          <w:szCs w:val="24"/>
          <w:lang w:val="en-US"/>
        </w:rPr>
      </w:pPr>
      <w:r w:rsidRPr="00DF495C">
        <w:rPr>
          <w:rFonts w:ascii="Bookman Old Style" w:hAnsi="Bookman Old Style"/>
          <w:sz w:val="24"/>
          <w:szCs w:val="24"/>
          <w:lang w:val="en-US"/>
        </w:rPr>
        <w:t xml:space="preserve">The level of school can be preschool, primary, secondary, university, and </w:t>
      </w:r>
      <w:proofErr w:type="gramStart"/>
      <w:r w:rsidR="00AF2D0A" w:rsidRPr="00DF495C">
        <w:rPr>
          <w:rFonts w:ascii="Bookman Old Style" w:hAnsi="Bookman Old Style"/>
          <w:sz w:val="24"/>
          <w:szCs w:val="24"/>
          <w:lang w:val="en-US"/>
        </w:rPr>
        <w:t>other</w:t>
      </w:r>
      <w:proofErr w:type="gramEnd"/>
      <w:r w:rsidRPr="00DF495C">
        <w:rPr>
          <w:rFonts w:ascii="Bookman Old Style" w:hAnsi="Bookman Old Style"/>
          <w:sz w:val="24"/>
          <w:szCs w:val="24"/>
          <w:lang w:val="en-US"/>
        </w:rPr>
        <w:t xml:space="preserve"> tertiary.</w:t>
      </w:r>
    </w:p>
    <w:p w14:paraId="76B12277" w14:textId="709E726F" w:rsidR="00D15D01" w:rsidRPr="00DF495C" w:rsidRDefault="00A54984" w:rsidP="00D15D01">
      <w:pPr>
        <w:spacing w:before="240"/>
        <w:jc w:val="both"/>
        <w:rPr>
          <w:rFonts w:ascii="Bookman Old Style" w:hAnsi="Bookman Old Style"/>
          <w:i/>
          <w:iCs/>
          <w:lang w:val="en-US"/>
        </w:rPr>
      </w:pPr>
      <w:r w:rsidRPr="00DF495C">
        <w:rPr>
          <w:rFonts w:ascii="Bookman Old Style" w:hAnsi="Bookman Old Style"/>
          <w:b/>
          <w:bCs/>
          <w:i/>
          <w:iCs/>
          <w:sz w:val="24"/>
          <w:szCs w:val="24"/>
          <w:lang w:val="en-US" w:eastAsia="en-US"/>
        </w:rPr>
        <w:t>DEM_11</w:t>
      </w:r>
      <w:r w:rsidR="0012118B" w:rsidRPr="00DF495C">
        <w:rPr>
          <w:rFonts w:ascii="Bookman Old Style" w:hAnsi="Bookman Old Style"/>
          <w:i/>
          <w:iCs/>
          <w:sz w:val="24"/>
          <w:szCs w:val="24"/>
          <w:lang w:val="en-US"/>
        </w:rPr>
        <w:t xml:space="preserve"> Wh</w:t>
      </w:r>
      <w:r w:rsidR="007579CB" w:rsidRPr="00DF495C">
        <w:rPr>
          <w:rFonts w:ascii="Bookman Old Style" w:hAnsi="Bookman Old Style"/>
          <w:i/>
          <w:iCs/>
          <w:sz w:val="24"/>
          <w:szCs w:val="24"/>
          <w:lang w:val="en-US"/>
        </w:rPr>
        <w:t>at is the highest</w:t>
      </w:r>
      <w:r w:rsidR="0012118B" w:rsidRPr="00DF495C">
        <w:rPr>
          <w:rFonts w:ascii="Bookman Old Style" w:hAnsi="Bookman Old Style"/>
          <w:i/>
          <w:iCs/>
          <w:sz w:val="24"/>
          <w:szCs w:val="24"/>
          <w:lang w:val="en-US"/>
        </w:rPr>
        <w:t xml:space="preserve"> class</w:t>
      </w:r>
      <w:r w:rsidR="007579CB" w:rsidRPr="00DF495C">
        <w:rPr>
          <w:rFonts w:ascii="Bookman Old Style" w:hAnsi="Bookman Old Style"/>
          <w:i/>
          <w:iCs/>
          <w:sz w:val="24"/>
          <w:szCs w:val="24"/>
          <w:lang w:val="en-US"/>
        </w:rPr>
        <w:t xml:space="preserve"> that (</w:t>
      </w:r>
      <w:r w:rsidR="0012118B" w:rsidRPr="00DF495C">
        <w:rPr>
          <w:rFonts w:ascii="Bookman Old Style" w:hAnsi="Bookman Old Style"/>
          <w:i/>
          <w:iCs/>
          <w:sz w:val="24"/>
          <w:szCs w:val="24"/>
          <w:lang w:val="en-US"/>
        </w:rPr>
        <w:t>name</w:t>
      </w:r>
      <w:r w:rsidR="007579CB" w:rsidRPr="00DF495C">
        <w:rPr>
          <w:rFonts w:ascii="Bookman Old Style" w:hAnsi="Bookman Old Style"/>
          <w:i/>
          <w:iCs/>
          <w:sz w:val="24"/>
          <w:szCs w:val="24"/>
          <w:lang w:val="en-US"/>
        </w:rPr>
        <w:t xml:space="preserve">) (have/has) completed?  </w:t>
      </w:r>
    </w:p>
    <w:p w14:paraId="048436A1" w14:textId="77777777" w:rsidR="00FC3D7E" w:rsidRPr="00DF495C" w:rsidRDefault="00FC3D7E" w:rsidP="00D15D01">
      <w:pPr>
        <w:jc w:val="both"/>
        <w:rPr>
          <w:rFonts w:ascii="Bookman Old Style" w:hAnsi="Bookman Old Style"/>
          <w:sz w:val="24"/>
          <w:szCs w:val="24"/>
          <w:lang w:val="en-GB"/>
        </w:rPr>
      </w:pPr>
    </w:p>
    <w:p w14:paraId="5F307AA7" w14:textId="495EBDE2" w:rsidR="00D15D01" w:rsidRPr="00DF495C" w:rsidRDefault="00D15D01" w:rsidP="00D15D01">
      <w:pPr>
        <w:jc w:val="both"/>
        <w:rPr>
          <w:rFonts w:ascii="Bookman Old Style" w:hAnsi="Bookman Old Style"/>
          <w:sz w:val="24"/>
          <w:szCs w:val="24"/>
          <w:lang w:val="en-GB"/>
        </w:rPr>
      </w:pPr>
      <w:r w:rsidRPr="00DF495C">
        <w:rPr>
          <w:rFonts w:ascii="Bookman Old Style" w:hAnsi="Bookman Old Style"/>
          <w:sz w:val="24"/>
          <w:szCs w:val="24"/>
          <w:highlight w:val="yellow"/>
          <w:lang w:val="en-GB"/>
        </w:rPr>
        <w:t>Th</w:t>
      </w:r>
      <w:r w:rsidR="006A368F" w:rsidRPr="00DF495C">
        <w:rPr>
          <w:rFonts w:ascii="Bookman Old Style" w:hAnsi="Bookman Old Style"/>
          <w:sz w:val="24"/>
          <w:szCs w:val="24"/>
          <w:highlight w:val="yellow"/>
          <w:lang w:val="en-GB"/>
        </w:rPr>
        <w:t xml:space="preserve">e term </w:t>
      </w:r>
      <w:r w:rsidR="00FC3D7E" w:rsidRPr="00DF495C">
        <w:rPr>
          <w:rFonts w:ascii="Bookman Old Style" w:hAnsi="Bookman Old Style"/>
          <w:b/>
          <w:bCs/>
          <w:sz w:val="24"/>
          <w:szCs w:val="24"/>
          <w:highlight w:val="yellow"/>
          <w:u w:val="single"/>
          <w:lang w:val="en-GB"/>
        </w:rPr>
        <w:t>completed</w:t>
      </w:r>
      <w:r w:rsidRPr="00DF495C">
        <w:rPr>
          <w:rFonts w:ascii="Bookman Old Style" w:hAnsi="Bookman Old Style"/>
          <w:sz w:val="24"/>
          <w:szCs w:val="24"/>
          <w:highlight w:val="yellow"/>
          <w:lang w:val="en-GB"/>
        </w:rPr>
        <w:t xml:space="preserve"> </w:t>
      </w:r>
      <w:r w:rsidR="006A368F" w:rsidRPr="00DF495C">
        <w:rPr>
          <w:rFonts w:ascii="Bookman Old Style" w:hAnsi="Bookman Old Style"/>
          <w:sz w:val="24"/>
          <w:szCs w:val="24"/>
          <w:highlight w:val="yellow"/>
          <w:lang w:val="en-GB"/>
        </w:rPr>
        <w:t>refers to whether the person attended the grade/year until the end of the school year and successfully completed. If a person att</w:t>
      </w:r>
      <w:r w:rsidR="00AB689E" w:rsidRPr="00DF495C">
        <w:rPr>
          <w:rFonts w:ascii="Bookman Old Style" w:hAnsi="Bookman Old Style"/>
          <w:sz w:val="24"/>
          <w:szCs w:val="24"/>
          <w:highlight w:val="yellow"/>
          <w:lang w:val="en-GB"/>
        </w:rPr>
        <w:t>e</w:t>
      </w:r>
      <w:r w:rsidR="006A368F" w:rsidRPr="00DF495C">
        <w:rPr>
          <w:rFonts w:ascii="Bookman Old Style" w:hAnsi="Bookman Old Style"/>
          <w:sz w:val="24"/>
          <w:szCs w:val="24"/>
          <w:highlight w:val="yellow"/>
          <w:lang w:val="en-GB"/>
        </w:rPr>
        <w:t xml:space="preserve">nded this grade but failed at the end of the school year, he/she did complete the class.  </w:t>
      </w:r>
    </w:p>
    <w:p w14:paraId="61DE5366" w14:textId="77777777" w:rsidR="00D15D01" w:rsidRPr="00DF495C" w:rsidRDefault="00D15D01" w:rsidP="00D15D01">
      <w:pPr>
        <w:jc w:val="both"/>
        <w:rPr>
          <w:rFonts w:ascii="Bookman Old Style" w:hAnsi="Bookman Old Style"/>
          <w:b/>
          <w:sz w:val="24"/>
          <w:szCs w:val="24"/>
          <w:lang w:val="en-GB"/>
        </w:rPr>
      </w:pPr>
      <w:r w:rsidRPr="00DF495C">
        <w:rPr>
          <w:rFonts w:ascii="Bookman Old Style" w:hAnsi="Bookman Old Style"/>
          <w:sz w:val="24"/>
          <w:szCs w:val="24"/>
          <w:lang w:val="en-GB"/>
        </w:rPr>
        <w:t xml:space="preserve"> </w:t>
      </w:r>
    </w:p>
    <w:p w14:paraId="0C1F2BD3" w14:textId="26349852" w:rsidR="00D15D01" w:rsidRPr="00DF495C" w:rsidRDefault="00A54984" w:rsidP="00D15D01">
      <w:pPr>
        <w:spacing w:before="240"/>
        <w:jc w:val="both"/>
        <w:rPr>
          <w:rFonts w:ascii="Bookman Old Style" w:hAnsi="Bookman Old Style"/>
          <w:b/>
          <w:sz w:val="24"/>
          <w:szCs w:val="24"/>
          <w:lang w:val="en-US"/>
        </w:rPr>
      </w:pPr>
      <w:r w:rsidRPr="00DF495C">
        <w:rPr>
          <w:rFonts w:ascii="Bookman Old Style" w:hAnsi="Bookman Old Style"/>
          <w:b/>
          <w:bCs/>
          <w:i/>
          <w:iCs/>
          <w:sz w:val="24"/>
          <w:szCs w:val="24"/>
          <w:lang w:val="en-US" w:eastAsia="en-US"/>
        </w:rPr>
        <w:t>DEM_12</w:t>
      </w:r>
      <w:r w:rsidR="006A368F" w:rsidRPr="00DF495C">
        <w:rPr>
          <w:rFonts w:ascii="Bookman Old Style" w:hAnsi="Bookman Old Style"/>
          <w:b/>
          <w:i/>
          <w:iCs/>
          <w:sz w:val="24"/>
          <w:szCs w:val="24"/>
          <w:lang w:val="en-US"/>
        </w:rPr>
        <w:t xml:space="preserve"> </w:t>
      </w:r>
      <w:r w:rsidR="0012118B" w:rsidRPr="00DF495C">
        <w:rPr>
          <w:rFonts w:ascii="Bookman Old Style" w:hAnsi="Bookman Old Style"/>
          <w:bCs/>
          <w:i/>
          <w:iCs/>
          <w:sz w:val="24"/>
          <w:szCs w:val="24"/>
          <w:lang w:val="en-US"/>
        </w:rPr>
        <w:t>What is the highest qualification</w:t>
      </w:r>
      <w:r w:rsidR="00E549E3" w:rsidRPr="00DF495C">
        <w:rPr>
          <w:rFonts w:ascii="Bookman Old Style" w:hAnsi="Bookman Old Style"/>
          <w:bCs/>
          <w:i/>
          <w:iCs/>
          <w:sz w:val="24"/>
          <w:szCs w:val="24"/>
          <w:lang w:val="en-US"/>
        </w:rPr>
        <w:t xml:space="preserve"> (name) attained?</w:t>
      </w:r>
    </w:p>
    <w:p w14:paraId="29AF1AC0" w14:textId="7EFF3D60" w:rsidR="00D15D01" w:rsidRPr="00DF495C" w:rsidRDefault="00D15D01" w:rsidP="00D15D01">
      <w:pPr>
        <w:spacing w:before="240"/>
        <w:jc w:val="both"/>
        <w:rPr>
          <w:rFonts w:ascii="Bookman Old Style" w:hAnsi="Bookman Old Style"/>
          <w:sz w:val="24"/>
          <w:szCs w:val="24"/>
          <w:lang w:val="en-US"/>
        </w:rPr>
      </w:pPr>
      <w:r w:rsidRPr="00DF495C">
        <w:rPr>
          <w:rFonts w:ascii="Bookman Old Style" w:hAnsi="Bookman Old Style"/>
          <w:sz w:val="24"/>
          <w:szCs w:val="24"/>
          <w:lang w:val="en-US"/>
        </w:rPr>
        <w:t>The qualifications are shown below:</w:t>
      </w:r>
    </w:p>
    <w:p w14:paraId="3DA1F950" w14:textId="77777777" w:rsidR="00D15D01" w:rsidRPr="00DF495C" w:rsidRDefault="00D15D01" w:rsidP="00780B83">
      <w:pPr>
        <w:rPr>
          <w:rFonts w:ascii="Bookman Old Style" w:hAnsi="Bookman Old Style"/>
          <w:color w:val="FF0000"/>
          <w:lang w:val="en-US"/>
        </w:rPr>
      </w:pPr>
      <w:bookmarkStart w:id="429" w:name="_Hlk125453153"/>
    </w:p>
    <w:bookmarkEnd w:id="429"/>
    <w:p w14:paraId="09E6496F" w14:textId="77777777" w:rsidR="00D15D01" w:rsidRPr="00DF495C" w:rsidRDefault="00D15D01" w:rsidP="00D15D01">
      <w:pPr>
        <w:numPr>
          <w:ilvl w:val="0"/>
          <w:numId w:val="140"/>
        </w:numPr>
        <w:rPr>
          <w:rFonts w:ascii="Bookman Old Style" w:hAnsi="Bookman Old Style"/>
          <w:lang w:val="en-US"/>
        </w:rPr>
      </w:pPr>
      <w:r w:rsidRPr="00DF495C">
        <w:rPr>
          <w:rFonts w:ascii="Bookman Old Style" w:hAnsi="Bookman Old Style"/>
          <w:lang w:val="en-US"/>
        </w:rPr>
        <w:t>Primary school leaving certificate</w:t>
      </w:r>
      <w:r w:rsidR="00140D37" w:rsidRPr="00DF495C">
        <w:rPr>
          <w:rFonts w:ascii="Bookman Old Style" w:hAnsi="Bookman Old Style"/>
          <w:lang w:val="en-US"/>
        </w:rPr>
        <w:t xml:space="preserve"> </w:t>
      </w:r>
      <w:r w:rsidR="00E549E3" w:rsidRPr="00DF495C">
        <w:rPr>
          <w:rFonts w:ascii="Bookman Old Style" w:hAnsi="Bookman Old Style"/>
          <w:lang w:val="en-US"/>
        </w:rPr>
        <w:t>(PSLCE)</w:t>
      </w:r>
    </w:p>
    <w:p w14:paraId="629BD2DB" w14:textId="77777777" w:rsidR="00D15D01" w:rsidRPr="00DF495C" w:rsidRDefault="00D15D01" w:rsidP="00D15D01">
      <w:pPr>
        <w:numPr>
          <w:ilvl w:val="0"/>
          <w:numId w:val="140"/>
        </w:numPr>
        <w:rPr>
          <w:rFonts w:ascii="Bookman Old Style" w:hAnsi="Bookman Old Style"/>
          <w:lang w:val="en-US"/>
        </w:rPr>
      </w:pPr>
      <w:r w:rsidRPr="00DF495C">
        <w:rPr>
          <w:rFonts w:ascii="Bookman Old Style" w:hAnsi="Bookman Old Style"/>
          <w:lang w:val="en-US"/>
        </w:rPr>
        <w:t>Junior Certificate</w:t>
      </w:r>
    </w:p>
    <w:p w14:paraId="0EF509DB" w14:textId="345257C1" w:rsidR="00E549E3" w:rsidRPr="00DF495C" w:rsidRDefault="00E549E3" w:rsidP="00E549E3">
      <w:pPr>
        <w:numPr>
          <w:ilvl w:val="0"/>
          <w:numId w:val="140"/>
        </w:numPr>
        <w:rPr>
          <w:rFonts w:ascii="Bookman Old Style" w:hAnsi="Bookman Old Style"/>
          <w:lang w:val="en-US"/>
        </w:rPr>
      </w:pPr>
      <w:r w:rsidRPr="00DF495C">
        <w:rPr>
          <w:rFonts w:ascii="Bookman Old Style" w:hAnsi="Bookman Old Style"/>
          <w:lang w:val="en-US"/>
        </w:rPr>
        <w:t>MSCE /</w:t>
      </w:r>
      <w:r w:rsidR="00D15D01" w:rsidRPr="00DF495C">
        <w:rPr>
          <w:rFonts w:ascii="Bookman Old Style" w:hAnsi="Bookman Old Style"/>
          <w:lang w:val="en-US"/>
        </w:rPr>
        <w:t>O’ Level certificate/GCSE</w:t>
      </w:r>
    </w:p>
    <w:p w14:paraId="6987D86B" w14:textId="77777777" w:rsidR="00E549E3" w:rsidRPr="00DF495C" w:rsidRDefault="00D15D01" w:rsidP="00E549E3">
      <w:pPr>
        <w:numPr>
          <w:ilvl w:val="0"/>
          <w:numId w:val="140"/>
        </w:numPr>
        <w:rPr>
          <w:rFonts w:ascii="Bookman Old Style" w:hAnsi="Bookman Old Style"/>
          <w:lang w:val="en-US"/>
        </w:rPr>
      </w:pPr>
      <w:r w:rsidRPr="00DF495C">
        <w:rPr>
          <w:rFonts w:ascii="Bookman Old Style" w:hAnsi="Bookman Old Style"/>
          <w:lang w:val="en-US"/>
        </w:rPr>
        <w:t>A’ Level certificate</w:t>
      </w:r>
    </w:p>
    <w:p w14:paraId="1B86741D" w14:textId="77777777" w:rsidR="00E549E3" w:rsidRPr="00DF495C" w:rsidRDefault="00E549E3" w:rsidP="00D15D01">
      <w:pPr>
        <w:numPr>
          <w:ilvl w:val="0"/>
          <w:numId w:val="140"/>
        </w:numPr>
        <w:rPr>
          <w:rFonts w:ascii="Bookman Old Style" w:hAnsi="Bookman Old Style"/>
          <w:lang w:val="en-US"/>
        </w:rPr>
      </w:pPr>
      <w:r w:rsidRPr="00DF495C">
        <w:rPr>
          <w:rFonts w:ascii="Bookman Old Style" w:hAnsi="Bookman Old Style"/>
          <w:lang w:val="en-US"/>
        </w:rPr>
        <w:t>Professional Certificate</w:t>
      </w:r>
    </w:p>
    <w:p w14:paraId="10213DF3" w14:textId="77777777" w:rsidR="00E549E3" w:rsidRPr="00DF495C" w:rsidRDefault="00E549E3" w:rsidP="00D15D01">
      <w:pPr>
        <w:numPr>
          <w:ilvl w:val="0"/>
          <w:numId w:val="140"/>
        </w:numPr>
        <w:rPr>
          <w:rFonts w:ascii="Bookman Old Style" w:hAnsi="Bookman Old Style"/>
          <w:lang w:val="en-US"/>
        </w:rPr>
      </w:pPr>
      <w:r w:rsidRPr="00DF495C">
        <w:rPr>
          <w:rFonts w:ascii="Bookman Old Style" w:hAnsi="Bookman Old Style"/>
          <w:lang w:val="en-US"/>
        </w:rPr>
        <w:t>Vocational training certificate</w:t>
      </w:r>
    </w:p>
    <w:p w14:paraId="66525CB4" w14:textId="77777777" w:rsidR="00D15D01" w:rsidRPr="00DF495C" w:rsidRDefault="00D15D01" w:rsidP="00D15D01">
      <w:pPr>
        <w:numPr>
          <w:ilvl w:val="0"/>
          <w:numId w:val="140"/>
        </w:numPr>
        <w:rPr>
          <w:rFonts w:ascii="Bookman Old Style" w:hAnsi="Bookman Old Style"/>
          <w:lang w:val="en-US"/>
        </w:rPr>
      </w:pPr>
      <w:r w:rsidRPr="00DF495C">
        <w:rPr>
          <w:rFonts w:ascii="Bookman Old Style" w:hAnsi="Bookman Old Style"/>
          <w:lang w:val="en-US"/>
        </w:rPr>
        <w:t>Diploma</w:t>
      </w:r>
    </w:p>
    <w:p w14:paraId="00BB65E6" w14:textId="77777777" w:rsidR="00D15D01" w:rsidRPr="00DF495C" w:rsidRDefault="00D15D01" w:rsidP="00D15D01">
      <w:pPr>
        <w:numPr>
          <w:ilvl w:val="0"/>
          <w:numId w:val="140"/>
        </w:numPr>
        <w:rPr>
          <w:rFonts w:ascii="Bookman Old Style" w:hAnsi="Bookman Old Style"/>
          <w:lang w:val="en-US"/>
        </w:rPr>
      </w:pPr>
      <w:r w:rsidRPr="00DF495C">
        <w:rPr>
          <w:rFonts w:ascii="Bookman Old Style" w:hAnsi="Bookman Old Style"/>
          <w:lang w:val="en-US"/>
        </w:rPr>
        <w:t>Bachelor’s degree</w:t>
      </w:r>
    </w:p>
    <w:p w14:paraId="3040C960" w14:textId="77777777" w:rsidR="00D15D01" w:rsidRPr="00DF495C" w:rsidRDefault="00D15D01" w:rsidP="00D15D01">
      <w:pPr>
        <w:numPr>
          <w:ilvl w:val="0"/>
          <w:numId w:val="140"/>
        </w:numPr>
        <w:rPr>
          <w:rFonts w:ascii="Bookman Old Style" w:hAnsi="Bookman Old Style"/>
          <w:lang w:val="en-US"/>
        </w:rPr>
      </w:pPr>
      <w:r w:rsidRPr="00DF495C">
        <w:rPr>
          <w:rFonts w:ascii="Bookman Old Style" w:hAnsi="Bookman Old Style"/>
          <w:lang w:val="en-US"/>
        </w:rPr>
        <w:t>Master’s degree</w:t>
      </w:r>
    </w:p>
    <w:p w14:paraId="407A30C8" w14:textId="77777777" w:rsidR="00D15D01" w:rsidRPr="00DF495C" w:rsidRDefault="00D15D01" w:rsidP="00D15D01">
      <w:pPr>
        <w:numPr>
          <w:ilvl w:val="0"/>
          <w:numId w:val="140"/>
        </w:numPr>
        <w:rPr>
          <w:rFonts w:ascii="Bookman Old Style" w:hAnsi="Bookman Old Style"/>
          <w:lang w:val="en-US"/>
        </w:rPr>
      </w:pPr>
      <w:r w:rsidRPr="00DF495C">
        <w:rPr>
          <w:rFonts w:ascii="Bookman Old Style" w:hAnsi="Bookman Old Style"/>
          <w:lang w:val="en-US"/>
        </w:rPr>
        <w:t>Ph. Degree</w:t>
      </w:r>
    </w:p>
    <w:p w14:paraId="2AAE43E2" w14:textId="77777777" w:rsidR="00780B83" w:rsidRPr="00DF495C" w:rsidRDefault="00780B83" w:rsidP="00780B83">
      <w:pPr>
        <w:numPr>
          <w:ilvl w:val="0"/>
          <w:numId w:val="140"/>
        </w:numPr>
        <w:rPr>
          <w:rFonts w:ascii="Bookman Old Style" w:hAnsi="Bookman Old Style"/>
          <w:lang w:val="en-US"/>
        </w:rPr>
      </w:pPr>
      <w:r w:rsidRPr="00DF495C">
        <w:rPr>
          <w:rFonts w:ascii="Bookman Old Style" w:hAnsi="Bookman Old Style"/>
          <w:lang w:val="en-US"/>
        </w:rPr>
        <w:t>None</w:t>
      </w:r>
    </w:p>
    <w:p w14:paraId="7A6F0160" w14:textId="77777777" w:rsidR="00E549E3" w:rsidRPr="00DF495C" w:rsidRDefault="00E549E3" w:rsidP="00E549E3">
      <w:pPr>
        <w:ind w:left="360"/>
        <w:rPr>
          <w:rFonts w:ascii="Bookman Old Style" w:hAnsi="Bookman Old Style"/>
          <w:lang w:val="en-US"/>
        </w:rPr>
      </w:pPr>
      <w:r w:rsidRPr="00DF495C">
        <w:rPr>
          <w:rFonts w:ascii="Bookman Old Style" w:hAnsi="Bookman Old Style"/>
          <w:lang w:val="en-US"/>
        </w:rPr>
        <w:t xml:space="preserve"> </w:t>
      </w:r>
    </w:p>
    <w:p w14:paraId="0F94BCA2" w14:textId="55FD593C" w:rsidR="00E549E3" w:rsidRPr="00DF495C" w:rsidRDefault="00E549E3" w:rsidP="00021C9C">
      <w:pPr>
        <w:rPr>
          <w:rFonts w:ascii="Bookman Old Style" w:hAnsi="Bookman Old Style"/>
          <w:lang w:val="en-US"/>
        </w:rPr>
      </w:pPr>
      <w:r w:rsidRPr="00DF495C">
        <w:rPr>
          <w:rFonts w:ascii="Bookman Old Style" w:hAnsi="Bookman Old Style"/>
          <w:lang w:val="en-US"/>
        </w:rPr>
        <w:t xml:space="preserve">Professional certificates include </w:t>
      </w:r>
      <w:r w:rsidR="00CD1E0B" w:rsidRPr="00DF495C">
        <w:rPr>
          <w:rFonts w:ascii="Bookman Old Style" w:hAnsi="Bookman Old Style"/>
          <w:lang w:val="en-US"/>
        </w:rPr>
        <w:t>certificate</w:t>
      </w:r>
      <w:r w:rsidRPr="00DF495C">
        <w:rPr>
          <w:rFonts w:ascii="Bookman Old Style" w:hAnsi="Bookman Old Style"/>
          <w:lang w:val="en-US"/>
        </w:rPr>
        <w:t xml:space="preserve"> in teaching, nursing, accounting, community development and other related (professional) certificates, while Vocational certificates include those in carpentry, tailoring, etc.</w:t>
      </w:r>
    </w:p>
    <w:p w14:paraId="581556F6" w14:textId="77777777" w:rsidR="00780B83" w:rsidRPr="00DF495C" w:rsidRDefault="00780B83" w:rsidP="00780B83">
      <w:pPr>
        <w:ind w:left="360"/>
        <w:rPr>
          <w:rFonts w:ascii="Bookman Old Style" w:hAnsi="Bookman Old Style"/>
          <w:lang w:val="en-US"/>
        </w:rPr>
      </w:pPr>
    </w:p>
    <w:p w14:paraId="2CF94958" w14:textId="1401BAA4" w:rsidR="00876D6B" w:rsidRPr="00DF495C" w:rsidRDefault="00A54984" w:rsidP="001A2A2E">
      <w:pPr>
        <w:jc w:val="both"/>
        <w:rPr>
          <w:rFonts w:ascii="Bookman Old Style" w:hAnsi="Bookman Old Style"/>
          <w:i/>
          <w:iCs/>
          <w:color w:val="000000"/>
          <w:sz w:val="24"/>
          <w:szCs w:val="24"/>
          <w:lang w:val="en-US"/>
        </w:rPr>
      </w:pPr>
      <w:r w:rsidRPr="00DF495C">
        <w:rPr>
          <w:rFonts w:ascii="Bookman Old Style" w:hAnsi="Bookman Old Style"/>
          <w:i/>
          <w:iCs/>
          <w:sz w:val="24"/>
          <w:szCs w:val="24"/>
          <w:lang w:val="en-US" w:eastAsia="en-US"/>
          <w:rPrChange w:id="430" w:author="pachalo chizala" w:date="2023-05-07T19:13:00Z">
            <w:rPr>
              <w:rFonts w:ascii="Bookman Old Style" w:hAnsi="Bookman Old Style"/>
              <w:i/>
              <w:iCs/>
              <w:sz w:val="24"/>
              <w:szCs w:val="24"/>
              <w:highlight w:val="yellow"/>
              <w:lang w:val="en-US" w:eastAsia="en-US"/>
            </w:rPr>
          </w:rPrChange>
        </w:rPr>
        <w:t xml:space="preserve">DEM_13: </w:t>
      </w:r>
      <w:r w:rsidR="00E549E3" w:rsidRPr="00DF495C">
        <w:rPr>
          <w:rFonts w:ascii="Bookman Old Style" w:hAnsi="Bookman Old Style"/>
          <w:i/>
          <w:iCs/>
          <w:color w:val="000000"/>
          <w:sz w:val="24"/>
          <w:szCs w:val="24"/>
          <w:lang w:val="en-US"/>
          <w:rPrChange w:id="431" w:author="pachalo chizala" w:date="2023-05-07T19:13:00Z">
            <w:rPr>
              <w:rFonts w:ascii="Bookman Old Style" w:hAnsi="Bookman Old Style"/>
              <w:i/>
              <w:iCs/>
              <w:color w:val="000000"/>
              <w:sz w:val="24"/>
              <w:szCs w:val="24"/>
              <w:highlight w:val="yellow"/>
              <w:lang w:val="en-US"/>
            </w:rPr>
          </w:rPrChange>
        </w:rPr>
        <w:t>What is (NAME)</w:t>
      </w:r>
      <w:r w:rsidR="00FB41A6" w:rsidRPr="00DF495C">
        <w:rPr>
          <w:rFonts w:ascii="Bookman Old Style" w:hAnsi="Bookman Old Style"/>
          <w:i/>
          <w:iCs/>
          <w:color w:val="000000"/>
          <w:sz w:val="24"/>
          <w:szCs w:val="24"/>
          <w:lang w:val="en-US"/>
          <w:rPrChange w:id="432" w:author="pachalo chizala" w:date="2023-05-07T19:13:00Z">
            <w:rPr>
              <w:rFonts w:ascii="Bookman Old Style" w:hAnsi="Bookman Old Style"/>
              <w:i/>
              <w:iCs/>
              <w:color w:val="000000"/>
              <w:sz w:val="24"/>
              <w:szCs w:val="24"/>
              <w:highlight w:val="yellow"/>
              <w:lang w:val="en-US"/>
            </w:rPr>
          </w:rPrChange>
        </w:rPr>
        <w:t>`s</w:t>
      </w:r>
      <w:r w:rsidR="00E549E3" w:rsidRPr="00DF495C">
        <w:rPr>
          <w:rFonts w:ascii="Bookman Old Style" w:hAnsi="Bookman Old Style"/>
          <w:i/>
          <w:iCs/>
          <w:color w:val="000000"/>
          <w:sz w:val="24"/>
          <w:szCs w:val="24"/>
          <w:lang w:val="en-US"/>
          <w:rPrChange w:id="433" w:author="pachalo chizala" w:date="2023-05-07T19:13:00Z">
            <w:rPr>
              <w:rFonts w:ascii="Bookman Old Style" w:hAnsi="Bookman Old Style"/>
              <w:i/>
              <w:iCs/>
              <w:color w:val="000000"/>
              <w:sz w:val="24"/>
              <w:szCs w:val="24"/>
              <w:highlight w:val="yellow"/>
              <w:lang w:val="en-US"/>
            </w:rPr>
          </w:rPrChange>
        </w:rPr>
        <w:t xml:space="preserve"> area of study?</w:t>
      </w:r>
    </w:p>
    <w:p w14:paraId="53099212" w14:textId="77777777" w:rsidR="001A2A2E" w:rsidRPr="00DF495C" w:rsidRDefault="001A2A2E" w:rsidP="001A2A2E">
      <w:pPr>
        <w:jc w:val="both"/>
        <w:rPr>
          <w:rFonts w:ascii="Bookman Old Style" w:hAnsi="Bookman Old Style"/>
          <w:i/>
          <w:iCs/>
          <w:color w:val="000000"/>
          <w:sz w:val="24"/>
          <w:szCs w:val="24"/>
          <w:lang w:val="en-US"/>
        </w:rPr>
      </w:pPr>
    </w:p>
    <w:p w14:paraId="4ED9DDAC" w14:textId="570B4EEB" w:rsidR="00C978B2" w:rsidRPr="00DF495C" w:rsidRDefault="00C978B2" w:rsidP="00021C9C">
      <w:pPr>
        <w:pStyle w:val="Heading2"/>
        <w:rPr>
          <w:rFonts w:ascii="Bookman Old Style" w:hAnsi="Bookman Old Style"/>
        </w:rPr>
      </w:pPr>
      <w:r w:rsidRPr="00DF495C">
        <w:rPr>
          <w:rFonts w:ascii="Bookman Old Style" w:hAnsi="Bookman Old Style"/>
        </w:rPr>
        <w:t xml:space="preserve">INTERNATIONAL MIGRATION </w:t>
      </w:r>
    </w:p>
    <w:p w14:paraId="1719E50E" w14:textId="7DA4C1E1" w:rsidR="00C978B2" w:rsidRPr="00DF495C" w:rsidRDefault="00C978B2" w:rsidP="00021C9C">
      <w:pPr>
        <w:spacing w:before="240"/>
        <w:jc w:val="both"/>
        <w:rPr>
          <w:rFonts w:ascii="Bookman Old Style" w:hAnsi="Bookman Old Style" w:cs="Calibri"/>
          <w:sz w:val="24"/>
          <w:szCs w:val="24"/>
          <w:lang w:val="en-US"/>
        </w:rPr>
      </w:pPr>
      <w:r w:rsidRPr="00DF495C">
        <w:rPr>
          <w:rFonts w:ascii="Bookman Old Style" w:hAnsi="Bookman Old Style" w:cs="Calibri"/>
          <w:sz w:val="24"/>
          <w:szCs w:val="24"/>
          <w:lang w:val="en-US"/>
        </w:rPr>
        <w:t xml:space="preserve">The module is designed to support disaggregation of </w:t>
      </w:r>
      <w:proofErr w:type="spellStart"/>
      <w:r w:rsidRPr="00DF495C">
        <w:rPr>
          <w:rFonts w:ascii="Bookman Old Style" w:hAnsi="Bookman Old Style" w:cs="Calibri"/>
          <w:sz w:val="24"/>
          <w:szCs w:val="24"/>
          <w:lang w:val="en-US"/>
        </w:rPr>
        <w:t>labour</w:t>
      </w:r>
      <w:proofErr w:type="spellEnd"/>
      <w:r w:rsidRPr="00DF495C">
        <w:rPr>
          <w:rFonts w:ascii="Bookman Old Style" w:hAnsi="Bookman Old Style" w:cs="Calibri"/>
          <w:sz w:val="24"/>
          <w:szCs w:val="24"/>
          <w:lang w:val="en-US"/>
        </w:rPr>
        <w:t xml:space="preserve"> force data by native- and foreign-born status; nationals and foreigners; recent and long-term migrants; and for disaggregation of the foreign-born population by country or region of origin, and by main reason for migration. The module does not cover return migration, short-term international </w:t>
      </w:r>
      <w:proofErr w:type="spellStart"/>
      <w:r w:rsidRPr="00DF495C">
        <w:rPr>
          <w:rFonts w:ascii="Bookman Old Style" w:hAnsi="Bookman Old Style" w:cs="Calibri"/>
          <w:sz w:val="24"/>
          <w:szCs w:val="24"/>
          <w:lang w:val="en-US"/>
        </w:rPr>
        <w:t>labour</w:t>
      </w:r>
      <w:proofErr w:type="spellEnd"/>
      <w:r w:rsidRPr="00DF495C">
        <w:rPr>
          <w:rFonts w:ascii="Bookman Old Style" w:hAnsi="Bookman Old Style" w:cs="Calibri"/>
          <w:sz w:val="24"/>
          <w:szCs w:val="24"/>
          <w:lang w:val="en-US"/>
        </w:rPr>
        <w:t xml:space="preserve"> migration, internal migration</w:t>
      </w:r>
      <w:r w:rsidR="00E549E3" w:rsidRPr="00DF495C">
        <w:rPr>
          <w:rFonts w:ascii="Bookman Old Style" w:hAnsi="Bookman Old Style" w:cs="Calibri"/>
          <w:sz w:val="24"/>
          <w:szCs w:val="24"/>
          <w:lang w:val="en-US"/>
        </w:rPr>
        <w:t>. It captures country of birth, date of most recent arrival to live in the country, reason for moving to live in the country, and country of citizenship</w:t>
      </w:r>
      <w:r w:rsidR="00B979E5" w:rsidRPr="00DF495C">
        <w:rPr>
          <w:rFonts w:ascii="Bookman Old Style" w:hAnsi="Bookman Old Style" w:cs="Calibri"/>
          <w:sz w:val="24"/>
          <w:szCs w:val="24"/>
          <w:lang w:val="en-US"/>
        </w:rPr>
        <w:t>. Short international trips undertaken by the respondent after moving to the survey country should not be taken into consideration.</w:t>
      </w:r>
    </w:p>
    <w:p w14:paraId="57750E32" w14:textId="77777777" w:rsidR="005A186B" w:rsidRPr="00DF495C" w:rsidRDefault="005A186B" w:rsidP="00C978B2">
      <w:pPr>
        <w:jc w:val="both"/>
        <w:rPr>
          <w:rFonts w:ascii="Bookman Old Style" w:hAnsi="Bookman Old Style" w:cs="Calibri"/>
          <w:sz w:val="24"/>
          <w:szCs w:val="24"/>
          <w:lang w:val="en-US"/>
        </w:rPr>
      </w:pPr>
    </w:p>
    <w:p w14:paraId="7F62C6A9" w14:textId="480E62EF" w:rsidR="00F90D60" w:rsidRPr="00DF495C" w:rsidRDefault="00A54984" w:rsidP="00F90D60">
      <w:pPr>
        <w:jc w:val="both"/>
        <w:rPr>
          <w:rFonts w:ascii="Bookman Old Style" w:hAnsi="Bookman Old Style"/>
          <w:i/>
          <w:iCs/>
          <w:sz w:val="24"/>
          <w:szCs w:val="24"/>
          <w:lang w:val="en-US"/>
        </w:rPr>
      </w:pPr>
      <w:r w:rsidRPr="00DF495C">
        <w:rPr>
          <w:rFonts w:ascii="Bookman Old Style" w:hAnsi="Bookman Old Style"/>
          <w:b/>
          <w:bCs/>
          <w:i/>
          <w:iCs/>
          <w:sz w:val="24"/>
          <w:szCs w:val="24"/>
          <w:lang w:val="en-US" w:eastAsia="en-US"/>
        </w:rPr>
        <w:t xml:space="preserve">DEM_14: </w:t>
      </w:r>
      <w:r w:rsidR="00F90D60" w:rsidRPr="00DF495C">
        <w:rPr>
          <w:rFonts w:ascii="Bookman Old Style" w:hAnsi="Bookman Old Style"/>
          <w:i/>
          <w:iCs/>
          <w:sz w:val="24"/>
          <w:szCs w:val="24"/>
          <w:lang w:val="en-US"/>
        </w:rPr>
        <w:t xml:space="preserve">Was </w:t>
      </w:r>
      <w:r w:rsidR="00E549E3" w:rsidRPr="00DF495C">
        <w:rPr>
          <w:rFonts w:ascii="Bookman Old Style" w:hAnsi="Bookman Old Style"/>
          <w:i/>
          <w:iCs/>
          <w:sz w:val="24"/>
          <w:szCs w:val="24"/>
          <w:lang w:val="en-US"/>
        </w:rPr>
        <w:t>(name)</w:t>
      </w:r>
      <w:r w:rsidR="00F90D60" w:rsidRPr="00DF495C">
        <w:rPr>
          <w:rFonts w:ascii="Bookman Old Style" w:hAnsi="Bookman Old Style"/>
          <w:i/>
          <w:iCs/>
          <w:sz w:val="24"/>
          <w:szCs w:val="24"/>
          <w:lang w:val="en-US"/>
        </w:rPr>
        <w:t xml:space="preserve"> born in this country?</w:t>
      </w:r>
    </w:p>
    <w:p w14:paraId="0B6C3C6E" w14:textId="77777777" w:rsidR="00E549E3" w:rsidRPr="00DF495C" w:rsidRDefault="00E549E3" w:rsidP="00F90D60">
      <w:pPr>
        <w:jc w:val="both"/>
        <w:rPr>
          <w:rFonts w:ascii="Bookman Old Style" w:hAnsi="Bookman Old Style"/>
          <w:i/>
          <w:iCs/>
          <w:sz w:val="24"/>
          <w:szCs w:val="24"/>
          <w:lang w:val="en-US"/>
        </w:rPr>
      </w:pPr>
    </w:p>
    <w:p w14:paraId="52570554" w14:textId="135E46A2" w:rsidR="00E549E3" w:rsidRPr="00DF495C" w:rsidRDefault="00E549E3" w:rsidP="00F90D60">
      <w:pPr>
        <w:jc w:val="both"/>
        <w:rPr>
          <w:rFonts w:ascii="Bookman Old Style" w:hAnsi="Bookman Old Style"/>
          <w:sz w:val="24"/>
          <w:szCs w:val="24"/>
          <w:lang w:val="en-US"/>
        </w:rPr>
      </w:pPr>
      <w:r w:rsidRPr="00DF495C">
        <w:rPr>
          <w:rFonts w:ascii="Bookman Old Style" w:hAnsi="Bookman Old Style" w:cs="Calibri"/>
          <w:sz w:val="24"/>
          <w:szCs w:val="24"/>
          <w:lang w:val="en-US"/>
        </w:rPr>
        <w:t>The question is asked of all household members. It is asked to identify persons born in the country (Native-born) and those born outside the country (Foreign-born) where the survey is taking place.</w:t>
      </w:r>
      <w:r w:rsidRPr="00DF495C">
        <w:rPr>
          <w:rFonts w:ascii="Bookman Old Style" w:hAnsi="Bookman Old Style"/>
          <w:sz w:val="24"/>
          <w:szCs w:val="24"/>
          <w:lang w:val="en-US"/>
        </w:rPr>
        <w:t xml:space="preserve"> </w:t>
      </w:r>
      <w:r w:rsidRPr="00DF495C">
        <w:rPr>
          <w:rFonts w:ascii="Bookman Old Style" w:hAnsi="Bookman Old Style" w:cs="Calibri"/>
          <w:sz w:val="24"/>
          <w:szCs w:val="24"/>
          <w:lang w:val="en-US"/>
        </w:rPr>
        <w:t xml:space="preserve">To identify the </w:t>
      </w:r>
      <w:proofErr w:type="gramStart"/>
      <w:r w:rsidRPr="00DF495C">
        <w:rPr>
          <w:rFonts w:ascii="Bookman Old Style" w:hAnsi="Bookman Old Style" w:cs="Calibri"/>
          <w:sz w:val="24"/>
          <w:szCs w:val="24"/>
          <w:lang w:val="en-US"/>
        </w:rPr>
        <w:t>native</w:t>
      </w:r>
      <w:r w:rsidR="007011AD" w:rsidRPr="00DF495C">
        <w:rPr>
          <w:rFonts w:ascii="Bookman Old Style" w:hAnsi="Bookman Old Style" w:cs="Calibri"/>
          <w:sz w:val="24"/>
          <w:szCs w:val="24"/>
          <w:lang w:val="en-US"/>
        </w:rPr>
        <w:t xml:space="preserve"> </w:t>
      </w:r>
      <w:r w:rsidRPr="00DF495C">
        <w:rPr>
          <w:rFonts w:ascii="Bookman Old Style" w:hAnsi="Bookman Old Style" w:cs="Calibri"/>
          <w:sz w:val="24"/>
          <w:szCs w:val="24"/>
          <w:lang w:val="en-US"/>
        </w:rPr>
        <w:t xml:space="preserve"> born</w:t>
      </w:r>
      <w:proofErr w:type="gramEnd"/>
      <w:r w:rsidRPr="00DF495C">
        <w:rPr>
          <w:rFonts w:ascii="Bookman Old Style" w:hAnsi="Bookman Old Style" w:cs="Calibri"/>
          <w:sz w:val="24"/>
          <w:szCs w:val="24"/>
          <w:lang w:val="en-US"/>
        </w:rPr>
        <w:t xml:space="preserve"> population, all persons actually born in the country where the survey is taking place (survey country) should be recorded as such, regardless of the mother’s place of residence at the time of the birth, or their legal status in the country.</w:t>
      </w:r>
    </w:p>
    <w:p w14:paraId="11A9E53C" w14:textId="53CBE38E" w:rsidR="00C978B2" w:rsidRPr="00DF495C" w:rsidRDefault="00C978B2" w:rsidP="00C978B2">
      <w:pPr>
        <w:jc w:val="both"/>
        <w:rPr>
          <w:rFonts w:ascii="Bookman Old Style" w:hAnsi="Bookman Old Style" w:cs="Calibri"/>
          <w:b/>
          <w:sz w:val="24"/>
          <w:szCs w:val="24"/>
          <w:lang w:val="en-US"/>
        </w:rPr>
      </w:pPr>
    </w:p>
    <w:p w14:paraId="1BCF81B6" w14:textId="1E752999" w:rsidR="00D921A2" w:rsidRPr="00DF495C" w:rsidRDefault="00A54984" w:rsidP="00D921A2">
      <w:pPr>
        <w:jc w:val="both"/>
        <w:rPr>
          <w:rFonts w:ascii="Bookman Old Style" w:hAnsi="Bookman Old Style" w:cs="Calibri"/>
          <w:i/>
          <w:iCs/>
          <w:sz w:val="24"/>
          <w:szCs w:val="24"/>
          <w:lang w:val="en-US"/>
        </w:rPr>
      </w:pPr>
      <w:r w:rsidRPr="00DF495C">
        <w:rPr>
          <w:rFonts w:ascii="Bookman Old Style" w:hAnsi="Bookman Old Style"/>
          <w:b/>
          <w:bCs/>
          <w:i/>
          <w:iCs/>
          <w:sz w:val="24"/>
          <w:szCs w:val="24"/>
          <w:lang w:val="en-US" w:eastAsia="en-US"/>
        </w:rPr>
        <w:t>DEM_15:</w:t>
      </w:r>
      <w:r w:rsidRPr="00DF495C">
        <w:rPr>
          <w:rFonts w:ascii="Bookman Old Style" w:hAnsi="Bookman Old Style"/>
          <w:i/>
          <w:iCs/>
          <w:sz w:val="24"/>
          <w:szCs w:val="24"/>
          <w:lang w:val="en-US" w:eastAsia="en-US"/>
        </w:rPr>
        <w:t xml:space="preserve"> </w:t>
      </w:r>
      <w:r w:rsidR="00D921A2" w:rsidRPr="00DF495C">
        <w:rPr>
          <w:rFonts w:ascii="Bookman Old Style" w:hAnsi="Bookman Old Style" w:cs="Calibri"/>
          <w:i/>
          <w:iCs/>
          <w:sz w:val="24"/>
          <w:szCs w:val="24"/>
          <w:lang w:val="en-US"/>
        </w:rPr>
        <w:t>In which country was [NAME] born?</w:t>
      </w:r>
    </w:p>
    <w:p w14:paraId="02AFD33A" w14:textId="77777777" w:rsidR="00E549E3" w:rsidRPr="00DF495C" w:rsidRDefault="00E549E3" w:rsidP="00D921A2">
      <w:pPr>
        <w:jc w:val="both"/>
        <w:rPr>
          <w:rFonts w:ascii="Bookman Old Style" w:hAnsi="Bookman Old Style" w:cs="Calibri"/>
          <w:i/>
          <w:iCs/>
          <w:sz w:val="24"/>
          <w:szCs w:val="24"/>
          <w:lang w:val="en-US"/>
        </w:rPr>
      </w:pPr>
    </w:p>
    <w:p w14:paraId="7459A523" w14:textId="4328681A" w:rsidR="00C978B2" w:rsidRPr="00DF495C" w:rsidRDefault="00E549E3" w:rsidP="00C978B2">
      <w:pPr>
        <w:jc w:val="both"/>
        <w:rPr>
          <w:rFonts w:ascii="Bookman Old Style" w:hAnsi="Bookman Old Style" w:cs="Calibri"/>
          <w:bCs/>
          <w:sz w:val="24"/>
          <w:szCs w:val="24"/>
          <w:lang w:val="en-US"/>
        </w:rPr>
      </w:pPr>
      <w:r w:rsidRPr="00DF495C">
        <w:rPr>
          <w:rFonts w:ascii="Bookman Old Style" w:hAnsi="Bookman Old Style" w:cs="Calibri"/>
          <w:bCs/>
          <w:sz w:val="24"/>
          <w:szCs w:val="24"/>
          <w:lang w:val="en-US"/>
        </w:rPr>
        <w:t>If the person was not born in Malawi, select a country where he/she was born from the list</w:t>
      </w:r>
    </w:p>
    <w:p w14:paraId="7A920237" w14:textId="51C13D5F" w:rsidR="00A54984" w:rsidRPr="00DF495C" w:rsidRDefault="00A54984" w:rsidP="00C978B2">
      <w:pPr>
        <w:jc w:val="both"/>
        <w:rPr>
          <w:rFonts w:ascii="Bookman Old Style" w:hAnsi="Bookman Old Style" w:cs="Calibri"/>
          <w:sz w:val="24"/>
          <w:szCs w:val="24"/>
          <w:lang w:val="en-US"/>
        </w:rPr>
      </w:pPr>
    </w:p>
    <w:p w14:paraId="1F84702B" w14:textId="266E88AA" w:rsidR="00D921A2" w:rsidRPr="00DF495C" w:rsidRDefault="00A54984" w:rsidP="00D921A2">
      <w:pPr>
        <w:jc w:val="both"/>
        <w:rPr>
          <w:rFonts w:ascii="Bookman Old Style" w:hAnsi="Bookman Old Style" w:cs="Calibri"/>
          <w:i/>
          <w:iCs/>
          <w:sz w:val="24"/>
          <w:szCs w:val="24"/>
          <w:lang w:val="en-US"/>
        </w:rPr>
      </w:pPr>
      <w:r w:rsidRPr="00DF495C">
        <w:rPr>
          <w:rFonts w:ascii="Bookman Old Style" w:hAnsi="Bookman Old Style"/>
          <w:b/>
          <w:bCs/>
          <w:i/>
          <w:iCs/>
          <w:sz w:val="24"/>
          <w:szCs w:val="24"/>
          <w:lang w:val="en-US" w:eastAsia="en-US"/>
        </w:rPr>
        <w:t>DEM_16</w:t>
      </w:r>
      <w:r w:rsidR="00E549E3" w:rsidRPr="00DF495C">
        <w:rPr>
          <w:rFonts w:ascii="Bookman Old Style" w:hAnsi="Bookman Old Style"/>
          <w:b/>
          <w:bCs/>
          <w:i/>
          <w:iCs/>
          <w:sz w:val="24"/>
          <w:szCs w:val="24"/>
          <w:lang w:val="en-US" w:eastAsia="en-US"/>
        </w:rPr>
        <w:t xml:space="preserve">. </w:t>
      </w:r>
      <w:r w:rsidRPr="00DF495C">
        <w:rPr>
          <w:rFonts w:ascii="Bookman Old Style" w:hAnsi="Bookman Old Style"/>
          <w:b/>
          <w:bCs/>
          <w:i/>
          <w:iCs/>
          <w:sz w:val="24"/>
          <w:szCs w:val="24"/>
          <w:lang w:val="en-US" w:eastAsia="en-US"/>
        </w:rPr>
        <w:t xml:space="preserve"> </w:t>
      </w:r>
      <w:r w:rsidR="00D921A2" w:rsidRPr="00DF495C">
        <w:rPr>
          <w:rFonts w:ascii="Bookman Old Style" w:hAnsi="Bookman Old Style" w:cs="Calibri"/>
          <w:i/>
          <w:iCs/>
          <w:sz w:val="24"/>
          <w:szCs w:val="24"/>
          <w:lang w:val="en-US"/>
        </w:rPr>
        <w:t>When did [NAME] arrive in Malawi?</w:t>
      </w:r>
    </w:p>
    <w:p w14:paraId="36CFE0B6" w14:textId="7565C5D2" w:rsidR="00E549E3" w:rsidRPr="00DF495C" w:rsidRDefault="00E549E3" w:rsidP="00021C9C">
      <w:pPr>
        <w:spacing w:before="240"/>
        <w:jc w:val="both"/>
        <w:rPr>
          <w:rFonts w:ascii="Bookman Old Style" w:hAnsi="Bookman Old Style" w:cs="Calibri"/>
          <w:sz w:val="24"/>
          <w:szCs w:val="24"/>
          <w:lang w:val="en-US"/>
        </w:rPr>
      </w:pPr>
      <w:r w:rsidRPr="00DF495C">
        <w:rPr>
          <w:rFonts w:ascii="Bookman Old Style" w:hAnsi="Bookman Old Style" w:cs="Calibri"/>
          <w:sz w:val="24"/>
          <w:szCs w:val="24"/>
          <w:lang w:val="en-US"/>
        </w:rPr>
        <w:t xml:space="preserve">If the person was born outside Malawi, ask them the last time they moved </w:t>
      </w:r>
      <w:r w:rsidR="00BA1DD3" w:rsidRPr="00DF495C">
        <w:rPr>
          <w:rFonts w:ascii="Bookman Old Style" w:hAnsi="Bookman Old Style" w:cs="Calibri"/>
          <w:sz w:val="24"/>
          <w:szCs w:val="24"/>
          <w:lang w:val="en-US"/>
        </w:rPr>
        <w:t>to reside</w:t>
      </w:r>
      <w:r w:rsidRPr="00DF495C">
        <w:rPr>
          <w:rFonts w:ascii="Bookman Old Style" w:hAnsi="Bookman Old Style" w:cs="Calibri"/>
          <w:sz w:val="24"/>
          <w:szCs w:val="24"/>
          <w:lang w:val="en-US"/>
        </w:rPr>
        <w:t xml:space="preserve"> in Malawi.</w:t>
      </w:r>
    </w:p>
    <w:p w14:paraId="5FEC7DB5" w14:textId="77777777" w:rsidR="00C978B2" w:rsidRPr="00DF495C" w:rsidRDefault="00C978B2" w:rsidP="00C978B2">
      <w:pPr>
        <w:jc w:val="both"/>
        <w:rPr>
          <w:rFonts w:ascii="Bookman Old Style" w:hAnsi="Bookman Old Style" w:cs="Calibri"/>
          <w:sz w:val="24"/>
          <w:szCs w:val="24"/>
          <w:lang w:val="en-US"/>
        </w:rPr>
      </w:pPr>
    </w:p>
    <w:p w14:paraId="42F7DC14" w14:textId="265300FC" w:rsidR="00D921A2" w:rsidRPr="00DF495C" w:rsidRDefault="00E549E3" w:rsidP="00E549E3">
      <w:pPr>
        <w:rPr>
          <w:rFonts w:ascii="Bookman Old Style" w:hAnsi="Bookman Old Style" w:cs="Calibri"/>
          <w:sz w:val="24"/>
          <w:szCs w:val="24"/>
          <w:lang w:val="en-US"/>
        </w:rPr>
      </w:pPr>
      <w:r w:rsidRPr="00DF495C">
        <w:rPr>
          <w:rFonts w:ascii="Bookman Old Style" w:hAnsi="Bookman Old Style" w:cs="Calibri"/>
          <w:b/>
          <w:bCs/>
          <w:i/>
          <w:iCs/>
          <w:sz w:val="24"/>
          <w:szCs w:val="24"/>
          <w:lang w:val="en-US"/>
        </w:rPr>
        <w:t>DEM_17</w:t>
      </w:r>
      <w:r w:rsidRPr="00DF495C">
        <w:rPr>
          <w:rFonts w:ascii="Bookman Old Style" w:hAnsi="Bookman Old Style" w:cs="Calibri"/>
          <w:i/>
          <w:iCs/>
          <w:sz w:val="24"/>
          <w:szCs w:val="24"/>
          <w:lang w:val="en-US"/>
        </w:rPr>
        <w:t xml:space="preserve">. </w:t>
      </w:r>
      <w:r w:rsidR="00D921A2" w:rsidRPr="00DF495C">
        <w:rPr>
          <w:rFonts w:ascii="Bookman Old Style" w:hAnsi="Bookman Old Style" w:cs="Calibri"/>
          <w:i/>
          <w:iCs/>
          <w:sz w:val="24"/>
          <w:szCs w:val="24"/>
          <w:lang w:val="en-US"/>
        </w:rPr>
        <w:t>How</w:t>
      </w:r>
      <w:r w:rsidRPr="00DF495C">
        <w:rPr>
          <w:rFonts w:ascii="Bookman Old Style" w:hAnsi="Bookman Old Style" w:cs="Calibri"/>
          <w:i/>
          <w:iCs/>
          <w:sz w:val="24"/>
          <w:szCs w:val="24"/>
          <w:lang w:val="en-US"/>
        </w:rPr>
        <w:t xml:space="preserve"> </w:t>
      </w:r>
      <w:r w:rsidR="00D921A2" w:rsidRPr="00DF495C">
        <w:rPr>
          <w:rFonts w:ascii="Bookman Old Style" w:hAnsi="Bookman Old Style" w:cs="Calibri"/>
          <w:i/>
          <w:iCs/>
          <w:sz w:val="24"/>
          <w:szCs w:val="24"/>
          <w:lang w:val="en-US"/>
        </w:rPr>
        <w:t>long has (NAME) been living in Malawi?</w:t>
      </w:r>
      <w:r w:rsidR="00D921A2" w:rsidRPr="00DF495C">
        <w:rPr>
          <w:rFonts w:ascii="Bookman Old Style" w:hAnsi="Bookman Old Style" w:cs="Calibri"/>
          <w:i/>
          <w:iCs/>
          <w:sz w:val="24"/>
          <w:szCs w:val="24"/>
          <w:lang w:val="en-US"/>
        </w:rPr>
        <w:br/>
      </w:r>
    </w:p>
    <w:p w14:paraId="52DABEB7" w14:textId="119EF88E" w:rsidR="00B979E5" w:rsidRPr="00DF495C" w:rsidRDefault="00B979E5" w:rsidP="00B979E5">
      <w:pPr>
        <w:jc w:val="both"/>
        <w:rPr>
          <w:rFonts w:ascii="Bookman Old Style" w:hAnsi="Bookman Old Style" w:cs="Calibri"/>
          <w:sz w:val="24"/>
          <w:szCs w:val="24"/>
          <w:lang w:val="en-US"/>
        </w:rPr>
      </w:pPr>
      <w:r w:rsidRPr="00DF495C">
        <w:rPr>
          <w:rFonts w:ascii="Bookman Old Style" w:hAnsi="Bookman Old Style" w:cs="Calibri"/>
          <w:bCs/>
          <w:sz w:val="24"/>
          <w:szCs w:val="24"/>
          <w:lang w:val="en-US"/>
        </w:rPr>
        <w:t xml:space="preserve">This question is asked of persons whose </w:t>
      </w:r>
      <w:r w:rsidRPr="00DF495C">
        <w:rPr>
          <w:rFonts w:ascii="Bookman Old Style" w:hAnsi="Bookman Old Style" w:cs="Calibri"/>
          <w:sz w:val="24"/>
          <w:szCs w:val="24"/>
          <w:lang w:val="en-US"/>
        </w:rPr>
        <w:t>year of last arrival is unknown</w:t>
      </w:r>
      <w:proofErr w:type="gramStart"/>
      <w:r w:rsidRPr="00DF495C">
        <w:rPr>
          <w:rFonts w:ascii="Bookman Old Style" w:hAnsi="Bookman Old Style" w:cs="Calibri"/>
          <w:sz w:val="24"/>
          <w:szCs w:val="24"/>
          <w:lang w:val="en-US"/>
        </w:rPr>
        <w:t>.</w:t>
      </w:r>
      <w:r w:rsidRPr="00DF495C">
        <w:rPr>
          <w:rFonts w:ascii="Bookman Old Style" w:hAnsi="Bookman Old Style" w:cs="Calibri"/>
          <w:bCs/>
          <w:sz w:val="24"/>
          <w:szCs w:val="24"/>
          <w:lang w:val="en-US"/>
        </w:rPr>
        <w:t xml:space="preserve"> </w:t>
      </w:r>
      <w:r w:rsidRPr="00DF495C">
        <w:rPr>
          <w:rFonts w:ascii="Bookman Old Style" w:hAnsi="Bookman Old Style" w:cs="Calibri"/>
          <w:sz w:val="24"/>
          <w:szCs w:val="24"/>
          <w:lang w:val="en-US"/>
        </w:rPr>
        <w:t>.</w:t>
      </w:r>
      <w:proofErr w:type="gramEnd"/>
      <w:r w:rsidRPr="00DF495C">
        <w:rPr>
          <w:rFonts w:ascii="Bookman Old Style" w:hAnsi="Bookman Old Style" w:cs="Calibri"/>
          <w:sz w:val="24"/>
          <w:szCs w:val="24"/>
          <w:lang w:val="en-US"/>
        </w:rPr>
        <w:t xml:space="preserve"> </w:t>
      </w:r>
    </w:p>
    <w:p w14:paraId="7C9A6B53" w14:textId="6AE4AC80" w:rsidR="00C978B2" w:rsidRPr="00DF495C" w:rsidRDefault="00C978B2" w:rsidP="00B979E5">
      <w:pPr>
        <w:jc w:val="both"/>
        <w:rPr>
          <w:rFonts w:ascii="Bookman Old Style" w:hAnsi="Bookman Old Style" w:cs="Calibri"/>
          <w:sz w:val="24"/>
          <w:szCs w:val="24"/>
          <w:lang w:val="en-US"/>
        </w:rPr>
      </w:pPr>
      <w:r w:rsidRPr="00DF495C">
        <w:rPr>
          <w:rFonts w:ascii="Bookman Old Style" w:hAnsi="Bookman Old Style" w:cs="Calibri"/>
          <w:sz w:val="24"/>
          <w:szCs w:val="24"/>
          <w:lang w:val="en-US"/>
        </w:rPr>
        <w:t xml:space="preserve"> </w:t>
      </w:r>
    </w:p>
    <w:p w14:paraId="6E6FE3E7" w14:textId="53D14580" w:rsidR="00A97300" w:rsidRPr="00DF495C" w:rsidRDefault="002613C1" w:rsidP="00A97300">
      <w:pPr>
        <w:jc w:val="both"/>
        <w:rPr>
          <w:rFonts w:ascii="Bookman Old Style" w:hAnsi="Bookman Old Style" w:cs="Calibri"/>
          <w:bCs/>
          <w:i/>
          <w:iCs/>
          <w:sz w:val="24"/>
          <w:szCs w:val="24"/>
          <w:lang w:val="en-US"/>
        </w:rPr>
      </w:pPr>
      <w:r w:rsidRPr="00DF495C">
        <w:rPr>
          <w:rFonts w:ascii="Bookman Old Style" w:hAnsi="Bookman Old Style" w:cs="Calibri"/>
          <w:b/>
          <w:i/>
          <w:iCs/>
          <w:sz w:val="24"/>
          <w:szCs w:val="24"/>
          <w:lang w:val="en-US"/>
        </w:rPr>
        <w:t xml:space="preserve">DEM_18: </w:t>
      </w:r>
      <w:r w:rsidR="00A97300" w:rsidRPr="00DF495C">
        <w:rPr>
          <w:rFonts w:ascii="Bookman Old Style" w:hAnsi="Bookman Old Style" w:cs="Calibri"/>
          <w:bCs/>
          <w:i/>
          <w:iCs/>
          <w:sz w:val="24"/>
          <w:szCs w:val="24"/>
          <w:lang w:val="en-US"/>
        </w:rPr>
        <w:t>What was (your/NAME)’s main reason for moving to Malawi?</w:t>
      </w:r>
    </w:p>
    <w:p w14:paraId="5586FFFD" w14:textId="77777777" w:rsidR="00B979E5" w:rsidRPr="00DF495C" w:rsidRDefault="00B979E5" w:rsidP="00B979E5">
      <w:pPr>
        <w:jc w:val="both"/>
        <w:rPr>
          <w:rFonts w:ascii="Bookman Old Style" w:hAnsi="Bookman Old Style" w:cs="Calibri"/>
          <w:sz w:val="24"/>
          <w:szCs w:val="24"/>
          <w:lang w:val="en-US"/>
        </w:rPr>
      </w:pPr>
    </w:p>
    <w:p w14:paraId="37177C7B" w14:textId="77777777" w:rsidR="00B979E5" w:rsidRPr="00DF495C" w:rsidRDefault="00B979E5" w:rsidP="00B979E5">
      <w:pPr>
        <w:jc w:val="both"/>
        <w:rPr>
          <w:rFonts w:ascii="Bookman Old Style" w:hAnsi="Bookman Old Style" w:cs="Calibri"/>
          <w:sz w:val="24"/>
          <w:szCs w:val="24"/>
          <w:lang w:val="en-US"/>
        </w:rPr>
      </w:pPr>
      <w:r w:rsidRPr="00DF495C">
        <w:rPr>
          <w:rFonts w:ascii="Bookman Old Style" w:hAnsi="Bookman Old Style" w:cs="Calibri"/>
          <w:sz w:val="24"/>
          <w:szCs w:val="24"/>
          <w:lang w:val="en-US"/>
        </w:rPr>
        <w:t xml:space="preserve">The question is asked only of foreign-born respondents. Answers should be recorded as self-declared by the respondent. Only one main reason should be recorded. When the respondent mentions more than one reason, interviewers should be trained to probe for the main reason. </w:t>
      </w:r>
    </w:p>
    <w:p w14:paraId="1B0F3FEB" w14:textId="77777777" w:rsidR="00B979E5" w:rsidRPr="00DF495C" w:rsidRDefault="00B979E5" w:rsidP="00C978B2">
      <w:pPr>
        <w:jc w:val="both"/>
        <w:rPr>
          <w:rFonts w:ascii="Bookman Old Style" w:hAnsi="Bookman Old Style" w:cs="Calibri"/>
          <w:sz w:val="24"/>
          <w:szCs w:val="24"/>
          <w:lang w:val="en-US"/>
        </w:rPr>
      </w:pPr>
    </w:p>
    <w:p w14:paraId="32D8306E" w14:textId="3112B502" w:rsidR="00A97300" w:rsidRPr="00DF495C" w:rsidRDefault="00B979E5" w:rsidP="00021C9C">
      <w:pPr>
        <w:jc w:val="both"/>
        <w:rPr>
          <w:rFonts w:ascii="Bookman Old Style" w:hAnsi="Bookman Old Style" w:cs="Calibri"/>
          <w:sz w:val="24"/>
          <w:szCs w:val="24"/>
          <w:lang w:val="en-US"/>
        </w:rPr>
      </w:pPr>
      <w:r w:rsidRPr="00DF495C">
        <w:rPr>
          <w:rFonts w:ascii="Bookman Old Style" w:hAnsi="Bookman Old Style" w:cs="Calibri"/>
          <w:b/>
          <w:i/>
          <w:iCs/>
          <w:sz w:val="24"/>
          <w:szCs w:val="24"/>
          <w:lang w:val="en-US"/>
        </w:rPr>
        <w:t>DEM_19</w:t>
      </w:r>
      <w:r w:rsidR="00C978B2" w:rsidRPr="00DF495C">
        <w:rPr>
          <w:rFonts w:ascii="Bookman Old Style" w:hAnsi="Bookman Old Style" w:cs="Calibri"/>
          <w:b/>
          <w:i/>
          <w:iCs/>
          <w:sz w:val="24"/>
          <w:szCs w:val="24"/>
          <w:lang w:val="en-US"/>
        </w:rPr>
        <w:t xml:space="preserve"> </w:t>
      </w:r>
      <w:r w:rsidR="00A97300" w:rsidRPr="00DF495C">
        <w:rPr>
          <w:rFonts w:ascii="Bookman Old Style" w:hAnsi="Bookman Old Style" w:cs="Calibri"/>
          <w:i/>
          <w:iCs/>
          <w:sz w:val="24"/>
          <w:szCs w:val="24"/>
          <w:lang w:val="en-US"/>
        </w:rPr>
        <w:t xml:space="preserve">Is </w:t>
      </w:r>
      <w:r w:rsidRPr="00DF495C">
        <w:rPr>
          <w:rFonts w:ascii="Bookman Old Style" w:hAnsi="Bookman Old Style" w:cs="Calibri"/>
          <w:i/>
          <w:iCs/>
          <w:sz w:val="24"/>
          <w:szCs w:val="24"/>
          <w:lang w:val="en-US"/>
        </w:rPr>
        <w:t>(</w:t>
      </w:r>
      <w:r w:rsidR="00A97300" w:rsidRPr="00DF495C">
        <w:rPr>
          <w:rFonts w:ascii="Bookman Old Style" w:hAnsi="Bookman Old Style" w:cs="Calibri"/>
          <w:i/>
          <w:iCs/>
          <w:sz w:val="24"/>
          <w:szCs w:val="24"/>
          <w:lang w:val="en-US"/>
        </w:rPr>
        <w:t>NAME) a citizen of</w:t>
      </w:r>
      <w:proofErr w:type="gramStart"/>
      <w:r w:rsidRPr="00DF495C">
        <w:rPr>
          <w:rFonts w:ascii="Bookman Old Style" w:hAnsi="Bookman Old Style" w:cs="Calibri"/>
          <w:i/>
          <w:iCs/>
          <w:sz w:val="24"/>
          <w:szCs w:val="24"/>
          <w:lang w:val="en-US"/>
        </w:rPr>
        <w:t>.....</w:t>
      </w:r>
      <w:proofErr w:type="gramEnd"/>
      <w:r w:rsidR="00A97300" w:rsidRPr="00DF495C">
        <w:rPr>
          <w:rFonts w:ascii="Bookman Old Style" w:hAnsi="Bookman Old Style" w:cs="Calibri"/>
          <w:i/>
          <w:iCs/>
          <w:sz w:val="24"/>
          <w:szCs w:val="24"/>
          <w:lang w:val="en-US"/>
        </w:rPr>
        <w:t xml:space="preserve"> ?</w:t>
      </w:r>
      <w:r w:rsidR="00A97300" w:rsidRPr="00DF495C">
        <w:rPr>
          <w:rFonts w:ascii="Bookman Old Style" w:hAnsi="Bookman Old Style" w:cs="Calibri"/>
          <w:sz w:val="24"/>
          <w:szCs w:val="24"/>
          <w:lang w:val="en-US"/>
        </w:rPr>
        <w:t xml:space="preserve"> </w:t>
      </w:r>
    </w:p>
    <w:p w14:paraId="2AC6B3E5" w14:textId="77777777" w:rsidR="00C978B2" w:rsidRPr="00DF495C" w:rsidRDefault="00C978B2" w:rsidP="00A97300">
      <w:pPr>
        <w:rPr>
          <w:rFonts w:ascii="Bookman Old Style" w:hAnsi="Bookman Old Style" w:cs="Calibri"/>
          <w:sz w:val="24"/>
          <w:szCs w:val="24"/>
          <w:lang w:val="en-US"/>
        </w:rPr>
      </w:pPr>
    </w:p>
    <w:p w14:paraId="23F01A0E" w14:textId="35B6D8A8" w:rsidR="00C978B2" w:rsidRPr="00DF495C" w:rsidRDefault="00B979E5" w:rsidP="00C978B2">
      <w:pPr>
        <w:jc w:val="both"/>
        <w:rPr>
          <w:rFonts w:ascii="Bookman Old Style" w:hAnsi="Bookman Old Style" w:cs="Calibri"/>
          <w:bCs/>
          <w:sz w:val="24"/>
          <w:szCs w:val="24"/>
          <w:lang w:val="en-US"/>
        </w:rPr>
      </w:pPr>
      <w:r w:rsidRPr="00DF495C">
        <w:rPr>
          <w:rFonts w:ascii="Bookman Old Style" w:hAnsi="Bookman Old Style" w:cs="Calibri"/>
          <w:bCs/>
          <w:sz w:val="24"/>
          <w:szCs w:val="24"/>
          <w:lang w:val="en-US"/>
        </w:rPr>
        <w:t>This question has three options</w:t>
      </w:r>
    </w:p>
    <w:p w14:paraId="4D2457F6" w14:textId="6CD91A7A" w:rsidR="00C978B2" w:rsidRPr="00DF495C" w:rsidRDefault="00C978B2" w:rsidP="00021C9C">
      <w:pPr>
        <w:ind w:left="709"/>
        <w:jc w:val="both"/>
        <w:rPr>
          <w:rFonts w:ascii="Bookman Old Style" w:hAnsi="Bookman Old Style" w:cs="Calibri"/>
          <w:sz w:val="24"/>
          <w:szCs w:val="24"/>
          <w:lang w:val="en-US"/>
        </w:rPr>
      </w:pPr>
      <w:r w:rsidRPr="00DF495C">
        <w:rPr>
          <w:rFonts w:ascii="Bookman Old Style" w:hAnsi="Bookman Old Style" w:cs="Calibri"/>
          <w:sz w:val="24"/>
          <w:szCs w:val="24"/>
          <w:lang w:val="en-US"/>
        </w:rPr>
        <w:lastRenderedPageBreak/>
        <w:t xml:space="preserve">a. </w:t>
      </w:r>
      <w:r w:rsidR="00B979E5" w:rsidRPr="00DF495C">
        <w:rPr>
          <w:rFonts w:ascii="Bookman Old Style" w:hAnsi="Bookman Old Style" w:cs="Calibri"/>
          <w:sz w:val="24"/>
          <w:szCs w:val="24"/>
          <w:lang w:val="en-US"/>
        </w:rPr>
        <w:t>Malawi</w:t>
      </w:r>
    </w:p>
    <w:p w14:paraId="064F6026" w14:textId="77777777" w:rsidR="00B979E5" w:rsidRPr="00DF495C" w:rsidRDefault="00C978B2" w:rsidP="00021C9C">
      <w:pPr>
        <w:ind w:left="709"/>
        <w:jc w:val="both"/>
        <w:rPr>
          <w:rFonts w:ascii="Bookman Old Style" w:hAnsi="Bookman Old Style" w:cs="Calibri"/>
          <w:sz w:val="24"/>
          <w:szCs w:val="24"/>
          <w:lang w:val="en-US"/>
        </w:rPr>
      </w:pPr>
      <w:r w:rsidRPr="00DF495C">
        <w:rPr>
          <w:rFonts w:ascii="Bookman Old Style" w:hAnsi="Bookman Old Style" w:cs="Calibri"/>
          <w:sz w:val="24"/>
          <w:szCs w:val="24"/>
          <w:lang w:val="en-US"/>
        </w:rPr>
        <w:t>b. A</w:t>
      </w:r>
      <w:r w:rsidR="00B979E5" w:rsidRPr="00DF495C">
        <w:rPr>
          <w:rFonts w:ascii="Bookman Old Style" w:hAnsi="Bookman Old Style" w:cs="Calibri"/>
          <w:sz w:val="24"/>
          <w:szCs w:val="24"/>
          <w:lang w:val="en-US"/>
        </w:rPr>
        <w:t xml:space="preserve">nother country  </w:t>
      </w:r>
    </w:p>
    <w:p w14:paraId="57812926" w14:textId="77777777" w:rsidR="00C978B2" w:rsidRPr="00DF495C" w:rsidRDefault="00C978B2" w:rsidP="00021C9C">
      <w:pPr>
        <w:ind w:left="709"/>
        <w:jc w:val="both"/>
        <w:rPr>
          <w:rFonts w:ascii="Bookman Old Style" w:hAnsi="Bookman Old Style" w:cs="Calibri"/>
          <w:sz w:val="24"/>
          <w:szCs w:val="24"/>
          <w:lang w:val="en-US"/>
        </w:rPr>
      </w:pPr>
      <w:r w:rsidRPr="00DF495C">
        <w:rPr>
          <w:rFonts w:ascii="Bookman Old Style" w:hAnsi="Bookman Old Style" w:cs="Calibri"/>
          <w:sz w:val="24"/>
          <w:szCs w:val="24"/>
          <w:lang w:val="en-US"/>
        </w:rPr>
        <w:t xml:space="preserve">c. STATELESS </w:t>
      </w:r>
    </w:p>
    <w:p w14:paraId="6662810E" w14:textId="5A496828" w:rsidR="00B979E5" w:rsidRPr="00DF495C" w:rsidRDefault="00B979E5" w:rsidP="00C978B2">
      <w:pPr>
        <w:jc w:val="both"/>
        <w:rPr>
          <w:rFonts w:ascii="Bookman Old Style" w:hAnsi="Bookman Old Style" w:cs="Calibri"/>
          <w:sz w:val="24"/>
          <w:szCs w:val="24"/>
          <w:lang w:val="en-US"/>
        </w:rPr>
      </w:pPr>
      <w:r w:rsidRPr="00DF495C">
        <w:rPr>
          <w:rFonts w:ascii="Bookman Old Style" w:hAnsi="Bookman Old Style" w:cs="Calibri"/>
          <w:sz w:val="24"/>
          <w:szCs w:val="24"/>
          <w:lang w:val="en-US"/>
        </w:rPr>
        <w:t>Country of citizenship is defined as the country an individual is a citizen of and with which the individual enjoys a particular legal bond, acquired by birth, naturalization, marriage or some other mechanism. This question allows m</w:t>
      </w:r>
      <w:r w:rsidR="00C978B2" w:rsidRPr="00DF495C">
        <w:rPr>
          <w:rFonts w:ascii="Bookman Old Style" w:hAnsi="Bookman Old Style" w:cs="Calibri"/>
          <w:sz w:val="24"/>
          <w:szCs w:val="24"/>
          <w:lang w:val="en-US"/>
        </w:rPr>
        <w:t>ultiple answers, to capture persons with multiple citizenships</w:t>
      </w:r>
      <w:r w:rsidRPr="00DF495C">
        <w:rPr>
          <w:rFonts w:ascii="Bookman Old Style" w:hAnsi="Bookman Old Style" w:cs="Calibri"/>
          <w:sz w:val="24"/>
          <w:szCs w:val="24"/>
          <w:lang w:val="en-US"/>
        </w:rPr>
        <w:t xml:space="preserve">. </w:t>
      </w:r>
    </w:p>
    <w:p w14:paraId="6BFDDC96" w14:textId="77777777" w:rsidR="00B979E5" w:rsidRPr="00DF495C" w:rsidRDefault="00B979E5" w:rsidP="00C978B2">
      <w:pPr>
        <w:jc w:val="both"/>
        <w:rPr>
          <w:rFonts w:ascii="Bookman Old Style" w:hAnsi="Bookman Old Style" w:cs="Calibri"/>
          <w:sz w:val="24"/>
          <w:szCs w:val="24"/>
          <w:lang w:val="en-US"/>
        </w:rPr>
      </w:pPr>
    </w:p>
    <w:p w14:paraId="664E455D" w14:textId="20269B64" w:rsidR="00C978B2" w:rsidRPr="00DF495C" w:rsidRDefault="00C978B2" w:rsidP="00B979E5">
      <w:pPr>
        <w:jc w:val="both"/>
        <w:rPr>
          <w:rFonts w:ascii="Bookman Old Style" w:hAnsi="Bookman Old Style" w:cs="Calibri"/>
          <w:sz w:val="24"/>
          <w:szCs w:val="24"/>
          <w:lang w:val="en-US"/>
        </w:rPr>
      </w:pPr>
      <w:r w:rsidRPr="00DF495C">
        <w:rPr>
          <w:rFonts w:ascii="Bookman Old Style" w:hAnsi="Bookman Old Style" w:cs="Calibri"/>
          <w:sz w:val="24"/>
          <w:szCs w:val="24"/>
          <w:lang w:val="en-US"/>
        </w:rPr>
        <w:t xml:space="preserve">The STATELESS category should not be read aloud. STATELESS refers to a person who is not considered as a national (citizen) by any State under the operation of its law. The category may apply to </w:t>
      </w:r>
      <w:r w:rsidR="00BA1DD3" w:rsidRPr="00DF495C">
        <w:rPr>
          <w:rFonts w:ascii="Bookman Old Style" w:hAnsi="Bookman Old Style" w:cs="Calibri"/>
          <w:sz w:val="24"/>
          <w:szCs w:val="24"/>
          <w:lang w:val="en-US"/>
        </w:rPr>
        <w:t>native- or foreign-born</w:t>
      </w:r>
      <w:r w:rsidRPr="00DF495C">
        <w:rPr>
          <w:rFonts w:ascii="Bookman Old Style" w:hAnsi="Bookman Old Style" w:cs="Calibri"/>
          <w:sz w:val="24"/>
          <w:szCs w:val="24"/>
          <w:lang w:val="en-US"/>
        </w:rPr>
        <w:t xml:space="preserve"> persons. </w:t>
      </w:r>
    </w:p>
    <w:p w14:paraId="63C8016F" w14:textId="77777777" w:rsidR="00B979E5" w:rsidRPr="00DF495C" w:rsidRDefault="00B979E5" w:rsidP="00C978B2">
      <w:pPr>
        <w:jc w:val="both"/>
        <w:rPr>
          <w:rFonts w:ascii="Bookman Old Style" w:hAnsi="Bookman Old Style" w:cs="Calibri"/>
          <w:b/>
          <w:sz w:val="24"/>
          <w:szCs w:val="24"/>
          <w:lang w:val="en-US"/>
        </w:rPr>
      </w:pPr>
    </w:p>
    <w:p w14:paraId="1A0197DD" w14:textId="16A35D04" w:rsidR="00A14850" w:rsidRPr="00DF495C" w:rsidRDefault="00E63D47" w:rsidP="00A14850">
      <w:pPr>
        <w:jc w:val="both"/>
        <w:rPr>
          <w:rFonts w:ascii="Bookman Old Style" w:hAnsi="Bookman Old Style" w:cs="Calibri"/>
          <w:i/>
          <w:iCs/>
          <w:sz w:val="24"/>
          <w:szCs w:val="24"/>
          <w:lang w:val="en-US"/>
        </w:rPr>
      </w:pPr>
      <w:r w:rsidRPr="00DF495C">
        <w:rPr>
          <w:rFonts w:ascii="Bookman Old Style" w:hAnsi="Bookman Old Style" w:cs="Calibri"/>
          <w:b/>
          <w:i/>
          <w:iCs/>
          <w:sz w:val="24"/>
          <w:szCs w:val="24"/>
          <w:lang w:val="en-US"/>
        </w:rPr>
        <w:t>DEM_20</w:t>
      </w:r>
      <w:r w:rsidR="00B979E5" w:rsidRPr="00DF495C">
        <w:rPr>
          <w:rFonts w:ascii="Bookman Old Style" w:hAnsi="Bookman Old Style" w:cs="Calibri"/>
          <w:b/>
          <w:i/>
          <w:iCs/>
          <w:sz w:val="24"/>
          <w:szCs w:val="24"/>
          <w:lang w:val="en-US"/>
        </w:rPr>
        <w:t xml:space="preserve"> </w:t>
      </w:r>
      <w:r w:rsidR="00A14850" w:rsidRPr="00DF495C">
        <w:rPr>
          <w:rFonts w:ascii="Bookman Old Style" w:hAnsi="Bookman Old Style" w:cs="Calibri"/>
          <w:i/>
          <w:iCs/>
          <w:sz w:val="24"/>
          <w:szCs w:val="24"/>
          <w:lang w:val="en-US"/>
        </w:rPr>
        <w:t xml:space="preserve">Which other country is (NAME) a citizen of?   </w:t>
      </w:r>
    </w:p>
    <w:p w14:paraId="4A2BC9C2" w14:textId="77777777" w:rsidR="00C978B2" w:rsidRPr="00DF495C" w:rsidRDefault="00C978B2" w:rsidP="00C978B2">
      <w:pPr>
        <w:jc w:val="both"/>
        <w:rPr>
          <w:rFonts w:ascii="Bookman Old Style" w:hAnsi="Bookman Old Style" w:cs="Calibri"/>
          <w:sz w:val="24"/>
          <w:szCs w:val="24"/>
          <w:lang w:val="en-US"/>
        </w:rPr>
      </w:pPr>
      <w:r w:rsidRPr="00DF495C">
        <w:rPr>
          <w:rFonts w:ascii="Bookman Old Style" w:hAnsi="Bookman Old Style" w:cs="Calibri"/>
          <w:sz w:val="24"/>
          <w:szCs w:val="24"/>
          <w:lang w:val="en-US"/>
        </w:rPr>
        <w:t xml:space="preserve"> </w:t>
      </w:r>
    </w:p>
    <w:p w14:paraId="070A7D78" w14:textId="3E251213" w:rsidR="00C978B2" w:rsidRPr="00DF495C" w:rsidRDefault="00C978B2" w:rsidP="00C978B2">
      <w:pPr>
        <w:jc w:val="both"/>
        <w:rPr>
          <w:rFonts w:ascii="Bookman Old Style" w:hAnsi="Bookman Old Style" w:cs="Calibri"/>
          <w:b/>
          <w:sz w:val="24"/>
          <w:szCs w:val="24"/>
          <w:lang w:val="en-US"/>
        </w:rPr>
      </w:pPr>
      <w:r w:rsidRPr="00DF495C">
        <w:rPr>
          <w:rFonts w:ascii="Bookman Old Style" w:hAnsi="Bookman Old Style" w:cs="Calibri"/>
          <w:sz w:val="24"/>
          <w:szCs w:val="24"/>
          <w:lang w:val="en-US"/>
        </w:rPr>
        <w:t xml:space="preserve"> The question is asked only of persons who report being citizens of a country other than (or in addition to) </w:t>
      </w:r>
      <w:r w:rsidR="00E63D47" w:rsidRPr="00DF495C">
        <w:rPr>
          <w:rFonts w:ascii="Bookman Old Style" w:hAnsi="Bookman Old Style" w:cs="Calibri"/>
          <w:sz w:val="24"/>
          <w:szCs w:val="24"/>
          <w:lang w:val="en-US"/>
        </w:rPr>
        <w:t>Malawi</w:t>
      </w:r>
    </w:p>
    <w:p w14:paraId="387C2B1A" w14:textId="2F333207" w:rsidR="00DA27CC" w:rsidRPr="00DF495C" w:rsidRDefault="00C978B2" w:rsidP="00021C9C">
      <w:pPr>
        <w:pStyle w:val="Heading2"/>
        <w:rPr>
          <w:rFonts w:ascii="Bookman Old Style" w:hAnsi="Bookman Old Style"/>
        </w:rPr>
      </w:pPr>
      <w:r w:rsidRPr="00DF495C">
        <w:rPr>
          <w:rFonts w:ascii="Bookman Old Style" w:hAnsi="Bookman Old Style"/>
        </w:rPr>
        <w:t xml:space="preserve">FUNCTIONAL DIFFICULTIES </w:t>
      </w:r>
    </w:p>
    <w:p w14:paraId="0E8E5B5E" w14:textId="77777777" w:rsidR="00C978B2" w:rsidRPr="00DF495C" w:rsidRDefault="00C978B2" w:rsidP="00C978B2">
      <w:pPr>
        <w:jc w:val="both"/>
        <w:rPr>
          <w:rFonts w:ascii="Bookman Old Style" w:hAnsi="Bookman Old Style" w:cs="Calibri"/>
          <w:sz w:val="24"/>
          <w:szCs w:val="24"/>
          <w:lang w:val="en-US"/>
        </w:rPr>
      </w:pPr>
      <w:r w:rsidRPr="00DF495C">
        <w:rPr>
          <w:rFonts w:ascii="Bookman Old Style" w:hAnsi="Bookman Old Style" w:cs="Calibri"/>
          <w:sz w:val="24"/>
          <w:szCs w:val="24"/>
          <w:lang w:val="en-US"/>
        </w:rPr>
        <w:t>The purpose of this module is to identify persons who have difficulties in performing basi</w:t>
      </w:r>
      <w:r w:rsidR="00A14850" w:rsidRPr="00DF495C">
        <w:rPr>
          <w:rFonts w:ascii="Bookman Old Style" w:hAnsi="Bookman Old Style" w:cs="Calibri"/>
          <w:sz w:val="24"/>
          <w:szCs w:val="24"/>
          <w:lang w:val="en-US"/>
        </w:rPr>
        <w:t>c</w:t>
      </w:r>
      <w:r w:rsidRPr="00DF495C">
        <w:rPr>
          <w:rFonts w:ascii="Bookman Old Style" w:hAnsi="Bookman Old Style" w:cs="Calibri"/>
          <w:sz w:val="24"/>
          <w:szCs w:val="24"/>
          <w:lang w:val="en-US"/>
        </w:rPr>
        <w:t xml:space="preserve"> activities, and the degree of difficulties they experience. While persons with at least a lot of difficulties will be categorized as having a disability during analysis of survey data, it is important, as explained below, that the word "disability" not be used during the administration of this module</w:t>
      </w:r>
      <w:r w:rsidR="00E63D47" w:rsidRPr="00DF495C">
        <w:rPr>
          <w:rFonts w:ascii="Bookman Old Style" w:hAnsi="Bookman Old Style" w:cs="Calibri"/>
          <w:sz w:val="24"/>
          <w:szCs w:val="24"/>
          <w:lang w:val="en-US"/>
        </w:rPr>
        <w:t>.</w:t>
      </w:r>
    </w:p>
    <w:p w14:paraId="0653CD3D" w14:textId="77777777" w:rsidR="00E63D47" w:rsidRPr="00DF495C" w:rsidRDefault="00E63D47" w:rsidP="00C978B2">
      <w:pPr>
        <w:jc w:val="both"/>
        <w:rPr>
          <w:rFonts w:ascii="Bookman Old Style" w:hAnsi="Bookman Old Style" w:cs="Calibri"/>
          <w:b/>
          <w:sz w:val="24"/>
          <w:szCs w:val="24"/>
          <w:lang w:val="en-US"/>
        </w:rPr>
      </w:pPr>
    </w:p>
    <w:p w14:paraId="7A28E31D" w14:textId="3CA164C3" w:rsidR="00CD755D" w:rsidRPr="00DF495C" w:rsidRDefault="00C978B2" w:rsidP="0092745A">
      <w:pPr>
        <w:jc w:val="both"/>
        <w:rPr>
          <w:rFonts w:ascii="Bookman Old Style" w:hAnsi="Bookman Old Style" w:cs="Calibri"/>
          <w:sz w:val="24"/>
          <w:szCs w:val="24"/>
          <w:lang w:val="en-US"/>
        </w:rPr>
      </w:pPr>
      <w:r w:rsidRPr="00DF495C">
        <w:rPr>
          <w:rFonts w:ascii="Bookman Old Style" w:hAnsi="Bookman Old Style" w:cs="Calibri"/>
          <w:sz w:val="24"/>
          <w:szCs w:val="24"/>
          <w:lang w:val="en-US"/>
        </w:rPr>
        <w:t xml:space="preserve">The module is designed to support disaggregation of </w:t>
      </w:r>
      <w:proofErr w:type="spellStart"/>
      <w:r w:rsidRPr="00DF495C">
        <w:rPr>
          <w:rFonts w:ascii="Bookman Old Style" w:hAnsi="Bookman Old Style" w:cs="Calibri"/>
          <w:sz w:val="24"/>
          <w:szCs w:val="24"/>
          <w:lang w:val="en-US"/>
        </w:rPr>
        <w:t>labour</w:t>
      </w:r>
      <w:proofErr w:type="spellEnd"/>
      <w:r w:rsidRPr="00DF495C">
        <w:rPr>
          <w:rFonts w:ascii="Bookman Old Style" w:hAnsi="Bookman Old Style" w:cs="Calibri"/>
          <w:sz w:val="24"/>
          <w:szCs w:val="24"/>
          <w:lang w:val="en-US"/>
        </w:rPr>
        <w:t xml:space="preserve"> force data by disability status. </w:t>
      </w:r>
      <w:r w:rsidR="00BA1DD3" w:rsidRPr="00DF495C">
        <w:rPr>
          <w:rFonts w:ascii="Bookman Old Style" w:hAnsi="Bookman Old Style" w:cs="Calibri"/>
          <w:sz w:val="24"/>
          <w:szCs w:val="24"/>
          <w:lang w:val="en-US"/>
        </w:rPr>
        <w:t>Thus,</w:t>
      </w:r>
      <w:r w:rsidRPr="00DF495C">
        <w:rPr>
          <w:rFonts w:ascii="Bookman Old Style" w:hAnsi="Bookman Old Style" w:cs="Calibri"/>
          <w:sz w:val="24"/>
          <w:szCs w:val="24"/>
          <w:lang w:val="en-US"/>
        </w:rPr>
        <w:t xml:space="preserve"> it is restricted to persons age</w:t>
      </w:r>
      <w:r w:rsidR="00904878" w:rsidRPr="00DF495C">
        <w:rPr>
          <w:rFonts w:ascii="Bookman Old Style" w:hAnsi="Bookman Old Style" w:cs="Calibri"/>
          <w:sz w:val="24"/>
          <w:szCs w:val="24"/>
          <w:lang w:val="en-US"/>
        </w:rPr>
        <w:t>d 5 years and above</w:t>
      </w:r>
      <w:r w:rsidR="00CD755D" w:rsidRPr="00DF495C">
        <w:rPr>
          <w:rFonts w:ascii="Bookman Old Style" w:hAnsi="Bookman Old Style" w:cs="Calibri"/>
          <w:sz w:val="24"/>
          <w:szCs w:val="24"/>
          <w:lang w:val="en-US"/>
        </w:rPr>
        <w:t>.</w:t>
      </w:r>
    </w:p>
    <w:p w14:paraId="0D9DD7E8" w14:textId="77777777" w:rsidR="00C978B2" w:rsidRPr="00DF495C" w:rsidRDefault="00C978B2" w:rsidP="0092745A">
      <w:pPr>
        <w:jc w:val="both"/>
        <w:rPr>
          <w:rFonts w:ascii="Bookman Old Style" w:hAnsi="Bookman Old Style" w:cs="Calibri"/>
          <w:sz w:val="24"/>
          <w:szCs w:val="24"/>
          <w:lang w:val="en-US"/>
        </w:rPr>
      </w:pPr>
      <w:r w:rsidRPr="00DF495C">
        <w:rPr>
          <w:rFonts w:ascii="Bookman Old Style" w:hAnsi="Bookman Old Style" w:cs="Calibri"/>
          <w:sz w:val="24"/>
          <w:szCs w:val="24"/>
          <w:lang w:val="en-US"/>
        </w:rPr>
        <w:t xml:space="preserve"> </w:t>
      </w:r>
    </w:p>
    <w:p w14:paraId="7B70A93B" w14:textId="682132FC" w:rsidR="00CD1E0B" w:rsidRPr="00DF495C" w:rsidRDefault="00E63D47" w:rsidP="0092745A">
      <w:pPr>
        <w:jc w:val="both"/>
        <w:rPr>
          <w:rFonts w:ascii="Bookman Old Style" w:hAnsi="Bookman Old Style" w:cs="Calibri"/>
          <w:b/>
          <w:bCs/>
          <w:sz w:val="24"/>
          <w:szCs w:val="24"/>
          <w:lang w:val="en-US"/>
        </w:rPr>
      </w:pPr>
      <w:r w:rsidRPr="00DF495C">
        <w:rPr>
          <w:rFonts w:ascii="Bookman Old Style" w:hAnsi="Bookman Old Style" w:cs="Calibri"/>
          <w:b/>
          <w:bCs/>
          <w:i/>
          <w:iCs/>
          <w:sz w:val="24"/>
          <w:szCs w:val="24"/>
          <w:lang w:val="en-US"/>
        </w:rPr>
        <w:t>DEM_21</w:t>
      </w:r>
      <w:r w:rsidR="00CD1E0B" w:rsidRPr="00DF495C">
        <w:rPr>
          <w:rFonts w:ascii="Bookman Old Style" w:hAnsi="Bookman Old Style" w:cs="Calibri"/>
          <w:b/>
          <w:bCs/>
          <w:i/>
          <w:iCs/>
          <w:sz w:val="24"/>
          <w:szCs w:val="24"/>
          <w:lang w:val="en-US"/>
        </w:rPr>
        <w:t>-</w:t>
      </w:r>
      <w:r w:rsidRPr="00DF495C">
        <w:rPr>
          <w:rFonts w:ascii="Bookman Old Style" w:hAnsi="Bookman Old Style" w:cs="Calibri"/>
          <w:b/>
          <w:bCs/>
          <w:i/>
          <w:iCs/>
          <w:sz w:val="24"/>
          <w:szCs w:val="24"/>
          <w:lang w:val="en-US"/>
        </w:rPr>
        <w:t>DEM_26</w:t>
      </w:r>
      <w:r w:rsidR="00A30BC9" w:rsidRPr="00DF495C">
        <w:rPr>
          <w:rFonts w:ascii="Bookman Old Style" w:hAnsi="Bookman Old Style" w:cs="Calibri"/>
          <w:b/>
          <w:bCs/>
          <w:i/>
          <w:iCs/>
          <w:sz w:val="24"/>
          <w:szCs w:val="24"/>
          <w:lang w:val="en-US"/>
        </w:rPr>
        <w:t xml:space="preserve">. Functional </w:t>
      </w:r>
      <w:r w:rsidR="00CD1E0B" w:rsidRPr="00DF495C">
        <w:rPr>
          <w:rFonts w:ascii="Bookman Old Style" w:hAnsi="Bookman Old Style" w:cs="Calibri"/>
          <w:b/>
          <w:bCs/>
          <w:i/>
          <w:iCs/>
          <w:sz w:val="24"/>
          <w:szCs w:val="24"/>
          <w:lang w:val="en-US"/>
        </w:rPr>
        <w:t>difficulty:</w:t>
      </w:r>
      <w:r w:rsidR="00A30BC9" w:rsidRPr="00DF495C">
        <w:rPr>
          <w:rFonts w:ascii="Bookman Old Style" w:hAnsi="Bookman Old Style" w:cs="Calibri"/>
          <w:b/>
          <w:bCs/>
          <w:sz w:val="24"/>
          <w:szCs w:val="24"/>
          <w:lang w:val="en-US"/>
        </w:rPr>
        <w:t xml:space="preserve"> </w:t>
      </w:r>
    </w:p>
    <w:p w14:paraId="2C19475A" w14:textId="2FD2EE03" w:rsidR="00E63D47" w:rsidRPr="00DF495C" w:rsidRDefault="00CD1E0B" w:rsidP="0092745A">
      <w:pPr>
        <w:jc w:val="both"/>
        <w:rPr>
          <w:rFonts w:ascii="Bookman Old Style" w:hAnsi="Bookman Old Style" w:cs="Calibri"/>
          <w:sz w:val="24"/>
          <w:szCs w:val="24"/>
          <w:lang w:val="en-US"/>
        </w:rPr>
      </w:pPr>
      <w:r w:rsidRPr="00DF495C">
        <w:rPr>
          <w:rFonts w:ascii="Bookman Old Style" w:hAnsi="Bookman Old Style" w:cs="Calibri"/>
          <w:sz w:val="24"/>
          <w:szCs w:val="24"/>
          <w:lang w:val="en-US"/>
        </w:rPr>
        <w:t>A</w:t>
      </w:r>
      <w:r w:rsidR="00E63D47" w:rsidRPr="00DF495C">
        <w:rPr>
          <w:rFonts w:ascii="Bookman Old Style" w:hAnsi="Bookman Old Style" w:cs="Calibri"/>
          <w:sz w:val="24"/>
          <w:szCs w:val="24"/>
          <w:lang w:val="en-US"/>
        </w:rPr>
        <w:t>sk about difficulties in seeing,</w:t>
      </w:r>
      <w:r w:rsidR="00904878" w:rsidRPr="00DF495C">
        <w:rPr>
          <w:rFonts w:ascii="Bookman Old Style" w:hAnsi="Bookman Old Style" w:cs="Calibri"/>
          <w:sz w:val="24"/>
          <w:szCs w:val="24"/>
          <w:lang w:val="en-US"/>
        </w:rPr>
        <w:t xml:space="preserve"> </w:t>
      </w:r>
      <w:r w:rsidR="00E63D47" w:rsidRPr="00DF495C">
        <w:rPr>
          <w:rFonts w:ascii="Bookman Old Style" w:hAnsi="Bookman Old Style" w:cs="Calibri"/>
          <w:sz w:val="24"/>
          <w:szCs w:val="24"/>
          <w:lang w:val="en-US"/>
        </w:rPr>
        <w:t>hearing,</w:t>
      </w:r>
      <w:r w:rsidR="00E63D47" w:rsidRPr="00DF495C">
        <w:rPr>
          <w:rFonts w:ascii="Bookman Old Style" w:hAnsi="Bookman Old Style"/>
          <w:lang w:val="en-US"/>
        </w:rPr>
        <w:t xml:space="preserve"> </w:t>
      </w:r>
      <w:r w:rsidR="00E63D47" w:rsidRPr="00DF495C">
        <w:rPr>
          <w:rFonts w:ascii="Bookman Old Style" w:hAnsi="Bookman Old Style" w:cs="Calibri"/>
          <w:sz w:val="24"/>
          <w:szCs w:val="24"/>
          <w:lang w:val="en-US"/>
        </w:rPr>
        <w:t>walking or climbing steps, remembering or concentrating,</w:t>
      </w:r>
      <w:r w:rsidR="00904878" w:rsidRPr="00DF495C">
        <w:rPr>
          <w:rFonts w:ascii="Bookman Old Style" w:hAnsi="Bookman Old Style" w:cs="Calibri"/>
          <w:sz w:val="24"/>
          <w:szCs w:val="24"/>
          <w:lang w:val="en-US"/>
        </w:rPr>
        <w:t xml:space="preserve"> </w:t>
      </w:r>
      <w:r w:rsidR="00E63D47" w:rsidRPr="00DF495C">
        <w:rPr>
          <w:rFonts w:ascii="Bookman Old Style" w:hAnsi="Bookman Old Style" w:cs="Calibri"/>
          <w:sz w:val="24"/>
          <w:szCs w:val="24"/>
          <w:lang w:val="en-US"/>
        </w:rPr>
        <w:t>s</w:t>
      </w:r>
      <w:r w:rsidR="00904878" w:rsidRPr="00DF495C">
        <w:rPr>
          <w:rFonts w:ascii="Bookman Old Style" w:hAnsi="Bookman Old Style" w:cs="Calibri"/>
          <w:sz w:val="24"/>
          <w:szCs w:val="24"/>
          <w:lang w:val="en-US"/>
        </w:rPr>
        <w:t>el</w:t>
      </w:r>
      <w:r w:rsidR="00E63D47" w:rsidRPr="00DF495C">
        <w:rPr>
          <w:rFonts w:ascii="Bookman Old Style" w:hAnsi="Bookman Old Style" w:cs="Calibri"/>
          <w:sz w:val="24"/>
          <w:szCs w:val="24"/>
          <w:lang w:val="en-US"/>
        </w:rPr>
        <w:t>f</w:t>
      </w:r>
      <w:r w:rsidR="00904878" w:rsidRPr="00DF495C">
        <w:rPr>
          <w:rFonts w:ascii="Bookman Old Style" w:hAnsi="Bookman Old Style" w:cs="Calibri"/>
          <w:sz w:val="24"/>
          <w:szCs w:val="24"/>
          <w:lang w:val="en-US"/>
        </w:rPr>
        <w:t>-</w:t>
      </w:r>
      <w:r w:rsidR="00E63D47" w:rsidRPr="00DF495C">
        <w:rPr>
          <w:rFonts w:ascii="Bookman Old Style" w:hAnsi="Bookman Old Style" w:cs="Calibri"/>
          <w:sz w:val="24"/>
          <w:szCs w:val="24"/>
          <w:lang w:val="en-US"/>
        </w:rPr>
        <w:t>care,</w:t>
      </w:r>
      <w:r w:rsidR="00904878" w:rsidRPr="00DF495C">
        <w:rPr>
          <w:rFonts w:ascii="Bookman Old Style" w:hAnsi="Bookman Old Style" w:cs="Calibri"/>
          <w:sz w:val="24"/>
          <w:szCs w:val="24"/>
          <w:lang w:val="en-US"/>
        </w:rPr>
        <w:t xml:space="preserve"> </w:t>
      </w:r>
      <w:r w:rsidR="00E63D47" w:rsidRPr="00DF495C">
        <w:rPr>
          <w:rFonts w:ascii="Bookman Old Style" w:hAnsi="Bookman Old Style" w:cs="Calibri"/>
          <w:sz w:val="24"/>
          <w:szCs w:val="24"/>
          <w:lang w:val="en-US"/>
        </w:rPr>
        <w:t>communicating</w:t>
      </w:r>
      <w:r w:rsidR="00904878" w:rsidRPr="00DF495C">
        <w:rPr>
          <w:rFonts w:ascii="Bookman Old Style" w:hAnsi="Bookman Old Style" w:cs="Calibri"/>
          <w:sz w:val="24"/>
          <w:szCs w:val="24"/>
          <w:lang w:val="en-US"/>
        </w:rPr>
        <w:t xml:space="preserve"> </w:t>
      </w:r>
      <w:r w:rsidR="00E63D47" w:rsidRPr="00DF495C">
        <w:rPr>
          <w:rFonts w:ascii="Bookman Old Style" w:hAnsi="Bookman Old Style" w:cs="Calibri"/>
          <w:sz w:val="24"/>
          <w:szCs w:val="24"/>
          <w:lang w:val="en-US"/>
        </w:rPr>
        <w:t>using one’s language</w:t>
      </w:r>
      <w:r w:rsidR="00A30BC9" w:rsidRPr="00DF495C">
        <w:rPr>
          <w:rFonts w:ascii="Bookman Old Style" w:hAnsi="Bookman Old Style" w:cs="Calibri"/>
          <w:sz w:val="24"/>
          <w:szCs w:val="24"/>
          <w:lang w:val="en-US"/>
        </w:rPr>
        <w:t xml:space="preserve"> whose respo</w:t>
      </w:r>
      <w:r w:rsidR="00BA1DD3" w:rsidRPr="00DF495C">
        <w:rPr>
          <w:rFonts w:ascii="Bookman Old Style" w:hAnsi="Bookman Old Style" w:cs="Calibri"/>
          <w:sz w:val="24"/>
          <w:szCs w:val="24"/>
          <w:lang w:val="en-US"/>
        </w:rPr>
        <w:t>n</w:t>
      </w:r>
      <w:r w:rsidR="00A30BC9" w:rsidRPr="00DF495C">
        <w:rPr>
          <w:rFonts w:ascii="Bookman Old Style" w:hAnsi="Bookman Old Style" w:cs="Calibri"/>
          <w:sz w:val="24"/>
          <w:szCs w:val="24"/>
          <w:lang w:val="en-US"/>
        </w:rPr>
        <w:t>ses are:</w:t>
      </w:r>
    </w:p>
    <w:p w14:paraId="30A552F2" w14:textId="29A04810" w:rsidR="00CD1E0B" w:rsidRPr="00DF495C" w:rsidRDefault="00A30BC9">
      <w:pPr>
        <w:numPr>
          <w:ilvl w:val="2"/>
          <w:numId w:val="128"/>
        </w:numPr>
        <w:jc w:val="both"/>
        <w:rPr>
          <w:rFonts w:ascii="Bookman Old Style" w:hAnsi="Bookman Old Style" w:cs="Calibri"/>
          <w:sz w:val="24"/>
          <w:szCs w:val="24"/>
        </w:rPr>
      </w:pPr>
      <w:r w:rsidRPr="00DF495C">
        <w:rPr>
          <w:rFonts w:ascii="Bookman Old Style" w:hAnsi="Bookman Old Style" w:cs="Calibri"/>
          <w:sz w:val="24"/>
          <w:szCs w:val="24"/>
        </w:rPr>
        <w:t xml:space="preserve">No, </w:t>
      </w:r>
      <w:proofErr w:type="spellStart"/>
      <w:r w:rsidRPr="00DF495C">
        <w:rPr>
          <w:rFonts w:ascii="Bookman Old Style" w:hAnsi="Bookman Old Style" w:cs="Calibri"/>
          <w:sz w:val="24"/>
          <w:szCs w:val="24"/>
        </w:rPr>
        <w:t>no</w:t>
      </w:r>
      <w:proofErr w:type="spellEnd"/>
      <w:r w:rsidRPr="00DF495C">
        <w:rPr>
          <w:rFonts w:ascii="Bookman Old Style" w:hAnsi="Bookman Old Style" w:cs="Calibri"/>
          <w:sz w:val="24"/>
          <w:szCs w:val="24"/>
        </w:rPr>
        <w:t xml:space="preserve"> </w:t>
      </w:r>
      <w:proofErr w:type="spellStart"/>
      <w:r w:rsidRPr="00DF495C">
        <w:rPr>
          <w:rFonts w:ascii="Bookman Old Style" w:hAnsi="Bookman Old Style" w:cs="Calibri"/>
          <w:sz w:val="24"/>
          <w:szCs w:val="24"/>
        </w:rPr>
        <w:t>difficulty</w:t>
      </w:r>
      <w:proofErr w:type="spellEnd"/>
    </w:p>
    <w:p w14:paraId="31A14011" w14:textId="105A5BC8" w:rsidR="00CD1E0B" w:rsidRPr="00DF495C" w:rsidRDefault="00A30BC9">
      <w:pPr>
        <w:numPr>
          <w:ilvl w:val="2"/>
          <w:numId w:val="128"/>
        </w:numPr>
        <w:jc w:val="both"/>
        <w:rPr>
          <w:rFonts w:ascii="Bookman Old Style" w:hAnsi="Bookman Old Style" w:cs="Calibri"/>
          <w:sz w:val="24"/>
          <w:szCs w:val="24"/>
        </w:rPr>
      </w:pPr>
      <w:proofErr w:type="spellStart"/>
      <w:r w:rsidRPr="00DF495C">
        <w:rPr>
          <w:rFonts w:ascii="Bookman Old Style" w:hAnsi="Bookman Old Style" w:cs="Calibri"/>
          <w:sz w:val="24"/>
          <w:szCs w:val="24"/>
        </w:rPr>
        <w:t>Yes</w:t>
      </w:r>
      <w:proofErr w:type="spellEnd"/>
      <w:r w:rsidRPr="00DF495C">
        <w:rPr>
          <w:rFonts w:ascii="Bookman Old Style" w:hAnsi="Bookman Old Style" w:cs="Calibri"/>
          <w:sz w:val="24"/>
          <w:szCs w:val="24"/>
        </w:rPr>
        <w:t xml:space="preserve">, </w:t>
      </w:r>
      <w:proofErr w:type="spellStart"/>
      <w:r w:rsidRPr="00DF495C">
        <w:rPr>
          <w:rFonts w:ascii="Bookman Old Style" w:hAnsi="Bookman Old Style" w:cs="Calibri"/>
          <w:sz w:val="24"/>
          <w:szCs w:val="24"/>
        </w:rPr>
        <w:t>some</w:t>
      </w:r>
      <w:proofErr w:type="spellEnd"/>
      <w:r w:rsidRPr="00DF495C">
        <w:rPr>
          <w:rFonts w:ascii="Bookman Old Style" w:hAnsi="Bookman Old Style" w:cs="Calibri"/>
          <w:sz w:val="24"/>
          <w:szCs w:val="24"/>
        </w:rPr>
        <w:t xml:space="preserve"> </w:t>
      </w:r>
      <w:proofErr w:type="spellStart"/>
      <w:r w:rsidRPr="00DF495C">
        <w:rPr>
          <w:rFonts w:ascii="Bookman Old Style" w:hAnsi="Bookman Old Style" w:cs="Calibri"/>
          <w:sz w:val="24"/>
          <w:szCs w:val="24"/>
        </w:rPr>
        <w:t>difficulty</w:t>
      </w:r>
      <w:proofErr w:type="spellEnd"/>
    </w:p>
    <w:p w14:paraId="78C225DE" w14:textId="248C900A" w:rsidR="00CD1E0B" w:rsidRPr="00DF495C" w:rsidRDefault="00A30BC9">
      <w:pPr>
        <w:numPr>
          <w:ilvl w:val="2"/>
          <w:numId w:val="128"/>
        </w:numPr>
        <w:jc w:val="both"/>
        <w:rPr>
          <w:rFonts w:ascii="Bookman Old Style" w:hAnsi="Bookman Old Style" w:cs="Calibri"/>
          <w:sz w:val="24"/>
          <w:szCs w:val="24"/>
        </w:rPr>
      </w:pPr>
      <w:proofErr w:type="spellStart"/>
      <w:r w:rsidRPr="00DF495C">
        <w:rPr>
          <w:rFonts w:ascii="Bookman Old Style" w:hAnsi="Bookman Old Style" w:cs="Calibri"/>
          <w:sz w:val="24"/>
          <w:szCs w:val="24"/>
        </w:rPr>
        <w:t>Yes</w:t>
      </w:r>
      <w:proofErr w:type="spellEnd"/>
      <w:r w:rsidRPr="00DF495C">
        <w:rPr>
          <w:rFonts w:ascii="Bookman Old Style" w:hAnsi="Bookman Old Style" w:cs="Calibri"/>
          <w:sz w:val="24"/>
          <w:szCs w:val="24"/>
        </w:rPr>
        <w:t xml:space="preserve">, a lot </w:t>
      </w:r>
      <w:proofErr w:type="spellStart"/>
      <w:r w:rsidRPr="00DF495C">
        <w:rPr>
          <w:rFonts w:ascii="Bookman Old Style" w:hAnsi="Bookman Old Style" w:cs="Calibri"/>
          <w:sz w:val="24"/>
          <w:szCs w:val="24"/>
        </w:rPr>
        <w:t>of</w:t>
      </w:r>
      <w:proofErr w:type="spellEnd"/>
      <w:r w:rsidRPr="00DF495C">
        <w:rPr>
          <w:rFonts w:ascii="Bookman Old Style" w:hAnsi="Bookman Old Style" w:cs="Calibri"/>
          <w:sz w:val="24"/>
          <w:szCs w:val="24"/>
        </w:rPr>
        <w:t xml:space="preserve"> </w:t>
      </w:r>
      <w:proofErr w:type="spellStart"/>
      <w:r w:rsidRPr="00DF495C">
        <w:rPr>
          <w:rFonts w:ascii="Bookman Old Style" w:hAnsi="Bookman Old Style" w:cs="Calibri"/>
          <w:sz w:val="24"/>
          <w:szCs w:val="24"/>
        </w:rPr>
        <w:t>difficulty</w:t>
      </w:r>
      <w:proofErr w:type="spellEnd"/>
    </w:p>
    <w:p w14:paraId="1ABA3399" w14:textId="3F7E8A87" w:rsidR="00CD1E0B" w:rsidRPr="00DF495C" w:rsidRDefault="00A30BC9">
      <w:pPr>
        <w:numPr>
          <w:ilvl w:val="2"/>
          <w:numId w:val="128"/>
        </w:numPr>
        <w:jc w:val="both"/>
        <w:rPr>
          <w:rFonts w:ascii="Bookman Old Style" w:hAnsi="Bookman Old Style" w:cs="Calibri"/>
          <w:sz w:val="24"/>
          <w:szCs w:val="24"/>
        </w:rPr>
      </w:pPr>
      <w:proofErr w:type="spellStart"/>
      <w:r w:rsidRPr="00DF495C">
        <w:rPr>
          <w:rFonts w:ascii="Bookman Old Style" w:hAnsi="Bookman Old Style" w:cs="Calibri"/>
          <w:sz w:val="24"/>
          <w:szCs w:val="24"/>
        </w:rPr>
        <w:t>Cannot</w:t>
      </w:r>
      <w:proofErr w:type="spellEnd"/>
      <w:r w:rsidRPr="00DF495C">
        <w:rPr>
          <w:rFonts w:ascii="Bookman Old Style" w:hAnsi="Bookman Old Style" w:cs="Calibri"/>
          <w:sz w:val="24"/>
          <w:szCs w:val="24"/>
        </w:rPr>
        <w:t xml:space="preserve"> do it at all</w:t>
      </w:r>
    </w:p>
    <w:p w14:paraId="450F92F8" w14:textId="1A141D09" w:rsidR="0016130B" w:rsidRPr="00DF495C" w:rsidRDefault="00CD1E0B" w:rsidP="0016130B">
      <w:pPr>
        <w:jc w:val="both"/>
        <w:rPr>
          <w:rFonts w:ascii="Bookman Old Style" w:hAnsi="Bookman Old Style" w:cs="Calibri"/>
          <w:sz w:val="24"/>
          <w:szCs w:val="24"/>
          <w:lang w:val="en-US"/>
        </w:rPr>
      </w:pPr>
      <w:r w:rsidRPr="00DF495C">
        <w:rPr>
          <w:rFonts w:ascii="Bookman Old Style" w:hAnsi="Bookman Old Style" w:cs="Calibri"/>
          <w:sz w:val="24"/>
          <w:szCs w:val="24"/>
          <w:lang w:val="en-US"/>
        </w:rPr>
        <w:t xml:space="preserve">The responses can be read aloud if </w:t>
      </w:r>
      <w:r w:rsidR="0016130B" w:rsidRPr="00DF495C">
        <w:rPr>
          <w:rFonts w:ascii="Bookman Old Style" w:hAnsi="Bookman Old Style" w:cs="Calibri"/>
          <w:sz w:val="24"/>
          <w:szCs w:val="24"/>
          <w:lang w:val="en-US"/>
        </w:rPr>
        <w:t>needed</w:t>
      </w:r>
      <w:r w:rsidRPr="00DF495C">
        <w:rPr>
          <w:rFonts w:ascii="Bookman Old Style" w:hAnsi="Bookman Old Style" w:cs="Calibri"/>
          <w:sz w:val="24"/>
          <w:szCs w:val="24"/>
          <w:lang w:val="en-US"/>
        </w:rPr>
        <w:t>.</w:t>
      </w:r>
      <w:r w:rsidR="0016130B" w:rsidRPr="00DF495C">
        <w:rPr>
          <w:rFonts w:ascii="Bookman Old Style" w:hAnsi="Bookman Old Style" w:cs="Calibri"/>
          <w:sz w:val="24"/>
          <w:szCs w:val="24"/>
          <w:lang w:val="en-US"/>
        </w:rPr>
        <w:t xml:space="preserve"> Interviewers should be trained to read the list of response options in full before requesting an answer from the respondent. </w:t>
      </w:r>
    </w:p>
    <w:p w14:paraId="670BA3B0" w14:textId="77777777" w:rsidR="00A30BC9" w:rsidRPr="00DF495C" w:rsidRDefault="00A30BC9" w:rsidP="0092745A">
      <w:pPr>
        <w:jc w:val="both"/>
        <w:rPr>
          <w:rFonts w:ascii="Bookman Old Style" w:hAnsi="Bookman Old Style" w:cs="Calibri"/>
          <w:sz w:val="24"/>
          <w:szCs w:val="24"/>
          <w:lang w:val="en-US"/>
        </w:rPr>
      </w:pPr>
    </w:p>
    <w:p w14:paraId="449383FF" w14:textId="77777777" w:rsidR="0092745A" w:rsidRPr="00DF495C" w:rsidRDefault="0092745A" w:rsidP="0092745A">
      <w:pPr>
        <w:jc w:val="both"/>
        <w:rPr>
          <w:rFonts w:ascii="Bookman Old Style" w:hAnsi="Bookman Old Style" w:cs="Calibri"/>
          <w:sz w:val="24"/>
          <w:szCs w:val="24"/>
          <w:lang w:val="en-US"/>
        </w:rPr>
      </w:pPr>
    </w:p>
    <w:p w14:paraId="2C30AECA" w14:textId="53D658E0" w:rsidR="0016130B" w:rsidRPr="00DF495C" w:rsidRDefault="00C978B2" w:rsidP="00C978B2">
      <w:pPr>
        <w:jc w:val="both"/>
        <w:rPr>
          <w:rFonts w:ascii="Bookman Old Style" w:hAnsi="Bookman Old Style" w:cs="Calibri"/>
          <w:bCs/>
          <w:i/>
          <w:iCs/>
          <w:sz w:val="24"/>
          <w:szCs w:val="24"/>
          <w:lang w:val="en-US"/>
        </w:rPr>
      </w:pPr>
      <w:r w:rsidRPr="00DF495C">
        <w:rPr>
          <w:rFonts w:ascii="Bookman Old Style" w:hAnsi="Bookman Old Style" w:cs="Calibri"/>
          <w:b/>
          <w:i/>
          <w:iCs/>
          <w:sz w:val="24"/>
          <w:szCs w:val="24"/>
          <w:lang w:val="en-US"/>
        </w:rPr>
        <w:t>D</w:t>
      </w:r>
      <w:r w:rsidR="00E63D47" w:rsidRPr="00DF495C">
        <w:rPr>
          <w:rFonts w:ascii="Bookman Old Style" w:hAnsi="Bookman Old Style" w:cs="Calibri"/>
          <w:b/>
          <w:i/>
          <w:iCs/>
          <w:sz w:val="24"/>
          <w:szCs w:val="24"/>
          <w:lang w:val="en-US"/>
        </w:rPr>
        <w:t>EM_21</w:t>
      </w:r>
      <w:r w:rsidR="00E63D47" w:rsidRPr="00DF495C">
        <w:rPr>
          <w:rFonts w:ascii="Bookman Old Style" w:hAnsi="Bookman Old Style" w:cs="Calibri"/>
          <w:b/>
          <w:sz w:val="24"/>
          <w:szCs w:val="24"/>
          <w:lang w:val="en-US"/>
        </w:rPr>
        <w:t xml:space="preserve">: </w:t>
      </w:r>
      <w:r w:rsidR="00E63D47" w:rsidRPr="00DF495C">
        <w:rPr>
          <w:rFonts w:ascii="Bookman Old Style" w:hAnsi="Bookman Old Style" w:cs="Calibri"/>
          <w:bCs/>
          <w:i/>
          <w:iCs/>
          <w:sz w:val="24"/>
          <w:szCs w:val="24"/>
          <w:lang w:val="en-US"/>
        </w:rPr>
        <w:t xml:space="preserve">Does (NAME) have difficulty seeing, even if wearing glasses? Would you </w:t>
      </w:r>
      <w:proofErr w:type="gramStart"/>
      <w:r w:rsidR="00E63D47" w:rsidRPr="00DF495C">
        <w:rPr>
          <w:rFonts w:ascii="Bookman Old Style" w:hAnsi="Bookman Old Style" w:cs="Calibri"/>
          <w:bCs/>
          <w:i/>
          <w:iCs/>
          <w:sz w:val="24"/>
          <w:szCs w:val="24"/>
          <w:lang w:val="en-US"/>
        </w:rPr>
        <w:t>say,…</w:t>
      </w:r>
      <w:proofErr w:type="gramEnd"/>
    </w:p>
    <w:p w14:paraId="62AE3D18" w14:textId="77777777" w:rsidR="0016130B" w:rsidRPr="00DF495C" w:rsidRDefault="0016130B" w:rsidP="00C978B2">
      <w:pPr>
        <w:jc w:val="both"/>
        <w:rPr>
          <w:rFonts w:ascii="Bookman Old Style" w:hAnsi="Bookman Old Style" w:cs="Calibri"/>
          <w:bCs/>
          <w:i/>
          <w:iCs/>
          <w:sz w:val="24"/>
          <w:szCs w:val="24"/>
          <w:lang w:val="en-US"/>
        </w:rPr>
      </w:pPr>
    </w:p>
    <w:p w14:paraId="516AA705" w14:textId="19682550" w:rsidR="0016130B" w:rsidRPr="00DF495C" w:rsidRDefault="0016130B" w:rsidP="0016130B">
      <w:pPr>
        <w:jc w:val="both"/>
        <w:rPr>
          <w:rFonts w:ascii="Bookman Old Style" w:hAnsi="Bookman Old Style" w:cs="Calibri"/>
          <w:sz w:val="24"/>
          <w:szCs w:val="24"/>
          <w:lang w:val="en-US"/>
        </w:rPr>
      </w:pPr>
      <w:r w:rsidRPr="00DF495C">
        <w:rPr>
          <w:rFonts w:ascii="Bookman Old Style" w:hAnsi="Bookman Old Style" w:cs="Calibri"/>
          <w:sz w:val="24"/>
          <w:szCs w:val="24"/>
          <w:lang w:val="en-US"/>
        </w:rPr>
        <w:t>The question</w:t>
      </w:r>
      <w:r w:rsidR="00CD755D" w:rsidRPr="00DF495C">
        <w:rPr>
          <w:rFonts w:ascii="Bookman Old Style" w:hAnsi="Bookman Old Style" w:cs="Calibri"/>
          <w:sz w:val="24"/>
          <w:szCs w:val="24"/>
          <w:lang w:val="en-US"/>
        </w:rPr>
        <w:t xml:space="preserve"> </w:t>
      </w:r>
      <w:r w:rsidRPr="00DF495C">
        <w:rPr>
          <w:rFonts w:ascii="Bookman Old Style" w:hAnsi="Bookman Old Style" w:cs="Calibri"/>
          <w:sz w:val="24"/>
          <w:szCs w:val="24"/>
          <w:lang w:val="en-US"/>
        </w:rPr>
        <w:t xml:space="preserve">seeks to identify persons who have vision difficulties or problems seeing even when wearing glasses (if they wear glasses). “Seeing” refers to an individual using his/her eyes and visual capacity in order to perceive or observe what is happening around them. </w:t>
      </w:r>
    </w:p>
    <w:p w14:paraId="03965AD7" w14:textId="77777777" w:rsidR="0016130B" w:rsidRPr="00DF495C" w:rsidRDefault="0016130B" w:rsidP="0016130B">
      <w:pPr>
        <w:jc w:val="both"/>
        <w:rPr>
          <w:rFonts w:ascii="Bookman Old Style" w:hAnsi="Bookman Old Style" w:cs="Calibri"/>
          <w:sz w:val="24"/>
          <w:szCs w:val="24"/>
          <w:lang w:val="en-US"/>
        </w:rPr>
      </w:pPr>
    </w:p>
    <w:p w14:paraId="3A278C6C" w14:textId="77777777" w:rsidR="0016130B" w:rsidRPr="00DF495C" w:rsidRDefault="0016130B" w:rsidP="0016130B">
      <w:pPr>
        <w:jc w:val="both"/>
        <w:rPr>
          <w:rFonts w:ascii="Bookman Old Style" w:hAnsi="Bookman Old Style" w:cs="Calibri"/>
          <w:sz w:val="24"/>
          <w:szCs w:val="24"/>
          <w:lang w:val="en-US"/>
        </w:rPr>
      </w:pPr>
      <w:r w:rsidRPr="00DF495C">
        <w:rPr>
          <w:rFonts w:ascii="Bookman Old Style" w:hAnsi="Bookman Old Style" w:cs="Calibri"/>
          <w:sz w:val="24"/>
          <w:szCs w:val="24"/>
          <w:lang w:val="en-US"/>
        </w:rPr>
        <w:t>“Even when wearing glasses” refers to difficulty seeing with glasses if the respondent has, and uses, them – NOT how vision would be if glasses, or better glasses, were provided to one who needed them.</w:t>
      </w:r>
    </w:p>
    <w:p w14:paraId="1A42EC6B" w14:textId="77777777" w:rsidR="0016130B" w:rsidRPr="00DF495C" w:rsidRDefault="0016130B" w:rsidP="0016130B">
      <w:pPr>
        <w:jc w:val="both"/>
        <w:rPr>
          <w:rFonts w:ascii="Bookman Old Style" w:hAnsi="Bookman Old Style" w:cs="Calibri"/>
          <w:sz w:val="24"/>
          <w:szCs w:val="24"/>
          <w:lang w:val="en-US"/>
        </w:rPr>
      </w:pPr>
    </w:p>
    <w:p w14:paraId="14748EE7" w14:textId="77777777" w:rsidR="0016130B" w:rsidRPr="00DF495C" w:rsidRDefault="0016130B" w:rsidP="0016130B">
      <w:pPr>
        <w:jc w:val="both"/>
        <w:rPr>
          <w:rFonts w:ascii="Bookman Old Style" w:hAnsi="Bookman Old Style" w:cs="Calibri"/>
          <w:sz w:val="24"/>
          <w:szCs w:val="24"/>
        </w:rPr>
      </w:pPr>
      <w:proofErr w:type="spellStart"/>
      <w:r w:rsidRPr="00DF495C">
        <w:rPr>
          <w:rFonts w:ascii="Bookman Old Style" w:hAnsi="Bookman Old Style" w:cs="Calibri"/>
          <w:sz w:val="24"/>
          <w:szCs w:val="24"/>
        </w:rPr>
        <w:t>Included</w:t>
      </w:r>
      <w:proofErr w:type="spellEnd"/>
      <w:r w:rsidRPr="00DF495C">
        <w:rPr>
          <w:rFonts w:ascii="Bookman Old Style" w:hAnsi="Bookman Old Style" w:cs="Calibri"/>
          <w:sz w:val="24"/>
          <w:szCs w:val="24"/>
        </w:rPr>
        <w:t xml:space="preserve"> </w:t>
      </w:r>
      <w:proofErr w:type="spellStart"/>
      <w:r w:rsidRPr="00DF495C">
        <w:rPr>
          <w:rFonts w:ascii="Bookman Old Style" w:hAnsi="Bookman Old Style" w:cs="Calibri"/>
          <w:sz w:val="24"/>
          <w:szCs w:val="24"/>
        </w:rPr>
        <w:t>are</w:t>
      </w:r>
      <w:proofErr w:type="spellEnd"/>
      <w:r w:rsidRPr="00DF495C">
        <w:rPr>
          <w:rFonts w:ascii="Bookman Old Style" w:hAnsi="Bookman Old Style" w:cs="Calibri"/>
          <w:sz w:val="24"/>
          <w:szCs w:val="24"/>
        </w:rPr>
        <w:t xml:space="preserve"> problems:</w:t>
      </w:r>
    </w:p>
    <w:p w14:paraId="569AF913" w14:textId="77777777" w:rsidR="0016130B" w:rsidRPr="00DF495C" w:rsidRDefault="0016130B">
      <w:pPr>
        <w:numPr>
          <w:ilvl w:val="0"/>
          <w:numId w:val="173"/>
        </w:numPr>
        <w:jc w:val="both"/>
        <w:rPr>
          <w:rFonts w:ascii="Bookman Old Style" w:hAnsi="Bookman Old Style" w:cs="Calibri"/>
          <w:sz w:val="24"/>
          <w:szCs w:val="24"/>
          <w:lang w:val="en-US"/>
        </w:rPr>
      </w:pPr>
      <w:r w:rsidRPr="00DF495C">
        <w:rPr>
          <w:rFonts w:ascii="Bookman Old Style" w:hAnsi="Bookman Old Style" w:cs="Calibri"/>
          <w:sz w:val="24"/>
          <w:szCs w:val="24"/>
          <w:lang w:val="en-US"/>
        </w:rPr>
        <w:t xml:space="preserve">Seeing things close up or far away, and </w:t>
      </w:r>
    </w:p>
    <w:p w14:paraId="125240D8" w14:textId="77777777" w:rsidR="0016130B" w:rsidRPr="00DF495C" w:rsidRDefault="0016130B">
      <w:pPr>
        <w:numPr>
          <w:ilvl w:val="0"/>
          <w:numId w:val="173"/>
        </w:numPr>
        <w:jc w:val="both"/>
        <w:rPr>
          <w:rFonts w:ascii="Bookman Old Style" w:hAnsi="Bookman Old Style" w:cs="Calibri"/>
          <w:bCs/>
          <w:i/>
          <w:iCs/>
          <w:sz w:val="24"/>
          <w:szCs w:val="24"/>
          <w:lang w:val="en-US"/>
        </w:rPr>
      </w:pPr>
      <w:r w:rsidRPr="00DF495C">
        <w:rPr>
          <w:rFonts w:ascii="Bookman Old Style" w:hAnsi="Bookman Old Style" w:cs="Calibri"/>
          <w:sz w:val="24"/>
          <w:szCs w:val="24"/>
          <w:lang w:val="en-US"/>
        </w:rPr>
        <w:t>Seeing out of one eye or only seeing directly in front but not to the sides.</w:t>
      </w:r>
    </w:p>
    <w:p w14:paraId="788E6A5E" w14:textId="77777777" w:rsidR="0016130B" w:rsidRPr="00DF495C" w:rsidRDefault="0016130B" w:rsidP="00021C9C">
      <w:pPr>
        <w:numPr>
          <w:ilvl w:val="0"/>
          <w:numId w:val="173"/>
        </w:numPr>
        <w:jc w:val="both"/>
        <w:rPr>
          <w:rFonts w:ascii="Bookman Old Style" w:hAnsi="Bookman Old Style" w:cs="Calibri"/>
          <w:bCs/>
          <w:i/>
          <w:iCs/>
          <w:sz w:val="24"/>
          <w:szCs w:val="24"/>
          <w:lang w:val="en-US"/>
        </w:rPr>
      </w:pPr>
      <w:r w:rsidRPr="00DF495C">
        <w:rPr>
          <w:rFonts w:ascii="Bookman Old Style" w:hAnsi="Bookman Old Style" w:cs="Calibri"/>
          <w:sz w:val="24"/>
          <w:szCs w:val="24"/>
          <w:lang w:val="en-US"/>
        </w:rPr>
        <w:t>Any problem with vision that the respondent considers a problem should be captured.</w:t>
      </w:r>
    </w:p>
    <w:p w14:paraId="0A93986E" w14:textId="77777777" w:rsidR="0016130B" w:rsidRPr="00DF495C" w:rsidRDefault="0016130B" w:rsidP="0016130B">
      <w:pPr>
        <w:jc w:val="both"/>
        <w:rPr>
          <w:rFonts w:ascii="Bookman Old Style" w:hAnsi="Bookman Old Style" w:cs="Calibri"/>
          <w:sz w:val="24"/>
          <w:szCs w:val="24"/>
          <w:lang w:val="en-US"/>
        </w:rPr>
      </w:pPr>
    </w:p>
    <w:p w14:paraId="769E076D" w14:textId="77777777" w:rsidR="00E63D47" w:rsidRPr="00DF495C" w:rsidRDefault="00E63D47" w:rsidP="00C978B2">
      <w:pPr>
        <w:jc w:val="both"/>
        <w:rPr>
          <w:rFonts w:ascii="Bookman Old Style" w:hAnsi="Bookman Old Style" w:cs="Calibri"/>
          <w:bCs/>
          <w:i/>
          <w:iCs/>
          <w:sz w:val="24"/>
          <w:szCs w:val="24"/>
          <w:lang w:val="en-US"/>
        </w:rPr>
      </w:pPr>
    </w:p>
    <w:p w14:paraId="278FD590" w14:textId="77777777" w:rsidR="00E63D47" w:rsidRPr="00DF495C" w:rsidRDefault="00E63D47" w:rsidP="00C978B2">
      <w:pPr>
        <w:jc w:val="both"/>
        <w:rPr>
          <w:rFonts w:ascii="Bookman Old Style" w:hAnsi="Bookman Old Style" w:cs="Calibri"/>
          <w:bCs/>
          <w:i/>
          <w:iCs/>
          <w:sz w:val="24"/>
          <w:szCs w:val="24"/>
          <w:lang w:val="en-US"/>
        </w:rPr>
      </w:pPr>
      <w:r w:rsidRPr="00DF495C">
        <w:rPr>
          <w:rFonts w:ascii="Bookman Old Style" w:hAnsi="Bookman Old Style" w:cs="Calibri"/>
          <w:b/>
          <w:i/>
          <w:iCs/>
          <w:sz w:val="24"/>
          <w:szCs w:val="24"/>
          <w:lang w:val="en-US"/>
        </w:rPr>
        <w:t>DEM_22</w:t>
      </w:r>
      <w:r w:rsidRPr="00DF495C">
        <w:rPr>
          <w:rFonts w:ascii="Bookman Old Style" w:hAnsi="Bookman Old Style" w:cs="Calibri"/>
          <w:bCs/>
          <w:i/>
          <w:iCs/>
          <w:sz w:val="24"/>
          <w:szCs w:val="24"/>
          <w:lang w:val="en-US"/>
        </w:rPr>
        <w:t>: (Do/Does) (you/NAME) have difficulty hearing, even if using a hearing aid?</w:t>
      </w:r>
    </w:p>
    <w:p w14:paraId="5400BD9E" w14:textId="77777777" w:rsidR="00E63D47" w:rsidRPr="00DF495C" w:rsidRDefault="00E63D47" w:rsidP="00C978B2">
      <w:pPr>
        <w:jc w:val="both"/>
        <w:rPr>
          <w:rFonts w:ascii="Bookman Old Style" w:hAnsi="Bookman Old Style" w:cs="Calibri"/>
          <w:bCs/>
          <w:i/>
          <w:iCs/>
          <w:sz w:val="24"/>
          <w:szCs w:val="24"/>
          <w:lang w:val="en-US"/>
        </w:rPr>
      </w:pPr>
    </w:p>
    <w:p w14:paraId="296B6FEB" w14:textId="38C261D7" w:rsidR="0016130B" w:rsidRPr="00DF495C" w:rsidRDefault="0016130B" w:rsidP="0016130B">
      <w:pPr>
        <w:jc w:val="both"/>
        <w:rPr>
          <w:rFonts w:ascii="Bookman Old Style" w:hAnsi="Bookman Old Style" w:cs="Calibri"/>
          <w:sz w:val="24"/>
          <w:szCs w:val="24"/>
          <w:lang w:val="en-US"/>
        </w:rPr>
      </w:pPr>
      <w:r w:rsidRPr="00DF495C">
        <w:rPr>
          <w:rFonts w:ascii="Bookman Old Style" w:hAnsi="Bookman Old Style" w:cs="Calibri"/>
          <w:sz w:val="24"/>
          <w:szCs w:val="24"/>
          <w:lang w:val="en-US"/>
        </w:rPr>
        <w:t>This seeks to identify persons who have some hearing limitation or problems of any kind with their hearing even when using a hearing aid (if they wear a hearing aid). “Even if using a hearing aid” refers to difficulty hearing with a hearing aid if the respondent has, and uses, that device – NOT how hearing would be if hearing aids, or better hearing aids, were provided to one who needed them.  Where use of hearing aids is rare the phrase “even if using a hearing aid” may be deleted from the question formulation.</w:t>
      </w:r>
    </w:p>
    <w:p w14:paraId="19B14232" w14:textId="77777777" w:rsidR="0016130B" w:rsidRPr="00DF495C" w:rsidRDefault="0016130B" w:rsidP="0016130B">
      <w:pPr>
        <w:jc w:val="both"/>
        <w:rPr>
          <w:rFonts w:ascii="Bookman Old Style" w:hAnsi="Bookman Old Style" w:cs="Calibri"/>
          <w:sz w:val="24"/>
          <w:szCs w:val="24"/>
          <w:lang w:val="en-US"/>
        </w:rPr>
      </w:pPr>
    </w:p>
    <w:p w14:paraId="40453801" w14:textId="77777777" w:rsidR="0016130B" w:rsidRPr="00DF495C" w:rsidRDefault="0016130B" w:rsidP="0016130B">
      <w:pPr>
        <w:jc w:val="both"/>
        <w:rPr>
          <w:rFonts w:ascii="Bookman Old Style" w:hAnsi="Bookman Old Style" w:cs="Calibri"/>
          <w:sz w:val="24"/>
          <w:szCs w:val="24"/>
        </w:rPr>
      </w:pPr>
      <w:proofErr w:type="spellStart"/>
      <w:r w:rsidRPr="00DF495C">
        <w:rPr>
          <w:rFonts w:ascii="Bookman Old Style" w:hAnsi="Bookman Old Style" w:cs="Calibri"/>
          <w:sz w:val="24"/>
          <w:szCs w:val="24"/>
        </w:rPr>
        <w:t>Included</w:t>
      </w:r>
      <w:proofErr w:type="spellEnd"/>
      <w:r w:rsidRPr="00DF495C">
        <w:rPr>
          <w:rFonts w:ascii="Bookman Old Style" w:hAnsi="Bookman Old Style" w:cs="Calibri"/>
          <w:sz w:val="24"/>
          <w:szCs w:val="24"/>
        </w:rPr>
        <w:t xml:space="preserve"> </w:t>
      </w:r>
      <w:proofErr w:type="spellStart"/>
      <w:r w:rsidRPr="00DF495C">
        <w:rPr>
          <w:rFonts w:ascii="Bookman Old Style" w:hAnsi="Bookman Old Style" w:cs="Calibri"/>
          <w:sz w:val="24"/>
          <w:szCs w:val="24"/>
        </w:rPr>
        <w:t>are</w:t>
      </w:r>
      <w:proofErr w:type="spellEnd"/>
      <w:r w:rsidRPr="00DF495C">
        <w:rPr>
          <w:rFonts w:ascii="Bookman Old Style" w:hAnsi="Bookman Old Style" w:cs="Calibri"/>
          <w:sz w:val="24"/>
          <w:szCs w:val="24"/>
        </w:rPr>
        <w:t xml:space="preserve"> problems:</w:t>
      </w:r>
    </w:p>
    <w:p w14:paraId="3A824EE9" w14:textId="77777777" w:rsidR="0016130B" w:rsidRPr="00DF495C" w:rsidRDefault="0016130B">
      <w:pPr>
        <w:numPr>
          <w:ilvl w:val="0"/>
          <w:numId w:val="174"/>
        </w:numPr>
        <w:jc w:val="both"/>
        <w:rPr>
          <w:rFonts w:ascii="Bookman Old Style" w:hAnsi="Bookman Old Style" w:cs="Calibri"/>
          <w:sz w:val="24"/>
          <w:szCs w:val="24"/>
          <w:lang w:val="en-US"/>
        </w:rPr>
      </w:pPr>
      <w:r w:rsidRPr="00DF495C">
        <w:rPr>
          <w:rFonts w:ascii="Bookman Old Style" w:hAnsi="Bookman Old Style" w:cs="Calibri"/>
          <w:sz w:val="24"/>
          <w:szCs w:val="24"/>
          <w:lang w:val="en-US"/>
        </w:rPr>
        <w:t xml:space="preserve">Hearing in a noisy or a quiet environment, </w:t>
      </w:r>
    </w:p>
    <w:p w14:paraId="341A249A" w14:textId="77777777" w:rsidR="0016130B" w:rsidRPr="00DF495C" w:rsidRDefault="0016130B">
      <w:pPr>
        <w:numPr>
          <w:ilvl w:val="0"/>
          <w:numId w:val="174"/>
        </w:numPr>
        <w:jc w:val="both"/>
        <w:rPr>
          <w:rFonts w:ascii="Bookman Old Style" w:hAnsi="Bookman Old Style" w:cs="Calibri"/>
          <w:sz w:val="24"/>
          <w:szCs w:val="24"/>
          <w:lang w:val="en-US"/>
        </w:rPr>
      </w:pPr>
      <w:r w:rsidRPr="00DF495C">
        <w:rPr>
          <w:rFonts w:ascii="Bookman Old Style" w:hAnsi="Bookman Old Style" w:cs="Calibri"/>
          <w:sz w:val="24"/>
          <w:szCs w:val="24"/>
          <w:lang w:val="en-US"/>
        </w:rPr>
        <w:t xml:space="preserve">Distinguishing sounds from different sources, and </w:t>
      </w:r>
    </w:p>
    <w:p w14:paraId="69FAE742" w14:textId="77777777" w:rsidR="0016130B" w:rsidRPr="00DF495C" w:rsidRDefault="0016130B">
      <w:pPr>
        <w:numPr>
          <w:ilvl w:val="0"/>
          <w:numId w:val="174"/>
        </w:numPr>
        <w:jc w:val="both"/>
        <w:rPr>
          <w:rFonts w:ascii="Bookman Old Style" w:hAnsi="Bookman Old Style" w:cs="Calibri"/>
          <w:sz w:val="24"/>
          <w:szCs w:val="24"/>
          <w:lang w:val="en-US"/>
        </w:rPr>
      </w:pPr>
      <w:r w:rsidRPr="00DF495C">
        <w:rPr>
          <w:rFonts w:ascii="Bookman Old Style" w:hAnsi="Bookman Old Style" w:cs="Calibri"/>
          <w:sz w:val="24"/>
          <w:szCs w:val="24"/>
          <w:lang w:val="en-US"/>
        </w:rPr>
        <w:t xml:space="preserve">Hearing in one ear or both ears. </w:t>
      </w:r>
    </w:p>
    <w:p w14:paraId="5986BB79" w14:textId="77777777" w:rsidR="0016130B" w:rsidRPr="00DF495C" w:rsidRDefault="0016130B" w:rsidP="00021C9C">
      <w:pPr>
        <w:numPr>
          <w:ilvl w:val="0"/>
          <w:numId w:val="174"/>
        </w:numPr>
        <w:jc w:val="both"/>
        <w:rPr>
          <w:rFonts w:ascii="Bookman Old Style" w:hAnsi="Bookman Old Style" w:cs="Calibri"/>
          <w:sz w:val="24"/>
          <w:szCs w:val="24"/>
          <w:lang w:val="en-US"/>
        </w:rPr>
      </w:pPr>
      <w:r w:rsidRPr="00DF495C">
        <w:rPr>
          <w:rFonts w:ascii="Bookman Old Style" w:hAnsi="Bookman Old Style" w:cs="Calibri"/>
          <w:sz w:val="24"/>
          <w:szCs w:val="24"/>
          <w:lang w:val="en-US"/>
        </w:rPr>
        <w:t xml:space="preserve">Any difficulty with hearing that is considered a problem should be captured </w:t>
      </w:r>
    </w:p>
    <w:p w14:paraId="20D2EB66" w14:textId="77777777" w:rsidR="0016130B" w:rsidRPr="00DF495C" w:rsidRDefault="0016130B" w:rsidP="00C978B2">
      <w:pPr>
        <w:jc w:val="both"/>
        <w:rPr>
          <w:rFonts w:ascii="Bookman Old Style" w:hAnsi="Bookman Old Style" w:cs="Calibri"/>
          <w:bCs/>
          <w:i/>
          <w:iCs/>
          <w:sz w:val="24"/>
          <w:szCs w:val="24"/>
          <w:lang w:val="en-US"/>
        </w:rPr>
      </w:pPr>
    </w:p>
    <w:p w14:paraId="569D64BF" w14:textId="77777777" w:rsidR="00E63D47" w:rsidRPr="00DF495C" w:rsidRDefault="00E63D47" w:rsidP="00E63D47">
      <w:pPr>
        <w:jc w:val="both"/>
        <w:rPr>
          <w:rFonts w:ascii="Bookman Old Style" w:hAnsi="Bookman Old Style" w:cs="Calibri"/>
          <w:bCs/>
          <w:i/>
          <w:iCs/>
          <w:sz w:val="24"/>
          <w:szCs w:val="24"/>
          <w:lang w:val="en-US"/>
        </w:rPr>
      </w:pPr>
      <w:r w:rsidRPr="00DF495C">
        <w:rPr>
          <w:rFonts w:ascii="Bookman Old Style" w:hAnsi="Bookman Old Style" w:cs="Calibri"/>
          <w:b/>
          <w:i/>
          <w:iCs/>
          <w:sz w:val="24"/>
          <w:szCs w:val="24"/>
          <w:lang w:val="en-US"/>
        </w:rPr>
        <w:t>DEM_23</w:t>
      </w:r>
      <w:r w:rsidRPr="00DF495C">
        <w:rPr>
          <w:rFonts w:ascii="Bookman Old Style" w:hAnsi="Bookman Old Style" w:cs="Calibri"/>
          <w:bCs/>
          <w:i/>
          <w:iCs/>
          <w:sz w:val="24"/>
          <w:szCs w:val="24"/>
          <w:lang w:val="en-US"/>
        </w:rPr>
        <w:t>: (Do/Does) (you/NAME) have difficulty walking or climbing steps?</w:t>
      </w:r>
    </w:p>
    <w:p w14:paraId="6F2ED22B" w14:textId="77777777" w:rsidR="00B534CF" w:rsidRPr="00DF495C" w:rsidRDefault="00B534CF" w:rsidP="00E63D47">
      <w:pPr>
        <w:jc w:val="both"/>
        <w:rPr>
          <w:rFonts w:ascii="Bookman Old Style" w:hAnsi="Bookman Old Style" w:cs="Calibri"/>
          <w:bCs/>
          <w:i/>
          <w:iCs/>
          <w:sz w:val="24"/>
          <w:szCs w:val="24"/>
          <w:lang w:val="en-US"/>
        </w:rPr>
      </w:pPr>
    </w:p>
    <w:p w14:paraId="7241B334" w14:textId="77777777" w:rsidR="00B534CF" w:rsidRPr="00DF495C" w:rsidRDefault="00D57F70" w:rsidP="00B534CF">
      <w:pPr>
        <w:jc w:val="both"/>
        <w:rPr>
          <w:rFonts w:ascii="Bookman Old Style" w:hAnsi="Bookman Old Style" w:cs="Calibri"/>
          <w:sz w:val="24"/>
          <w:szCs w:val="24"/>
          <w:lang w:val="en-US"/>
        </w:rPr>
      </w:pPr>
      <w:r w:rsidRPr="00DF495C">
        <w:rPr>
          <w:rFonts w:ascii="Bookman Old Style" w:hAnsi="Bookman Old Style" w:cs="Calibri"/>
          <w:sz w:val="24"/>
          <w:szCs w:val="24"/>
          <w:lang w:val="en-US"/>
        </w:rPr>
        <w:t xml:space="preserve">The purpose of this item is to </w:t>
      </w:r>
      <w:r w:rsidR="00B534CF" w:rsidRPr="00DF495C">
        <w:rPr>
          <w:rFonts w:ascii="Bookman Old Style" w:hAnsi="Bookman Old Style" w:cs="Calibri"/>
          <w:sz w:val="24"/>
          <w:szCs w:val="24"/>
          <w:lang w:val="en-US"/>
        </w:rPr>
        <w:t xml:space="preserve">identify persons who have some limitation or problems of any kind getting around on foot. “Walking” refers to the use of lower limbs (legs) in such a way as to propel oneself over the ground to get from point A to point B. The capacity to walk should be without assistance of any device (wheelchair, crutches, walker etc.) or human. If such assistance is needed, the person has difficulty walking. </w:t>
      </w:r>
    </w:p>
    <w:p w14:paraId="5D84CE32" w14:textId="77777777" w:rsidR="00B534CF" w:rsidRPr="00DF495C" w:rsidRDefault="00B534CF" w:rsidP="00B534CF">
      <w:pPr>
        <w:jc w:val="both"/>
        <w:rPr>
          <w:rFonts w:ascii="Bookman Old Style" w:hAnsi="Bookman Old Style" w:cs="Calibri"/>
          <w:sz w:val="24"/>
          <w:szCs w:val="24"/>
          <w:lang w:val="en-US"/>
        </w:rPr>
      </w:pPr>
      <w:r w:rsidRPr="00DF495C">
        <w:rPr>
          <w:rFonts w:ascii="Bookman Old Style" w:hAnsi="Bookman Old Style" w:cs="Calibri"/>
          <w:sz w:val="24"/>
          <w:szCs w:val="24"/>
        </w:rPr>
        <w:sym w:font="Symbol" w:char="F0B7"/>
      </w:r>
      <w:r w:rsidRPr="00DF495C">
        <w:rPr>
          <w:rFonts w:ascii="Bookman Old Style" w:hAnsi="Bookman Old Style" w:cs="Calibri"/>
          <w:sz w:val="24"/>
          <w:szCs w:val="24"/>
          <w:lang w:val="en-US"/>
        </w:rPr>
        <w:t xml:space="preserve"> Included are problems:</w:t>
      </w:r>
    </w:p>
    <w:p w14:paraId="4AE73B31" w14:textId="77777777" w:rsidR="00B534CF" w:rsidRPr="00DF495C" w:rsidRDefault="00B534CF" w:rsidP="00B534CF">
      <w:pPr>
        <w:jc w:val="both"/>
        <w:rPr>
          <w:rFonts w:ascii="Bookman Old Style" w:hAnsi="Bookman Old Style" w:cs="Calibri"/>
          <w:sz w:val="24"/>
          <w:szCs w:val="24"/>
          <w:lang w:val="en-US"/>
        </w:rPr>
      </w:pPr>
      <w:r w:rsidRPr="00DF495C">
        <w:rPr>
          <w:rFonts w:ascii="Bookman Old Style" w:hAnsi="Bookman Old Style" w:cs="Calibri"/>
          <w:sz w:val="24"/>
          <w:szCs w:val="24"/>
        </w:rPr>
        <w:sym w:font="Symbol" w:char="F0B7"/>
      </w:r>
      <w:r w:rsidRPr="00DF495C">
        <w:rPr>
          <w:rFonts w:ascii="Bookman Old Style" w:hAnsi="Bookman Old Style" w:cs="Calibri"/>
          <w:sz w:val="24"/>
          <w:szCs w:val="24"/>
          <w:lang w:val="en-US"/>
        </w:rPr>
        <w:t xml:space="preserve"> Walking short (about 100 yards/meters) or long distances (about 500 yards/meters),</w:t>
      </w:r>
    </w:p>
    <w:p w14:paraId="23D69747" w14:textId="77777777" w:rsidR="00B534CF" w:rsidRPr="00DF495C" w:rsidRDefault="00B534CF" w:rsidP="00B534CF">
      <w:pPr>
        <w:jc w:val="both"/>
        <w:rPr>
          <w:rFonts w:ascii="Bookman Old Style" w:hAnsi="Bookman Old Style" w:cs="Calibri"/>
          <w:sz w:val="24"/>
          <w:szCs w:val="24"/>
          <w:lang w:val="en-US"/>
        </w:rPr>
      </w:pPr>
      <w:r w:rsidRPr="00DF495C">
        <w:rPr>
          <w:rFonts w:ascii="Bookman Old Style" w:hAnsi="Bookman Old Style" w:cs="Calibri"/>
          <w:sz w:val="24"/>
          <w:szCs w:val="24"/>
        </w:rPr>
        <w:sym w:font="Symbol" w:char="F0B7"/>
      </w:r>
      <w:r w:rsidRPr="00DF495C">
        <w:rPr>
          <w:rFonts w:ascii="Bookman Old Style" w:hAnsi="Bookman Old Style" w:cs="Calibri"/>
          <w:sz w:val="24"/>
          <w:szCs w:val="24"/>
          <w:lang w:val="en-US"/>
        </w:rPr>
        <w:t xml:space="preserve"> Walking any distance without stopping to rest is included, and</w:t>
      </w:r>
    </w:p>
    <w:p w14:paraId="7A76356A" w14:textId="77777777" w:rsidR="00B534CF" w:rsidRPr="00DF495C" w:rsidRDefault="00B534CF" w:rsidP="00B534CF">
      <w:pPr>
        <w:jc w:val="both"/>
        <w:rPr>
          <w:rFonts w:ascii="Bookman Old Style" w:hAnsi="Bookman Old Style" w:cs="Calibri"/>
          <w:sz w:val="24"/>
          <w:szCs w:val="24"/>
          <w:lang w:val="en-US"/>
        </w:rPr>
      </w:pPr>
      <w:r w:rsidRPr="00DF495C">
        <w:rPr>
          <w:rFonts w:ascii="Bookman Old Style" w:hAnsi="Bookman Old Style" w:cs="Calibri"/>
          <w:sz w:val="24"/>
          <w:szCs w:val="24"/>
        </w:rPr>
        <w:sym w:font="Symbol" w:char="F0B7"/>
      </w:r>
      <w:r w:rsidRPr="00DF495C">
        <w:rPr>
          <w:rFonts w:ascii="Bookman Old Style" w:hAnsi="Bookman Old Style" w:cs="Calibri"/>
          <w:sz w:val="24"/>
          <w:szCs w:val="24"/>
          <w:lang w:val="en-US"/>
        </w:rPr>
        <w:t xml:space="preserve"> Walking up or down steps.</w:t>
      </w:r>
    </w:p>
    <w:p w14:paraId="23EC0D4F" w14:textId="77777777" w:rsidR="00B534CF" w:rsidRPr="00DF495C" w:rsidRDefault="00B534CF" w:rsidP="00B534CF">
      <w:pPr>
        <w:jc w:val="both"/>
        <w:rPr>
          <w:rFonts w:ascii="Bookman Old Style" w:hAnsi="Bookman Old Style" w:cs="Calibri"/>
          <w:sz w:val="24"/>
          <w:szCs w:val="24"/>
          <w:lang w:val="en-US"/>
        </w:rPr>
      </w:pPr>
      <w:r w:rsidRPr="00DF495C">
        <w:rPr>
          <w:rFonts w:ascii="Bookman Old Style" w:hAnsi="Bookman Old Style" w:cs="Calibri"/>
          <w:sz w:val="24"/>
          <w:szCs w:val="24"/>
        </w:rPr>
        <w:sym w:font="Symbol" w:char="F0B7"/>
      </w:r>
      <w:r w:rsidRPr="00DF495C">
        <w:rPr>
          <w:rFonts w:ascii="Bookman Old Style" w:hAnsi="Bookman Old Style" w:cs="Calibri"/>
          <w:sz w:val="24"/>
          <w:szCs w:val="24"/>
          <w:lang w:val="en-US"/>
        </w:rPr>
        <w:t xml:space="preserve"> Difficulties walking can include those resulting from impairments in balance, endurance, or other non-musculoskeletal systems, for example blind people having difficulty walking in an unfamiliar place or deaf people having difficulty climbing stairs when there is no lighting.</w:t>
      </w:r>
    </w:p>
    <w:p w14:paraId="31C75575" w14:textId="77777777" w:rsidR="00B534CF" w:rsidRPr="00DF495C" w:rsidRDefault="00B534CF" w:rsidP="00B534CF">
      <w:pPr>
        <w:jc w:val="both"/>
        <w:rPr>
          <w:rFonts w:ascii="Bookman Old Style" w:hAnsi="Bookman Old Style" w:cs="Calibri"/>
          <w:sz w:val="24"/>
          <w:szCs w:val="24"/>
          <w:lang w:val="en-US"/>
        </w:rPr>
      </w:pPr>
      <w:r w:rsidRPr="00DF495C">
        <w:rPr>
          <w:rFonts w:ascii="Bookman Old Style" w:hAnsi="Bookman Old Style" w:cs="Calibri"/>
          <w:sz w:val="24"/>
          <w:szCs w:val="24"/>
        </w:rPr>
        <w:lastRenderedPageBreak/>
        <w:sym w:font="Symbol" w:char="F0B7"/>
      </w:r>
      <w:r w:rsidRPr="00DF495C">
        <w:rPr>
          <w:rFonts w:ascii="Bookman Old Style" w:hAnsi="Bookman Old Style" w:cs="Calibri"/>
          <w:sz w:val="24"/>
          <w:szCs w:val="24"/>
          <w:lang w:val="en-US"/>
        </w:rPr>
        <w:t xml:space="preserve"> Any difficulty with walking (whether it is on flat land or up or down steps) that is considered a problem should be captured.</w:t>
      </w:r>
    </w:p>
    <w:p w14:paraId="47264777" w14:textId="77777777" w:rsidR="00B534CF" w:rsidRPr="00DF495C" w:rsidRDefault="00B534CF" w:rsidP="00B534CF">
      <w:pPr>
        <w:jc w:val="both"/>
        <w:rPr>
          <w:rFonts w:ascii="Bookman Old Style" w:hAnsi="Bookman Old Style" w:cs="Calibri"/>
          <w:sz w:val="24"/>
          <w:szCs w:val="24"/>
          <w:lang w:val="en-US"/>
        </w:rPr>
      </w:pPr>
    </w:p>
    <w:p w14:paraId="22907188" w14:textId="77777777" w:rsidR="00B534CF" w:rsidRPr="00DF495C" w:rsidRDefault="00B534CF" w:rsidP="00E63D47">
      <w:pPr>
        <w:jc w:val="both"/>
        <w:rPr>
          <w:rFonts w:ascii="Bookman Old Style" w:hAnsi="Bookman Old Style" w:cs="Calibri"/>
          <w:bCs/>
          <w:i/>
          <w:iCs/>
          <w:sz w:val="24"/>
          <w:szCs w:val="24"/>
          <w:lang w:val="en-US"/>
        </w:rPr>
      </w:pPr>
    </w:p>
    <w:p w14:paraId="5F37F6D6" w14:textId="77777777" w:rsidR="00E63D47" w:rsidRPr="00DF495C" w:rsidRDefault="00E63D47" w:rsidP="00E63D47">
      <w:pPr>
        <w:jc w:val="both"/>
        <w:rPr>
          <w:rFonts w:ascii="Bookman Old Style" w:hAnsi="Bookman Old Style" w:cs="Calibri"/>
          <w:bCs/>
          <w:i/>
          <w:iCs/>
          <w:sz w:val="24"/>
          <w:szCs w:val="24"/>
          <w:lang w:val="en-US"/>
        </w:rPr>
      </w:pPr>
      <w:r w:rsidRPr="00DF495C">
        <w:rPr>
          <w:rFonts w:ascii="Bookman Old Style" w:hAnsi="Bookman Old Style" w:cs="Calibri"/>
          <w:b/>
          <w:i/>
          <w:iCs/>
          <w:sz w:val="24"/>
          <w:szCs w:val="24"/>
          <w:lang w:val="en-US"/>
        </w:rPr>
        <w:t>DEM_24</w:t>
      </w:r>
      <w:r w:rsidRPr="00DF495C">
        <w:rPr>
          <w:rFonts w:ascii="Bookman Old Style" w:hAnsi="Bookman Old Style" w:cs="Calibri"/>
          <w:bCs/>
          <w:i/>
          <w:iCs/>
          <w:sz w:val="24"/>
          <w:szCs w:val="24"/>
          <w:lang w:val="en-US"/>
        </w:rPr>
        <w:t>: Does (NAME) have difficulty remembering or concentrating?</w:t>
      </w:r>
    </w:p>
    <w:p w14:paraId="01054D7B" w14:textId="77777777" w:rsidR="00E8453C" w:rsidRPr="00DF495C" w:rsidRDefault="00E8453C" w:rsidP="00E63D47">
      <w:pPr>
        <w:jc w:val="both"/>
        <w:rPr>
          <w:rFonts w:ascii="Bookman Old Style" w:hAnsi="Bookman Old Style" w:cs="Calibri"/>
          <w:bCs/>
          <w:i/>
          <w:iCs/>
          <w:sz w:val="24"/>
          <w:szCs w:val="24"/>
          <w:lang w:val="en-US"/>
        </w:rPr>
      </w:pPr>
    </w:p>
    <w:p w14:paraId="437A2413" w14:textId="77777777" w:rsidR="00232E84" w:rsidRPr="00DF495C" w:rsidRDefault="00E8453C" w:rsidP="00E63D47">
      <w:pPr>
        <w:jc w:val="both"/>
        <w:rPr>
          <w:rFonts w:ascii="Bookman Old Style" w:hAnsi="Bookman Old Style"/>
          <w:sz w:val="24"/>
          <w:szCs w:val="24"/>
          <w:lang w:val="en-US"/>
        </w:rPr>
      </w:pPr>
      <w:r w:rsidRPr="00DF495C">
        <w:rPr>
          <w:rFonts w:ascii="Bookman Old Style" w:hAnsi="Bookman Old Style"/>
          <w:sz w:val="24"/>
          <w:szCs w:val="24"/>
          <w:lang w:val="en-US"/>
        </w:rPr>
        <w:t xml:space="preserve">This question seeks to identify persons who have some problems with remembering or focusing attention that contribute to difficulty in doing their daily activities. </w:t>
      </w:r>
    </w:p>
    <w:p w14:paraId="3FC6D62E" w14:textId="77777777" w:rsidR="00232E84" w:rsidRPr="00DF495C" w:rsidRDefault="00232E84" w:rsidP="00E63D47">
      <w:pPr>
        <w:jc w:val="both"/>
        <w:rPr>
          <w:rFonts w:ascii="Bookman Old Style" w:hAnsi="Bookman Old Style"/>
          <w:sz w:val="24"/>
          <w:szCs w:val="24"/>
          <w:lang w:val="en-US"/>
        </w:rPr>
      </w:pPr>
    </w:p>
    <w:p w14:paraId="4A136985" w14:textId="77777777" w:rsidR="00E8453C" w:rsidRPr="00DF495C" w:rsidRDefault="00E8453C" w:rsidP="00E63D47">
      <w:pPr>
        <w:jc w:val="both"/>
        <w:rPr>
          <w:rFonts w:ascii="Bookman Old Style" w:hAnsi="Bookman Old Style"/>
          <w:sz w:val="24"/>
          <w:szCs w:val="24"/>
          <w:lang w:val="en-US"/>
        </w:rPr>
      </w:pPr>
      <w:r w:rsidRPr="00DF495C">
        <w:rPr>
          <w:rFonts w:ascii="Bookman Old Style" w:hAnsi="Bookman Old Style"/>
          <w:sz w:val="24"/>
          <w:szCs w:val="24"/>
          <w:lang w:val="en-US"/>
        </w:rPr>
        <w:t xml:space="preserve"> “Remembering” refers to the use of memory to recall incidents or events. It means the individual can bring to mind or think again about something that has taken place in the past (either the recent past or further back). With younger people, remembering is often associated with storing facts learned in school and being able to retrieve them when needed. Remembering should NOT be equated with memorizing or with good or bad memories</w:t>
      </w:r>
    </w:p>
    <w:p w14:paraId="65C3DFBE" w14:textId="77777777" w:rsidR="00232E84" w:rsidRPr="00DF495C" w:rsidRDefault="00232E84" w:rsidP="00E63D47">
      <w:pPr>
        <w:jc w:val="both"/>
        <w:rPr>
          <w:rFonts w:ascii="Bookman Old Style" w:hAnsi="Bookman Old Style"/>
          <w:sz w:val="24"/>
          <w:szCs w:val="24"/>
          <w:lang w:val="en-US"/>
        </w:rPr>
      </w:pPr>
    </w:p>
    <w:p w14:paraId="266B605B" w14:textId="77777777" w:rsidR="00E8453C" w:rsidRPr="00DF495C" w:rsidRDefault="00E8453C" w:rsidP="00E63D47">
      <w:pPr>
        <w:jc w:val="both"/>
        <w:rPr>
          <w:rFonts w:ascii="Bookman Old Style" w:hAnsi="Bookman Old Style"/>
          <w:sz w:val="24"/>
          <w:szCs w:val="24"/>
          <w:lang w:val="en-US"/>
        </w:rPr>
      </w:pPr>
      <w:r w:rsidRPr="00DF495C">
        <w:rPr>
          <w:rFonts w:ascii="Bookman Old Style" w:hAnsi="Bookman Old Style"/>
          <w:sz w:val="24"/>
          <w:szCs w:val="24"/>
          <w:lang w:val="en-US"/>
        </w:rPr>
        <w:t xml:space="preserve"> “Concentrating” refers to the use of mental ability to accomplish some </w:t>
      </w:r>
      <w:proofErr w:type="gramStart"/>
      <w:r w:rsidRPr="00DF495C">
        <w:rPr>
          <w:rFonts w:ascii="Bookman Old Style" w:hAnsi="Bookman Old Style"/>
          <w:sz w:val="24"/>
          <w:szCs w:val="24"/>
          <w:lang w:val="en-US"/>
        </w:rPr>
        <w:t>task</w:t>
      </w:r>
      <w:proofErr w:type="gramEnd"/>
      <w:r w:rsidRPr="00DF495C">
        <w:rPr>
          <w:rFonts w:ascii="Bookman Old Style" w:hAnsi="Bookman Old Style"/>
          <w:sz w:val="24"/>
          <w:szCs w:val="24"/>
          <w:lang w:val="en-US"/>
        </w:rPr>
        <w:t xml:space="preserve"> such as reading, calculating numbers, learning something. It is associated with focusing on the task at hand in order to complete the task. </w:t>
      </w:r>
    </w:p>
    <w:p w14:paraId="005C3EDB" w14:textId="77777777" w:rsidR="00E734DA" w:rsidRPr="00DF495C" w:rsidRDefault="00E734DA" w:rsidP="00E63D47">
      <w:pPr>
        <w:jc w:val="both"/>
        <w:rPr>
          <w:rFonts w:ascii="Bookman Old Style" w:hAnsi="Bookman Old Style"/>
          <w:sz w:val="24"/>
          <w:szCs w:val="24"/>
          <w:lang w:val="en-US"/>
        </w:rPr>
      </w:pPr>
    </w:p>
    <w:p w14:paraId="6DE40915" w14:textId="77777777" w:rsidR="00E734DA" w:rsidRPr="00DF495C" w:rsidRDefault="00E8453C" w:rsidP="00E63D47">
      <w:pPr>
        <w:jc w:val="both"/>
        <w:rPr>
          <w:rFonts w:ascii="Bookman Old Style" w:hAnsi="Bookman Old Style"/>
          <w:sz w:val="24"/>
          <w:szCs w:val="24"/>
        </w:rPr>
      </w:pPr>
      <w:proofErr w:type="spellStart"/>
      <w:r w:rsidRPr="00DF495C">
        <w:rPr>
          <w:rFonts w:ascii="Bookman Old Style" w:hAnsi="Bookman Old Style"/>
          <w:sz w:val="24"/>
          <w:szCs w:val="24"/>
        </w:rPr>
        <w:t>Included</w:t>
      </w:r>
      <w:proofErr w:type="spellEnd"/>
      <w:r w:rsidRPr="00DF495C">
        <w:rPr>
          <w:rFonts w:ascii="Bookman Old Style" w:hAnsi="Bookman Old Style"/>
          <w:sz w:val="24"/>
          <w:szCs w:val="24"/>
        </w:rPr>
        <w:t xml:space="preserve"> </w:t>
      </w:r>
      <w:proofErr w:type="spellStart"/>
      <w:r w:rsidRPr="00DF495C">
        <w:rPr>
          <w:rFonts w:ascii="Bookman Old Style" w:hAnsi="Bookman Old Style"/>
          <w:sz w:val="24"/>
          <w:szCs w:val="24"/>
        </w:rPr>
        <w:t>are</w:t>
      </w:r>
      <w:proofErr w:type="spellEnd"/>
    </w:p>
    <w:p w14:paraId="603D6D4E" w14:textId="77777777" w:rsidR="00E8453C" w:rsidRPr="00DF495C" w:rsidRDefault="00E8453C" w:rsidP="00021C9C">
      <w:pPr>
        <w:numPr>
          <w:ilvl w:val="0"/>
          <w:numId w:val="175"/>
        </w:numPr>
        <w:jc w:val="both"/>
        <w:rPr>
          <w:rFonts w:ascii="Bookman Old Style" w:hAnsi="Bookman Old Style"/>
          <w:sz w:val="24"/>
          <w:szCs w:val="24"/>
          <w:lang w:val="en-US"/>
        </w:rPr>
      </w:pPr>
      <w:r w:rsidRPr="00DF495C">
        <w:rPr>
          <w:rFonts w:ascii="Bookman Old Style" w:hAnsi="Bookman Old Style"/>
          <w:sz w:val="24"/>
          <w:szCs w:val="24"/>
          <w:lang w:val="en-US"/>
        </w:rPr>
        <w:t xml:space="preserve">problems finding one’s way around, being unable to concentrate on an activity, or forgetting one’s whereabouts or the date, and </w:t>
      </w:r>
    </w:p>
    <w:p w14:paraId="2F97292C" w14:textId="77777777" w:rsidR="00E8453C" w:rsidRPr="00DF495C" w:rsidRDefault="00E8453C" w:rsidP="00021C9C">
      <w:pPr>
        <w:numPr>
          <w:ilvl w:val="0"/>
          <w:numId w:val="175"/>
        </w:numPr>
        <w:jc w:val="both"/>
        <w:rPr>
          <w:rFonts w:ascii="Bookman Old Style" w:hAnsi="Bookman Old Style"/>
          <w:sz w:val="24"/>
          <w:szCs w:val="24"/>
          <w:lang w:val="en-US"/>
        </w:rPr>
      </w:pPr>
      <w:r w:rsidRPr="00DF495C">
        <w:rPr>
          <w:rFonts w:ascii="Bookman Old Style" w:hAnsi="Bookman Old Style"/>
          <w:sz w:val="24"/>
          <w:szCs w:val="24"/>
          <w:lang w:val="en-US"/>
        </w:rPr>
        <w:t xml:space="preserve">problems remembering what someone just said or becoming confused or frightened about most things. </w:t>
      </w:r>
    </w:p>
    <w:p w14:paraId="55133CAC" w14:textId="77777777" w:rsidR="00E8453C" w:rsidRPr="00DF495C" w:rsidRDefault="00E8453C" w:rsidP="00E734DA">
      <w:pPr>
        <w:numPr>
          <w:ilvl w:val="0"/>
          <w:numId w:val="175"/>
        </w:numPr>
        <w:jc w:val="both"/>
        <w:rPr>
          <w:rFonts w:ascii="Bookman Old Style" w:hAnsi="Bookman Old Style"/>
          <w:sz w:val="24"/>
          <w:szCs w:val="24"/>
          <w:lang w:val="en-US"/>
        </w:rPr>
      </w:pPr>
      <w:r w:rsidRPr="00DF495C">
        <w:rPr>
          <w:rFonts w:ascii="Bookman Old Style" w:hAnsi="Bookman Old Style"/>
          <w:sz w:val="24"/>
          <w:szCs w:val="24"/>
          <w:lang w:val="en-US"/>
        </w:rPr>
        <w:t xml:space="preserve">Any difficulty with remembering, concentrating or understanding what is going on around them that they or family members (if the family member is the respondent) consider a problem should be captured. </w:t>
      </w:r>
    </w:p>
    <w:p w14:paraId="5E0B7B75" w14:textId="77777777" w:rsidR="00E734DA" w:rsidRPr="00DF495C" w:rsidRDefault="00E734DA" w:rsidP="00021C9C">
      <w:pPr>
        <w:ind w:left="435"/>
        <w:jc w:val="both"/>
        <w:rPr>
          <w:rFonts w:ascii="Bookman Old Style" w:hAnsi="Bookman Old Style"/>
          <w:sz w:val="24"/>
          <w:szCs w:val="24"/>
          <w:lang w:val="en-US"/>
        </w:rPr>
      </w:pPr>
    </w:p>
    <w:p w14:paraId="798C23B2" w14:textId="77777777" w:rsidR="00232E84" w:rsidRPr="00DF495C" w:rsidRDefault="00E8453C" w:rsidP="00E63D47">
      <w:pPr>
        <w:jc w:val="both"/>
        <w:rPr>
          <w:rFonts w:ascii="Bookman Old Style" w:hAnsi="Bookman Old Style"/>
          <w:sz w:val="24"/>
          <w:szCs w:val="24"/>
          <w:lang w:val="en-US"/>
        </w:rPr>
      </w:pPr>
      <w:r w:rsidRPr="00DF495C">
        <w:rPr>
          <w:rFonts w:ascii="Bookman Old Style" w:hAnsi="Bookman Old Style"/>
          <w:sz w:val="24"/>
          <w:szCs w:val="24"/>
          <w:lang w:val="en-US"/>
        </w:rPr>
        <w:t>Note that difficulties remembering or concentrating because of common everyday situations such as high workload or stress, or as a result of substance abuse are EXCLUDED.</w:t>
      </w:r>
    </w:p>
    <w:p w14:paraId="10426EF6" w14:textId="77777777" w:rsidR="00FF0B1D" w:rsidRPr="00DF495C" w:rsidRDefault="00FF0B1D" w:rsidP="00E63D47">
      <w:pPr>
        <w:jc w:val="both"/>
        <w:rPr>
          <w:rFonts w:ascii="Bookman Old Style" w:hAnsi="Bookman Old Style" w:cs="Calibri"/>
          <w:bCs/>
          <w:i/>
          <w:iCs/>
          <w:sz w:val="24"/>
          <w:szCs w:val="24"/>
          <w:lang w:val="en-US"/>
        </w:rPr>
      </w:pPr>
    </w:p>
    <w:p w14:paraId="3709F3DE" w14:textId="77777777" w:rsidR="00232E84" w:rsidRPr="00DF495C" w:rsidRDefault="00E63D47" w:rsidP="00232E84">
      <w:pPr>
        <w:jc w:val="both"/>
        <w:rPr>
          <w:rFonts w:ascii="Bookman Old Style" w:hAnsi="Bookman Old Style" w:cs="Calibri"/>
          <w:bCs/>
          <w:i/>
          <w:iCs/>
          <w:sz w:val="24"/>
          <w:szCs w:val="24"/>
          <w:lang w:val="en-US"/>
        </w:rPr>
      </w:pPr>
      <w:r w:rsidRPr="00DF495C">
        <w:rPr>
          <w:rFonts w:ascii="Bookman Old Style" w:hAnsi="Bookman Old Style" w:cs="Calibri"/>
          <w:b/>
          <w:i/>
          <w:iCs/>
          <w:sz w:val="24"/>
          <w:szCs w:val="24"/>
          <w:lang w:val="en-US"/>
        </w:rPr>
        <w:t>DEM_25:</w:t>
      </w:r>
      <w:r w:rsidRPr="00DF495C">
        <w:rPr>
          <w:rFonts w:ascii="Bookman Old Style" w:hAnsi="Bookman Old Style" w:cs="Calibri"/>
          <w:bCs/>
          <w:i/>
          <w:iCs/>
          <w:sz w:val="24"/>
          <w:szCs w:val="24"/>
          <w:lang w:val="en-US"/>
        </w:rPr>
        <w:t xml:space="preserve"> Does (NAME) have difficulty with (self-care such as) washing all over or dressing?</w:t>
      </w:r>
    </w:p>
    <w:p w14:paraId="13DD66D7" w14:textId="77777777" w:rsidR="00E734DA" w:rsidRPr="00DF495C" w:rsidRDefault="00E734DA" w:rsidP="00232E84">
      <w:pPr>
        <w:jc w:val="both"/>
        <w:rPr>
          <w:rFonts w:ascii="Bookman Old Style" w:hAnsi="Bookman Old Style" w:cs="Calibri"/>
          <w:bCs/>
          <w:i/>
          <w:iCs/>
          <w:sz w:val="24"/>
          <w:szCs w:val="24"/>
          <w:lang w:val="en-US"/>
        </w:rPr>
      </w:pPr>
    </w:p>
    <w:p w14:paraId="2FBEFBC1" w14:textId="77777777" w:rsidR="00232E84" w:rsidRPr="00DF495C" w:rsidRDefault="00232E84" w:rsidP="00232E84">
      <w:pPr>
        <w:jc w:val="both"/>
        <w:rPr>
          <w:rFonts w:ascii="Bookman Old Style" w:hAnsi="Bookman Old Style"/>
          <w:sz w:val="24"/>
          <w:szCs w:val="24"/>
          <w:lang w:val="en-US"/>
        </w:rPr>
      </w:pPr>
      <w:r w:rsidRPr="00DF495C">
        <w:rPr>
          <w:rFonts w:ascii="Bookman Old Style" w:hAnsi="Bookman Old Style"/>
          <w:sz w:val="24"/>
          <w:szCs w:val="24"/>
          <w:lang w:val="en-US"/>
        </w:rPr>
        <w:t>T</w:t>
      </w:r>
      <w:r w:rsidR="00E734DA" w:rsidRPr="00DF495C">
        <w:rPr>
          <w:rFonts w:ascii="Bookman Old Style" w:hAnsi="Bookman Old Style"/>
          <w:sz w:val="24"/>
          <w:szCs w:val="24"/>
          <w:lang w:val="en-US"/>
        </w:rPr>
        <w:t>his questio</w:t>
      </w:r>
      <w:r w:rsidR="003E4C09" w:rsidRPr="00DF495C">
        <w:rPr>
          <w:rFonts w:ascii="Bookman Old Style" w:hAnsi="Bookman Old Style"/>
          <w:sz w:val="24"/>
          <w:szCs w:val="24"/>
          <w:lang w:val="en-US"/>
        </w:rPr>
        <w:t>n</w:t>
      </w:r>
      <w:r w:rsidR="00E734DA" w:rsidRPr="00DF495C">
        <w:rPr>
          <w:rFonts w:ascii="Bookman Old Style" w:hAnsi="Bookman Old Style"/>
          <w:sz w:val="24"/>
          <w:szCs w:val="24"/>
          <w:lang w:val="en-US"/>
        </w:rPr>
        <w:t xml:space="preserve"> seeks to </w:t>
      </w:r>
      <w:r w:rsidRPr="00DF495C">
        <w:rPr>
          <w:rFonts w:ascii="Bookman Old Style" w:hAnsi="Bookman Old Style"/>
          <w:sz w:val="24"/>
          <w:szCs w:val="24"/>
          <w:lang w:val="en-US"/>
        </w:rPr>
        <w:t xml:space="preserve">identify should be trained to only read the list of response options if </w:t>
      </w:r>
      <w:r w:rsidR="00F46762" w:rsidRPr="00DF495C">
        <w:rPr>
          <w:rFonts w:ascii="Bookman Old Style" w:hAnsi="Bookman Old Style"/>
          <w:sz w:val="24"/>
          <w:szCs w:val="24"/>
          <w:lang w:val="en-US"/>
        </w:rPr>
        <w:t>persons who have some problems with taking care of themselves independently</w:t>
      </w:r>
      <w:r w:rsidRPr="00DF495C">
        <w:rPr>
          <w:rFonts w:ascii="Bookman Old Style" w:hAnsi="Bookman Old Style"/>
          <w:sz w:val="24"/>
          <w:szCs w:val="24"/>
          <w:lang w:val="en-US"/>
        </w:rPr>
        <w:t>.</w:t>
      </w:r>
    </w:p>
    <w:p w14:paraId="4CCCF70D" w14:textId="77777777" w:rsidR="00F46762" w:rsidRPr="00DF495C" w:rsidRDefault="00F46762" w:rsidP="00232E84">
      <w:pPr>
        <w:jc w:val="both"/>
        <w:rPr>
          <w:rFonts w:ascii="Bookman Old Style" w:hAnsi="Bookman Old Style"/>
          <w:sz w:val="24"/>
          <w:szCs w:val="24"/>
          <w:lang w:val="en-US"/>
        </w:rPr>
      </w:pPr>
    </w:p>
    <w:p w14:paraId="6E2E82B0" w14:textId="77777777" w:rsidR="00232E84" w:rsidRPr="00DF495C" w:rsidRDefault="00232E84" w:rsidP="00232E84">
      <w:pPr>
        <w:jc w:val="both"/>
        <w:rPr>
          <w:rFonts w:ascii="Bookman Old Style" w:hAnsi="Bookman Old Style"/>
          <w:sz w:val="24"/>
          <w:szCs w:val="24"/>
          <w:lang w:val="en-US"/>
        </w:rPr>
      </w:pPr>
      <w:r w:rsidRPr="00DF495C">
        <w:rPr>
          <w:rFonts w:ascii="Bookman Old Style" w:hAnsi="Bookman Old Style"/>
          <w:sz w:val="24"/>
          <w:szCs w:val="24"/>
          <w:lang w:val="en-US"/>
        </w:rPr>
        <w:t>“Washing all over” refers to the process of cleaning one’s entire body (usually with soap and water) in the usual manner for the culture. The washing activity includes cleaning hair and feet, as well as gathering any necessary items for bathing such as soap or shampoo, a wash cloth, or water.</w:t>
      </w:r>
    </w:p>
    <w:p w14:paraId="09589965" w14:textId="77777777" w:rsidR="00F46762" w:rsidRPr="00DF495C" w:rsidRDefault="00F46762" w:rsidP="00232E84">
      <w:pPr>
        <w:jc w:val="both"/>
        <w:rPr>
          <w:rFonts w:ascii="Bookman Old Style" w:hAnsi="Bookman Old Style"/>
          <w:sz w:val="24"/>
          <w:szCs w:val="24"/>
          <w:lang w:val="en-US"/>
        </w:rPr>
      </w:pPr>
    </w:p>
    <w:p w14:paraId="27016A1F" w14:textId="77777777" w:rsidR="00232E84" w:rsidRPr="00DF495C" w:rsidRDefault="00232E84" w:rsidP="00232E84">
      <w:pPr>
        <w:jc w:val="both"/>
        <w:rPr>
          <w:rFonts w:ascii="Bookman Old Style" w:hAnsi="Bookman Old Style"/>
          <w:sz w:val="24"/>
          <w:szCs w:val="24"/>
          <w:lang w:val="en-US"/>
        </w:rPr>
      </w:pPr>
      <w:r w:rsidRPr="00DF495C">
        <w:rPr>
          <w:rFonts w:ascii="Bookman Old Style" w:hAnsi="Bookman Old Style"/>
          <w:sz w:val="24"/>
          <w:szCs w:val="24"/>
          <w:lang w:val="en-US"/>
        </w:rPr>
        <w:t xml:space="preserve"> “Dressing” refers to all aspects of putting clothing or garments on the upper and lower body including the feet if culturally appropriate.</w:t>
      </w:r>
      <w:r w:rsidR="00F46762" w:rsidRPr="00DF495C">
        <w:rPr>
          <w:rFonts w:ascii="Bookman Old Style" w:hAnsi="Bookman Old Style"/>
          <w:sz w:val="24"/>
          <w:szCs w:val="24"/>
          <w:lang w:val="en-US"/>
        </w:rPr>
        <w:t xml:space="preserve"> </w:t>
      </w:r>
      <w:r w:rsidRPr="00DF495C">
        <w:rPr>
          <w:rFonts w:ascii="Bookman Old Style" w:hAnsi="Bookman Old Style"/>
          <w:sz w:val="24"/>
          <w:szCs w:val="24"/>
          <w:lang w:val="en-US"/>
        </w:rPr>
        <w:t xml:space="preserve">Included are the </w:t>
      </w:r>
      <w:r w:rsidRPr="00DF495C">
        <w:rPr>
          <w:rFonts w:ascii="Bookman Old Style" w:hAnsi="Bookman Old Style"/>
          <w:sz w:val="24"/>
          <w:szCs w:val="24"/>
          <w:lang w:val="en-US"/>
        </w:rPr>
        <w:lastRenderedPageBreak/>
        <w:t>acts of gathering clothing from storage areas (</w:t>
      </w:r>
      <w:proofErr w:type="gramStart"/>
      <w:r w:rsidRPr="00DF495C">
        <w:rPr>
          <w:rFonts w:ascii="Bookman Old Style" w:hAnsi="Bookman Old Style"/>
          <w:sz w:val="24"/>
          <w:szCs w:val="24"/>
          <w:lang w:val="en-US"/>
        </w:rPr>
        <w:t>i.e.</w:t>
      </w:r>
      <w:proofErr w:type="gramEnd"/>
      <w:r w:rsidRPr="00DF495C">
        <w:rPr>
          <w:rFonts w:ascii="Bookman Old Style" w:hAnsi="Bookman Old Style"/>
          <w:sz w:val="24"/>
          <w:szCs w:val="24"/>
          <w:lang w:val="en-US"/>
        </w:rPr>
        <w:t xml:space="preserve"> closet, dressers), securing buttons, tying knots, zipping, etc.</w:t>
      </w:r>
    </w:p>
    <w:p w14:paraId="7C50E41A" w14:textId="77777777" w:rsidR="00FF0B1D" w:rsidRPr="00DF495C" w:rsidRDefault="00FF0B1D" w:rsidP="00E63D47">
      <w:pPr>
        <w:jc w:val="both"/>
        <w:rPr>
          <w:rFonts w:ascii="Bookman Old Style" w:hAnsi="Bookman Old Style" w:cs="Calibri"/>
          <w:bCs/>
          <w:i/>
          <w:iCs/>
          <w:sz w:val="24"/>
          <w:szCs w:val="24"/>
          <w:lang w:val="en-US"/>
        </w:rPr>
      </w:pPr>
    </w:p>
    <w:p w14:paraId="5F3288AD" w14:textId="77777777" w:rsidR="00E63D47" w:rsidRPr="00DF495C" w:rsidRDefault="00E63D47" w:rsidP="00E63D47">
      <w:pPr>
        <w:jc w:val="both"/>
        <w:rPr>
          <w:rFonts w:ascii="Bookman Old Style" w:hAnsi="Bookman Old Style" w:cs="Calibri"/>
          <w:bCs/>
          <w:i/>
          <w:iCs/>
          <w:sz w:val="24"/>
          <w:szCs w:val="24"/>
          <w:lang w:val="en-US"/>
        </w:rPr>
      </w:pPr>
      <w:r w:rsidRPr="00DF495C">
        <w:rPr>
          <w:rFonts w:ascii="Bookman Old Style" w:hAnsi="Bookman Old Style" w:cs="Calibri"/>
          <w:b/>
          <w:i/>
          <w:iCs/>
          <w:sz w:val="24"/>
          <w:szCs w:val="24"/>
          <w:lang w:val="en-US"/>
        </w:rPr>
        <w:t>DEM_26:</w:t>
      </w:r>
      <w:r w:rsidRPr="00DF495C">
        <w:rPr>
          <w:rFonts w:ascii="Bookman Old Style" w:hAnsi="Bookman Old Style" w:cs="Calibri"/>
          <w:bCs/>
          <w:i/>
          <w:iCs/>
          <w:sz w:val="24"/>
          <w:szCs w:val="24"/>
          <w:lang w:val="en-US"/>
        </w:rPr>
        <w:t xml:space="preserve"> Using (his/her) (usual/customary) language, does (NAME) have difficulty communicating, for example understanding or being understood by others?</w:t>
      </w:r>
    </w:p>
    <w:p w14:paraId="30B23282" w14:textId="77777777" w:rsidR="00E734DA" w:rsidRPr="00DF495C" w:rsidRDefault="00E734DA" w:rsidP="00E63D47">
      <w:pPr>
        <w:jc w:val="both"/>
        <w:rPr>
          <w:rFonts w:ascii="Bookman Old Style" w:hAnsi="Bookman Old Style" w:cs="Calibri"/>
          <w:bCs/>
          <w:i/>
          <w:iCs/>
          <w:sz w:val="24"/>
          <w:szCs w:val="24"/>
          <w:lang w:val="en-US"/>
        </w:rPr>
      </w:pPr>
    </w:p>
    <w:p w14:paraId="3F488104" w14:textId="1E092D57" w:rsidR="00232E84" w:rsidRPr="00DF495C" w:rsidRDefault="00E734DA" w:rsidP="00E63D47">
      <w:pPr>
        <w:jc w:val="both"/>
        <w:rPr>
          <w:rFonts w:ascii="Bookman Old Style" w:hAnsi="Bookman Old Style"/>
          <w:sz w:val="24"/>
          <w:szCs w:val="24"/>
          <w:lang w:val="en-US"/>
        </w:rPr>
      </w:pPr>
      <w:r w:rsidRPr="00DF495C">
        <w:rPr>
          <w:rFonts w:ascii="Bookman Old Style" w:hAnsi="Bookman Old Style"/>
          <w:sz w:val="24"/>
          <w:szCs w:val="24"/>
          <w:lang w:val="en-US"/>
        </w:rPr>
        <w:t>This question seeks to</w:t>
      </w:r>
      <w:r w:rsidR="00232E84" w:rsidRPr="00DF495C">
        <w:rPr>
          <w:rFonts w:ascii="Bookman Old Style" w:hAnsi="Bookman Old Style"/>
          <w:sz w:val="24"/>
          <w:szCs w:val="24"/>
          <w:lang w:val="en-US"/>
        </w:rPr>
        <w:t xml:space="preserve"> identify persons who have some problems with talking, listening or understanding speech such that it contributes to difficulty in making themselves understood to others or understanding others. National adaptation and </w:t>
      </w:r>
      <w:r w:rsidR="00BA1DD3" w:rsidRPr="00DF495C">
        <w:rPr>
          <w:rFonts w:ascii="Bookman Old Style" w:hAnsi="Bookman Old Style"/>
          <w:sz w:val="24"/>
          <w:szCs w:val="24"/>
          <w:lang w:val="en-US"/>
        </w:rPr>
        <w:t>implementation.</w:t>
      </w:r>
    </w:p>
    <w:p w14:paraId="5B8A3D7C" w14:textId="77777777" w:rsidR="00E734DA" w:rsidRPr="00DF495C" w:rsidRDefault="00E734DA" w:rsidP="00E63D47">
      <w:pPr>
        <w:jc w:val="both"/>
        <w:rPr>
          <w:rFonts w:ascii="Bookman Old Style" w:hAnsi="Bookman Old Style"/>
          <w:sz w:val="24"/>
          <w:szCs w:val="24"/>
          <w:lang w:val="en-US"/>
        </w:rPr>
      </w:pPr>
    </w:p>
    <w:p w14:paraId="61659F61" w14:textId="77777777" w:rsidR="00E734DA" w:rsidRPr="00DF495C" w:rsidRDefault="00232E84" w:rsidP="00E734DA">
      <w:pPr>
        <w:jc w:val="both"/>
        <w:rPr>
          <w:rFonts w:ascii="Bookman Old Style" w:hAnsi="Bookman Old Style"/>
          <w:sz w:val="24"/>
          <w:szCs w:val="24"/>
          <w:lang w:val="en-US"/>
        </w:rPr>
      </w:pPr>
      <w:r w:rsidRPr="00DF495C">
        <w:rPr>
          <w:rFonts w:ascii="Bookman Old Style" w:hAnsi="Bookman Old Style"/>
          <w:sz w:val="24"/>
          <w:szCs w:val="24"/>
          <w:lang w:val="en-US"/>
        </w:rPr>
        <w:t xml:space="preserve"> “Communicating” refers to a person exchanging information or ideas with other people through the use of language.  Communication difficulties can originate in numerous places in the exchange process. It may involve mechanical problems such as hearing impairment or speech impairment, or it may be related to the ability of the mind to interpret the sounds that the auditory system is gathering and to recognize the words that are being used or an inability of the mind to compose a sentence or say a word even when the person knows the word and sentence. Included is the use of the voice for the exchange or using signs (including sign language) or writing the information to be conveyed. Included are problems making oneself understood, or problems understanding other people when they speak or try to communicate in other ways.</w:t>
      </w:r>
    </w:p>
    <w:p w14:paraId="12A02435" w14:textId="77777777" w:rsidR="00E734DA" w:rsidRPr="00DF495C" w:rsidRDefault="00232E84" w:rsidP="00E734DA">
      <w:pPr>
        <w:jc w:val="both"/>
        <w:rPr>
          <w:rFonts w:ascii="Bookman Old Style" w:hAnsi="Bookman Old Style"/>
          <w:sz w:val="24"/>
          <w:szCs w:val="24"/>
          <w:lang w:val="en-US"/>
        </w:rPr>
      </w:pPr>
      <w:r w:rsidRPr="00DF495C">
        <w:rPr>
          <w:rFonts w:ascii="Bookman Old Style" w:hAnsi="Bookman Old Style"/>
          <w:sz w:val="24"/>
          <w:szCs w:val="24"/>
          <w:lang w:val="en-US"/>
        </w:rPr>
        <w:t xml:space="preserve"> </w:t>
      </w:r>
    </w:p>
    <w:p w14:paraId="0CC5260F" w14:textId="677B72F2" w:rsidR="00C978B2" w:rsidRPr="00DF495C" w:rsidRDefault="00232E84" w:rsidP="00E734DA">
      <w:pPr>
        <w:jc w:val="both"/>
        <w:rPr>
          <w:rFonts w:ascii="Bookman Old Style" w:hAnsi="Bookman Old Style" w:cs="Calibri"/>
          <w:sz w:val="24"/>
          <w:szCs w:val="24"/>
          <w:lang w:val="en-US"/>
        </w:rPr>
      </w:pPr>
      <w:r w:rsidRPr="00DF495C">
        <w:rPr>
          <w:rFonts w:ascii="Bookman Old Style" w:hAnsi="Bookman Old Style"/>
          <w:sz w:val="24"/>
          <w:szCs w:val="24"/>
          <w:lang w:val="en-US"/>
        </w:rPr>
        <w:t xml:space="preserve"> NOTE: Difficulty understanding or being understood due to non-native or unfamiliar language is NOT included</w:t>
      </w:r>
      <w:r w:rsidR="00C978B2" w:rsidRPr="00DF495C">
        <w:rPr>
          <w:rFonts w:ascii="Bookman Old Style" w:hAnsi="Bookman Old Style" w:cs="Calibri"/>
          <w:sz w:val="24"/>
          <w:szCs w:val="24"/>
          <w:lang w:val="en-US"/>
        </w:rPr>
        <w:t xml:space="preserve"> </w:t>
      </w:r>
    </w:p>
    <w:p w14:paraId="0251D48F" w14:textId="77777777" w:rsidR="00E63D47" w:rsidRPr="00DF495C" w:rsidRDefault="00E63D47" w:rsidP="00C978B2">
      <w:pPr>
        <w:jc w:val="both"/>
        <w:rPr>
          <w:rFonts w:ascii="Bookman Old Style" w:hAnsi="Bookman Old Style" w:cs="Calibri"/>
          <w:sz w:val="24"/>
          <w:szCs w:val="24"/>
          <w:lang w:val="en-US"/>
        </w:rPr>
      </w:pPr>
    </w:p>
    <w:p w14:paraId="61D877CC" w14:textId="264A9BD7" w:rsidR="00CB057D" w:rsidRPr="00DF495C" w:rsidRDefault="00C978B2" w:rsidP="00B534CF">
      <w:pPr>
        <w:jc w:val="both"/>
        <w:rPr>
          <w:rFonts w:ascii="Bookman Old Style" w:hAnsi="Bookman Old Style" w:cs="Calibri"/>
          <w:sz w:val="24"/>
          <w:szCs w:val="24"/>
          <w:lang w:val="en-US"/>
        </w:rPr>
      </w:pPr>
      <w:r w:rsidRPr="00DF495C">
        <w:rPr>
          <w:rFonts w:ascii="Bookman Old Style" w:hAnsi="Bookman Old Style" w:cs="Calibri"/>
          <w:sz w:val="24"/>
          <w:szCs w:val="24"/>
          <w:highlight w:val="yellow"/>
          <w:lang w:val="en-US"/>
        </w:rPr>
        <w:t xml:space="preserve"> </w:t>
      </w:r>
    </w:p>
    <w:p w14:paraId="4878BBEE" w14:textId="73F98284" w:rsidR="00CB057D" w:rsidRPr="00DF495C" w:rsidRDefault="00E63D47" w:rsidP="00C978B2">
      <w:pPr>
        <w:jc w:val="both"/>
        <w:rPr>
          <w:rFonts w:ascii="Bookman Old Style" w:hAnsi="Bookman Old Style" w:cs="Calibri"/>
          <w:i/>
          <w:iCs/>
          <w:sz w:val="24"/>
          <w:szCs w:val="24"/>
          <w:lang w:val="en-US"/>
        </w:rPr>
      </w:pPr>
      <w:r w:rsidRPr="00DF495C">
        <w:rPr>
          <w:rFonts w:ascii="Bookman Old Style" w:hAnsi="Bookman Old Style" w:cs="Calibri"/>
          <w:b/>
          <w:bCs/>
          <w:i/>
          <w:iCs/>
          <w:sz w:val="24"/>
          <w:szCs w:val="24"/>
          <w:lang w:val="en-US"/>
        </w:rPr>
        <w:t>DEM_27</w:t>
      </w:r>
      <w:r w:rsidRPr="00DF495C">
        <w:rPr>
          <w:rFonts w:ascii="Bookman Old Style" w:hAnsi="Bookman Old Style" w:cs="Calibri"/>
          <w:i/>
          <w:iCs/>
          <w:sz w:val="24"/>
          <w:szCs w:val="24"/>
          <w:lang w:val="en-US"/>
        </w:rPr>
        <w:t>: Does (NAME) have albinism?</w:t>
      </w:r>
    </w:p>
    <w:p w14:paraId="5ACE65BD" w14:textId="77777777" w:rsidR="00F46762" w:rsidRPr="00DF495C" w:rsidRDefault="00F46762" w:rsidP="00C978B2">
      <w:pPr>
        <w:jc w:val="both"/>
        <w:rPr>
          <w:rFonts w:ascii="Bookman Old Style" w:hAnsi="Bookman Old Style" w:cs="Calibri"/>
          <w:i/>
          <w:iCs/>
          <w:sz w:val="24"/>
          <w:szCs w:val="24"/>
          <w:lang w:val="en-US"/>
        </w:rPr>
      </w:pPr>
    </w:p>
    <w:p w14:paraId="3B21DA0E" w14:textId="6BCF9B10" w:rsidR="00CB057D" w:rsidRPr="00DF495C" w:rsidRDefault="00CB057D" w:rsidP="00C978B2">
      <w:pPr>
        <w:jc w:val="both"/>
        <w:rPr>
          <w:rFonts w:ascii="Bookman Old Style" w:hAnsi="Bookman Old Style" w:cs="Calibri"/>
          <w:sz w:val="24"/>
          <w:szCs w:val="24"/>
          <w:lang w:val="en-US"/>
        </w:rPr>
      </w:pPr>
      <w:r w:rsidRPr="00DF495C">
        <w:rPr>
          <w:rFonts w:ascii="Bookman Old Style" w:hAnsi="Bookman Old Style" w:cs="Calibri"/>
          <w:sz w:val="24"/>
          <w:szCs w:val="24"/>
          <w:lang w:val="en-US"/>
        </w:rPr>
        <w:t xml:space="preserve">Ask whether the person being </w:t>
      </w:r>
      <w:r w:rsidR="00BA1DD3" w:rsidRPr="00DF495C">
        <w:rPr>
          <w:rFonts w:ascii="Bookman Old Style" w:hAnsi="Bookman Old Style" w:cs="Calibri"/>
          <w:sz w:val="24"/>
          <w:szCs w:val="24"/>
          <w:lang w:val="en-US"/>
        </w:rPr>
        <w:t>referred</w:t>
      </w:r>
      <w:r w:rsidRPr="00DF495C">
        <w:rPr>
          <w:rFonts w:ascii="Bookman Old Style" w:hAnsi="Bookman Old Style" w:cs="Calibri"/>
          <w:sz w:val="24"/>
          <w:szCs w:val="24"/>
          <w:lang w:val="en-US"/>
        </w:rPr>
        <w:t xml:space="preserve"> to has albinism.</w:t>
      </w:r>
      <w:r w:rsidR="00F46762" w:rsidRPr="00DF495C">
        <w:rPr>
          <w:rFonts w:ascii="Bookman Old Style" w:hAnsi="Bookman Old Style" w:cs="Calibri"/>
          <w:sz w:val="24"/>
          <w:szCs w:val="24"/>
          <w:lang w:val="en-US"/>
        </w:rPr>
        <w:t xml:space="preserve"> </w:t>
      </w:r>
      <w:r w:rsidRPr="00DF495C">
        <w:rPr>
          <w:rFonts w:ascii="Bookman Old Style" w:hAnsi="Bookman Old Style" w:cs="Calibri"/>
          <w:sz w:val="24"/>
          <w:szCs w:val="24"/>
          <w:lang w:val="en-US"/>
        </w:rPr>
        <w:t>If interviewing respondent,</w:t>
      </w:r>
      <w:r w:rsidR="00F46762" w:rsidRPr="00DF495C">
        <w:rPr>
          <w:rFonts w:ascii="Bookman Old Style" w:hAnsi="Bookman Old Style" w:cs="Calibri"/>
          <w:sz w:val="24"/>
          <w:szCs w:val="24"/>
          <w:lang w:val="en-US"/>
        </w:rPr>
        <w:t xml:space="preserve"> </w:t>
      </w:r>
      <w:r w:rsidRPr="00DF495C">
        <w:rPr>
          <w:rFonts w:ascii="Bookman Old Style" w:hAnsi="Bookman Old Style" w:cs="Calibri"/>
          <w:sz w:val="24"/>
          <w:szCs w:val="24"/>
          <w:lang w:val="en-US"/>
        </w:rPr>
        <w:t>record YES or NO through observation.</w:t>
      </w:r>
    </w:p>
    <w:p w14:paraId="1CB70F20" w14:textId="77777777" w:rsidR="003846E4" w:rsidRPr="00DF495C" w:rsidRDefault="003846E4" w:rsidP="00C978B2">
      <w:pPr>
        <w:jc w:val="both"/>
        <w:rPr>
          <w:rFonts w:ascii="Bookman Old Style" w:hAnsi="Bookman Old Style" w:cs="Calibri"/>
          <w:sz w:val="24"/>
          <w:szCs w:val="24"/>
          <w:lang w:val="en-US"/>
        </w:rPr>
      </w:pPr>
    </w:p>
    <w:p w14:paraId="35CBEF67" w14:textId="77777777" w:rsidR="00E63D47" w:rsidRPr="00DF495C" w:rsidRDefault="00E63D47" w:rsidP="00E63D47">
      <w:pPr>
        <w:jc w:val="both"/>
        <w:rPr>
          <w:rFonts w:ascii="Bookman Old Style" w:hAnsi="Bookman Old Style"/>
          <w:bCs/>
          <w:i/>
          <w:iCs/>
          <w:sz w:val="24"/>
          <w:szCs w:val="24"/>
          <w:lang w:val="en-GB" w:eastAsia="en-US"/>
        </w:rPr>
      </w:pPr>
      <w:r w:rsidRPr="00DF495C">
        <w:rPr>
          <w:rFonts w:ascii="Bookman Old Style" w:hAnsi="Bookman Old Style"/>
          <w:b/>
          <w:sz w:val="24"/>
          <w:szCs w:val="24"/>
          <w:lang w:val="en-GB" w:eastAsia="en-US"/>
        </w:rPr>
        <w:t xml:space="preserve">DEM_28: </w:t>
      </w:r>
      <w:r w:rsidRPr="00DF495C">
        <w:rPr>
          <w:rFonts w:ascii="Bookman Old Style" w:hAnsi="Bookman Old Style"/>
          <w:bCs/>
          <w:i/>
          <w:iCs/>
          <w:sz w:val="24"/>
          <w:szCs w:val="24"/>
          <w:lang w:val="en-GB" w:eastAsia="en-US"/>
        </w:rPr>
        <w:t>What is the religion of (name of the head of the household from HL2)?</w:t>
      </w:r>
    </w:p>
    <w:p w14:paraId="6BAC25C5" w14:textId="77777777" w:rsidR="005C75D8" w:rsidRPr="00DF495C" w:rsidRDefault="005C75D8" w:rsidP="00E63D47">
      <w:pPr>
        <w:jc w:val="both"/>
        <w:rPr>
          <w:rFonts w:ascii="Bookman Old Style" w:hAnsi="Bookman Old Style"/>
          <w:bCs/>
          <w:i/>
          <w:iCs/>
          <w:sz w:val="24"/>
          <w:szCs w:val="24"/>
          <w:lang w:val="en-GB" w:eastAsia="en-US"/>
        </w:rPr>
      </w:pPr>
    </w:p>
    <w:p w14:paraId="4631F139" w14:textId="77777777" w:rsidR="00E63D47" w:rsidRPr="00DF495C" w:rsidRDefault="00E63D47" w:rsidP="00E63D47">
      <w:pPr>
        <w:jc w:val="both"/>
        <w:rPr>
          <w:rFonts w:ascii="Bookman Old Style" w:hAnsi="Bookman Old Style"/>
          <w:sz w:val="24"/>
          <w:szCs w:val="24"/>
          <w:lang w:val="en-GB" w:eastAsia="en-US"/>
        </w:rPr>
      </w:pPr>
      <w:r w:rsidRPr="00DF495C">
        <w:rPr>
          <w:rFonts w:ascii="Bookman Old Style" w:hAnsi="Bookman Old Style"/>
          <w:color w:val="000000"/>
          <w:sz w:val="24"/>
          <w:szCs w:val="24"/>
          <w:lang w:val="en-GB" w:eastAsia="en-US"/>
        </w:rPr>
        <w:t>Select the appropriate option of religion of each person in the questionnaire using the following:</w:t>
      </w:r>
      <w:r w:rsidRPr="00DF495C">
        <w:rPr>
          <w:rFonts w:ascii="Bookman Old Style" w:hAnsi="Bookman Old Style"/>
          <w:sz w:val="24"/>
          <w:szCs w:val="24"/>
          <w:lang w:val="en-GB" w:eastAsia="en-US"/>
        </w:rPr>
        <w:t xml:space="preserve"> </w:t>
      </w:r>
    </w:p>
    <w:p w14:paraId="04FFFEE3" w14:textId="77777777" w:rsidR="0032011A" w:rsidRPr="00DF495C" w:rsidRDefault="0032011A" w:rsidP="00E63D47">
      <w:pPr>
        <w:jc w:val="both"/>
        <w:rPr>
          <w:rFonts w:ascii="Bookman Old Style" w:hAnsi="Bookman Old Style"/>
          <w:sz w:val="24"/>
          <w:szCs w:val="24"/>
          <w:lang w:val="en-GB" w:eastAsia="en-US"/>
        </w:rPr>
      </w:pPr>
    </w:p>
    <w:p w14:paraId="6BE20282" w14:textId="77777777" w:rsidR="0032011A" w:rsidRPr="00DF495C" w:rsidRDefault="0032011A" w:rsidP="00021C9C">
      <w:pPr>
        <w:numPr>
          <w:ilvl w:val="0"/>
          <w:numId w:val="189"/>
        </w:numPr>
        <w:jc w:val="both"/>
        <w:rPr>
          <w:rFonts w:ascii="Bookman Old Style" w:hAnsi="Bookman Old Style"/>
          <w:bCs/>
          <w:sz w:val="24"/>
          <w:szCs w:val="24"/>
          <w:lang w:val="en-GB" w:eastAsia="en-US"/>
        </w:rPr>
      </w:pPr>
      <w:r w:rsidRPr="00DF495C">
        <w:rPr>
          <w:rFonts w:ascii="Bookman Old Style" w:hAnsi="Bookman Old Style"/>
          <w:bCs/>
          <w:sz w:val="24"/>
          <w:szCs w:val="24"/>
          <w:lang w:val="en-GB" w:eastAsia="en-US"/>
        </w:rPr>
        <w:t>Roman Catholic</w:t>
      </w:r>
    </w:p>
    <w:p w14:paraId="58873055" w14:textId="77777777" w:rsidR="0032011A" w:rsidRPr="00DF495C" w:rsidRDefault="0032011A" w:rsidP="00021C9C">
      <w:pPr>
        <w:numPr>
          <w:ilvl w:val="0"/>
          <w:numId w:val="189"/>
        </w:numPr>
        <w:jc w:val="both"/>
        <w:rPr>
          <w:rFonts w:ascii="Bookman Old Style" w:hAnsi="Bookman Old Style"/>
          <w:bCs/>
          <w:sz w:val="24"/>
          <w:szCs w:val="24"/>
          <w:lang w:val="en-GB" w:eastAsia="en-US"/>
        </w:rPr>
      </w:pPr>
      <w:r w:rsidRPr="00DF495C">
        <w:rPr>
          <w:rFonts w:ascii="Bookman Old Style" w:hAnsi="Bookman Old Style"/>
          <w:bCs/>
          <w:sz w:val="24"/>
          <w:szCs w:val="24"/>
          <w:lang w:val="en-GB" w:eastAsia="en-US"/>
        </w:rPr>
        <w:t>CCAP</w:t>
      </w:r>
    </w:p>
    <w:p w14:paraId="55561780" w14:textId="77777777" w:rsidR="0032011A" w:rsidRPr="00DF495C" w:rsidRDefault="0032011A" w:rsidP="00021C9C">
      <w:pPr>
        <w:numPr>
          <w:ilvl w:val="0"/>
          <w:numId w:val="189"/>
        </w:numPr>
        <w:jc w:val="both"/>
        <w:rPr>
          <w:rFonts w:ascii="Bookman Old Style" w:hAnsi="Bookman Old Style"/>
          <w:bCs/>
          <w:sz w:val="24"/>
          <w:szCs w:val="24"/>
          <w:lang w:val="en-GB" w:eastAsia="en-US"/>
        </w:rPr>
      </w:pPr>
      <w:r w:rsidRPr="00DF495C">
        <w:rPr>
          <w:rFonts w:ascii="Bookman Old Style" w:hAnsi="Bookman Old Style"/>
          <w:bCs/>
          <w:sz w:val="24"/>
          <w:szCs w:val="24"/>
          <w:lang w:val="en-GB" w:eastAsia="en-US"/>
        </w:rPr>
        <w:t>SDA/Baptist/Apostolic</w:t>
      </w:r>
    </w:p>
    <w:p w14:paraId="62D0758B" w14:textId="77777777" w:rsidR="0032011A" w:rsidRPr="00DF495C" w:rsidRDefault="0032011A" w:rsidP="00021C9C">
      <w:pPr>
        <w:numPr>
          <w:ilvl w:val="0"/>
          <w:numId w:val="189"/>
        </w:numPr>
        <w:jc w:val="both"/>
        <w:rPr>
          <w:rFonts w:ascii="Bookman Old Style" w:hAnsi="Bookman Old Style"/>
          <w:bCs/>
          <w:sz w:val="24"/>
          <w:szCs w:val="24"/>
          <w:lang w:val="en-GB" w:eastAsia="en-US"/>
        </w:rPr>
      </w:pPr>
      <w:r w:rsidRPr="00DF495C">
        <w:rPr>
          <w:rFonts w:ascii="Bookman Old Style" w:hAnsi="Bookman Old Style"/>
          <w:bCs/>
          <w:sz w:val="24"/>
          <w:szCs w:val="24"/>
          <w:lang w:val="en-GB" w:eastAsia="en-US"/>
        </w:rPr>
        <w:t>Muslim</w:t>
      </w:r>
    </w:p>
    <w:p w14:paraId="723A52D9" w14:textId="77777777" w:rsidR="0032011A" w:rsidRPr="00DF495C" w:rsidRDefault="0032011A" w:rsidP="00021C9C">
      <w:pPr>
        <w:numPr>
          <w:ilvl w:val="0"/>
          <w:numId w:val="189"/>
        </w:numPr>
        <w:jc w:val="both"/>
        <w:rPr>
          <w:rFonts w:ascii="Bookman Old Style" w:hAnsi="Bookman Old Style"/>
          <w:bCs/>
          <w:sz w:val="24"/>
          <w:szCs w:val="24"/>
          <w:lang w:val="en-GB" w:eastAsia="en-US"/>
        </w:rPr>
      </w:pPr>
      <w:r w:rsidRPr="00DF495C">
        <w:rPr>
          <w:rFonts w:ascii="Bookman Old Style" w:hAnsi="Bookman Old Style"/>
          <w:bCs/>
          <w:sz w:val="24"/>
          <w:szCs w:val="24"/>
          <w:lang w:val="en-GB" w:eastAsia="en-US"/>
        </w:rPr>
        <w:t>Anglican</w:t>
      </w:r>
    </w:p>
    <w:p w14:paraId="42894A9D" w14:textId="77777777" w:rsidR="0032011A" w:rsidRPr="00DF495C" w:rsidRDefault="0032011A" w:rsidP="00021C9C">
      <w:pPr>
        <w:numPr>
          <w:ilvl w:val="0"/>
          <w:numId w:val="189"/>
        </w:numPr>
        <w:jc w:val="both"/>
        <w:rPr>
          <w:rFonts w:ascii="Bookman Old Style" w:hAnsi="Bookman Old Style"/>
          <w:bCs/>
          <w:sz w:val="24"/>
          <w:szCs w:val="24"/>
          <w:lang w:val="en-GB" w:eastAsia="en-US"/>
        </w:rPr>
      </w:pPr>
      <w:r w:rsidRPr="00DF495C">
        <w:rPr>
          <w:rFonts w:ascii="Bookman Old Style" w:hAnsi="Bookman Old Style"/>
          <w:bCs/>
          <w:sz w:val="24"/>
          <w:szCs w:val="24"/>
          <w:lang w:val="en-GB" w:eastAsia="en-US"/>
        </w:rPr>
        <w:t>Baptist</w:t>
      </w:r>
    </w:p>
    <w:p w14:paraId="28004593" w14:textId="67587586" w:rsidR="0032011A" w:rsidRPr="00DF495C" w:rsidRDefault="00BA1DD3" w:rsidP="00021C9C">
      <w:pPr>
        <w:numPr>
          <w:ilvl w:val="0"/>
          <w:numId w:val="189"/>
        </w:numPr>
        <w:jc w:val="both"/>
        <w:rPr>
          <w:rFonts w:ascii="Bookman Old Style" w:hAnsi="Bookman Old Style"/>
          <w:bCs/>
          <w:sz w:val="24"/>
          <w:szCs w:val="24"/>
          <w:lang w:val="en-GB" w:eastAsia="en-US"/>
        </w:rPr>
      </w:pPr>
      <w:r w:rsidRPr="00DF495C">
        <w:rPr>
          <w:rFonts w:ascii="Bookman Old Style" w:hAnsi="Bookman Old Style"/>
          <w:bCs/>
          <w:sz w:val="24"/>
          <w:szCs w:val="24"/>
          <w:lang w:val="en-GB" w:eastAsia="en-US"/>
        </w:rPr>
        <w:t>Jehovah’s</w:t>
      </w:r>
      <w:r w:rsidR="0032011A" w:rsidRPr="00DF495C">
        <w:rPr>
          <w:rFonts w:ascii="Bookman Old Style" w:hAnsi="Bookman Old Style"/>
          <w:bCs/>
          <w:sz w:val="24"/>
          <w:szCs w:val="24"/>
          <w:lang w:val="en-GB" w:eastAsia="en-US"/>
        </w:rPr>
        <w:t xml:space="preserve"> Witness</w:t>
      </w:r>
    </w:p>
    <w:p w14:paraId="2D79D864" w14:textId="77777777" w:rsidR="0032011A" w:rsidRPr="00DF495C" w:rsidRDefault="0032011A" w:rsidP="00021C9C">
      <w:pPr>
        <w:numPr>
          <w:ilvl w:val="0"/>
          <w:numId w:val="189"/>
        </w:numPr>
        <w:jc w:val="both"/>
        <w:rPr>
          <w:rFonts w:ascii="Bookman Old Style" w:hAnsi="Bookman Old Style"/>
          <w:bCs/>
          <w:sz w:val="24"/>
          <w:szCs w:val="24"/>
          <w:lang w:val="en-GB" w:eastAsia="en-US"/>
        </w:rPr>
      </w:pPr>
      <w:r w:rsidRPr="00DF495C">
        <w:rPr>
          <w:rFonts w:ascii="Bookman Old Style" w:hAnsi="Bookman Old Style"/>
          <w:bCs/>
          <w:sz w:val="24"/>
          <w:szCs w:val="24"/>
          <w:lang w:val="en-GB" w:eastAsia="en-US"/>
        </w:rPr>
        <w:t>Bible Believer</w:t>
      </w:r>
    </w:p>
    <w:p w14:paraId="366F52D0" w14:textId="77777777" w:rsidR="0032011A" w:rsidRPr="00DF495C" w:rsidRDefault="0032011A" w:rsidP="00021C9C">
      <w:pPr>
        <w:numPr>
          <w:ilvl w:val="0"/>
          <w:numId w:val="189"/>
        </w:numPr>
        <w:jc w:val="both"/>
        <w:rPr>
          <w:rFonts w:ascii="Bookman Old Style" w:hAnsi="Bookman Old Style"/>
          <w:bCs/>
          <w:sz w:val="24"/>
          <w:szCs w:val="24"/>
          <w:lang w:val="en-GB" w:eastAsia="en-US"/>
        </w:rPr>
      </w:pPr>
      <w:r w:rsidRPr="00DF495C">
        <w:rPr>
          <w:rFonts w:ascii="Bookman Old Style" w:hAnsi="Bookman Old Style"/>
          <w:bCs/>
          <w:sz w:val="24"/>
          <w:szCs w:val="24"/>
          <w:lang w:val="en-GB" w:eastAsia="en-US"/>
        </w:rPr>
        <w:t>New Apostolic</w:t>
      </w:r>
    </w:p>
    <w:p w14:paraId="67C8D146" w14:textId="77777777" w:rsidR="0032011A" w:rsidRPr="00DF495C" w:rsidRDefault="0032011A" w:rsidP="00021C9C">
      <w:pPr>
        <w:numPr>
          <w:ilvl w:val="0"/>
          <w:numId w:val="189"/>
        </w:numPr>
        <w:jc w:val="both"/>
        <w:rPr>
          <w:rFonts w:ascii="Bookman Old Style" w:hAnsi="Bookman Old Style"/>
          <w:bCs/>
          <w:sz w:val="24"/>
          <w:szCs w:val="24"/>
          <w:lang w:val="en-GB" w:eastAsia="en-US"/>
        </w:rPr>
      </w:pPr>
      <w:r w:rsidRPr="00DF495C">
        <w:rPr>
          <w:rFonts w:ascii="Bookman Old Style" w:hAnsi="Bookman Old Style"/>
          <w:bCs/>
          <w:sz w:val="24"/>
          <w:szCs w:val="24"/>
          <w:lang w:val="en-GB" w:eastAsia="en-US"/>
        </w:rPr>
        <w:lastRenderedPageBreak/>
        <w:t>Church of Christ</w:t>
      </w:r>
    </w:p>
    <w:p w14:paraId="1E1150DC" w14:textId="77777777" w:rsidR="0032011A" w:rsidRPr="00DF495C" w:rsidRDefault="0032011A" w:rsidP="00021C9C">
      <w:pPr>
        <w:numPr>
          <w:ilvl w:val="0"/>
          <w:numId w:val="189"/>
        </w:numPr>
        <w:jc w:val="both"/>
        <w:rPr>
          <w:rFonts w:ascii="Bookman Old Style" w:hAnsi="Bookman Old Style"/>
          <w:bCs/>
          <w:sz w:val="24"/>
          <w:szCs w:val="24"/>
          <w:lang w:val="en-GB" w:eastAsia="en-US"/>
        </w:rPr>
      </w:pPr>
      <w:r w:rsidRPr="00DF495C">
        <w:rPr>
          <w:rFonts w:ascii="Bookman Old Style" w:hAnsi="Bookman Old Style"/>
          <w:bCs/>
          <w:sz w:val="24"/>
          <w:szCs w:val="24"/>
          <w:lang w:val="en-GB" w:eastAsia="en-US"/>
        </w:rPr>
        <w:t>Pentecostal</w:t>
      </w:r>
    </w:p>
    <w:p w14:paraId="1957C704" w14:textId="77777777" w:rsidR="0032011A" w:rsidRPr="00DF495C" w:rsidRDefault="0032011A" w:rsidP="00021C9C">
      <w:pPr>
        <w:numPr>
          <w:ilvl w:val="0"/>
          <w:numId w:val="189"/>
        </w:numPr>
        <w:jc w:val="both"/>
        <w:rPr>
          <w:rFonts w:ascii="Bookman Old Style" w:hAnsi="Bookman Old Style"/>
          <w:bCs/>
          <w:sz w:val="24"/>
          <w:szCs w:val="24"/>
          <w:lang w:val="en-GB" w:eastAsia="en-US"/>
        </w:rPr>
      </w:pPr>
      <w:r w:rsidRPr="00DF495C">
        <w:rPr>
          <w:rFonts w:ascii="Bookman Old Style" w:hAnsi="Bookman Old Style"/>
          <w:bCs/>
          <w:sz w:val="24"/>
          <w:szCs w:val="24"/>
          <w:lang w:val="en-GB" w:eastAsia="en-US"/>
        </w:rPr>
        <w:t>Hinduism</w:t>
      </w:r>
    </w:p>
    <w:p w14:paraId="577A95AE" w14:textId="77777777" w:rsidR="0032011A" w:rsidRPr="00DF495C" w:rsidRDefault="0032011A" w:rsidP="00021C9C">
      <w:pPr>
        <w:numPr>
          <w:ilvl w:val="0"/>
          <w:numId w:val="189"/>
        </w:numPr>
        <w:jc w:val="both"/>
        <w:rPr>
          <w:rFonts w:ascii="Bookman Old Style" w:hAnsi="Bookman Old Style"/>
          <w:bCs/>
          <w:sz w:val="24"/>
          <w:szCs w:val="24"/>
          <w:lang w:val="en-GB" w:eastAsia="en-US"/>
        </w:rPr>
      </w:pPr>
      <w:r w:rsidRPr="00DF495C">
        <w:rPr>
          <w:rFonts w:ascii="Bookman Old Style" w:hAnsi="Bookman Old Style"/>
          <w:bCs/>
          <w:sz w:val="24"/>
          <w:szCs w:val="24"/>
          <w:lang w:val="en-GB" w:eastAsia="en-US"/>
        </w:rPr>
        <w:t>Traditional/Ethnic Religion</w:t>
      </w:r>
    </w:p>
    <w:p w14:paraId="14CD1B04" w14:textId="77777777" w:rsidR="0032011A" w:rsidRPr="00DF495C" w:rsidRDefault="0032011A" w:rsidP="00021C9C">
      <w:pPr>
        <w:numPr>
          <w:ilvl w:val="0"/>
          <w:numId w:val="189"/>
        </w:numPr>
        <w:jc w:val="both"/>
        <w:rPr>
          <w:rFonts w:ascii="Bookman Old Style" w:hAnsi="Bookman Old Style"/>
          <w:bCs/>
          <w:sz w:val="24"/>
          <w:szCs w:val="24"/>
          <w:lang w:val="en-GB" w:eastAsia="en-US"/>
        </w:rPr>
      </w:pPr>
      <w:r w:rsidRPr="00DF495C">
        <w:rPr>
          <w:rFonts w:ascii="Bookman Old Style" w:hAnsi="Bookman Old Style"/>
          <w:bCs/>
          <w:sz w:val="24"/>
          <w:szCs w:val="24"/>
          <w:lang w:val="en-GB" w:eastAsia="en-US"/>
        </w:rPr>
        <w:t>Other Christian denomination</w:t>
      </w:r>
    </w:p>
    <w:p w14:paraId="1B922406" w14:textId="77777777" w:rsidR="0032011A" w:rsidRPr="00DF495C" w:rsidRDefault="0032011A" w:rsidP="00021C9C">
      <w:pPr>
        <w:numPr>
          <w:ilvl w:val="0"/>
          <w:numId w:val="189"/>
        </w:numPr>
        <w:jc w:val="both"/>
        <w:rPr>
          <w:rFonts w:ascii="Bookman Old Style" w:hAnsi="Bookman Old Style"/>
          <w:bCs/>
          <w:sz w:val="24"/>
          <w:szCs w:val="24"/>
          <w:lang w:val="en-GB" w:eastAsia="en-US"/>
        </w:rPr>
      </w:pPr>
      <w:r w:rsidRPr="00DF495C">
        <w:rPr>
          <w:rFonts w:ascii="Bookman Old Style" w:hAnsi="Bookman Old Style"/>
          <w:bCs/>
          <w:sz w:val="24"/>
          <w:szCs w:val="24"/>
          <w:lang w:val="en-GB" w:eastAsia="en-US"/>
        </w:rPr>
        <w:t>No Religion</w:t>
      </w:r>
    </w:p>
    <w:p w14:paraId="507CBD2A" w14:textId="13FFDC21" w:rsidR="00E63D47" w:rsidRPr="00DF495C" w:rsidRDefault="00E63D47" w:rsidP="003846E4">
      <w:pPr>
        <w:jc w:val="both"/>
        <w:rPr>
          <w:rFonts w:ascii="Bookman Old Style" w:hAnsi="Bookman Old Style"/>
          <w:bCs/>
          <w:i/>
          <w:iCs/>
          <w:sz w:val="24"/>
          <w:szCs w:val="24"/>
          <w:lang w:val="en-GB" w:eastAsia="en-US"/>
        </w:rPr>
      </w:pPr>
    </w:p>
    <w:p w14:paraId="57C97595" w14:textId="77777777" w:rsidR="003846E4" w:rsidRPr="00DF495C" w:rsidRDefault="003846E4" w:rsidP="003846E4">
      <w:pPr>
        <w:jc w:val="both"/>
        <w:rPr>
          <w:rFonts w:ascii="Bookman Old Style" w:hAnsi="Bookman Old Style"/>
          <w:b/>
          <w:bCs/>
          <w:sz w:val="24"/>
          <w:szCs w:val="24"/>
          <w:lang w:val="en-GB" w:eastAsia="en-US"/>
        </w:rPr>
      </w:pPr>
    </w:p>
    <w:p w14:paraId="66B0B2F0" w14:textId="77777777" w:rsidR="00E63D47" w:rsidRPr="00DF495C" w:rsidRDefault="00E63D47" w:rsidP="00E63D47">
      <w:pPr>
        <w:jc w:val="both"/>
        <w:rPr>
          <w:rFonts w:ascii="Bookman Old Style" w:hAnsi="Bookman Old Style"/>
          <w:i/>
          <w:iCs/>
          <w:sz w:val="24"/>
          <w:szCs w:val="24"/>
          <w:lang w:val="en-GB" w:eastAsia="en-US"/>
        </w:rPr>
      </w:pPr>
      <w:r w:rsidRPr="00DF495C">
        <w:rPr>
          <w:rFonts w:ascii="Bookman Old Style" w:hAnsi="Bookman Old Style"/>
          <w:b/>
          <w:bCs/>
          <w:i/>
          <w:iCs/>
          <w:sz w:val="24"/>
          <w:szCs w:val="24"/>
          <w:lang w:val="en-GB" w:eastAsia="en-US"/>
        </w:rPr>
        <w:t>DEM_29</w:t>
      </w:r>
      <w:r w:rsidRPr="00DF495C">
        <w:rPr>
          <w:rFonts w:ascii="Bookman Old Style" w:hAnsi="Bookman Old Style"/>
          <w:b/>
          <w:bCs/>
          <w:i/>
          <w:iCs/>
          <w:lang w:val="en-US"/>
        </w:rPr>
        <w:t>:</w:t>
      </w:r>
      <w:r w:rsidRPr="00DF495C">
        <w:rPr>
          <w:rFonts w:ascii="Bookman Old Style" w:hAnsi="Bookman Old Style"/>
          <w:lang w:val="en-US"/>
        </w:rPr>
        <w:t xml:space="preserve"> </w:t>
      </w:r>
      <w:r w:rsidRPr="00DF495C">
        <w:rPr>
          <w:rFonts w:ascii="Bookman Old Style" w:hAnsi="Bookman Old Style"/>
          <w:i/>
          <w:iCs/>
          <w:sz w:val="24"/>
          <w:szCs w:val="24"/>
          <w:lang w:val="en-GB" w:eastAsia="en-US"/>
        </w:rPr>
        <w:t>What is the mother tongue</w:t>
      </w:r>
      <w:r w:rsidR="00D5590B" w:rsidRPr="00DF495C">
        <w:rPr>
          <w:rFonts w:ascii="Bookman Old Style" w:hAnsi="Bookman Old Style"/>
          <w:i/>
          <w:iCs/>
          <w:sz w:val="24"/>
          <w:szCs w:val="24"/>
          <w:lang w:val="en-GB" w:eastAsia="en-US"/>
        </w:rPr>
        <w:t xml:space="preserve">/ </w:t>
      </w:r>
      <w:r w:rsidRPr="00DF495C">
        <w:rPr>
          <w:rFonts w:ascii="Bookman Old Style" w:hAnsi="Bookman Old Style"/>
          <w:i/>
          <w:iCs/>
          <w:sz w:val="24"/>
          <w:szCs w:val="24"/>
          <w:lang w:val="en-GB" w:eastAsia="en-US"/>
        </w:rPr>
        <w:t xml:space="preserve">language of </w:t>
      </w:r>
      <w:r w:rsidR="00D5590B" w:rsidRPr="00DF495C">
        <w:rPr>
          <w:rFonts w:ascii="Bookman Old Style" w:hAnsi="Bookman Old Style"/>
          <w:i/>
          <w:iCs/>
          <w:sz w:val="24"/>
          <w:szCs w:val="24"/>
          <w:lang w:val="en-GB" w:eastAsia="en-US"/>
        </w:rPr>
        <w:t>household head?</w:t>
      </w:r>
    </w:p>
    <w:p w14:paraId="23CD8AEA" w14:textId="77777777" w:rsidR="00D5590B" w:rsidRPr="00DF495C" w:rsidRDefault="00D5590B" w:rsidP="00E63D47">
      <w:pPr>
        <w:jc w:val="both"/>
        <w:rPr>
          <w:rFonts w:ascii="Bookman Old Style" w:hAnsi="Bookman Old Style" w:cs="Calibri"/>
          <w:i/>
          <w:iCs/>
          <w:sz w:val="24"/>
          <w:szCs w:val="24"/>
          <w:lang w:val="en-US"/>
        </w:rPr>
      </w:pPr>
    </w:p>
    <w:p w14:paraId="1F56F1CD" w14:textId="77777777" w:rsidR="00592D4F" w:rsidRPr="00DF495C" w:rsidRDefault="00E63D47" w:rsidP="00E63D47">
      <w:pPr>
        <w:jc w:val="both"/>
        <w:rPr>
          <w:rFonts w:ascii="Bookman Old Style" w:hAnsi="Bookman Old Style" w:cs="Calibri"/>
          <w:sz w:val="24"/>
          <w:szCs w:val="24"/>
          <w:lang w:val="en-US"/>
        </w:rPr>
      </w:pPr>
      <w:r w:rsidRPr="00DF495C">
        <w:rPr>
          <w:rFonts w:ascii="Bookman Old Style" w:hAnsi="Bookman Old Style" w:cs="Calibri"/>
          <w:sz w:val="24"/>
          <w:szCs w:val="24"/>
          <w:lang w:val="en-US"/>
        </w:rPr>
        <w:t>This is the language which a person has grown up speaking from early childhood</w:t>
      </w:r>
    </w:p>
    <w:p w14:paraId="65870130" w14:textId="77777777" w:rsidR="00E63D47" w:rsidRPr="00DF495C" w:rsidRDefault="00E63D47" w:rsidP="00381D66">
      <w:pPr>
        <w:jc w:val="both"/>
        <w:rPr>
          <w:rFonts w:ascii="Bookman Old Style" w:hAnsi="Bookman Old Style"/>
          <w:b/>
          <w:bCs/>
          <w:sz w:val="24"/>
          <w:szCs w:val="24"/>
          <w:lang w:val="en-GB" w:eastAsia="en-US"/>
        </w:rPr>
      </w:pPr>
    </w:p>
    <w:p w14:paraId="074585BA" w14:textId="3998E568" w:rsidR="00381D66" w:rsidRPr="00DF495C" w:rsidRDefault="00E63D47" w:rsidP="00381D66">
      <w:pPr>
        <w:jc w:val="both"/>
        <w:rPr>
          <w:rFonts w:ascii="Bookman Old Style" w:hAnsi="Bookman Old Style"/>
          <w:b/>
          <w:bCs/>
          <w:sz w:val="24"/>
          <w:szCs w:val="24"/>
          <w:lang w:val="en-GB" w:eastAsia="en-US"/>
        </w:rPr>
      </w:pPr>
      <w:r w:rsidRPr="00DF495C">
        <w:rPr>
          <w:rFonts w:ascii="Bookman Old Style" w:hAnsi="Bookman Old Style"/>
          <w:b/>
          <w:bCs/>
          <w:i/>
          <w:iCs/>
          <w:sz w:val="24"/>
          <w:szCs w:val="24"/>
          <w:lang w:val="en-GB" w:eastAsia="en-US"/>
        </w:rPr>
        <w:t>DEM_30</w:t>
      </w:r>
      <w:r w:rsidRPr="00DF495C">
        <w:rPr>
          <w:rFonts w:ascii="Bookman Old Style" w:hAnsi="Bookman Old Style"/>
          <w:i/>
          <w:iCs/>
          <w:sz w:val="24"/>
          <w:szCs w:val="24"/>
          <w:lang w:val="en-GB" w:eastAsia="en-US"/>
        </w:rPr>
        <w:t>:</w:t>
      </w:r>
      <w:r w:rsidRPr="00DF495C">
        <w:rPr>
          <w:rFonts w:ascii="Bookman Old Style" w:hAnsi="Bookman Old Style"/>
          <w:sz w:val="24"/>
          <w:szCs w:val="24"/>
          <w:lang w:val="en-GB" w:eastAsia="en-US"/>
        </w:rPr>
        <w:t xml:space="preserve"> </w:t>
      </w:r>
      <w:r w:rsidRPr="00DF495C">
        <w:rPr>
          <w:rFonts w:ascii="Bookman Old Style" w:hAnsi="Bookman Old Style"/>
          <w:i/>
          <w:iCs/>
          <w:sz w:val="24"/>
          <w:szCs w:val="24"/>
          <w:lang w:val="en-GB" w:eastAsia="en-US"/>
        </w:rPr>
        <w:t>To what ethnic group/tribe does head of the household from HL2) belong?</w:t>
      </w:r>
      <w:r w:rsidRPr="00DF495C">
        <w:rPr>
          <w:rFonts w:ascii="Bookman Old Style" w:hAnsi="Bookman Old Style"/>
          <w:b/>
          <w:bCs/>
          <w:sz w:val="24"/>
          <w:szCs w:val="24"/>
          <w:lang w:val="en-GB" w:eastAsia="en-US"/>
        </w:rPr>
        <w:t xml:space="preserve"> </w:t>
      </w:r>
    </w:p>
    <w:p w14:paraId="1127EAA5" w14:textId="77777777" w:rsidR="00592D4F" w:rsidRPr="00DF495C" w:rsidRDefault="00592D4F" w:rsidP="00381D66">
      <w:pPr>
        <w:jc w:val="both"/>
        <w:rPr>
          <w:rFonts w:ascii="Bookman Old Style" w:hAnsi="Bookman Old Style"/>
          <w:b/>
          <w:bCs/>
          <w:sz w:val="24"/>
          <w:szCs w:val="24"/>
          <w:lang w:val="en-GB" w:eastAsia="en-US"/>
        </w:rPr>
      </w:pPr>
    </w:p>
    <w:p w14:paraId="0AABDCAD" w14:textId="4C7FEA2C" w:rsidR="00A30BC9" w:rsidRPr="00DF495C" w:rsidRDefault="00381D66" w:rsidP="00A30BC9">
      <w:pPr>
        <w:tabs>
          <w:tab w:val="left" w:pos="1985"/>
        </w:tabs>
        <w:jc w:val="both"/>
        <w:rPr>
          <w:rFonts w:ascii="Bookman Old Style" w:hAnsi="Bookman Old Style"/>
          <w:sz w:val="24"/>
          <w:szCs w:val="24"/>
          <w:lang w:val="en-GB" w:eastAsia="en-US"/>
        </w:rPr>
      </w:pPr>
      <w:r w:rsidRPr="00DF495C">
        <w:rPr>
          <w:rFonts w:ascii="Bookman Old Style" w:hAnsi="Bookman Old Style"/>
          <w:sz w:val="24"/>
          <w:szCs w:val="24"/>
          <w:lang w:val="en-GB" w:eastAsia="en-US"/>
        </w:rPr>
        <w:t>Enquire the tribe</w:t>
      </w:r>
      <w:r w:rsidR="00592D4F" w:rsidRPr="00DF495C">
        <w:rPr>
          <w:rFonts w:ascii="Bookman Old Style" w:hAnsi="Bookman Old Style"/>
          <w:sz w:val="24"/>
          <w:szCs w:val="24"/>
          <w:lang w:val="en-GB" w:eastAsia="en-US"/>
        </w:rPr>
        <w:t xml:space="preserve"> or ethnic group</w:t>
      </w:r>
      <w:r w:rsidRPr="00DF495C">
        <w:rPr>
          <w:rFonts w:ascii="Bookman Old Style" w:hAnsi="Bookman Old Style"/>
          <w:sz w:val="24"/>
          <w:szCs w:val="24"/>
          <w:lang w:val="en-GB" w:eastAsia="en-US"/>
        </w:rPr>
        <w:t xml:space="preserve"> of </w:t>
      </w:r>
      <w:r w:rsidR="00592D4F" w:rsidRPr="00DF495C">
        <w:rPr>
          <w:rFonts w:ascii="Bookman Old Style" w:hAnsi="Bookman Old Style"/>
          <w:sz w:val="24"/>
          <w:szCs w:val="24"/>
          <w:lang w:val="en-GB" w:eastAsia="en-US"/>
        </w:rPr>
        <w:t xml:space="preserve">the head of household </w:t>
      </w:r>
      <w:r w:rsidRPr="00DF495C">
        <w:rPr>
          <w:rFonts w:ascii="Bookman Old Style" w:hAnsi="Bookman Old Style"/>
          <w:sz w:val="24"/>
          <w:szCs w:val="24"/>
          <w:lang w:val="en-GB" w:eastAsia="en-US"/>
        </w:rPr>
        <w:t xml:space="preserve">and select the appropriate option. </w:t>
      </w:r>
    </w:p>
    <w:p w14:paraId="1B62FAE2" w14:textId="77777777" w:rsidR="00EF465A" w:rsidRPr="00DF495C" w:rsidRDefault="00EF465A" w:rsidP="00EF465A">
      <w:pPr>
        <w:jc w:val="both"/>
        <w:rPr>
          <w:rFonts w:ascii="Bookman Old Style" w:hAnsi="Bookman Old Style"/>
          <w:b/>
          <w:bCs/>
          <w:color w:val="000000"/>
          <w:sz w:val="24"/>
          <w:szCs w:val="24"/>
          <w:lang w:val="en-US"/>
        </w:rPr>
      </w:pPr>
    </w:p>
    <w:p w14:paraId="4DF4E4DF" w14:textId="77777777" w:rsidR="00AC2722" w:rsidRPr="00DF495C" w:rsidRDefault="00AC2722" w:rsidP="00021C9C">
      <w:pPr>
        <w:pStyle w:val="Heading2"/>
        <w:rPr>
          <w:rFonts w:ascii="Bookman Old Style" w:hAnsi="Bookman Old Style"/>
          <w:sz w:val="24"/>
          <w:szCs w:val="24"/>
          <w:lang w:val="en-US"/>
        </w:rPr>
      </w:pPr>
      <w:r w:rsidRPr="00DF495C">
        <w:rPr>
          <w:rFonts w:ascii="Bookman Old Style" w:hAnsi="Bookman Old Style"/>
          <w:sz w:val="24"/>
          <w:szCs w:val="24"/>
          <w:lang w:val="en-US"/>
        </w:rPr>
        <w:t>HOUSEHOLD CHARACTERISTICS</w:t>
      </w:r>
    </w:p>
    <w:p w14:paraId="7A07CE53" w14:textId="77777777" w:rsidR="00106DD5" w:rsidRPr="00DF495C" w:rsidRDefault="00106DD5" w:rsidP="00444DDE">
      <w:pPr>
        <w:jc w:val="both"/>
        <w:rPr>
          <w:rFonts w:ascii="Bookman Old Style" w:hAnsi="Bookman Old Style"/>
          <w:color w:val="000000"/>
          <w:sz w:val="24"/>
          <w:szCs w:val="24"/>
          <w:lang w:val="en-US"/>
        </w:rPr>
      </w:pPr>
    </w:p>
    <w:p w14:paraId="60349343" w14:textId="14BAE94B" w:rsidR="00106DD5" w:rsidRPr="00DF495C" w:rsidRDefault="00171DC7" w:rsidP="00381D66">
      <w:pPr>
        <w:jc w:val="both"/>
        <w:rPr>
          <w:rFonts w:ascii="Bookman Old Style" w:hAnsi="Bookman Old Style"/>
          <w:sz w:val="24"/>
          <w:szCs w:val="24"/>
          <w:lang w:val="en-US"/>
        </w:rPr>
      </w:pPr>
      <w:r w:rsidRPr="00DF495C">
        <w:rPr>
          <w:rFonts w:ascii="Bookman Old Style" w:hAnsi="Bookman Old Style"/>
          <w:b/>
          <w:bCs/>
          <w:sz w:val="24"/>
          <w:szCs w:val="24"/>
          <w:lang w:val="en-US"/>
        </w:rPr>
        <w:t>HC1</w:t>
      </w:r>
      <w:r w:rsidR="001504A4" w:rsidRPr="00DF495C">
        <w:rPr>
          <w:rFonts w:ascii="Bookman Old Style" w:hAnsi="Bookman Old Style"/>
          <w:b/>
          <w:bCs/>
          <w:sz w:val="24"/>
          <w:szCs w:val="24"/>
          <w:lang w:val="en-US"/>
        </w:rPr>
        <w:t>-H</w:t>
      </w:r>
      <w:r w:rsidRPr="00DF495C">
        <w:rPr>
          <w:rFonts w:ascii="Bookman Old Style" w:hAnsi="Bookman Old Style"/>
          <w:b/>
          <w:bCs/>
          <w:sz w:val="24"/>
          <w:szCs w:val="24"/>
          <w:lang w:val="en-US"/>
        </w:rPr>
        <w:t>C06</w:t>
      </w:r>
      <w:r w:rsidR="00132167" w:rsidRPr="00DF495C">
        <w:rPr>
          <w:rFonts w:ascii="Bookman Old Style" w:hAnsi="Bookman Old Style"/>
          <w:b/>
          <w:bCs/>
          <w:sz w:val="24"/>
          <w:szCs w:val="24"/>
          <w:lang w:val="en-US"/>
        </w:rPr>
        <w:t xml:space="preserve"> </w:t>
      </w:r>
      <w:r w:rsidR="00381D66" w:rsidRPr="00DF495C">
        <w:rPr>
          <w:rFonts w:ascii="Bookman Old Style" w:hAnsi="Bookman Old Style"/>
          <w:sz w:val="24"/>
          <w:szCs w:val="24"/>
          <w:lang w:val="en-US"/>
        </w:rPr>
        <w:t xml:space="preserve"> </w:t>
      </w:r>
      <w:r w:rsidR="00BA1DD3" w:rsidRPr="00DF495C">
        <w:rPr>
          <w:rFonts w:ascii="Bookman Old Style" w:hAnsi="Bookman Old Style"/>
          <w:sz w:val="24"/>
          <w:szCs w:val="24"/>
          <w:lang w:val="en-US"/>
        </w:rPr>
        <w:t xml:space="preserve"> </w:t>
      </w:r>
      <w:r w:rsidR="00132167" w:rsidRPr="00DF495C">
        <w:rPr>
          <w:rFonts w:ascii="Bookman Old Style" w:hAnsi="Bookman Old Style"/>
          <w:sz w:val="24"/>
          <w:szCs w:val="24"/>
          <w:lang w:val="en-US"/>
        </w:rPr>
        <w:t>Ask about characteristics of a dwelling unit</w:t>
      </w:r>
      <w:r w:rsidR="000A1577" w:rsidRPr="00DF495C">
        <w:rPr>
          <w:rFonts w:ascii="Bookman Old Style" w:hAnsi="Bookman Old Style"/>
          <w:sz w:val="24"/>
          <w:szCs w:val="24"/>
          <w:lang w:val="en-US"/>
        </w:rPr>
        <w:t xml:space="preserve"> including</w:t>
      </w:r>
      <w:r w:rsidR="00884F5D" w:rsidRPr="00DF495C">
        <w:rPr>
          <w:rFonts w:ascii="Bookman Old Style" w:hAnsi="Bookman Old Style"/>
          <w:sz w:val="24"/>
          <w:szCs w:val="24"/>
          <w:lang w:val="en-US"/>
        </w:rPr>
        <w:t xml:space="preserve"> whether it is owned or rented,</w:t>
      </w:r>
      <w:r w:rsidR="000A1577" w:rsidRPr="00DF495C">
        <w:rPr>
          <w:rFonts w:ascii="Bookman Old Style" w:hAnsi="Bookman Old Style"/>
          <w:sz w:val="24"/>
          <w:szCs w:val="24"/>
          <w:lang w:val="en-US"/>
        </w:rPr>
        <w:t xml:space="preserve"> number of</w:t>
      </w:r>
      <w:r w:rsidR="00132167" w:rsidRPr="00DF495C">
        <w:rPr>
          <w:rFonts w:ascii="Bookman Old Style" w:hAnsi="Bookman Old Style"/>
          <w:sz w:val="24"/>
          <w:szCs w:val="24"/>
          <w:lang w:val="en-US"/>
        </w:rPr>
        <w:t xml:space="preserve"> </w:t>
      </w:r>
      <w:r w:rsidR="00381D66" w:rsidRPr="00DF495C">
        <w:rPr>
          <w:rFonts w:ascii="Bookman Old Style" w:hAnsi="Bookman Old Style"/>
          <w:sz w:val="24"/>
          <w:szCs w:val="24"/>
          <w:lang w:val="en-US"/>
        </w:rPr>
        <w:t>rooms</w:t>
      </w:r>
      <w:r w:rsidR="00132167" w:rsidRPr="00DF495C">
        <w:rPr>
          <w:rFonts w:ascii="Bookman Old Style" w:hAnsi="Bookman Old Style"/>
          <w:sz w:val="24"/>
          <w:szCs w:val="24"/>
          <w:lang w:val="en-US"/>
        </w:rPr>
        <w:t xml:space="preserve"> used for sleeping, </w:t>
      </w:r>
      <w:r w:rsidR="000A1577" w:rsidRPr="00DF495C">
        <w:rPr>
          <w:rFonts w:ascii="Bookman Old Style" w:hAnsi="Bookman Old Style"/>
          <w:sz w:val="24"/>
          <w:szCs w:val="24"/>
          <w:lang w:val="en-US"/>
        </w:rPr>
        <w:t>m</w:t>
      </w:r>
      <w:r w:rsidR="00132167" w:rsidRPr="00DF495C">
        <w:rPr>
          <w:rFonts w:ascii="Bookman Old Style" w:hAnsi="Bookman Old Style"/>
          <w:sz w:val="24"/>
          <w:szCs w:val="24"/>
          <w:lang w:val="en-US"/>
        </w:rPr>
        <w:t xml:space="preserve">ain material of the dwelling </w:t>
      </w:r>
      <w:r w:rsidR="00BA1DD3" w:rsidRPr="00DF495C">
        <w:rPr>
          <w:rFonts w:ascii="Bookman Old Style" w:hAnsi="Bookman Old Style"/>
          <w:sz w:val="24"/>
          <w:szCs w:val="24"/>
          <w:lang w:val="en-US"/>
        </w:rPr>
        <w:t>floor,</w:t>
      </w:r>
      <w:r w:rsidR="00132167" w:rsidRPr="00DF495C">
        <w:rPr>
          <w:rFonts w:ascii="Bookman Old Style" w:hAnsi="Bookman Old Style"/>
          <w:sz w:val="24"/>
          <w:szCs w:val="24"/>
          <w:lang w:val="en-US"/>
        </w:rPr>
        <w:t xml:space="preserve"> roof</w:t>
      </w:r>
      <w:r w:rsidR="000A1577" w:rsidRPr="00DF495C">
        <w:rPr>
          <w:rFonts w:ascii="Bookman Old Style" w:hAnsi="Bookman Old Style"/>
          <w:sz w:val="24"/>
          <w:szCs w:val="24"/>
          <w:lang w:val="en-US"/>
        </w:rPr>
        <w:t xml:space="preserve"> and</w:t>
      </w:r>
      <w:r w:rsidR="00132167" w:rsidRPr="00DF495C">
        <w:rPr>
          <w:rFonts w:ascii="Bookman Old Style" w:hAnsi="Bookman Old Style"/>
          <w:sz w:val="24"/>
          <w:szCs w:val="24"/>
          <w:lang w:val="en-US"/>
        </w:rPr>
        <w:t xml:space="preserve"> exterior walls</w:t>
      </w:r>
      <w:r w:rsidR="000A1577" w:rsidRPr="00DF495C">
        <w:rPr>
          <w:rFonts w:ascii="Bookman Old Style" w:hAnsi="Bookman Old Style"/>
          <w:sz w:val="24"/>
          <w:szCs w:val="24"/>
          <w:lang w:val="en-US"/>
        </w:rPr>
        <w:t>.</w:t>
      </w:r>
    </w:p>
    <w:p w14:paraId="5C026062" w14:textId="77777777" w:rsidR="000A1577" w:rsidRPr="00DF495C" w:rsidRDefault="000A1577" w:rsidP="00381D66">
      <w:pPr>
        <w:jc w:val="both"/>
        <w:rPr>
          <w:rFonts w:ascii="Bookman Old Style" w:hAnsi="Bookman Old Style"/>
          <w:sz w:val="24"/>
          <w:szCs w:val="24"/>
          <w:lang w:val="en-US"/>
        </w:rPr>
      </w:pPr>
    </w:p>
    <w:p w14:paraId="623870C8" w14:textId="77777777" w:rsidR="00106DD5" w:rsidRPr="00DF495C" w:rsidRDefault="00106DD5" w:rsidP="00381D66">
      <w:pPr>
        <w:jc w:val="both"/>
        <w:rPr>
          <w:rFonts w:ascii="Bookman Old Style" w:hAnsi="Bookman Old Style"/>
          <w:i/>
          <w:iCs/>
          <w:sz w:val="24"/>
          <w:szCs w:val="24"/>
          <w:lang w:val="en-US"/>
        </w:rPr>
      </w:pPr>
      <w:r w:rsidRPr="00DF495C">
        <w:rPr>
          <w:rFonts w:ascii="Bookman Old Style" w:hAnsi="Bookman Old Style"/>
          <w:b/>
          <w:bCs/>
          <w:i/>
          <w:iCs/>
          <w:sz w:val="24"/>
          <w:szCs w:val="24"/>
          <w:lang w:val="en-US"/>
        </w:rPr>
        <w:t>HC1:</w:t>
      </w:r>
      <w:r w:rsidRPr="00DF495C">
        <w:rPr>
          <w:rFonts w:ascii="Bookman Old Style" w:hAnsi="Bookman Old Style"/>
          <w:i/>
          <w:iCs/>
          <w:sz w:val="24"/>
          <w:szCs w:val="24"/>
          <w:lang w:val="en-US"/>
        </w:rPr>
        <w:t xml:space="preserve"> Is the dwelling unit owned, rented, or provided freely by an institution/employer?</w:t>
      </w:r>
    </w:p>
    <w:p w14:paraId="2A4B990D" w14:textId="77777777" w:rsidR="0075245D" w:rsidRPr="00DF495C" w:rsidRDefault="0075245D" w:rsidP="00381D66">
      <w:pPr>
        <w:jc w:val="both"/>
        <w:rPr>
          <w:rFonts w:ascii="Bookman Old Style" w:hAnsi="Bookman Old Style"/>
          <w:i/>
          <w:iCs/>
          <w:sz w:val="24"/>
          <w:szCs w:val="24"/>
          <w:lang w:val="en-US"/>
        </w:rPr>
      </w:pPr>
    </w:p>
    <w:p w14:paraId="313B4CE2" w14:textId="6E756912" w:rsidR="0075245D" w:rsidRPr="00DF495C" w:rsidRDefault="0075245D" w:rsidP="00381D66">
      <w:pPr>
        <w:jc w:val="both"/>
        <w:rPr>
          <w:rFonts w:ascii="Bookman Old Style" w:hAnsi="Bookman Old Style"/>
          <w:i/>
          <w:iCs/>
          <w:sz w:val="24"/>
          <w:szCs w:val="24"/>
          <w:lang w:val="en-US"/>
        </w:rPr>
      </w:pPr>
      <w:r w:rsidRPr="00DF495C">
        <w:rPr>
          <w:rFonts w:ascii="Bookman Old Style" w:hAnsi="Bookman Old Style"/>
          <w:b/>
          <w:bCs/>
          <w:i/>
          <w:iCs/>
          <w:sz w:val="24"/>
          <w:szCs w:val="24"/>
          <w:lang w:val="en-US"/>
        </w:rPr>
        <w:t>HC02:</w:t>
      </w:r>
      <w:r w:rsidR="00BA1DD3" w:rsidRPr="00DF495C">
        <w:rPr>
          <w:rFonts w:ascii="Bookman Old Style" w:hAnsi="Bookman Old Style"/>
          <w:b/>
          <w:bCs/>
          <w:i/>
          <w:iCs/>
          <w:sz w:val="24"/>
          <w:szCs w:val="24"/>
          <w:lang w:val="en-US"/>
        </w:rPr>
        <w:t xml:space="preserve"> </w:t>
      </w:r>
      <w:r w:rsidR="004A17FB" w:rsidRPr="00DF495C">
        <w:rPr>
          <w:rFonts w:ascii="Bookman Old Style" w:hAnsi="Bookman Old Style"/>
          <w:i/>
          <w:iCs/>
          <w:sz w:val="24"/>
          <w:szCs w:val="24"/>
          <w:lang w:val="en-US"/>
        </w:rPr>
        <w:t>Main material of roof.</w:t>
      </w:r>
      <w:bookmarkStart w:id="434" w:name="_Hlk126581151"/>
      <w:r w:rsidR="00BA1DD3" w:rsidRPr="00DF495C">
        <w:rPr>
          <w:rFonts w:ascii="Bookman Old Style" w:hAnsi="Bookman Old Style"/>
          <w:i/>
          <w:iCs/>
          <w:sz w:val="24"/>
          <w:szCs w:val="24"/>
          <w:lang w:val="en-US"/>
        </w:rPr>
        <w:t xml:space="preserve"> </w:t>
      </w:r>
      <w:r w:rsidR="004A17FB" w:rsidRPr="00DF495C">
        <w:rPr>
          <w:rFonts w:ascii="Bookman Old Style" w:hAnsi="Bookman Old Style"/>
          <w:i/>
          <w:iCs/>
          <w:sz w:val="24"/>
          <w:szCs w:val="24"/>
          <w:lang w:val="en-US"/>
        </w:rPr>
        <w:t>Record obs</w:t>
      </w:r>
      <w:r w:rsidR="001A4127" w:rsidRPr="00DF495C">
        <w:rPr>
          <w:rFonts w:ascii="Bookman Old Style" w:hAnsi="Bookman Old Style"/>
          <w:i/>
          <w:iCs/>
          <w:sz w:val="24"/>
          <w:szCs w:val="24"/>
          <w:lang w:val="en-US"/>
        </w:rPr>
        <w:t>e</w:t>
      </w:r>
      <w:r w:rsidR="004A17FB" w:rsidRPr="00DF495C">
        <w:rPr>
          <w:rFonts w:ascii="Bookman Old Style" w:hAnsi="Bookman Old Style"/>
          <w:i/>
          <w:iCs/>
          <w:sz w:val="24"/>
          <w:szCs w:val="24"/>
          <w:lang w:val="en-US"/>
        </w:rPr>
        <w:t>rvation</w:t>
      </w:r>
      <w:bookmarkEnd w:id="434"/>
    </w:p>
    <w:p w14:paraId="4B0146AE" w14:textId="77777777" w:rsidR="00C43C1D" w:rsidRPr="00DF495C" w:rsidRDefault="00C43C1D" w:rsidP="00381D66">
      <w:pPr>
        <w:jc w:val="both"/>
        <w:rPr>
          <w:rFonts w:ascii="Bookman Old Style" w:hAnsi="Bookman Old Style"/>
          <w:i/>
          <w:iCs/>
          <w:sz w:val="24"/>
          <w:szCs w:val="24"/>
          <w:lang w:val="en-US"/>
        </w:rPr>
      </w:pPr>
    </w:p>
    <w:p w14:paraId="0B014D1E" w14:textId="77777777" w:rsidR="00C43C1D" w:rsidRPr="00DF495C" w:rsidRDefault="00C43C1D" w:rsidP="00C43C1D">
      <w:pPr>
        <w:jc w:val="both"/>
        <w:rPr>
          <w:rFonts w:ascii="Bookman Old Style" w:hAnsi="Bookman Old Style"/>
          <w:sz w:val="24"/>
          <w:szCs w:val="24"/>
          <w:lang w:val="en-US"/>
        </w:rPr>
      </w:pPr>
      <w:r w:rsidRPr="00DF495C">
        <w:rPr>
          <w:rFonts w:ascii="Bookman Old Style" w:hAnsi="Bookman Old Style"/>
          <w:sz w:val="24"/>
          <w:szCs w:val="24"/>
          <w:lang w:val="en-US"/>
        </w:rPr>
        <w:t>No Roof</w:t>
      </w:r>
    </w:p>
    <w:p w14:paraId="4BF82B73" w14:textId="77777777" w:rsidR="00C43C1D" w:rsidRPr="00DF495C" w:rsidRDefault="00C43C1D" w:rsidP="00C43C1D">
      <w:pPr>
        <w:jc w:val="both"/>
        <w:rPr>
          <w:rFonts w:ascii="Bookman Old Style" w:hAnsi="Bookman Old Style"/>
          <w:sz w:val="24"/>
          <w:szCs w:val="24"/>
          <w:lang w:val="en-US"/>
        </w:rPr>
      </w:pPr>
      <w:r w:rsidRPr="00DF495C">
        <w:rPr>
          <w:rFonts w:ascii="Bookman Old Style" w:hAnsi="Bookman Old Style"/>
          <w:sz w:val="24"/>
          <w:szCs w:val="24"/>
          <w:lang w:val="en-US"/>
        </w:rPr>
        <w:t>Natural roofing</w:t>
      </w:r>
    </w:p>
    <w:p w14:paraId="0AA7B36C" w14:textId="77777777" w:rsidR="00C43C1D" w:rsidRPr="00DF495C" w:rsidRDefault="00C43C1D" w:rsidP="00C43C1D">
      <w:pPr>
        <w:jc w:val="both"/>
        <w:rPr>
          <w:rFonts w:ascii="Bookman Old Style" w:hAnsi="Bookman Old Style"/>
          <w:sz w:val="24"/>
          <w:szCs w:val="24"/>
          <w:lang w:val="en-US"/>
        </w:rPr>
      </w:pPr>
      <w:r w:rsidRPr="00DF495C">
        <w:rPr>
          <w:rFonts w:ascii="Bookman Old Style" w:hAnsi="Bookman Old Style"/>
          <w:sz w:val="24"/>
          <w:szCs w:val="24"/>
          <w:lang w:val="en-US"/>
        </w:rPr>
        <w:t>Thatch / Palm leaf</w:t>
      </w:r>
    </w:p>
    <w:p w14:paraId="5E9AE523" w14:textId="77777777" w:rsidR="00C43C1D" w:rsidRPr="00DF495C" w:rsidRDefault="00C43C1D" w:rsidP="00C43C1D">
      <w:pPr>
        <w:jc w:val="both"/>
        <w:rPr>
          <w:rFonts w:ascii="Bookman Old Style" w:hAnsi="Bookman Old Style"/>
          <w:sz w:val="24"/>
          <w:szCs w:val="24"/>
          <w:lang w:val="en-US"/>
        </w:rPr>
      </w:pPr>
      <w:r w:rsidRPr="00DF495C">
        <w:rPr>
          <w:rFonts w:ascii="Bookman Old Style" w:hAnsi="Bookman Old Style"/>
          <w:sz w:val="24"/>
          <w:szCs w:val="24"/>
          <w:lang w:val="en-US"/>
        </w:rPr>
        <w:t>Rudimentary roofing</w:t>
      </w:r>
    </w:p>
    <w:p w14:paraId="775564AD" w14:textId="77777777" w:rsidR="00C43C1D" w:rsidRPr="00DF495C" w:rsidRDefault="00C43C1D" w:rsidP="00C43C1D">
      <w:pPr>
        <w:jc w:val="both"/>
        <w:rPr>
          <w:rFonts w:ascii="Bookman Old Style" w:hAnsi="Bookman Old Style"/>
          <w:sz w:val="24"/>
          <w:szCs w:val="24"/>
          <w:lang w:val="en-US"/>
        </w:rPr>
      </w:pPr>
      <w:r w:rsidRPr="00DF495C">
        <w:rPr>
          <w:rFonts w:ascii="Bookman Old Style" w:hAnsi="Bookman Old Style"/>
          <w:sz w:val="24"/>
          <w:szCs w:val="24"/>
          <w:lang w:val="en-US"/>
        </w:rPr>
        <w:t>Rustic mat</w:t>
      </w:r>
    </w:p>
    <w:p w14:paraId="22042F72" w14:textId="77777777" w:rsidR="00C43C1D" w:rsidRPr="00DF495C" w:rsidRDefault="00C43C1D" w:rsidP="00C43C1D">
      <w:pPr>
        <w:jc w:val="both"/>
        <w:rPr>
          <w:rFonts w:ascii="Bookman Old Style" w:hAnsi="Bookman Old Style"/>
          <w:sz w:val="24"/>
          <w:szCs w:val="24"/>
          <w:lang w:val="en-US"/>
        </w:rPr>
      </w:pPr>
      <w:r w:rsidRPr="00DF495C">
        <w:rPr>
          <w:rFonts w:ascii="Bookman Old Style" w:hAnsi="Bookman Old Style"/>
          <w:sz w:val="24"/>
          <w:szCs w:val="24"/>
          <w:lang w:val="en-US"/>
        </w:rPr>
        <w:t>Palm / Bamboo</w:t>
      </w:r>
    </w:p>
    <w:p w14:paraId="159CDFCA" w14:textId="77777777" w:rsidR="00C43C1D" w:rsidRPr="00DF495C" w:rsidRDefault="00C43C1D" w:rsidP="00C43C1D">
      <w:pPr>
        <w:jc w:val="both"/>
        <w:rPr>
          <w:rFonts w:ascii="Bookman Old Style" w:hAnsi="Bookman Old Style"/>
          <w:sz w:val="24"/>
          <w:szCs w:val="24"/>
          <w:lang w:val="en-US"/>
        </w:rPr>
      </w:pPr>
      <w:r w:rsidRPr="00DF495C">
        <w:rPr>
          <w:rFonts w:ascii="Bookman Old Style" w:hAnsi="Bookman Old Style"/>
          <w:sz w:val="24"/>
          <w:szCs w:val="24"/>
          <w:lang w:val="en-US"/>
        </w:rPr>
        <w:t>Wood planks</w:t>
      </w:r>
    </w:p>
    <w:p w14:paraId="3E4204C7" w14:textId="77777777" w:rsidR="00C43C1D" w:rsidRPr="00DF495C" w:rsidRDefault="00C43C1D" w:rsidP="00C43C1D">
      <w:pPr>
        <w:jc w:val="both"/>
        <w:rPr>
          <w:rFonts w:ascii="Bookman Old Style" w:hAnsi="Bookman Old Style"/>
          <w:sz w:val="24"/>
          <w:szCs w:val="24"/>
          <w:lang w:val="en-US"/>
        </w:rPr>
      </w:pPr>
      <w:r w:rsidRPr="00DF495C">
        <w:rPr>
          <w:rFonts w:ascii="Bookman Old Style" w:hAnsi="Bookman Old Style"/>
          <w:sz w:val="24"/>
          <w:szCs w:val="24"/>
          <w:lang w:val="en-US"/>
        </w:rPr>
        <w:t>Cardboard</w:t>
      </w:r>
    </w:p>
    <w:p w14:paraId="05BE0935" w14:textId="77777777" w:rsidR="00C43C1D" w:rsidRPr="00DF495C" w:rsidRDefault="00C43C1D" w:rsidP="00C43C1D">
      <w:pPr>
        <w:jc w:val="both"/>
        <w:rPr>
          <w:rFonts w:ascii="Bookman Old Style" w:hAnsi="Bookman Old Style"/>
          <w:sz w:val="24"/>
          <w:szCs w:val="24"/>
          <w:lang w:val="en-US"/>
        </w:rPr>
      </w:pPr>
      <w:r w:rsidRPr="00DF495C">
        <w:rPr>
          <w:rFonts w:ascii="Bookman Old Style" w:hAnsi="Bookman Old Style"/>
          <w:sz w:val="24"/>
          <w:szCs w:val="24"/>
          <w:lang w:val="en-US"/>
        </w:rPr>
        <w:t>Finished roofing</w:t>
      </w:r>
    </w:p>
    <w:p w14:paraId="6673F198" w14:textId="77777777" w:rsidR="00C43C1D" w:rsidRPr="00DF495C" w:rsidRDefault="00C43C1D" w:rsidP="00C43C1D">
      <w:pPr>
        <w:jc w:val="both"/>
        <w:rPr>
          <w:rFonts w:ascii="Bookman Old Style" w:hAnsi="Bookman Old Style"/>
          <w:sz w:val="24"/>
          <w:szCs w:val="24"/>
          <w:lang w:val="en-US"/>
        </w:rPr>
      </w:pPr>
      <w:r w:rsidRPr="00DF495C">
        <w:rPr>
          <w:rFonts w:ascii="Bookman Old Style" w:hAnsi="Bookman Old Style"/>
          <w:sz w:val="24"/>
          <w:szCs w:val="24"/>
          <w:lang w:val="en-US"/>
        </w:rPr>
        <w:t>Iron sheets/Metal/Tin</w:t>
      </w:r>
    </w:p>
    <w:p w14:paraId="09084F08" w14:textId="77777777" w:rsidR="00C43C1D" w:rsidRPr="00DF495C" w:rsidRDefault="00C43C1D" w:rsidP="00C43C1D">
      <w:pPr>
        <w:jc w:val="both"/>
        <w:rPr>
          <w:rFonts w:ascii="Bookman Old Style" w:hAnsi="Bookman Old Style"/>
          <w:sz w:val="24"/>
          <w:szCs w:val="24"/>
          <w:lang w:val="en-US"/>
        </w:rPr>
      </w:pPr>
      <w:r w:rsidRPr="00DF495C">
        <w:rPr>
          <w:rFonts w:ascii="Bookman Old Style" w:hAnsi="Bookman Old Style"/>
          <w:sz w:val="24"/>
          <w:szCs w:val="24"/>
          <w:lang w:val="en-US"/>
        </w:rPr>
        <w:t>Wood</w:t>
      </w:r>
    </w:p>
    <w:p w14:paraId="1ECC8E38" w14:textId="77777777" w:rsidR="00C43C1D" w:rsidRPr="00DF495C" w:rsidRDefault="00C43C1D" w:rsidP="00C43C1D">
      <w:pPr>
        <w:jc w:val="both"/>
        <w:rPr>
          <w:rFonts w:ascii="Bookman Old Style" w:hAnsi="Bookman Old Style"/>
          <w:sz w:val="24"/>
          <w:szCs w:val="24"/>
          <w:lang w:val="en-US"/>
        </w:rPr>
      </w:pPr>
      <w:r w:rsidRPr="00DF495C">
        <w:rPr>
          <w:rFonts w:ascii="Bookman Old Style" w:hAnsi="Bookman Old Style"/>
          <w:sz w:val="24"/>
          <w:szCs w:val="24"/>
          <w:lang w:val="en-US"/>
        </w:rPr>
        <w:t xml:space="preserve">Calamine / Cement </w:t>
      </w:r>
      <w:proofErr w:type="spellStart"/>
      <w:r w:rsidRPr="00DF495C">
        <w:rPr>
          <w:rFonts w:ascii="Bookman Old Style" w:hAnsi="Bookman Old Style"/>
          <w:sz w:val="24"/>
          <w:szCs w:val="24"/>
          <w:lang w:val="en-US"/>
        </w:rPr>
        <w:t>fibre</w:t>
      </w:r>
      <w:proofErr w:type="spellEnd"/>
    </w:p>
    <w:p w14:paraId="2878C98B" w14:textId="77777777" w:rsidR="00C43C1D" w:rsidRPr="00DF495C" w:rsidRDefault="00C43C1D" w:rsidP="00C43C1D">
      <w:pPr>
        <w:jc w:val="both"/>
        <w:rPr>
          <w:rFonts w:ascii="Bookman Old Style" w:hAnsi="Bookman Old Style"/>
          <w:sz w:val="24"/>
          <w:szCs w:val="24"/>
          <w:lang w:val="en-US"/>
        </w:rPr>
      </w:pPr>
      <w:r w:rsidRPr="00DF495C">
        <w:rPr>
          <w:rFonts w:ascii="Bookman Old Style" w:hAnsi="Bookman Old Style"/>
          <w:sz w:val="24"/>
          <w:szCs w:val="24"/>
          <w:lang w:val="en-US"/>
        </w:rPr>
        <w:t>Ceramic tiles</w:t>
      </w:r>
    </w:p>
    <w:p w14:paraId="3CD8B31C" w14:textId="77777777" w:rsidR="00C43C1D" w:rsidRPr="00DF495C" w:rsidRDefault="00C43C1D" w:rsidP="00C43C1D">
      <w:pPr>
        <w:jc w:val="both"/>
        <w:rPr>
          <w:rFonts w:ascii="Bookman Old Style" w:hAnsi="Bookman Old Style"/>
          <w:sz w:val="24"/>
          <w:szCs w:val="24"/>
          <w:lang w:val="en-US"/>
        </w:rPr>
      </w:pPr>
      <w:r w:rsidRPr="00DF495C">
        <w:rPr>
          <w:rFonts w:ascii="Bookman Old Style" w:hAnsi="Bookman Old Style"/>
          <w:sz w:val="24"/>
          <w:szCs w:val="24"/>
          <w:lang w:val="en-US"/>
        </w:rPr>
        <w:t>Cement</w:t>
      </w:r>
    </w:p>
    <w:p w14:paraId="605C1C4D" w14:textId="77777777" w:rsidR="00C43C1D" w:rsidRPr="00DF495C" w:rsidRDefault="00C43C1D" w:rsidP="00C43C1D">
      <w:pPr>
        <w:jc w:val="both"/>
        <w:rPr>
          <w:rFonts w:ascii="Bookman Old Style" w:hAnsi="Bookman Old Style"/>
          <w:sz w:val="24"/>
          <w:szCs w:val="24"/>
          <w:lang w:val="en-US"/>
        </w:rPr>
      </w:pPr>
      <w:r w:rsidRPr="00DF495C">
        <w:rPr>
          <w:rFonts w:ascii="Bookman Old Style" w:hAnsi="Bookman Old Style"/>
          <w:sz w:val="24"/>
          <w:szCs w:val="24"/>
          <w:lang w:val="en-US"/>
        </w:rPr>
        <w:t>Roofing shingles</w:t>
      </w:r>
    </w:p>
    <w:p w14:paraId="48B69BBA" w14:textId="77777777" w:rsidR="00C43C1D" w:rsidRPr="00DF495C" w:rsidRDefault="00C43C1D" w:rsidP="00C43C1D">
      <w:pPr>
        <w:jc w:val="both"/>
        <w:rPr>
          <w:rFonts w:ascii="Bookman Old Style" w:hAnsi="Bookman Old Style"/>
          <w:i/>
          <w:iCs/>
          <w:sz w:val="24"/>
          <w:szCs w:val="24"/>
          <w:lang w:val="en-US"/>
        </w:rPr>
      </w:pPr>
      <w:r w:rsidRPr="00DF495C">
        <w:rPr>
          <w:rFonts w:ascii="Bookman Old Style" w:hAnsi="Bookman Old Style"/>
          <w:sz w:val="24"/>
          <w:szCs w:val="24"/>
          <w:lang w:val="en-US"/>
        </w:rPr>
        <w:t>Other (specify</w:t>
      </w:r>
      <w:r w:rsidRPr="00DF495C">
        <w:rPr>
          <w:rFonts w:ascii="Bookman Old Style" w:hAnsi="Bookman Old Style"/>
          <w:i/>
          <w:iCs/>
          <w:sz w:val="24"/>
          <w:szCs w:val="24"/>
          <w:lang w:val="en-US"/>
        </w:rPr>
        <w:t>)</w:t>
      </w:r>
    </w:p>
    <w:p w14:paraId="2080FBAC" w14:textId="77777777" w:rsidR="009D062A" w:rsidRPr="00DF495C" w:rsidRDefault="009D062A" w:rsidP="00381D66">
      <w:pPr>
        <w:jc w:val="both"/>
        <w:rPr>
          <w:rFonts w:ascii="Bookman Old Style" w:hAnsi="Bookman Old Style"/>
          <w:i/>
          <w:iCs/>
          <w:sz w:val="24"/>
          <w:szCs w:val="24"/>
          <w:lang w:val="en-US"/>
        </w:rPr>
      </w:pPr>
    </w:p>
    <w:p w14:paraId="0F43CBCE" w14:textId="45276447" w:rsidR="009D062A" w:rsidRPr="00DF495C" w:rsidRDefault="004A17FB" w:rsidP="009D062A">
      <w:pPr>
        <w:jc w:val="both"/>
        <w:rPr>
          <w:rFonts w:ascii="Bookman Old Style" w:hAnsi="Bookman Old Style"/>
          <w:i/>
          <w:iCs/>
          <w:sz w:val="24"/>
          <w:szCs w:val="24"/>
          <w:lang w:val="en-US"/>
        </w:rPr>
      </w:pPr>
      <w:r w:rsidRPr="00DF495C">
        <w:rPr>
          <w:rFonts w:ascii="Bookman Old Style" w:hAnsi="Bookman Old Style"/>
          <w:b/>
          <w:bCs/>
          <w:i/>
          <w:iCs/>
          <w:sz w:val="24"/>
          <w:szCs w:val="24"/>
          <w:lang w:val="en-US"/>
        </w:rPr>
        <w:t>HC03</w:t>
      </w:r>
      <w:r w:rsidR="009D062A" w:rsidRPr="00DF495C">
        <w:rPr>
          <w:rFonts w:ascii="Bookman Old Style" w:hAnsi="Bookman Old Style"/>
          <w:b/>
          <w:bCs/>
          <w:i/>
          <w:iCs/>
          <w:sz w:val="24"/>
          <w:szCs w:val="24"/>
          <w:lang w:val="en-US"/>
        </w:rPr>
        <w:t>:</w:t>
      </w:r>
      <w:r w:rsidR="009D062A" w:rsidRPr="00DF495C">
        <w:rPr>
          <w:rFonts w:ascii="Bookman Old Style" w:hAnsi="Bookman Old Style"/>
          <w:sz w:val="24"/>
          <w:szCs w:val="24"/>
          <w:lang w:val="en-US"/>
        </w:rPr>
        <w:t xml:space="preserve"> </w:t>
      </w:r>
      <w:r w:rsidR="009D062A" w:rsidRPr="00DF495C">
        <w:rPr>
          <w:rFonts w:ascii="Bookman Old Style" w:hAnsi="Bookman Old Style"/>
          <w:i/>
          <w:iCs/>
          <w:sz w:val="24"/>
          <w:szCs w:val="24"/>
          <w:lang w:val="en-US"/>
        </w:rPr>
        <w:t>Main material of the exterior walls. Record obs</w:t>
      </w:r>
      <w:r w:rsidR="00BA1DD3" w:rsidRPr="00DF495C">
        <w:rPr>
          <w:rFonts w:ascii="Bookman Old Style" w:hAnsi="Bookman Old Style"/>
          <w:i/>
          <w:iCs/>
          <w:sz w:val="24"/>
          <w:szCs w:val="24"/>
          <w:lang w:val="en-US"/>
        </w:rPr>
        <w:t>e</w:t>
      </w:r>
      <w:r w:rsidR="009D062A" w:rsidRPr="00DF495C">
        <w:rPr>
          <w:rFonts w:ascii="Bookman Old Style" w:hAnsi="Bookman Old Style"/>
          <w:i/>
          <w:iCs/>
          <w:sz w:val="24"/>
          <w:szCs w:val="24"/>
          <w:lang w:val="en-US"/>
        </w:rPr>
        <w:t>rvation</w:t>
      </w:r>
    </w:p>
    <w:p w14:paraId="36EE5AE7" w14:textId="77777777" w:rsidR="00851268" w:rsidRPr="00DF495C" w:rsidRDefault="00851268" w:rsidP="00851268">
      <w:pPr>
        <w:spacing w:before="120"/>
        <w:jc w:val="both"/>
        <w:rPr>
          <w:rFonts w:ascii="Bookman Old Style" w:hAnsi="Bookman Old Style"/>
          <w:sz w:val="24"/>
          <w:szCs w:val="24"/>
          <w:lang w:val="en-US"/>
        </w:rPr>
      </w:pPr>
      <w:r w:rsidRPr="00DF495C">
        <w:rPr>
          <w:rFonts w:ascii="Bookman Old Style" w:hAnsi="Bookman Old Style"/>
          <w:sz w:val="24"/>
          <w:szCs w:val="24"/>
          <w:lang w:val="en-US"/>
        </w:rPr>
        <w:t>Select the main type of wall material.</w:t>
      </w:r>
    </w:p>
    <w:p w14:paraId="71222B2E" w14:textId="77777777" w:rsidR="00851268" w:rsidRPr="00DF495C" w:rsidRDefault="00851268" w:rsidP="00851268">
      <w:pPr>
        <w:numPr>
          <w:ilvl w:val="0"/>
          <w:numId w:val="177"/>
        </w:numPr>
        <w:rPr>
          <w:rFonts w:ascii="Bookman Old Style" w:hAnsi="Bookman Old Style"/>
          <w:sz w:val="24"/>
          <w:szCs w:val="24"/>
        </w:rPr>
      </w:pPr>
      <w:proofErr w:type="spellStart"/>
      <w:r w:rsidRPr="00DF495C">
        <w:rPr>
          <w:rFonts w:ascii="Bookman Old Style" w:hAnsi="Bookman Old Style"/>
          <w:sz w:val="24"/>
          <w:szCs w:val="24"/>
        </w:rPr>
        <w:t>Burnt</w:t>
      </w:r>
      <w:proofErr w:type="spellEnd"/>
      <w:r w:rsidRPr="00DF495C">
        <w:rPr>
          <w:rFonts w:ascii="Bookman Old Style" w:hAnsi="Bookman Old Style"/>
          <w:sz w:val="24"/>
          <w:szCs w:val="24"/>
        </w:rPr>
        <w:t xml:space="preserve"> </w:t>
      </w:r>
      <w:proofErr w:type="spellStart"/>
      <w:r w:rsidRPr="00DF495C">
        <w:rPr>
          <w:rFonts w:ascii="Bookman Old Style" w:hAnsi="Bookman Old Style"/>
          <w:sz w:val="24"/>
          <w:szCs w:val="24"/>
        </w:rPr>
        <w:t>bricks</w:t>
      </w:r>
      <w:proofErr w:type="spellEnd"/>
    </w:p>
    <w:p w14:paraId="46DF66B1" w14:textId="77777777" w:rsidR="00851268" w:rsidRPr="00DF495C" w:rsidRDefault="00851268" w:rsidP="00851268">
      <w:pPr>
        <w:numPr>
          <w:ilvl w:val="0"/>
          <w:numId w:val="177"/>
        </w:numPr>
        <w:rPr>
          <w:rFonts w:ascii="Bookman Old Style" w:hAnsi="Bookman Old Style"/>
          <w:sz w:val="24"/>
          <w:szCs w:val="24"/>
        </w:rPr>
      </w:pPr>
      <w:proofErr w:type="spellStart"/>
      <w:r w:rsidRPr="00DF495C">
        <w:rPr>
          <w:rFonts w:ascii="Bookman Old Style" w:hAnsi="Bookman Old Style"/>
          <w:sz w:val="24"/>
          <w:szCs w:val="24"/>
        </w:rPr>
        <w:t>Unburnt</w:t>
      </w:r>
      <w:proofErr w:type="spellEnd"/>
      <w:r w:rsidRPr="00DF495C">
        <w:rPr>
          <w:rFonts w:ascii="Bookman Old Style" w:hAnsi="Bookman Old Style"/>
          <w:sz w:val="24"/>
          <w:szCs w:val="24"/>
        </w:rPr>
        <w:t xml:space="preserve"> </w:t>
      </w:r>
      <w:proofErr w:type="spellStart"/>
      <w:r w:rsidRPr="00DF495C">
        <w:rPr>
          <w:rFonts w:ascii="Bookman Old Style" w:hAnsi="Bookman Old Style"/>
          <w:sz w:val="24"/>
          <w:szCs w:val="24"/>
        </w:rPr>
        <w:t>bricks</w:t>
      </w:r>
      <w:proofErr w:type="spellEnd"/>
    </w:p>
    <w:p w14:paraId="03736C32" w14:textId="77777777" w:rsidR="00851268" w:rsidRPr="00DF495C" w:rsidRDefault="00851268" w:rsidP="00851268">
      <w:pPr>
        <w:numPr>
          <w:ilvl w:val="0"/>
          <w:numId w:val="177"/>
        </w:numPr>
        <w:rPr>
          <w:rFonts w:ascii="Bookman Old Style" w:hAnsi="Bookman Old Style"/>
          <w:sz w:val="24"/>
          <w:szCs w:val="24"/>
        </w:rPr>
      </w:pPr>
      <w:proofErr w:type="spellStart"/>
      <w:r w:rsidRPr="00DF495C">
        <w:rPr>
          <w:rFonts w:ascii="Bookman Old Style" w:hAnsi="Bookman Old Style"/>
          <w:sz w:val="24"/>
          <w:szCs w:val="24"/>
        </w:rPr>
        <w:t>Concrete</w:t>
      </w:r>
      <w:proofErr w:type="spellEnd"/>
    </w:p>
    <w:p w14:paraId="7E0A701C" w14:textId="77777777" w:rsidR="00851268" w:rsidRPr="00DF495C" w:rsidRDefault="00851268" w:rsidP="00851268">
      <w:pPr>
        <w:numPr>
          <w:ilvl w:val="0"/>
          <w:numId w:val="177"/>
        </w:numPr>
        <w:rPr>
          <w:rFonts w:ascii="Bookman Old Style" w:hAnsi="Bookman Old Style"/>
          <w:sz w:val="24"/>
          <w:szCs w:val="24"/>
        </w:rPr>
      </w:pPr>
      <w:proofErr w:type="spellStart"/>
      <w:r w:rsidRPr="00DF495C">
        <w:rPr>
          <w:rFonts w:ascii="Bookman Old Style" w:hAnsi="Bookman Old Style"/>
          <w:sz w:val="24"/>
          <w:szCs w:val="24"/>
        </w:rPr>
        <w:t>Cement</w:t>
      </w:r>
      <w:proofErr w:type="spellEnd"/>
      <w:r w:rsidRPr="00DF495C">
        <w:rPr>
          <w:rFonts w:ascii="Bookman Old Style" w:hAnsi="Bookman Old Style"/>
          <w:sz w:val="24"/>
          <w:szCs w:val="24"/>
        </w:rPr>
        <w:t xml:space="preserve"> </w:t>
      </w:r>
      <w:proofErr w:type="spellStart"/>
      <w:r w:rsidRPr="00DF495C">
        <w:rPr>
          <w:rFonts w:ascii="Bookman Old Style" w:hAnsi="Bookman Old Style"/>
          <w:sz w:val="24"/>
          <w:szCs w:val="24"/>
        </w:rPr>
        <w:t>blocks</w:t>
      </w:r>
      <w:proofErr w:type="spellEnd"/>
    </w:p>
    <w:p w14:paraId="717BD9FB" w14:textId="77777777" w:rsidR="00851268" w:rsidRPr="00DF495C" w:rsidRDefault="00851268" w:rsidP="00851268">
      <w:pPr>
        <w:numPr>
          <w:ilvl w:val="0"/>
          <w:numId w:val="177"/>
        </w:numPr>
        <w:rPr>
          <w:rFonts w:ascii="Bookman Old Style" w:hAnsi="Bookman Old Style"/>
          <w:sz w:val="24"/>
          <w:szCs w:val="24"/>
        </w:rPr>
      </w:pPr>
      <w:proofErr w:type="spellStart"/>
      <w:r w:rsidRPr="00DF495C">
        <w:rPr>
          <w:rFonts w:ascii="Bookman Old Style" w:hAnsi="Bookman Old Style"/>
          <w:sz w:val="24"/>
          <w:szCs w:val="24"/>
        </w:rPr>
        <w:t>Mud</w:t>
      </w:r>
      <w:proofErr w:type="spellEnd"/>
      <w:r w:rsidRPr="00DF495C">
        <w:rPr>
          <w:rFonts w:ascii="Bookman Old Style" w:hAnsi="Bookman Old Style"/>
          <w:sz w:val="24"/>
          <w:szCs w:val="24"/>
        </w:rPr>
        <w:t>/</w:t>
      </w:r>
      <w:proofErr w:type="spellStart"/>
      <w:r w:rsidRPr="00DF495C">
        <w:rPr>
          <w:rFonts w:ascii="Bookman Old Style" w:hAnsi="Bookman Old Style"/>
          <w:sz w:val="24"/>
          <w:szCs w:val="24"/>
        </w:rPr>
        <w:t>Wattle</w:t>
      </w:r>
      <w:proofErr w:type="spellEnd"/>
      <w:r w:rsidRPr="00DF495C">
        <w:rPr>
          <w:rFonts w:ascii="Bookman Old Style" w:hAnsi="Bookman Old Style"/>
          <w:sz w:val="24"/>
          <w:szCs w:val="24"/>
        </w:rPr>
        <w:t>/Dung</w:t>
      </w:r>
    </w:p>
    <w:p w14:paraId="37665D1B" w14:textId="77777777" w:rsidR="00851268" w:rsidRPr="00DF495C" w:rsidRDefault="00851268" w:rsidP="00851268">
      <w:pPr>
        <w:numPr>
          <w:ilvl w:val="0"/>
          <w:numId w:val="177"/>
        </w:numPr>
        <w:rPr>
          <w:rFonts w:ascii="Bookman Old Style" w:hAnsi="Bookman Old Style"/>
          <w:sz w:val="24"/>
          <w:szCs w:val="24"/>
        </w:rPr>
      </w:pPr>
      <w:r w:rsidRPr="00DF495C">
        <w:rPr>
          <w:rFonts w:ascii="Bookman Old Style" w:hAnsi="Bookman Old Style"/>
          <w:sz w:val="24"/>
          <w:szCs w:val="24"/>
        </w:rPr>
        <w:t>Reeds/Straw</w:t>
      </w:r>
    </w:p>
    <w:p w14:paraId="6D0EB670" w14:textId="77777777" w:rsidR="00851268" w:rsidRPr="00DF495C" w:rsidRDefault="00851268" w:rsidP="00851268">
      <w:pPr>
        <w:numPr>
          <w:ilvl w:val="0"/>
          <w:numId w:val="177"/>
        </w:numPr>
        <w:rPr>
          <w:rFonts w:ascii="Bookman Old Style" w:hAnsi="Bookman Old Style"/>
          <w:sz w:val="24"/>
          <w:szCs w:val="24"/>
        </w:rPr>
      </w:pPr>
      <w:r w:rsidRPr="00DF495C">
        <w:rPr>
          <w:rFonts w:ascii="Bookman Old Style" w:hAnsi="Bookman Old Style"/>
          <w:sz w:val="24"/>
          <w:szCs w:val="24"/>
        </w:rPr>
        <w:t>Wood/Planks</w:t>
      </w:r>
    </w:p>
    <w:p w14:paraId="6879DA86" w14:textId="77777777" w:rsidR="00851268" w:rsidRPr="00DF495C" w:rsidRDefault="00851268" w:rsidP="00851268">
      <w:pPr>
        <w:numPr>
          <w:ilvl w:val="0"/>
          <w:numId w:val="177"/>
        </w:numPr>
        <w:rPr>
          <w:rFonts w:ascii="Bookman Old Style" w:hAnsi="Bookman Old Style"/>
          <w:sz w:val="24"/>
          <w:szCs w:val="24"/>
        </w:rPr>
      </w:pPr>
      <w:proofErr w:type="spellStart"/>
      <w:r w:rsidRPr="00DF495C">
        <w:rPr>
          <w:rFonts w:ascii="Bookman Old Style" w:hAnsi="Bookman Old Style"/>
          <w:sz w:val="24"/>
          <w:szCs w:val="24"/>
        </w:rPr>
        <w:t>Other</w:t>
      </w:r>
      <w:proofErr w:type="spellEnd"/>
    </w:p>
    <w:p w14:paraId="25C13FFE" w14:textId="77777777" w:rsidR="00851268" w:rsidRPr="00DF495C" w:rsidRDefault="00851268" w:rsidP="009D062A">
      <w:pPr>
        <w:jc w:val="both"/>
        <w:rPr>
          <w:rFonts w:ascii="Bookman Old Style" w:hAnsi="Bookman Old Style"/>
          <w:i/>
          <w:iCs/>
          <w:sz w:val="24"/>
          <w:szCs w:val="24"/>
        </w:rPr>
      </w:pPr>
    </w:p>
    <w:p w14:paraId="01C0A9AD" w14:textId="77777777" w:rsidR="004A17FB" w:rsidRPr="00DF495C" w:rsidRDefault="004A17FB" w:rsidP="00381D66">
      <w:pPr>
        <w:jc w:val="both"/>
        <w:rPr>
          <w:rFonts w:ascii="Bookman Old Style" w:hAnsi="Bookman Old Style"/>
          <w:b/>
          <w:bCs/>
          <w:i/>
          <w:iCs/>
          <w:sz w:val="24"/>
          <w:szCs w:val="24"/>
        </w:rPr>
      </w:pPr>
    </w:p>
    <w:p w14:paraId="573A0061" w14:textId="75BE7E6C" w:rsidR="009D062A" w:rsidRPr="00DF495C" w:rsidRDefault="009D062A" w:rsidP="00381D66">
      <w:pPr>
        <w:jc w:val="both"/>
        <w:rPr>
          <w:rFonts w:ascii="Bookman Old Style" w:hAnsi="Bookman Old Style"/>
          <w:i/>
          <w:iCs/>
          <w:sz w:val="24"/>
          <w:szCs w:val="24"/>
          <w:lang w:val="en-US"/>
        </w:rPr>
      </w:pPr>
      <w:r w:rsidRPr="00DF495C">
        <w:rPr>
          <w:rFonts w:ascii="Bookman Old Style" w:hAnsi="Bookman Old Style"/>
          <w:b/>
          <w:bCs/>
          <w:i/>
          <w:iCs/>
          <w:sz w:val="24"/>
          <w:szCs w:val="24"/>
          <w:lang w:val="en-US"/>
        </w:rPr>
        <w:t>HC04:</w:t>
      </w:r>
      <w:r w:rsidR="00BA1DD3" w:rsidRPr="00DF495C">
        <w:rPr>
          <w:rFonts w:ascii="Bookman Old Style" w:hAnsi="Bookman Old Style"/>
          <w:b/>
          <w:bCs/>
          <w:i/>
          <w:iCs/>
          <w:sz w:val="24"/>
          <w:szCs w:val="24"/>
          <w:lang w:val="en-US"/>
        </w:rPr>
        <w:t xml:space="preserve"> </w:t>
      </w:r>
      <w:r w:rsidRPr="00DF495C">
        <w:rPr>
          <w:rFonts w:ascii="Bookman Old Style" w:hAnsi="Bookman Old Style"/>
          <w:i/>
          <w:iCs/>
          <w:sz w:val="24"/>
          <w:szCs w:val="24"/>
          <w:lang w:val="en-US"/>
        </w:rPr>
        <w:t xml:space="preserve">What is the main material used for </w:t>
      </w:r>
      <w:r w:rsidR="00C13BBC" w:rsidRPr="00DF495C">
        <w:rPr>
          <w:rFonts w:ascii="Bookman Old Style" w:hAnsi="Bookman Old Style"/>
          <w:i/>
          <w:iCs/>
          <w:sz w:val="24"/>
          <w:szCs w:val="24"/>
          <w:lang w:val="en-US"/>
        </w:rPr>
        <w:t>the</w:t>
      </w:r>
      <w:r w:rsidRPr="00DF495C">
        <w:rPr>
          <w:rFonts w:ascii="Bookman Old Style" w:hAnsi="Bookman Old Style"/>
          <w:i/>
          <w:iCs/>
          <w:sz w:val="24"/>
          <w:szCs w:val="24"/>
          <w:lang w:val="en-US"/>
        </w:rPr>
        <w:t xml:space="preserve"> floor?</w:t>
      </w:r>
      <w:r w:rsidR="00C13BBC" w:rsidRPr="00DF495C">
        <w:rPr>
          <w:rFonts w:ascii="Bookman Old Style" w:hAnsi="Bookman Old Style"/>
          <w:i/>
          <w:iCs/>
          <w:sz w:val="24"/>
          <w:szCs w:val="24"/>
          <w:lang w:val="en-US"/>
        </w:rPr>
        <w:t xml:space="preserve"> Record obs</w:t>
      </w:r>
      <w:r w:rsidR="00BA1DD3" w:rsidRPr="00DF495C">
        <w:rPr>
          <w:rFonts w:ascii="Bookman Old Style" w:hAnsi="Bookman Old Style"/>
          <w:i/>
          <w:iCs/>
          <w:sz w:val="24"/>
          <w:szCs w:val="24"/>
          <w:lang w:val="en-US"/>
        </w:rPr>
        <w:t>e</w:t>
      </w:r>
      <w:r w:rsidR="00C13BBC" w:rsidRPr="00DF495C">
        <w:rPr>
          <w:rFonts w:ascii="Bookman Old Style" w:hAnsi="Bookman Old Style"/>
          <w:i/>
          <w:iCs/>
          <w:sz w:val="24"/>
          <w:szCs w:val="24"/>
          <w:lang w:val="en-US"/>
        </w:rPr>
        <w:t>rvation</w:t>
      </w:r>
    </w:p>
    <w:p w14:paraId="672D5B5C" w14:textId="623FD04F" w:rsidR="00922A30" w:rsidRPr="00DF495C" w:rsidRDefault="00C13BBC" w:rsidP="00381D66">
      <w:pPr>
        <w:jc w:val="both"/>
        <w:rPr>
          <w:rFonts w:ascii="Bookman Old Style" w:hAnsi="Bookman Old Style"/>
          <w:i/>
          <w:iCs/>
          <w:sz w:val="24"/>
          <w:szCs w:val="24"/>
          <w:lang w:val="en-US"/>
        </w:rPr>
      </w:pPr>
      <w:r w:rsidRPr="00DF495C">
        <w:rPr>
          <w:rFonts w:ascii="Bookman Old Style" w:hAnsi="Bookman Old Style"/>
          <w:i/>
          <w:iCs/>
          <w:sz w:val="24"/>
          <w:szCs w:val="24"/>
          <w:lang w:val="en-US"/>
        </w:rPr>
        <w:t>If observation is not possible,</w:t>
      </w:r>
      <w:r w:rsidR="00BA1DD3" w:rsidRPr="00DF495C">
        <w:rPr>
          <w:rFonts w:ascii="Bookman Old Style" w:hAnsi="Bookman Old Style"/>
          <w:i/>
          <w:iCs/>
          <w:sz w:val="24"/>
          <w:szCs w:val="24"/>
          <w:lang w:val="en-US"/>
        </w:rPr>
        <w:t xml:space="preserve"> </w:t>
      </w:r>
      <w:r w:rsidRPr="00DF495C">
        <w:rPr>
          <w:rFonts w:ascii="Bookman Old Style" w:hAnsi="Bookman Old Style"/>
          <w:i/>
          <w:iCs/>
          <w:sz w:val="24"/>
          <w:szCs w:val="24"/>
          <w:lang w:val="en-US"/>
        </w:rPr>
        <w:t>ask respo</w:t>
      </w:r>
      <w:r w:rsidR="00BA1DD3" w:rsidRPr="00DF495C">
        <w:rPr>
          <w:rFonts w:ascii="Bookman Old Style" w:hAnsi="Bookman Old Style"/>
          <w:i/>
          <w:iCs/>
          <w:sz w:val="24"/>
          <w:szCs w:val="24"/>
          <w:lang w:val="en-US"/>
        </w:rPr>
        <w:t>n</w:t>
      </w:r>
      <w:r w:rsidRPr="00DF495C">
        <w:rPr>
          <w:rFonts w:ascii="Bookman Old Style" w:hAnsi="Bookman Old Style"/>
          <w:i/>
          <w:iCs/>
          <w:sz w:val="24"/>
          <w:szCs w:val="24"/>
          <w:lang w:val="en-US"/>
        </w:rPr>
        <w:t>dent to determine the material of the dwelling floor</w:t>
      </w:r>
      <w:r w:rsidR="00922A30" w:rsidRPr="00DF495C">
        <w:rPr>
          <w:rFonts w:ascii="Bookman Old Style" w:hAnsi="Bookman Old Style"/>
          <w:i/>
          <w:iCs/>
          <w:sz w:val="24"/>
          <w:szCs w:val="24"/>
          <w:lang w:val="en-US"/>
        </w:rPr>
        <w:t xml:space="preserve"> </w:t>
      </w:r>
    </w:p>
    <w:p w14:paraId="5216CC43" w14:textId="77777777" w:rsidR="00851268" w:rsidRPr="00DF495C" w:rsidRDefault="00851268" w:rsidP="00851268">
      <w:pPr>
        <w:jc w:val="both"/>
        <w:rPr>
          <w:rFonts w:ascii="Bookman Old Style" w:hAnsi="Bookman Old Style"/>
          <w:sz w:val="24"/>
          <w:szCs w:val="24"/>
          <w:lang w:val="en-US"/>
        </w:rPr>
      </w:pPr>
      <w:r w:rsidRPr="00DF495C">
        <w:rPr>
          <w:rFonts w:ascii="Bookman Old Style" w:hAnsi="Bookman Old Style"/>
          <w:sz w:val="24"/>
          <w:szCs w:val="24"/>
          <w:lang w:val="en-US"/>
        </w:rPr>
        <w:t>Select the main type of floor material.</w:t>
      </w:r>
    </w:p>
    <w:p w14:paraId="4FA6F923" w14:textId="77777777" w:rsidR="00851268" w:rsidRPr="00DF495C" w:rsidRDefault="00851268" w:rsidP="00021C9C">
      <w:pPr>
        <w:numPr>
          <w:ilvl w:val="0"/>
          <w:numId w:val="190"/>
        </w:numPr>
        <w:rPr>
          <w:rFonts w:ascii="Bookman Old Style" w:hAnsi="Bookman Old Style"/>
          <w:lang w:val="en-US"/>
        </w:rPr>
      </w:pPr>
      <w:r w:rsidRPr="00DF495C">
        <w:rPr>
          <w:rFonts w:ascii="Bookman Old Style" w:hAnsi="Bookman Old Style"/>
          <w:lang w:val="en-US"/>
        </w:rPr>
        <w:t>Earth/Sand</w:t>
      </w:r>
    </w:p>
    <w:p w14:paraId="53B0828A" w14:textId="77777777" w:rsidR="00851268" w:rsidRPr="00DF495C" w:rsidRDefault="00851268" w:rsidP="00021C9C">
      <w:pPr>
        <w:numPr>
          <w:ilvl w:val="0"/>
          <w:numId w:val="190"/>
        </w:numPr>
        <w:rPr>
          <w:rFonts w:ascii="Bookman Old Style" w:hAnsi="Bookman Old Style"/>
        </w:rPr>
      </w:pPr>
      <w:r w:rsidRPr="00DF495C">
        <w:rPr>
          <w:rFonts w:ascii="Bookman Old Style" w:hAnsi="Bookman Old Style"/>
        </w:rPr>
        <w:t>Dung</w:t>
      </w:r>
    </w:p>
    <w:p w14:paraId="358CC545" w14:textId="77777777" w:rsidR="00851268" w:rsidRPr="00DF495C" w:rsidRDefault="00851268" w:rsidP="00021C9C">
      <w:pPr>
        <w:numPr>
          <w:ilvl w:val="0"/>
          <w:numId w:val="190"/>
        </w:numPr>
        <w:rPr>
          <w:rFonts w:ascii="Bookman Old Style" w:hAnsi="Bookman Old Style"/>
        </w:rPr>
      </w:pPr>
      <w:r w:rsidRPr="00DF495C">
        <w:rPr>
          <w:rFonts w:ascii="Bookman Old Style" w:hAnsi="Bookman Old Style"/>
        </w:rPr>
        <w:t>Wood planks</w:t>
      </w:r>
    </w:p>
    <w:p w14:paraId="7478B970" w14:textId="77777777" w:rsidR="00851268" w:rsidRPr="00DF495C" w:rsidRDefault="00851268" w:rsidP="00021C9C">
      <w:pPr>
        <w:numPr>
          <w:ilvl w:val="0"/>
          <w:numId w:val="190"/>
        </w:numPr>
        <w:rPr>
          <w:rFonts w:ascii="Bookman Old Style" w:hAnsi="Bookman Old Style"/>
        </w:rPr>
      </w:pPr>
      <w:r w:rsidRPr="00DF495C">
        <w:rPr>
          <w:rFonts w:ascii="Bookman Old Style" w:hAnsi="Bookman Old Style"/>
        </w:rPr>
        <w:t xml:space="preserve">Palm/ </w:t>
      </w:r>
      <w:proofErr w:type="spellStart"/>
      <w:r w:rsidRPr="00DF495C">
        <w:rPr>
          <w:rFonts w:ascii="Bookman Old Style" w:hAnsi="Bookman Old Style"/>
        </w:rPr>
        <w:t>Bamboo</w:t>
      </w:r>
      <w:proofErr w:type="spellEnd"/>
    </w:p>
    <w:p w14:paraId="566EE191" w14:textId="77777777" w:rsidR="00851268" w:rsidRPr="00DF495C" w:rsidRDefault="00851268" w:rsidP="00021C9C">
      <w:pPr>
        <w:numPr>
          <w:ilvl w:val="0"/>
          <w:numId w:val="190"/>
        </w:numPr>
        <w:rPr>
          <w:rFonts w:ascii="Bookman Old Style" w:hAnsi="Bookman Old Style"/>
        </w:rPr>
      </w:pPr>
      <w:r w:rsidRPr="00DF495C">
        <w:rPr>
          <w:rFonts w:ascii="Bookman Old Style" w:hAnsi="Bookman Old Style"/>
        </w:rPr>
        <w:t xml:space="preserve">Broken </w:t>
      </w:r>
      <w:proofErr w:type="spellStart"/>
      <w:r w:rsidRPr="00DF495C">
        <w:rPr>
          <w:rFonts w:ascii="Bookman Old Style" w:hAnsi="Bookman Old Style"/>
        </w:rPr>
        <w:t>bricks</w:t>
      </w:r>
      <w:proofErr w:type="spellEnd"/>
    </w:p>
    <w:p w14:paraId="76D05675" w14:textId="77777777" w:rsidR="00851268" w:rsidRPr="00DF495C" w:rsidRDefault="00851268" w:rsidP="00021C9C">
      <w:pPr>
        <w:numPr>
          <w:ilvl w:val="0"/>
          <w:numId w:val="190"/>
        </w:numPr>
        <w:rPr>
          <w:rFonts w:ascii="Bookman Old Style" w:hAnsi="Bookman Old Style"/>
        </w:rPr>
      </w:pPr>
      <w:proofErr w:type="spellStart"/>
      <w:r w:rsidRPr="00DF495C">
        <w:rPr>
          <w:rFonts w:ascii="Bookman Old Style" w:hAnsi="Bookman Old Style"/>
        </w:rPr>
        <w:t>Parquet</w:t>
      </w:r>
      <w:proofErr w:type="spellEnd"/>
      <w:r w:rsidRPr="00DF495C">
        <w:rPr>
          <w:rFonts w:ascii="Bookman Old Style" w:hAnsi="Bookman Old Style"/>
        </w:rPr>
        <w:t xml:space="preserve"> or </w:t>
      </w:r>
      <w:proofErr w:type="spellStart"/>
      <w:r w:rsidRPr="00DF495C">
        <w:rPr>
          <w:rFonts w:ascii="Bookman Old Style" w:hAnsi="Bookman Old Style"/>
        </w:rPr>
        <w:t>polished</w:t>
      </w:r>
      <w:proofErr w:type="spellEnd"/>
      <w:r w:rsidRPr="00DF495C">
        <w:rPr>
          <w:rFonts w:ascii="Bookman Old Style" w:hAnsi="Bookman Old Style"/>
        </w:rPr>
        <w:t xml:space="preserve"> </w:t>
      </w:r>
      <w:proofErr w:type="spellStart"/>
      <w:r w:rsidRPr="00DF495C">
        <w:rPr>
          <w:rFonts w:ascii="Bookman Old Style" w:hAnsi="Bookman Old Style"/>
        </w:rPr>
        <w:t>wood</w:t>
      </w:r>
      <w:proofErr w:type="spellEnd"/>
    </w:p>
    <w:p w14:paraId="3191BE17" w14:textId="77777777" w:rsidR="00851268" w:rsidRPr="00DF495C" w:rsidRDefault="00851268" w:rsidP="00021C9C">
      <w:pPr>
        <w:numPr>
          <w:ilvl w:val="0"/>
          <w:numId w:val="190"/>
        </w:numPr>
        <w:rPr>
          <w:rFonts w:ascii="Bookman Old Style" w:hAnsi="Bookman Old Style"/>
        </w:rPr>
      </w:pPr>
      <w:r w:rsidRPr="00DF495C">
        <w:rPr>
          <w:rFonts w:ascii="Bookman Old Style" w:hAnsi="Bookman Old Style"/>
        </w:rPr>
        <w:t xml:space="preserve">Vinyl or </w:t>
      </w:r>
      <w:proofErr w:type="spellStart"/>
      <w:r w:rsidRPr="00DF495C">
        <w:rPr>
          <w:rFonts w:ascii="Bookman Old Style" w:hAnsi="Bookman Old Style"/>
        </w:rPr>
        <w:t>Asphalt</w:t>
      </w:r>
      <w:proofErr w:type="spellEnd"/>
      <w:r w:rsidRPr="00DF495C">
        <w:rPr>
          <w:rFonts w:ascii="Bookman Old Style" w:hAnsi="Bookman Old Style"/>
        </w:rPr>
        <w:t xml:space="preserve"> strips</w:t>
      </w:r>
    </w:p>
    <w:p w14:paraId="3F364E4C" w14:textId="77777777" w:rsidR="00851268" w:rsidRPr="00DF495C" w:rsidRDefault="00851268" w:rsidP="00021C9C">
      <w:pPr>
        <w:numPr>
          <w:ilvl w:val="0"/>
          <w:numId w:val="190"/>
        </w:numPr>
        <w:rPr>
          <w:rFonts w:ascii="Bookman Old Style" w:hAnsi="Bookman Old Style"/>
        </w:rPr>
      </w:pPr>
      <w:proofErr w:type="spellStart"/>
      <w:r w:rsidRPr="00DF495C">
        <w:rPr>
          <w:rFonts w:ascii="Bookman Old Style" w:hAnsi="Bookman Old Style"/>
        </w:rPr>
        <w:t>Ceramic</w:t>
      </w:r>
      <w:proofErr w:type="spellEnd"/>
      <w:r w:rsidRPr="00DF495C">
        <w:rPr>
          <w:rFonts w:ascii="Bookman Old Style" w:hAnsi="Bookman Old Style"/>
        </w:rPr>
        <w:t xml:space="preserve"> tiles</w:t>
      </w:r>
    </w:p>
    <w:p w14:paraId="2166A090" w14:textId="77777777" w:rsidR="00851268" w:rsidRPr="00DF495C" w:rsidRDefault="00851268" w:rsidP="00021C9C">
      <w:pPr>
        <w:numPr>
          <w:ilvl w:val="0"/>
          <w:numId w:val="190"/>
        </w:numPr>
        <w:rPr>
          <w:rFonts w:ascii="Bookman Old Style" w:hAnsi="Bookman Old Style"/>
        </w:rPr>
      </w:pPr>
      <w:proofErr w:type="spellStart"/>
      <w:r w:rsidRPr="00DF495C">
        <w:rPr>
          <w:rFonts w:ascii="Bookman Old Style" w:hAnsi="Bookman Old Style"/>
        </w:rPr>
        <w:t>Cement</w:t>
      </w:r>
      <w:proofErr w:type="spellEnd"/>
    </w:p>
    <w:p w14:paraId="792A7DD0" w14:textId="77777777" w:rsidR="00851268" w:rsidRPr="00DF495C" w:rsidRDefault="00851268" w:rsidP="00021C9C">
      <w:pPr>
        <w:numPr>
          <w:ilvl w:val="0"/>
          <w:numId w:val="190"/>
        </w:numPr>
        <w:rPr>
          <w:rFonts w:ascii="Bookman Old Style" w:hAnsi="Bookman Old Style"/>
        </w:rPr>
      </w:pPr>
      <w:proofErr w:type="spellStart"/>
      <w:r w:rsidRPr="00DF495C">
        <w:rPr>
          <w:rFonts w:ascii="Bookman Old Style" w:hAnsi="Bookman Old Style"/>
        </w:rPr>
        <w:t>Bricks</w:t>
      </w:r>
      <w:proofErr w:type="spellEnd"/>
    </w:p>
    <w:p w14:paraId="6E299C08" w14:textId="77777777" w:rsidR="00C43C1D" w:rsidRPr="00DF495C" w:rsidRDefault="00C43C1D" w:rsidP="00021C9C">
      <w:pPr>
        <w:numPr>
          <w:ilvl w:val="0"/>
          <w:numId w:val="190"/>
        </w:numPr>
        <w:rPr>
          <w:rFonts w:ascii="Bookman Old Style" w:hAnsi="Bookman Old Style"/>
        </w:rPr>
      </w:pPr>
      <w:proofErr w:type="spellStart"/>
      <w:r w:rsidRPr="00DF495C">
        <w:rPr>
          <w:rFonts w:ascii="Bookman Old Style" w:hAnsi="Bookman Old Style"/>
        </w:rPr>
        <w:t>Other</w:t>
      </w:r>
      <w:proofErr w:type="spellEnd"/>
    </w:p>
    <w:p w14:paraId="4D53C854" w14:textId="77777777" w:rsidR="00C13BBC" w:rsidRPr="00DF495C" w:rsidRDefault="00C13BBC" w:rsidP="00381D66">
      <w:pPr>
        <w:jc w:val="both"/>
        <w:rPr>
          <w:rFonts w:ascii="Bookman Old Style" w:hAnsi="Bookman Old Style"/>
          <w:b/>
          <w:bCs/>
          <w:i/>
          <w:iCs/>
          <w:sz w:val="24"/>
          <w:szCs w:val="24"/>
        </w:rPr>
      </w:pPr>
    </w:p>
    <w:p w14:paraId="22392E3C" w14:textId="77777777" w:rsidR="00C13BBC" w:rsidRPr="00DF495C" w:rsidRDefault="00C13BBC" w:rsidP="00381D66">
      <w:pPr>
        <w:jc w:val="both"/>
        <w:rPr>
          <w:rFonts w:ascii="Bookman Old Style" w:hAnsi="Bookman Old Style"/>
          <w:b/>
          <w:bCs/>
          <w:i/>
          <w:iCs/>
          <w:sz w:val="24"/>
          <w:szCs w:val="24"/>
        </w:rPr>
      </w:pPr>
    </w:p>
    <w:p w14:paraId="3C0D4CF1" w14:textId="77777777" w:rsidR="006A2402" w:rsidRPr="00DF495C" w:rsidRDefault="00B12C53" w:rsidP="00B12C53">
      <w:pPr>
        <w:pStyle w:val="NormalWeb"/>
        <w:rPr>
          <w:ins w:id="435" w:author="pachalo chizala" w:date="2023-05-07T19:00:00Z"/>
          <w:rFonts w:ascii="Bookman Old Style" w:hAnsi="Bookman Old Style"/>
          <w:i/>
          <w:iCs/>
          <w:color w:val="000000"/>
          <w:rPrChange w:id="436" w:author="pachalo chizala" w:date="2023-05-07T19:13:00Z">
            <w:rPr>
              <w:ins w:id="437" w:author="pachalo chizala" w:date="2023-05-07T19:00:00Z"/>
              <w:rFonts w:ascii="Bookman Old Style" w:hAnsi="Bookman Old Style"/>
              <w:color w:val="000000"/>
            </w:rPr>
          </w:rPrChange>
        </w:rPr>
      </w:pPr>
      <w:r w:rsidRPr="00DF495C">
        <w:rPr>
          <w:rFonts w:ascii="Bookman Old Style" w:hAnsi="Bookman Old Style"/>
          <w:b/>
          <w:bCs/>
          <w:i/>
          <w:iCs/>
          <w:color w:val="000000"/>
          <w:rPrChange w:id="438" w:author="pachalo chizala" w:date="2023-05-07T19:13:00Z">
            <w:rPr>
              <w:rFonts w:ascii="Bookman Old Style" w:hAnsi="Bookman Old Style"/>
              <w:b/>
              <w:bCs/>
              <w:color w:val="000000"/>
            </w:rPr>
          </w:rPrChange>
        </w:rPr>
        <w:t>HC06A:</w:t>
      </w:r>
      <w:r w:rsidRPr="00DF495C">
        <w:rPr>
          <w:rFonts w:ascii="Bookman Old Style" w:hAnsi="Bookman Old Style"/>
          <w:i/>
          <w:iCs/>
          <w:color w:val="000000"/>
          <w:rPrChange w:id="439" w:author="pachalo chizala" w:date="2023-05-07T19:13:00Z">
            <w:rPr>
              <w:rFonts w:ascii="Bookman Old Style" w:hAnsi="Bookman Old Style"/>
              <w:color w:val="000000"/>
            </w:rPr>
          </w:rPrChange>
        </w:rPr>
        <w:t xml:space="preserve"> How many rooms does this dwelling unit have, including sitting rooms and dining rooms, excluding bathrooms, toilets, storerooms, and garage? </w:t>
      </w:r>
    </w:p>
    <w:p w14:paraId="06AF86F9" w14:textId="67E0F469" w:rsidR="00B12C53" w:rsidRPr="00DF495C" w:rsidRDefault="00C43C1D" w:rsidP="00B12C53">
      <w:pPr>
        <w:pStyle w:val="NormalWeb"/>
        <w:rPr>
          <w:rFonts w:ascii="Bookman Old Style" w:hAnsi="Bookman Old Style"/>
          <w:color w:val="000000"/>
        </w:rPr>
      </w:pPr>
      <w:r w:rsidRPr="00DF495C">
        <w:rPr>
          <w:rFonts w:ascii="Bookman Old Style" w:hAnsi="Bookman Old Style"/>
          <w:color w:val="000000"/>
        </w:rPr>
        <w:t>Record number of rooms</w:t>
      </w:r>
    </w:p>
    <w:p w14:paraId="16D9A366" w14:textId="77777777" w:rsidR="00922A30" w:rsidRPr="00DF495C" w:rsidRDefault="00922A30" w:rsidP="00B12C53">
      <w:pPr>
        <w:pStyle w:val="NormalWeb"/>
        <w:rPr>
          <w:rFonts w:ascii="Bookman Old Style" w:hAnsi="Bookman Old Style"/>
          <w:color w:val="000000"/>
        </w:rPr>
      </w:pPr>
    </w:p>
    <w:p w14:paraId="365E4896" w14:textId="77777777" w:rsidR="00922A30" w:rsidRPr="00DF495C" w:rsidRDefault="00B12C53" w:rsidP="00B12C53">
      <w:pPr>
        <w:pStyle w:val="NormalWeb"/>
        <w:rPr>
          <w:rFonts w:ascii="Bookman Old Style" w:hAnsi="Bookman Old Style"/>
          <w:i/>
          <w:iCs/>
          <w:color w:val="0000FF"/>
        </w:rPr>
      </w:pPr>
      <w:r w:rsidRPr="00DF495C">
        <w:rPr>
          <w:rFonts w:ascii="Bookman Old Style" w:hAnsi="Bookman Old Style"/>
          <w:i/>
          <w:iCs/>
          <w:color w:val="0000FF"/>
        </w:rPr>
        <w:t>INTERVIEWER: Note that storeroom(s) or garage(s) should be included if used as sleeping room(s) </w:t>
      </w:r>
    </w:p>
    <w:p w14:paraId="734DE779" w14:textId="77777777" w:rsidR="006A2402" w:rsidRPr="00DF495C" w:rsidRDefault="00B12C53" w:rsidP="00B12C53">
      <w:pPr>
        <w:pStyle w:val="NormalWeb"/>
        <w:rPr>
          <w:ins w:id="440" w:author="pachalo chizala" w:date="2023-05-07T19:00:00Z"/>
          <w:rFonts w:ascii="Bookman Old Style" w:hAnsi="Bookman Old Style"/>
          <w:i/>
          <w:iCs/>
          <w:color w:val="000000"/>
          <w:rPrChange w:id="441" w:author="pachalo chizala" w:date="2023-05-07T19:13:00Z">
            <w:rPr>
              <w:ins w:id="442" w:author="pachalo chizala" w:date="2023-05-07T19:00:00Z"/>
              <w:rFonts w:ascii="Bookman Old Style" w:hAnsi="Bookman Old Style"/>
              <w:color w:val="000000"/>
            </w:rPr>
          </w:rPrChange>
        </w:rPr>
      </w:pPr>
      <w:r w:rsidRPr="00DF495C">
        <w:rPr>
          <w:rFonts w:ascii="Bookman Old Style" w:hAnsi="Bookman Old Style"/>
          <w:b/>
          <w:bCs/>
          <w:i/>
          <w:iCs/>
          <w:color w:val="000000"/>
          <w:rPrChange w:id="443" w:author="pachalo chizala" w:date="2023-05-07T19:13:00Z">
            <w:rPr>
              <w:rFonts w:ascii="Bookman Old Style" w:hAnsi="Bookman Old Style"/>
              <w:b/>
              <w:bCs/>
              <w:color w:val="000000"/>
            </w:rPr>
          </w:rPrChange>
        </w:rPr>
        <w:t>HC06B:</w:t>
      </w:r>
      <w:r w:rsidRPr="00DF495C">
        <w:rPr>
          <w:rFonts w:ascii="Bookman Old Style" w:hAnsi="Bookman Old Style"/>
          <w:i/>
          <w:iCs/>
          <w:color w:val="000000"/>
          <w:rPrChange w:id="444" w:author="pachalo chizala" w:date="2023-05-07T19:13:00Z">
            <w:rPr>
              <w:rFonts w:ascii="Bookman Old Style" w:hAnsi="Bookman Old Style"/>
              <w:color w:val="000000"/>
            </w:rPr>
          </w:rPrChange>
        </w:rPr>
        <w:t xml:space="preserve"> How many rooms do members of this household usually use for sleeping? </w:t>
      </w:r>
    </w:p>
    <w:p w14:paraId="5A1375BC" w14:textId="4FC5D374" w:rsidR="00B12C53" w:rsidRPr="00DF495C" w:rsidRDefault="00C43C1D" w:rsidP="00B12C53">
      <w:pPr>
        <w:pStyle w:val="NormalWeb"/>
        <w:rPr>
          <w:rFonts w:ascii="Bookman Old Style" w:hAnsi="Bookman Old Style"/>
          <w:color w:val="000000"/>
        </w:rPr>
      </w:pPr>
      <w:r w:rsidRPr="00DF495C">
        <w:rPr>
          <w:rFonts w:ascii="Bookman Old Style" w:hAnsi="Bookman Old Style"/>
          <w:color w:val="000000"/>
        </w:rPr>
        <w:t>Record number of rooms</w:t>
      </w:r>
    </w:p>
    <w:p w14:paraId="3798A5EF" w14:textId="77777777" w:rsidR="00C43C1D" w:rsidRPr="00DF495C" w:rsidRDefault="00C43C1D" w:rsidP="00B12C53">
      <w:pPr>
        <w:pStyle w:val="NormalWeb"/>
        <w:rPr>
          <w:rFonts w:ascii="Bookman Old Style" w:hAnsi="Bookman Old Style"/>
          <w:color w:val="000000"/>
        </w:rPr>
      </w:pPr>
    </w:p>
    <w:p w14:paraId="7622863B" w14:textId="64DA289D" w:rsidR="00B12C53" w:rsidRPr="00DF495C" w:rsidRDefault="00171DC7" w:rsidP="000A1577">
      <w:pPr>
        <w:jc w:val="both"/>
        <w:rPr>
          <w:rFonts w:ascii="Bookman Old Style" w:hAnsi="Bookman Old Style"/>
          <w:sz w:val="24"/>
          <w:szCs w:val="24"/>
          <w:lang w:val="en-US"/>
        </w:rPr>
      </w:pPr>
      <w:r w:rsidRPr="00DF495C">
        <w:rPr>
          <w:rFonts w:ascii="Bookman Old Style" w:hAnsi="Bookman Old Style"/>
          <w:b/>
          <w:bCs/>
          <w:sz w:val="24"/>
          <w:szCs w:val="24"/>
          <w:lang w:val="en-US"/>
        </w:rPr>
        <w:t>HC7</w:t>
      </w:r>
      <w:r w:rsidR="000A1577" w:rsidRPr="00DF495C">
        <w:rPr>
          <w:rFonts w:ascii="Bookman Old Style" w:hAnsi="Bookman Old Style"/>
          <w:b/>
          <w:bCs/>
          <w:sz w:val="24"/>
          <w:szCs w:val="24"/>
          <w:lang w:val="en-US"/>
        </w:rPr>
        <w:t>-H</w:t>
      </w:r>
      <w:r w:rsidRPr="00DF495C">
        <w:rPr>
          <w:rFonts w:ascii="Bookman Old Style" w:hAnsi="Bookman Old Style"/>
          <w:b/>
          <w:bCs/>
          <w:sz w:val="24"/>
          <w:szCs w:val="24"/>
          <w:lang w:val="en-US"/>
        </w:rPr>
        <w:t>C19</w:t>
      </w:r>
      <w:r w:rsidR="000A1577" w:rsidRPr="00DF495C">
        <w:rPr>
          <w:rFonts w:ascii="Bookman Old Style" w:hAnsi="Bookman Old Style"/>
          <w:b/>
          <w:bCs/>
          <w:sz w:val="24"/>
          <w:szCs w:val="24"/>
          <w:lang w:val="en-US"/>
        </w:rPr>
        <w:t xml:space="preserve"> </w:t>
      </w:r>
      <w:r w:rsidR="000A1577" w:rsidRPr="00DF495C">
        <w:rPr>
          <w:rFonts w:ascii="Bookman Old Style" w:hAnsi="Bookman Old Style"/>
          <w:sz w:val="24"/>
          <w:szCs w:val="24"/>
          <w:lang w:val="en-US"/>
        </w:rPr>
        <w:t>Ask about assets a household owns or has access to. These include electricity, computer or tablet, mobile te</w:t>
      </w:r>
      <w:r w:rsidR="00F77A64" w:rsidRPr="00DF495C">
        <w:rPr>
          <w:rFonts w:ascii="Bookman Old Style" w:hAnsi="Bookman Old Style"/>
          <w:sz w:val="24"/>
          <w:szCs w:val="24"/>
          <w:lang w:val="en-US"/>
        </w:rPr>
        <w:t>le</w:t>
      </w:r>
      <w:r w:rsidR="000A1577" w:rsidRPr="00DF495C">
        <w:rPr>
          <w:rFonts w:ascii="Bookman Old Style" w:hAnsi="Bookman Old Style"/>
          <w:sz w:val="24"/>
          <w:szCs w:val="24"/>
          <w:lang w:val="en-US"/>
        </w:rPr>
        <w:t xml:space="preserve">phone, internet, </w:t>
      </w:r>
      <w:r w:rsidRPr="00DF495C">
        <w:rPr>
          <w:rFonts w:ascii="Bookman Old Style" w:hAnsi="Bookman Old Style"/>
          <w:sz w:val="24"/>
          <w:szCs w:val="24"/>
          <w:lang w:val="en-US"/>
        </w:rPr>
        <w:t>bank account</w:t>
      </w:r>
      <w:r w:rsidR="00BA1DD3" w:rsidRPr="00DF495C">
        <w:rPr>
          <w:rFonts w:ascii="Bookman Old Style" w:hAnsi="Bookman Old Style"/>
          <w:sz w:val="24"/>
          <w:szCs w:val="24"/>
          <w:lang w:val="en-US"/>
        </w:rPr>
        <w:t xml:space="preserve">, </w:t>
      </w:r>
      <w:r w:rsidR="000A1577" w:rsidRPr="00DF495C">
        <w:rPr>
          <w:rFonts w:ascii="Bookman Old Style" w:hAnsi="Bookman Old Style"/>
          <w:sz w:val="24"/>
          <w:szCs w:val="24"/>
          <w:lang w:val="en-US"/>
        </w:rPr>
        <w:t>agriculture land</w:t>
      </w:r>
      <w:r w:rsidRPr="00DF495C">
        <w:rPr>
          <w:rFonts w:ascii="Bookman Old Style" w:hAnsi="Bookman Old Style"/>
          <w:sz w:val="24"/>
          <w:szCs w:val="24"/>
          <w:lang w:val="en-US"/>
        </w:rPr>
        <w:t xml:space="preserve"> and </w:t>
      </w:r>
      <w:r w:rsidR="00F77A64" w:rsidRPr="00DF495C">
        <w:rPr>
          <w:rFonts w:ascii="Bookman Old Style" w:hAnsi="Bookman Old Style"/>
          <w:sz w:val="24"/>
          <w:szCs w:val="24"/>
          <w:lang w:val="en-US"/>
        </w:rPr>
        <w:t>its</w:t>
      </w:r>
      <w:r w:rsidRPr="00DF495C">
        <w:rPr>
          <w:rFonts w:ascii="Bookman Old Style" w:hAnsi="Bookman Old Style"/>
          <w:sz w:val="24"/>
          <w:szCs w:val="24"/>
          <w:lang w:val="en-US"/>
        </w:rPr>
        <w:t xml:space="preserve"> size</w:t>
      </w:r>
      <w:r w:rsidR="000A1577" w:rsidRPr="00DF495C">
        <w:rPr>
          <w:rFonts w:ascii="Bookman Old Style" w:hAnsi="Bookman Old Style"/>
          <w:sz w:val="24"/>
          <w:szCs w:val="24"/>
          <w:lang w:val="en-US"/>
        </w:rPr>
        <w:t>, livestock</w:t>
      </w:r>
      <w:r w:rsidR="00884F5D" w:rsidRPr="00DF495C">
        <w:rPr>
          <w:rFonts w:ascii="Bookman Old Style" w:hAnsi="Bookman Old Style"/>
          <w:sz w:val="24"/>
          <w:szCs w:val="24"/>
          <w:lang w:val="en-US"/>
        </w:rPr>
        <w:t xml:space="preserve"> or </w:t>
      </w:r>
      <w:r w:rsidR="00BA1DD3" w:rsidRPr="00DF495C">
        <w:rPr>
          <w:rFonts w:ascii="Bookman Old Style" w:hAnsi="Bookman Old Style"/>
          <w:sz w:val="24"/>
          <w:szCs w:val="24"/>
          <w:lang w:val="en-US"/>
        </w:rPr>
        <w:t>poultry.</w:t>
      </w:r>
      <w:r w:rsidR="000A1577" w:rsidRPr="00DF495C">
        <w:rPr>
          <w:rFonts w:ascii="Bookman Old Style" w:hAnsi="Bookman Old Style"/>
          <w:sz w:val="24"/>
          <w:szCs w:val="24"/>
          <w:lang w:val="en-US"/>
        </w:rPr>
        <w:t xml:space="preserve"> </w:t>
      </w:r>
    </w:p>
    <w:p w14:paraId="25847F6B" w14:textId="77777777" w:rsidR="00822002" w:rsidRPr="00DF495C" w:rsidRDefault="00822002" w:rsidP="000A1577">
      <w:pPr>
        <w:jc w:val="both"/>
        <w:rPr>
          <w:rFonts w:ascii="Bookman Old Style" w:hAnsi="Bookman Old Style"/>
          <w:sz w:val="24"/>
          <w:szCs w:val="24"/>
          <w:lang w:val="en-US"/>
        </w:rPr>
      </w:pPr>
    </w:p>
    <w:p w14:paraId="6718FA9E" w14:textId="77777777" w:rsidR="00B12C53" w:rsidRPr="00DF495C" w:rsidRDefault="00B12C53" w:rsidP="00021C9C">
      <w:pPr>
        <w:pStyle w:val="NormalWeb"/>
        <w:rPr>
          <w:rFonts w:ascii="Bookman Old Style" w:hAnsi="Bookman Old Style"/>
          <w:i/>
          <w:iCs/>
          <w:color w:val="000000"/>
          <w:rPrChange w:id="445" w:author="pachalo chizala" w:date="2023-05-07T19:13:00Z">
            <w:rPr>
              <w:rFonts w:ascii="Bookman Old Style" w:hAnsi="Bookman Old Style"/>
              <w:color w:val="000000"/>
            </w:rPr>
          </w:rPrChange>
        </w:rPr>
      </w:pPr>
      <w:r w:rsidRPr="00DF495C">
        <w:rPr>
          <w:rFonts w:ascii="Bookman Old Style" w:hAnsi="Bookman Old Style"/>
          <w:b/>
          <w:bCs/>
          <w:i/>
          <w:iCs/>
          <w:color w:val="000000"/>
          <w:rPrChange w:id="446" w:author="pachalo chizala" w:date="2023-05-07T19:13:00Z">
            <w:rPr>
              <w:rFonts w:ascii="Bookman Old Style" w:hAnsi="Bookman Old Style"/>
              <w:b/>
              <w:bCs/>
              <w:color w:val="000000"/>
            </w:rPr>
          </w:rPrChange>
        </w:rPr>
        <w:t>HC7: </w:t>
      </w:r>
      <w:r w:rsidRPr="00DF495C">
        <w:rPr>
          <w:rFonts w:ascii="Bookman Old Style" w:hAnsi="Bookman Old Style"/>
          <w:i/>
          <w:iCs/>
          <w:color w:val="000000"/>
          <w:rPrChange w:id="447" w:author="pachalo chizala" w:date="2023-05-07T19:13:00Z">
            <w:rPr>
              <w:rFonts w:ascii="Bookman Old Style" w:hAnsi="Bookman Old Style"/>
              <w:color w:val="000000"/>
            </w:rPr>
          </w:rPrChange>
        </w:rPr>
        <w:t>Does your household have: </w:t>
      </w:r>
    </w:p>
    <w:p w14:paraId="51C62EF4" w14:textId="6FA38381" w:rsidR="00822002" w:rsidRPr="00DF495C" w:rsidRDefault="00B12C53" w:rsidP="00021C9C">
      <w:pPr>
        <w:pStyle w:val="NormalWeb"/>
        <w:spacing w:after="0" w:afterAutospacing="0"/>
        <w:ind w:left="709"/>
        <w:rPr>
          <w:rFonts w:ascii="Bookman Old Style" w:hAnsi="Bookman Old Style"/>
          <w:color w:val="000000"/>
        </w:rPr>
      </w:pPr>
      <w:r w:rsidRPr="00DF495C">
        <w:rPr>
          <w:rFonts w:ascii="Bookman Old Style" w:hAnsi="Bookman Old Style"/>
          <w:b/>
          <w:bCs/>
          <w:color w:val="000000"/>
        </w:rPr>
        <w:t>[</w:t>
      </w:r>
      <w:r w:rsidR="00DA2B94" w:rsidRPr="00DF495C">
        <w:rPr>
          <w:rFonts w:ascii="Bookman Old Style" w:hAnsi="Bookman Old Style"/>
          <w:b/>
          <w:bCs/>
          <w:color w:val="000000"/>
        </w:rPr>
        <w:t>A</w:t>
      </w:r>
      <w:r w:rsidRPr="00DF495C">
        <w:rPr>
          <w:rFonts w:ascii="Bookman Old Style" w:hAnsi="Bookman Old Style"/>
          <w:b/>
          <w:bCs/>
          <w:color w:val="000000"/>
        </w:rPr>
        <w:t>]</w:t>
      </w:r>
      <w:r w:rsidR="00776E87" w:rsidRPr="00DF495C">
        <w:rPr>
          <w:rFonts w:ascii="Bookman Old Style" w:hAnsi="Bookman Old Style"/>
          <w:b/>
          <w:bCs/>
          <w:color w:val="000000"/>
        </w:rPr>
        <w:t xml:space="preserve"> </w:t>
      </w:r>
      <w:r w:rsidRPr="00DF495C">
        <w:rPr>
          <w:rFonts w:ascii="Bookman Old Style" w:hAnsi="Bookman Old Style"/>
          <w:color w:val="000000"/>
        </w:rPr>
        <w:t>A radio?</w:t>
      </w:r>
    </w:p>
    <w:p w14:paraId="29D1AFAD" w14:textId="317B6C15" w:rsidR="00822002" w:rsidRPr="00DF495C" w:rsidRDefault="00B12C53" w:rsidP="00021C9C">
      <w:pPr>
        <w:pStyle w:val="NormalWeb"/>
        <w:spacing w:after="0" w:afterAutospacing="0"/>
        <w:ind w:left="709"/>
        <w:rPr>
          <w:rFonts w:ascii="Bookman Old Style" w:hAnsi="Bookman Old Style"/>
          <w:color w:val="000000"/>
        </w:rPr>
      </w:pPr>
      <w:r w:rsidRPr="00DF495C">
        <w:rPr>
          <w:rFonts w:ascii="Bookman Old Style" w:hAnsi="Bookman Old Style"/>
          <w:b/>
          <w:bCs/>
          <w:color w:val="000000"/>
        </w:rPr>
        <w:t>[</w:t>
      </w:r>
      <w:r w:rsidR="00DA2B94" w:rsidRPr="00DF495C">
        <w:rPr>
          <w:rFonts w:ascii="Bookman Old Style" w:hAnsi="Bookman Old Style"/>
          <w:b/>
          <w:bCs/>
          <w:color w:val="000000"/>
        </w:rPr>
        <w:t>B</w:t>
      </w:r>
      <w:r w:rsidRPr="00DF495C">
        <w:rPr>
          <w:rFonts w:ascii="Bookman Old Style" w:hAnsi="Bookman Old Style"/>
          <w:b/>
          <w:bCs/>
          <w:color w:val="000000"/>
        </w:rPr>
        <w:t>]</w:t>
      </w:r>
      <w:r w:rsidRPr="00DF495C">
        <w:rPr>
          <w:rFonts w:ascii="Bookman Old Style" w:hAnsi="Bookman Old Style"/>
          <w:color w:val="000000"/>
        </w:rPr>
        <w:t> </w:t>
      </w:r>
      <w:r w:rsidR="0054725A" w:rsidRPr="00DF495C">
        <w:rPr>
          <w:rFonts w:ascii="Bookman Old Style" w:hAnsi="Bookman Old Style"/>
          <w:color w:val="000000"/>
        </w:rPr>
        <w:t>A b</w:t>
      </w:r>
      <w:r w:rsidRPr="00DF495C">
        <w:rPr>
          <w:rFonts w:ascii="Bookman Old Style" w:hAnsi="Bookman Old Style"/>
          <w:color w:val="000000"/>
        </w:rPr>
        <w:t>ed?</w:t>
      </w:r>
    </w:p>
    <w:p w14:paraId="69776028" w14:textId="5A91F19A" w:rsidR="00822002" w:rsidRPr="00DF495C" w:rsidRDefault="00B12C53" w:rsidP="00021C9C">
      <w:pPr>
        <w:pStyle w:val="NormalWeb"/>
        <w:spacing w:after="0" w:afterAutospacing="0"/>
        <w:ind w:left="709"/>
        <w:rPr>
          <w:rFonts w:ascii="Bookman Old Style" w:hAnsi="Bookman Old Style"/>
          <w:color w:val="000000"/>
        </w:rPr>
      </w:pPr>
      <w:r w:rsidRPr="00DF495C">
        <w:rPr>
          <w:rFonts w:ascii="Bookman Old Style" w:hAnsi="Bookman Old Style"/>
          <w:b/>
          <w:bCs/>
          <w:color w:val="000000"/>
        </w:rPr>
        <w:t>[</w:t>
      </w:r>
      <w:r w:rsidR="00DA2B94" w:rsidRPr="00DF495C">
        <w:rPr>
          <w:rFonts w:ascii="Bookman Old Style" w:hAnsi="Bookman Old Style"/>
          <w:b/>
          <w:bCs/>
          <w:color w:val="000000"/>
        </w:rPr>
        <w:t>C</w:t>
      </w:r>
      <w:r w:rsidRPr="00DF495C">
        <w:rPr>
          <w:rFonts w:ascii="Bookman Old Style" w:hAnsi="Bookman Old Style"/>
          <w:b/>
          <w:bCs/>
          <w:color w:val="000000"/>
        </w:rPr>
        <w:t>]</w:t>
      </w:r>
      <w:r w:rsidRPr="00DF495C">
        <w:rPr>
          <w:rFonts w:ascii="Bookman Old Style" w:hAnsi="Bookman Old Style"/>
          <w:color w:val="000000"/>
        </w:rPr>
        <w:t> Sofa?</w:t>
      </w:r>
    </w:p>
    <w:p w14:paraId="522CF1AD" w14:textId="7B02737C" w:rsidR="00822002" w:rsidRPr="00DF495C" w:rsidRDefault="00B12C53" w:rsidP="00021C9C">
      <w:pPr>
        <w:pStyle w:val="NormalWeb"/>
        <w:spacing w:after="0" w:afterAutospacing="0"/>
        <w:ind w:left="709"/>
        <w:rPr>
          <w:rFonts w:ascii="Bookman Old Style" w:hAnsi="Bookman Old Style"/>
          <w:color w:val="000000"/>
        </w:rPr>
      </w:pPr>
      <w:r w:rsidRPr="00DF495C">
        <w:rPr>
          <w:rFonts w:ascii="Bookman Old Style" w:hAnsi="Bookman Old Style"/>
          <w:b/>
          <w:bCs/>
          <w:color w:val="000000"/>
        </w:rPr>
        <w:t>[</w:t>
      </w:r>
      <w:r w:rsidR="00DA2B94" w:rsidRPr="00DF495C">
        <w:rPr>
          <w:rFonts w:ascii="Bookman Old Style" w:hAnsi="Bookman Old Style"/>
          <w:b/>
          <w:bCs/>
          <w:color w:val="000000"/>
        </w:rPr>
        <w:t>D</w:t>
      </w:r>
      <w:r w:rsidRPr="00DF495C">
        <w:rPr>
          <w:rFonts w:ascii="Bookman Old Style" w:hAnsi="Bookman Old Style"/>
          <w:b/>
          <w:bCs/>
          <w:color w:val="000000"/>
        </w:rPr>
        <w:t>]</w:t>
      </w:r>
      <w:r w:rsidRPr="00DF495C">
        <w:rPr>
          <w:rFonts w:ascii="Bookman Old Style" w:hAnsi="Bookman Old Style"/>
          <w:color w:val="000000"/>
        </w:rPr>
        <w:t> A Chair?</w:t>
      </w:r>
    </w:p>
    <w:p w14:paraId="3DFF3FC7" w14:textId="7A663D38" w:rsidR="00822002" w:rsidRPr="00DF495C" w:rsidRDefault="00B12C53" w:rsidP="00021C9C">
      <w:pPr>
        <w:pStyle w:val="NormalWeb"/>
        <w:spacing w:after="0" w:afterAutospacing="0"/>
        <w:ind w:left="709"/>
        <w:rPr>
          <w:rFonts w:ascii="Bookman Old Style" w:hAnsi="Bookman Old Style"/>
          <w:color w:val="FF0000"/>
        </w:rPr>
      </w:pPr>
      <w:r w:rsidRPr="00DF495C">
        <w:rPr>
          <w:rFonts w:ascii="Bookman Old Style" w:hAnsi="Bookman Old Style"/>
          <w:b/>
          <w:bCs/>
          <w:color w:val="000000"/>
        </w:rPr>
        <w:t>[</w:t>
      </w:r>
      <w:r w:rsidR="00DA2B94" w:rsidRPr="00DF495C">
        <w:rPr>
          <w:rFonts w:ascii="Bookman Old Style" w:hAnsi="Bookman Old Style"/>
          <w:b/>
          <w:bCs/>
          <w:color w:val="000000"/>
        </w:rPr>
        <w:t>E</w:t>
      </w:r>
      <w:r w:rsidRPr="00DF495C">
        <w:rPr>
          <w:rFonts w:ascii="Bookman Old Style" w:hAnsi="Bookman Old Style"/>
          <w:b/>
          <w:bCs/>
          <w:color w:val="000000"/>
        </w:rPr>
        <w:t>]</w:t>
      </w:r>
      <w:r w:rsidRPr="00DF495C">
        <w:rPr>
          <w:rFonts w:ascii="Bookman Old Style" w:hAnsi="Bookman Old Style"/>
          <w:color w:val="000000"/>
        </w:rPr>
        <w:t> A water storage tank?</w:t>
      </w:r>
    </w:p>
    <w:p w14:paraId="043E9D13" w14:textId="3F4775B8" w:rsidR="00B12C53" w:rsidRPr="00DF495C" w:rsidRDefault="00B12C53" w:rsidP="00021C9C">
      <w:pPr>
        <w:pStyle w:val="NormalWeb"/>
        <w:spacing w:after="0" w:afterAutospacing="0"/>
        <w:ind w:left="709"/>
        <w:rPr>
          <w:rFonts w:ascii="Bookman Old Style" w:hAnsi="Bookman Old Style"/>
        </w:rPr>
      </w:pPr>
      <w:r w:rsidRPr="00DF495C">
        <w:rPr>
          <w:rFonts w:ascii="Bookman Old Style" w:hAnsi="Bookman Old Style"/>
          <w:b/>
          <w:bCs/>
        </w:rPr>
        <w:t>[</w:t>
      </w:r>
      <w:r w:rsidR="00DA2B94" w:rsidRPr="00DF495C">
        <w:rPr>
          <w:rFonts w:ascii="Bookman Old Style" w:hAnsi="Bookman Old Style"/>
          <w:b/>
          <w:bCs/>
        </w:rPr>
        <w:t>F</w:t>
      </w:r>
      <w:r w:rsidRPr="00DF495C">
        <w:rPr>
          <w:rFonts w:ascii="Bookman Old Style" w:hAnsi="Bookman Old Style"/>
          <w:b/>
          <w:bCs/>
        </w:rPr>
        <w:t>]</w:t>
      </w:r>
      <w:r w:rsidR="00DA2B94" w:rsidRPr="00DF495C">
        <w:rPr>
          <w:rFonts w:ascii="Bookman Old Style" w:hAnsi="Bookman Old Style"/>
        </w:rPr>
        <w:t xml:space="preserve"> </w:t>
      </w:r>
      <w:r w:rsidRPr="00DF495C">
        <w:rPr>
          <w:rFonts w:ascii="Bookman Old Style" w:hAnsi="Bookman Old Style"/>
        </w:rPr>
        <w:t>watch?</w:t>
      </w:r>
      <w:r w:rsidRPr="00DF495C">
        <w:rPr>
          <w:rFonts w:ascii="Bookman Old Style" w:hAnsi="Bookman Old Style"/>
          <w:color w:val="FF0000"/>
        </w:rPr>
        <w:t>  </w:t>
      </w:r>
      <w:r w:rsidRPr="00DF495C">
        <w:rPr>
          <w:rFonts w:ascii="Bookman Old Style" w:hAnsi="Bookman Old Style"/>
        </w:rPr>
        <w:t>(Wall clock)</w:t>
      </w:r>
    </w:p>
    <w:p w14:paraId="711C84F7" w14:textId="77777777" w:rsidR="0090383E" w:rsidRPr="00DF495C" w:rsidRDefault="0090383E" w:rsidP="00B12C53">
      <w:pPr>
        <w:pStyle w:val="NormalWeb"/>
        <w:ind w:left="140"/>
        <w:rPr>
          <w:rFonts w:ascii="Bookman Old Style" w:hAnsi="Bookman Old Style"/>
        </w:rPr>
      </w:pPr>
    </w:p>
    <w:p w14:paraId="6E25F83B" w14:textId="77777777" w:rsidR="00B12C53" w:rsidRPr="00DF495C" w:rsidRDefault="00B12C53" w:rsidP="00B12C53">
      <w:pPr>
        <w:pStyle w:val="NormalWeb"/>
        <w:rPr>
          <w:rFonts w:ascii="Bookman Old Style" w:hAnsi="Bookman Old Style"/>
          <w:i/>
          <w:iCs/>
          <w:color w:val="000000"/>
          <w:rPrChange w:id="448" w:author="pachalo chizala" w:date="2023-05-07T19:13:00Z">
            <w:rPr>
              <w:rFonts w:ascii="Bookman Old Style" w:hAnsi="Bookman Old Style"/>
              <w:color w:val="000000"/>
            </w:rPr>
          </w:rPrChange>
        </w:rPr>
      </w:pPr>
      <w:r w:rsidRPr="00DF495C">
        <w:rPr>
          <w:rFonts w:ascii="Bookman Old Style" w:hAnsi="Bookman Old Style"/>
          <w:b/>
          <w:bCs/>
          <w:i/>
          <w:iCs/>
          <w:color w:val="000000"/>
          <w:rPrChange w:id="449" w:author="pachalo chizala" w:date="2023-05-07T19:13:00Z">
            <w:rPr>
              <w:rFonts w:ascii="Bookman Old Style" w:hAnsi="Bookman Old Style"/>
              <w:b/>
              <w:bCs/>
              <w:color w:val="000000"/>
            </w:rPr>
          </w:rPrChange>
        </w:rPr>
        <w:t xml:space="preserve">HC8: </w:t>
      </w:r>
      <w:r w:rsidRPr="00DF495C">
        <w:rPr>
          <w:rFonts w:ascii="Bookman Old Style" w:hAnsi="Bookman Old Style"/>
          <w:i/>
          <w:iCs/>
          <w:color w:val="000000"/>
          <w:rPrChange w:id="450" w:author="pachalo chizala" w:date="2023-05-07T19:13:00Z">
            <w:rPr>
              <w:rFonts w:ascii="Bookman Old Style" w:hAnsi="Bookman Old Style"/>
              <w:color w:val="000000"/>
            </w:rPr>
          </w:rPrChange>
        </w:rPr>
        <w:t>Does your household have electricity?</w:t>
      </w:r>
    </w:p>
    <w:p w14:paraId="41B0DD0E" w14:textId="77777777" w:rsidR="00F3404D" w:rsidRPr="00DF495C" w:rsidRDefault="00F3404D" w:rsidP="00021C9C">
      <w:pPr>
        <w:pStyle w:val="NormalWeb"/>
        <w:numPr>
          <w:ilvl w:val="0"/>
          <w:numId w:val="176"/>
        </w:numPr>
        <w:spacing w:after="0" w:afterAutospacing="0"/>
        <w:rPr>
          <w:rFonts w:ascii="Bookman Old Style" w:hAnsi="Bookman Old Style"/>
          <w:color w:val="000000"/>
        </w:rPr>
      </w:pPr>
      <w:r w:rsidRPr="00DF495C">
        <w:rPr>
          <w:rFonts w:ascii="Bookman Old Style" w:hAnsi="Bookman Old Style"/>
          <w:color w:val="000000"/>
        </w:rPr>
        <w:t>Yes, interconnected grid</w:t>
      </w:r>
    </w:p>
    <w:p w14:paraId="391D3209" w14:textId="77777777" w:rsidR="00F3404D" w:rsidRPr="00DF495C" w:rsidRDefault="00F3404D" w:rsidP="00021C9C">
      <w:pPr>
        <w:pStyle w:val="NormalWeb"/>
        <w:numPr>
          <w:ilvl w:val="0"/>
          <w:numId w:val="176"/>
        </w:numPr>
        <w:spacing w:after="0" w:afterAutospacing="0"/>
        <w:rPr>
          <w:rFonts w:ascii="Bookman Old Style" w:hAnsi="Bookman Old Style"/>
          <w:color w:val="000000"/>
        </w:rPr>
      </w:pPr>
      <w:r w:rsidRPr="00DF495C">
        <w:rPr>
          <w:rFonts w:ascii="Bookman Old Style" w:hAnsi="Bookman Old Style"/>
          <w:color w:val="000000"/>
        </w:rPr>
        <w:t>Yes, off-grid (generator/isolated system/solar)</w:t>
      </w:r>
    </w:p>
    <w:p w14:paraId="301555D8" w14:textId="77777777" w:rsidR="00F3404D" w:rsidRPr="00DF495C" w:rsidRDefault="00F3404D" w:rsidP="00021C9C">
      <w:pPr>
        <w:pStyle w:val="NormalWeb"/>
        <w:numPr>
          <w:ilvl w:val="0"/>
          <w:numId w:val="176"/>
        </w:numPr>
        <w:spacing w:after="0" w:afterAutospacing="0"/>
        <w:rPr>
          <w:rFonts w:ascii="Bookman Old Style" w:hAnsi="Bookman Old Style"/>
          <w:color w:val="000000"/>
        </w:rPr>
      </w:pPr>
      <w:r w:rsidRPr="00DF495C">
        <w:rPr>
          <w:rFonts w:ascii="Bookman Old Style" w:hAnsi="Bookman Old Style"/>
          <w:color w:val="000000"/>
        </w:rPr>
        <w:t>No</w:t>
      </w:r>
    </w:p>
    <w:p w14:paraId="3D8AF964" w14:textId="77777777" w:rsidR="0090383E" w:rsidRPr="00DF495C" w:rsidRDefault="0090383E" w:rsidP="00021C9C">
      <w:pPr>
        <w:pStyle w:val="NormalWeb"/>
        <w:ind w:left="643"/>
        <w:rPr>
          <w:rFonts w:ascii="Bookman Old Style" w:hAnsi="Bookman Old Style"/>
          <w:color w:val="000000"/>
        </w:rPr>
      </w:pPr>
    </w:p>
    <w:p w14:paraId="178E3477" w14:textId="77777777" w:rsidR="00B12C53" w:rsidRPr="00DF495C" w:rsidRDefault="00B12C53" w:rsidP="00021C9C">
      <w:pPr>
        <w:pStyle w:val="NormalWeb"/>
        <w:rPr>
          <w:rFonts w:ascii="Bookman Old Style" w:hAnsi="Bookman Old Style"/>
          <w:i/>
          <w:iCs/>
          <w:color w:val="000000"/>
          <w:rPrChange w:id="451" w:author="pachalo chizala" w:date="2023-05-07T19:13:00Z">
            <w:rPr>
              <w:rFonts w:ascii="Bookman Old Style" w:hAnsi="Bookman Old Style"/>
              <w:color w:val="000000"/>
            </w:rPr>
          </w:rPrChange>
        </w:rPr>
      </w:pPr>
      <w:r w:rsidRPr="00DF495C">
        <w:rPr>
          <w:rFonts w:ascii="Bookman Old Style" w:hAnsi="Bookman Old Style"/>
          <w:i/>
          <w:iCs/>
          <w:color w:val="000000"/>
          <w:rPrChange w:id="452" w:author="pachalo chizala" w:date="2023-05-07T19:13:00Z">
            <w:rPr>
              <w:rFonts w:ascii="Bookman Old Style" w:hAnsi="Bookman Old Style"/>
              <w:color w:val="000000"/>
            </w:rPr>
          </w:rPrChange>
        </w:rPr>
        <w:t> </w:t>
      </w:r>
      <w:r w:rsidRPr="00DF495C">
        <w:rPr>
          <w:rFonts w:ascii="Bookman Old Style" w:hAnsi="Bookman Old Style"/>
          <w:b/>
          <w:bCs/>
          <w:i/>
          <w:iCs/>
          <w:color w:val="000000"/>
          <w:rPrChange w:id="453" w:author="pachalo chizala" w:date="2023-05-07T19:13:00Z">
            <w:rPr>
              <w:rFonts w:ascii="Bookman Old Style" w:hAnsi="Bookman Old Style"/>
              <w:b/>
              <w:bCs/>
              <w:color w:val="000000"/>
            </w:rPr>
          </w:rPrChange>
        </w:rPr>
        <w:t>HC9: </w:t>
      </w:r>
      <w:r w:rsidRPr="00DF495C">
        <w:rPr>
          <w:rFonts w:ascii="Bookman Old Style" w:hAnsi="Bookman Old Style"/>
          <w:i/>
          <w:iCs/>
          <w:color w:val="000000"/>
          <w:rPrChange w:id="454" w:author="pachalo chizala" w:date="2023-05-07T19:13:00Z">
            <w:rPr>
              <w:rFonts w:ascii="Bookman Old Style" w:hAnsi="Bookman Old Style"/>
              <w:color w:val="000000"/>
            </w:rPr>
          </w:rPrChange>
        </w:rPr>
        <w:t>Does your household have: </w:t>
      </w:r>
    </w:p>
    <w:p w14:paraId="457F897B" w14:textId="57D45AC7" w:rsidR="00DA2B94" w:rsidRPr="00DF495C" w:rsidRDefault="006A2402" w:rsidP="006A2402">
      <w:pPr>
        <w:pStyle w:val="NormalWeb"/>
        <w:ind w:left="709"/>
        <w:rPr>
          <w:rFonts w:ascii="Bookman Old Style" w:hAnsi="Bookman Old Style"/>
          <w:b/>
          <w:bCs/>
          <w:color w:val="000000"/>
        </w:rPr>
        <w:pPrChange w:id="455" w:author="pachalo chizala" w:date="2023-05-07T18:59:00Z">
          <w:pPr>
            <w:pStyle w:val="NormalWeb"/>
            <w:ind w:left="140"/>
          </w:pPr>
        </w:pPrChange>
      </w:pPr>
      <w:ins w:id="456" w:author="pachalo chizala" w:date="2023-05-07T18:59:00Z">
        <w:r w:rsidRPr="00DF495C">
          <w:rPr>
            <w:rFonts w:ascii="Bookman Old Style" w:hAnsi="Bookman Old Style"/>
            <w:color w:val="000000"/>
          </w:rPr>
          <w:t xml:space="preserve"> </w:t>
        </w:r>
      </w:ins>
      <w:del w:id="457" w:author="pachalo chizala" w:date="2023-05-07T18:58:00Z">
        <w:r w:rsidR="00B12C53" w:rsidRPr="00DF495C" w:rsidDel="006A2402">
          <w:rPr>
            <w:rFonts w:ascii="Bookman Old Style" w:hAnsi="Bookman Old Style"/>
            <w:color w:val="000000"/>
          </w:rPr>
          <w:delText> </w:delText>
        </w:r>
      </w:del>
      <w:r w:rsidR="00B12C53" w:rsidRPr="00DF495C">
        <w:rPr>
          <w:rFonts w:ascii="Bookman Old Style" w:hAnsi="Bookman Old Style"/>
          <w:b/>
          <w:bCs/>
          <w:color w:val="000000"/>
        </w:rPr>
        <w:t>[</w:t>
      </w:r>
      <w:r w:rsidR="00DA2B94" w:rsidRPr="00DF495C">
        <w:rPr>
          <w:rFonts w:ascii="Bookman Old Style" w:hAnsi="Bookman Old Style"/>
          <w:b/>
          <w:bCs/>
          <w:color w:val="000000"/>
        </w:rPr>
        <w:t>A]</w:t>
      </w:r>
      <w:r w:rsidR="00DA2B94" w:rsidRPr="00DF495C">
        <w:rPr>
          <w:rFonts w:ascii="Bookman Old Style" w:hAnsi="Bookman Old Style"/>
          <w:color w:val="000000"/>
        </w:rPr>
        <w:t xml:space="preserve"> A</w:t>
      </w:r>
      <w:r w:rsidR="00B12C53" w:rsidRPr="00DF495C">
        <w:rPr>
          <w:rFonts w:ascii="Bookman Old Style" w:hAnsi="Bookman Old Style"/>
          <w:color w:val="000000"/>
        </w:rPr>
        <w:t xml:space="preserve"> television?</w:t>
      </w:r>
    </w:p>
    <w:p w14:paraId="48C9FBC4" w14:textId="77777777" w:rsidR="00DA2B94" w:rsidRPr="00DF495C" w:rsidRDefault="00B12C53" w:rsidP="006A2402">
      <w:pPr>
        <w:pStyle w:val="NormalWeb"/>
        <w:ind w:left="709"/>
        <w:rPr>
          <w:rFonts w:ascii="Bookman Old Style" w:hAnsi="Bookman Old Style"/>
          <w:b/>
          <w:bCs/>
          <w:color w:val="000000"/>
        </w:rPr>
        <w:pPrChange w:id="458" w:author="pachalo chizala" w:date="2023-05-07T18:58:00Z">
          <w:pPr>
            <w:pStyle w:val="NormalWeb"/>
            <w:ind w:left="140"/>
          </w:pPr>
        </w:pPrChange>
      </w:pPr>
      <w:r w:rsidRPr="00DF495C">
        <w:rPr>
          <w:rFonts w:ascii="Bookman Old Style" w:hAnsi="Bookman Old Style"/>
          <w:b/>
          <w:bCs/>
          <w:color w:val="000000"/>
        </w:rPr>
        <w:t> [B] </w:t>
      </w:r>
      <w:r w:rsidRPr="00DF495C">
        <w:rPr>
          <w:rFonts w:ascii="Bookman Old Style" w:hAnsi="Bookman Old Style"/>
          <w:color w:val="000000"/>
        </w:rPr>
        <w:t>A refrigerator?</w:t>
      </w:r>
      <w:r w:rsidRPr="00DF495C">
        <w:rPr>
          <w:rFonts w:ascii="Bookman Old Style" w:hAnsi="Bookman Old Style"/>
          <w:b/>
          <w:bCs/>
          <w:color w:val="000000"/>
        </w:rPr>
        <w:t xml:space="preserve"> </w:t>
      </w:r>
    </w:p>
    <w:p w14:paraId="07CC5E01" w14:textId="77777777" w:rsidR="00DA2B94" w:rsidRPr="00DF495C" w:rsidRDefault="001A4127" w:rsidP="006A2402">
      <w:pPr>
        <w:pStyle w:val="NormalWeb"/>
        <w:ind w:left="709"/>
        <w:rPr>
          <w:rFonts w:ascii="Bookman Old Style" w:hAnsi="Bookman Old Style"/>
          <w:b/>
          <w:bCs/>
          <w:color w:val="000000"/>
        </w:rPr>
        <w:pPrChange w:id="459" w:author="pachalo chizala" w:date="2023-05-07T18:58:00Z">
          <w:pPr>
            <w:pStyle w:val="NormalWeb"/>
            <w:ind w:left="140"/>
          </w:pPr>
        </w:pPrChange>
      </w:pPr>
      <w:r w:rsidRPr="00DF495C">
        <w:rPr>
          <w:rFonts w:ascii="Bookman Old Style" w:hAnsi="Bookman Old Style"/>
          <w:b/>
          <w:bCs/>
          <w:color w:val="000000"/>
        </w:rPr>
        <w:t xml:space="preserve"> </w:t>
      </w:r>
      <w:r w:rsidR="00B12C53" w:rsidRPr="00DF495C">
        <w:rPr>
          <w:rFonts w:ascii="Bookman Old Style" w:hAnsi="Bookman Old Style"/>
          <w:b/>
          <w:bCs/>
          <w:color w:val="000000"/>
        </w:rPr>
        <w:t>[C] </w:t>
      </w:r>
      <w:r w:rsidR="00B12C53" w:rsidRPr="00DF495C">
        <w:rPr>
          <w:rFonts w:ascii="Bookman Old Style" w:hAnsi="Bookman Old Style"/>
          <w:color w:val="000000"/>
        </w:rPr>
        <w:t>A water pump?</w:t>
      </w:r>
      <w:r w:rsidR="00B12C53" w:rsidRPr="00DF495C">
        <w:rPr>
          <w:rFonts w:ascii="Bookman Old Style" w:hAnsi="Bookman Old Style"/>
          <w:b/>
          <w:bCs/>
          <w:color w:val="000000"/>
        </w:rPr>
        <w:t>  </w:t>
      </w:r>
    </w:p>
    <w:p w14:paraId="463F10FF" w14:textId="77777777" w:rsidR="00DA2B94" w:rsidRPr="00DF495C" w:rsidRDefault="001A4127" w:rsidP="006A2402">
      <w:pPr>
        <w:pStyle w:val="NormalWeb"/>
        <w:ind w:left="709"/>
        <w:rPr>
          <w:rFonts w:ascii="Bookman Old Style" w:hAnsi="Bookman Old Style"/>
          <w:color w:val="FF0000"/>
        </w:rPr>
        <w:pPrChange w:id="460" w:author="pachalo chizala" w:date="2023-05-07T18:58:00Z">
          <w:pPr>
            <w:pStyle w:val="NormalWeb"/>
            <w:ind w:left="140"/>
          </w:pPr>
        </w:pPrChange>
      </w:pPr>
      <w:r w:rsidRPr="00DF495C">
        <w:rPr>
          <w:rFonts w:ascii="Bookman Old Style" w:hAnsi="Bookman Old Style"/>
          <w:b/>
          <w:bCs/>
          <w:color w:val="000000"/>
        </w:rPr>
        <w:t xml:space="preserve"> </w:t>
      </w:r>
      <w:r w:rsidR="00B12C53" w:rsidRPr="00DF495C">
        <w:rPr>
          <w:rFonts w:ascii="Bookman Old Style" w:hAnsi="Bookman Old Style"/>
          <w:b/>
          <w:bCs/>
          <w:color w:val="000000"/>
        </w:rPr>
        <w:t>[D] </w:t>
      </w:r>
      <w:r w:rsidR="00B12C53" w:rsidRPr="00DF495C">
        <w:rPr>
          <w:rFonts w:ascii="Bookman Old Style" w:hAnsi="Bookman Old Style"/>
          <w:color w:val="000000"/>
        </w:rPr>
        <w:t>A sewing machine?</w:t>
      </w:r>
      <w:r w:rsidR="00B12C53" w:rsidRPr="00DF495C">
        <w:rPr>
          <w:rFonts w:ascii="Bookman Old Style" w:hAnsi="Bookman Old Style"/>
          <w:color w:val="FF0000"/>
        </w:rPr>
        <w:t>  </w:t>
      </w:r>
    </w:p>
    <w:p w14:paraId="7C7BEF29" w14:textId="77777777" w:rsidR="0090383E" w:rsidRPr="00DF495C" w:rsidRDefault="001A4127" w:rsidP="006A2402">
      <w:pPr>
        <w:pStyle w:val="NormalWeb"/>
        <w:ind w:left="709"/>
        <w:rPr>
          <w:rFonts w:ascii="Bookman Old Style" w:hAnsi="Bookman Old Style"/>
          <w:color w:val="FF0000"/>
        </w:rPr>
        <w:pPrChange w:id="461" w:author="pachalo chizala" w:date="2023-05-07T18:58:00Z">
          <w:pPr>
            <w:pStyle w:val="NormalWeb"/>
            <w:ind w:left="140"/>
          </w:pPr>
        </w:pPrChange>
      </w:pPr>
      <w:r w:rsidRPr="00DF495C">
        <w:rPr>
          <w:rFonts w:ascii="Bookman Old Style" w:hAnsi="Bookman Old Style"/>
          <w:b/>
          <w:bCs/>
          <w:color w:val="000000"/>
        </w:rPr>
        <w:t xml:space="preserve"> </w:t>
      </w:r>
      <w:r w:rsidR="00277CFA" w:rsidRPr="00DF495C">
        <w:rPr>
          <w:rFonts w:ascii="Bookman Old Style" w:hAnsi="Bookman Old Style"/>
          <w:b/>
          <w:bCs/>
          <w:color w:val="000000"/>
        </w:rPr>
        <w:t>[E] </w:t>
      </w:r>
      <w:r w:rsidR="00277CFA" w:rsidRPr="00DF495C">
        <w:rPr>
          <w:rFonts w:ascii="Bookman Old Style" w:hAnsi="Bookman Old Style"/>
          <w:color w:val="000000"/>
        </w:rPr>
        <w:t>A DVD player/Home theater?</w:t>
      </w:r>
      <w:r w:rsidR="00277CFA" w:rsidRPr="00DF495C">
        <w:rPr>
          <w:rFonts w:ascii="Bookman Old Style" w:hAnsi="Bookman Old Style"/>
          <w:color w:val="FF0000"/>
        </w:rPr>
        <w:t> </w:t>
      </w:r>
    </w:p>
    <w:p w14:paraId="3992E0A5" w14:textId="77777777" w:rsidR="00B12C53" w:rsidRPr="00DF495C" w:rsidRDefault="00277CFA" w:rsidP="00B12C53">
      <w:pPr>
        <w:pStyle w:val="NormalWeb"/>
        <w:ind w:left="140"/>
        <w:rPr>
          <w:rFonts w:ascii="Bookman Old Style" w:hAnsi="Bookman Old Style"/>
          <w:color w:val="FF0000"/>
        </w:rPr>
      </w:pPr>
      <w:r w:rsidRPr="00DF495C">
        <w:rPr>
          <w:rFonts w:ascii="Bookman Old Style" w:hAnsi="Bookman Old Style"/>
          <w:color w:val="FF0000"/>
        </w:rPr>
        <w:t> </w:t>
      </w:r>
    </w:p>
    <w:p w14:paraId="52C0F162" w14:textId="77777777" w:rsidR="00277CFA" w:rsidRPr="00DF495C" w:rsidRDefault="00277CFA" w:rsidP="00277CFA">
      <w:pPr>
        <w:pStyle w:val="NormalWeb"/>
        <w:ind w:left="140"/>
        <w:rPr>
          <w:rFonts w:ascii="Bookman Old Style" w:hAnsi="Bookman Old Style"/>
          <w:i/>
          <w:iCs/>
          <w:color w:val="000000"/>
          <w:rPrChange w:id="462" w:author="pachalo chizala" w:date="2023-05-07T19:13:00Z">
            <w:rPr>
              <w:rFonts w:ascii="Bookman Old Style" w:hAnsi="Bookman Old Style"/>
              <w:color w:val="000000"/>
            </w:rPr>
          </w:rPrChange>
        </w:rPr>
      </w:pPr>
      <w:r w:rsidRPr="00DF495C">
        <w:rPr>
          <w:rFonts w:ascii="Bookman Old Style" w:hAnsi="Bookman Old Style"/>
          <w:b/>
          <w:bCs/>
          <w:i/>
          <w:iCs/>
          <w:color w:val="000000"/>
          <w:rPrChange w:id="463" w:author="pachalo chizala" w:date="2023-05-07T19:13:00Z">
            <w:rPr>
              <w:rFonts w:ascii="Bookman Old Style" w:hAnsi="Bookman Old Style"/>
              <w:b/>
              <w:bCs/>
              <w:color w:val="000000"/>
            </w:rPr>
          </w:rPrChange>
        </w:rPr>
        <w:t>HC10:</w:t>
      </w:r>
      <w:r w:rsidR="00DA2B94" w:rsidRPr="00DF495C">
        <w:rPr>
          <w:rFonts w:ascii="Bookman Old Style" w:hAnsi="Bookman Old Style"/>
          <w:b/>
          <w:bCs/>
          <w:i/>
          <w:iCs/>
          <w:color w:val="000000"/>
          <w:rPrChange w:id="464" w:author="pachalo chizala" w:date="2023-05-07T19:13:00Z">
            <w:rPr>
              <w:rFonts w:ascii="Bookman Old Style" w:hAnsi="Bookman Old Style"/>
              <w:b/>
              <w:bCs/>
              <w:color w:val="000000"/>
            </w:rPr>
          </w:rPrChange>
        </w:rPr>
        <w:t xml:space="preserve"> </w:t>
      </w:r>
      <w:r w:rsidRPr="00DF495C">
        <w:rPr>
          <w:rFonts w:ascii="Bookman Old Style" w:hAnsi="Bookman Old Style"/>
          <w:i/>
          <w:iCs/>
          <w:color w:val="000000"/>
          <w:rPrChange w:id="465" w:author="pachalo chizala" w:date="2023-05-07T19:13:00Z">
            <w:rPr>
              <w:rFonts w:ascii="Bookman Old Style" w:hAnsi="Bookman Old Style"/>
              <w:color w:val="000000"/>
            </w:rPr>
          </w:rPrChange>
        </w:rPr>
        <w:t>Does any member of your household own: </w:t>
      </w:r>
    </w:p>
    <w:p w14:paraId="4EF91577" w14:textId="77777777" w:rsidR="00DA2B94" w:rsidRPr="00DF495C" w:rsidRDefault="0090383E" w:rsidP="006A2402">
      <w:pPr>
        <w:pStyle w:val="NormalWeb"/>
        <w:ind w:left="709"/>
        <w:rPr>
          <w:rFonts w:ascii="Bookman Old Style" w:hAnsi="Bookman Old Style"/>
          <w:color w:val="000000"/>
        </w:rPr>
        <w:pPrChange w:id="466" w:author="pachalo chizala" w:date="2023-05-07T18:58:00Z">
          <w:pPr>
            <w:pStyle w:val="NormalWeb"/>
          </w:pPr>
        </w:pPrChange>
      </w:pPr>
      <w:del w:id="467" w:author="pachalo chizala" w:date="2023-05-07T18:58:00Z">
        <w:r w:rsidRPr="00DF495C" w:rsidDel="006A2402">
          <w:rPr>
            <w:rFonts w:ascii="Bookman Old Style" w:hAnsi="Bookman Old Style"/>
            <w:color w:val="000000"/>
          </w:rPr>
          <w:delText xml:space="preserve"> </w:delText>
        </w:r>
        <w:r w:rsidR="00277CFA" w:rsidRPr="00DF495C" w:rsidDel="006A2402">
          <w:rPr>
            <w:rFonts w:ascii="Bookman Old Style" w:hAnsi="Bookman Old Style"/>
            <w:color w:val="000000"/>
          </w:rPr>
          <w:delText> </w:delText>
        </w:r>
      </w:del>
      <w:r w:rsidR="00277CFA" w:rsidRPr="00DF495C">
        <w:rPr>
          <w:rFonts w:ascii="Bookman Old Style" w:hAnsi="Bookman Old Style"/>
          <w:b/>
          <w:bCs/>
          <w:color w:val="000000"/>
        </w:rPr>
        <w:t>[A] </w:t>
      </w:r>
      <w:r w:rsidR="00776E87" w:rsidRPr="00DF495C">
        <w:rPr>
          <w:rFonts w:ascii="Bookman Old Style" w:hAnsi="Bookman Old Style"/>
          <w:color w:val="000000"/>
        </w:rPr>
        <w:t>Torch</w:t>
      </w:r>
      <w:r w:rsidR="00277CFA" w:rsidRPr="00DF495C">
        <w:rPr>
          <w:rFonts w:ascii="Bookman Old Style" w:hAnsi="Bookman Old Style"/>
          <w:color w:val="000000"/>
        </w:rPr>
        <w:t>/Battery lamp/Bulb </w:t>
      </w:r>
    </w:p>
    <w:p w14:paraId="44B96067" w14:textId="77777777" w:rsidR="00DA2B94" w:rsidRPr="00DF495C" w:rsidRDefault="00DD0398" w:rsidP="006A2402">
      <w:pPr>
        <w:pStyle w:val="NormalWeb"/>
        <w:ind w:left="709"/>
        <w:rPr>
          <w:rFonts w:ascii="Bookman Old Style" w:hAnsi="Bookman Old Style"/>
          <w:color w:val="000000"/>
        </w:rPr>
        <w:pPrChange w:id="468" w:author="pachalo chizala" w:date="2023-05-07T18:58:00Z">
          <w:pPr>
            <w:pStyle w:val="NormalWeb"/>
            <w:ind w:left="140"/>
          </w:pPr>
        </w:pPrChange>
      </w:pPr>
      <w:r w:rsidRPr="00DF495C">
        <w:rPr>
          <w:rFonts w:ascii="Bookman Old Style" w:hAnsi="Bookman Old Style"/>
          <w:b/>
          <w:bCs/>
          <w:color w:val="000000"/>
        </w:rPr>
        <w:t>[</w:t>
      </w:r>
      <w:r w:rsidR="00DA2B94" w:rsidRPr="00DF495C">
        <w:rPr>
          <w:rFonts w:ascii="Bookman Old Style" w:hAnsi="Bookman Old Style"/>
          <w:b/>
          <w:bCs/>
          <w:color w:val="000000"/>
        </w:rPr>
        <w:t xml:space="preserve">B] </w:t>
      </w:r>
      <w:r w:rsidR="00DA2B94" w:rsidRPr="00DF495C">
        <w:rPr>
          <w:rFonts w:ascii="Bookman Old Style" w:hAnsi="Bookman Old Style"/>
          <w:color w:val="000000"/>
        </w:rPr>
        <w:t>A</w:t>
      </w:r>
      <w:r w:rsidRPr="00DF495C">
        <w:rPr>
          <w:rFonts w:ascii="Bookman Old Style" w:hAnsi="Bookman Old Style"/>
          <w:color w:val="000000"/>
        </w:rPr>
        <w:t xml:space="preserve"> bicycle? </w:t>
      </w:r>
    </w:p>
    <w:p w14:paraId="16B43805" w14:textId="77777777" w:rsidR="00DA2B94" w:rsidRPr="00DF495C" w:rsidRDefault="00DD0398" w:rsidP="006A2402">
      <w:pPr>
        <w:pStyle w:val="NormalWeb"/>
        <w:ind w:left="709"/>
        <w:rPr>
          <w:rFonts w:ascii="Bookman Old Style" w:hAnsi="Bookman Old Style"/>
          <w:color w:val="000000"/>
        </w:rPr>
        <w:pPrChange w:id="469" w:author="pachalo chizala" w:date="2023-05-07T18:58:00Z">
          <w:pPr>
            <w:pStyle w:val="NormalWeb"/>
            <w:ind w:left="140"/>
          </w:pPr>
        </w:pPrChange>
      </w:pPr>
      <w:r w:rsidRPr="00DF495C">
        <w:rPr>
          <w:rFonts w:ascii="Bookman Old Style" w:hAnsi="Bookman Old Style"/>
          <w:b/>
          <w:bCs/>
          <w:color w:val="000000"/>
        </w:rPr>
        <w:t>[C]</w:t>
      </w:r>
      <w:r w:rsidRPr="00DF495C">
        <w:rPr>
          <w:rFonts w:ascii="Bookman Old Style" w:hAnsi="Bookman Old Style"/>
          <w:color w:val="000000"/>
        </w:rPr>
        <w:t xml:space="preserve"> A motorcycle or scooter? </w:t>
      </w:r>
    </w:p>
    <w:p w14:paraId="1AD5E12C" w14:textId="77777777" w:rsidR="00DA2B94" w:rsidRPr="00DF495C" w:rsidRDefault="00DD0398" w:rsidP="006A2402">
      <w:pPr>
        <w:pStyle w:val="NormalWeb"/>
        <w:ind w:left="709"/>
        <w:rPr>
          <w:rFonts w:ascii="Bookman Old Style" w:hAnsi="Bookman Old Style"/>
          <w:color w:val="000000"/>
        </w:rPr>
        <w:pPrChange w:id="470" w:author="pachalo chizala" w:date="2023-05-07T18:58:00Z">
          <w:pPr>
            <w:pStyle w:val="NormalWeb"/>
            <w:ind w:left="140"/>
          </w:pPr>
        </w:pPrChange>
      </w:pPr>
      <w:r w:rsidRPr="00DF495C">
        <w:rPr>
          <w:rFonts w:ascii="Bookman Old Style" w:hAnsi="Bookman Old Style"/>
          <w:b/>
          <w:bCs/>
          <w:color w:val="000000"/>
        </w:rPr>
        <w:t>D] </w:t>
      </w:r>
      <w:r w:rsidRPr="00DF495C">
        <w:rPr>
          <w:rFonts w:ascii="Bookman Old Style" w:hAnsi="Bookman Old Style"/>
          <w:color w:val="000000"/>
        </w:rPr>
        <w:t>An animal-drawn cart? </w:t>
      </w:r>
    </w:p>
    <w:p w14:paraId="1A2C2828" w14:textId="77777777" w:rsidR="00DA2B94" w:rsidRPr="00DF495C" w:rsidRDefault="00DD0398" w:rsidP="006A2402">
      <w:pPr>
        <w:pStyle w:val="NormalWeb"/>
        <w:ind w:left="709"/>
        <w:rPr>
          <w:rFonts w:ascii="Bookman Old Style" w:hAnsi="Bookman Old Style"/>
          <w:color w:val="000000"/>
        </w:rPr>
        <w:pPrChange w:id="471" w:author="pachalo chizala" w:date="2023-05-07T18:58:00Z">
          <w:pPr>
            <w:pStyle w:val="NormalWeb"/>
            <w:ind w:left="140"/>
          </w:pPr>
        </w:pPrChange>
      </w:pPr>
      <w:r w:rsidRPr="00DF495C">
        <w:rPr>
          <w:rFonts w:ascii="Bookman Old Style" w:hAnsi="Bookman Old Style"/>
          <w:b/>
          <w:bCs/>
          <w:color w:val="000000"/>
        </w:rPr>
        <w:t>[</w:t>
      </w:r>
      <w:r w:rsidR="00DA2B94" w:rsidRPr="00DF495C">
        <w:rPr>
          <w:rFonts w:ascii="Bookman Old Style" w:hAnsi="Bookman Old Style"/>
          <w:b/>
          <w:bCs/>
          <w:color w:val="000000"/>
        </w:rPr>
        <w:t xml:space="preserve">E] </w:t>
      </w:r>
      <w:r w:rsidR="00776E87" w:rsidRPr="00DF495C">
        <w:rPr>
          <w:rFonts w:ascii="Bookman Old Style" w:hAnsi="Bookman Old Style"/>
          <w:color w:val="000000"/>
        </w:rPr>
        <w:t>A</w:t>
      </w:r>
      <w:r w:rsidRPr="00DF495C">
        <w:rPr>
          <w:rFonts w:ascii="Bookman Old Style" w:hAnsi="Bookman Old Style"/>
          <w:color w:val="000000"/>
        </w:rPr>
        <w:t xml:space="preserve"> car, truck or van?  </w:t>
      </w:r>
    </w:p>
    <w:p w14:paraId="2B0D51D6" w14:textId="77777777" w:rsidR="00DA2B94" w:rsidRPr="00DF495C" w:rsidRDefault="00DD0398" w:rsidP="006A2402">
      <w:pPr>
        <w:pStyle w:val="NormalWeb"/>
        <w:ind w:left="709"/>
        <w:rPr>
          <w:rFonts w:ascii="Bookman Old Style" w:hAnsi="Bookman Old Style"/>
          <w:color w:val="000000"/>
        </w:rPr>
        <w:pPrChange w:id="472" w:author="pachalo chizala" w:date="2023-05-07T18:58:00Z">
          <w:pPr>
            <w:pStyle w:val="NormalWeb"/>
            <w:ind w:left="140"/>
          </w:pPr>
        </w:pPrChange>
      </w:pPr>
      <w:r w:rsidRPr="00DF495C">
        <w:rPr>
          <w:rFonts w:ascii="Bookman Old Style" w:hAnsi="Bookman Old Style"/>
          <w:b/>
          <w:bCs/>
          <w:color w:val="000000"/>
        </w:rPr>
        <w:t>[</w:t>
      </w:r>
      <w:r w:rsidR="00776E87" w:rsidRPr="00DF495C">
        <w:rPr>
          <w:rFonts w:ascii="Bookman Old Style" w:hAnsi="Bookman Old Style"/>
          <w:b/>
          <w:bCs/>
          <w:color w:val="000000"/>
        </w:rPr>
        <w:t xml:space="preserve">F] </w:t>
      </w:r>
      <w:r w:rsidR="00776E87" w:rsidRPr="00DF495C">
        <w:rPr>
          <w:rFonts w:ascii="Bookman Old Style" w:hAnsi="Bookman Old Style"/>
          <w:color w:val="000000"/>
        </w:rPr>
        <w:t>A</w:t>
      </w:r>
      <w:r w:rsidRPr="00DF495C">
        <w:rPr>
          <w:rFonts w:ascii="Bookman Old Style" w:hAnsi="Bookman Old Style"/>
          <w:color w:val="000000"/>
        </w:rPr>
        <w:t xml:space="preserve"> boat with a motor? </w:t>
      </w:r>
    </w:p>
    <w:p w14:paraId="39094746" w14:textId="77777777" w:rsidR="00DA2B94" w:rsidRPr="00DF495C" w:rsidRDefault="00DD0398" w:rsidP="006A2402">
      <w:pPr>
        <w:pStyle w:val="NormalWeb"/>
        <w:ind w:left="709"/>
        <w:rPr>
          <w:rFonts w:ascii="Bookman Old Style" w:hAnsi="Bookman Old Style"/>
          <w:b/>
          <w:bCs/>
        </w:rPr>
        <w:pPrChange w:id="473" w:author="pachalo chizala" w:date="2023-05-07T18:58:00Z">
          <w:pPr>
            <w:pStyle w:val="NormalWeb"/>
            <w:ind w:left="140"/>
          </w:pPr>
        </w:pPrChange>
      </w:pPr>
      <w:r w:rsidRPr="00DF495C">
        <w:rPr>
          <w:rFonts w:ascii="Bookman Old Style" w:hAnsi="Bookman Old Style"/>
          <w:b/>
          <w:bCs/>
          <w:color w:val="000000"/>
        </w:rPr>
        <w:t>[</w:t>
      </w:r>
      <w:r w:rsidR="00776E87" w:rsidRPr="00DF495C">
        <w:rPr>
          <w:rFonts w:ascii="Bookman Old Style" w:hAnsi="Bookman Old Style"/>
          <w:b/>
          <w:bCs/>
          <w:color w:val="000000"/>
        </w:rPr>
        <w:t>G]</w:t>
      </w:r>
      <w:r w:rsidR="00776E87" w:rsidRPr="00DF495C">
        <w:rPr>
          <w:rFonts w:ascii="Bookman Old Style" w:hAnsi="Bookman Old Style"/>
          <w:color w:val="000000"/>
        </w:rPr>
        <w:t xml:space="preserve"> A</w:t>
      </w:r>
      <w:r w:rsidRPr="00DF495C">
        <w:rPr>
          <w:rFonts w:ascii="Bookman Old Style" w:hAnsi="Bookman Old Style"/>
          <w:color w:val="000000"/>
        </w:rPr>
        <w:t xml:space="preserve"> fishing net?</w:t>
      </w:r>
      <w:r w:rsidRPr="00DF495C">
        <w:rPr>
          <w:rFonts w:ascii="Bookman Old Style" w:hAnsi="Bookman Old Style"/>
          <w:b/>
          <w:bCs/>
        </w:rPr>
        <w:t xml:space="preserve"> </w:t>
      </w:r>
    </w:p>
    <w:p w14:paraId="34001BAD" w14:textId="77777777" w:rsidR="00DD0398" w:rsidRPr="00DF495C" w:rsidRDefault="00DD0398" w:rsidP="006A2402">
      <w:pPr>
        <w:pStyle w:val="NormalWeb"/>
        <w:ind w:left="709"/>
        <w:rPr>
          <w:rFonts w:ascii="Bookman Old Style" w:hAnsi="Bookman Old Style"/>
          <w:color w:val="FF0000"/>
        </w:rPr>
        <w:pPrChange w:id="474" w:author="pachalo chizala" w:date="2023-05-07T18:58:00Z">
          <w:pPr>
            <w:pStyle w:val="NormalWeb"/>
            <w:ind w:left="140"/>
          </w:pPr>
        </w:pPrChange>
      </w:pPr>
      <w:r w:rsidRPr="00DF495C">
        <w:rPr>
          <w:rFonts w:ascii="Bookman Old Style" w:hAnsi="Bookman Old Style"/>
          <w:b/>
          <w:bCs/>
        </w:rPr>
        <w:t>[H]</w:t>
      </w:r>
      <w:r w:rsidRPr="00DF495C">
        <w:rPr>
          <w:rFonts w:ascii="Bookman Old Style" w:hAnsi="Bookman Old Style"/>
        </w:rPr>
        <w:t> A canoe?</w:t>
      </w:r>
      <w:r w:rsidRPr="00DF495C">
        <w:rPr>
          <w:rFonts w:ascii="Bookman Old Style" w:hAnsi="Bookman Old Style"/>
          <w:color w:val="FF0000"/>
        </w:rPr>
        <w:t> </w:t>
      </w:r>
    </w:p>
    <w:p w14:paraId="03328E1F" w14:textId="77777777" w:rsidR="0090383E" w:rsidRPr="00DF495C" w:rsidRDefault="0090383E" w:rsidP="00776E87">
      <w:pPr>
        <w:pStyle w:val="NormalWeb"/>
        <w:ind w:left="140"/>
        <w:rPr>
          <w:rFonts w:ascii="Bookman Old Style" w:hAnsi="Bookman Old Style"/>
        </w:rPr>
      </w:pPr>
    </w:p>
    <w:p w14:paraId="44D54D10" w14:textId="77777777" w:rsidR="006A2402" w:rsidRPr="00DF495C" w:rsidRDefault="006A2402" w:rsidP="006A2402">
      <w:pPr>
        <w:pStyle w:val="NormalWeb"/>
        <w:rPr>
          <w:ins w:id="475" w:author="pachalo chizala" w:date="2023-05-07T19:01:00Z"/>
          <w:rFonts w:ascii="Bookman Old Style" w:hAnsi="Bookman Old Style"/>
          <w:color w:val="000000"/>
        </w:rPr>
      </w:pPr>
      <w:ins w:id="476" w:author="pachalo chizala" w:date="2023-05-07T19:01:00Z">
        <w:r w:rsidRPr="00DF495C">
          <w:rPr>
            <w:rFonts w:ascii="Bookman Old Style" w:hAnsi="Bookman Old Style"/>
            <w:color w:val="000000"/>
          </w:rPr>
          <w:t xml:space="preserve">For questions </w:t>
        </w:r>
        <w:r w:rsidRPr="00DF495C">
          <w:rPr>
            <w:rFonts w:ascii="Bookman Old Style" w:hAnsi="Bookman Old Style"/>
            <w:b/>
            <w:bCs/>
            <w:color w:val="000000"/>
          </w:rPr>
          <w:t>HC11</w:t>
        </w:r>
        <w:r w:rsidRPr="00DF495C">
          <w:rPr>
            <w:rFonts w:ascii="Bookman Old Style" w:hAnsi="Bookman Old Style"/>
            <w:color w:val="000000"/>
          </w:rPr>
          <w:t xml:space="preserve"> to </w:t>
        </w:r>
        <w:r w:rsidRPr="00DF495C">
          <w:rPr>
            <w:rFonts w:ascii="Bookman Old Style" w:hAnsi="Bookman Old Style"/>
            <w:b/>
            <w:bCs/>
            <w:color w:val="000000"/>
          </w:rPr>
          <w:t>HC19</w:t>
        </w:r>
        <w:r w:rsidRPr="00DF495C">
          <w:rPr>
            <w:rFonts w:ascii="Bookman Old Style" w:hAnsi="Bookman Old Style"/>
            <w:color w:val="000000"/>
          </w:rPr>
          <w:t xml:space="preserve"> select “YES” if any member of the household has the item, select “No” otherwise.</w:t>
        </w:r>
      </w:ins>
    </w:p>
    <w:p w14:paraId="4582FFAC" w14:textId="77777777" w:rsidR="00DD0398" w:rsidRPr="00DF495C" w:rsidRDefault="00DD0398" w:rsidP="006A2402">
      <w:pPr>
        <w:pStyle w:val="NormalWeb"/>
        <w:rPr>
          <w:rFonts w:ascii="Bookman Old Style" w:hAnsi="Bookman Old Style"/>
          <w:i/>
          <w:iCs/>
          <w:color w:val="000000"/>
          <w:rPrChange w:id="477" w:author="pachalo chizala" w:date="2023-05-07T19:13:00Z">
            <w:rPr>
              <w:rFonts w:ascii="Bookman Old Style" w:hAnsi="Bookman Old Style"/>
              <w:color w:val="000000"/>
            </w:rPr>
          </w:rPrChange>
        </w:rPr>
        <w:pPrChange w:id="478" w:author="pachalo chizala" w:date="2023-05-07T19:01:00Z">
          <w:pPr>
            <w:pStyle w:val="NormalWeb"/>
            <w:ind w:left="140"/>
          </w:pPr>
        </w:pPrChange>
      </w:pPr>
      <w:r w:rsidRPr="00DF495C">
        <w:rPr>
          <w:rFonts w:ascii="Bookman Old Style" w:hAnsi="Bookman Old Style"/>
          <w:b/>
          <w:bCs/>
          <w:i/>
          <w:iCs/>
          <w:color w:val="000000"/>
          <w:rPrChange w:id="479" w:author="pachalo chizala" w:date="2023-05-07T19:13:00Z">
            <w:rPr>
              <w:rFonts w:ascii="Bookman Old Style" w:hAnsi="Bookman Old Style"/>
              <w:b/>
              <w:bCs/>
              <w:color w:val="000000"/>
            </w:rPr>
          </w:rPrChange>
        </w:rPr>
        <w:t>HC11:</w:t>
      </w:r>
      <w:r w:rsidRPr="00DF495C">
        <w:rPr>
          <w:rFonts w:ascii="Bookman Old Style" w:hAnsi="Bookman Old Style"/>
          <w:i/>
          <w:iCs/>
          <w:color w:val="000000"/>
          <w:rPrChange w:id="480" w:author="pachalo chizala" w:date="2023-05-07T19:13:00Z">
            <w:rPr>
              <w:rFonts w:ascii="Bookman Old Style" w:hAnsi="Bookman Old Style"/>
              <w:color w:val="000000"/>
            </w:rPr>
          </w:rPrChange>
        </w:rPr>
        <w:t> Does any member of your household have a computer or a tablet?</w:t>
      </w:r>
    </w:p>
    <w:p w14:paraId="4D973D1B" w14:textId="0C1DE295" w:rsidR="00F3404D" w:rsidRPr="00DF495C" w:rsidDel="006A2402" w:rsidRDefault="00F3404D" w:rsidP="006A2402">
      <w:pPr>
        <w:pStyle w:val="NormalWeb"/>
        <w:rPr>
          <w:del w:id="481" w:author="pachalo chizala" w:date="2023-05-07T19:01:00Z"/>
          <w:rFonts w:ascii="Bookman Old Style" w:hAnsi="Bookman Old Style"/>
          <w:i/>
          <w:iCs/>
          <w:color w:val="000000"/>
          <w:rPrChange w:id="482" w:author="pachalo chizala" w:date="2023-05-07T19:13:00Z">
            <w:rPr>
              <w:del w:id="483" w:author="pachalo chizala" w:date="2023-05-07T19:01:00Z"/>
              <w:rFonts w:ascii="Bookman Old Style" w:hAnsi="Bookman Old Style"/>
              <w:color w:val="000000"/>
            </w:rPr>
          </w:rPrChange>
        </w:rPr>
        <w:pPrChange w:id="484" w:author="pachalo chizala" w:date="2023-05-07T18:59:00Z">
          <w:pPr>
            <w:pStyle w:val="NormalWeb"/>
            <w:ind w:left="140"/>
          </w:pPr>
        </w:pPrChange>
      </w:pPr>
      <w:del w:id="485" w:author="pachalo chizala" w:date="2023-05-07T19:01:00Z">
        <w:r w:rsidRPr="00DF495C" w:rsidDel="006A2402">
          <w:rPr>
            <w:rFonts w:ascii="Bookman Old Style" w:hAnsi="Bookman Old Style"/>
            <w:i/>
            <w:iCs/>
            <w:color w:val="000000"/>
            <w:rPrChange w:id="486" w:author="pachalo chizala" w:date="2023-05-07T19:13:00Z">
              <w:rPr>
                <w:rFonts w:ascii="Bookman Old Style" w:hAnsi="Bookman Old Style"/>
                <w:color w:val="000000"/>
              </w:rPr>
            </w:rPrChange>
          </w:rPr>
          <w:delText xml:space="preserve">For questions </w:delText>
        </w:r>
        <w:r w:rsidRPr="00DF495C" w:rsidDel="006A2402">
          <w:rPr>
            <w:rFonts w:ascii="Bookman Old Style" w:hAnsi="Bookman Old Style"/>
            <w:b/>
            <w:bCs/>
            <w:i/>
            <w:iCs/>
            <w:color w:val="000000"/>
            <w:rPrChange w:id="487" w:author="pachalo chizala" w:date="2023-05-07T19:13:00Z">
              <w:rPr>
                <w:rFonts w:ascii="Bookman Old Style" w:hAnsi="Bookman Old Style"/>
                <w:b/>
                <w:bCs/>
                <w:color w:val="000000"/>
              </w:rPr>
            </w:rPrChange>
          </w:rPr>
          <w:delText>HC11</w:delText>
        </w:r>
        <w:r w:rsidRPr="00DF495C" w:rsidDel="006A2402">
          <w:rPr>
            <w:rFonts w:ascii="Bookman Old Style" w:hAnsi="Bookman Old Style"/>
            <w:i/>
            <w:iCs/>
            <w:color w:val="000000"/>
            <w:rPrChange w:id="488" w:author="pachalo chizala" w:date="2023-05-07T19:13:00Z">
              <w:rPr>
                <w:rFonts w:ascii="Bookman Old Style" w:hAnsi="Bookman Old Style"/>
                <w:color w:val="000000"/>
              </w:rPr>
            </w:rPrChange>
          </w:rPr>
          <w:delText xml:space="preserve"> to </w:delText>
        </w:r>
        <w:r w:rsidRPr="00DF495C" w:rsidDel="006A2402">
          <w:rPr>
            <w:rFonts w:ascii="Bookman Old Style" w:hAnsi="Bookman Old Style"/>
            <w:b/>
            <w:bCs/>
            <w:i/>
            <w:iCs/>
            <w:color w:val="000000"/>
            <w:rPrChange w:id="489" w:author="pachalo chizala" w:date="2023-05-07T19:13:00Z">
              <w:rPr>
                <w:rFonts w:ascii="Bookman Old Style" w:hAnsi="Bookman Old Style"/>
                <w:b/>
                <w:bCs/>
                <w:color w:val="000000"/>
              </w:rPr>
            </w:rPrChange>
          </w:rPr>
          <w:delText>HC1</w:delText>
        </w:r>
        <w:r w:rsidR="00922A30" w:rsidRPr="00DF495C" w:rsidDel="006A2402">
          <w:rPr>
            <w:rFonts w:ascii="Bookman Old Style" w:hAnsi="Bookman Old Style"/>
            <w:b/>
            <w:bCs/>
            <w:i/>
            <w:iCs/>
            <w:color w:val="000000"/>
            <w:rPrChange w:id="490" w:author="pachalo chizala" w:date="2023-05-07T19:13:00Z">
              <w:rPr>
                <w:rFonts w:ascii="Bookman Old Style" w:hAnsi="Bookman Old Style"/>
                <w:b/>
                <w:bCs/>
                <w:color w:val="000000"/>
              </w:rPr>
            </w:rPrChange>
          </w:rPr>
          <w:delText>9</w:delText>
        </w:r>
        <w:r w:rsidRPr="00DF495C" w:rsidDel="006A2402">
          <w:rPr>
            <w:rFonts w:ascii="Bookman Old Style" w:hAnsi="Bookman Old Style"/>
            <w:i/>
            <w:iCs/>
            <w:color w:val="000000"/>
            <w:rPrChange w:id="491" w:author="pachalo chizala" w:date="2023-05-07T19:13:00Z">
              <w:rPr>
                <w:rFonts w:ascii="Bookman Old Style" w:hAnsi="Bookman Old Style"/>
                <w:color w:val="000000"/>
              </w:rPr>
            </w:rPrChange>
          </w:rPr>
          <w:delText xml:space="preserve"> select </w:delText>
        </w:r>
      </w:del>
      <w:del w:id="492" w:author="pachalo chizala" w:date="2023-05-07T18:59:00Z">
        <w:r w:rsidRPr="00DF495C" w:rsidDel="006A2402">
          <w:rPr>
            <w:rFonts w:ascii="Bookman Old Style" w:hAnsi="Bookman Old Style"/>
            <w:i/>
            <w:iCs/>
            <w:color w:val="000000"/>
            <w:rPrChange w:id="493" w:author="pachalo chizala" w:date="2023-05-07T19:13:00Z">
              <w:rPr>
                <w:rFonts w:ascii="Bookman Old Style" w:hAnsi="Bookman Old Style"/>
                <w:color w:val="000000"/>
              </w:rPr>
            </w:rPrChange>
          </w:rPr>
          <w:delText>yes</w:delText>
        </w:r>
      </w:del>
      <w:del w:id="494" w:author="pachalo chizala" w:date="2023-05-07T19:01:00Z">
        <w:r w:rsidRPr="00DF495C" w:rsidDel="006A2402">
          <w:rPr>
            <w:rFonts w:ascii="Bookman Old Style" w:hAnsi="Bookman Old Style"/>
            <w:i/>
            <w:iCs/>
            <w:color w:val="000000"/>
            <w:rPrChange w:id="495" w:author="pachalo chizala" w:date="2023-05-07T19:13:00Z">
              <w:rPr>
                <w:rFonts w:ascii="Bookman Old Style" w:hAnsi="Bookman Old Style"/>
                <w:color w:val="000000"/>
              </w:rPr>
            </w:rPrChange>
          </w:rPr>
          <w:delText xml:space="preserve"> if any member of the household </w:delText>
        </w:r>
        <w:r w:rsidR="0090383E" w:rsidRPr="00DF495C" w:rsidDel="006A2402">
          <w:rPr>
            <w:rFonts w:ascii="Bookman Old Style" w:hAnsi="Bookman Old Style"/>
            <w:i/>
            <w:iCs/>
            <w:color w:val="000000"/>
            <w:rPrChange w:id="496" w:author="pachalo chizala" w:date="2023-05-07T19:13:00Z">
              <w:rPr>
                <w:rFonts w:ascii="Bookman Old Style" w:hAnsi="Bookman Old Style"/>
                <w:color w:val="000000"/>
              </w:rPr>
            </w:rPrChange>
          </w:rPr>
          <w:delText>has the item</w:delText>
        </w:r>
      </w:del>
      <w:del w:id="497" w:author="pachalo chizala" w:date="2023-05-07T18:59:00Z">
        <w:r w:rsidR="0090383E" w:rsidRPr="00DF495C" w:rsidDel="006A2402">
          <w:rPr>
            <w:rFonts w:ascii="Bookman Old Style" w:hAnsi="Bookman Old Style"/>
            <w:i/>
            <w:iCs/>
            <w:color w:val="000000"/>
            <w:rPrChange w:id="498" w:author="pachalo chizala" w:date="2023-05-07T19:13:00Z">
              <w:rPr>
                <w:rFonts w:ascii="Bookman Old Style" w:hAnsi="Bookman Old Style"/>
                <w:color w:val="000000"/>
              </w:rPr>
            </w:rPrChange>
          </w:rPr>
          <w:delText>s</w:delText>
        </w:r>
      </w:del>
      <w:del w:id="499" w:author="pachalo chizala" w:date="2023-05-07T19:01:00Z">
        <w:r w:rsidR="0090383E" w:rsidRPr="00DF495C" w:rsidDel="006A2402">
          <w:rPr>
            <w:rFonts w:ascii="Bookman Old Style" w:hAnsi="Bookman Old Style"/>
            <w:i/>
            <w:iCs/>
            <w:color w:val="000000"/>
            <w:rPrChange w:id="500" w:author="pachalo chizala" w:date="2023-05-07T19:13:00Z">
              <w:rPr>
                <w:rFonts w:ascii="Bookman Old Style" w:hAnsi="Bookman Old Style"/>
                <w:color w:val="000000"/>
              </w:rPr>
            </w:rPrChange>
          </w:rPr>
          <w:delText>,</w:delText>
        </w:r>
        <w:r w:rsidRPr="00DF495C" w:rsidDel="006A2402">
          <w:rPr>
            <w:rFonts w:ascii="Bookman Old Style" w:hAnsi="Bookman Old Style"/>
            <w:i/>
            <w:iCs/>
            <w:color w:val="000000"/>
            <w:rPrChange w:id="501" w:author="pachalo chizala" w:date="2023-05-07T19:13:00Z">
              <w:rPr>
                <w:rFonts w:ascii="Bookman Old Style" w:hAnsi="Bookman Old Style"/>
                <w:color w:val="000000"/>
              </w:rPr>
            </w:rPrChange>
          </w:rPr>
          <w:delText xml:space="preserve"> select No otherwise</w:delText>
        </w:r>
        <w:r w:rsidR="0090383E" w:rsidRPr="00DF495C" w:rsidDel="006A2402">
          <w:rPr>
            <w:rFonts w:ascii="Bookman Old Style" w:hAnsi="Bookman Old Style"/>
            <w:i/>
            <w:iCs/>
            <w:color w:val="000000"/>
            <w:rPrChange w:id="502" w:author="pachalo chizala" w:date="2023-05-07T19:13:00Z">
              <w:rPr>
                <w:rFonts w:ascii="Bookman Old Style" w:hAnsi="Bookman Old Style"/>
                <w:color w:val="000000"/>
              </w:rPr>
            </w:rPrChange>
          </w:rPr>
          <w:delText>.</w:delText>
        </w:r>
      </w:del>
    </w:p>
    <w:p w14:paraId="3E101A90" w14:textId="77777777" w:rsidR="00DD0398" w:rsidRPr="00DF495C" w:rsidRDefault="00F3404D" w:rsidP="00021C9C">
      <w:pPr>
        <w:pStyle w:val="NormalWeb"/>
        <w:rPr>
          <w:rFonts w:ascii="Bookman Old Style" w:hAnsi="Bookman Old Style"/>
          <w:i/>
          <w:iCs/>
          <w:color w:val="000000"/>
          <w:rPrChange w:id="503" w:author="pachalo chizala" w:date="2023-05-07T19:13:00Z">
            <w:rPr>
              <w:rFonts w:ascii="Bookman Old Style" w:hAnsi="Bookman Old Style"/>
              <w:color w:val="000000"/>
            </w:rPr>
          </w:rPrChange>
        </w:rPr>
      </w:pPr>
      <w:del w:id="504" w:author="pachalo chizala" w:date="2023-05-07T19:01:00Z">
        <w:r w:rsidRPr="00DF495C" w:rsidDel="006A2402">
          <w:rPr>
            <w:rFonts w:ascii="Bookman Old Style" w:hAnsi="Bookman Old Style"/>
            <w:i/>
            <w:iCs/>
            <w:color w:val="000000"/>
            <w:rPrChange w:id="505" w:author="pachalo chizala" w:date="2023-05-07T19:13:00Z">
              <w:rPr>
                <w:rFonts w:ascii="Bookman Old Style" w:hAnsi="Bookman Old Style"/>
                <w:color w:val="000000"/>
              </w:rPr>
            </w:rPrChange>
          </w:rPr>
          <w:delText xml:space="preserve">  </w:delText>
        </w:r>
      </w:del>
      <w:r w:rsidR="00DD0398" w:rsidRPr="00DF495C">
        <w:rPr>
          <w:rFonts w:ascii="Bookman Old Style" w:hAnsi="Bookman Old Style"/>
          <w:b/>
          <w:bCs/>
          <w:i/>
          <w:iCs/>
          <w:color w:val="000000"/>
          <w:rPrChange w:id="506" w:author="pachalo chizala" w:date="2023-05-07T19:13:00Z">
            <w:rPr>
              <w:rFonts w:ascii="Bookman Old Style" w:hAnsi="Bookman Old Style"/>
              <w:b/>
              <w:bCs/>
              <w:color w:val="000000"/>
            </w:rPr>
          </w:rPrChange>
        </w:rPr>
        <w:t>HC12:</w:t>
      </w:r>
      <w:r w:rsidR="00DD0398" w:rsidRPr="00DF495C">
        <w:rPr>
          <w:rFonts w:ascii="Bookman Old Style" w:hAnsi="Bookman Old Style"/>
          <w:i/>
          <w:iCs/>
          <w:color w:val="000000"/>
          <w:rPrChange w:id="507" w:author="pachalo chizala" w:date="2023-05-07T19:13:00Z">
            <w:rPr>
              <w:rFonts w:ascii="Bookman Old Style" w:hAnsi="Bookman Old Style"/>
              <w:color w:val="000000"/>
            </w:rPr>
          </w:rPrChange>
        </w:rPr>
        <w:t> Does any member of your household have a mobile telephone?  </w:t>
      </w:r>
    </w:p>
    <w:p w14:paraId="0AD7D36B" w14:textId="77777777" w:rsidR="00DD0398" w:rsidRPr="00DF495C" w:rsidRDefault="00DD0398" w:rsidP="006A2402">
      <w:pPr>
        <w:pStyle w:val="NormalWeb"/>
        <w:rPr>
          <w:rFonts w:ascii="Bookman Old Style" w:hAnsi="Bookman Old Style"/>
          <w:i/>
          <w:iCs/>
          <w:color w:val="000000"/>
          <w:rPrChange w:id="508" w:author="pachalo chizala" w:date="2023-05-07T19:13:00Z">
            <w:rPr>
              <w:rFonts w:ascii="Bookman Old Style" w:hAnsi="Bookman Old Style"/>
              <w:color w:val="000000"/>
            </w:rPr>
          </w:rPrChange>
        </w:rPr>
        <w:pPrChange w:id="509" w:author="pachalo chizala" w:date="2023-05-07T19:01:00Z">
          <w:pPr>
            <w:pStyle w:val="NormalWeb"/>
            <w:ind w:left="140"/>
          </w:pPr>
        </w:pPrChange>
      </w:pPr>
      <w:r w:rsidRPr="00DF495C">
        <w:rPr>
          <w:rFonts w:ascii="Bookman Old Style" w:hAnsi="Bookman Old Style"/>
          <w:b/>
          <w:bCs/>
          <w:i/>
          <w:iCs/>
          <w:color w:val="000000"/>
          <w:rPrChange w:id="510" w:author="pachalo chizala" w:date="2023-05-07T19:13:00Z">
            <w:rPr>
              <w:rFonts w:ascii="Bookman Old Style" w:hAnsi="Bookman Old Style"/>
              <w:b/>
              <w:bCs/>
              <w:color w:val="000000"/>
            </w:rPr>
          </w:rPrChange>
        </w:rPr>
        <w:t>HC13</w:t>
      </w:r>
      <w:r w:rsidR="00F3404D" w:rsidRPr="00DF495C">
        <w:rPr>
          <w:rFonts w:ascii="Bookman Old Style" w:hAnsi="Bookman Old Style"/>
          <w:b/>
          <w:bCs/>
          <w:i/>
          <w:iCs/>
          <w:color w:val="000000"/>
          <w:rPrChange w:id="511" w:author="pachalo chizala" w:date="2023-05-07T19:13:00Z">
            <w:rPr>
              <w:rFonts w:ascii="Bookman Old Style" w:hAnsi="Bookman Old Style"/>
              <w:b/>
              <w:bCs/>
              <w:color w:val="000000"/>
            </w:rPr>
          </w:rPrChange>
        </w:rPr>
        <w:t>:</w:t>
      </w:r>
      <w:r w:rsidRPr="00DF495C">
        <w:rPr>
          <w:rFonts w:ascii="Bookman Old Style" w:hAnsi="Bookman Old Style"/>
          <w:b/>
          <w:bCs/>
          <w:i/>
          <w:iCs/>
          <w:color w:val="000000"/>
          <w:rPrChange w:id="512" w:author="pachalo chizala" w:date="2023-05-07T19:13:00Z">
            <w:rPr>
              <w:rFonts w:ascii="Bookman Old Style" w:hAnsi="Bookman Old Style"/>
              <w:b/>
              <w:bCs/>
              <w:color w:val="000000"/>
            </w:rPr>
          </w:rPrChange>
        </w:rPr>
        <w:t> </w:t>
      </w:r>
      <w:r w:rsidRPr="00DF495C">
        <w:rPr>
          <w:rFonts w:ascii="Bookman Old Style" w:hAnsi="Bookman Old Style"/>
          <w:i/>
          <w:iCs/>
          <w:color w:val="000000"/>
          <w:rPrChange w:id="513" w:author="pachalo chizala" w:date="2023-05-07T19:13:00Z">
            <w:rPr>
              <w:rFonts w:ascii="Bookman Old Style" w:hAnsi="Bookman Old Style"/>
              <w:color w:val="000000"/>
            </w:rPr>
          </w:rPrChange>
        </w:rPr>
        <w:t>Does your household have access to internet at home? </w:t>
      </w:r>
    </w:p>
    <w:p w14:paraId="14D65FD4" w14:textId="77777777" w:rsidR="00F3404D" w:rsidRPr="00DF495C" w:rsidRDefault="00534C9D" w:rsidP="006A2402">
      <w:pPr>
        <w:pStyle w:val="NormalWeb"/>
        <w:rPr>
          <w:rFonts w:ascii="Bookman Old Style" w:hAnsi="Bookman Old Style"/>
          <w:i/>
          <w:iCs/>
          <w:color w:val="000000"/>
          <w:rPrChange w:id="514" w:author="pachalo chizala" w:date="2023-05-07T19:13:00Z">
            <w:rPr>
              <w:rFonts w:ascii="Bookman Old Style" w:hAnsi="Bookman Old Style"/>
              <w:color w:val="000000"/>
            </w:rPr>
          </w:rPrChange>
        </w:rPr>
        <w:pPrChange w:id="515" w:author="pachalo chizala" w:date="2023-05-07T19:02:00Z">
          <w:pPr>
            <w:pStyle w:val="NormalWeb"/>
            <w:ind w:left="140"/>
          </w:pPr>
        </w:pPrChange>
      </w:pPr>
      <w:r w:rsidRPr="00DF495C">
        <w:rPr>
          <w:rFonts w:ascii="Bookman Old Style" w:hAnsi="Bookman Old Style"/>
          <w:b/>
          <w:bCs/>
          <w:i/>
          <w:iCs/>
          <w:color w:val="000000"/>
          <w:rPrChange w:id="516" w:author="pachalo chizala" w:date="2023-05-07T19:13:00Z">
            <w:rPr>
              <w:rFonts w:ascii="Bookman Old Style" w:hAnsi="Bookman Old Style"/>
              <w:b/>
              <w:bCs/>
              <w:color w:val="000000"/>
            </w:rPr>
          </w:rPrChange>
        </w:rPr>
        <w:t>HC</w:t>
      </w:r>
      <w:r w:rsidR="00F3404D" w:rsidRPr="00DF495C">
        <w:rPr>
          <w:rFonts w:ascii="Bookman Old Style" w:hAnsi="Bookman Old Style"/>
          <w:b/>
          <w:bCs/>
          <w:i/>
          <w:iCs/>
          <w:color w:val="000000"/>
          <w:rPrChange w:id="517" w:author="pachalo chizala" w:date="2023-05-07T19:13:00Z">
            <w:rPr>
              <w:rFonts w:ascii="Bookman Old Style" w:hAnsi="Bookman Old Style"/>
              <w:b/>
              <w:bCs/>
              <w:color w:val="000000"/>
            </w:rPr>
          </w:rPrChange>
        </w:rPr>
        <w:t>15:</w:t>
      </w:r>
      <w:r w:rsidRPr="00DF495C">
        <w:rPr>
          <w:rFonts w:ascii="Bookman Old Style" w:hAnsi="Bookman Old Style"/>
          <w:b/>
          <w:bCs/>
          <w:i/>
          <w:iCs/>
          <w:color w:val="000000"/>
          <w:rPrChange w:id="518" w:author="pachalo chizala" w:date="2023-05-07T19:13:00Z">
            <w:rPr>
              <w:rFonts w:ascii="Bookman Old Style" w:hAnsi="Bookman Old Style"/>
              <w:b/>
              <w:bCs/>
              <w:color w:val="000000"/>
            </w:rPr>
          </w:rPrChange>
        </w:rPr>
        <w:t> </w:t>
      </w:r>
      <w:r w:rsidRPr="00DF495C">
        <w:rPr>
          <w:rFonts w:ascii="Bookman Old Style" w:hAnsi="Bookman Old Style"/>
          <w:i/>
          <w:iCs/>
          <w:color w:val="000000"/>
          <w:rPrChange w:id="519" w:author="pachalo chizala" w:date="2023-05-07T19:13:00Z">
            <w:rPr>
              <w:rFonts w:ascii="Bookman Old Style" w:hAnsi="Bookman Old Style"/>
              <w:color w:val="000000"/>
            </w:rPr>
          </w:rPrChange>
        </w:rPr>
        <w:t>Does any member of this household own any land that can be used for agriculture?</w:t>
      </w:r>
    </w:p>
    <w:p w14:paraId="16FAD1E5" w14:textId="4919B5E0" w:rsidR="00922A30" w:rsidRPr="00DF495C" w:rsidRDefault="00534C9D" w:rsidP="00F77A64">
      <w:pPr>
        <w:pStyle w:val="NormalWeb"/>
        <w:rPr>
          <w:rFonts w:ascii="Bookman Old Style" w:hAnsi="Bookman Old Style"/>
          <w:i/>
          <w:iCs/>
          <w:color w:val="000000"/>
          <w:rPrChange w:id="520" w:author="pachalo chizala" w:date="2023-05-07T19:13:00Z">
            <w:rPr>
              <w:rFonts w:ascii="Bookman Old Style" w:hAnsi="Bookman Old Style"/>
              <w:color w:val="000000"/>
            </w:rPr>
          </w:rPrChange>
        </w:rPr>
      </w:pPr>
      <w:r w:rsidRPr="00DF495C">
        <w:rPr>
          <w:rFonts w:ascii="Bookman Old Style" w:hAnsi="Bookman Old Style"/>
          <w:b/>
          <w:bCs/>
          <w:i/>
          <w:iCs/>
          <w:color w:val="000000"/>
          <w:rPrChange w:id="521" w:author="pachalo chizala" w:date="2023-05-07T19:13:00Z">
            <w:rPr>
              <w:rFonts w:ascii="Bookman Old Style" w:hAnsi="Bookman Old Style"/>
              <w:b/>
              <w:bCs/>
              <w:color w:val="000000"/>
            </w:rPr>
          </w:rPrChange>
        </w:rPr>
        <w:t>HC16</w:t>
      </w:r>
      <w:r w:rsidR="00776E87" w:rsidRPr="00DF495C">
        <w:rPr>
          <w:rFonts w:ascii="Bookman Old Style" w:hAnsi="Bookman Old Style"/>
          <w:b/>
          <w:bCs/>
          <w:i/>
          <w:iCs/>
          <w:color w:val="000000"/>
          <w:rPrChange w:id="522" w:author="pachalo chizala" w:date="2023-05-07T19:13:00Z">
            <w:rPr>
              <w:rFonts w:ascii="Bookman Old Style" w:hAnsi="Bookman Old Style"/>
              <w:b/>
              <w:bCs/>
              <w:color w:val="000000"/>
            </w:rPr>
          </w:rPrChange>
        </w:rPr>
        <w:t>:</w:t>
      </w:r>
      <w:r w:rsidRPr="00DF495C">
        <w:rPr>
          <w:rFonts w:ascii="Bookman Old Style" w:hAnsi="Bookman Old Style"/>
          <w:i/>
          <w:iCs/>
          <w:color w:val="000000"/>
          <w:rPrChange w:id="523" w:author="pachalo chizala" w:date="2023-05-07T19:13:00Z">
            <w:rPr>
              <w:rFonts w:ascii="Bookman Old Style" w:hAnsi="Bookman Old Style"/>
              <w:color w:val="000000"/>
            </w:rPr>
          </w:rPrChange>
        </w:rPr>
        <w:t> How many </w:t>
      </w:r>
      <w:r w:rsidRPr="00DF495C">
        <w:rPr>
          <w:rFonts w:ascii="Bookman Old Style" w:hAnsi="Bookman Old Style"/>
          <w:i/>
          <w:iCs/>
          <w:color w:val="FF0000"/>
          <w:rPrChange w:id="524" w:author="pachalo chizala" w:date="2023-05-07T19:13:00Z">
            <w:rPr>
              <w:rFonts w:ascii="Bookman Old Style" w:hAnsi="Bookman Old Style"/>
              <w:color w:val="FF0000"/>
            </w:rPr>
          </w:rPrChange>
        </w:rPr>
        <w:t>hectares/acres/football pitches(ground) </w:t>
      </w:r>
      <w:r w:rsidRPr="00DF495C">
        <w:rPr>
          <w:rFonts w:ascii="Bookman Old Style" w:hAnsi="Bookman Old Style"/>
          <w:i/>
          <w:iCs/>
          <w:color w:val="000000"/>
          <w:rPrChange w:id="525" w:author="pachalo chizala" w:date="2023-05-07T19:13:00Z">
            <w:rPr>
              <w:rFonts w:ascii="Bookman Old Style" w:hAnsi="Bookman Old Style"/>
              <w:color w:val="000000"/>
            </w:rPr>
          </w:rPrChange>
        </w:rPr>
        <w:t xml:space="preserve">of agricultural </w:t>
      </w:r>
      <w:r w:rsidR="00F77A64" w:rsidRPr="00DF495C">
        <w:rPr>
          <w:rFonts w:ascii="Bookman Old Style" w:hAnsi="Bookman Old Style"/>
          <w:i/>
          <w:iCs/>
          <w:color w:val="000000"/>
          <w:rPrChange w:id="526" w:author="pachalo chizala" w:date="2023-05-07T19:13:00Z">
            <w:rPr>
              <w:rFonts w:ascii="Bookman Old Style" w:hAnsi="Bookman Old Style"/>
              <w:color w:val="000000"/>
            </w:rPr>
          </w:rPrChange>
        </w:rPr>
        <w:t xml:space="preserve">  </w:t>
      </w:r>
      <w:r w:rsidRPr="00DF495C">
        <w:rPr>
          <w:rFonts w:ascii="Bookman Old Style" w:hAnsi="Bookman Old Style"/>
          <w:i/>
          <w:iCs/>
          <w:color w:val="000000"/>
          <w:rPrChange w:id="527" w:author="pachalo chizala" w:date="2023-05-07T19:13:00Z">
            <w:rPr>
              <w:rFonts w:ascii="Bookman Old Style" w:hAnsi="Bookman Old Style"/>
              <w:color w:val="000000"/>
            </w:rPr>
          </w:rPrChange>
        </w:rPr>
        <w:t>l</w:t>
      </w:r>
      <w:r w:rsidR="00776E87" w:rsidRPr="00DF495C">
        <w:rPr>
          <w:rFonts w:ascii="Bookman Old Style" w:hAnsi="Bookman Old Style"/>
          <w:i/>
          <w:iCs/>
          <w:color w:val="000000"/>
          <w:rPrChange w:id="528" w:author="pachalo chizala" w:date="2023-05-07T19:13:00Z">
            <w:rPr>
              <w:rFonts w:ascii="Bookman Old Style" w:hAnsi="Bookman Old Style"/>
              <w:color w:val="000000"/>
            </w:rPr>
          </w:rPrChange>
        </w:rPr>
        <w:t>a</w:t>
      </w:r>
      <w:r w:rsidRPr="00DF495C">
        <w:rPr>
          <w:rFonts w:ascii="Bookman Old Style" w:hAnsi="Bookman Old Style"/>
          <w:i/>
          <w:iCs/>
          <w:color w:val="000000"/>
          <w:rPrChange w:id="529" w:author="pachalo chizala" w:date="2023-05-07T19:13:00Z">
            <w:rPr>
              <w:rFonts w:ascii="Bookman Old Style" w:hAnsi="Bookman Old Style"/>
              <w:color w:val="000000"/>
            </w:rPr>
          </w:rPrChange>
        </w:rPr>
        <w:t>nd do members of this household own? </w:t>
      </w:r>
    </w:p>
    <w:p w14:paraId="2F52FAF6" w14:textId="77777777" w:rsidR="00534C9D" w:rsidRPr="00DF495C" w:rsidRDefault="00534C9D" w:rsidP="006A2402">
      <w:pPr>
        <w:pStyle w:val="NormalWeb"/>
        <w:rPr>
          <w:rFonts w:ascii="Bookman Old Style" w:hAnsi="Bookman Old Style"/>
          <w:i/>
          <w:iCs/>
          <w:color w:val="000000"/>
          <w:rPrChange w:id="530" w:author="pachalo chizala" w:date="2023-05-07T19:13:00Z">
            <w:rPr>
              <w:rFonts w:ascii="Bookman Old Style" w:hAnsi="Bookman Old Style"/>
              <w:color w:val="000000"/>
            </w:rPr>
          </w:rPrChange>
        </w:rPr>
        <w:pPrChange w:id="531" w:author="pachalo chizala" w:date="2023-05-07T19:02:00Z">
          <w:pPr>
            <w:pStyle w:val="NormalWeb"/>
            <w:ind w:left="140"/>
          </w:pPr>
        </w:pPrChange>
      </w:pPr>
      <w:r w:rsidRPr="00DF495C">
        <w:rPr>
          <w:rFonts w:ascii="Bookman Old Style" w:hAnsi="Bookman Old Style"/>
          <w:b/>
          <w:bCs/>
          <w:i/>
          <w:iCs/>
          <w:color w:val="000000"/>
          <w:rPrChange w:id="532" w:author="pachalo chizala" w:date="2023-05-07T19:13:00Z">
            <w:rPr>
              <w:rFonts w:ascii="Bookman Old Style" w:hAnsi="Bookman Old Style"/>
              <w:b/>
              <w:bCs/>
              <w:color w:val="000000"/>
            </w:rPr>
          </w:rPrChange>
        </w:rPr>
        <w:t>HC17</w:t>
      </w:r>
      <w:r w:rsidR="00776E87" w:rsidRPr="00DF495C">
        <w:rPr>
          <w:rFonts w:ascii="Bookman Old Style" w:hAnsi="Bookman Old Style"/>
          <w:b/>
          <w:bCs/>
          <w:i/>
          <w:iCs/>
          <w:color w:val="000000"/>
          <w:rPrChange w:id="533" w:author="pachalo chizala" w:date="2023-05-07T19:13:00Z">
            <w:rPr>
              <w:rFonts w:ascii="Bookman Old Style" w:hAnsi="Bookman Old Style"/>
              <w:b/>
              <w:bCs/>
              <w:color w:val="000000"/>
            </w:rPr>
          </w:rPrChange>
        </w:rPr>
        <w:t>:</w:t>
      </w:r>
      <w:r w:rsidRPr="00DF495C">
        <w:rPr>
          <w:rFonts w:ascii="Bookman Old Style" w:hAnsi="Bookman Old Style"/>
          <w:i/>
          <w:iCs/>
          <w:color w:val="000000"/>
          <w:rPrChange w:id="534" w:author="pachalo chizala" w:date="2023-05-07T19:13:00Z">
            <w:rPr>
              <w:rFonts w:ascii="Bookman Old Style" w:hAnsi="Bookman Old Style"/>
              <w:color w:val="000000"/>
            </w:rPr>
          </w:rPrChange>
        </w:rPr>
        <w:t> Does this household own any livestock, herds, other farm animals, or poultry?</w:t>
      </w:r>
    </w:p>
    <w:p w14:paraId="1D726EC2" w14:textId="77777777" w:rsidR="00534C9D" w:rsidRPr="00DF495C" w:rsidRDefault="00534C9D" w:rsidP="006A2402">
      <w:pPr>
        <w:pStyle w:val="NormalWeb"/>
        <w:rPr>
          <w:ins w:id="535" w:author="pachalo chizala" w:date="2023-05-07T19:02:00Z"/>
          <w:rFonts w:ascii="Bookman Old Style" w:hAnsi="Bookman Old Style"/>
          <w:i/>
          <w:iCs/>
          <w:color w:val="000000"/>
        </w:rPr>
      </w:pPr>
      <w:r w:rsidRPr="00DF495C">
        <w:rPr>
          <w:rFonts w:ascii="Bookman Old Style" w:hAnsi="Bookman Old Style"/>
          <w:b/>
          <w:bCs/>
          <w:i/>
          <w:iCs/>
          <w:color w:val="000000"/>
          <w:rPrChange w:id="536" w:author="pachalo chizala" w:date="2023-05-07T19:13:00Z">
            <w:rPr>
              <w:rFonts w:ascii="Bookman Old Style" w:hAnsi="Bookman Old Style"/>
              <w:b/>
              <w:bCs/>
              <w:color w:val="000000"/>
            </w:rPr>
          </w:rPrChange>
        </w:rPr>
        <w:t>HC18</w:t>
      </w:r>
      <w:r w:rsidR="00776E87" w:rsidRPr="00DF495C">
        <w:rPr>
          <w:rFonts w:ascii="Bookman Old Style" w:hAnsi="Bookman Old Style"/>
          <w:b/>
          <w:bCs/>
          <w:i/>
          <w:iCs/>
          <w:color w:val="000000"/>
          <w:rPrChange w:id="537" w:author="pachalo chizala" w:date="2023-05-07T19:13:00Z">
            <w:rPr>
              <w:rFonts w:ascii="Bookman Old Style" w:hAnsi="Bookman Old Style"/>
              <w:b/>
              <w:bCs/>
              <w:color w:val="000000"/>
            </w:rPr>
          </w:rPrChange>
        </w:rPr>
        <w:t>:</w:t>
      </w:r>
      <w:r w:rsidRPr="00DF495C">
        <w:rPr>
          <w:rFonts w:ascii="Bookman Old Style" w:hAnsi="Bookman Old Style"/>
          <w:b/>
          <w:bCs/>
          <w:i/>
          <w:iCs/>
          <w:color w:val="000000"/>
          <w:rPrChange w:id="538" w:author="pachalo chizala" w:date="2023-05-07T19:13:00Z">
            <w:rPr>
              <w:rFonts w:ascii="Bookman Old Style" w:hAnsi="Bookman Old Style"/>
              <w:b/>
              <w:bCs/>
              <w:color w:val="000000"/>
            </w:rPr>
          </w:rPrChange>
        </w:rPr>
        <w:t> </w:t>
      </w:r>
      <w:r w:rsidRPr="00DF495C">
        <w:rPr>
          <w:rFonts w:ascii="Bookman Old Style" w:hAnsi="Bookman Old Style"/>
          <w:i/>
          <w:iCs/>
          <w:color w:val="000000"/>
          <w:rPrChange w:id="539" w:author="pachalo chizala" w:date="2023-05-07T19:13:00Z">
            <w:rPr>
              <w:rFonts w:ascii="Bookman Old Style" w:hAnsi="Bookman Old Style"/>
              <w:color w:val="000000"/>
            </w:rPr>
          </w:rPrChange>
        </w:rPr>
        <w:t>How many of the following animals does this household have? </w:t>
      </w:r>
    </w:p>
    <w:p w14:paraId="23FD3016" w14:textId="77777777" w:rsidR="006A2402" w:rsidRPr="00DF495C" w:rsidRDefault="006A2402" w:rsidP="006A2402">
      <w:pPr>
        <w:pStyle w:val="NormalWeb"/>
        <w:ind w:left="140"/>
        <w:rPr>
          <w:moveTo w:id="540" w:author="pachalo chizala" w:date="2023-05-07T19:02:00Z"/>
          <w:rFonts w:ascii="Bookman Old Style" w:hAnsi="Bookman Old Style"/>
          <w:color w:val="000000"/>
        </w:rPr>
      </w:pPr>
      <w:moveToRangeStart w:id="541" w:author="pachalo chizala" w:date="2023-05-07T19:02:00Z" w:name="move134378562"/>
      <w:moveTo w:id="542" w:author="pachalo chizala" w:date="2023-05-07T19:02:00Z">
        <w:r w:rsidRPr="00DF495C">
          <w:rPr>
            <w:rFonts w:ascii="Bookman Old Style" w:hAnsi="Bookman Old Style"/>
            <w:i/>
            <w:iCs/>
            <w:color w:val="0000FF"/>
          </w:rPr>
          <w:t>If none, record ‘00’. If 95 or more, record ‘95’. </w:t>
        </w:r>
      </w:moveTo>
    </w:p>
    <w:p w14:paraId="432A759D" w14:textId="429D0F06" w:rsidR="006A2402" w:rsidRPr="00DF495C" w:rsidDel="006A2402" w:rsidRDefault="006A2402" w:rsidP="006A2402">
      <w:pPr>
        <w:pStyle w:val="NormalWeb"/>
        <w:rPr>
          <w:del w:id="543" w:author="pachalo chizala" w:date="2023-05-07T19:02:00Z"/>
          <w:rFonts w:ascii="Bookman Old Style" w:hAnsi="Bookman Old Style"/>
          <w:i/>
          <w:iCs/>
          <w:color w:val="000000"/>
        </w:rPr>
      </w:pPr>
      <w:ins w:id="544" w:author="pachalo chizala" w:date="2023-05-07T19:02:00Z">
        <w:r w:rsidRPr="00DF495C">
          <w:rPr>
            <w:rFonts w:ascii="Bookman Old Style" w:hAnsi="Bookman Old Style"/>
            <w:i/>
            <w:iCs/>
            <w:color w:val="0000FF"/>
          </w:rPr>
          <w:t xml:space="preserve">  </w:t>
        </w:r>
      </w:ins>
      <w:moveTo w:id="545" w:author="pachalo chizala" w:date="2023-05-07T19:02:00Z">
        <w:r w:rsidRPr="00DF495C">
          <w:rPr>
            <w:rFonts w:ascii="Bookman Old Style" w:hAnsi="Bookman Old Style"/>
            <w:i/>
            <w:iCs/>
            <w:color w:val="0000FF"/>
          </w:rPr>
          <w:t>If unknown, record ‘98’. </w:t>
        </w:r>
      </w:moveTo>
    </w:p>
    <w:p w14:paraId="34CD3B55" w14:textId="77777777" w:rsidR="006A2402" w:rsidRPr="00DF495C" w:rsidRDefault="006A2402" w:rsidP="006A2402">
      <w:pPr>
        <w:pStyle w:val="NormalWeb"/>
        <w:rPr>
          <w:ins w:id="546" w:author="pachalo chizala" w:date="2023-05-07T19:02:00Z"/>
          <w:moveTo w:id="547" w:author="pachalo chizala" w:date="2023-05-07T19:02:00Z"/>
          <w:rFonts w:ascii="Bookman Old Style" w:hAnsi="Bookman Old Style"/>
          <w:color w:val="000000"/>
        </w:rPr>
      </w:pPr>
    </w:p>
    <w:moveToRangeEnd w:id="541"/>
    <w:p w14:paraId="7C22E28B" w14:textId="7858F501" w:rsidR="006A2402" w:rsidRPr="00DF495C" w:rsidDel="006A2402" w:rsidRDefault="006A2402" w:rsidP="006A2402">
      <w:pPr>
        <w:pStyle w:val="NormalWeb"/>
        <w:ind w:left="709"/>
        <w:rPr>
          <w:del w:id="548" w:author="pachalo chizala" w:date="2023-05-07T19:02:00Z"/>
          <w:rFonts w:ascii="Bookman Old Style" w:hAnsi="Bookman Old Style"/>
          <w:i/>
          <w:iCs/>
          <w:color w:val="000000"/>
          <w:rPrChange w:id="549" w:author="pachalo chizala" w:date="2023-05-07T19:13:00Z">
            <w:rPr>
              <w:del w:id="550" w:author="pachalo chizala" w:date="2023-05-07T19:02:00Z"/>
              <w:rFonts w:ascii="Bookman Old Style" w:hAnsi="Bookman Old Style"/>
              <w:color w:val="000000"/>
            </w:rPr>
          </w:rPrChange>
        </w:rPr>
        <w:pPrChange w:id="551" w:author="pachalo chizala" w:date="2023-05-07T19:03:00Z">
          <w:pPr>
            <w:pStyle w:val="NormalWeb"/>
            <w:ind w:left="140"/>
          </w:pPr>
        </w:pPrChange>
      </w:pPr>
    </w:p>
    <w:p w14:paraId="4A0FD594" w14:textId="77777777" w:rsidR="00534C9D" w:rsidRPr="00DF495C" w:rsidRDefault="00534C9D" w:rsidP="006A2402">
      <w:pPr>
        <w:pStyle w:val="NormalWeb"/>
        <w:ind w:left="709"/>
        <w:rPr>
          <w:rFonts w:ascii="Bookman Old Style" w:hAnsi="Bookman Old Style"/>
          <w:color w:val="000000"/>
        </w:rPr>
        <w:pPrChange w:id="552" w:author="pachalo chizala" w:date="2023-05-07T19:03:00Z">
          <w:pPr>
            <w:pStyle w:val="NormalWeb"/>
            <w:ind w:left="140"/>
          </w:pPr>
        </w:pPrChange>
      </w:pPr>
      <w:r w:rsidRPr="00DF495C">
        <w:rPr>
          <w:rFonts w:ascii="Bookman Old Style" w:hAnsi="Bookman Old Style"/>
          <w:b/>
          <w:bCs/>
          <w:color w:val="000000"/>
        </w:rPr>
        <w:t>[A] </w:t>
      </w:r>
      <w:r w:rsidRPr="00DF495C">
        <w:rPr>
          <w:rFonts w:ascii="Bookman Old Style" w:hAnsi="Bookman Old Style"/>
          <w:color w:val="000000"/>
        </w:rPr>
        <w:t>Milk cows or bulls? </w:t>
      </w:r>
    </w:p>
    <w:p w14:paraId="5C816515" w14:textId="4EE01937" w:rsidR="00534C9D" w:rsidRPr="00DF495C" w:rsidDel="006A2402" w:rsidRDefault="00534C9D" w:rsidP="006A2402">
      <w:pPr>
        <w:pStyle w:val="NormalWeb"/>
        <w:ind w:left="709"/>
        <w:rPr>
          <w:moveFrom w:id="553" w:author="pachalo chizala" w:date="2023-05-07T19:02:00Z"/>
          <w:rFonts w:ascii="Bookman Old Style" w:hAnsi="Bookman Old Style"/>
          <w:color w:val="000000"/>
        </w:rPr>
        <w:pPrChange w:id="554" w:author="pachalo chizala" w:date="2023-05-07T19:03:00Z">
          <w:pPr>
            <w:pStyle w:val="NormalWeb"/>
            <w:ind w:left="140"/>
          </w:pPr>
        </w:pPrChange>
      </w:pPr>
      <w:moveFromRangeStart w:id="555" w:author="pachalo chizala" w:date="2023-05-07T19:02:00Z" w:name="move134378562"/>
      <w:moveFrom w:id="556" w:author="pachalo chizala" w:date="2023-05-07T19:02:00Z">
        <w:r w:rsidRPr="00DF495C" w:rsidDel="006A2402">
          <w:rPr>
            <w:rFonts w:ascii="Bookman Old Style" w:hAnsi="Bookman Old Style"/>
            <w:i/>
            <w:iCs/>
            <w:color w:val="0000FF"/>
          </w:rPr>
          <w:t>If none, record ‘00’. If 95 or more, record ‘95’. </w:t>
        </w:r>
      </w:moveFrom>
    </w:p>
    <w:p w14:paraId="6B0FBA0E" w14:textId="1B465EDA" w:rsidR="00534C9D" w:rsidRPr="00DF495C" w:rsidDel="006A2402" w:rsidRDefault="00534C9D" w:rsidP="006A2402">
      <w:pPr>
        <w:pStyle w:val="NormalWeb"/>
        <w:ind w:left="709"/>
        <w:rPr>
          <w:moveFrom w:id="557" w:author="pachalo chizala" w:date="2023-05-07T19:02:00Z"/>
          <w:rFonts w:ascii="Bookman Old Style" w:hAnsi="Bookman Old Style"/>
          <w:color w:val="000000"/>
        </w:rPr>
        <w:pPrChange w:id="558" w:author="pachalo chizala" w:date="2023-05-07T19:03:00Z">
          <w:pPr>
            <w:pStyle w:val="NormalWeb"/>
          </w:pPr>
        </w:pPrChange>
      </w:pPr>
      <w:moveFrom w:id="559" w:author="pachalo chizala" w:date="2023-05-07T19:02:00Z">
        <w:r w:rsidRPr="00DF495C" w:rsidDel="006A2402">
          <w:rPr>
            <w:rFonts w:ascii="Bookman Old Style" w:hAnsi="Bookman Old Style"/>
            <w:i/>
            <w:iCs/>
            <w:color w:val="0000FF"/>
          </w:rPr>
          <w:t>If unknown, record ‘98’. </w:t>
        </w:r>
      </w:moveFrom>
    </w:p>
    <w:moveFromRangeEnd w:id="555"/>
    <w:p w14:paraId="5561ACB6" w14:textId="77777777" w:rsidR="00DA2B94" w:rsidRPr="00DF495C" w:rsidRDefault="00DA2B94" w:rsidP="006A2402">
      <w:pPr>
        <w:pStyle w:val="NormalWeb"/>
        <w:ind w:left="709"/>
        <w:rPr>
          <w:rFonts w:ascii="Bookman Old Style" w:hAnsi="Bookman Old Style"/>
          <w:color w:val="000000"/>
        </w:rPr>
        <w:pPrChange w:id="560" w:author="pachalo chizala" w:date="2023-05-07T19:03:00Z">
          <w:pPr>
            <w:pStyle w:val="NormalWeb"/>
            <w:ind w:left="140"/>
          </w:pPr>
        </w:pPrChange>
      </w:pPr>
      <w:r w:rsidRPr="00DF495C">
        <w:rPr>
          <w:rFonts w:ascii="Bookman Old Style" w:hAnsi="Bookman Old Style"/>
          <w:b/>
          <w:bCs/>
          <w:color w:val="000000"/>
        </w:rPr>
        <w:t>[B] </w:t>
      </w:r>
      <w:r w:rsidRPr="00DF495C">
        <w:rPr>
          <w:rFonts w:ascii="Bookman Old Style" w:hAnsi="Bookman Old Style"/>
          <w:color w:val="000000"/>
        </w:rPr>
        <w:t>Other cattle? </w:t>
      </w:r>
    </w:p>
    <w:p w14:paraId="1F2BA540" w14:textId="77777777" w:rsidR="00DA2B94" w:rsidRPr="00DF495C" w:rsidRDefault="00776E87" w:rsidP="006A2402">
      <w:pPr>
        <w:pStyle w:val="NormalWeb"/>
        <w:ind w:left="709"/>
        <w:rPr>
          <w:rFonts w:ascii="Bookman Old Style" w:hAnsi="Bookman Old Style"/>
          <w:color w:val="000000"/>
        </w:rPr>
        <w:pPrChange w:id="561" w:author="pachalo chizala" w:date="2023-05-07T19:03:00Z">
          <w:pPr>
            <w:pStyle w:val="NormalWeb"/>
          </w:pPr>
        </w:pPrChange>
      </w:pPr>
      <w:del w:id="562" w:author="pachalo chizala" w:date="2023-05-07T19:02:00Z">
        <w:r w:rsidRPr="00DF495C" w:rsidDel="006A2402">
          <w:rPr>
            <w:rFonts w:ascii="Bookman Old Style" w:hAnsi="Bookman Old Style"/>
            <w:color w:val="000000"/>
          </w:rPr>
          <w:delText xml:space="preserve"> </w:delText>
        </w:r>
        <w:r w:rsidR="00DA2B94" w:rsidRPr="00DF495C" w:rsidDel="006A2402">
          <w:rPr>
            <w:rFonts w:ascii="Bookman Old Style" w:hAnsi="Bookman Old Style"/>
            <w:color w:val="000000"/>
          </w:rPr>
          <w:delText> </w:delText>
        </w:r>
      </w:del>
      <w:r w:rsidR="00DA2B94" w:rsidRPr="00DF495C">
        <w:rPr>
          <w:rFonts w:ascii="Bookman Old Style" w:hAnsi="Bookman Old Style"/>
          <w:b/>
          <w:bCs/>
          <w:color w:val="000000"/>
        </w:rPr>
        <w:t>[C]</w:t>
      </w:r>
      <w:r w:rsidRPr="00DF495C">
        <w:rPr>
          <w:rFonts w:ascii="Bookman Old Style" w:hAnsi="Bookman Old Style"/>
          <w:b/>
          <w:bCs/>
          <w:color w:val="000000"/>
        </w:rPr>
        <w:t xml:space="preserve"> </w:t>
      </w:r>
      <w:r w:rsidR="00DA2B94" w:rsidRPr="00DF495C">
        <w:rPr>
          <w:rFonts w:ascii="Bookman Old Style" w:hAnsi="Bookman Old Style"/>
          <w:color w:val="000000"/>
        </w:rPr>
        <w:t>Horses, donkeys or mules? </w:t>
      </w:r>
    </w:p>
    <w:p w14:paraId="686F47A3" w14:textId="6B05E645" w:rsidR="00534C9D" w:rsidRPr="00DF495C" w:rsidRDefault="00534C9D" w:rsidP="006A2402">
      <w:pPr>
        <w:pStyle w:val="NormalWeb"/>
        <w:ind w:left="709"/>
        <w:rPr>
          <w:rFonts w:ascii="Bookman Old Style" w:hAnsi="Bookman Old Style"/>
          <w:color w:val="000000"/>
        </w:rPr>
        <w:pPrChange w:id="563" w:author="pachalo chizala" w:date="2023-05-07T19:03:00Z">
          <w:pPr>
            <w:pStyle w:val="NormalWeb"/>
            <w:ind w:left="140"/>
          </w:pPr>
        </w:pPrChange>
      </w:pPr>
      <w:del w:id="564" w:author="pachalo chizala" w:date="2023-05-07T19:02:00Z">
        <w:r w:rsidRPr="00DF495C" w:rsidDel="006A2402">
          <w:rPr>
            <w:rFonts w:ascii="Bookman Old Style" w:hAnsi="Bookman Old Style"/>
            <w:color w:val="000000"/>
          </w:rPr>
          <w:delText> </w:delText>
        </w:r>
      </w:del>
      <w:r w:rsidR="00DA2B94" w:rsidRPr="00DF495C">
        <w:rPr>
          <w:rFonts w:ascii="Bookman Old Style" w:hAnsi="Bookman Old Style"/>
          <w:b/>
          <w:bCs/>
          <w:color w:val="000000"/>
        </w:rPr>
        <w:t>[D]</w:t>
      </w:r>
      <w:r w:rsidR="00DA2B94" w:rsidRPr="00DF495C">
        <w:rPr>
          <w:rFonts w:ascii="Bookman Old Style" w:hAnsi="Bookman Old Style"/>
          <w:color w:val="000000"/>
        </w:rPr>
        <w:t> Goats? </w:t>
      </w:r>
    </w:p>
    <w:p w14:paraId="101C2BAF" w14:textId="430EC585" w:rsidR="00776E87" w:rsidRPr="00DF495C" w:rsidRDefault="00776E87" w:rsidP="006A2402">
      <w:pPr>
        <w:pStyle w:val="NormalWeb"/>
        <w:ind w:left="709"/>
        <w:rPr>
          <w:rFonts w:ascii="Bookman Old Style" w:hAnsi="Bookman Old Style"/>
          <w:color w:val="000000"/>
        </w:rPr>
        <w:pPrChange w:id="565" w:author="pachalo chizala" w:date="2023-05-07T19:03:00Z">
          <w:pPr>
            <w:pStyle w:val="NormalWeb"/>
            <w:ind w:left="140"/>
          </w:pPr>
        </w:pPrChange>
      </w:pPr>
      <w:del w:id="566" w:author="pachalo chizala" w:date="2023-05-07T19:02:00Z">
        <w:r w:rsidRPr="00DF495C" w:rsidDel="006A2402">
          <w:rPr>
            <w:rFonts w:ascii="Bookman Old Style" w:hAnsi="Bookman Old Style"/>
            <w:b/>
            <w:bCs/>
            <w:color w:val="000000"/>
          </w:rPr>
          <w:delText xml:space="preserve"> </w:delText>
        </w:r>
      </w:del>
      <w:r w:rsidR="00DA2B94" w:rsidRPr="00DF495C">
        <w:rPr>
          <w:rFonts w:ascii="Bookman Old Style" w:hAnsi="Bookman Old Style"/>
          <w:b/>
          <w:bCs/>
          <w:color w:val="000000"/>
        </w:rPr>
        <w:t>[F] </w:t>
      </w:r>
      <w:r w:rsidR="00DA2B94" w:rsidRPr="00DF495C">
        <w:rPr>
          <w:rFonts w:ascii="Bookman Old Style" w:hAnsi="Bookman Old Style"/>
          <w:color w:val="000000"/>
        </w:rPr>
        <w:t>Chickens? </w:t>
      </w:r>
    </w:p>
    <w:p w14:paraId="23C48888" w14:textId="584129CC" w:rsidR="00776E87" w:rsidRPr="00DF495C" w:rsidRDefault="00776E87" w:rsidP="006A2402">
      <w:pPr>
        <w:pStyle w:val="NormalWeb"/>
        <w:ind w:left="709"/>
        <w:rPr>
          <w:rFonts w:ascii="Bookman Old Style" w:hAnsi="Bookman Old Style"/>
          <w:color w:val="000000"/>
        </w:rPr>
        <w:pPrChange w:id="567" w:author="pachalo chizala" w:date="2023-05-07T19:03:00Z">
          <w:pPr>
            <w:pStyle w:val="NormalWeb"/>
            <w:ind w:left="140"/>
          </w:pPr>
        </w:pPrChange>
      </w:pPr>
      <w:del w:id="568" w:author="pachalo chizala" w:date="2023-05-07T19:03:00Z">
        <w:r w:rsidRPr="00DF495C" w:rsidDel="006A2402">
          <w:rPr>
            <w:rFonts w:ascii="Bookman Old Style" w:hAnsi="Bookman Old Style"/>
            <w:b/>
            <w:bCs/>
            <w:color w:val="000000"/>
          </w:rPr>
          <w:delText xml:space="preserve"> </w:delText>
        </w:r>
      </w:del>
      <w:r w:rsidR="00DA2B94" w:rsidRPr="00DF495C">
        <w:rPr>
          <w:rFonts w:ascii="Bookman Old Style" w:hAnsi="Bookman Old Style"/>
          <w:b/>
          <w:bCs/>
          <w:color w:val="000000"/>
        </w:rPr>
        <w:t>[E] </w:t>
      </w:r>
      <w:r w:rsidR="00DA2B94" w:rsidRPr="00DF495C">
        <w:rPr>
          <w:rFonts w:ascii="Bookman Old Style" w:hAnsi="Bookman Old Style"/>
          <w:color w:val="000000"/>
        </w:rPr>
        <w:t>Sheep? </w:t>
      </w:r>
    </w:p>
    <w:p w14:paraId="45B68679" w14:textId="3D262966" w:rsidR="00776E87" w:rsidRPr="00DF495C" w:rsidRDefault="00776E87" w:rsidP="006A2402">
      <w:pPr>
        <w:pStyle w:val="NormalWeb"/>
        <w:ind w:left="709"/>
        <w:rPr>
          <w:rFonts w:ascii="Bookman Old Style" w:hAnsi="Bookman Old Style"/>
          <w:color w:val="000000"/>
        </w:rPr>
        <w:pPrChange w:id="569" w:author="pachalo chizala" w:date="2023-05-07T19:03:00Z">
          <w:pPr>
            <w:pStyle w:val="NormalWeb"/>
            <w:ind w:left="140"/>
          </w:pPr>
        </w:pPrChange>
      </w:pPr>
      <w:del w:id="570" w:author="pachalo chizala" w:date="2023-05-07T19:03:00Z">
        <w:r w:rsidRPr="00DF495C" w:rsidDel="006A2402">
          <w:rPr>
            <w:rFonts w:ascii="Bookman Old Style" w:hAnsi="Bookman Old Style"/>
            <w:b/>
            <w:bCs/>
            <w:color w:val="000000"/>
          </w:rPr>
          <w:delText xml:space="preserve"> </w:delText>
        </w:r>
      </w:del>
      <w:r w:rsidR="00DA2B94" w:rsidRPr="00DF495C">
        <w:rPr>
          <w:rFonts w:ascii="Bookman Old Style" w:hAnsi="Bookman Old Style"/>
          <w:b/>
          <w:bCs/>
          <w:color w:val="000000"/>
        </w:rPr>
        <w:t>[G]</w:t>
      </w:r>
      <w:r w:rsidR="00DA2B94" w:rsidRPr="00DF495C">
        <w:rPr>
          <w:rFonts w:ascii="Bookman Old Style" w:hAnsi="Bookman Old Style"/>
          <w:color w:val="000000"/>
        </w:rPr>
        <w:t> Pigs?</w:t>
      </w:r>
    </w:p>
    <w:p w14:paraId="0651AB39" w14:textId="200E9AE4" w:rsidR="00DA2B94" w:rsidRPr="00DF495C" w:rsidRDefault="00DA2B94" w:rsidP="006A2402">
      <w:pPr>
        <w:pStyle w:val="NormalWeb"/>
        <w:ind w:left="709"/>
        <w:rPr>
          <w:rFonts w:ascii="Bookman Old Style" w:hAnsi="Bookman Old Style"/>
          <w:color w:val="000000"/>
        </w:rPr>
        <w:pPrChange w:id="571" w:author="pachalo chizala" w:date="2023-05-07T19:03:00Z">
          <w:pPr>
            <w:pStyle w:val="NormalWeb"/>
            <w:ind w:left="140"/>
          </w:pPr>
        </w:pPrChange>
      </w:pPr>
      <w:del w:id="572" w:author="pachalo chizala" w:date="2023-05-07T19:03:00Z">
        <w:r w:rsidRPr="00DF495C" w:rsidDel="006A2402">
          <w:rPr>
            <w:rFonts w:ascii="Bookman Old Style" w:hAnsi="Bookman Old Style"/>
            <w:color w:val="000000"/>
          </w:rPr>
          <w:delText> </w:delText>
        </w:r>
      </w:del>
      <w:r w:rsidRPr="00DF495C">
        <w:rPr>
          <w:rFonts w:ascii="Bookman Old Style" w:hAnsi="Bookman Old Style"/>
          <w:b/>
          <w:bCs/>
          <w:color w:val="000000"/>
        </w:rPr>
        <w:t>[H]</w:t>
      </w:r>
      <w:r w:rsidRPr="00DF495C">
        <w:rPr>
          <w:rFonts w:ascii="Bookman Old Style" w:hAnsi="Bookman Old Style"/>
          <w:color w:val="000000"/>
        </w:rPr>
        <w:t> Other poultry: Turkey, Quails, Guinea fowl? </w:t>
      </w:r>
    </w:p>
    <w:p w14:paraId="06226654" w14:textId="77777777" w:rsidR="0090383E" w:rsidRPr="00DF495C" w:rsidRDefault="0090383E" w:rsidP="00277CFA">
      <w:pPr>
        <w:pStyle w:val="NormalWeb"/>
        <w:ind w:left="140"/>
        <w:rPr>
          <w:rFonts w:ascii="Bookman Old Style" w:hAnsi="Bookman Old Style"/>
          <w:color w:val="000000"/>
        </w:rPr>
      </w:pPr>
    </w:p>
    <w:p w14:paraId="70BC55F7" w14:textId="77777777" w:rsidR="00DA2B94" w:rsidRPr="00DF495C" w:rsidRDefault="00DA2B94" w:rsidP="00277CFA">
      <w:pPr>
        <w:pStyle w:val="NormalWeb"/>
        <w:ind w:left="140"/>
        <w:rPr>
          <w:rFonts w:ascii="Bookman Old Style" w:hAnsi="Bookman Old Style"/>
          <w:i/>
          <w:iCs/>
          <w:color w:val="000000"/>
          <w:rPrChange w:id="573" w:author="pachalo chizala" w:date="2023-05-07T19:13:00Z">
            <w:rPr>
              <w:rFonts w:ascii="Bookman Old Style" w:hAnsi="Bookman Old Style"/>
              <w:color w:val="000000"/>
            </w:rPr>
          </w:rPrChange>
        </w:rPr>
      </w:pPr>
      <w:r w:rsidRPr="00DF495C">
        <w:rPr>
          <w:rFonts w:ascii="Bookman Old Style" w:hAnsi="Bookman Old Style"/>
          <w:b/>
          <w:bCs/>
          <w:i/>
          <w:iCs/>
          <w:color w:val="000000"/>
          <w:rPrChange w:id="574" w:author="pachalo chizala" w:date="2023-05-07T19:13:00Z">
            <w:rPr>
              <w:rFonts w:ascii="Bookman Old Style" w:hAnsi="Bookman Old Style"/>
              <w:b/>
              <w:bCs/>
              <w:color w:val="000000"/>
            </w:rPr>
          </w:rPrChange>
        </w:rPr>
        <w:t>HC19.</w:t>
      </w:r>
      <w:r w:rsidRPr="00DF495C">
        <w:rPr>
          <w:rFonts w:ascii="Bookman Old Style" w:hAnsi="Bookman Old Style"/>
          <w:i/>
          <w:iCs/>
          <w:color w:val="000000"/>
          <w:rPrChange w:id="575" w:author="pachalo chizala" w:date="2023-05-07T19:13:00Z">
            <w:rPr>
              <w:rFonts w:ascii="Bookman Old Style" w:hAnsi="Bookman Old Style"/>
              <w:color w:val="000000"/>
            </w:rPr>
          </w:rPrChange>
        </w:rPr>
        <w:t> Does any member of this household have a bank account?</w:t>
      </w:r>
    </w:p>
    <w:p w14:paraId="0BB01C7C" w14:textId="05128B31" w:rsidR="00BA1DD3" w:rsidRPr="00DF495C" w:rsidRDefault="00BA1DD3" w:rsidP="00BA1DD3">
      <w:pPr>
        <w:pStyle w:val="Heading2"/>
        <w:rPr>
          <w:rFonts w:ascii="Bookman Old Style" w:hAnsi="Bookman Old Style"/>
          <w:lang w:val="en-US"/>
        </w:rPr>
      </w:pPr>
      <w:r w:rsidRPr="00DF495C">
        <w:rPr>
          <w:rFonts w:ascii="Bookman Old Style" w:hAnsi="Bookman Old Style"/>
          <w:lang w:val="en-US"/>
        </w:rPr>
        <w:t xml:space="preserve"> HOUSEHOLD SOURCES OF LIVELIHOOD (HLL)</w:t>
      </w:r>
    </w:p>
    <w:p w14:paraId="7E41884D" w14:textId="77777777" w:rsidR="00BA1DD3" w:rsidRPr="00DF495C" w:rsidRDefault="00BA1DD3" w:rsidP="00BA1DD3">
      <w:pPr>
        <w:rPr>
          <w:rFonts w:ascii="Bookman Old Style" w:hAnsi="Bookman Old Style"/>
          <w:lang w:val="en-US"/>
        </w:rPr>
      </w:pPr>
      <w:r w:rsidRPr="00DF495C">
        <w:rPr>
          <w:rFonts w:ascii="Bookman Old Style" w:hAnsi="Bookman Old Style"/>
          <w:sz w:val="24"/>
          <w:szCs w:val="24"/>
          <w:lang w:val="en-US"/>
        </w:rPr>
        <w:t xml:space="preserve">Module covers basic information on sources of household livelihood. It identifies all sources of household livelihood in the 12 months preceding the interview date, as well as the main source as self-declared by the household reference person or head. It distinguishes between income from employment and other sources of household income, including remittances, transfers, </w:t>
      </w:r>
      <w:r w:rsidRPr="00DF495C">
        <w:rPr>
          <w:rFonts w:ascii="Bookman Old Style" w:hAnsi="Bookman Old Style"/>
          <w:sz w:val="24"/>
          <w:szCs w:val="24"/>
          <w:lang w:val="en-US"/>
        </w:rPr>
        <w:lastRenderedPageBreak/>
        <w:t>and production of foodstuff for own final use. The module is to be asked only to the household reference person or head</w:t>
      </w:r>
      <w:r w:rsidRPr="00DF495C">
        <w:rPr>
          <w:rFonts w:ascii="Bookman Old Style" w:hAnsi="Bookman Old Style"/>
          <w:lang w:val="en-US"/>
        </w:rPr>
        <w:t>.</w:t>
      </w:r>
    </w:p>
    <w:p w14:paraId="3316E836" w14:textId="77777777" w:rsidR="00BA1DD3" w:rsidRPr="00DF495C" w:rsidRDefault="00BA1DD3" w:rsidP="00BA1DD3">
      <w:pPr>
        <w:rPr>
          <w:rFonts w:ascii="Bookman Old Style" w:hAnsi="Bookman Old Style"/>
          <w:lang w:val="en-US"/>
        </w:rPr>
      </w:pPr>
    </w:p>
    <w:p w14:paraId="10D72B5F" w14:textId="77777777" w:rsidR="00BA1DD3" w:rsidRPr="00DF495C" w:rsidRDefault="00BA1DD3" w:rsidP="00BA1DD3">
      <w:pPr>
        <w:jc w:val="both"/>
        <w:rPr>
          <w:rFonts w:ascii="Bookman Old Style" w:hAnsi="Bookman Old Style" w:cs="Calibri"/>
          <w:sz w:val="24"/>
          <w:szCs w:val="24"/>
          <w:lang w:val="en-US"/>
        </w:rPr>
      </w:pPr>
      <w:r w:rsidRPr="00DF495C">
        <w:rPr>
          <w:rFonts w:ascii="Bookman Old Style" w:hAnsi="Bookman Old Style" w:cs="Calibri"/>
          <w:b/>
          <w:bCs/>
          <w:sz w:val="24"/>
          <w:szCs w:val="24"/>
          <w:lang w:val="en-US"/>
        </w:rPr>
        <w:t>DEM_31</w:t>
      </w:r>
      <w:r w:rsidRPr="00DF495C">
        <w:rPr>
          <w:rFonts w:ascii="Bookman Old Style" w:hAnsi="Bookman Old Style" w:cs="Calibri"/>
          <w:sz w:val="24"/>
          <w:szCs w:val="24"/>
          <w:lang w:val="en-US"/>
        </w:rPr>
        <w:t xml:space="preserve">: </w:t>
      </w:r>
      <w:r w:rsidRPr="00DF495C">
        <w:rPr>
          <w:rFonts w:ascii="Bookman Old Style" w:hAnsi="Bookman Old Style"/>
          <w:i/>
          <w:iCs/>
          <w:color w:val="000000"/>
          <w:sz w:val="24"/>
          <w:szCs w:val="24"/>
          <w:lang w:val="en-US"/>
        </w:rPr>
        <w:t xml:space="preserve">In the last 12 months, which of the following sources of support did the household have? </w:t>
      </w:r>
      <w:r w:rsidRPr="00DF495C">
        <w:rPr>
          <w:rFonts w:ascii="Bookman Old Style" w:hAnsi="Bookman Old Style"/>
          <w:color w:val="000000"/>
          <w:sz w:val="24"/>
          <w:szCs w:val="24"/>
          <w:lang w:val="en-US"/>
        </w:rPr>
        <w:t xml:space="preserve">READ AND </w:t>
      </w:r>
      <w:r w:rsidRPr="00DF495C">
        <w:rPr>
          <w:rFonts w:ascii="Bookman Old Style" w:hAnsi="Bookman Old Style" w:cs="Calibri"/>
          <w:sz w:val="24"/>
          <w:szCs w:val="24"/>
          <w:lang w:val="en-US"/>
        </w:rPr>
        <w:t>MARK ALL THAT APPLY</w:t>
      </w:r>
    </w:p>
    <w:p w14:paraId="29A7A77E" w14:textId="77777777" w:rsidR="00BA1DD3" w:rsidRPr="00DF495C" w:rsidRDefault="00BA1DD3" w:rsidP="00BA1DD3">
      <w:pPr>
        <w:jc w:val="both"/>
        <w:rPr>
          <w:rFonts w:ascii="Bookman Old Style" w:hAnsi="Bookman Old Style" w:cs="Calibri"/>
          <w:sz w:val="24"/>
          <w:szCs w:val="24"/>
          <w:lang w:val="en-US"/>
        </w:rPr>
      </w:pPr>
      <w:r w:rsidRPr="00DF495C">
        <w:rPr>
          <w:rFonts w:ascii="Bookman Old Style" w:hAnsi="Bookman Old Style" w:cs="Calibri"/>
          <w:sz w:val="24"/>
          <w:szCs w:val="24"/>
          <w:lang w:val="en-US"/>
        </w:rPr>
        <w:t xml:space="preserve">  </w:t>
      </w:r>
    </w:p>
    <w:p w14:paraId="1FD1474B" w14:textId="3CDEE466" w:rsidR="00BA1DD3" w:rsidRPr="00DF495C" w:rsidRDefault="00BA1DD3" w:rsidP="006A2402">
      <w:pPr>
        <w:pStyle w:val="ListParagraph"/>
        <w:numPr>
          <w:ilvl w:val="0"/>
          <w:numId w:val="242"/>
        </w:numPr>
        <w:jc w:val="both"/>
        <w:rPr>
          <w:rFonts w:ascii="Bookman Old Style" w:hAnsi="Bookman Old Style"/>
          <w:sz w:val="24"/>
          <w:szCs w:val="24"/>
          <w:rPrChange w:id="576" w:author="pachalo chizala" w:date="2023-05-07T19:13:00Z">
            <w:rPr/>
          </w:rPrChange>
        </w:rPr>
        <w:pPrChange w:id="577" w:author="pachalo chizala" w:date="2023-05-07T19:03:00Z">
          <w:pPr>
            <w:jc w:val="both"/>
          </w:pPr>
        </w:pPrChange>
      </w:pPr>
      <w:del w:id="578" w:author="pachalo chizala" w:date="2023-05-07T19:03:00Z">
        <w:r w:rsidRPr="00DF495C" w:rsidDel="006A2402">
          <w:rPr>
            <w:rFonts w:ascii="Bookman Old Style" w:hAnsi="Bookman Old Style"/>
            <w:sz w:val="24"/>
            <w:szCs w:val="24"/>
            <w:rPrChange w:id="579" w:author="pachalo chizala" w:date="2023-05-07T19:13:00Z">
              <w:rPr/>
            </w:rPrChange>
          </w:rPr>
          <w:delText xml:space="preserve">a. </w:delText>
        </w:r>
      </w:del>
      <w:r w:rsidRPr="00DF495C">
        <w:rPr>
          <w:rFonts w:ascii="Bookman Old Style" w:hAnsi="Bookman Old Style"/>
          <w:sz w:val="24"/>
          <w:szCs w:val="24"/>
          <w:rPrChange w:id="580" w:author="pachalo chizala" w:date="2023-05-07T19:13:00Z">
            <w:rPr/>
          </w:rPrChange>
        </w:rPr>
        <w:t xml:space="preserve">Income from household farming or fishing </w:t>
      </w:r>
    </w:p>
    <w:p w14:paraId="3AA8DCC4" w14:textId="111303D3" w:rsidR="00BA1DD3" w:rsidRPr="00DF495C" w:rsidRDefault="00BA1DD3" w:rsidP="006A2402">
      <w:pPr>
        <w:pStyle w:val="ListParagraph"/>
        <w:numPr>
          <w:ilvl w:val="0"/>
          <w:numId w:val="242"/>
        </w:numPr>
        <w:jc w:val="both"/>
        <w:rPr>
          <w:rFonts w:ascii="Bookman Old Style" w:hAnsi="Bookman Old Style"/>
          <w:sz w:val="24"/>
          <w:szCs w:val="24"/>
          <w:rPrChange w:id="581" w:author="pachalo chizala" w:date="2023-05-07T19:13:00Z">
            <w:rPr/>
          </w:rPrChange>
        </w:rPr>
        <w:pPrChange w:id="582" w:author="pachalo chizala" w:date="2023-05-07T19:03:00Z">
          <w:pPr>
            <w:jc w:val="both"/>
          </w:pPr>
        </w:pPrChange>
      </w:pPr>
      <w:del w:id="583" w:author="pachalo chizala" w:date="2023-05-07T19:03:00Z">
        <w:r w:rsidRPr="00DF495C" w:rsidDel="006A2402">
          <w:rPr>
            <w:rFonts w:ascii="Bookman Old Style" w:hAnsi="Bookman Old Style"/>
            <w:sz w:val="24"/>
            <w:szCs w:val="24"/>
            <w:rPrChange w:id="584" w:author="pachalo chizala" w:date="2023-05-07T19:13:00Z">
              <w:rPr/>
            </w:rPrChange>
          </w:rPr>
          <w:delText xml:space="preserve">b. </w:delText>
        </w:r>
      </w:del>
      <w:r w:rsidRPr="00DF495C">
        <w:rPr>
          <w:rFonts w:ascii="Bookman Old Style" w:hAnsi="Bookman Old Style"/>
          <w:sz w:val="24"/>
          <w:szCs w:val="24"/>
          <w:rPrChange w:id="585" w:author="pachalo chizala" w:date="2023-05-07T19:13:00Z">
            <w:rPr/>
          </w:rPrChange>
        </w:rPr>
        <w:t>Income from a household business (other than farming or fishing)</w:t>
      </w:r>
    </w:p>
    <w:p w14:paraId="7B2A20D8" w14:textId="1B752BB7" w:rsidR="00BA1DD3" w:rsidRPr="00DF495C" w:rsidRDefault="00BA1DD3" w:rsidP="006A2402">
      <w:pPr>
        <w:pStyle w:val="ListParagraph"/>
        <w:numPr>
          <w:ilvl w:val="0"/>
          <w:numId w:val="242"/>
        </w:numPr>
        <w:jc w:val="both"/>
        <w:rPr>
          <w:rFonts w:ascii="Bookman Old Style" w:hAnsi="Bookman Old Style"/>
          <w:sz w:val="24"/>
          <w:szCs w:val="24"/>
          <w:rPrChange w:id="586" w:author="pachalo chizala" w:date="2023-05-07T19:13:00Z">
            <w:rPr/>
          </w:rPrChange>
        </w:rPr>
        <w:pPrChange w:id="587" w:author="pachalo chizala" w:date="2023-05-07T19:03:00Z">
          <w:pPr>
            <w:jc w:val="both"/>
          </w:pPr>
        </w:pPrChange>
      </w:pPr>
      <w:del w:id="588" w:author="pachalo chizala" w:date="2023-05-07T19:03:00Z">
        <w:r w:rsidRPr="00DF495C" w:rsidDel="006A2402">
          <w:rPr>
            <w:rFonts w:ascii="Bookman Old Style" w:hAnsi="Bookman Old Style"/>
            <w:sz w:val="24"/>
            <w:szCs w:val="24"/>
            <w:rPrChange w:id="589" w:author="pachalo chizala" w:date="2023-05-07T19:13:00Z">
              <w:rPr/>
            </w:rPrChange>
          </w:rPr>
          <w:delText xml:space="preserve">c. </w:delText>
        </w:r>
      </w:del>
      <w:r w:rsidRPr="00DF495C">
        <w:rPr>
          <w:rFonts w:ascii="Bookman Old Style" w:hAnsi="Bookman Old Style"/>
          <w:sz w:val="24"/>
          <w:szCs w:val="24"/>
          <w:rPrChange w:id="590" w:author="pachalo chizala" w:date="2023-05-07T19:13:00Z">
            <w:rPr/>
          </w:rPrChange>
        </w:rPr>
        <w:t>Income from a paid job (held by a household member or yourself)</w:t>
      </w:r>
    </w:p>
    <w:p w14:paraId="1A3AEFEA" w14:textId="25771643" w:rsidR="00BA1DD3" w:rsidRPr="00DF495C" w:rsidRDefault="00BA1DD3" w:rsidP="006A2402">
      <w:pPr>
        <w:pStyle w:val="ListParagraph"/>
        <w:numPr>
          <w:ilvl w:val="0"/>
          <w:numId w:val="242"/>
        </w:numPr>
        <w:jc w:val="both"/>
        <w:rPr>
          <w:rFonts w:ascii="Bookman Old Style" w:hAnsi="Bookman Old Style"/>
          <w:sz w:val="24"/>
          <w:szCs w:val="24"/>
          <w:rPrChange w:id="591" w:author="pachalo chizala" w:date="2023-05-07T19:13:00Z">
            <w:rPr/>
          </w:rPrChange>
        </w:rPr>
        <w:pPrChange w:id="592" w:author="pachalo chizala" w:date="2023-05-07T19:03:00Z">
          <w:pPr>
            <w:jc w:val="both"/>
          </w:pPr>
        </w:pPrChange>
      </w:pPr>
      <w:del w:id="593" w:author="pachalo chizala" w:date="2023-05-07T19:03:00Z">
        <w:r w:rsidRPr="00DF495C" w:rsidDel="006A2402">
          <w:rPr>
            <w:rFonts w:ascii="Bookman Old Style" w:hAnsi="Bookman Old Style"/>
            <w:sz w:val="24"/>
            <w:szCs w:val="24"/>
            <w:rPrChange w:id="594" w:author="pachalo chizala" w:date="2023-05-07T19:13:00Z">
              <w:rPr/>
            </w:rPrChange>
          </w:rPr>
          <w:delText xml:space="preserve">d. </w:delText>
        </w:r>
      </w:del>
      <w:r w:rsidRPr="00DF495C">
        <w:rPr>
          <w:rFonts w:ascii="Bookman Old Style" w:hAnsi="Bookman Old Style"/>
          <w:sz w:val="24"/>
          <w:szCs w:val="24"/>
          <w:rPrChange w:id="595" w:author="pachalo chizala" w:date="2023-05-07T19:13:00Z">
            <w:rPr/>
          </w:rPrChange>
        </w:rPr>
        <w:t>Foodstuff produced by the household from farming, raising animals or fishing</w:t>
      </w:r>
    </w:p>
    <w:p w14:paraId="621297C8" w14:textId="2ED0F06E" w:rsidR="00BA1DD3" w:rsidRPr="00DF495C" w:rsidRDefault="00BA1DD3" w:rsidP="006A2402">
      <w:pPr>
        <w:pStyle w:val="ListParagraph"/>
        <w:numPr>
          <w:ilvl w:val="0"/>
          <w:numId w:val="242"/>
        </w:numPr>
        <w:jc w:val="both"/>
        <w:rPr>
          <w:rFonts w:ascii="Bookman Old Style" w:hAnsi="Bookman Old Style"/>
          <w:sz w:val="24"/>
          <w:szCs w:val="24"/>
          <w:rPrChange w:id="596" w:author="pachalo chizala" w:date="2023-05-07T19:13:00Z">
            <w:rPr/>
          </w:rPrChange>
        </w:rPr>
        <w:pPrChange w:id="597" w:author="pachalo chizala" w:date="2023-05-07T19:03:00Z">
          <w:pPr>
            <w:jc w:val="both"/>
          </w:pPr>
        </w:pPrChange>
      </w:pPr>
      <w:del w:id="598" w:author="pachalo chizala" w:date="2023-05-07T19:03:00Z">
        <w:r w:rsidRPr="00DF495C" w:rsidDel="006A2402">
          <w:rPr>
            <w:rFonts w:ascii="Bookman Old Style" w:hAnsi="Bookman Old Style"/>
            <w:sz w:val="24"/>
            <w:szCs w:val="24"/>
            <w:rPrChange w:id="599" w:author="pachalo chizala" w:date="2023-05-07T19:13:00Z">
              <w:rPr/>
            </w:rPrChange>
          </w:rPr>
          <w:delText xml:space="preserve">e. </w:delText>
        </w:r>
      </w:del>
      <w:r w:rsidRPr="00DF495C">
        <w:rPr>
          <w:rFonts w:ascii="Bookman Old Style" w:hAnsi="Bookman Old Style"/>
          <w:sz w:val="24"/>
          <w:szCs w:val="24"/>
          <w:rPrChange w:id="600" w:author="pachalo chizala" w:date="2023-05-07T19:13:00Z">
            <w:rPr/>
          </w:rPrChange>
        </w:rPr>
        <w:t>Money or support from people living abroad</w:t>
      </w:r>
    </w:p>
    <w:p w14:paraId="7E55C133" w14:textId="22468749" w:rsidR="00BA1DD3" w:rsidRPr="00DF495C" w:rsidRDefault="00BA1DD3" w:rsidP="006A2402">
      <w:pPr>
        <w:pStyle w:val="ListParagraph"/>
        <w:numPr>
          <w:ilvl w:val="0"/>
          <w:numId w:val="242"/>
        </w:numPr>
        <w:jc w:val="both"/>
        <w:rPr>
          <w:rFonts w:ascii="Bookman Old Style" w:hAnsi="Bookman Old Style"/>
          <w:sz w:val="24"/>
          <w:szCs w:val="24"/>
          <w:rPrChange w:id="601" w:author="pachalo chizala" w:date="2023-05-07T19:13:00Z">
            <w:rPr/>
          </w:rPrChange>
        </w:rPr>
        <w:pPrChange w:id="602" w:author="pachalo chizala" w:date="2023-05-07T19:03:00Z">
          <w:pPr>
            <w:jc w:val="both"/>
          </w:pPr>
        </w:pPrChange>
      </w:pPr>
      <w:del w:id="603" w:author="pachalo chizala" w:date="2023-05-07T19:03:00Z">
        <w:r w:rsidRPr="00DF495C" w:rsidDel="006A2402">
          <w:rPr>
            <w:rFonts w:ascii="Bookman Old Style" w:hAnsi="Bookman Old Style"/>
            <w:sz w:val="24"/>
            <w:szCs w:val="24"/>
            <w:rPrChange w:id="604" w:author="pachalo chizala" w:date="2023-05-07T19:13:00Z">
              <w:rPr/>
            </w:rPrChange>
          </w:rPr>
          <w:delText xml:space="preserve">f. </w:delText>
        </w:r>
      </w:del>
      <w:r w:rsidRPr="00DF495C">
        <w:rPr>
          <w:rFonts w:ascii="Bookman Old Style" w:hAnsi="Bookman Old Style"/>
          <w:sz w:val="24"/>
          <w:szCs w:val="24"/>
          <w:rPrChange w:id="605" w:author="pachalo chizala" w:date="2023-05-07T19:13:00Z">
            <w:rPr/>
          </w:rPrChange>
        </w:rPr>
        <w:t>Support from other households in the country</w:t>
      </w:r>
    </w:p>
    <w:p w14:paraId="3AE1B0CC" w14:textId="43145169" w:rsidR="00BA1DD3" w:rsidRPr="00DF495C" w:rsidRDefault="00BA1DD3" w:rsidP="006A2402">
      <w:pPr>
        <w:pStyle w:val="ListParagraph"/>
        <w:numPr>
          <w:ilvl w:val="0"/>
          <w:numId w:val="242"/>
        </w:numPr>
        <w:jc w:val="both"/>
        <w:rPr>
          <w:rFonts w:ascii="Bookman Old Style" w:hAnsi="Bookman Old Style"/>
          <w:sz w:val="24"/>
          <w:szCs w:val="24"/>
          <w:rPrChange w:id="606" w:author="pachalo chizala" w:date="2023-05-07T19:13:00Z">
            <w:rPr/>
          </w:rPrChange>
        </w:rPr>
        <w:pPrChange w:id="607" w:author="pachalo chizala" w:date="2023-05-07T19:03:00Z">
          <w:pPr>
            <w:jc w:val="both"/>
          </w:pPr>
        </w:pPrChange>
      </w:pPr>
      <w:del w:id="608" w:author="pachalo chizala" w:date="2023-05-07T19:03:00Z">
        <w:r w:rsidRPr="00DF495C" w:rsidDel="006A2402">
          <w:rPr>
            <w:rFonts w:ascii="Bookman Old Style" w:hAnsi="Bookman Old Style"/>
            <w:sz w:val="24"/>
            <w:szCs w:val="24"/>
            <w:rPrChange w:id="609" w:author="pachalo chizala" w:date="2023-05-07T19:13:00Z">
              <w:rPr/>
            </w:rPrChange>
          </w:rPr>
          <w:delText xml:space="preserve">g. </w:delText>
        </w:r>
      </w:del>
      <w:r w:rsidRPr="00DF495C">
        <w:rPr>
          <w:rFonts w:ascii="Bookman Old Style" w:hAnsi="Bookman Old Style"/>
          <w:sz w:val="24"/>
          <w:szCs w:val="24"/>
          <w:rPrChange w:id="610" w:author="pachalo chizala" w:date="2023-05-07T19:13:00Z">
            <w:rPr/>
          </w:rPrChange>
        </w:rPr>
        <w:t>Income from properties, investments or savings</w:t>
      </w:r>
    </w:p>
    <w:p w14:paraId="7F4851E8" w14:textId="79478F74" w:rsidR="00BA1DD3" w:rsidRPr="00DF495C" w:rsidRDefault="00BA1DD3" w:rsidP="006A2402">
      <w:pPr>
        <w:pStyle w:val="ListParagraph"/>
        <w:numPr>
          <w:ilvl w:val="0"/>
          <w:numId w:val="242"/>
        </w:numPr>
        <w:jc w:val="both"/>
        <w:rPr>
          <w:rFonts w:ascii="Bookman Old Style" w:hAnsi="Bookman Old Style"/>
          <w:sz w:val="24"/>
          <w:szCs w:val="24"/>
          <w:rPrChange w:id="611" w:author="pachalo chizala" w:date="2023-05-07T19:13:00Z">
            <w:rPr/>
          </w:rPrChange>
        </w:rPr>
        <w:pPrChange w:id="612" w:author="pachalo chizala" w:date="2023-05-07T19:03:00Z">
          <w:pPr>
            <w:jc w:val="both"/>
          </w:pPr>
        </w:pPrChange>
      </w:pPr>
      <w:del w:id="613" w:author="pachalo chizala" w:date="2023-05-07T19:03:00Z">
        <w:r w:rsidRPr="00DF495C" w:rsidDel="006A2402">
          <w:rPr>
            <w:rFonts w:ascii="Bookman Old Style" w:hAnsi="Bookman Old Style"/>
            <w:sz w:val="24"/>
            <w:szCs w:val="24"/>
            <w:rPrChange w:id="614" w:author="pachalo chizala" w:date="2023-05-07T19:13:00Z">
              <w:rPr/>
            </w:rPrChange>
          </w:rPr>
          <w:delText xml:space="preserve">h. </w:delText>
        </w:r>
      </w:del>
      <w:r w:rsidRPr="00DF495C">
        <w:rPr>
          <w:rFonts w:ascii="Bookman Old Style" w:hAnsi="Bookman Old Style"/>
          <w:sz w:val="24"/>
          <w:szCs w:val="24"/>
          <w:rPrChange w:id="615" w:author="pachalo chizala" w:date="2023-05-07T19:13:00Z">
            <w:rPr/>
          </w:rPrChange>
        </w:rPr>
        <w:t>Private or state pension or other Government support</w:t>
      </w:r>
    </w:p>
    <w:p w14:paraId="147B1C48" w14:textId="3982A069" w:rsidR="00BA1DD3" w:rsidRPr="00DF495C" w:rsidRDefault="00BA1DD3" w:rsidP="006A2402">
      <w:pPr>
        <w:pStyle w:val="ListParagraph"/>
        <w:numPr>
          <w:ilvl w:val="0"/>
          <w:numId w:val="242"/>
        </w:numPr>
        <w:jc w:val="both"/>
        <w:rPr>
          <w:rFonts w:ascii="Bookman Old Style" w:hAnsi="Bookman Old Style"/>
          <w:sz w:val="24"/>
          <w:szCs w:val="24"/>
          <w:rPrChange w:id="616" w:author="pachalo chizala" w:date="2023-05-07T19:13:00Z">
            <w:rPr/>
          </w:rPrChange>
        </w:rPr>
        <w:pPrChange w:id="617" w:author="pachalo chizala" w:date="2023-05-07T19:03:00Z">
          <w:pPr>
            <w:jc w:val="both"/>
          </w:pPr>
        </w:pPrChange>
      </w:pPr>
      <w:del w:id="618" w:author="pachalo chizala" w:date="2023-05-07T19:03:00Z">
        <w:r w:rsidRPr="00DF495C" w:rsidDel="006A2402">
          <w:rPr>
            <w:rFonts w:ascii="Bookman Old Style" w:hAnsi="Bookman Old Style"/>
            <w:sz w:val="24"/>
            <w:szCs w:val="24"/>
            <w:rPrChange w:id="619" w:author="pachalo chizala" w:date="2023-05-07T19:13:00Z">
              <w:rPr/>
            </w:rPrChange>
          </w:rPr>
          <w:delText xml:space="preserve">i. </w:delText>
        </w:r>
      </w:del>
      <w:r w:rsidRPr="00DF495C">
        <w:rPr>
          <w:rFonts w:ascii="Bookman Old Style" w:hAnsi="Bookman Old Style"/>
          <w:sz w:val="24"/>
          <w:szCs w:val="24"/>
          <w:rPrChange w:id="620" w:author="pachalo chizala" w:date="2023-05-07T19:13:00Z">
            <w:rPr/>
          </w:rPrChange>
        </w:rPr>
        <w:t xml:space="preserve">Charity from NGOs or other </w:t>
      </w:r>
    </w:p>
    <w:p w14:paraId="51F8B851" w14:textId="77777777" w:rsidR="00BA1DD3" w:rsidRPr="00DF495C" w:rsidRDefault="00BA1DD3" w:rsidP="00BA1DD3">
      <w:pPr>
        <w:rPr>
          <w:rFonts w:ascii="Bookman Old Style" w:hAnsi="Bookman Old Style"/>
          <w:lang w:val="en-US"/>
        </w:rPr>
      </w:pPr>
    </w:p>
    <w:p w14:paraId="4DC3E42D" w14:textId="77777777" w:rsidR="00BA1DD3" w:rsidRPr="00DF495C" w:rsidRDefault="00BA1DD3" w:rsidP="00BA1DD3">
      <w:pPr>
        <w:jc w:val="both"/>
        <w:rPr>
          <w:rFonts w:ascii="Bookman Old Style" w:hAnsi="Bookman Old Style"/>
          <w:b/>
          <w:bCs/>
          <w:color w:val="000000"/>
          <w:sz w:val="24"/>
          <w:szCs w:val="24"/>
          <w:lang w:val="en-US"/>
        </w:rPr>
      </w:pPr>
    </w:p>
    <w:p w14:paraId="6F1569A3" w14:textId="77777777" w:rsidR="00BA1DD3" w:rsidRPr="00DF495C" w:rsidRDefault="00BA1DD3" w:rsidP="00BA1DD3">
      <w:pPr>
        <w:jc w:val="both"/>
        <w:rPr>
          <w:rFonts w:ascii="Bookman Old Style" w:hAnsi="Bookman Old Style"/>
          <w:i/>
          <w:iCs/>
          <w:color w:val="000000"/>
          <w:sz w:val="24"/>
          <w:szCs w:val="24"/>
          <w:lang w:val="en-US"/>
        </w:rPr>
      </w:pPr>
      <w:r w:rsidRPr="00DF495C">
        <w:rPr>
          <w:rFonts w:ascii="Bookman Old Style" w:hAnsi="Bookman Old Style"/>
          <w:b/>
          <w:bCs/>
          <w:i/>
          <w:iCs/>
          <w:color w:val="000000"/>
          <w:sz w:val="24"/>
          <w:szCs w:val="24"/>
          <w:lang w:val="en-US"/>
        </w:rPr>
        <w:t>DEM_33:</w:t>
      </w:r>
      <w:r w:rsidRPr="00DF495C">
        <w:rPr>
          <w:rFonts w:ascii="Bookman Old Style" w:hAnsi="Bookman Old Style"/>
          <w:i/>
          <w:iCs/>
          <w:color w:val="000000"/>
          <w:sz w:val="24"/>
          <w:szCs w:val="24"/>
          <w:lang w:val="en-US"/>
        </w:rPr>
        <w:t xml:space="preserve"> Which of these was the MAIN source of support of this household?   READ ONLY IF NEEDED; MARK ONLY ONE</w:t>
      </w:r>
    </w:p>
    <w:p w14:paraId="23828382" w14:textId="77777777" w:rsidR="00BA1DD3" w:rsidRPr="00DF495C" w:rsidRDefault="00BA1DD3" w:rsidP="00BA1DD3">
      <w:pPr>
        <w:jc w:val="both"/>
        <w:rPr>
          <w:rFonts w:ascii="Bookman Old Style" w:hAnsi="Bookman Old Style"/>
          <w:color w:val="000000"/>
          <w:sz w:val="24"/>
          <w:szCs w:val="24"/>
          <w:lang w:val="en-US"/>
        </w:rPr>
      </w:pPr>
      <w:r w:rsidRPr="00DF495C">
        <w:rPr>
          <w:rFonts w:ascii="Bookman Old Style" w:hAnsi="Bookman Old Style"/>
          <w:color w:val="000000"/>
          <w:sz w:val="24"/>
          <w:szCs w:val="24"/>
          <w:lang w:val="en-US"/>
        </w:rPr>
        <w:t xml:space="preserve">  </w:t>
      </w:r>
    </w:p>
    <w:p w14:paraId="60FBDE47" w14:textId="453CD445" w:rsidR="00BA1DD3" w:rsidRPr="00DF495C" w:rsidRDefault="00BA1DD3" w:rsidP="006A2402">
      <w:pPr>
        <w:pStyle w:val="ListParagraph"/>
        <w:numPr>
          <w:ilvl w:val="1"/>
          <w:numId w:val="243"/>
        </w:numPr>
        <w:ind w:left="1069"/>
        <w:jc w:val="both"/>
        <w:rPr>
          <w:rFonts w:ascii="Bookman Old Style" w:hAnsi="Bookman Old Style"/>
          <w:color w:val="000000"/>
          <w:sz w:val="24"/>
          <w:szCs w:val="24"/>
          <w:rPrChange w:id="621" w:author="pachalo chizala" w:date="2023-05-07T19:13:00Z">
            <w:rPr/>
          </w:rPrChange>
        </w:rPr>
        <w:pPrChange w:id="622" w:author="pachalo chizala" w:date="2023-05-07T19:05:00Z">
          <w:pPr>
            <w:jc w:val="both"/>
          </w:pPr>
        </w:pPrChange>
      </w:pPr>
      <w:del w:id="623" w:author="pachalo chizala" w:date="2023-05-07T19:04:00Z">
        <w:r w:rsidRPr="00DF495C" w:rsidDel="006A2402">
          <w:rPr>
            <w:rFonts w:ascii="Bookman Old Style" w:hAnsi="Bookman Old Style"/>
            <w:color w:val="000000"/>
            <w:sz w:val="24"/>
            <w:szCs w:val="24"/>
            <w:rPrChange w:id="624" w:author="pachalo chizala" w:date="2023-05-07T19:13:00Z">
              <w:rPr/>
            </w:rPrChange>
          </w:rPr>
          <w:delText xml:space="preserve">a. </w:delText>
        </w:r>
      </w:del>
      <w:r w:rsidRPr="00DF495C">
        <w:rPr>
          <w:rFonts w:ascii="Bookman Old Style" w:hAnsi="Bookman Old Style"/>
          <w:color w:val="000000"/>
          <w:sz w:val="24"/>
          <w:szCs w:val="24"/>
          <w:rPrChange w:id="625" w:author="pachalo chizala" w:date="2023-05-07T19:13:00Z">
            <w:rPr/>
          </w:rPrChange>
        </w:rPr>
        <w:t xml:space="preserve">Income from household farming or fishing </w:t>
      </w:r>
    </w:p>
    <w:p w14:paraId="398B31A5" w14:textId="2D51FB41" w:rsidR="00BA1DD3" w:rsidRPr="00DF495C" w:rsidRDefault="00BA1DD3" w:rsidP="006A2402">
      <w:pPr>
        <w:pStyle w:val="ListParagraph"/>
        <w:numPr>
          <w:ilvl w:val="1"/>
          <w:numId w:val="243"/>
        </w:numPr>
        <w:ind w:left="1069"/>
        <w:jc w:val="both"/>
        <w:rPr>
          <w:rFonts w:ascii="Bookman Old Style" w:hAnsi="Bookman Old Style"/>
          <w:color w:val="000000"/>
          <w:sz w:val="24"/>
          <w:szCs w:val="24"/>
          <w:rPrChange w:id="626" w:author="pachalo chizala" w:date="2023-05-07T19:13:00Z">
            <w:rPr/>
          </w:rPrChange>
        </w:rPr>
        <w:pPrChange w:id="627" w:author="pachalo chizala" w:date="2023-05-07T19:05:00Z">
          <w:pPr>
            <w:jc w:val="both"/>
          </w:pPr>
        </w:pPrChange>
      </w:pPr>
      <w:del w:id="628" w:author="pachalo chizala" w:date="2023-05-07T19:04:00Z">
        <w:r w:rsidRPr="00DF495C" w:rsidDel="006A2402">
          <w:rPr>
            <w:rFonts w:ascii="Bookman Old Style" w:hAnsi="Bookman Old Style"/>
            <w:color w:val="000000"/>
            <w:sz w:val="24"/>
            <w:szCs w:val="24"/>
            <w:rPrChange w:id="629" w:author="pachalo chizala" w:date="2023-05-07T19:13:00Z">
              <w:rPr/>
            </w:rPrChange>
          </w:rPr>
          <w:delText xml:space="preserve">b. </w:delText>
        </w:r>
      </w:del>
      <w:r w:rsidRPr="00DF495C">
        <w:rPr>
          <w:rFonts w:ascii="Bookman Old Style" w:hAnsi="Bookman Old Style"/>
          <w:color w:val="000000"/>
          <w:sz w:val="24"/>
          <w:szCs w:val="24"/>
          <w:rPrChange w:id="630" w:author="pachalo chizala" w:date="2023-05-07T19:13:00Z">
            <w:rPr/>
          </w:rPrChange>
        </w:rPr>
        <w:t>Income from a household business (other than farming or fishing)</w:t>
      </w:r>
    </w:p>
    <w:p w14:paraId="2BFC5757" w14:textId="54215D5F" w:rsidR="00BA1DD3" w:rsidRPr="00DF495C" w:rsidRDefault="00BA1DD3" w:rsidP="006A2402">
      <w:pPr>
        <w:pStyle w:val="ListParagraph"/>
        <w:numPr>
          <w:ilvl w:val="1"/>
          <w:numId w:val="243"/>
        </w:numPr>
        <w:ind w:left="1069"/>
        <w:jc w:val="both"/>
        <w:rPr>
          <w:rFonts w:ascii="Bookman Old Style" w:hAnsi="Bookman Old Style"/>
          <w:color w:val="000000"/>
          <w:sz w:val="24"/>
          <w:szCs w:val="24"/>
          <w:rPrChange w:id="631" w:author="pachalo chizala" w:date="2023-05-07T19:13:00Z">
            <w:rPr/>
          </w:rPrChange>
        </w:rPr>
        <w:pPrChange w:id="632" w:author="pachalo chizala" w:date="2023-05-07T19:05:00Z">
          <w:pPr>
            <w:jc w:val="both"/>
          </w:pPr>
        </w:pPrChange>
      </w:pPr>
      <w:del w:id="633" w:author="pachalo chizala" w:date="2023-05-07T19:04:00Z">
        <w:r w:rsidRPr="00DF495C" w:rsidDel="006A2402">
          <w:rPr>
            <w:rFonts w:ascii="Bookman Old Style" w:hAnsi="Bookman Old Style"/>
            <w:color w:val="000000"/>
            <w:sz w:val="24"/>
            <w:szCs w:val="24"/>
            <w:rPrChange w:id="634" w:author="pachalo chizala" w:date="2023-05-07T19:13:00Z">
              <w:rPr/>
            </w:rPrChange>
          </w:rPr>
          <w:delText xml:space="preserve">c. </w:delText>
        </w:r>
      </w:del>
      <w:r w:rsidRPr="00DF495C">
        <w:rPr>
          <w:rFonts w:ascii="Bookman Old Style" w:hAnsi="Bookman Old Style"/>
          <w:color w:val="000000"/>
          <w:sz w:val="24"/>
          <w:szCs w:val="24"/>
          <w:rPrChange w:id="635" w:author="pachalo chizala" w:date="2023-05-07T19:13:00Z">
            <w:rPr/>
          </w:rPrChange>
        </w:rPr>
        <w:t>Income from a paid job (held by a household member or yourself)</w:t>
      </w:r>
    </w:p>
    <w:p w14:paraId="0AAF7AA0" w14:textId="29D9819D" w:rsidR="00BA1DD3" w:rsidRPr="00DF495C" w:rsidRDefault="00BA1DD3" w:rsidP="006A2402">
      <w:pPr>
        <w:pStyle w:val="ListParagraph"/>
        <w:numPr>
          <w:ilvl w:val="1"/>
          <w:numId w:val="243"/>
        </w:numPr>
        <w:ind w:left="1069"/>
        <w:jc w:val="both"/>
        <w:rPr>
          <w:rFonts w:ascii="Bookman Old Style" w:hAnsi="Bookman Old Style"/>
          <w:color w:val="000000"/>
          <w:sz w:val="24"/>
          <w:szCs w:val="24"/>
          <w:rPrChange w:id="636" w:author="pachalo chizala" w:date="2023-05-07T19:13:00Z">
            <w:rPr/>
          </w:rPrChange>
        </w:rPr>
        <w:pPrChange w:id="637" w:author="pachalo chizala" w:date="2023-05-07T19:05:00Z">
          <w:pPr>
            <w:jc w:val="both"/>
          </w:pPr>
        </w:pPrChange>
      </w:pPr>
      <w:del w:id="638" w:author="pachalo chizala" w:date="2023-05-07T19:04:00Z">
        <w:r w:rsidRPr="00DF495C" w:rsidDel="006A2402">
          <w:rPr>
            <w:rFonts w:ascii="Bookman Old Style" w:hAnsi="Bookman Old Style"/>
            <w:color w:val="000000"/>
            <w:sz w:val="24"/>
            <w:szCs w:val="24"/>
            <w:rPrChange w:id="639" w:author="pachalo chizala" w:date="2023-05-07T19:13:00Z">
              <w:rPr/>
            </w:rPrChange>
          </w:rPr>
          <w:delText xml:space="preserve">d. </w:delText>
        </w:r>
      </w:del>
      <w:r w:rsidRPr="00DF495C">
        <w:rPr>
          <w:rFonts w:ascii="Bookman Old Style" w:hAnsi="Bookman Old Style"/>
          <w:color w:val="000000"/>
          <w:sz w:val="24"/>
          <w:szCs w:val="24"/>
          <w:rPrChange w:id="640" w:author="pachalo chizala" w:date="2023-05-07T19:13:00Z">
            <w:rPr/>
          </w:rPrChange>
        </w:rPr>
        <w:t>Foodstuff produced by the household from farming, raising animals or fishing</w:t>
      </w:r>
    </w:p>
    <w:p w14:paraId="090013AF" w14:textId="1F643B04" w:rsidR="00BA1DD3" w:rsidRPr="00DF495C" w:rsidRDefault="00BA1DD3" w:rsidP="006A2402">
      <w:pPr>
        <w:pStyle w:val="ListParagraph"/>
        <w:numPr>
          <w:ilvl w:val="1"/>
          <w:numId w:val="243"/>
        </w:numPr>
        <w:ind w:left="1069"/>
        <w:jc w:val="both"/>
        <w:rPr>
          <w:rFonts w:ascii="Bookman Old Style" w:hAnsi="Bookman Old Style"/>
          <w:color w:val="000000"/>
          <w:sz w:val="24"/>
          <w:szCs w:val="24"/>
          <w:rPrChange w:id="641" w:author="pachalo chizala" w:date="2023-05-07T19:13:00Z">
            <w:rPr/>
          </w:rPrChange>
        </w:rPr>
        <w:pPrChange w:id="642" w:author="pachalo chizala" w:date="2023-05-07T19:05:00Z">
          <w:pPr>
            <w:jc w:val="both"/>
          </w:pPr>
        </w:pPrChange>
      </w:pPr>
      <w:del w:id="643" w:author="pachalo chizala" w:date="2023-05-07T19:04:00Z">
        <w:r w:rsidRPr="00DF495C" w:rsidDel="006A2402">
          <w:rPr>
            <w:rFonts w:ascii="Bookman Old Style" w:hAnsi="Bookman Old Style"/>
            <w:color w:val="000000"/>
            <w:sz w:val="24"/>
            <w:szCs w:val="24"/>
            <w:rPrChange w:id="644" w:author="pachalo chizala" w:date="2023-05-07T19:13:00Z">
              <w:rPr/>
            </w:rPrChange>
          </w:rPr>
          <w:delText xml:space="preserve">e. </w:delText>
        </w:r>
      </w:del>
      <w:r w:rsidRPr="00DF495C">
        <w:rPr>
          <w:rFonts w:ascii="Bookman Old Style" w:hAnsi="Bookman Old Style"/>
          <w:color w:val="000000"/>
          <w:sz w:val="24"/>
          <w:szCs w:val="24"/>
          <w:rPrChange w:id="645" w:author="pachalo chizala" w:date="2023-05-07T19:13:00Z">
            <w:rPr/>
          </w:rPrChange>
        </w:rPr>
        <w:t>Money or support from people living abroad</w:t>
      </w:r>
    </w:p>
    <w:p w14:paraId="62FFE5F5" w14:textId="2D51F34C" w:rsidR="00BA1DD3" w:rsidRPr="00DF495C" w:rsidRDefault="00BA1DD3" w:rsidP="006A2402">
      <w:pPr>
        <w:pStyle w:val="ListParagraph"/>
        <w:numPr>
          <w:ilvl w:val="1"/>
          <w:numId w:val="243"/>
        </w:numPr>
        <w:ind w:left="1069"/>
        <w:jc w:val="both"/>
        <w:rPr>
          <w:rFonts w:ascii="Bookman Old Style" w:hAnsi="Bookman Old Style"/>
          <w:color w:val="000000"/>
          <w:sz w:val="24"/>
          <w:szCs w:val="24"/>
          <w:rPrChange w:id="646" w:author="pachalo chizala" w:date="2023-05-07T19:13:00Z">
            <w:rPr/>
          </w:rPrChange>
        </w:rPr>
        <w:pPrChange w:id="647" w:author="pachalo chizala" w:date="2023-05-07T19:05:00Z">
          <w:pPr>
            <w:jc w:val="both"/>
          </w:pPr>
        </w:pPrChange>
      </w:pPr>
      <w:del w:id="648" w:author="pachalo chizala" w:date="2023-05-07T19:04:00Z">
        <w:r w:rsidRPr="00DF495C" w:rsidDel="006A2402">
          <w:rPr>
            <w:rFonts w:ascii="Bookman Old Style" w:hAnsi="Bookman Old Style"/>
            <w:color w:val="000000"/>
            <w:sz w:val="24"/>
            <w:szCs w:val="24"/>
            <w:rPrChange w:id="649" w:author="pachalo chizala" w:date="2023-05-07T19:13:00Z">
              <w:rPr/>
            </w:rPrChange>
          </w:rPr>
          <w:delText xml:space="preserve">f. </w:delText>
        </w:r>
      </w:del>
      <w:r w:rsidRPr="00DF495C">
        <w:rPr>
          <w:rFonts w:ascii="Bookman Old Style" w:hAnsi="Bookman Old Style"/>
          <w:color w:val="000000"/>
          <w:sz w:val="24"/>
          <w:szCs w:val="24"/>
          <w:rPrChange w:id="650" w:author="pachalo chizala" w:date="2023-05-07T19:13:00Z">
            <w:rPr/>
          </w:rPrChange>
        </w:rPr>
        <w:t>Support from other households in the country</w:t>
      </w:r>
    </w:p>
    <w:p w14:paraId="0E25C97D" w14:textId="539429C7" w:rsidR="00BA1DD3" w:rsidRPr="00DF495C" w:rsidRDefault="00BA1DD3" w:rsidP="006A2402">
      <w:pPr>
        <w:pStyle w:val="ListParagraph"/>
        <w:numPr>
          <w:ilvl w:val="1"/>
          <w:numId w:val="243"/>
        </w:numPr>
        <w:ind w:left="1069"/>
        <w:jc w:val="both"/>
        <w:rPr>
          <w:rFonts w:ascii="Bookman Old Style" w:hAnsi="Bookman Old Style"/>
          <w:color w:val="000000"/>
          <w:sz w:val="24"/>
          <w:szCs w:val="24"/>
          <w:rPrChange w:id="651" w:author="pachalo chizala" w:date="2023-05-07T19:13:00Z">
            <w:rPr/>
          </w:rPrChange>
        </w:rPr>
        <w:pPrChange w:id="652" w:author="pachalo chizala" w:date="2023-05-07T19:05:00Z">
          <w:pPr>
            <w:jc w:val="both"/>
          </w:pPr>
        </w:pPrChange>
      </w:pPr>
      <w:del w:id="653" w:author="pachalo chizala" w:date="2023-05-07T19:04:00Z">
        <w:r w:rsidRPr="00DF495C" w:rsidDel="006A2402">
          <w:rPr>
            <w:rFonts w:ascii="Bookman Old Style" w:hAnsi="Bookman Old Style"/>
            <w:color w:val="000000"/>
            <w:sz w:val="24"/>
            <w:szCs w:val="24"/>
            <w:rPrChange w:id="654" w:author="pachalo chizala" w:date="2023-05-07T19:13:00Z">
              <w:rPr/>
            </w:rPrChange>
          </w:rPr>
          <w:delText xml:space="preserve">g. </w:delText>
        </w:r>
      </w:del>
      <w:r w:rsidRPr="00DF495C">
        <w:rPr>
          <w:rFonts w:ascii="Bookman Old Style" w:hAnsi="Bookman Old Style"/>
          <w:color w:val="000000"/>
          <w:sz w:val="24"/>
          <w:szCs w:val="24"/>
          <w:rPrChange w:id="655" w:author="pachalo chizala" w:date="2023-05-07T19:13:00Z">
            <w:rPr/>
          </w:rPrChange>
        </w:rPr>
        <w:t>Income from properties, investments or savings</w:t>
      </w:r>
    </w:p>
    <w:p w14:paraId="5AAF7FF3" w14:textId="60D1897B" w:rsidR="00BA1DD3" w:rsidRPr="00DF495C" w:rsidDel="006A2402" w:rsidRDefault="00BA1DD3" w:rsidP="006A2402">
      <w:pPr>
        <w:pStyle w:val="ListParagraph"/>
        <w:numPr>
          <w:ilvl w:val="1"/>
          <w:numId w:val="243"/>
        </w:numPr>
        <w:ind w:left="1069"/>
        <w:jc w:val="both"/>
        <w:rPr>
          <w:del w:id="656" w:author="pachalo chizala" w:date="2023-05-07T19:04:00Z"/>
          <w:rFonts w:ascii="Bookman Old Style" w:hAnsi="Bookman Old Style"/>
          <w:color w:val="000000"/>
          <w:sz w:val="24"/>
          <w:szCs w:val="24"/>
        </w:rPr>
        <w:pPrChange w:id="657" w:author="pachalo chizala" w:date="2023-05-07T19:05:00Z">
          <w:pPr>
            <w:pStyle w:val="ListParagraph"/>
            <w:numPr>
              <w:ilvl w:val="1"/>
              <w:numId w:val="243"/>
            </w:numPr>
            <w:ind w:left="1440" w:hanging="360"/>
            <w:jc w:val="both"/>
          </w:pPr>
        </w:pPrChange>
      </w:pPr>
      <w:del w:id="658" w:author="pachalo chizala" w:date="2023-05-07T19:04:00Z">
        <w:r w:rsidRPr="00DF495C" w:rsidDel="006A2402">
          <w:rPr>
            <w:rFonts w:ascii="Bookman Old Style" w:hAnsi="Bookman Old Style"/>
            <w:color w:val="000000"/>
            <w:sz w:val="24"/>
            <w:szCs w:val="24"/>
            <w:rPrChange w:id="659" w:author="pachalo chizala" w:date="2023-05-07T19:13:00Z">
              <w:rPr/>
            </w:rPrChange>
          </w:rPr>
          <w:delText xml:space="preserve">h. </w:delText>
        </w:r>
      </w:del>
      <w:r w:rsidRPr="00DF495C">
        <w:rPr>
          <w:rFonts w:ascii="Bookman Old Style" w:hAnsi="Bookman Old Style"/>
          <w:color w:val="000000"/>
          <w:sz w:val="24"/>
          <w:szCs w:val="24"/>
          <w:rPrChange w:id="660" w:author="pachalo chizala" w:date="2023-05-07T19:13:00Z">
            <w:rPr/>
          </w:rPrChange>
        </w:rPr>
        <w:t>Private or state pension or other Government support</w:t>
      </w:r>
    </w:p>
    <w:p w14:paraId="728624C9" w14:textId="77777777" w:rsidR="006A2402" w:rsidRPr="00DF495C" w:rsidRDefault="006A2402" w:rsidP="006A2402">
      <w:pPr>
        <w:pStyle w:val="ListParagraph"/>
        <w:numPr>
          <w:ilvl w:val="1"/>
          <w:numId w:val="243"/>
        </w:numPr>
        <w:ind w:left="1069"/>
        <w:jc w:val="both"/>
        <w:rPr>
          <w:ins w:id="661" w:author="pachalo chizala" w:date="2023-05-07T19:04:00Z"/>
          <w:rFonts w:ascii="Bookman Old Style" w:hAnsi="Bookman Old Style"/>
          <w:color w:val="000000"/>
          <w:sz w:val="24"/>
          <w:szCs w:val="24"/>
          <w:rPrChange w:id="662" w:author="pachalo chizala" w:date="2023-05-07T19:13:00Z">
            <w:rPr>
              <w:ins w:id="663" w:author="pachalo chizala" w:date="2023-05-07T19:04:00Z"/>
            </w:rPr>
          </w:rPrChange>
        </w:rPr>
        <w:pPrChange w:id="664" w:author="pachalo chizala" w:date="2023-05-07T19:05:00Z">
          <w:pPr>
            <w:jc w:val="both"/>
          </w:pPr>
        </w:pPrChange>
      </w:pPr>
    </w:p>
    <w:p w14:paraId="19CC6851" w14:textId="17A39C29" w:rsidR="00BA1DD3" w:rsidRPr="00DF495C" w:rsidRDefault="00BA1DD3" w:rsidP="006A2402">
      <w:pPr>
        <w:pStyle w:val="ListParagraph"/>
        <w:numPr>
          <w:ilvl w:val="1"/>
          <w:numId w:val="243"/>
        </w:numPr>
        <w:ind w:left="1069"/>
        <w:jc w:val="both"/>
        <w:rPr>
          <w:rFonts w:ascii="Bookman Old Style" w:hAnsi="Bookman Old Style"/>
          <w:color w:val="000000"/>
          <w:sz w:val="24"/>
          <w:szCs w:val="24"/>
          <w:rPrChange w:id="665" w:author="pachalo chizala" w:date="2023-05-07T19:13:00Z">
            <w:rPr/>
          </w:rPrChange>
        </w:rPr>
        <w:pPrChange w:id="666" w:author="pachalo chizala" w:date="2023-05-07T19:05:00Z">
          <w:pPr>
            <w:jc w:val="both"/>
          </w:pPr>
        </w:pPrChange>
      </w:pPr>
      <w:del w:id="667" w:author="pachalo chizala" w:date="2023-05-07T19:04:00Z">
        <w:r w:rsidRPr="00DF495C" w:rsidDel="006A2402">
          <w:rPr>
            <w:rFonts w:ascii="Bookman Old Style" w:hAnsi="Bookman Old Style"/>
            <w:color w:val="000000"/>
            <w:sz w:val="24"/>
            <w:szCs w:val="24"/>
            <w:rPrChange w:id="668" w:author="pachalo chizala" w:date="2023-05-07T19:13:00Z">
              <w:rPr/>
            </w:rPrChange>
          </w:rPr>
          <w:delText xml:space="preserve">i. </w:delText>
        </w:r>
      </w:del>
      <w:proofErr w:type="spellStart"/>
      <w:r w:rsidRPr="00DF495C">
        <w:rPr>
          <w:rFonts w:ascii="Bookman Old Style" w:hAnsi="Bookman Old Style"/>
          <w:color w:val="000000"/>
          <w:sz w:val="24"/>
          <w:szCs w:val="24"/>
          <w:rPrChange w:id="669" w:author="pachalo chizala" w:date="2023-05-07T19:13:00Z">
            <w:rPr/>
          </w:rPrChange>
        </w:rPr>
        <w:t>Charity</w:t>
      </w:r>
      <w:proofErr w:type="spellEnd"/>
      <w:r w:rsidRPr="00DF495C">
        <w:rPr>
          <w:rFonts w:ascii="Bookman Old Style" w:hAnsi="Bookman Old Style"/>
          <w:color w:val="000000"/>
          <w:sz w:val="24"/>
          <w:szCs w:val="24"/>
          <w:rPrChange w:id="670" w:author="pachalo chizala" w:date="2023-05-07T19:13:00Z">
            <w:rPr/>
          </w:rPrChange>
        </w:rPr>
        <w:t xml:space="preserve"> from NGOs or other charitable </w:t>
      </w:r>
      <w:proofErr w:type="spellStart"/>
      <w:r w:rsidRPr="00DF495C">
        <w:rPr>
          <w:rFonts w:ascii="Bookman Old Style" w:hAnsi="Bookman Old Style"/>
          <w:color w:val="000000"/>
          <w:sz w:val="24"/>
          <w:szCs w:val="24"/>
          <w:rPrChange w:id="671" w:author="pachalo chizala" w:date="2023-05-07T19:13:00Z">
            <w:rPr/>
          </w:rPrChange>
        </w:rPr>
        <w:t>organisations</w:t>
      </w:r>
      <w:proofErr w:type="spellEnd"/>
    </w:p>
    <w:p w14:paraId="51CAB980" w14:textId="77777777" w:rsidR="00BA1DD3" w:rsidRPr="00DF495C" w:rsidRDefault="00BA1DD3" w:rsidP="006A2402">
      <w:pPr>
        <w:ind w:left="709"/>
        <w:jc w:val="both"/>
        <w:rPr>
          <w:rFonts w:ascii="Bookman Old Style" w:hAnsi="Bookman Old Style"/>
          <w:color w:val="000000"/>
          <w:sz w:val="24"/>
          <w:szCs w:val="24"/>
          <w:rPrChange w:id="672" w:author="pachalo chizala" w:date="2023-05-07T19:13:00Z">
            <w:rPr/>
          </w:rPrChange>
        </w:rPr>
        <w:pPrChange w:id="673" w:author="pachalo chizala" w:date="2023-05-07T19:05:00Z">
          <w:pPr>
            <w:jc w:val="both"/>
          </w:pPr>
        </w:pPrChange>
      </w:pPr>
      <w:r w:rsidRPr="00DF495C">
        <w:rPr>
          <w:rFonts w:ascii="Bookman Old Style" w:hAnsi="Bookman Old Style"/>
          <w:color w:val="000000"/>
          <w:sz w:val="24"/>
          <w:szCs w:val="24"/>
          <w:rPrChange w:id="674" w:author="pachalo chizala" w:date="2023-05-07T19:13:00Z">
            <w:rPr/>
          </w:rPrChange>
        </w:rPr>
        <w:t>DO NOT READ</w:t>
      </w:r>
    </w:p>
    <w:p w14:paraId="693B47AD" w14:textId="38A082C6" w:rsidR="00BA1DD3" w:rsidRPr="00DF495C" w:rsidRDefault="00BA1DD3" w:rsidP="006A2402">
      <w:pPr>
        <w:pStyle w:val="ListParagraph"/>
        <w:numPr>
          <w:ilvl w:val="1"/>
          <w:numId w:val="243"/>
        </w:numPr>
        <w:ind w:left="1069"/>
        <w:jc w:val="both"/>
        <w:rPr>
          <w:rFonts w:ascii="Bookman Old Style" w:hAnsi="Bookman Old Style"/>
          <w:color w:val="000000"/>
          <w:sz w:val="24"/>
          <w:szCs w:val="24"/>
          <w:rPrChange w:id="675" w:author="pachalo chizala" w:date="2023-05-07T19:13:00Z">
            <w:rPr/>
          </w:rPrChange>
        </w:rPr>
        <w:pPrChange w:id="676" w:author="pachalo chizala" w:date="2023-05-07T19:05:00Z">
          <w:pPr>
            <w:jc w:val="both"/>
          </w:pPr>
        </w:pPrChange>
      </w:pPr>
      <w:del w:id="677" w:author="pachalo chizala" w:date="2023-05-07T19:04:00Z">
        <w:r w:rsidRPr="00DF495C" w:rsidDel="006A2402">
          <w:rPr>
            <w:rFonts w:ascii="Bookman Old Style" w:hAnsi="Bookman Old Style"/>
            <w:color w:val="000000"/>
            <w:sz w:val="24"/>
            <w:szCs w:val="24"/>
            <w:rPrChange w:id="678" w:author="pachalo chizala" w:date="2023-05-07T19:13:00Z">
              <w:rPr/>
            </w:rPrChange>
          </w:rPr>
          <w:delText xml:space="preserve">j. </w:delText>
        </w:r>
      </w:del>
      <w:r w:rsidRPr="00DF495C">
        <w:rPr>
          <w:rFonts w:ascii="Bookman Old Style" w:hAnsi="Bookman Old Style"/>
          <w:color w:val="000000"/>
          <w:sz w:val="24"/>
          <w:szCs w:val="24"/>
          <w:rPrChange w:id="679" w:author="pachalo chizala" w:date="2023-05-07T19:13:00Z">
            <w:rPr/>
          </w:rPrChange>
        </w:rPr>
        <w:t>OTHER (SPECIFY): ____________</w:t>
      </w:r>
    </w:p>
    <w:p w14:paraId="2239B26F" w14:textId="77777777" w:rsidR="00BA1DD3" w:rsidRPr="00DF495C" w:rsidRDefault="00BA1DD3" w:rsidP="00BA1DD3">
      <w:pPr>
        <w:jc w:val="both"/>
        <w:rPr>
          <w:rFonts w:ascii="Bookman Old Style" w:hAnsi="Bookman Old Style"/>
          <w:i/>
          <w:iCs/>
          <w:color w:val="000000"/>
          <w:sz w:val="24"/>
          <w:szCs w:val="24"/>
          <w:lang w:val="en-US"/>
        </w:rPr>
      </w:pPr>
    </w:p>
    <w:p w14:paraId="1A7F0619" w14:textId="77777777" w:rsidR="00BA1DD3" w:rsidRPr="00DF495C" w:rsidRDefault="00BA1DD3" w:rsidP="00BA1DD3">
      <w:pPr>
        <w:jc w:val="both"/>
        <w:rPr>
          <w:rFonts w:ascii="Bookman Old Style" w:hAnsi="Bookman Old Style"/>
          <w:i/>
          <w:iCs/>
          <w:color w:val="000000"/>
          <w:sz w:val="24"/>
          <w:szCs w:val="24"/>
          <w:lang w:val="en-US"/>
        </w:rPr>
      </w:pPr>
      <w:r w:rsidRPr="00DF495C">
        <w:rPr>
          <w:rFonts w:ascii="Bookman Old Style" w:hAnsi="Bookman Old Style"/>
          <w:b/>
          <w:bCs/>
          <w:i/>
          <w:iCs/>
          <w:color w:val="000000"/>
          <w:sz w:val="24"/>
          <w:szCs w:val="24"/>
          <w:lang w:val="en-US"/>
        </w:rPr>
        <w:t>DEM_35</w:t>
      </w:r>
      <w:r w:rsidRPr="00DF495C">
        <w:rPr>
          <w:rFonts w:ascii="Bookman Old Style" w:hAnsi="Bookman Old Style"/>
          <w:i/>
          <w:iCs/>
          <w:color w:val="000000"/>
          <w:sz w:val="24"/>
          <w:szCs w:val="24"/>
          <w:lang w:val="en-US"/>
        </w:rPr>
        <w:t xml:space="preserve"> Thinking about the current season…has (name) worked or helped with the household’s [farming/animal rearing/fishing] activities? </w:t>
      </w:r>
    </w:p>
    <w:p w14:paraId="1619A249" w14:textId="77777777" w:rsidR="00BA1DD3" w:rsidRPr="00DF495C" w:rsidRDefault="00BA1DD3" w:rsidP="00BA1DD3">
      <w:pPr>
        <w:jc w:val="both"/>
        <w:rPr>
          <w:rFonts w:ascii="Bookman Old Style" w:hAnsi="Bookman Old Style"/>
          <w:color w:val="000000"/>
          <w:sz w:val="24"/>
          <w:szCs w:val="24"/>
          <w:lang w:val="en-US"/>
        </w:rPr>
      </w:pPr>
      <w:r w:rsidRPr="00DF495C">
        <w:rPr>
          <w:rFonts w:ascii="Bookman Old Style" w:hAnsi="Bookman Old Style"/>
          <w:color w:val="000000"/>
          <w:sz w:val="24"/>
          <w:szCs w:val="24"/>
          <w:lang w:val="en-US"/>
        </w:rPr>
        <w:t xml:space="preserve">                                                        </w:t>
      </w:r>
    </w:p>
    <w:p w14:paraId="70737CA5" w14:textId="77777777" w:rsidR="00BA1DD3" w:rsidRPr="00DF495C" w:rsidRDefault="00BA1DD3" w:rsidP="00BA1DD3">
      <w:pPr>
        <w:jc w:val="both"/>
        <w:rPr>
          <w:rFonts w:ascii="Bookman Old Style" w:hAnsi="Bookman Old Style"/>
          <w:color w:val="000000"/>
          <w:sz w:val="24"/>
          <w:szCs w:val="24"/>
          <w:lang w:val="en-US"/>
        </w:rPr>
      </w:pPr>
      <w:r w:rsidRPr="00DF495C">
        <w:rPr>
          <w:rFonts w:ascii="Bookman Old Style" w:hAnsi="Bookman Old Style"/>
          <w:color w:val="000000"/>
          <w:sz w:val="24"/>
          <w:szCs w:val="24"/>
          <w:lang w:val="en-US"/>
        </w:rPr>
        <w:t xml:space="preserve">Select “Yes” if the reference person worked or helped with the household’s activities, otherwise select “No”.     </w:t>
      </w:r>
    </w:p>
    <w:p w14:paraId="1981B3A4" w14:textId="77777777" w:rsidR="00BA1DD3" w:rsidRPr="00DF495C" w:rsidRDefault="00BA1DD3" w:rsidP="00BA1DD3">
      <w:pPr>
        <w:jc w:val="both"/>
        <w:rPr>
          <w:rFonts w:ascii="Bookman Old Style" w:hAnsi="Bookman Old Style"/>
          <w:color w:val="000000"/>
          <w:sz w:val="24"/>
          <w:szCs w:val="24"/>
          <w:lang w:val="en-US"/>
        </w:rPr>
      </w:pPr>
    </w:p>
    <w:p w14:paraId="1FD54B0F" w14:textId="77777777" w:rsidR="00BA1DD3" w:rsidRPr="00DF495C" w:rsidRDefault="00BA1DD3" w:rsidP="00BA1DD3">
      <w:pPr>
        <w:jc w:val="both"/>
        <w:rPr>
          <w:rFonts w:ascii="Bookman Old Style" w:hAnsi="Bookman Old Style"/>
          <w:color w:val="000000"/>
          <w:sz w:val="24"/>
          <w:szCs w:val="24"/>
          <w:lang w:val="en-US"/>
        </w:rPr>
      </w:pPr>
      <w:r w:rsidRPr="00DF495C">
        <w:rPr>
          <w:rFonts w:ascii="Bookman Old Style" w:hAnsi="Bookman Old Style"/>
          <w:color w:val="000000"/>
          <w:sz w:val="24"/>
          <w:szCs w:val="24"/>
          <w:lang w:val="en-US"/>
        </w:rPr>
        <w:t xml:space="preserve"> </w:t>
      </w:r>
    </w:p>
    <w:p w14:paraId="54AD45EE" w14:textId="77777777" w:rsidR="00BA1DD3" w:rsidRPr="00DF495C" w:rsidRDefault="00BA1DD3" w:rsidP="00BA1DD3">
      <w:pPr>
        <w:jc w:val="both"/>
        <w:rPr>
          <w:rFonts w:ascii="Bookman Old Style" w:hAnsi="Bookman Old Style"/>
          <w:i/>
          <w:iCs/>
          <w:color w:val="000000"/>
          <w:sz w:val="24"/>
          <w:szCs w:val="24"/>
          <w:lang w:val="en-US"/>
        </w:rPr>
      </w:pPr>
      <w:r w:rsidRPr="00DF495C">
        <w:rPr>
          <w:rFonts w:ascii="Bookman Old Style" w:hAnsi="Bookman Old Style"/>
          <w:b/>
          <w:bCs/>
          <w:i/>
          <w:iCs/>
          <w:color w:val="000000"/>
          <w:sz w:val="24"/>
          <w:szCs w:val="24"/>
          <w:lang w:val="en-US"/>
        </w:rPr>
        <w:t>DEM_36</w:t>
      </w:r>
      <w:r w:rsidRPr="00DF495C">
        <w:rPr>
          <w:rFonts w:ascii="Bookman Old Style" w:hAnsi="Bookman Old Style"/>
          <w:i/>
          <w:iCs/>
          <w:color w:val="000000"/>
          <w:sz w:val="24"/>
          <w:szCs w:val="24"/>
          <w:lang w:val="en-US"/>
        </w:rPr>
        <w:t xml:space="preserve"> is (name) involved in making decisions about the [farming/animal/fishing] products produced by the household? For example, what to produce, when, how much, etc.  </w:t>
      </w:r>
    </w:p>
    <w:p w14:paraId="1660A03E" w14:textId="77777777" w:rsidR="00BA1DD3" w:rsidRPr="00DF495C" w:rsidRDefault="00BA1DD3" w:rsidP="00BA1DD3">
      <w:pPr>
        <w:jc w:val="both"/>
        <w:rPr>
          <w:rFonts w:ascii="Bookman Old Style" w:hAnsi="Bookman Old Style"/>
          <w:i/>
          <w:iCs/>
          <w:color w:val="000000"/>
          <w:sz w:val="24"/>
          <w:szCs w:val="24"/>
          <w:lang w:val="en-US"/>
        </w:rPr>
      </w:pPr>
      <w:r w:rsidRPr="00DF495C">
        <w:rPr>
          <w:rFonts w:ascii="Bookman Old Style" w:hAnsi="Bookman Old Style"/>
          <w:i/>
          <w:iCs/>
          <w:color w:val="000000"/>
          <w:sz w:val="24"/>
          <w:szCs w:val="24"/>
          <w:lang w:val="en-US"/>
        </w:rPr>
        <w:t xml:space="preserve">               </w:t>
      </w:r>
    </w:p>
    <w:p w14:paraId="13F029C4" w14:textId="77777777" w:rsidR="00BA1DD3" w:rsidRPr="00DF495C" w:rsidRDefault="00BA1DD3" w:rsidP="00BA1DD3">
      <w:pPr>
        <w:jc w:val="both"/>
        <w:rPr>
          <w:rFonts w:ascii="Bookman Old Style" w:hAnsi="Bookman Old Style"/>
          <w:color w:val="000000"/>
          <w:sz w:val="24"/>
          <w:szCs w:val="24"/>
          <w:lang w:val="en-US"/>
        </w:rPr>
      </w:pPr>
      <w:r w:rsidRPr="00DF495C">
        <w:rPr>
          <w:rFonts w:ascii="Bookman Old Style" w:hAnsi="Bookman Old Style"/>
          <w:color w:val="000000"/>
          <w:sz w:val="24"/>
          <w:szCs w:val="24"/>
          <w:lang w:val="en-US"/>
        </w:rPr>
        <w:lastRenderedPageBreak/>
        <w:t xml:space="preserve">Select “Yes” if the reference person was involved in making decisions about produced what the   with the household’s activities, otherwise select “No </w:t>
      </w:r>
    </w:p>
    <w:p w14:paraId="7937F1D0" w14:textId="7F7F035D" w:rsidR="00F77A64" w:rsidRPr="00DF495C" w:rsidRDefault="00F77A64" w:rsidP="00277CFA">
      <w:pPr>
        <w:pStyle w:val="NormalWeb"/>
        <w:ind w:left="140"/>
        <w:rPr>
          <w:rFonts w:ascii="Bookman Old Style" w:hAnsi="Bookman Old Style"/>
          <w:color w:val="000000"/>
        </w:rPr>
      </w:pPr>
    </w:p>
    <w:p w14:paraId="043AE071" w14:textId="77777777" w:rsidR="00566017" w:rsidRPr="00DF495C" w:rsidRDefault="00566017" w:rsidP="00021C9C">
      <w:pPr>
        <w:pStyle w:val="Heading2"/>
        <w:rPr>
          <w:rFonts w:ascii="Bookman Old Style" w:hAnsi="Bookman Old Style"/>
        </w:rPr>
      </w:pPr>
      <w:r w:rsidRPr="00DF495C">
        <w:rPr>
          <w:rFonts w:ascii="Bookman Old Style" w:hAnsi="Bookman Old Style"/>
          <w:sz w:val="24"/>
          <w:szCs w:val="24"/>
        </w:rPr>
        <w:t>WATER AND SANITATION</w:t>
      </w:r>
    </w:p>
    <w:p w14:paraId="61C0FE54" w14:textId="77777777" w:rsidR="00B218D3" w:rsidRPr="00DF495C" w:rsidRDefault="00B218D3" w:rsidP="00B218D3">
      <w:pPr>
        <w:spacing w:line="288" w:lineRule="auto"/>
        <w:jc w:val="both"/>
        <w:rPr>
          <w:rStyle w:val="TL2"/>
          <w:rFonts w:ascii="Bookman Old Style" w:hAnsi="Bookman Old Style"/>
          <w:sz w:val="24"/>
          <w:szCs w:val="24"/>
          <w:lang w:val="en-US"/>
        </w:rPr>
      </w:pPr>
      <w:r w:rsidRPr="00DF495C">
        <w:rPr>
          <w:rStyle w:val="TL2"/>
          <w:rFonts w:ascii="Bookman Old Style" w:hAnsi="Bookman Old Style"/>
          <w:sz w:val="24"/>
          <w:szCs w:val="24"/>
          <w:lang w:val="en-US"/>
        </w:rPr>
        <w:t xml:space="preserve">The purpose of this module is to assess the type of water source used by households for drinking as well as for other domestic purposes, such as cooking and washing hands. </w:t>
      </w:r>
    </w:p>
    <w:p w14:paraId="43E9CDF5" w14:textId="77777777" w:rsidR="00B218D3" w:rsidRPr="00DF495C" w:rsidRDefault="00B218D3" w:rsidP="00B218D3">
      <w:pPr>
        <w:pStyle w:val="BodyText3"/>
        <w:spacing w:line="288" w:lineRule="auto"/>
        <w:rPr>
          <w:rFonts w:ascii="Bookman Old Style" w:hAnsi="Bookman Old Style"/>
          <w:sz w:val="24"/>
          <w:szCs w:val="24"/>
          <w:lang w:val="en-US"/>
        </w:rPr>
      </w:pPr>
    </w:p>
    <w:p w14:paraId="7B8F09FD" w14:textId="77777777" w:rsidR="00B218D3" w:rsidRPr="00DF495C" w:rsidRDefault="00B218D3" w:rsidP="00B218D3">
      <w:pPr>
        <w:pStyle w:val="BodyText3"/>
        <w:spacing w:line="288" w:lineRule="auto"/>
        <w:rPr>
          <w:rFonts w:ascii="Bookman Old Style" w:hAnsi="Bookman Old Style"/>
          <w:i/>
          <w:sz w:val="24"/>
          <w:szCs w:val="24"/>
          <w:lang w:val="en-US"/>
        </w:rPr>
      </w:pPr>
      <w:r w:rsidRPr="00DF495C">
        <w:rPr>
          <w:rFonts w:ascii="Bookman Old Style" w:hAnsi="Bookman Old Style"/>
          <w:sz w:val="24"/>
          <w:szCs w:val="24"/>
          <w:lang w:val="en-US"/>
        </w:rPr>
        <w:t>Definitions of the various sources of water are as follows (codes refer to those used in WS1 and WS2):</w:t>
      </w:r>
    </w:p>
    <w:p w14:paraId="397F34E2" w14:textId="77777777" w:rsidR="00B218D3" w:rsidRPr="00DF495C" w:rsidRDefault="00896720" w:rsidP="00021C9C">
      <w:pPr>
        <w:pStyle w:val="BodyTextIndent"/>
        <w:spacing w:line="288" w:lineRule="auto"/>
        <w:ind w:left="0"/>
        <w:jc w:val="both"/>
        <w:rPr>
          <w:rFonts w:ascii="Bookman Old Style" w:hAnsi="Bookman Old Style"/>
          <w:i/>
          <w:sz w:val="24"/>
          <w:szCs w:val="24"/>
        </w:rPr>
      </w:pPr>
      <w:r w:rsidRPr="00DF495C">
        <w:rPr>
          <w:rFonts w:ascii="Bookman Old Style" w:hAnsi="Bookman Old Style"/>
          <w:sz w:val="24"/>
          <w:szCs w:val="24"/>
        </w:rPr>
        <w:t xml:space="preserve"> </w:t>
      </w:r>
      <w:r w:rsidR="00B218D3" w:rsidRPr="00DF495C">
        <w:rPr>
          <w:rFonts w:ascii="Bookman Old Style" w:hAnsi="Bookman Old Style"/>
          <w:sz w:val="24"/>
          <w:szCs w:val="24"/>
        </w:rPr>
        <w:t xml:space="preserve">‘11’ – </w:t>
      </w:r>
      <w:r w:rsidR="00B218D3" w:rsidRPr="00DF495C">
        <w:rPr>
          <w:rFonts w:ascii="Bookman Old Style" w:hAnsi="Bookman Old Style"/>
          <w:sz w:val="24"/>
          <w:szCs w:val="24"/>
          <w:u w:val="single"/>
        </w:rPr>
        <w:t>Piped into dwelling</w:t>
      </w:r>
      <w:r w:rsidR="00B218D3" w:rsidRPr="00DF495C">
        <w:rPr>
          <w:rFonts w:ascii="Bookman Old Style" w:hAnsi="Bookman Old Style"/>
          <w:sz w:val="24"/>
          <w:szCs w:val="24"/>
        </w:rPr>
        <w:t>, also called a house connection, is defined as water service connected by pipe with in-house plumbing to one or more taps, for example, in the kitchen and/or bathroom.</w:t>
      </w:r>
    </w:p>
    <w:p w14:paraId="601C933F" w14:textId="77777777" w:rsidR="00B218D3" w:rsidRPr="00DF495C" w:rsidRDefault="00B218D3" w:rsidP="00B218D3">
      <w:pPr>
        <w:pStyle w:val="BodyTextIndent"/>
        <w:spacing w:line="288" w:lineRule="auto"/>
        <w:rPr>
          <w:rFonts w:ascii="Bookman Old Style" w:hAnsi="Bookman Old Style"/>
          <w:i/>
          <w:sz w:val="24"/>
          <w:szCs w:val="24"/>
        </w:rPr>
      </w:pPr>
    </w:p>
    <w:p w14:paraId="4349CD39" w14:textId="77777777" w:rsidR="00B218D3" w:rsidRPr="00DF495C" w:rsidRDefault="00B218D3" w:rsidP="00021C9C">
      <w:pPr>
        <w:pStyle w:val="BodyTextIndent"/>
        <w:spacing w:line="288" w:lineRule="auto"/>
        <w:ind w:left="360"/>
        <w:jc w:val="both"/>
        <w:rPr>
          <w:rFonts w:ascii="Bookman Old Style" w:hAnsi="Bookman Old Style"/>
          <w:i/>
          <w:sz w:val="24"/>
          <w:szCs w:val="24"/>
        </w:rPr>
      </w:pPr>
      <w:r w:rsidRPr="00DF495C">
        <w:rPr>
          <w:rFonts w:ascii="Bookman Old Style" w:hAnsi="Bookman Old Style"/>
          <w:sz w:val="24"/>
          <w:szCs w:val="24"/>
        </w:rPr>
        <w:t xml:space="preserve">‘12’ – </w:t>
      </w:r>
      <w:r w:rsidRPr="00DF495C">
        <w:rPr>
          <w:rFonts w:ascii="Bookman Old Style" w:hAnsi="Bookman Old Style"/>
          <w:sz w:val="24"/>
          <w:szCs w:val="24"/>
          <w:u w:val="single"/>
        </w:rPr>
        <w:t>Piped to yard / plot</w:t>
      </w:r>
      <w:r w:rsidRPr="00DF495C">
        <w:rPr>
          <w:rFonts w:ascii="Bookman Old Style" w:hAnsi="Bookman Old Style"/>
          <w:sz w:val="24"/>
          <w:szCs w:val="24"/>
        </w:rPr>
        <w:t>, also called a yard connection, is defined as a piped water connection to a tap located inside the compound, yard or plot outside the house.</w:t>
      </w:r>
    </w:p>
    <w:p w14:paraId="0152EEC9" w14:textId="77777777" w:rsidR="00B218D3" w:rsidRPr="00DF495C" w:rsidRDefault="00B218D3" w:rsidP="00B218D3">
      <w:pPr>
        <w:pStyle w:val="BodyTextIndent"/>
        <w:spacing w:line="288" w:lineRule="auto"/>
        <w:rPr>
          <w:rFonts w:ascii="Bookman Old Style" w:hAnsi="Bookman Old Style"/>
          <w:i/>
          <w:sz w:val="24"/>
          <w:szCs w:val="24"/>
        </w:rPr>
      </w:pPr>
    </w:p>
    <w:p w14:paraId="659F37C9" w14:textId="77777777" w:rsidR="00B218D3" w:rsidRPr="00DF495C" w:rsidRDefault="00B218D3" w:rsidP="00021C9C">
      <w:pPr>
        <w:pStyle w:val="BodyTextIndent"/>
        <w:spacing w:line="288" w:lineRule="auto"/>
        <w:ind w:left="360"/>
        <w:jc w:val="both"/>
        <w:rPr>
          <w:rFonts w:ascii="Bookman Old Style" w:hAnsi="Bookman Old Style"/>
          <w:i/>
          <w:sz w:val="24"/>
          <w:szCs w:val="24"/>
        </w:rPr>
      </w:pPr>
      <w:r w:rsidRPr="00DF495C">
        <w:rPr>
          <w:rFonts w:ascii="Bookman Old Style" w:hAnsi="Bookman Old Style"/>
          <w:sz w:val="24"/>
          <w:szCs w:val="24"/>
        </w:rPr>
        <w:t xml:space="preserve">‘13’ – </w:t>
      </w:r>
      <w:r w:rsidRPr="00DF495C">
        <w:rPr>
          <w:rFonts w:ascii="Bookman Old Style" w:hAnsi="Bookman Old Style"/>
          <w:sz w:val="24"/>
          <w:szCs w:val="24"/>
          <w:u w:val="single"/>
        </w:rPr>
        <w:t>Piped to neighbour,</w:t>
      </w:r>
      <w:r w:rsidRPr="00DF495C">
        <w:rPr>
          <w:rFonts w:ascii="Bookman Old Style" w:hAnsi="Bookman Old Style"/>
          <w:sz w:val="24"/>
          <w:szCs w:val="24"/>
        </w:rPr>
        <w:t xml:space="preserve"> refers to a situation where the household obtain water from a neighbour’s house connection or yard connection.</w:t>
      </w:r>
    </w:p>
    <w:p w14:paraId="282BFEA7" w14:textId="77777777" w:rsidR="00B218D3" w:rsidRPr="00DF495C" w:rsidRDefault="00B218D3" w:rsidP="00B218D3">
      <w:pPr>
        <w:pStyle w:val="BodyTextIndent"/>
        <w:spacing w:line="288" w:lineRule="auto"/>
        <w:rPr>
          <w:rFonts w:ascii="Bookman Old Style" w:hAnsi="Bookman Old Style"/>
          <w:i/>
          <w:sz w:val="24"/>
          <w:szCs w:val="24"/>
        </w:rPr>
      </w:pPr>
    </w:p>
    <w:p w14:paraId="3AD5096F" w14:textId="77777777" w:rsidR="00B218D3" w:rsidRPr="00DF495C" w:rsidRDefault="00B218D3" w:rsidP="00021C9C">
      <w:pPr>
        <w:pStyle w:val="BodyTextIndent"/>
        <w:spacing w:line="288" w:lineRule="auto"/>
        <w:ind w:left="360"/>
        <w:jc w:val="both"/>
        <w:rPr>
          <w:rFonts w:ascii="Bookman Old Style" w:hAnsi="Bookman Old Style"/>
          <w:i/>
          <w:sz w:val="24"/>
          <w:szCs w:val="24"/>
        </w:rPr>
      </w:pPr>
      <w:r w:rsidRPr="00DF495C">
        <w:rPr>
          <w:rFonts w:ascii="Bookman Old Style" w:hAnsi="Bookman Old Style"/>
          <w:sz w:val="24"/>
          <w:szCs w:val="24"/>
        </w:rPr>
        <w:t xml:space="preserve">‘14’ – A </w:t>
      </w:r>
      <w:r w:rsidRPr="00DF495C">
        <w:rPr>
          <w:rFonts w:ascii="Bookman Old Style" w:hAnsi="Bookman Old Style"/>
          <w:sz w:val="24"/>
          <w:szCs w:val="24"/>
          <w:u w:val="single"/>
        </w:rPr>
        <w:t>public tap / standpipe</w:t>
      </w:r>
      <w:r w:rsidRPr="00DF495C">
        <w:rPr>
          <w:rFonts w:ascii="Bookman Old Style" w:hAnsi="Bookman Old Style"/>
          <w:sz w:val="24"/>
          <w:szCs w:val="24"/>
        </w:rPr>
        <w:t xml:space="preserve"> is a water point from which the public may collect their water. A standpipe may also be known as a public tap or drinking water fountain. Public standpipes are typically located on a street corner or other public space. They can have one or more taps and are typically made of brickwork, masonry or concrete.</w:t>
      </w:r>
    </w:p>
    <w:p w14:paraId="19D7CD14" w14:textId="77777777" w:rsidR="00B218D3" w:rsidRPr="00DF495C" w:rsidRDefault="00B218D3" w:rsidP="00B218D3">
      <w:pPr>
        <w:pStyle w:val="BodyTextIndent"/>
        <w:spacing w:line="288" w:lineRule="auto"/>
        <w:rPr>
          <w:rFonts w:ascii="Bookman Old Style" w:hAnsi="Bookman Old Style"/>
          <w:i/>
          <w:sz w:val="24"/>
          <w:szCs w:val="24"/>
        </w:rPr>
      </w:pPr>
    </w:p>
    <w:p w14:paraId="06E3455F" w14:textId="77777777" w:rsidR="00B218D3" w:rsidRPr="00DF495C" w:rsidRDefault="00B218D3" w:rsidP="00021C9C">
      <w:pPr>
        <w:pStyle w:val="BodyTextIndent"/>
        <w:spacing w:line="288" w:lineRule="auto"/>
        <w:ind w:left="360"/>
        <w:jc w:val="both"/>
        <w:rPr>
          <w:rFonts w:ascii="Bookman Old Style" w:hAnsi="Bookman Old Style"/>
          <w:i/>
          <w:sz w:val="24"/>
          <w:szCs w:val="24"/>
        </w:rPr>
      </w:pPr>
      <w:r w:rsidRPr="00DF495C">
        <w:rPr>
          <w:rFonts w:ascii="Bookman Old Style" w:hAnsi="Bookman Old Style"/>
          <w:sz w:val="24"/>
          <w:szCs w:val="24"/>
        </w:rPr>
        <w:t xml:space="preserve">‘21’ – A </w:t>
      </w:r>
      <w:r w:rsidRPr="00DF495C">
        <w:rPr>
          <w:rFonts w:ascii="Bookman Old Style" w:hAnsi="Bookman Old Style"/>
          <w:sz w:val="24"/>
          <w:szCs w:val="24"/>
          <w:u w:val="single"/>
        </w:rPr>
        <w:t>tube-well / borehole</w:t>
      </w:r>
      <w:r w:rsidRPr="00DF495C">
        <w:rPr>
          <w:rFonts w:ascii="Bookman Old Style" w:hAnsi="Bookman Old Style"/>
          <w:sz w:val="24"/>
          <w:szCs w:val="24"/>
        </w:rPr>
        <w:t xml:space="preserve"> is a deep hole that has been driven, bored or drilled with the purpose of reaching groundwater. Boreholes/tube-wells are constructed with casing, or pipes, which prevent the small-diameter hole from caving in and provide protection against infiltration of surface water run-off. Water is typically delivered from a tube-well through a pump that may be powered by humans, animals, wind, electricity, diesel fuel or solar energy.</w:t>
      </w:r>
    </w:p>
    <w:p w14:paraId="57E8FD77" w14:textId="77777777" w:rsidR="00B218D3" w:rsidRPr="00DF495C" w:rsidRDefault="00B218D3" w:rsidP="00B218D3">
      <w:pPr>
        <w:pStyle w:val="BodyTextIndent"/>
        <w:spacing w:line="288" w:lineRule="auto"/>
        <w:rPr>
          <w:rFonts w:ascii="Bookman Old Style" w:hAnsi="Bookman Old Style"/>
          <w:i/>
          <w:sz w:val="24"/>
          <w:szCs w:val="24"/>
        </w:rPr>
      </w:pPr>
    </w:p>
    <w:p w14:paraId="2050A1AA" w14:textId="77777777" w:rsidR="00B218D3" w:rsidRPr="00DF495C" w:rsidRDefault="00B218D3" w:rsidP="00021C9C">
      <w:pPr>
        <w:pStyle w:val="BodyTextIndent"/>
        <w:spacing w:line="288" w:lineRule="auto"/>
        <w:ind w:left="360"/>
        <w:jc w:val="both"/>
        <w:rPr>
          <w:rFonts w:ascii="Bookman Old Style" w:hAnsi="Bookman Old Style"/>
          <w:i/>
          <w:sz w:val="24"/>
          <w:szCs w:val="24"/>
        </w:rPr>
      </w:pPr>
      <w:r w:rsidRPr="00DF495C">
        <w:rPr>
          <w:rFonts w:ascii="Bookman Old Style" w:hAnsi="Bookman Old Style"/>
          <w:sz w:val="24"/>
          <w:szCs w:val="24"/>
        </w:rPr>
        <w:t xml:space="preserve">‘31’ – </w:t>
      </w:r>
      <w:r w:rsidRPr="00DF495C">
        <w:rPr>
          <w:rFonts w:ascii="Bookman Old Style" w:hAnsi="Bookman Old Style"/>
          <w:sz w:val="24"/>
          <w:szCs w:val="24"/>
          <w:u w:val="single"/>
        </w:rPr>
        <w:t>A protected dug well</w:t>
      </w:r>
      <w:r w:rsidRPr="00DF495C">
        <w:rPr>
          <w:rFonts w:ascii="Bookman Old Style" w:hAnsi="Bookman Old Style"/>
          <w:sz w:val="24"/>
          <w:szCs w:val="24"/>
        </w:rPr>
        <w:t xml:space="preserve"> is a dug well that is protected from surface water run-off through a well lining or casing that is raised above ground level and a platform or apron that diverts spilled water away from the well. </w:t>
      </w:r>
      <w:r w:rsidRPr="00DF495C">
        <w:rPr>
          <w:rFonts w:ascii="Bookman Old Style" w:hAnsi="Bookman Old Style"/>
          <w:sz w:val="24"/>
          <w:szCs w:val="24"/>
        </w:rPr>
        <w:lastRenderedPageBreak/>
        <w:t>Additionally, a protected dug well is covered so that humans, animals, bird droppings and other harmful substances cannot fall into the well.</w:t>
      </w:r>
    </w:p>
    <w:p w14:paraId="5056ABA8" w14:textId="77777777" w:rsidR="00B218D3" w:rsidRPr="00DF495C" w:rsidRDefault="00B218D3" w:rsidP="00B218D3">
      <w:pPr>
        <w:pStyle w:val="BodyTextIndent"/>
        <w:spacing w:line="288" w:lineRule="auto"/>
        <w:rPr>
          <w:rFonts w:ascii="Bookman Old Style" w:hAnsi="Bookman Old Style"/>
          <w:i/>
          <w:sz w:val="24"/>
          <w:szCs w:val="24"/>
        </w:rPr>
      </w:pPr>
    </w:p>
    <w:p w14:paraId="28042F03" w14:textId="77777777" w:rsidR="00B218D3" w:rsidRPr="00DF495C" w:rsidRDefault="00B218D3" w:rsidP="00021C9C">
      <w:pPr>
        <w:pStyle w:val="BodyTextIndent"/>
        <w:spacing w:line="288" w:lineRule="auto"/>
        <w:ind w:left="360"/>
        <w:jc w:val="both"/>
        <w:rPr>
          <w:rFonts w:ascii="Bookman Old Style" w:hAnsi="Bookman Old Style"/>
          <w:i/>
          <w:sz w:val="24"/>
          <w:szCs w:val="24"/>
        </w:rPr>
      </w:pPr>
      <w:r w:rsidRPr="00DF495C">
        <w:rPr>
          <w:rFonts w:ascii="Bookman Old Style" w:hAnsi="Bookman Old Style"/>
          <w:sz w:val="24"/>
          <w:szCs w:val="24"/>
        </w:rPr>
        <w:t xml:space="preserve">‘32’ – </w:t>
      </w:r>
      <w:r w:rsidRPr="00DF495C">
        <w:rPr>
          <w:rFonts w:ascii="Bookman Old Style" w:hAnsi="Bookman Old Style"/>
          <w:sz w:val="24"/>
          <w:szCs w:val="24"/>
          <w:u w:val="single"/>
        </w:rPr>
        <w:t>An unprotected dug well</w:t>
      </w:r>
      <w:r w:rsidRPr="00DF495C">
        <w:rPr>
          <w:rFonts w:ascii="Bookman Old Style" w:hAnsi="Bookman Old Style"/>
          <w:sz w:val="24"/>
          <w:szCs w:val="24"/>
        </w:rPr>
        <w:t xml:space="preserve"> is a dug well for which </w:t>
      </w:r>
      <w:r w:rsidRPr="00DF495C">
        <w:rPr>
          <w:rFonts w:ascii="Bookman Old Style" w:hAnsi="Bookman Old Style"/>
          <w:sz w:val="24"/>
          <w:szCs w:val="24"/>
          <w:u w:val="single"/>
        </w:rPr>
        <w:t>one or both</w:t>
      </w:r>
      <w:r w:rsidRPr="00DF495C">
        <w:rPr>
          <w:rFonts w:ascii="Bookman Old Style" w:hAnsi="Bookman Old Style"/>
          <w:sz w:val="24"/>
          <w:szCs w:val="24"/>
        </w:rPr>
        <w:t xml:space="preserve"> of the following are true: </w:t>
      </w:r>
    </w:p>
    <w:p w14:paraId="438C5DE8" w14:textId="77777777" w:rsidR="00B218D3" w:rsidRPr="00DF495C" w:rsidRDefault="00B218D3" w:rsidP="00B218D3">
      <w:pPr>
        <w:pStyle w:val="BodyTextIndent"/>
        <w:numPr>
          <w:ilvl w:val="1"/>
          <w:numId w:val="186"/>
        </w:numPr>
        <w:spacing w:line="288" w:lineRule="auto"/>
        <w:jc w:val="both"/>
        <w:rPr>
          <w:rFonts w:ascii="Bookman Old Style" w:hAnsi="Bookman Old Style"/>
          <w:i/>
          <w:sz w:val="24"/>
          <w:szCs w:val="24"/>
        </w:rPr>
      </w:pPr>
      <w:r w:rsidRPr="00DF495C">
        <w:rPr>
          <w:rFonts w:ascii="Bookman Old Style" w:hAnsi="Bookman Old Style"/>
          <w:sz w:val="24"/>
          <w:szCs w:val="24"/>
        </w:rPr>
        <w:t>(1) the well is not protected from surface water run-off; and/or</w:t>
      </w:r>
    </w:p>
    <w:p w14:paraId="7AFB629F" w14:textId="77777777" w:rsidR="00B218D3" w:rsidRPr="00DF495C" w:rsidRDefault="00B218D3" w:rsidP="00B218D3">
      <w:pPr>
        <w:pStyle w:val="BodyTextIndent"/>
        <w:numPr>
          <w:ilvl w:val="1"/>
          <w:numId w:val="186"/>
        </w:numPr>
        <w:spacing w:line="288" w:lineRule="auto"/>
        <w:jc w:val="both"/>
        <w:rPr>
          <w:rFonts w:ascii="Bookman Old Style" w:hAnsi="Bookman Old Style"/>
          <w:i/>
          <w:sz w:val="24"/>
          <w:szCs w:val="24"/>
        </w:rPr>
      </w:pPr>
      <w:r w:rsidRPr="00DF495C">
        <w:rPr>
          <w:rFonts w:ascii="Bookman Old Style" w:hAnsi="Bookman Old Style"/>
          <w:sz w:val="24"/>
          <w:szCs w:val="24"/>
        </w:rPr>
        <w:t xml:space="preserve">(2) the well is not covered. </w:t>
      </w:r>
    </w:p>
    <w:p w14:paraId="190369B2" w14:textId="77777777" w:rsidR="00B218D3" w:rsidRPr="00DF495C" w:rsidRDefault="00B218D3" w:rsidP="00B218D3">
      <w:pPr>
        <w:pStyle w:val="BodyTextIndent"/>
        <w:spacing w:line="288" w:lineRule="auto"/>
        <w:rPr>
          <w:rFonts w:ascii="Bookman Old Style" w:hAnsi="Bookman Old Style"/>
          <w:i/>
          <w:sz w:val="24"/>
          <w:szCs w:val="24"/>
        </w:rPr>
      </w:pPr>
      <w:r w:rsidRPr="00DF495C">
        <w:rPr>
          <w:rFonts w:ascii="Bookman Old Style" w:hAnsi="Bookman Old Style"/>
          <w:sz w:val="24"/>
          <w:szCs w:val="24"/>
        </w:rPr>
        <w:t>If at least one of these conditions is true, the well is unprotected.</w:t>
      </w:r>
    </w:p>
    <w:p w14:paraId="32FA95ED" w14:textId="77777777" w:rsidR="00B218D3" w:rsidRPr="00DF495C" w:rsidRDefault="00B218D3" w:rsidP="00B218D3">
      <w:pPr>
        <w:pStyle w:val="BodyTextIndent"/>
        <w:spacing w:line="288" w:lineRule="auto"/>
        <w:rPr>
          <w:rFonts w:ascii="Bookman Old Style" w:hAnsi="Bookman Old Style"/>
          <w:i/>
          <w:sz w:val="24"/>
          <w:szCs w:val="24"/>
        </w:rPr>
      </w:pPr>
    </w:p>
    <w:p w14:paraId="52566AC8" w14:textId="77777777" w:rsidR="00B218D3" w:rsidRPr="00DF495C" w:rsidRDefault="00B218D3" w:rsidP="00021C9C">
      <w:pPr>
        <w:pStyle w:val="BodyTextIndent"/>
        <w:spacing w:line="288" w:lineRule="auto"/>
        <w:ind w:left="360"/>
        <w:jc w:val="both"/>
        <w:rPr>
          <w:rFonts w:ascii="Bookman Old Style" w:hAnsi="Bookman Old Style"/>
          <w:i/>
          <w:sz w:val="24"/>
          <w:szCs w:val="24"/>
        </w:rPr>
      </w:pPr>
      <w:r w:rsidRPr="00DF495C">
        <w:rPr>
          <w:rFonts w:ascii="Bookman Old Style" w:hAnsi="Bookman Old Style"/>
          <w:sz w:val="24"/>
          <w:szCs w:val="24"/>
        </w:rPr>
        <w:t xml:space="preserve">‘41’ – A </w:t>
      </w:r>
      <w:r w:rsidRPr="00DF495C">
        <w:rPr>
          <w:rFonts w:ascii="Bookman Old Style" w:hAnsi="Bookman Old Style"/>
          <w:sz w:val="24"/>
          <w:szCs w:val="24"/>
          <w:u w:val="single"/>
        </w:rPr>
        <w:t>protected spring</w:t>
      </w:r>
      <w:r w:rsidRPr="00DF495C">
        <w:rPr>
          <w:rFonts w:ascii="Bookman Old Style" w:hAnsi="Bookman Old Style"/>
          <w:sz w:val="24"/>
          <w:szCs w:val="24"/>
        </w:rPr>
        <w:t>. A spring is typically protected by a ‘spring box’ that is constructed of brick, masonry or concrete and is built around the spring so that water flows directly out of the box into a pipe without exposing the source to surface water run-off and/or contamination by humans or animals.</w:t>
      </w:r>
    </w:p>
    <w:p w14:paraId="584B51A6" w14:textId="77777777" w:rsidR="00B218D3" w:rsidRPr="00DF495C" w:rsidRDefault="00B218D3" w:rsidP="00B218D3">
      <w:pPr>
        <w:pStyle w:val="BodyTextIndent"/>
        <w:spacing w:line="288" w:lineRule="auto"/>
        <w:rPr>
          <w:rFonts w:ascii="Bookman Old Style" w:hAnsi="Bookman Old Style"/>
          <w:i/>
          <w:sz w:val="24"/>
          <w:szCs w:val="24"/>
        </w:rPr>
      </w:pPr>
    </w:p>
    <w:p w14:paraId="5C8822B9" w14:textId="77777777" w:rsidR="00B218D3" w:rsidRPr="00DF495C" w:rsidRDefault="00B218D3" w:rsidP="00021C9C">
      <w:pPr>
        <w:pStyle w:val="BodyTextIndent"/>
        <w:spacing w:line="288" w:lineRule="auto"/>
        <w:ind w:left="360"/>
        <w:jc w:val="both"/>
        <w:rPr>
          <w:rFonts w:ascii="Bookman Old Style" w:hAnsi="Bookman Old Style"/>
          <w:i/>
          <w:sz w:val="24"/>
          <w:szCs w:val="24"/>
        </w:rPr>
      </w:pPr>
      <w:r w:rsidRPr="00DF495C">
        <w:rPr>
          <w:rFonts w:ascii="Bookman Old Style" w:hAnsi="Bookman Old Style"/>
          <w:sz w:val="24"/>
          <w:szCs w:val="24"/>
        </w:rPr>
        <w:t xml:space="preserve">‘42’ – An </w:t>
      </w:r>
      <w:r w:rsidRPr="00DF495C">
        <w:rPr>
          <w:rFonts w:ascii="Bookman Old Style" w:hAnsi="Bookman Old Style"/>
          <w:sz w:val="24"/>
          <w:szCs w:val="24"/>
          <w:u w:val="single"/>
        </w:rPr>
        <w:t>unprotected spring</w:t>
      </w:r>
      <w:r w:rsidRPr="00DF495C">
        <w:rPr>
          <w:rFonts w:ascii="Bookman Old Style" w:hAnsi="Bookman Old Style"/>
          <w:sz w:val="24"/>
          <w:szCs w:val="24"/>
        </w:rPr>
        <w:t xml:space="preserve"> is a spring where the source is exposed to surface water run-off and/or contamination by humans and animals. Unprotected springs typically do not have a ‘spring box’ as described above.</w:t>
      </w:r>
    </w:p>
    <w:p w14:paraId="6DA8EFBE" w14:textId="77777777" w:rsidR="00B218D3" w:rsidRPr="00DF495C" w:rsidRDefault="00B218D3" w:rsidP="00B218D3">
      <w:pPr>
        <w:pStyle w:val="BodyTextIndent"/>
        <w:spacing w:line="288" w:lineRule="auto"/>
        <w:rPr>
          <w:rFonts w:ascii="Bookman Old Style" w:hAnsi="Bookman Old Style"/>
          <w:i/>
          <w:sz w:val="24"/>
          <w:szCs w:val="24"/>
        </w:rPr>
      </w:pPr>
    </w:p>
    <w:p w14:paraId="05023261" w14:textId="77777777" w:rsidR="00B218D3" w:rsidRPr="00DF495C" w:rsidRDefault="00B218D3" w:rsidP="00021C9C">
      <w:pPr>
        <w:pStyle w:val="BodyTextIndent"/>
        <w:spacing w:line="288" w:lineRule="auto"/>
        <w:ind w:left="360"/>
        <w:jc w:val="both"/>
        <w:rPr>
          <w:rFonts w:ascii="Bookman Old Style" w:hAnsi="Bookman Old Style"/>
          <w:i/>
          <w:sz w:val="24"/>
          <w:szCs w:val="24"/>
        </w:rPr>
      </w:pPr>
      <w:r w:rsidRPr="00DF495C">
        <w:rPr>
          <w:rFonts w:ascii="Bookman Old Style" w:hAnsi="Bookman Old Style"/>
          <w:sz w:val="24"/>
          <w:szCs w:val="24"/>
        </w:rPr>
        <w:t xml:space="preserve">‘51’ – </w:t>
      </w:r>
      <w:r w:rsidRPr="00DF495C">
        <w:rPr>
          <w:rFonts w:ascii="Bookman Old Style" w:hAnsi="Bookman Old Style"/>
          <w:sz w:val="24"/>
          <w:szCs w:val="24"/>
          <w:u w:val="single"/>
        </w:rPr>
        <w:t>Rainwater</w:t>
      </w:r>
      <w:r w:rsidRPr="00DF495C">
        <w:rPr>
          <w:rFonts w:ascii="Bookman Old Style" w:hAnsi="Bookman Old Style"/>
          <w:sz w:val="24"/>
          <w:szCs w:val="24"/>
        </w:rPr>
        <w:t xml:space="preserve"> refers to rain that is collected and harvested from the roof of a building and stored in a container, tank or cistern until used. Ground or surface rainwater catchments should not be considered under this category (see Surface Water). </w:t>
      </w:r>
    </w:p>
    <w:p w14:paraId="40536B82" w14:textId="77777777" w:rsidR="00B218D3" w:rsidRPr="00DF495C" w:rsidRDefault="00B218D3" w:rsidP="00B218D3">
      <w:pPr>
        <w:pStyle w:val="BodyTextIndent"/>
        <w:spacing w:line="288" w:lineRule="auto"/>
        <w:rPr>
          <w:rFonts w:ascii="Bookman Old Style" w:hAnsi="Bookman Old Style"/>
          <w:i/>
          <w:sz w:val="24"/>
          <w:szCs w:val="24"/>
        </w:rPr>
      </w:pPr>
    </w:p>
    <w:p w14:paraId="5B5043E0" w14:textId="77777777" w:rsidR="00B218D3" w:rsidRPr="00DF495C" w:rsidRDefault="00B218D3" w:rsidP="00021C9C">
      <w:pPr>
        <w:pStyle w:val="BodyTextIndent"/>
        <w:spacing w:line="288" w:lineRule="auto"/>
        <w:ind w:left="360"/>
        <w:jc w:val="both"/>
        <w:rPr>
          <w:rFonts w:ascii="Bookman Old Style" w:hAnsi="Bookman Old Style"/>
          <w:i/>
          <w:sz w:val="24"/>
          <w:szCs w:val="24"/>
        </w:rPr>
      </w:pPr>
      <w:r w:rsidRPr="00DF495C">
        <w:rPr>
          <w:rFonts w:ascii="Bookman Old Style" w:hAnsi="Bookman Old Style"/>
          <w:sz w:val="24"/>
          <w:szCs w:val="24"/>
        </w:rPr>
        <w:t xml:space="preserve">‘61’ – A </w:t>
      </w:r>
      <w:r w:rsidRPr="00DF495C">
        <w:rPr>
          <w:rFonts w:ascii="Bookman Old Style" w:hAnsi="Bookman Old Style"/>
          <w:sz w:val="24"/>
          <w:szCs w:val="24"/>
          <w:u w:val="single"/>
        </w:rPr>
        <w:t>tanker-truck</w:t>
      </w:r>
      <w:r w:rsidRPr="00DF495C">
        <w:rPr>
          <w:rFonts w:ascii="Bookman Old Style" w:hAnsi="Bookman Old Style"/>
          <w:sz w:val="24"/>
          <w:szCs w:val="24"/>
        </w:rPr>
        <w:t xml:space="preserve"> is where a service provider transports and distributes/sells water to households/communities by means of a tanker truck.</w:t>
      </w:r>
    </w:p>
    <w:p w14:paraId="3148C690" w14:textId="77777777" w:rsidR="00B218D3" w:rsidRPr="00DF495C" w:rsidRDefault="00B218D3" w:rsidP="00B218D3">
      <w:pPr>
        <w:pStyle w:val="BodyTextIndent"/>
        <w:spacing w:line="288" w:lineRule="auto"/>
        <w:rPr>
          <w:rFonts w:ascii="Bookman Old Style" w:hAnsi="Bookman Old Style"/>
          <w:i/>
          <w:sz w:val="24"/>
          <w:szCs w:val="24"/>
        </w:rPr>
      </w:pPr>
    </w:p>
    <w:p w14:paraId="4FF64227" w14:textId="77777777" w:rsidR="00B218D3" w:rsidRPr="00DF495C" w:rsidRDefault="00B218D3" w:rsidP="00021C9C">
      <w:pPr>
        <w:pStyle w:val="BodyTextIndent"/>
        <w:spacing w:line="288" w:lineRule="auto"/>
        <w:ind w:left="360"/>
        <w:jc w:val="both"/>
        <w:rPr>
          <w:rFonts w:ascii="Bookman Old Style" w:hAnsi="Bookman Old Style"/>
          <w:i/>
          <w:sz w:val="24"/>
          <w:szCs w:val="24"/>
        </w:rPr>
      </w:pPr>
      <w:r w:rsidRPr="00DF495C">
        <w:rPr>
          <w:rFonts w:ascii="Bookman Old Style" w:hAnsi="Bookman Old Style"/>
          <w:sz w:val="24"/>
          <w:szCs w:val="24"/>
        </w:rPr>
        <w:t xml:space="preserve">‘71’ – </w:t>
      </w:r>
      <w:r w:rsidRPr="00DF495C">
        <w:rPr>
          <w:rFonts w:ascii="Bookman Old Style" w:hAnsi="Bookman Old Style"/>
          <w:sz w:val="24"/>
          <w:szCs w:val="24"/>
          <w:u w:val="single"/>
        </w:rPr>
        <w:t>Cart with small tank</w:t>
      </w:r>
      <w:r w:rsidRPr="00DF495C">
        <w:rPr>
          <w:rFonts w:ascii="Bookman Old Style" w:hAnsi="Bookman Old Style"/>
          <w:sz w:val="24"/>
          <w:szCs w:val="24"/>
        </w:rPr>
        <w:t xml:space="preserve"> is where a service provider transports and distributes/sells water to households/communities by means of a small tank or drum. Small tanks or drums may be transported using a donkey cart, small motorized vehicle or other means. </w:t>
      </w:r>
    </w:p>
    <w:p w14:paraId="3554A2B8" w14:textId="77777777" w:rsidR="00B218D3" w:rsidRPr="00DF495C" w:rsidRDefault="00B218D3" w:rsidP="00B218D3">
      <w:pPr>
        <w:pStyle w:val="BodyTextIndent"/>
        <w:spacing w:line="288" w:lineRule="auto"/>
        <w:rPr>
          <w:rFonts w:ascii="Bookman Old Style" w:hAnsi="Bookman Old Style"/>
          <w:i/>
          <w:sz w:val="24"/>
          <w:szCs w:val="24"/>
        </w:rPr>
      </w:pPr>
    </w:p>
    <w:p w14:paraId="0AF32A70" w14:textId="77777777" w:rsidR="00B218D3" w:rsidRPr="00DF495C" w:rsidRDefault="00B218D3" w:rsidP="00021C9C">
      <w:pPr>
        <w:pStyle w:val="BodyTextIndent"/>
        <w:spacing w:line="288" w:lineRule="auto"/>
        <w:ind w:left="360"/>
        <w:jc w:val="both"/>
        <w:rPr>
          <w:rFonts w:ascii="Bookman Old Style" w:hAnsi="Bookman Old Style"/>
          <w:i/>
          <w:sz w:val="24"/>
          <w:szCs w:val="24"/>
          <w:u w:val="single"/>
          <w:rPrChange w:id="680" w:author="pachalo chizala" w:date="2023-05-07T19:13:00Z">
            <w:rPr>
              <w:rFonts w:ascii="Bookman Old Style" w:hAnsi="Bookman Old Style"/>
              <w:i/>
              <w:color w:val="FF0000"/>
              <w:sz w:val="24"/>
              <w:szCs w:val="24"/>
              <w:u w:val="single"/>
            </w:rPr>
          </w:rPrChange>
        </w:rPr>
      </w:pPr>
      <w:r w:rsidRPr="00DF495C">
        <w:rPr>
          <w:rFonts w:ascii="Bookman Old Style" w:hAnsi="Bookman Old Style"/>
          <w:sz w:val="24"/>
          <w:szCs w:val="24"/>
          <w:rPrChange w:id="681" w:author="pachalo chizala" w:date="2023-05-07T19:13:00Z">
            <w:rPr>
              <w:rFonts w:ascii="Bookman Old Style" w:hAnsi="Bookman Old Style"/>
              <w:color w:val="FF0000"/>
              <w:sz w:val="24"/>
              <w:szCs w:val="24"/>
            </w:rPr>
          </w:rPrChange>
        </w:rPr>
        <w:t xml:space="preserve">‘72’ – </w:t>
      </w:r>
      <w:r w:rsidRPr="00DF495C">
        <w:rPr>
          <w:rFonts w:ascii="Bookman Old Style" w:hAnsi="Bookman Old Style"/>
          <w:sz w:val="24"/>
          <w:szCs w:val="24"/>
          <w:u w:val="single"/>
          <w:rPrChange w:id="682" w:author="pachalo chizala" w:date="2023-05-07T19:13:00Z">
            <w:rPr>
              <w:rFonts w:ascii="Bookman Old Style" w:hAnsi="Bookman Old Style"/>
              <w:color w:val="FF0000"/>
              <w:sz w:val="24"/>
              <w:szCs w:val="24"/>
              <w:u w:val="single"/>
            </w:rPr>
          </w:rPrChange>
        </w:rPr>
        <w:t>Water Kiosk</w:t>
      </w:r>
      <w:r w:rsidRPr="00DF495C">
        <w:rPr>
          <w:rFonts w:ascii="Bookman Old Style" w:hAnsi="Bookman Old Style"/>
          <w:sz w:val="24"/>
          <w:szCs w:val="24"/>
          <w:rPrChange w:id="683" w:author="pachalo chizala" w:date="2023-05-07T19:13:00Z">
            <w:rPr>
              <w:rFonts w:ascii="Bookman Old Style" w:hAnsi="Bookman Old Style"/>
              <w:color w:val="FF0000"/>
              <w:sz w:val="24"/>
              <w:szCs w:val="24"/>
            </w:rPr>
          </w:rPrChange>
        </w:rPr>
        <w:t xml:space="preserve"> refers to a shop or house or a place where households </w:t>
      </w:r>
      <w:r w:rsidRPr="00DF495C">
        <w:rPr>
          <w:rFonts w:ascii="Bookman Old Style" w:hAnsi="Bookman Old Style"/>
          <w:sz w:val="24"/>
          <w:szCs w:val="24"/>
          <w:u w:val="single"/>
          <w:rPrChange w:id="684" w:author="pachalo chizala" w:date="2023-05-07T19:13:00Z">
            <w:rPr>
              <w:rFonts w:ascii="Bookman Old Style" w:hAnsi="Bookman Old Style"/>
              <w:color w:val="FF0000"/>
              <w:sz w:val="24"/>
              <w:szCs w:val="24"/>
              <w:u w:val="single"/>
            </w:rPr>
          </w:rPrChange>
        </w:rPr>
        <w:t>pay a charge</w:t>
      </w:r>
      <w:r w:rsidRPr="00DF495C">
        <w:rPr>
          <w:rFonts w:ascii="Bookman Old Style" w:hAnsi="Bookman Old Style"/>
          <w:sz w:val="24"/>
          <w:szCs w:val="24"/>
          <w:rPrChange w:id="685" w:author="pachalo chizala" w:date="2023-05-07T19:13:00Z">
            <w:rPr>
              <w:rFonts w:ascii="Bookman Old Style" w:hAnsi="Bookman Old Style"/>
              <w:color w:val="FF0000"/>
              <w:sz w:val="24"/>
              <w:szCs w:val="24"/>
            </w:rPr>
          </w:rPrChange>
        </w:rPr>
        <w:t xml:space="preserve"> to collect drinking water.</w:t>
      </w:r>
    </w:p>
    <w:p w14:paraId="2DAFCA01" w14:textId="77777777" w:rsidR="00B218D3" w:rsidRPr="00DF495C" w:rsidRDefault="00B218D3" w:rsidP="00B218D3">
      <w:pPr>
        <w:pStyle w:val="ListParagraph"/>
        <w:jc w:val="both"/>
        <w:rPr>
          <w:rFonts w:ascii="Bookman Old Style" w:hAnsi="Bookman Old Style"/>
          <w:i/>
          <w:color w:val="FF0000"/>
          <w:sz w:val="24"/>
          <w:szCs w:val="24"/>
        </w:rPr>
      </w:pPr>
    </w:p>
    <w:p w14:paraId="4BE54E7F" w14:textId="77777777" w:rsidR="00B218D3" w:rsidRPr="00DF495C" w:rsidRDefault="00B218D3" w:rsidP="00021C9C">
      <w:pPr>
        <w:pStyle w:val="BodyTextIndent"/>
        <w:spacing w:line="288" w:lineRule="auto"/>
        <w:ind w:left="360"/>
        <w:jc w:val="both"/>
        <w:rPr>
          <w:rFonts w:ascii="Bookman Old Style" w:hAnsi="Bookman Old Style"/>
          <w:i/>
          <w:sz w:val="24"/>
          <w:szCs w:val="24"/>
        </w:rPr>
      </w:pPr>
      <w:r w:rsidRPr="00DF495C">
        <w:rPr>
          <w:rFonts w:ascii="Bookman Old Style" w:hAnsi="Bookman Old Style"/>
          <w:sz w:val="24"/>
          <w:szCs w:val="24"/>
        </w:rPr>
        <w:t xml:space="preserve">‘81’ – </w:t>
      </w:r>
      <w:r w:rsidRPr="00DF495C">
        <w:rPr>
          <w:rFonts w:ascii="Bookman Old Style" w:hAnsi="Bookman Old Style"/>
          <w:sz w:val="24"/>
          <w:szCs w:val="24"/>
          <w:u w:val="single"/>
        </w:rPr>
        <w:t>Surface water</w:t>
      </w:r>
      <w:r w:rsidRPr="00DF495C">
        <w:rPr>
          <w:rFonts w:ascii="Bookman Old Style" w:hAnsi="Bookman Old Style"/>
          <w:sz w:val="24"/>
          <w:szCs w:val="24"/>
        </w:rPr>
        <w:t xml:space="preserve"> is water located above ground and includes rivers, dams, lakes, ponds, streams, canals and irrigation channels from which water is taken directly.</w:t>
      </w:r>
    </w:p>
    <w:p w14:paraId="37013893" w14:textId="77777777" w:rsidR="00B218D3" w:rsidRPr="00DF495C" w:rsidRDefault="00B218D3" w:rsidP="00B218D3">
      <w:pPr>
        <w:pStyle w:val="BodyTextIndent"/>
        <w:spacing w:line="288" w:lineRule="auto"/>
        <w:rPr>
          <w:rFonts w:ascii="Bookman Old Style" w:hAnsi="Bookman Old Style"/>
          <w:i/>
          <w:sz w:val="24"/>
          <w:szCs w:val="24"/>
        </w:rPr>
      </w:pPr>
    </w:p>
    <w:p w14:paraId="44E44275" w14:textId="77777777" w:rsidR="00B218D3" w:rsidRPr="00DF495C" w:rsidRDefault="00B218D3" w:rsidP="00021C9C">
      <w:pPr>
        <w:pStyle w:val="BodyTextIndent"/>
        <w:spacing w:line="288" w:lineRule="auto"/>
        <w:ind w:left="360"/>
        <w:jc w:val="both"/>
        <w:rPr>
          <w:rFonts w:ascii="Bookman Old Style" w:hAnsi="Bookman Old Style"/>
          <w:i/>
          <w:sz w:val="24"/>
          <w:szCs w:val="24"/>
        </w:rPr>
      </w:pPr>
      <w:r w:rsidRPr="00DF495C">
        <w:rPr>
          <w:rFonts w:ascii="Bookman Old Style" w:hAnsi="Bookman Old Style"/>
          <w:sz w:val="24"/>
          <w:szCs w:val="24"/>
        </w:rPr>
        <w:lastRenderedPageBreak/>
        <w:t xml:space="preserve">‘91’ – </w:t>
      </w:r>
      <w:r w:rsidRPr="00DF495C">
        <w:rPr>
          <w:rFonts w:ascii="Bookman Old Style" w:hAnsi="Bookman Old Style"/>
          <w:sz w:val="24"/>
          <w:szCs w:val="24"/>
          <w:u w:val="single"/>
        </w:rPr>
        <w:t>Bottled water/packaged water</w:t>
      </w:r>
      <w:r w:rsidRPr="00DF495C">
        <w:rPr>
          <w:rFonts w:ascii="Bookman Old Style" w:hAnsi="Bookman Old Style"/>
          <w:sz w:val="24"/>
          <w:szCs w:val="24"/>
        </w:rPr>
        <w:t xml:space="preserve"> is purchased water sold in small or large bottles. Note that the code refers only to bottled water that is commercially available. Sometimes household members may store water from other sources in used bottles – this should not be coded as bottled water. </w:t>
      </w:r>
    </w:p>
    <w:p w14:paraId="03D6614B" w14:textId="77777777" w:rsidR="00B218D3" w:rsidRPr="00DF495C" w:rsidRDefault="00B218D3" w:rsidP="00B218D3">
      <w:pPr>
        <w:pStyle w:val="BodyText3"/>
        <w:ind w:left="360"/>
        <w:rPr>
          <w:rFonts w:ascii="Bookman Old Style" w:hAnsi="Bookman Old Style"/>
          <w:i/>
          <w:sz w:val="24"/>
          <w:szCs w:val="24"/>
          <w:lang w:val="en-US"/>
        </w:rPr>
      </w:pPr>
    </w:p>
    <w:p w14:paraId="525F251B" w14:textId="77777777" w:rsidR="00B218D3" w:rsidRPr="00DF495C" w:rsidRDefault="00B218D3" w:rsidP="00021C9C">
      <w:pPr>
        <w:pStyle w:val="BodyTextIndent"/>
        <w:spacing w:line="288" w:lineRule="auto"/>
        <w:ind w:left="360"/>
        <w:jc w:val="both"/>
        <w:rPr>
          <w:rFonts w:ascii="Bookman Old Style" w:hAnsi="Bookman Old Style"/>
          <w:i/>
          <w:sz w:val="24"/>
          <w:szCs w:val="24"/>
        </w:rPr>
      </w:pPr>
      <w:r w:rsidRPr="00DF495C">
        <w:rPr>
          <w:rFonts w:ascii="Bookman Old Style" w:hAnsi="Bookman Old Style"/>
          <w:sz w:val="24"/>
          <w:szCs w:val="24"/>
        </w:rPr>
        <w:t xml:space="preserve">‘92’ – </w:t>
      </w:r>
      <w:r w:rsidRPr="00DF495C">
        <w:rPr>
          <w:rFonts w:ascii="Bookman Old Style" w:hAnsi="Bookman Old Style"/>
          <w:sz w:val="24"/>
          <w:szCs w:val="24"/>
          <w:u w:val="single"/>
        </w:rPr>
        <w:t>Sachet water/packaged water</w:t>
      </w:r>
      <w:r w:rsidRPr="00DF495C">
        <w:rPr>
          <w:rFonts w:ascii="Bookman Old Style" w:hAnsi="Bookman Old Style"/>
          <w:sz w:val="24"/>
          <w:szCs w:val="24"/>
        </w:rPr>
        <w:t xml:space="preserve"> is similar to bottled water but it is supplied in a plastic package rather than a bottle. </w:t>
      </w:r>
    </w:p>
    <w:p w14:paraId="271F52C1" w14:textId="77777777" w:rsidR="00566017" w:rsidRPr="00DF495C" w:rsidRDefault="00566017" w:rsidP="00021C9C">
      <w:pPr>
        <w:pStyle w:val="NormalWeb"/>
        <w:rPr>
          <w:rFonts w:ascii="Bookman Old Style" w:hAnsi="Bookman Old Style"/>
          <w:i/>
          <w:iCs/>
          <w:color w:val="000000"/>
        </w:rPr>
      </w:pPr>
      <w:r w:rsidRPr="00DF495C">
        <w:rPr>
          <w:rFonts w:ascii="Bookman Old Style" w:hAnsi="Bookman Old Style"/>
          <w:b/>
          <w:bCs/>
          <w:i/>
          <w:iCs/>
          <w:color w:val="000000"/>
        </w:rPr>
        <w:t>WS1</w:t>
      </w:r>
      <w:r w:rsidRPr="00DF495C">
        <w:rPr>
          <w:rFonts w:ascii="Bookman Old Style" w:hAnsi="Bookman Old Style"/>
          <w:i/>
          <w:iCs/>
          <w:color w:val="000000"/>
        </w:rPr>
        <w:t>: What is the main source of drinking water used by members of your household? </w:t>
      </w:r>
    </w:p>
    <w:p w14:paraId="77B676B3" w14:textId="77777777" w:rsidR="00566017" w:rsidRPr="00DF495C" w:rsidRDefault="00566017" w:rsidP="00566017">
      <w:pPr>
        <w:pStyle w:val="NormalWeb"/>
        <w:ind w:left="140"/>
        <w:rPr>
          <w:rFonts w:ascii="Bookman Old Style" w:hAnsi="Bookman Old Style"/>
          <w:i/>
          <w:iCs/>
          <w:color w:val="0000FF"/>
        </w:rPr>
      </w:pPr>
      <w:r w:rsidRPr="00DF495C">
        <w:rPr>
          <w:rFonts w:ascii="Bookman Old Style" w:hAnsi="Bookman Old Style"/>
          <w:i/>
          <w:iCs/>
          <w:color w:val="0000FF"/>
        </w:rPr>
        <w:t>If unclear, probe to identify the place from which members of this household most often collect drinking water (collection point). </w:t>
      </w:r>
    </w:p>
    <w:p w14:paraId="2DF4A0E6" w14:textId="77777777" w:rsidR="00B03BEA" w:rsidRPr="00DF495C" w:rsidRDefault="00B03BEA" w:rsidP="00021C9C">
      <w:pPr>
        <w:spacing w:before="240" w:after="240" w:line="288" w:lineRule="auto"/>
        <w:jc w:val="both"/>
        <w:rPr>
          <w:rStyle w:val="TL2"/>
          <w:rFonts w:ascii="Bookman Old Style" w:hAnsi="Bookman Old Style"/>
          <w:smallCaps/>
          <w:sz w:val="24"/>
          <w:szCs w:val="24"/>
          <w:lang w:val="en-US"/>
        </w:rPr>
      </w:pPr>
      <w:r w:rsidRPr="00DF495C">
        <w:rPr>
          <w:rStyle w:val="TL2"/>
          <w:rFonts w:ascii="Bookman Old Style" w:hAnsi="Bookman Old Style"/>
          <w:sz w:val="24"/>
          <w:szCs w:val="24"/>
          <w:lang w:val="en-US"/>
        </w:rPr>
        <w:t xml:space="preserve">Record the code for the most usual source. If several sources are mentioned, probe to determine the most usual source. </w:t>
      </w:r>
      <w:r w:rsidRPr="00DF495C">
        <w:rPr>
          <w:rFonts w:ascii="Bookman Old Style" w:hAnsi="Bookman Old Style"/>
          <w:sz w:val="24"/>
          <w:szCs w:val="24"/>
          <w:lang w:val="en-US"/>
        </w:rPr>
        <w:t xml:space="preserve">Note that you can only record one </w:t>
      </w:r>
      <w:r w:rsidR="0090383E" w:rsidRPr="00DF495C">
        <w:rPr>
          <w:rFonts w:ascii="Bookman Old Style" w:hAnsi="Bookman Old Style"/>
          <w:sz w:val="24"/>
          <w:szCs w:val="24"/>
          <w:lang w:val="en-US"/>
        </w:rPr>
        <w:t>r</w:t>
      </w:r>
      <w:r w:rsidRPr="00DF495C">
        <w:rPr>
          <w:rFonts w:ascii="Bookman Old Style" w:hAnsi="Bookman Old Style"/>
          <w:sz w:val="24"/>
          <w:szCs w:val="24"/>
          <w:lang w:val="en-US"/>
        </w:rPr>
        <w:t xml:space="preserve">esponse code. </w:t>
      </w:r>
      <w:r w:rsidRPr="00DF495C">
        <w:rPr>
          <w:rStyle w:val="TL2"/>
          <w:rFonts w:ascii="Bookman Old Style" w:hAnsi="Bookman Old Style"/>
          <w:color w:val="4472C4"/>
          <w:sz w:val="24"/>
          <w:szCs w:val="24"/>
          <w:lang w:val="en-US"/>
        </w:rPr>
        <w:t>If the source varies by season, record the source for the season of the interview</w:t>
      </w:r>
      <w:r w:rsidRPr="00DF495C">
        <w:rPr>
          <w:rStyle w:val="TL2"/>
          <w:rFonts w:ascii="Bookman Old Style" w:hAnsi="Bookman Old Style"/>
          <w:sz w:val="24"/>
          <w:szCs w:val="24"/>
          <w:lang w:val="en-US"/>
        </w:rPr>
        <w:t xml:space="preserve">. </w:t>
      </w:r>
    </w:p>
    <w:p w14:paraId="1CCD5260" w14:textId="77777777" w:rsidR="00B252BE" w:rsidRPr="00DF495C" w:rsidRDefault="00B03BEA" w:rsidP="00021C9C">
      <w:pPr>
        <w:pStyle w:val="ListParagraph"/>
        <w:spacing w:after="0" w:line="288" w:lineRule="auto"/>
        <w:ind w:left="0"/>
        <w:contextualSpacing w:val="0"/>
        <w:jc w:val="both"/>
        <w:rPr>
          <w:rStyle w:val="TL2"/>
          <w:rFonts w:ascii="Bookman Old Style" w:hAnsi="Bookman Old Style" w:cs="Times New Roman"/>
          <w:sz w:val="24"/>
          <w:szCs w:val="24"/>
          <w:lang w:eastAsia="nb-NO"/>
        </w:rPr>
      </w:pPr>
      <w:r w:rsidRPr="00DF495C">
        <w:rPr>
          <w:rStyle w:val="TL2"/>
          <w:rFonts w:ascii="Bookman Old Style" w:hAnsi="Bookman Old Style"/>
          <w:sz w:val="24"/>
          <w:szCs w:val="24"/>
        </w:rPr>
        <w:t xml:space="preserve">If the response is ‘Bottled water’ or ‘Sachet water’ record ‘91’ or ‘92’ and continue to the next question. </w:t>
      </w:r>
    </w:p>
    <w:p w14:paraId="0BDDF6E8" w14:textId="77777777" w:rsidR="00B03BEA" w:rsidRPr="00DF495C" w:rsidRDefault="00B03BEA" w:rsidP="00B252BE">
      <w:pPr>
        <w:pStyle w:val="ListParagraph"/>
        <w:spacing w:after="0" w:line="288" w:lineRule="auto"/>
        <w:ind w:left="0"/>
        <w:contextualSpacing w:val="0"/>
        <w:jc w:val="both"/>
        <w:rPr>
          <w:rStyle w:val="TL2"/>
          <w:rFonts w:ascii="Bookman Old Style" w:hAnsi="Bookman Old Style"/>
          <w:sz w:val="24"/>
          <w:szCs w:val="24"/>
        </w:rPr>
      </w:pPr>
      <w:r w:rsidRPr="00DF495C">
        <w:rPr>
          <w:rStyle w:val="TL2"/>
          <w:rFonts w:ascii="Bookman Old Style" w:hAnsi="Bookman Old Style"/>
          <w:sz w:val="24"/>
          <w:szCs w:val="24"/>
        </w:rPr>
        <w:t>Note that the next question is only asked if the response to this question is ‘Bottled water’ or ‘Sachet water</w:t>
      </w:r>
      <w:r w:rsidR="00B252BE" w:rsidRPr="00DF495C">
        <w:rPr>
          <w:rStyle w:val="TL2"/>
          <w:rFonts w:ascii="Bookman Old Style" w:hAnsi="Bookman Old Style"/>
          <w:sz w:val="24"/>
          <w:szCs w:val="24"/>
        </w:rPr>
        <w:t>.</w:t>
      </w:r>
    </w:p>
    <w:p w14:paraId="5D55E770" w14:textId="77777777" w:rsidR="0090383E" w:rsidRPr="00DF495C" w:rsidRDefault="0090383E" w:rsidP="00021C9C">
      <w:pPr>
        <w:pStyle w:val="ListParagraph"/>
        <w:spacing w:after="0" w:line="288" w:lineRule="auto"/>
        <w:ind w:left="0"/>
        <w:contextualSpacing w:val="0"/>
        <w:jc w:val="both"/>
        <w:rPr>
          <w:rStyle w:val="TL2"/>
          <w:rFonts w:ascii="Bookman Old Style" w:hAnsi="Bookman Old Style"/>
          <w:sz w:val="24"/>
          <w:szCs w:val="24"/>
        </w:rPr>
      </w:pPr>
    </w:p>
    <w:p w14:paraId="439CA6A1" w14:textId="77777777" w:rsidR="00566017" w:rsidRPr="00DF495C" w:rsidRDefault="00566017" w:rsidP="00021C9C">
      <w:pPr>
        <w:pStyle w:val="NormalWeb"/>
        <w:rPr>
          <w:rFonts w:ascii="Bookman Old Style" w:hAnsi="Bookman Old Style"/>
          <w:i/>
          <w:iCs/>
          <w:color w:val="000000"/>
        </w:rPr>
      </w:pPr>
      <w:r w:rsidRPr="00DF495C">
        <w:rPr>
          <w:rFonts w:ascii="Bookman Old Style" w:hAnsi="Bookman Old Style"/>
          <w:b/>
          <w:bCs/>
          <w:i/>
          <w:iCs/>
          <w:color w:val="000000"/>
        </w:rPr>
        <w:t>WS2:</w:t>
      </w:r>
      <w:r w:rsidRPr="00DF495C">
        <w:rPr>
          <w:rFonts w:ascii="Bookman Old Style" w:hAnsi="Bookman Old Style"/>
          <w:i/>
          <w:iCs/>
          <w:color w:val="000000"/>
        </w:rPr>
        <w:t> What is the main source of water used by members of your household for other purposes such as cooking and handwashing? </w:t>
      </w:r>
    </w:p>
    <w:p w14:paraId="6BB13A63" w14:textId="77777777" w:rsidR="00566017" w:rsidRPr="00DF495C" w:rsidRDefault="00566017" w:rsidP="00566017">
      <w:pPr>
        <w:pStyle w:val="NormalWeb"/>
        <w:rPr>
          <w:rFonts w:ascii="Bookman Old Style" w:hAnsi="Bookman Old Style"/>
          <w:i/>
          <w:iCs/>
          <w:color w:val="0000FF"/>
        </w:rPr>
      </w:pPr>
      <w:r w:rsidRPr="00DF495C">
        <w:rPr>
          <w:rFonts w:ascii="Bookman Old Style" w:hAnsi="Bookman Old Style"/>
          <w:i/>
          <w:iCs/>
          <w:color w:val="0000FF"/>
        </w:rPr>
        <w:t>If unclear, probe to identify the place from which members of this household most often collect water for other purposes.</w:t>
      </w:r>
    </w:p>
    <w:p w14:paraId="0919E83F" w14:textId="77777777" w:rsidR="00B03BEA" w:rsidRPr="00DF495C" w:rsidRDefault="00B03BEA" w:rsidP="00021C9C">
      <w:pPr>
        <w:spacing w:before="240" w:line="288" w:lineRule="auto"/>
        <w:jc w:val="both"/>
        <w:rPr>
          <w:rStyle w:val="TL2"/>
          <w:rFonts w:ascii="Bookman Old Style" w:hAnsi="Bookman Old Style"/>
          <w:sz w:val="24"/>
          <w:szCs w:val="22"/>
          <w:lang w:val="en-US" w:eastAsia="en-US"/>
        </w:rPr>
      </w:pPr>
      <w:r w:rsidRPr="00DF495C">
        <w:rPr>
          <w:rStyle w:val="TL2"/>
          <w:rFonts w:ascii="Bookman Old Style" w:hAnsi="Bookman Old Style"/>
          <w:sz w:val="24"/>
          <w:szCs w:val="24"/>
          <w:lang w:val="en-US"/>
        </w:rPr>
        <w:t>This question should only be asked to households that use ‘Packaged water’ for drinking. Record the code for the most usual source. If the source varies by season, record the source for the season of the interview</w:t>
      </w:r>
      <w:r w:rsidRPr="00DF495C">
        <w:rPr>
          <w:rStyle w:val="TL2"/>
          <w:rFonts w:ascii="Bookman Old Style" w:hAnsi="Bookman Old Style"/>
          <w:szCs w:val="22"/>
          <w:lang w:val="en-US"/>
        </w:rPr>
        <w:t>.</w:t>
      </w:r>
    </w:p>
    <w:p w14:paraId="41EF6B2A" w14:textId="77777777" w:rsidR="00430926" w:rsidRPr="00DF495C" w:rsidRDefault="00430926" w:rsidP="00021C9C">
      <w:pPr>
        <w:spacing w:line="288" w:lineRule="auto"/>
        <w:jc w:val="both"/>
        <w:rPr>
          <w:rFonts w:ascii="Bookman Old Style" w:hAnsi="Bookman Old Style"/>
          <w:smallCaps/>
          <w:sz w:val="20"/>
          <w:szCs w:val="22"/>
          <w:lang w:val="en-US"/>
        </w:rPr>
      </w:pPr>
    </w:p>
    <w:p w14:paraId="2600BAA0" w14:textId="77777777" w:rsidR="001A4127" w:rsidRPr="00DF495C" w:rsidRDefault="00EE738A" w:rsidP="00021C9C">
      <w:pPr>
        <w:spacing w:line="288" w:lineRule="auto"/>
        <w:jc w:val="both"/>
        <w:rPr>
          <w:rFonts w:ascii="Bookman Old Style" w:hAnsi="Bookman Old Style"/>
          <w:lang w:val="en-US"/>
        </w:rPr>
      </w:pPr>
      <w:r w:rsidRPr="00DF495C">
        <w:rPr>
          <w:rFonts w:ascii="Bookman Old Style" w:hAnsi="Bookman Old Style"/>
          <w:sz w:val="24"/>
          <w:szCs w:val="24"/>
          <w:lang w:val="en-US"/>
        </w:rPr>
        <w:t>Questions WS11 to WS17 are about the toilet facility household members use.</w:t>
      </w:r>
      <w:r w:rsidR="00566017" w:rsidRPr="00DF495C">
        <w:rPr>
          <w:rFonts w:ascii="Bookman Old Style" w:hAnsi="Bookman Old Style"/>
          <w:i/>
          <w:iCs/>
          <w:color w:val="0000FF"/>
          <w:sz w:val="24"/>
          <w:szCs w:val="24"/>
          <w:lang w:val="en-US"/>
        </w:rPr>
        <w:t> </w:t>
      </w:r>
    </w:p>
    <w:p w14:paraId="05044826" w14:textId="77777777" w:rsidR="00566017" w:rsidRPr="00DF495C" w:rsidRDefault="00566017" w:rsidP="00021C9C">
      <w:pPr>
        <w:pStyle w:val="NormalWeb"/>
        <w:rPr>
          <w:rFonts w:ascii="Bookman Old Style" w:hAnsi="Bookman Old Style"/>
          <w:i/>
          <w:iCs/>
          <w:color w:val="000000"/>
        </w:rPr>
      </w:pPr>
      <w:r w:rsidRPr="00DF495C">
        <w:rPr>
          <w:rFonts w:ascii="Bookman Old Style" w:hAnsi="Bookman Old Style"/>
          <w:b/>
          <w:bCs/>
          <w:i/>
          <w:iCs/>
          <w:color w:val="000000"/>
        </w:rPr>
        <w:t>WS11:</w:t>
      </w:r>
      <w:r w:rsidRPr="00DF495C">
        <w:rPr>
          <w:rFonts w:ascii="Bookman Old Style" w:hAnsi="Bookman Old Style"/>
          <w:i/>
          <w:iCs/>
          <w:color w:val="000000"/>
        </w:rPr>
        <w:t> What kind of toilet facility do members of your household usually use? </w:t>
      </w:r>
    </w:p>
    <w:p w14:paraId="105079E1" w14:textId="77777777" w:rsidR="00566017" w:rsidRPr="00DF495C" w:rsidRDefault="00566017" w:rsidP="00566017">
      <w:pPr>
        <w:pStyle w:val="NormalWeb"/>
        <w:ind w:left="140"/>
        <w:rPr>
          <w:rFonts w:ascii="Bookman Old Style" w:hAnsi="Bookman Old Style"/>
          <w:color w:val="000000"/>
        </w:rPr>
      </w:pPr>
      <w:r w:rsidRPr="00DF495C">
        <w:rPr>
          <w:rFonts w:ascii="Bookman Old Style" w:hAnsi="Bookman Old Style"/>
          <w:i/>
          <w:iCs/>
          <w:color w:val="0000FF"/>
        </w:rPr>
        <w:t>If ‘Flush’ or ‘Pour flush’, probe:</w:t>
      </w:r>
      <w:r w:rsidRPr="00DF495C">
        <w:rPr>
          <w:rFonts w:ascii="Bookman Old Style" w:hAnsi="Bookman Old Style" w:cs="Arial"/>
          <w:i/>
          <w:iCs/>
          <w:color w:val="000000"/>
        </w:rPr>
        <w:t> </w:t>
      </w:r>
      <w:r w:rsidRPr="00DF495C">
        <w:rPr>
          <w:rFonts w:ascii="Bookman Old Style" w:hAnsi="Bookman Old Style"/>
          <w:color w:val="000000"/>
        </w:rPr>
        <w:t>Where does it flush to? </w:t>
      </w:r>
    </w:p>
    <w:p w14:paraId="7A605652" w14:textId="77777777" w:rsidR="00566017" w:rsidRPr="00DF495C" w:rsidRDefault="00566017" w:rsidP="00566017">
      <w:pPr>
        <w:pStyle w:val="NormalWeb"/>
        <w:rPr>
          <w:rFonts w:ascii="Bookman Old Style" w:hAnsi="Bookman Old Style"/>
          <w:i/>
          <w:iCs/>
          <w:color w:val="0000FF"/>
        </w:rPr>
      </w:pPr>
      <w:r w:rsidRPr="00DF495C">
        <w:rPr>
          <w:rFonts w:ascii="Bookman Old Style" w:hAnsi="Bookman Old Style"/>
          <w:i/>
          <w:iCs/>
          <w:color w:val="0000FF"/>
        </w:rPr>
        <w:t>If not possible to determine, ask permission to observe the facility.</w:t>
      </w:r>
    </w:p>
    <w:p w14:paraId="5CDC80B9" w14:textId="77777777" w:rsidR="00B03BEA" w:rsidRPr="00DF495C" w:rsidRDefault="00B03BEA" w:rsidP="00021C9C">
      <w:pPr>
        <w:spacing w:before="240" w:after="240" w:line="288" w:lineRule="auto"/>
        <w:jc w:val="both"/>
        <w:rPr>
          <w:rStyle w:val="TL2"/>
          <w:rFonts w:ascii="Bookman Old Style" w:hAnsi="Bookman Old Style"/>
          <w:i/>
          <w:sz w:val="24"/>
          <w:szCs w:val="24"/>
          <w:lang w:val="en-US"/>
        </w:rPr>
      </w:pPr>
      <w:r w:rsidRPr="00DF495C">
        <w:rPr>
          <w:rStyle w:val="TL2"/>
          <w:rFonts w:ascii="Bookman Old Style" w:hAnsi="Bookman Old Style"/>
          <w:sz w:val="24"/>
          <w:szCs w:val="24"/>
          <w:lang w:val="en-US"/>
        </w:rPr>
        <w:t xml:space="preserve">The purpose of this question is to obtain a measure of how well a household toilet or latrine (sanitation facility) prevents the users from coming into contact </w:t>
      </w:r>
      <w:r w:rsidRPr="00DF495C">
        <w:rPr>
          <w:rStyle w:val="TL2"/>
          <w:rFonts w:ascii="Bookman Old Style" w:hAnsi="Bookman Old Style"/>
          <w:sz w:val="24"/>
          <w:szCs w:val="24"/>
          <w:lang w:val="en-US"/>
        </w:rPr>
        <w:lastRenderedPageBreak/>
        <w:t xml:space="preserve">with human waste. </w:t>
      </w:r>
      <w:r w:rsidRPr="00DF495C">
        <w:rPr>
          <w:rStyle w:val="TL2"/>
          <w:rFonts w:ascii="Bookman Old Style" w:hAnsi="Bookman Old Style"/>
          <w:sz w:val="24"/>
          <w:szCs w:val="24"/>
          <w:u w:val="single"/>
          <w:lang w:val="en-US"/>
        </w:rPr>
        <w:t>It may be necessary to observe the facility</w:t>
      </w:r>
      <w:r w:rsidRPr="00DF495C">
        <w:rPr>
          <w:rStyle w:val="TL2"/>
          <w:rFonts w:ascii="Bookman Old Style" w:hAnsi="Bookman Old Style"/>
          <w:sz w:val="24"/>
          <w:szCs w:val="24"/>
          <w:lang w:val="en-US"/>
        </w:rPr>
        <w:t xml:space="preserve">. If so, ask permission to do so. </w:t>
      </w:r>
    </w:p>
    <w:p w14:paraId="124319A5" w14:textId="77777777" w:rsidR="00B03BEA" w:rsidRPr="00DF495C" w:rsidRDefault="00B03BEA" w:rsidP="00021C9C">
      <w:pPr>
        <w:pStyle w:val="ListParagraph"/>
        <w:spacing w:after="0" w:line="288" w:lineRule="auto"/>
        <w:ind w:left="0"/>
        <w:contextualSpacing w:val="0"/>
        <w:jc w:val="both"/>
        <w:rPr>
          <w:rStyle w:val="TL2"/>
          <w:rFonts w:ascii="Bookman Old Style" w:hAnsi="Bookman Old Style"/>
          <w:sz w:val="24"/>
          <w:szCs w:val="24"/>
        </w:rPr>
      </w:pPr>
      <w:r w:rsidRPr="00DF495C">
        <w:rPr>
          <w:rStyle w:val="TL2"/>
          <w:rFonts w:ascii="Bookman Old Style" w:hAnsi="Bookman Old Style"/>
          <w:sz w:val="24"/>
          <w:szCs w:val="24"/>
        </w:rPr>
        <w:t xml:space="preserve">If the respondent answers or it is observed that the household members have no facilities or use the bush or field, enter ‘95’ for ‘No facilities or bush or field’ and skip to the next module. </w:t>
      </w:r>
    </w:p>
    <w:p w14:paraId="333B79A7" w14:textId="77777777" w:rsidR="00B03BEA" w:rsidRPr="00DF495C" w:rsidRDefault="00B03BEA" w:rsidP="00021C9C">
      <w:pPr>
        <w:pStyle w:val="ListParagraph"/>
        <w:spacing w:before="240" w:after="0" w:line="288" w:lineRule="auto"/>
        <w:ind w:left="0"/>
        <w:contextualSpacing w:val="0"/>
        <w:jc w:val="both"/>
        <w:rPr>
          <w:rFonts w:ascii="Bookman Old Style" w:hAnsi="Bookman Old Style"/>
          <w:sz w:val="24"/>
          <w:szCs w:val="24"/>
        </w:rPr>
      </w:pPr>
      <w:r w:rsidRPr="00DF495C">
        <w:rPr>
          <w:rStyle w:val="TL2"/>
          <w:rFonts w:ascii="Bookman Old Style" w:hAnsi="Bookman Old Style"/>
          <w:sz w:val="24"/>
          <w:szCs w:val="24"/>
        </w:rPr>
        <w:t xml:space="preserve">If any of the flush or pour flush responses (‘11’ to ‘14’) are given, probe: </w:t>
      </w:r>
      <w:r w:rsidRPr="00DF495C">
        <w:rPr>
          <w:rFonts w:ascii="Bookman Old Style" w:hAnsi="Bookman Old Style"/>
          <w:b/>
          <w:sz w:val="24"/>
          <w:szCs w:val="24"/>
        </w:rPr>
        <w:t xml:space="preserve">“Where does it flush to?” </w:t>
      </w:r>
      <w:r w:rsidRPr="00DF495C">
        <w:rPr>
          <w:rFonts w:ascii="Bookman Old Style" w:hAnsi="Bookman Old Style"/>
          <w:sz w:val="24"/>
          <w:szCs w:val="24"/>
        </w:rPr>
        <w:t>Record the code corresponding to the response given.</w:t>
      </w:r>
    </w:p>
    <w:p w14:paraId="0BB6C3AD" w14:textId="77777777" w:rsidR="00B03BEA" w:rsidRPr="00DF495C" w:rsidRDefault="00B03BEA" w:rsidP="00021C9C">
      <w:pPr>
        <w:pStyle w:val="ListParagraph"/>
        <w:spacing w:after="0" w:line="288" w:lineRule="auto"/>
        <w:ind w:left="0"/>
        <w:contextualSpacing w:val="0"/>
        <w:jc w:val="both"/>
        <w:rPr>
          <w:rStyle w:val="TL2"/>
          <w:rFonts w:ascii="Bookman Old Style" w:hAnsi="Bookman Old Style"/>
          <w:sz w:val="24"/>
          <w:szCs w:val="24"/>
        </w:rPr>
      </w:pPr>
      <w:r w:rsidRPr="00DF495C">
        <w:rPr>
          <w:rFonts w:ascii="Bookman Old Style" w:hAnsi="Bookman Old Style"/>
          <w:sz w:val="24"/>
          <w:szCs w:val="24"/>
        </w:rPr>
        <w:t>If any of the pit responses (‘21’ to ‘23’) are given, probe to find out what type of pit latrine, or ask permission to observe the facility. Record the corresponding code.</w:t>
      </w:r>
    </w:p>
    <w:p w14:paraId="7D7D8CAD" w14:textId="77777777" w:rsidR="00B03BEA" w:rsidRPr="00DF495C" w:rsidRDefault="00B03BEA" w:rsidP="00B03BEA">
      <w:pPr>
        <w:spacing w:line="288" w:lineRule="auto"/>
        <w:jc w:val="both"/>
        <w:rPr>
          <w:rStyle w:val="TL2"/>
          <w:rFonts w:ascii="Bookman Old Style" w:hAnsi="Bookman Old Style"/>
          <w:sz w:val="24"/>
          <w:szCs w:val="24"/>
          <w:lang w:val="en-US"/>
        </w:rPr>
      </w:pPr>
    </w:p>
    <w:p w14:paraId="548AB7F7" w14:textId="77777777" w:rsidR="00B03BEA" w:rsidRPr="00DF495C" w:rsidRDefault="00B03BEA" w:rsidP="00021C9C">
      <w:pPr>
        <w:spacing w:line="288" w:lineRule="auto"/>
        <w:jc w:val="both"/>
        <w:rPr>
          <w:rFonts w:ascii="Bookman Old Style" w:hAnsi="Bookman Old Style"/>
          <w:sz w:val="24"/>
          <w:szCs w:val="24"/>
          <w:lang w:val="en-US"/>
        </w:rPr>
      </w:pPr>
      <w:r w:rsidRPr="00DF495C">
        <w:rPr>
          <w:rFonts w:ascii="Bookman Old Style" w:hAnsi="Bookman Old Style"/>
          <w:sz w:val="24"/>
          <w:szCs w:val="24"/>
          <w:lang w:val="en-US"/>
        </w:rPr>
        <w:t xml:space="preserve">A flush toilet uses a cistern or holding tank for flushing water and has a water seal, which is a U-shaped pipe, below the seat or squatting pan that prevents the passage of flies and </w:t>
      </w:r>
      <w:proofErr w:type="spellStart"/>
      <w:r w:rsidRPr="00DF495C">
        <w:rPr>
          <w:rFonts w:ascii="Bookman Old Style" w:hAnsi="Bookman Old Style"/>
          <w:sz w:val="24"/>
          <w:szCs w:val="24"/>
          <w:lang w:val="en-US"/>
        </w:rPr>
        <w:t>odours</w:t>
      </w:r>
      <w:proofErr w:type="spellEnd"/>
      <w:r w:rsidRPr="00DF495C">
        <w:rPr>
          <w:rFonts w:ascii="Bookman Old Style" w:hAnsi="Bookman Old Style"/>
          <w:sz w:val="24"/>
          <w:szCs w:val="24"/>
          <w:lang w:val="en-US"/>
        </w:rPr>
        <w:t>. A pour flush toilet uses a water seal, but unlike a flush toilet, a pour flush toilet uses water poured by hand for flushing (no cistern is used).</w:t>
      </w:r>
    </w:p>
    <w:p w14:paraId="68C066F4" w14:textId="77777777" w:rsidR="00B03BEA" w:rsidRPr="00DF495C" w:rsidRDefault="00B03BEA" w:rsidP="00B03BEA">
      <w:pPr>
        <w:spacing w:line="288" w:lineRule="auto"/>
        <w:jc w:val="both"/>
        <w:rPr>
          <w:rFonts w:ascii="Bookman Old Style" w:hAnsi="Bookman Old Style"/>
          <w:sz w:val="24"/>
          <w:szCs w:val="24"/>
          <w:lang w:val="en-US"/>
        </w:rPr>
      </w:pPr>
    </w:p>
    <w:p w14:paraId="383A91E2" w14:textId="77777777" w:rsidR="00B03BEA" w:rsidRPr="00DF495C" w:rsidRDefault="00B03BEA" w:rsidP="00B03BEA">
      <w:pPr>
        <w:pStyle w:val="BodyTextIndent"/>
        <w:numPr>
          <w:ilvl w:val="1"/>
          <w:numId w:val="182"/>
        </w:numPr>
        <w:spacing w:line="288" w:lineRule="auto"/>
        <w:jc w:val="both"/>
        <w:rPr>
          <w:rFonts w:ascii="Bookman Old Style" w:hAnsi="Bookman Old Style"/>
          <w:i/>
          <w:sz w:val="24"/>
          <w:szCs w:val="24"/>
        </w:rPr>
      </w:pPr>
      <w:r w:rsidRPr="00DF495C">
        <w:rPr>
          <w:rFonts w:ascii="Bookman Old Style" w:hAnsi="Bookman Old Style"/>
          <w:sz w:val="24"/>
          <w:szCs w:val="24"/>
        </w:rPr>
        <w:t xml:space="preserve">‘11’ - A </w:t>
      </w:r>
      <w:r w:rsidRPr="00DF495C">
        <w:rPr>
          <w:rFonts w:ascii="Bookman Old Style" w:hAnsi="Bookman Old Style"/>
          <w:sz w:val="24"/>
          <w:szCs w:val="24"/>
          <w:u w:val="single"/>
        </w:rPr>
        <w:t>piped sewer system</w:t>
      </w:r>
      <w:r w:rsidRPr="00DF495C">
        <w:rPr>
          <w:rFonts w:ascii="Bookman Old Style" w:hAnsi="Bookman Old Style"/>
          <w:sz w:val="24"/>
          <w:szCs w:val="24"/>
        </w:rPr>
        <w:t xml:space="preserve"> is a system of sewer pipes, also called sewerage, that is designed to collect human excreta (faeces and urine) and wastewater and remove them from the household environment. Sewerage systems consist of facilities for collection, transporting, treating and disposing of human excreta and wastewater.</w:t>
      </w:r>
    </w:p>
    <w:p w14:paraId="39FB4C84" w14:textId="77777777" w:rsidR="00B03BEA" w:rsidRPr="00DF495C" w:rsidRDefault="00B03BEA" w:rsidP="00B03BEA">
      <w:pPr>
        <w:pStyle w:val="BodyTextIndent"/>
        <w:spacing w:line="288" w:lineRule="auto"/>
        <w:ind w:left="1440"/>
        <w:rPr>
          <w:rFonts w:ascii="Bookman Old Style" w:hAnsi="Bookman Old Style"/>
          <w:i/>
          <w:sz w:val="24"/>
          <w:szCs w:val="24"/>
        </w:rPr>
      </w:pPr>
    </w:p>
    <w:p w14:paraId="78B32D61" w14:textId="77777777" w:rsidR="00B03BEA" w:rsidRPr="00DF495C" w:rsidRDefault="00B03BEA" w:rsidP="00B03BEA">
      <w:pPr>
        <w:pStyle w:val="BodyTextIndent"/>
        <w:numPr>
          <w:ilvl w:val="1"/>
          <w:numId w:val="182"/>
        </w:numPr>
        <w:spacing w:line="288" w:lineRule="auto"/>
        <w:jc w:val="both"/>
        <w:rPr>
          <w:rFonts w:ascii="Bookman Old Style" w:hAnsi="Bookman Old Style"/>
          <w:i/>
          <w:sz w:val="24"/>
          <w:szCs w:val="24"/>
        </w:rPr>
      </w:pPr>
      <w:r w:rsidRPr="00DF495C">
        <w:rPr>
          <w:rFonts w:ascii="Bookman Old Style" w:hAnsi="Bookman Old Style"/>
          <w:sz w:val="24"/>
          <w:szCs w:val="24"/>
        </w:rPr>
        <w:t xml:space="preserve">‘12’ - A </w:t>
      </w:r>
      <w:r w:rsidRPr="00DF495C">
        <w:rPr>
          <w:rFonts w:ascii="Bookman Old Style" w:hAnsi="Bookman Old Style"/>
          <w:sz w:val="24"/>
          <w:szCs w:val="24"/>
          <w:u w:val="single"/>
        </w:rPr>
        <w:t>septic tank</w:t>
      </w:r>
      <w:r w:rsidRPr="00DF495C">
        <w:rPr>
          <w:rFonts w:ascii="Bookman Old Style" w:hAnsi="Bookman Old Style"/>
          <w:sz w:val="24"/>
          <w:szCs w:val="24"/>
        </w:rPr>
        <w:t xml:space="preserve"> is an excreta collection device and is a water-tight settling tank normally located underground, away from the house or toilet.</w:t>
      </w:r>
    </w:p>
    <w:p w14:paraId="0CE0E2BE" w14:textId="77777777" w:rsidR="00B03BEA" w:rsidRPr="00DF495C" w:rsidRDefault="00B03BEA" w:rsidP="00B03BEA">
      <w:pPr>
        <w:pStyle w:val="BodyTextIndent"/>
        <w:spacing w:line="288" w:lineRule="auto"/>
        <w:ind w:left="0"/>
        <w:rPr>
          <w:rFonts w:ascii="Bookman Old Style" w:hAnsi="Bookman Old Style"/>
          <w:i/>
          <w:sz w:val="24"/>
          <w:szCs w:val="24"/>
        </w:rPr>
      </w:pPr>
    </w:p>
    <w:p w14:paraId="2A675A48" w14:textId="77777777" w:rsidR="00B03BEA" w:rsidRPr="00DF495C" w:rsidRDefault="00B03BEA" w:rsidP="00B03BEA">
      <w:pPr>
        <w:pStyle w:val="BodyTextIndent"/>
        <w:numPr>
          <w:ilvl w:val="1"/>
          <w:numId w:val="182"/>
        </w:numPr>
        <w:spacing w:line="288" w:lineRule="auto"/>
        <w:jc w:val="both"/>
        <w:rPr>
          <w:rFonts w:ascii="Bookman Old Style" w:hAnsi="Bookman Old Style"/>
          <w:i/>
          <w:sz w:val="24"/>
          <w:szCs w:val="24"/>
        </w:rPr>
      </w:pPr>
      <w:r w:rsidRPr="00DF495C">
        <w:rPr>
          <w:rFonts w:ascii="Bookman Old Style" w:hAnsi="Bookman Old Style"/>
          <w:sz w:val="24"/>
          <w:szCs w:val="24"/>
        </w:rPr>
        <w:t xml:space="preserve">‘13’ - A </w:t>
      </w:r>
      <w:r w:rsidRPr="00DF495C">
        <w:rPr>
          <w:rFonts w:ascii="Bookman Old Style" w:hAnsi="Bookman Old Style"/>
          <w:sz w:val="24"/>
          <w:szCs w:val="24"/>
          <w:u w:val="single"/>
        </w:rPr>
        <w:t>flush to pit latrine</w:t>
      </w:r>
      <w:r w:rsidRPr="00DF495C">
        <w:rPr>
          <w:rFonts w:ascii="Bookman Old Style" w:hAnsi="Bookman Old Style"/>
          <w:sz w:val="24"/>
          <w:szCs w:val="24"/>
        </w:rPr>
        <w:t xml:space="preserve"> refers to a system that flushes excreta to a hole in the ground and has a water seal. </w:t>
      </w:r>
    </w:p>
    <w:p w14:paraId="59FF4C07" w14:textId="77777777" w:rsidR="00B03BEA" w:rsidRPr="00DF495C" w:rsidRDefault="00B03BEA" w:rsidP="00B03BEA">
      <w:pPr>
        <w:pStyle w:val="BodyTextIndent"/>
        <w:spacing w:line="288" w:lineRule="auto"/>
        <w:ind w:left="1440"/>
        <w:rPr>
          <w:rFonts w:ascii="Bookman Old Style" w:hAnsi="Bookman Old Style"/>
          <w:i/>
          <w:sz w:val="24"/>
          <w:szCs w:val="24"/>
        </w:rPr>
      </w:pPr>
    </w:p>
    <w:p w14:paraId="32149A83" w14:textId="77777777" w:rsidR="00B03BEA" w:rsidRPr="00DF495C" w:rsidRDefault="00B03BEA" w:rsidP="00B03BEA">
      <w:pPr>
        <w:pStyle w:val="BodyTextIndent"/>
        <w:numPr>
          <w:ilvl w:val="1"/>
          <w:numId w:val="182"/>
        </w:numPr>
        <w:spacing w:line="288" w:lineRule="auto"/>
        <w:jc w:val="both"/>
        <w:rPr>
          <w:rFonts w:ascii="Bookman Old Style" w:hAnsi="Bookman Old Style"/>
          <w:i/>
          <w:sz w:val="24"/>
          <w:szCs w:val="24"/>
        </w:rPr>
      </w:pPr>
      <w:r w:rsidRPr="00DF495C">
        <w:rPr>
          <w:rFonts w:ascii="Bookman Old Style" w:hAnsi="Bookman Old Style"/>
          <w:sz w:val="24"/>
          <w:szCs w:val="24"/>
        </w:rPr>
        <w:t xml:space="preserve">‘14’ - A </w:t>
      </w:r>
      <w:r w:rsidRPr="00DF495C">
        <w:rPr>
          <w:rFonts w:ascii="Bookman Old Style" w:hAnsi="Bookman Old Style"/>
          <w:sz w:val="24"/>
          <w:szCs w:val="24"/>
          <w:u w:val="single"/>
        </w:rPr>
        <w:t>flush to open drain</w:t>
      </w:r>
      <w:r w:rsidRPr="00DF495C">
        <w:rPr>
          <w:rFonts w:ascii="Bookman Old Style" w:hAnsi="Bookman Old Style"/>
          <w:sz w:val="24"/>
          <w:szCs w:val="24"/>
        </w:rPr>
        <w:t xml:space="preserve"> refers to excreta being flushed into an uncovered drainage channel which does not isolate wastes from humans and animals.</w:t>
      </w:r>
    </w:p>
    <w:p w14:paraId="5B7851A1" w14:textId="77777777" w:rsidR="00B03BEA" w:rsidRPr="00DF495C" w:rsidRDefault="00B03BEA" w:rsidP="00B03BEA">
      <w:pPr>
        <w:pStyle w:val="BodyTextIndent"/>
        <w:spacing w:line="288" w:lineRule="auto"/>
        <w:ind w:left="1440"/>
        <w:rPr>
          <w:rFonts w:ascii="Bookman Old Style" w:hAnsi="Bookman Old Style"/>
          <w:i/>
          <w:sz w:val="24"/>
          <w:szCs w:val="24"/>
        </w:rPr>
      </w:pPr>
    </w:p>
    <w:p w14:paraId="31E0769D" w14:textId="77777777" w:rsidR="00B03BEA" w:rsidRPr="00DF495C" w:rsidRDefault="00B03BEA" w:rsidP="00B03BEA">
      <w:pPr>
        <w:pStyle w:val="BodyTextIndent"/>
        <w:numPr>
          <w:ilvl w:val="1"/>
          <w:numId w:val="182"/>
        </w:numPr>
        <w:spacing w:line="288" w:lineRule="auto"/>
        <w:jc w:val="both"/>
        <w:rPr>
          <w:rFonts w:ascii="Bookman Old Style" w:hAnsi="Bookman Old Style"/>
          <w:i/>
          <w:sz w:val="24"/>
          <w:szCs w:val="24"/>
        </w:rPr>
      </w:pPr>
      <w:r w:rsidRPr="00DF495C">
        <w:rPr>
          <w:rFonts w:ascii="Bookman Old Style" w:hAnsi="Bookman Old Style"/>
          <w:sz w:val="24"/>
          <w:szCs w:val="24"/>
        </w:rPr>
        <w:t xml:space="preserve">‘18’ - </w:t>
      </w:r>
      <w:r w:rsidRPr="00DF495C">
        <w:rPr>
          <w:rFonts w:ascii="Bookman Old Style" w:hAnsi="Bookman Old Style"/>
          <w:sz w:val="24"/>
          <w:szCs w:val="24"/>
          <w:u w:val="single"/>
        </w:rPr>
        <w:t>Flush to DK where</w:t>
      </w:r>
      <w:r w:rsidRPr="00DF495C">
        <w:rPr>
          <w:rFonts w:ascii="Bookman Old Style" w:hAnsi="Bookman Old Style"/>
          <w:sz w:val="24"/>
          <w:szCs w:val="24"/>
        </w:rPr>
        <w:t xml:space="preserve"> should be coded in cases when the respondent knows that the toilet facility is a flush toilet, but does not know where it flushes to.</w:t>
      </w:r>
    </w:p>
    <w:p w14:paraId="0B3338CF" w14:textId="77777777" w:rsidR="00B03BEA" w:rsidRPr="00DF495C" w:rsidRDefault="00B03BEA" w:rsidP="00B03BEA">
      <w:pPr>
        <w:pStyle w:val="BodyTextIndent"/>
        <w:spacing w:line="288" w:lineRule="auto"/>
        <w:ind w:left="1440"/>
        <w:rPr>
          <w:rFonts w:ascii="Bookman Old Style" w:hAnsi="Bookman Old Style"/>
          <w:i/>
          <w:sz w:val="24"/>
          <w:szCs w:val="24"/>
        </w:rPr>
      </w:pPr>
    </w:p>
    <w:p w14:paraId="47171386" w14:textId="77777777" w:rsidR="00B03BEA" w:rsidRPr="00DF495C" w:rsidRDefault="00B03BEA" w:rsidP="00B03BEA">
      <w:pPr>
        <w:pStyle w:val="BodyTextIndent"/>
        <w:numPr>
          <w:ilvl w:val="1"/>
          <w:numId w:val="182"/>
        </w:numPr>
        <w:spacing w:line="288" w:lineRule="auto"/>
        <w:jc w:val="both"/>
        <w:rPr>
          <w:rFonts w:ascii="Bookman Old Style" w:hAnsi="Bookman Old Style"/>
          <w:i/>
          <w:sz w:val="24"/>
          <w:szCs w:val="24"/>
        </w:rPr>
      </w:pPr>
      <w:r w:rsidRPr="00DF495C">
        <w:rPr>
          <w:rFonts w:ascii="Bookman Old Style" w:hAnsi="Bookman Old Style"/>
          <w:sz w:val="24"/>
          <w:szCs w:val="24"/>
        </w:rPr>
        <w:lastRenderedPageBreak/>
        <w:t xml:space="preserve">‘21’ - A </w:t>
      </w:r>
      <w:r w:rsidRPr="00DF495C">
        <w:rPr>
          <w:rFonts w:ascii="Bookman Old Style" w:hAnsi="Bookman Old Style"/>
          <w:sz w:val="24"/>
          <w:szCs w:val="24"/>
          <w:u w:val="single"/>
        </w:rPr>
        <w:t>ventilated improved pit latrine</w:t>
      </w:r>
      <w:r w:rsidRPr="00DF495C">
        <w:rPr>
          <w:rFonts w:ascii="Bookman Old Style" w:hAnsi="Bookman Old Style"/>
          <w:sz w:val="24"/>
          <w:szCs w:val="24"/>
        </w:rPr>
        <w:t xml:space="preserve"> is a type of pit latrine with a slab that is ventilated by a pipe extending above the latrine roof. The open end of the vent pipe is covered with gauze mesh or fly-proof netting and the inside of the superstructure is kept dark. </w:t>
      </w:r>
    </w:p>
    <w:p w14:paraId="5B54C99B" w14:textId="77777777" w:rsidR="00B03BEA" w:rsidRPr="00DF495C" w:rsidRDefault="00B03BEA" w:rsidP="00B03BEA">
      <w:pPr>
        <w:pStyle w:val="BodyTextIndent"/>
        <w:spacing w:line="288" w:lineRule="auto"/>
        <w:ind w:left="1440"/>
        <w:rPr>
          <w:rFonts w:ascii="Bookman Old Style" w:hAnsi="Bookman Old Style"/>
          <w:i/>
          <w:sz w:val="24"/>
          <w:szCs w:val="24"/>
        </w:rPr>
      </w:pPr>
    </w:p>
    <w:p w14:paraId="5EC7158D" w14:textId="77777777" w:rsidR="00B03BEA" w:rsidRPr="00DF495C" w:rsidRDefault="00B03BEA" w:rsidP="00B03BEA">
      <w:pPr>
        <w:pStyle w:val="BodyTextIndent"/>
        <w:numPr>
          <w:ilvl w:val="1"/>
          <w:numId w:val="182"/>
        </w:numPr>
        <w:spacing w:line="288" w:lineRule="auto"/>
        <w:jc w:val="both"/>
        <w:rPr>
          <w:rFonts w:ascii="Bookman Old Style" w:hAnsi="Bookman Old Style"/>
          <w:i/>
          <w:sz w:val="24"/>
          <w:szCs w:val="24"/>
        </w:rPr>
      </w:pPr>
      <w:r w:rsidRPr="00DF495C">
        <w:rPr>
          <w:rFonts w:ascii="Bookman Old Style" w:hAnsi="Bookman Old Style"/>
          <w:sz w:val="24"/>
          <w:szCs w:val="24"/>
        </w:rPr>
        <w:t xml:space="preserve">‘22’ - A </w:t>
      </w:r>
      <w:r w:rsidRPr="00DF495C">
        <w:rPr>
          <w:rFonts w:ascii="Bookman Old Style" w:hAnsi="Bookman Old Style"/>
          <w:sz w:val="24"/>
          <w:szCs w:val="24"/>
          <w:u w:val="single"/>
        </w:rPr>
        <w:t>pit latrine with a slab</w:t>
      </w:r>
      <w:r w:rsidRPr="00DF495C">
        <w:rPr>
          <w:rFonts w:ascii="Bookman Old Style" w:hAnsi="Bookman Old Style"/>
          <w:sz w:val="24"/>
          <w:szCs w:val="24"/>
        </w:rPr>
        <w:t xml:space="preserve"> is a dry pit latrine whereby the pit is fully covered by a slab or platform that is fitted either with a squatting hole or seat. The platform can be made of any type of material (concrete, logs with earth or mud, cement, etc.) as long as it adequately covers the pit without exposing the pit content other than through the squatting hole or seat. </w:t>
      </w:r>
    </w:p>
    <w:p w14:paraId="16929EB0" w14:textId="77777777" w:rsidR="00B03BEA" w:rsidRPr="00DF495C" w:rsidRDefault="00B03BEA" w:rsidP="00B03BEA">
      <w:pPr>
        <w:pStyle w:val="BodyTextIndent"/>
        <w:spacing w:line="288" w:lineRule="auto"/>
        <w:ind w:left="1440"/>
        <w:rPr>
          <w:rFonts w:ascii="Bookman Old Style" w:hAnsi="Bookman Old Style"/>
          <w:i/>
          <w:sz w:val="24"/>
          <w:szCs w:val="24"/>
        </w:rPr>
      </w:pPr>
    </w:p>
    <w:p w14:paraId="11DE7EF6" w14:textId="77777777" w:rsidR="00B03BEA" w:rsidRPr="00DF495C" w:rsidRDefault="00B03BEA" w:rsidP="00B03BEA">
      <w:pPr>
        <w:pStyle w:val="BodyTextIndent"/>
        <w:numPr>
          <w:ilvl w:val="1"/>
          <w:numId w:val="182"/>
        </w:numPr>
        <w:spacing w:line="288" w:lineRule="auto"/>
        <w:jc w:val="both"/>
        <w:rPr>
          <w:rFonts w:ascii="Bookman Old Style" w:hAnsi="Bookman Old Style"/>
          <w:i/>
          <w:sz w:val="24"/>
          <w:szCs w:val="24"/>
        </w:rPr>
      </w:pPr>
      <w:r w:rsidRPr="00DF495C">
        <w:rPr>
          <w:rFonts w:ascii="Bookman Old Style" w:hAnsi="Bookman Old Style"/>
          <w:sz w:val="24"/>
          <w:szCs w:val="24"/>
        </w:rPr>
        <w:t xml:space="preserve">‘23’ - A </w:t>
      </w:r>
      <w:r w:rsidRPr="00DF495C">
        <w:rPr>
          <w:rFonts w:ascii="Bookman Old Style" w:hAnsi="Bookman Old Style"/>
          <w:sz w:val="24"/>
          <w:szCs w:val="24"/>
          <w:u w:val="single"/>
        </w:rPr>
        <w:t>pit latrine without slab / Open pit</w:t>
      </w:r>
      <w:r w:rsidRPr="00DF495C">
        <w:rPr>
          <w:rFonts w:ascii="Bookman Old Style" w:hAnsi="Bookman Old Style"/>
          <w:sz w:val="24"/>
          <w:szCs w:val="24"/>
        </w:rPr>
        <w:t xml:space="preserve"> uses a hole in the ground for excreta collection and does not have a squatting slab, platform, or seat. An open pit is a rudimentary hole in the ground where excreta is collected.</w:t>
      </w:r>
    </w:p>
    <w:p w14:paraId="1FB95F9D" w14:textId="77777777" w:rsidR="00B03BEA" w:rsidRPr="00DF495C" w:rsidRDefault="00B03BEA" w:rsidP="00B03BEA">
      <w:pPr>
        <w:pStyle w:val="BodyTextIndent"/>
        <w:spacing w:line="288" w:lineRule="auto"/>
        <w:ind w:left="1440"/>
        <w:rPr>
          <w:rFonts w:ascii="Bookman Old Style" w:hAnsi="Bookman Old Style"/>
          <w:i/>
          <w:sz w:val="24"/>
          <w:szCs w:val="24"/>
        </w:rPr>
      </w:pPr>
    </w:p>
    <w:p w14:paraId="2595BF03" w14:textId="77777777" w:rsidR="00B03BEA" w:rsidRPr="00DF495C" w:rsidRDefault="00B03BEA" w:rsidP="00B03BEA">
      <w:pPr>
        <w:pStyle w:val="BodyTextIndent"/>
        <w:numPr>
          <w:ilvl w:val="1"/>
          <w:numId w:val="182"/>
        </w:numPr>
        <w:spacing w:line="288" w:lineRule="auto"/>
        <w:jc w:val="both"/>
        <w:rPr>
          <w:rFonts w:ascii="Bookman Old Style" w:hAnsi="Bookman Old Style"/>
          <w:i/>
          <w:sz w:val="24"/>
          <w:szCs w:val="24"/>
        </w:rPr>
      </w:pPr>
      <w:r w:rsidRPr="00DF495C">
        <w:rPr>
          <w:rFonts w:ascii="Bookman Old Style" w:hAnsi="Bookman Old Style"/>
          <w:sz w:val="24"/>
          <w:szCs w:val="24"/>
        </w:rPr>
        <w:t xml:space="preserve">‘31’ - A </w:t>
      </w:r>
      <w:r w:rsidRPr="00DF495C">
        <w:rPr>
          <w:rFonts w:ascii="Bookman Old Style" w:hAnsi="Bookman Old Style"/>
          <w:sz w:val="24"/>
          <w:szCs w:val="24"/>
          <w:u w:val="single"/>
        </w:rPr>
        <w:t>composting toilet</w:t>
      </w:r>
      <w:r w:rsidRPr="00DF495C">
        <w:rPr>
          <w:rFonts w:ascii="Bookman Old Style" w:hAnsi="Bookman Old Style"/>
          <w:sz w:val="24"/>
          <w:szCs w:val="24"/>
        </w:rPr>
        <w:t xml:space="preserve"> is a toilet into which excreta and carbon-rich material are added (vegetable wastes, straw, grass, sawdust, ash) and special conditions maintained to produce compost that is safe to handle and reuse.</w:t>
      </w:r>
    </w:p>
    <w:p w14:paraId="7CCD99AC" w14:textId="77777777" w:rsidR="00B03BEA" w:rsidRPr="00DF495C" w:rsidRDefault="00B03BEA" w:rsidP="00B03BEA">
      <w:pPr>
        <w:pStyle w:val="BodyTextIndent"/>
        <w:spacing w:line="288" w:lineRule="auto"/>
        <w:ind w:left="1440"/>
        <w:rPr>
          <w:rFonts w:ascii="Bookman Old Style" w:hAnsi="Bookman Old Style"/>
          <w:i/>
          <w:sz w:val="24"/>
          <w:szCs w:val="24"/>
        </w:rPr>
      </w:pPr>
    </w:p>
    <w:p w14:paraId="768D558A" w14:textId="77777777" w:rsidR="00B03BEA" w:rsidRPr="00DF495C" w:rsidRDefault="00B03BEA" w:rsidP="00B03BEA">
      <w:pPr>
        <w:pStyle w:val="BodyTextIndent"/>
        <w:numPr>
          <w:ilvl w:val="1"/>
          <w:numId w:val="182"/>
        </w:numPr>
        <w:spacing w:line="288" w:lineRule="auto"/>
        <w:jc w:val="both"/>
        <w:rPr>
          <w:rFonts w:ascii="Bookman Old Style" w:hAnsi="Bookman Old Style"/>
          <w:i/>
          <w:sz w:val="24"/>
          <w:szCs w:val="24"/>
        </w:rPr>
      </w:pPr>
      <w:r w:rsidRPr="00DF495C">
        <w:rPr>
          <w:rFonts w:ascii="Bookman Old Style" w:hAnsi="Bookman Old Style"/>
          <w:sz w:val="24"/>
          <w:szCs w:val="24"/>
        </w:rPr>
        <w:t xml:space="preserve">‘41’ - </w:t>
      </w:r>
      <w:r w:rsidRPr="00DF495C">
        <w:rPr>
          <w:rFonts w:ascii="Bookman Old Style" w:hAnsi="Bookman Old Style"/>
          <w:sz w:val="24"/>
          <w:szCs w:val="24"/>
          <w:u w:val="single"/>
        </w:rPr>
        <w:t>Bucket</w:t>
      </w:r>
      <w:r w:rsidRPr="00DF495C">
        <w:rPr>
          <w:rFonts w:ascii="Bookman Old Style" w:hAnsi="Bookman Old Style"/>
          <w:sz w:val="24"/>
          <w:szCs w:val="24"/>
        </w:rPr>
        <w:t xml:space="preserve"> refers to the use of a bucket or other container for the retention of faeces (and sometimes urine and anal cleaning material), which is periodically removed for treatment or disposal.</w:t>
      </w:r>
    </w:p>
    <w:p w14:paraId="27178B4A" w14:textId="77777777" w:rsidR="00B03BEA" w:rsidRPr="00DF495C" w:rsidRDefault="00B03BEA" w:rsidP="00B03BEA">
      <w:pPr>
        <w:pStyle w:val="BodyTextIndent"/>
        <w:spacing w:line="288" w:lineRule="auto"/>
        <w:ind w:left="1440"/>
        <w:rPr>
          <w:rFonts w:ascii="Bookman Old Style" w:hAnsi="Bookman Old Style"/>
          <w:i/>
          <w:sz w:val="24"/>
          <w:szCs w:val="24"/>
        </w:rPr>
      </w:pPr>
    </w:p>
    <w:p w14:paraId="4D476EF9" w14:textId="77777777" w:rsidR="00B03BEA" w:rsidRPr="00DF495C" w:rsidRDefault="00B03BEA" w:rsidP="00B03BEA">
      <w:pPr>
        <w:pStyle w:val="BodyTextIndent"/>
        <w:numPr>
          <w:ilvl w:val="1"/>
          <w:numId w:val="182"/>
        </w:numPr>
        <w:spacing w:line="288" w:lineRule="auto"/>
        <w:jc w:val="both"/>
        <w:rPr>
          <w:rFonts w:ascii="Bookman Old Style" w:hAnsi="Bookman Old Style"/>
          <w:i/>
          <w:sz w:val="24"/>
          <w:szCs w:val="24"/>
        </w:rPr>
      </w:pPr>
      <w:r w:rsidRPr="00DF495C">
        <w:rPr>
          <w:rFonts w:ascii="Bookman Old Style" w:hAnsi="Bookman Old Style"/>
          <w:sz w:val="24"/>
          <w:szCs w:val="24"/>
        </w:rPr>
        <w:t xml:space="preserve">‘51’ - A </w:t>
      </w:r>
      <w:r w:rsidRPr="00DF495C">
        <w:rPr>
          <w:rFonts w:ascii="Bookman Old Style" w:hAnsi="Bookman Old Style"/>
          <w:sz w:val="24"/>
          <w:szCs w:val="24"/>
          <w:u w:val="single"/>
        </w:rPr>
        <w:t>hanging toilet / hanging latrine</w:t>
      </w:r>
      <w:r w:rsidRPr="00DF495C">
        <w:rPr>
          <w:rFonts w:ascii="Bookman Old Style" w:hAnsi="Bookman Old Style"/>
          <w:sz w:val="24"/>
          <w:szCs w:val="24"/>
        </w:rPr>
        <w:t xml:space="preserve"> is a toilet built over the sea, a river, or other body of water into which excreta drops directly.</w:t>
      </w:r>
    </w:p>
    <w:p w14:paraId="48791F2C" w14:textId="77777777" w:rsidR="00B03BEA" w:rsidRPr="00DF495C" w:rsidRDefault="00B03BEA" w:rsidP="00B03BEA">
      <w:pPr>
        <w:pStyle w:val="BodyTextIndent"/>
        <w:spacing w:line="288" w:lineRule="auto"/>
        <w:ind w:left="1440"/>
        <w:rPr>
          <w:rFonts w:ascii="Bookman Old Style" w:hAnsi="Bookman Old Style"/>
          <w:i/>
          <w:sz w:val="24"/>
          <w:szCs w:val="24"/>
        </w:rPr>
      </w:pPr>
    </w:p>
    <w:p w14:paraId="69ADB738" w14:textId="77777777" w:rsidR="00B03BEA" w:rsidRPr="00DF495C" w:rsidRDefault="00B03BEA" w:rsidP="00B03BEA">
      <w:pPr>
        <w:pStyle w:val="BodyTextIndent"/>
        <w:numPr>
          <w:ilvl w:val="1"/>
          <w:numId w:val="181"/>
        </w:numPr>
        <w:spacing w:line="288" w:lineRule="auto"/>
        <w:jc w:val="both"/>
        <w:rPr>
          <w:rFonts w:ascii="Bookman Old Style" w:hAnsi="Bookman Old Style"/>
          <w:i/>
          <w:sz w:val="24"/>
          <w:szCs w:val="24"/>
        </w:rPr>
      </w:pPr>
      <w:r w:rsidRPr="00DF495C">
        <w:rPr>
          <w:rFonts w:ascii="Bookman Old Style" w:hAnsi="Bookman Old Style"/>
          <w:sz w:val="24"/>
          <w:szCs w:val="24"/>
        </w:rPr>
        <w:t xml:space="preserve">‘95’ - </w:t>
      </w:r>
      <w:r w:rsidRPr="00DF495C">
        <w:rPr>
          <w:rFonts w:ascii="Bookman Old Style" w:hAnsi="Bookman Old Style"/>
          <w:sz w:val="24"/>
          <w:szCs w:val="24"/>
          <w:u w:val="single"/>
        </w:rPr>
        <w:t>No facilities / bush/field</w:t>
      </w:r>
      <w:r w:rsidRPr="00DF495C">
        <w:rPr>
          <w:rFonts w:ascii="Bookman Old Style" w:hAnsi="Bookman Old Style"/>
          <w:sz w:val="24"/>
          <w:szCs w:val="24"/>
        </w:rPr>
        <w:t xml:space="preserve"> includes excreta wrapped and thrown with garbage, the ‘cat’ method of burying excreta in dirt, defecation in the bush, forest, field or open spaces, and defecation into surface water (drainage channel, beach, river, stream or sea). </w:t>
      </w:r>
    </w:p>
    <w:p w14:paraId="485AD030" w14:textId="77777777" w:rsidR="00B03BEA" w:rsidRPr="00DF495C" w:rsidRDefault="00B03BEA" w:rsidP="00566017">
      <w:pPr>
        <w:pStyle w:val="NormalWeb"/>
        <w:rPr>
          <w:rFonts w:ascii="Bookman Old Style" w:hAnsi="Bookman Old Style"/>
          <w:i/>
          <w:iCs/>
          <w:color w:val="0000FF"/>
        </w:rPr>
      </w:pPr>
    </w:p>
    <w:p w14:paraId="5EF18A0B" w14:textId="77777777" w:rsidR="00AC6EE3" w:rsidRPr="00DF495C" w:rsidRDefault="00566017" w:rsidP="00AC6EE3">
      <w:pPr>
        <w:pStyle w:val="NormalWeb"/>
        <w:rPr>
          <w:rFonts w:ascii="Bookman Old Style" w:hAnsi="Bookman Old Style"/>
          <w:color w:val="000000"/>
        </w:rPr>
      </w:pPr>
      <w:r w:rsidRPr="00DF495C">
        <w:rPr>
          <w:rFonts w:ascii="Bookman Old Style" w:hAnsi="Bookman Old Style"/>
          <w:b/>
          <w:bCs/>
          <w:color w:val="000000"/>
        </w:rPr>
        <w:t>WS14</w:t>
      </w:r>
      <w:r w:rsidR="001A4127" w:rsidRPr="00DF495C">
        <w:rPr>
          <w:rFonts w:ascii="Bookman Old Style" w:hAnsi="Bookman Old Style"/>
          <w:b/>
          <w:bCs/>
          <w:color w:val="000000"/>
        </w:rPr>
        <w:t>:</w:t>
      </w:r>
      <w:r w:rsidRPr="00DF495C">
        <w:rPr>
          <w:rFonts w:ascii="Bookman Old Style" w:hAnsi="Bookman Old Style"/>
          <w:color w:val="000000"/>
        </w:rPr>
        <w:t> Where is this toilet facility located?</w:t>
      </w:r>
    </w:p>
    <w:p w14:paraId="7349A235" w14:textId="77777777" w:rsidR="00AC6EE3" w:rsidRPr="00DF495C" w:rsidRDefault="00AC6EE3" w:rsidP="00021C9C">
      <w:pPr>
        <w:pStyle w:val="NormalWeb"/>
        <w:rPr>
          <w:rStyle w:val="TL2"/>
          <w:rFonts w:ascii="Bookman Old Style" w:hAnsi="Bookman Old Style"/>
          <w:color w:val="000000"/>
        </w:rPr>
      </w:pPr>
      <w:r w:rsidRPr="00DF495C">
        <w:rPr>
          <w:rStyle w:val="TL2"/>
          <w:rFonts w:ascii="Bookman Old Style" w:hAnsi="Bookman Old Style"/>
        </w:rPr>
        <w:t xml:space="preserve">This question investigates the location of the toilet facility within dwelling unit, or within the own yard/plot, or elsewhere. Record the corresponding code number. </w:t>
      </w:r>
    </w:p>
    <w:p w14:paraId="6AE0BFC4" w14:textId="77777777" w:rsidR="00AC6EE3" w:rsidRPr="00DF495C" w:rsidRDefault="00AC6EE3" w:rsidP="00AC6EE3">
      <w:pPr>
        <w:jc w:val="both"/>
        <w:rPr>
          <w:rFonts w:ascii="Bookman Old Style" w:hAnsi="Bookman Old Style"/>
          <w:sz w:val="24"/>
          <w:szCs w:val="24"/>
          <w:lang w:val="en-US"/>
        </w:rPr>
      </w:pPr>
    </w:p>
    <w:p w14:paraId="4B29AD6D" w14:textId="77777777" w:rsidR="00AC6EE3" w:rsidRPr="00DF495C" w:rsidRDefault="00AC6EE3" w:rsidP="00AC6EE3">
      <w:pPr>
        <w:spacing w:line="288" w:lineRule="auto"/>
        <w:jc w:val="both"/>
        <w:rPr>
          <w:rFonts w:ascii="Bookman Old Style" w:hAnsi="Bookman Old Style"/>
          <w:sz w:val="24"/>
          <w:szCs w:val="24"/>
          <w:lang w:val="en-US"/>
        </w:rPr>
      </w:pPr>
      <w:r w:rsidRPr="00DF495C">
        <w:rPr>
          <w:rFonts w:ascii="Bookman Old Style" w:hAnsi="Bookman Old Style"/>
          <w:sz w:val="24"/>
          <w:szCs w:val="24"/>
          <w:lang w:val="en-US"/>
        </w:rPr>
        <w:t>The purpose of the following three questions (WS15 to WS17) is to determine whether the household shares their sanitation facility with other households. The shared status of a sanitation facility is important because shared facilities may be less hygienic than facilities used by only a single household and may have negative impacts on privacy, dignity and safety, especially for women and girls.</w:t>
      </w:r>
    </w:p>
    <w:p w14:paraId="18EF05BE" w14:textId="77777777" w:rsidR="00AC6EE3" w:rsidRPr="00DF495C" w:rsidRDefault="00AC6EE3" w:rsidP="00566017">
      <w:pPr>
        <w:pStyle w:val="NormalWeb"/>
        <w:rPr>
          <w:rFonts w:ascii="Bookman Old Style" w:hAnsi="Bookman Old Style"/>
          <w:color w:val="000000"/>
        </w:rPr>
      </w:pPr>
    </w:p>
    <w:p w14:paraId="24BC0704" w14:textId="77777777" w:rsidR="00566017" w:rsidRPr="00DF495C" w:rsidRDefault="00566017" w:rsidP="00566017">
      <w:pPr>
        <w:pStyle w:val="NormalWeb"/>
        <w:rPr>
          <w:rFonts w:ascii="Bookman Old Style" w:hAnsi="Bookman Old Style"/>
          <w:color w:val="000000"/>
        </w:rPr>
      </w:pPr>
      <w:r w:rsidRPr="00DF495C">
        <w:rPr>
          <w:rFonts w:ascii="Bookman Old Style" w:hAnsi="Bookman Old Style"/>
          <w:b/>
          <w:bCs/>
          <w:color w:val="000000"/>
        </w:rPr>
        <w:t>WS15</w:t>
      </w:r>
      <w:r w:rsidR="001A4127" w:rsidRPr="00DF495C">
        <w:rPr>
          <w:rFonts w:ascii="Bookman Old Style" w:hAnsi="Bookman Old Style"/>
          <w:b/>
          <w:bCs/>
          <w:color w:val="000000"/>
        </w:rPr>
        <w:t>:</w:t>
      </w:r>
      <w:r w:rsidRPr="00DF495C">
        <w:rPr>
          <w:rFonts w:ascii="Bookman Old Style" w:hAnsi="Bookman Old Style"/>
          <w:b/>
          <w:bCs/>
          <w:color w:val="000000"/>
        </w:rPr>
        <w:t> </w:t>
      </w:r>
      <w:r w:rsidRPr="00DF495C">
        <w:rPr>
          <w:rFonts w:ascii="Bookman Old Style" w:hAnsi="Bookman Old Style"/>
          <w:color w:val="000000"/>
        </w:rPr>
        <w:t>Do you share this facility with others who are not members of your household? </w:t>
      </w:r>
    </w:p>
    <w:p w14:paraId="5C65F8BF" w14:textId="77777777" w:rsidR="00AC6EE3" w:rsidRPr="00DF495C" w:rsidRDefault="00AC6EE3" w:rsidP="00021C9C">
      <w:pPr>
        <w:spacing w:line="288" w:lineRule="auto"/>
        <w:jc w:val="both"/>
        <w:rPr>
          <w:rStyle w:val="TL2"/>
          <w:rFonts w:ascii="Bookman Old Style" w:hAnsi="Bookman Old Style"/>
          <w:i/>
          <w:sz w:val="24"/>
          <w:szCs w:val="24"/>
          <w:lang w:val="en-US"/>
        </w:rPr>
      </w:pPr>
      <w:r w:rsidRPr="00DF495C">
        <w:rPr>
          <w:rStyle w:val="TL2"/>
          <w:rFonts w:ascii="Bookman Old Style" w:hAnsi="Bookman Old Style"/>
          <w:sz w:val="24"/>
          <w:szCs w:val="24"/>
          <w:lang w:val="en-US"/>
        </w:rPr>
        <w:t>Record the code corresponding to the response given. If ‘No’, go to the next module.</w:t>
      </w:r>
    </w:p>
    <w:p w14:paraId="1B858B7F" w14:textId="77777777" w:rsidR="00AC6EE3" w:rsidRPr="00DF495C" w:rsidRDefault="00AC6EE3" w:rsidP="00021C9C">
      <w:pPr>
        <w:pStyle w:val="ListParagraph"/>
        <w:spacing w:after="0" w:line="288" w:lineRule="auto"/>
        <w:ind w:left="0"/>
        <w:contextualSpacing w:val="0"/>
        <w:jc w:val="both"/>
        <w:rPr>
          <w:rFonts w:ascii="Bookman Old Style" w:hAnsi="Bookman Old Style"/>
          <w:sz w:val="24"/>
          <w:szCs w:val="24"/>
        </w:rPr>
      </w:pPr>
    </w:p>
    <w:p w14:paraId="6D45494C" w14:textId="77777777" w:rsidR="00566017" w:rsidRPr="00DF495C" w:rsidRDefault="00566017" w:rsidP="00021C9C">
      <w:pPr>
        <w:pStyle w:val="Heading2"/>
        <w:rPr>
          <w:rFonts w:ascii="Bookman Old Style" w:hAnsi="Bookman Old Style"/>
          <w:sz w:val="24"/>
          <w:szCs w:val="24"/>
        </w:rPr>
      </w:pPr>
      <w:r w:rsidRPr="00DF495C">
        <w:rPr>
          <w:rFonts w:ascii="Bookman Old Style" w:hAnsi="Bookman Old Style"/>
          <w:sz w:val="24"/>
          <w:szCs w:val="24"/>
        </w:rPr>
        <w:t>EMIGRATION</w:t>
      </w:r>
    </w:p>
    <w:p w14:paraId="1619D15D" w14:textId="77777777" w:rsidR="001B4FC8" w:rsidRPr="00DF495C" w:rsidRDefault="001B4FC8" w:rsidP="00566017">
      <w:pPr>
        <w:pStyle w:val="NormalWeb"/>
        <w:rPr>
          <w:rFonts w:ascii="Bookman Old Style" w:hAnsi="Bookman Old Style"/>
          <w:color w:val="000000"/>
        </w:rPr>
      </w:pPr>
      <w:r w:rsidRPr="00DF495C">
        <w:rPr>
          <w:rFonts w:ascii="Bookman Old Style" w:hAnsi="Bookman Old Style"/>
          <w:color w:val="000000"/>
        </w:rPr>
        <w:t xml:space="preserve">This section focuses on </w:t>
      </w:r>
      <w:r w:rsidR="00083FB0" w:rsidRPr="00DF495C">
        <w:rPr>
          <w:rFonts w:ascii="Bookman Old Style" w:hAnsi="Bookman Old Style"/>
          <w:color w:val="000000"/>
        </w:rPr>
        <w:t>travelling of</w:t>
      </w:r>
      <w:r w:rsidR="00CF3739" w:rsidRPr="00DF495C">
        <w:rPr>
          <w:rFonts w:ascii="Bookman Old Style" w:hAnsi="Bookman Old Style"/>
          <w:color w:val="000000"/>
        </w:rPr>
        <w:t xml:space="preserve"> household members</w:t>
      </w:r>
      <w:r w:rsidRPr="00DF495C">
        <w:rPr>
          <w:rFonts w:ascii="Bookman Old Style" w:hAnsi="Bookman Old Style"/>
          <w:color w:val="000000"/>
        </w:rPr>
        <w:t xml:space="preserve"> </w:t>
      </w:r>
      <w:r w:rsidR="00083FB0" w:rsidRPr="00DF495C">
        <w:rPr>
          <w:rFonts w:ascii="Bookman Old Style" w:hAnsi="Bookman Old Style"/>
          <w:color w:val="000000"/>
        </w:rPr>
        <w:t>in a</w:t>
      </w:r>
      <w:r w:rsidRPr="00DF495C">
        <w:rPr>
          <w:rFonts w:ascii="Bookman Old Style" w:hAnsi="Bookman Old Style"/>
          <w:color w:val="000000"/>
        </w:rPr>
        <w:t xml:space="preserve"> foreign country </w:t>
      </w:r>
      <w:r w:rsidR="00083FB0" w:rsidRPr="00DF495C">
        <w:rPr>
          <w:rFonts w:ascii="Bookman Old Style" w:hAnsi="Bookman Old Style"/>
          <w:color w:val="000000"/>
        </w:rPr>
        <w:t xml:space="preserve">with the intention of settling there </w:t>
      </w:r>
      <w:r w:rsidRPr="00DF495C">
        <w:rPr>
          <w:rFonts w:ascii="Bookman Old Style" w:hAnsi="Bookman Old Style"/>
          <w:color w:val="000000"/>
        </w:rPr>
        <w:t>in the last 10 years</w:t>
      </w:r>
      <w:r w:rsidR="00083FB0" w:rsidRPr="00DF495C">
        <w:rPr>
          <w:rFonts w:ascii="Bookman Old Style" w:hAnsi="Bookman Old Style"/>
          <w:color w:val="000000"/>
        </w:rPr>
        <w:t>.</w:t>
      </w:r>
    </w:p>
    <w:p w14:paraId="77818DDC" w14:textId="3E4A472F" w:rsidR="00566017" w:rsidRPr="00DF495C" w:rsidRDefault="00566017" w:rsidP="00566017">
      <w:pPr>
        <w:pStyle w:val="NormalWeb"/>
        <w:rPr>
          <w:rFonts w:ascii="Bookman Old Style" w:hAnsi="Bookman Old Style" w:cs="Arial"/>
          <w:i/>
          <w:iCs/>
          <w:color w:val="000000"/>
        </w:rPr>
      </w:pPr>
      <w:r w:rsidRPr="00DF495C">
        <w:rPr>
          <w:rFonts w:ascii="Bookman Old Style" w:hAnsi="Bookman Old Style"/>
          <w:b/>
          <w:bCs/>
          <w:i/>
          <w:iCs/>
          <w:color w:val="000000"/>
        </w:rPr>
        <w:t>E01:</w:t>
      </w:r>
      <w:r w:rsidRPr="00DF495C">
        <w:rPr>
          <w:rFonts w:ascii="Bookman Old Style" w:hAnsi="Bookman Old Style" w:cs="Arial"/>
          <w:i/>
          <w:iCs/>
          <w:color w:val="000000"/>
        </w:rPr>
        <w:t xml:space="preserve"> Did any member of the household emigrate from Malawi during the </w:t>
      </w:r>
      <w:r w:rsidRPr="00DF495C">
        <w:rPr>
          <w:rFonts w:ascii="Bookman Old Style" w:hAnsi="Bookman Old Style" w:cs="Arial"/>
          <w:b/>
          <w:bCs/>
          <w:i/>
          <w:iCs/>
          <w:color w:val="000000"/>
        </w:rPr>
        <w:t>last 10 years</w:t>
      </w:r>
      <w:r w:rsidRPr="00DF495C">
        <w:rPr>
          <w:rFonts w:ascii="Bookman Old Style" w:hAnsi="Bookman Old Style" w:cs="Arial"/>
          <w:i/>
          <w:iCs/>
          <w:color w:val="000000"/>
        </w:rPr>
        <w:t> (from </w:t>
      </w:r>
      <w:r w:rsidRPr="00DF495C">
        <w:rPr>
          <w:rFonts w:ascii="Bookman Old Style" w:hAnsi="Bookman Old Style" w:cs="Arial"/>
          <w:b/>
          <w:bCs/>
          <w:i/>
          <w:iCs/>
          <w:color w:val="000000"/>
          <w:u w:val="single"/>
        </w:rPr>
        <w:t>20</w:t>
      </w:r>
      <w:r w:rsidR="007011AD" w:rsidRPr="00DF495C">
        <w:rPr>
          <w:rFonts w:ascii="Bookman Old Style" w:hAnsi="Bookman Old Style" w:cs="Arial"/>
          <w:b/>
          <w:bCs/>
          <w:i/>
          <w:iCs/>
          <w:color w:val="000000"/>
          <w:u w:val="single"/>
        </w:rPr>
        <w:t>23</w:t>
      </w:r>
      <w:r w:rsidRPr="00DF495C">
        <w:rPr>
          <w:rFonts w:ascii="Bookman Old Style" w:hAnsi="Bookman Old Style" w:cs="Arial"/>
          <w:b/>
          <w:bCs/>
          <w:i/>
          <w:iCs/>
          <w:color w:val="000000"/>
          <w:u w:val="single"/>
        </w:rPr>
        <w:t xml:space="preserve"> to 2023</w:t>
      </w:r>
      <w:r w:rsidRPr="00DF495C">
        <w:rPr>
          <w:rFonts w:ascii="Bookman Old Style" w:hAnsi="Bookman Old Style" w:cs="Arial"/>
          <w:i/>
          <w:iCs/>
          <w:color w:val="000000"/>
        </w:rPr>
        <w:t>)? </w:t>
      </w:r>
    </w:p>
    <w:p w14:paraId="402C3027" w14:textId="77777777" w:rsidR="001B4FC8" w:rsidRPr="00DF495C" w:rsidRDefault="001B4FC8" w:rsidP="001B4FC8">
      <w:pPr>
        <w:tabs>
          <w:tab w:val="left" w:pos="709"/>
          <w:tab w:val="left" w:pos="1418"/>
          <w:tab w:val="left" w:pos="2127"/>
          <w:tab w:val="left" w:pos="2836"/>
          <w:tab w:val="center" w:pos="4542"/>
        </w:tabs>
        <w:spacing w:before="240"/>
        <w:jc w:val="both"/>
        <w:rPr>
          <w:rFonts w:ascii="Bookman Old Style" w:hAnsi="Bookman Old Style"/>
          <w:sz w:val="24"/>
          <w:szCs w:val="24"/>
          <w:lang w:val="en-US"/>
        </w:rPr>
      </w:pPr>
      <w:r w:rsidRPr="00DF495C">
        <w:rPr>
          <w:rFonts w:ascii="Bookman Old Style" w:hAnsi="Bookman Old Style"/>
          <w:sz w:val="24"/>
          <w:szCs w:val="24"/>
          <w:lang w:val="en-US"/>
        </w:rPr>
        <w:t xml:space="preserve">This question asks if there is any member of the household who emigrated in the last 10 years </w:t>
      </w:r>
      <w:r w:rsidR="00E834C2" w:rsidRPr="00DF495C">
        <w:rPr>
          <w:rFonts w:ascii="Bookman Old Style" w:hAnsi="Bookman Old Style"/>
          <w:sz w:val="24"/>
          <w:szCs w:val="24"/>
          <w:lang w:val="en-US"/>
        </w:rPr>
        <w:t xml:space="preserve">with the intention of settling there </w:t>
      </w:r>
      <w:r w:rsidRPr="00DF495C">
        <w:rPr>
          <w:rFonts w:ascii="Bookman Old Style" w:hAnsi="Bookman Old Style"/>
          <w:sz w:val="24"/>
          <w:szCs w:val="24"/>
          <w:lang w:val="en-US"/>
        </w:rPr>
        <w:t>(from 20</w:t>
      </w:r>
      <w:r w:rsidR="00E834C2" w:rsidRPr="00DF495C">
        <w:rPr>
          <w:rFonts w:ascii="Bookman Old Style" w:hAnsi="Bookman Old Style"/>
          <w:sz w:val="24"/>
          <w:szCs w:val="24"/>
          <w:lang w:val="en-US"/>
        </w:rPr>
        <w:t>1</w:t>
      </w:r>
      <w:r w:rsidRPr="00DF495C">
        <w:rPr>
          <w:rFonts w:ascii="Bookman Old Style" w:hAnsi="Bookman Old Style"/>
          <w:sz w:val="24"/>
          <w:szCs w:val="24"/>
          <w:lang w:val="en-US"/>
        </w:rPr>
        <w:t>8 to 20</w:t>
      </w:r>
      <w:r w:rsidR="00E834C2" w:rsidRPr="00DF495C">
        <w:rPr>
          <w:rFonts w:ascii="Bookman Old Style" w:hAnsi="Bookman Old Style"/>
          <w:sz w:val="24"/>
          <w:szCs w:val="24"/>
          <w:lang w:val="en-US"/>
        </w:rPr>
        <w:t>23</w:t>
      </w:r>
      <w:r w:rsidRPr="00DF495C">
        <w:rPr>
          <w:rFonts w:ascii="Bookman Old Style" w:hAnsi="Bookman Old Style"/>
          <w:sz w:val="24"/>
          <w:szCs w:val="24"/>
          <w:lang w:val="en-US"/>
        </w:rPr>
        <w:t>).</w:t>
      </w:r>
    </w:p>
    <w:p w14:paraId="7A400C20" w14:textId="77777777" w:rsidR="00083FB0" w:rsidRPr="00DF495C" w:rsidRDefault="00083FB0" w:rsidP="00021C9C">
      <w:pPr>
        <w:tabs>
          <w:tab w:val="left" w:pos="709"/>
          <w:tab w:val="left" w:pos="1418"/>
          <w:tab w:val="left" w:pos="2127"/>
          <w:tab w:val="left" w:pos="2836"/>
          <w:tab w:val="center" w:pos="4542"/>
        </w:tabs>
        <w:spacing w:before="240"/>
        <w:jc w:val="both"/>
        <w:rPr>
          <w:rFonts w:ascii="Bookman Old Style" w:hAnsi="Bookman Old Style"/>
          <w:sz w:val="24"/>
          <w:szCs w:val="24"/>
          <w:lang w:val="en-US"/>
        </w:rPr>
      </w:pPr>
    </w:p>
    <w:p w14:paraId="061E1E2A" w14:textId="77777777" w:rsidR="00566017" w:rsidRPr="00DF495C" w:rsidRDefault="00566017" w:rsidP="00566017">
      <w:pPr>
        <w:pStyle w:val="NormalWeb"/>
        <w:rPr>
          <w:rFonts w:ascii="Bookman Old Style" w:hAnsi="Bookman Old Style"/>
          <w:i/>
          <w:iCs/>
          <w:color w:val="000000"/>
        </w:rPr>
      </w:pPr>
      <w:r w:rsidRPr="00DF495C">
        <w:rPr>
          <w:rFonts w:ascii="Bookman Old Style" w:hAnsi="Bookman Old Style"/>
          <w:b/>
          <w:bCs/>
          <w:i/>
          <w:iCs/>
          <w:color w:val="000000"/>
        </w:rPr>
        <w:t>E7</w:t>
      </w:r>
      <w:r w:rsidR="001A4127" w:rsidRPr="00DF495C">
        <w:rPr>
          <w:rFonts w:ascii="Bookman Old Style" w:hAnsi="Bookman Old Style"/>
          <w:b/>
          <w:bCs/>
          <w:i/>
          <w:iCs/>
          <w:color w:val="000000"/>
        </w:rPr>
        <w:t>:</w:t>
      </w:r>
      <w:r w:rsidRPr="00DF495C">
        <w:rPr>
          <w:rFonts w:ascii="Bookman Old Style" w:hAnsi="Bookman Old Style"/>
          <w:b/>
          <w:bCs/>
          <w:i/>
          <w:iCs/>
          <w:color w:val="000000"/>
        </w:rPr>
        <w:t> </w:t>
      </w:r>
      <w:r w:rsidRPr="00DF495C">
        <w:rPr>
          <w:rFonts w:ascii="Bookman Old Style" w:hAnsi="Bookman Old Style"/>
          <w:i/>
          <w:iCs/>
          <w:color w:val="000000"/>
        </w:rPr>
        <w:t>Did the household receive remittances in the form of cash during the </w:t>
      </w:r>
      <w:r w:rsidRPr="00DF495C">
        <w:rPr>
          <w:rFonts w:ascii="Bookman Old Style" w:hAnsi="Bookman Old Style"/>
          <w:b/>
          <w:bCs/>
          <w:i/>
          <w:iCs/>
          <w:color w:val="000000"/>
        </w:rPr>
        <w:t>last 5 years</w:t>
      </w:r>
      <w:r w:rsidRPr="00DF495C">
        <w:rPr>
          <w:rFonts w:ascii="Bookman Old Style" w:hAnsi="Bookman Old Style"/>
          <w:i/>
          <w:iCs/>
          <w:color w:val="000000"/>
        </w:rPr>
        <w:t> (</w:t>
      </w:r>
      <w:r w:rsidRPr="00DF495C">
        <w:rPr>
          <w:rFonts w:ascii="Bookman Old Style" w:hAnsi="Bookman Old Style"/>
          <w:b/>
          <w:bCs/>
          <w:i/>
          <w:iCs/>
          <w:color w:val="000000"/>
          <w:u w:val="single"/>
        </w:rPr>
        <w:t>2018 to 2023</w:t>
      </w:r>
      <w:r w:rsidRPr="00DF495C">
        <w:rPr>
          <w:rFonts w:ascii="Bookman Old Style" w:hAnsi="Bookman Old Style"/>
          <w:i/>
          <w:iCs/>
          <w:color w:val="000000"/>
        </w:rPr>
        <w:t>) from abroad?  </w:t>
      </w:r>
    </w:p>
    <w:p w14:paraId="4C77F285" w14:textId="77777777" w:rsidR="001B4FC8" w:rsidRPr="00DF495C" w:rsidRDefault="001B4FC8" w:rsidP="00566017">
      <w:pPr>
        <w:pStyle w:val="NormalWeb"/>
        <w:rPr>
          <w:rFonts w:ascii="Bookman Old Style" w:hAnsi="Bookman Old Style"/>
          <w:color w:val="000000"/>
        </w:rPr>
      </w:pPr>
      <w:r w:rsidRPr="00DF495C">
        <w:rPr>
          <w:rFonts w:ascii="Bookman Old Style" w:hAnsi="Bookman Old Style"/>
        </w:rPr>
        <w:t xml:space="preserve">Ask if the household received remittances in the form of cash during the last 5 years (2018 to 2023) from any of the members who have emigrated. It is important to note that some households receive remittances through other means other than Commercial Banks, </w:t>
      </w:r>
      <w:proofErr w:type="spellStart"/>
      <w:r w:rsidRPr="00DF495C">
        <w:rPr>
          <w:rFonts w:ascii="Bookman Old Style" w:hAnsi="Bookman Old Style"/>
        </w:rPr>
        <w:t>Mukuru</w:t>
      </w:r>
      <w:proofErr w:type="spellEnd"/>
      <w:r w:rsidRPr="00DF495C">
        <w:rPr>
          <w:rFonts w:ascii="Bookman Old Style" w:hAnsi="Bookman Old Style"/>
        </w:rPr>
        <w:t>, Western Union, etc. An example is the recent tendency of emigrants of transferring money through a friend or relatives (in local or foreign currencies) such that the equivalent is transferred to the household</w:t>
      </w:r>
    </w:p>
    <w:p w14:paraId="309FBA2D" w14:textId="77777777" w:rsidR="00C43C1D" w:rsidRPr="00DF495C" w:rsidRDefault="00566017" w:rsidP="00C43C1D">
      <w:pPr>
        <w:spacing w:before="240"/>
        <w:jc w:val="both"/>
        <w:rPr>
          <w:rFonts w:ascii="Bookman Old Style" w:hAnsi="Bookman Old Style"/>
          <w:i/>
          <w:iCs/>
          <w:color w:val="000000"/>
          <w:sz w:val="24"/>
          <w:szCs w:val="24"/>
          <w:lang w:val="en-US"/>
        </w:rPr>
      </w:pPr>
      <w:r w:rsidRPr="00DF495C">
        <w:rPr>
          <w:rFonts w:ascii="Bookman Old Style" w:hAnsi="Bookman Old Style"/>
          <w:b/>
          <w:bCs/>
          <w:i/>
          <w:iCs/>
          <w:color w:val="000000"/>
          <w:sz w:val="24"/>
          <w:szCs w:val="24"/>
          <w:lang w:val="en-US"/>
        </w:rPr>
        <w:t>E8</w:t>
      </w:r>
      <w:r w:rsidR="002C0BDC" w:rsidRPr="00DF495C">
        <w:rPr>
          <w:rFonts w:ascii="Bookman Old Style" w:hAnsi="Bookman Old Style"/>
          <w:b/>
          <w:bCs/>
          <w:i/>
          <w:iCs/>
          <w:color w:val="000000"/>
          <w:sz w:val="24"/>
          <w:szCs w:val="24"/>
          <w:lang w:val="en-US"/>
        </w:rPr>
        <w:t>:</w:t>
      </w:r>
      <w:r w:rsidRPr="00DF495C">
        <w:rPr>
          <w:rFonts w:ascii="Bookman Old Style" w:hAnsi="Bookman Old Style"/>
          <w:i/>
          <w:iCs/>
          <w:color w:val="000000"/>
          <w:sz w:val="24"/>
          <w:szCs w:val="24"/>
          <w:lang w:val="en-US"/>
        </w:rPr>
        <w:t> How much did your household receive in remittances in cash in the </w:t>
      </w:r>
      <w:r w:rsidRPr="00DF495C">
        <w:rPr>
          <w:rFonts w:ascii="Bookman Old Style" w:hAnsi="Bookman Old Style"/>
          <w:b/>
          <w:bCs/>
          <w:i/>
          <w:iCs/>
          <w:color w:val="000000"/>
          <w:sz w:val="24"/>
          <w:szCs w:val="24"/>
          <w:lang w:val="en-US"/>
        </w:rPr>
        <w:t>past 12 months </w:t>
      </w:r>
      <w:r w:rsidRPr="00DF495C">
        <w:rPr>
          <w:rFonts w:ascii="Bookman Old Style" w:hAnsi="Bookman Old Style"/>
          <w:i/>
          <w:iCs/>
          <w:color w:val="000000"/>
          <w:sz w:val="24"/>
          <w:szCs w:val="24"/>
          <w:lang w:val="en-US"/>
        </w:rPr>
        <w:t>(in Malawi Kwacha)?</w:t>
      </w:r>
    </w:p>
    <w:p w14:paraId="7AB60C5D" w14:textId="77777777" w:rsidR="00566017" w:rsidRPr="00DF495C" w:rsidRDefault="001B4FC8" w:rsidP="001B4FC8">
      <w:pPr>
        <w:spacing w:before="240"/>
        <w:jc w:val="both"/>
        <w:rPr>
          <w:rFonts w:ascii="Bookman Old Style" w:hAnsi="Bookman Old Style"/>
          <w:sz w:val="24"/>
          <w:szCs w:val="24"/>
          <w:lang w:val="en-US"/>
        </w:rPr>
      </w:pPr>
      <w:r w:rsidRPr="00DF495C">
        <w:rPr>
          <w:rFonts w:ascii="Bookman Old Style" w:hAnsi="Bookman Old Style"/>
          <w:sz w:val="24"/>
          <w:szCs w:val="24"/>
          <w:lang w:val="en-US"/>
        </w:rPr>
        <w:t>Ask how much the household received in remittances in cash in the past 12 months in Malawi Kwacha.</w:t>
      </w:r>
    </w:p>
    <w:p w14:paraId="35053895" w14:textId="77777777" w:rsidR="007579EB" w:rsidRPr="00DF495C" w:rsidRDefault="007579EB" w:rsidP="00021C9C">
      <w:pPr>
        <w:spacing w:before="240"/>
        <w:jc w:val="both"/>
        <w:rPr>
          <w:rFonts w:ascii="Bookman Old Style" w:hAnsi="Bookman Old Style"/>
          <w:sz w:val="24"/>
          <w:szCs w:val="24"/>
          <w:lang w:val="en-US"/>
        </w:rPr>
      </w:pPr>
    </w:p>
    <w:p w14:paraId="24587C14" w14:textId="77777777" w:rsidR="002C0BDC" w:rsidRPr="00DF495C" w:rsidRDefault="002C0BDC" w:rsidP="00566017">
      <w:pPr>
        <w:pStyle w:val="NormalWeb"/>
        <w:rPr>
          <w:rFonts w:ascii="Bookman Old Style" w:hAnsi="Bookman Old Style"/>
          <w:i/>
          <w:iCs/>
          <w:color w:val="000000"/>
        </w:rPr>
      </w:pPr>
      <w:r w:rsidRPr="00DF495C">
        <w:rPr>
          <w:rFonts w:ascii="Bookman Old Style" w:hAnsi="Bookman Old Style"/>
          <w:b/>
          <w:bCs/>
          <w:i/>
          <w:iCs/>
          <w:color w:val="000000"/>
        </w:rPr>
        <w:lastRenderedPageBreak/>
        <w:t>E09</w:t>
      </w:r>
      <w:r w:rsidRPr="00DF495C">
        <w:rPr>
          <w:rFonts w:ascii="Bookman Old Style" w:hAnsi="Bookman Old Style"/>
          <w:i/>
          <w:iCs/>
          <w:color w:val="000000"/>
        </w:rPr>
        <w:t>: Did the household receive remittances in the form of goods during the </w:t>
      </w:r>
      <w:r w:rsidRPr="00DF495C">
        <w:rPr>
          <w:rFonts w:ascii="Bookman Old Style" w:hAnsi="Bookman Old Style"/>
          <w:b/>
          <w:bCs/>
          <w:i/>
          <w:iCs/>
          <w:color w:val="000000"/>
        </w:rPr>
        <w:t>last 5 years</w:t>
      </w:r>
      <w:r w:rsidRPr="00DF495C">
        <w:rPr>
          <w:rFonts w:ascii="Bookman Old Style" w:hAnsi="Bookman Old Style"/>
          <w:i/>
          <w:iCs/>
          <w:color w:val="000000"/>
        </w:rPr>
        <w:t> (</w:t>
      </w:r>
      <w:r w:rsidRPr="00DF495C">
        <w:rPr>
          <w:rFonts w:ascii="Bookman Old Style" w:hAnsi="Bookman Old Style"/>
          <w:b/>
          <w:bCs/>
          <w:i/>
          <w:iCs/>
          <w:color w:val="000000"/>
          <w:u w:val="single"/>
        </w:rPr>
        <w:t>2018 to 2023</w:t>
      </w:r>
      <w:r w:rsidRPr="00DF495C">
        <w:rPr>
          <w:rFonts w:ascii="Bookman Old Style" w:hAnsi="Bookman Old Style"/>
          <w:i/>
          <w:iCs/>
          <w:color w:val="000000"/>
        </w:rPr>
        <w:t>) from abroad?  </w:t>
      </w:r>
    </w:p>
    <w:p w14:paraId="719CDDD5" w14:textId="77777777" w:rsidR="001B4FC8" w:rsidRPr="00DF495C" w:rsidRDefault="001B4FC8" w:rsidP="001B4FC8">
      <w:pPr>
        <w:spacing w:before="240"/>
        <w:jc w:val="both"/>
        <w:rPr>
          <w:rFonts w:ascii="Bookman Old Style" w:hAnsi="Bookman Old Style"/>
          <w:sz w:val="24"/>
          <w:szCs w:val="24"/>
          <w:lang w:val="en-US"/>
        </w:rPr>
      </w:pPr>
      <w:r w:rsidRPr="00DF495C">
        <w:rPr>
          <w:rFonts w:ascii="Bookman Old Style" w:hAnsi="Bookman Old Style"/>
          <w:sz w:val="24"/>
          <w:szCs w:val="24"/>
          <w:lang w:val="en-US"/>
        </w:rPr>
        <w:t xml:space="preserve">Ask if the household received remittances in the form of goods during the last 5 years (2013 to 2018) from any of the members who have emigrated. An example is sending goods (such as TV’s, bicycles, radios, clothes, etc.) through a friend or relatives to the household. </w:t>
      </w:r>
    </w:p>
    <w:p w14:paraId="29F73B07" w14:textId="77777777" w:rsidR="001B4FC8" w:rsidRPr="00DF495C" w:rsidRDefault="001B4FC8" w:rsidP="00566017">
      <w:pPr>
        <w:pStyle w:val="NormalWeb"/>
        <w:rPr>
          <w:rFonts w:ascii="Bookman Old Style" w:hAnsi="Bookman Old Style"/>
          <w:color w:val="000000"/>
        </w:rPr>
      </w:pPr>
    </w:p>
    <w:p w14:paraId="0CA03EC2" w14:textId="77777777" w:rsidR="00B12C53" w:rsidRPr="00DF495C" w:rsidRDefault="002C0BDC" w:rsidP="001A4127">
      <w:pPr>
        <w:pStyle w:val="NormalWeb"/>
        <w:rPr>
          <w:rFonts w:ascii="Bookman Old Style" w:hAnsi="Bookman Old Style"/>
          <w:i/>
          <w:iCs/>
          <w:color w:val="000000"/>
        </w:rPr>
      </w:pPr>
      <w:r w:rsidRPr="00DF495C">
        <w:rPr>
          <w:rFonts w:ascii="Bookman Old Style" w:hAnsi="Bookman Old Style"/>
          <w:b/>
          <w:bCs/>
          <w:i/>
          <w:iCs/>
          <w:color w:val="000000"/>
        </w:rPr>
        <w:t>E10:</w:t>
      </w:r>
      <w:r w:rsidRPr="00DF495C">
        <w:rPr>
          <w:rFonts w:ascii="Bookman Old Style" w:hAnsi="Bookman Old Style"/>
          <w:i/>
          <w:iCs/>
          <w:color w:val="000000"/>
        </w:rPr>
        <w:t> What is the value of the goods your household received in remittances in the </w:t>
      </w:r>
      <w:r w:rsidRPr="00DF495C">
        <w:rPr>
          <w:rFonts w:ascii="Bookman Old Style" w:hAnsi="Bookman Old Style"/>
          <w:b/>
          <w:bCs/>
          <w:i/>
          <w:iCs/>
          <w:color w:val="000000"/>
        </w:rPr>
        <w:t>past 12 months</w:t>
      </w:r>
      <w:r w:rsidRPr="00DF495C">
        <w:rPr>
          <w:rFonts w:ascii="Bookman Old Style" w:hAnsi="Bookman Old Style"/>
          <w:i/>
          <w:iCs/>
          <w:color w:val="000000"/>
        </w:rPr>
        <w:t> (in Malawi Kwacha)?</w:t>
      </w:r>
    </w:p>
    <w:p w14:paraId="25CE05D7" w14:textId="343EA0E5" w:rsidR="00381D66" w:rsidRPr="00DF495C" w:rsidRDefault="001B4FC8" w:rsidP="00021C9C">
      <w:pPr>
        <w:spacing w:before="240"/>
        <w:jc w:val="both"/>
        <w:rPr>
          <w:rFonts w:ascii="Bookman Old Style" w:hAnsi="Bookman Old Style"/>
          <w:sz w:val="24"/>
          <w:szCs w:val="24"/>
          <w:lang w:val="en-US"/>
        </w:rPr>
      </w:pPr>
      <w:r w:rsidRPr="00DF495C">
        <w:rPr>
          <w:rFonts w:ascii="Bookman Old Style" w:hAnsi="Bookman Old Style"/>
          <w:sz w:val="24"/>
          <w:szCs w:val="24"/>
          <w:lang w:val="en-US"/>
        </w:rPr>
        <w:t>Record the value of the goods the household received in remittances in the past 12 months in Malawi Kwacha. An example is goods (such as TV’s, bicycles, radios, clothes, etc.) should be converted into cash values by the respondent.</w:t>
      </w:r>
    </w:p>
    <w:p w14:paraId="76261561" w14:textId="471E95EB" w:rsidR="00381D66" w:rsidRPr="00DF495C" w:rsidRDefault="00381D66" w:rsidP="00381D66">
      <w:pPr>
        <w:jc w:val="both"/>
        <w:rPr>
          <w:rFonts w:ascii="Bookman Old Style" w:hAnsi="Bookman Old Style"/>
          <w:sz w:val="24"/>
          <w:szCs w:val="24"/>
          <w:lang w:val="en-US"/>
        </w:rPr>
      </w:pPr>
    </w:p>
    <w:p w14:paraId="2E0F32E9" w14:textId="77777777" w:rsidR="00381D66" w:rsidRPr="00DF495C" w:rsidRDefault="002C0BDC" w:rsidP="00021C9C">
      <w:pPr>
        <w:pStyle w:val="Heading1"/>
        <w:rPr>
          <w:rFonts w:ascii="Bookman Old Style" w:hAnsi="Bookman Old Style"/>
        </w:rPr>
      </w:pPr>
      <w:r w:rsidRPr="00DF495C">
        <w:rPr>
          <w:rFonts w:ascii="Bookman Old Style" w:hAnsi="Bookman Old Style"/>
        </w:rPr>
        <w:t>INDIVIDUAL CHARACTERISTICS</w:t>
      </w:r>
    </w:p>
    <w:p w14:paraId="7C6334A2" w14:textId="52BDCA82" w:rsidR="00A25EA1" w:rsidRPr="00DF495C" w:rsidRDefault="00A25EA1" w:rsidP="00021C9C">
      <w:pPr>
        <w:pStyle w:val="Heading2"/>
        <w:rPr>
          <w:rFonts w:ascii="Bookman Old Style" w:hAnsi="Bookman Old Style"/>
          <w:bCs/>
          <w:sz w:val="22"/>
        </w:rPr>
      </w:pPr>
      <w:r w:rsidRPr="00DF495C">
        <w:rPr>
          <w:rFonts w:ascii="Bookman Old Style" w:hAnsi="Bookman Old Style"/>
          <w:bCs/>
        </w:rPr>
        <w:t xml:space="preserve">EMPLOYED, AT WORK (ATW) </w:t>
      </w:r>
    </w:p>
    <w:p w14:paraId="04E730E7" w14:textId="560EAFCC" w:rsidR="0075245D"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 xml:space="preserve">The ATW module serves as the start of the questions aimed at establishing the </w:t>
      </w:r>
      <w:proofErr w:type="spellStart"/>
      <w:r w:rsidRPr="00DF495C">
        <w:rPr>
          <w:rFonts w:ascii="Bookman Old Style" w:hAnsi="Bookman Old Style"/>
          <w:lang w:val="en-US"/>
        </w:rPr>
        <w:t>labour</w:t>
      </w:r>
      <w:proofErr w:type="spellEnd"/>
      <w:r w:rsidRPr="00DF495C">
        <w:rPr>
          <w:rFonts w:ascii="Bookman Old Style" w:hAnsi="Bookman Old Style"/>
          <w:lang w:val="en-US"/>
        </w:rPr>
        <w:t xml:space="preserve"> force status of the respondent. It is addressed to all household members of working age.</w:t>
      </w:r>
      <w:r w:rsidR="00822002" w:rsidRPr="00DF495C">
        <w:rPr>
          <w:rFonts w:ascii="Bookman Old Style" w:hAnsi="Bookman Old Style"/>
          <w:lang w:val="en-US"/>
        </w:rPr>
        <w:t xml:space="preserve"> </w:t>
      </w:r>
      <w:r w:rsidRPr="00DF495C">
        <w:rPr>
          <w:rFonts w:ascii="Bookman Old Style" w:hAnsi="Bookman Old Style"/>
          <w:lang w:val="en-US"/>
        </w:rPr>
        <w:t>It includes a small set of questions to identify persons who were employed and working (</w:t>
      </w:r>
      <w:proofErr w:type="gramStart"/>
      <w:r w:rsidRPr="00DF495C">
        <w:rPr>
          <w:rFonts w:ascii="Bookman Old Style" w:hAnsi="Bookman Old Style"/>
          <w:lang w:val="en-US"/>
        </w:rPr>
        <w:t>i.e.</w:t>
      </w:r>
      <w:proofErr w:type="gramEnd"/>
      <w:r w:rsidRPr="00DF495C">
        <w:rPr>
          <w:rFonts w:ascii="Bookman Old Style" w:hAnsi="Bookman Old Style"/>
          <w:lang w:val="en-US"/>
        </w:rPr>
        <w:t xml:space="preserve"> “at work” in the </w:t>
      </w:r>
      <w:r w:rsidR="002F39C5" w:rsidRPr="00DF495C">
        <w:rPr>
          <w:rFonts w:ascii="Bookman Old Style" w:hAnsi="Bookman Old Style"/>
          <w:lang w:val="en-US"/>
        </w:rPr>
        <w:t>last 7 days</w:t>
      </w:r>
      <w:r w:rsidRPr="00DF495C">
        <w:rPr>
          <w:rFonts w:ascii="Bookman Old Style" w:hAnsi="Bookman Old Style"/>
          <w:lang w:val="en-US"/>
        </w:rPr>
        <w:t xml:space="preserve">). </w:t>
      </w:r>
    </w:p>
    <w:p w14:paraId="344BBFBF" w14:textId="66F32B5E" w:rsidR="00A25EA1" w:rsidRPr="00DF495C" w:rsidRDefault="00D734BA" w:rsidP="00A25EA1">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A01</w:t>
      </w:r>
      <w:r w:rsidR="007011AD" w:rsidRPr="00DF495C">
        <w:rPr>
          <w:rFonts w:ascii="Bookman Old Style" w:hAnsi="Bookman Old Style"/>
          <w:b/>
          <w:bCs/>
          <w:i/>
          <w:iCs/>
          <w:lang w:val="en-US"/>
        </w:rPr>
        <w:t>:</w:t>
      </w:r>
      <w:r w:rsidR="00EC78AA" w:rsidRPr="00DF495C">
        <w:rPr>
          <w:rFonts w:ascii="Bookman Old Style" w:hAnsi="Bookman Old Style"/>
          <w:i/>
          <w:iCs/>
          <w:lang w:val="en-US"/>
        </w:rPr>
        <w:t xml:space="preserve"> </w:t>
      </w:r>
      <w:r w:rsidR="00A25EA1" w:rsidRPr="00DF495C">
        <w:rPr>
          <w:rFonts w:ascii="Bookman Old Style" w:hAnsi="Bookman Old Style"/>
          <w:i/>
          <w:iCs/>
          <w:lang w:val="en-US"/>
        </w:rPr>
        <w:t>Last week, from [START_DAY] up to [END_DAY/yesterday], did (you/NAME) work for someone else for pay,</w:t>
      </w:r>
      <w:r w:rsidR="00822002" w:rsidRPr="00DF495C">
        <w:rPr>
          <w:rFonts w:ascii="Bookman Old Style" w:hAnsi="Bookman Old Style"/>
          <w:i/>
          <w:iCs/>
          <w:lang w:val="en-US"/>
        </w:rPr>
        <w:t xml:space="preserve"> </w:t>
      </w:r>
      <w:r w:rsidR="00A25EA1" w:rsidRPr="00DF495C">
        <w:rPr>
          <w:rFonts w:ascii="Bookman Old Style" w:hAnsi="Bookman Old Style"/>
          <w:i/>
          <w:iCs/>
          <w:lang w:val="en-US"/>
        </w:rPr>
        <w:t xml:space="preserve">for one or more hours?                                                                                                   </w:t>
      </w:r>
    </w:p>
    <w:p w14:paraId="70FC5961" w14:textId="443E3AA4" w:rsidR="00BD01C1" w:rsidRPr="00DF495C" w:rsidRDefault="00AB5228" w:rsidP="00167539">
      <w:pPr>
        <w:tabs>
          <w:tab w:val="left" w:pos="1418"/>
        </w:tabs>
        <w:spacing w:before="240"/>
        <w:jc w:val="both"/>
        <w:rPr>
          <w:rFonts w:ascii="Bookman Old Style" w:hAnsi="Bookman Old Style"/>
          <w:lang w:val="en-US"/>
        </w:rPr>
      </w:pPr>
      <w:r w:rsidRPr="00DF495C">
        <w:rPr>
          <w:rFonts w:ascii="Bookman Old Style" w:hAnsi="Bookman Old Style"/>
          <w:lang w:val="en-US"/>
        </w:rPr>
        <w:t xml:space="preserve">The purpose of this question is to </w:t>
      </w:r>
      <w:r w:rsidR="00A25EA1" w:rsidRPr="00DF495C">
        <w:rPr>
          <w:rFonts w:ascii="Bookman Old Style" w:hAnsi="Bookman Old Style"/>
          <w:lang w:val="en-US"/>
        </w:rPr>
        <w:t>identify persons who worked for someone else in exchange for remuneration such as salary, wage, tips, commissio</w:t>
      </w:r>
      <w:r w:rsidR="00BD01C1" w:rsidRPr="00DF495C">
        <w:rPr>
          <w:rFonts w:ascii="Bookman Old Style" w:hAnsi="Bookman Old Style"/>
          <w:lang w:val="en-US"/>
        </w:rPr>
        <w:t>n</w:t>
      </w:r>
      <w:r w:rsidR="00167539" w:rsidRPr="00DF495C">
        <w:rPr>
          <w:rFonts w:ascii="Bookman Old Style" w:hAnsi="Bookman Old Style"/>
          <w:lang w:val="en-US"/>
        </w:rPr>
        <w:t>s</w:t>
      </w:r>
      <w:r w:rsidR="00BD01C1" w:rsidRPr="00DF495C">
        <w:rPr>
          <w:rFonts w:ascii="Bookman Old Style" w:hAnsi="Bookman Old Style"/>
          <w:lang w:val="en-US"/>
        </w:rPr>
        <w:t>. The question is targeted to persons working for pay for someone else, in a dependent relationship. This includes persons who worked in the reference week</w:t>
      </w:r>
      <w:r w:rsidR="00167539" w:rsidRPr="00DF495C">
        <w:rPr>
          <w:rFonts w:ascii="Bookman Old Style" w:hAnsi="Bookman Old Style"/>
          <w:lang w:val="en-US"/>
        </w:rPr>
        <w:t xml:space="preserve"> </w:t>
      </w:r>
      <w:r w:rsidR="00BD01C1" w:rsidRPr="00DF495C">
        <w:rPr>
          <w:rFonts w:ascii="Bookman Old Style" w:hAnsi="Bookman Old Style"/>
          <w:lang w:val="en-US"/>
        </w:rPr>
        <w:t>in any type of paid job, for example as employees or apprentices, including casual,</w:t>
      </w:r>
      <w:r w:rsidR="00167539" w:rsidRPr="00DF495C">
        <w:rPr>
          <w:rFonts w:ascii="Bookman Old Style" w:hAnsi="Bookman Old Style"/>
          <w:lang w:val="en-US"/>
        </w:rPr>
        <w:t xml:space="preserve"> </w:t>
      </w:r>
      <w:r w:rsidR="00BD01C1" w:rsidRPr="00DF495C">
        <w:rPr>
          <w:rFonts w:ascii="Bookman Old Style" w:hAnsi="Bookman Old Style"/>
          <w:lang w:val="en-US"/>
        </w:rPr>
        <w:t>informal and part-time employees, for one or more hours.</w:t>
      </w:r>
    </w:p>
    <w:p w14:paraId="1BFDDD65" w14:textId="77777777" w:rsidR="00167539" w:rsidRPr="00DF495C" w:rsidRDefault="00167539" w:rsidP="00BD01C1">
      <w:pPr>
        <w:tabs>
          <w:tab w:val="left" w:pos="1418"/>
        </w:tabs>
        <w:jc w:val="both"/>
        <w:rPr>
          <w:rFonts w:ascii="Bookman Old Style" w:hAnsi="Bookman Old Style"/>
          <w:lang w:val="en-US"/>
        </w:rPr>
      </w:pPr>
    </w:p>
    <w:p w14:paraId="7523289B" w14:textId="77777777" w:rsidR="00BD01C1" w:rsidRPr="00DF495C" w:rsidRDefault="00BD01C1" w:rsidP="00021C9C">
      <w:pPr>
        <w:tabs>
          <w:tab w:val="left" w:pos="1418"/>
        </w:tabs>
        <w:jc w:val="both"/>
        <w:rPr>
          <w:rFonts w:ascii="Bookman Old Style" w:hAnsi="Bookman Old Style"/>
          <w:lang w:val="en-US"/>
        </w:rPr>
      </w:pPr>
      <w:r w:rsidRPr="00DF495C">
        <w:rPr>
          <w:rFonts w:ascii="Bookman Old Style" w:hAnsi="Bookman Old Style"/>
          <w:lang w:val="en-US"/>
        </w:rPr>
        <w:t>Paid jobs may be remunerated in wages, salaries, commission, tips or other pay,</w:t>
      </w:r>
    </w:p>
    <w:p w14:paraId="60D9B5FF" w14:textId="77777777" w:rsidR="00BD01C1" w:rsidRPr="00DF495C" w:rsidRDefault="00BD01C1" w:rsidP="00021C9C">
      <w:pPr>
        <w:tabs>
          <w:tab w:val="left" w:pos="1418"/>
        </w:tabs>
        <w:jc w:val="both"/>
        <w:rPr>
          <w:rFonts w:ascii="Bookman Old Style" w:hAnsi="Bookman Old Style"/>
          <w:lang w:val="en-US"/>
        </w:rPr>
      </w:pPr>
      <w:r w:rsidRPr="00DF495C">
        <w:rPr>
          <w:rFonts w:ascii="Bookman Old Style" w:hAnsi="Bookman Old Style"/>
          <w:lang w:val="en-US"/>
        </w:rPr>
        <w:t>for work done or hours worked. The pay may be in cash or in kind (</w:t>
      </w:r>
      <w:proofErr w:type="gramStart"/>
      <w:r w:rsidRPr="00DF495C">
        <w:rPr>
          <w:rFonts w:ascii="Bookman Old Style" w:hAnsi="Bookman Old Style"/>
          <w:lang w:val="en-US"/>
        </w:rPr>
        <w:t>e.g.</w:t>
      </w:r>
      <w:proofErr w:type="gramEnd"/>
      <w:r w:rsidRPr="00DF495C">
        <w:rPr>
          <w:rFonts w:ascii="Bookman Old Style" w:hAnsi="Bookman Old Style"/>
          <w:lang w:val="en-US"/>
        </w:rPr>
        <w:t xml:space="preserve"> with food</w:t>
      </w:r>
    </w:p>
    <w:p w14:paraId="1B27E2DD" w14:textId="1A5AF413" w:rsidR="00BD01C1" w:rsidRPr="00DF495C" w:rsidRDefault="00BD01C1" w:rsidP="00021C9C">
      <w:pPr>
        <w:tabs>
          <w:tab w:val="left" w:pos="1418"/>
        </w:tabs>
        <w:jc w:val="both"/>
        <w:rPr>
          <w:rFonts w:ascii="Bookman Old Style" w:hAnsi="Bookman Old Style"/>
          <w:lang w:val="en-US"/>
        </w:rPr>
      </w:pPr>
      <w:r w:rsidRPr="00DF495C">
        <w:rPr>
          <w:rFonts w:ascii="Bookman Old Style" w:hAnsi="Bookman Old Style"/>
          <w:lang w:val="en-US"/>
        </w:rPr>
        <w:t>and lodging, with products or vouchers). It includes persons who worked in</w:t>
      </w:r>
    </w:p>
    <w:p w14:paraId="6436E8FD" w14:textId="77777777" w:rsidR="00BD01C1" w:rsidRPr="00DF495C" w:rsidRDefault="00BD01C1" w:rsidP="00021C9C">
      <w:pPr>
        <w:tabs>
          <w:tab w:val="left" w:pos="1418"/>
        </w:tabs>
        <w:jc w:val="both"/>
        <w:rPr>
          <w:rFonts w:ascii="Bookman Old Style" w:hAnsi="Bookman Old Style"/>
          <w:lang w:val="en-US"/>
        </w:rPr>
      </w:pPr>
      <w:r w:rsidRPr="00DF495C">
        <w:rPr>
          <w:rFonts w:ascii="Bookman Old Style" w:hAnsi="Bookman Old Style"/>
          <w:lang w:val="en-US"/>
        </w:rPr>
        <w:t>expectation of payment regardless of whether the payment was actually received</w:t>
      </w:r>
    </w:p>
    <w:p w14:paraId="29950E4C" w14:textId="77777777" w:rsidR="00167539" w:rsidRPr="00DF495C" w:rsidRDefault="00BD01C1" w:rsidP="00BD01C1">
      <w:pPr>
        <w:tabs>
          <w:tab w:val="left" w:pos="1418"/>
        </w:tabs>
        <w:jc w:val="both"/>
        <w:rPr>
          <w:rFonts w:ascii="Bookman Old Style" w:hAnsi="Bookman Old Style"/>
          <w:lang w:val="en-US"/>
        </w:rPr>
      </w:pPr>
      <w:r w:rsidRPr="00DF495C">
        <w:rPr>
          <w:rFonts w:ascii="Bookman Old Style" w:hAnsi="Bookman Old Style"/>
          <w:lang w:val="en-US"/>
        </w:rPr>
        <w:t>or not.</w:t>
      </w:r>
      <w:r w:rsidR="00167539" w:rsidRPr="00DF495C">
        <w:rPr>
          <w:rFonts w:ascii="Bookman Old Style" w:hAnsi="Bookman Old Style"/>
          <w:lang w:val="en-US"/>
        </w:rPr>
        <w:t xml:space="preserve"> </w:t>
      </w:r>
    </w:p>
    <w:p w14:paraId="56525206" w14:textId="77777777" w:rsidR="00167539" w:rsidRPr="00DF495C" w:rsidRDefault="00167539" w:rsidP="00BD01C1">
      <w:pPr>
        <w:tabs>
          <w:tab w:val="left" w:pos="1418"/>
        </w:tabs>
        <w:jc w:val="both"/>
        <w:rPr>
          <w:rFonts w:ascii="Bookman Old Style" w:hAnsi="Bookman Old Style"/>
          <w:lang w:val="en-US"/>
        </w:rPr>
      </w:pPr>
    </w:p>
    <w:p w14:paraId="2F2196E8" w14:textId="1E32E42D" w:rsidR="00BD01C1" w:rsidRPr="00DF495C" w:rsidRDefault="00167539" w:rsidP="00021C9C">
      <w:pPr>
        <w:tabs>
          <w:tab w:val="left" w:pos="1418"/>
        </w:tabs>
        <w:jc w:val="both"/>
        <w:rPr>
          <w:rFonts w:ascii="Bookman Old Style" w:hAnsi="Bookman Old Style"/>
          <w:lang w:val="en-US"/>
        </w:rPr>
      </w:pPr>
      <w:r w:rsidRPr="00DF495C">
        <w:rPr>
          <w:rFonts w:ascii="Bookman Old Style" w:hAnsi="Bookman Old Style"/>
          <w:lang w:val="en-US"/>
        </w:rPr>
        <w:t xml:space="preserve">It also </w:t>
      </w:r>
      <w:r w:rsidR="007011AD" w:rsidRPr="00DF495C">
        <w:rPr>
          <w:rFonts w:ascii="Bookman Old Style" w:hAnsi="Bookman Old Style"/>
          <w:lang w:val="en-US"/>
        </w:rPr>
        <w:t>includes</w:t>
      </w:r>
      <w:r w:rsidR="00BD01C1" w:rsidRPr="00DF495C">
        <w:rPr>
          <w:rFonts w:ascii="Bookman Old Style" w:hAnsi="Bookman Old Style"/>
          <w:lang w:val="en-US"/>
        </w:rPr>
        <w:t xml:space="preserve"> persons who were temporarily not at their normal place of work for</w:t>
      </w:r>
      <w:r w:rsidRPr="00DF495C">
        <w:rPr>
          <w:rFonts w:ascii="Bookman Old Style" w:hAnsi="Bookman Old Style"/>
          <w:lang w:val="en-US"/>
        </w:rPr>
        <w:t xml:space="preserve"> </w:t>
      </w:r>
      <w:r w:rsidR="00BD01C1" w:rsidRPr="00DF495C">
        <w:rPr>
          <w:rFonts w:ascii="Bookman Old Style" w:hAnsi="Bookman Old Style"/>
          <w:lang w:val="en-US"/>
        </w:rPr>
        <w:t>reasons such as job-related travel or job-related training required by the employer.</w:t>
      </w:r>
      <w:r w:rsidRPr="00DF495C">
        <w:rPr>
          <w:rFonts w:ascii="Bookman Old Style" w:hAnsi="Bookman Old Style"/>
          <w:lang w:val="en-US"/>
        </w:rPr>
        <w:t xml:space="preserve">  </w:t>
      </w:r>
      <w:r w:rsidR="00BD01C1" w:rsidRPr="00DF495C">
        <w:rPr>
          <w:rFonts w:ascii="Bookman Old Style" w:hAnsi="Bookman Old Style"/>
          <w:lang w:val="en-US"/>
        </w:rPr>
        <w:t>In general, this question excludes persons who worked as self-employed, for</w:t>
      </w:r>
      <w:r w:rsidRPr="00DF495C">
        <w:rPr>
          <w:rFonts w:ascii="Bookman Old Style" w:hAnsi="Bookman Old Style"/>
          <w:lang w:val="en-US"/>
        </w:rPr>
        <w:t xml:space="preserve"> </w:t>
      </w:r>
      <w:r w:rsidR="00BD01C1" w:rsidRPr="00DF495C">
        <w:rPr>
          <w:rFonts w:ascii="Bookman Old Style" w:hAnsi="Bookman Old Style"/>
          <w:lang w:val="en-US"/>
        </w:rPr>
        <w:t>example in a business or market- oriented activity with the intention of earning a</w:t>
      </w:r>
    </w:p>
    <w:p w14:paraId="36A71D3F" w14:textId="77777777" w:rsidR="00BD01C1" w:rsidRPr="00DF495C" w:rsidRDefault="00BD01C1" w:rsidP="00BD01C1">
      <w:pPr>
        <w:tabs>
          <w:tab w:val="left" w:pos="1418"/>
        </w:tabs>
        <w:jc w:val="both"/>
        <w:rPr>
          <w:rFonts w:ascii="Bookman Old Style" w:hAnsi="Bookman Old Style"/>
          <w:lang w:val="en-US"/>
        </w:rPr>
      </w:pPr>
      <w:r w:rsidRPr="00DF495C">
        <w:rPr>
          <w:rFonts w:ascii="Bookman Old Style" w:hAnsi="Bookman Old Style"/>
          <w:lang w:val="en-US"/>
        </w:rPr>
        <w:t>profit, whether as employer or own-account worker, or helping in a family</w:t>
      </w:r>
      <w:r w:rsidR="00167539" w:rsidRPr="00DF495C">
        <w:rPr>
          <w:rFonts w:ascii="Bookman Old Style" w:hAnsi="Bookman Old Style"/>
          <w:lang w:val="en-US"/>
        </w:rPr>
        <w:t xml:space="preserve"> </w:t>
      </w:r>
      <w:r w:rsidRPr="00DF495C">
        <w:rPr>
          <w:rFonts w:ascii="Bookman Old Style" w:hAnsi="Bookman Old Style"/>
          <w:lang w:val="en-US"/>
        </w:rPr>
        <w:t>business.</w:t>
      </w:r>
    </w:p>
    <w:p w14:paraId="4419C0FE" w14:textId="77777777" w:rsidR="00167539" w:rsidRPr="00DF495C" w:rsidRDefault="00167539" w:rsidP="00021C9C">
      <w:pPr>
        <w:tabs>
          <w:tab w:val="left" w:pos="1418"/>
        </w:tabs>
        <w:jc w:val="both"/>
        <w:rPr>
          <w:rFonts w:ascii="Bookman Old Style" w:hAnsi="Bookman Old Style"/>
          <w:lang w:val="en-US"/>
        </w:rPr>
      </w:pPr>
    </w:p>
    <w:p w14:paraId="2B0DB893" w14:textId="77777777" w:rsidR="00BD01C1" w:rsidRPr="00DF495C" w:rsidRDefault="00BD01C1" w:rsidP="00021C9C">
      <w:pPr>
        <w:tabs>
          <w:tab w:val="left" w:pos="1418"/>
        </w:tabs>
        <w:jc w:val="both"/>
        <w:rPr>
          <w:rFonts w:ascii="Bookman Old Style" w:hAnsi="Bookman Old Style"/>
          <w:lang w:val="en-US"/>
        </w:rPr>
      </w:pPr>
      <w:r w:rsidRPr="00DF495C">
        <w:rPr>
          <w:rFonts w:ascii="Bookman Old Style" w:hAnsi="Bookman Old Style"/>
          <w:lang w:val="en-US"/>
        </w:rPr>
        <w:t>Risk of misinterpretation by respondents and interviewers alike can lead to misclassification of own-use producers as employed (</w:t>
      </w:r>
      <w:proofErr w:type="gramStart"/>
      <w:r w:rsidRPr="00DF495C">
        <w:rPr>
          <w:rFonts w:ascii="Bookman Old Style" w:hAnsi="Bookman Old Style"/>
          <w:lang w:val="en-US"/>
        </w:rPr>
        <w:t>i.e.</w:t>
      </w:r>
      <w:proofErr w:type="gramEnd"/>
      <w:r w:rsidRPr="00DF495C">
        <w:rPr>
          <w:rFonts w:ascii="Bookman Old Style" w:hAnsi="Bookman Old Style"/>
          <w:lang w:val="en-US"/>
        </w:rPr>
        <w:t xml:space="preserve"> working for pay). For this</w:t>
      </w:r>
    </w:p>
    <w:p w14:paraId="486EB33F" w14:textId="77777777" w:rsidR="00BD01C1" w:rsidRPr="00DF495C" w:rsidRDefault="00BD01C1" w:rsidP="00021C9C">
      <w:pPr>
        <w:tabs>
          <w:tab w:val="left" w:pos="1418"/>
        </w:tabs>
        <w:jc w:val="both"/>
        <w:rPr>
          <w:rFonts w:ascii="Bookman Old Style" w:hAnsi="Bookman Old Style"/>
          <w:lang w:val="en-US"/>
        </w:rPr>
      </w:pPr>
      <w:r w:rsidRPr="00DF495C">
        <w:rPr>
          <w:rFonts w:ascii="Bookman Old Style" w:hAnsi="Bookman Old Style"/>
          <w:lang w:val="en-US"/>
        </w:rPr>
        <w:t>reason it is important that people working in own account farming or fishing are</w:t>
      </w:r>
    </w:p>
    <w:p w14:paraId="68C7AD4C" w14:textId="77777777" w:rsidR="00A25EA1" w:rsidRPr="00DF495C" w:rsidRDefault="00A25EA1" w:rsidP="00021C9C">
      <w:pPr>
        <w:tabs>
          <w:tab w:val="left" w:pos="1418"/>
        </w:tabs>
        <w:jc w:val="both"/>
        <w:rPr>
          <w:rFonts w:ascii="Bookman Old Style" w:hAnsi="Bookman Old Style"/>
          <w:lang w:val="en-US"/>
        </w:rPr>
      </w:pPr>
      <w:r w:rsidRPr="00DF495C">
        <w:rPr>
          <w:rFonts w:ascii="Bookman Old Style" w:hAnsi="Bookman Old Style"/>
          <w:lang w:val="en-US"/>
        </w:rPr>
        <w:t xml:space="preserve"> </w:t>
      </w:r>
    </w:p>
    <w:p w14:paraId="7632A4C5" w14:textId="64C3C408" w:rsidR="00117EF5" w:rsidRPr="00DF495C" w:rsidRDefault="00D734BA" w:rsidP="00A25EA1">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A02</w:t>
      </w:r>
      <w:r w:rsidR="007011AD" w:rsidRPr="00DF495C">
        <w:rPr>
          <w:rFonts w:ascii="Bookman Old Style" w:hAnsi="Bookman Old Style"/>
          <w:b/>
          <w:bCs/>
          <w:i/>
          <w:iCs/>
          <w:lang w:val="en-US"/>
        </w:rPr>
        <w:t>:</w:t>
      </w:r>
      <w:r w:rsidR="007011AD" w:rsidRPr="00DF495C">
        <w:rPr>
          <w:rFonts w:ascii="Bookman Old Style" w:hAnsi="Bookman Old Style"/>
          <w:i/>
          <w:iCs/>
          <w:lang w:val="en-US"/>
        </w:rPr>
        <w:t xml:space="preserve"> </w:t>
      </w:r>
      <w:r w:rsidR="00A25EA1" w:rsidRPr="00DF495C">
        <w:rPr>
          <w:rFonts w:ascii="Bookman Old Style" w:hAnsi="Bookman Old Style"/>
          <w:i/>
          <w:iCs/>
          <w:lang w:val="en-US"/>
        </w:rPr>
        <w:t xml:space="preserve">Last week, did (you/NAME) run or do any kind of business, farming or other activity to generate income? </w:t>
      </w:r>
    </w:p>
    <w:p w14:paraId="0FE7FE46" w14:textId="77777777" w:rsidR="00117EF5" w:rsidRPr="00DF495C" w:rsidRDefault="00117EF5" w:rsidP="00A25EA1">
      <w:pPr>
        <w:tabs>
          <w:tab w:val="left" w:pos="1418"/>
        </w:tabs>
        <w:spacing w:before="240"/>
        <w:jc w:val="both"/>
        <w:rPr>
          <w:rFonts w:ascii="Bookman Old Style" w:hAnsi="Bookman Old Style"/>
          <w:i/>
          <w:iCs/>
          <w:lang w:val="en-US"/>
        </w:rPr>
      </w:pPr>
    </w:p>
    <w:p w14:paraId="38CFAA09" w14:textId="761F76FF" w:rsidR="003816CA" w:rsidRPr="00DF495C" w:rsidRDefault="00117EF5" w:rsidP="00021C9C">
      <w:pPr>
        <w:tabs>
          <w:tab w:val="left" w:pos="1418"/>
        </w:tabs>
        <w:jc w:val="both"/>
        <w:rPr>
          <w:rFonts w:ascii="Bookman Old Style" w:hAnsi="Bookman Old Style"/>
          <w:color w:val="000000"/>
          <w:szCs w:val="22"/>
          <w:lang w:val="en-US" w:eastAsia="en-US"/>
        </w:rPr>
      </w:pPr>
      <w:r w:rsidRPr="00DF495C">
        <w:rPr>
          <w:rFonts w:ascii="Bookman Old Style" w:hAnsi="Bookman Old Style"/>
          <w:lang w:val="en-US"/>
        </w:rPr>
        <w:t>This question seeks to identify persons who worked in their business, including small own-account market-oriented activities. It r</w:t>
      </w:r>
      <w:r w:rsidR="00304433" w:rsidRPr="00DF495C">
        <w:rPr>
          <w:rFonts w:ascii="Bookman Old Style" w:hAnsi="Bookman Old Style" w:cs="Calibri"/>
          <w:color w:val="000000"/>
          <w:szCs w:val="22"/>
          <w:lang w:val="en-US" w:eastAsia="en-US"/>
        </w:rPr>
        <w:t>efers to persons who worked in the reference week in any kind of business activity with the aim to generate an income in the form of profits, in cash or in kind, for one hour or more. This includes persons who worked as employers,</w:t>
      </w:r>
      <w:r w:rsidR="003816CA" w:rsidRPr="00DF495C">
        <w:rPr>
          <w:rFonts w:ascii="Bookman Old Style" w:hAnsi="Bookman Old Style" w:cs="Calibri"/>
          <w:color w:val="000000"/>
          <w:szCs w:val="22"/>
          <w:lang w:val="en-US" w:eastAsia="en-US"/>
        </w:rPr>
        <w:t xml:space="preserve"> </w:t>
      </w:r>
      <w:r w:rsidR="00304433" w:rsidRPr="00DF495C">
        <w:rPr>
          <w:rFonts w:ascii="Bookman Old Style" w:hAnsi="Bookman Old Style" w:cs="Calibri"/>
          <w:color w:val="000000"/>
          <w:szCs w:val="22"/>
          <w:lang w:val="en-US" w:eastAsia="en-US"/>
        </w:rPr>
        <w:t>own account workers producing goods or providing services intended mainly for</w:t>
      </w:r>
      <w:r w:rsidR="003816CA" w:rsidRPr="00DF495C">
        <w:rPr>
          <w:rFonts w:ascii="Bookman Old Style" w:hAnsi="Bookman Old Style" w:cs="Calibri"/>
          <w:color w:val="000000"/>
          <w:szCs w:val="22"/>
          <w:lang w:val="en-US" w:eastAsia="en-US"/>
        </w:rPr>
        <w:t xml:space="preserve"> </w:t>
      </w:r>
      <w:r w:rsidR="00304433" w:rsidRPr="00DF495C">
        <w:rPr>
          <w:rFonts w:ascii="Bookman Old Style" w:hAnsi="Bookman Old Style" w:cs="Calibri"/>
          <w:color w:val="000000"/>
          <w:szCs w:val="22"/>
          <w:lang w:val="en-US" w:eastAsia="en-US"/>
        </w:rPr>
        <w:t>the market, or as members working in a family business or farm producing mainly</w:t>
      </w:r>
      <w:r w:rsidR="003816CA" w:rsidRPr="00DF495C">
        <w:rPr>
          <w:rFonts w:ascii="Bookman Old Style" w:hAnsi="Bookman Old Style" w:cs="Calibri"/>
          <w:color w:val="000000"/>
          <w:szCs w:val="22"/>
          <w:lang w:val="en-US" w:eastAsia="en-US"/>
        </w:rPr>
        <w:t xml:space="preserve"> </w:t>
      </w:r>
      <w:r w:rsidR="00304433" w:rsidRPr="00DF495C">
        <w:rPr>
          <w:rFonts w:ascii="Bookman Old Style" w:hAnsi="Bookman Old Style" w:cs="Calibri"/>
          <w:color w:val="000000"/>
          <w:szCs w:val="22"/>
          <w:lang w:val="en-US" w:eastAsia="en-US"/>
        </w:rPr>
        <w:t>for the market.</w:t>
      </w:r>
    </w:p>
    <w:p w14:paraId="11BADB1D" w14:textId="77777777" w:rsidR="003816CA" w:rsidRPr="00DF495C" w:rsidRDefault="00304433" w:rsidP="003816CA">
      <w:pPr>
        <w:spacing w:before="240"/>
        <w:jc w:val="both"/>
        <w:rPr>
          <w:rFonts w:ascii="Bookman Old Style" w:hAnsi="Bookman Old Style"/>
          <w:color w:val="000000"/>
          <w:szCs w:val="22"/>
          <w:lang w:val="en-US" w:eastAsia="en-US"/>
        </w:rPr>
      </w:pPr>
      <w:r w:rsidRPr="00DF495C">
        <w:rPr>
          <w:rFonts w:ascii="Bookman Old Style" w:hAnsi="Bookman Old Style" w:cs="Calibri"/>
          <w:color w:val="000000"/>
          <w:szCs w:val="22"/>
          <w:lang w:val="en-US" w:eastAsia="en-US"/>
        </w:rPr>
        <w:t>It includes persons who worked in a business activity with the intention of earning</w:t>
      </w:r>
      <w:r w:rsidR="003816CA" w:rsidRPr="00DF495C">
        <w:rPr>
          <w:rFonts w:ascii="Bookman Old Style" w:hAnsi="Bookman Old Style" w:cs="Calibri"/>
          <w:color w:val="000000"/>
          <w:szCs w:val="22"/>
          <w:lang w:val="en-US" w:eastAsia="en-US"/>
        </w:rPr>
        <w:t xml:space="preserve"> </w:t>
      </w:r>
      <w:r w:rsidRPr="00DF495C">
        <w:rPr>
          <w:rFonts w:ascii="Bookman Old Style" w:hAnsi="Bookman Old Style" w:cs="Calibri"/>
          <w:color w:val="000000"/>
          <w:szCs w:val="22"/>
          <w:lang w:val="en-US" w:eastAsia="en-US"/>
        </w:rPr>
        <w:t xml:space="preserve">a profit, even if the business </w:t>
      </w:r>
      <w:r w:rsidR="003816CA" w:rsidRPr="00DF495C">
        <w:rPr>
          <w:rFonts w:ascii="Bookman Old Style" w:hAnsi="Bookman Old Style" w:cs="Calibri"/>
          <w:color w:val="000000"/>
          <w:szCs w:val="22"/>
          <w:lang w:val="en-US" w:eastAsia="en-US"/>
        </w:rPr>
        <w:t>is not</w:t>
      </w:r>
      <w:r w:rsidRPr="00DF495C">
        <w:rPr>
          <w:rFonts w:ascii="Bookman Old Style" w:hAnsi="Bookman Old Style" w:cs="Calibri"/>
          <w:color w:val="000000"/>
          <w:szCs w:val="22"/>
          <w:lang w:val="en-US" w:eastAsia="en-US"/>
        </w:rPr>
        <w:t xml:space="preserve"> making a profit or </w:t>
      </w:r>
      <w:r w:rsidR="003816CA" w:rsidRPr="00DF495C">
        <w:rPr>
          <w:rFonts w:ascii="Bookman Old Style" w:hAnsi="Bookman Old Style" w:cs="Calibri"/>
          <w:color w:val="000000"/>
          <w:szCs w:val="22"/>
          <w:lang w:val="en-US" w:eastAsia="en-US"/>
        </w:rPr>
        <w:t>is</w:t>
      </w:r>
      <w:r w:rsidRPr="00DF495C">
        <w:rPr>
          <w:rFonts w:ascii="Bookman Old Style" w:hAnsi="Bookman Old Style" w:cs="Calibri"/>
          <w:color w:val="000000"/>
          <w:szCs w:val="22"/>
          <w:lang w:val="en-US" w:eastAsia="en-US"/>
        </w:rPr>
        <w:t xml:space="preserve"> incurring a loss by the</w:t>
      </w:r>
      <w:r w:rsidR="003816CA" w:rsidRPr="00DF495C">
        <w:rPr>
          <w:rFonts w:ascii="Bookman Old Style" w:hAnsi="Bookman Old Style" w:cs="Calibri"/>
          <w:color w:val="000000"/>
          <w:szCs w:val="22"/>
          <w:lang w:val="en-US" w:eastAsia="en-US"/>
        </w:rPr>
        <w:t xml:space="preserve"> </w:t>
      </w:r>
      <w:r w:rsidRPr="00DF495C">
        <w:rPr>
          <w:rFonts w:ascii="Bookman Old Style" w:hAnsi="Bookman Old Style" w:cs="Calibri"/>
          <w:color w:val="000000"/>
          <w:szCs w:val="22"/>
          <w:lang w:val="en-US" w:eastAsia="en-US"/>
        </w:rPr>
        <w:t>time of the interview.</w:t>
      </w:r>
      <w:r w:rsidRPr="00DF495C">
        <w:rPr>
          <w:rFonts w:ascii="Bookman Old Style" w:hAnsi="Bookman Old Style"/>
          <w:color w:val="000000"/>
          <w:szCs w:val="22"/>
          <w:lang w:val="en-US" w:eastAsia="en-US"/>
        </w:rPr>
        <w:t xml:space="preserve"> </w:t>
      </w:r>
    </w:p>
    <w:p w14:paraId="487491B8" w14:textId="77777777" w:rsidR="00304433" w:rsidRPr="00DF495C" w:rsidRDefault="00304433" w:rsidP="00021C9C">
      <w:pPr>
        <w:spacing w:before="240"/>
        <w:jc w:val="both"/>
        <w:rPr>
          <w:rFonts w:ascii="Bookman Old Style" w:hAnsi="Bookman Old Style"/>
          <w:sz w:val="24"/>
          <w:szCs w:val="24"/>
          <w:lang w:val="en-US" w:eastAsia="en-US"/>
        </w:rPr>
      </w:pPr>
      <w:r w:rsidRPr="00DF495C">
        <w:rPr>
          <w:rFonts w:ascii="Bookman Old Style" w:hAnsi="Bookman Old Style" w:cs="Calibri"/>
          <w:color w:val="000000"/>
          <w:szCs w:val="22"/>
          <w:lang w:val="en-US" w:eastAsia="en-US"/>
        </w:rPr>
        <w:t xml:space="preserve">The question generally </w:t>
      </w:r>
      <w:r w:rsidR="00117EF5" w:rsidRPr="00DF495C">
        <w:rPr>
          <w:rFonts w:ascii="Bookman Old Style" w:hAnsi="Bookman Old Style" w:cs="Calibri"/>
          <w:color w:val="000000"/>
          <w:szCs w:val="22"/>
          <w:lang w:val="en-US" w:eastAsia="en-US"/>
        </w:rPr>
        <w:t xml:space="preserve">refers </w:t>
      </w:r>
      <w:r w:rsidRPr="00DF495C">
        <w:rPr>
          <w:rFonts w:ascii="Bookman Old Style" w:hAnsi="Bookman Old Style" w:cs="Calibri"/>
          <w:color w:val="000000"/>
          <w:szCs w:val="22"/>
          <w:lang w:val="en-US" w:eastAsia="en-US"/>
        </w:rPr>
        <w:t>to “</w:t>
      </w:r>
      <w:r w:rsidR="00117EF5" w:rsidRPr="00DF495C">
        <w:rPr>
          <w:rFonts w:ascii="Bookman Old Style" w:hAnsi="Bookman Old Style" w:cs="Calibri"/>
          <w:color w:val="000000"/>
          <w:szCs w:val="22"/>
          <w:lang w:val="en-US" w:eastAsia="en-US"/>
        </w:rPr>
        <w:t>market-oriented</w:t>
      </w:r>
      <w:r w:rsidRPr="00DF495C">
        <w:rPr>
          <w:rFonts w:ascii="Bookman Old Style" w:hAnsi="Bookman Old Style" w:cs="Calibri"/>
          <w:color w:val="000000"/>
          <w:szCs w:val="22"/>
          <w:lang w:val="en-US" w:eastAsia="en-US"/>
        </w:rPr>
        <w:t xml:space="preserve"> self-employment”, whether formal or informal. Examples should be adapted to the national context and read only if needed. </w:t>
      </w:r>
    </w:p>
    <w:p w14:paraId="4BAA8863" w14:textId="5222DD1F" w:rsidR="0015089B" w:rsidRPr="00DF495C" w:rsidRDefault="00D734BA" w:rsidP="00A25EA1">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A03</w:t>
      </w:r>
      <w:r w:rsidR="0015089B" w:rsidRPr="00DF495C">
        <w:rPr>
          <w:rFonts w:ascii="Bookman Old Style" w:hAnsi="Bookman Old Style"/>
          <w:b/>
          <w:bCs/>
          <w:i/>
          <w:iCs/>
          <w:lang w:val="en-US"/>
        </w:rPr>
        <w:t>:</w:t>
      </w:r>
      <w:r w:rsidR="0015089B" w:rsidRPr="00DF495C">
        <w:rPr>
          <w:rFonts w:ascii="Bookman Old Style" w:hAnsi="Bookman Old Style"/>
          <w:i/>
          <w:iCs/>
          <w:lang w:val="en-US"/>
        </w:rPr>
        <w:t xml:space="preserve"> </w:t>
      </w:r>
      <w:r w:rsidR="00D62A6F" w:rsidRPr="00DF495C">
        <w:rPr>
          <w:rFonts w:ascii="Bookman Old Style" w:hAnsi="Bookman Old Style"/>
          <w:i/>
          <w:iCs/>
          <w:lang w:val="en-US"/>
        </w:rPr>
        <w:t xml:space="preserve"> </w:t>
      </w:r>
      <w:r w:rsidR="0015089B" w:rsidRPr="00DF495C">
        <w:rPr>
          <w:rFonts w:ascii="Bookman Old Style" w:hAnsi="Bookman Old Style"/>
          <w:i/>
          <w:iCs/>
          <w:lang w:val="en-US"/>
        </w:rPr>
        <w:t>Last week, did (you/NAME) help in a family business or farm?</w:t>
      </w:r>
    </w:p>
    <w:p w14:paraId="683F0F2F" w14:textId="77777777" w:rsidR="00D62A6F" w:rsidRPr="00DF495C" w:rsidRDefault="00D62A6F" w:rsidP="00D62A6F">
      <w:pPr>
        <w:tabs>
          <w:tab w:val="left" w:pos="1418"/>
        </w:tabs>
        <w:spacing w:before="240"/>
        <w:jc w:val="both"/>
        <w:rPr>
          <w:rFonts w:ascii="Bookman Old Style" w:hAnsi="Bookman Old Style" w:cs="Calibri"/>
          <w:color w:val="000000"/>
          <w:szCs w:val="22"/>
          <w:lang w:val="en-US" w:eastAsia="en-US"/>
        </w:rPr>
      </w:pPr>
      <w:r w:rsidRPr="00DF495C">
        <w:rPr>
          <w:rFonts w:ascii="Bookman Old Style" w:hAnsi="Bookman Old Style"/>
          <w:lang w:val="en-US"/>
        </w:rPr>
        <w:t xml:space="preserve">This seeks to recover persons who worked without receiving pay in a family-run business or helped a family member with their paid job. </w:t>
      </w:r>
      <w:r w:rsidRPr="00DF495C">
        <w:rPr>
          <w:rFonts w:ascii="Bookman Old Style" w:hAnsi="Bookman Old Style" w:cs="Calibri"/>
          <w:color w:val="000000"/>
          <w:szCs w:val="22"/>
          <w:lang w:val="en-US" w:eastAsia="en-US"/>
        </w:rPr>
        <w:t>It includes persons who worked in any kind of business operated by a family member, for as little as one hour. The business may be any kind of self-employment activity, including a farm, producing goods or providing services intended mainly for the market. The business may be operated by family members living in the same household or in another household. Examples include a wife who assists her husband in the family business or a son or daughter helping in a family business without receiving any direct pay on a regular basis.</w:t>
      </w:r>
    </w:p>
    <w:p w14:paraId="5C7CC1C4" w14:textId="7FF8A2A7" w:rsidR="00A25EA1" w:rsidRPr="00DF495C" w:rsidRDefault="00D62A6F" w:rsidP="00A25EA1">
      <w:pPr>
        <w:tabs>
          <w:tab w:val="left" w:pos="1418"/>
        </w:tabs>
        <w:spacing w:before="240"/>
        <w:jc w:val="both"/>
        <w:rPr>
          <w:rFonts w:ascii="Bookman Old Style" w:hAnsi="Bookman Old Style"/>
          <w:lang w:val="en-US"/>
        </w:rPr>
      </w:pPr>
      <w:r w:rsidRPr="00DF495C">
        <w:rPr>
          <w:rFonts w:ascii="Bookman Old Style" w:hAnsi="Bookman Old Style" w:cs="Calibri"/>
          <w:color w:val="000000"/>
          <w:szCs w:val="22"/>
          <w:lang w:val="en-US" w:eastAsia="en-US"/>
        </w:rPr>
        <w:t>It also includes persons who assisted with any of the tasks or duties of an employee job held by a family member for as little as one hour. The family member may be living in the same household or in another household. Accumulated evidence indicates that this question is critical to improve reporting of employment in family businesses, particularly among women and younger workers.</w:t>
      </w:r>
    </w:p>
    <w:p w14:paraId="39226B79" w14:textId="0084ECCA" w:rsidR="00A25EA1" w:rsidRPr="00DF495C" w:rsidRDefault="00A25EA1" w:rsidP="00021C9C">
      <w:pPr>
        <w:pStyle w:val="Heading2"/>
        <w:rPr>
          <w:rFonts w:ascii="Bookman Old Style" w:hAnsi="Bookman Old Style"/>
          <w:lang w:val="en-US"/>
        </w:rPr>
      </w:pPr>
      <w:r w:rsidRPr="00DF495C">
        <w:rPr>
          <w:rFonts w:ascii="Bookman Old Style" w:hAnsi="Bookman Old Style"/>
          <w:lang w:val="en-US"/>
        </w:rPr>
        <w:t>TEMPORARY ABSENCE FROM EMPLOYMENT (ABS)</w:t>
      </w:r>
    </w:p>
    <w:p w14:paraId="272F873E" w14:textId="1CE11017"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 xml:space="preserve">This module is part of the sequence of questions aimed at establishing the </w:t>
      </w:r>
      <w:proofErr w:type="spellStart"/>
      <w:r w:rsidRPr="00DF495C">
        <w:rPr>
          <w:rFonts w:ascii="Bookman Old Style" w:hAnsi="Bookman Old Style"/>
          <w:lang w:val="en-US"/>
        </w:rPr>
        <w:t>labour</w:t>
      </w:r>
      <w:proofErr w:type="spellEnd"/>
      <w:r w:rsidRPr="00DF495C">
        <w:rPr>
          <w:rFonts w:ascii="Bookman Old Style" w:hAnsi="Bookman Old Style"/>
          <w:lang w:val="en-US"/>
        </w:rPr>
        <w:t xml:space="preserve"> force status of the respondent. It is addressed to household members of working age, who did not report having worked for pay or profit in the </w:t>
      </w:r>
      <w:r w:rsidR="002F39C5" w:rsidRPr="00DF495C">
        <w:rPr>
          <w:rFonts w:ascii="Bookman Old Style" w:hAnsi="Bookman Old Style"/>
          <w:lang w:val="en-US"/>
        </w:rPr>
        <w:t>last 7 days</w:t>
      </w:r>
      <w:r w:rsidRPr="00DF495C">
        <w:rPr>
          <w:rFonts w:ascii="Bookman Old Style" w:hAnsi="Bookman Old Style"/>
          <w:lang w:val="en-US"/>
        </w:rPr>
        <w:t xml:space="preserve"> (ATW module). It includes a small set of questions to identify persons who were temporarily absent from a paid job or business in the </w:t>
      </w:r>
      <w:r w:rsidR="002F39C5" w:rsidRPr="00DF495C">
        <w:rPr>
          <w:rFonts w:ascii="Bookman Old Style" w:hAnsi="Bookman Old Style"/>
          <w:lang w:val="en-US"/>
        </w:rPr>
        <w:t>last 7 days</w:t>
      </w:r>
      <w:r w:rsidRPr="00DF495C">
        <w:rPr>
          <w:rFonts w:ascii="Bookman Old Style" w:hAnsi="Bookman Old Style"/>
          <w:lang w:val="en-US"/>
        </w:rPr>
        <w:t xml:space="preserve">. </w:t>
      </w:r>
    </w:p>
    <w:p w14:paraId="4C8E7615" w14:textId="292CE3D5" w:rsidR="00B64122" w:rsidRPr="00DF495C" w:rsidRDefault="00D734BA" w:rsidP="00A25EA1">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lastRenderedPageBreak/>
        <w:t>B01</w:t>
      </w:r>
      <w:r w:rsidR="00B64122" w:rsidRPr="00DF495C">
        <w:rPr>
          <w:rFonts w:ascii="Bookman Old Style" w:hAnsi="Bookman Old Style"/>
          <w:b/>
          <w:bCs/>
          <w:i/>
          <w:iCs/>
          <w:lang w:val="en-US"/>
        </w:rPr>
        <w:t>:</w:t>
      </w:r>
      <w:r w:rsidR="00B64122" w:rsidRPr="00DF495C">
        <w:rPr>
          <w:rFonts w:ascii="Bookman Old Style" w:hAnsi="Bookman Old Style"/>
          <w:i/>
          <w:iCs/>
          <w:lang w:val="en-US"/>
        </w:rPr>
        <w:t xml:space="preserve"> Even though (you/NAME) did not work, last week did (you/he/she) have a paid job or a business?</w:t>
      </w:r>
    </w:p>
    <w:p w14:paraId="6D5A2307" w14:textId="5AA3F532" w:rsidR="00A25EA1" w:rsidRPr="00DF495C" w:rsidRDefault="00764796" w:rsidP="006552EE">
      <w:pPr>
        <w:tabs>
          <w:tab w:val="left" w:pos="1418"/>
        </w:tabs>
        <w:spacing w:before="240"/>
        <w:jc w:val="both"/>
        <w:rPr>
          <w:rFonts w:ascii="Bookman Old Style" w:hAnsi="Bookman Old Style"/>
          <w:lang w:val="en-US"/>
        </w:rPr>
      </w:pPr>
      <w:r w:rsidRPr="00DF495C">
        <w:rPr>
          <w:rFonts w:ascii="Bookman Old Style" w:hAnsi="Bookman Old Style"/>
          <w:lang w:val="en-US"/>
        </w:rPr>
        <w:t>The question seeks t</w:t>
      </w:r>
      <w:r w:rsidR="00A25EA1" w:rsidRPr="00DF495C">
        <w:rPr>
          <w:rFonts w:ascii="Bookman Old Style" w:hAnsi="Bookman Old Style"/>
          <w:lang w:val="en-US"/>
        </w:rPr>
        <w:t xml:space="preserve">o identify persons on temporary absence from a paid job or business in the </w:t>
      </w:r>
      <w:r w:rsidR="006552EE" w:rsidRPr="00DF495C">
        <w:rPr>
          <w:rFonts w:ascii="Bookman Old Style" w:hAnsi="Bookman Old Style"/>
          <w:lang w:val="en-US"/>
        </w:rPr>
        <w:t>last 7 days</w:t>
      </w:r>
      <w:r w:rsidRPr="00DF495C">
        <w:rPr>
          <w:rFonts w:ascii="Bookman Old Style" w:hAnsi="Bookman Old Style"/>
          <w:lang w:val="en-US"/>
        </w:rPr>
        <w:t xml:space="preserve">. </w:t>
      </w:r>
    </w:p>
    <w:p w14:paraId="79CABEFF" w14:textId="69D48500" w:rsidR="00A25EA1" w:rsidRPr="00DF495C" w:rsidRDefault="00D734BA" w:rsidP="00A25EA1">
      <w:pPr>
        <w:tabs>
          <w:tab w:val="left" w:pos="1418"/>
        </w:tabs>
        <w:spacing w:before="240"/>
        <w:jc w:val="both"/>
        <w:rPr>
          <w:rFonts w:ascii="Bookman Old Style" w:hAnsi="Bookman Old Style"/>
          <w:b/>
          <w:bCs/>
          <w:lang w:val="en-US"/>
        </w:rPr>
      </w:pPr>
      <w:r w:rsidRPr="00DF495C">
        <w:rPr>
          <w:rFonts w:ascii="Bookman Old Style" w:hAnsi="Bookman Old Style"/>
          <w:b/>
          <w:bCs/>
          <w:i/>
          <w:iCs/>
          <w:lang w:val="en-US"/>
        </w:rPr>
        <w:t>B02</w:t>
      </w:r>
      <w:r w:rsidR="00B64122" w:rsidRPr="00DF495C">
        <w:rPr>
          <w:rFonts w:ascii="Bookman Old Style" w:hAnsi="Bookman Old Style"/>
          <w:b/>
          <w:bCs/>
          <w:i/>
          <w:iCs/>
          <w:lang w:val="en-US"/>
        </w:rPr>
        <w:t>:</w:t>
      </w:r>
      <w:r w:rsidR="00B64122" w:rsidRPr="00DF495C">
        <w:rPr>
          <w:rFonts w:ascii="Bookman Old Style" w:hAnsi="Bookman Old Style"/>
          <w:i/>
          <w:iCs/>
          <w:lang w:val="en-US"/>
        </w:rPr>
        <w:t xml:space="preserve"> Why did (you/NAME) not work last week?</w:t>
      </w:r>
    </w:p>
    <w:p w14:paraId="720E3DBC" w14:textId="1209B589" w:rsidR="00A25EA1" w:rsidRPr="00DF495C" w:rsidRDefault="00A25EA1" w:rsidP="00021C9C">
      <w:pPr>
        <w:numPr>
          <w:ilvl w:val="0"/>
          <w:numId w:val="191"/>
        </w:numPr>
        <w:tabs>
          <w:tab w:val="left" w:pos="1418"/>
        </w:tabs>
        <w:spacing w:before="240"/>
        <w:jc w:val="both"/>
        <w:rPr>
          <w:rFonts w:ascii="Bookman Old Style" w:hAnsi="Bookman Old Style"/>
          <w:lang w:val="en-US"/>
        </w:rPr>
      </w:pPr>
      <w:r w:rsidRPr="00DF495C">
        <w:rPr>
          <w:rFonts w:ascii="Bookman Old Style" w:hAnsi="Bookman Old Style"/>
          <w:lang w:val="en-US"/>
        </w:rPr>
        <w:t xml:space="preserve">WAITING TO START NEW JOB OR BUSINESS </w:t>
      </w:r>
    </w:p>
    <w:p w14:paraId="2763544D" w14:textId="19860FE1" w:rsidR="00A25EA1" w:rsidRPr="00DF495C" w:rsidRDefault="00A25EA1" w:rsidP="00021C9C">
      <w:pPr>
        <w:numPr>
          <w:ilvl w:val="0"/>
          <w:numId w:val="191"/>
        </w:numPr>
        <w:tabs>
          <w:tab w:val="left" w:pos="1418"/>
        </w:tabs>
        <w:jc w:val="both"/>
        <w:rPr>
          <w:rFonts w:ascii="Bookman Old Style" w:hAnsi="Bookman Old Style"/>
        </w:rPr>
      </w:pPr>
      <w:r w:rsidRPr="00DF495C">
        <w:rPr>
          <w:rFonts w:ascii="Bookman Old Style" w:hAnsi="Bookman Old Style"/>
        </w:rPr>
        <w:t>LOW OR OFF-SEASON</w:t>
      </w:r>
    </w:p>
    <w:p w14:paraId="28A5E351" w14:textId="15537CB2" w:rsidR="00A25EA1" w:rsidRPr="00DF495C" w:rsidRDefault="00A25EA1" w:rsidP="00021C9C">
      <w:pPr>
        <w:numPr>
          <w:ilvl w:val="0"/>
          <w:numId w:val="191"/>
        </w:numPr>
        <w:tabs>
          <w:tab w:val="left" w:pos="1418"/>
        </w:tabs>
        <w:jc w:val="both"/>
        <w:rPr>
          <w:rFonts w:ascii="Bookman Old Style" w:hAnsi="Bookman Old Style"/>
          <w:lang w:val="en-US"/>
        </w:rPr>
      </w:pPr>
      <w:r w:rsidRPr="00DF495C">
        <w:rPr>
          <w:rFonts w:ascii="Bookman Old Style" w:hAnsi="Bookman Old Style"/>
          <w:lang w:val="en-US"/>
        </w:rPr>
        <w:t xml:space="preserve">SHIFT WORK, FLEXI TIME, NATURE OF WORK </w:t>
      </w:r>
    </w:p>
    <w:p w14:paraId="7F0E6FFE" w14:textId="3EE375F5" w:rsidR="00A25EA1" w:rsidRPr="00DF495C" w:rsidRDefault="00A25EA1" w:rsidP="00021C9C">
      <w:pPr>
        <w:numPr>
          <w:ilvl w:val="0"/>
          <w:numId w:val="191"/>
        </w:numPr>
        <w:tabs>
          <w:tab w:val="left" w:pos="1418"/>
        </w:tabs>
        <w:jc w:val="both"/>
        <w:rPr>
          <w:rFonts w:ascii="Bookman Old Style" w:hAnsi="Bookman Old Style"/>
        </w:rPr>
      </w:pPr>
      <w:r w:rsidRPr="00DF495C">
        <w:rPr>
          <w:rFonts w:ascii="Bookman Old Style" w:hAnsi="Bookman Old Style"/>
        </w:rPr>
        <w:t xml:space="preserve">VACATION, HOLIDAYS </w:t>
      </w:r>
    </w:p>
    <w:p w14:paraId="67EB4DBF" w14:textId="373101CF" w:rsidR="00A25EA1" w:rsidRPr="00DF495C" w:rsidRDefault="00A25EA1" w:rsidP="00021C9C">
      <w:pPr>
        <w:numPr>
          <w:ilvl w:val="0"/>
          <w:numId w:val="191"/>
        </w:numPr>
        <w:tabs>
          <w:tab w:val="left" w:pos="1418"/>
        </w:tabs>
        <w:jc w:val="both"/>
        <w:rPr>
          <w:rFonts w:ascii="Bookman Old Style" w:hAnsi="Bookman Old Style"/>
        </w:rPr>
      </w:pPr>
      <w:r w:rsidRPr="00DF495C">
        <w:rPr>
          <w:rFonts w:ascii="Bookman Old Style" w:hAnsi="Bookman Old Style"/>
        </w:rPr>
        <w:t xml:space="preserve">SICKNESS, ILLNESS, ACCIDENT </w:t>
      </w:r>
    </w:p>
    <w:p w14:paraId="49127692" w14:textId="3ED382DE" w:rsidR="00A25EA1" w:rsidRPr="00DF495C" w:rsidRDefault="00A25EA1" w:rsidP="00021C9C">
      <w:pPr>
        <w:numPr>
          <w:ilvl w:val="0"/>
          <w:numId w:val="191"/>
        </w:numPr>
        <w:tabs>
          <w:tab w:val="left" w:pos="1418"/>
        </w:tabs>
        <w:jc w:val="both"/>
        <w:rPr>
          <w:rFonts w:ascii="Bookman Old Style" w:hAnsi="Bookman Old Style"/>
        </w:rPr>
      </w:pPr>
      <w:r w:rsidRPr="00DF495C">
        <w:rPr>
          <w:rFonts w:ascii="Bookman Old Style" w:hAnsi="Bookman Old Style"/>
        </w:rPr>
        <w:t>MATERNITY, PATERNITY LEAVE</w:t>
      </w:r>
    </w:p>
    <w:p w14:paraId="645BA53D" w14:textId="4A209EF2" w:rsidR="00A25EA1" w:rsidRPr="00DF495C" w:rsidRDefault="00A25EA1" w:rsidP="00021C9C">
      <w:pPr>
        <w:numPr>
          <w:ilvl w:val="0"/>
          <w:numId w:val="191"/>
        </w:numPr>
        <w:tabs>
          <w:tab w:val="left" w:pos="1418"/>
        </w:tabs>
        <w:jc w:val="both"/>
        <w:rPr>
          <w:rFonts w:ascii="Bookman Old Style" w:hAnsi="Bookman Old Style"/>
        </w:rPr>
      </w:pPr>
      <w:r w:rsidRPr="00DF495C">
        <w:rPr>
          <w:rFonts w:ascii="Bookman Old Style" w:hAnsi="Bookman Old Style"/>
        </w:rPr>
        <w:t>EDUCATION LEAVE OR TRAINING</w:t>
      </w:r>
    </w:p>
    <w:p w14:paraId="2ADF0C13" w14:textId="7348F57C" w:rsidR="00A25EA1" w:rsidRPr="00DF495C" w:rsidRDefault="00A25EA1" w:rsidP="00021C9C">
      <w:pPr>
        <w:numPr>
          <w:ilvl w:val="0"/>
          <w:numId w:val="191"/>
        </w:numPr>
        <w:tabs>
          <w:tab w:val="left" w:pos="1418"/>
        </w:tabs>
        <w:jc w:val="both"/>
        <w:rPr>
          <w:rFonts w:ascii="Bookman Old Style" w:hAnsi="Bookman Old Style"/>
          <w:lang w:val="en-US"/>
        </w:rPr>
      </w:pPr>
      <w:r w:rsidRPr="00DF495C">
        <w:rPr>
          <w:rFonts w:ascii="Bookman Old Style" w:hAnsi="Bookman Old Style"/>
          <w:lang w:val="en-US"/>
        </w:rPr>
        <w:t>OTHER PERSONAL LEAVE (CARE FOR FAMILY, CIVIC DUTIES, …)</w:t>
      </w:r>
    </w:p>
    <w:p w14:paraId="49DEF27E" w14:textId="51CB6783" w:rsidR="00A25EA1" w:rsidRPr="00DF495C" w:rsidRDefault="00A25EA1" w:rsidP="00021C9C">
      <w:pPr>
        <w:numPr>
          <w:ilvl w:val="0"/>
          <w:numId w:val="191"/>
        </w:numPr>
        <w:tabs>
          <w:tab w:val="left" w:pos="1418"/>
        </w:tabs>
        <w:jc w:val="both"/>
        <w:rPr>
          <w:rFonts w:ascii="Bookman Old Style" w:hAnsi="Bookman Old Style"/>
          <w:lang w:val="en-US"/>
        </w:rPr>
      </w:pPr>
      <w:r w:rsidRPr="00DF495C">
        <w:rPr>
          <w:rFonts w:ascii="Bookman Old Style" w:hAnsi="Bookman Old Style"/>
          <w:lang w:val="en-US"/>
        </w:rPr>
        <w:t xml:space="preserve">TEMPORARY LAYOFF, NO CLIENTS OR MATERIAL, WORK BREAK </w:t>
      </w:r>
    </w:p>
    <w:p w14:paraId="0909B174" w14:textId="034EFD70" w:rsidR="00A25EA1" w:rsidRPr="00DF495C" w:rsidRDefault="00A25EA1" w:rsidP="00021C9C">
      <w:pPr>
        <w:numPr>
          <w:ilvl w:val="0"/>
          <w:numId w:val="191"/>
        </w:numPr>
        <w:tabs>
          <w:tab w:val="left" w:pos="1418"/>
        </w:tabs>
        <w:jc w:val="both"/>
        <w:rPr>
          <w:rFonts w:ascii="Bookman Old Style" w:hAnsi="Bookman Old Style"/>
        </w:rPr>
      </w:pPr>
      <w:r w:rsidRPr="00DF495C">
        <w:rPr>
          <w:rFonts w:ascii="Bookman Old Style" w:hAnsi="Bookman Old Style"/>
        </w:rPr>
        <w:t xml:space="preserve">BAD WEATHER, NATURAL DISASTER </w:t>
      </w:r>
    </w:p>
    <w:p w14:paraId="53E97546" w14:textId="085D53EF" w:rsidR="00A25EA1" w:rsidRPr="00DF495C" w:rsidRDefault="00A25EA1" w:rsidP="00021C9C">
      <w:pPr>
        <w:numPr>
          <w:ilvl w:val="0"/>
          <w:numId w:val="191"/>
        </w:numPr>
        <w:tabs>
          <w:tab w:val="left" w:pos="1418"/>
        </w:tabs>
        <w:jc w:val="both"/>
        <w:rPr>
          <w:rFonts w:ascii="Bookman Old Style" w:hAnsi="Bookman Old Style"/>
        </w:rPr>
      </w:pPr>
      <w:r w:rsidRPr="00DF495C">
        <w:rPr>
          <w:rFonts w:ascii="Bookman Old Style" w:hAnsi="Bookman Old Style"/>
        </w:rPr>
        <w:t xml:space="preserve">STRIKE OR LABOUR DISPUTE </w:t>
      </w:r>
    </w:p>
    <w:p w14:paraId="3E44D8DE" w14:textId="7F69ABAC" w:rsidR="00A25EA1" w:rsidRPr="00DF495C" w:rsidRDefault="00A25EA1" w:rsidP="00021C9C">
      <w:pPr>
        <w:numPr>
          <w:ilvl w:val="0"/>
          <w:numId w:val="191"/>
        </w:numPr>
        <w:tabs>
          <w:tab w:val="left" w:pos="1418"/>
        </w:tabs>
        <w:jc w:val="both"/>
        <w:rPr>
          <w:rFonts w:ascii="Bookman Old Style" w:hAnsi="Bookman Old Style"/>
        </w:rPr>
      </w:pPr>
      <w:r w:rsidRPr="00DF495C">
        <w:rPr>
          <w:rFonts w:ascii="Bookman Old Style" w:hAnsi="Bookman Old Style"/>
        </w:rPr>
        <w:t>LONG-TERM DISABILITY</w:t>
      </w:r>
    </w:p>
    <w:p w14:paraId="72409FB3" w14:textId="5D891338" w:rsidR="00A25EA1" w:rsidRPr="00DF495C" w:rsidRDefault="00A25EA1" w:rsidP="00021C9C">
      <w:pPr>
        <w:numPr>
          <w:ilvl w:val="0"/>
          <w:numId w:val="191"/>
        </w:numPr>
        <w:tabs>
          <w:tab w:val="left" w:pos="1418"/>
        </w:tabs>
        <w:jc w:val="both"/>
        <w:rPr>
          <w:rFonts w:ascii="Bookman Old Style" w:hAnsi="Bookman Old Style"/>
        </w:rPr>
      </w:pPr>
      <w:r w:rsidRPr="00DF495C">
        <w:rPr>
          <w:rFonts w:ascii="Bookman Old Style" w:hAnsi="Bookman Old Style"/>
        </w:rPr>
        <w:t xml:space="preserve">OTHER (SPECIFY) </w:t>
      </w:r>
    </w:p>
    <w:p w14:paraId="478DE968" w14:textId="19D2727D" w:rsidR="00A25EA1" w:rsidRPr="00DF495C" w:rsidRDefault="00D734BA" w:rsidP="00A25EA1">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B03</w:t>
      </w:r>
      <w:r w:rsidR="00B64122" w:rsidRPr="00DF495C">
        <w:rPr>
          <w:rFonts w:ascii="Bookman Old Style" w:hAnsi="Bookman Old Style"/>
          <w:b/>
          <w:bCs/>
          <w:i/>
          <w:iCs/>
          <w:lang w:val="en-US"/>
        </w:rPr>
        <w:t xml:space="preserve">: </w:t>
      </w:r>
      <w:r w:rsidR="00B64122" w:rsidRPr="00DF495C">
        <w:rPr>
          <w:rFonts w:ascii="Bookman Old Style" w:hAnsi="Bookman Old Style"/>
          <w:i/>
          <w:iCs/>
          <w:lang w:val="en-US"/>
        </w:rPr>
        <w:t>During the low or off-season, (do/does) (you/NAME) continue to do some work for that job or business</w:t>
      </w:r>
      <w:r w:rsidR="00A25EA1" w:rsidRPr="00DF495C">
        <w:rPr>
          <w:rFonts w:ascii="Bookman Old Style" w:hAnsi="Bookman Old Style"/>
          <w:i/>
          <w:iCs/>
          <w:lang w:val="en-US"/>
        </w:rPr>
        <w:t xml:space="preserve"> </w:t>
      </w:r>
    </w:p>
    <w:p w14:paraId="4A70E532" w14:textId="77777777" w:rsidR="006552EE" w:rsidRPr="00DF495C" w:rsidRDefault="006552EE" w:rsidP="006552EE">
      <w:pPr>
        <w:jc w:val="both"/>
        <w:rPr>
          <w:rFonts w:ascii="Bookman Old Style" w:hAnsi="Bookman Old Style"/>
          <w:lang w:val="en-US"/>
        </w:rPr>
      </w:pPr>
    </w:p>
    <w:p w14:paraId="1AFF7684" w14:textId="4F086C1B" w:rsidR="006552EE" w:rsidRPr="00DF495C" w:rsidRDefault="006552EE" w:rsidP="00520E1C">
      <w:pPr>
        <w:jc w:val="both"/>
        <w:rPr>
          <w:rFonts w:ascii="Bookman Old Style" w:hAnsi="Bookman Old Style"/>
          <w:sz w:val="24"/>
          <w:szCs w:val="24"/>
          <w:lang w:val="en-US" w:eastAsia="en-US"/>
        </w:rPr>
      </w:pPr>
      <w:r w:rsidRPr="00DF495C">
        <w:rPr>
          <w:rFonts w:ascii="Bookman Old Style" w:hAnsi="Bookman Old Style"/>
          <w:lang w:val="en-US"/>
        </w:rPr>
        <w:t xml:space="preserve">This seeks to </w:t>
      </w:r>
      <w:r w:rsidR="00A25EA1" w:rsidRPr="00DF495C">
        <w:rPr>
          <w:rFonts w:ascii="Bookman Old Style" w:hAnsi="Bookman Old Style"/>
          <w:lang w:val="en-US"/>
        </w:rPr>
        <w:t>identify persons with seasonal jobs who continue to perform some of the tasks or duties of their job during the low or off-season</w:t>
      </w:r>
      <w:r w:rsidRPr="00DF495C">
        <w:rPr>
          <w:rFonts w:ascii="Bookman Old Style" w:hAnsi="Bookman Old Style"/>
          <w:lang w:val="en-US"/>
        </w:rPr>
        <w:t>.</w:t>
      </w:r>
      <w:r w:rsidR="00520E1C" w:rsidRPr="00DF495C">
        <w:rPr>
          <w:rFonts w:ascii="Bookman Old Style" w:hAnsi="Bookman Old Style"/>
          <w:lang w:val="en-US"/>
        </w:rPr>
        <w:t xml:space="preserve"> It is </w:t>
      </w:r>
      <w:r w:rsidR="00520E1C" w:rsidRPr="00DF495C">
        <w:rPr>
          <w:rFonts w:ascii="Bookman Old Style" w:hAnsi="Bookman Old Style" w:cs="Calibri"/>
          <w:color w:val="000000"/>
          <w:szCs w:val="22"/>
          <w:lang w:val="en-US" w:eastAsia="en-US"/>
        </w:rPr>
        <w:t xml:space="preserve">asked </w:t>
      </w:r>
      <w:r w:rsidRPr="00DF495C">
        <w:rPr>
          <w:rFonts w:ascii="Bookman Old Style" w:hAnsi="Bookman Old Style" w:cs="Calibri"/>
          <w:color w:val="000000"/>
          <w:szCs w:val="22"/>
          <w:lang w:val="en-US" w:eastAsia="en-US"/>
        </w:rPr>
        <w:t>only of persons who reported being absent from a job due to the low or offseason.</w:t>
      </w:r>
      <w:r w:rsidR="00520E1C" w:rsidRPr="00DF495C">
        <w:rPr>
          <w:rFonts w:ascii="Bookman Old Style" w:hAnsi="Bookman Old Style"/>
          <w:color w:val="000000"/>
          <w:szCs w:val="22"/>
          <w:lang w:val="en-US" w:eastAsia="en-US"/>
        </w:rPr>
        <w:t xml:space="preserve"> </w:t>
      </w:r>
      <w:r w:rsidRPr="00DF495C">
        <w:rPr>
          <w:rFonts w:ascii="Bookman Old Style" w:hAnsi="Bookman Old Style" w:cs="Calibri"/>
          <w:color w:val="000000"/>
          <w:szCs w:val="22"/>
          <w:lang w:val="en-US" w:eastAsia="en-US"/>
        </w:rPr>
        <w:t>It aims to establish if during the period considered as low or off-season, the person</w:t>
      </w:r>
      <w:r w:rsidR="00520E1C" w:rsidRPr="00DF495C">
        <w:rPr>
          <w:rFonts w:ascii="Bookman Old Style" w:hAnsi="Bookman Old Style" w:cs="Calibri"/>
          <w:color w:val="000000"/>
          <w:szCs w:val="22"/>
          <w:lang w:val="en-US" w:eastAsia="en-US"/>
        </w:rPr>
        <w:t xml:space="preserve"> </w:t>
      </w:r>
      <w:r w:rsidRPr="00DF495C">
        <w:rPr>
          <w:rFonts w:ascii="Bookman Old Style" w:hAnsi="Bookman Old Style" w:cs="Calibri"/>
          <w:color w:val="000000"/>
          <w:szCs w:val="22"/>
          <w:lang w:val="en-US" w:eastAsia="en-US"/>
        </w:rPr>
        <w:t>continues to perform some of the tasks or duties of their job. For example, clearing</w:t>
      </w:r>
      <w:r w:rsidR="00520E1C" w:rsidRPr="00DF495C">
        <w:rPr>
          <w:rFonts w:ascii="Bookman Old Style" w:hAnsi="Bookman Old Style" w:cs="Calibri"/>
          <w:color w:val="000000"/>
          <w:szCs w:val="22"/>
          <w:lang w:val="en-US" w:eastAsia="en-US"/>
        </w:rPr>
        <w:t xml:space="preserve"> </w:t>
      </w:r>
      <w:r w:rsidRPr="00DF495C">
        <w:rPr>
          <w:rFonts w:ascii="Bookman Old Style" w:hAnsi="Bookman Old Style" w:cs="Calibri"/>
          <w:color w:val="000000"/>
          <w:szCs w:val="22"/>
          <w:lang w:val="en-US" w:eastAsia="en-US"/>
        </w:rPr>
        <w:t>a field, applying fertilizer, checking orchards for overall tree health, etc. in</w:t>
      </w:r>
      <w:r w:rsidR="00520E1C" w:rsidRPr="00DF495C">
        <w:rPr>
          <w:rFonts w:ascii="Bookman Old Style" w:hAnsi="Bookman Old Style" w:cs="Calibri"/>
          <w:color w:val="000000"/>
          <w:szCs w:val="22"/>
          <w:lang w:val="en-US" w:eastAsia="en-US"/>
        </w:rPr>
        <w:t xml:space="preserve"> </w:t>
      </w:r>
      <w:r w:rsidRPr="00DF495C">
        <w:rPr>
          <w:rFonts w:ascii="Bookman Old Style" w:hAnsi="Bookman Old Style" w:cs="Calibri"/>
          <w:color w:val="000000"/>
          <w:szCs w:val="22"/>
          <w:lang w:val="en-US" w:eastAsia="en-US"/>
        </w:rPr>
        <w:t>preparation for the active season.</w:t>
      </w:r>
    </w:p>
    <w:p w14:paraId="100AEFE2" w14:textId="5178D7F7" w:rsidR="00B64122" w:rsidRPr="00DF495C" w:rsidRDefault="00D734BA" w:rsidP="00A25EA1">
      <w:pPr>
        <w:tabs>
          <w:tab w:val="left" w:pos="1418"/>
        </w:tabs>
        <w:spacing w:before="240"/>
        <w:jc w:val="both"/>
        <w:rPr>
          <w:rFonts w:ascii="Bookman Old Style" w:hAnsi="Bookman Old Style"/>
          <w:i/>
          <w:iCs/>
          <w:color w:val="00B0F0"/>
          <w:lang w:val="en-US"/>
        </w:rPr>
      </w:pPr>
      <w:r w:rsidRPr="00DF495C">
        <w:rPr>
          <w:rFonts w:ascii="Bookman Old Style" w:hAnsi="Bookman Old Style"/>
          <w:b/>
          <w:bCs/>
          <w:i/>
          <w:iCs/>
          <w:lang w:val="en-US"/>
        </w:rPr>
        <w:t>B04</w:t>
      </w:r>
      <w:r w:rsidR="00B64122" w:rsidRPr="00DF495C">
        <w:rPr>
          <w:rFonts w:ascii="Bookman Old Style" w:hAnsi="Bookman Old Style"/>
          <w:b/>
          <w:bCs/>
          <w:i/>
          <w:iCs/>
          <w:lang w:val="en-US"/>
        </w:rPr>
        <w:t xml:space="preserve">: </w:t>
      </w:r>
      <w:r w:rsidR="00B64122" w:rsidRPr="00DF495C">
        <w:rPr>
          <w:rFonts w:ascii="Bookman Old Style" w:hAnsi="Bookman Old Style"/>
          <w:i/>
          <w:iCs/>
          <w:lang w:val="en-US"/>
        </w:rPr>
        <w:t>Including the time that (you/NAME) (have/has) been absent, will (you/he/she) return to that same job or business in 3 months or less?</w:t>
      </w:r>
    </w:p>
    <w:p w14:paraId="65557817" w14:textId="37BA34A5" w:rsidR="00B84B87" w:rsidRPr="00DF495C" w:rsidRDefault="00D734BA" w:rsidP="00A25EA1">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B05</w:t>
      </w:r>
      <w:r w:rsidR="00B84B87" w:rsidRPr="00DF495C">
        <w:rPr>
          <w:rFonts w:ascii="Bookman Old Style" w:hAnsi="Bookman Old Style"/>
          <w:i/>
          <w:iCs/>
          <w:lang w:val="en-US"/>
        </w:rPr>
        <w:t>: (Do/Does) (you/NAME) continue to receive an income from (your/his/her) job or business during this absence?</w:t>
      </w:r>
    </w:p>
    <w:p w14:paraId="62AB910D" w14:textId="1AE854E1" w:rsidR="00A25EA1" w:rsidRPr="00DF495C" w:rsidRDefault="00A25EA1" w:rsidP="00021C9C">
      <w:pPr>
        <w:pStyle w:val="Heading2"/>
        <w:rPr>
          <w:rFonts w:ascii="Bookman Old Style" w:hAnsi="Bookman Old Style"/>
          <w:lang w:val="en-US"/>
        </w:rPr>
      </w:pPr>
      <w:r w:rsidRPr="00DF495C">
        <w:rPr>
          <w:rFonts w:ascii="Bookman Old Style" w:hAnsi="Bookman Old Style"/>
          <w:lang w:val="en-US"/>
        </w:rPr>
        <w:t>AGRICULTURAL WORK AND MARKET ORIENTATION (AGF)</w:t>
      </w:r>
    </w:p>
    <w:p w14:paraId="6AE894D5" w14:textId="5E0D0CE2"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 xml:space="preserve">The AGF module is part of the sequence of questions aimed at establishing the </w:t>
      </w:r>
      <w:proofErr w:type="spellStart"/>
      <w:r w:rsidRPr="00DF495C">
        <w:rPr>
          <w:rFonts w:ascii="Bookman Old Style" w:hAnsi="Bookman Old Style"/>
          <w:lang w:val="en-US"/>
        </w:rPr>
        <w:t>labour</w:t>
      </w:r>
      <w:proofErr w:type="spellEnd"/>
      <w:r w:rsidRPr="00DF495C">
        <w:rPr>
          <w:rFonts w:ascii="Bookman Old Style" w:hAnsi="Bookman Old Style"/>
          <w:lang w:val="en-US"/>
        </w:rPr>
        <w:t xml:space="preserve"> force status of the respondent. The module has three main objectives: (a) to recover persons working in agriculture or fishing who may have not reported this work in the previous section; (b) for all those reporting own</w:t>
      </w:r>
      <w:r w:rsidR="00AB1C86" w:rsidRPr="00DF495C">
        <w:rPr>
          <w:rFonts w:ascii="Bookman Old Style" w:hAnsi="Bookman Old Style"/>
          <w:lang w:val="en-US"/>
        </w:rPr>
        <w:t xml:space="preserve"> </w:t>
      </w:r>
      <w:r w:rsidRPr="00DF495C">
        <w:rPr>
          <w:rFonts w:ascii="Bookman Old Style" w:hAnsi="Bookman Old Style"/>
          <w:lang w:val="en-US"/>
        </w:rPr>
        <w:t>account work in agriculture or fishing, to determine whether the production is intended mainly for sale/barter (and thus to be treated as employment), or mainly for final consumption by the respondent’s household or family (and thus to be treated as own-use production work); and (c) for those not employed who report own-use production work in agriculture or fishing, to capture the main industry and time spent in this activity.</w:t>
      </w:r>
    </w:p>
    <w:p w14:paraId="77A2ABE8" w14:textId="77777777" w:rsidR="00F20BB2"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lastRenderedPageBreak/>
        <w:t xml:space="preserve">The activity scope for this module is restricted to primary activities in crop farming, animal production, fishing and aquaculture, and related support activities. This scope aims to support consistent implementation of the boundary between employment and own-use production work by targeting own-account activities where the output may be intended both for sale and for final use by the producer. </w:t>
      </w:r>
    </w:p>
    <w:p w14:paraId="2DE7E50A" w14:textId="111A66C1" w:rsidR="00A25EA1" w:rsidRPr="00DF495C" w:rsidRDefault="00D734BA" w:rsidP="00A25EA1">
      <w:pPr>
        <w:tabs>
          <w:tab w:val="left" w:pos="1418"/>
        </w:tabs>
        <w:spacing w:before="240"/>
        <w:jc w:val="both"/>
        <w:rPr>
          <w:rFonts w:ascii="Bookman Old Style" w:hAnsi="Bookman Old Style"/>
          <w:i/>
          <w:iCs/>
          <w:sz w:val="24"/>
          <w:szCs w:val="24"/>
          <w:lang w:val="en-US"/>
        </w:rPr>
      </w:pPr>
      <w:r w:rsidRPr="00DF495C">
        <w:rPr>
          <w:rFonts w:ascii="Bookman Old Style" w:hAnsi="Bookman Old Style"/>
          <w:b/>
          <w:bCs/>
          <w:i/>
          <w:iCs/>
          <w:sz w:val="24"/>
          <w:szCs w:val="24"/>
          <w:lang w:val="en-US"/>
        </w:rPr>
        <w:t>C01</w:t>
      </w:r>
      <w:r w:rsidR="00B84B87" w:rsidRPr="00DF495C">
        <w:rPr>
          <w:rFonts w:ascii="Bookman Old Style" w:hAnsi="Bookman Old Style"/>
          <w:b/>
          <w:bCs/>
          <w:i/>
          <w:iCs/>
          <w:sz w:val="24"/>
          <w:szCs w:val="24"/>
          <w:lang w:val="en-US"/>
        </w:rPr>
        <w:t>:</w:t>
      </w:r>
      <w:r w:rsidR="00B84B87" w:rsidRPr="00DF495C">
        <w:rPr>
          <w:rFonts w:ascii="Bookman Old Style" w:hAnsi="Bookman Old Style"/>
          <w:i/>
          <w:iCs/>
          <w:sz w:val="24"/>
          <w:szCs w:val="24"/>
          <w:lang w:val="en-US"/>
        </w:rPr>
        <w:t xml:space="preserve"> Was this work that you mentioned in…? </w:t>
      </w:r>
    </w:p>
    <w:p w14:paraId="344A6B3A" w14:textId="77777777" w:rsidR="00A25EA1" w:rsidRPr="00DF495C" w:rsidRDefault="00A25EA1" w:rsidP="00021C9C">
      <w:pPr>
        <w:numPr>
          <w:ilvl w:val="0"/>
          <w:numId w:val="192"/>
        </w:numPr>
        <w:tabs>
          <w:tab w:val="left" w:pos="1418"/>
        </w:tabs>
        <w:spacing w:before="240"/>
        <w:rPr>
          <w:rFonts w:ascii="Bookman Old Style" w:hAnsi="Bookman Old Style"/>
          <w:sz w:val="24"/>
          <w:szCs w:val="24"/>
        </w:rPr>
      </w:pPr>
      <w:proofErr w:type="spellStart"/>
      <w:r w:rsidRPr="00DF495C">
        <w:rPr>
          <w:rFonts w:ascii="Bookman Old Style" w:hAnsi="Bookman Old Style"/>
          <w:sz w:val="24"/>
          <w:szCs w:val="24"/>
        </w:rPr>
        <w:t>Farming</w:t>
      </w:r>
      <w:proofErr w:type="spellEnd"/>
      <w:r w:rsidRPr="00DF495C">
        <w:rPr>
          <w:rFonts w:ascii="Bookman Old Style" w:hAnsi="Bookman Old Style"/>
          <w:sz w:val="24"/>
          <w:szCs w:val="24"/>
        </w:rPr>
        <w:t xml:space="preserve"> </w:t>
      </w:r>
    </w:p>
    <w:p w14:paraId="26006B8F" w14:textId="77777777" w:rsidR="00A25EA1" w:rsidRPr="00DF495C" w:rsidRDefault="00A25EA1" w:rsidP="00021C9C">
      <w:pPr>
        <w:numPr>
          <w:ilvl w:val="0"/>
          <w:numId w:val="192"/>
        </w:numPr>
        <w:tabs>
          <w:tab w:val="left" w:pos="1418"/>
        </w:tabs>
        <w:jc w:val="both"/>
        <w:rPr>
          <w:rFonts w:ascii="Bookman Old Style" w:hAnsi="Bookman Old Style"/>
          <w:sz w:val="24"/>
          <w:szCs w:val="24"/>
        </w:rPr>
      </w:pPr>
      <w:proofErr w:type="spellStart"/>
      <w:r w:rsidRPr="00DF495C">
        <w:rPr>
          <w:rFonts w:ascii="Bookman Old Style" w:hAnsi="Bookman Old Style"/>
          <w:sz w:val="24"/>
          <w:szCs w:val="24"/>
        </w:rPr>
        <w:t>Rearing</w:t>
      </w:r>
      <w:proofErr w:type="spellEnd"/>
      <w:r w:rsidRPr="00DF495C">
        <w:rPr>
          <w:rFonts w:ascii="Bookman Old Style" w:hAnsi="Bookman Old Style"/>
          <w:sz w:val="24"/>
          <w:szCs w:val="24"/>
        </w:rPr>
        <w:t xml:space="preserve"> farm </w:t>
      </w:r>
      <w:proofErr w:type="spellStart"/>
      <w:r w:rsidRPr="00DF495C">
        <w:rPr>
          <w:rFonts w:ascii="Bookman Old Style" w:hAnsi="Bookman Old Style"/>
          <w:sz w:val="24"/>
          <w:szCs w:val="24"/>
        </w:rPr>
        <w:t>animals</w:t>
      </w:r>
      <w:proofErr w:type="spellEnd"/>
      <w:r w:rsidRPr="00DF495C">
        <w:rPr>
          <w:rFonts w:ascii="Bookman Old Style" w:hAnsi="Bookman Old Style"/>
          <w:sz w:val="24"/>
          <w:szCs w:val="24"/>
        </w:rPr>
        <w:t xml:space="preserve"> </w:t>
      </w:r>
    </w:p>
    <w:p w14:paraId="792B1E78" w14:textId="77777777" w:rsidR="00A25EA1" w:rsidRPr="00DF495C" w:rsidRDefault="00A25EA1" w:rsidP="00021C9C">
      <w:pPr>
        <w:numPr>
          <w:ilvl w:val="0"/>
          <w:numId w:val="192"/>
        </w:numPr>
        <w:tabs>
          <w:tab w:val="left" w:pos="1418"/>
        </w:tabs>
        <w:jc w:val="both"/>
        <w:rPr>
          <w:rFonts w:ascii="Bookman Old Style" w:hAnsi="Bookman Old Style"/>
          <w:sz w:val="24"/>
          <w:szCs w:val="24"/>
        </w:rPr>
      </w:pPr>
      <w:r w:rsidRPr="00DF495C">
        <w:rPr>
          <w:rFonts w:ascii="Bookman Old Style" w:hAnsi="Bookman Old Style"/>
          <w:sz w:val="24"/>
          <w:szCs w:val="24"/>
        </w:rPr>
        <w:t xml:space="preserve">Fishing or </w:t>
      </w:r>
      <w:proofErr w:type="spellStart"/>
      <w:r w:rsidRPr="00DF495C">
        <w:rPr>
          <w:rFonts w:ascii="Bookman Old Style" w:hAnsi="Bookman Old Style"/>
          <w:sz w:val="24"/>
          <w:szCs w:val="24"/>
        </w:rPr>
        <w:t>fish</w:t>
      </w:r>
      <w:proofErr w:type="spellEnd"/>
      <w:r w:rsidRPr="00DF495C">
        <w:rPr>
          <w:rFonts w:ascii="Bookman Old Style" w:hAnsi="Bookman Old Style"/>
          <w:sz w:val="24"/>
          <w:szCs w:val="24"/>
        </w:rPr>
        <w:t xml:space="preserve"> </w:t>
      </w:r>
      <w:proofErr w:type="spellStart"/>
      <w:r w:rsidRPr="00DF495C">
        <w:rPr>
          <w:rFonts w:ascii="Bookman Old Style" w:hAnsi="Bookman Old Style"/>
          <w:sz w:val="24"/>
          <w:szCs w:val="24"/>
        </w:rPr>
        <w:t>farming</w:t>
      </w:r>
      <w:proofErr w:type="spellEnd"/>
    </w:p>
    <w:p w14:paraId="063CD36A" w14:textId="77777777" w:rsidR="00A25EA1" w:rsidRPr="00DF495C" w:rsidRDefault="00A25EA1" w:rsidP="00021C9C">
      <w:pPr>
        <w:numPr>
          <w:ilvl w:val="0"/>
          <w:numId w:val="192"/>
        </w:numPr>
        <w:tabs>
          <w:tab w:val="left" w:pos="1418"/>
        </w:tabs>
        <w:jc w:val="both"/>
        <w:rPr>
          <w:rFonts w:ascii="Bookman Old Style" w:hAnsi="Bookman Old Style"/>
          <w:sz w:val="24"/>
          <w:szCs w:val="24"/>
          <w:lang w:val="en-US"/>
        </w:rPr>
      </w:pPr>
      <w:r w:rsidRPr="00DF495C">
        <w:rPr>
          <w:rFonts w:ascii="Bookman Old Style" w:hAnsi="Bookman Old Style"/>
          <w:sz w:val="24"/>
          <w:szCs w:val="24"/>
          <w:lang w:val="en-US"/>
        </w:rPr>
        <w:t>Another type of job or business</w:t>
      </w:r>
    </w:p>
    <w:p w14:paraId="668739AF" w14:textId="77777777" w:rsidR="00F20BB2" w:rsidRPr="00DF495C" w:rsidRDefault="00914EDA" w:rsidP="00A25EA1">
      <w:pPr>
        <w:tabs>
          <w:tab w:val="left" w:pos="1418"/>
        </w:tabs>
        <w:spacing w:before="240"/>
        <w:jc w:val="both"/>
        <w:rPr>
          <w:rFonts w:ascii="Bookman Old Style" w:hAnsi="Bookman Old Style"/>
          <w:sz w:val="24"/>
          <w:szCs w:val="24"/>
          <w:lang w:val="en-US"/>
        </w:rPr>
      </w:pPr>
      <w:r w:rsidRPr="00DF495C">
        <w:rPr>
          <w:rFonts w:ascii="Bookman Old Style" w:hAnsi="Bookman Old Style"/>
          <w:sz w:val="24"/>
          <w:szCs w:val="24"/>
          <w:lang w:val="en-US"/>
        </w:rPr>
        <w:t>T</w:t>
      </w:r>
      <w:r w:rsidR="00E207C4" w:rsidRPr="00DF495C">
        <w:rPr>
          <w:rFonts w:ascii="Bookman Old Style" w:hAnsi="Bookman Old Style"/>
          <w:sz w:val="24"/>
          <w:szCs w:val="24"/>
          <w:lang w:val="en-US"/>
        </w:rPr>
        <w:t>his question seeks t</w:t>
      </w:r>
      <w:r w:rsidRPr="00DF495C">
        <w:rPr>
          <w:rFonts w:ascii="Bookman Old Style" w:hAnsi="Bookman Old Style"/>
          <w:sz w:val="24"/>
          <w:szCs w:val="24"/>
          <w:lang w:val="en-US"/>
        </w:rPr>
        <w:t>o identify whether the respondents’ (broad industry of the work performed) work</w:t>
      </w:r>
      <w:r w:rsidRPr="00DF495C">
        <w:rPr>
          <w:rFonts w:ascii="Bookman Old Style" w:hAnsi="Bookman Old Style"/>
          <w:b/>
          <w:bCs/>
          <w:sz w:val="24"/>
          <w:szCs w:val="24"/>
          <w:lang w:val="en-US"/>
        </w:rPr>
        <w:t xml:space="preserve"> </w:t>
      </w:r>
      <w:r w:rsidRPr="00DF495C">
        <w:rPr>
          <w:rFonts w:ascii="Bookman Old Style" w:hAnsi="Bookman Old Style"/>
          <w:sz w:val="24"/>
          <w:szCs w:val="24"/>
          <w:lang w:val="en-US"/>
        </w:rPr>
        <w:t xml:space="preserve">was in farming or rearing animals, fishing, or another type of activity. </w:t>
      </w:r>
      <w:r w:rsidR="00F20BB2" w:rsidRPr="00DF495C">
        <w:rPr>
          <w:rFonts w:ascii="Bookman Old Style" w:hAnsi="Bookman Old Style"/>
          <w:sz w:val="24"/>
          <w:szCs w:val="24"/>
          <w:lang w:val="en-US"/>
        </w:rPr>
        <w:t xml:space="preserve">Read </w:t>
      </w:r>
      <w:r w:rsidR="00E207C4" w:rsidRPr="00DF495C">
        <w:rPr>
          <w:rFonts w:ascii="Bookman Old Style" w:hAnsi="Bookman Old Style"/>
          <w:sz w:val="24"/>
          <w:szCs w:val="24"/>
          <w:lang w:val="en-US"/>
        </w:rPr>
        <w:t xml:space="preserve">the available options </w:t>
      </w:r>
      <w:r w:rsidR="00F20BB2" w:rsidRPr="00DF495C">
        <w:rPr>
          <w:rFonts w:ascii="Bookman Old Style" w:hAnsi="Bookman Old Style"/>
          <w:sz w:val="24"/>
          <w:szCs w:val="24"/>
          <w:lang w:val="en-US"/>
        </w:rPr>
        <w:t>and mark all that apply.</w:t>
      </w:r>
    </w:p>
    <w:p w14:paraId="25F3478C" w14:textId="77F32964" w:rsidR="00D91542" w:rsidRPr="00DF495C" w:rsidRDefault="00D734BA" w:rsidP="00A25EA1">
      <w:pPr>
        <w:tabs>
          <w:tab w:val="left" w:pos="1418"/>
        </w:tabs>
        <w:spacing w:before="240"/>
        <w:jc w:val="both"/>
        <w:rPr>
          <w:rFonts w:ascii="Bookman Old Style" w:hAnsi="Bookman Old Style"/>
          <w:lang w:val="en-US"/>
        </w:rPr>
      </w:pPr>
      <w:r w:rsidRPr="00DF495C">
        <w:rPr>
          <w:rFonts w:ascii="Bookman Old Style" w:hAnsi="Bookman Old Style"/>
          <w:b/>
          <w:bCs/>
          <w:i/>
          <w:iCs/>
          <w:lang w:val="en-US"/>
        </w:rPr>
        <w:t>C02</w:t>
      </w:r>
      <w:r w:rsidR="00D91542" w:rsidRPr="00DF495C">
        <w:rPr>
          <w:rFonts w:ascii="Bookman Old Style" w:hAnsi="Bookman Old Style"/>
          <w:b/>
          <w:bCs/>
          <w:i/>
          <w:iCs/>
          <w:lang w:val="en-US"/>
        </w:rPr>
        <w:t>:</w:t>
      </w:r>
      <w:r w:rsidR="00D91542" w:rsidRPr="00DF495C">
        <w:rPr>
          <w:rFonts w:ascii="Bookman Old Style" w:hAnsi="Bookman Old Style"/>
          <w:i/>
          <w:iCs/>
          <w:lang w:val="en-US"/>
        </w:rPr>
        <w:t xml:space="preserve"> Last week did (you/NAME) do any work in… </w:t>
      </w:r>
    </w:p>
    <w:p w14:paraId="010C83AE" w14:textId="77777777" w:rsidR="007E166A" w:rsidRPr="00DF495C" w:rsidRDefault="007E166A" w:rsidP="007E166A">
      <w:pPr>
        <w:numPr>
          <w:ilvl w:val="0"/>
          <w:numId w:val="193"/>
        </w:numPr>
        <w:tabs>
          <w:tab w:val="left" w:pos="1418"/>
        </w:tabs>
        <w:spacing w:before="240"/>
        <w:rPr>
          <w:rFonts w:ascii="Bookman Old Style" w:hAnsi="Bookman Old Style"/>
          <w:sz w:val="24"/>
          <w:szCs w:val="24"/>
        </w:rPr>
      </w:pPr>
      <w:proofErr w:type="spellStart"/>
      <w:r w:rsidRPr="00DF495C">
        <w:rPr>
          <w:rFonts w:ascii="Bookman Old Style" w:hAnsi="Bookman Old Style"/>
          <w:sz w:val="24"/>
          <w:szCs w:val="24"/>
        </w:rPr>
        <w:t>Farming</w:t>
      </w:r>
      <w:proofErr w:type="spellEnd"/>
      <w:r w:rsidRPr="00DF495C">
        <w:rPr>
          <w:rFonts w:ascii="Bookman Old Style" w:hAnsi="Bookman Old Style"/>
          <w:sz w:val="24"/>
          <w:szCs w:val="24"/>
        </w:rPr>
        <w:t xml:space="preserve"> </w:t>
      </w:r>
    </w:p>
    <w:p w14:paraId="58245811" w14:textId="77777777" w:rsidR="007E166A" w:rsidRPr="00DF495C" w:rsidRDefault="007E166A" w:rsidP="007E166A">
      <w:pPr>
        <w:numPr>
          <w:ilvl w:val="0"/>
          <w:numId w:val="193"/>
        </w:numPr>
        <w:tabs>
          <w:tab w:val="left" w:pos="1418"/>
        </w:tabs>
        <w:jc w:val="both"/>
        <w:rPr>
          <w:rFonts w:ascii="Bookman Old Style" w:hAnsi="Bookman Old Style"/>
          <w:sz w:val="24"/>
          <w:szCs w:val="24"/>
        </w:rPr>
      </w:pPr>
      <w:proofErr w:type="spellStart"/>
      <w:r w:rsidRPr="00DF495C">
        <w:rPr>
          <w:rFonts w:ascii="Bookman Old Style" w:hAnsi="Bookman Old Style"/>
          <w:sz w:val="24"/>
          <w:szCs w:val="24"/>
        </w:rPr>
        <w:t>Rearing</w:t>
      </w:r>
      <w:proofErr w:type="spellEnd"/>
      <w:r w:rsidRPr="00DF495C">
        <w:rPr>
          <w:rFonts w:ascii="Bookman Old Style" w:hAnsi="Bookman Old Style"/>
          <w:sz w:val="24"/>
          <w:szCs w:val="24"/>
        </w:rPr>
        <w:t xml:space="preserve"> farm </w:t>
      </w:r>
      <w:proofErr w:type="spellStart"/>
      <w:r w:rsidRPr="00DF495C">
        <w:rPr>
          <w:rFonts w:ascii="Bookman Old Style" w:hAnsi="Bookman Old Style"/>
          <w:sz w:val="24"/>
          <w:szCs w:val="24"/>
        </w:rPr>
        <w:t>animals</w:t>
      </w:r>
      <w:proofErr w:type="spellEnd"/>
      <w:r w:rsidRPr="00DF495C">
        <w:rPr>
          <w:rFonts w:ascii="Bookman Old Style" w:hAnsi="Bookman Old Style"/>
          <w:sz w:val="24"/>
          <w:szCs w:val="24"/>
        </w:rPr>
        <w:t xml:space="preserve"> </w:t>
      </w:r>
    </w:p>
    <w:p w14:paraId="05536450" w14:textId="77777777" w:rsidR="007E166A" w:rsidRPr="00DF495C" w:rsidRDefault="007E166A" w:rsidP="007E166A">
      <w:pPr>
        <w:numPr>
          <w:ilvl w:val="0"/>
          <w:numId w:val="193"/>
        </w:numPr>
        <w:tabs>
          <w:tab w:val="left" w:pos="1418"/>
        </w:tabs>
        <w:jc w:val="both"/>
        <w:rPr>
          <w:rFonts w:ascii="Bookman Old Style" w:hAnsi="Bookman Old Style"/>
          <w:sz w:val="24"/>
          <w:szCs w:val="24"/>
        </w:rPr>
      </w:pPr>
      <w:r w:rsidRPr="00DF495C">
        <w:rPr>
          <w:rFonts w:ascii="Bookman Old Style" w:hAnsi="Bookman Old Style"/>
          <w:sz w:val="24"/>
          <w:szCs w:val="24"/>
        </w:rPr>
        <w:t xml:space="preserve">Fishing or </w:t>
      </w:r>
      <w:proofErr w:type="spellStart"/>
      <w:r w:rsidRPr="00DF495C">
        <w:rPr>
          <w:rFonts w:ascii="Bookman Old Style" w:hAnsi="Bookman Old Style"/>
          <w:sz w:val="24"/>
          <w:szCs w:val="24"/>
        </w:rPr>
        <w:t>fish</w:t>
      </w:r>
      <w:proofErr w:type="spellEnd"/>
      <w:r w:rsidRPr="00DF495C">
        <w:rPr>
          <w:rFonts w:ascii="Bookman Old Style" w:hAnsi="Bookman Old Style"/>
          <w:sz w:val="24"/>
          <w:szCs w:val="24"/>
        </w:rPr>
        <w:t xml:space="preserve"> </w:t>
      </w:r>
      <w:proofErr w:type="spellStart"/>
      <w:r w:rsidRPr="00DF495C">
        <w:rPr>
          <w:rFonts w:ascii="Bookman Old Style" w:hAnsi="Bookman Old Style"/>
          <w:sz w:val="24"/>
          <w:szCs w:val="24"/>
        </w:rPr>
        <w:t>farming</w:t>
      </w:r>
      <w:proofErr w:type="spellEnd"/>
    </w:p>
    <w:p w14:paraId="6B3C11B9" w14:textId="77777777" w:rsidR="007E166A" w:rsidRPr="00DF495C" w:rsidRDefault="007E166A" w:rsidP="007E166A">
      <w:pPr>
        <w:numPr>
          <w:ilvl w:val="0"/>
          <w:numId w:val="193"/>
        </w:numPr>
        <w:tabs>
          <w:tab w:val="left" w:pos="1418"/>
        </w:tabs>
        <w:jc w:val="both"/>
        <w:rPr>
          <w:rFonts w:ascii="Bookman Old Style" w:hAnsi="Bookman Old Style"/>
          <w:sz w:val="24"/>
          <w:szCs w:val="24"/>
        </w:rPr>
      </w:pPr>
      <w:r w:rsidRPr="00DF495C">
        <w:rPr>
          <w:rFonts w:ascii="Bookman Old Style" w:hAnsi="Bookman Old Style"/>
          <w:sz w:val="24"/>
          <w:szCs w:val="24"/>
        </w:rPr>
        <w:t>NONE OF THE ABOVE</w:t>
      </w:r>
    </w:p>
    <w:p w14:paraId="7A80DD0A" w14:textId="77777777" w:rsidR="007E166A" w:rsidRPr="00DF495C" w:rsidRDefault="00D24081" w:rsidP="00021C9C">
      <w:pPr>
        <w:tabs>
          <w:tab w:val="left" w:pos="1418"/>
        </w:tabs>
        <w:spacing w:before="240"/>
        <w:jc w:val="both"/>
        <w:rPr>
          <w:rFonts w:ascii="Bookman Old Style" w:hAnsi="Bookman Old Style"/>
          <w:b/>
          <w:bCs/>
          <w:lang w:val="en-US"/>
        </w:rPr>
      </w:pPr>
      <w:r w:rsidRPr="00DF495C">
        <w:rPr>
          <w:rFonts w:ascii="Bookman Old Style" w:hAnsi="Bookman Old Style"/>
          <w:lang w:val="en-US"/>
        </w:rPr>
        <w:t>This is to identify persons who potentially did market-oriented work in agriculture but did not self-identify as employed in the previous modules.</w:t>
      </w:r>
    </w:p>
    <w:p w14:paraId="4C2005CC" w14:textId="206DDEEB" w:rsidR="00D91542" w:rsidRPr="00DF495C" w:rsidRDefault="00D734BA" w:rsidP="00A25EA1">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C03</w:t>
      </w:r>
      <w:r w:rsidR="00D91542" w:rsidRPr="00DF495C">
        <w:rPr>
          <w:rFonts w:ascii="Bookman Old Style" w:hAnsi="Bookman Old Style"/>
          <w:b/>
          <w:bCs/>
          <w:i/>
          <w:iCs/>
          <w:lang w:val="en-US"/>
        </w:rPr>
        <w:t>:</w:t>
      </w:r>
      <w:r w:rsidR="00D91542" w:rsidRPr="00DF495C">
        <w:rPr>
          <w:rFonts w:ascii="Bookman Old Style" w:hAnsi="Bookman Old Style"/>
          <w:i/>
          <w:iCs/>
          <w:lang w:val="en-US"/>
        </w:rPr>
        <w:t xml:space="preserve"> Thinking about the work in (farming, rearing animals and/or fishing) (you/NAME) (do/does), are the products intended…</w:t>
      </w:r>
      <w:proofErr w:type="gramStart"/>
      <w:r w:rsidR="00D91542" w:rsidRPr="00DF495C">
        <w:rPr>
          <w:rFonts w:ascii="Bookman Old Style" w:hAnsi="Bookman Old Style"/>
          <w:i/>
          <w:iCs/>
          <w:lang w:val="en-US"/>
        </w:rPr>
        <w:t>… ?</w:t>
      </w:r>
      <w:proofErr w:type="gramEnd"/>
    </w:p>
    <w:p w14:paraId="038B4DF6" w14:textId="77777777" w:rsidR="00A25EA1" w:rsidRPr="00DF495C" w:rsidRDefault="00A25EA1" w:rsidP="00021C9C">
      <w:pPr>
        <w:numPr>
          <w:ilvl w:val="0"/>
          <w:numId w:val="194"/>
        </w:numPr>
        <w:tabs>
          <w:tab w:val="left" w:pos="1418"/>
        </w:tabs>
        <w:spacing w:before="240"/>
        <w:jc w:val="both"/>
        <w:rPr>
          <w:rFonts w:ascii="Bookman Old Style" w:hAnsi="Bookman Old Style"/>
        </w:rPr>
      </w:pPr>
      <w:proofErr w:type="spellStart"/>
      <w:r w:rsidRPr="00DF495C">
        <w:rPr>
          <w:rFonts w:ascii="Bookman Old Style" w:hAnsi="Bookman Old Style"/>
        </w:rPr>
        <w:t>Only</w:t>
      </w:r>
      <w:proofErr w:type="spellEnd"/>
      <w:r w:rsidRPr="00DF495C">
        <w:rPr>
          <w:rFonts w:ascii="Bookman Old Style" w:hAnsi="Bookman Old Style"/>
        </w:rPr>
        <w:t xml:space="preserve"> for </w:t>
      </w:r>
      <w:proofErr w:type="gramStart"/>
      <w:r w:rsidRPr="00DF495C">
        <w:rPr>
          <w:rFonts w:ascii="Bookman Old Style" w:hAnsi="Bookman Old Style"/>
        </w:rPr>
        <w:t>sale</w:t>
      </w:r>
      <w:proofErr w:type="gramEnd"/>
      <w:r w:rsidRPr="00DF495C">
        <w:rPr>
          <w:rFonts w:ascii="Bookman Old Style" w:hAnsi="Bookman Old Style"/>
        </w:rPr>
        <w:t xml:space="preserve"> </w:t>
      </w:r>
    </w:p>
    <w:p w14:paraId="123A8A98" w14:textId="77777777" w:rsidR="00A25EA1" w:rsidRPr="00DF495C" w:rsidRDefault="00A25EA1" w:rsidP="00021C9C">
      <w:pPr>
        <w:numPr>
          <w:ilvl w:val="0"/>
          <w:numId w:val="194"/>
        </w:numPr>
        <w:tabs>
          <w:tab w:val="left" w:pos="1418"/>
        </w:tabs>
        <w:jc w:val="both"/>
        <w:rPr>
          <w:rFonts w:ascii="Bookman Old Style" w:hAnsi="Bookman Old Style"/>
        </w:rPr>
      </w:pPr>
      <w:proofErr w:type="spellStart"/>
      <w:r w:rsidRPr="00DF495C">
        <w:rPr>
          <w:rFonts w:ascii="Bookman Old Style" w:hAnsi="Bookman Old Style"/>
        </w:rPr>
        <w:t>Mainly</w:t>
      </w:r>
      <w:proofErr w:type="spellEnd"/>
      <w:r w:rsidRPr="00DF495C">
        <w:rPr>
          <w:rFonts w:ascii="Bookman Old Style" w:hAnsi="Bookman Old Style"/>
        </w:rPr>
        <w:t xml:space="preserve"> for </w:t>
      </w:r>
      <w:proofErr w:type="gramStart"/>
      <w:r w:rsidRPr="00DF495C">
        <w:rPr>
          <w:rFonts w:ascii="Bookman Old Style" w:hAnsi="Bookman Old Style"/>
        </w:rPr>
        <w:t>sale</w:t>
      </w:r>
      <w:proofErr w:type="gramEnd"/>
      <w:r w:rsidRPr="00DF495C">
        <w:rPr>
          <w:rFonts w:ascii="Bookman Old Style" w:hAnsi="Bookman Old Style"/>
        </w:rPr>
        <w:t xml:space="preserve"> </w:t>
      </w:r>
    </w:p>
    <w:p w14:paraId="6AE3B3D8" w14:textId="77777777" w:rsidR="00A25EA1" w:rsidRPr="00DF495C" w:rsidRDefault="00A25EA1" w:rsidP="00021C9C">
      <w:pPr>
        <w:numPr>
          <w:ilvl w:val="0"/>
          <w:numId w:val="194"/>
        </w:numPr>
        <w:tabs>
          <w:tab w:val="left" w:pos="1418"/>
        </w:tabs>
        <w:jc w:val="both"/>
        <w:rPr>
          <w:rFonts w:ascii="Bookman Old Style" w:hAnsi="Bookman Old Style"/>
        </w:rPr>
      </w:pPr>
      <w:proofErr w:type="spellStart"/>
      <w:r w:rsidRPr="00DF495C">
        <w:rPr>
          <w:rFonts w:ascii="Bookman Old Style" w:hAnsi="Bookman Old Style"/>
        </w:rPr>
        <w:t>Mainly</w:t>
      </w:r>
      <w:proofErr w:type="spellEnd"/>
      <w:r w:rsidRPr="00DF495C">
        <w:rPr>
          <w:rFonts w:ascii="Bookman Old Style" w:hAnsi="Bookman Old Style"/>
        </w:rPr>
        <w:t xml:space="preserve"> for </w:t>
      </w:r>
      <w:proofErr w:type="spellStart"/>
      <w:r w:rsidRPr="00DF495C">
        <w:rPr>
          <w:rFonts w:ascii="Bookman Old Style" w:hAnsi="Bookman Old Style"/>
        </w:rPr>
        <w:t>family</w:t>
      </w:r>
      <w:proofErr w:type="spellEnd"/>
      <w:r w:rsidRPr="00DF495C">
        <w:rPr>
          <w:rFonts w:ascii="Bookman Old Style" w:hAnsi="Bookman Old Style"/>
        </w:rPr>
        <w:t xml:space="preserve"> </w:t>
      </w:r>
      <w:proofErr w:type="spellStart"/>
      <w:r w:rsidRPr="00DF495C">
        <w:rPr>
          <w:rFonts w:ascii="Bookman Old Style" w:hAnsi="Bookman Old Style"/>
        </w:rPr>
        <w:t>use</w:t>
      </w:r>
      <w:proofErr w:type="spellEnd"/>
      <w:r w:rsidRPr="00DF495C">
        <w:rPr>
          <w:rFonts w:ascii="Bookman Old Style" w:hAnsi="Bookman Old Style"/>
        </w:rPr>
        <w:t xml:space="preserve"> </w:t>
      </w:r>
    </w:p>
    <w:p w14:paraId="3C776260" w14:textId="77777777" w:rsidR="00A25EA1" w:rsidRPr="00DF495C" w:rsidRDefault="00A25EA1" w:rsidP="00021C9C">
      <w:pPr>
        <w:numPr>
          <w:ilvl w:val="0"/>
          <w:numId w:val="194"/>
        </w:numPr>
        <w:tabs>
          <w:tab w:val="left" w:pos="1418"/>
        </w:tabs>
        <w:jc w:val="both"/>
        <w:rPr>
          <w:rFonts w:ascii="Bookman Old Style" w:hAnsi="Bookman Old Style"/>
        </w:rPr>
      </w:pPr>
      <w:proofErr w:type="spellStart"/>
      <w:r w:rsidRPr="00DF495C">
        <w:rPr>
          <w:rFonts w:ascii="Bookman Old Style" w:hAnsi="Bookman Old Style"/>
        </w:rPr>
        <w:t>Only</w:t>
      </w:r>
      <w:proofErr w:type="spellEnd"/>
      <w:r w:rsidRPr="00DF495C">
        <w:rPr>
          <w:rFonts w:ascii="Bookman Old Style" w:hAnsi="Bookman Old Style"/>
        </w:rPr>
        <w:t xml:space="preserve"> for </w:t>
      </w:r>
      <w:proofErr w:type="spellStart"/>
      <w:r w:rsidRPr="00DF495C">
        <w:rPr>
          <w:rFonts w:ascii="Bookman Old Style" w:hAnsi="Bookman Old Style"/>
        </w:rPr>
        <w:t>family</w:t>
      </w:r>
      <w:proofErr w:type="spellEnd"/>
      <w:r w:rsidRPr="00DF495C">
        <w:rPr>
          <w:rFonts w:ascii="Bookman Old Style" w:hAnsi="Bookman Old Style"/>
        </w:rPr>
        <w:t xml:space="preserve"> </w:t>
      </w:r>
      <w:proofErr w:type="spellStart"/>
      <w:r w:rsidRPr="00DF495C">
        <w:rPr>
          <w:rFonts w:ascii="Bookman Old Style" w:hAnsi="Bookman Old Style"/>
        </w:rPr>
        <w:t>use</w:t>
      </w:r>
      <w:proofErr w:type="spellEnd"/>
      <w:r w:rsidRPr="00DF495C">
        <w:rPr>
          <w:rFonts w:ascii="Bookman Old Style" w:hAnsi="Bookman Old Style"/>
        </w:rPr>
        <w:t xml:space="preserve"> </w:t>
      </w:r>
    </w:p>
    <w:p w14:paraId="4B05CEEC" w14:textId="77777777" w:rsidR="00A25EA1" w:rsidRPr="00DF495C" w:rsidRDefault="00A25EA1" w:rsidP="00021C9C">
      <w:pPr>
        <w:numPr>
          <w:ilvl w:val="0"/>
          <w:numId w:val="194"/>
        </w:numPr>
        <w:tabs>
          <w:tab w:val="left" w:pos="1418"/>
        </w:tabs>
        <w:jc w:val="both"/>
        <w:rPr>
          <w:rFonts w:ascii="Bookman Old Style" w:hAnsi="Bookman Old Style"/>
        </w:rPr>
      </w:pPr>
      <w:r w:rsidRPr="00DF495C">
        <w:rPr>
          <w:rFonts w:ascii="Bookman Old Style" w:hAnsi="Bookman Old Style"/>
        </w:rPr>
        <w:t xml:space="preserve">CANNOT SAY </w:t>
      </w:r>
    </w:p>
    <w:p w14:paraId="38E0099A" w14:textId="63548DA3" w:rsidR="00D91542" w:rsidRPr="00DF495C" w:rsidRDefault="00D91542" w:rsidP="00A25EA1">
      <w:pPr>
        <w:tabs>
          <w:tab w:val="left" w:pos="1418"/>
        </w:tabs>
        <w:spacing w:before="240"/>
        <w:jc w:val="both"/>
        <w:rPr>
          <w:rFonts w:ascii="Bookman Old Style" w:hAnsi="Bookman Old Style"/>
          <w:lang w:val="en-US"/>
        </w:rPr>
      </w:pPr>
      <w:r w:rsidRPr="00DF495C">
        <w:rPr>
          <w:rFonts w:ascii="Bookman Old Style" w:hAnsi="Bookman Old Style"/>
          <w:color w:val="FF0000"/>
          <w:lang w:val="en-US"/>
        </w:rPr>
        <w:t xml:space="preserve">Note: The string in (farming, rearing animals, and/or fishing) will depend on answers in </w:t>
      </w:r>
      <w:r w:rsidR="00D734BA" w:rsidRPr="00DF495C">
        <w:rPr>
          <w:rFonts w:ascii="Bookman Old Style" w:hAnsi="Bookman Old Style"/>
          <w:color w:val="FF0000"/>
          <w:lang w:val="en-US"/>
        </w:rPr>
        <w:t>C01</w:t>
      </w:r>
      <w:r w:rsidRPr="00DF495C">
        <w:rPr>
          <w:rFonts w:ascii="Bookman Old Style" w:hAnsi="Bookman Old Style"/>
          <w:color w:val="FF0000"/>
          <w:lang w:val="en-US"/>
        </w:rPr>
        <w:t xml:space="preserve"> and </w:t>
      </w:r>
      <w:r w:rsidR="00D734BA" w:rsidRPr="00DF495C">
        <w:rPr>
          <w:rFonts w:ascii="Bookman Old Style" w:hAnsi="Bookman Old Style"/>
          <w:color w:val="FF0000"/>
          <w:lang w:val="en-US"/>
        </w:rPr>
        <w:t>C02</w:t>
      </w:r>
      <w:r w:rsidRPr="00DF495C">
        <w:rPr>
          <w:rFonts w:ascii="Bookman Old Style" w:hAnsi="Bookman Old Style"/>
          <w:lang w:val="en-US"/>
        </w:rPr>
        <w:t xml:space="preserve"> </w:t>
      </w:r>
    </w:p>
    <w:p w14:paraId="12DDD017" w14:textId="50C4E09C" w:rsidR="00D91542" w:rsidRPr="00DF495C" w:rsidRDefault="00D734BA" w:rsidP="00D91542">
      <w:pPr>
        <w:tabs>
          <w:tab w:val="left" w:pos="1418"/>
        </w:tabs>
        <w:spacing w:before="240"/>
        <w:jc w:val="both"/>
        <w:rPr>
          <w:rFonts w:ascii="Bookman Old Style" w:hAnsi="Bookman Old Style"/>
          <w:i/>
          <w:iCs/>
          <w:color w:val="FF0000"/>
          <w:lang w:val="en-US"/>
        </w:rPr>
      </w:pPr>
      <w:r w:rsidRPr="00DF495C">
        <w:rPr>
          <w:rFonts w:ascii="Bookman Old Style" w:hAnsi="Bookman Old Style"/>
          <w:b/>
          <w:bCs/>
          <w:i/>
          <w:iCs/>
          <w:lang w:val="en-US"/>
        </w:rPr>
        <w:t>C04</w:t>
      </w:r>
      <w:r w:rsidR="00D91542" w:rsidRPr="00DF495C">
        <w:rPr>
          <w:rFonts w:ascii="Bookman Old Style" w:hAnsi="Bookman Old Style"/>
          <w:b/>
          <w:bCs/>
          <w:i/>
          <w:iCs/>
          <w:lang w:val="en-US"/>
        </w:rPr>
        <w:t>:</w:t>
      </w:r>
      <w:r w:rsidR="00D91542" w:rsidRPr="00DF495C">
        <w:rPr>
          <w:rFonts w:ascii="Bookman Old Style" w:hAnsi="Bookman Old Style"/>
          <w:i/>
          <w:iCs/>
          <w:lang w:val="en-US"/>
        </w:rPr>
        <w:t xml:space="preserve"> In general, in the past have these products been mainly sold or mainly kept for family use?</w:t>
      </w:r>
    </w:p>
    <w:p w14:paraId="6284BCB9" w14:textId="77777777" w:rsidR="00A25EA1" w:rsidRPr="00DF495C" w:rsidRDefault="00A25EA1" w:rsidP="00021C9C">
      <w:pPr>
        <w:numPr>
          <w:ilvl w:val="0"/>
          <w:numId w:val="195"/>
        </w:numPr>
        <w:tabs>
          <w:tab w:val="left" w:pos="1418"/>
        </w:tabs>
        <w:spacing w:before="240"/>
        <w:jc w:val="both"/>
        <w:rPr>
          <w:rFonts w:ascii="Bookman Old Style" w:hAnsi="Bookman Old Style"/>
        </w:rPr>
      </w:pPr>
      <w:r w:rsidRPr="00DF495C">
        <w:rPr>
          <w:rFonts w:ascii="Bookman Old Style" w:hAnsi="Bookman Old Style"/>
        </w:rPr>
        <w:t>ONLY SOLD</w:t>
      </w:r>
    </w:p>
    <w:p w14:paraId="1948F228" w14:textId="77777777" w:rsidR="004D4AE8" w:rsidRPr="00DF495C" w:rsidRDefault="00A25EA1" w:rsidP="00021C9C">
      <w:pPr>
        <w:numPr>
          <w:ilvl w:val="0"/>
          <w:numId w:val="195"/>
        </w:numPr>
        <w:tabs>
          <w:tab w:val="left" w:pos="1418"/>
        </w:tabs>
        <w:jc w:val="both"/>
        <w:rPr>
          <w:rFonts w:ascii="Bookman Old Style" w:hAnsi="Bookman Old Style"/>
        </w:rPr>
      </w:pPr>
      <w:r w:rsidRPr="00DF495C">
        <w:rPr>
          <w:rFonts w:ascii="Bookman Old Style" w:hAnsi="Bookman Old Style"/>
        </w:rPr>
        <w:t xml:space="preserve">MAINLY SOLD </w:t>
      </w:r>
    </w:p>
    <w:p w14:paraId="1E7EA00E" w14:textId="77777777" w:rsidR="00A25EA1" w:rsidRPr="00DF495C" w:rsidRDefault="00A25EA1" w:rsidP="00021C9C">
      <w:pPr>
        <w:numPr>
          <w:ilvl w:val="0"/>
          <w:numId w:val="195"/>
        </w:numPr>
        <w:tabs>
          <w:tab w:val="left" w:pos="1418"/>
        </w:tabs>
        <w:jc w:val="both"/>
        <w:rPr>
          <w:rFonts w:ascii="Bookman Old Style" w:hAnsi="Bookman Old Style"/>
        </w:rPr>
      </w:pPr>
      <w:r w:rsidRPr="00DF495C">
        <w:rPr>
          <w:rFonts w:ascii="Bookman Old Style" w:hAnsi="Bookman Old Style"/>
        </w:rPr>
        <w:t xml:space="preserve">MAINLY KEPT FOR FAMILY USE </w:t>
      </w:r>
    </w:p>
    <w:p w14:paraId="7ACF0369" w14:textId="77777777" w:rsidR="00A25EA1" w:rsidRPr="00DF495C" w:rsidRDefault="00A25EA1" w:rsidP="00021C9C">
      <w:pPr>
        <w:numPr>
          <w:ilvl w:val="0"/>
          <w:numId w:val="195"/>
        </w:numPr>
        <w:tabs>
          <w:tab w:val="left" w:pos="1418"/>
        </w:tabs>
        <w:jc w:val="both"/>
        <w:rPr>
          <w:rFonts w:ascii="Bookman Old Style" w:hAnsi="Bookman Old Style"/>
        </w:rPr>
      </w:pPr>
      <w:r w:rsidRPr="00DF495C">
        <w:rPr>
          <w:rFonts w:ascii="Bookman Old Style" w:hAnsi="Bookman Old Style"/>
        </w:rPr>
        <w:t xml:space="preserve">ONLY KEPT FOR FAMILY USE </w:t>
      </w:r>
    </w:p>
    <w:p w14:paraId="72C2DA8A" w14:textId="77777777" w:rsidR="0014779F" w:rsidRPr="00DF495C" w:rsidRDefault="004D4AE8" w:rsidP="00A25EA1">
      <w:pPr>
        <w:tabs>
          <w:tab w:val="left" w:pos="1418"/>
        </w:tabs>
        <w:spacing w:before="240"/>
        <w:jc w:val="both"/>
        <w:rPr>
          <w:rFonts w:ascii="Bookman Old Style" w:hAnsi="Bookman Old Style"/>
          <w:lang w:val="en-US"/>
        </w:rPr>
      </w:pPr>
      <w:r w:rsidRPr="00DF495C">
        <w:rPr>
          <w:rFonts w:ascii="Bookman Old Style" w:hAnsi="Bookman Old Style"/>
          <w:lang w:val="en-US"/>
        </w:rPr>
        <w:t xml:space="preserve">This question seeks to identify whether work done in farming or rearing animals, fishing, or other type of activity should be identified as employment or own use production work. This question is asked of those who are unsure of the main intended destination. For those respondents, the past use of the products can instead be used </w:t>
      </w:r>
      <w:r w:rsidRPr="00DF495C">
        <w:rPr>
          <w:rFonts w:ascii="Bookman Old Style" w:hAnsi="Bookman Old Style"/>
          <w:lang w:val="en-US"/>
        </w:rPr>
        <w:lastRenderedPageBreak/>
        <w:t>to establish if the activity can be considered own use production of goods or employment.</w:t>
      </w:r>
    </w:p>
    <w:p w14:paraId="0DA6C835" w14:textId="261F07DE" w:rsidR="00EA6B63" w:rsidRPr="00DF495C" w:rsidRDefault="00D734BA" w:rsidP="00A25EA1">
      <w:pPr>
        <w:tabs>
          <w:tab w:val="left" w:pos="1418"/>
        </w:tabs>
        <w:spacing w:before="240"/>
        <w:jc w:val="both"/>
        <w:rPr>
          <w:rFonts w:ascii="Bookman Old Style" w:hAnsi="Bookman Old Style"/>
          <w:i/>
          <w:iCs/>
          <w:sz w:val="24"/>
          <w:szCs w:val="24"/>
          <w:lang w:val="en-US"/>
        </w:rPr>
      </w:pPr>
      <w:r w:rsidRPr="00DF495C">
        <w:rPr>
          <w:rFonts w:ascii="Bookman Old Style" w:hAnsi="Bookman Old Style"/>
          <w:b/>
          <w:bCs/>
          <w:i/>
          <w:iCs/>
          <w:sz w:val="24"/>
          <w:szCs w:val="24"/>
          <w:lang w:val="en-US"/>
        </w:rPr>
        <w:t>C05</w:t>
      </w:r>
      <w:r w:rsidR="007011AD" w:rsidRPr="00DF495C">
        <w:rPr>
          <w:rFonts w:ascii="Bookman Old Style" w:hAnsi="Bookman Old Style"/>
          <w:b/>
          <w:bCs/>
          <w:i/>
          <w:iCs/>
          <w:sz w:val="24"/>
          <w:szCs w:val="24"/>
          <w:lang w:val="en-US"/>
        </w:rPr>
        <w:t>:</w:t>
      </w:r>
      <w:r w:rsidR="007011AD" w:rsidRPr="00DF495C">
        <w:rPr>
          <w:rFonts w:ascii="Bookman Old Style" w:hAnsi="Bookman Old Style"/>
          <w:i/>
          <w:iCs/>
          <w:sz w:val="24"/>
          <w:szCs w:val="24"/>
          <w:lang w:val="en-US"/>
        </w:rPr>
        <w:t xml:space="preserve"> (</w:t>
      </w:r>
      <w:r w:rsidR="00EA6B63" w:rsidRPr="00DF495C">
        <w:rPr>
          <w:rFonts w:ascii="Bookman Old Style" w:hAnsi="Bookman Old Style"/>
          <w:i/>
          <w:iCs/>
          <w:sz w:val="24"/>
          <w:szCs w:val="24"/>
          <w:lang w:val="en-US"/>
        </w:rPr>
        <w:t>Were/Was) (you/NAME) hired by someone else to do this work?</w:t>
      </w:r>
    </w:p>
    <w:p w14:paraId="11EF26E1" w14:textId="13D2FD7D" w:rsidR="00EA6B63" w:rsidRPr="00DF495C" w:rsidRDefault="00D734BA" w:rsidP="00A25EA1">
      <w:pPr>
        <w:tabs>
          <w:tab w:val="left" w:pos="1418"/>
        </w:tabs>
        <w:spacing w:before="240"/>
        <w:jc w:val="both"/>
        <w:rPr>
          <w:rFonts w:ascii="Bookman Old Style" w:hAnsi="Bookman Old Style"/>
          <w:i/>
          <w:iCs/>
          <w:sz w:val="24"/>
          <w:szCs w:val="24"/>
          <w:lang w:val="en-US"/>
        </w:rPr>
      </w:pPr>
      <w:r w:rsidRPr="00DF495C">
        <w:rPr>
          <w:rFonts w:ascii="Bookman Old Style" w:hAnsi="Bookman Old Style"/>
          <w:b/>
          <w:bCs/>
          <w:i/>
          <w:iCs/>
          <w:sz w:val="24"/>
          <w:szCs w:val="24"/>
          <w:lang w:val="en-US"/>
        </w:rPr>
        <w:t>C06</w:t>
      </w:r>
      <w:r w:rsidR="00EA6B63" w:rsidRPr="00DF495C">
        <w:rPr>
          <w:rFonts w:ascii="Bookman Old Style" w:hAnsi="Bookman Old Style"/>
          <w:b/>
          <w:bCs/>
          <w:i/>
          <w:iCs/>
          <w:sz w:val="24"/>
          <w:szCs w:val="24"/>
          <w:lang w:val="en-US"/>
        </w:rPr>
        <w:t xml:space="preserve">: </w:t>
      </w:r>
      <w:r w:rsidR="00EA6B63" w:rsidRPr="00DF495C">
        <w:rPr>
          <w:rFonts w:ascii="Bookman Old Style" w:hAnsi="Bookman Old Style"/>
          <w:i/>
          <w:iCs/>
          <w:sz w:val="24"/>
          <w:szCs w:val="24"/>
          <w:lang w:val="en-US"/>
        </w:rPr>
        <w:t>What are the main products from (farming, rearing animals, and/or [fishing]) that (you/NAME) was/were working on? (</w:t>
      </w:r>
      <w:proofErr w:type="gramStart"/>
      <w:r w:rsidR="00EA6B63" w:rsidRPr="00DF495C">
        <w:rPr>
          <w:rFonts w:ascii="Bookman Old Style" w:hAnsi="Bookman Old Style"/>
          <w:i/>
          <w:iCs/>
          <w:sz w:val="24"/>
          <w:szCs w:val="24"/>
          <w:lang w:val="en-US"/>
        </w:rPr>
        <w:t>for</w:t>
      </w:r>
      <w:proofErr w:type="gramEnd"/>
      <w:r w:rsidR="00EA6B63" w:rsidRPr="00DF495C">
        <w:rPr>
          <w:rFonts w:ascii="Bookman Old Style" w:hAnsi="Bookman Old Style"/>
          <w:i/>
          <w:iCs/>
          <w:sz w:val="24"/>
          <w:szCs w:val="24"/>
          <w:lang w:val="en-US"/>
        </w:rPr>
        <w:t xml:space="preserve"> example: citrus fruits, vegetables, freshwater fish, cattle, chicken, rice)</w:t>
      </w:r>
    </w:p>
    <w:p w14:paraId="1EB338FE" w14:textId="0F7DA9B7" w:rsidR="00394F79" w:rsidRPr="00DF495C" w:rsidRDefault="00394F79" w:rsidP="00394F79">
      <w:pPr>
        <w:tabs>
          <w:tab w:val="left" w:pos="1418"/>
        </w:tabs>
        <w:spacing w:before="240"/>
        <w:jc w:val="both"/>
        <w:rPr>
          <w:rFonts w:ascii="Bookman Old Style" w:hAnsi="Bookman Old Style"/>
          <w:sz w:val="24"/>
          <w:szCs w:val="24"/>
          <w:lang w:val="en-US"/>
        </w:rPr>
      </w:pPr>
      <w:r w:rsidRPr="00DF495C">
        <w:rPr>
          <w:rFonts w:ascii="Bookman Old Style" w:hAnsi="Bookman Old Style"/>
          <w:sz w:val="24"/>
          <w:szCs w:val="24"/>
          <w:lang w:val="en-US"/>
        </w:rPr>
        <w:t>Description of the main products produced by respondent who worked to produce foodstuff for own-use in farming or fishing must be provided</w:t>
      </w:r>
      <w:r w:rsidR="00803F7D" w:rsidRPr="00DF495C">
        <w:rPr>
          <w:rFonts w:ascii="Bookman Old Style" w:hAnsi="Bookman Old Style"/>
          <w:sz w:val="24"/>
          <w:szCs w:val="24"/>
          <w:lang w:val="en-US"/>
        </w:rPr>
        <w:t>. A corr</w:t>
      </w:r>
      <w:r w:rsidR="007011AD" w:rsidRPr="00DF495C">
        <w:rPr>
          <w:rFonts w:ascii="Bookman Old Style" w:hAnsi="Bookman Old Style"/>
          <w:sz w:val="24"/>
          <w:szCs w:val="24"/>
          <w:lang w:val="en-US"/>
        </w:rPr>
        <w:t>e</w:t>
      </w:r>
      <w:r w:rsidR="00803F7D" w:rsidRPr="00DF495C">
        <w:rPr>
          <w:rFonts w:ascii="Bookman Old Style" w:hAnsi="Bookman Old Style"/>
          <w:sz w:val="24"/>
          <w:szCs w:val="24"/>
          <w:lang w:val="en-US"/>
        </w:rPr>
        <w:t xml:space="preserve">sponding ISIC code must be determined. </w:t>
      </w:r>
      <w:r w:rsidRPr="00DF495C">
        <w:rPr>
          <w:rFonts w:ascii="Bookman Old Style" w:hAnsi="Bookman Old Style"/>
          <w:sz w:val="24"/>
          <w:szCs w:val="24"/>
          <w:lang w:val="en-US"/>
        </w:rPr>
        <w:t xml:space="preserve"> </w:t>
      </w:r>
    </w:p>
    <w:p w14:paraId="39FFD663" w14:textId="00D8F5D4" w:rsidR="00803F7D" w:rsidRPr="00DF495C" w:rsidRDefault="00D734BA" w:rsidP="00A25EA1">
      <w:pPr>
        <w:tabs>
          <w:tab w:val="left" w:pos="1418"/>
        </w:tabs>
        <w:spacing w:before="240"/>
        <w:jc w:val="both"/>
        <w:rPr>
          <w:rFonts w:ascii="Bookman Old Style" w:hAnsi="Bookman Old Style"/>
          <w:i/>
          <w:iCs/>
          <w:sz w:val="24"/>
          <w:szCs w:val="24"/>
          <w:lang w:val="en-US"/>
        </w:rPr>
      </w:pPr>
      <w:r w:rsidRPr="00DF495C">
        <w:rPr>
          <w:rFonts w:ascii="Bookman Old Style" w:hAnsi="Bookman Old Style"/>
          <w:b/>
          <w:bCs/>
          <w:i/>
          <w:iCs/>
          <w:sz w:val="24"/>
          <w:szCs w:val="24"/>
          <w:lang w:val="en-US"/>
        </w:rPr>
        <w:t>C07</w:t>
      </w:r>
      <w:r w:rsidR="00EA6B63" w:rsidRPr="00DF495C">
        <w:rPr>
          <w:rFonts w:ascii="Bookman Old Style" w:hAnsi="Bookman Old Style"/>
          <w:b/>
          <w:bCs/>
          <w:i/>
          <w:iCs/>
          <w:sz w:val="24"/>
          <w:szCs w:val="24"/>
          <w:lang w:val="en-US"/>
        </w:rPr>
        <w:t>:</w:t>
      </w:r>
      <w:r w:rsidR="00EA6B63" w:rsidRPr="00DF495C">
        <w:rPr>
          <w:rFonts w:ascii="Bookman Old Style" w:hAnsi="Bookman Old Style"/>
          <w:i/>
          <w:iCs/>
          <w:sz w:val="24"/>
          <w:szCs w:val="24"/>
          <w:lang w:val="en-US"/>
        </w:rPr>
        <w:t xml:space="preserve"> </w:t>
      </w:r>
      <w:r w:rsidR="00803F7D" w:rsidRPr="00DF495C">
        <w:rPr>
          <w:rFonts w:ascii="Bookman Old Style" w:hAnsi="Bookman Old Style"/>
          <w:i/>
          <w:iCs/>
          <w:sz w:val="24"/>
          <w:szCs w:val="24"/>
          <w:lang w:val="en-US"/>
        </w:rPr>
        <w:t>In the last 7 days</w:t>
      </w:r>
      <w:r w:rsidR="00EA6B63" w:rsidRPr="00DF495C">
        <w:rPr>
          <w:rFonts w:ascii="Bookman Old Style" w:hAnsi="Bookman Old Style"/>
          <w:i/>
          <w:iCs/>
          <w:sz w:val="24"/>
          <w:szCs w:val="24"/>
          <w:lang w:val="en-US"/>
        </w:rPr>
        <w:t xml:space="preserve">, on how many days did (you/NAME) do this work? </w:t>
      </w:r>
    </w:p>
    <w:p w14:paraId="26D06111" w14:textId="77777777" w:rsidR="0014779F" w:rsidRPr="00DF495C" w:rsidRDefault="00803F7D" w:rsidP="00A25EA1">
      <w:pPr>
        <w:tabs>
          <w:tab w:val="left" w:pos="1418"/>
        </w:tabs>
        <w:spacing w:before="240"/>
        <w:jc w:val="both"/>
        <w:rPr>
          <w:rFonts w:ascii="Bookman Old Style" w:hAnsi="Bookman Old Style"/>
          <w:lang w:val="en-US"/>
        </w:rPr>
      </w:pPr>
      <w:r w:rsidRPr="00DF495C">
        <w:rPr>
          <w:rFonts w:ascii="Bookman Old Style" w:hAnsi="Bookman Old Style"/>
          <w:sz w:val="24"/>
          <w:szCs w:val="24"/>
          <w:lang w:val="en-US"/>
        </w:rPr>
        <w:t>Respondents should report any day during the last 7 days when they carried out the activity even for a short period of time. Enter</w:t>
      </w:r>
      <w:r w:rsidR="00EA6B63" w:rsidRPr="00DF495C">
        <w:rPr>
          <w:rFonts w:ascii="Bookman Old Style" w:hAnsi="Bookman Old Style"/>
          <w:sz w:val="24"/>
          <w:szCs w:val="24"/>
          <w:lang w:val="en-US"/>
        </w:rPr>
        <w:t xml:space="preserve"> “0” </w:t>
      </w:r>
      <w:r w:rsidRPr="00DF495C">
        <w:rPr>
          <w:rFonts w:ascii="Bookman Old Style" w:hAnsi="Bookman Old Style"/>
          <w:sz w:val="24"/>
          <w:szCs w:val="24"/>
          <w:lang w:val="en-US"/>
        </w:rPr>
        <w:t>if a respondent was temporarily absent in the last 7 days.</w:t>
      </w:r>
    </w:p>
    <w:p w14:paraId="687B8833" w14:textId="37649C08" w:rsidR="00803F7D" w:rsidRPr="00DF495C" w:rsidRDefault="00D734BA" w:rsidP="00803F7D">
      <w:pPr>
        <w:tabs>
          <w:tab w:val="left" w:pos="1418"/>
        </w:tabs>
        <w:spacing w:before="240"/>
        <w:jc w:val="both"/>
        <w:rPr>
          <w:rFonts w:ascii="Bookman Old Style" w:hAnsi="Bookman Old Style"/>
          <w:i/>
          <w:iCs/>
          <w:sz w:val="24"/>
          <w:szCs w:val="24"/>
          <w:lang w:val="en-US"/>
        </w:rPr>
      </w:pPr>
      <w:r w:rsidRPr="00DF495C">
        <w:rPr>
          <w:rFonts w:ascii="Bookman Old Style" w:hAnsi="Bookman Old Style"/>
          <w:b/>
          <w:bCs/>
          <w:i/>
          <w:iCs/>
          <w:sz w:val="24"/>
          <w:szCs w:val="24"/>
          <w:lang w:val="en-US"/>
        </w:rPr>
        <w:t>C08</w:t>
      </w:r>
      <w:r w:rsidR="00EA6B63" w:rsidRPr="00DF495C">
        <w:rPr>
          <w:rFonts w:ascii="Bookman Old Style" w:hAnsi="Bookman Old Style"/>
          <w:b/>
          <w:bCs/>
          <w:i/>
          <w:iCs/>
          <w:sz w:val="24"/>
          <w:szCs w:val="24"/>
          <w:lang w:val="en-US"/>
        </w:rPr>
        <w:t xml:space="preserve">: </w:t>
      </w:r>
      <w:r w:rsidR="00EA6B63" w:rsidRPr="00DF495C">
        <w:rPr>
          <w:rFonts w:ascii="Bookman Old Style" w:hAnsi="Bookman Old Style"/>
          <w:i/>
          <w:iCs/>
          <w:sz w:val="24"/>
          <w:szCs w:val="24"/>
          <w:lang w:val="en-US"/>
        </w:rPr>
        <w:t xml:space="preserve">How many hours per day did (you/NAME) spend doing this last week? </w:t>
      </w:r>
    </w:p>
    <w:p w14:paraId="66250E27" w14:textId="6CF64147" w:rsidR="00710534" w:rsidRPr="00DF495C" w:rsidRDefault="00803F7D" w:rsidP="00A25EA1">
      <w:pPr>
        <w:tabs>
          <w:tab w:val="left" w:pos="1418"/>
        </w:tabs>
        <w:spacing w:before="240"/>
        <w:jc w:val="both"/>
        <w:rPr>
          <w:rFonts w:ascii="Bookman Old Style" w:hAnsi="Bookman Old Style"/>
          <w:lang w:val="en-US"/>
        </w:rPr>
      </w:pPr>
      <w:r w:rsidRPr="00DF495C">
        <w:rPr>
          <w:rFonts w:ascii="Bookman Old Style" w:hAnsi="Bookman Old Style"/>
          <w:sz w:val="24"/>
          <w:szCs w:val="24"/>
          <w:lang w:val="en-US"/>
        </w:rPr>
        <w:t xml:space="preserve">This is </w:t>
      </w:r>
      <w:r w:rsidR="00525F54" w:rsidRPr="00DF495C">
        <w:rPr>
          <w:rFonts w:ascii="Bookman Old Style" w:hAnsi="Bookman Old Style"/>
          <w:sz w:val="24"/>
          <w:szCs w:val="24"/>
          <w:lang w:val="en-US"/>
        </w:rPr>
        <w:t>the ave</w:t>
      </w:r>
      <w:r w:rsidR="007011AD" w:rsidRPr="00DF495C">
        <w:rPr>
          <w:rFonts w:ascii="Bookman Old Style" w:hAnsi="Bookman Old Style"/>
          <w:sz w:val="24"/>
          <w:szCs w:val="24"/>
          <w:lang w:val="en-US"/>
        </w:rPr>
        <w:t>rage</w:t>
      </w:r>
      <w:r w:rsidR="00525F54" w:rsidRPr="00DF495C">
        <w:rPr>
          <w:rFonts w:ascii="Bookman Old Style" w:hAnsi="Bookman Old Style"/>
          <w:sz w:val="24"/>
          <w:szCs w:val="24"/>
          <w:lang w:val="en-US"/>
        </w:rPr>
        <w:t xml:space="preserve"> </w:t>
      </w:r>
      <w:r w:rsidRPr="00DF495C">
        <w:rPr>
          <w:rFonts w:ascii="Bookman Old Style" w:hAnsi="Bookman Old Style"/>
          <w:sz w:val="24"/>
          <w:szCs w:val="24"/>
          <w:lang w:val="en-US"/>
        </w:rPr>
        <w:t xml:space="preserve">number of hours per day the respondent worked to produce goods from agriculture or fishing for household consumption in the last 7 days. </w:t>
      </w:r>
      <w:r w:rsidR="00710534" w:rsidRPr="00DF495C">
        <w:rPr>
          <w:rFonts w:ascii="Bookman Old Style" w:hAnsi="Bookman Old Style"/>
          <w:sz w:val="24"/>
          <w:szCs w:val="24"/>
          <w:lang w:val="en-US"/>
        </w:rPr>
        <w:t xml:space="preserve">Recode </w:t>
      </w:r>
      <w:r w:rsidR="00710534" w:rsidRPr="00DF495C">
        <w:rPr>
          <w:rFonts w:ascii="Bookman Old Style" w:hAnsi="Bookman Old Style"/>
          <w:lang w:val="en-US"/>
        </w:rPr>
        <w:t xml:space="preserve">hours in </w:t>
      </w:r>
      <w:r w:rsidR="007011AD" w:rsidRPr="00DF495C">
        <w:rPr>
          <w:rFonts w:ascii="Bookman Old Style" w:hAnsi="Bookman Old Style"/>
          <w:lang w:val="en-US"/>
        </w:rPr>
        <w:t>0.5-hour</w:t>
      </w:r>
      <w:r w:rsidR="00710534" w:rsidRPr="00DF495C">
        <w:rPr>
          <w:rFonts w:ascii="Bookman Old Style" w:hAnsi="Bookman Old Style"/>
          <w:lang w:val="en-US"/>
        </w:rPr>
        <w:t xml:space="preserve"> intervals. If the respondent gives a response in some other way (</w:t>
      </w:r>
      <w:proofErr w:type="gramStart"/>
      <w:r w:rsidR="00710534" w:rsidRPr="00DF495C">
        <w:rPr>
          <w:rFonts w:ascii="Bookman Old Style" w:hAnsi="Bookman Old Style"/>
          <w:lang w:val="en-US"/>
        </w:rPr>
        <w:t>e.g.</w:t>
      </w:r>
      <w:proofErr w:type="gramEnd"/>
      <w:r w:rsidR="00710534" w:rsidRPr="00DF495C">
        <w:rPr>
          <w:rFonts w:ascii="Bookman Old Style" w:hAnsi="Bookman Old Style"/>
          <w:lang w:val="en-US"/>
        </w:rPr>
        <w:t xml:space="preserve"> 10 hours 20 minutes), round up or down to the nearest 0.5 hours (i.e. 10.5 hours). </w:t>
      </w:r>
    </w:p>
    <w:p w14:paraId="369CD126" w14:textId="29C2B7CF" w:rsidR="00EA6B63" w:rsidRPr="00DF495C" w:rsidRDefault="00710534" w:rsidP="00A25EA1">
      <w:pPr>
        <w:tabs>
          <w:tab w:val="left" w:pos="1418"/>
        </w:tabs>
        <w:spacing w:before="240"/>
        <w:jc w:val="both"/>
        <w:rPr>
          <w:ins w:id="686" w:author="Happiness" w:date="2023-05-07T14:42:00Z"/>
          <w:rFonts w:ascii="Bookman Old Style" w:hAnsi="Bookman Old Style"/>
          <w:sz w:val="24"/>
          <w:szCs w:val="24"/>
          <w:lang w:val="en-US"/>
        </w:rPr>
      </w:pPr>
      <w:r w:rsidRPr="00DF495C">
        <w:rPr>
          <w:rFonts w:ascii="Bookman Old Style" w:hAnsi="Bookman Old Style"/>
          <w:lang w:val="en-US"/>
        </w:rPr>
        <w:t>Exclude time spent travelling between the home and the land plot, lake, sea, etc. for example at the start and end of the work day, as well as time spent on long breaks, for example, meal breaks.</w:t>
      </w:r>
      <w:r w:rsidRPr="00DF495C">
        <w:rPr>
          <w:rFonts w:ascii="Bookman Old Style" w:hAnsi="Bookman Old Style"/>
          <w:sz w:val="24"/>
          <w:szCs w:val="24"/>
          <w:lang w:val="en-US"/>
        </w:rPr>
        <w:t xml:space="preserve">  </w:t>
      </w:r>
      <w:r w:rsidR="00803F7D" w:rsidRPr="00DF495C">
        <w:rPr>
          <w:rFonts w:ascii="Bookman Old Style" w:hAnsi="Bookman Old Style"/>
          <w:sz w:val="24"/>
          <w:szCs w:val="24"/>
          <w:lang w:val="en-US"/>
        </w:rPr>
        <w:t>Enter “0” if a respondent was temporarily absent in the last 7 days.</w:t>
      </w:r>
      <w:r w:rsidR="00525F54" w:rsidRPr="00DF495C">
        <w:rPr>
          <w:rFonts w:ascii="Bookman Old Style" w:hAnsi="Bookman Old Style"/>
          <w:sz w:val="24"/>
          <w:szCs w:val="24"/>
          <w:lang w:val="en-US"/>
        </w:rPr>
        <w:t xml:space="preserve"> Exclude time </w:t>
      </w:r>
      <w:r w:rsidR="00D834DE" w:rsidRPr="00DF495C">
        <w:rPr>
          <w:rFonts w:ascii="Bookman Old Style" w:hAnsi="Bookman Old Style"/>
          <w:sz w:val="24"/>
          <w:szCs w:val="24"/>
          <w:lang w:val="en-US"/>
        </w:rPr>
        <w:t>spent in activities intended mainly for sale or barter.</w:t>
      </w:r>
    </w:p>
    <w:p w14:paraId="0D711C59" w14:textId="3C52CCBB" w:rsidR="002442FA" w:rsidRPr="00DF495C" w:rsidRDefault="002442FA" w:rsidP="002442FA">
      <w:pPr>
        <w:pStyle w:val="Heading2"/>
        <w:rPr>
          <w:ins w:id="687" w:author="Happiness" w:date="2023-05-07T14:43:00Z"/>
          <w:rFonts w:ascii="Bookman Old Style" w:hAnsi="Bookman Old Style"/>
        </w:rPr>
      </w:pPr>
      <w:ins w:id="688" w:author="Happiness" w:date="2023-05-07T14:42:00Z">
        <w:r w:rsidRPr="00DF495C">
          <w:rPr>
            <w:rFonts w:ascii="Bookman Old Style" w:hAnsi="Bookman Old Style"/>
            <w:lang w:val="en-US"/>
            <w:rPrChange w:id="689" w:author="pachalo chizala" w:date="2023-05-07T19:13:00Z">
              <w:rPr/>
            </w:rPrChange>
          </w:rPr>
          <w:t xml:space="preserve"> </w:t>
        </w:r>
        <w:r w:rsidRPr="00DF495C">
          <w:rPr>
            <w:rFonts w:ascii="Bookman Old Style" w:hAnsi="Bookman Old Style"/>
            <w:rPrChange w:id="690" w:author="pachalo chizala" w:date="2023-05-07T19:13:00Z">
              <w:rPr/>
            </w:rPrChange>
          </w:rPr>
          <w:t>JOB LOSS</w:t>
        </w:r>
      </w:ins>
    </w:p>
    <w:p w14:paraId="11131AEF" w14:textId="7587A5C6" w:rsidR="002442FA" w:rsidRPr="00DF495C" w:rsidRDefault="00A1453F" w:rsidP="002442FA">
      <w:pPr>
        <w:rPr>
          <w:ins w:id="691" w:author="Happiness" w:date="2023-05-07T14:46:00Z"/>
          <w:rFonts w:ascii="Bookman Old Style" w:hAnsi="Bookman Old Style"/>
          <w:i/>
          <w:iCs/>
          <w:lang w:val="en-US"/>
          <w:rPrChange w:id="692" w:author="pachalo chizala" w:date="2023-05-07T19:13:00Z">
            <w:rPr>
              <w:ins w:id="693" w:author="Happiness" w:date="2023-05-07T14:46:00Z"/>
              <w:rFonts w:ascii="Bookman Old Style" w:hAnsi="Bookman Old Style"/>
              <w:i/>
              <w:iCs/>
            </w:rPr>
          </w:rPrChange>
        </w:rPr>
      </w:pPr>
      <w:ins w:id="694" w:author="Happiness" w:date="2023-05-07T14:58:00Z">
        <w:del w:id="695" w:author="pachalo chizala" w:date="2023-05-07T19:06:00Z">
          <w:r w:rsidRPr="00DF495C" w:rsidDel="006A2402">
            <w:rPr>
              <w:rFonts w:ascii="Bookman Old Style" w:hAnsi="Bookman Old Style"/>
              <w:b/>
              <w:bCs/>
              <w:i/>
              <w:iCs/>
              <w:lang w:val="en-US"/>
              <w:rPrChange w:id="696" w:author="pachalo chizala" w:date="2023-05-07T19:13:00Z">
                <w:rPr>
                  <w:rFonts w:ascii="Bookman Old Style" w:hAnsi="Bookman Old Style"/>
                  <w:i/>
                  <w:iCs/>
                </w:rPr>
              </w:rPrChange>
            </w:rPr>
            <w:delText>JBL_WORKED</w:delText>
          </w:r>
        </w:del>
      </w:ins>
      <w:ins w:id="697" w:author="pachalo chizala" w:date="2023-05-07T19:06:00Z">
        <w:r w:rsidR="006A2402" w:rsidRPr="00DF495C">
          <w:rPr>
            <w:rFonts w:ascii="Bookman Old Style" w:hAnsi="Bookman Old Style"/>
            <w:b/>
            <w:bCs/>
            <w:i/>
            <w:iCs/>
            <w:lang w:val="en-US"/>
          </w:rPr>
          <w:t>X01</w:t>
        </w:r>
      </w:ins>
      <w:ins w:id="698" w:author="Happiness" w:date="2023-05-07T14:47:00Z">
        <w:r w:rsidR="002442FA" w:rsidRPr="00DF495C">
          <w:rPr>
            <w:rFonts w:ascii="Bookman Old Style" w:hAnsi="Bookman Old Style"/>
            <w:i/>
            <w:iCs/>
            <w:lang w:val="en-US"/>
            <w:rPrChange w:id="699" w:author="pachalo chizala" w:date="2023-05-07T19:13:00Z">
              <w:rPr>
                <w:rFonts w:ascii="Bookman Old Style" w:hAnsi="Bookman Old Style"/>
                <w:i/>
                <w:iCs/>
              </w:rPr>
            </w:rPrChange>
          </w:rPr>
          <w:t xml:space="preserve"> </w:t>
        </w:r>
      </w:ins>
      <w:ins w:id="700" w:author="Happiness" w:date="2023-05-07T14:44:00Z">
        <w:r w:rsidR="002442FA" w:rsidRPr="00DF495C">
          <w:rPr>
            <w:rFonts w:ascii="Bookman Old Style" w:hAnsi="Bookman Old Style"/>
            <w:i/>
            <w:iCs/>
            <w:lang w:val="en-US"/>
            <w:rPrChange w:id="701" w:author="pachalo chizala" w:date="2023-05-07T19:13:00Z">
              <w:rPr/>
            </w:rPrChange>
          </w:rPr>
          <w:t xml:space="preserve">Even through (you/NAME) did not </w:t>
        </w:r>
        <w:proofErr w:type="spellStart"/>
        <w:proofErr w:type="gramStart"/>
        <w:r w:rsidR="002442FA" w:rsidRPr="00DF495C">
          <w:rPr>
            <w:rFonts w:ascii="Bookman Old Style" w:hAnsi="Bookman Old Style"/>
            <w:i/>
            <w:iCs/>
            <w:lang w:val="en-US"/>
            <w:rPrChange w:id="702" w:author="pachalo chizala" w:date="2023-05-07T19:13:00Z">
              <w:rPr/>
            </w:rPrChange>
          </w:rPr>
          <w:t>work,in</w:t>
        </w:r>
        <w:proofErr w:type="spellEnd"/>
        <w:proofErr w:type="gramEnd"/>
        <w:r w:rsidR="002442FA" w:rsidRPr="00DF495C">
          <w:rPr>
            <w:rFonts w:ascii="Bookman Old Style" w:hAnsi="Bookman Old Style"/>
            <w:i/>
            <w:iCs/>
            <w:lang w:val="en-US"/>
            <w:rPrChange w:id="703" w:author="pachalo chizala" w:date="2023-05-07T19:13:00Z">
              <w:rPr/>
            </w:rPrChange>
          </w:rPr>
          <w:t xml:space="preserve"> the last 12 month</w:t>
        </w:r>
      </w:ins>
      <w:ins w:id="704" w:author="Happiness" w:date="2023-05-07T14:45:00Z">
        <w:r w:rsidR="002442FA" w:rsidRPr="00DF495C">
          <w:rPr>
            <w:rFonts w:ascii="Bookman Old Style" w:hAnsi="Bookman Old Style"/>
            <w:i/>
            <w:iCs/>
            <w:lang w:val="en-US"/>
            <w:rPrChange w:id="705" w:author="pachalo chizala" w:date="2023-05-07T19:13:00Z">
              <w:rPr/>
            </w:rPrChange>
          </w:rPr>
          <w:t>s did (you/he/she) have a paid job or a business before?</w:t>
        </w:r>
      </w:ins>
    </w:p>
    <w:p w14:paraId="4E5AB222" w14:textId="77777777" w:rsidR="002442FA" w:rsidRPr="00DF495C" w:rsidRDefault="002442FA" w:rsidP="002442FA">
      <w:pPr>
        <w:rPr>
          <w:ins w:id="706" w:author="Happiness" w:date="2023-05-07T14:47:00Z"/>
          <w:rFonts w:ascii="Bookman Old Style" w:hAnsi="Bookman Old Style"/>
          <w:i/>
          <w:iCs/>
          <w:lang w:val="en-US"/>
          <w:rPrChange w:id="707" w:author="pachalo chizala" w:date="2023-05-07T19:13:00Z">
            <w:rPr>
              <w:ins w:id="708" w:author="Happiness" w:date="2023-05-07T14:47:00Z"/>
              <w:rFonts w:ascii="Bookman Old Style" w:hAnsi="Bookman Old Style"/>
              <w:i/>
              <w:iCs/>
            </w:rPr>
          </w:rPrChange>
        </w:rPr>
      </w:pPr>
    </w:p>
    <w:p w14:paraId="764BBB55" w14:textId="54D2D4B7" w:rsidR="002442FA" w:rsidRPr="00DF495C" w:rsidRDefault="006A2402" w:rsidP="002442FA">
      <w:pPr>
        <w:rPr>
          <w:ins w:id="709" w:author="Happiness" w:date="2023-05-07T14:47:00Z"/>
          <w:rFonts w:ascii="Bookman Old Style" w:hAnsi="Bookman Old Style"/>
          <w:i/>
          <w:iCs/>
          <w:lang w:val="en-US"/>
          <w:rPrChange w:id="710" w:author="pachalo chizala" w:date="2023-05-07T19:13:00Z">
            <w:rPr>
              <w:ins w:id="711" w:author="Happiness" w:date="2023-05-07T14:47:00Z"/>
              <w:rFonts w:ascii="Bookman Old Style" w:hAnsi="Bookman Old Style"/>
              <w:i/>
              <w:iCs/>
            </w:rPr>
          </w:rPrChange>
        </w:rPr>
      </w:pPr>
      <w:ins w:id="712" w:author="pachalo chizala" w:date="2023-05-07T19:06:00Z">
        <w:r w:rsidRPr="00DF495C">
          <w:rPr>
            <w:rFonts w:ascii="Bookman Old Style" w:hAnsi="Bookman Old Style"/>
            <w:b/>
            <w:bCs/>
            <w:i/>
            <w:iCs/>
            <w:lang w:val="en-US"/>
          </w:rPr>
          <w:t>X0</w:t>
        </w:r>
        <w:r w:rsidRPr="00DF495C">
          <w:rPr>
            <w:rFonts w:ascii="Bookman Old Style" w:hAnsi="Bookman Old Style"/>
            <w:b/>
            <w:bCs/>
            <w:i/>
            <w:iCs/>
            <w:lang w:val="en-US"/>
          </w:rPr>
          <w:t>2</w:t>
        </w:r>
        <w:r w:rsidRPr="00DF495C">
          <w:rPr>
            <w:rFonts w:ascii="Bookman Old Style" w:hAnsi="Bookman Old Style"/>
            <w:i/>
            <w:iCs/>
            <w:lang w:val="en-US"/>
          </w:rPr>
          <w:t xml:space="preserve"> </w:t>
        </w:r>
      </w:ins>
      <w:ins w:id="713" w:author="Happiness" w:date="2023-05-07T14:58:00Z">
        <w:del w:id="714" w:author="pachalo chizala" w:date="2023-05-07T19:06:00Z">
          <w:r w:rsidR="00A1453F" w:rsidRPr="00DF495C" w:rsidDel="006A2402">
            <w:rPr>
              <w:rFonts w:ascii="Bookman Old Style" w:hAnsi="Bookman Old Style"/>
              <w:b/>
              <w:bCs/>
              <w:i/>
              <w:iCs/>
              <w:lang w:val="en-US"/>
              <w:rPrChange w:id="715" w:author="pachalo chizala" w:date="2023-05-07T19:13:00Z">
                <w:rPr>
                  <w:rFonts w:ascii="Bookman Old Style" w:hAnsi="Bookman Old Style"/>
                  <w:i/>
                  <w:iCs/>
                </w:rPr>
              </w:rPrChange>
            </w:rPr>
            <w:delText>JBL_WKPLC</w:delText>
          </w:r>
          <w:r w:rsidR="00A1453F" w:rsidRPr="00DF495C" w:rsidDel="006A2402">
            <w:rPr>
              <w:rFonts w:ascii="Bookman Old Style" w:hAnsi="Bookman Old Style"/>
              <w:i/>
              <w:iCs/>
              <w:lang w:val="en-US"/>
              <w:rPrChange w:id="716" w:author="pachalo chizala" w:date="2023-05-07T19:13:00Z">
                <w:rPr>
                  <w:rFonts w:ascii="Bookman Old Style" w:hAnsi="Bookman Old Style"/>
                  <w:i/>
                  <w:iCs/>
                </w:rPr>
              </w:rPrChange>
            </w:rPr>
            <w:delText xml:space="preserve"> </w:delText>
          </w:r>
        </w:del>
      </w:ins>
      <w:ins w:id="717" w:author="Happiness" w:date="2023-05-07T14:46:00Z">
        <w:r w:rsidR="002442FA" w:rsidRPr="00DF495C">
          <w:rPr>
            <w:rFonts w:ascii="Bookman Old Style" w:hAnsi="Bookman Old Style"/>
            <w:i/>
            <w:iCs/>
            <w:lang w:val="en-US"/>
            <w:rPrChange w:id="718" w:author="pachalo chizala" w:date="2023-05-07T19:13:00Z">
              <w:rPr>
                <w:rFonts w:ascii="Bookman Old Style" w:hAnsi="Bookman Old Style"/>
                <w:i/>
                <w:iCs/>
              </w:rPr>
            </w:rPrChange>
          </w:rPr>
          <w:t>What is the name of workplace you ever worked for?</w:t>
        </w:r>
      </w:ins>
    </w:p>
    <w:p w14:paraId="0621993E" w14:textId="77777777" w:rsidR="002442FA" w:rsidRPr="00DF495C" w:rsidRDefault="002442FA" w:rsidP="002442FA">
      <w:pPr>
        <w:rPr>
          <w:ins w:id="719" w:author="Happiness" w:date="2023-05-07T14:47:00Z"/>
          <w:rFonts w:ascii="Bookman Old Style" w:hAnsi="Bookman Old Style"/>
          <w:i/>
          <w:iCs/>
          <w:lang w:val="en-US"/>
          <w:rPrChange w:id="720" w:author="pachalo chizala" w:date="2023-05-07T19:13:00Z">
            <w:rPr>
              <w:ins w:id="721" w:author="Happiness" w:date="2023-05-07T14:47:00Z"/>
              <w:rFonts w:ascii="Bookman Old Style" w:hAnsi="Bookman Old Style"/>
              <w:i/>
              <w:iCs/>
            </w:rPr>
          </w:rPrChange>
        </w:rPr>
      </w:pPr>
    </w:p>
    <w:p w14:paraId="407D9096" w14:textId="378A68E0" w:rsidR="002442FA" w:rsidRPr="00DF495C" w:rsidRDefault="006A2402" w:rsidP="002442FA">
      <w:pPr>
        <w:rPr>
          <w:ins w:id="722" w:author="pachalo chizala" w:date="2023-05-07T19:09:00Z"/>
          <w:rFonts w:ascii="Bookman Old Style" w:hAnsi="Bookman Old Style"/>
          <w:i/>
          <w:iCs/>
          <w:lang w:val="en-US"/>
        </w:rPr>
      </w:pPr>
      <w:ins w:id="723" w:author="pachalo chizala" w:date="2023-05-07T19:06:00Z">
        <w:r w:rsidRPr="00DF495C">
          <w:rPr>
            <w:rFonts w:ascii="Bookman Old Style" w:hAnsi="Bookman Old Style"/>
            <w:b/>
            <w:bCs/>
            <w:i/>
            <w:iCs/>
            <w:lang w:val="en-US"/>
          </w:rPr>
          <w:t>X0</w:t>
        </w:r>
        <w:r w:rsidRPr="00DF495C">
          <w:rPr>
            <w:rFonts w:ascii="Bookman Old Style" w:hAnsi="Bookman Old Style"/>
            <w:b/>
            <w:bCs/>
            <w:i/>
            <w:iCs/>
            <w:lang w:val="en-US"/>
          </w:rPr>
          <w:t>3</w:t>
        </w:r>
        <w:r w:rsidRPr="00DF495C">
          <w:rPr>
            <w:rFonts w:ascii="Bookman Old Style" w:hAnsi="Bookman Old Style"/>
            <w:i/>
            <w:iCs/>
            <w:lang w:val="en-US"/>
          </w:rPr>
          <w:t xml:space="preserve"> </w:t>
        </w:r>
      </w:ins>
      <w:ins w:id="724" w:author="Happiness" w:date="2023-05-07T14:59:00Z">
        <w:del w:id="725" w:author="pachalo chizala" w:date="2023-05-07T19:06:00Z">
          <w:r w:rsidR="00A1453F" w:rsidRPr="00DF495C" w:rsidDel="006A2402">
            <w:rPr>
              <w:rFonts w:ascii="Bookman Old Style" w:hAnsi="Bookman Old Style"/>
              <w:b/>
              <w:bCs/>
              <w:i/>
              <w:iCs/>
              <w:lang w:val="en-US"/>
              <w:rPrChange w:id="726" w:author="pachalo chizala" w:date="2023-05-07T19:13:00Z">
                <w:rPr>
                  <w:rFonts w:ascii="Bookman Old Style" w:hAnsi="Bookman Old Style"/>
                  <w:i/>
                  <w:iCs/>
                </w:rPr>
              </w:rPrChange>
            </w:rPr>
            <w:delText>JBL_WPTYP</w:delText>
          </w:r>
          <w:r w:rsidR="00A1453F" w:rsidRPr="00DF495C" w:rsidDel="006A2402">
            <w:rPr>
              <w:rFonts w:ascii="Bookman Old Style" w:hAnsi="Bookman Old Style"/>
              <w:i/>
              <w:iCs/>
              <w:lang w:val="en-US"/>
              <w:rPrChange w:id="727" w:author="pachalo chizala" w:date="2023-05-07T19:13:00Z">
                <w:rPr>
                  <w:rFonts w:ascii="Bookman Old Style" w:hAnsi="Bookman Old Style"/>
                  <w:i/>
                  <w:iCs/>
                </w:rPr>
              </w:rPrChange>
            </w:rPr>
            <w:delText xml:space="preserve"> </w:delText>
          </w:r>
        </w:del>
      </w:ins>
      <w:ins w:id="728" w:author="Happiness" w:date="2023-05-07T14:47:00Z">
        <w:r w:rsidR="002442FA" w:rsidRPr="00DF495C">
          <w:rPr>
            <w:rFonts w:ascii="Bookman Old Style" w:hAnsi="Bookman Old Style"/>
            <w:i/>
            <w:iCs/>
            <w:lang w:val="en-US"/>
            <w:rPrChange w:id="729" w:author="pachalo chizala" w:date="2023-05-07T19:13:00Z">
              <w:rPr>
                <w:rFonts w:ascii="Bookman Old Style" w:hAnsi="Bookman Old Style"/>
                <w:i/>
                <w:iCs/>
              </w:rPr>
            </w:rPrChange>
          </w:rPr>
          <w:t xml:space="preserve">Is </w:t>
        </w:r>
      </w:ins>
      <w:ins w:id="730" w:author="Happiness" w:date="2023-05-07T14:57:00Z">
        <w:r w:rsidR="00A1453F" w:rsidRPr="00DF495C">
          <w:rPr>
            <w:rFonts w:ascii="Bookman Old Style" w:hAnsi="Bookman Old Style"/>
            <w:i/>
            <w:iCs/>
            <w:lang w:val="en-US"/>
            <w:rPrChange w:id="731" w:author="pachalo chizala" w:date="2023-05-07T19:13:00Z">
              <w:rPr>
                <w:rFonts w:ascii="Bookman Old Style" w:hAnsi="Bookman Old Style"/>
                <w:i/>
                <w:iCs/>
              </w:rPr>
            </w:rPrChange>
          </w:rPr>
          <w:t>(JBL_</w:t>
        </w:r>
      </w:ins>
      <w:proofErr w:type="gramStart"/>
      <w:ins w:id="732" w:author="Happiness" w:date="2023-05-07T14:58:00Z">
        <w:r w:rsidR="00A1453F" w:rsidRPr="00DF495C">
          <w:rPr>
            <w:rFonts w:ascii="Bookman Old Style" w:hAnsi="Bookman Old Style"/>
            <w:i/>
            <w:iCs/>
            <w:lang w:val="en-US"/>
            <w:rPrChange w:id="733" w:author="pachalo chizala" w:date="2023-05-07T19:13:00Z">
              <w:rPr>
                <w:rFonts w:ascii="Bookman Old Style" w:hAnsi="Bookman Old Style"/>
                <w:i/>
                <w:iCs/>
              </w:rPr>
            </w:rPrChange>
          </w:rPr>
          <w:t>WKPLC)</w:t>
        </w:r>
      </w:ins>
      <w:ins w:id="734" w:author="pachalo chizala" w:date="2023-05-07T19:07:00Z">
        <w:r w:rsidR="00DF495C" w:rsidRPr="00DF495C">
          <w:rPr>
            <w:rFonts w:ascii="Bookman Old Style" w:hAnsi="Bookman Old Style"/>
            <w:i/>
            <w:iCs/>
            <w:lang w:val="en-US"/>
          </w:rPr>
          <w:t>…</w:t>
        </w:r>
      </w:ins>
      <w:proofErr w:type="gramEnd"/>
      <w:ins w:id="735" w:author="Happiness" w:date="2023-05-07T14:58:00Z">
        <w:r w:rsidR="00A1453F" w:rsidRPr="00DF495C">
          <w:rPr>
            <w:rFonts w:ascii="Bookman Old Style" w:hAnsi="Bookman Old Style"/>
            <w:i/>
            <w:iCs/>
            <w:lang w:val="en-US"/>
            <w:rPrChange w:id="736" w:author="pachalo chizala" w:date="2023-05-07T19:13:00Z">
              <w:rPr>
                <w:rFonts w:ascii="Bookman Old Style" w:hAnsi="Bookman Old Style"/>
                <w:i/>
                <w:iCs/>
              </w:rPr>
            </w:rPrChange>
          </w:rPr>
          <w:t>?</w:t>
        </w:r>
      </w:ins>
    </w:p>
    <w:p w14:paraId="3551C6A7" w14:textId="3A10BCCD" w:rsidR="00DF495C" w:rsidRPr="00DF495C" w:rsidRDefault="00DF495C" w:rsidP="00DF495C">
      <w:pPr>
        <w:pStyle w:val="ListParagraph"/>
        <w:numPr>
          <w:ilvl w:val="0"/>
          <w:numId w:val="246"/>
        </w:numPr>
        <w:rPr>
          <w:ins w:id="737" w:author="pachalo chizala" w:date="2023-05-07T19:11:00Z"/>
          <w:rFonts w:ascii="Bookman Old Style" w:hAnsi="Bookman Old Style"/>
          <w:rPrChange w:id="738" w:author="pachalo chizala" w:date="2023-05-07T19:13:00Z">
            <w:rPr>
              <w:ins w:id="739" w:author="pachalo chizala" w:date="2023-05-07T19:11:00Z"/>
            </w:rPr>
          </w:rPrChange>
        </w:rPr>
        <w:pPrChange w:id="740" w:author="pachalo chizala" w:date="2023-05-07T19:11:00Z">
          <w:pPr/>
        </w:pPrChange>
      </w:pPr>
      <w:ins w:id="741" w:author="pachalo chizala" w:date="2023-05-07T19:11:00Z">
        <w:r w:rsidRPr="00DF495C">
          <w:rPr>
            <w:rFonts w:ascii="Bookman Old Style" w:hAnsi="Bookman Old Style"/>
            <w:rPrChange w:id="742" w:author="pachalo chizala" w:date="2023-05-07T19:13:00Z">
              <w:rPr/>
            </w:rPrChange>
          </w:rPr>
          <w:t>Government</w:t>
        </w:r>
        <w:r w:rsidRPr="00DF495C">
          <w:rPr>
            <w:rFonts w:ascii="Bookman Old Style" w:hAnsi="Bookman Old Style"/>
            <w:rPrChange w:id="743" w:author="pachalo chizala" w:date="2023-05-07T19:13:00Z">
              <w:rPr>
                <w:rFonts w:ascii="Bookman Old Style" w:hAnsi="Bookman Old Style"/>
                <w:i/>
                <w:iCs/>
              </w:rPr>
            </w:rPrChange>
          </w:rPr>
          <w:t xml:space="preserve"> institution</w:t>
        </w:r>
        <w:r w:rsidRPr="00DF495C">
          <w:rPr>
            <w:rFonts w:ascii="Bookman Old Style" w:hAnsi="Bookman Old Style"/>
            <w:rPrChange w:id="744" w:author="pachalo chizala" w:date="2023-05-07T19:13:00Z">
              <w:rPr/>
            </w:rPrChange>
          </w:rPr>
          <w:tab/>
        </w:r>
      </w:ins>
    </w:p>
    <w:p w14:paraId="1D3EB75B" w14:textId="10625D46" w:rsidR="00DF495C" w:rsidRPr="00DF495C" w:rsidRDefault="00DF495C" w:rsidP="00DF495C">
      <w:pPr>
        <w:pStyle w:val="ListParagraph"/>
        <w:numPr>
          <w:ilvl w:val="0"/>
          <w:numId w:val="246"/>
        </w:numPr>
        <w:rPr>
          <w:ins w:id="745" w:author="pachalo chizala" w:date="2023-05-07T19:11:00Z"/>
          <w:rFonts w:ascii="Bookman Old Style" w:hAnsi="Bookman Old Style"/>
          <w:rPrChange w:id="746" w:author="pachalo chizala" w:date="2023-05-07T19:13:00Z">
            <w:rPr>
              <w:ins w:id="747" w:author="pachalo chizala" w:date="2023-05-07T19:11:00Z"/>
            </w:rPr>
          </w:rPrChange>
        </w:rPr>
        <w:pPrChange w:id="748" w:author="pachalo chizala" w:date="2023-05-07T19:11:00Z">
          <w:pPr/>
        </w:pPrChange>
      </w:pPr>
      <w:ins w:id="749" w:author="pachalo chizala" w:date="2023-05-07T19:11:00Z">
        <w:r w:rsidRPr="00DF495C">
          <w:rPr>
            <w:rFonts w:ascii="Bookman Old Style" w:hAnsi="Bookman Old Style"/>
            <w:rPrChange w:id="750" w:author="pachalo chizala" w:date="2023-05-07T19:13:00Z">
              <w:rPr/>
            </w:rPrChange>
          </w:rPr>
          <w:t>Non-governmental</w:t>
        </w:r>
        <w:r w:rsidRPr="00DF495C">
          <w:rPr>
            <w:rFonts w:ascii="Bookman Old Style" w:hAnsi="Bookman Old Style"/>
            <w:rPrChange w:id="751" w:author="pachalo chizala" w:date="2023-05-07T19:13:00Z">
              <w:rPr/>
            </w:rPrChange>
          </w:rPr>
          <w:tab/>
        </w:r>
      </w:ins>
    </w:p>
    <w:p w14:paraId="0A0CEADD" w14:textId="241F32AC" w:rsidR="00DF495C" w:rsidRPr="00DF495C" w:rsidRDefault="00DF495C" w:rsidP="00DF495C">
      <w:pPr>
        <w:pStyle w:val="ListParagraph"/>
        <w:numPr>
          <w:ilvl w:val="0"/>
          <w:numId w:val="246"/>
        </w:numPr>
        <w:rPr>
          <w:ins w:id="752" w:author="pachalo chizala" w:date="2023-05-07T19:11:00Z"/>
          <w:rFonts w:ascii="Bookman Old Style" w:hAnsi="Bookman Old Style"/>
          <w:rPrChange w:id="753" w:author="pachalo chizala" w:date="2023-05-07T19:13:00Z">
            <w:rPr>
              <w:ins w:id="754" w:author="pachalo chizala" w:date="2023-05-07T19:11:00Z"/>
            </w:rPr>
          </w:rPrChange>
        </w:rPr>
        <w:pPrChange w:id="755" w:author="pachalo chizala" w:date="2023-05-07T19:11:00Z">
          <w:pPr/>
        </w:pPrChange>
      </w:pPr>
      <w:ins w:id="756" w:author="pachalo chizala" w:date="2023-05-07T19:11:00Z">
        <w:r w:rsidRPr="00DF495C">
          <w:rPr>
            <w:rFonts w:ascii="Bookman Old Style" w:hAnsi="Bookman Old Style"/>
            <w:rPrChange w:id="757" w:author="pachalo chizala" w:date="2023-05-07T19:13:00Z">
              <w:rPr/>
            </w:rPrChange>
          </w:rPr>
          <w:t>Religious institution</w:t>
        </w:r>
        <w:r w:rsidRPr="00DF495C">
          <w:rPr>
            <w:rFonts w:ascii="Bookman Old Style" w:hAnsi="Bookman Old Style"/>
            <w:rPrChange w:id="758" w:author="pachalo chizala" w:date="2023-05-07T19:13:00Z">
              <w:rPr/>
            </w:rPrChange>
          </w:rPr>
          <w:tab/>
        </w:r>
        <w:r w:rsidRPr="00DF495C">
          <w:rPr>
            <w:rFonts w:ascii="Bookman Old Style" w:hAnsi="Bookman Old Style"/>
            <w:rPrChange w:id="759" w:author="pachalo chizala" w:date="2023-05-07T19:13:00Z">
              <w:rPr/>
            </w:rPrChange>
          </w:rPr>
          <w:tab/>
        </w:r>
      </w:ins>
    </w:p>
    <w:p w14:paraId="4ACB0111" w14:textId="647A8154" w:rsidR="00DF495C" w:rsidRPr="00DF495C" w:rsidRDefault="00DF495C" w:rsidP="00DF495C">
      <w:pPr>
        <w:pStyle w:val="ListParagraph"/>
        <w:numPr>
          <w:ilvl w:val="0"/>
          <w:numId w:val="246"/>
        </w:numPr>
        <w:rPr>
          <w:ins w:id="760" w:author="Happiness" w:date="2023-05-07T15:00:00Z"/>
          <w:rFonts w:ascii="Bookman Old Style" w:hAnsi="Bookman Old Style"/>
          <w:rPrChange w:id="761" w:author="pachalo chizala" w:date="2023-05-07T19:13:00Z">
            <w:rPr>
              <w:ins w:id="762" w:author="Happiness" w:date="2023-05-07T15:00:00Z"/>
              <w:rFonts w:ascii="Bookman Old Style" w:hAnsi="Bookman Old Style"/>
              <w:i/>
              <w:iCs/>
              <w:lang w:val="en-US"/>
            </w:rPr>
          </w:rPrChange>
        </w:rPr>
        <w:pPrChange w:id="763" w:author="pachalo chizala" w:date="2023-05-07T19:11:00Z">
          <w:pPr/>
        </w:pPrChange>
      </w:pPr>
      <w:ins w:id="764" w:author="pachalo chizala" w:date="2023-05-07T19:11:00Z">
        <w:r w:rsidRPr="00DF495C">
          <w:rPr>
            <w:rFonts w:ascii="Bookman Old Style" w:hAnsi="Bookman Old Style"/>
            <w:rPrChange w:id="765" w:author="pachalo chizala" w:date="2023-05-07T19:13:00Z">
              <w:rPr/>
            </w:rPrChange>
          </w:rPr>
          <w:t>Other</w:t>
        </w:r>
        <w:r w:rsidRPr="00DF495C">
          <w:rPr>
            <w:rFonts w:ascii="Bookman Old Style" w:hAnsi="Bookman Old Style"/>
            <w:rPrChange w:id="766" w:author="pachalo chizala" w:date="2023-05-07T19:13:00Z">
              <w:rPr/>
            </w:rPrChange>
          </w:rPr>
          <w:tab/>
        </w:r>
      </w:ins>
    </w:p>
    <w:p w14:paraId="7863CBD1" w14:textId="77777777" w:rsidR="00A1453F" w:rsidRPr="00DF495C" w:rsidRDefault="00A1453F" w:rsidP="002442FA">
      <w:pPr>
        <w:rPr>
          <w:ins w:id="767" w:author="Happiness" w:date="2023-05-07T14:59:00Z"/>
          <w:rFonts w:ascii="Bookman Old Style" w:hAnsi="Bookman Old Style"/>
          <w:i/>
          <w:iCs/>
          <w:lang w:val="en-US"/>
          <w:rPrChange w:id="768" w:author="pachalo chizala" w:date="2023-05-07T19:13:00Z">
            <w:rPr>
              <w:ins w:id="769" w:author="Happiness" w:date="2023-05-07T14:59:00Z"/>
              <w:rFonts w:ascii="Bookman Old Style" w:hAnsi="Bookman Old Style"/>
              <w:i/>
              <w:iCs/>
            </w:rPr>
          </w:rPrChange>
        </w:rPr>
      </w:pPr>
    </w:p>
    <w:p w14:paraId="73E97F69" w14:textId="02FF4D58" w:rsidR="00A1453F" w:rsidRPr="00DF495C" w:rsidRDefault="006A2402" w:rsidP="002442FA">
      <w:pPr>
        <w:rPr>
          <w:ins w:id="770" w:author="pachalo chizala" w:date="2023-05-07T19:08:00Z"/>
          <w:rFonts w:ascii="Bookman Old Style" w:hAnsi="Bookman Old Style"/>
          <w:i/>
          <w:iCs/>
          <w:lang w:val="en-US"/>
        </w:rPr>
      </w:pPr>
      <w:ins w:id="771" w:author="pachalo chizala" w:date="2023-05-07T19:06:00Z">
        <w:r w:rsidRPr="00DF495C">
          <w:rPr>
            <w:rFonts w:ascii="Bookman Old Style" w:hAnsi="Bookman Old Style"/>
            <w:b/>
            <w:bCs/>
            <w:i/>
            <w:iCs/>
            <w:lang w:val="en-US"/>
          </w:rPr>
          <w:t>X0</w:t>
        </w:r>
        <w:r w:rsidRPr="00DF495C">
          <w:rPr>
            <w:rFonts w:ascii="Bookman Old Style" w:hAnsi="Bookman Old Style"/>
            <w:b/>
            <w:bCs/>
            <w:i/>
            <w:iCs/>
            <w:lang w:val="en-US"/>
          </w:rPr>
          <w:t>4</w:t>
        </w:r>
        <w:r w:rsidRPr="00DF495C">
          <w:rPr>
            <w:rFonts w:ascii="Bookman Old Style" w:hAnsi="Bookman Old Style"/>
            <w:i/>
            <w:iCs/>
            <w:lang w:val="en-US"/>
          </w:rPr>
          <w:t xml:space="preserve"> </w:t>
        </w:r>
      </w:ins>
      <w:ins w:id="772" w:author="Happiness" w:date="2023-05-07T14:59:00Z">
        <w:del w:id="773" w:author="pachalo chizala" w:date="2023-05-07T19:06:00Z">
          <w:r w:rsidR="00A1453F" w:rsidRPr="00DF495C" w:rsidDel="006A2402">
            <w:rPr>
              <w:rFonts w:ascii="Bookman Old Style" w:hAnsi="Bookman Old Style"/>
              <w:b/>
              <w:bCs/>
              <w:lang w:val="en-US"/>
              <w:rPrChange w:id="774" w:author="pachalo chizala" w:date="2023-05-07T19:13:00Z">
                <w:rPr>
                  <w:rFonts w:ascii="Bookman Old Style" w:hAnsi="Bookman Old Style"/>
                  <w:i/>
                  <w:iCs/>
                </w:rPr>
              </w:rPrChange>
            </w:rPr>
            <w:delText>JBL_RES</w:delText>
          </w:r>
        </w:del>
      </w:ins>
      <w:ins w:id="775" w:author="Happiness" w:date="2023-05-07T15:00:00Z">
        <w:del w:id="776" w:author="pachalo chizala" w:date="2023-05-07T19:06:00Z">
          <w:r w:rsidR="00A1453F" w:rsidRPr="00DF495C" w:rsidDel="006A2402">
            <w:rPr>
              <w:rFonts w:ascii="Bookman Old Style" w:hAnsi="Bookman Old Style"/>
              <w:b/>
              <w:bCs/>
              <w:lang w:val="en-US"/>
              <w:rPrChange w:id="777" w:author="pachalo chizala" w:date="2023-05-07T19:13:00Z">
                <w:rPr>
                  <w:rFonts w:ascii="Bookman Old Style" w:hAnsi="Bookman Old Style"/>
                  <w:b/>
                  <w:bCs/>
                </w:rPr>
              </w:rPrChange>
            </w:rPr>
            <w:delText xml:space="preserve"> </w:delText>
          </w:r>
        </w:del>
        <w:r w:rsidR="00A1453F" w:rsidRPr="00DF495C">
          <w:rPr>
            <w:rFonts w:ascii="Bookman Old Style" w:hAnsi="Bookman Old Style"/>
            <w:i/>
            <w:iCs/>
            <w:lang w:val="en-US"/>
            <w:rPrChange w:id="778" w:author="pachalo chizala" w:date="2023-05-07T19:13:00Z">
              <w:rPr>
                <w:rFonts w:ascii="Bookman Old Style" w:hAnsi="Bookman Old Style"/>
                <w:b/>
                <w:bCs/>
              </w:rPr>
            </w:rPrChange>
          </w:rPr>
          <w:t>What was the main</w:t>
        </w:r>
        <w:r w:rsidR="00603495" w:rsidRPr="00DF495C">
          <w:rPr>
            <w:rFonts w:ascii="Bookman Old Style" w:hAnsi="Bookman Old Style"/>
            <w:i/>
            <w:iCs/>
            <w:lang w:val="en-US"/>
            <w:rPrChange w:id="779" w:author="pachalo chizala" w:date="2023-05-07T19:13:00Z">
              <w:rPr>
                <w:rFonts w:ascii="Bookman Old Style" w:hAnsi="Bookman Old Style"/>
                <w:i/>
                <w:iCs/>
              </w:rPr>
            </w:rPrChange>
          </w:rPr>
          <w:t xml:space="preserve"> </w:t>
        </w:r>
        <w:r w:rsidR="00A1453F" w:rsidRPr="00DF495C">
          <w:rPr>
            <w:rFonts w:ascii="Bookman Old Style" w:hAnsi="Bookman Old Style"/>
            <w:i/>
            <w:iCs/>
            <w:lang w:val="en-US"/>
            <w:rPrChange w:id="780" w:author="pachalo chizala" w:date="2023-05-07T19:13:00Z">
              <w:rPr>
                <w:rFonts w:ascii="Bookman Old Style" w:hAnsi="Bookman Old Style"/>
                <w:b/>
                <w:bCs/>
              </w:rPr>
            </w:rPrChange>
          </w:rPr>
          <w:t>reason you left your job</w:t>
        </w:r>
        <w:r w:rsidR="00603495" w:rsidRPr="00DF495C">
          <w:rPr>
            <w:rFonts w:ascii="Bookman Old Style" w:hAnsi="Bookman Old Style"/>
            <w:i/>
            <w:iCs/>
            <w:lang w:val="en-US"/>
            <w:rPrChange w:id="781" w:author="pachalo chizala" w:date="2023-05-07T19:13:00Z">
              <w:rPr>
                <w:rFonts w:ascii="Bookman Old Style" w:hAnsi="Bookman Old Style"/>
                <w:b/>
                <w:bCs/>
              </w:rPr>
            </w:rPrChange>
          </w:rPr>
          <w:t>?</w:t>
        </w:r>
      </w:ins>
    </w:p>
    <w:p w14:paraId="03EDE3DA" w14:textId="37611A9A" w:rsidR="00DF495C" w:rsidRPr="00DF495C" w:rsidRDefault="00DF495C" w:rsidP="00DF495C">
      <w:pPr>
        <w:pStyle w:val="ListParagraph"/>
        <w:numPr>
          <w:ilvl w:val="0"/>
          <w:numId w:val="245"/>
        </w:numPr>
        <w:rPr>
          <w:ins w:id="782" w:author="pachalo chizala" w:date="2023-05-07T19:09:00Z"/>
          <w:rFonts w:ascii="Bookman Old Style" w:hAnsi="Bookman Old Style"/>
          <w:rPrChange w:id="783" w:author="pachalo chizala" w:date="2023-05-07T19:13:00Z">
            <w:rPr>
              <w:ins w:id="784" w:author="pachalo chizala" w:date="2023-05-07T19:09:00Z"/>
              <w:rFonts w:ascii="Bookman Old Style" w:hAnsi="Bookman Old Style"/>
              <w:b/>
              <w:bCs/>
            </w:rPr>
          </w:rPrChange>
        </w:rPr>
      </w:pPr>
      <w:ins w:id="785" w:author="pachalo chizala" w:date="2023-05-07T19:09:00Z">
        <w:r w:rsidRPr="00DF495C">
          <w:rPr>
            <w:rFonts w:ascii="Bookman Old Style" w:hAnsi="Bookman Old Style"/>
            <w:rPrChange w:id="786" w:author="pachalo chizala" w:date="2023-05-07T19:13:00Z">
              <w:rPr>
                <w:rFonts w:ascii="Bookman Old Style" w:hAnsi="Bookman Old Style"/>
                <w:b/>
                <w:bCs/>
              </w:rPr>
            </w:rPrChange>
          </w:rPr>
          <w:t>Retrenchment</w:t>
        </w:r>
      </w:ins>
    </w:p>
    <w:p w14:paraId="3DE6CD20" w14:textId="5A7B1C79" w:rsidR="00DF495C" w:rsidRPr="00DF495C" w:rsidRDefault="00DF495C" w:rsidP="00DF495C">
      <w:pPr>
        <w:pStyle w:val="ListParagraph"/>
        <w:numPr>
          <w:ilvl w:val="0"/>
          <w:numId w:val="245"/>
        </w:numPr>
        <w:rPr>
          <w:ins w:id="787" w:author="pachalo chizala" w:date="2023-05-07T19:09:00Z"/>
          <w:rFonts w:ascii="Bookman Old Style" w:hAnsi="Bookman Old Style"/>
          <w:rPrChange w:id="788" w:author="pachalo chizala" w:date="2023-05-07T19:13:00Z">
            <w:rPr>
              <w:ins w:id="789" w:author="pachalo chizala" w:date="2023-05-07T19:09:00Z"/>
              <w:rFonts w:ascii="Bookman Old Style" w:hAnsi="Bookman Old Style"/>
              <w:b/>
              <w:bCs/>
            </w:rPr>
          </w:rPrChange>
        </w:rPr>
      </w:pPr>
      <w:proofErr w:type="spellStart"/>
      <w:ins w:id="790" w:author="pachalo chizala" w:date="2023-05-07T19:09:00Z">
        <w:r w:rsidRPr="00DF495C">
          <w:rPr>
            <w:rFonts w:ascii="Bookman Old Style" w:hAnsi="Bookman Old Style"/>
            <w:rPrChange w:id="791" w:author="pachalo chizala" w:date="2023-05-07T19:13:00Z">
              <w:rPr>
                <w:rFonts w:ascii="Bookman Old Style" w:hAnsi="Bookman Old Style"/>
                <w:b/>
                <w:bCs/>
              </w:rPr>
            </w:rPrChange>
          </w:rPr>
          <w:t>Dismisal</w:t>
        </w:r>
        <w:proofErr w:type="spellEnd"/>
      </w:ins>
    </w:p>
    <w:p w14:paraId="6F8EBF11" w14:textId="07C48E81" w:rsidR="00DF495C" w:rsidRPr="00DF495C" w:rsidRDefault="00DF495C" w:rsidP="00DF495C">
      <w:pPr>
        <w:pStyle w:val="ListParagraph"/>
        <w:numPr>
          <w:ilvl w:val="0"/>
          <w:numId w:val="245"/>
        </w:numPr>
        <w:rPr>
          <w:ins w:id="792" w:author="Happiness" w:date="2023-05-07T14:46:00Z"/>
          <w:rFonts w:ascii="Bookman Old Style" w:hAnsi="Bookman Old Style"/>
          <w:rPrChange w:id="793" w:author="pachalo chizala" w:date="2023-05-07T19:13:00Z">
            <w:rPr>
              <w:ins w:id="794" w:author="Happiness" w:date="2023-05-07T14:46:00Z"/>
              <w:rFonts w:ascii="Bookman Old Style" w:hAnsi="Bookman Old Style"/>
              <w:i/>
              <w:iCs/>
            </w:rPr>
          </w:rPrChange>
        </w:rPr>
        <w:pPrChange w:id="795" w:author="pachalo chizala" w:date="2023-05-07T19:09:00Z">
          <w:pPr/>
        </w:pPrChange>
      </w:pPr>
      <w:ins w:id="796" w:author="pachalo chizala" w:date="2023-05-07T19:09:00Z">
        <w:r w:rsidRPr="00DF495C">
          <w:rPr>
            <w:rFonts w:ascii="Bookman Old Style" w:hAnsi="Bookman Old Style"/>
            <w:rPrChange w:id="797" w:author="pachalo chizala" w:date="2023-05-07T19:13:00Z">
              <w:rPr>
                <w:rFonts w:ascii="Bookman Old Style" w:hAnsi="Bookman Old Style"/>
                <w:b/>
                <w:bCs/>
              </w:rPr>
            </w:rPrChange>
          </w:rPr>
          <w:t>Other</w:t>
        </w:r>
      </w:ins>
    </w:p>
    <w:p w14:paraId="7E5AF1C6" w14:textId="2F8F7C0F" w:rsidR="002442FA" w:rsidRPr="00DF495C" w:rsidRDefault="002442FA">
      <w:pPr>
        <w:rPr>
          <w:rFonts w:ascii="Bookman Old Style" w:hAnsi="Bookman Old Style"/>
          <w:i/>
          <w:iCs/>
          <w:lang w:val="en-US"/>
          <w:rPrChange w:id="798" w:author="pachalo chizala" w:date="2023-05-07T19:13:00Z">
            <w:rPr>
              <w:b/>
            </w:rPr>
          </w:rPrChange>
        </w:rPr>
        <w:pPrChange w:id="799" w:author="Happiness" w:date="2023-05-07T14:43:00Z">
          <w:pPr>
            <w:tabs>
              <w:tab w:val="left" w:pos="1418"/>
            </w:tabs>
            <w:spacing w:before="240"/>
            <w:jc w:val="both"/>
          </w:pPr>
        </w:pPrChange>
      </w:pPr>
    </w:p>
    <w:p w14:paraId="47A3871B" w14:textId="77777777" w:rsidR="00A25EA1" w:rsidRPr="00DF495C" w:rsidRDefault="00A25EA1" w:rsidP="00021C9C">
      <w:pPr>
        <w:pStyle w:val="Heading2"/>
        <w:rPr>
          <w:rFonts w:ascii="Bookman Old Style" w:hAnsi="Bookman Old Style"/>
          <w:lang w:val="en-US"/>
        </w:rPr>
      </w:pPr>
      <w:del w:id="800" w:author="Happiness" w:date="2023-05-07T14:42:00Z">
        <w:r w:rsidRPr="00DF495C" w:rsidDel="002442FA">
          <w:rPr>
            <w:rFonts w:ascii="Bookman Old Style" w:hAnsi="Bookman Old Style"/>
            <w:lang w:val="en-US"/>
          </w:rPr>
          <w:delText xml:space="preserve">MODULE: </w:delText>
        </w:r>
      </w:del>
      <w:r w:rsidRPr="00DF495C">
        <w:rPr>
          <w:rFonts w:ascii="Bookman Old Style" w:hAnsi="Bookman Old Style"/>
          <w:lang w:val="en-US"/>
        </w:rPr>
        <w:t>MAIN JOB – CORE JOB CHARACTERISTICS (MJJ)</w:t>
      </w:r>
    </w:p>
    <w:p w14:paraId="6782EC60" w14:textId="77777777"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The module on multiple job holding and characteristics of main job (MJJ) is asked of all respondents who have been identified as employed based on previous questions. It starts by capturing if the respondent has only one or multiple jobs or businesses, and for those with multiple jobs or business, it guides respondents to focus on the one in which they usually work the most hours (</w:t>
      </w:r>
      <w:proofErr w:type="gramStart"/>
      <w:r w:rsidRPr="00DF495C">
        <w:rPr>
          <w:rFonts w:ascii="Bookman Old Style" w:hAnsi="Bookman Old Style"/>
          <w:lang w:val="en-US"/>
        </w:rPr>
        <w:t>i.e.</w:t>
      </w:r>
      <w:proofErr w:type="gramEnd"/>
      <w:r w:rsidRPr="00DF495C">
        <w:rPr>
          <w:rFonts w:ascii="Bookman Old Style" w:hAnsi="Bookman Old Style"/>
          <w:lang w:val="en-US"/>
        </w:rPr>
        <w:t xml:space="preserve"> main job or business). After this it will capture information on occupation and self-identified status in employment of the main job or business. </w:t>
      </w:r>
    </w:p>
    <w:p w14:paraId="24B3095A" w14:textId="77777777"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This module is critical to provide important analytical information (occupation and status in employment) but also to enable appropriate routing of respondents for additional questions on the main job. Different questions are appropriate depending on whether the respondent initially self-identifies as a dependent worker (employee, apprentice, contributing family worker, assisting family member), or an independent worker (own-account or employer). The module also allows identification of wage and salaried employees, and of co-operators in family businesses.</w:t>
      </w:r>
    </w:p>
    <w:p w14:paraId="037A7972" w14:textId="2E125AB7" w:rsidR="00D208BB" w:rsidRPr="00DF495C" w:rsidRDefault="00D734BA" w:rsidP="00021C9C">
      <w:pPr>
        <w:tabs>
          <w:tab w:val="left" w:pos="1418"/>
        </w:tabs>
        <w:spacing w:before="240" w:after="240"/>
        <w:jc w:val="both"/>
        <w:rPr>
          <w:rFonts w:ascii="Bookman Old Style" w:hAnsi="Bookman Old Style"/>
          <w:i/>
          <w:iCs/>
          <w:lang w:val="en-US"/>
        </w:rPr>
      </w:pPr>
      <w:r w:rsidRPr="00DF495C">
        <w:rPr>
          <w:rFonts w:ascii="Bookman Old Style" w:hAnsi="Bookman Old Style"/>
          <w:b/>
          <w:bCs/>
          <w:i/>
          <w:iCs/>
          <w:lang w:val="en-US"/>
        </w:rPr>
        <w:t>D01</w:t>
      </w:r>
      <w:r w:rsidR="00C16EE9" w:rsidRPr="00DF495C">
        <w:rPr>
          <w:rFonts w:ascii="Bookman Old Style" w:hAnsi="Bookman Old Style"/>
          <w:b/>
          <w:bCs/>
          <w:i/>
          <w:iCs/>
          <w:lang w:val="en-US"/>
        </w:rPr>
        <w:t xml:space="preserve"> </w:t>
      </w:r>
      <w:r w:rsidR="00D208BB" w:rsidRPr="00DF495C">
        <w:rPr>
          <w:rFonts w:ascii="Bookman Old Style" w:hAnsi="Bookman Old Style"/>
          <w:i/>
          <w:iCs/>
          <w:lang w:val="en-US"/>
        </w:rPr>
        <w:t>Last week did (you/NAME) have more than one job or income-generating activity?</w:t>
      </w:r>
    </w:p>
    <w:p w14:paraId="4EFD9C30" w14:textId="77777777" w:rsidR="00D208BB" w:rsidRPr="00DF495C" w:rsidRDefault="00D208BB" w:rsidP="00021C9C">
      <w:pPr>
        <w:numPr>
          <w:ilvl w:val="0"/>
          <w:numId w:val="196"/>
        </w:numPr>
        <w:tabs>
          <w:tab w:val="left" w:pos="1418"/>
        </w:tabs>
        <w:jc w:val="both"/>
        <w:rPr>
          <w:rFonts w:ascii="Bookman Old Style" w:hAnsi="Bookman Old Style"/>
        </w:rPr>
      </w:pPr>
      <w:r w:rsidRPr="00DF495C">
        <w:rPr>
          <w:rFonts w:ascii="Bookman Old Style" w:hAnsi="Bookman Old Style"/>
        </w:rPr>
        <w:t xml:space="preserve">NO, ONLY ONE JOB/BUSINESS </w:t>
      </w:r>
    </w:p>
    <w:p w14:paraId="725DC104" w14:textId="77777777" w:rsidR="00A25EA1" w:rsidRPr="00DF495C" w:rsidRDefault="00D208BB" w:rsidP="00021C9C">
      <w:pPr>
        <w:numPr>
          <w:ilvl w:val="0"/>
          <w:numId w:val="196"/>
        </w:numPr>
        <w:tabs>
          <w:tab w:val="left" w:pos="1418"/>
        </w:tabs>
        <w:jc w:val="both"/>
        <w:rPr>
          <w:rFonts w:ascii="Bookman Old Style" w:hAnsi="Bookman Old Style"/>
          <w:lang w:val="en-US"/>
        </w:rPr>
      </w:pPr>
      <w:r w:rsidRPr="00DF495C">
        <w:rPr>
          <w:rFonts w:ascii="Bookman Old Style" w:hAnsi="Bookman Old Style"/>
          <w:lang w:val="en-US"/>
        </w:rPr>
        <w:t>YES, MORE THAN ONE JOB/BUSINESS</w:t>
      </w:r>
    </w:p>
    <w:p w14:paraId="11C29FA8" w14:textId="77777777" w:rsidR="00C16EE9" w:rsidRPr="00DF495C" w:rsidRDefault="00C16EE9" w:rsidP="00A25EA1">
      <w:pPr>
        <w:tabs>
          <w:tab w:val="left" w:pos="1418"/>
        </w:tabs>
        <w:spacing w:before="240"/>
        <w:jc w:val="both"/>
        <w:rPr>
          <w:rFonts w:ascii="Bookman Old Style" w:hAnsi="Bookman Old Style"/>
          <w:lang w:val="en-US"/>
        </w:rPr>
      </w:pPr>
      <w:r w:rsidRPr="00DF495C">
        <w:rPr>
          <w:rFonts w:ascii="Bookman Old Style" w:hAnsi="Bookman Old Style"/>
          <w:lang w:val="en-US"/>
        </w:rPr>
        <w:t>A self-employed person who works for more than one client is not considered to have more than one job or business. A separate job should involve working in a different economic activity or in a different status in employment. For example, a person who runs a business and also works as a government employee, or a self-employed person who runs a convenience shop and drives a taxi at other times.</w:t>
      </w:r>
    </w:p>
    <w:p w14:paraId="7273A467" w14:textId="77777777" w:rsidR="00C16EE9" w:rsidRPr="00DF495C" w:rsidRDefault="00C16EE9" w:rsidP="00A25EA1">
      <w:pPr>
        <w:tabs>
          <w:tab w:val="left" w:pos="1418"/>
        </w:tabs>
        <w:spacing w:before="240"/>
        <w:jc w:val="both"/>
        <w:rPr>
          <w:rFonts w:ascii="Bookman Old Style" w:hAnsi="Bookman Old Style"/>
          <w:lang w:val="en-US"/>
        </w:rPr>
      </w:pPr>
      <w:r w:rsidRPr="00DF495C">
        <w:rPr>
          <w:rFonts w:ascii="Bookman Old Style" w:hAnsi="Bookman Old Style"/>
          <w:lang w:val="en-US"/>
        </w:rPr>
        <w:t>For employees it refers to the number of employers they have, for example an employee of an agency has one job, regardless of how many clients they might serve through that agency.</w:t>
      </w:r>
    </w:p>
    <w:p w14:paraId="59770258" w14:textId="77777777" w:rsidR="00D208BB" w:rsidRPr="00DF495C" w:rsidRDefault="00C16EE9" w:rsidP="00A25EA1">
      <w:pPr>
        <w:tabs>
          <w:tab w:val="left" w:pos="1418"/>
        </w:tabs>
        <w:spacing w:before="240"/>
        <w:jc w:val="both"/>
        <w:rPr>
          <w:rFonts w:ascii="Bookman Old Style" w:hAnsi="Bookman Old Style"/>
          <w:b/>
          <w:bCs/>
          <w:lang w:val="en-US"/>
        </w:rPr>
      </w:pPr>
      <w:r w:rsidRPr="00DF495C">
        <w:rPr>
          <w:rFonts w:ascii="Bookman Old Style" w:hAnsi="Bookman Old Style"/>
          <w:lang w:val="en-US"/>
        </w:rPr>
        <w:t>If the respondent is identified as having more than one job or business the interviewer will be prompted to read a statement to the respondent to assist them in identifying the main job as a reference for following questions. The CAPI application includes alternative question wordings to identify multiple-job holders. In particular, when the AGF module is included, the alternative wordings serve to reduce potential mis-reporting among persons reporting work in agriculture. The alternative question wordings target the</w:t>
      </w:r>
    </w:p>
    <w:p w14:paraId="45A1DEC8" w14:textId="70B8470C" w:rsidR="00D208BB" w:rsidRPr="00DF495C" w:rsidRDefault="00D734BA" w:rsidP="00A25EA1">
      <w:pPr>
        <w:tabs>
          <w:tab w:val="left" w:pos="1418"/>
        </w:tabs>
        <w:spacing w:before="240"/>
        <w:jc w:val="both"/>
        <w:rPr>
          <w:rFonts w:ascii="Bookman Old Style" w:hAnsi="Bookman Old Style"/>
          <w:lang w:val="en-US"/>
        </w:rPr>
      </w:pPr>
      <w:r w:rsidRPr="00DF495C">
        <w:rPr>
          <w:rFonts w:ascii="Bookman Old Style" w:hAnsi="Bookman Old Style"/>
          <w:b/>
          <w:bCs/>
          <w:lang w:val="en-US"/>
        </w:rPr>
        <w:t>D02</w:t>
      </w:r>
      <w:r w:rsidR="0062366C" w:rsidRPr="00DF495C">
        <w:rPr>
          <w:rFonts w:ascii="Bookman Old Style" w:hAnsi="Bookman Old Style"/>
          <w:b/>
          <w:bCs/>
          <w:lang w:val="en-US"/>
        </w:rPr>
        <w:t>a</w:t>
      </w:r>
      <w:r w:rsidR="00A25EA1" w:rsidRPr="00DF495C">
        <w:rPr>
          <w:rFonts w:ascii="Bookman Old Style" w:hAnsi="Bookman Old Style"/>
          <w:b/>
          <w:bCs/>
          <w:lang w:val="en-US"/>
        </w:rPr>
        <w:t xml:space="preserve"> </w:t>
      </w:r>
      <w:r w:rsidR="005C4D85" w:rsidRPr="00DF495C">
        <w:rPr>
          <w:rFonts w:ascii="Bookman Old Style" w:hAnsi="Bookman Old Style"/>
          <w:b/>
          <w:bCs/>
          <w:lang w:val="en-US"/>
        </w:rPr>
        <w:t xml:space="preserve">/ </w:t>
      </w:r>
      <w:r w:rsidRPr="00DF495C">
        <w:rPr>
          <w:rFonts w:ascii="Bookman Old Style" w:hAnsi="Bookman Old Style"/>
          <w:b/>
          <w:bCs/>
          <w:lang w:val="en-US"/>
        </w:rPr>
        <w:t>D02</w:t>
      </w:r>
      <w:r w:rsidR="0062366C" w:rsidRPr="00DF495C">
        <w:rPr>
          <w:rFonts w:ascii="Bookman Old Style" w:hAnsi="Bookman Old Style"/>
          <w:b/>
          <w:bCs/>
          <w:lang w:val="en-US"/>
        </w:rPr>
        <w:t>b</w:t>
      </w:r>
      <w:r w:rsidR="005C4D85" w:rsidRPr="00DF495C">
        <w:rPr>
          <w:rFonts w:ascii="Bookman Old Style" w:hAnsi="Bookman Old Style"/>
          <w:lang w:val="en-US"/>
        </w:rPr>
        <w:t xml:space="preserve"> </w:t>
      </w:r>
      <w:proofErr w:type="gramStart"/>
      <w:r w:rsidR="00D208BB" w:rsidRPr="00DF495C">
        <w:rPr>
          <w:rFonts w:ascii="Bookman Old Style" w:hAnsi="Bookman Old Style"/>
          <w:lang w:val="en-US"/>
        </w:rPr>
        <w:t>In</w:t>
      </w:r>
      <w:proofErr w:type="gramEnd"/>
      <w:r w:rsidR="00D208BB" w:rsidRPr="00DF495C">
        <w:rPr>
          <w:rFonts w:ascii="Bookman Old Style" w:hAnsi="Bookman Old Style"/>
          <w:lang w:val="en-US"/>
        </w:rPr>
        <w:t xml:space="preserve"> (this/NAME’s) job, what kind of work (do/does) (you/he/she) do?</w:t>
      </w:r>
    </w:p>
    <w:p w14:paraId="6DEC7F50" w14:textId="7ADCEC01" w:rsidR="00272D9F" w:rsidRPr="00DF495C" w:rsidRDefault="00272D9F" w:rsidP="00A25EA1">
      <w:pPr>
        <w:tabs>
          <w:tab w:val="left" w:pos="1418"/>
        </w:tabs>
        <w:spacing w:before="240"/>
        <w:jc w:val="both"/>
        <w:rPr>
          <w:rFonts w:ascii="Bookman Old Style" w:hAnsi="Bookman Old Style"/>
          <w:b/>
          <w:bCs/>
          <w:lang w:val="en-US"/>
        </w:rPr>
      </w:pPr>
      <w:r w:rsidRPr="00DF495C">
        <w:rPr>
          <w:rFonts w:ascii="Bookman Old Style" w:hAnsi="Bookman Old Style"/>
          <w:lang w:val="en-US"/>
        </w:rPr>
        <w:t xml:space="preserve">Record occupation title </w:t>
      </w:r>
      <w:r w:rsidR="005C4D85" w:rsidRPr="00DF495C">
        <w:rPr>
          <w:rFonts w:ascii="Bookman Old Style" w:hAnsi="Bookman Old Style"/>
          <w:lang w:val="en-US"/>
        </w:rPr>
        <w:t xml:space="preserve">and the main tasks and duties </w:t>
      </w:r>
      <w:r w:rsidRPr="00DF495C">
        <w:rPr>
          <w:rFonts w:ascii="Bookman Old Style" w:hAnsi="Bookman Old Style"/>
          <w:lang w:val="en-US"/>
        </w:rPr>
        <w:t xml:space="preserve">of the respondents in their main job. It is vital to capture sufficiently detailed information about the title and main tasks or duties to enable coding </w:t>
      </w:r>
      <w:r w:rsidR="005C4D85" w:rsidRPr="00DF495C">
        <w:rPr>
          <w:rFonts w:ascii="Bookman Old Style" w:hAnsi="Bookman Old Style"/>
          <w:lang w:val="en-US"/>
        </w:rPr>
        <w:t>of ISCO 08</w:t>
      </w:r>
      <w:r w:rsidRPr="00DF495C">
        <w:rPr>
          <w:rFonts w:ascii="Bookman Old Style" w:hAnsi="Bookman Old Style"/>
          <w:lang w:val="en-US"/>
        </w:rPr>
        <w:t>.</w:t>
      </w:r>
      <w:r w:rsidR="005C4D85" w:rsidRPr="00DF495C">
        <w:rPr>
          <w:rFonts w:ascii="Bookman Old Style" w:hAnsi="Bookman Old Style"/>
          <w:lang w:val="en-US"/>
        </w:rPr>
        <w:t xml:space="preserve"> </w:t>
      </w:r>
      <w:r w:rsidRPr="00DF495C">
        <w:rPr>
          <w:rFonts w:ascii="Bookman Old Style" w:hAnsi="Bookman Old Style"/>
          <w:lang w:val="en-US"/>
        </w:rPr>
        <w:t xml:space="preserve">For example, if the respondent says he/she is a teacher, the interviewer should inquire further as to what type of teacher- primary school, vocational school, subject matter taught, language, </w:t>
      </w:r>
      <w:proofErr w:type="spellStart"/>
      <w:r w:rsidRPr="00DF495C">
        <w:rPr>
          <w:rFonts w:ascii="Bookman Old Style" w:hAnsi="Bookman Old Style"/>
          <w:lang w:val="en-US"/>
        </w:rPr>
        <w:t>etc</w:t>
      </w:r>
      <w:proofErr w:type="spellEnd"/>
      <w:r w:rsidRPr="00DF495C">
        <w:rPr>
          <w:rFonts w:ascii="Bookman Old Style" w:hAnsi="Bookman Old Style"/>
          <w:lang w:val="en-US"/>
        </w:rPr>
        <w:t xml:space="preserve"> and then record both the title</w:t>
      </w:r>
      <w:r w:rsidR="005C4D85" w:rsidRPr="00DF495C">
        <w:rPr>
          <w:rFonts w:ascii="Bookman Old Style" w:hAnsi="Bookman Old Style"/>
          <w:lang w:val="en-US"/>
        </w:rPr>
        <w:t xml:space="preserve"> (</w:t>
      </w:r>
      <w:r w:rsidR="00D734BA" w:rsidRPr="00DF495C">
        <w:rPr>
          <w:rFonts w:ascii="Bookman Old Style" w:hAnsi="Bookman Old Style"/>
          <w:b/>
          <w:bCs/>
          <w:lang w:val="en-US"/>
        </w:rPr>
        <w:t>D02</w:t>
      </w:r>
      <w:r w:rsidR="0062366C" w:rsidRPr="00DF495C">
        <w:rPr>
          <w:rFonts w:ascii="Bookman Old Style" w:hAnsi="Bookman Old Style"/>
          <w:b/>
          <w:bCs/>
          <w:lang w:val="en-US"/>
        </w:rPr>
        <w:t>a</w:t>
      </w:r>
      <w:r w:rsidR="005C4D85" w:rsidRPr="00DF495C">
        <w:rPr>
          <w:rFonts w:ascii="Bookman Old Style" w:hAnsi="Bookman Old Style"/>
          <w:lang w:val="en-US"/>
        </w:rPr>
        <w:t>)</w:t>
      </w:r>
      <w:r w:rsidRPr="00DF495C">
        <w:rPr>
          <w:rFonts w:ascii="Bookman Old Style" w:hAnsi="Bookman Old Style"/>
          <w:lang w:val="en-US"/>
        </w:rPr>
        <w:t xml:space="preserve"> and the tasks and duties</w:t>
      </w:r>
      <w:r w:rsidR="005C4D85" w:rsidRPr="00DF495C">
        <w:rPr>
          <w:rFonts w:ascii="Bookman Old Style" w:hAnsi="Bookman Old Style"/>
          <w:lang w:val="en-US"/>
        </w:rPr>
        <w:t xml:space="preserve"> (</w:t>
      </w:r>
      <w:r w:rsidR="00D734BA" w:rsidRPr="00DF495C">
        <w:rPr>
          <w:rFonts w:ascii="Bookman Old Style" w:hAnsi="Bookman Old Style"/>
          <w:b/>
          <w:bCs/>
          <w:lang w:val="en-US"/>
        </w:rPr>
        <w:t>D02</w:t>
      </w:r>
      <w:r w:rsidR="0062366C" w:rsidRPr="00DF495C">
        <w:rPr>
          <w:rFonts w:ascii="Bookman Old Style" w:hAnsi="Bookman Old Style"/>
          <w:b/>
          <w:bCs/>
          <w:lang w:val="en-US"/>
        </w:rPr>
        <w:t>b</w:t>
      </w:r>
      <w:r w:rsidR="005C4D85" w:rsidRPr="00DF495C">
        <w:rPr>
          <w:rFonts w:ascii="Bookman Old Style" w:hAnsi="Bookman Old Style"/>
          <w:lang w:val="en-US"/>
        </w:rPr>
        <w:t>)</w:t>
      </w:r>
      <w:r w:rsidRPr="00DF495C">
        <w:rPr>
          <w:rFonts w:ascii="Bookman Old Style" w:hAnsi="Bookman Old Style"/>
          <w:lang w:val="en-US"/>
        </w:rPr>
        <w:t xml:space="preserve"> reported. This includes </w:t>
      </w:r>
      <w:r w:rsidRPr="00DF495C">
        <w:rPr>
          <w:rFonts w:ascii="Bookman Old Style" w:hAnsi="Bookman Old Style"/>
          <w:lang w:val="en-US"/>
        </w:rPr>
        <w:lastRenderedPageBreak/>
        <w:t>examples of occupational titles (</w:t>
      </w:r>
      <w:proofErr w:type="gramStart"/>
      <w:r w:rsidRPr="00DF495C">
        <w:rPr>
          <w:rFonts w:ascii="Bookman Old Style" w:hAnsi="Bookman Old Style"/>
          <w:lang w:val="en-US"/>
        </w:rPr>
        <w:t>e.g.</w:t>
      </w:r>
      <w:proofErr w:type="gramEnd"/>
      <w:r w:rsidRPr="00DF495C">
        <w:rPr>
          <w:rFonts w:ascii="Bookman Old Style" w:hAnsi="Bookman Old Style"/>
          <w:lang w:val="en-US"/>
        </w:rPr>
        <w:t xml:space="preserve"> long-distance truck driver, police officer, office cleaner, t</w:t>
      </w:r>
      <w:r w:rsidR="0054582B" w:rsidRPr="00DF495C">
        <w:rPr>
          <w:rFonts w:ascii="Bookman Old Style" w:hAnsi="Bookman Old Style"/>
          <w:lang w:val="en-US"/>
        </w:rPr>
        <w:t>ri-cycle</w:t>
      </w:r>
      <w:r w:rsidRPr="00DF495C">
        <w:rPr>
          <w:rFonts w:ascii="Bookman Old Style" w:hAnsi="Bookman Old Style"/>
          <w:lang w:val="en-US"/>
        </w:rPr>
        <w:t xml:space="preserve"> driver </w:t>
      </w:r>
      <w:proofErr w:type="spellStart"/>
      <w:r w:rsidRPr="00DF495C">
        <w:rPr>
          <w:rFonts w:ascii="Bookman Old Style" w:hAnsi="Bookman Old Style"/>
          <w:lang w:val="en-US"/>
        </w:rPr>
        <w:t>etc</w:t>
      </w:r>
      <w:proofErr w:type="spellEnd"/>
      <w:r w:rsidRPr="00DF495C">
        <w:rPr>
          <w:rFonts w:ascii="Bookman Old Style" w:hAnsi="Bookman Old Style"/>
          <w:lang w:val="en-US"/>
        </w:rPr>
        <w:t>)</w:t>
      </w:r>
      <w:r w:rsidR="0054582B" w:rsidRPr="00DF495C">
        <w:rPr>
          <w:rFonts w:ascii="Bookman Old Style" w:hAnsi="Bookman Old Style"/>
          <w:lang w:val="en-US"/>
        </w:rPr>
        <w:t xml:space="preserve"> and main duties (e.g. transporting goods between cities)</w:t>
      </w:r>
      <w:r w:rsidRPr="00DF495C">
        <w:rPr>
          <w:rFonts w:ascii="Bookman Old Style" w:hAnsi="Bookman Old Style"/>
          <w:lang w:val="en-US"/>
        </w:rPr>
        <w:t>.</w:t>
      </w:r>
    </w:p>
    <w:p w14:paraId="24DD060B" w14:textId="5E064F26" w:rsidR="008C1025" w:rsidRPr="00DF495C" w:rsidRDefault="00D734BA" w:rsidP="00A25EA1">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D03</w:t>
      </w:r>
      <w:r w:rsidR="0054582B" w:rsidRPr="00DF495C">
        <w:rPr>
          <w:rFonts w:ascii="Bookman Old Style" w:hAnsi="Bookman Old Style"/>
          <w:i/>
          <w:iCs/>
          <w:lang w:val="en-US"/>
        </w:rPr>
        <w:t xml:space="preserve"> (Do/does) (you/he/she) work…?</w:t>
      </w:r>
    </w:p>
    <w:p w14:paraId="4E3D8FB7" w14:textId="77777777" w:rsidR="00A25EA1" w:rsidRPr="00DF495C" w:rsidRDefault="00A25EA1" w:rsidP="00021C9C">
      <w:pPr>
        <w:numPr>
          <w:ilvl w:val="0"/>
          <w:numId w:val="197"/>
        </w:numPr>
        <w:tabs>
          <w:tab w:val="left" w:pos="1418"/>
        </w:tabs>
        <w:jc w:val="both"/>
        <w:rPr>
          <w:rFonts w:ascii="Bookman Old Style" w:hAnsi="Bookman Old Style"/>
          <w:i/>
          <w:iCs/>
        </w:rPr>
      </w:pPr>
      <w:r w:rsidRPr="00DF495C">
        <w:rPr>
          <w:rFonts w:ascii="Bookman Old Style" w:hAnsi="Bookman Old Style"/>
        </w:rPr>
        <w:t>As an [</w:t>
      </w:r>
      <w:proofErr w:type="spellStart"/>
      <w:r w:rsidRPr="00DF495C">
        <w:rPr>
          <w:rFonts w:ascii="Bookman Old Style" w:hAnsi="Bookman Old Style"/>
        </w:rPr>
        <w:t>employee</w:t>
      </w:r>
      <w:proofErr w:type="spellEnd"/>
      <w:r w:rsidRPr="00DF495C">
        <w:rPr>
          <w:rFonts w:ascii="Bookman Old Style" w:hAnsi="Bookman Old Style"/>
        </w:rPr>
        <w:t xml:space="preserve">] </w:t>
      </w:r>
    </w:p>
    <w:p w14:paraId="2ABF3068" w14:textId="77777777" w:rsidR="008C1025" w:rsidRPr="00DF495C" w:rsidRDefault="00A25EA1" w:rsidP="00021C9C">
      <w:pPr>
        <w:numPr>
          <w:ilvl w:val="0"/>
          <w:numId w:val="197"/>
        </w:numPr>
        <w:tabs>
          <w:tab w:val="left" w:pos="1418"/>
        </w:tabs>
        <w:jc w:val="both"/>
        <w:rPr>
          <w:rFonts w:ascii="Bookman Old Style" w:hAnsi="Bookman Old Style"/>
          <w:lang w:val="en-US"/>
        </w:rPr>
      </w:pPr>
      <w:r w:rsidRPr="00DF495C">
        <w:rPr>
          <w:rFonts w:ascii="Bookman Old Style" w:hAnsi="Bookman Old Style"/>
          <w:lang w:val="en-US"/>
        </w:rPr>
        <w:t xml:space="preserve">In (your/name’s) own business activity </w:t>
      </w:r>
    </w:p>
    <w:p w14:paraId="03B0BFDB" w14:textId="77777777" w:rsidR="008C1025" w:rsidRPr="00DF495C" w:rsidRDefault="00A25EA1" w:rsidP="00021C9C">
      <w:pPr>
        <w:numPr>
          <w:ilvl w:val="0"/>
          <w:numId w:val="197"/>
        </w:numPr>
        <w:tabs>
          <w:tab w:val="left" w:pos="1418"/>
        </w:tabs>
        <w:jc w:val="both"/>
        <w:rPr>
          <w:rFonts w:ascii="Bookman Old Style" w:hAnsi="Bookman Old Style"/>
          <w:lang w:val="en-US"/>
        </w:rPr>
      </w:pPr>
      <w:r w:rsidRPr="00DF495C">
        <w:rPr>
          <w:rFonts w:ascii="Bookman Old Style" w:hAnsi="Bookman Old Style"/>
          <w:lang w:val="en-US"/>
        </w:rPr>
        <w:t xml:space="preserve">Without pay in a household or family business </w:t>
      </w:r>
    </w:p>
    <w:p w14:paraId="2EBCDF45" w14:textId="77777777" w:rsidR="00A25EA1" w:rsidRPr="00DF495C" w:rsidRDefault="00A25EA1" w:rsidP="00021C9C">
      <w:pPr>
        <w:numPr>
          <w:ilvl w:val="0"/>
          <w:numId w:val="197"/>
        </w:numPr>
        <w:tabs>
          <w:tab w:val="left" w:pos="1418"/>
        </w:tabs>
        <w:jc w:val="both"/>
        <w:rPr>
          <w:rFonts w:ascii="Bookman Old Style" w:hAnsi="Bookman Old Style"/>
        </w:rPr>
      </w:pPr>
      <w:r w:rsidRPr="00DF495C">
        <w:rPr>
          <w:rFonts w:ascii="Bookman Old Style" w:hAnsi="Bookman Old Style"/>
        </w:rPr>
        <w:t xml:space="preserve">As an </w:t>
      </w:r>
      <w:proofErr w:type="spellStart"/>
      <w:r w:rsidRPr="00DF495C">
        <w:rPr>
          <w:rFonts w:ascii="Bookman Old Style" w:hAnsi="Bookman Old Style"/>
        </w:rPr>
        <w:t>apprentice</w:t>
      </w:r>
      <w:proofErr w:type="spellEnd"/>
      <w:r w:rsidRPr="00DF495C">
        <w:rPr>
          <w:rFonts w:ascii="Bookman Old Style" w:hAnsi="Bookman Old Style"/>
        </w:rPr>
        <w:t xml:space="preserve">, intern </w:t>
      </w:r>
    </w:p>
    <w:p w14:paraId="1ECE2213" w14:textId="77777777" w:rsidR="00A25EA1" w:rsidRPr="00DF495C" w:rsidRDefault="00A25EA1" w:rsidP="00021C9C">
      <w:pPr>
        <w:numPr>
          <w:ilvl w:val="0"/>
          <w:numId w:val="197"/>
        </w:numPr>
        <w:tabs>
          <w:tab w:val="left" w:pos="1418"/>
        </w:tabs>
        <w:jc w:val="both"/>
        <w:rPr>
          <w:rFonts w:ascii="Bookman Old Style" w:hAnsi="Bookman Old Style"/>
          <w:lang w:val="en-US"/>
        </w:rPr>
      </w:pPr>
      <w:r w:rsidRPr="00DF495C">
        <w:rPr>
          <w:rFonts w:ascii="Bookman Old Style" w:hAnsi="Bookman Old Style"/>
          <w:lang w:val="en-US"/>
        </w:rPr>
        <w:t xml:space="preserve">Helping a family member who works for someone else </w:t>
      </w:r>
    </w:p>
    <w:p w14:paraId="64FDFBBB" w14:textId="77777777"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Status in employment refers to the type of relationship between the respondent and the unit they work for.</w:t>
      </w:r>
    </w:p>
    <w:p w14:paraId="7EAF240C" w14:textId="77777777" w:rsidR="008C1025" w:rsidRPr="00DF495C" w:rsidRDefault="007F54CF" w:rsidP="00A25EA1">
      <w:pPr>
        <w:tabs>
          <w:tab w:val="left" w:pos="1418"/>
        </w:tabs>
        <w:spacing w:before="240"/>
        <w:jc w:val="both"/>
        <w:rPr>
          <w:rFonts w:ascii="Bookman Old Style" w:hAnsi="Bookman Old Style"/>
          <w:lang w:val="en-US"/>
        </w:rPr>
      </w:pPr>
      <w:r w:rsidRPr="00DF495C">
        <w:rPr>
          <w:rFonts w:ascii="Bookman Old Style" w:hAnsi="Bookman Old Style"/>
          <w:b/>
          <w:bCs/>
          <w:lang w:val="en-US"/>
        </w:rPr>
        <w:t>Option</w:t>
      </w:r>
      <w:r w:rsidR="00A25EA1" w:rsidRPr="00DF495C">
        <w:rPr>
          <w:rFonts w:ascii="Bookman Old Style" w:hAnsi="Bookman Old Style"/>
          <w:b/>
          <w:bCs/>
          <w:lang w:val="en-US"/>
        </w:rPr>
        <w:t xml:space="preserve"> 1</w:t>
      </w:r>
      <w:r w:rsidR="00A25EA1" w:rsidRPr="00DF495C">
        <w:rPr>
          <w:rFonts w:ascii="Bookman Old Style" w:hAnsi="Bookman Old Style"/>
          <w:lang w:val="en-US"/>
        </w:rPr>
        <w:t>: The respondent holds a job with a written or oral contract which gives him/her a basic pay that is not directly dependent on the revenue of the unit in which he/she works. The term “employee” aims to capture casual, temporary as well as permanent employees in formal or informal employment situations. At national level, additional keywords or common terms may be needed to ensure wide coverage of employees in different employment situations (</w:t>
      </w:r>
      <w:proofErr w:type="gramStart"/>
      <w:r w:rsidR="00A25EA1" w:rsidRPr="00DF495C">
        <w:rPr>
          <w:rFonts w:ascii="Bookman Old Style" w:hAnsi="Bookman Old Style"/>
          <w:lang w:val="en-US"/>
        </w:rPr>
        <w:t>e.g.</w:t>
      </w:r>
      <w:proofErr w:type="gramEnd"/>
      <w:r w:rsidR="00A25EA1" w:rsidRPr="00DF495C">
        <w:rPr>
          <w:rFonts w:ascii="Bookman Old Style" w:hAnsi="Bookman Old Style"/>
          <w:lang w:val="en-US"/>
        </w:rPr>
        <w:t xml:space="preserve"> day </w:t>
      </w:r>
      <w:proofErr w:type="spellStart"/>
      <w:r w:rsidR="00A25EA1" w:rsidRPr="00DF495C">
        <w:rPr>
          <w:rFonts w:ascii="Bookman Old Style" w:hAnsi="Bookman Old Style"/>
          <w:lang w:val="en-US"/>
        </w:rPr>
        <w:t>labourer</w:t>
      </w:r>
      <w:proofErr w:type="spellEnd"/>
      <w:r w:rsidR="00A25EA1" w:rsidRPr="00DF495C">
        <w:rPr>
          <w:rFonts w:ascii="Bookman Old Style" w:hAnsi="Bookman Old Style"/>
          <w:lang w:val="en-US"/>
        </w:rPr>
        <w:t>).</w:t>
      </w:r>
    </w:p>
    <w:p w14:paraId="2006EEE0" w14:textId="77777777" w:rsidR="00A25EA1" w:rsidRPr="00DF495C" w:rsidRDefault="007F54CF" w:rsidP="00A25EA1">
      <w:pPr>
        <w:tabs>
          <w:tab w:val="left" w:pos="1418"/>
        </w:tabs>
        <w:spacing w:before="240"/>
        <w:jc w:val="both"/>
        <w:rPr>
          <w:rFonts w:ascii="Bookman Old Style" w:hAnsi="Bookman Old Style"/>
          <w:lang w:val="en-US"/>
        </w:rPr>
      </w:pPr>
      <w:r w:rsidRPr="00DF495C">
        <w:rPr>
          <w:rFonts w:ascii="Bookman Old Style" w:hAnsi="Bookman Old Style"/>
          <w:b/>
          <w:bCs/>
          <w:lang w:val="en-US"/>
        </w:rPr>
        <w:t>Option</w:t>
      </w:r>
      <w:r w:rsidR="00A25EA1" w:rsidRPr="00DF495C">
        <w:rPr>
          <w:rFonts w:ascii="Bookman Old Style" w:hAnsi="Bookman Old Style"/>
          <w:b/>
          <w:bCs/>
          <w:lang w:val="en-US"/>
        </w:rPr>
        <w:t xml:space="preserve"> 2</w:t>
      </w:r>
      <w:r w:rsidR="00A25EA1" w:rsidRPr="00DF495C">
        <w:rPr>
          <w:rFonts w:ascii="Bookman Old Style" w:hAnsi="Bookman Old Style"/>
          <w:lang w:val="en-US"/>
        </w:rPr>
        <w:t xml:space="preserve">: The respondent works on his/her own account or with partners. He/she holds a “self-employment” type of job and may or may not have engaged employees to work for him/her. The phrase “business activity” should be adapted to the national context to ensure that independent workers self-identify as such regardless of the type or size of their independent activity. </w:t>
      </w:r>
    </w:p>
    <w:p w14:paraId="4506CD6F" w14:textId="77777777" w:rsidR="00A25EA1" w:rsidRPr="00DF495C" w:rsidRDefault="007F54CF" w:rsidP="00A25EA1">
      <w:pPr>
        <w:tabs>
          <w:tab w:val="left" w:pos="1418"/>
        </w:tabs>
        <w:spacing w:before="240"/>
        <w:jc w:val="both"/>
        <w:rPr>
          <w:rFonts w:ascii="Bookman Old Style" w:hAnsi="Bookman Old Style"/>
          <w:lang w:val="en-US"/>
        </w:rPr>
      </w:pPr>
      <w:r w:rsidRPr="00DF495C">
        <w:rPr>
          <w:rFonts w:ascii="Bookman Old Style" w:hAnsi="Bookman Old Style"/>
          <w:b/>
          <w:bCs/>
          <w:lang w:val="en-US"/>
        </w:rPr>
        <w:t>Option</w:t>
      </w:r>
      <w:r w:rsidR="00A25EA1" w:rsidRPr="00DF495C">
        <w:rPr>
          <w:rFonts w:ascii="Bookman Old Style" w:hAnsi="Bookman Old Style"/>
          <w:b/>
          <w:bCs/>
          <w:lang w:val="en-US"/>
        </w:rPr>
        <w:t xml:space="preserve"> 3</w:t>
      </w:r>
      <w:r w:rsidR="00A25EA1" w:rsidRPr="00DF495C">
        <w:rPr>
          <w:rFonts w:ascii="Bookman Old Style" w:hAnsi="Bookman Old Style"/>
          <w:lang w:val="en-US"/>
        </w:rPr>
        <w:t>: The respondent participated in any activity to support the operation of a business activity of a household member or a family member living elsewhere.</w:t>
      </w:r>
    </w:p>
    <w:p w14:paraId="3103EECC" w14:textId="77777777" w:rsidR="00A25EA1" w:rsidRPr="00DF495C" w:rsidRDefault="007F54CF" w:rsidP="00A25EA1">
      <w:pPr>
        <w:tabs>
          <w:tab w:val="left" w:pos="1418"/>
        </w:tabs>
        <w:spacing w:before="240"/>
        <w:jc w:val="both"/>
        <w:rPr>
          <w:rFonts w:ascii="Bookman Old Style" w:hAnsi="Bookman Old Style"/>
          <w:lang w:val="en-US"/>
        </w:rPr>
      </w:pPr>
      <w:r w:rsidRPr="00DF495C">
        <w:rPr>
          <w:rFonts w:ascii="Bookman Old Style" w:hAnsi="Bookman Old Style"/>
          <w:b/>
          <w:bCs/>
          <w:lang w:val="en-US"/>
        </w:rPr>
        <w:t>Option</w:t>
      </w:r>
      <w:r w:rsidR="00A25EA1" w:rsidRPr="00DF495C">
        <w:rPr>
          <w:rFonts w:ascii="Bookman Old Style" w:hAnsi="Bookman Old Style"/>
          <w:b/>
          <w:bCs/>
          <w:lang w:val="en-US"/>
        </w:rPr>
        <w:t xml:space="preserve"> 4</w:t>
      </w:r>
      <w:r w:rsidR="00A25EA1" w:rsidRPr="00DF495C">
        <w:rPr>
          <w:rFonts w:ascii="Bookman Old Style" w:hAnsi="Bookman Old Style"/>
          <w:lang w:val="en-US"/>
        </w:rPr>
        <w:t xml:space="preserve">: The respondent holds a job on a temporary basis to acquire workplace experience or skills. </w:t>
      </w:r>
    </w:p>
    <w:p w14:paraId="7EECC8EB" w14:textId="77777777" w:rsidR="00A25EA1" w:rsidRPr="00DF495C" w:rsidRDefault="007F54CF" w:rsidP="00A25EA1">
      <w:pPr>
        <w:tabs>
          <w:tab w:val="left" w:pos="1418"/>
        </w:tabs>
        <w:spacing w:before="240"/>
        <w:jc w:val="both"/>
        <w:rPr>
          <w:rFonts w:ascii="Bookman Old Style" w:hAnsi="Bookman Old Style"/>
          <w:lang w:val="en-US"/>
        </w:rPr>
      </w:pPr>
      <w:r w:rsidRPr="00DF495C">
        <w:rPr>
          <w:rFonts w:ascii="Bookman Old Style" w:hAnsi="Bookman Old Style"/>
          <w:b/>
          <w:bCs/>
          <w:lang w:val="en-US"/>
        </w:rPr>
        <w:t xml:space="preserve">Option </w:t>
      </w:r>
      <w:r w:rsidR="00A25EA1" w:rsidRPr="00DF495C">
        <w:rPr>
          <w:rFonts w:ascii="Bookman Old Style" w:hAnsi="Bookman Old Style"/>
          <w:b/>
          <w:bCs/>
          <w:lang w:val="en-US"/>
        </w:rPr>
        <w:t>5</w:t>
      </w:r>
      <w:r w:rsidR="00A25EA1" w:rsidRPr="00DF495C">
        <w:rPr>
          <w:rFonts w:ascii="Bookman Old Style" w:hAnsi="Bookman Old Style"/>
          <w:lang w:val="en-US"/>
        </w:rPr>
        <w:t>: The respondent helped with any of the tasks or duties of an employee job held by a household member or a family member living elsewhere. For example, a son who helps his mother with grading exams as part of her job as a teacher.</w:t>
      </w:r>
    </w:p>
    <w:p w14:paraId="5CE4E425" w14:textId="0B164356" w:rsidR="008C1025" w:rsidRPr="00DF495C" w:rsidRDefault="00030016" w:rsidP="00A25EA1">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D04</w:t>
      </w:r>
      <w:r w:rsidR="008C1025" w:rsidRPr="00DF495C">
        <w:rPr>
          <w:rFonts w:ascii="Bookman Old Style" w:hAnsi="Bookman Old Style"/>
          <w:b/>
          <w:bCs/>
          <w:i/>
          <w:iCs/>
          <w:lang w:val="en-US"/>
        </w:rPr>
        <w:t xml:space="preserve">. </w:t>
      </w:r>
      <w:r w:rsidR="008C1025" w:rsidRPr="00DF495C">
        <w:rPr>
          <w:rFonts w:ascii="Bookman Old Style" w:hAnsi="Bookman Old Style"/>
          <w:i/>
          <w:iCs/>
          <w:lang w:val="en-US"/>
        </w:rPr>
        <w:t xml:space="preserve">Who usually makes the decisions about the running of the family business…? </w:t>
      </w:r>
    </w:p>
    <w:p w14:paraId="5411342F" w14:textId="77777777" w:rsidR="00A25EA1" w:rsidRPr="00DF495C" w:rsidRDefault="00A25EA1" w:rsidP="00021C9C">
      <w:pPr>
        <w:numPr>
          <w:ilvl w:val="0"/>
          <w:numId w:val="198"/>
        </w:numPr>
        <w:tabs>
          <w:tab w:val="left" w:pos="1418"/>
        </w:tabs>
        <w:jc w:val="both"/>
        <w:rPr>
          <w:rFonts w:ascii="Bookman Old Style" w:hAnsi="Bookman Old Style"/>
        </w:rPr>
      </w:pPr>
      <w:r w:rsidRPr="00DF495C">
        <w:rPr>
          <w:rFonts w:ascii="Bookman Old Style" w:hAnsi="Bookman Old Style"/>
        </w:rPr>
        <w:t>(</w:t>
      </w:r>
      <w:proofErr w:type="spellStart"/>
      <w:r w:rsidRPr="00DF495C">
        <w:rPr>
          <w:rFonts w:ascii="Bookman Old Style" w:hAnsi="Bookman Old Style"/>
        </w:rPr>
        <w:t>You</w:t>
      </w:r>
      <w:proofErr w:type="spellEnd"/>
      <w:r w:rsidRPr="00DF495C">
        <w:rPr>
          <w:rFonts w:ascii="Bookman Old Style" w:hAnsi="Bookman Old Style"/>
        </w:rPr>
        <w:t xml:space="preserve">/NAME) </w:t>
      </w:r>
    </w:p>
    <w:p w14:paraId="330BD9A0" w14:textId="77777777" w:rsidR="00A25EA1" w:rsidRPr="00DF495C" w:rsidRDefault="00A25EA1" w:rsidP="00021C9C">
      <w:pPr>
        <w:numPr>
          <w:ilvl w:val="0"/>
          <w:numId w:val="198"/>
        </w:numPr>
        <w:tabs>
          <w:tab w:val="left" w:pos="1418"/>
        </w:tabs>
        <w:jc w:val="both"/>
        <w:rPr>
          <w:rFonts w:ascii="Bookman Old Style" w:hAnsi="Bookman Old Style"/>
        </w:rPr>
      </w:pPr>
      <w:r w:rsidRPr="00DF495C">
        <w:rPr>
          <w:rFonts w:ascii="Bookman Old Style" w:hAnsi="Bookman Old Style"/>
        </w:rPr>
        <w:t>(</w:t>
      </w:r>
      <w:proofErr w:type="spellStart"/>
      <w:r w:rsidRPr="00DF495C">
        <w:rPr>
          <w:rFonts w:ascii="Bookman Old Style" w:hAnsi="Bookman Old Style"/>
        </w:rPr>
        <w:t>You</w:t>
      </w:r>
      <w:proofErr w:type="spellEnd"/>
      <w:r w:rsidRPr="00DF495C">
        <w:rPr>
          <w:rFonts w:ascii="Bookman Old Style" w:hAnsi="Bookman Old Style"/>
        </w:rPr>
        <w:t xml:space="preserve">/NAME) </w:t>
      </w:r>
      <w:proofErr w:type="spellStart"/>
      <w:r w:rsidRPr="00DF495C">
        <w:rPr>
          <w:rFonts w:ascii="Bookman Old Style" w:hAnsi="Bookman Old Style"/>
        </w:rPr>
        <w:t>together</w:t>
      </w:r>
      <w:proofErr w:type="spellEnd"/>
      <w:r w:rsidRPr="00DF495C">
        <w:rPr>
          <w:rFonts w:ascii="Bookman Old Style" w:hAnsi="Bookman Old Style"/>
        </w:rPr>
        <w:t xml:space="preserve"> </w:t>
      </w:r>
      <w:proofErr w:type="spellStart"/>
      <w:r w:rsidRPr="00DF495C">
        <w:rPr>
          <w:rFonts w:ascii="Bookman Old Style" w:hAnsi="Bookman Old Style"/>
        </w:rPr>
        <w:t>with</w:t>
      </w:r>
      <w:proofErr w:type="spellEnd"/>
      <w:r w:rsidRPr="00DF495C">
        <w:rPr>
          <w:rFonts w:ascii="Bookman Old Style" w:hAnsi="Bookman Old Style"/>
        </w:rPr>
        <w:t xml:space="preserve"> </w:t>
      </w:r>
      <w:proofErr w:type="spellStart"/>
      <w:r w:rsidRPr="00DF495C">
        <w:rPr>
          <w:rFonts w:ascii="Bookman Old Style" w:hAnsi="Bookman Old Style"/>
        </w:rPr>
        <w:t>others</w:t>
      </w:r>
      <w:proofErr w:type="spellEnd"/>
      <w:r w:rsidRPr="00DF495C">
        <w:rPr>
          <w:rFonts w:ascii="Bookman Old Style" w:hAnsi="Bookman Old Style"/>
        </w:rPr>
        <w:t xml:space="preserve"> </w:t>
      </w:r>
    </w:p>
    <w:p w14:paraId="68A88DD6" w14:textId="77777777" w:rsidR="00A25EA1" w:rsidRPr="00DF495C" w:rsidRDefault="00A25EA1" w:rsidP="00021C9C">
      <w:pPr>
        <w:numPr>
          <w:ilvl w:val="0"/>
          <w:numId w:val="198"/>
        </w:numPr>
        <w:tabs>
          <w:tab w:val="left" w:pos="1418"/>
        </w:tabs>
        <w:jc w:val="both"/>
        <w:rPr>
          <w:rFonts w:ascii="Bookman Old Style" w:hAnsi="Bookman Old Style"/>
        </w:rPr>
      </w:pPr>
      <w:proofErr w:type="spellStart"/>
      <w:r w:rsidRPr="00DF495C">
        <w:rPr>
          <w:rFonts w:ascii="Bookman Old Style" w:hAnsi="Bookman Old Style"/>
        </w:rPr>
        <w:t>Other</w:t>
      </w:r>
      <w:proofErr w:type="spellEnd"/>
      <w:r w:rsidRPr="00DF495C">
        <w:rPr>
          <w:rFonts w:ascii="Bookman Old Style" w:hAnsi="Bookman Old Style"/>
        </w:rPr>
        <w:t xml:space="preserve"> </w:t>
      </w:r>
      <w:proofErr w:type="spellStart"/>
      <w:r w:rsidRPr="00DF495C">
        <w:rPr>
          <w:rFonts w:ascii="Bookman Old Style" w:hAnsi="Bookman Old Style"/>
        </w:rPr>
        <w:t>family</w:t>
      </w:r>
      <w:proofErr w:type="spellEnd"/>
      <w:r w:rsidRPr="00DF495C">
        <w:rPr>
          <w:rFonts w:ascii="Bookman Old Style" w:hAnsi="Bookman Old Style"/>
        </w:rPr>
        <w:t xml:space="preserve"> </w:t>
      </w:r>
      <w:proofErr w:type="spellStart"/>
      <w:r w:rsidRPr="00DF495C">
        <w:rPr>
          <w:rFonts w:ascii="Bookman Old Style" w:hAnsi="Bookman Old Style"/>
        </w:rPr>
        <w:t>member</w:t>
      </w:r>
      <w:proofErr w:type="spellEnd"/>
      <w:r w:rsidRPr="00DF495C">
        <w:rPr>
          <w:rFonts w:ascii="Bookman Old Style" w:hAnsi="Bookman Old Style"/>
        </w:rPr>
        <w:t xml:space="preserve">(s) </w:t>
      </w:r>
    </w:p>
    <w:p w14:paraId="25564C38" w14:textId="77777777" w:rsidR="00A25EA1" w:rsidRPr="00DF495C" w:rsidRDefault="00A25EA1" w:rsidP="00021C9C">
      <w:pPr>
        <w:numPr>
          <w:ilvl w:val="0"/>
          <w:numId w:val="198"/>
        </w:numPr>
        <w:tabs>
          <w:tab w:val="left" w:pos="1418"/>
        </w:tabs>
        <w:jc w:val="both"/>
        <w:rPr>
          <w:rFonts w:ascii="Bookman Old Style" w:hAnsi="Bookman Old Style"/>
          <w:lang w:val="en-US"/>
        </w:rPr>
      </w:pPr>
      <w:r w:rsidRPr="00DF495C">
        <w:rPr>
          <w:rFonts w:ascii="Bookman Old Style" w:hAnsi="Bookman Old Style"/>
          <w:lang w:val="en-US"/>
        </w:rPr>
        <w:t xml:space="preserve">Other (non-related person(s) only </w:t>
      </w:r>
    </w:p>
    <w:p w14:paraId="7AB6D562" w14:textId="77777777" w:rsidR="00A25EA1" w:rsidRPr="00DF495C" w:rsidRDefault="008C1025" w:rsidP="00A25EA1">
      <w:pPr>
        <w:tabs>
          <w:tab w:val="left" w:pos="1418"/>
        </w:tabs>
        <w:spacing w:before="240"/>
        <w:jc w:val="both"/>
        <w:rPr>
          <w:rFonts w:ascii="Bookman Old Style" w:hAnsi="Bookman Old Style"/>
          <w:lang w:val="en-US"/>
        </w:rPr>
      </w:pPr>
      <w:r w:rsidRPr="00DF495C">
        <w:rPr>
          <w:rFonts w:ascii="Bookman Old Style" w:hAnsi="Bookman Old Style"/>
          <w:lang w:val="en-US"/>
        </w:rPr>
        <w:t xml:space="preserve">This question is only asked to respondents who are identified as operating their own business to </w:t>
      </w:r>
      <w:r w:rsidR="00A25EA1" w:rsidRPr="00DF495C">
        <w:rPr>
          <w:rFonts w:ascii="Bookman Old Style" w:hAnsi="Bookman Old Style"/>
          <w:lang w:val="en-US"/>
        </w:rPr>
        <w:t xml:space="preserve">assess </w:t>
      </w:r>
      <w:r w:rsidRPr="00DF495C">
        <w:rPr>
          <w:rFonts w:ascii="Bookman Old Style" w:hAnsi="Bookman Old Style"/>
          <w:lang w:val="en-US"/>
        </w:rPr>
        <w:t xml:space="preserve">their </w:t>
      </w:r>
      <w:r w:rsidR="00A25EA1" w:rsidRPr="00DF495C">
        <w:rPr>
          <w:rFonts w:ascii="Bookman Old Style" w:hAnsi="Bookman Old Style"/>
          <w:lang w:val="en-US"/>
        </w:rPr>
        <w:t xml:space="preserve">participation in decision making within the family business. </w:t>
      </w:r>
    </w:p>
    <w:p w14:paraId="53251706" w14:textId="0856C905" w:rsidR="008C1025" w:rsidRPr="00DF495C" w:rsidRDefault="00030016" w:rsidP="00A25EA1">
      <w:pPr>
        <w:tabs>
          <w:tab w:val="left" w:pos="1418"/>
        </w:tabs>
        <w:spacing w:before="240"/>
        <w:jc w:val="both"/>
        <w:rPr>
          <w:rFonts w:ascii="Bookman Old Style" w:hAnsi="Bookman Old Style"/>
          <w:b/>
          <w:bCs/>
          <w:i/>
          <w:iCs/>
          <w:lang w:val="en-US"/>
        </w:rPr>
      </w:pPr>
      <w:r w:rsidRPr="00DF495C">
        <w:rPr>
          <w:rFonts w:ascii="Bookman Old Style" w:hAnsi="Bookman Old Style"/>
          <w:b/>
          <w:bCs/>
          <w:i/>
          <w:iCs/>
          <w:lang w:val="en-US"/>
        </w:rPr>
        <w:t>D05</w:t>
      </w:r>
      <w:r w:rsidR="0062366C" w:rsidRPr="00DF495C">
        <w:rPr>
          <w:rFonts w:ascii="Bookman Old Style" w:hAnsi="Bookman Old Style"/>
          <w:b/>
          <w:bCs/>
          <w:i/>
          <w:iCs/>
          <w:lang w:val="en-US"/>
        </w:rPr>
        <w:t>.</w:t>
      </w:r>
      <w:r w:rsidR="00A25EA1" w:rsidRPr="00DF495C">
        <w:rPr>
          <w:rFonts w:ascii="Bookman Old Style" w:hAnsi="Bookman Old Style"/>
          <w:b/>
          <w:bCs/>
          <w:i/>
          <w:iCs/>
          <w:lang w:val="en-US"/>
        </w:rPr>
        <w:t xml:space="preserve"> </w:t>
      </w:r>
      <w:r w:rsidR="008C1025" w:rsidRPr="00DF495C">
        <w:rPr>
          <w:rFonts w:ascii="Bookman Old Style" w:hAnsi="Bookman Old Style"/>
          <w:i/>
          <w:iCs/>
          <w:lang w:val="en-US"/>
        </w:rPr>
        <w:t>(Do/does) (you/NAME) hire any paid employees on a regular basis?</w:t>
      </w:r>
    </w:p>
    <w:p w14:paraId="50F115EC" w14:textId="77777777" w:rsidR="00A25EA1" w:rsidRPr="00DF495C" w:rsidRDefault="00A25EA1" w:rsidP="00A25EA1">
      <w:pPr>
        <w:tabs>
          <w:tab w:val="left" w:pos="1418"/>
        </w:tabs>
        <w:spacing w:before="240"/>
        <w:jc w:val="both"/>
        <w:rPr>
          <w:rFonts w:ascii="Bookman Old Style" w:hAnsi="Bookman Old Style"/>
          <w:b/>
          <w:bCs/>
          <w:i/>
          <w:iCs/>
          <w:lang w:val="en-US"/>
        </w:rPr>
      </w:pPr>
      <w:r w:rsidRPr="00DF495C">
        <w:rPr>
          <w:rFonts w:ascii="Bookman Old Style" w:hAnsi="Bookman Old Style"/>
          <w:lang w:val="en-US"/>
        </w:rPr>
        <w:t>The question is only asked to respondents who are identified as operating their own business</w:t>
      </w:r>
      <w:r w:rsidR="008C1025" w:rsidRPr="00DF495C">
        <w:rPr>
          <w:rFonts w:ascii="Bookman Old Style" w:hAnsi="Bookman Old Style"/>
          <w:lang w:val="en-US"/>
        </w:rPr>
        <w:t xml:space="preserve"> to confirm whether they have employees.</w:t>
      </w:r>
      <w:r w:rsidRPr="00DF495C">
        <w:rPr>
          <w:rFonts w:ascii="Bookman Old Style" w:hAnsi="Bookman Old Style"/>
          <w:lang w:val="en-US"/>
        </w:rPr>
        <w:t xml:space="preserve"> It refers to the business considered as the main job of the respondent (</w:t>
      </w:r>
      <w:proofErr w:type="gramStart"/>
      <w:r w:rsidRPr="00DF495C">
        <w:rPr>
          <w:rFonts w:ascii="Bookman Old Style" w:hAnsi="Bookman Old Style"/>
          <w:lang w:val="en-US"/>
        </w:rPr>
        <w:t>i.e.</w:t>
      </w:r>
      <w:proofErr w:type="gramEnd"/>
      <w:r w:rsidRPr="00DF495C">
        <w:rPr>
          <w:rFonts w:ascii="Bookman Old Style" w:hAnsi="Bookman Old Style"/>
          <w:lang w:val="en-US"/>
        </w:rPr>
        <w:t xml:space="preserve"> employees hired for some other purpose should not be included).</w:t>
      </w:r>
    </w:p>
    <w:p w14:paraId="4BE2E948" w14:textId="77777777"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 xml:space="preserve">The notion of hiring employees “on a regular basis” is intended to support restricting the definition of employers to refer to those who hire paid workers with some </w:t>
      </w:r>
      <w:r w:rsidRPr="00DF495C">
        <w:rPr>
          <w:rFonts w:ascii="Bookman Old Style" w:hAnsi="Bookman Old Style"/>
          <w:lang w:val="en-US"/>
        </w:rPr>
        <w:lastRenderedPageBreak/>
        <w:t xml:space="preserve">frequency, and not only as an exceptional situation. For data collection purposes, it should be interpreted as having at least one employee during the reference period, even if on temporary absence AND also having engaged at least one employee (whether the same or a different person) in the preceding four weeks or month. </w:t>
      </w:r>
    </w:p>
    <w:p w14:paraId="5B1C543C" w14:textId="77777777"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It includes employees hired on a permanent, fixed term, casual, temporary or part-time basis, as well as paid apprentices, interns or trainees. It excludes contributing family workers, business co-operators and volunteers, apprentices, interns or helpers who are not paid.</w:t>
      </w:r>
    </w:p>
    <w:p w14:paraId="68D85CE8" w14:textId="0FC8D7F7" w:rsidR="008C1025" w:rsidRPr="00DF495C" w:rsidRDefault="00A25EA1" w:rsidP="00021C9C">
      <w:pPr>
        <w:tabs>
          <w:tab w:val="left" w:pos="1418"/>
        </w:tabs>
        <w:spacing w:before="240" w:after="240"/>
        <w:jc w:val="both"/>
        <w:rPr>
          <w:rFonts w:ascii="Bookman Old Style" w:hAnsi="Bookman Old Style"/>
          <w:i/>
          <w:iCs/>
          <w:lang w:val="en-US"/>
        </w:rPr>
      </w:pPr>
      <w:r w:rsidRPr="00DF495C">
        <w:rPr>
          <w:rFonts w:ascii="Bookman Old Style" w:hAnsi="Bookman Old Style"/>
          <w:lang w:val="en-US"/>
        </w:rPr>
        <w:t xml:space="preserve"> </w:t>
      </w:r>
      <w:r w:rsidR="00030016" w:rsidRPr="00DF495C">
        <w:rPr>
          <w:rFonts w:ascii="Bookman Old Style" w:hAnsi="Bookman Old Style"/>
          <w:b/>
          <w:bCs/>
          <w:i/>
          <w:iCs/>
          <w:lang w:val="en-US"/>
        </w:rPr>
        <w:t>D06</w:t>
      </w:r>
      <w:r w:rsidRPr="00DF495C">
        <w:rPr>
          <w:rFonts w:ascii="Bookman Old Style" w:hAnsi="Bookman Old Style"/>
          <w:b/>
          <w:bCs/>
          <w:i/>
          <w:iCs/>
          <w:lang w:val="en-US"/>
        </w:rPr>
        <w:t xml:space="preserve"> </w:t>
      </w:r>
      <w:r w:rsidR="008C1025" w:rsidRPr="00DF495C">
        <w:rPr>
          <w:rFonts w:ascii="Bookman Old Style" w:hAnsi="Bookman Old Style"/>
          <w:i/>
          <w:iCs/>
          <w:lang w:val="en-US"/>
        </w:rPr>
        <w:t xml:space="preserve">Which of the following types of pay (do/does) (you/NAME) receive for this work? </w:t>
      </w:r>
    </w:p>
    <w:p w14:paraId="4F712BB0" w14:textId="77777777" w:rsidR="00A25EA1" w:rsidRPr="00DF495C" w:rsidRDefault="00A25EA1" w:rsidP="00021C9C">
      <w:pPr>
        <w:numPr>
          <w:ilvl w:val="0"/>
          <w:numId w:val="199"/>
        </w:numPr>
        <w:tabs>
          <w:tab w:val="left" w:pos="1418"/>
        </w:tabs>
        <w:jc w:val="both"/>
        <w:rPr>
          <w:rFonts w:ascii="Bookman Old Style" w:hAnsi="Bookman Old Style"/>
        </w:rPr>
      </w:pPr>
      <w:r w:rsidRPr="00DF495C">
        <w:rPr>
          <w:rFonts w:ascii="Bookman Old Style" w:hAnsi="Bookman Old Style"/>
        </w:rPr>
        <w:t xml:space="preserve">A </w:t>
      </w:r>
      <w:proofErr w:type="spellStart"/>
      <w:r w:rsidRPr="00DF495C">
        <w:rPr>
          <w:rFonts w:ascii="Bookman Old Style" w:hAnsi="Bookman Old Style"/>
        </w:rPr>
        <w:t>wage</w:t>
      </w:r>
      <w:proofErr w:type="spellEnd"/>
      <w:r w:rsidRPr="00DF495C">
        <w:rPr>
          <w:rFonts w:ascii="Bookman Old Style" w:hAnsi="Bookman Old Style"/>
        </w:rPr>
        <w:t xml:space="preserve"> or </w:t>
      </w:r>
      <w:proofErr w:type="spellStart"/>
      <w:r w:rsidRPr="00DF495C">
        <w:rPr>
          <w:rFonts w:ascii="Bookman Old Style" w:hAnsi="Bookman Old Style"/>
        </w:rPr>
        <w:t>salary</w:t>
      </w:r>
      <w:proofErr w:type="spellEnd"/>
      <w:r w:rsidRPr="00DF495C">
        <w:rPr>
          <w:rFonts w:ascii="Bookman Old Style" w:hAnsi="Bookman Old Style"/>
        </w:rPr>
        <w:t xml:space="preserve"> </w:t>
      </w:r>
    </w:p>
    <w:p w14:paraId="43A5DEFF" w14:textId="77777777" w:rsidR="00A25EA1" w:rsidRPr="00DF495C" w:rsidRDefault="00A25EA1" w:rsidP="00021C9C">
      <w:pPr>
        <w:numPr>
          <w:ilvl w:val="0"/>
          <w:numId w:val="199"/>
        </w:numPr>
        <w:tabs>
          <w:tab w:val="left" w:pos="1418"/>
        </w:tabs>
        <w:jc w:val="both"/>
        <w:rPr>
          <w:rFonts w:ascii="Bookman Old Style" w:hAnsi="Bookman Old Style"/>
          <w:lang w:val="en-US"/>
        </w:rPr>
      </w:pPr>
      <w:r w:rsidRPr="00DF495C">
        <w:rPr>
          <w:rFonts w:ascii="Bookman Old Style" w:hAnsi="Bookman Old Style"/>
          <w:lang w:val="en-US"/>
        </w:rPr>
        <w:t xml:space="preserve">Payment by piece of work completed </w:t>
      </w:r>
    </w:p>
    <w:p w14:paraId="4D68B13B" w14:textId="77777777" w:rsidR="008C1025" w:rsidRPr="00DF495C" w:rsidRDefault="00A25EA1" w:rsidP="00021C9C">
      <w:pPr>
        <w:numPr>
          <w:ilvl w:val="0"/>
          <w:numId w:val="199"/>
        </w:numPr>
        <w:tabs>
          <w:tab w:val="left" w:pos="1418"/>
        </w:tabs>
        <w:jc w:val="both"/>
        <w:rPr>
          <w:rFonts w:ascii="Bookman Old Style" w:hAnsi="Bookman Old Style"/>
        </w:rPr>
      </w:pPr>
      <w:r w:rsidRPr="00DF495C">
        <w:rPr>
          <w:rFonts w:ascii="Bookman Old Style" w:hAnsi="Bookman Old Style"/>
        </w:rPr>
        <w:t xml:space="preserve">Commissions </w:t>
      </w:r>
    </w:p>
    <w:p w14:paraId="4464010C" w14:textId="77777777" w:rsidR="00A25EA1" w:rsidRPr="00DF495C" w:rsidRDefault="00A25EA1" w:rsidP="00021C9C">
      <w:pPr>
        <w:numPr>
          <w:ilvl w:val="0"/>
          <w:numId w:val="199"/>
        </w:numPr>
        <w:tabs>
          <w:tab w:val="left" w:pos="1418"/>
        </w:tabs>
        <w:jc w:val="both"/>
        <w:rPr>
          <w:rFonts w:ascii="Bookman Old Style" w:hAnsi="Bookman Old Style"/>
        </w:rPr>
      </w:pPr>
      <w:r w:rsidRPr="00DF495C">
        <w:rPr>
          <w:rFonts w:ascii="Bookman Old Style" w:hAnsi="Bookman Old Style"/>
        </w:rPr>
        <w:t xml:space="preserve">Tips </w:t>
      </w:r>
    </w:p>
    <w:p w14:paraId="4B88F051" w14:textId="77777777" w:rsidR="008C1025" w:rsidRPr="00DF495C" w:rsidRDefault="00A25EA1" w:rsidP="00021C9C">
      <w:pPr>
        <w:numPr>
          <w:ilvl w:val="0"/>
          <w:numId w:val="199"/>
        </w:numPr>
        <w:tabs>
          <w:tab w:val="left" w:pos="1418"/>
        </w:tabs>
        <w:jc w:val="both"/>
        <w:rPr>
          <w:rFonts w:ascii="Bookman Old Style" w:hAnsi="Bookman Old Style"/>
        </w:rPr>
      </w:pPr>
      <w:proofErr w:type="spellStart"/>
      <w:r w:rsidRPr="00DF495C">
        <w:rPr>
          <w:rFonts w:ascii="Bookman Old Style" w:hAnsi="Bookman Old Style"/>
        </w:rPr>
        <w:t>Fees</w:t>
      </w:r>
      <w:proofErr w:type="spellEnd"/>
      <w:r w:rsidRPr="00DF495C">
        <w:rPr>
          <w:rFonts w:ascii="Bookman Old Style" w:hAnsi="Bookman Old Style"/>
        </w:rPr>
        <w:t xml:space="preserve"> for services </w:t>
      </w:r>
      <w:proofErr w:type="spellStart"/>
      <w:r w:rsidRPr="00DF495C">
        <w:rPr>
          <w:rFonts w:ascii="Bookman Old Style" w:hAnsi="Bookman Old Style"/>
        </w:rPr>
        <w:t>provided</w:t>
      </w:r>
      <w:proofErr w:type="spellEnd"/>
      <w:r w:rsidRPr="00DF495C">
        <w:rPr>
          <w:rFonts w:ascii="Bookman Old Style" w:hAnsi="Bookman Old Style"/>
        </w:rPr>
        <w:t xml:space="preserve"> </w:t>
      </w:r>
    </w:p>
    <w:p w14:paraId="5F782DCA" w14:textId="77777777" w:rsidR="008C1025" w:rsidRPr="00DF495C" w:rsidRDefault="00A25EA1" w:rsidP="00021C9C">
      <w:pPr>
        <w:numPr>
          <w:ilvl w:val="0"/>
          <w:numId w:val="199"/>
        </w:numPr>
        <w:tabs>
          <w:tab w:val="left" w:pos="1418"/>
        </w:tabs>
        <w:jc w:val="both"/>
        <w:rPr>
          <w:rFonts w:ascii="Bookman Old Style" w:hAnsi="Bookman Old Style"/>
        </w:rPr>
      </w:pPr>
      <w:proofErr w:type="spellStart"/>
      <w:r w:rsidRPr="00DF495C">
        <w:rPr>
          <w:rFonts w:ascii="Bookman Old Style" w:hAnsi="Bookman Old Style"/>
        </w:rPr>
        <w:t>Payment</w:t>
      </w:r>
      <w:proofErr w:type="spellEnd"/>
      <w:r w:rsidRPr="00DF495C">
        <w:rPr>
          <w:rFonts w:ascii="Bookman Old Style" w:hAnsi="Bookman Old Style"/>
        </w:rPr>
        <w:t xml:space="preserve"> in </w:t>
      </w:r>
      <w:proofErr w:type="spellStart"/>
      <w:r w:rsidRPr="00DF495C">
        <w:rPr>
          <w:rFonts w:ascii="Bookman Old Style" w:hAnsi="Bookman Old Style"/>
        </w:rPr>
        <w:t>meals</w:t>
      </w:r>
      <w:proofErr w:type="spellEnd"/>
      <w:r w:rsidRPr="00DF495C">
        <w:rPr>
          <w:rFonts w:ascii="Bookman Old Style" w:hAnsi="Bookman Old Style"/>
        </w:rPr>
        <w:t xml:space="preserve"> or </w:t>
      </w:r>
      <w:proofErr w:type="spellStart"/>
      <w:r w:rsidRPr="00DF495C">
        <w:rPr>
          <w:rFonts w:ascii="Bookman Old Style" w:hAnsi="Bookman Old Style"/>
        </w:rPr>
        <w:t>accommodation</w:t>
      </w:r>
      <w:proofErr w:type="spellEnd"/>
      <w:r w:rsidRPr="00DF495C">
        <w:rPr>
          <w:rFonts w:ascii="Bookman Old Style" w:hAnsi="Bookman Old Style"/>
        </w:rPr>
        <w:t xml:space="preserve"> </w:t>
      </w:r>
    </w:p>
    <w:p w14:paraId="20817A79" w14:textId="77777777" w:rsidR="008C1025" w:rsidRPr="00DF495C" w:rsidRDefault="00A25EA1" w:rsidP="00021C9C">
      <w:pPr>
        <w:numPr>
          <w:ilvl w:val="0"/>
          <w:numId w:val="199"/>
        </w:numPr>
        <w:tabs>
          <w:tab w:val="left" w:pos="1418"/>
        </w:tabs>
        <w:jc w:val="both"/>
        <w:rPr>
          <w:rFonts w:ascii="Bookman Old Style" w:hAnsi="Bookman Old Style"/>
        </w:rPr>
      </w:pPr>
      <w:proofErr w:type="spellStart"/>
      <w:r w:rsidRPr="00DF495C">
        <w:rPr>
          <w:rFonts w:ascii="Bookman Old Style" w:hAnsi="Bookman Old Style"/>
        </w:rPr>
        <w:t>Payment</w:t>
      </w:r>
      <w:proofErr w:type="spellEnd"/>
      <w:r w:rsidRPr="00DF495C">
        <w:rPr>
          <w:rFonts w:ascii="Bookman Old Style" w:hAnsi="Bookman Old Style"/>
        </w:rPr>
        <w:t xml:space="preserve"> in </w:t>
      </w:r>
      <w:proofErr w:type="spellStart"/>
      <w:r w:rsidRPr="00DF495C">
        <w:rPr>
          <w:rFonts w:ascii="Bookman Old Style" w:hAnsi="Bookman Old Style"/>
        </w:rPr>
        <w:t>products</w:t>
      </w:r>
      <w:proofErr w:type="spellEnd"/>
      <w:r w:rsidRPr="00DF495C">
        <w:rPr>
          <w:rFonts w:ascii="Bookman Old Style" w:hAnsi="Bookman Old Style"/>
        </w:rPr>
        <w:t xml:space="preserve"> </w:t>
      </w:r>
    </w:p>
    <w:p w14:paraId="22443080" w14:textId="77777777" w:rsidR="00A25EA1" w:rsidRPr="00DF495C" w:rsidRDefault="008C1025" w:rsidP="00021C9C">
      <w:pPr>
        <w:numPr>
          <w:ilvl w:val="0"/>
          <w:numId w:val="199"/>
        </w:numPr>
        <w:tabs>
          <w:tab w:val="left" w:pos="1418"/>
        </w:tabs>
        <w:jc w:val="both"/>
        <w:rPr>
          <w:rFonts w:ascii="Bookman Old Style" w:hAnsi="Bookman Old Style"/>
        </w:rPr>
      </w:pPr>
      <w:r w:rsidRPr="00DF495C">
        <w:rPr>
          <w:rFonts w:ascii="Bookman Old Style" w:hAnsi="Bookman Old Style"/>
        </w:rPr>
        <w:t>O</w:t>
      </w:r>
      <w:r w:rsidR="00A25EA1" w:rsidRPr="00DF495C">
        <w:rPr>
          <w:rFonts w:ascii="Bookman Old Style" w:hAnsi="Bookman Old Style"/>
        </w:rPr>
        <w:t>THER CASH PAYMENT (</w:t>
      </w:r>
      <w:proofErr w:type="spellStart"/>
      <w:r w:rsidR="00A25EA1" w:rsidRPr="00DF495C">
        <w:rPr>
          <w:rFonts w:ascii="Bookman Old Style" w:hAnsi="Bookman Old Style"/>
        </w:rPr>
        <w:t>specify</w:t>
      </w:r>
      <w:proofErr w:type="spellEnd"/>
      <w:r w:rsidR="00A25EA1" w:rsidRPr="00DF495C">
        <w:rPr>
          <w:rFonts w:ascii="Bookman Old Style" w:hAnsi="Bookman Old Style"/>
        </w:rPr>
        <w:t xml:space="preserve">) </w:t>
      </w:r>
    </w:p>
    <w:p w14:paraId="2D056F59" w14:textId="77777777" w:rsidR="00A25EA1" w:rsidRPr="00DF495C" w:rsidRDefault="00A25EA1" w:rsidP="00021C9C">
      <w:pPr>
        <w:numPr>
          <w:ilvl w:val="0"/>
          <w:numId w:val="199"/>
        </w:numPr>
        <w:tabs>
          <w:tab w:val="left" w:pos="1418"/>
        </w:tabs>
        <w:jc w:val="both"/>
        <w:rPr>
          <w:rFonts w:ascii="Bookman Old Style" w:hAnsi="Bookman Old Style"/>
        </w:rPr>
      </w:pPr>
      <w:r w:rsidRPr="00DF495C">
        <w:rPr>
          <w:rFonts w:ascii="Bookman Old Style" w:hAnsi="Bookman Old Style"/>
        </w:rPr>
        <w:t xml:space="preserve">NOT PAID </w:t>
      </w:r>
    </w:p>
    <w:p w14:paraId="448D82CC" w14:textId="77777777" w:rsidR="00A25EA1" w:rsidRPr="00DF495C" w:rsidRDefault="008C1025" w:rsidP="00A25EA1">
      <w:pPr>
        <w:tabs>
          <w:tab w:val="left" w:pos="1418"/>
        </w:tabs>
        <w:spacing w:before="240"/>
        <w:jc w:val="both"/>
        <w:rPr>
          <w:rFonts w:ascii="Bookman Old Style" w:hAnsi="Bookman Old Style"/>
          <w:lang w:val="en-US"/>
        </w:rPr>
      </w:pPr>
      <w:r w:rsidRPr="00DF495C">
        <w:rPr>
          <w:rFonts w:ascii="Bookman Old Style" w:hAnsi="Bookman Old Style"/>
          <w:lang w:val="en-US"/>
        </w:rPr>
        <w:t>This question is only asked of people who said their status in employment was an employee, apprentice/intern or helping a family member who works for someone else</w:t>
      </w:r>
      <w:r w:rsidR="00A25EA1" w:rsidRPr="00DF495C">
        <w:rPr>
          <w:rFonts w:ascii="Bookman Old Style" w:hAnsi="Bookman Old Style"/>
          <w:lang w:val="en-US"/>
        </w:rPr>
        <w:t xml:space="preserve"> if </w:t>
      </w:r>
      <w:r w:rsidRPr="00DF495C">
        <w:rPr>
          <w:rFonts w:ascii="Bookman Old Style" w:hAnsi="Bookman Old Style"/>
          <w:lang w:val="en-US"/>
        </w:rPr>
        <w:t xml:space="preserve">they </w:t>
      </w:r>
      <w:r w:rsidR="00A25EA1" w:rsidRPr="00DF495C">
        <w:rPr>
          <w:rFonts w:ascii="Bookman Old Style" w:hAnsi="Bookman Old Style"/>
          <w:lang w:val="en-US"/>
        </w:rPr>
        <w:t xml:space="preserve">do receive a wage or salary or not. This only refers to payment received by the respondent directly themselves. Multiple answers can be recorded if the respondent received multiple different types of payment. </w:t>
      </w:r>
    </w:p>
    <w:p w14:paraId="03DFA14F" w14:textId="77777777" w:rsidR="00A25EA1" w:rsidRPr="00DF495C" w:rsidRDefault="008C1025" w:rsidP="00A25EA1">
      <w:pPr>
        <w:tabs>
          <w:tab w:val="left" w:pos="1418"/>
        </w:tabs>
        <w:spacing w:before="240"/>
        <w:jc w:val="both"/>
        <w:rPr>
          <w:rFonts w:ascii="Bookman Old Style" w:hAnsi="Bookman Old Style"/>
          <w:lang w:val="en-US"/>
        </w:rPr>
      </w:pPr>
      <w:r w:rsidRPr="00DF495C">
        <w:rPr>
          <w:rFonts w:ascii="Bookman Old Style" w:hAnsi="Bookman Old Style"/>
          <w:lang w:val="en-US"/>
        </w:rPr>
        <w:t>W</w:t>
      </w:r>
      <w:r w:rsidR="00A25EA1" w:rsidRPr="00DF495C">
        <w:rPr>
          <w:rFonts w:ascii="Bookman Old Style" w:hAnsi="Bookman Old Style"/>
          <w:lang w:val="en-US"/>
        </w:rPr>
        <w:t>age or salary refers to payments in return for time worked. It can be an amount per hour, day, week, month or other time period. Wages or salaries are not directly dependent on the profits of business/</w:t>
      </w:r>
      <w:proofErr w:type="spellStart"/>
      <w:r w:rsidR="00A25EA1" w:rsidRPr="00DF495C">
        <w:rPr>
          <w:rFonts w:ascii="Bookman Old Style" w:hAnsi="Bookman Old Style"/>
          <w:lang w:val="en-US"/>
        </w:rPr>
        <w:t>organisation</w:t>
      </w:r>
      <w:proofErr w:type="spellEnd"/>
      <w:r w:rsidR="00A25EA1" w:rsidRPr="00DF495C">
        <w:rPr>
          <w:rFonts w:ascii="Bookman Old Style" w:hAnsi="Bookman Old Style"/>
          <w:lang w:val="en-US"/>
        </w:rPr>
        <w:t xml:space="preserve"> in which the respondent works, or sales etc. </w:t>
      </w:r>
    </w:p>
    <w:p w14:paraId="353BF4F8" w14:textId="77777777" w:rsidR="00A25EA1" w:rsidRPr="00DF495C" w:rsidRDefault="00A25EA1" w:rsidP="00021C9C">
      <w:pPr>
        <w:pStyle w:val="Heading2"/>
        <w:rPr>
          <w:rFonts w:ascii="Bookman Old Style" w:hAnsi="Bookman Old Style"/>
          <w:lang w:val="en-US"/>
        </w:rPr>
      </w:pPr>
      <w:r w:rsidRPr="00DF495C">
        <w:rPr>
          <w:rFonts w:ascii="Bookman Old Style" w:hAnsi="Bookman Old Style"/>
          <w:lang w:val="en-US"/>
        </w:rPr>
        <w:t>MAIN JOB – DEPENDENT WORKER RELATIONSHIP (MJD)</w:t>
      </w:r>
    </w:p>
    <w:p w14:paraId="58319A72" w14:textId="77777777"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 xml:space="preserve"> This module provides additional information for those who are initially self-identified as dependent workers in their main job with a focus on responsibility for payment of taxes. </w:t>
      </w:r>
    </w:p>
    <w:p w14:paraId="01FEE4C7" w14:textId="77777777"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Based on the information the respondent may be reclassified as an independent worker in their main job (</w:t>
      </w:r>
      <w:proofErr w:type="gramStart"/>
      <w:r w:rsidRPr="00DF495C">
        <w:rPr>
          <w:rFonts w:ascii="Bookman Old Style" w:hAnsi="Bookman Old Style"/>
          <w:lang w:val="en-US"/>
        </w:rPr>
        <w:t>e.g.</w:t>
      </w:r>
      <w:proofErr w:type="gramEnd"/>
      <w:r w:rsidRPr="00DF495C">
        <w:rPr>
          <w:rFonts w:ascii="Bookman Old Style" w:hAnsi="Bookman Old Style"/>
          <w:lang w:val="en-US"/>
        </w:rPr>
        <w:t xml:space="preserve"> if they are not paid a wage or salary and are responsible for deducting taxes on their income). They could also be identified as working in a triangular employment relationship where they are paid by someone other than the </w:t>
      </w:r>
      <w:proofErr w:type="spellStart"/>
      <w:r w:rsidRPr="00DF495C">
        <w:rPr>
          <w:rFonts w:ascii="Bookman Old Style" w:hAnsi="Bookman Old Style"/>
          <w:lang w:val="en-US"/>
        </w:rPr>
        <w:t>organisation</w:t>
      </w:r>
      <w:proofErr w:type="spellEnd"/>
      <w:r w:rsidRPr="00DF495C">
        <w:rPr>
          <w:rFonts w:ascii="Bookman Old Style" w:hAnsi="Bookman Old Style"/>
          <w:lang w:val="en-US"/>
        </w:rPr>
        <w:t xml:space="preserve">/business where they do their work. </w:t>
      </w:r>
    </w:p>
    <w:p w14:paraId="2A9B6635" w14:textId="07E4446F" w:rsidR="00543F25" w:rsidRPr="00DF495C" w:rsidRDefault="00030016" w:rsidP="00A25EA1">
      <w:pPr>
        <w:tabs>
          <w:tab w:val="left" w:pos="1418"/>
        </w:tabs>
        <w:spacing w:before="240"/>
        <w:jc w:val="both"/>
        <w:rPr>
          <w:rFonts w:ascii="Bookman Old Style" w:hAnsi="Bookman Old Style"/>
          <w:b/>
          <w:bCs/>
          <w:i/>
          <w:iCs/>
          <w:lang w:val="en-US"/>
        </w:rPr>
      </w:pPr>
      <w:r w:rsidRPr="00DF495C">
        <w:rPr>
          <w:rFonts w:ascii="Bookman Old Style" w:hAnsi="Bookman Old Style"/>
          <w:b/>
          <w:bCs/>
          <w:i/>
          <w:iCs/>
          <w:lang w:val="en-US"/>
        </w:rPr>
        <w:t>E01</w:t>
      </w:r>
      <w:r w:rsidR="008C1025" w:rsidRPr="00DF495C">
        <w:rPr>
          <w:rFonts w:ascii="Bookman Old Style" w:hAnsi="Bookman Old Style"/>
          <w:b/>
          <w:bCs/>
          <w:i/>
          <w:iCs/>
          <w:lang w:val="en-US"/>
        </w:rPr>
        <w:t xml:space="preserve"> </w:t>
      </w:r>
      <w:r w:rsidR="008C1025" w:rsidRPr="00DF495C">
        <w:rPr>
          <w:rFonts w:ascii="Bookman Old Style" w:hAnsi="Bookman Old Style"/>
          <w:i/>
          <w:iCs/>
          <w:lang w:val="en-US"/>
        </w:rPr>
        <w:t xml:space="preserve">Who pays (you/NAME) for that work? </w:t>
      </w:r>
      <w:r w:rsidR="008C1025" w:rsidRPr="00DF495C">
        <w:rPr>
          <w:rFonts w:ascii="Bookman Old Style" w:hAnsi="Bookman Old Style"/>
          <w:b/>
          <w:bCs/>
          <w:i/>
          <w:iCs/>
          <w:lang w:val="en-US"/>
        </w:rPr>
        <w:t xml:space="preserve"> </w:t>
      </w:r>
    </w:p>
    <w:p w14:paraId="26ACD6C6" w14:textId="77777777" w:rsidR="008C1025" w:rsidRPr="00DF495C" w:rsidRDefault="00A25EA1" w:rsidP="00021C9C">
      <w:pPr>
        <w:tabs>
          <w:tab w:val="left" w:pos="1418"/>
        </w:tabs>
        <w:jc w:val="both"/>
        <w:rPr>
          <w:rFonts w:ascii="Bookman Old Style" w:hAnsi="Bookman Old Style"/>
          <w:b/>
          <w:bCs/>
          <w:i/>
          <w:iCs/>
          <w:lang w:val="en-US"/>
        </w:rPr>
      </w:pPr>
      <w:r w:rsidRPr="00DF495C">
        <w:rPr>
          <w:rFonts w:ascii="Bookman Old Style" w:hAnsi="Bookman Old Style"/>
          <w:b/>
          <w:bCs/>
          <w:i/>
          <w:iCs/>
          <w:lang w:val="en-US"/>
        </w:rPr>
        <w:t xml:space="preserve"> </w:t>
      </w:r>
    </w:p>
    <w:p w14:paraId="4FB83A67" w14:textId="77777777" w:rsidR="00A25EA1" w:rsidRPr="00DF495C" w:rsidRDefault="00A25EA1" w:rsidP="00021C9C">
      <w:pPr>
        <w:numPr>
          <w:ilvl w:val="0"/>
          <w:numId w:val="201"/>
        </w:numPr>
        <w:tabs>
          <w:tab w:val="left" w:pos="1418"/>
        </w:tabs>
        <w:jc w:val="both"/>
        <w:rPr>
          <w:rFonts w:ascii="Bookman Old Style" w:hAnsi="Bookman Old Style"/>
        </w:rPr>
      </w:pPr>
      <w:r w:rsidRPr="00DF495C">
        <w:rPr>
          <w:rFonts w:ascii="Bookman Old Style" w:hAnsi="Bookman Old Style"/>
        </w:rPr>
        <w:t xml:space="preserve">PLACE/UNIT WHERE THEY WORK </w:t>
      </w:r>
    </w:p>
    <w:p w14:paraId="69A55E67" w14:textId="77777777" w:rsidR="00A25EA1" w:rsidRPr="00DF495C" w:rsidRDefault="00A25EA1" w:rsidP="00021C9C">
      <w:pPr>
        <w:numPr>
          <w:ilvl w:val="0"/>
          <w:numId w:val="201"/>
        </w:numPr>
        <w:tabs>
          <w:tab w:val="left" w:pos="1418"/>
        </w:tabs>
        <w:jc w:val="both"/>
        <w:rPr>
          <w:rFonts w:ascii="Bookman Old Style" w:hAnsi="Bookman Old Style"/>
          <w:lang w:val="en-US"/>
        </w:rPr>
      </w:pPr>
      <w:r w:rsidRPr="00DF495C">
        <w:rPr>
          <w:rFonts w:ascii="Bookman Old Style" w:hAnsi="Bookman Old Style"/>
          <w:lang w:val="en-US"/>
        </w:rPr>
        <w:t>ANOTHER AGENCY/AGENT THAT ORGANIZES THE WORK</w:t>
      </w:r>
    </w:p>
    <w:p w14:paraId="08237F38" w14:textId="77777777" w:rsidR="00A25EA1" w:rsidRPr="00DF495C" w:rsidRDefault="00A25EA1" w:rsidP="00021C9C">
      <w:pPr>
        <w:numPr>
          <w:ilvl w:val="0"/>
          <w:numId w:val="201"/>
        </w:numPr>
        <w:tabs>
          <w:tab w:val="left" w:pos="1418"/>
        </w:tabs>
        <w:jc w:val="both"/>
        <w:rPr>
          <w:rFonts w:ascii="Bookman Old Style" w:hAnsi="Bookman Old Style"/>
        </w:rPr>
      </w:pPr>
      <w:r w:rsidRPr="00DF495C">
        <w:rPr>
          <w:rFonts w:ascii="Bookman Old Style" w:hAnsi="Bookman Old Style"/>
        </w:rPr>
        <w:t>OTHER (SPECIFY)</w:t>
      </w:r>
    </w:p>
    <w:p w14:paraId="54D44D1A" w14:textId="77777777" w:rsidR="00A25EA1" w:rsidRPr="00DF495C" w:rsidRDefault="00543F25" w:rsidP="00A25EA1">
      <w:pPr>
        <w:tabs>
          <w:tab w:val="left" w:pos="1418"/>
        </w:tabs>
        <w:spacing w:before="240"/>
        <w:jc w:val="both"/>
        <w:rPr>
          <w:rFonts w:ascii="Bookman Old Style" w:hAnsi="Bookman Old Style"/>
          <w:lang w:val="en-US"/>
        </w:rPr>
      </w:pPr>
      <w:r w:rsidRPr="00DF495C">
        <w:rPr>
          <w:rFonts w:ascii="Bookman Old Style" w:hAnsi="Bookman Old Style"/>
          <w:lang w:val="en-US"/>
        </w:rPr>
        <w:lastRenderedPageBreak/>
        <w:t>P</w:t>
      </w:r>
      <w:r w:rsidR="00A25EA1" w:rsidRPr="00DF495C">
        <w:rPr>
          <w:rFonts w:ascii="Bookman Old Style" w:hAnsi="Bookman Old Style"/>
          <w:lang w:val="en-US"/>
        </w:rPr>
        <w:t>erson</w:t>
      </w:r>
      <w:r w:rsidRPr="00DF495C">
        <w:rPr>
          <w:rFonts w:ascii="Bookman Old Style" w:hAnsi="Bookman Old Style"/>
          <w:lang w:val="en-US"/>
        </w:rPr>
        <w:t>s may</w:t>
      </w:r>
      <w:r w:rsidR="00A25EA1" w:rsidRPr="00DF495C">
        <w:rPr>
          <w:rFonts w:ascii="Bookman Old Style" w:hAnsi="Bookman Old Style"/>
          <w:lang w:val="en-US"/>
        </w:rPr>
        <w:t xml:space="preserve"> receive their pay from</w:t>
      </w:r>
      <w:r w:rsidRPr="00DF495C">
        <w:rPr>
          <w:rFonts w:ascii="Bookman Old Style" w:hAnsi="Bookman Old Style"/>
          <w:lang w:val="en-US"/>
        </w:rPr>
        <w:t xml:space="preserve"> the place/unit where they work, or </w:t>
      </w:r>
      <w:r w:rsidR="00A25EA1" w:rsidRPr="00DF495C">
        <w:rPr>
          <w:rFonts w:ascii="Bookman Old Style" w:hAnsi="Bookman Old Style"/>
          <w:lang w:val="en-US"/>
        </w:rPr>
        <w:t>an agency</w:t>
      </w:r>
      <w:r w:rsidRPr="00DF495C">
        <w:rPr>
          <w:rFonts w:ascii="Bookman Old Style" w:hAnsi="Bookman Old Style"/>
          <w:lang w:val="en-US"/>
        </w:rPr>
        <w:t>/</w:t>
      </w:r>
      <w:r w:rsidR="00A25EA1" w:rsidRPr="00DF495C">
        <w:rPr>
          <w:rFonts w:ascii="Bookman Old Style" w:hAnsi="Bookman Old Style"/>
          <w:lang w:val="en-US"/>
        </w:rPr>
        <w:t xml:space="preserve">agent or unit other than the one for whom the work is performed. This will generally include workers employed by private employment agencies such as </w:t>
      </w:r>
      <w:proofErr w:type="spellStart"/>
      <w:r w:rsidR="00A25EA1" w:rsidRPr="00DF495C">
        <w:rPr>
          <w:rFonts w:ascii="Bookman Old Style" w:hAnsi="Bookman Old Style"/>
          <w:lang w:val="en-US"/>
        </w:rPr>
        <w:t>labour</w:t>
      </w:r>
      <w:proofErr w:type="spellEnd"/>
      <w:r w:rsidR="00A25EA1" w:rsidRPr="00DF495C">
        <w:rPr>
          <w:rFonts w:ascii="Bookman Old Style" w:hAnsi="Bookman Old Style"/>
          <w:lang w:val="en-US"/>
        </w:rPr>
        <w:t xml:space="preserve"> hire agencies, temporary employment agencies or other </w:t>
      </w:r>
      <w:proofErr w:type="spellStart"/>
      <w:r w:rsidR="00A25EA1" w:rsidRPr="00DF495C">
        <w:rPr>
          <w:rFonts w:ascii="Bookman Old Style" w:hAnsi="Bookman Old Style"/>
          <w:lang w:val="en-US"/>
        </w:rPr>
        <w:t>labour</w:t>
      </w:r>
      <w:proofErr w:type="spellEnd"/>
      <w:r w:rsidR="00A25EA1" w:rsidRPr="00DF495C">
        <w:rPr>
          <w:rFonts w:ascii="Bookman Old Style" w:hAnsi="Bookman Old Style"/>
          <w:lang w:val="en-US"/>
        </w:rPr>
        <w:t xml:space="preserve"> providers (</w:t>
      </w:r>
      <w:proofErr w:type="spellStart"/>
      <w:r w:rsidR="00A25EA1" w:rsidRPr="00DF495C">
        <w:rPr>
          <w:rFonts w:ascii="Bookman Old Style" w:hAnsi="Bookman Old Style"/>
          <w:lang w:val="en-US"/>
        </w:rPr>
        <w:t>labour</w:t>
      </w:r>
      <w:proofErr w:type="spellEnd"/>
      <w:r w:rsidR="00A25EA1" w:rsidRPr="00DF495C">
        <w:rPr>
          <w:rFonts w:ascii="Bookman Old Style" w:hAnsi="Bookman Old Style"/>
          <w:lang w:val="en-US"/>
        </w:rPr>
        <w:t xml:space="preserve"> brokers, </w:t>
      </w:r>
      <w:proofErr w:type="spellStart"/>
      <w:r w:rsidR="00A25EA1" w:rsidRPr="00DF495C">
        <w:rPr>
          <w:rFonts w:ascii="Bookman Old Style" w:hAnsi="Bookman Old Style"/>
          <w:lang w:val="en-US"/>
        </w:rPr>
        <w:t>labour</w:t>
      </w:r>
      <w:proofErr w:type="spellEnd"/>
      <w:r w:rsidR="00A25EA1" w:rsidRPr="00DF495C">
        <w:rPr>
          <w:rFonts w:ascii="Bookman Old Style" w:hAnsi="Bookman Old Style"/>
          <w:lang w:val="en-US"/>
        </w:rPr>
        <w:t xml:space="preserve"> dispatchers) that employ and supply the workers to other enterprises. It also includes employees providing outsourced services that their employer has contracted to provide to another enterprise or household, such as security agencies, cleaning agencies, nursing agencies etc. Also included are workers in employment promotion schemes, who are hired and paid by a government agency to perform work for another economic unit as part of a government-funded employment promotion </w:t>
      </w:r>
      <w:proofErr w:type="spellStart"/>
      <w:r w:rsidR="00A25EA1" w:rsidRPr="00DF495C">
        <w:rPr>
          <w:rFonts w:ascii="Bookman Old Style" w:hAnsi="Bookman Old Style"/>
          <w:lang w:val="en-US"/>
        </w:rPr>
        <w:t>programme</w:t>
      </w:r>
      <w:proofErr w:type="spellEnd"/>
      <w:r w:rsidR="00A25EA1" w:rsidRPr="00DF495C">
        <w:rPr>
          <w:rFonts w:ascii="Bookman Old Style" w:hAnsi="Bookman Old Style"/>
          <w:lang w:val="en-US"/>
        </w:rPr>
        <w:t>.</w:t>
      </w:r>
    </w:p>
    <w:p w14:paraId="6F9EBC67" w14:textId="448E2741" w:rsidR="0074299D" w:rsidRPr="00DF495C" w:rsidRDefault="00A25EA1" w:rsidP="00A25EA1">
      <w:pPr>
        <w:tabs>
          <w:tab w:val="left" w:pos="1418"/>
        </w:tabs>
        <w:spacing w:before="240"/>
        <w:jc w:val="both"/>
        <w:rPr>
          <w:rFonts w:ascii="Bookman Old Style" w:hAnsi="Bookman Old Style"/>
          <w:b/>
          <w:bCs/>
          <w:i/>
          <w:iCs/>
          <w:szCs w:val="22"/>
          <w:lang w:val="en-US"/>
        </w:rPr>
      </w:pPr>
      <w:r w:rsidRPr="00DF495C">
        <w:rPr>
          <w:rFonts w:ascii="Bookman Old Style" w:hAnsi="Bookman Old Style"/>
          <w:b/>
          <w:bCs/>
          <w:lang w:val="en-US"/>
        </w:rPr>
        <w:t xml:space="preserve"> </w:t>
      </w:r>
      <w:r w:rsidR="00030016" w:rsidRPr="00DF495C">
        <w:rPr>
          <w:rFonts w:ascii="Bookman Old Style" w:hAnsi="Bookman Old Style"/>
          <w:b/>
          <w:bCs/>
          <w:i/>
          <w:iCs/>
          <w:szCs w:val="22"/>
          <w:lang w:val="en-US"/>
        </w:rPr>
        <w:t>E02</w:t>
      </w:r>
      <w:r w:rsidRPr="00DF495C">
        <w:rPr>
          <w:rFonts w:ascii="Bookman Old Style" w:hAnsi="Bookman Old Style"/>
          <w:b/>
          <w:bCs/>
          <w:i/>
          <w:iCs/>
          <w:szCs w:val="22"/>
          <w:lang w:val="en-US"/>
        </w:rPr>
        <w:t xml:space="preserve"> </w:t>
      </w:r>
      <w:r w:rsidR="0074299D" w:rsidRPr="00DF495C">
        <w:rPr>
          <w:rFonts w:ascii="Bookman Old Style" w:hAnsi="Bookman Old Style"/>
          <w:i/>
          <w:iCs/>
          <w:szCs w:val="22"/>
          <w:lang w:val="en-US"/>
        </w:rPr>
        <w:t>Is (your/NAME’s) employer responsible for deducting any taxes on (your/his/her) pay or is that (your/NAME’s) responsibility?</w:t>
      </w:r>
    </w:p>
    <w:p w14:paraId="37AEB314" w14:textId="77777777" w:rsidR="00A25EA1" w:rsidRPr="00DF495C" w:rsidRDefault="00A25EA1" w:rsidP="00021C9C">
      <w:pPr>
        <w:numPr>
          <w:ilvl w:val="0"/>
          <w:numId w:val="202"/>
        </w:numPr>
        <w:tabs>
          <w:tab w:val="left" w:pos="1418"/>
        </w:tabs>
        <w:jc w:val="both"/>
        <w:rPr>
          <w:rFonts w:ascii="Bookman Old Style" w:hAnsi="Bookman Old Style"/>
        </w:rPr>
      </w:pPr>
      <w:r w:rsidRPr="00DF495C">
        <w:rPr>
          <w:rFonts w:ascii="Bookman Old Style" w:hAnsi="Bookman Old Style"/>
        </w:rPr>
        <w:t xml:space="preserve">EMPLOYER IS RESPONSIBLE </w:t>
      </w:r>
    </w:p>
    <w:p w14:paraId="4418E340" w14:textId="77777777" w:rsidR="00A25EA1" w:rsidRPr="00DF495C" w:rsidRDefault="00A25EA1" w:rsidP="00021C9C">
      <w:pPr>
        <w:numPr>
          <w:ilvl w:val="0"/>
          <w:numId w:val="202"/>
        </w:numPr>
        <w:tabs>
          <w:tab w:val="left" w:pos="1418"/>
        </w:tabs>
        <w:jc w:val="both"/>
        <w:rPr>
          <w:rFonts w:ascii="Bookman Old Style" w:hAnsi="Bookman Old Style"/>
        </w:rPr>
      </w:pPr>
      <w:r w:rsidRPr="00DF495C">
        <w:rPr>
          <w:rFonts w:ascii="Bookman Old Style" w:hAnsi="Bookman Old Style"/>
        </w:rPr>
        <w:t xml:space="preserve">(NAME) IS RESPONSIBLE </w:t>
      </w:r>
    </w:p>
    <w:p w14:paraId="09D2F80D" w14:textId="77777777" w:rsidR="00A25EA1" w:rsidRPr="00DF495C" w:rsidRDefault="00A25EA1" w:rsidP="00021C9C">
      <w:pPr>
        <w:numPr>
          <w:ilvl w:val="0"/>
          <w:numId w:val="202"/>
        </w:numPr>
        <w:tabs>
          <w:tab w:val="left" w:pos="1418"/>
        </w:tabs>
        <w:jc w:val="both"/>
        <w:rPr>
          <w:rFonts w:ascii="Bookman Old Style" w:hAnsi="Bookman Old Style"/>
        </w:rPr>
      </w:pPr>
      <w:r w:rsidRPr="00DF495C">
        <w:rPr>
          <w:rFonts w:ascii="Bookman Old Style" w:hAnsi="Bookman Old Style"/>
        </w:rPr>
        <w:t xml:space="preserve">NOT APPLICABLE </w:t>
      </w:r>
    </w:p>
    <w:p w14:paraId="7D82D07A" w14:textId="77777777" w:rsidR="00A25EA1" w:rsidRPr="00DF495C" w:rsidRDefault="00A25EA1" w:rsidP="00021C9C">
      <w:pPr>
        <w:numPr>
          <w:ilvl w:val="0"/>
          <w:numId w:val="203"/>
        </w:numPr>
        <w:tabs>
          <w:tab w:val="left" w:pos="1418"/>
        </w:tabs>
        <w:jc w:val="both"/>
        <w:rPr>
          <w:rFonts w:ascii="Bookman Old Style" w:hAnsi="Bookman Old Style"/>
        </w:rPr>
      </w:pPr>
      <w:r w:rsidRPr="00DF495C">
        <w:rPr>
          <w:rFonts w:ascii="Bookman Old Style" w:hAnsi="Bookman Old Style"/>
        </w:rPr>
        <w:t>DON’T KNOW</w:t>
      </w:r>
    </w:p>
    <w:p w14:paraId="1E84DCA5" w14:textId="77777777" w:rsidR="00A25EA1" w:rsidRPr="00DF495C" w:rsidRDefault="0074299D" w:rsidP="00A25EA1">
      <w:pPr>
        <w:tabs>
          <w:tab w:val="left" w:pos="1418"/>
        </w:tabs>
        <w:spacing w:before="240"/>
        <w:jc w:val="both"/>
        <w:rPr>
          <w:rFonts w:ascii="Bookman Old Style" w:hAnsi="Bookman Old Style"/>
          <w:lang w:val="en-US"/>
        </w:rPr>
      </w:pPr>
      <w:r w:rsidRPr="00DF495C">
        <w:rPr>
          <w:rFonts w:ascii="Bookman Old Style" w:hAnsi="Bookman Old Style"/>
          <w:lang w:val="en-US"/>
        </w:rPr>
        <w:t>Th</w:t>
      </w:r>
      <w:r w:rsidR="00A25EA1" w:rsidRPr="00DF495C">
        <w:rPr>
          <w:rFonts w:ascii="Bookman Old Style" w:hAnsi="Bookman Old Style"/>
          <w:lang w:val="en-US"/>
        </w:rPr>
        <w:t>is refers to the responsibility to pay taxes even if no taxes are actually paid, for example because the income earned is below a threshold required for payment of income related tax. The underlying intention of the question is to help identify respondents who may have a commercial agreement for their services even though they might self-identify as working for someone else (</w:t>
      </w:r>
      <w:proofErr w:type="gramStart"/>
      <w:r w:rsidR="00A25EA1" w:rsidRPr="00DF495C">
        <w:rPr>
          <w:rFonts w:ascii="Bookman Old Style" w:hAnsi="Bookman Old Style"/>
          <w:lang w:val="en-US"/>
        </w:rPr>
        <w:t>i.e.</w:t>
      </w:r>
      <w:proofErr w:type="gramEnd"/>
      <w:r w:rsidR="00A25EA1" w:rsidRPr="00DF495C">
        <w:rPr>
          <w:rFonts w:ascii="Bookman Old Style" w:hAnsi="Bookman Old Style"/>
          <w:lang w:val="en-US"/>
        </w:rPr>
        <w:t xml:space="preserve"> as employees, apprentices, etc.).</w:t>
      </w:r>
    </w:p>
    <w:p w14:paraId="6A117763" w14:textId="77777777" w:rsidR="00A25EA1" w:rsidRPr="00DF495C" w:rsidRDefault="00A25EA1" w:rsidP="00021C9C">
      <w:pPr>
        <w:pStyle w:val="Heading2"/>
        <w:rPr>
          <w:rFonts w:ascii="Bookman Old Style" w:hAnsi="Bookman Old Style"/>
          <w:lang w:val="en-US"/>
        </w:rPr>
      </w:pPr>
      <w:r w:rsidRPr="00DF495C">
        <w:rPr>
          <w:rFonts w:ascii="Bookman Old Style" w:hAnsi="Bookman Old Style"/>
          <w:lang w:val="en-US"/>
        </w:rPr>
        <w:t>MAIN JOB – CORE CHARACTERISTICS OF THE ECONOMIC UNIT (MJU)</w:t>
      </w:r>
    </w:p>
    <w:p w14:paraId="3B1DFBD0" w14:textId="77777777"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 xml:space="preserve"> This module provides additional information on the main job. The questions cover institutional sector (for dependent workers), industry, establishment size and type of place of work.</w:t>
      </w:r>
    </w:p>
    <w:p w14:paraId="08523528" w14:textId="6F5BE803" w:rsidR="00A25EA1" w:rsidRPr="00DF495C" w:rsidRDefault="00A25EA1" w:rsidP="00021C9C">
      <w:pPr>
        <w:tabs>
          <w:tab w:val="left" w:pos="1418"/>
        </w:tabs>
        <w:spacing w:before="240" w:after="240"/>
        <w:jc w:val="both"/>
        <w:rPr>
          <w:rFonts w:ascii="Bookman Old Style" w:hAnsi="Bookman Old Style"/>
          <w:b/>
          <w:bCs/>
          <w:i/>
          <w:iCs/>
          <w:lang w:val="en-US"/>
        </w:rPr>
      </w:pPr>
      <w:r w:rsidRPr="00DF495C">
        <w:rPr>
          <w:rFonts w:ascii="Bookman Old Style" w:hAnsi="Bookman Old Style"/>
          <w:i/>
          <w:iCs/>
          <w:lang w:val="en-US"/>
        </w:rPr>
        <w:t xml:space="preserve"> </w:t>
      </w:r>
      <w:r w:rsidR="00030016" w:rsidRPr="00DF495C">
        <w:rPr>
          <w:rFonts w:ascii="Bookman Old Style" w:hAnsi="Bookman Old Style"/>
          <w:b/>
          <w:bCs/>
          <w:i/>
          <w:iCs/>
          <w:lang w:val="en-US"/>
        </w:rPr>
        <w:t>F01</w:t>
      </w:r>
      <w:r w:rsidRPr="00DF495C">
        <w:rPr>
          <w:rFonts w:ascii="Bookman Old Style" w:hAnsi="Bookman Old Style"/>
          <w:b/>
          <w:bCs/>
          <w:i/>
          <w:iCs/>
          <w:lang w:val="en-US"/>
        </w:rPr>
        <w:t xml:space="preserve"> </w:t>
      </w:r>
      <w:r w:rsidR="00723A01" w:rsidRPr="00DF495C">
        <w:rPr>
          <w:rFonts w:ascii="Bookman Old Style" w:hAnsi="Bookman Old Style"/>
          <w:i/>
          <w:iCs/>
          <w:lang w:val="en-US"/>
        </w:rPr>
        <w:t>In this job, (are/is) (you/he/she) working in….</w:t>
      </w:r>
    </w:p>
    <w:p w14:paraId="54CDE3CC" w14:textId="2430B80C" w:rsidR="00723A01" w:rsidRPr="00DF495C" w:rsidRDefault="00A25EA1" w:rsidP="00021C9C">
      <w:pPr>
        <w:numPr>
          <w:ilvl w:val="0"/>
          <w:numId w:val="204"/>
        </w:numPr>
        <w:tabs>
          <w:tab w:val="left" w:pos="1418"/>
        </w:tabs>
        <w:jc w:val="both"/>
        <w:rPr>
          <w:rFonts w:ascii="Bookman Old Style" w:hAnsi="Bookman Old Style"/>
          <w:lang w:val="en-US"/>
        </w:rPr>
      </w:pPr>
      <w:r w:rsidRPr="00DF495C">
        <w:rPr>
          <w:rFonts w:ascii="Bookman Old Style" w:hAnsi="Bookman Old Style"/>
          <w:lang w:val="en-US"/>
        </w:rPr>
        <w:t xml:space="preserve">Government or a </w:t>
      </w:r>
      <w:proofErr w:type="gramStart"/>
      <w:r w:rsidR="005351D5" w:rsidRPr="00DF495C">
        <w:rPr>
          <w:rFonts w:ascii="Bookman Old Style" w:hAnsi="Bookman Old Style"/>
          <w:lang w:val="en-US"/>
        </w:rPr>
        <w:t>state owned</w:t>
      </w:r>
      <w:proofErr w:type="gramEnd"/>
      <w:r w:rsidRPr="00DF495C">
        <w:rPr>
          <w:rFonts w:ascii="Bookman Old Style" w:hAnsi="Bookman Old Style"/>
          <w:lang w:val="en-US"/>
        </w:rPr>
        <w:t xml:space="preserve"> enterprise </w:t>
      </w:r>
    </w:p>
    <w:p w14:paraId="79A8DFA6" w14:textId="77777777" w:rsidR="00A25EA1" w:rsidRPr="00DF495C" w:rsidRDefault="00A25EA1" w:rsidP="00021C9C">
      <w:pPr>
        <w:numPr>
          <w:ilvl w:val="0"/>
          <w:numId w:val="204"/>
        </w:numPr>
        <w:tabs>
          <w:tab w:val="left" w:pos="1418"/>
        </w:tabs>
        <w:jc w:val="both"/>
        <w:rPr>
          <w:rFonts w:ascii="Bookman Old Style" w:hAnsi="Bookman Old Style"/>
        </w:rPr>
      </w:pPr>
      <w:r w:rsidRPr="00DF495C">
        <w:rPr>
          <w:rFonts w:ascii="Bookman Old Style" w:hAnsi="Bookman Old Style"/>
        </w:rPr>
        <w:t xml:space="preserve">A farm </w:t>
      </w:r>
    </w:p>
    <w:p w14:paraId="5E98DBA3" w14:textId="77777777" w:rsidR="00A25EA1" w:rsidRPr="00DF495C" w:rsidRDefault="00A25EA1" w:rsidP="00021C9C">
      <w:pPr>
        <w:numPr>
          <w:ilvl w:val="0"/>
          <w:numId w:val="204"/>
        </w:numPr>
        <w:tabs>
          <w:tab w:val="left" w:pos="1418"/>
        </w:tabs>
        <w:jc w:val="both"/>
        <w:rPr>
          <w:rFonts w:ascii="Bookman Old Style" w:hAnsi="Bookman Old Style"/>
          <w:lang w:val="en-US"/>
        </w:rPr>
      </w:pPr>
      <w:r w:rsidRPr="00DF495C">
        <w:rPr>
          <w:rFonts w:ascii="Bookman Old Style" w:hAnsi="Bookman Old Style"/>
          <w:lang w:val="en-US"/>
        </w:rPr>
        <w:t xml:space="preserve">A private business (non-farm) </w:t>
      </w:r>
    </w:p>
    <w:p w14:paraId="292EF1A1" w14:textId="77777777" w:rsidR="00A25EA1" w:rsidRPr="00DF495C" w:rsidRDefault="00A25EA1" w:rsidP="00021C9C">
      <w:pPr>
        <w:numPr>
          <w:ilvl w:val="0"/>
          <w:numId w:val="204"/>
        </w:numPr>
        <w:tabs>
          <w:tab w:val="left" w:pos="1418"/>
        </w:tabs>
        <w:jc w:val="both"/>
        <w:rPr>
          <w:rFonts w:ascii="Bookman Old Style" w:hAnsi="Bookman Old Style"/>
          <w:lang w:val="en-US"/>
        </w:rPr>
      </w:pPr>
      <w:r w:rsidRPr="00DF495C">
        <w:rPr>
          <w:rFonts w:ascii="Bookman Old Style" w:hAnsi="Bookman Old Style"/>
          <w:lang w:val="en-US"/>
        </w:rPr>
        <w:t xml:space="preserve">A household as a domestic worker </w:t>
      </w:r>
    </w:p>
    <w:p w14:paraId="08F8792B" w14:textId="77777777" w:rsidR="00A25EA1" w:rsidRPr="00DF495C" w:rsidRDefault="00A25EA1" w:rsidP="00021C9C">
      <w:pPr>
        <w:numPr>
          <w:ilvl w:val="0"/>
          <w:numId w:val="204"/>
        </w:numPr>
        <w:tabs>
          <w:tab w:val="left" w:pos="1418"/>
        </w:tabs>
        <w:jc w:val="both"/>
        <w:rPr>
          <w:rFonts w:ascii="Bookman Old Style" w:hAnsi="Bookman Old Style"/>
          <w:lang w:val="en-US"/>
        </w:rPr>
      </w:pPr>
      <w:r w:rsidRPr="00DF495C">
        <w:rPr>
          <w:rFonts w:ascii="Bookman Old Style" w:hAnsi="Bookman Old Style"/>
          <w:lang w:val="en-US"/>
        </w:rPr>
        <w:t xml:space="preserve">An NGO, non-profit institution, church </w:t>
      </w:r>
    </w:p>
    <w:p w14:paraId="3F4D2BA1" w14:textId="77777777" w:rsidR="00A25EA1" w:rsidRPr="00DF495C" w:rsidRDefault="00A25EA1" w:rsidP="00021C9C">
      <w:pPr>
        <w:numPr>
          <w:ilvl w:val="0"/>
          <w:numId w:val="204"/>
        </w:numPr>
        <w:tabs>
          <w:tab w:val="left" w:pos="1418"/>
        </w:tabs>
        <w:jc w:val="both"/>
        <w:rPr>
          <w:rFonts w:ascii="Bookman Old Style" w:hAnsi="Bookman Old Style"/>
          <w:lang w:val="en-US"/>
        </w:rPr>
      </w:pPr>
      <w:r w:rsidRPr="00DF495C">
        <w:rPr>
          <w:rFonts w:ascii="Bookman Old Style" w:hAnsi="Bookman Old Style"/>
          <w:lang w:val="en-US"/>
        </w:rPr>
        <w:t xml:space="preserve">An international organization or a foreign embassy </w:t>
      </w:r>
    </w:p>
    <w:p w14:paraId="0E8FA47F" w14:textId="7C1167B7" w:rsidR="00BF6CCA"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The question is intended only for respondents with a dependent employment relationship in their main job (employee, apprentice/intern, helping a family member who works for someone else).</w:t>
      </w:r>
      <w:r w:rsidR="005351D5" w:rsidRPr="00DF495C">
        <w:rPr>
          <w:rFonts w:ascii="Bookman Old Style" w:hAnsi="Bookman Old Style"/>
          <w:lang w:val="en-US"/>
        </w:rPr>
        <w:t xml:space="preserve"> </w:t>
      </w:r>
      <w:r w:rsidRPr="00DF495C">
        <w:rPr>
          <w:rFonts w:ascii="Bookman Old Style" w:hAnsi="Bookman Old Style"/>
          <w:lang w:val="en-US"/>
        </w:rPr>
        <w:t xml:space="preserve">It should not be asked of persons who work in their own business or in a business run by a family member. The institutional sector for all self-employed persons is the private sector. </w:t>
      </w:r>
    </w:p>
    <w:p w14:paraId="37A649EB" w14:textId="34534C6B"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The institutional sector of employment refers to the type of institution the person works in, rather than their usual place of work. For example, a government doctor who works on call in different households works in government (</w:t>
      </w:r>
      <w:r w:rsidR="00C23867" w:rsidRPr="00DF495C">
        <w:rPr>
          <w:rFonts w:ascii="Bookman Old Style" w:hAnsi="Bookman Old Style"/>
          <w:lang w:val="en-US"/>
        </w:rPr>
        <w:t>option</w:t>
      </w:r>
      <w:r w:rsidRPr="00DF495C">
        <w:rPr>
          <w:rFonts w:ascii="Bookman Old Style" w:hAnsi="Bookman Old Style"/>
          <w:lang w:val="en-US"/>
        </w:rPr>
        <w:t xml:space="preserve"> 1) even though </w:t>
      </w:r>
      <w:r w:rsidRPr="00DF495C">
        <w:rPr>
          <w:rFonts w:ascii="Bookman Old Style" w:hAnsi="Bookman Old Style"/>
          <w:lang w:val="en-US"/>
        </w:rPr>
        <w:lastRenderedPageBreak/>
        <w:t xml:space="preserve">the usual place of work may be the clients’ households. In cases where a respondent is hired through an employment agency to work for another </w:t>
      </w:r>
      <w:proofErr w:type="spellStart"/>
      <w:r w:rsidRPr="00DF495C">
        <w:rPr>
          <w:rFonts w:ascii="Bookman Old Style" w:hAnsi="Bookman Old Style"/>
          <w:lang w:val="en-US"/>
        </w:rPr>
        <w:t>organisation</w:t>
      </w:r>
      <w:proofErr w:type="spellEnd"/>
      <w:r w:rsidRPr="00DF495C">
        <w:rPr>
          <w:rFonts w:ascii="Bookman Old Style" w:hAnsi="Bookman Old Style"/>
          <w:lang w:val="en-US"/>
        </w:rPr>
        <w:t xml:space="preserve">/household then the sector where the work is performed should be recorded. For </w:t>
      </w:r>
      <w:r w:rsidR="005351D5" w:rsidRPr="00DF495C">
        <w:rPr>
          <w:rFonts w:ascii="Bookman Old Style" w:hAnsi="Bookman Old Style"/>
          <w:lang w:val="en-US"/>
        </w:rPr>
        <w:t>example,</w:t>
      </w:r>
      <w:r w:rsidRPr="00DF495C">
        <w:rPr>
          <w:rFonts w:ascii="Bookman Old Style" w:hAnsi="Bookman Old Style"/>
          <w:lang w:val="en-US"/>
        </w:rPr>
        <w:t xml:space="preserve"> a domestic worker hired through and paid by an agency should still be recorded as </w:t>
      </w:r>
      <w:r w:rsidR="00C23867" w:rsidRPr="00DF495C">
        <w:rPr>
          <w:rFonts w:ascii="Bookman Old Style" w:hAnsi="Bookman Old Style"/>
          <w:lang w:val="en-US"/>
        </w:rPr>
        <w:t>option</w:t>
      </w:r>
      <w:r w:rsidRPr="00DF495C">
        <w:rPr>
          <w:rFonts w:ascii="Bookman Old Style" w:hAnsi="Bookman Old Style"/>
          <w:lang w:val="en-US"/>
        </w:rPr>
        <w:t xml:space="preserve"> </w:t>
      </w:r>
      <w:r w:rsidR="00C23867" w:rsidRPr="00DF495C">
        <w:rPr>
          <w:rFonts w:ascii="Bookman Old Style" w:hAnsi="Bookman Old Style"/>
          <w:lang w:val="en-US"/>
        </w:rPr>
        <w:t>4</w:t>
      </w:r>
      <w:r w:rsidRPr="00DF495C">
        <w:rPr>
          <w:rFonts w:ascii="Bookman Old Style" w:hAnsi="Bookman Old Style"/>
          <w:lang w:val="en-US"/>
        </w:rPr>
        <w:t xml:space="preserve"> (private household), while a nurse hired to work in a government hospital through an agency (and paid by that agency) would be code 1 (government). </w:t>
      </w:r>
    </w:p>
    <w:p w14:paraId="016E958A" w14:textId="064A227E" w:rsidR="00A25EA1" w:rsidRPr="00DF495C" w:rsidRDefault="00BF6CCA" w:rsidP="00A25EA1">
      <w:pPr>
        <w:tabs>
          <w:tab w:val="left" w:pos="1418"/>
        </w:tabs>
        <w:spacing w:before="240"/>
        <w:jc w:val="both"/>
        <w:rPr>
          <w:rFonts w:ascii="Bookman Old Style" w:hAnsi="Bookman Old Style"/>
          <w:lang w:val="en-US"/>
        </w:rPr>
      </w:pPr>
      <w:r w:rsidRPr="00DF495C">
        <w:rPr>
          <w:rFonts w:ascii="Bookman Old Style" w:hAnsi="Bookman Old Style"/>
          <w:lang w:val="en-US"/>
        </w:rPr>
        <w:t xml:space="preserve">Note </w:t>
      </w:r>
      <w:r w:rsidR="005351D5" w:rsidRPr="00DF495C">
        <w:rPr>
          <w:rFonts w:ascii="Bookman Old Style" w:hAnsi="Bookman Old Style"/>
          <w:lang w:val="en-US"/>
        </w:rPr>
        <w:t>that all</w:t>
      </w:r>
      <w:r w:rsidR="00A25EA1" w:rsidRPr="00DF495C">
        <w:rPr>
          <w:rFonts w:ascii="Bookman Old Style" w:hAnsi="Bookman Old Style"/>
          <w:lang w:val="en-US"/>
        </w:rPr>
        <w:t xml:space="preserve"> non-profit institutions, such as NGO</w:t>
      </w:r>
      <w:r w:rsidRPr="00DF495C">
        <w:rPr>
          <w:rFonts w:ascii="Bookman Old Style" w:hAnsi="Bookman Old Style"/>
          <w:lang w:val="en-US"/>
        </w:rPr>
        <w:t>s</w:t>
      </w:r>
      <w:r w:rsidR="00A25EA1" w:rsidRPr="00DF495C">
        <w:rPr>
          <w:rFonts w:ascii="Bookman Old Style" w:hAnsi="Bookman Old Style"/>
          <w:lang w:val="en-US"/>
        </w:rPr>
        <w:t xml:space="preserve">, charities, religious institutions, provide their services or product to households or the community at </w:t>
      </w:r>
      <w:r w:rsidR="005351D5" w:rsidRPr="00DF495C">
        <w:rPr>
          <w:rFonts w:ascii="Bookman Old Style" w:hAnsi="Bookman Old Style"/>
          <w:lang w:val="en-US"/>
        </w:rPr>
        <w:t>large and</w:t>
      </w:r>
      <w:r w:rsidRPr="00DF495C">
        <w:rPr>
          <w:rFonts w:ascii="Bookman Old Style" w:hAnsi="Bookman Old Style"/>
          <w:lang w:val="en-US"/>
        </w:rPr>
        <w:t xml:space="preserve"> these</w:t>
      </w:r>
      <w:r w:rsidR="00A25EA1" w:rsidRPr="00DF495C">
        <w:rPr>
          <w:rFonts w:ascii="Bookman Old Style" w:hAnsi="Bookman Old Style"/>
          <w:lang w:val="en-US"/>
        </w:rPr>
        <w:t xml:space="preserve"> exclude NGOs controlled by the government.</w:t>
      </w:r>
      <w:r w:rsidR="005351D5" w:rsidRPr="00DF495C">
        <w:rPr>
          <w:rFonts w:ascii="Bookman Old Style" w:hAnsi="Bookman Old Style"/>
          <w:lang w:val="en-US"/>
        </w:rPr>
        <w:t xml:space="preserve"> </w:t>
      </w:r>
      <w:r w:rsidRPr="00DF495C">
        <w:rPr>
          <w:rFonts w:ascii="Bookman Old Style" w:hAnsi="Bookman Old Style"/>
          <w:lang w:val="en-US"/>
        </w:rPr>
        <w:t>International organizations or foreign embassies</w:t>
      </w:r>
      <w:r w:rsidR="00A25EA1" w:rsidRPr="00DF495C">
        <w:rPr>
          <w:rFonts w:ascii="Bookman Old Style" w:hAnsi="Bookman Old Style"/>
          <w:lang w:val="en-US"/>
        </w:rPr>
        <w:t xml:space="preserve"> </w:t>
      </w:r>
      <w:r w:rsidRPr="00DF495C">
        <w:rPr>
          <w:rFonts w:ascii="Bookman Old Style" w:hAnsi="Bookman Old Style"/>
          <w:lang w:val="en-US"/>
        </w:rPr>
        <w:t xml:space="preserve">are </w:t>
      </w:r>
      <w:r w:rsidR="00A25EA1" w:rsidRPr="00DF495C">
        <w:rPr>
          <w:rFonts w:ascii="Bookman Old Style" w:hAnsi="Bookman Old Style"/>
          <w:lang w:val="en-US"/>
        </w:rPr>
        <w:t>public institution</w:t>
      </w:r>
      <w:r w:rsidRPr="00DF495C">
        <w:rPr>
          <w:rFonts w:ascii="Bookman Old Style" w:hAnsi="Bookman Old Style"/>
          <w:lang w:val="en-US"/>
        </w:rPr>
        <w:t>s</w:t>
      </w:r>
      <w:r w:rsidR="00A25EA1" w:rsidRPr="00DF495C">
        <w:rPr>
          <w:rFonts w:ascii="Bookman Old Style" w:hAnsi="Bookman Old Style"/>
          <w:lang w:val="en-US"/>
        </w:rPr>
        <w:t xml:space="preserve"> but owned by foreign or international institutions</w:t>
      </w:r>
      <w:r w:rsidRPr="00DF495C">
        <w:rPr>
          <w:rFonts w:ascii="Bookman Old Style" w:hAnsi="Bookman Old Style"/>
          <w:lang w:val="en-US"/>
        </w:rPr>
        <w:t>.</w:t>
      </w:r>
    </w:p>
    <w:p w14:paraId="0A6B8875" w14:textId="503E9567" w:rsidR="00A25EA1" w:rsidRPr="00DF495C" w:rsidRDefault="00030016" w:rsidP="00BF6CCA">
      <w:pPr>
        <w:tabs>
          <w:tab w:val="left" w:pos="1418"/>
        </w:tabs>
        <w:spacing w:before="240"/>
        <w:jc w:val="both"/>
        <w:rPr>
          <w:rFonts w:ascii="Bookman Old Style" w:hAnsi="Bookman Old Style"/>
          <w:b/>
          <w:bCs/>
          <w:lang w:val="en-US"/>
        </w:rPr>
      </w:pPr>
      <w:r w:rsidRPr="00DF495C">
        <w:rPr>
          <w:rFonts w:ascii="Bookman Old Style" w:hAnsi="Bookman Old Style"/>
          <w:b/>
          <w:bCs/>
          <w:i/>
          <w:iCs/>
          <w:lang w:val="en-US"/>
        </w:rPr>
        <w:t>F02</w:t>
      </w:r>
      <w:r w:rsidR="00BF6CCA" w:rsidRPr="00DF495C">
        <w:rPr>
          <w:rFonts w:ascii="Bookman Old Style" w:hAnsi="Bookman Old Style"/>
          <w:i/>
          <w:iCs/>
          <w:lang w:val="en-US"/>
        </w:rPr>
        <w:t>: Does the place or business where (you/NAME) work(s) have a name</w:t>
      </w:r>
      <w:r w:rsidR="00BF6CCA" w:rsidRPr="00DF495C">
        <w:rPr>
          <w:rFonts w:ascii="Bookman Old Style" w:hAnsi="Bookman Old Style"/>
          <w:lang w:val="en-US"/>
        </w:rPr>
        <w:t>?</w:t>
      </w:r>
      <w:r w:rsidR="00A25EA1" w:rsidRPr="00DF495C">
        <w:rPr>
          <w:rFonts w:ascii="Bookman Old Style" w:hAnsi="Bookman Old Style"/>
          <w:b/>
          <w:bCs/>
          <w:lang w:val="en-US"/>
        </w:rPr>
        <w:t xml:space="preserve"> </w:t>
      </w:r>
    </w:p>
    <w:p w14:paraId="5A5EA242" w14:textId="77777777" w:rsidR="006B0293"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This refers to the name of the place of work of the respondent, not the physical location where the work takes place, which may or may not be different. For employees it refers to the business that employs them. For self-employed it will refer to the respondent’s business.</w:t>
      </w:r>
      <w:r w:rsidR="00BF6CCA" w:rsidRPr="00DF495C">
        <w:rPr>
          <w:rFonts w:ascii="Bookman Old Style" w:hAnsi="Bookman Old Style"/>
          <w:lang w:val="en-US"/>
        </w:rPr>
        <w:t xml:space="preserve"> </w:t>
      </w:r>
      <w:r w:rsidRPr="00DF495C">
        <w:rPr>
          <w:rFonts w:ascii="Bookman Old Style" w:hAnsi="Bookman Old Style"/>
          <w:lang w:val="en-US"/>
        </w:rPr>
        <w:t>‘NO’ should be used only in cases when the business/place of work has no name, for example respondents working in informal own-account business activities.</w:t>
      </w:r>
    </w:p>
    <w:p w14:paraId="7B839454" w14:textId="59B18075" w:rsidR="00BF6CCA" w:rsidRPr="00DF495C" w:rsidRDefault="00030016" w:rsidP="00BF6CCA">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F03</w:t>
      </w:r>
      <w:r w:rsidR="00A25EA1" w:rsidRPr="00DF495C">
        <w:rPr>
          <w:rFonts w:ascii="Bookman Old Style" w:hAnsi="Bookman Old Style"/>
          <w:b/>
          <w:bCs/>
          <w:i/>
          <w:iCs/>
          <w:lang w:val="en-US"/>
        </w:rPr>
        <w:t xml:space="preserve"> </w:t>
      </w:r>
      <w:r w:rsidR="00BF6CCA" w:rsidRPr="00DF495C">
        <w:rPr>
          <w:rFonts w:ascii="Bookman Old Style" w:hAnsi="Bookman Old Style"/>
          <w:i/>
          <w:iCs/>
          <w:lang w:val="en-US"/>
        </w:rPr>
        <w:t>What is the name of the place or business where (you/NAME) work?</w:t>
      </w:r>
    </w:p>
    <w:p w14:paraId="01DE54A7" w14:textId="2C729927" w:rsidR="00BF6CCA" w:rsidRPr="00DF495C" w:rsidRDefault="00BF6CCA" w:rsidP="00BF6CCA">
      <w:pPr>
        <w:tabs>
          <w:tab w:val="left" w:pos="1418"/>
        </w:tabs>
        <w:spacing w:before="240"/>
        <w:jc w:val="both"/>
        <w:rPr>
          <w:rFonts w:ascii="Bookman Old Style" w:hAnsi="Bookman Old Style"/>
          <w:lang w:val="en-US"/>
        </w:rPr>
      </w:pPr>
      <w:r w:rsidRPr="00DF495C">
        <w:rPr>
          <w:rFonts w:ascii="Bookman Old Style" w:hAnsi="Bookman Old Style"/>
          <w:lang w:val="en-US"/>
        </w:rPr>
        <w:t xml:space="preserve">Record name of the place or </w:t>
      </w:r>
      <w:r w:rsidR="005351D5" w:rsidRPr="00DF495C">
        <w:rPr>
          <w:rFonts w:ascii="Bookman Old Style" w:hAnsi="Bookman Old Style"/>
          <w:lang w:val="en-US"/>
        </w:rPr>
        <w:t>business</w:t>
      </w:r>
      <w:r w:rsidRPr="00DF495C">
        <w:rPr>
          <w:rFonts w:ascii="Bookman Old Style" w:hAnsi="Bookman Old Style"/>
          <w:lang w:val="en-US"/>
        </w:rPr>
        <w:t xml:space="preserve"> where the respondent works</w:t>
      </w:r>
    </w:p>
    <w:p w14:paraId="49624124" w14:textId="654443AC" w:rsidR="00A25EA1" w:rsidRPr="00DF495C" w:rsidRDefault="0062366C" w:rsidP="00A25EA1">
      <w:pPr>
        <w:tabs>
          <w:tab w:val="left" w:pos="1418"/>
        </w:tabs>
        <w:spacing w:before="240"/>
        <w:jc w:val="both"/>
        <w:rPr>
          <w:rFonts w:ascii="Bookman Old Style" w:hAnsi="Bookman Old Style"/>
          <w:b/>
          <w:bCs/>
          <w:i/>
          <w:iCs/>
          <w:lang w:val="en-US"/>
        </w:rPr>
      </w:pPr>
      <w:r w:rsidRPr="00DF495C">
        <w:rPr>
          <w:rFonts w:ascii="Bookman Old Style" w:hAnsi="Bookman Old Style"/>
          <w:b/>
          <w:bCs/>
          <w:i/>
          <w:iCs/>
          <w:lang w:val="en-US"/>
        </w:rPr>
        <w:t>F04</w:t>
      </w:r>
      <w:r w:rsidR="00BF6CCA" w:rsidRPr="00DF495C">
        <w:rPr>
          <w:rFonts w:ascii="Bookman Old Style" w:hAnsi="Bookman Old Style"/>
          <w:b/>
          <w:bCs/>
          <w:i/>
          <w:iCs/>
          <w:lang w:val="en-US"/>
        </w:rPr>
        <w:t xml:space="preserve"> </w:t>
      </w:r>
      <w:r w:rsidR="00BF6CCA" w:rsidRPr="00DF495C">
        <w:rPr>
          <w:rFonts w:ascii="Bookman Old Style" w:hAnsi="Bookman Old Style"/>
          <w:i/>
          <w:iCs/>
          <w:lang w:val="en-US"/>
        </w:rPr>
        <w:t>What is the main activity of the place where (you/NAME) work(s)?</w:t>
      </w:r>
      <w:r w:rsidR="00A25EA1" w:rsidRPr="00DF495C">
        <w:rPr>
          <w:rFonts w:ascii="Bookman Old Style" w:hAnsi="Bookman Old Style"/>
          <w:b/>
          <w:bCs/>
          <w:i/>
          <w:iCs/>
          <w:lang w:val="en-US"/>
        </w:rPr>
        <w:t xml:space="preserve"> </w:t>
      </w:r>
    </w:p>
    <w:p w14:paraId="5969DDF1" w14:textId="77777777" w:rsidR="00157FB6" w:rsidRPr="00DF495C" w:rsidRDefault="002528CC" w:rsidP="00A25EA1">
      <w:pPr>
        <w:tabs>
          <w:tab w:val="left" w:pos="1418"/>
        </w:tabs>
        <w:spacing w:before="240"/>
        <w:jc w:val="both"/>
        <w:rPr>
          <w:rFonts w:ascii="Bookman Old Style" w:hAnsi="Bookman Old Style"/>
          <w:lang w:val="en-US"/>
        </w:rPr>
      </w:pPr>
      <w:r w:rsidRPr="00DF495C">
        <w:rPr>
          <w:rFonts w:ascii="Bookman Old Style" w:hAnsi="Bookman Old Style"/>
          <w:lang w:val="en-US"/>
        </w:rPr>
        <w:t xml:space="preserve">The </w:t>
      </w:r>
      <w:r w:rsidR="00A25EA1" w:rsidRPr="00DF495C">
        <w:rPr>
          <w:rFonts w:ascii="Bookman Old Style" w:hAnsi="Bookman Old Style"/>
          <w:lang w:val="en-US"/>
        </w:rPr>
        <w:t>question</w:t>
      </w:r>
      <w:r w:rsidRPr="00DF495C">
        <w:rPr>
          <w:rFonts w:ascii="Bookman Old Style" w:hAnsi="Bookman Old Style"/>
          <w:lang w:val="en-US"/>
        </w:rPr>
        <w:t xml:space="preserve"> seeks to</w:t>
      </w:r>
      <w:r w:rsidR="00A25EA1" w:rsidRPr="00DF495C">
        <w:rPr>
          <w:rFonts w:ascii="Bookman Old Style" w:hAnsi="Bookman Old Style"/>
          <w:lang w:val="en-US"/>
        </w:rPr>
        <w:t xml:space="preserve"> identify</w:t>
      </w:r>
      <w:r w:rsidRPr="00DF495C">
        <w:rPr>
          <w:rFonts w:ascii="Bookman Old Style" w:hAnsi="Bookman Old Style"/>
          <w:lang w:val="en-US"/>
        </w:rPr>
        <w:t xml:space="preserve"> a</w:t>
      </w:r>
      <w:r w:rsidR="00A25EA1" w:rsidRPr="00DF495C">
        <w:rPr>
          <w:rFonts w:ascii="Bookman Old Style" w:hAnsi="Bookman Old Style"/>
          <w:lang w:val="en-US"/>
        </w:rPr>
        <w:t xml:space="preserve"> branch of economic activity (industry) of the establishment where the main job is located</w:t>
      </w:r>
      <w:r w:rsidR="00BF6CCA" w:rsidRPr="00DF495C">
        <w:rPr>
          <w:rFonts w:ascii="Bookman Old Style" w:hAnsi="Bookman Old Style"/>
          <w:lang w:val="en-US"/>
        </w:rPr>
        <w:t>.</w:t>
      </w:r>
      <w:r w:rsidR="00A25EA1" w:rsidRPr="00DF495C">
        <w:rPr>
          <w:rFonts w:ascii="Bookman Old Style" w:hAnsi="Bookman Old Style"/>
          <w:lang w:val="en-US"/>
        </w:rPr>
        <w:t xml:space="preserve"> It is vital to have enough information about the main goods or products produced or service rendered at the place of work to enable </w:t>
      </w:r>
      <w:r w:rsidRPr="00DF495C">
        <w:rPr>
          <w:rFonts w:ascii="Bookman Old Style" w:hAnsi="Bookman Old Style"/>
          <w:lang w:val="en-US"/>
        </w:rPr>
        <w:t>ISIC Rev.4 coding</w:t>
      </w:r>
      <w:r w:rsidR="00A25EA1" w:rsidRPr="00DF495C">
        <w:rPr>
          <w:rFonts w:ascii="Bookman Old Style" w:hAnsi="Bookman Old Style"/>
          <w:lang w:val="en-US"/>
        </w:rPr>
        <w:t>. This includes descriptive words that illustrate the main activity of an establishment (</w:t>
      </w:r>
      <w:proofErr w:type="gramStart"/>
      <w:r w:rsidR="00A25EA1" w:rsidRPr="00DF495C">
        <w:rPr>
          <w:rFonts w:ascii="Bookman Old Style" w:hAnsi="Bookman Old Style"/>
          <w:lang w:val="en-US"/>
        </w:rPr>
        <w:t>e.g.</w:t>
      </w:r>
      <w:proofErr w:type="gramEnd"/>
      <w:r w:rsidR="00A25EA1" w:rsidRPr="00DF495C">
        <w:rPr>
          <w:rFonts w:ascii="Bookman Old Style" w:hAnsi="Bookman Old Style"/>
          <w:lang w:val="en-US"/>
        </w:rPr>
        <w:t xml:space="preserve"> pharmacy) and of relevant main goods or services provided (e.g. sale of medicines to the general public) to highlight the type of information required for detailed coding.</w:t>
      </w:r>
    </w:p>
    <w:p w14:paraId="4D744B8E" w14:textId="3031CFDC" w:rsidR="002528CC" w:rsidRPr="00DF495C" w:rsidRDefault="0062366C" w:rsidP="00A25EA1">
      <w:pPr>
        <w:tabs>
          <w:tab w:val="left" w:pos="1418"/>
        </w:tabs>
        <w:spacing w:before="240"/>
        <w:jc w:val="both"/>
        <w:rPr>
          <w:rFonts w:ascii="Bookman Old Style" w:hAnsi="Bookman Old Style"/>
          <w:i/>
          <w:iCs/>
          <w:szCs w:val="22"/>
          <w:lang w:val="en-US"/>
        </w:rPr>
      </w:pPr>
      <w:r w:rsidRPr="00DF495C">
        <w:rPr>
          <w:rFonts w:ascii="Bookman Old Style" w:hAnsi="Bookman Old Style"/>
          <w:b/>
          <w:bCs/>
          <w:i/>
          <w:iCs/>
          <w:lang w:val="en-US"/>
        </w:rPr>
        <w:t xml:space="preserve">F05 </w:t>
      </w:r>
      <w:r w:rsidR="002528CC" w:rsidRPr="00DF495C">
        <w:rPr>
          <w:rFonts w:ascii="Bookman Old Style" w:hAnsi="Bookman Old Style"/>
          <w:i/>
          <w:iCs/>
          <w:szCs w:val="22"/>
          <w:lang w:val="en-US"/>
        </w:rPr>
        <w:t>How many persons including (you/NAME) work at (your/NAME’s) place of work?</w:t>
      </w:r>
    </w:p>
    <w:p w14:paraId="01835ABC" w14:textId="77777777" w:rsidR="00A25EA1" w:rsidRPr="00DF495C" w:rsidRDefault="002528CC" w:rsidP="00A25EA1">
      <w:pPr>
        <w:tabs>
          <w:tab w:val="left" w:pos="1418"/>
        </w:tabs>
        <w:spacing w:before="240"/>
        <w:jc w:val="both"/>
        <w:rPr>
          <w:rFonts w:ascii="Bookman Old Style" w:hAnsi="Bookman Old Style"/>
          <w:i/>
          <w:iCs/>
          <w:szCs w:val="22"/>
          <w:lang w:val="en-US"/>
        </w:rPr>
      </w:pPr>
      <w:r w:rsidRPr="00DF495C">
        <w:rPr>
          <w:rFonts w:ascii="Bookman Old Style" w:hAnsi="Bookman Old Style"/>
          <w:lang w:val="en-US"/>
        </w:rPr>
        <w:t>Note that w</w:t>
      </w:r>
      <w:r w:rsidR="00A25EA1" w:rsidRPr="00DF495C">
        <w:rPr>
          <w:rFonts w:ascii="Bookman Old Style" w:hAnsi="Bookman Old Style"/>
          <w:lang w:val="en-US"/>
        </w:rPr>
        <w:t>hen size is variable, consider the typical or average number of workers in the last 4 weeks or 30 days.</w:t>
      </w:r>
    </w:p>
    <w:p w14:paraId="273C911A" w14:textId="239DE8CF" w:rsidR="00A25EA1" w:rsidRPr="00DF495C" w:rsidRDefault="0062366C" w:rsidP="002528CC">
      <w:pPr>
        <w:tabs>
          <w:tab w:val="left" w:pos="1418"/>
        </w:tabs>
        <w:spacing w:before="240"/>
        <w:jc w:val="both"/>
        <w:rPr>
          <w:rFonts w:ascii="Bookman Old Style" w:hAnsi="Bookman Old Style"/>
          <w:b/>
          <w:bCs/>
          <w:i/>
          <w:iCs/>
          <w:lang w:val="en-US"/>
        </w:rPr>
      </w:pPr>
      <w:r w:rsidRPr="00DF495C">
        <w:rPr>
          <w:rFonts w:ascii="Bookman Old Style" w:hAnsi="Bookman Old Style"/>
          <w:b/>
          <w:bCs/>
          <w:i/>
          <w:iCs/>
          <w:lang w:val="en-US"/>
        </w:rPr>
        <w:t xml:space="preserve">F06 </w:t>
      </w:r>
      <w:r w:rsidR="002528CC" w:rsidRPr="00DF495C">
        <w:rPr>
          <w:rFonts w:ascii="Bookman Old Style" w:hAnsi="Bookman Old Style"/>
          <w:i/>
          <w:iCs/>
          <w:lang w:val="en-US"/>
        </w:rPr>
        <w:t>In what kind of place (do/does) (you/NAME) typically work?</w:t>
      </w:r>
    </w:p>
    <w:p w14:paraId="59974BC4" w14:textId="77777777" w:rsidR="002528CC" w:rsidRPr="00DF495C" w:rsidRDefault="00A25EA1" w:rsidP="00021C9C">
      <w:pPr>
        <w:numPr>
          <w:ilvl w:val="0"/>
          <w:numId w:val="205"/>
        </w:numPr>
        <w:tabs>
          <w:tab w:val="left" w:pos="1418"/>
        </w:tabs>
        <w:jc w:val="both"/>
        <w:rPr>
          <w:rFonts w:ascii="Bookman Old Style" w:hAnsi="Bookman Old Style"/>
        </w:rPr>
      </w:pPr>
      <w:r w:rsidRPr="00DF495C">
        <w:rPr>
          <w:rFonts w:ascii="Bookman Old Style" w:hAnsi="Bookman Old Style"/>
        </w:rPr>
        <w:t xml:space="preserve">AT (YOUR/NAME’S) OWN HOME </w:t>
      </w:r>
    </w:p>
    <w:p w14:paraId="1C4281D3" w14:textId="77777777" w:rsidR="00A25EA1" w:rsidRPr="00DF495C" w:rsidRDefault="00A25EA1" w:rsidP="00021C9C">
      <w:pPr>
        <w:numPr>
          <w:ilvl w:val="0"/>
          <w:numId w:val="205"/>
        </w:numPr>
        <w:tabs>
          <w:tab w:val="left" w:pos="1418"/>
        </w:tabs>
        <w:jc w:val="both"/>
        <w:rPr>
          <w:rFonts w:ascii="Bookman Old Style" w:hAnsi="Bookman Old Style"/>
          <w:lang w:val="en-US"/>
        </w:rPr>
      </w:pPr>
      <w:r w:rsidRPr="00DF495C">
        <w:rPr>
          <w:rFonts w:ascii="Bookman Old Style" w:hAnsi="Bookman Old Style"/>
          <w:lang w:val="en-US"/>
        </w:rPr>
        <w:t xml:space="preserve">AT THE CLIENT OR EMPLOYER’S HOME </w:t>
      </w:r>
    </w:p>
    <w:p w14:paraId="3E7B2EC1" w14:textId="77777777" w:rsidR="00A25EA1" w:rsidRPr="00DF495C" w:rsidRDefault="00A25EA1" w:rsidP="00021C9C">
      <w:pPr>
        <w:numPr>
          <w:ilvl w:val="0"/>
          <w:numId w:val="205"/>
        </w:numPr>
        <w:tabs>
          <w:tab w:val="left" w:pos="1418"/>
        </w:tabs>
        <w:jc w:val="both"/>
        <w:rPr>
          <w:rFonts w:ascii="Bookman Old Style" w:hAnsi="Bookman Old Style"/>
          <w:lang w:val="en-US"/>
        </w:rPr>
      </w:pPr>
      <w:r w:rsidRPr="00DF495C">
        <w:rPr>
          <w:rFonts w:ascii="Bookman Old Style" w:hAnsi="Bookman Old Style"/>
          <w:lang w:val="en-US"/>
        </w:rPr>
        <w:t xml:space="preserve">AT A FARM, AGRICULTURAL LAND OR FISHING SITE </w:t>
      </w:r>
    </w:p>
    <w:p w14:paraId="16BD774F" w14:textId="77777777" w:rsidR="00A25EA1" w:rsidRPr="00DF495C" w:rsidRDefault="00A25EA1" w:rsidP="00021C9C">
      <w:pPr>
        <w:numPr>
          <w:ilvl w:val="0"/>
          <w:numId w:val="205"/>
        </w:numPr>
        <w:tabs>
          <w:tab w:val="left" w:pos="1418"/>
        </w:tabs>
        <w:jc w:val="both"/>
        <w:rPr>
          <w:rFonts w:ascii="Bookman Old Style" w:hAnsi="Bookman Old Style"/>
          <w:lang w:val="en-US"/>
        </w:rPr>
      </w:pPr>
      <w:r w:rsidRPr="00DF495C">
        <w:rPr>
          <w:rFonts w:ascii="Bookman Old Style" w:hAnsi="Bookman Old Style"/>
          <w:lang w:val="en-US"/>
        </w:rPr>
        <w:t xml:space="preserve">AT A BUSINESS, OFFICE, FACTORY, FIXED PREMISE OR SITE </w:t>
      </w:r>
    </w:p>
    <w:p w14:paraId="7D96D954" w14:textId="77777777" w:rsidR="00A25EA1" w:rsidRPr="00DF495C" w:rsidRDefault="00A25EA1" w:rsidP="00021C9C">
      <w:pPr>
        <w:numPr>
          <w:ilvl w:val="0"/>
          <w:numId w:val="205"/>
        </w:numPr>
        <w:tabs>
          <w:tab w:val="left" w:pos="1418"/>
        </w:tabs>
        <w:jc w:val="both"/>
        <w:rPr>
          <w:rFonts w:ascii="Bookman Old Style" w:hAnsi="Bookman Old Style"/>
          <w:lang w:val="en-US"/>
        </w:rPr>
      </w:pPr>
      <w:r w:rsidRPr="00DF495C">
        <w:rPr>
          <w:rFonts w:ascii="Bookman Old Style" w:hAnsi="Bookman Old Style"/>
          <w:lang w:val="en-US"/>
        </w:rPr>
        <w:t xml:space="preserve">ON THE STREET OR ANOTHER PUBLIC SPACE </w:t>
      </w:r>
    </w:p>
    <w:p w14:paraId="1F1C5E3C" w14:textId="77777777" w:rsidR="00A25EA1" w:rsidRPr="00DF495C" w:rsidRDefault="00A25EA1" w:rsidP="00021C9C">
      <w:pPr>
        <w:numPr>
          <w:ilvl w:val="0"/>
          <w:numId w:val="205"/>
        </w:numPr>
        <w:tabs>
          <w:tab w:val="left" w:pos="1418"/>
        </w:tabs>
        <w:jc w:val="both"/>
        <w:rPr>
          <w:rFonts w:ascii="Bookman Old Style" w:hAnsi="Bookman Old Style"/>
          <w:lang w:val="en-US"/>
        </w:rPr>
      </w:pPr>
      <w:r w:rsidRPr="00DF495C">
        <w:rPr>
          <w:rFonts w:ascii="Bookman Old Style" w:hAnsi="Bookman Old Style"/>
          <w:lang w:val="en-US"/>
        </w:rPr>
        <w:t xml:space="preserve">IN/ON A VEHICLE (WITHOUT DAILY WORK BASE) </w:t>
      </w:r>
    </w:p>
    <w:p w14:paraId="1E57DADF" w14:textId="77777777" w:rsidR="002528CC" w:rsidRPr="00DF495C" w:rsidRDefault="00A25EA1" w:rsidP="00021C9C">
      <w:pPr>
        <w:numPr>
          <w:ilvl w:val="0"/>
          <w:numId w:val="205"/>
        </w:numPr>
        <w:tabs>
          <w:tab w:val="left" w:pos="1418"/>
        </w:tabs>
        <w:jc w:val="both"/>
        <w:rPr>
          <w:rFonts w:ascii="Bookman Old Style" w:hAnsi="Bookman Old Style"/>
        </w:rPr>
      </w:pPr>
      <w:r w:rsidRPr="00DF495C">
        <w:rPr>
          <w:rFonts w:ascii="Bookman Old Style" w:hAnsi="Bookman Old Style"/>
        </w:rPr>
        <w:t xml:space="preserve">DOOR-TO-DOOR </w:t>
      </w:r>
    </w:p>
    <w:p w14:paraId="2B7463E5" w14:textId="77777777" w:rsidR="00A25EA1" w:rsidRPr="00DF495C" w:rsidRDefault="00A25EA1" w:rsidP="00021C9C">
      <w:pPr>
        <w:numPr>
          <w:ilvl w:val="0"/>
          <w:numId w:val="205"/>
        </w:numPr>
        <w:tabs>
          <w:tab w:val="left" w:pos="1418"/>
        </w:tabs>
        <w:jc w:val="both"/>
        <w:rPr>
          <w:rFonts w:ascii="Bookman Old Style" w:hAnsi="Bookman Old Style"/>
        </w:rPr>
      </w:pPr>
      <w:r w:rsidRPr="00DF495C">
        <w:rPr>
          <w:rFonts w:ascii="Bookman Old Style" w:hAnsi="Bookman Old Style"/>
        </w:rPr>
        <w:t xml:space="preserve">OTHER </w:t>
      </w:r>
    </w:p>
    <w:p w14:paraId="2B291B97" w14:textId="77777777" w:rsidR="00A25EA1" w:rsidRPr="00DF495C" w:rsidRDefault="00A25EA1" w:rsidP="00021C9C">
      <w:pPr>
        <w:numPr>
          <w:ilvl w:val="0"/>
          <w:numId w:val="205"/>
        </w:numPr>
        <w:tabs>
          <w:tab w:val="left" w:pos="1418"/>
        </w:tabs>
        <w:jc w:val="both"/>
        <w:rPr>
          <w:rFonts w:ascii="Bookman Old Style" w:hAnsi="Bookman Old Style"/>
        </w:rPr>
      </w:pPr>
      <w:r w:rsidRPr="00DF495C">
        <w:rPr>
          <w:rFonts w:ascii="Bookman Old Style" w:hAnsi="Bookman Old Style"/>
        </w:rPr>
        <w:t xml:space="preserve">CANNOT SAY </w:t>
      </w:r>
    </w:p>
    <w:p w14:paraId="631429B3" w14:textId="77777777"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T</w:t>
      </w:r>
      <w:r w:rsidR="002528CC" w:rsidRPr="00DF495C">
        <w:rPr>
          <w:rFonts w:ascii="Bookman Old Style" w:hAnsi="Bookman Old Style"/>
          <w:lang w:val="en-US"/>
        </w:rPr>
        <w:t>his question</w:t>
      </w:r>
      <w:r w:rsidRPr="00DF495C">
        <w:rPr>
          <w:rFonts w:ascii="Bookman Old Style" w:hAnsi="Bookman Old Style"/>
          <w:lang w:val="en-US"/>
        </w:rPr>
        <w:t xml:space="preserve"> refers to the type of location where the person typically carries out the work. If a worker works in different locations of the same type, that type of location </w:t>
      </w:r>
      <w:r w:rsidRPr="00DF495C">
        <w:rPr>
          <w:rFonts w:ascii="Bookman Old Style" w:hAnsi="Bookman Old Style"/>
          <w:lang w:val="en-US"/>
        </w:rPr>
        <w:lastRenderedPageBreak/>
        <w:t>should be recorded as the answer, for example an electrician who typically works in his clients’ homes should be coded 2 as the work typically takes place in clients’ homes.</w:t>
      </w:r>
    </w:p>
    <w:p w14:paraId="17909A90" w14:textId="77777777"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 xml:space="preserve"> </w:t>
      </w:r>
      <w:r w:rsidR="00157FB6" w:rsidRPr="00DF495C">
        <w:rPr>
          <w:rFonts w:ascii="Bookman Old Style" w:hAnsi="Bookman Old Style"/>
          <w:lang w:val="en-US"/>
        </w:rPr>
        <w:t>Option</w:t>
      </w:r>
      <w:r w:rsidRPr="00DF495C">
        <w:rPr>
          <w:rFonts w:ascii="Bookman Old Style" w:hAnsi="Bookman Old Style"/>
          <w:lang w:val="en-US"/>
        </w:rPr>
        <w:t xml:space="preserve"> 1 includes cases where the respondent works in a space within the household premises. This includes rooms within the residential premises, outbuildings such as sheds and garages intended for residential purposes, as well as yards and gardens immediately adjacent to the residence. Fixed premises adjacent (in front, on the side, in the back) to the household dwelling served by a separate entrance and not normally used for residential purposes should be coded 4. </w:t>
      </w:r>
    </w:p>
    <w:p w14:paraId="21863452" w14:textId="77777777" w:rsidR="00A25EA1" w:rsidRPr="00DF495C" w:rsidRDefault="00157FB6" w:rsidP="00A25EA1">
      <w:pPr>
        <w:tabs>
          <w:tab w:val="left" w:pos="1418"/>
        </w:tabs>
        <w:spacing w:before="240"/>
        <w:jc w:val="both"/>
        <w:rPr>
          <w:rFonts w:ascii="Bookman Old Style" w:hAnsi="Bookman Old Style"/>
          <w:lang w:val="en-US"/>
        </w:rPr>
      </w:pPr>
      <w:r w:rsidRPr="00DF495C">
        <w:rPr>
          <w:rFonts w:ascii="Bookman Old Style" w:hAnsi="Bookman Old Style"/>
          <w:lang w:val="en-US"/>
        </w:rPr>
        <w:t>Option</w:t>
      </w:r>
      <w:r w:rsidR="00A25EA1" w:rsidRPr="00DF495C">
        <w:rPr>
          <w:rFonts w:ascii="Bookman Old Style" w:hAnsi="Bookman Old Style"/>
          <w:lang w:val="en-US"/>
        </w:rPr>
        <w:t xml:space="preserve"> 2 includes respondents who typically work at the client’s or employer’s home, for example, domestic workers (including when residing at the employer’s premises), plumbers who work at their client’s houses, etc. </w:t>
      </w:r>
    </w:p>
    <w:p w14:paraId="3491F57F" w14:textId="77777777" w:rsidR="00A25EA1" w:rsidRPr="00DF495C" w:rsidRDefault="00157FB6" w:rsidP="00A25EA1">
      <w:pPr>
        <w:tabs>
          <w:tab w:val="left" w:pos="1418"/>
        </w:tabs>
        <w:spacing w:before="240"/>
        <w:jc w:val="both"/>
        <w:rPr>
          <w:rFonts w:ascii="Bookman Old Style" w:hAnsi="Bookman Old Style"/>
          <w:lang w:val="en-US"/>
        </w:rPr>
      </w:pPr>
      <w:r w:rsidRPr="00DF495C">
        <w:rPr>
          <w:rFonts w:ascii="Bookman Old Style" w:hAnsi="Bookman Old Style"/>
          <w:lang w:val="en-US"/>
        </w:rPr>
        <w:t>Option</w:t>
      </w:r>
      <w:r w:rsidR="00A25EA1" w:rsidRPr="00DF495C">
        <w:rPr>
          <w:rFonts w:ascii="Bookman Old Style" w:hAnsi="Bookman Old Style"/>
          <w:lang w:val="en-US"/>
        </w:rPr>
        <w:t xml:space="preserve"> 3 refers to farmland, orchards, gardens or any other type of land plots used for the purposes of crop, livestock, forestry, fishery, or aquaculture production, regardless of size. </w:t>
      </w:r>
    </w:p>
    <w:p w14:paraId="5E83DC75" w14:textId="77777777" w:rsidR="00A25EA1" w:rsidRPr="00DF495C" w:rsidRDefault="00157FB6" w:rsidP="00A25EA1">
      <w:pPr>
        <w:tabs>
          <w:tab w:val="left" w:pos="1418"/>
        </w:tabs>
        <w:spacing w:before="240"/>
        <w:jc w:val="both"/>
        <w:rPr>
          <w:rFonts w:ascii="Bookman Old Style" w:hAnsi="Bookman Old Style"/>
          <w:lang w:val="en-US"/>
        </w:rPr>
      </w:pPr>
      <w:r w:rsidRPr="00DF495C">
        <w:rPr>
          <w:rFonts w:ascii="Bookman Old Style" w:hAnsi="Bookman Old Style"/>
          <w:lang w:val="en-US"/>
        </w:rPr>
        <w:t xml:space="preserve">Option </w:t>
      </w:r>
      <w:r w:rsidR="00A25EA1" w:rsidRPr="00DF495C">
        <w:rPr>
          <w:rFonts w:ascii="Bookman Old Style" w:hAnsi="Bookman Old Style"/>
          <w:lang w:val="en-US"/>
        </w:rPr>
        <w:t xml:space="preserve">4 refers to cases where the respondent typically works at a fixed premise or site. This can be a shop, workshop, office building, factory, mine, construction site, permanent market place, warehouse, or any other kind of fixed premise or site. Workers who move around for their work but have a fixed-base location to which they report daily are included in this category. </w:t>
      </w:r>
    </w:p>
    <w:p w14:paraId="03AD4DBF" w14:textId="77777777" w:rsidR="00A25EA1" w:rsidRPr="00DF495C" w:rsidRDefault="00157FB6" w:rsidP="00A25EA1">
      <w:pPr>
        <w:tabs>
          <w:tab w:val="left" w:pos="1418"/>
        </w:tabs>
        <w:spacing w:before="240"/>
        <w:jc w:val="both"/>
        <w:rPr>
          <w:rFonts w:ascii="Bookman Old Style" w:hAnsi="Bookman Old Style"/>
          <w:lang w:val="en-US"/>
        </w:rPr>
      </w:pPr>
      <w:r w:rsidRPr="00DF495C">
        <w:rPr>
          <w:rFonts w:ascii="Bookman Old Style" w:hAnsi="Bookman Old Style"/>
          <w:lang w:val="en-US"/>
        </w:rPr>
        <w:t>Option</w:t>
      </w:r>
      <w:r w:rsidR="00A25EA1" w:rsidRPr="00DF495C">
        <w:rPr>
          <w:rFonts w:ascii="Bookman Old Style" w:hAnsi="Bookman Old Style"/>
          <w:lang w:val="en-US"/>
        </w:rPr>
        <w:t xml:space="preserve"> 5 includes cases where the respondent typically works on the street or another public space that enables interaction with potential clients (</w:t>
      </w:r>
      <w:proofErr w:type="gramStart"/>
      <w:r w:rsidR="00A25EA1" w:rsidRPr="00DF495C">
        <w:rPr>
          <w:rFonts w:ascii="Bookman Old Style" w:hAnsi="Bookman Old Style"/>
          <w:lang w:val="en-US"/>
        </w:rPr>
        <w:t>e.g.</w:t>
      </w:r>
      <w:proofErr w:type="gramEnd"/>
      <w:r w:rsidR="00A25EA1" w:rsidRPr="00DF495C">
        <w:rPr>
          <w:rFonts w:ascii="Bookman Old Style" w:hAnsi="Bookman Old Style"/>
          <w:lang w:val="en-US"/>
        </w:rPr>
        <w:t xml:space="preserve"> plaza, parking area, public park, etc.) without a permanent structure. It includes, for example, street vendors, push-cart operators, operators of street stalls that are removed at the end of each day.</w:t>
      </w:r>
    </w:p>
    <w:p w14:paraId="2A8C58AD" w14:textId="77777777" w:rsidR="00A25EA1" w:rsidRPr="00DF495C" w:rsidRDefault="00157FB6" w:rsidP="00A25EA1">
      <w:pPr>
        <w:tabs>
          <w:tab w:val="left" w:pos="1418"/>
        </w:tabs>
        <w:spacing w:before="240"/>
        <w:jc w:val="both"/>
        <w:rPr>
          <w:rFonts w:ascii="Bookman Old Style" w:hAnsi="Bookman Old Style"/>
          <w:lang w:val="en-US"/>
        </w:rPr>
      </w:pPr>
      <w:r w:rsidRPr="00DF495C">
        <w:rPr>
          <w:rFonts w:ascii="Bookman Old Style" w:hAnsi="Bookman Old Style"/>
          <w:lang w:val="en-US"/>
        </w:rPr>
        <w:t>Option</w:t>
      </w:r>
      <w:r w:rsidR="00A25EA1" w:rsidRPr="00DF495C">
        <w:rPr>
          <w:rFonts w:ascii="Bookman Old Style" w:hAnsi="Bookman Old Style"/>
          <w:lang w:val="en-US"/>
        </w:rPr>
        <w:t xml:space="preserve"> 6 will include all cases where the work typically involves use of a motorized or non-motorized vehicle, including water, air or land-based vehicles. Workers who depart each day from a central location to which they return upon completion of their workday (for example a public transport employee) should be coded as working from a fixed premise, Code 4. </w:t>
      </w:r>
    </w:p>
    <w:p w14:paraId="6532B8D7" w14:textId="77777777" w:rsidR="00A25EA1" w:rsidRPr="00DF495C" w:rsidRDefault="00157FB6" w:rsidP="00A25EA1">
      <w:pPr>
        <w:tabs>
          <w:tab w:val="left" w:pos="1418"/>
        </w:tabs>
        <w:spacing w:before="240"/>
        <w:jc w:val="both"/>
        <w:rPr>
          <w:rFonts w:ascii="Bookman Old Style" w:hAnsi="Bookman Old Style"/>
          <w:lang w:val="en-US"/>
        </w:rPr>
      </w:pPr>
      <w:r w:rsidRPr="00DF495C">
        <w:rPr>
          <w:rFonts w:ascii="Bookman Old Style" w:hAnsi="Bookman Old Style"/>
          <w:lang w:val="en-US"/>
        </w:rPr>
        <w:t>Option</w:t>
      </w:r>
      <w:r w:rsidR="00A25EA1" w:rsidRPr="00DF495C">
        <w:rPr>
          <w:rFonts w:ascii="Bookman Old Style" w:hAnsi="Bookman Old Style"/>
          <w:lang w:val="en-US"/>
        </w:rPr>
        <w:t xml:space="preserve"> 7 refers to persons who work on an itinerant basis seeking potential clients at their residential premises (</w:t>
      </w:r>
      <w:proofErr w:type="gramStart"/>
      <w:r w:rsidR="00A25EA1" w:rsidRPr="00DF495C">
        <w:rPr>
          <w:rFonts w:ascii="Bookman Old Style" w:hAnsi="Bookman Old Style"/>
          <w:lang w:val="en-US"/>
        </w:rPr>
        <w:t>i.e.</w:t>
      </w:r>
      <w:proofErr w:type="gramEnd"/>
      <w:r w:rsidR="00A25EA1" w:rsidRPr="00DF495C">
        <w:rPr>
          <w:rFonts w:ascii="Bookman Old Style" w:hAnsi="Bookman Old Style"/>
          <w:lang w:val="en-US"/>
        </w:rPr>
        <w:t xml:space="preserve"> without prior agreement), for example door to door. </w:t>
      </w:r>
    </w:p>
    <w:p w14:paraId="65EA01B2" w14:textId="77777777" w:rsidR="00A25EA1" w:rsidRPr="00DF495C" w:rsidRDefault="00A25EA1" w:rsidP="00021C9C">
      <w:pPr>
        <w:pStyle w:val="Heading2"/>
        <w:rPr>
          <w:rFonts w:ascii="Bookman Old Style" w:hAnsi="Bookman Old Style"/>
        </w:rPr>
      </w:pPr>
      <w:r w:rsidRPr="00DF495C">
        <w:rPr>
          <w:rFonts w:ascii="Bookman Old Style" w:hAnsi="Bookman Old Style"/>
        </w:rPr>
        <w:t xml:space="preserve">MAIN JOB – TENURE (MJT) </w:t>
      </w:r>
    </w:p>
    <w:p w14:paraId="5D4FF197" w14:textId="77777777"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This module captures information on tenure in the main job (year and month).</w:t>
      </w:r>
    </w:p>
    <w:p w14:paraId="5EF40538" w14:textId="754A6265" w:rsidR="002528CC" w:rsidRPr="00DF495C" w:rsidRDefault="00030016" w:rsidP="00A25EA1">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G</w:t>
      </w:r>
      <w:r w:rsidR="005351D5" w:rsidRPr="00DF495C">
        <w:rPr>
          <w:rFonts w:ascii="Bookman Old Style" w:hAnsi="Bookman Old Style"/>
          <w:b/>
          <w:bCs/>
          <w:i/>
          <w:iCs/>
          <w:lang w:val="en-US"/>
        </w:rPr>
        <w:t>01</w:t>
      </w:r>
      <w:r w:rsidR="005351D5" w:rsidRPr="00DF495C">
        <w:rPr>
          <w:rFonts w:ascii="Bookman Old Style" w:hAnsi="Bookman Old Style"/>
          <w:i/>
          <w:iCs/>
          <w:lang w:val="en-US"/>
        </w:rPr>
        <w:t xml:space="preserve"> Which</w:t>
      </w:r>
      <w:r w:rsidR="002528CC" w:rsidRPr="00DF495C">
        <w:rPr>
          <w:rFonts w:ascii="Bookman Old Style" w:hAnsi="Bookman Old Style"/>
          <w:i/>
          <w:iCs/>
          <w:lang w:val="en-US"/>
        </w:rPr>
        <w:t xml:space="preserve"> year </w:t>
      </w:r>
      <w:bookmarkStart w:id="801" w:name="_Hlk133506778"/>
      <w:r w:rsidR="002528CC" w:rsidRPr="00DF495C">
        <w:rPr>
          <w:rFonts w:ascii="Bookman Old Style" w:hAnsi="Bookman Old Style"/>
          <w:i/>
          <w:iCs/>
          <w:lang w:val="en-US"/>
        </w:rPr>
        <w:t>did (you/NAME)</w:t>
      </w:r>
      <w:bookmarkEnd w:id="801"/>
      <w:r w:rsidR="002528CC" w:rsidRPr="00DF495C">
        <w:rPr>
          <w:rFonts w:ascii="Bookman Old Style" w:hAnsi="Bookman Old Style"/>
          <w:i/>
          <w:iCs/>
          <w:lang w:val="en-US"/>
        </w:rPr>
        <w:t xml:space="preserve"> begin working in this business or place?</w:t>
      </w:r>
    </w:p>
    <w:p w14:paraId="52792D9A" w14:textId="77777777" w:rsidR="00A25EA1" w:rsidRPr="00DF495C" w:rsidRDefault="002528CC" w:rsidP="00A25EA1">
      <w:pPr>
        <w:tabs>
          <w:tab w:val="left" w:pos="1418"/>
        </w:tabs>
        <w:spacing w:before="240"/>
        <w:jc w:val="both"/>
        <w:rPr>
          <w:rFonts w:ascii="Bookman Old Style" w:hAnsi="Bookman Old Style"/>
          <w:i/>
          <w:iCs/>
          <w:lang w:val="en-US"/>
        </w:rPr>
      </w:pPr>
      <w:r w:rsidRPr="00DF495C">
        <w:rPr>
          <w:rFonts w:ascii="Bookman Old Style" w:hAnsi="Bookman Old Style"/>
          <w:lang w:val="en-US"/>
        </w:rPr>
        <w:t>This question</w:t>
      </w:r>
      <w:r w:rsidR="00A25EA1" w:rsidRPr="00DF495C">
        <w:rPr>
          <w:rFonts w:ascii="Bookman Old Style" w:hAnsi="Bookman Old Style"/>
          <w:lang w:val="en-US"/>
        </w:rPr>
        <w:t xml:space="preserve"> refers to the year in which the respondent started working for the current employer or in the current business. </w:t>
      </w:r>
    </w:p>
    <w:p w14:paraId="0DD75B3E" w14:textId="50783D3C"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For dependent workers (</w:t>
      </w:r>
      <w:proofErr w:type="spellStart"/>
      <w:r w:rsidRPr="00DF495C">
        <w:rPr>
          <w:rFonts w:ascii="Bookman Old Style" w:hAnsi="Bookman Old Style"/>
          <w:lang w:val="en-US"/>
        </w:rPr>
        <w:t>ie</w:t>
      </w:r>
      <w:proofErr w:type="spellEnd"/>
      <w:r w:rsidRPr="00DF495C">
        <w:rPr>
          <w:rFonts w:ascii="Bookman Old Style" w:hAnsi="Bookman Old Style"/>
          <w:lang w:val="en-US"/>
        </w:rPr>
        <w:t xml:space="preserve">. employees, apprentices) this refers to the year when the person started working for their employer, even if since then, the person has been promoted or changed job description, responsibilities or tasks, within the economic </w:t>
      </w:r>
      <w:r w:rsidRPr="00DF495C">
        <w:rPr>
          <w:rFonts w:ascii="Bookman Old Style" w:hAnsi="Bookman Old Style"/>
          <w:lang w:val="en-US"/>
        </w:rPr>
        <w:lastRenderedPageBreak/>
        <w:t xml:space="preserve">unit. For self-employed people with a registered </w:t>
      </w:r>
      <w:r w:rsidR="005351D5" w:rsidRPr="00DF495C">
        <w:rPr>
          <w:rFonts w:ascii="Bookman Old Style" w:hAnsi="Bookman Old Style"/>
          <w:lang w:val="en-US"/>
        </w:rPr>
        <w:t>business,</w:t>
      </w:r>
      <w:r w:rsidRPr="00DF495C">
        <w:rPr>
          <w:rFonts w:ascii="Bookman Old Style" w:hAnsi="Bookman Old Style"/>
          <w:lang w:val="en-US"/>
        </w:rPr>
        <w:t xml:space="preserve"> it will refer to work in the specific registered business. For informal businesses it refers to the year the person started working in the activity.</w:t>
      </w:r>
    </w:p>
    <w:p w14:paraId="19D41B63" w14:textId="2FD20D60"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When a worker has had a series of renewed temporary engagements with the same economic unit, the duration of employment in that economic unit should be based on the total duration since the first engagement, unless the gap between engagements was one month or longer.</w:t>
      </w:r>
      <w:r w:rsidR="005351D5" w:rsidRPr="00DF495C">
        <w:rPr>
          <w:rFonts w:ascii="Bookman Old Style" w:hAnsi="Bookman Old Style"/>
          <w:lang w:val="en-US"/>
        </w:rPr>
        <w:t xml:space="preserve"> </w:t>
      </w:r>
      <w:r w:rsidRPr="00DF495C">
        <w:rPr>
          <w:rFonts w:ascii="Bookman Old Style" w:hAnsi="Bookman Old Style"/>
          <w:lang w:val="en-US"/>
        </w:rPr>
        <w:t xml:space="preserve">When a worker has been transferred between different establishments or locations within an enterprise, or enterprise group, or between different ministries or departments within the same government, duration in the current economic unit should be based on the </w:t>
      </w:r>
      <w:proofErr w:type="gramStart"/>
      <w:r w:rsidRPr="00DF495C">
        <w:rPr>
          <w:rFonts w:ascii="Bookman Old Style" w:hAnsi="Bookman Old Style"/>
          <w:lang w:val="en-US"/>
        </w:rPr>
        <w:t>highest level</w:t>
      </w:r>
      <w:proofErr w:type="gramEnd"/>
      <w:r w:rsidRPr="00DF495C">
        <w:rPr>
          <w:rFonts w:ascii="Bookman Old Style" w:hAnsi="Bookman Old Style"/>
          <w:lang w:val="en-US"/>
        </w:rPr>
        <w:t xml:space="preserve"> institutional unit considered as a single economic unit. For workers employed through agencies, for example in multi-party employment arrangements, the duration of employment should be with the agency not the client of the agency. </w:t>
      </w:r>
    </w:p>
    <w:p w14:paraId="792B71D7" w14:textId="3DB76D80" w:rsidR="00A25EA1" w:rsidRPr="00DF495C" w:rsidRDefault="00030016" w:rsidP="00A25EA1">
      <w:pPr>
        <w:tabs>
          <w:tab w:val="left" w:pos="1418"/>
        </w:tabs>
        <w:spacing w:before="240"/>
        <w:jc w:val="both"/>
        <w:rPr>
          <w:rFonts w:ascii="Bookman Old Style" w:hAnsi="Bookman Old Style"/>
          <w:b/>
          <w:bCs/>
          <w:i/>
          <w:iCs/>
          <w:lang w:val="en-US"/>
        </w:rPr>
      </w:pPr>
      <w:r w:rsidRPr="00DF495C">
        <w:rPr>
          <w:rFonts w:ascii="Bookman Old Style" w:hAnsi="Bookman Old Style"/>
          <w:b/>
          <w:bCs/>
          <w:i/>
          <w:iCs/>
          <w:lang w:val="en-US"/>
        </w:rPr>
        <w:t>G</w:t>
      </w:r>
      <w:r w:rsidR="005351D5" w:rsidRPr="00DF495C">
        <w:rPr>
          <w:rFonts w:ascii="Bookman Old Style" w:hAnsi="Bookman Old Style"/>
          <w:b/>
          <w:bCs/>
          <w:i/>
          <w:iCs/>
          <w:lang w:val="en-US"/>
        </w:rPr>
        <w:t xml:space="preserve">02 </w:t>
      </w:r>
      <w:r w:rsidR="005351D5" w:rsidRPr="00DF495C">
        <w:rPr>
          <w:rFonts w:ascii="Bookman Old Style" w:hAnsi="Bookman Old Style"/>
          <w:i/>
          <w:iCs/>
          <w:lang w:val="en-US"/>
        </w:rPr>
        <w:t>And</w:t>
      </w:r>
      <w:r w:rsidR="002528CC" w:rsidRPr="00DF495C">
        <w:rPr>
          <w:rFonts w:ascii="Bookman Old Style" w:hAnsi="Bookman Old Style"/>
          <w:i/>
          <w:iCs/>
          <w:lang w:val="en-US"/>
        </w:rPr>
        <w:t xml:space="preserve"> which month?</w:t>
      </w:r>
    </w:p>
    <w:p w14:paraId="12BB2CE2" w14:textId="55024CB7" w:rsidR="00A25EA1" w:rsidRPr="00DF495C" w:rsidRDefault="00181C6A" w:rsidP="00A25EA1">
      <w:pPr>
        <w:tabs>
          <w:tab w:val="left" w:pos="1418"/>
        </w:tabs>
        <w:spacing w:before="240"/>
        <w:jc w:val="both"/>
        <w:rPr>
          <w:rFonts w:ascii="Bookman Old Style" w:hAnsi="Bookman Old Style"/>
          <w:lang w:val="en-US"/>
        </w:rPr>
      </w:pPr>
      <w:r w:rsidRPr="00DF495C">
        <w:rPr>
          <w:rFonts w:ascii="Bookman Old Style" w:hAnsi="Bookman Old Style"/>
          <w:lang w:val="en-US"/>
        </w:rPr>
        <w:t>Record m</w:t>
      </w:r>
      <w:r w:rsidR="00A25EA1" w:rsidRPr="00DF495C">
        <w:rPr>
          <w:rFonts w:ascii="Bookman Old Style" w:hAnsi="Bookman Old Style"/>
          <w:lang w:val="en-US"/>
        </w:rPr>
        <w:t>onth when</w:t>
      </w:r>
      <w:r w:rsidRPr="00DF495C">
        <w:rPr>
          <w:rFonts w:ascii="Bookman Old Style" w:hAnsi="Bookman Old Style"/>
          <w:lang w:val="en-US"/>
        </w:rPr>
        <w:t xml:space="preserve"> </w:t>
      </w:r>
      <w:r w:rsidRPr="00DF495C">
        <w:rPr>
          <w:rFonts w:ascii="Bookman Old Style" w:hAnsi="Bookman Old Style"/>
          <w:i/>
          <w:iCs/>
          <w:lang w:val="en-US"/>
        </w:rPr>
        <w:t>did (you/</w:t>
      </w:r>
      <w:r w:rsidR="005351D5" w:rsidRPr="00DF495C">
        <w:rPr>
          <w:rFonts w:ascii="Bookman Old Style" w:hAnsi="Bookman Old Style"/>
          <w:i/>
          <w:iCs/>
          <w:lang w:val="en-US"/>
        </w:rPr>
        <w:t>NAME)</w:t>
      </w:r>
      <w:r w:rsidR="005351D5" w:rsidRPr="00DF495C">
        <w:rPr>
          <w:rFonts w:ascii="Bookman Old Style" w:hAnsi="Bookman Old Style"/>
          <w:lang w:val="en-US"/>
        </w:rPr>
        <w:t xml:space="preserve"> started</w:t>
      </w:r>
      <w:r w:rsidR="00A25EA1" w:rsidRPr="00DF495C">
        <w:rPr>
          <w:rFonts w:ascii="Bookman Old Style" w:hAnsi="Bookman Old Style"/>
          <w:lang w:val="en-US"/>
        </w:rPr>
        <w:t xml:space="preserve"> working for the current employer or in the current business</w:t>
      </w:r>
      <w:r w:rsidRPr="00DF495C">
        <w:rPr>
          <w:rFonts w:ascii="Bookman Old Style" w:hAnsi="Bookman Old Style"/>
          <w:lang w:val="en-US"/>
        </w:rPr>
        <w:t>.</w:t>
      </w:r>
    </w:p>
    <w:p w14:paraId="31B5A39B" w14:textId="77777777" w:rsidR="00A25EA1" w:rsidRPr="00DF495C" w:rsidRDefault="00A25EA1" w:rsidP="00021C9C">
      <w:pPr>
        <w:pStyle w:val="Heading2"/>
        <w:rPr>
          <w:rFonts w:ascii="Bookman Old Style" w:hAnsi="Bookman Old Style"/>
          <w:lang w:val="en-US"/>
        </w:rPr>
      </w:pPr>
      <w:r w:rsidRPr="00DF495C">
        <w:rPr>
          <w:rFonts w:ascii="Bookman Old Style" w:hAnsi="Bookman Old Style"/>
          <w:lang w:val="en-US"/>
        </w:rPr>
        <w:t xml:space="preserve"> MAIN JOB – LEGAL ORGANIZATION OF ECONOMIC UNIT (MJL) </w:t>
      </w:r>
    </w:p>
    <w:p w14:paraId="2052526B" w14:textId="77777777"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This module is asked of all respondents who have been identified as employed in the private sector in their main job or business. The purpose is to identify that the employment is in an incorporated enterprise or not, for use in analysis of informality and identification of the status in employment in line with the latest classification of status in employment (ICSE).</w:t>
      </w:r>
    </w:p>
    <w:p w14:paraId="113095EF" w14:textId="73E7F43F" w:rsidR="00181C6A" w:rsidRPr="00DF495C" w:rsidRDefault="00A25EA1" w:rsidP="00A25EA1">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 xml:space="preserve">MJL_CORP </w:t>
      </w:r>
      <w:r w:rsidR="00181C6A" w:rsidRPr="00DF495C">
        <w:rPr>
          <w:rFonts w:ascii="Bookman Old Style" w:hAnsi="Bookman Old Style"/>
          <w:i/>
          <w:iCs/>
          <w:lang w:val="en-US"/>
        </w:rPr>
        <w:t xml:space="preserve">Is (your/NAME’s) business incorporated? For </w:t>
      </w:r>
      <w:r w:rsidR="005351D5" w:rsidRPr="00DF495C">
        <w:rPr>
          <w:rFonts w:ascii="Bookman Old Style" w:hAnsi="Bookman Old Style"/>
          <w:i/>
          <w:iCs/>
          <w:lang w:val="en-US"/>
        </w:rPr>
        <w:t>example,</w:t>
      </w:r>
      <w:r w:rsidR="00181C6A" w:rsidRPr="00DF495C">
        <w:rPr>
          <w:rFonts w:ascii="Bookman Old Style" w:hAnsi="Bookman Old Style"/>
          <w:i/>
          <w:iCs/>
          <w:lang w:val="en-US"/>
        </w:rPr>
        <w:t xml:space="preserve"> as a [limited company or partnership]?</w:t>
      </w:r>
    </w:p>
    <w:p w14:paraId="0FF4BB1B" w14:textId="77777777" w:rsidR="00430C95" w:rsidRPr="00DF495C" w:rsidRDefault="00181C6A" w:rsidP="00A25EA1">
      <w:pPr>
        <w:tabs>
          <w:tab w:val="left" w:pos="1418"/>
        </w:tabs>
        <w:spacing w:before="240"/>
        <w:jc w:val="both"/>
        <w:rPr>
          <w:rFonts w:ascii="Bookman Old Style" w:hAnsi="Bookman Old Style"/>
          <w:lang w:val="en-US"/>
        </w:rPr>
      </w:pPr>
      <w:r w:rsidRPr="00DF495C">
        <w:rPr>
          <w:rFonts w:ascii="Bookman Old Style" w:hAnsi="Bookman Old Style"/>
          <w:lang w:val="en-US"/>
        </w:rPr>
        <w:t xml:space="preserve">This question seeks to identify persons employed in the informal sector. </w:t>
      </w:r>
      <w:r w:rsidR="00A25EA1" w:rsidRPr="00DF495C">
        <w:rPr>
          <w:rFonts w:ascii="Bookman Old Style" w:hAnsi="Bookman Old Style"/>
          <w:lang w:val="en-US"/>
        </w:rPr>
        <w:t xml:space="preserve">Incorporation refers to the process of establishing a business/establishment with a separate legal identity from its owner(s), which limits the liability of the owners in case of losses by the business. </w:t>
      </w:r>
    </w:p>
    <w:p w14:paraId="3ABAC703" w14:textId="77777777" w:rsidR="00A25EA1" w:rsidRPr="00DF495C" w:rsidRDefault="00A25EA1" w:rsidP="00021C9C">
      <w:pPr>
        <w:pStyle w:val="Heading2"/>
        <w:rPr>
          <w:rFonts w:ascii="Bookman Old Style" w:hAnsi="Bookman Old Style"/>
          <w:lang w:val="en-US"/>
        </w:rPr>
      </w:pPr>
      <w:r w:rsidRPr="00DF495C">
        <w:rPr>
          <w:rFonts w:ascii="Bookman Old Style" w:hAnsi="Bookman Old Style"/>
          <w:lang w:val="en-US"/>
        </w:rPr>
        <w:t xml:space="preserve">MAIN JOB – INFORMAL SECTOR EMPLOYMENT (MIS) </w:t>
      </w:r>
    </w:p>
    <w:p w14:paraId="2A718D84" w14:textId="77777777"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This module captures information on registration and book-keeping at the business in which the respondent is employed. It is only asked of those working in the private sector in businesses which are not incorporated (MJL_CORP = 2 or 3). This is used to identify if the work takes place in the formal or informal sector and thus informal sector employment.</w:t>
      </w:r>
    </w:p>
    <w:p w14:paraId="614EC91B" w14:textId="0F219793" w:rsidR="00A25EA1" w:rsidRPr="00DF495C" w:rsidRDefault="00030016" w:rsidP="00A25EA1">
      <w:pPr>
        <w:tabs>
          <w:tab w:val="left" w:pos="1418"/>
        </w:tabs>
        <w:spacing w:before="240"/>
        <w:jc w:val="both"/>
        <w:rPr>
          <w:rFonts w:ascii="Bookman Old Style" w:hAnsi="Bookman Old Style"/>
          <w:b/>
          <w:bCs/>
          <w:i/>
          <w:iCs/>
          <w:lang w:val="en-US"/>
        </w:rPr>
      </w:pPr>
      <w:r w:rsidRPr="00DF495C">
        <w:rPr>
          <w:rFonts w:ascii="Bookman Old Style" w:hAnsi="Bookman Old Style"/>
          <w:b/>
          <w:bCs/>
          <w:i/>
          <w:iCs/>
          <w:lang w:val="en-US"/>
        </w:rPr>
        <w:t>H01</w:t>
      </w:r>
      <w:r w:rsidR="00A25EA1" w:rsidRPr="00DF495C">
        <w:rPr>
          <w:rFonts w:ascii="Bookman Old Style" w:hAnsi="Bookman Old Style"/>
          <w:b/>
          <w:bCs/>
          <w:i/>
          <w:iCs/>
          <w:lang w:val="en-US"/>
        </w:rPr>
        <w:t xml:space="preserve"> </w:t>
      </w:r>
      <w:r w:rsidR="00181C6A" w:rsidRPr="00DF495C">
        <w:rPr>
          <w:rFonts w:ascii="Bookman Old Style" w:hAnsi="Bookman Old Style"/>
          <w:i/>
          <w:iCs/>
          <w:lang w:val="en-US"/>
        </w:rPr>
        <w:t>Is (your/NAME’s) business registered in the [</w:t>
      </w:r>
      <w:r w:rsidR="00181C6A" w:rsidRPr="00DF495C">
        <w:rPr>
          <w:rFonts w:ascii="Bookman Old Style" w:hAnsi="Bookman Old Style"/>
          <w:i/>
          <w:iCs/>
          <w:color w:val="4472C4"/>
          <w:lang w:val="en-US"/>
        </w:rPr>
        <w:t>National Business Register</w:t>
      </w:r>
      <w:r w:rsidR="00181C6A" w:rsidRPr="00DF495C">
        <w:rPr>
          <w:rFonts w:ascii="Bookman Old Style" w:hAnsi="Bookman Old Style"/>
          <w:i/>
          <w:iCs/>
          <w:lang w:val="en-US"/>
        </w:rPr>
        <w:t>]?</w:t>
      </w:r>
    </w:p>
    <w:p w14:paraId="26860DF1" w14:textId="0EEF3458"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 xml:space="preserve">The question should be adapted to list the name of the national business register or relevant national business registration systems. If multiple officially </w:t>
      </w:r>
      <w:proofErr w:type="spellStart"/>
      <w:r w:rsidR="005351D5" w:rsidRPr="00DF495C">
        <w:rPr>
          <w:rFonts w:ascii="Bookman Old Style" w:hAnsi="Bookman Old Style"/>
          <w:lang w:val="en-US"/>
        </w:rPr>
        <w:t>recognised</w:t>
      </w:r>
      <w:proofErr w:type="spellEnd"/>
      <w:r w:rsidRPr="00DF495C">
        <w:rPr>
          <w:rFonts w:ascii="Bookman Old Style" w:hAnsi="Bookman Old Style"/>
          <w:lang w:val="en-US"/>
        </w:rPr>
        <w:t xml:space="preserve"> registers exist, for example covering different industries, or covering different rights </w:t>
      </w:r>
      <w:r w:rsidRPr="00DF495C">
        <w:rPr>
          <w:rFonts w:ascii="Bookman Old Style" w:hAnsi="Bookman Old Style"/>
          <w:lang w:val="en-US"/>
        </w:rPr>
        <w:lastRenderedPageBreak/>
        <w:t>and responsibilities they should all be listed. This includes for example, registration under factories or commercial acts, tax or social security laws, professional groups’ regulatory acts, or similar acts, laws or regulations established by national legislative bodies.</w:t>
      </w:r>
      <w:r w:rsidR="005351D5" w:rsidRPr="00DF495C">
        <w:rPr>
          <w:rFonts w:ascii="Bookman Old Style" w:hAnsi="Bookman Old Style"/>
          <w:lang w:val="en-US"/>
        </w:rPr>
        <w:t xml:space="preserve"> </w:t>
      </w:r>
      <w:r w:rsidRPr="00DF495C">
        <w:rPr>
          <w:rFonts w:ascii="Bookman Old Style" w:hAnsi="Bookman Old Style"/>
          <w:lang w:val="en-US"/>
        </w:rPr>
        <w:t xml:space="preserve">Local registration systems that are not national in coverage, or are not linked to a set of legal rights and obligations should not be considered. </w:t>
      </w:r>
    </w:p>
    <w:p w14:paraId="7FD1970F" w14:textId="74B6C850" w:rsidR="00181C6A" w:rsidRPr="00DF495C" w:rsidRDefault="00030016" w:rsidP="00A25EA1">
      <w:pPr>
        <w:tabs>
          <w:tab w:val="left" w:pos="1418"/>
        </w:tabs>
        <w:spacing w:before="240"/>
        <w:jc w:val="both"/>
        <w:rPr>
          <w:rFonts w:ascii="Bookman Old Style" w:hAnsi="Bookman Old Style"/>
          <w:b/>
          <w:bCs/>
          <w:i/>
          <w:iCs/>
        </w:rPr>
      </w:pPr>
      <w:r w:rsidRPr="00DF495C">
        <w:rPr>
          <w:rFonts w:ascii="Bookman Old Style" w:hAnsi="Bookman Old Style"/>
          <w:b/>
          <w:bCs/>
          <w:i/>
          <w:iCs/>
          <w:lang w:val="en-US"/>
        </w:rPr>
        <w:t>H02</w:t>
      </w:r>
      <w:r w:rsidR="00A25EA1" w:rsidRPr="00DF495C">
        <w:rPr>
          <w:rFonts w:ascii="Bookman Old Style" w:hAnsi="Bookman Old Style"/>
          <w:b/>
          <w:bCs/>
          <w:i/>
          <w:iCs/>
          <w:lang w:val="en-US"/>
        </w:rPr>
        <w:t xml:space="preserve"> </w:t>
      </w:r>
      <w:r w:rsidR="00181C6A" w:rsidRPr="00DF495C">
        <w:rPr>
          <w:rFonts w:ascii="Bookman Old Style" w:hAnsi="Bookman Old Style"/>
          <w:i/>
          <w:iCs/>
          <w:lang w:val="en-US"/>
        </w:rPr>
        <w:t xml:space="preserve">What kind of accounts or records does the (business/farm) keep? </w:t>
      </w:r>
      <w:r w:rsidR="00181C6A" w:rsidRPr="00DF495C">
        <w:rPr>
          <w:rFonts w:ascii="Bookman Old Style" w:hAnsi="Bookman Old Style"/>
          <w:i/>
          <w:iCs/>
        </w:rPr>
        <w:t xml:space="preserve">Are </w:t>
      </w:r>
      <w:proofErr w:type="spellStart"/>
      <w:proofErr w:type="gramStart"/>
      <w:r w:rsidR="00181C6A" w:rsidRPr="00DF495C">
        <w:rPr>
          <w:rFonts w:ascii="Bookman Old Style" w:hAnsi="Bookman Old Style"/>
          <w:i/>
          <w:iCs/>
        </w:rPr>
        <w:t>they</w:t>
      </w:r>
      <w:proofErr w:type="spellEnd"/>
      <w:r w:rsidR="00181C6A" w:rsidRPr="00DF495C">
        <w:rPr>
          <w:rFonts w:ascii="Bookman Old Style" w:hAnsi="Bookman Old Style"/>
          <w:i/>
          <w:iCs/>
        </w:rPr>
        <w:t>…</w:t>
      </w:r>
      <w:proofErr w:type="gramEnd"/>
    </w:p>
    <w:p w14:paraId="269D29B7" w14:textId="77777777" w:rsidR="00A25EA1" w:rsidRPr="00DF495C" w:rsidRDefault="00A25EA1" w:rsidP="00021C9C">
      <w:pPr>
        <w:numPr>
          <w:ilvl w:val="0"/>
          <w:numId w:val="208"/>
        </w:numPr>
        <w:tabs>
          <w:tab w:val="left" w:pos="1418"/>
        </w:tabs>
        <w:jc w:val="both"/>
        <w:rPr>
          <w:rFonts w:ascii="Bookman Old Style" w:hAnsi="Bookman Old Style"/>
          <w:b/>
          <w:bCs/>
          <w:i/>
          <w:iCs/>
          <w:lang w:val="en-US"/>
        </w:rPr>
      </w:pPr>
      <w:r w:rsidRPr="00DF495C">
        <w:rPr>
          <w:rFonts w:ascii="Bookman Old Style" w:hAnsi="Bookman Old Style"/>
          <w:lang w:val="en-US"/>
        </w:rPr>
        <w:t xml:space="preserve">A complete set of written accounts for tax purposes </w:t>
      </w:r>
    </w:p>
    <w:p w14:paraId="76561058" w14:textId="77777777" w:rsidR="00A25EA1" w:rsidRPr="00DF495C" w:rsidRDefault="00A25EA1" w:rsidP="00021C9C">
      <w:pPr>
        <w:numPr>
          <w:ilvl w:val="0"/>
          <w:numId w:val="208"/>
        </w:numPr>
        <w:tabs>
          <w:tab w:val="left" w:pos="1418"/>
        </w:tabs>
        <w:jc w:val="both"/>
        <w:rPr>
          <w:rFonts w:ascii="Bookman Old Style" w:hAnsi="Bookman Old Style"/>
          <w:lang w:val="en-US"/>
        </w:rPr>
      </w:pPr>
      <w:r w:rsidRPr="00DF495C">
        <w:rPr>
          <w:rFonts w:ascii="Bookman Old Style" w:hAnsi="Bookman Old Style"/>
          <w:lang w:val="en-US"/>
        </w:rPr>
        <w:t xml:space="preserve">Simplified written accounts not for tax purposes </w:t>
      </w:r>
    </w:p>
    <w:p w14:paraId="5EBDE904" w14:textId="77777777" w:rsidR="00A25EA1" w:rsidRPr="00DF495C" w:rsidRDefault="00A25EA1" w:rsidP="00021C9C">
      <w:pPr>
        <w:numPr>
          <w:ilvl w:val="0"/>
          <w:numId w:val="208"/>
        </w:numPr>
        <w:tabs>
          <w:tab w:val="left" w:pos="1418"/>
        </w:tabs>
        <w:jc w:val="both"/>
        <w:rPr>
          <w:rFonts w:ascii="Bookman Old Style" w:hAnsi="Bookman Old Style"/>
          <w:lang w:val="en-US"/>
        </w:rPr>
      </w:pPr>
      <w:r w:rsidRPr="00DF495C">
        <w:rPr>
          <w:rFonts w:ascii="Bookman Old Style" w:hAnsi="Bookman Old Style"/>
          <w:lang w:val="en-US"/>
        </w:rPr>
        <w:t>Informal records of orders, sales, purchases</w:t>
      </w:r>
    </w:p>
    <w:p w14:paraId="36A131C5" w14:textId="77777777" w:rsidR="00B33624" w:rsidRPr="00DF495C" w:rsidRDefault="00A25EA1" w:rsidP="00021C9C">
      <w:pPr>
        <w:numPr>
          <w:ilvl w:val="0"/>
          <w:numId w:val="208"/>
        </w:numPr>
        <w:tabs>
          <w:tab w:val="left" w:pos="1418"/>
        </w:tabs>
        <w:jc w:val="both"/>
        <w:rPr>
          <w:rFonts w:ascii="Bookman Old Style" w:hAnsi="Bookman Old Style"/>
        </w:rPr>
      </w:pPr>
      <w:r w:rsidRPr="00DF495C">
        <w:rPr>
          <w:rFonts w:ascii="Bookman Old Style" w:hAnsi="Bookman Old Style"/>
        </w:rPr>
        <w:t xml:space="preserve">No records </w:t>
      </w:r>
      <w:proofErr w:type="spellStart"/>
      <w:r w:rsidRPr="00DF495C">
        <w:rPr>
          <w:rFonts w:ascii="Bookman Old Style" w:hAnsi="Bookman Old Style"/>
        </w:rPr>
        <w:t>are</w:t>
      </w:r>
      <w:proofErr w:type="spellEnd"/>
      <w:r w:rsidRPr="00DF495C">
        <w:rPr>
          <w:rFonts w:ascii="Bookman Old Style" w:hAnsi="Bookman Old Style"/>
        </w:rPr>
        <w:t xml:space="preserve"> </w:t>
      </w:r>
      <w:proofErr w:type="spellStart"/>
      <w:r w:rsidRPr="00DF495C">
        <w:rPr>
          <w:rFonts w:ascii="Bookman Old Style" w:hAnsi="Bookman Old Style"/>
        </w:rPr>
        <w:t>kept</w:t>
      </w:r>
      <w:proofErr w:type="spellEnd"/>
      <w:r w:rsidRPr="00DF495C">
        <w:rPr>
          <w:rFonts w:ascii="Bookman Old Style" w:hAnsi="Bookman Old Style"/>
        </w:rPr>
        <w:t xml:space="preserve"> </w:t>
      </w:r>
    </w:p>
    <w:p w14:paraId="60FF1AF2" w14:textId="77777777" w:rsidR="00B33624" w:rsidRPr="00DF495C" w:rsidRDefault="00A25EA1" w:rsidP="00021C9C">
      <w:pPr>
        <w:numPr>
          <w:ilvl w:val="0"/>
          <w:numId w:val="209"/>
        </w:numPr>
        <w:tabs>
          <w:tab w:val="left" w:pos="1418"/>
        </w:tabs>
        <w:jc w:val="both"/>
        <w:rPr>
          <w:rFonts w:ascii="Bookman Old Style" w:hAnsi="Bookman Old Style"/>
        </w:rPr>
      </w:pPr>
      <w:r w:rsidRPr="00DF495C">
        <w:rPr>
          <w:rFonts w:ascii="Bookman Old Style" w:hAnsi="Bookman Old Style"/>
        </w:rPr>
        <w:t xml:space="preserve">DON’T KNOW </w:t>
      </w:r>
    </w:p>
    <w:p w14:paraId="35B9A196" w14:textId="77777777" w:rsidR="00A25EA1" w:rsidRPr="00DF495C" w:rsidRDefault="001D0644" w:rsidP="00A25EA1">
      <w:pPr>
        <w:tabs>
          <w:tab w:val="left" w:pos="1418"/>
        </w:tabs>
        <w:spacing w:before="240"/>
        <w:jc w:val="both"/>
        <w:rPr>
          <w:rFonts w:ascii="Bookman Old Style" w:hAnsi="Bookman Old Style"/>
          <w:lang w:val="en-US"/>
        </w:rPr>
      </w:pPr>
      <w:r w:rsidRPr="00DF495C">
        <w:rPr>
          <w:rFonts w:ascii="Bookman Old Style" w:hAnsi="Bookman Old Style"/>
          <w:lang w:val="en-US"/>
        </w:rPr>
        <w:t>Option 1</w:t>
      </w:r>
      <w:r w:rsidR="00A25EA1" w:rsidRPr="00DF495C">
        <w:rPr>
          <w:rFonts w:ascii="Bookman Old Style" w:hAnsi="Bookman Old Style"/>
          <w:lang w:val="en-US"/>
        </w:rPr>
        <w:t xml:space="preserve"> refers to written accounts kept for tax purposes as per the national context. This may include business balance sheets, profit and loss statements, registers of assets, etc. It also includes simplified accounts required by tax or other public authorities for small business operators. </w:t>
      </w:r>
      <w:r w:rsidR="00B33624" w:rsidRPr="00DF495C">
        <w:rPr>
          <w:rFonts w:ascii="Bookman Old Style" w:hAnsi="Bookman Old Style"/>
          <w:lang w:val="en-US"/>
        </w:rPr>
        <w:t xml:space="preserve">This option </w:t>
      </w:r>
      <w:r w:rsidR="00A25EA1" w:rsidRPr="00DF495C">
        <w:rPr>
          <w:rFonts w:ascii="Bookman Old Style" w:hAnsi="Bookman Old Style"/>
          <w:lang w:val="en-US"/>
        </w:rPr>
        <w:t xml:space="preserve">should be used when complete accounts are kept, even if these are not submitted to tax or other public authorities </w:t>
      </w:r>
    </w:p>
    <w:p w14:paraId="2D78D202" w14:textId="77777777" w:rsidR="00A25EA1" w:rsidRPr="00DF495C" w:rsidRDefault="001D0644" w:rsidP="00A25EA1">
      <w:pPr>
        <w:tabs>
          <w:tab w:val="left" w:pos="1418"/>
        </w:tabs>
        <w:spacing w:before="240"/>
        <w:jc w:val="both"/>
        <w:rPr>
          <w:rFonts w:ascii="Bookman Old Style" w:hAnsi="Bookman Old Style"/>
          <w:lang w:val="en-US"/>
        </w:rPr>
      </w:pPr>
      <w:r w:rsidRPr="00DF495C">
        <w:rPr>
          <w:rFonts w:ascii="Bookman Old Style" w:hAnsi="Bookman Old Style"/>
          <w:lang w:val="en-US"/>
        </w:rPr>
        <w:t>Option</w:t>
      </w:r>
      <w:r w:rsidR="00A25EA1" w:rsidRPr="00DF495C">
        <w:rPr>
          <w:rFonts w:ascii="Bookman Old Style" w:hAnsi="Bookman Old Style"/>
          <w:lang w:val="en-US"/>
        </w:rPr>
        <w:t xml:space="preserve"> 2 refers to cases where written records of accounts are kept by the business for internal purposes and not for submission to the tax or other public authorities. </w:t>
      </w:r>
    </w:p>
    <w:p w14:paraId="0F1D5A64" w14:textId="77777777" w:rsidR="00A25EA1" w:rsidRPr="00DF495C" w:rsidRDefault="001D0644" w:rsidP="00A25EA1">
      <w:pPr>
        <w:tabs>
          <w:tab w:val="left" w:pos="1418"/>
        </w:tabs>
        <w:spacing w:before="240"/>
        <w:jc w:val="both"/>
        <w:rPr>
          <w:rFonts w:ascii="Bookman Old Style" w:hAnsi="Bookman Old Style"/>
          <w:lang w:val="en-US"/>
        </w:rPr>
      </w:pPr>
      <w:r w:rsidRPr="00DF495C">
        <w:rPr>
          <w:rFonts w:ascii="Bookman Old Style" w:hAnsi="Bookman Old Style"/>
          <w:lang w:val="en-US"/>
        </w:rPr>
        <w:t>Option</w:t>
      </w:r>
      <w:r w:rsidR="00A25EA1" w:rsidRPr="00DF495C">
        <w:rPr>
          <w:rFonts w:ascii="Bookman Old Style" w:hAnsi="Bookman Old Style"/>
          <w:lang w:val="en-US"/>
        </w:rPr>
        <w:t xml:space="preserve"> 3 covers cases where some records may be kept, for example receipts of purchases, lists of expenses or payments, but no balance sheets are maintained.</w:t>
      </w:r>
    </w:p>
    <w:p w14:paraId="742162A0" w14:textId="77777777" w:rsidR="00A25EA1" w:rsidRPr="00DF495C" w:rsidRDefault="001D0644" w:rsidP="00A25EA1">
      <w:pPr>
        <w:tabs>
          <w:tab w:val="left" w:pos="1418"/>
        </w:tabs>
        <w:spacing w:before="240"/>
        <w:jc w:val="both"/>
        <w:rPr>
          <w:rFonts w:ascii="Bookman Old Style" w:hAnsi="Bookman Old Style"/>
          <w:lang w:val="en-US"/>
        </w:rPr>
      </w:pPr>
      <w:r w:rsidRPr="00DF495C">
        <w:rPr>
          <w:rFonts w:ascii="Bookman Old Style" w:hAnsi="Bookman Old Style"/>
          <w:lang w:val="en-US"/>
        </w:rPr>
        <w:t>Option</w:t>
      </w:r>
      <w:r w:rsidR="00A25EA1" w:rsidRPr="00DF495C">
        <w:rPr>
          <w:rFonts w:ascii="Bookman Old Style" w:hAnsi="Bookman Old Style"/>
          <w:lang w:val="en-US"/>
        </w:rPr>
        <w:t xml:space="preserve"> 4 captures cases where no records are kept.</w:t>
      </w:r>
    </w:p>
    <w:p w14:paraId="3FD18C16" w14:textId="77777777" w:rsidR="00A25EA1" w:rsidRPr="00DF495C" w:rsidRDefault="00A25EA1" w:rsidP="00021C9C">
      <w:pPr>
        <w:pStyle w:val="Heading2"/>
        <w:rPr>
          <w:rFonts w:ascii="Bookman Old Style" w:hAnsi="Bookman Old Style"/>
          <w:lang w:val="en-US"/>
        </w:rPr>
      </w:pPr>
      <w:r w:rsidRPr="00DF495C">
        <w:rPr>
          <w:rFonts w:ascii="Bookman Old Style" w:hAnsi="Bookman Old Style"/>
          <w:lang w:val="en-US"/>
        </w:rPr>
        <w:t>MAIN JOB – INDEPENDENT WORKER RELATIONSHIP (MJI)</w:t>
      </w:r>
    </w:p>
    <w:p w14:paraId="64F7FA7C" w14:textId="77777777" w:rsidR="00181C6A"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 xml:space="preserve"> This module captures information relevant to the identification of dependent contractors. This version of the questionnaire contains questions related to price setting (whether the respondent can set the prices for the goods or services produced). Additional operational approaches may be used to identify dependent contractors. </w:t>
      </w:r>
    </w:p>
    <w:p w14:paraId="185166BA" w14:textId="4C8EEDD0" w:rsidR="00A25EA1" w:rsidRPr="00DF495C" w:rsidRDefault="00030016" w:rsidP="00181C6A">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I01</w:t>
      </w:r>
      <w:r w:rsidR="00181C6A" w:rsidRPr="00DF495C">
        <w:rPr>
          <w:rFonts w:ascii="Bookman Old Style" w:hAnsi="Bookman Old Style"/>
          <w:i/>
          <w:iCs/>
          <w:lang w:val="en-US"/>
        </w:rPr>
        <w:t xml:space="preserve"> Can (you/NAME) set the price of the products or services that (you/NAME) offer(s) (yourself/himself/herself)?</w:t>
      </w:r>
    </w:p>
    <w:p w14:paraId="05DEB4D5" w14:textId="77777777" w:rsidR="00181C6A"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The question is intended only for respondents who self-identify as operating their own business</w:t>
      </w:r>
      <w:r w:rsidR="00181C6A" w:rsidRPr="00DF495C">
        <w:rPr>
          <w:rFonts w:ascii="Bookman Old Style" w:hAnsi="Bookman Old Style"/>
          <w:lang w:val="en-US"/>
        </w:rPr>
        <w:t>. I</w:t>
      </w:r>
      <w:r w:rsidRPr="00DF495C">
        <w:rPr>
          <w:rFonts w:ascii="Bookman Old Style" w:hAnsi="Bookman Old Style"/>
          <w:lang w:val="en-US"/>
        </w:rPr>
        <w:t>f the respondent has multiple products or services a YES should be recorded as long as they can set the price for any of those goods or services</w:t>
      </w:r>
      <w:r w:rsidR="00181C6A" w:rsidRPr="00DF495C">
        <w:rPr>
          <w:rFonts w:ascii="Bookman Old Style" w:hAnsi="Bookman Old Style"/>
          <w:lang w:val="en-US"/>
        </w:rPr>
        <w:t>.</w:t>
      </w:r>
      <w:r w:rsidR="00F27F44" w:rsidRPr="00DF495C">
        <w:rPr>
          <w:rFonts w:ascii="Bookman Old Style" w:hAnsi="Bookman Old Style"/>
          <w:lang w:val="en-US"/>
        </w:rPr>
        <w:t xml:space="preserve"> </w:t>
      </w:r>
      <w:r w:rsidRPr="00DF495C">
        <w:rPr>
          <w:rFonts w:ascii="Bookman Old Style" w:hAnsi="Bookman Old Style"/>
          <w:lang w:val="en-US"/>
        </w:rPr>
        <w:t>If they can set the price only with the agreement of a partner or co-operator in the business this should still be recorded as YES</w:t>
      </w:r>
      <w:r w:rsidR="00181C6A" w:rsidRPr="00DF495C">
        <w:rPr>
          <w:rFonts w:ascii="Bookman Old Style" w:hAnsi="Bookman Old Style"/>
          <w:lang w:val="en-US"/>
        </w:rPr>
        <w:t>.</w:t>
      </w:r>
    </w:p>
    <w:p w14:paraId="4BCBF8E4" w14:textId="78FA70B7" w:rsidR="00A25EA1" w:rsidRPr="00DF495C" w:rsidRDefault="00030016" w:rsidP="00A25EA1">
      <w:pPr>
        <w:tabs>
          <w:tab w:val="left" w:pos="1418"/>
        </w:tabs>
        <w:spacing w:before="240"/>
        <w:jc w:val="both"/>
        <w:rPr>
          <w:rFonts w:ascii="Bookman Old Style" w:hAnsi="Bookman Old Style"/>
          <w:i/>
          <w:iCs/>
        </w:rPr>
      </w:pPr>
      <w:r w:rsidRPr="00DF495C">
        <w:rPr>
          <w:rFonts w:ascii="Bookman Old Style" w:hAnsi="Bookman Old Style"/>
          <w:b/>
          <w:bCs/>
          <w:i/>
          <w:iCs/>
          <w:lang w:val="en-US"/>
        </w:rPr>
        <w:t>I02</w:t>
      </w:r>
      <w:r w:rsidR="00A25EA1" w:rsidRPr="00DF495C">
        <w:rPr>
          <w:rFonts w:ascii="Bookman Old Style" w:hAnsi="Bookman Old Style"/>
          <w:b/>
          <w:bCs/>
          <w:i/>
          <w:iCs/>
          <w:lang w:val="en-US"/>
        </w:rPr>
        <w:t xml:space="preserve"> </w:t>
      </w:r>
      <w:r w:rsidR="00181C6A" w:rsidRPr="00DF495C">
        <w:rPr>
          <w:rFonts w:ascii="Bookman Old Style" w:hAnsi="Bookman Old Style"/>
          <w:i/>
          <w:iCs/>
          <w:lang w:val="en-US"/>
        </w:rPr>
        <w:t xml:space="preserve">Why can (you/NAME) not set the price? </w:t>
      </w:r>
      <w:r w:rsidR="00181C6A" w:rsidRPr="00DF495C">
        <w:rPr>
          <w:rFonts w:ascii="Bookman Old Style" w:hAnsi="Bookman Old Style"/>
          <w:i/>
          <w:iCs/>
        </w:rPr>
        <w:t xml:space="preserve">Is it </w:t>
      </w:r>
      <w:proofErr w:type="spellStart"/>
      <w:r w:rsidR="00181C6A" w:rsidRPr="00DF495C">
        <w:rPr>
          <w:rFonts w:ascii="Bookman Old Style" w:hAnsi="Bookman Old Style"/>
          <w:i/>
          <w:iCs/>
        </w:rPr>
        <w:t>because</w:t>
      </w:r>
      <w:proofErr w:type="spellEnd"/>
      <w:proofErr w:type="gramStart"/>
      <w:r w:rsidR="00181C6A" w:rsidRPr="00DF495C">
        <w:rPr>
          <w:rFonts w:ascii="Bookman Old Style" w:hAnsi="Bookman Old Style"/>
          <w:i/>
          <w:iCs/>
        </w:rPr>
        <w:t xml:space="preserve"> ….</w:t>
      </w:r>
      <w:proofErr w:type="gramEnd"/>
      <w:r w:rsidR="00181C6A" w:rsidRPr="00DF495C">
        <w:rPr>
          <w:rFonts w:ascii="Bookman Old Style" w:hAnsi="Bookman Old Style"/>
          <w:i/>
          <w:iCs/>
        </w:rPr>
        <w:t>?</w:t>
      </w:r>
    </w:p>
    <w:p w14:paraId="6B180E6E" w14:textId="77777777" w:rsidR="00A25EA1" w:rsidRPr="00DF495C" w:rsidRDefault="00A25EA1" w:rsidP="00021C9C">
      <w:pPr>
        <w:numPr>
          <w:ilvl w:val="0"/>
          <w:numId w:val="210"/>
        </w:numPr>
        <w:tabs>
          <w:tab w:val="left" w:pos="1418"/>
        </w:tabs>
        <w:jc w:val="both"/>
        <w:rPr>
          <w:rFonts w:ascii="Bookman Old Style" w:hAnsi="Bookman Old Style"/>
          <w:lang w:val="en-US"/>
        </w:rPr>
      </w:pPr>
      <w:r w:rsidRPr="00DF495C">
        <w:rPr>
          <w:rFonts w:ascii="Bookman Old Style" w:hAnsi="Bookman Old Style"/>
          <w:lang w:val="en-US"/>
        </w:rPr>
        <w:t xml:space="preserve">Another enterprise or agent sets the price </w:t>
      </w:r>
    </w:p>
    <w:p w14:paraId="14EE765E" w14:textId="77777777" w:rsidR="00A25EA1" w:rsidRPr="00DF495C" w:rsidRDefault="00A25EA1" w:rsidP="00021C9C">
      <w:pPr>
        <w:numPr>
          <w:ilvl w:val="0"/>
          <w:numId w:val="210"/>
        </w:numPr>
        <w:tabs>
          <w:tab w:val="left" w:pos="1418"/>
        </w:tabs>
        <w:jc w:val="both"/>
        <w:rPr>
          <w:rFonts w:ascii="Bookman Old Style" w:hAnsi="Bookman Old Style"/>
          <w:lang w:val="en-US"/>
        </w:rPr>
      </w:pPr>
      <w:r w:rsidRPr="00DF495C">
        <w:rPr>
          <w:rFonts w:ascii="Bookman Old Style" w:hAnsi="Bookman Old Style"/>
          <w:lang w:val="en-US"/>
        </w:rPr>
        <w:t xml:space="preserve">Prices are set by the customers </w:t>
      </w:r>
    </w:p>
    <w:p w14:paraId="1B3FB6EA" w14:textId="77777777" w:rsidR="00A25EA1" w:rsidRPr="00DF495C" w:rsidRDefault="00A25EA1" w:rsidP="00021C9C">
      <w:pPr>
        <w:numPr>
          <w:ilvl w:val="0"/>
          <w:numId w:val="210"/>
        </w:numPr>
        <w:tabs>
          <w:tab w:val="left" w:pos="1418"/>
        </w:tabs>
        <w:jc w:val="both"/>
        <w:rPr>
          <w:rFonts w:ascii="Bookman Old Style" w:hAnsi="Bookman Old Style"/>
          <w:lang w:val="en-US"/>
        </w:rPr>
      </w:pPr>
      <w:r w:rsidRPr="00DF495C">
        <w:rPr>
          <w:rFonts w:ascii="Bookman Old Style" w:hAnsi="Bookman Old Style"/>
          <w:lang w:val="en-US"/>
        </w:rPr>
        <w:t xml:space="preserve">Government defines the price by law/regulation </w:t>
      </w:r>
    </w:p>
    <w:p w14:paraId="7658DC69" w14:textId="77777777" w:rsidR="00B33624" w:rsidRPr="00DF495C" w:rsidRDefault="00A25EA1" w:rsidP="00021C9C">
      <w:pPr>
        <w:numPr>
          <w:ilvl w:val="0"/>
          <w:numId w:val="210"/>
        </w:numPr>
        <w:tabs>
          <w:tab w:val="left" w:pos="1418"/>
        </w:tabs>
        <w:jc w:val="both"/>
        <w:rPr>
          <w:rFonts w:ascii="Bookman Old Style" w:hAnsi="Bookman Old Style"/>
          <w:lang w:val="en-US"/>
        </w:rPr>
      </w:pPr>
      <w:r w:rsidRPr="00DF495C">
        <w:rPr>
          <w:rFonts w:ascii="Bookman Old Style" w:hAnsi="Bookman Old Style"/>
          <w:lang w:val="en-US"/>
        </w:rPr>
        <w:t xml:space="preserve">Prices are negotiated with the customer </w:t>
      </w:r>
    </w:p>
    <w:p w14:paraId="4A0CAB32" w14:textId="77777777" w:rsidR="00A25EA1" w:rsidRPr="00DF495C" w:rsidRDefault="00A25EA1" w:rsidP="00021C9C">
      <w:pPr>
        <w:numPr>
          <w:ilvl w:val="0"/>
          <w:numId w:val="210"/>
        </w:numPr>
        <w:tabs>
          <w:tab w:val="left" w:pos="1418"/>
        </w:tabs>
        <w:jc w:val="both"/>
        <w:rPr>
          <w:rFonts w:ascii="Bookman Old Style" w:hAnsi="Bookman Old Style"/>
          <w:lang w:val="en-US"/>
        </w:rPr>
      </w:pPr>
      <w:r w:rsidRPr="00DF495C">
        <w:rPr>
          <w:rFonts w:ascii="Bookman Old Style" w:hAnsi="Bookman Old Style"/>
          <w:lang w:val="en-US"/>
        </w:rPr>
        <w:t xml:space="preserve">It’s the going rate on the market </w:t>
      </w:r>
    </w:p>
    <w:p w14:paraId="63106B2A" w14:textId="77777777" w:rsidR="00A25EA1" w:rsidRPr="00DF495C" w:rsidRDefault="00A25EA1" w:rsidP="00021C9C">
      <w:pPr>
        <w:numPr>
          <w:ilvl w:val="0"/>
          <w:numId w:val="210"/>
        </w:numPr>
        <w:tabs>
          <w:tab w:val="left" w:pos="1418"/>
        </w:tabs>
        <w:jc w:val="both"/>
        <w:rPr>
          <w:rFonts w:ascii="Bookman Old Style" w:hAnsi="Bookman Old Style"/>
        </w:rPr>
      </w:pPr>
      <w:proofErr w:type="spellStart"/>
      <w:r w:rsidRPr="00DF495C">
        <w:rPr>
          <w:rFonts w:ascii="Bookman Old Style" w:hAnsi="Bookman Old Style"/>
        </w:rPr>
        <w:t>Other</w:t>
      </w:r>
      <w:proofErr w:type="spellEnd"/>
      <w:r w:rsidRPr="00DF495C">
        <w:rPr>
          <w:rFonts w:ascii="Bookman Old Style" w:hAnsi="Bookman Old Style"/>
        </w:rPr>
        <w:t xml:space="preserve"> (</w:t>
      </w:r>
      <w:proofErr w:type="spellStart"/>
      <w:r w:rsidRPr="00DF495C">
        <w:rPr>
          <w:rFonts w:ascii="Bookman Old Style" w:hAnsi="Bookman Old Style"/>
        </w:rPr>
        <w:t>specify</w:t>
      </w:r>
      <w:proofErr w:type="spellEnd"/>
      <w:proofErr w:type="gramStart"/>
      <w:r w:rsidRPr="00DF495C">
        <w:rPr>
          <w:rFonts w:ascii="Bookman Old Style" w:hAnsi="Bookman Old Style"/>
        </w:rPr>
        <w:t>):_</w:t>
      </w:r>
      <w:proofErr w:type="gramEnd"/>
      <w:r w:rsidRPr="00DF495C">
        <w:rPr>
          <w:rFonts w:ascii="Bookman Old Style" w:hAnsi="Bookman Old Style"/>
        </w:rPr>
        <w:t xml:space="preserve">__________________ </w:t>
      </w:r>
    </w:p>
    <w:p w14:paraId="07EC0779" w14:textId="77777777" w:rsidR="00A25EA1" w:rsidRPr="00DF495C" w:rsidRDefault="00A25EA1" w:rsidP="00021C9C">
      <w:pPr>
        <w:pStyle w:val="Heading2"/>
        <w:rPr>
          <w:rFonts w:ascii="Bookman Old Style" w:hAnsi="Bookman Old Style"/>
          <w:lang w:val="en-US"/>
        </w:rPr>
      </w:pPr>
      <w:r w:rsidRPr="00DF495C">
        <w:rPr>
          <w:rFonts w:ascii="Bookman Old Style" w:hAnsi="Bookman Old Style"/>
          <w:lang w:val="en-US"/>
        </w:rPr>
        <w:lastRenderedPageBreak/>
        <w:t xml:space="preserve">MAIN JOB – CORE CONTRACT CHARACTERISTICS (MJC) </w:t>
      </w:r>
    </w:p>
    <w:p w14:paraId="04E75EF0" w14:textId="77777777" w:rsidR="00DE38BD"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This module captures basic information on the characteristics of the contract held by the respondent. It is asked of those previously identified as working in a dependent relationship (employees, apprentices or contributing family workers/assisting family members who report receive a wage or salary).</w:t>
      </w:r>
    </w:p>
    <w:p w14:paraId="3B31D695" w14:textId="0AEC8B17" w:rsidR="00DE38BD" w:rsidRPr="00DF495C" w:rsidRDefault="00A25EA1" w:rsidP="00A25EA1">
      <w:pPr>
        <w:tabs>
          <w:tab w:val="left" w:pos="1418"/>
        </w:tabs>
        <w:spacing w:before="240"/>
        <w:jc w:val="both"/>
        <w:rPr>
          <w:rFonts w:ascii="Bookman Old Style" w:hAnsi="Bookman Old Style"/>
          <w:b/>
          <w:bCs/>
          <w:i/>
          <w:iCs/>
          <w:lang w:val="en-US"/>
        </w:rPr>
      </w:pPr>
      <w:r w:rsidRPr="00DF495C">
        <w:rPr>
          <w:rFonts w:ascii="Bookman Old Style" w:hAnsi="Bookman Old Style"/>
          <w:lang w:val="en-US"/>
        </w:rPr>
        <w:t xml:space="preserve"> </w:t>
      </w:r>
      <w:r w:rsidR="00030016" w:rsidRPr="00DF495C">
        <w:rPr>
          <w:rFonts w:ascii="Bookman Old Style" w:hAnsi="Bookman Old Style"/>
          <w:b/>
          <w:bCs/>
          <w:i/>
          <w:iCs/>
          <w:lang w:val="en-US"/>
        </w:rPr>
        <w:t>J01</w:t>
      </w:r>
      <w:r w:rsidRPr="00DF495C">
        <w:rPr>
          <w:rFonts w:ascii="Bookman Old Style" w:hAnsi="Bookman Old Style"/>
          <w:b/>
          <w:bCs/>
          <w:i/>
          <w:iCs/>
          <w:lang w:val="en-US"/>
        </w:rPr>
        <w:t xml:space="preserve"> </w:t>
      </w:r>
      <w:r w:rsidR="00470907" w:rsidRPr="00DF495C">
        <w:rPr>
          <w:rFonts w:ascii="Bookman Old Style" w:hAnsi="Bookman Old Style"/>
          <w:i/>
          <w:iCs/>
          <w:lang w:val="en-US"/>
        </w:rPr>
        <w:t>(Do/Does) (you/NAME) have a written contract or oral agreement for the work (you/he/she) (do/does)?</w:t>
      </w:r>
    </w:p>
    <w:p w14:paraId="0201F138" w14:textId="77777777" w:rsidR="00BB4023" w:rsidRPr="00DF495C" w:rsidRDefault="00A25EA1" w:rsidP="00DE38BD">
      <w:pPr>
        <w:numPr>
          <w:ilvl w:val="0"/>
          <w:numId w:val="214"/>
        </w:numPr>
        <w:tabs>
          <w:tab w:val="left" w:pos="1418"/>
        </w:tabs>
        <w:jc w:val="both"/>
        <w:rPr>
          <w:rFonts w:ascii="Bookman Old Style" w:hAnsi="Bookman Old Style"/>
          <w:b/>
          <w:bCs/>
          <w:i/>
          <w:iCs/>
        </w:rPr>
      </w:pPr>
      <w:r w:rsidRPr="00DF495C">
        <w:rPr>
          <w:rFonts w:ascii="Bookman Old Style" w:hAnsi="Bookman Old Style"/>
        </w:rPr>
        <w:t xml:space="preserve">YES, WRITTEN CONTRACT </w:t>
      </w:r>
    </w:p>
    <w:p w14:paraId="1F8F91B7" w14:textId="77777777" w:rsidR="00DE38BD" w:rsidRPr="00DF495C" w:rsidRDefault="00A25EA1" w:rsidP="00DE38BD">
      <w:pPr>
        <w:numPr>
          <w:ilvl w:val="0"/>
          <w:numId w:val="214"/>
        </w:numPr>
        <w:tabs>
          <w:tab w:val="left" w:pos="1418"/>
        </w:tabs>
        <w:jc w:val="both"/>
        <w:rPr>
          <w:rFonts w:ascii="Bookman Old Style" w:hAnsi="Bookman Old Style"/>
        </w:rPr>
      </w:pPr>
      <w:r w:rsidRPr="00DF495C">
        <w:rPr>
          <w:rFonts w:ascii="Bookman Old Style" w:hAnsi="Bookman Old Style"/>
        </w:rPr>
        <w:t xml:space="preserve">YES, ORAL AGREEMENT </w:t>
      </w:r>
    </w:p>
    <w:p w14:paraId="61D5DEF1" w14:textId="77777777" w:rsidR="00BB4023" w:rsidRPr="00DF495C" w:rsidRDefault="00A25EA1" w:rsidP="00DE38BD">
      <w:pPr>
        <w:numPr>
          <w:ilvl w:val="0"/>
          <w:numId w:val="215"/>
        </w:numPr>
        <w:tabs>
          <w:tab w:val="left" w:pos="1418"/>
        </w:tabs>
        <w:jc w:val="both"/>
        <w:rPr>
          <w:rFonts w:ascii="Bookman Old Style" w:hAnsi="Bookman Old Style"/>
        </w:rPr>
      </w:pPr>
      <w:r w:rsidRPr="00DF495C">
        <w:rPr>
          <w:rFonts w:ascii="Bookman Old Style" w:hAnsi="Bookman Old Style"/>
        </w:rPr>
        <w:t xml:space="preserve">DON’T KNOW </w:t>
      </w:r>
    </w:p>
    <w:p w14:paraId="64D69CA3" w14:textId="77777777" w:rsidR="00470907" w:rsidRPr="00DF495C" w:rsidRDefault="00DE38BD" w:rsidP="00A25EA1">
      <w:pPr>
        <w:tabs>
          <w:tab w:val="left" w:pos="1418"/>
        </w:tabs>
        <w:spacing w:before="240"/>
        <w:jc w:val="both"/>
        <w:rPr>
          <w:rFonts w:ascii="Bookman Old Style" w:hAnsi="Bookman Old Style"/>
          <w:lang w:val="en-US"/>
        </w:rPr>
      </w:pPr>
      <w:r w:rsidRPr="00DF495C">
        <w:rPr>
          <w:rFonts w:ascii="Bookman Old Style" w:hAnsi="Bookman Old Style"/>
          <w:lang w:val="en-US"/>
        </w:rPr>
        <w:t>This question</w:t>
      </w:r>
      <w:r w:rsidR="00A25EA1" w:rsidRPr="00DF495C">
        <w:rPr>
          <w:rFonts w:ascii="Bookman Old Style" w:hAnsi="Bookman Old Style"/>
          <w:lang w:val="en-US"/>
        </w:rPr>
        <w:t xml:space="preserve"> assess</w:t>
      </w:r>
      <w:r w:rsidRPr="00DF495C">
        <w:rPr>
          <w:rFonts w:ascii="Bookman Old Style" w:hAnsi="Bookman Old Style"/>
          <w:lang w:val="en-US"/>
        </w:rPr>
        <w:t>es</w:t>
      </w:r>
      <w:r w:rsidR="00A25EA1" w:rsidRPr="00DF495C">
        <w:rPr>
          <w:rFonts w:ascii="Bookman Old Style" w:hAnsi="Bookman Old Style"/>
          <w:lang w:val="en-US"/>
        </w:rPr>
        <w:t xml:space="preserve"> the relationship between the respondent and their employer</w:t>
      </w:r>
      <w:r w:rsidRPr="00DF495C">
        <w:rPr>
          <w:rFonts w:ascii="Bookman Old Style" w:hAnsi="Bookman Old Style"/>
          <w:lang w:val="en-US"/>
        </w:rPr>
        <w:t>. It</w:t>
      </w:r>
      <w:r w:rsidR="00A25EA1" w:rsidRPr="00DF495C">
        <w:rPr>
          <w:rFonts w:ascii="Bookman Old Style" w:hAnsi="Bookman Old Style"/>
          <w:lang w:val="en-US"/>
        </w:rPr>
        <w:t xml:space="preserve"> relates to the nature of the agreement the respondent has with their employer covering the work they do and their working conditions. </w:t>
      </w:r>
    </w:p>
    <w:p w14:paraId="1844184C" w14:textId="3F0EA600" w:rsidR="00A25EA1" w:rsidRPr="00DF495C" w:rsidRDefault="00030016" w:rsidP="00A25EA1">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J02</w:t>
      </w:r>
      <w:r w:rsidR="00A25EA1" w:rsidRPr="00DF495C">
        <w:rPr>
          <w:rFonts w:ascii="Bookman Old Style" w:hAnsi="Bookman Old Style"/>
          <w:i/>
          <w:iCs/>
          <w:lang w:val="en-US"/>
        </w:rPr>
        <w:t xml:space="preserve"> </w:t>
      </w:r>
      <w:r w:rsidR="00470907" w:rsidRPr="00DF495C">
        <w:rPr>
          <w:rFonts w:ascii="Bookman Old Style" w:hAnsi="Bookman Old Style"/>
          <w:i/>
          <w:iCs/>
          <w:lang w:val="en-US"/>
        </w:rPr>
        <w:t>Is (your/NAME’s) contract or agreement…?</w:t>
      </w:r>
    </w:p>
    <w:p w14:paraId="0764D17D" w14:textId="77777777" w:rsidR="00A25EA1" w:rsidRPr="00DF495C" w:rsidRDefault="00A25EA1" w:rsidP="00021C9C">
      <w:pPr>
        <w:numPr>
          <w:ilvl w:val="0"/>
          <w:numId w:val="211"/>
        </w:numPr>
        <w:tabs>
          <w:tab w:val="left" w:pos="1418"/>
        </w:tabs>
        <w:jc w:val="both"/>
        <w:rPr>
          <w:rFonts w:ascii="Bookman Old Style" w:hAnsi="Bookman Old Style"/>
          <w:lang w:val="en-US"/>
        </w:rPr>
      </w:pPr>
      <w:r w:rsidRPr="00DF495C">
        <w:rPr>
          <w:rFonts w:ascii="Bookman Old Style" w:hAnsi="Bookman Old Style"/>
          <w:lang w:val="en-US"/>
        </w:rPr>
        <w:t xml:space="preserve">For a specified period of time </w:t>
      </w:r>
    </w:p>
    <w:p w14:paraId="41C54C87" w14:textId="77777777" w:rsidR="00A25EA1" w:rsidRPr="00DF495C" w:rsidRDefault="00A25EA1" w:rsidP="00021C9C">
      <w:pPr>
        <w:numPr>
          <w:ilvl w:val="0"/>
          <w:numId w:val="211"/>
        </w:numPr>
        <w:tabs>
          <w:tab w:val="left" w:pos="1418"/>
        </w:tabs>
        <w:jc w:val="both"/>
        <w:rPr>
          <w:rFonts w:ascii="Bookman Old Style" w:hAnsi="Bookman Old Style"/>
          <w:lang w:val="en-US"/>
        </w:rPr>
      </w:pPr>
      <w:r w:rsidRPr="00DF495C">
        <w:rPr>
          <w:rFonts w:ascii="Bookman Old Style" w:hAnsi="Bookman Old Style"/>
          <w:lang w:val="en-US"/>
        </w:rPr>
        <w:t xml:space="preserve">Until the date a task is completed </w:t>
      </w:r>
    </w:p>
    <w:p w14:paraId="49159FA6" w14:textId="77777777" w:rsidR="00470907" w:rsidRPr="00DF495C" w:rsidRDefault="00A25EA1" w:rsidP="00021C9C">
      <w:pPr>
        <w:numPr>
          <w:ilvl w:val="0"/>
          <w:numId w:val="211"/>
        </w:numPr>
        <w:tabs>
          <w:tab w:val="left" w:pos="1418"/>
        </w:tabs>
        <w:jc w:val="both"/>
        <w:rPr>
          <w:rFonts w:ascii="Bookman Old Style" w:hAnsi="Bookman Old Style"/>
        </w:rPr>
      </w:pPr>
      <w:r w:rsidRPr="00DF495C">
        <w:rPr>
          <w:rFonts w:ascii="Bookman Old Style" w:hAnsi="Bookman Old Style"/>
        </w:rPr>
        <w:t xml:space="preserve">Permanent or </w:t>
      </w:r>
      <w:proofErr w:type="spellStart"/>
      <w:r w:rsidRPr="00DF495C">
        <w:rPr>
          <w:rFonts w:ascii="Bookman Old Style" w:hAnsi="Bookman Old Style"/>
        </w:rPr>
        <w:t>until</w:t>
      </w:r>
      <w:proofErr w:type="spellEnd"/>
      <w:r w:rsidRPr="00DF495C">
        <w:rPr>
          <w:rFonts w:ascii="Bookman Old Style" w:hAnsi="Bookman Old Style"/>
        </w:rPr>
        <w:t xml:space="preserve"> </w:t>
      </w:r>
      <w:proofErr w:type="spellStart"/>
      <w:r w:rsidRPr="00DF495C">
        <w:rPr>
          <w:rFonts w:ascii="Bookman Old Style" w:hAnsi="Bookman Old Style"/>
        </w:rPr>
        <w:t>retirement</w:t>
      </w:r>
      <w:proofErr w:type="spellEnd"/>
      <w:r w:rsidRPr="00DF495C">
        <w:rPr>
          <w:rFonts w:ascii="Bookman Old Style" w:hAnsi="Bookman Old Style"/>
        </w:rPr>
        <w:t xml:space="preserve"> </w:t>
      </w:r>
    </w:p>
    <w:p w14:paraId="5D9A7D84" w14:textId="77777777" w:rsidR="00A25EA1" w:rsidRPr="00DF495C" w:rsidRDefault="00A25EA1" w:rsidP="00021C9C">
      <w:pPr>
        <w:numPr>
          <w:ilvl w:val="0"/>
          <w:numId w:val="211"/>
        </w:numPr>
        <w:tabs>
          <w:tab w:val="left" w:pos="1418"/>
        </w:tabs>
        <w:jc w:val="both"/>
        <w:rPr>
          <w:rFonts w:ascii="Bookman Old Style" w:hAnsi="Bookman Old Style"/>
          <w:lang w:val="en-US"/>
        </w:rPr>
      </w:pPr>
      <w:r w:rsidRPr="00DF495C">
        <w:rPr>
          <w:rFonts w:ascii="Bookman Old Style" w:hAnsi="Bookman Old Style"/>
          <w:lang w:val="en-US"/>
        </w:rPr>
        <w:t xml:space="preserve">Ongoing with no specified end date </w:t>
      </w:r>
    </w:p>
    <w:p w14:paraId="0ACE2578" w14:textId="77777777" w:rsidR="009E011D"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T</w:t>
      </w:r>
      <w:r w:rsidR="00DE38BD" w:rsidRPr="00DF495C">
        <w:rPr>
          <w:rFonts w:ascii="Bookman Old Style" w:hAnsi="Bookman Old Style"/>
          <w:lang w:val="en-US"/>
        </w:rPr>
        <w:t>his question</w:t>
      </w:r>
      <w:r w:rsidRPr="00DF495C">
        <w:rPr>
          <w:rFonts w:ascii="Bookman Old Style" w:hAnsi="Bookman Old Style"/>
          <w:lang w:val="en-US"/>
        </w:rPr>
        <w:t xml:space="preserve"> identif</w:t>
      </w:r>
      <w:r w:rsidR="00DE38BD" w:rsidRPr="00DF495C">
        <w:rPr>
          <w:rFonts w:ascii="Bookman Old Style" w:hAnsi="Bookman Old Style"/>
          <w:lang w:val="en-US"/>
        </w:rPr>
        <w:t>ies</w:t>
      </w:r>
      <w:r w:rsidRPr="00DF495C">
        <w:rPr>
          <w:rFonts w:ascii="Bookman Old Style" w:hAnsi="Bookman Old Style"/>
          <w:lang w:val="en-US"/>
        </w:rPr>
        <w:t xml:space="preserve"> the type of contact or agreement held between the respondent and their employer. </w:t>
      </w:r>
    </w:p>
    <w:p w14:paraId="21803161" w14:textId="77777777" w:rsidR="00DE38BD" w:rsidRPr="00DF495C" w:rsidRDefault="00DE38BD" w:rsidP="00A25EA1">
      <w:pPr>
        <w:tabs>
          <w:tab w:val="left" w:pos="1418"/>
        </w:tabs>
        <w:spacing w:before="240"/>
        <w:jc w:val="both"/>
        <w:rPr>
          <w:rFonts w:ascii="Bookman Old Style" w:hAnsi="Bookman Old Style"/>
          <w:lang w:val="en-US"/>
        </w:rPr>
      </w:pPr>
    </w:p>
    <w:p w14:paraId="4DF32656" w14:textId="57F93316" w:rsidR="00477397" w:rsidRPr="00DF495C" w:rsidRDefault="00030016" w:rsidP="00477397">
      <w:pPr>
        <w:rPr>
          <w:rFonts w:ascii="Bookman Old Style" w:hAnsi="Bookman Old Style"/>
          <w:i/>
          <w:iCs/>
          <w:lang w:val="en-US"/>
        </w:rPr>
      </w:pPr>
      <w:r w:rsidRPr="00DF495C">
        <w:rPr>
          <w:rFonts w:ascii="Bookman Old Style" w:hAnsi="Bookman Old Style"/>
          <w:b/>
          <w:bCs/>
          <w:i/>
          <w:iCs/>
          <w:lang w:val="en-US"/>
        </w:rPr>
        <w:t>J03</w:t>
      </w:r>
      <w:r w:rsidR="00A25EA1" w:rsidRPr="00DF495C">
        <w:rPr>
          <w:rFonts w:ascii="Bookman Old Style" w:hAnsi="Bookman Old Style"/>
          <w:i/>
          <w:iCs/>
          <w:lang w:val="en-US"/>
        </w:rPr>
        <w:t xml:space="preserve"> </w:t>
      </w:r>
      <w:r w:rsidR="006B0FB4" w:rsidRPr="00DF495C">
        <w:rPr>
          <w:rFonts w:ascii="Bookman Old Style" w:hAnsi="Bookman Old Style"/>
          <w:i/>
          <w:iCs/>
          <w:lang w:val="en-US"/>
        </w:rPr>
        <w:t>How long in total is (your/NAME’s) current agreement?</w:t>
      </w:r>
      <w:r w:rsidR="00A25EA1" w:rsidRPr="00DF495C">
        <w:rPr>
          <w:rFonts w:ascii="Bookman Old Style" w:hAnsi="Bookman Old Style"/>
          <w:i/>
          <w:iCs/>
          <w:lang w:val="en-US"/>
        </w:rPr>
        <w:t xml:space="preserve"> </w:t>
      </w:r>
    </w:p>
    <w:p w14:paraId="041291C1" w14:textId="77777777" w:rsidR="000E63A4" w:rsidRPr="00DF495C" w:rsidRDefault="000E63A4" w:rsidP="00477397">
      <w:pPr>
        <w:rPr>
          <w:rFonts w:ascii="Bookman Old Style" w:hAnsi="Bookman Old Style"/>
          <w:i/>
          <w:iCs/>
          <w:lang w:val="en-US"/>
        </w:rPr>
      </w:pPr>
    </w:p>
    <w:p w14:paraId="576E4ACA" w14:textId="77777777" w:rsidR="000E63A4" w:rsidRPr="00DF495C" w:rsidRDefault="00A25EA1" w:rsidP="000E63A4">
      <w:pPr>
        <w:numPr>
          <w:ilvl w:val="0"/>
          <w:numId w:val="216"/>
        </w:numPr>
        <w:jc w:val="both"/>
        <w:rPr>
          <w:rFonts w:ascii="Bookman Old Style" w:hAnsi="Bookman Old Style"/>
        </w:rPr>
      </w:pPr>
      <w:r w:rsidRPr="00DF495C">
        <w:rPr>
          <w:rFonts w:ascii="Bookman Old Style" w:hAnsi="Bookman Old Style"/>
        </w:rPr>
        <w:t>DAILY CONTRACT/AGREEMENT</w:t>
      </w:r>
    </w:p>
    <w:p w14:paraId="3D3811A2" w14:textId="77777777" w:rsidR="000E63A4" w:rsidRPr="00DF495C" w:rsidRDefault="00A25EA1" w:rsidP="000E63A4">
      <w:pPr>
        <w:numPr>
          <w:ilvl w:val="0"/>
          <w:numId w:val="216"/>
        </w:numPr>
        <w:jc w:val="both"/>
        <w:rPr>
          <w:rFonts w:ascii="Bookman Old Style" w:hAnsi="Bookman Old Style"/>
        </w:rPr>
      </w:pPr>
      <w:r w:rsidRPr="00DF495C">
        <w:rPr>
          <w:rFonts w:ascii="Bookman Old Style" w:hAnsi="Bookman Old Style"/>
        </w:rPr>
        <w:t>LESS THAN ONE MONT</w:t>
      </w:r>
      <w:r w:rsidR="000E63A4" w:rsidRPr="00DF495C">
        <w:rPr>
          <w:rFonts w:ascii="Bookman Old Style" w:hAnsi="Bookman Old Style"/>
        </w:rPr>
        <w:t>H</w:t>
      </w:r>
    </w:p>
    <w:p w14:paraId="2B093D0F" w14:textId="77777777" w:rsidR="000E63A4" w:rsidRPr="00DF495C" w:rsidRDefault="00A25EA1" w:rsidP="000E63A4">
      <w:pPr>
        <w:numPr>
          <w:ilvl w:val="0"/>
          <w:numId w:val="216"/>
        </w:numPr>
        <w:jc w:val="both"/>
        <w:rPr>
          <w:rFonts w:ascii="Bookman Old Style" w:hAnsi="Bookman Old Style"/>
          <w:lang w:val="en-US"/>
        </w:rPr>
      </w:pPr>
      <w:r w:rsidRPr="00DF495C">
        <w:rPr>
          <w:rFonts w:ascii="Bookman Old Style" w:hAnsi="Bookman Old Style"/>
          <w:lang w:val="en-US"/>
        </w:rPr>
        <w:t>ONE MONTH TO LESS THAN 3 MONTHS</w:t>
      </w:r>
    </w:p>
    <w:p w14:paraId="1C782DAF" w14:textId="77777777" w:rsidR="000E63A4" w:rsidRPr="00DF495C" w:rsidRDefault="00A25EA1" w:rsidP="000E63A4">
      <w:pPr>
        <w:numPr>
          <w:ilvl w:val="0"/>
          <w:numId w:val="216"/>
        </w:numPr>
        <w:jc w:val="both"/>
        <w:rPr>
          <w:rFonts w:ascii="Bookman Old Style" w:hAnsi="Bookman Old Style"/>
          <w:lang w:val="en-US"/>
        </w:rPr>
      </w:pPr>
      <w:r w:rsidRPr="00DF495C">
        <w:rPr>
          <w:rFonts w:ascii="Bookman Old Style" w:hAnsi="Bookman Old Style"/>
          <w:lang w:val="en-US"/>
        </w:rPr>
        <w:t>THREE MONTHS TO LESS THAN 6 MONTHS</w:t>
      </w:r>
    </w:p>
    <w:p w14:paraId="497D661E" w14:textId="77777777" w:rsidR="000E63A4" w:rsidRPr="00DF495C" w:rsidRDefault="00A25EA1" w:rsidP="000E63A4">
      <w:pPr>
        <w:numPr>
          <w:ilvl w:val="0"/>
          <w:numId w:val="216"/>
        </w:numPr>
        <w:jc w:val="both"/>
        <w:rPr>
          <w:rFonts w:ascii="Bookman Old Style" w:hAnsi="Bookman Old Style"/>
          <w:lang w:val="en-US"/>
        </w:rPr>
      </w:pPr>
      <w:r w:rsidRPr="00DF495C">
        <w:rPr>
          <w:rFonts w:ascii="Bookman Old Style" w:hAnsi="Bookman Old Style"/>
          <w:lang w:val="en-US"/>
        </w:rPr>
        <w:t>SIX MONTHS TO LESS THAN 12 MONTHS</w:t>
      </w:r>
    </w:p>
    <w:p w14:paraId="6AC37B0A" w14:textId="77777777" w:rsidR="000E63A4" w:rsidRPr="00DF495C" w:rsidRDefault="00A25EA1" w:rsidP="000E63A4">
      <w:pPr>
        <w:numPr>
          <w:ilvl w:val="0"/>
          <w:numId w:val="216"/>
        </w:numPr>
        <w:jc w:val="both"/>
        <w:rPr>
          <w:rFonts w:ascii="Bookman Old Style" w:hAnsi="Bookman Old Style"/>
          <w:lang w:val="en-US"/>
        </w:rPr>
      </w:pPr>
      <w:r w:rsidRPr="00DF495C">
        <w:rPr>
          <w:rFonts w:ascii="Bookman Old Style" w:hAnsi="Bookman Old Style"/>
          <w:lang w:val="en-US"/>
        </w:rPr>
        <w:t>TWELVE MONTHS TO LESS THAN 24 MONTHS</w:t>
      </w:r>
    </w:p>
    <w:p w14:paraId="68542F48" w14:textId="77777777" w:rsidR="000E63A4" w:rsidRPr="00DF495C" w:rsidRDefault="00A25EA1" w:rsidP="000E63A4">
      <w:pPr>
        <w:numPr>
          <w:ilvl w:val="0"/>
          <w:numId w:val="216"/>
        </w:numPr>
        <w:jc w:val="both"/>
        <w:rPr>
          <w:rFonts w:ascii="Bookman Old Style" w:hAnsi="Bookman Old Style"/>
        </w:rPr>
      </w:pPr>
      <w:r w:rsidRPr="00DF495C">
        <w:rPr>
          <w:rFonts w:ascii="Bookman Old Style" w:hAnsi="Bookman Old Style"/>
        </w:rPr>
        <w:t>TWO YEARS OR MORE</w:t>
      </w:r>
    </w:p>
    <w:p w14:paraId="00A6D8A4" w14:textId="77777777" w:rsidR="00A25EA1" w:rsidRPr="00DF495C" w:rsidRDefault="00A25EA1" w:rsidP="000E63A4">
      <w:pPr>
        <w:numPr>
          <w:ilvl w:val="0"/>
          <w:numId w:val="216"/>
        </w:numPr>
        <w:jc w:val="both"/>
        <w:rPr>
          <w:rFonts w:ascii="Bookman Old Style" w:hAnsi="Bookman Old Style"/>
        </w:rPr>
      </w:pPr>
      <w:r w:rsidRPr="00DF495C">
        <w:rPr>
          <w:rFonts w:ascii="Bookman Old Style" w:hAnsi="Bookman Old Style"/>
        </w:rPr>
        <w:t xml:space="preserve">NO SPECIFIED DURATION </w:t>
      </w:r>
    </w:p>
    <w:p w14:paraId="1BD1CC3E" w14:textId="77777777"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The duration referred to should be the total duration of the current contract or agreement, not elapsed duration or remaining time.</w:t>
      </w:r>
    </w:p>
    <w:p w14:paraId="5A9536FF" w14:textId="77777777" w:rsidR="00A25EA1" w:rsidRPr="00DF495C" w:rsidRDefault="00A25EA1" w:rsidP="00021C9C">
      <w:pPr>
        <w:pStyle w:val="Heading2"/>
        <w:rPr>
          <w:rFonts w:ascii="Bookman Old Style" w:hAnsi="Bookman Old Style"/>
          <w:lang w:val="en-US"/>
        </w:rPr>
      </w:pPr>
      <w:r w:rsidRPr="00DF495C">
        <w:rPr>
          <w:rFonts w:ascii="Bookman Old Style" w:hAnsi="Bookman Old Style"/>
          <w:lang w:val="en-US"/>
        </w:rPr>
        <w:t xml:space="preserve">MAIN JOB – DETAILED CONTRACT CHARACTERISTICS (MCD) </w:t>
      </w:r>
    </w:p>
    <w:p w14:paraId="296BBD20" w14:textId="77777777"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 xml:space="preserve">This module captures additional information on the characteristics of the contract held by the respondent. It is asked of those previously identified as working in a dependent relationship (employees, apprentices or contributing family workers/assisting family members who report receive a wage or salary). This information enables more detailed analysis on contract types and employment stability. </w:t>
      </w:r>
    </w:p>
    <w:p w14:paraId="254346C0" w14:textId="08EDDDEA" w:rsidR="006B0FB4" w:rsidRPr="00DF495C" w:rsidRDefault="00A62BCD" w:rsidP="00A25EA1">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lastRenderedPageBreak/>
        <w:t>K01</w:t>
      </w:r>
      <w:r w:rsidR="006B0FB4" w:rsidRPr="00DF495C">
        <w:rPr>
          <w:rFonts w:ascii="Bookman Old Style" w:hAnsi="Bookman Old Style"/>
          <w:i/>
          <w:iCs/>
          <w:lang w:val="en-US"/>
        </w:rPr>
        <w:t xml:space="preserve"> Which of the following applies to (your/NAME’s) current agreement?</w:t>
      </w:r>
    </w:p>
    <w:p w14:paraId="20FDEA3A" w14:textId="77777777" w:rsidR="006B0FB4" w:rsidRPr="00DF495C" w:rsidRDefault="006B0FB4" w:rsidP="00A25EA1">
      <w:pPr>
        <w:tabs>
          <w:tab w:val="left" w:pos="1418"/>
        </w:tabs>
        <w:spacing w:before="240"/>
        <w:jc w:val="both"/>
        <w:rPr>
          <w:rFonts w:ascii="Bookman Old Style" w:hAnsi="Bookman Old Style"/>
          <w:lang w:val="en-US"/>
        </w:rPr>
      </w:pPr>
      <w:r w:rsidRPr="00DF495C">
        <w:rPr>
          <w:rFonts w:ascii="Bookman Old Style" w:hAnsi="Bookman Old Style"/>
          <w:lang w:val="en-US"/>
        </w:rPr>
        <w:t>Read and</w:t>
      </w:r>
      <w:r w:rsidRPr="00DF495C">
        <w:rPr>
          <w:rFonts w:ascii="Bookman Old Style" w:hAnsi="Bookman Old Style"/>
          <w:b/>
          <w:bCs/>
          <w:lang w:val="en-US"/>
        </w:rPr>
        <w:t xml:space="preserve"> </w:t>
      </w:r>
      <w:r w:rsidRPr="00DF495C">
        <w:rPr>
          <w:rFonts w:ascii="Bookman Old Style" w:hAnsi="Bookman Old Style"/>
          <w:lang w:val="en-US"/>
        </w:rPr>
        <w:t>mark all that apply</w:t>
      </w:r>
    </w:p>
    <w:p w14:paraId="480F6892" w14:textId="77777777" w:rsidR="00A25EA1" w:rsidRPr="00DF495C" w:rsidRDefault="00A25EA1" w:rsidP="004A3A49">
      <w:pPr>
        <w:numPr>
          <w:ilvl w:val="0"/>
          <w:numId w:val="217"/>
        </w:numPr>
        <w:jc w:val="both"/>
        <w:rPr>
          <w:rFonts w:ascii="Bookman Old Style" w:hAnsi="Bookman Old Style"/>
        </w:rPr>
      </w:pPr>
      <w:r w:rsidRPr="00DF495C">
        <w:rPr>
          <w:rFonts w:ascii="Bookman Old Style" w:hAnsi="Bookman Old Style"/>
        </w:rPr>
        <w:t xml:space="preserve">It covers a </w:t>
      </w:r>
      <w:proofErr w:type="spellStart"/>
      <w:r w:rsidRPr="00DF495C">
        <w:rPr>
          <w:rFonts w:ascii="Bookman Old Style" w:hAnsi="Bookman Old Style"/>
        </w:rPr>
        <w:t>particular</w:t>
      </w:r>
      <w:proofErr w:type="spellEnd"/>
      <w:r w:rsidRPr="00DF495C">
        <w:rPr>
          <w:rFonts w:ascii="Bookman Old Style" w:hAnsi="Bookman Old Style"/>
        </w:rPr>
        <w:t xml:space="preserve"> </w:t>
      </w:r>
      <w:proofErr w:type="spellStart"/>
      <w:r w:rsidRPr="00DF495C">
        <w:rPr>
          <w:rFonts w:ascii="Bookman Old Style" w:hAnsi="Bookman Old Style"/>
        </w:rPr>
        <w:t>season</w:t>
      </w:r>
      <w:proofErr w:type="spellEnd"/>
    </w:p>
    <w:p w14:paraId="122B770B" w14:textId="77777777" w:rsidR="00A25EA1" w:rsidRPr="00DF495C" w:rsidRDefault="00A25EA1" w:rsidP="004A3A49">
      <w:pPr>
        <w:numPr>
          <w:ilvl w:val="0"/>
          <w:numId w:val="217"/>
        </w:numPr>
        <w:jc w:val="both"/>
        <w:rPr>
          <w:rFonts w:ascii="Bookman Old Style" w:hAnsi="Bookman Old Style"/>
          <w:lang w:val="en-US"/>
        </w:rPr>
      </w:pPr>
      <w:r w:rsidRPr="00DF495C">
        <w:rPr>
          <w:rFonts w:ascii="Bookman Old Style" w:hAnsi="Bookman Old Style"/>
          <w:lang w:val="en-US"/>
        </w:rPr>
        <w:t xml:space="preserve">It covers a period of training (apprentice, trainee research </w:t>
      </w:r>
      <w:proofErr w:type="spellStart"/>
      <w:proofErr w:type="gramStart"/>
      <w:r w:rsidRPr="00DF495C">
        <w:rPr>
          <w:rFonts w:ascii="Bookman Old Style" w:hAnsi="Bookman Old Style"/>
          <w:lang w:val="en-US"/>
        </w:rPr>
        <w:t>assistant,etc</w:t>
      </w:r>
      <w:proofErr w:type="spellEnd"/>
      <w:proofErr w:type="gramEnd"/>
      <w:r w:rsidRPr="00DF495C">
        <w:rPr>
          <w:rFonts w:ascii="Bookman Old Style" w:hAnsi="Bookman Old Style"/>
          <w:lang w:val="en-US"/>
        </w:rPr>
        <w:t xml:space="preserve">) </w:t>
      </w:r>
    </w:p>
    <w:p w14:paraId="288297D8" w14:textId="77777777" w:rsidR="00A25EA1" w:rsidRPr="00DF495C" w:rsidRDefault="00A25EA1" w:rsidP="004A3A49">
      <w:pPr>
        <w:numPr>
          <w:ilvl w:val="0"/>
          <w:numId w:val="217"/>
        </w:numPr>
        <w:jc w:val="both"/>
        <w:rPr>
          <w:rFonts w:ascii="Bookman Old Style" w:hAnsi="Bookman Old Style"/>
          <w:lang w:val="en-US"/>
        </w:rPr>
      </w:pPr>
      <w:r w:rsidRPr="00DF495C">
        <w:rPr>
          <w:rFonts w:ascii="Bookman Old Style" w:hAnsi="Bookman Old Style"/>
          <w:lang w:val="en-US"/>
        </w:rPr>
        <w:t xml:space="preserve">It is part of an employment creation program </w:t>
      </w:r>
    </w:p>
    <w:p w14:paraId="350811CF" w14:textId="77777777" w:rsidR="00A25EA1" w:rsidRPr="00DF495C" w:rsidRDefault="00A25EA1" w:rsidP="004A3A49">
      <w:pPr>
        <w:numPr>
          <w:ilvl w:val="0"/>
          <w:numId w:val="217"/>
        </w:numPr>
        <w:jc w:val="both"/>
        <w:rPr>
          <w:rFonts w:ascii="Bookman Old Style" w:hAnsi="Bookman Old Style"/>
        </w:rPr>
      </w:pPr>
      <w:r w:rsidRPr="00DF495C">
        <w:rPr>
          <w:rFonts w:ascii="Bookman Old Style" w:hAnsi="Bookman Old Style"/>
        </w:rPr>
        <w:t xml:space="preserve">It is for </w:t>
      </w:r>
      <w:proofErr w:type="spellStart"/>
      <w:r w:rsidRPr="00DF495C">
        <w:rPr>
          <w:rFonts w:ascii="Bookman Old Style" w:hAnsi="Bookman Old Style"/>
        </w:rPr>
        <w:t>substitute</w:t>
      </w:r>
      <w:proofErr w:type="spellEnd"/>
      <w:r w:rsidRPr="00DF495C">
        <w:rPr>
          <w:rFonts w:ascii="Bookman Old Style" w:hAnsi="Bookman Old Style"/>
        </w:rPr>
        <w:t xml:space="preserve"> </w:t>
      </w:r>
      <w:proofErr w:type="spellStart"/>
      <w:r w:rsidRPr="00DF495C">
        <w:rPr>
          <w:rFonts w:ascii="Bookman Old Style" w:hAnsi="Bookman Old Style"/>
        </w:rPr>
        <w:t>work</w:t>
      </w:r>
      <w:proofErr w:type="spellEnd"/>
      <w:r w:rsidRPr="00DF495C">
        <w:rPr>
          <w:rFonts w:ascii="Bookman Old Style" w:hAnsi="Bookman Old Style"/>
        </w:rPr>
        <w:t xml:space="preserve"> </w:t>
      </w:r>
    </w:p>
    <w:p w14:paraId="11A011F6" w14:textId="77777777" w:rsidR="00A25EA1" w:rsidRPr="00DF495C" w:rsidRDefault="00A25EA1" w:rsidP="004A3A49">
      <w:pPr>
        <w:numPr>
          <w:ilvl w:val="0"/>
          <w:numId w:val="217"/>
        </w:numPr>
        <w:jc w:val="both"/>
        <w:rPr>
          <w:rFonts w:ascii="Bookman Old Style" w:hAnsi="Bookman Old Style"/>
        </w:rPr>
      </w:pPr>
      <w:r w:rsidRPr="00DF495C">
        <w:rPr>
          <w:rFonts w:ascii="Bookman Old Style" w:hAnsi="Bookman Old Style"/>
        </w:rPr>
        <w:t xml:space="preserve">NONE OF THE ABOVE </w:t>
      </w:r>
    </w:p>
    <w:p w14:paraId="44DDC317" w14:textId="09B7D96E"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Only ask of respondents who indicated that they had an agreement of limited duration or for the completion of tasks. The question may be supplemented with an additional follow-up question on whether the temporary employment is voluntary or not.</w:t>
      </w:r>
      <w:r w:rsidR="005351D5" w:rsidRPr="00DF495C">
        <w:rPr>
          <w:rFonts w:ascii="Bookman Old Style" w:hAnsi="Bookman Old Style"/>
          <w:lang w:val="en-US"/>
        </w:rPr>
        <w:t xml:space="preserve"> </w:t>
      </w:r>
      <w:r w:rsidRPr="00DF495C">
        <w:rPr>
          <w:rFonts w:ascii="Bookman Old Style" w:hAnsi="Bookman Old Style"/>
          <w:lang w:val="en-US"/>
        </w:rPr>
        <w:t>Response item (a) should be used only for persons employed in jobs whose timing and duration are significantly influenced by seasonal factors such as climatic seasons, holidays and agricultural preparations or harvests. Seasonal jobs are typically performed during part of the year and followed by a period of inactivity.</w:t>
      </w:r>
    </w:p>
    <w:p w14:paraId="0A921017" w14:textId="5E41D971" w:rsidR="00A25EA1" w:rsidRPr="00DF495C" w:rsidRDefault="00A62BCD" w:rsidP="00A25EA1">
      <w:pPr>
        <w:tabs>
          <w:tab w:val="left" w:pos="1418"/>
        </w:tabs>
        <w:spacing w:before="240"/>
        <w:jc w:val="both"/>
        <w:rPr>
          <w:rFonts w:ascii="Bookman Old Style" w:hAnsi="Bookman Old Style"/>
          <w:b/>
          <w:bCs/>
          <w:i/>
          <w:iCs/>
          <w:lang w:val="en-US"/>
        </w:rPr>
      </w:pPr>
      <w:r w:rsidRPr="00DF495C">
        <w:rPr>
          <w:rFonts w:ascii="Bookman Old Style" w:hAnsi="Bookman Old Style"/>
          <w:b/>
          <w:bCs/>
          <w:i/>
          <w:iCs/>
          <w:lang w:val="en-US"/>
        </w:rPr>
        <w:t>K02</w:t>
      </w:r>
      <w:r w:rsidR="00A25EA1" w:rsidRPr="00DF495C">
        <w:rPr>
          <w:rFonts w:ascii="Bookman Old Style" w:hAnsi="Bookman Old Style"/>
          <w:b/>
          <w:bCs/>
          <w:i/>
          <w:iCs/>
          <w:lang w:val="en-US"/>
        </w:rPr>
        <w:t xml:space="preserve"> </w:t>
      </w:r>
      <w:r w:rsidR="006B0FB4" w:rsidRPr="00DF495C">
        <w:rPr>
          <w:rFonts w:ascii="Bookman Old Style" w:hAnsi="Bookman Old Style"/>
          <w:i/>
          <w:iCs/>
          <w:lang w:val="en-US"/>
        </w:rPr>
        <w:t>Is (your/NAME’s) current contract a step in a process to get a permanent contract?</w:t>
      </w:r>
    </w:p>
    <w:p w14:paraId="208007D1" w14:textId="77777777"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The question is asked only of respondents with written contracts for a specified period of time</w:t>
      </w:r>
      <w:r w:rsidR="006B0FB4" w:rsidRPr="00DF495C">
        <w:rPr>
          <w:rFonts w:ascii="Bookman Old Style" w:hAnsi="Bookman Old Style"/>
          <w:lang w:val="en-US"/>
        </w:rPr>
        <w:t xml:space="preserve"> a</w:t>
      </w:r>
      <w:r w:rsidRPr="00DF495C">
        <w:rPr>
          <w:rFonts w:ascii="Bookman Old Style" w:hAnsi="Bookman Old Style"/>
          <w:lang w:val="en-US"/>
        </w:rPr>
        <w:t>s self-declared by the respondent. It includes cases where job permanency is granted only after successful completion of selected requirements beyond duration in the job, or based on decisions by the employer.</w:t>
      </w:r>
    </w:p>
    <w:p w14:paraId="6AB89F03" w14:textId="69E8FF59" w:rsidR="00A25EA1" w:rsidRPr="00DF495C" w:rsidRDefault="00A25EA1" w:rsidP="00A25EA1">
      <w:pPr>
        <w:tabs>
          <w:tab w:val="left" w:pos="1418"/>
        </w:tabs>
        <w:spacing w:before="240"/>
        <w:jc w:val="both"/>
        <w:rPr>
          <w:rFonts w:ascii="Bookman Old Style" w:hAnsi="Bookman Old Style"/>
          <w:b/>
          <w:bCs/>
          <w:i/>
          <w:iCs/>
          <w:lang w:val="en-US"/>
        </w:rPr>
      </w:pPr>
      <w:r w:rsidRPr="00DF495C">
        <w:rPr>
          <w:rFonts w:ascii="Bookman Old Style" w:hAnsi="Bookman Old Style"/>
          <w:b/>
          <w:bCs/>
          <w:lang w:val="en-US"/>
        </w:rPr>
        <w:t xml:space="preserve"> </w:t>
      </w:r>
      <w:r w:rsidR="00A62BCD" w:rsidRPr="00DF495C">
        <w:rPr>
          <w:rFonts w:ascii="Bookman Old Style" w:hAnsi="Bookman Old Style"/>
          <w:b/>
          <w:bCs/>
          <w:i/>
          <w:iCs/>
          <w:lang w:val="en-US"/>
        </w:rPr>
        <w:t>K03</w:t>
      </w:r>
      <w:r w:rsidRPr="00DF495C">
        <w:rPr>
          <w:rFonts w:ascii="Bookman Old Style" w:hAnsi="Bookman Old Style"/>
          <w:b/>
          <w:bCs/>
          <w:i/>
          <w:iCs/>
          <w:lang w:val="en-US"/>
        </w:rPr>
        <w:t xml:space="preserve"> </w:t>
      </w:r>
      <w:r w:rsidR="006B0FB4" w:rsidRPr="00DF495C">
        <w:rPr>
          <w:rFonts w:ascii="Bookman Old Style" w:hAnsi="Bookman Old Style"/>
          <w:i/>
          <w:iCs/>
          <w:lang w:val="en-US"/>
        </w:rPr>
        <w:t>Is (your/NAME’s) work seasonal?</w:t>
      </w:r>
    </w:p>
    <w:p w14:paraId="47B917DF" w14:textId="60826A9D" w:rsidR="00A25EA1" w:rsidRPr="00DF495C" w:rsidRDefault="00A62BCD" w:rsidP="006B0FB4">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K04</w:t>
      </w:r>
      <w:r w:rsidR="00A25EA1" w:rsidRPr="00DF495C">
        <w:rPr>
          <w:rFonts w:ascii="Bookman Old Style" w:hAnsi="Bookman Old Style"/>
          <w:b/>
          <w:bCs/>
          <w:i/>
          <w:iCs/>
          <w:lang w:val="en-US"/>
        </w:rPr>
        <w:t xml:space="preserve"> </w:t>
      </w:r>
      <w:r w:rsidR="006B0FB4" w:rsidRPr="00DF495C">
        <w:rPr>
          <w:rFonts w:ascii="Bookman Old Style" w:hAnsi="Bookman Old Style"/>
          <w:i/>
          <w:iCs/>
          <w:lang w:val="en-US"/>
        </w:rPr>
        <w:t>Does (your/NAME’s) contract specify the number of hours (you/he/she) (are/is) supposed to work?</w:t>
      </w:r>
    </w:p>
    <w:p w14:paraId="22D5A16D" w14:textId="5F7F741E" w:rsidR="004A3A49" w:rsidRPr="00DF495C" w:rsidRDefault="00A62BCD" w:rsidP="00A25EA1">
      <w:pPr>
        <w:tabs>
          <w:tab w:val="left" w:pos="1418"/>
        </w:tabs>
        <w:spacing w:before="240"/>
        <w:jc w:val="both"/>
        <w:rPr>
          <w:rFonts w:ascii="Bookman Old Style" w:hAnsi="Bookman Old Style"/>
          <w:b/>
          <w:bCs/>
          <w:i/>
          <w:iCs/>
          <w:lang w:val="en-US"/>
        </w:rPr>
      </w:pPr>
      <w:r w:rsidRPr="00DF495C">
        <w:rPr>
          <w:rFonts w:ascii="Bookman Old Style" w:hAnsi="Bookman Old Style"/>
          <w:b/>
          <w:bCs/>
          <w:i/>
          <w:iCs/>
          <w:lang w:val="en-US"/>
        </w:rPr>
        <w:t>K0</w:t>
      </w:r>
      <w:r w:rsidR="0062366C" w:rsidRPr="00DF495C">
        <w:rPr>
          <w:rFonts w:ascii="Bookman Old Style" w:hAnsi="Bookman Old Style"/>
          <w:b/>
          <w:bCs/>
          <w:i/>
          <w:iCs/>
          <w:lang w:val="en-US"/>
        </w:rPr>
        <w:t xml:space="preserve">5 </w:t>
      </w:r>
      <w:r w:rsidR="006B0FB4" w:rsidRPr="00DF495C">
        <w:rPr>
          <w:rFonts w:ascii="Bookman Old Style" w:hAnsi="Bookman Old Style"/>
          <w:i/>
          <w:iCs/>
          <w:lang w:val="en-US"/>
        </w:rPr>
        <w:t>What are (your/NAME’s) agreed or contractual working hours per week in this job?</w:t>
      </w:r>
    </w:p>
    <w:p w14:paraId="789E9D26" w14:textId="23E50180" w:rsidR="003365F9" w:rsidRPr="00DF495C" w:rsidRDefault="00A62BCD" w:rsidP="00A939FB">
      <w:pPr>
        <w:tabs>
          <w:tab w:val="left" w:pos="1418"/>
        </w:tabs>
        <w:spacing w:before="240" w:after="240"/>
        <w:jc w:val="both"/>
        <w:rPr>
          <w:rFonts w:ascii="Bookman Old Style" w:hAnsi="Bookman Old Style"/>
          <w:i/>
          <w:iCs/>
          <w:lang w:val="en-US"/>
        </w:rPr>
      </w:pPr>
      <w:r w:rsidRPr="00DF495C">
        <w:rPr>
          <w:rFonts w:ascii="Bookman Old Style" w:hAnsi="Bookman Old Style"/>
          <w:b/>
          <w:bCs/>
          <w:i/>
          <w:iCs/>
          <w:lang w:val="en-US"/>
        </w:rPr>
        <w:t>K06</w:t>
      </w:r>
      <w:r w:rsidR="00A25EA1" w:rsidRPr="00DF495C">
        <w:rPr>
          <w:rFonts w:ascii="Bookman Old Style" w:hAnsi="Bookman Old Style"/>
          <w:i/>
          <w:iCs/>
          <w:lang w:val="en-US"/>
        </w:rPr>
        <w:t xml:space="preserve"> </w:t>
      </w:r>
      <w:r w:rsidR="006B0FB4" w:rsidRPr="00DF495C">
        <w:rPr>
          <w:rFonts w:ascii="Bookman Old Style" w:hAnsi="Bookman Old Style"/>
          <w:i/>
          <w:iCs/>
          <w:lang w:val="en-US"/>
        </w:rPr>
        <w:t xml:space="preserve">Does the contract guarantee a minimum </w:t>
      </w:r>
      <w:proofErr w:type="gramStart"/>
      <w:r w:rsidR="006B0FB4" w:rsidRPr="00DF495C">
        <w:rPr>
          <w:rFonts w:ascii="Bookman Old Style" w:hAnsi="Bookman Old Style"/>
          <w:i/>
          <w:iCs/>
          <w:lang w:val="en-US"/>
        </w:rPr>
        <w:t>amount</w:t>
      </w:r>
      <w:proofErr w:type="gramEnd"/>
      <w:r w:rsidR="006B0FB4" w:rsidRPr="00DF495C">
        <w:rPr>
          <w:rFonts w:ascii="Bookman Old Style" w:hAnsi="Bookman Old Style"/>
          <w:i/>
          <w:iCs/>
          <w:lang w:val="en-US"/>
        </w:rPr>
        <w:t xml:space="preserve"> of hours or work for (you/NAME)?</w:t>
      </w:r>
    </w:p>
    <w:p w14:paraId="77FFB0BD" w14:textId="77777777" w:rsidR="00A25EA1" w:rsidRPr="00DF495C" w:rsidRDefault="00A25EA1" w:rsidP="004A3A49">
      <w:pPr>
        <w:numPr>
          <w:ilvl w:val="0"/>
          <w:numId w:val="219"/>
        </w:numPr>
        <w:tabs>
          <w:tab w:val="left" w:pos="1418"/>
        </w:tabs>
        <w:jc w:val="both"/>
        <w:rPr>
          <w:rFonts w:ascii="Bookman Old Style" w:hAnsi="Bookman Old Style"/>
          <w:lang w:val="en-US"/>
        </w:rPr>
      </w:pPr>
      <w:r w:rsidRPr="00DF495C">
        <w:rPr>
          <w:rFonts w:ascii="Bookman Old Style" w:hAnsi="Bookman Old Style"/>
          <w:lang w:val="en-US"/>
        </w:rPr>
        <w:t xml:space="preserve">YES, MINIMUM HOURS OR WORK GUARANTEED </w:t>
      </w:r>
    </w:p>
    <w:p w14:paraId="272C3F45" w14:textId="77777777" w:rsidR="00A25EA1" w:rsidRPr="00DF495C" w:rsidRDefault="00A25EA1" w:rsidP="004A3A49">
      <w:pPr>
        <w:numPr>
          <w:ilvl w:val="0"/>
          <w:numId w:val="219"/>
        </w:numPr>
        <w:tabs>
          <w:tab w:val="left" w:pos="1418"/>
        </w:tabs>
        <w:jc w:val="both"/>
        <w:rPr>
          <w:rFonts w:ascii="Bookman Old Style" w:hAnsi="Bookman Old Style"/>
          <w:lang w:val="en-US"/>
        </w:rPr>
      </w:pPr>
      <w:r w:rsidRPr="00DF495C">
        <w:rPr>
          <w:rFonts w:ascii="Bookman Old Style" w:hAnsi="Bookman Old Style"/>
          <w:lang w:val="en-US"/>
        </w:rPr>
        <w:t xml:space="preserve">NO, 0-HOUR CONTRACT, CONTACTED WHEN NEEDED </w:t>
      </w:r>
    </w:p>
    <w:p w14:paraId="6783F03D" w14:textId="77777777" w:rsidR="00A25EA1" w:rsidRPr="00DF495C" w:rsidRDefault="00A25EA1" w:rsidP="00021C9C">
      <w:pPr>
        <w:pStyle w:val="Heading2"/>
        <w:rPr>
          <w:rFonts w:ascii="Bookman Old Style" w:hAnsi="Bookman Old Style"/>
          <w:lang w:val="en-US"/>
        </w:rPr>
      </w:pPr>
      <w:r w:rsidRPr="00DF495C">
        <w:rPr>
          <w:rFonts w:ascii="Bookman Old Style" w:hAnsi="Bookman Old Style"/>
          <w:lang w:val="en-US"/>
        </w:rPr>
        <w:t xml:space="preserve">MAIN JOB – INFORMAL EMPLOYMENT OF EMPLOYEES (MIE) </w:t>
      </w:r>
    </w:p>
    <w:p w14:paraId="4BA43A83" w14:textId="77777777"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This module includes questions used to identify informal employment among those identified as employees in their main job. This enables estimates to be derived of informality among employees and informal employment when combined with information relevant to self-employed and contributing family workers.</w:t>
      </w:r>
    </w:p>
    <w:p w14:paraId="76659212" w14:textId="49BAC333" w:rsidR="00A25EA1" w:rsidRPr="00DF495C" w:rsidRDefault="00A62BCD" w:rsidP="006B0FB4">
      <w:pPr>
        <w:tabs>
          <w:tab w:val="left" w:pos="1418"/>
        </w:tabs>
        <w:spacing w:before="240"/>
        <w:jc w:val="both"/>
        <w:rPr>
          <w:rFonts w:ascii="Bookman Old Style" w:hAnsi="Bookman Old Style"/>
          <w:b/>
          <w:bCs/>
          <w:lang w:val="en-US"/>
        </w:rPr>
      </w:pPr>
      <w:r w:rsidRPr="00DF495C">
        <w:rPr>
          <w:rFonts w:ascii="Bookman Old Style" w:hAnsi="Bookman Old Style"/>
          <w:b/>
          <w:bCs/>
          <w:i/>
          <w:iCs/>
          <w:lang w:val="en-US"/>
        </w:rPr>
        <w:t>L01</w:t>
      </w:r>
      <w:r w:rsidR="00A25EA1" w:rsidRPr="00DF495C">
        <w:rPr>
          <w:rFonts w:ascii="Bookman Old Style" w:hAnsi="Bookman Old Style"/>
          <w:b/>
          <w:bCs/>
          <w:i/>
          <w:iCs/>
          <w:lang w:val="en-US"/>
        </w:rPr>
        <w:t xml:space="preserve"> </w:t>
      </w:r>
      <w:r w:rsidR="006B0FB4" w:rsidRPr="00DF495C">
        <w:rPr>
          <w:rFonts w:ascii="Bookman Old Style" w:hAnsi="Bookman Old Style"/>
          <w:i/>
          <w:iCs/>
          <w:lang w:val="en-US"/>
        </w:rPr>
        <w:t>Does (your/NAME’s) employer pay contributions to the [Pension Fund/Health/Unemployment Insurance] for (you/NAME)?</w:t>
      </w:r>
      <w:r w:rsidR="00A25EA1" w:rsidRPr="00DF495C">
        <w:rPr>
          <w:rFonts w:ascii="Bookman Old Style" w:hAnsi="Bookman Old Style"/>
          <w:b/>
          <w:bCs/>
          <w:lang w:val="en-US"/>
        </w:rPr>
        <w:t xml:space="preserve"> </w:t>
      </w:r>
    </w:p>
    <w:p w14:paraId="31A1BE9E" w14:textId="77777777" w:rsidR="00A939FB" w:rsidRPr="00DF495C" w:rsidRDefault="00A939FB" w:rsidP="006B0FB4">
      <w:pPr>
        <w:tabs>
          <w:tab w:val="left" w:pos="1418"/>
        </w:tabs>
        <w:spacing w:before="240"/>
        <w:jc w:val="both"/>
        <w:rPr>
          <w:rFonts w:ascii="Bookman Old Style" w:hAnsi="Bookman Old Style"/>
          <w:b/>
          <w:bCs/>
          <w:lang w:val="en-US"/>
        </w:rPr>
      </w:pPr>
    </w:p>
    <w:p w14:paraId="251A7377" w14:textId="3DAA1687" w:rsidR="00AD3B43" w:rsidRPr="00DF495C" w:rsidRDefault="00A62BCD" w:rsidP="00A25EA1">
      <w:pPr>
        <w:tabs>
          <w:tab w:val="left" w:pos="1418"/>
        </w:tabs>
        <w:spacing w:before="240"/>
        <w:jc w:val="both"/>
        <w:rPr>
          <w:rFonts w:ascii="Bookman Old Style" w:hAnsi="Bookman Old Style"/>
          <w:lang w:val="en-US"/>
        </w:rPr>
      </w:pPr>
      <w:r w:rsidRPr="00DF495C">
        <w:rPr>
          <w:rFonts w:ascii="Bookman Old Style" w:hAnsi="Bookman Old Style"/>
          <w:b/>
          <w:bCs/>
          <w:i/>
          <w:iCs/>
          <w:lang w:val="en-US"/>
        </w:rPr>
        <w:t>L02</w:t>
      </w:r>
      <w:r w:rsidR="00A25EA1" w:rsidRPr="00DF495C">
        <w:rPr>
          <w:rFonts w:ascii="Bookman Old Style" w:hAnsi="Bookman Old Style"/>
          <w:b/>
          <w:bCs/>
          <w:i/>
          <w:iCs/>
          <w:lang w:val="en-US"/>
        </w:rPr>
        <w:t xml:space="preserve"> </w:t>
      </w:r>
      <w:r w:rsidR="006B0FB4" w:rsidRPr="00DF495C">
        <w:rPr>
          <w:rFonts w:ascii="Bookman Old Style" w:hAnsi="Bookman Old Style"/>
          <w:i/>
          <w:iCs/>
          <w:lang w:val="en-US"/>
        </w:rPr>
        <w:t>(Do/Does) (you/NAME) get paid annual leave or vacation</w:t>
      </w:r>
      <w:r w:rsidR="006B0FB4" w:rsidRPr="00DF495C">
        <w:rPr>
          <w:rFonts w:ascii="Bookman Old Style" w:hAnsi="Bookman Old Style"/>
          <w:lang w:val="en-US"/>
        </w:rPr>
        <w:t>?</w:t>
      </w:r>
    </w:p>
    <w:p w14:paraId="02CC5B53" w14:textId="77777777" w:rsidR="00A25EA1" w:rsidRPr="00DF495C" w:rsidRDefault="00A25EA1" w:rsidP="00A25EA1">
      <w:pPr>
        <w:tabs>
          <w:tab w:val="left" w:pos="1418"/>
        </w:tabs>
        <w:spacing w:before="240"/>
        <w:jc w:val="both"/>
        <w:rPr>
          <w:rFonts w:ascii="Bookman Old Style" w:hAnsi="Bookman Old Style"/>
          <w:b/>
          <w:bCs/>
          <w:lang w:val="en-US"/>
        </w:rPr>
      </w:pPr>
      <w:r w:rsidRPr="00DF495C">
        <w:rPr>
          <w:rFonts w:ascii="Bookman Old Style" w:hAnsi="Bookman Old Style"/>
          <w:lang w:val="en-US"/>
        </w:rPr>
        <w:lastRenderedPageBreak/>
        <w:t>If the entitlement exists but the person is unable to take the leave in practice this should be coded as ‘NO’. Only respondents who are both entitled and able in practice to take the leave should be coded as ‘YES’.</w:t>
      </w:r>
    </w:p>
    <w:p w14:paraId="74D83061" w14:textId="4C1C9644" w:rsidR="00A25EA1" w:rsidRPr="00DF495C" w:rsidRDefault="00A62BCD" w:rsidP="009E011D">
      <w:pPr>
        <w:tabs>
          <w:tab w:val="left" w:pos="1418"/>
        </w:tabs>
        <w:spacing w:before="240"/>
        <w:jc w:val="both"/>
        <w:rPr>
          <w:rFonts w:ascii="Bookman Old Style" w:hAnsi="Bookman Old Style"/>
          <w:b/>
          <w:bCs/>
          <w:lang w:val="en-US"/>
        </w:rPr>
      </w:pPr>
      <w:r w:rsidRPr="00DF495C">
        <w:rPr>
          <w:rFonts w:ascii="Bookman Old Style" w:hAnsi="Bookman Old Style"/>
          <w:b/>
          <w:bCs/>
          <w:i/>
          <w:iCs/>
          <w:lang w:val="en-US"/>
        </w:rPr>
        <w:t>L03</w:t>
      </w:r>
      <w:r w:rsidR="00A25EA1" w:rsidRPr="00DF495C">
        <w:rPr>
          <w:rFonts w:ascii="Bookman Old Style" w:hAnsi="Bookman Old Style"/>
          <w:b/>
          <w:bCs/>
          <w:i/>
          <w:iCs/>
          <w:lang w:val="en-US"/>
        </w:rPr>
        <w:t xml:space="preserve"> </w:t>
      </w:r>
      <w:r w:rsidR="009E011D" w:rsidRPr="00DF495C">
        <w:rPr>
          <w:rFonts w:ascii="Bookman Old Style" w:hAnsi="Bookman Old Style"/>
          <w:i/>
          <w:iCs/>
          <w:lang w:val="en-US"/>
        </w:rPr>
        <w:t>Would (you/NAME) get paid sick leave in case of illness or injury?</w:t>
      </w:r>
      <w:r w:rsidR="00A25EA1" w:rsidRPr="00DF495C">
        <w:rPr>
          <w:rFonts w:ascii="Bookman Old Style" w:hAnsi="Bookman Old Style"/>
          <w:i/>
          <w:iCs/>
          <w:lang w:val="en-US"/>
        </w:rPr>
        <w:t xml:space="preserve"> </w:t>
      </w:r>
    </w:p>
    <w:p w14:paraId="24C4E00B" w14:textId="77777777"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If the entitlement exists but the person is unable to take the leave in practice this should be coded as ‘NO’. Only respondents who are both entitled and able in practice to take the leave should be coded as ‘YES’. The amount of sick leave is not specified. Even if only a low amount is available this should still be recorded as “YES”</w:t>
      </w:r>
      <w:r w:rsidR="00AD3B43" w:rsidRPr="00DF495C">
        <w:rPr>
          <w:rFonts w:ascii="Bookman Old Style" w:hAnsi="Bookman Old Style"/>
          <w:lang w:val="en-US"/>
        </w:rPr>
        <w:t>. I</w:t>
      </w:r>
      <w:r w:rsidRPr="00DF495C">
        <w:rPr>
          <w:rFonts w:ascii="Bookman Old Style" w:hAnsi="Bookman Old Style"/>
          <w:lang w:val="en-US"/>
        </w:rPr>
        <w:t>f the payment is received through a social insurance scheme and not directly from the employer this should still be coded as ‘YES’, so long as the paid sick leave is dependent on the worker’s job. That is, schemes that are not related to having a particular job should be excluded.</w:t>
      </w:r>
    </w:p>
    <w:p w14:paraId="2FD3D8A5" w14:textId="77777777" w:rsidR="00A25EA1" w:rsidRPr="00DF495C" w:rsidRDefault="00A25EA1" w:rsidP="00021C9C">
      <w:pPr>
        <w:pStyle w:val="Heading2"/>
        <w:rPr>
          <w:rFonts w:ascii="Bookman Old Style" w:hAnsi="Bookman Old Style"/>
          <w:lang w:val="en-US"/>
        </w:rPr>
      </w:pPr>
      <w:r w:rsidRPr="00DF495C">
        <w:rPr>
          <w:rFonts w:ascii="Bookman Old Style" w:hAnsi="Bookman Old Style"/>
          <w:lang w:val="en-US"/>
        </w:rPr>
        <w:t xml:space="preserve">SECOND JOB – CORE JOB CHARACTERISTICS (SJJ) </w:t>
      </w:r>
    </w:p>
    <w:p w14:paraId="6D2AF2D4" w14:textId="77777777"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This module is asked of all respondents who previously stated that they had more than one job or business. It captures essential characteristics of the second job/business of the respondent. These questions are important for countries wishing to undertake analysis of the characteristics of all jobs, which is not possible if only characteristics of the main job are collected. They are also useful to enable analysis of total volume of work (or full-time equivalent employment) in combination with questions on hours worked in second and other jobs. This can also enable more detailed analysis of the circumstances and types of jobs of those who hold multiple jobs.</w:t>
      </w:r>
    </w:p>
    <w:p w14:paraId="23B29465" w14:textId="2DD0D998" w:rsidR="009E011D" w:rsidRPr="00DF495C" w:rsidRDefault="00A62BCD" w:rsidP="00A25EA1">
      <w:pPr>
        <w:tabs>
          <w:tab w:val="left" w:pos="1418"/>
        </w:tabs>
        <w:spacing w:before="240"/>
        <w:jc w:val="both"/>
        <w:rPr>
          <w:rFonts w:ascii="Bookman Old Style" w:hAnsi="Bookman Old Style"/>
          <w:b/>
          <w:bCs/>
          <w:i/>
          <w:iCs/>
          <w:lang w:val="en-US"/>
        </w:rPr>
      </w:pPr>
      <w:r w:rsidRPr="00DF495C">
        <w:rPr>
          <w:rFonts w:ascii="Bookman Old Style" w:hAnsi="Bookman Old Style"/>
          <w:b/>
          <w:bCs/>
          <w:i/>
          <w:iCs/>
          <w:lang w:val="en-US"/>
        </w:rPr>
        <w:t>M01</w:t>
      </w:r>
      <w:r w:rsidR="00A25EA1" w:rsidRPr="00DF495C">
        <w:rPr>
          <w:rFonts w:ascii="Bookman Old Style" w:hAnsi="Bookman Old Style"/>
          <w:b/>
          <w:bCs/>
          <w:i/>
          <w:iCs/>
          <w:lang w:val="en-US"/>
        </w:rPr>
        <w:t xml:space="preserve"> </w:t>
      </w:r>
      <w:r w:rsidR="009E011D" w:rsidRPr="00DF495C">
        <w:rPr>
          <w:rFonts w:ascii="Bookman Old Style" w:hAnsi="Bookman Old Style"/>
          <w:i/>
          <w:iCs/>
          <w:lang w:val="en-US"/>
        </w:rPr>
        <w:t xml:space="preserve">In this second job, what kind of work (do/does) (you/NAME) </w:t>
      </w:r>
      <w:r w:rsidR="005351D5" w:rsidRPr="00DF495C">
        <w:rPr>
          <w:rFonts w:ascii="Bookman Old Style" w:hAnsi="Bookman Old Style"/>
          <w:i/>
          <w:iCs/>
          <w:lang w:val="en-US"/>
        </w:rPr>
        <w:t>do?</w:t>
      </w:r>
      <w:r w:rsidR="005351D5" w:rsidRPr="00DF495C">
        <w:rPr>
          <w:rFonts w:ascii="Bookman Old Style" w:hAnsi="Bookman Old Style"/>
          <w:b/>
          <w:bCs/>
          <w:i/>
          <w:iCs/>
          <w:lang w:val="en-US"/>
        </w:rPr>
        <w:t xml:space="preserve"> (Title</w:t>
      </w:r>
      <w:r w:rsidR="009E011D" w:rsidRPr="00DF495C">
        <w:rPr>
          <w:rFonts w:ascii="Bookman Old Style" w:hAnsi="Bookman Old Style"/>
          <w:b/>
          <w:bCs/>
          <w:i/>
          <w:iCs/>
          <w:lang w:val="en-US"/>
        </w:rPr>
        <w:t>)</w:t>
      </w:r>
    </w:p>
    <w:p w14:paraId="14F3B764" w14:textId="77777777" w:rsidR="00A25EA1" w:rsidRPr="00DF495C" w:rsidRDefault="00D8467B" w:rsidP="00D8467B">
      <w:pPr>
        <w:tabs>
          <w:tab w:val="left" w:pos="1418"/>
        </w:tabs>
        <w:spacing w:before="240"/>
        <w:jc w:val="both"/>
        <w:rPr>
          <w:rFonts w:ascii="Bookman Old Style" w:hAnsi="Bookman Old Style"/>
          <w:lang w:val="en-US"/>
        </w:rPr>
      </w:pPr>
      <w:r w:rsidRPr="00DF495C">
        <w:rPr>
          <w:rFonts w:ascii="Bookman Old Style" w:hAnsi="Bookman Old Style"/>
          <w:lang w:val="en-US"/>
        </w:rPr>
        <w:t>Record occupation</w:t>
      </w:r>
      <w:r w:rsidR="00C31FBF" w:rsidRPr="00DF495C">
        <w:rPr>
          <w:rFonts w:ascii="Bookman Old Style" w:hAnsi="Bookman Old Style"/>
          <w:lang w:val="en-US"/>
        </w:rPr>
        <w:t>al</w:t>
      </w:r>
      <w:r w:rsidRPr="00DF495C">
        <w:rPr>
          <w:rFonts w:ascii="Bookman Old Style" w:hAnsi="Bookman Old Style"/>
          <w:lang w:val="en-US"/>
        </w:rPr>
        <w:t xml:space="preserve"> title </w:t>
      </w:r>
      <w:r w:rsidR="00C31FBF" w:rsidRPr="00DF495C">
        <w:rPr>
          <w:rFonts w:ascii="Bookman Old Style" w:hAnsi="Bookman Old Style"/>
          <w:lang w:val="en-US"/>
        </w:rPr>
        <w:t xml:space="preserve">in </w:t>
      </w:r>
      <w:r w:rsidRPr="00DF495C">
        <w:rPr>
          <w:rFonts w:ascii="Bookman Old Style" w:hAnsi="Bookman Old Style"/>
          <w:lang w:val="en-US"/>
        </w:rPr>
        <w:t>the second job</w:t>
      </w:r>
      <w:r w:rsidR="00C31FBF" w:rsidRPr="00DF495C">
        <w:rPr>
          <w:rFonts w:ascii="Bookman Old Style" w:hAnsi="Bookman Old Style"/>
          <w:lang w:val="en-US"/>
        </w:rPr>
        <w:t>/business.</w:t>
      </w:r>
      <w:r w:rsidRPr="00DF495C">
        <w:rPr>
          <w:rFonts w:ascii="Bookman Old Style" w:hAnsi="Bookman Old Style"/>
          <w:lang w:val="en-US"/>
        </w:rPr>
        <w:t xml:space="preserve"> </w:t>
      </w:r>
      <w:r w:rsidR="00A939FB" w:rsidRPr="00DF495C">
        <w:rPr>
          <w:rFonts w:ascii="Bookman Old Style" w:hAnsi="Bookman Old Style"/>
          <w:lang w:val="en-US"/>
        </w:rPr>
        <w:t xml:space="preserve">Refer to </w:t>
      </w:r>
    </w:p>
    <w:p w14:paraId="64CF42DB" w14:textId="0F709525" w:rsidR="00A25EA1" w:rsidRPr="00DF495C" w:rsidRDefault="00A25EA1" w:rsidP="00A25EA1">
      <w:pPr>
        <w:tabs>
          <w:tab w:val="left" w:pos="1418"/>
        </w:tabs>
        <w:spacing w:before="240"/>
        <w:jc w:val="both"/>
        <w:rPr>
          <w:rFonts w:ascii="Bookman Old Style" w:hAnsi="Bookman Old Style"/>
          <w:b/>
          <w:bCs/>
          <w:i/>
          <w:iCs/>
          <w:lang w:val="en-US"/>
        </w:rPr>
      </w:pPr>
      <w:r w:rsidRPr="00DF495C">
        <w:rPr>
          <w:rFonts w:ascii="Bookman Old Style" w:hAnsi="Bookman Old Style"/>
          <w:b/>
          <w:bCs/>
          <w:lang w:val="en-US"/>
        </w:rPr>
        <w:t xml:space="preserve"> </w:t>
      </w:r>
      <w:r w:rsidRPr="00DF495C">
        <w:rPr>
          <w:rFonts w:ascii="Bookman Old Style" w:hAnsi="Bookman Old Style"/>
          <w:b/>
          <w:bCs/>
          <w:i/>
          <w:iCs/>
          <w:lang w:val="en-US"/>
        </w:rPr>
        <w:t xml:space="preserve">SJJ_OCC_MTD </w:t>
      </w:r>
      <w:r w:rsidR="009E011D" w:rsidRPr="00DF495C">
        <w:rPr>
          <w:rFonts w:ascii="Bookman Old Style" w:hAnsi="Bookman Old Style"/>
          <w:i/>
          <w:iCs/>
          <w:lang w:val="en-US"/>
        </w:rPr>
        <w:t xml:space="preserve">In this second job, what kind of work (do/does) (you/NAME) do? </w:t>
      </w:r>
      <w:r w:rsidRPr="00DF495C">
        <w:rPr>
          <w:rFonts w:ascii="Bookman Old Style" w:hAnsi="Bookman Old Style"/>
          <w:b/>
          <w:bCs/>
          <w:i/>
          <w:iCs/>
          <w:lang w:val="en-US"/>
        </w:rPr>
        <w:t>(</w:t>
      </w:r>
      <w:r w:rsidR="005351D5" w:rsidRPr="00DF495C">
        <w:rPr>
          <w:rFonts w:ascii="Bookman Old Style" w:hAnsi="Bookman Old Style"/>
          <w:b/>
          <w:bCs/>
          <w:i/>
          <w:iCs/>
          <w:lang w:val="en-US"/>
        </w:rPr>
        <w:t>Main</w:t>
      </w:r>
      <w:r w:rsidRPr="00DF495C">
        <w:rPr>
          <w:rFonts w:ascii="Bookman Old Style" w:hAnsi="Bookman Old Style"/>
          <w:b/>
          <w:bCs/>
          <w:i/>
          <w:iCs/>
          <w:lang w:val="en-US"/>
        </w:rPr>
        <w:t xml:space="preserve"> tasks and duties) </w:t>
      </w:r>
    </w:p>
    <w:p w14:paraId="7E44A8FE" w14:textId="77777777" w:rsidR="00C31FBF" w:rsidRPr="00DF495C" w:rsidRDefault="00C31FBF" w:rsidP="00A25EA1">
      <w:pPr>
        <w:tabs>
          <w:tab w:val="left" w:pos="1418"/>
        </w:tabs>
        <w:spacing w:before="240"/>
        <w:jc w:val="both"/>
        <w:rPr>
          <w:rFonts w:ascii="Bookman Old Style" w:hAnsi="Bookman Old Style"/>
          <w:b/>
          <w:bCs/>
          <w:i/>
          <w:iCs/>
          <w:lang w:val="en-US"/>
        </w:rPr>
      </w:pPr>
      <w:r w:rsidRPr="00DF495C">
        <w:rPr>
          <w:rFonts w:ascii="Bookman Old Style" w:hAnsi="Bookman Old Style"/>
          <w:lang w:val="en-US"/>
        </w:rPr>
        <w:t xml:space="preserve">Describe main tasks and duties in the second job </w:t>
      </w:r>
    </w:p>
    <w:p w14:paraId="2B140585" w14:textId="35A275D1" w:rsidR="00D8467B" w:rsidRPr="00DF495C" w:rsidRDefault="00A62BCD" w:rsidP="00C31FBF">
      <w:pPr>
        <w:tabs>
          <w:tab w:val="left" w:pos="1418"/>
        </w:tabs>
        <w:spacing w:before="240" w:after="240"/>
        <w:jc w:val="both"/>
        <w:rPr>
          <w:rFonts w:ascii="Bookman Old Style" w:hAnsi="Bookman Old Style"/>
          <w:i/>
          <w:iCs/>
          <w:lang w:val="en-US"/>
        </w:rPr>
      </w:pPr>
      <w:r w:rsidRPr="00DF495C">
        <w:rPr>
          <w:rFonts w:ascii="Bookman Old Style" w:hAnsi="Bookman Old Style"/>
          <w:b/>
          <w:bCs/>
          <w:i/>
          <w:iCs/>
          <w:lang w:val="en-US"/>
        </w:rPr>
        <w:t>M02</w:t>
      </w:r>
      <w:r w:rsidR="00A25EA1" w:rsidRPr="00DF495C">
        <w:rPr>
          <w:rFonts w:ascii="Bookman Old Style" w:hAnsi="Bookman Old Style"/>
          <w:b/>
          <w:bCs/>
          <w:i/>
          <w:iCs/>
          <w:lang w:val="en-US"/>
        </w:rPr>
        <w:t xml:space="preserve"> </w:t>
      </w:r>
      <w:r w:rsidR="009E011D" w:rsidRPr="00DF495C">
        <w:rPr>
          <w:rFonts w:ascii="Bookman Old Style" w:hAnsi="Bookman Old Style"/>
          <w:i/>
          <w:iCs/>
          <w:lang w:val="en-US"/>
        </w:rPr>
        <w:t>What is the main activity of the business or place where (you/NAME) work(s)?</w:t>
      </w:r>
    </w:p>
    <w:p w14:paraId="3A2492DD" w14:textId="77777777" w:rsidR="00C31FBF" w:rsidRPr="00DF495C" w:rsidRDefault="00C31FBF" w:rsidP="00C31FBF">
      <w:pPr>
        <w:jc w:val="both"/>
        <w:rPr>
          <w:rFonts w:ascii="Bookman Old Style" w:hAnsi="Bookman Old Style"/>
          <w:sz w:val="24"/>
          <w:szCs w:val="24"/>
          <w:lang w:val="en-US" w:eastAsia="en-US"/>
        </w:rPr>
      </w:pPr>
      <w:r w:rsidRPr="00DF495C">
        <w:rPr>
          <w:rFonts w:ascii="Bookman Old Style" w:hAnsi="Bookman Old Style" w:cs="Calibri"/>
          <w:color w:val="000000"/>
          <w:szCs w:val="22"/>
          <w:lang w:val="en-US" w:eastAsia="en-US"/>
        </w:rPr>
        <w:t>Description of the main activity of the establishment in which the work is carried out.</w:t>
      </w:r>
    </w:p>
    <w:p w14:paraId="2822F011" w14:textId="5F83F883" w:rsidR="00A25EA1" w:rsidRPr="00DF495C" w:rsidRDefault="00A62BCD" w:rsidP="009601BF">
      <w:pPr>
        <w:tabs>
          <w:tab w:val="left" w:pos="1418"/>
        </w:tabs>
        <w:spacing w:before="240" w:after="240"/>
        <w:jc w:val="both"/>
        <w:rPr>
          <w:rFonts w:ascii="Bookman Old Style" w:hAnsi="Bookman Old Style"/>
          <w:b/>
          <w:bCs/>
          <w:i/>
          <w:iCs/>
          <w:lang w:val="en-US"/>
        </w:rPr>
      </w:pPr>
      <w:r w:rsidRPr="00DF495C">
        <w:rPr>
          <w:rFonts w:ascii="Bookman Old Style" w:hAnsi="Bookman Old Style"/>
          <w:b/>
          <w:bCs/>
          <w:i/>
          <w:iCs/>
          <w:lang w:val="en-US"/>
        </w:rPr>
        <w:t>M03</w:t>
      </w:r>
      <w:r w:rsidR="00A25EA1" w:rsidRPr="00DF495C">
        <w:rPr>
          <w:rFonts w:ascii="Bookman Old Style" w:hAnsi="Bookman Old Style"/>
          <w:b/>
          <w:bCs/>
          <w:i/>
          <w:iCs/>
          <w:lang w:val="en-US"/>
        </w:rPr>
        <w:t xml:space="preserve"> </w:t>
      </w:r>
      <w:r w:rsidR="009E011D" w:rsidRPr="00DF495C">
        <w:rPr>
          <w:rFonts w:ascii="Bookman Old Style" w:hAnsi="Bookman Old Style"/>
          <w:i/>
          <w:iCs/>
          <w:lang w:val="en-US"/>
        </w:rPr>
        <w:t>In this second job, (do/does) (you/NAME) work…?</w:t>
      </w:r>
      <w:r w:rsidR="00A25EA1" w:rsidRPr="00DF495C">
        <w:rPr>
          <w:rFonts w:ascii="Bookman Old Style" w:hAnsi="Bookman Old Style"/>
          <w:b/>
          <w:bCs/>
          <w:i/>
          <w:iCs/>
          <w:lang w:val="en-US"/>
        </w:rPr>
        <w:t xml:space="preserve"> </w:t>
      </w:r>
    </w:p>
    <w:p w14:paraId="5F609676" w14:textId="77777777" w:rsidR="00A25EA1" w:rsidRPr="00DF495C" w:rsidRDefault="00A25EA1" w:rsidP="00D8467B">
      <w:pPr>
        <w:numPr>
          <w:ilvl w:val="0"/>
          <w:numId w:val="220"/>
        </w:numPr>
        <w:tabs>
          <w:tab w:val="left" w:pos="1418"/>
        </w:tabs>
        <w:ind w:left="1429"/>
        <w:jc w:val="both"/>
        <w:rPr>
          <w:rFonts w:ascii="Bookman Old Style" w:hAnsi="Bookman Old Style"/>
        </w:rPr>
      </w:pPr>
      <w:r w:rsidRPr="00DF495C">
        <w:rPr>
          <w:rFonts w:ascii="Bookman Old Style" w:hAnsi="Bookman Old Style"/>
        </w:rPr>
        <w:t>As an [</w:t>
      </w:r>
      <w:proofErr w:type="spellStart"/>
      <w:r w:rsidRPr="00DF495C">
        <w:rPr>
          <w:rFonts w:ascii="Bookman Old Style" w:hAnsi="Bookman Old Style"/>
        </w:rPr>
        <w:t>employee</w:t>
      </w:r>
      <w:proofErr w:type="spellEnd"/>
      <w:r w:rsidRPr="00DF495C">
        <w:rPr>
          <w:rFonts w:ascii="Bookman Old Style" w:hAnsi="Bookman Old Style"/>
        </w:rPr>
        <w:t>]</w:t>
      </w:r>
    </w:p>
    <w:p w14:paraId="1779285A" w14:textId="77777777" w:rsidR="00A25EA1" w:rsidRPr="00DF495C" w:rsidRDefault="00A25EA1" w:rsidP="00D8467B">
      <w:pPr>
        <w:numPr>
          <w:ilvl w:val="0"/>
          <w:numId w:val="220"/>
        </w:numPr>
        <w:tabs>
          <w:tab w:val="left" w:pos="1418"/>
        </w:tabs>
        <w:ind w:left="1429"/>
        <w:jc w:val="both"/>
        <w:rPr>
          <w:rFonts w:ascii="Bookman Old Style" w:hAnsi="Bookman Old Style"/>
          <w:lang w:val="en-US"/>
        </w:rPr>
      </w:pPr>
      <w:r w:rsidRPr="00DF495C">
        <w:rPr>
          <w:rFonts w:ascii="Bookman Old Style" w:hAnsi="Bookman Old Style"/>
          <w:lang w:val="en-US"/>
        </w:rPr>
        <w:t xml:space="preserve">In (your/his/her) own business activity </w:t>
      </w:r>
    </w:p>
    <w:p w14:paraId="1E0DC55C" w14:textId="77777777" w:rsidR="00A25EA1" w:rsidRPr="00DF495C" w:rsidRDefault="00A25EA1" w:rsidP="00D8467B">
      <w:pPr>
        <w:numPr>
          <w:ilvl w:val="0"/>
          <w:numId w:val="220"/>
        </w:numPr>
        <w:tabs>
          <w:tab w:val="left" w:pos="1418"/>
        </w:tabs>
        <w:ind w:left="1429"/>
        <w:jc w:val="both"/>
        <w:rPr>
          <w:rFonts w:ascii="Bookman Old Style" w:hAnsi="Bookman Old Style"/>
          <w:lang w:val="en-US"/>
        </w:rPr>
      </w:pPr>
      <w:r w:rsidRPr="00DF495C">
        <w:rPr>
          <w:rFonts w:ascii="Bookman Old Style" w:hAnsi="Bookman Old Style"/>
          <w:lang w:val="en-US"/>
        </w:rPr>
        <w:t xml:space="preserve">Without pay in a household or family business </w:t>
      </w:r>
    </w:p>
    <w:p w14:paraId="11592AE6" w14:textId="77777777" w:rsidR="009601BF" w:rsidRPr="00DF495C" w:rsidRDefault="00A25EA1" w:rsidP="00D8467B">
      <w:pPr>
        <w:numPr>
          <w:ilvl w:val="0"/>
          <w:numId w:val="220"/>
        </w:numPr>
        <w:tabs>
          <w:tab w:val="left" w:pos="1418"/>
        </w:tabs>
        <w:ind w:left="1429"/>
        <w:jc w:val="both"/>
        <w:rPr>
          <w:rFonts w:ascii="Bookman Old Style" w:hAnsi="Bookman Old Style"/>
        </w:rPr>
      </w:pPr>
      <w:r w:rsidRPr="00DF495C">
        <w:rPr>
          <w:rFonts w:ascii="Bookman Old Style" w:hAnsi="Bookman Old Style"/>
        </w:rPr>
        <w:t xml:space="preserve">as an </w:t>
      </w:r>
      <w:proofErr w:type="spellStart"/>
      <w:r w:rsidRPr="00DF495C">
        <w:rPr>
          <w:rFonts w:ascii="Bookman Old Style" w:hAnsi="Bookman Old Style"/>
        </w:rPr>
        <w:t>apprentice</w:t>
      </w:r>
      <w:proofErr w:type="spellEnd"/>
      <w:r w:rsidRPr="00DF495C">
        <w:rPr>
          <w:rFonts w:ascii="Bookman Old Style" w:hAnsi="Bookman Old Style"/>
        </w:rPr>
        <w:t xml:space="preserve">, intern </w:t>
      </w:r>
    </w:p>
    <w:p w14:paraId="24CF702E" w14:textId="77777777" w:rsidR="00A25EA1" w:rsidRPr="00DF495C" w:rsidRDefault="00A25EA1" w:rsidP="00D8467B">
      <w:pPr>
        <w:numPr>
          <w:ilvl w:val="0"/>
          <w:numId w:val="220"/>
        </w:numPr>
        <w:tabs>
          <w:tab w:val="left" w:pos="1418"/>
        </w:tabs>
        <w:ind w:left="1429"/>
        <w:jc w:val="both"/>
        <w:rPr>
          <w:rFonts w:ascii="Bookman Old Style" w:hAnsi="Bookman Old Style"/>
          <w:lang w:val="en-US"/>
        </w:rPr>
      </w:pPr>
      <w:r w:rsidRPr="00DF495C">
        <w:rPr>
          <w:rFonts w:ascii="Bookman Old Style" w:hAnsi="Bookman Old Style"/>
          <w:lang w:val="en-US"/>
        </w:rPr>
        <w:t xml:space="preserve">helping a family member who works for someone else </w:t>
      </w:r>
    </w:p>
    <w:p w14:paraId="450F5825" w14:textId="77777777" w:rsidR="00A25EA1" w:rsidRPr="00DF495C" w:rsidRDefault="00A25EA1" w:rsidP="00D8467B">
      <w:pPr>
        <w:tabs>
          <w:tab w:val="left" w:pos="1418"/>
        </w:tabs>
        <w:ind w:left="709" w:firstLine="75"/>
        <w:jc w:val="both"/>
        <w:rPr>
          <w:rFonts w:ascii="Bookman Old Style" w:hAnsi="Bookman Old Style"/>
          <w:b/>
          <w:bCs/>
          <w:lang w:val="en-US"/>
        </w:rPr>
      </w:pPr>
    </w:p>
    <w:p w14:paraId="78B56F8F" w14:textId="0F12A30F" w:rsidR="00A25EA1" w:rsidRPr="00DF495C" w:rsidRDefault="00F63C41" w:rsidP="009E011D">
      <w:pPr>
        <w:tabs>
          <w:tab w:val="left" w:pos="1418"/>
        </w:tabs>
        <w:spacing w:before="240"/>
        <w:jc w:val="both"/>
        <w:rPr>
          <w:rFonts w:ascii="Bookman Old Style" w:hAnsi="Bookman Old Style"/>
          <w:b/>
          <w:bCs/>
          <w:i/>
          <w:iCs/>
          <w:lang w:val="en-US"/>
        </w:rPr>
      </w:pPr>
      <w:r w:rsidRPr="00DF495C">
        <w:rPr>
          <w:rFonts w:ascii="Bookman Old Style" w:hAnsi="Bookman Old Style"/>
          <w:b/>
          <w:bCs/>
          <w:i/>
          <w:iCs/>
          <w:lang w:val="en-US"/>
        </w:rPr>
        <w:t xml:space="preserve">M04 </w:t>
      </w:r>
      <w:r w:rsidR="009E011D" w:rsidRPr="00DF495C">
        <w:rPr>
          <w:rFonts w:ascii="Bookman Old Style" w:hAnsi="Bookman Old Style"/>
          <w:i/>
          <w:iCs/>
          <w:lang w:val="en-US"/>
        </w:rPr>
        <w:t>(Do/Does) (you/NAME) hire any paid employees on a regular basis?</w:t>
      </w:r>
    </w:p>
    <w:p w14:paraId="6385C545" w14:textId="77777777"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lastRenderedPageBreak/>
        <w:t>The question is only asked to respondents who are identified as operating their own business</w:t>
      </w:r>
      <w:r w:rsidR="00D8467B" w:rsidRPr="00DF495C">
        <w:rPr>
          <w:rFonts w:ascii="Bookman Old Style" w:hAnsi="Bookman Old Style"/>
          <w:lang w:val="en-US"/>
        </w:rPr>
        <w:t>.</w:t>
      </w:r>
      <w:r w:rsidR="00A939FB" w:rsidRPr="00DF495C">
        <w:rPr>
          <w:rFonts w:ascii="Bookman Old Style" w:hAnsi="Bookman Old Style"/>
          <w:lang w:val="en-US"/>
        </w:rPr>
        <w:t xml:space="preserve"> </w:t>
      </w:r>
      <w:r w:rsidRPr="00DF495C">
        <w:rPr>
          <w:rFonts w:ascii="Bookman Old Style" w:hAnsi="Bookman Old Style"/>
          <w:lang w:val="en-US"/>
        </w:rPr>
        <w:t>It refers to the business considered as the second job of the respondent (</w:t>
      </w:r>
      <w:proofErr w:type="gramStart"/>
      <w:r w:rsidRPr="00DF495C">
        <w:rPr>
          <w:rFonts w:ascii="Bookman Old Style" w:hAnsi="Bookman Old Style"/>
          <w:lang w:val="en-US"/>
        </w:rPr>
        <w:t>i.e.</w:t>
      </w:r>
      <w:proofErr w:type="gramEnd"/>
      <w:r w:rsidRPr="00DF495C">
        <w:rPr>
          <w:rFonts w:ascii="Bookman Old Style" w:hAnsi="Bookman Old Style"/>
          <w:lang w:val="en-US"/>
        </w:rPr>
        <w:t xml:space="preserve"> employees hired for some other purpose should not be included). The notion of hiring employees “on a regular basis” is intended to support restricting the definition of employers to refer to those who hire paid workers with some frequency, and not only as an exceptional situation. For data collection purposes, it should be interpreted as having at least one employee during the reference period, even if on temporary absence AND also having engaged at least one employee (whether the same or a different worker) in the preceding four weeks or month.</w:t>
      </w:r>
    </w:p>
    <w:p w14:paraId="1DEDDFE1" w14:textId="77777777" w:rsidR="00A25EA1" w:rsidRPr="00DF495C" w:rsidRDefault="00A25EA1" w:rsidP="00021C9C">
      <w:pPr>
        <w:pStyle w:val="Heading2"/>
        <w:rPr>
          <w:rFonts w:ascii="Bookman Old Style" w:hAnsi="Bookman Old Style"/>
          <w:lang w:val="en-US"/>
        </w:rPr>
      </w:pPr>
      <w:r w:rsidRPr="00DF495C">
        <w:rPr>
          <w:rFonts w:ascii="Bookman Old Style" w:hAnsi="Bookman Old Style"/>
          <w:lang w:val="en-US"/>
        </w:rPr>
        <w:t xml:space="preserve">SECOND JOB – DEPENDENT CONTRACTORS (SJD) </w:t>
      </w:r>
    </w:p>
    <w:p w14:paraId="49B27F39" w14:textId="77777777"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This module is asked of all respondents who previously stated that they had more than one job or business. It captures information relevant to the identification of dependent contractors in the second job and confirmation of the appropriate classification of status in employment.</w:t>
      </w:r>
    </w:p>
    <w:p w14:paraId="5FC7884B" w14:textId="1490992C" w:rsidR="00D8467B" w:rsidRPr="00DF495C" w:rsidRDefault="00A62BCD" w:rsidP="00A939FB">
      <w:pPr>
        <w:tabs>
          <w:tab w:val="left" w:pos="1418"/>
        </w:tabs>
        <w:spacing w:before="240" w:after="240"/>
        <w:jc w:val="both"/>
        <w:rPr>
          <w:rFonts w:ascii="Bookman Old Style" w:hAnsi="Bookman Old Style"/>
          <w:b/>
          <w:bCs/>
          <w:i/>
          <w:iCs/>
        </w:rPr>
      </w:pPr>
      <w:r w:rsidRPr="00DF495C">
        <w:rPr>
          <w:rFonts w:ascii="Bookman Old Style" w:hAnsi="Bookman Old Style"/>
          <w:b/>
          <w:bCs/>
          <w:i/>
          <w:iCs/>
          <w:lang w:val="en-US"/>
        </w:rPr>
        <w:t>N01</w:t>
      </w:r>
      <w:r w:rsidR="00A25EA1" w:rsidRPr="00DF495C">
        <w:rPr>
          <w:rFonts w:ascii="Bookman Old Style" w:hAnsi="Bookman Old Style"/>
          <w:b/>
          <w:bCs/>
          <w:i/>
          <w:iCs/>
          <w:lang w:val="en-US"/>
        </w:rPr>
        <w:t xml:space="preserve"> </w:t>
      </w:r>
      <w:r w:rsidR="00562F15" w:rsidRPr="00DF495C">
        <w:rPr>
          <w:rFonts w:ascii="Bookman Old Style" w:hAnsi="Bookman Old Style"/>
          <w:i/>
          <w:iCs/>
          <w:lang w:val="en-US"/>
        </w:rPr>
        <w:t xml:space="preserve">Which of the following types of pay (do/does) (you/NAME) receive for this work? </w:t>
      </w:r>
      <w:r w:rsidR="00562F15" w:rsidRPr="00DF495C">
        <w:rPr>
          <w:rFonts w:ascii="Bookman Old Style" w:hAnsi="Bookman Old Style"/>
          <w:i/>
          <w:iCs/>
        </w:rPr>
        <w:t>READ AND MARK ALL THAT APPLY</w:t>
      </w:r>
    </w:p>
    <w:p w14:paraId="04C4963E" w14:textId="77777777" w:rsidR="00A25EA1" w:rsidRPr="00DF495C" w:rsidRDefault="00A25EA1" w:rsidP="00CB2F3B">
      <w:pPr>
        <w:numPr>
          <w:ilvl w:val="0"/>
          <w:numId w:val="221"/>
        </w:numPr>
        <w:tabs>
          <w:tab w:val="left" w:pos="1418"/>
        </w:tabs>
        <w:jc w:val="both"/>
        <w:rPr>
          <w:rFonts w:ascii="Bookman Old Style" w:hAnsi="Bookman Old Style"/>
          <w:b/>
          <w:bCs/>
          <w:i/>
          <w:iCs/>
        </w:rPr>
      </w:pPr>
      <w:r w:rsidRPr="00DF495C">
        <w:rPr>
          <w:rFonts w:ascii="Bookman Old Style" w:hAnsi="Bookman Old Style"/>
        </w:rPr>
        <w:t xml:space="preserve">A </w:t>
      </w:r>
      <w:proofErr w:type="spellStart"/>
      <w:r w:rsidRPr="00DF495C">
        <w:rPr>
          <w:rFonts w:ascii="Bookman Old Style" w:hAnsi="Bookman Old Style"/>
        </w:rPr>
        <w:t>wage</w:t>
      </w:r>
      <w:proofErr w:type="spellEnd"/>
      <w:r w:rsidRPr="00DF495C">
        <w:rPr>
          <w:rFonts w:ascii="Bookman Old Style" w:hAnsi="Bookman Old Style"/>
        </w:rPr>
        <w:t xml:space="preserve"> or </w:t>
      </w:r>
      <w:proofErr w:type="spellStart"/>
      <w:r w:rsidRPr="00DF495C">
        <w:rPr>
          <w:rFonts w:ascii="Bookman Old Style" w:hAnsi="Bookman Old Style"/>
        </w:rPr>
        <w:t>salary</w:t>
      </w:r>
      <w:proofErr w:type="spellEnd"/>
      <w:r w:rsidRPr="00DF495C">
        <w:rPr>
          <w:rFonts w:ascii="Bookman Old Style" w:hAnsi="Bookman Old Style"/>
        </w:rPr>
        <w:t xml:space="preserve"> </w:t>
      </w:r>
    </w:p>
    <w:p w14:paraId="04C478B5" w14:textId="77777777" w:rsidR="00A25EA1" w:rsidRPr="00DF495C" w:rsidRDefault="00A25EA1" w:rsidP="00CB2F3B">
      <w:pPr>
        <w:numPr>
          <w:ilvl w:val="0"/>
          <w:numId w:val="221"/>
        </w:numPr>
        <w:tabs>
          <w:tab w:val="left" w:pos="1418"/>
        </w:tabs>
        <w:jc w:val="both"/>
        <w:rPr>
          <w:rFonts w:ascii="Bookman Old Style" w:hAnsi="Bookman Old Style"/>
          <w:lang w:val="en-US"/>
        </w:rPr>
      </w:pPr>
      <w:r w:rsidRPr="00DF495C">
        <w:rPr>
          <w:rFonts w:ascii="Bookman Old Style" w:hAnsi="Bookman Old Style"/>
          <w:lang w:val="en-US"/>
        </w:rPr>
        <w:t xml:space="preserve">Payment by piece of work completed </w:t>
      </w:r>
    </w:p>
    <w:p w14:paraId="0057635E" w14:textId="77777777" w:rsidR="00A25EA1" w:rsidRPr="00DF495C" w:rsidRDefault="00A25EA1" w:rsidP="00CB2F3B">
      <w:pPr>
        <w:numPr>
          <w:ilvl w:val="0"/>
          <w:numId w:val="221"/>
        </w:numPr>
        <w:tabs>
          <w:tab w:val="left" w:pos="1418"/>
        </w:tabs>
        <w:jc w:val="both"/>
        <w:rPr>
          <w:rFonts w:ascii="Bookman Old Style" w:hAnsi="Bookman Old Style"/>
        </w:rPr>
      </w:pPr>
      <w:r w:rsidRPr="00DF495C">
        <w:rPr>
          <w:rFonts w:ascii="Bookman Old Style" w:hAnsi="Bookman Old Style"/>
        </w:rPr>
        <w:t xml:space="preserve">Commission </w:t>
      </w:r>
    </w:p>
    <w:p w14:paraId="338BB5B0" w14:textId="77777777" w:rsidR="00A25EA1" w:rsidRPr="00DF495C" w:rsidRDefault="00A25EA1" w:rsidP="00CB2F3B">
      <w:pPr>
        <w:numPr>
          <w:ilvl w:val="0"/>
          <w:numId w:val="221"/>
        </w:numPr>
        <w:tabs>
          <w:tab w:val="left" w:pos="1418"/>
        </w:tabs>
        <w:jc w:val="both"/>
        <w:rPr>
          <w:rFonts w:ascii="Bookman Old Style" w:hAnsi="Bookman Old Style"/>
        </w:rPr>
      </w:pPr>
      <w:r w:rsidRPr="00DF495C">
        <w:rPr>
          <w:rFonts w:ascii="Bookman Old Style" w:hAnsi="Bookman Old Style"/>
        </w:rPr>
        <w:t xml:space="preserve">Tips </w:t>
      </w:r>
    </w:p>
    <w:p w14:paraId="11C5DEAF" w14:textId="77777777" w:rsidR="00A25EA1" w:rsidRPr="00DF495C" w:rsidRDefault="00A25EA1" w:rsidP="00CB2F3B">
      <w:pPr>
        <w:numPr>
          <w:ilvl w:val="0"/>
          <w:numId w:val="221"/>
        </w:numPr>
        <w:tabs>
          <w:tab w:val="left" w:pos="1418"/>
        </w:tabs>
        <w:jc w:val="both"/>
        <w:rPr>
          <w:rFonts w:ascii="Bookman Old Style" w:hAnsi="Bookman Old Style"/>
        </w:rPr>
      </w:pPr>
      <w:proofErr w:type="spellStart"/>
      <w:r w:rsidRPr="00DF495C">
        <w:rPr>
          <w:rFonts w:ascii="Bookman Old Style" w:hAnsi="Bookman Old Style"/>
        </w:rPr>
        <w:t>Fees</w:t>
      </w:r>
      <w:proofErr w:type="spellEnd"/>
      <w:r w:rsidRPr="00DF495C">
        <w:rPr>
          <w:rFonts w:ascii="Bookman Old Style" w:hAnsi="Bookman Old Style"/>
        </w:rPr>
        <w:t xml:space="preserve"> for services </w:t>
      </w:r>
      <w:proofErr w:type="spellStart"/>
      <w:r w:rsidRPr="00DF495C">
        <w:rPr>
          <w:rFonts w:ascii="Bookman Old Style" w:hAnsi="Bookman Old Style"/>
        </w:rPr>
        <w:t>provided</w:t>
      </w:r>
      <w:proofErr w:type="spellEnd"/>
      <w:r w:rsidRPr="00DF495C">
        <w:rPr>
          <w:rFonts w:ascii="Bookman Old Style" w:hAnsi="Bookman Old Style"/>
        </w:rPr>
        <w:t xml:space="preserve"> </w:t>
      </w:r>
    </w:p>
    <w:p w14:paraId="6EFC94D8" w14:textId="77777777" w:rsidR="00A25EA1" w:rsidRPr="00DF495C" w:rsidRDefault="00A25EA1" w:rsidP="00CB2F3B">
      <w:pPr>
        <w:numPr>
          <w:ilvl w:val="0"/>
          <w:numId w:val="221"/>
        </w:numPr>
        <w:tabs>
          <w:tab w:val="left" w:pos="1418"/>
        </w:tabs>
        <w:jc w:val="both"/>
        <w:rPr>
          <w:rFonts w:ascii="Bookman Old Style" w:hAnsi="Bookman Old Style"/>
        </w:rPr>
      </w:pPr>
      <w:proofErr w:type="spellStart"/>
      <w:r w:rsidRPr="00DF495C">
        <w:rPr>
          <w:rFonts w:ascii="Bookman Old Style" w:hAnsi="Bookman Old Style"/>
        </w:rPr>
        <w:t>Payment</w:t>
      </w:r>
      <w:proofErr w:type="spellEnd"/>
      <w:r w:rsidRPr="00DF495C">
        <w:rPr>
          <w:rFonts w:ascii="Bookman Old Style" w:hAnsi="Bookman Old Style"/>
        </w:rPr>
        <w:t xml:space="preserve"> in </w:t>
      </w:r>
      <w:proofErr w:type="spellStart"/>
      <w:r w:rsidRPr="00DF495C">
        <w:rPr>
          <w:rFonts w:ascii="Bookman Old Style" w:hAnsi="Bookman Old Style"/>
        </w:rPr>
        <w:t>meals</w:t>
      </w:r>
      <w:proofErr w:type="spellEnd"/>
      <w:r w:rsidRPr="00DF495C">
        <w:rPr>
          <w:rFonts w:ascii="Bookman Old Style" w:hAnsi="Bookman Old Style"/>
        </w:rPr>
        <w:t xml:space="preserve"> or </w:t>
      </w:r>
      <w:proofErr w:type="spellStart"/>
      <w:r w:rsidRPr="00DF495C">
        <w:rPr>
          <w:rFonts w:ascii="Bookman Old Style" w:hAnsi="Bookman Old Style"/>
        </w:rPr>
        <w:t>accommodation</w:t>
      </w:r>
      <w:proofErr w:type="spellEnd"/>
      <w:r w:rsidRPr="00DF495C">
        <w:rPr>
          <w:rFonts w:ascii="Bookman Old Style" w:hAnsi="Bookman Old Style"/>
        </w:rPr>
        <w:t xml:space="preserve"> </w:t>
      </w:r>
    </w:p>
    <w:p w14:paraId="6AE7284A" w14:textId="77777777" w:rsidR="00A25EA1" w:rsidRPr="00DF495C" w:rsidRDefault="00A25EA1" w:rsidP="00CB2F3B">
      <w:pPr>
        <w:numPr>
          <w:ilvl w:val="0"/>
          <w:numId w:val="221"/>
        </w:numPr>
        <w:tabs>
          <w:tab w:val="left" w:pos="1418"/>
        </w:tabs>
        <w:jc w:val="both"/>
        <w:rPr>
          <w:rFonts w:ascii="Bookman Old Style" w:hAnsi="Bookman Old Style"/>
        </w:rPr>
      </w:pPr>
      <w:proofErr w:type="spellStart"/>
      <w:r w:rsidRPr="00DF495C">
        <w:rPr>
          <w:rFonts w:ascii="Bookman Old Style" w:hAnsi="Bookman Old Style"/>
        </w:rPr>
        <w:t>Payment</w:t>
      </w:r>
      <w:proofErr w:type="spellEnd"/>
      <w:r w:rsidRPr="00DF495C">
        <w:rPr>
          <w:rFonts w:ascii="Bookman Old Style" w:hAnsi="Bookman Old Style"/>
        </w:rPr>
        <w:t xml:space="preserve"> in </w:t>
      </w:r>
      <w:proofErr w:type="spellStart"/>
      <w:r w:rsidRPr="00DF495C">
        <w:rPr>
          <w:rFonts w:ascii="Bookman Old Style" w:hAnsi="Bookman Old Style"/>
        </w:rPr>
        <w:t>products</w:t>
      </w:r>
      <w:proofErr w:type="spellEnd"/>
      <w:r w:rsidRPr="00DF495C">
        <w:rPr>
          <w:rFonts w:ascii="Bookman Old Style" w:hAnsi="Bookman Old Style"/>
        </w:rPr>
        <w:t xml:space="preserve"> </w:t>
      </w:r>
    </w:p>
    <w:p w14:paraId="4101889B" w14:textId="77777777" w:rsidR="00A25EA1" w:rsidRPr="00DF495C" w:rsidRDefault="00A25EA1" w:rsidP="00CB2F3B">
      <w:pPr>
        <w:numPr>
          <w:ilvl w:val="0"/>
          <w:numId w:val="221"/>
        </w:numPr>
        <w:tabs>
          <w:tab w:val="left" w:pos="1418"/>
        </w:tabs>
        <w:jc w:val="both"/>
        <w:rPr>
          <w:rFonts w:ascii="Bookman Old Style" w:hAnsi="Bookman Old Style"/>
        </w:rPr>
      </w:pPr>
      <w:r w:rsidRPr="00DF495C">
        <w:rPr>
          <w:rFonts w:ascii="Bookman Old Style" w:hAnsi="Bookman Old Style"/>
        </w:rPr>
        <w:t>OTHER CASH PAYMENT (</w:t>
      </w:r>
      <w:proofErr w:type="spellStart"/>
      <w:r w:rsidRPr="00DF495C">
        <w:rPr>
          <w:rFonts w:ascii="Bookman Old Style" w:hAnsi="Bookman Old Style"/>
        </w:rPr>
        <w:t>specify</w:t>
      </w:r>
      <w:proofErr w:type="spellEnd"/>
      <w:r w:rsidRPr="00DF495C">
        <w:rPr>
          <w:rFonts w:ascii="Bookman Old Style" w:hAnsi="Bookman Old Style"/>
        </w:rPr>
        <w:t xml:space="preserve">) </w:t>
      </w:r>
    </w:p>
    <w:p w14:paraId="72E28789" w14:textId="77777777" w:rsidR="00A25EA1" w:rsidRPr="00DF495C" w:rsidRDefault="00A25EA1" w:rsidP="00CB2F3B">
      <w:pPr>
        <w:numPr>
          <w:ilvl w:val="0"/>
          <w:numId w:val="221"/>
        </w:numPr>
        <w:tabs>
          <w:tab w:val="left" w:pos="1418"/>
        </w:tabs>
        <w:jc w:val="both"/>
        <w:rPr>
          <w:rFonts w:ascii="Bookman Old Style" w:hAnsi="Bookman Old Style"/>
        </w:rPr>
      </w:pPr>
      <w:r w:rsidRPr="00DF495C">
        <w:rPr>
          <w:rFonts w:ascii="Bookman Old Style" w:hAnsi="Bookman Old Style"/>
        </w:rPr>
        <w:t xml:space="preserve">NOT PAID </w:t>
      </w:r>
    </w:p>
    <w:p w14:paraId="77767BD1" w14:textId="77777777"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T</w:t>
      </w:r>
      <w:r w:rsidR="00214DB9" w:rsidRPr="00DF495C">
        <w:rPr>
          <w:rFonts w:ascii="Bookman Old Style" w:hAnsi="Bookman Old Style"/>
          <w:lang w:val="en-US"/>
        </w:rPr>
        <w:t>he question</w:t>
      </w:r>
      <w:r w:rsidRPr="00DF495C">
        <w:rPr>
          <w:rFonts w:ascii="Bookman Old Style" w:hAnsi="Bookman Old Style"/>
          <w:lang w:val="en-US"/>
        </w:rPr>
        <w:t xml:space="preserve"> confirm</w:t>
      </w:r>
      <w:r w:rsidR="00214DB9" w:rsidRPr="00DF495C">
        <w:rPr>
          <w:rFonts w:ascii="Bookman Old Style" w:hAnsi="Bookman Old Style"/>
          <w:lang w:val="en-US"/>
        </w:rPr>
        <w:t>s</w:t>
      </w:r>
      <w:r w:rsidRPr="00DF495C">
        <w:rPr>
          <w:rFonts w:ascii="Bookman Old Style" w:hAnsi="Bookman Old Style"/>
          <w:lang w:val="en-US"/>
        </w:rPr>
        <w:t xml:space="preserve"> if respondents who self-identified as employees do receive a wage or salary or not. Those not in receipt of a wage or salary may be re-classified as dependent contractors depending on their answers to additional questions.</w:t>
      </w:r>
    </w:p>
    <w:p w14:paraId="1778F43E" w14:textId="26CE595C" w:rsidR="00CB2F3B" w:rsidRPr="00DF495C" w:rsidRDefault="00A62BCD" w:rsidP="00A939FB">
      <w:pPr>
        <w:tabs>
          <w:tab w:val="left" w:pos="1418"/>
        </w:tabs>
        <w:spacing w:before="240" w:after="240"/>
        <w:jc w:val="both"/>
        <w:rPr>
          <w:rFonts w:ascii="Bookman Old Style" w:hAnsi="Bookman Old Style"/>
          <w:i/>
          <w:iCs/>
          <w:lang w:val="en-US"/>
        </w:rPr>
      </w:pPr>
      <w:r w:rsidRPr="00DF495C">
        <w:rPr>
          <w:rFonts w:ascii="Bookman Old Style" w:hAnsi="Bookman Old Style"/>
          <w:b/>
          <w:bCs/>
          <w:i/>
          <w:iCs/>
          <w:lang w:val="en-US"/>
        </w:rPr>
        <w:t>N</w:t>
      </w:r>
      <w:r w:rsidR="005351D5" w:rsidRPr="00DF495C">
        <w:rPr>
          <w:rFonts w:ascii="Bookman Old Style" w:hAnsi="Bookman Old Style"/>
          <w:b/>
          <w:bCs/>
          <w:i/>
          <w:iCs/>
          <w:lang w:val="en-US"/>
        </w:rPr>
        <w:t>02 Is</w:t>
      </w:r>
      <w:r w:rsidR="00562F15" w:rsidRPr="00DF495C">
        <w:rPr>
          <w:rFonts w:ascii="Bookman Old Style" w:hAnsi="Bookman Old Style"/>
          <w:i/>
          <w:iCs/>
          <w:lang w:val="en-US"/>
        </w:rPr>
        <w:t xml:space="preserve"> (your/NAME’s) employer responsible for deducting any taxes on (your/NAME’s) income or is that (your/NAME’s) responsibility?</w:t>
      </w:r>
      <w:r w:rsidR="00A25EA1" w:rsidRPr="00DF495C">
        <w:rPr>
          <w:rFonts w:ascii="Bookman Old Style" w:hAnsi="Bookman Old Style"/>
          <w:i/>
          <w:iCs/>
          <w:lang w:val="en-US"/>
        </w:rPr>
        <w:t xml:space="preserve"> </w:t>
      </w:r>
    </w:p>
    <w:p w14:paraId="163EB6FB" w14:textId="77777777" w:rsidR="00A25EA1" w:rsidRPr="00DF495C" w:rsidRDefault="00A25EA1" w:rsidP="00CB2F3B">
      <w:pPr>
        <w:numPr>
          <w:ilvl w:val="0"/>
          <w:numId w:val="222"/>
        </w:numPr>
        <w:tabs>
          <w:tab w:val="left" w:pos="1418"/>
        </w:tabs>
        <w:jc w:val="both"/>
        <w:rPr>
          <w:rFonts w:ascii="Bookman Old Style" w:hAnsi="Bookman Old Style"/>
          <w:i/>
          <w:iCs/>
        </w:rPr>
      </w:pPr>
      <w:r w:rsidRPr="00DF495C">
        <w:rPr>
          <w:rFonts w:ascii="Bookman Old Style" w:hAnsi="Bookman Old Style"/>
        </w:rPr>
        <w:t xml:space="preserve">EMPLOYER IS RESPONSIBLE </w:t>
      </w:r>
    </w:p>
    <w:p w14:paraId="7EFE8775" w14:textId="77777777" w:rsidR="00A25EA1" w:rsidRPr="00DF495C" w:rsidRDefault="00A25EA1" w:rsidP="00CB2F3B">
      <w:pPr>
        <w:numPr>
          <w:ilvl w:val="0"/>
          <w:numId w:val="222"/>
        </w:numPr>
        <w:tabs>
          <w:tab w:val="left" w:pos="1418"/>
        </w:tabs>
        <w:jc w:val="both"/>
        <w:rPr>
          <w:rFonts w:ascii="Bookman Old Style" w:hAnsi="Bookman Old Style"/>
        </w:rPr>
      </w:pPr>
      <w:r w:rsidRPr="00DF495C">
        <w:rPr>
          <w:rFonts w:ascii="Bookman Old Style" w:hAnsi="Bookman Old Style"/>
        </w:rPr>
        <w:t xml:space="preserve">RESPONDENT IS RESPONSIBLE </w:t>
      </w:r>
    </w:p>
    <w:p w14:paraId="059F9043" w14:textId="77777777"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This refers to the responsibility to pay taxes even if no taxes are actually paid, for example because the income earned is below a threshold required for payment of income related tax. The underlying intention of the question is to help identify respondents who may have a commercial agreement for their services even though they might self-identify as working for someone else (</w:t>
      </w:r>
      <w:proofErr w:type="gramStart"/>
      <w:r w:rsidRPr="00DF495C">
        <w:rPr>
          <w:rFonts w:ascii="Bookman Old Style" w:hAnsi="Bookman Old Style"/>
          <w:lang w:val="en-US"/>
        </w:rPr>
        <w:t>i.e.</w:t>
      </w:r>
      <w:proofErr w:type="gramEnd"/>
      <w:r w:rsidRPr="00DF495C">
        <w:rPr>
          <w:rFonts w:ascii="Bookman Old Style" w:hAnsi="Bookman Old Style"/>
          <w:lang w:val="en-US"/>
        </w:rPr>
        <w:t xml:space="preserve"> as employees, apprentices, etc.)</w:t>
      </w:r>
      <w:r w:rsidR="00CB2F3B" w:rsidRPr="00DF495C">
        <w:rPr>
          <w:rFonts w:ascii="Bookman Old Style" w:hAnsi="Bookman Old Style"/>
          <w:lang w:val="en-US"/>
        </w:rPr>
        <w:t xml:space="preserve">. </w:t>
      </w:r>
      <w:r w:rsidRPr="00DF495C">
        <w:rPr>
          <w:rFonts w:ascii="Bookman Old Style" w:hAnsi="Bookman Old Style"/>
          <w:lang w:val="en-US"/>
        </w:rPr>
        <w:t xml:space="preserve">Care should be taken to ensure informal workers answers refer to on who falls the responsibility for paying income tax, and not on whether income tax is actually paid or not. </w:t>
      </w:r>
    </w:p>
    <w:p w14:paraId="556E1E73" w14:textId="2276CB1A" w:rsidR="00A25EA1" w:rsidRPr="00DF495C" w:rsidRDefault="00A62BCD" w:rsidP="00A25EA1">
      <w:pPr>
        <w:tabs>
          <w:tab w:val="left" w:pos="1418"/>
        </w:tabs>
        <w:spacing w:before="240"/>
        <w:jc w:val="both"/>
        <w:rPr>
          <w:rFonts w:ascii="Bookman Old Style" w:hAnsi="Bookman Old Style"/>
          <w:b/>
          <w:bCs/>
          <w:i/>
          <w:iCs/>
          <w:lang w:val="en-US"/>
        </w:rPr>
      </w:pPr>
      <w:r w:rsidRPr="00DF495C">
        <w:rPr>
          <w:rFonts w:ascii="Bookman Old Style" w:hAnsi="Bookman Old Style"/>
          <w:b/>
          <w:bCs/>
          <w:i/>
          <w:iCs/>
          <w:lang w:val="en-US"/>
        </w:rPr>
        <w:t>N03</w:t>
      </w:r>
      <w:r w:rsidR="00A25EA1" w:rsidRPr="00DF495C">
        <w:rPr>
          <w:rFonts w:ascii="Bookman Old Style" w:hAnsi="Bookman Old Style"/>
          <w:b/>
          <w:bCs/>
          <w:i/>
          <w:iCs/>
          <w:lang w:val="en-US"/>
        </w:rPr>
        <w:t xml:space="preserve"> </w:t>
      </w:r>
      <w:r w:rsidR="00562F15" w:rsidRPr="00DF495C">
        <w:rPr>
          <w:rFonts w:ascii="Bookman Old Style" w:hAnsi="Bookman Old Style"/>
          <w:i/>
          <w:iCs/>
          <w:lang w:val="en-US"/>
        </w:rPr>
        <w:t>Can (you/NAME) set the price of the products or services that (you/NAME) offer(s) (yourself/himself/herself)?</w:t>
      </w:r>
    </w:p>
    <w:p w14:paraId="7C92FFE2" w14:textId="77777777" w:rsidR="00A25EA1" w:rsidRPr="00DF495C" w:rsidRDefault="00A25EA1" w:rsidP="00A25EA1">
      <w:pPr>
        <w:tabs>
          <w:tab w:val="left" w:pos="1418"/>
        </w:tabs>
        <w:spacing w:before="240"/>
        <w:jc w:val="both"/>
        <w:rPr>
          <w:rFonts w:ascii="Bookman Old Style" w:hAnsi="Bookman Old Style"/>
          <w:b/>
          <w:bCs/>
          <w:lang w:val="en-US"/>
        </w:rPr>
      </w:pPr>
      <w:r w:rsidRPr="00DF495C">
        <w:rPr>
          <w:rFonts w:ascii="Bookman Old Style" w:hAnsi="Bookman Old Style"/>
          <w:b/>
          <w:bCs/>
          <w:lang w:val="en-US"/>
        </w:rPr>
        <w:lastRenderedPageBreak/>
        <w:t xml:space="preserve"> </w:t>
      </w:r>
      <w:r w:rsidRPr="00DF495C">
        <w:rPr>
          <w:rFonts w:ascii="Bookman Old Style" w:hAnsi="Bookman Old Style"/>
          <w:lang w:val="en-US"/>
        </w:rPr>
        <w:t xml:space="preserve">The question is intended only for respondents who self-identify as operating their own </w:t>
      </w:r>
      <w:proofErr w:type="gramStart"/>
      <w:r w:rsidRPr="00DF495C">
        <w:rPr>
          <w:rFonts w:ascii="Bookman Old Style" w:hAnsi="Bookman Old Style"/>
          <w:lang w:val="en-US"/>
        </w:rPr>
        <w:t xml:space="preserve">business </w:t>
      </w:r>
      <w:r w:rsidR="00837A81" w:rsidRPr="00DF495C">
        <w:rPr>
          <w:rFonts w:ascii="Bookman Old Style" w:hAnsi="Bookman Old Style"/>
          <w:b/>
          <w:bCs/>
          <w:lang w:val="en-US"/>
        </w:rPr>
        <w:t>.</w:t>
      </w:r>
      <w:proofErr w:type="gramEnd"/>
      <w:r w:rsidRPr="00DF495C">
        <w:rPr>
          <w:rFonts w:ascii="Bookman Old Style" w:hAnsi="Bookman Old Style"/>
          <w:lang w:val="en-US"/>
        </w:rPr>
        <w:t xml:space="preserve"> If the respondent has multiple products or services a </w:t>
      </w:r>
      <w:r w:rsidR="00214DB9" w:rsidRPr="00DF495C">
        <w:rPr>
          <w:rFonts w:ascii="Bookman Old Style" w:hAnsi="Bookman Old Style"/>
          <w:lang w:val="en-US"/>
        </w:rPr>
        <w:t>"</w:t>
      </w:r>
      <w:r w:rsidRPr="00DF495C">
        <w:rPr>
          <w:rFonts w:ascii="Bookman Old Style" w:hAnsi="Bookman Old Style"/>
          <w:lang w:val="en-US"/>
        </w:rPr>
        <w:t>YES</w:t>
      </w:r>
      <w:r w:rsidR="00214DB9" w:rsidRPr="00DF495C">
        <w:rPr>
          <w:rFonts w:ascii="Bookman Old Style" w:hAnsi="Bookman Old Style"/>
          <w:lang w:val="en-US"/>
        </w:rPr>
        <w:t>"</w:t>
      </w:r>
      <w:r w:rsidRPr="00DF495C">
        <w:rPr>
          <w:rFonts w:ascii="Bookman Old Style" w:hAnsi="Bookman Old Style"/>
          <w:lang w:val="en-US"/>
        </w:rPr>
        <w:t xml:space="preserve"> should be recorded as long as they can set the price for any of those goods or services</w:t>
      </w:r>
      <w:r w:rsidR="00214DB9" w:rsidRPr="00DF495C">
        <w:rPr>
          <w:rFonts w:ascii="Bookman Old Style" w:hAnsi="Bookman Old Style"/>
          <w:lang w:val="en-US"/>
        </w:rPr>
        <w:t>.</w:t>
      </w:r>
      <w:r w:rsidRPr="00DF495C">
        <w:rPr>
          <w:rFonts w:ascii="Bookman Old Style" w:hAnsi="Bookman Old Style"/>
          <w:lang w:val="en-US"/>
        </w:rPr>
        <w:t xml:space="preserve"> If they can set the price only with the agreement of a partner or co-operator in the business this should still be recorded as </w:t>
      </w:r>
      <w:r w:rsidR="00214DB9" w:rsidRPr="00DF495C">
        <w:rPr>
          <w:rFonts w:ascii="Bookman Old Style" w:hAnsi="Bookman Old Style"/>
          <w:lang w:val="en-US"/>
        </w:rPr>
        <w:t>"</w:t>
      </w:r>
      <w:r w:rsidRPr="00DF495C">
        <w:rPr>
          <w:rFonts w:ascii="Bookman Old Style" w:hAnsi="Bookman Old Style"/>
          <w:lang w:val="en-US"/>
        </w:rPr>
        <w:t>YES</w:t>
      </w:r>
      <w:r w:rsidR="00214DB9" w:rsidRPr="00DF495C">
        <w:rPr>
          <w:rFonts w:ascii="Bookman Old Style" w:hAnsi="Bookman Old Style"/>
          <w:lang w:val="en-US"/>
        </w:rPr>
        <w:t>"</w:t>
      </w:r>
      <w:r w:rsidR="00837A81" w:rsidRPr="00DF495C">
        <w:rPr>
          <w:rFonts w:ascii="Bookman Old Style" w:hAnsi="Bookman Old Style"/>
          <w:b/>
          <w:bCs/>
          <w:lang w:val="en-US"/>
        </w:rPr>
        <w:t>.</w:t>
      </w:r>
      <w:r w:rsidRPr="00DF495C">
        <w:rPr>
          <w:rFonts w:ascii="Bookman Old Style" w:hAnsi="Bookman Old Style"/>
          <w:lang w:val="en-US"/>
        </w:rPr>
        <w:t xml:space="preserve"> If the respondent indicates that they cannot set the price and explains the reason for this, refer to the notes for the following question. Cases which would fall under code 1 in the next question should be recorded as NO here and 1 in the next question. All other cases can be coded YES.</w:t>
      </w:r>
      <w:r w:rsidR="00214DB9" w:rsidRPr="00DF495C">
        <w:rPr>
          <w:rFonts w:ascii="Bookman Old Style" w:hAnsi="Bookman Old Style"/>
          <w:lang w:val="en-US"/>
        </w:rPr>
        <w:t xml:space="preserve"> </w:t>
      </w:r>
      <w:r w:rsidRPr="00DF495C">
        <w:rPr>
          <w:rFonts w:ascii="Bookman Old Style" w:hAnsi="Bookman Old Style"/>
          <w:lang w:val="en-US"/>
        </w:rPr>
        <w:t>Additional</w:t>
      </w:r>
      <w:r w:rsidR="00214DB9" w:rsidRPr="00DF495C">
        <w:rPr>
          <w:rFonts w:ascii="Bookman Old Style" w:hAnsi="Bookman Old Style"/>
          <w:lang w:val="en-US"/>
        </w:rPr>
        <w:t xml:space="preserve"> </w:t>
      </w:r>
      <w:r w:rsidRPr="00DF495C">
        <w:rPr>
          <w:rFonts w:ascii="Bookman Old Style" w:hAnsi="Bookman Old Style"/>
          <w:lang w:val="en-US"/>
        </w:rPr>
        <w:t xml:space="preserve">operational approaches may be used to identify dependent contractors. Thus, this question may change or be supplemented over time based on accumulated experience. </w:t>
      </w:r>
    </w:p>
    <w:p w14:paraId="2E6F86B3" w14:textId="1F75C433" w:rsidR="00A25EA1" w:rsidRPr="00DF495C" w:rsidRDefault="00A62BCD" w:rsidP="00562F15">
      <w:pPr>
        <w:tabs>
          <w:tab w:val="left" w:pos="1418"/>
        </w:tabs>
        <w:spacing w:before="240"/>
        <w:jc w:val="both"/>
        <w:rPr>
          <w:rFonts w:ascii="Bookman Old Style" w:hAnsi="Bookman Old Style"/>
          <w:b/>
          <w:bCs/>
          <w:i/>
          <w:iCs/>
        </w:rPr>
      </w:pPr>
      <w:r w:rsidRPr="00DF495C">
        <w:rPr>
          <w:rFonts w:ascii="Bookman Old Style" w:hAnsi="Bookman Old Style"/>
          <w:b/>
          <w:bCs/>
          <w:i/>
          <w:iCs/>
          <w:lang w:val="en-US"/>
        </w:rPr>
        <w:t>N04</w:t>
      </w:r>
      <w:r w:rsidR="00A25EA1" w:rsidRPr="00DF495C">
        <w:rPr>
          <w:rFonts w:ascii="Bookman Old Style" w:hAnsi="Bookman Old Style"/>
          <w:b/>
          <w:bCs/>
          <w:i/>
          <w:iCs/>
          <w:lang w:val="en-US"/>
        </w:rPr>
        <w:t xml:space="preserve"> </w:t>
      </w:r>
      <w:r w:rsidR="00562F15" w:rsidRPr="00DF495C">
        <w:rPr>
          <w:rFonts w:ascii="Bookman Old Style" w:hAnsi="Bookman Old Style"/>
          <w:i/>
          <w:iCs/>
          <w:lang w:val="en-US"/>
        </w:rPr>
        <w:t xml:space="preserve">Why can (you/NAME) not set the price? </w:t>
      </w:r>
      <w:r w:rsidR="00562F15" w:rsidRPr="00DF495C">
        <w:rPr>
          <w:rFonts w:ascii="Bookman Old Style" w:hAnsi="Bookman Old Style"/>
          <w:i/>
          <w:iCs/>
        </w:rPr>
        <w:t xml:space="preserve">Is it </w:t>
      </w:r>
      <w:proofErr w:type="spellStart"/>
      <w:r w:rsidR="00562F15" w:rsidRPr="00DF495C">
        <w:rPr>
          <w:rFonts w:ascii="Bookman Old Style" w:hAnsi="Bookman Old Style"/>
          <w:i/>
          <w:iCs/>
        </w:rPr>
        <w:t>because</w:t>
      </w:r>
      <w:proofErr w:type="spellEnd"/>
      <w:proofErr w:type="gramStart"/>
      <w:r w:rsidR="00562F15" w:rsidRPr="00DF495C">
        <w:rPr>
          <w:rFonts w:ascii="Bookman Old Style" w:hAnsi="Bookman Old Style"/>
          <w:i/>
          <w:iCs/>
        </w:rPr>
        <w:t xml:space="preserve"> ….</w:t>
      </w:r>
      <w:proofErr w:type="gramEnd"/>
      <w:r w:rsidR="00562F15" w:rsidRPr="00DF495C">
        <w:rPr>
          <w:rFonts w:ascii="Bookman Old Style" w:hAnsi="Bookman Old Style"/>
          <w:i/>
          <w:iCs/>
        </w:rPr>
        <w:t>?</w:t>
      </w:r>
    </w:p>
    <w:p w14:paraId="078F55C6" w14:textId="77777777" w:rsidR="00A25EA1" w:rsidRPr="00DF495C" w:rsidRDefault="00A25EA1" w:rsidP="00837A81">
      <w:pPr>
        <w:numPr>
          <w:ilvl w:val="0"/>
          <w:numId w:val="223"/>
        </w:numPr>
        <w:tabs>
          <w:tab w:val="left" w:pos="1418"/>
        </w:tabs>
        <w:jc w:val="both"/>
        <w:rPr>
          <w:rFonts w:ascii="Bookman Old Style" w:hAnsi="Bookman Old Style"/>
          <w:lang w:val="en-US"/>
        </w:rPr>
      </w:pPr>
      <w:r w:rsidRPr="00DF495C">
        <w:rPr>
          <w:rFonts w:ascii="Bookman Old Style" w:hAnsi="Bookman Old Style"/>
          <w:lang w:val="en-US"/>
        </w:rPr>
        <w:t xml:space="preserve">Another enterprise or agent sets the price </w:t>
      </w:r>
    </w:p>
    <w:p w14:paraId="20DA511E" w14:textId="77777777" w:rsidR="00A25EA1" w:rsidRPr="00DF495C" w:rsidRDefault="00A25EA1" w:rsidP="00837A81">
      <w:pPr>
        <w:numPr>
          <w:ilvl w:val="0"/>
          <w:numId w:val="223"/>
        </w:numPr>
        <w:tabs>
          <w:tab w:val="left" w:pos="1418"/>
        </w:tabs>
        <w:jc w:val="both"/>
        <w:rPr>
          <w:rFonts w:ascii="Bookman Old Style" w:hAnsi="Bookman Old Style"/>
          <w:lang w:val="en-US"/>
        </w:rPr>
      </w:pPr>
      <w:r w:rsidRPr="00DF495C">
        <w:rPr>
          <w:rFonts w:ascii="Bookman Old Style" w:hAnsi="Bookman Old Style"/>
          <w:lang w:val="en-US"/>
        </w:rPr>
        <w:t xml:space="preserve">Prices are set by the customers </w:t>
      </w:r>
    </w:p>
    <w:p w14:paraId="7266AA9C" w14:textId="77777777" w:rsidR="00A25EA1" w:rsidRPr="00DF495C" w:rsidRDefault="00A25EA1" w:rsidP="00837A81">
      <w:pPr>
        <w:numPr>
          <w:ilvl w:val="0"/>
          <w:numId w:val="223"/>
        </w:numPr>
        <w:tabs>
          <w:tab w:val="left" w:pos="1418"/>
        </w:tabs>
        <w:jc w:val="both"/>
        <w:rPr>
          <w:rFonts w:ascii="Bookman Old Style" w:hAnsi="Bookman Old Style"/>
          <w:lang w:val="en-US"/>
        </w:rPr>
      </w:pPr>
      <w:r w:rsidRPr="00DF495C">
        <w:rPr>
          <w:rFonts w:ascii="Bookman Old Style" w:hAnsi="Bookman Old Style"/>
          <w:lang w:val="en-US"/>
        </w:rPr>
        <w:t xml:space="preserve">Government defines the price by law/regulation </w:t>
      </w:r>
    </w:p>
    <w:p w14:paraId="67AC2425" w14:textId="77777777" w:rsidR="00A25EA1" w:rsidRPr="00DF495C" w:rsidRDefault="00A25EA1" w:rsidP="00837A81">
      <w:pPr>
        <w:numPr>
          <w:ilvl w:val="0"/>
          <w:numId w:val="223"/>
        </w:numPr>
        <w:tabs>
          <w:tab w:val="left" w:pos="1418"/>
        </w:tabs>
        <w:jc w:val="both"/>
        <w:rPr>
          <w:rFonts w:ascii="Bookman Old Style" w:hAnsi="Bookman Old Style"/>
          <w:lang w:val="en-US"/>
        </w:rPr>
      </w:pPr>
      <w:r w:rsidRPr="00DF495C">
        <w:rPr>
          <w:rFonts w:ascii="Bookman Old Style" w:hAnsi="Bookman Old Style"/>
          <w:lang w:val="en-US"/>
        </w:rPr>
        <w:t xml:space="preserve">Prices are negotiated with the customer </w:t>
      </w:r>
    </w:p>
    <w:p w14:paraId="51F39AD9" w14:textId="77777777" w:rsidR="00A25EA1" w:rsidRPr="00DF495C" w:rsidRDefault="00A25EA1" w:rsidP="00837A81">
      <w:pPr>
        <w:numPr>
          <w:ilvl w:val="0"/>
          <w:numId w:val="223"/>
        </w:numPr>
        <w:tabs>
          <w:tab w:val="left" w:pos="1418"/>
        </w:tabs>
        <w:jc w:val="both"/>
        <w:rPr>
          <w:rFonts w:ascii="Bookman Old Style" w:hAnsi="Bookman Old Style"/>
          <w:lang w:val="en-US"/>
        </w:rPr>
      </w:pPr>
      <w:r w:rsidRPr="00DF495C">
        <w:rPr>
          <w:rFonts w:ascii="Bookman Old Style" w:hAnsi="Bookman Old Style"/>
          <w:lang w:val="en-US"/>
        </w:rPr>
        <w:t xml:space="preserve">It’s the going rate on the market </w:t>
      </w:r>
    </w:p>
    <w:p w14:paraId="098856E5" w14:textId="77777777" w:rsidR="00A25EA1" w:rsidRPr="00DF495C" w:rsidRDefault="00A25EA1" w:rsidP="00837A81">
      <w:pPr>
        <w:numPr>
          <w:ilvl w:val="0"/>
          <w:numId w:val="223"/>
        </w:numPr>
        <w:tabs>
          <w:tab w:val="left" w:pos="1418"/>
        </w:tabs>
        <w:jc w:val="both"/>
        <w:rPr>
          <w:rFonts w:ascii="Bookman Old Style" w:hAnsi="Bookman Old Style"/>
        </w:rPr>
      </w:pPr>
      <w:proofErr w:type="spellStart"/>
      <w:r w:rsidRPr="00DF495C">
        <w:rPr>
          <w:rFonts w:ascii="Bookman Old Style" w:hAnsi="Bookman Old Style"/>
        </w:rPr>
        <w:t>Other</w:t>
      </w:r>
      <w:proofErr w:type="spellEnd"/>
      <w:r w:rsidRPr="00DF495C">
        <w:rPr>
          <w:rFonts w:ascii="Bookman Old Style" w:hAnsi="Bookman Old Style"/>
        </w:rPr>
        <w:t xml:space="preserve"> (</w:t>
      </w:r>
      <w:proofErr w:type="spellStart"/>
      <w:r w:rsidRPr="00DF495C">
        <w:rPr>
          <w:rFonts w:ascii="Bookman Old Style" w:hAnsi="Bookman Old Style"/>
        </w:rPr>
        <w:t>specify</w:t>
      </w:r>
      <w:proofErr w:type="spellEnd"/>
      <w:proofErr w:type="gramStart"/>
      <w:r w:rsidRPr="00DF495C">
        <w:rPr>
          <w:rFonts w:ascii="Bookman Old Style" w:hAnsi="Bookman Old Style"/>
        </w:rPr>
        <w:t>):_</w:t>
      </w:r>
      <w:proofErr w:type="gramEnd"/>
      <w:r w:rsidRPr="00DF495C">
        <w:rPr>
          <w:rFonts w:ascii="Bookman Old Style" w:hAnsi="Bookman Old Style"/>
        </w:rPr>
        <w:t>__________________</w:t>
      </w:r>
    </w:p>
    <w:p w14:paraId="4E7A3D6C" w14:textId="77777777"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 xml:space="preserve">The question is intended only for respondents who say that they could not set prices for the products themselves </w:t>
      </w:r>
    </w:p>
    <w:p w14:paraId="429334D9" w14:textId="77777777" w:rsidR="00A25EA1" w:rsidRPr="00DF495C" w:rsidRDefault="00A25EA1" w:rsidP="00021C9C">
      <w:pPr>
        <w:pStyle w:val="Heading2"/>
        <w:rPr>
          <w:rFonts w:ascii="Bookman Old Style" w:hAnsi="Bookman Old Style"/>
          <w:lang w:val="en-US"/>
        </w:rPr>
      </w:pPr>
      <w:r w:rsidRPr="00DF495C">
        <w:rPr>
          <w:rFonts w:ascii="Bookman Old Style" w:hAnsi="Bookman Old Style"/>
          <w:lang w:val="en-US"/>
        </w:rPr>
        <w:t xml:space="preserve">WORKING TIME IN EMPLOYMENT (WKT) </w:t>
      </w:r>
    </w:p>
    <w:p w14:paraId="245F2FCB" w14:textId="77777777"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 xml:space="preserve">The module on working time in employment is asked of all respondents who previously stated that they had more than one job or business. The purpose of the module is to capture information on working time in the respondent’s different jobs and the total hours worked in all jobs. Two main concepts of working time identified in the international standards on the measurement of working time (18 </w:t>
      </w:r>
      <w:proofErr w:type="spellStart"/>
      <w:r w:rsidRPr="00DF495C">
        <w:rPr>
          <w:rFonts w:ascii="Bookman Old Style" w:hAnsi="Bookman Old Style"/>
          <w:lang w:val="en-US"/>
        </w:rPr>
        <w:t>th</w:t>
      </w:r>
      <w:proofErr w:type="spellEnd"/>
      <w:r w:rsidRPr="00DF495C">
        <w:rPr>
          <w:rFonts w:ascii="Bookman Old Style" w:hAnsi="Bookman Old Style"/>
          <w:lang w:val="en-US"/>
        </w:rPr>
        <w:t xml:space="preserve"> ICLS, 2008) are covered in the module, namely hours actually worked and hours usually worked. In addition to hours worked, questions are included relevant to the measurement of time related underemployment and other inadequate employment situations, in line with the latest international standards on these topics (19th ICLS 2013 and 16th ICLS 1998, respectively). </w:t>
      </w:r>
    </w:p>
    <w:p w14:paraId="72B932BE" w14:textId="77777777"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 xml:space="preserve">This module is a core part of any </w:t>
      </w:r>
      <w:proofErr w:type="spellStart"/>
      <w:r w:rsidRPr="00DF495C">
        <w:rPr>
          <w:rFonts w:ascii="Bookman Old Style" w:hAnsi="Bookman Old Style"/>
          <w:lang w:val="en-US"/>
        </w:rPr>
        <w:t>labour</w:t>
      </w:r>
      <w:proofErr w:type="spellEnd"/>
      <w:r w:rsidRPr="00DF495C">
        <w:rPr>
          <w:rFonts w:ascii="Bookman Old Style" w:hAnsi="Bookman Old Style"/>
          <w:lang w:val="en-US"/>
        </w:rPr>
        <w:t xml:space="preserve"> force survey sequence given the importance of analysis of working time, its role in productivity measurement and the link to the measurement of </w:t>
      </w:r>
      <w:proofErr w:type="spellStart"/>
      <w:r w:rsidRPr="00DF495C">
        <w:rPr>
          <w:rFonts w:ascii="Bookman Old Style" w:hAnsi="Bookman Old Style"/>
          <w:lang w:val="en-US"/>
        </w:rPr>
        <w:t>labour</w:t>
      </w:r>
      <w:proofErr w:type="spellEnd"/>
      <w:r w:rsidRPr="00DF495C">
        <w:rPr>
          <w:rFonts w:ascii="Bookman Old Style" w:hAnsi="Bookman Old Style"/>
          <w:lang w:val="en-US"/>
        </w:rPr>
        <w:t xml:space="preserve"> underutilization. </w:t>
      </w:r>
    </w:p>
    <w:p w14:paraId="45DCA579" w14:textId="590632B1" w:rsidR="00A25EA1" w:rsidRPr="00DF495C" w:rsidRDefault="00A62BCD" w:rsidP="00A25EA1">
      <w:pPr>
        <w:tabs>
          <w:tab w:val="left" w:pos="1418"/>
        </w:tabs>
        <w:spacing w:before="240"/>
        <w:jc w:val="both"/>
        <w:rPr>
          <w:rFonts w:ascii="Bookman Old Style" w:hAnsi="Bookman Old Style"/>
          <w:b/>
          <w:bCs/>
          <w:i/>
          <w:iCs/>
          <w:lang w:val="en-US"/>
        </w:rPr>
      </w:pPr>
      <w:r w:rsidRPr="00DF495C">
        <w:rPr>
          <w:rFonts w:ascii="Bookman Old Style" w:hAnsi="Bookman Old Style"/>
          <w:b/>
          <w:bCs/>
          <w:i/>
          <w:iCs/>
          <w:lang w:val="en-US"/>
        </w:rPr>
        <w:t>O02</w:t>
      </w:r>
      <w:r w:rsidR="00A25EA1" w:rsidRPr="00DF495C">
        <w:rPr>
          <w:rFonts w:ascii="Bookman Old Style" w:hAnsi="Bookman Old Style"/>
          <w:b/>
          <w:bCs/>
          <w:i/>
          <w:iCs/>
          <w:lang w:val="en-US"/>
        </w:rPr>
        <w:t xml:space="preserve"> </w:t>
      </w:r>
      <w:r w:rsidR="00562F15" w:rsidRPr="00DF495C">
        <w:rPr>
          <w:rFonts w:ascii="Bookman Old Style" w:hAnsi="Bookman Old Style"/>
          <w:i/>
          <w:iCs/>
          <w:lang w:val="en-US"/>
        </w:rPr>
        <w:t>How many hours (do/does) (you/NAME) usually work per week in (your/his/her) main job?</w:t>
      </w:r>
      <w:r w:rsidR="00A25EA1" w:rsidRPr="00DF495C">
        <w:rPr>
          <w:rFonts w:ascii="Bookman Old Style" w:hAnsi="Bookman Old Style"/>
          <w:b/>
          <w:bCs/>
          <w:i/>
          <w:iCs/>
          <w:lang w:val="en-US"/>
        </w:rPr>
        <w:t xml:space="preserve"> </w:t>
      </w:r>
    </w:p>
    <w:p w14:paraId="1044DCF5" w14:textId="77777777" w:rsidR="00F63C4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Hours usually worked per week refers to the typical value (mode) of the hours actually worked per week assessed over a longer reference period than the reference week, as self-declared by the respondent.</w:t>
      </w:r>
      <w:r w:rsidR="009C16A5" w:rsidRPr="00DF495C">
        <w:rPr>
          <w:rFonts w:ascii="Bookman Old Style" w:hAnsi="Bookman Old Style"/>
          <w:lang w:val="en-US"/>
        </w:rPr>
        <w:t xml:space="preserve"> </w:t>
      </w:r>
      <w:r w:rsidRPr="00DF495C">
        <w:rPr>
          <w:rFonts w:ascii="Bookman Old Style" w:hAnsi="Bookman Old Style"/>
          <w:lang w:val="en-US"/>
        </w:rPr>
        <w:t xml:space="preserve">Record hours in </w:t>
      </w:r>
      <w:proofErr w:type="gramStart"/>
      <w:r w:rsidRPr="00DF495C">
        <w:rPr>
          <w:rFonts w:ascii="Bookman Old Style" w:hAnsi="Bookman Old Style"/>
          <w:lang w:val="en-US"/>
        </w:rPr>
        <w:t>0.5 hour</w:t>
      </w:r>
      <w:proofErr w:type="gramEnd"/>
      <w:r w:rsidRPr="00DF495C">
        <w:rPr>
          <w:rFonts w:ascii="Bookman Old Style" w:hAnsi="Bookman Old Style"/>
          <w:lang w:val="en-US"/>
        </w:rPr>
        <w:t xml:space="preserve"> intervals. Round to the nearest 0.5 hours if necessary.</w:t>
      </w:r>
      <w:r w:rsidR="009C16A5" w:rsidRPr="00DF495C">
        <w:rPr>
          <w:rFonts w:ascii="Bookman Old Style" w:hAnsi="Bookman Old Style"/>
          <w:lang w:val="en-US"/>
        </w:rPr>
        <w:t xml:space="preserve"> </w:t>
      </w:r>
      <w:r w:rsidRPr="00DF495C">
        <w:rPr>
          <w:rFonts w:ascii="Bookman Old Style" w:hAnsi="Bookman Old Style"/>
          <w:lang w:val="en-US"/>
        </w:rPr>
        <w:t>If the respondent reports variable hours encourage them to estimate the average over the last 4 weeks.</w:t>
      </w:r>
      <w:r w:rsidR="00837A81" w:rsidRPr="00DF495C">
        <w:rPr>
          <w:rFonts w:ascii="Bookman Old Style" w:hAnsi="Bookman Old Style"/>
          <w:lang w:val="en-US"/>
        </w:rPr>
        <w:t xml:space="preserve"> </w:t>
      </w:r>
    </w:p>
    <w:p w14:paraId="3CC4F5F0" w14:textId="17A0D62B" w:rsidR="00A25EA1" w:rsidRPr="00DF495C" w:rsidRDefault="00A62BCD" w:rsidP="00A25EA1">
      <w:pPr>
        <w:tabs>
          <w:tab w:val="left" w:pos="1418"/>
        </w:tabs>
        <w:spacing w:before="240"/>
        <w:jc w:val="both"/>
        <w:rPr>
          <w:rFonts w:ascii="Bookman Old Style" w:hAnsi="Bookman Old Style"/>
          <w:b/>
          <w:bCs/>
          <w:i/>
          <w:iCs/>
          <w:lang w:val="en-US"/>
        </w:rPr>
      </w:pPr>
      <w:r w:rsidRPr="00DF495C">
        <w:rPr>
          <w:rFonts w:ascii="Bookman Old Style" w:hAnsi="Bookman Old Style"/>
          <w:b/>
          <w:bCs/>
          <w:i/>
          <w:iCs/>
          <w:lang w:val="en-US"/>
        </w:rPr>
        <w:t>O03</w:t>
      </w:r>
      <w:r w:rsidR="00A25EA1" w:rsidRPr="00DF495C">
        <w:rPr>
          <w:rFonts w:ascii="Bookman Old Style" w:hAnsi="Bookman Old Style"/>
          <w:b/>
          <w:bCs/>
          <w:i/>
          <w:iCs/>
          <w:lang w:val="en-US"/>
        </w:rPr>
        <w:t xml:space="preserve"> </w:t>
      </w:r>
      <w:r w:rsidR="00562F15" w:rsidRPr="00DF495C">
        <w:rPr>
          <w:rFonts w:ascii="Bookman Old Style" w:hAnsi="Bookman Old Style"/>
          <w:i/>
          <w:iCs/>
          <w:lang w:val="en-US"/>
        </w:rPr>
        <w:t>How many days per week do (you/NAME) usually work in (your/his/her) main job?</w:t>
      </w:r>
    </w:p>
    <w:p w14:paraId="6B1BD000" w14:textId="77777777"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lastRenderedPageBreak/>
        <w:t>Only asked to respondents who could not provide an estimate of hours usually worked per week in response to the previous question</w:t>
      </w:r>
      <w:r w:rsidR="00837A81" w:rsidRPr="00DF495C">
        <w:rPr>
          <w:rFonts w:ascii="Bookman Old Style" w:hAnsi="Bookman Old Style"/>
          <w:lang w:val="en-US"/>
        </w:rPr>
        <w:t>.</w:t>
      </w:r>
      <w:r w:rsidR="009C16A5" w:rsidRPr="00DF495C">
        <w:rPr>
          <w:rFonts w:ascii="Bookman Old Style" w:hAnsi="Bookman Old Style"/>
          <w:lang w:val="en-US"/>
        </w:rPr>
        <w:t xml:space="preserve"> </w:t>
      </w:r>
      <w:r w:rsidRPr="00DF495C">
        <w:rPr>
          <w:rFonts w:ascii="Bookman Old Style" w:hAnsi="Bookman Old Style"/>
          <w:lang w:val="en-US"/>
        </w:rPr>
        <w:t xml:space="preserve">This refers to the number of days on which any work is usually performed. If the number of days vary ask the respondent to estimate an average over the previous 4 weeks. </w:t>
      </w:r>
    </w:p>
    <w:p w14:paraId="25078BB5" w14:textId="68C4FB53" w:rsidR="00A25EA1" w:rsidRPr="00DF495C" w:rsidRDefault="00A62BCD" w:rsidP="00562F15">
      <w:pPr>
        <w:tabs>
          <w:tab w:val="left" w:pos="1418"/>
        </w:tabs>
        <w:spacing w:before="240"/>
        <w:jc w:val="both"/>
        <w:rPr>
          <w:rFonts w:ascii="Bookman Old Style" w:hAnsi="Bookman Old Style"/>
          <w:b/>
          <w:bCs/>
          <w:i/>
          <w:iCs/>
          <w:lang w:val="en-US"/>
        </w:rPr>
      </w:pPr>
      <w:r w:rsidRPr="00DF495C">
        <w:rPr>
          <w:rFonts w:ascii="Bookman Old Style" w:hAnsi="Bookman Old Style"/>
          <w:b/>
          <w:bCs/>
          <w:i/>
          <w:iCs/>
          <w:lang w:val="en-US"/>
        </w:rPr>
        <w:t>O04</w:t>
      </w:r>
      <w:r w:rsidR="00A25EA1" w:rsidRPr="00DF495C">
        <w:rPr>
          <w:rFonts w:ascii="Bookman Old Style" w:hAnsi="Bookman Old Style"/>
          <w:b/>
          <w:bCs/>
          <w:i/>
          <w:iCs/>
          <w:lang w:val="en-US"/>
        </w:rPr>
        <w:t xml:space="preserve"> </w:t>
      </w:r>
      <w:r w:rsidR="00562F15" w:rsidRPr="00DF495C">
        <w:rPr>
          <w:rFonts w:ascii="Bookman Old Style" w:hAnsi="Bookman Old Style"/>
          <w:i/>
          <w:iCs/>
          <w:lang w:val="en-US"/>
        </w:rPr>
        <w:t>And how many hours per day do (you/NAME) usually work in (your/his/her) main job?</w:t>
      </w:r>
      <w:r w:rsidR="00A25EA1" w:rsidRPr="00DF495C">
        <w:rPr>
          <w:rFonts w:ascii="Bookman Old Style" w:hAnsi="Bookman Old Style"/>
          <w:b/>
          <w:bCs/>
          <w:i/>
          <w:iCs/>
          <w:lang w:val="en-US"/>
        </w:rPr>
        <w:t xml:space="preserve"> </w:t>
      </w:r>
    </w:p>
    <w:p w14:paraId="2D877466" w14:textId="77777777"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Only asked to respondents who could not provide an estimate of hours usually worked per week.</w:t>
      </w:r>
      <w:r w:rsidR="009C16A5" w:rsidRPr="00DF495C">
        <w:rPr>
          <w:rFonts w:ascii="Bookman Old Style" w:hAnsi="Bookman Old Style"/>
          <w:lang w:val="en-US"/>
        </w:rPr>
        <w:t xml:space="preserve"> </w:t>
      </w:r>
      <w:r w:rsidRPr="00DF495C">
        <w:rPr>
          <w:rFonts w:ascii="Bookman Old Style" w:hAnsi="Bookman Old Style"/>
          <w:lang w:val="en-US"/>
        </w:rPr>
        <w:t xml:space="preserve">This refers to the number of days on which any work is usually performed in the main job each week. If the number of hours per day vary ask the respondent to estimate an average over the previous 4 </w:t>
      </w:r>
      <w:proofErr w:type="spellStart"/>
      <w:proofErr w:type="gramStart"/>
      <w:r w:rsidRPr="00DF495C">
        <w:rPr>
          <w:rFonts w:ascii="Bookman Old Style" w:hAnsi="Bookman Old Style"/>
          <w:lang w:val="en-US"/>
        </w:rPr>
        <w:t>weeks.The</w:t>
      </w:r>
      <w:proofErr w:type="spellEnd"/>
      <w:proofErr w:type="gramEnd"/>
      <w:r w:rsidRPr="00DF495C">
        <w:rPr>
          <w:rFonts w:ascii="Bookman Old Style" w:hAnsi="Bookman Old Style"/>
          <w:lang w:val="en-US"/>
        </w:rPr>
        <w:t xml:space="preserve"> upper hour threshold may need to be revised to fit national circumstances, in particular in cases where shift work or other types of work arrangements prevalent in certain industries may result in schedules longer than 16 hours in a given day.</w:t>
      </w:r>
    </w:p>
    <w:p w14:paraId="40893822" w14:textId="3A66223F" w:rsidR="00A25EA1" w:rsidRPr="00DF495C" w:rsidRDefault="00A25EA1" w:rsidP="00A25EA1">
      <w:pPr>
        <w:tabs>
          <w:tab w:val="left" w:pos="1418"/>
        </w:tabs>
        <w:spacing w:before="240"/>
        <w:jc w:val="both"/>
        <w:rPr>
          <w:rFonts w:ascii="Bookman Old Style" w:hAnsi="Bookman Old Style"/>
          <w:b/>
          <w:bCs/>
          <w:i/>
          <w:iCs/>
          <w:lang w:val="en-US"/>
        </w:rPr>
      </w:pPr>
      <w:r w:rsidRPr="00DF495C">
        <w:rPr>
          <w:rFonts w:ascii="Bookman Old Style" w:hAnsi="Bookman Old Style"/>
          <w:lang w:val="en-US"/>
        </w:rPr>
        <w:t xml:space="preserve"> </w:t>
      </w:r>
      <w:r w:rsidR="00A62BCD" w:rsidRPr="00DF495C">
        <w:rPr>
          <w:rFonts w:ascii="Bookman Old Style" w:hAnsi="Bookman Old Style"/>
          <w:b/>
          <w:bCs/>
          <w:i/>
          <w:iCs/>
          <w:lang w:val="en-US"/>
        </w:rPr>
        <w:t>O05</w:t>
      </w:r>
      <w:r w:rsidRPr="00DF495C">
        <w:rPr>
          <w:rFonts w:ascii="Bookman Old Style" w:hAnsi="Bookman Old Style"/>
          <w:b/>
          <w:bCs/>
          <w:i/>
          <w:iCs/>
          <w:lang w:val="en-US"/>
        </w:rPr>
        <w:t xml:space="preserve"> </w:t>
      </w:r>
      <w:r w:rsidR="009C16A5" w:rsidRPr="00DF495C">
        <w:rPr>
          <w:rFonts w:ascii="Bookman Old Style" w:hAnsi="Bookman Old Style"/>
          <w:i/>
          <w:iCs/>
          <w:lang w:val="en-US"/>
        </w:rPr>
        <w:t>In the last 7 days</w:t>
      </w:r>
      <w:r w:rsidR="00562F15" w:rsidRPr="00DF495C">
        <w:rPr>
          <w:rFonts w:ascii="Bookman Old Style" w:hAnsi="Bookman Old Style"/>
          <w:i/>
          <w:iCs/>
          <w:lang w:val="en-US"/>
        </w:rPr>
        <w:t>, did (you/NAME) have any absences or take time off from (your/his/her) main job for any reason, for example, holidays, illness, family reasons?</w:t>
      </w:r>
    </w:p>
    <w:p w14:paraId="6B3B4A57" w14:textId="77777777" w:rsidR="00A25EA1" w:rsidRPr="00DF495C" w:rsidRDefault="009C16A5" w:rsidP="00A25EA1">
      <w:pPr>
        <w:tabs>
          <w:tab w:val="left" w:pos="1418"/>
        </w:tabs>
        <w:spacing w:before="240"/>
        <w:jc w:val="both"/>
        <w:rPr>
          <w:rFonts w:ascii="Bookman Old Style" w:hAnsi="Bookman Old Style"/>
          <w:lang w:val="en-US"/>
        </w:rPr>
      </w:pPr>
      <w:r w:rsidRPr="00DF495C">
        <w:rPr>
          <w:rFonts w:ascii="Bookman Old Style" w:hAnsi="Bookman Old Style"/>
          <w:lang w:val="en-US"/>
        </w:rPr>
        <w:t>The question is i</w:t>
      </w:r>
      <w:r w:rsidR="00A25EA1" w:rsidRPr="00DF495C">
        <w:rPr>
          <w:rFonts w:ascii="Bookman Old Style" w:hAnsi="Bookman Old Style"/>
          <w:lang w:val="en-US"/>
        </w:rPr>
        <w:t>ncluded to ensure respondents consider any absences from work when estimating hours actually worked in the reference week when estimating hours actually worked</w:t>
      </w:r>
      <w:r w:rsidR="00837A81" w:rsidRPr="00DF495C">
        <w:rPr>
          <w:rFonts w:ascii="Bookman Old Style" w:hAnsi="Bookman Old Style"/>
          <w:lang w:val="en-US"/>
        </w:rPr>
        <w:t>.</w:t>
      </w:r>
      <w:r w:rsidR="00A25EA1" w:rsidRPr="00DF495C">
        <w:rPr>
          <w:rFonts w:ascii="Bookman Old Style" w:hAnsi="Bookman Old Style"/>
          <w:lang w:val="en-US"/>
        </w:rPr>
        <w:t xml:space="preserve"> Absences refer to any absences which could account for differences between usual hours of work and those actually worked in the reference week</w:t>
      </w:r>
      <w:r w:rsidR="00837A81" w:rsidRPr="00DF495C">
        <w:rPr>
          <w:rFonts w:ascii="Bookman Old Style" w:hAnsi="Bookman Old Style"/>
          <w:lang w:val="en-US"/>
        </w:rPr>
        <w:t>.</w:t>
      </w:r>
      <w:r w:rsidR="00542FFC" w:rsidRPr="00DF495C">
        <w:rPr>
          <w:rFonts w:ascii="Bookman Old Style" w:hAnsi="Bookman Old Style"/>
          <w:lang w:val="en-US"/>
        </w:rPr>
        <w:t xml:space="preserve"> </w:t>
      </w:r>
      <w:r w:rsidR="00A25EA1" w:rsidRPr="00DF495C">
        <w:rPr>
          <w:rFonts w:ascii="Bookman Old Style" w:hAnsi="Bookman Old Style"/>
          <w:lang w:val="en-US"/>
        </w:rPr>
        <w:t xml:space="preserve">The absence could be for any reason including holidays, sick leave, personal leave, etc. </w:t>
      </w:r>
    </w:p>
    <w:p w14:paraId="5C9FCB36" w14:textId="61BBD767" w:rsidR="00837A81" w:rsidRPr="00DF495C" w:rsidRDefault="00A62BCD" w:rsidP="00A25EA1">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O06</w:t>
      </w:r>
      <w:r w:rsidR="00A25EA1" w:rsidRPr="00DF495C">
        <w:rPr>
          <w:rFonts w:ascii="Bookman Old Style" w:hAnsi="Bookman Old Style"/>
          <w:b/>
          <w:bCs/>
          <w:i/>
          <w:iCs/>
          <w:lang w:val="en-US"/>
        </w:rPr>
        <w:t xml:space="preserve"> </w:t>
      </w:r>
      <w:r w:rsidR="00512DB8" w:rsidRPr="00DF495C">
        <w:rPr>
          <w:rFonts w:ascii="Bookman Old Style" w:hAnsi="Bookman Old Style"/>
          <w:i/>
          <w:iCs/>
          <w:lang w:val="en-US"/>
        </w:rPr>
        <w:t>In the last 7 days,</w:t>
      </w:r>
      <w:r w:rsidR="00512DB8" w:rsidRPr="00DF495C">
        <w:rPr>
          <w:rFonts w:ascii="Bookman Old Style" w:hAnsi="Bookman Old Style"/>
          <w:b/>
          <w:bCs/>
          <w:i/>
          <w:iCs/>
          <w:lang w:val="en-US"/>
        </w:rPr>
        <w:t xml:space="preserve"> </w:t>
      </w:r>
      <w:r w:rsidR="00562F15" w:rsidRPr="00DF495C">
        <w:rPr>
          <w:rFonts w:ascii="Bookman Old Style" w:hAnsi="Bookman Old Style"/>
          <w:i/>
          <w:iCs/>
          <w:lang w:val="en-US"/>
        </w:rPr>
        <w:t>were there any days when (you/NAME) worked more than usual or extra hours in (your/his/her) main job, paid or unpaid?</w:t>
      </w:r>
    </w:p>
    <w:p w14:paraId="7943CE20" w14:textId="77777777" w:rsidR="00A25EA1" w:rsidRPr="00DF495C" w:rsidRDefault="00512DB8" w:rsidP="00A25EA1">
      <w:pPr>
        <w:tabs>
          <w:tab w:val="left" w:pos="1418"/>
        </w:tabs>
        <w:spacing w:before="240"/>
        <w:jc w:val="both"/>
        <w:rPr>
          <w:rFonts w:ascii="Bookman Old Style" w:hAnsi="Bookman Old Style"/>
          <w:i/>
          <w:iCs/>
          <w:lang w:val="en-US"/>
        </w:rPr>
      </w:pPr>
      <w:r w:rsidRPr="00DF495C">
        <w:rPr>
          <w:rFonts w:ascii="Bookman Old Style" w:hAnsi="Bookman Old Style"/>
          <w:lang w:val="en-US"/>
        </w:rPr>
        <w:t>The question is i</w:t>
      </w:r>
      <w:r w:rsidR="00A25EA1" w:rsidRPr="00DF495C">
        <w:rPr>
          <w:rFonts w:ascii="Bookman Old Style" w:hAnsi="Bookman Old Style"/>
          <w:lang w:val="en-US"/>
        </w:rPr>
        <w:t xml:space="preserve">ncluded to ensure respondents consider any hours in addition to normal worked during the </w:t>
      </w:r>
      <w:r w:rsidRPr="00DF495C">
        <w:rPr>
          <w:rFonts w:ascii="Bookman Old Style" w:hAnsi="Bookman Old Style"/>
          <w:lang w:val="en-US"/>
        </w:rPr>
        <w:t>last 7 days</w:t>
      </w:r>
      <w:r w:rsidR="00A25EA1" w:rsidRPr="00DF495C">
        <w:rPr>
          <w:rFonts w:ascii="Bookman Old Style" w:hAnsi="Bookman Old Style"/>
          <w:lang w:val="en-US"/>
        </w:rPr>
        <w:t xml:space="preserve"> when estimate hours actually worked</w:t>
      </w:r>
      <w:r w:rsidR="00837A81" w:rsidRPr="00DF495C">
        <w:rPr>
          <w:rFonts w:ascii="Bookman Old Style" w:hAnsi="Bookman Old Style"/>
          <w:lang w:val="en-US"/>
        </w:rPr>
        <w:t>.</w:t>
      </w:r>
      <w:r w:rsidRPr="00DF495C">
        <w:rPr>
          <w:rFonts w:ascii="Bookman Old Style" w:hAnsi="Bookman Old Style"/>
          <w:lang w:val="en-US"/>
        </w:rPr>
        <w:t xml:space="preserve"> </w:t>
      </w:r>
      <w:r w:rsidR="00A25EA1" w:rsidRPr="00DF495C">
        <w:rPr>
          <w:rFonts w:ascii="Bookman Old Style" w:hAnsi="Bookman Old Style"/>
          <w:lang w:val="en-US"/>
        </w:rPr>
        <w:t xml:space="preserve">The extra hours could be for any reason including voluntary or involuntary overtime. It includes extra hours worked whether paid or unpaid. The reference point is hours usually worked as declared in previous questions </w:t>
      </w:r>
    </w:p>
    <w:p w14:paraId="394796F7" w14:textId="7BE26D49" w:rsidR="000A1B03" w:rsidRPr="00DF495C" w:rsidRDefault="00A62BCD" w:rsidP="00A25EA1">
      <w:pPr>
        <w:tabs>
          <w:tab w:val="left" w:pos="1418"/>
        </w:tabs>
        <w:spacing w:before="240"/>
        <w:jc w:val="both"/>
        <w:rPr>
          <w:rFonts w:ascii="Bookman Old Style" w:hAnsi="Bookman Old Style"/>
          <w:b/>
          <w:bCs/>
          <w:i/>
          <w:iCs/>
          <w:lang w:val="en-US"/>
        </w:rPr>
      </w:pPr>
      <w:r w:rsidRPr="00DF495C">
        <w:rPr>
          <w:rFonts w:ascii="Bookman Old Style" w:hAnsi="Bookman Old Style"/>
          <w:b/>
          <w:bCs/>
          <w:i/>
          <w:iCs/>
          <w:lang w:val="en-US"/>
        </w:rPr>
        <w:t>O07</w:t>
      </w:r>
      <w:r w:rsidR="00A25EA1" w:rsidRPr="00DF495C">
        <w:rPr>
          <w:rFonts w:ascii="Bookman Old Style" w:hAnsi="Bookman Old Style"/>
          <w:b/>
          <w:bCs/>
          <w:i/>
          <w:iCs/>
          <w:lang w:val="en-US"/>
        </w:rPr>
        <w:t xml:space="preserve"> </w:t>
      </w:r>
      <w:r w:rsidR="00562F15" w:rsidRPr="00DF495C">
        <w:rPr>
          <w:rFonts w:ascii="Bookman Old Style" w:hAnsi="Bookman Old Style"/>
          <w:i/>
          <w:iCs/>
          <w:lang w:val="en-US"/>
        </w:rPr>
        <w:t xml:space="preserve">For the </w:t>
      </w:r>
      <w:commentRangeStart w:id="802"/>
      <w:r w:rsidR="00562F15" w:rsidRPr="00DF495C">
        <w:rPr>
          <w:rFonts w:ascii="Bookman Old Style" w:hAnsi="Bookman Old Style"/>
          <w:i/>
          <w:iCs/>
          <w:lang w:val="en-US"/>
        </w:rPr>
        <w:t>entire week</w:t>
      </w:r>
      <w:commentRangeEnd w:id="802"/>
      <w:r w:rsidR="00B324A7" w:rsidRPr="00DF495C">
        <w:rPr>
          <w:rStyle w:val="CommentReference"/>
          <w:rFonts w:ascii="Bookman Old Style" w:hAnsi="Bookman Old Style"/>
        </w:rPr>
        <w:commentReference w:id="802"/>
      </w:r>
      <w:r w:rsidR="00562F15" w:rsidRPr="00DF495C">
        <w:rPr>
          <w:rFonts w:ascii="Bookman Old Style" w:hAnsi="Bookman Old Style"/>
          <w:i/>
          <w:iCs/>
          <w:lang w:val="en-US"/>
        </w:rPr>
        <w:t>, how many extra hours was this?</w:t>
      </w:r>
    </w:p>
    <w:p w14:paraId="0A774698" w14:textId="77777777" w:rsidR="00A25EA1" w:rsidRPr="00DF495C" w:rsidRDefault="00A25EA1" w:rsidP="00A25EA1">
      <w:pPr>
        <w:tabs>
          <w:tab w:val="left" w:pos="1418"/>
        </w:tabs>
        <w:spacing w:before="240"/>
        <w:jc w:val="both"/>
        <w:rPr>
          <w:rFonts w:ascii="Bookman Old Style" w:hAnsi="Bookman Old Style"/>
          <w:b/>
          <w:bCs/>
          <w:i/>
          <w:iCs/>
          <w:lang w:val="en-US"/>
        </w:rPr>
      </w:pPr>
      <w:r w:rsidRPr="00DF495C">
        <w:rPr>
          <w:rFonts w:ascii="Bookman Old Style" w:hAnsi="Bookman Old Style"/>
          <w:lang w:val="en-US"/>
        </w:rPr>
        <w:t xml:space="preserve">Included to ensure respondents consider any hours in addition to normal worked during the </w:t>
      </w:r>
      <w:r w:rsidR="00B324A7" w:rsidRPr="00DF495C">
        <w:rPr>
          <w:rFonts w:ascii="Bookman Old Style" w:hAnsi="Bookman Old Style"/>
          <w:lang w:val="en-US"/>
        </w:rPr>
        <w:t>last 7 days</w:t>
      </w:r>
      <w:r w:rsidRPr="00DF495C">
        <w:rPr>
          <w:rFonts w:ascii="Bookman Old Style" w:hAnsi="Bookman Old Style"/>
          <w:lang w:val="en-US"/>
        </w:rPr>
        <w:t xml:space="preserve"> when estimating hours actually </w:t>
      </w:r>
      <w:proofErr w:type="gramStart"/>
      <w:r w:rsidRPr="00DF495C">
        <w:rPr>
          <w:rFonts w:ascii="Bookman Old Style" w:hAnsi="Bookman Old Style"/>
          <w:lang w:val="en-US"/>
        </w:rPr>
        <w:t>worked .The</w:t>
      </w:r>
      <w:proofErr w:type="gramEnd"/>
      <w:r w:rsidRPr="00DF495C">
        <w:rPr>
          <w:rFonts w:ascii="Bookman Old Style" w:hAnsi="Bookman Old Style"/>
          <w:lang w:val="en-US"/>
        </w:rPr>
        <w:t xml:space="preserve"> extra hours could be for any reason including voluntary or involuntary overtime </w:t>
      </w:r>
    </w:p>
    <w:p w14:paraId="1CDBE5ED" w14:textId="4461DD05" w:rsidR="000A1B03" w:rsidRPr="00DF495C" w:rsidRDefault="00A62BCD" w:rsidP="00B324A7">
      <w:pPr>
        <w:tabs>
          <w:tab w:val="left" w:pos="1418"/>
        </w:tabs>
        <w:spacing w:before="240" w:after="240"/>
        <w:jc w:val="both"/>
        <w:rPr>
          <w:rFonts w:ascii="Bookman Old Style" w:hAnsi="Bookman Old Style"/>
          <w:b/>
          <w:bCs/>
          <w:i/>
          <w:iCs/>
          <w:lang w:val="en-US"/>
        </w:rPr>
      </w:pPr>
      <w:r w:rsidRPr="00DF495C">
        <w:rPr>
          <w:rFonts w:ascii="Bookman Old Style" w:hAnsi="Bookman Old Style"/>
          <w:b/>
          <w:bCs/>
          <w:i/>
          <w:iCs/>
          <w:lang w:val="en-US"/>
        </w:rPr>
        <w:t>O08</w:t>
      </w:r>
      <w:r w:rsidR="00A25EA1" w:rsidRPr="00DF495C">
        <w:rPr>
          <w:rFonts w:ascii="Bookman Old Style" w:hAnsi="Bookman Old Style"/>
          <w:b/>
          <w:bCs/>
          <w:i/>
          <w:iCs/>
          <w:lang w:val="en-US"/>
        </w:rPr>
        <w:t xml:space="preserve"> </w:t>
      </w:r>
      <w:r w:rsidR="00BC1D27" w:rsidRPr="00DF495C">
        <w:rPr>
          <w:rFonts w:ascii="Bookman Old Style" w:hAnsi="Bookman Old Style"/>
          <w:i/>
          <w:iCs/>
          <w:lang w:val="en-US"/>
        </w:rPr>
        <w:t>In total, last week did (you/NAME) work the same hours as usual in (your/his/her) main job?</w:t>
      </w:r>
      <w:r w:rsidR="00A25EA1" w:rsidRPr="00DF495C">
        <w:rPr>
          <w:rFonts w:ascii="Bookman Old Style" w:hAnsi="Bookman Old Style"/>
          <w:b/>
          <w:bCs/>
          <w:lang w:val="en-US"/>
        </w:rPr>
        <w:t xml:space="preserve"> </w:t>
      </w:r>
    </w:p>
    <w:p w14:paraId="3B106B1F" w14:textId="77777777" w:rsidR="00A25EA1" w:rsidRPr="00DF495C" w:rsidRDefault="00A25EA1" w:rsidP="000A1B03">
      <w:pPr>
        <w:numPr>
          <w:ilvl w:val="0"/>
          <w:numId w:val="224"/>
        </w:numPr>
        <w:tabs>
          <w:tab w:val="left" w:pos="1418"/>
        </w:tabs>
        <w:jc w:val="both"/>
        <w:rPr>
          <w:rFonts w:ascii="Bookman Old Style" w:hAnsi="Bookman Old Style"/>
          <w:b/>
          <w:bCs/>
          <w:i/>
          <w:iCs/>
          <w:lang w:val="en-US"/>
        </w:rPr>
      </w:pPr>
      <w:r w:rsidRPr="00DF495C">
        <w:rPr>
          <w:rFonts w:ascii="Bookman Old Style" w:hAnsi="Bookman Old Style"/>
          <w:lang w:val="en-US"/>
        </w:rPr>
        <w:t>YES (same number of hours as usual)</w:t>
      </w:r>
    </w:p>
    <w:p w14:paraId="7FEA5CAC" w14:textId="77777777" w:rsidR="00A25EA1" w:rsidRPr="00DF495C" w:rsidRDefault="00A25EA1" w:rsidP="000A1B03">
      <w:pPr>
        <w:numPr>
          <w:ilvl w:val="0"/>
          <w:numId w:val="224"/>
        </w:numPr>
        <w:tabs>
          <w:tab w:val="left" w:pos="1418"/>
        </w:tabs>
        <w:jc w:val="both"/>
        <w:rPr>
          <w:rFonts w:ascii="Bookman Old Style" w:hAnsi="Bookman Old Style"/>
          <w:lang w:val="en-US"/>
        </w:rPr>
      </w:pPr>
      <w:r w:rsidRPr="00DF495C">
        <w:rPr>
          <w:rFonts w:ascii="Bookman Old Style" w:hAnsi="Bookman Old Style"/>
          <w:lang w:val="en-US"/>
        </w:rPr>
        <w:t>NO (usually works a different number of hours)</w:t>
      </w:r>
    </w:p>
    <w:p w14:paraId="5CF23F93" w14:textId="1802C49F"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T</w:t>
      </w:r>
      <w:r w:rsidR="00B324A7" w:rsidRPr="00DF495C">
        <w:rPr>
          <w:rFonts w:ascii="Bookman Old Style" w:hAnsi="Bookman Old Style"/>
          <w:lang w:val="en-US"/>
        </w:rPr>
        <w:t>he question is set t</w:t>
      </w:r>
      <w:r w:rsidRPr="00DF495C">
        <w:rPr>
          <w:rFonts w:ascii="Bookman Old Style" w:hAnsi="Bookman Old Style"/>
          <w:lang w:val="en-US"/>
        </w:rPr>
        <w:t>o identify whether hours worked in the reference week are more or less than usual. People who say their actual hours are the same as their usual hours will not need to be asked an additional question about actual hours.</w:t>
      </w:r>
    </w:p>
    <w:p w14:paraId="547DC570" w14:textId="340E68D3" w:rsidR="00A25EA1" w:rsidRPr="00DF495C" w:rsidRDefault="00A62BCD" w:rsidP="009B085C">
      <w:pPr>
        <w:tabs>
          <w:tab w:val="left" w:pos="1418"/>
        </w:tabs>
        <w:spacing w:before="240" w:after="240"/>
        <w:jc w:val="both"/>
        <w:rPr>
          <w:rFonts w:ascii="Bookman Old Style" w:hAnsi="Bookman Old Style"/>
          <w:i/>
          <w:iCs/>
          <w:lang w:val="en-US"/>
        </w:rPr>
      </w:pPr>
      <w:r w:rsidRPr="00DF495C">
        <w:rPr>
          <w:rFonts w:ascii="Bookman Old Style" w:hAnsi="Bookman Old Style"/>
          <w:b/>
          <w:bCs/>
          <w:i/>
          <w:iCs/>
          <w:lang w:val="en-US"/>
        </w:rPr>
        <w:t>O09</w:t>
      </w:r>
      <w:r w:rsidR="00A25EA1" w:rsidRPr="00DF495C">
        <w:rPr>
          <w:rFonts w:ascii="Bookman Old Style" w:hAnsi="Bookman Old Style"/>
          <w:b/>
          <w:bCs/>
          <w:i/>
          <w:iCs/>
          <w:lang w:val="en-US"/>
        </w:rPr>
        <w:t xml:space="preserve"> </w:t>
      </w:r>
      <w:r w:rsidR="00BC1D27" w:rsidRPr="00DF495C">
        <w:rPr>
          <w:rFonts w:ascii="Bookman Old Style" w:hAnsi="Bookman Old Style"/>
          <w:i/>
          <w:iCs/>
          <w:lang w:val="en-US"/>
        </w:rPr>
        <w:t>Earlier you told me that (you/NAME) (were/was) absent from (your/his/her) job, just to confirm, last week did (you/NAME) work any hours at all in (your/his/her) main job?</w:t>
      </w:r>
    </w:p>
    <w:p w14:paraId="780C4E1F" w14:textId="77777777" w:rsidR="000A1B03" w:rsidRPr="00DF495C" w:rsidRDefault="00A25EA1" w:rsidP="000A1B03">
      <w:pPr>
        <w:numPr>
          <w:ilvl w:val="0"/>
          <w:numId w:val="225"/>
        </w:numPr>
        <w:tabs>
          <w:tab w:val="left" w:pos="1418"/>
        </w:tabs>
        <w:jc w:val="both"/>
        <w:rPr>
          <w:rFonts w:ascii="Bookman Old Style" w:hAnsi="Bookman Old Style"/>
        </w:rPr>
      </w:pPr>
      <w:proofErr w:type="gramStart"/>
      <w:r w:rsidRPr="00DF495C">
        <w:rPr>
          <w:rFonts w:ascii="Bookman Old Style" w:hAnsi="Bookman Old Style"/>
        </w:rPr>
        <w:lastRenderedPageBreak/>
        <w:t>YES ,</w:t>
      </w:r>
      <w:proofErr w:type="gramEnd"/>
      <w:r w:rsidRPr="00DF495C">
        <w:rPr>
          <w:rFonts w:ascii="Bookman Old Style" w:hAnsi="Bookman Old Style"/>
        </w:rPr>
        <w:t xml:space="preserve"> WORKED </w:t>
      </w:r>
    </w:p>
    <w:p w14:paraId="0B1E05CF" w14:textId="77777777" w:rsidR="00A25EA1" w:rsidRPr="00DF495C" w:rsidRDefault="00A25EA1" w:rsidP="000A1B03">
      <w:pPr>
        <w:numPr>
          <w:ilvl w:val="0"/>
          <w:numId w:val="225"/>
        </w:numPr>
        <w:tabs>
          <w:tab w:val="left" w:pos="1418"/>
        </w:tabs>
        <w:jc w:val="both"/>
        <w:rPr>
          <w:rFonts w:ascii="Bookman Old Style" w:hAnsi="Bookman Old Style"/>
          <w:lang w:val="en-US"/>
        </w:rPr>
      </w:pPr>
      <w:r w:rsidRPr="00DF495C">
        <w:rPr>
          <w:rFonts w:ascii="Bookman Old Style" w:hAnsi="Bookman Old Style"/>
          <w:lang w:val="en-US"/>
        </w:rPr>
        <w:t xml:space="preserve">NO, DID NOT WORK AT ALL </w:t>
      </w:r>
    </w:p>
    <w:p w14:paraId="19D18422" w14:textId="4CC10CFE"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T</w:t>
      </w:r>
      <w:r w:rsidR="004E0FE6" w:rsidRPr="00DF495C">
        <w:rPr>
          <w:rFonts w:ascii="Bookman Old Style" w:hAnsi="Bookman Old Style"/>
          <w:lang w:val="en-US"/>
        </w:rPr>
        <w:t xml:space="preserve">his </w:t>
      </w:r>
      <w:r w:rsidRPr="00DF495C">
        <w:rPr>
          <w:rFonts w:ascii="Bookman Old Style" w:hAnsi="Bookman Old Style"/>
          <w:lang w:val="en-US"/>
        </w:rPr>
        <w:t>recover</w:t>
      </w:r>
      <w:r w:rsidR="004E0FE6" w:rsidRPr="00DF495C">
        <w:rPr>
          <w:rFonts w:ascii="Bookman Old Style" w:hAnsi="Bookman Old Style"/>
          <w:lang w:val="en-US"/>
        </w:rPr>
        <w:t>s</w:t>
      </w:r>
      <w:r w:rsidRPr="00DF495C">
        <w:rPr>
          <w:rFonts w:ascii="Bookman Old Style" w:hAnsi="Bookman Old Style"/>
          <w:lang w:val="en-US"/>
        </w:rPr>
        <w:t xml:space="preserve"> any hours actually worked among employed persons, not at work in the </w:t>
      </w:r>
      <w:r w:rsidR="004E0FE6" w:rsidRPr="00DF495C">
        <w:rPr>
          <w:rFonts w:ascii="Bookman Old Style" w:hAnsi="Bookman Old Style"/>
          <w:lang w:val="en-US"/>
        </w:rPr>
        <w:t>last 7 days</w:t>
      </w:r>
      <w:r w:rsidR="000A1B03" w:rsidRPr="00DF495C">
        <w:rPr>
          <w:rFonts w:ascii="Bookman Old Style" w:hAnsi="Bookman Old Style"/>
          <w:lang w:val="en-US"/>
        </w:rPr>
        <w:t>.</w:t>
      </w:r>
      <w:r w:rsidR="004E0FE6" w:rsidRPr="00DF495C">
        <w:rPr>
          <w:rFonts w:ascii="Bookman Old Style" w:hAnsi="Bookman Old Style"/>
          <w:lang w:val="en-US"/>
        </w:rPr>
        <w:t xml:space="preserve"> It is a</w:t>
      </w:r>
      <w:r w:rsidRPr="00DF495C">
        <w:rPr>
          <w:rFonts w:ascii="Bookman Old Style" w:hAnsi="Bookman Old Style"/>
          <w:lang w:val="en-US"/>
        </w:rPr>
        <w:t>sked in reference to the main job or business.</w:t>
      </w:r>
    </w:p>
    <w:p w14:paraId="15C6CD18" w14:textId="2B01780C" w:rsidR="00A25EA1" w:rsidRPr="00DF495C" w:rsidRDefault="00A62BCD" w:rsidP="00BC1D27">
      <w:pPr>
        <w:tabs>
          <w:tab w:val="left" w:pos="1418"/>
        </w:tabs>
        <w:spacing w:before="240"/>
        <w:jc w:val="both"/>
        <w:rPr>
          <w:rFonts w:ascii="Bookman Old Style" w:hAnsi="Bookman Old Style"/>
          <w:b/>
          <w:bCs/>
          <w:i/>
          <w:iCs/>
          <w:lang w:val="en-US"/>
        </w:rPr>
      </w:pPr>
      <w:r w:rsidRPr="00DF495C">
        <w:rPr>
          <w:rFonts w:ascii="Bookman Old Style" w:hAnsi="Bookman Old Style"/>
          <w:b/>
          <w:bCs/>
          <w:i/>
          <w:iCs/>
          <w:lang w:val="en-US"/>
        </w:rPr>
        <w:t>O10</w:t>
      </w:r>
      <w:r w:rsidR="00A25EA1" w:rsidRPr="00DF495C">
        <w:rPr>
          <w:rFonts w:ascii="Bookman Old Style" w:hAnsi="Bookman Old Style"/>
          <w:b/>
          <w:bCs/>
          <w:i/>
          <w:iCs/>
          <w:lang w:val="en-US"/>
        </w:rPr>
        <w:t xml:space="preserve"> </w:t>
      </w:r>
      <w:r w:rsidR="00BC1D27" w:rsidRPr="00DF495C">
        <w:rPr>
          <w:rFonts w:ascii="Bookman Old Style" w:hAnsi="Bookman Old Style"/>
          <w:i/>
          <w:iCs/>
          <w:lang w:val="en-US"/>
        </w:rPr>
        <w:t>How many hours did (you/NAME) work in total in (your/his/her) main job last week?</w:t>
      </w:r>
    </w:p>
    <w:p w14:paraId="06B6C2CD" w14:textId="195E7C8D"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Hours actually worked refers to the time spent in a job for the performance of activities that contribute to the production of goods or services during the reference week. It includes direct hours carrying out the tasks and duties of the job, regardless of the location where they are performed; related hours spent maintaining or facilitating the work; down time due to interruptions of a technical, material or economic nature; and resting time spent for short periods according to established norms or national circumstances.</w:t>
      </w:r>
      <w:r w:rsidR="004E0FE6" w:rsidRPr="00DF495C">
        <w:rPr>
          <w:rFonts w:ascii="Bookman Old Style" w:hAnsi="Bookman Old Style"/>
          <w:lang w:val="en-US"/>
        </w:rPr>
        <w:t xml:space="preserve"> </w:t>
      </w:r>
      <w:r w:rsidRPr="00DF495C">
        <w:rPr>
          <w:rFonts w:ascii="Bookman Old Style" w:hAnsi="Bookman Old Style"/>
          <w:lang w:val="en-US"/>
        </w:rPr>
        <w:t xml:space="preserve">Record hours in </w:t>
      </w:r>
      <w:proofErr w:type="gramStart"/>
      <w:r w:rsidRPr="00DF495C">
        <w:rPr>
          <w:rFonts w:ascii="Bookman Old Style" w:hAnsi="Bookman Old Style"/>
          <w:lang w:val="en-US"/>
        </w:rPr>
        <w:t>0.5 hour</w:t>
      </w:r>
      <w:proofErr w:type="gramEnd"/>
      <w:r w:rsidRPr="00DF495C">
        <w:rPr>
          <w:rFonts w:ascii="Bookman Old Style" w:hAnsi="Bookman Old Style"/>
          <w:lang w:val="en-US"/>
        </w:rPr>
        <w:t xml:space="preserve"> intervals. Round up or down to the nearest 0.5 hours if necessary.</w:t>
      </w:r>
      <w:r w:rsidR="004E0FE6" w:rsidRPr="00DF495C">
        <w:rPr>
          <w:rFonts w:ascii="Bookman Old Style" w:hAnsi="Bookman Old Style"/>
          <w:lang w:val="en-US"/>
        </w:rPr>
        <w:t xml:space="preserve"> </w:t>
      </w:r>
      <w:r w:rsidRPr="00DF495C">
        <w:rPr>
          <w:rFonts w:ascii="Bookman Old Style" w:hAnsi="Bookman Old Style"/>
          <w:lang w:val="en-US"/>
        </w:rPr>
        <w:t xml:space="preserve">If the respondent cannot provide a total number of hours actually worked, assist with recall by asking about hours worked per day and days worked in reference week. The upper hour threshold may need to be revised to fit national circumstances, in particular in cases where shift work or other types of work arrangements prevalent in certain industries may result in schedules of more than 120 hours worked in a given week. </w:t>
      </w:r>
    </w:p>
    <w:p w14:paraId="2C5BE4FA" w14:textId="1D30A537" w:rsidR="002C03EB" w:rsidRPr="00DF495C" w:rsidRDefault="00A62BCD" w:rsidP="00A25EA1">
      <w:pPr>
        <w:tabs>
          <w:tab w:val="left" w:pos="1418"/>
        </w:tabs>
        <w:spacing w:before="240"/>
        <w:jc w:val="both"/>
        <w:rPr>
          <w:rFonts w:ascii="Bookman Old Style" w:hAnsi="Bookman Old Style"/>
          <w:b/>
          <w:bCs/>
          <w:i/>
          <w:iCs/>
          <w:lang w:val="en-US"/>
        </w:rPr>
      </w:pPr>
      <w:proofErr w:type="gramStart"/>
      <w:r w:rsidRPr="00DF495C">
        <w:rPr>
          <w:rFonts w:ascii="Bookman Old Style" w:hAnsi="Bookman Old Style"/>
          <w:b/>
          <w:bCs/>
          <w:i/>
          <w:iCs/>
          <w:lang w:val="en-US"/>
        </w:rPr>
        <w:t>O11</w:t>
      </w:r>
      <w:proofErr w:type="gramEnd"/>
      <w:r w:rsidR="00A25EA1" w:rsidRPr="00DF495C">
        <w:rPr>
          <w:rFonts w:ascii="Bookman Old Style" w:hAnsi="Bookman Old Style"/>
          <w:b/>
          <w:bCs/>
          <w:i/>
          <w:iCs/>
          <w:lang w:val="en-US"/>
        </w:rPr>
        <w:t xml:space="preserve"> </w:t>
      </w:r>
      <w:r w:rsidR="00BC1D27" w:rsidRPr="00DF495C">
        <w:rPr>
          <w:rFonts w:ascii="Bookman Old Style" w:hAnsi="Bookman Old Style"/>
          <w:i/>
          <w:iCs/>
          <w:lang w:val="en-US"/>
        </w:rPr>
        <w:t>You said previously that (you/NAME) had more than one job or business activity last week. How many jobs did (you/he/she) have in total, even if absent?</w:t>
      </w:r>
    </w:p>
    <w:p w14:paraId="5C6C0EA1" w14:textId="77777777" w:rsidR="00BC1D27" w:rsidRPr="00DF495C" w:rsidRDefault="00A25EA1" w:rsidP="002C03EB">
      <w:pPr>
        <w:numPr>
          <w:ilvl w:val="0"/>
          <w:numId w:val="226"/>
        </w:numPr>
        <w:tabs>
          <w:tab w:val="left" w:pos="1418"/>
        </w:tabs>
        <w:jc w:val="both"/>
        <w:rPr>
          <w:rFonts w:ascii="Bookman Old Style" w:hAnsi="Bookman Old Style"/>
          <w:b/>
          <w:bCs/>
        </w:rPr>
      </w:pPr>
      <w:r w:rsidRPr="00DF495C">
        <w:rPr>
          <w:rFonts w:ascii="Bookman Old Style" w:hAnsi="Bookman Old Style"/>
        </w:rPr>
        <w:t xml:space="preserve">ONE JOB </w:t>
      </w:r>
    </w:p>
    <w:p w14:paraId="387A1F17" w14:textId="77777777" w:rsidR="00BC1D27" w:rsidRPr="00DF495C" w:rsidRDefault="00A25EA1" w:rsidP="002C03EB">
      <w:pPr>
        <w:numPr>
          <w:ilvl w:val="0"/>
          <w:numId w:val="226"/>
        </w:numPr>
        <w:tabs>
          <w:tab w:val="left" w:pos="1418"/>
        </w:tabs>
        <w:jc w:val="both"/>
        <w:rPr>
          <w:rFonts w:ascii="Bookman Old Style" w:hAnsi="Bookman Old Style"/>
        </w:rPr>
      </w:pPr>
      <w:r w:rsidRPr="00DF495C">
        <w:rPr>
          <w:rFonts w:ascii="Bookman Old Style" w:hAnsi="Bookman Old Style"/>
        </w:rPr>
        <w:t xml:space="preserve">TWO JOBS </w:t>
      </w:r>
    </w:p>
    <w:p w14:paraId="40077EB6" w14:textId="77777777" w:rsidR="00A25EA1" w:rsidRPr="00DF495C" w:rsidRDefault="00A25EA1" w:rsidP="002C03EB">
      <w:pPr>
        <w:numPr>
          <w:ilvl w:val="0"/>
          <w:numId w:val="226"/>
        </w:numPr>
        <w:tabs>
          <w:tab w:val="left" w:pos="1418"/>
        </w:tabs>
        <w:jc w:val="both"/>
        <w:rPr>
          <w:rFonts w:ascii="Bookman Old Style" w:hAnsi="Bookman Old Style"/>
        </w:rPr>
      </w:pPr>
      <w:r w:rsidRPr="00DF495C">
        <w:rPr>
          <w:rFonts w:ascii="Bookman Old Style" w:hAnsi="Bookman Old Style"/>
        </w:rPr>
        <w:t xml:space="preserve">MORE THAN TWO JOBS </w:t>
      </w:r>
    </w:p>
    <w:p w14:paraId="7A94DF49" w14:textId="1DC3FBBA"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T</w:t>
      </w:r>
      <w:r w:rsidR="009B2810" w:rsidRPr="00DF495C">
        <w:rPr>
          <w:rFonts w:ascii="Bookman Old Style" w:hAnsi="Bookman Old Style"/>
          <w:lang w:val="en-US"/>
        </w:rPr>
        <w:t>his question</w:t>
      </w:r>
      <w:r w:rsidRPr="00DF495C">
        <w:rPr>
          <w:rFonts w:ascii="Bookman Old Style" w:hAnsi="Bookman Old Style"/>
          <w:lang w:val="en-US"/>
        </w:rPr>
        <w:t xml:space="preserve"> identif</w:t>
      </w:r>
      <w:r w:rsidR="009B2810" w:rsidRPr="00DF495C">
        <w:rPr>
          <w:rFonts w:ascii="Bookman Old Style" w:hAnsi="Bookman Old Style"/>
          <w:lang w:val="en-US"/>
        </w:rPr>
        <w:t>ies</w:t>
      </w:r>
      <w:r w:rsidRPr="00DF495C">
        <w:rPr>
          <w:rFonts w:ascii="Bookman Old Style" w:hAnsi="Bookman Old Style"/>
          <w:lang w:val="en-US"/>
        </w:rPr>
        <w:t xml:space="preserve"> multiple-job holders</w:t>
      </w:r>
      <w:r w:rsidR="002C03EB" w:rsidRPr="00DF495C">
        <w:rPr>
          <w:rFonts w:ascii="Bookman Old Style" w:hAnsi="Bookman Old Style"/>
          <w:lang w:val="en-US"/>
        </w:rPr>
        <w:t>.</w:t>
      </w:r>
      <w:r w:rsidR="009B2810" w:rsidRPr="00DF495C">
        <w:rPr>
          <w:rFonts w:ascii="Bookman Old Style" w:hAnsi="Bookman Old Style"/>
          <w:lang w:val="en-US"/>
        </w:rPr>
        <w:t xml:space="preserve"> </w:t>
      </w:r>
      <w:r w:rsidRPr="00DF495C">
        <w:rPr>
          <w:rFonts w:ascii="Bookman Old Style" w:hAnsi="Bookman Old Style"/>
          <w:lang w:val="en-US"/>
        </w:rPr>
        <w:t xml:space="preserve">Refer to guidance for </w:t>
      </w:r>
      <w:r w:rsidR="00D734BA" w:rsidRPr="00DF495C">
        <w:rPr>
          <w:rFonts w:ascii="Bookman Old Style" w:hAnsi="Bookman Old Style"/>
          <w:lang w:val="en-US"/>
        </w:rPr>
        <w:t>D01</w:t>
      </w:r>
      <w:r w:rsidRPr="00DF495C">
        <w:rPr>
          <w:rFonts w:ascii="Bookman Old Style" w:hAnsi="Bookman Old Style"/>
          <w:lang w:val="en-US"/>
        </w:rPr>
        <w:t xml:space="preserve"> (multiple job holding question). </w:t>
      </w:r>
    </w:p>
    <w:p w14:paraId="3C46E530" w14:textId="63E38B97" w:rsidR="00A25EA1" w:rsidRPr="00DF495C" w:rsidRDefault="00A62BCD" w:rsidP="00BC1D27">
      <w:pPr>
        <w:tabs>
          <w:tab w:val="left" w:pos="1418"/>
        </w:tabs>
        <w:spacing w:before="240"/>
        <w:jc w:val="both"/>
        <w:rPr>
          <w:rFonts w:ascii="Bookman Old Style" w:hAnsi="Bookman Old Style"/>
          <w:b/>
          <w:bCs/>
          <w:i/>
          <w:iCs/>
          <w:lang w:val="en-US"/>
        </w:rPr>
      </w:pPr>
      <w:r w:rsidRPr="00DF495C">
        <w:rPr>
          <w:rFonts w:ascii="Bookman Old Style" w:hAnsi="Bookman Old Style"/>
          <w:b/>
          <w:bCs/>
          <w:i/>
          <w:iCs/>
          <w:lang w:val="en-US"/>
        </w:rPr>
        <w:t>O12</w:t>
      </w:r>
      <w:r w:rsidR="00BC1D27" w:rsidRPr="00DF495C">
        <w:rPr>
          <w:rFonts w:ascii="Bookman Old Style" w:hAnsi="Bookman Old Style"/>
          <w:i/>
          <w:iCs/>
          <w:lang w:val="en-US"/>
        </w:rPr>
        <w:t xml:space="preserve"> How many hours (do/does) (you/NAME) usually work per week in (your/his/her) second job?</w:t>
      </w:r>
      <w:r w:rsidR="00BC1D27" w:rsidRPr="00DF495C">
        <w:rPr>
          <w:rFonts w:ascii="Bookman Old Style" w:hAnsi="Bookman Old Style"/>
          <w:b/>
          <w:bCs/>
          <w:i/>
          <w:iCs/>
          <w:lang w:val="en-US"/>
        </w:rPr>
        <w:t xml:space="preserve"> </w:t>
      </w:r>
      <w:r w:rsidR="00A25EA1" w:rsidRPr="00DF495C">
        <w:rPr>
          <w:rFonts w:ascii="Bookman Old Style" w:hAnsi="Bookman Old Style"/>
          <w:b/>
          <w:bCs/>
          <w:i/>
          <w:iCs/>
          <w:lang w:val="en-US"/>
        </w:rPr>
        <w:t xml:space="preserve"> </w:t>
      </w:r>
    </w:p>
    <w:p w14:paraId="06D32B0C" w14:textId="77777777"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 xml:space="preserve"> To produce estimates of working time</w:t>
      </w:r>
      <w:r w:rsidR="002C03EB" w:rsidRPr="00DF495C">
        <w:rPr>
          <w:rFonts w:ascii="Bookman Old Style" w:hAnsi="Bookman Old Style"/>
          <w:lang w:val="en-US"/>
        </w:rPr>
        <w:t>.</w:t>
      </w:r>
      <w:r w:rsidRPr="00DF495C">
        <w:rPr>
          <w:rFonts w:ascii="Bookman Old Style" w:hAnsi="Bookman Old Style"/>
          <w:lang w:val="en-US"/>
        </w:rPr>
        <w:t xml:space="preserve"> As a reference for the measurement of time related underemployment</w:t>
      </w:r>
      <w:r w:rsidR="002C03EB" w:rsidRPr="00DF495C">
        <w:rPr>
          <w:rFonts w:ascii="Bookman Old Style" w:hAnsi="Bookman Old Style"/>
          <w:lang w:val="en-US"/>
        </w:rPr>
        <w:t>.</w:t>
      </w:r>
      <w:r w:rsidRPr="00DF495C">
        <w:rPr>
          <w:rFonts w:ascii="Bookman Old Style" w:hAnsi="Bookman Old Style"/>
          <w:lang w:val="en-US"/>
        </w:rPr>
        <w:t xml:space="preserve"> Hours usually worked per week refers to the typical value (mode) of the hours actually worked per week assessed over a longer reference period than the reference week, as self-declared by the respondent. Record hours in </w:t>
      </w:r>
      <w:proofErr w:type="gramStart"/>
      <w:r w:rsidRPr="00DF495C">
        <w:rPr>
          <w:rFonts w:ascii="Bookman Old Style" w:hAnsi="Bookman Old Style"/>
          <w:lang w:val="en-US"/>
        </w:rPr>
        <w:t>0.5 hour</w:t>
      </w:r>
      <w:proofErr w:type="gramEnd"/>
      <w:r w:rsidRPr="00DF495C">
        <w:rPr>
          <w:rFonts w:ascii="Bookman Old Style" w:hAnsi="Bookman Old Style"/>
          <w:lang w:val="en-US"/>
        </w:rPr>
        <w:t xml:space="preserve"> intervals. Round to the nearest 0.5 hours if necessary. If the respondent reports variable hours encourage them to estimate the average over the last 4 weeks.</w:t>
      </w:r>
      <w:r w:rsidR="002C03EB" w:rsidRPr="00DF495C">
        <w:rPr>
          <w:rFonts w:ascii="Bookman Old Style" w:hAnsi="Bookman Old Style"/>
          <w:lang w:val="en-US"/>
        </w:rPr>
        <w:t xml:space="preserve"> </w:t>
      </w:r>
      <w:r w:rsidRPr="00DF495C">
        <w:rPr>
          <w:rFonts w:ascii="Bookman Old Style" w:hAnsi="Bookman Old Style"/>
          <w:lang w:val="en-US"/>
        </w:rPr>
        <w:t>The upper hour threshold may need to be revised to fit national circumstances, in particular in cases where shift work or other types of work arrangements prevalent in certain industries may result in schedules of more than 84 hours usually worked in a given week although this is unlikely in a second job.</w:t>
      </w:r>
    </w:p>
    <w:p w14:paraId="6E271F35" w14:textId="6003CC39" w:rsidR="002C03EB" w:rsidRPr="00DF495C" w:rsidRDefault="00A25EA1" w:rsidP="00A25EA1">
      <w:pPr>
        <w:tabs>
          <w:tab w:val="left" w:pos="1418"/>
        </w:tabs>
        <w:spacing w:before="240"/>
        <w:jc w:val="both"/>
        <w:rPr>
          <w:rFonts w:ascii="Bookman Old Style" w:hAnsi="Bookman Old Style"/>
          <w:i/>
          <w:iCs/>
          <w:lang w:val="en-US"/>
        </w:rPr>
      </w:pPr>
      <w:r w:rsidRPr="00DF495C">
        <w:rPr>
          <w:rFonts w:ascii="Bookman Old Style" w:hAnsi="Bookman Old Style"/>
          <w:b/>
          <w:bCs/>
          <w:lang w:val="en-US"/>
        </w:rPr>
        <w:t xml:space="preserve"> </w:t>
      </w:r>
      <w:r w:rsidR="00A62BCD" w:rsidRPr="00DF495C">
        <w:rPr>
          <w:rFonts w:ascii="Bookman Old Style" w:hAnsi="Bookman Old Style"/>
          <w:b/>
          <w:bCs/>
          <w:i/>
          <w:iCs/>
          <w:lang w:val="en-US"/>
        </w:rPr>
        <w:t>O13</w:t>
      </w:r>
      <w:r w:rsidRPr="00DF495C">
        <w:rPr>
          <w:rFonts w:ascii="Bookman Old Style" w:hAnsi="Bookman Old Style"/>
          <w:b/>
          <w:bCs/>
          <w:i/>
          <w:iCs/>
          <w:lang w:val="en-US"/>
        </w:rPr>
        <w:t xml:space="preserve"> </w:t>
      </w:r>
      <w:r w:rsidR="00BC1D27" w:rsidRPr="00DF495C">
        <w:rPr>
          <w:rFonts w:ascii="Bookman Old Style" w:hAnsi="Bookman Old Style"/>
          <w:i/>
          <w:iCs/>
          <w:lang w:val="en-US"/>
        </w:rPr>
        <w:t>Is that the number of hours (you/NAME) worked last week in (your/his/her) second job?</w:t>
      </w:r>
    </w:p>
    <w:p w14:paraId="6DE528C4" w14:textId="77777777" w:rsidR="00A25EA1" w:rsidRPr="00DF495C" w:rsidRDefault="00A25EA1" w:rsidP="002C03EB">
      <w:pPr>
        <w:numPr>
          <w:ilvl w:val="0"/>
          <w:numId w:val="227"/>
        </w:numPr>
        <w:tabs>
          <w:tab w:val="left" w:pos="1418"/>
        </w:tabs>
        <w:jc w:val="both"/>
        <w:rPr>
          <w:rFonts w:ascii="Bookman Old Style" w:hAnsi="Bookman Old Style"/>
          <w:i/>
          <w:iCs/>
          <w:lang w:val="en-US"/>
        </w:rPr>
      </w:pPr>
      <w:r w:rsidRPr="00DF495C">
        <w:rPr>
          <w:rFonts w:ascii="Bookman Old Style" w:hAnsi="Bookman Old Style"/>
          <w:lang w:val="en-US"/>
        </w:rPr>
        <w:t>YES (same number of hours as usual)</w:t>
      </w:r>
    </w:p>
    <w:p w14:paraId="0B59D26E" w14:textId="77777777" w:rsidR="00A25EA1" w:rsidRPr="00DF495C" w:rsidRDefault="00A25EA1" w:rsidP="002C03EB">
      <w:pPr>
        <w:numPr>
          <w:ilvl w:val="0"/>
          <w:numId w:val="227"/>
        </w:numPr>
        <w:tabs>
          <w:tab w:val="left" w:pos="1418"/>
        </w:tabs>
        <w:jc w:val="both"/>
        <w:rPr>
          <w:rFonts w:ascii="Bookman Old Style" w:hAnsi="Bookman Old Style"/>
          <w:lang w:val="en-US"/>
        </w:rPr>
      </w:pPr>
      <w:r w:rsidRPr="00DF495C">
        <w:rPr>
          <w:rFonts w:ascii="Bookman Old Style" w:hAnsi="Bookman Old Style"/>
          <w:lang w:val="en-US"/>
        </w:rPr>
        <w:t xml:space="preserve">NO (usually works a different number of hours) </w:t>
      </w:r>
    </w:p>
    <w:p w14:paraId="0FEA76BE" w14:textId="77777777"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 xml:space="preserve">To identify whether hours worked in the reference week are more or less than usual. People who say their actual hours are the same as their usual hours will not need to </w:t>
      </w:r>
      <w:r w:rsidRPr="00DF495C">
        <w:rPr>
          <w:rFonts w:ascii="Bookman Old Style" w:hAnsi="Bookman Old Style"/>
          <w:lang w:val="en-US"/>
        </w:rPr>
        <w:lastRenderedPageBreak/>
        <w:t xml:space="preserve">be asked an additional question about actual hours. To be recorded as declared by the respondent. </w:t>
      </w:r>
    </w:p>
    <w:p w14:paraId="30DA1404" w14:textId="14F60DEE" w:rsidR="00A25EA1" w:rsidRPr="00DF495C" w:rsidRDefault="00A62BCD" w:rsidP="00BC1D27">
      <w:pPr>
        <w:tabs>
          <w:tab w:val="left" w:pos="1418"/>
        </w:tabs>
        <w:spacing w:before="240"/>
        <w:jc w:val="both"/>
        <w:rPr>
          <w:rFonts w:ascii="Bookman Old Style" w:hAnsi="Bookman Old Style"/>
          <w:b/>
          <w:bCs/>
          <w:i/>
          <w:iCs/>
          <w:lang w:val="en-US"/>
        </w:rPr>
      </w:pPr>
      <w:r w:rsidRPr="00DF495C">
        <w:rPr>
          <w:rFonts w:ascii="Bookman Old Style" w:hAnsi="Bookman Old Style"/>
          <w:b/>
          <w:bCs/>
          <w:i/>
          <w:iCs/>
          <w:lang w:val="en-US"/>
        </w:rPr>
        <w:t>O14</w:t>
      </w:r>
      <w:r w:rsidR="00A25EA1" w:rsidRPr="00DF495C">
        <w:rPr>
          <w:rFonts w:ascii="Bookman Old Style" w:hAnsi="Bookman Old Style"/>
          <w:b/>
          <w:bCs/>
          <w:i/>
          <w:iCs/>
          <w:lang w:val="en-US"/>
        </w:rPr>
        <w:t xml:space="preserve"> </w:t>
      </w:r>
      <w:r w:rsidR="00BC1D27" w:rsidRPr="00DF495C">
        <w:rPr>
          <w:rFonts w:ascii="Bookman Old Style" w:hAnsi="Bookman Old Style"/>
          <w:i/>
          <w:iCs/>
          <w:lang w:val="en-US"/>
        </w:rPr>
        <w:t>How many hours did (you/NAME) work last week in (your/his/her) second job?</w:t>
      </w:r>
    </w:p>
    <w:p w14:paraId="393EB1C0" w14:textId="77777777"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 xml:space="preserve">Hours actually worked refers to the time spent in a job for the performance of activities that contribute to the production of goods or services during the reference week. It includes direct hours carrying out the tasks and duties of the job, regardless of the location where they are performed; related hours spent maintaining or facilitating the work; down time due to interruptions of a technical, material or economic nature; and resting time spent for short periods according to established norms or national circumstances. Record hours in </w:t>
      </w:r>
      <w:proofErr w:type="gramStart"/>
      <w:r w:rsidRPr="00DF495C">
        <w:rPr>
          <w:rFonts w:ascii="Bookman Old Style" w:hAnsi="Bookman Old Style"/>
          <w:lang w:val="en-US"/>
        </w:rPr>
        <w:t>0.5 hour</w:t>
      </w:r>
      <w:proofErr w:type="gramEnd"/>
      <w:r w:rsidRPr="00DF495C">
        <w:rPr>
          <w:rFonts w:ascii="Bookman Old Style" w:hAnsi="Bookman Old Style"/>
          <w:lang w:val="en-US"/>
        </w:rPr>
        <w:t xml:space="preserve"> intervals. Round up or down to the nearest 0.5 hours if necessary. If the respondent cannot provide a total number of hours actually worked in the second job, assist with recall by asking about hours worked per day and days worked in the second job in the reference </w:t>
      </w:r>
      <w:proofErr w:type="spellStart"/>
      <w:proofErr w:type="gramStart"/>
      <w:r w:rsidRPr="00DF495C">
        <w:rPr>
          <w:rFonts w:ascii="Bookman Old Style" w:hAnsi="Bookman Old Style"/>
          <w:lang w:val="en-US"/>
        </w:rPr>
        <w:t>week.The</w:t>
      </w:r>
      <w:proofErr w:type="spellEnd"/>
      <w:proofErr w:type="gramEnd"/>
      <w:r w:rsidRPr="00DF495C">
        <w:rPr>
          <w:rFonts w:ascii="Bookman Old Style" w:hAnsi="Bookman Old Style"/>
          <w:lang w:val="en-US"/>
        </w:rPr>
        <w:t xml:space="preserve"> upper hour threshold may need to be revised to fit national circumstances, in particular in cases where shift work or other types of work arrangements prevalent in certain industries may result in schedules of more than 84 hours usually worked in a given week.</w:t>
      </w:r>
    </w:p>
    <w:p w14:paraId="3535D37D" w14:textId="3CDD525C" w:rsidR="002C03EB" w:rsidRPr="00DF495C" w:rsidRDefault="00A62BCD" w:rsidP="00A25EA1">
      <w:pPr>
        <w:tabs>
          <w:tab w:val="left" w:pos="1418"/>
        </w:tabs>
        <w:spacing w:before="240"/>
        <w:jc w:val="both"/>
        <w:rPr>
          <w:rFonts w:ascii="Bookman Old Style" w:hAnsi="Bookman Old Style"/>
          <w:lang w:val="en-US"/>
        </w:rPr>
      </w:pPr>
      <w:r w:rsidRPr="00DF495C">
        <w:rPr>
          <w:rFonts w:ascii="Bookman Old Style" w:hAnsi="Bookman Old Style"/>
          <w:b/>
          <w:bCs/>
          <w:i/>
          <w:iCs/>
          <w:lang w:val="en-US"/>
        </w:rPr>
        <w:t>O15</w:t>
      </w:r>
      <w:r w:rsidR="00A25EA1" w:rsidRPr="00DF495C">
        <w:rPr>
          <w:rFonts w:ascii="Bookman Old Style" w:hAnsi="Bookman Old Style"/>
          <w:b/>
          <w:bCs/>
          <w:i/>
          <w:iCs/>
          <w:lang w:val="en-US"/>
        </w:rPr>
        <w:t xml:space="preserve"> </w:t>
      </w:r>
      <w:r w:rsidR="00BC1D27" w:rsidRPr="00DF495C">
        <w:rPr>
          <w:rFonts w:ascii="Bookman Old Style" w:hAnsi="Bookman Old Style"/>
          <w:i/>
          <w:iCs/>
          <w:lang w:val="en-US"/>
        </w:rPr>
        <w:t>How many hours (do/does) (you/NAME) usually work per week in (your/his/her) other job(s)?</w:t>
      </w:r>
      <w:r w:rsidR="00A25EA1" w:rsidRPr="00DF495C">
        <w:rPr>
          <w:rFonts w:ascii="Bookman Old Style" w:hAnsi="Bookman Old Style"/>
          <w:lang w:val="en-US"/>
        </w:rPr>
        <w:t xml:space="preserve"> </w:t>
      </w:r>
    </w:p>
    <w:p w14:paraId="6CFF39D9" w14:textId="32A08C53" w:rsidR="00A25EA1" w:rsidRPr="00DF495C" w:rsidRDefault="00A25EA1" w:rsidP="00A25EA1">
      <w:pPr>
        <w:tabs>
          <w:tab w:val="left" w:pos="1418"/>
        </w:tabs>
        <w:spacing w:before="240"/>
        <w:jc w:val="both"/>
        <w:rPr>
          <w:rFonts w:ascii="Bookman Old Style" w:hAnsi="Bookman Old Style"/>
          <w:b/>
          <w:bCs/>
          <w:i/>
          <w:iCs/>
          <w:lang w:val="en-US"/>
        </w:rPr>
      </w:pPr>
      <w:r w:rsidRPr="00DF495C">
        <w:rPr>
          <w:rFonts w:ascii="Bookman Old Style" w:hAnsi="Bookman Old Style"/>
          <w:lang w:val="en-US"/>
        </w:rPr>
        <w:t>Only asked of those who reported having more than two job</w:t>
      </w:r>
      <w:r w:rsidR="00A750E8" w:rsidRPr="00DF495C">
        <w:rPr>
          <w:rFonts w:ascii="Bookman Old Style" w:hAnsi="Bookman Old Style"/>
          <w:lang w:val="en-US"/>
        </w:rPr>
        <w:t xml:space="preserve">s. </w:t>
      </w:r>
      <w:r w:rsidRPr="00DF495C">
        <w:rPr>
          <w:rFonts w:ascii="Bookman Old Style" w:hAnsi="Bookman Old Style"/>
          <w:lang w:val="en-US"/>
        </w:rPr>
        <w:t>To be reported for all other jobs in total</w:t>
      </w:r>
      <w:r w:rsidR="002C03EB" w:rsidRPr="00DF495C">
        <w:rPr>
          <w:rFonts w:ascii="Bookman Old Style" w:hAnsi="Bookman Old Style"/>
          <w:lang w:val="en-US"/>
        </w:rPr>
        <w:t>.</w:t>
      </w:r>
      <w:r w:rsidRPr="00DF495C">
        <w:rPr>
          <w:rFonts w:ascii="Bookman Old Style" w:hAnsi="Bookman Old Style"/>
          <w:lang w:val="en-US"/>
        </w:rPr>
        <w:t xml:space="preserve"> Hours usually worked per week refers to the typical value (mode) of the hours actually worked per week assessed over a longer reference period than the reference week, as self-declared by the respondent.  Record hours in </w:t>
      </w:r>
      <w:proofErr w:type="gramStart"/>
      <w:r w:rsidRPr="00DF495C">
        <w:rPr>
          <w:rFonts w:ascii="Bookman Old Style" w:hAnsi="Bookman Old Style"/>
          <w:lang w:val="en-US"/>
        </w:rPr>
        <w:t>0.5 hour</w:t>
      </w:r>
      <w:proofErr w:type="gramEnd"/>
      <w:r w:rsidRPr="00DF495C">
        <w:rPr>
          <w:rFonts w:ascii="Bookman Old Style" w:hAnsi="Bookman Old Style"/>
          <w:lang w:val="en-US"/>
        </w:rPr>
        <w:t xml:space="preserve"> intervals. Round to the nearest 0.5 hours if necessary. If the respondent reports variable hours encourage them to estimate the average over the last 4 weeks. </w:t>
      </w:r>
    </w:p>
    <w:p w14:paraId="165B3910" w14:textId="364FF78F" w:rsidR="00A25EA1" w:rsidRPr="00DF495C" w:rsidRDefault="00A62BCD" w:rsidP="00A25EA1">
      <w:pPr>
        <w:tabs>
          <w:tab w:val="left" w:pos="1418"/>
        </w:tabs>
        <w:spacing w:before="240"/>
        <w:jc w:val="both"/>
        <w:rPr>
          <w:rFonts w:ascii="Bookman Old Style" w:hAnsi="Bookman Old Style"/>
          <w:b/>
          <w:bCs/>
          <w:i/>
          <w:iCs/>
          <w:lang w:val="en-US"/>
        </w:rPr>
      </w:pPr>
      <w:r w:rsidRPr="00DF495C">
        <w:rPr>
          <w:rFonts w:ascii="Bookman Old Style" w:hAnsi="Bookman Old Style"/>
          <w:b/>
          <w:bCs/>
          <w:i/>
          <w:iCs/>
          <w:lang w:val="en-US"/>
        </w:rPr>
        <w:t>O16</w:t>
      </w:r>
      <w:r w:rsidR="00A25EA1" w:rsidRPr="00DF495C">
        <w:rPr>
          <w:rFonts w:ascii="Bookman Old Style" w:hAnsi="Bookman Old Style"/>
          <w:b/>
          <w:bCs/>
          <w:i/>
          <w:iCs/>
          <w:lang w:val="en-US"/>
        </w:rPr>
        <w:t xml:space="preserve"> </w:t>
      </w:r>
      <w:r w:rsidR="00BC1D27" w:rsidRPr="00DF495C">
        <w:rPr>
          <w:rFonts w:ascii="Bookman Old Style" w:hAnsi="Bookman Old Style"/>
          <w:i/>
          <w:iCs/>
          <w:lang w:val="en-US"/>
        </w:rPr>
        <w:t>Is that the number of hours (you/NAME) worked last week in (your/his/her) other job(s)?</w:t>
      </w:r>
      <w:r w:rsidR="00A25EA1" w:rsidRPr="00DF495C">
        <w:rPr>
          <w:rFonts w:ascii="Bookman Old Style" w:hAnsi="Bookman Old Style"/>
          <w:lang w:val="en-US"/>
        </w:rPr>
        <w:t xml:space="preserve"> </w:t>
      </w:r>
    </w:p>
    <w:p w14:paraId="44A8DEC6" w14:textId="77777777" w:rsidR="00A25EA1" w:rsidRPr="00DF495C" w:rsidRDefault="00A25EA1" w:rsidP="002C03EB">
      <w:pPr>
        <w:numPr>
          <w:ilvl w:val="0"/>
          <w:numId w:val="228"/>
        </w:numPr>
        <w:tabs>
          <w:tab w:val="left" w:pos="1418"/>
        </w:tabs>
        <w:jc w:val="both"/>
        <w:rPr>
          <w:rFonts w:ascii="Bookman Old Style" w:hAnsi="Bookman Old Style"/>
          <w:lang w:val="en-US"/>
        </w:rPr>
      </w:pPr>
      <w:r w:rsidRPr="00DF495C">
        <w:rPr>
          <w:rFonts w:ascii="Bookman Old Style" w:hAnsi="Bookman Old Style"/>
          <w:lang w:val="en-US"/>
        </w:rPr>
        <w:t xml:space="preserve">YES (same number of hours as usual) </w:t>
      </w:r>
    </w:p>
    <w:p w14:paraId="1D77221B" w14:textId="77777777" w:rsidR="00A25EA1" w:rsidRPr="00DF495C" w:rsidRDefault="00A25EA1" w:rsidP="002C03EB">
      <w:pPr>
        <w:numPr>
          <w:ilvl w:val="0"/>
          <w:numId w:val="228"/>
        </w:numPr>
        <w:tabs>
          <w:tab w:val="left" w:pos="1418"/>
        </w:tabs>
        <w:jc w:val="both"/>
        <w:rPr>
          <w:rFonts w:ascii="Bookman Old Style" w:hAnsi="Bookman Old Style"/>
          <w:lang w:val="en-US"/>
        </w:rPr>
      </w:pPr>
      <w:r w:rsidRPr="00DF495C">
        <w:rPr>
          <w:rFonts w:ascii="Bookman Old Style" w:hAnsi="Bookman Old Style"/>
          <w:lang w:val="en-US"/>
        </w:rPr>
        <w:t xml:space="preserve">NO (usually works a different number of hours) </w:t>
      </w:r>
    </w:p>
    <w:p w14:paraId="7E6426EB" w14:textId="3A1C2158"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T</w:t>
      </w:r>
      <w:r w:rsidR="00A750E8" w:rsidRPr="00DF495C">
        <w:rPr>
          <w:rFonts w:ascii="Bookman Old Style" w:hAnsi="Bookman Old Style"/>
          <w:lang w:val="en-US"/>
        </w:rPr>
        <w:t>his is t</w:t>
      </w:r>
      <w:r w:rsidRPr="00DF495C">
        <w:rPr>
          <w:rFonts w:ascii="Bookman Old Style" w:hAnsi="Bookman Old Style"/>
          <w:lang w:val="en-US"/>
        </w:rPr>
        <w:t>o identify whether hours worked in the reference week are more or less than usual.</w:t>
      </w:r>
      <w:r w:rsidR="00A750E8" w:rsidRPr="00DF495C">
        <w:rPr>
          <w:rFonts w:ascii="Bookman Old Style" w:hAnsi="Bookman Old Style"/>
          <w:lang w:val="en-US"/>
        </w:rPr>
        <w:t xml:space="preserve"> </w:t>
      </w:r>
      <w:r w:rsidRPr="00DF495C">
        <w:rPr>
          <w:rFonts w:ascii="Bookman Old Style" w:hAnsi="Bookman Old Style"/>
          <w:lang w:val="en-US"/>
        </w:rPr>
        <w:t xml:space="preserve">To be recorded as declared by the respondent. </w:t>
      </w:r>
    </w:p>
    <w:p w14:paraId="6335FFA7" w14:textId="05C2803F" w:rsidR="002C03EB" w:rsidRPr="00DF495C" w:rsidRDefault="00A62BCD" w:rsidP="00A25EA1">
      <w:pPr>
        <w:tabs>
          <w:tab w:val="left" w:pos="1418"/>
        </w:tabs>
        <w:spacing w:before="240"/>
        <w:jc w:val="both"/>
        <w:rPr>
          <w:rFonts w:ascii="Bookman Old Style" w:hAnsi="Bookman Old Style"/>
          <w:b/>
          <w:bCs/>
          <w:i/>
          <w:iCs/>
          <w:lang w:val="en-US"/>
        </w:rPr>
      </w:pPr>
      <w:r w:rsidRPr="00DF495C">
        <w:rPr>
          <w:rFonts w:ascii="Bookman Old Style" w:hAnsi="Bookman Old Style"/>
          <w:b/>
          <w:bCs/>
          <w:i/>
          <w:iCs/>
          <w:lang w:val="en-US"/>
        </w:rPr>
        <w:t>O17</w:t>
      </w:r>
      <w:r w:rsidR="00A25EA1" w:rsidRPr="00DF495C">
        <w:rPr>
          <w:rFonts w:ascii="Bookman Old Style" w:hAnsi="Bookman Old Style"/>
          <w:b/>
          <w:bCs/>
          <w:i/>
          <w:iCs/>
          <w:lang w:val="en-US"/>
        </w:rPr>
        <w:t xml:space="preserve"> </w:t>
      </w:r>
      <w:r w:rsidR="00BC1D27" w:rsidRPr="00DF495C">
        <w:rPr>
          <w:rFonts w:ascii="Bookman Old Style" w:hAnsi="Bookman Old Style"/>
          <w:i/>
          <w:iCs/>
          <w:lang w:val="en-US"/>
        </w:rPr>
        <w:t>How many hours did (you/NAME) work last week in (your/his/her) other jobs?</w:t>
      </w:r>
    </w:p>
    <w:p w14:paraId="299D944B" w14:textId="7CE07540" w:rsidR="00A25EA1" w:rsidRPr="00DF495C" w:rsidRDefault="00A750E8" w:rsidP="00A25EA1">
      <w:pPr>
        <w:tabs>
          <w:tab w:val="left" w:pos="1418"/>
        </w:tabs>
        <w:spacing w:before="240"/>
        <w:jc w:val="both"/>
        <w:rPr>
          <w:rFonts w:ascii="Bookman Old Style" w:hAnsi="Bookman Old Style"/>
          <w:b/>
          <w:bCs/>
          <w:i/>
          <w:iCs/>
          <w:lang w:val="en-US"/>
        </w:rPr>
      </w:pPr>
      <w:r w:rsidRPr="00DF495C">
        <w:rPr>
          <w:rFonts w:ascii="Bookman Old Style" w:hAnsi="Bookman Old Style"/>
          <w:lang w:val="en-US"/>
        </w:rPr>
        <w:t xml:space="preserve">Refer to </w:t>
      </w:r>
      <w:r w:rsidR="00A62BCD" w:rsidRPr="00DF495C">
        <w:rPr>
          <w:rFonts w:ascii="Bookman Old Style" w:hAnsi="Bookman Old Style"/>
          <w:b/>
          <w:bCs/>
          <w:i/>
          <w:iCs/>
          <w:lang w:val="en-US"/>
        </w:rPr>
        <w:t>O14</w:t>
      </w:r>
      <w:r w:rsidRPr="00DF495C">
        <w:rPr>
          <w:rFonts w:ascii="Bookman Old Style" w:hAnsi="Bookman Old Style"/>
          <w:b/>
          <w:bCs/>
          <w:i/>
          <w:iCs/>
          <w:lang w:val="en-US"/>
        </w:rPr>
        <w:t xml:space="preserve">. </w:t>
      </w:r>
    </w:p>
    <w:p w14:paraId="1D4EC6EF" w14:textId="3CDDE1B0" w:rsidR="00A25EA1" w:rsidRPr="00DF495C" w:rsidRDefault="00D8106D" w:rsidP="00A25EA1">
      <w:pPr>
        <w:tabs>
          <w:tab w:val="left" w:pos="1418"/>
        </w:tabs>
        <w:spacing w:before="240"/>
        <w:jc w:val="both"/>
        <w:rPr>
          <w:rFonts w:ascii="Bookman Old Style" w:hAnsi="Bookman Old Style"/>
          <w:b/>
          <w:bCs/>
          <w:i/>
          <w:iCs/>
          <w:lang w:val="en-US"/>
        </w:rPr>
      </w:pPr>
      <w:r w:rsidRPr="00DF495C">
        <w:rPr>
          <w:rFonts w:ascii="Bookman Old Style" w:hAnsi="Bookman Old Style"/>
          <w:b/>
          <w:bCs/>
          <w:i/>
          <w:iCs/>
          <w:lang w:val="en-US"/>
        </w:rPr>
        <w:t>O20</w:t>
      </w:r>
      <w:r w:rsidR="00A25EA1" w:rsidRPr="00DF495C">
        <w:rPr>
          <w:rFonts w:ascii="Bookman Old Style" w:hAnsi="Bookman Old Style"/>
          <w:b/>
          <w:bCs/>
          <w:i/>
          <w:iCs/>
          <w:lang w:val="en-US"/>
        </w:rPr>
        <w:t xml:space="preserve"> </w:t>
      </w:r>
      <w:r w:rsidR="003D49A8" w:rsidRPr="00DF495C">
        <w:rPr>
          <w:rFonts w:ascii="Bookman Old Style" w:hAnsi="Bookman Old Style"/>
          <w:i/>
          <w:iCs/>
          <w:lang w:val="en-US"/>
        </w:rPr>
        <w:t>So in total, this means that (you/NAME) usually work(s) [WKT_USHRSTOT] hours per week, is that correct?</w:t>
      </w:r>
    </w:p>
    <w:p w14:paraId="72326F73" w14:textId="11CD1C6D" w:rsidR="00A25EA1" w:rsidRPr="00DF495C" w:rsidRDefault="00A25EA1" w:rsidP="00A25EA1">
      <w:pPr>
        <w:tabs>
          <w:tab w:val="left" w:pos="1418"/>
        </w:tabs>
        <w:spacing w:before="240"/>
        <w:jc w:val="both"/>
        <w:rPr>
          <w:rFonts w:ascii="Bookman Old Style" w:hAnsi="Bookman Old Style"/>
          <w:b/>
          <w:bCs/>
          <w:lang w:val="en-US"/>
        </w:rPr>
      </w:pPr>
      <w:r w:rsidRPr="00DF495C">
        <w:rPr>
          <w:rFonts w:ascii="Bookman Old Style" w:hAnsi="Bookman Old Style"/>
          <w:lang w:val="en-US"/>
        </w:rPr>
        <w:t>The interviewer should confirm the total number of hours usually worked across all jobs previously recorded</w:t>
      </w:r>
      <w:r w:rsidR="000C3A5B" w:rsidRPr="00DF495C">
        <w:rPr>
          <w:rFonts w:ascii="Bookman Old Style" w:hAnsi="Bookman Old Style"/>
          <w:lang w:val="en-US"/>
        </w:rPr>
        <w:t xml:space="preserve">. </w:t>
      </w:r>
      <w:r w:rsidRPr="00DF495C">
        <w:rPr>
          <w:rFonts w:ascii="Bookman Old Style" w:hAnsi="Bookman Old Style"/>
          <w:lang w:val="en-US"/>
        </w:rPr>
        <w:t xml:space="preserve">The totals should be confirmed with the respondent. If the respondent does not confirm the </w:t>
      </w:r>
      <w:proofErr w:type="gramStart"/>
      <w:r w:rsidRPr="00DF495C">
        <w:rPr>
          <w:rFonts w:ascii="Bookman Old Style" w:hAnsi="Bookman Old Style"/>
          <w:lang w:val="en-US"/>
        </w:rPr>
        <w:t>totals</w:t>
      </w:r>
      <w:proofErr w:type="gramEnd"/>
      <w:r w:rsidRPr="00DF495C">
        <w:rPr>
          <w:rFonts w:ascii="Bookman Old Style" w:hAnsi="Bookman Old Style"/>
          <w:lang w:val="en-US"/>
        </w:rPr>
        <w:t xml:space="preserve"> please ask for the correct totals and record those</w:t>
      </w:r>
      <w:r w:rsidR="002C03EB" w:rsidRPr="00DF495C">
        <w:rPr>
          <w:rFonts w:ascii="Bookman Old Style" w:hAnsi="Bookman Old Style"/>
          <w:lang w:val="en-US"/>
        </w:rPr>
        <w:t xml:space="preserve">. </w:t>
      </w:r>
      <w:r w:rsidRPr="00DF495C">
        <w:rPr>
          <w:rFonts w:ascii="Bookman Old Style" w:hAnsi="Bookman Old Style"/>
          <w:lang w:val="en-US"/>
        </w:rPr>
        <w:t>Some international experiences have highlighted that summing hours worked across jobs may not lead to reliable estimates of total hours worked among respondents with multiple jobs, making this check necessary to ensure data quality</w:t>
      </w:r>
      <w:r w:rsidR="005351D5" w:rsidRPr="00DF495C">
        <w:rPr>
          <w:rFonts w:ascii="Bookman Old Style" w:hAnsi="Bookman Old Style"/>
          <w:lang w:val="en-US"/>
        </w:rPr>
        <w:t xml:space="preserve">. </w:t>
      </w:r>
      <w:r w:rsidRPr="00DF495C">
        <w:rPr>
          <w:rFonts w:ascii="Bookman Old Style" w:hAnsi="Bookman Old Style"/>
          <w:lang w:val="en-US"/>
        </w:rPr>
        <w:t>In addition, for hours usually worked, the total hours usually worked may not be equal to the sum of hours usually worked per week in each job.</w:t>
      </w:r>
      <w:r w:rsidR="005351D5" w:rsidRPr="00DF495C">
        <w:rPr>
          <w:rFonts w:ascii="Bookman Old Style" w:hAnsi="Bookman Old Style"/>
          <w:lang w:val="en-US"/>
        </w:rPr>
        <w:t xml:space="preserve"> </w:t>
      </w:r>
      <w:r w:rsidRPr="00DF495C">
        <w:rPr>
          <w:rFonts w:ascii="Bookman Old Style" w:hAnsi="Bookman Old Style"/>
          <w:lang w:val="en-US"/>
        </w:rPr>
        <w:t xml:space="preserve">This is particularly </w:t>
      </w:r>
      <w:r w:rsidRPr="00DF495C">
        <w:rPr>
          <w:rFonts w:ascii="Bookman Old Style" w:hAnsi="Bookman Old Style"/>
          <w:lang w:val="en-US"/>
        </w:rPr>
        <w:lastRenderedPageBreak/>
        <w:t>the case of persons who perform different jobs on different weeks of the month. In such cases, interviewers should be trained to request respondents to provide an estimate of the hours typically worked in a given week, taking into account their multiple jobs.</w:t>
      </w:r>
    </w:p>
    <w:p w14:paraId="13EA8A90" w14:textId="6CF2DCDC" w:rsidR="002C03EB" w:rsidRPr="00DF495C" w:rsidRDefault="004F59B6" w:rsidP="00A25EA1">
      <w:pPr>
        <w:tabs>
          <w:tab w:val="left" w:pos="1418"/>
        </w:tabs>
        <w:spacing w:before="240"/>
        <w:jc w:val="both"/>
        <w:rPr>
          <w:rFonts w:ascii="Bookman Old Style" w:hAnsi="Bookman Old Style"/>
          <w:b/>
          <w:bCs/>
          <w:i/>
          <w:iCs/>
          <w:lang w:val="en-US"/>
        </w:rPr>
      </w:pPr>
      <w:r w:rsidRPr="00DF495C">
        <w:rPr>
          <w:rFonts w:ascii="Bookman Old Style" w:hAnsi="Bookman Old Style"/>
          <w:b/>
          <w:bCs/>
          <w:i/>
          <w:iCs/>
          <w:lang w:val="en-US"/>
        </w:rPr>
        <w:t>O21</w:t>
      </w:r>
      <w:r w:rsidR="00A25EA1" w:rsidRPr="00DF495C">
        <w:rPr>
          <w:rFonts w:ascii="Bookman Old Style" w:hAnsi="Bookman Old Style"/>
          <w:b/>
          <w:bCs/>
          <w:i/>
          <w:iCs/>
          <w:lang w:val="en-US"/>
        </w:rPr>
        <w:t xml:space="preserve"> </w:t>
      </w:r>
      <w:r w:rsidR="003D49A8" w:rsidRPr="00DF495C">
        <w:rPr>
          <w:rFonts w:ascii="Bookman Old Style" w:hAnsi="Bookman Old Style"/>
          <w:i/>
          <w:iCs/>
          <w:lang w:val="en-US"/>
        </w:rPr>
        <w:t>How many hours (do/does) (you/NAME) usually work per week in total?</w:t>
      </w:r>
    </w:p>
    <w:p w14:paraId="27D26C7D" w14:textId="77777777" w:rsidR="00A25EA1" w:rsidRPr="00DF495C" w:rsidRDefault="00A25EA1" w:rsidP="00A25EA1">
      <w:pPr>
        <w:tabs>
          <w:tab w:val="left" w:pos="1418"/>
        </w:tabs>
        <w:spacing w:before="240"/>
        <w:jc w:val="both"/>
        <w:rPr>
          <w:rFonts w:ascii="Bookman Old Style" w:hAnsi="Bookman Old Style"/>
          <w:b/>
          <w:bCs/>
          <w:i/>
          <w:iCs/>
          <w:lang w:val="en-US"/>
        </w:rPr>
      </w:pPr>
      <w:r w:rsidRPr="00DF495C">
        <w:rPr>
          <w:rFonts w:ascii="Bookman Old Style" w:hAnsi="Bookman Old Style"/>
          <w:lang w:val="en-US"/>
        </w:rPr>
        <w:t>Only asked of those who indicated that the sum of the hours usually worked in the different jobs reported was not the correct total usual number of hours worked per week.</w:t>
      </w:r>
    </w:p>
    <w:p w14:paraId="4E98B766" w14:textId="47D4FB33" w:rsidR="002C03EB" w:rsidRPr="00DF495C" w:rsidRDefault="004F59B6" w:rsidP="00A25EA1">
      <w:pPr>
        <w:tabs>
          <w:tab w:val="left" w:pos="1418"/>
        </w:tabs>
        <w:spacing w:before="240"/>
        <w:jc w:val="both"/>
        <w:rPr>
          <w:rFonts w:ascii="Bookman Old Style" w:hAnsi="Bookman Old Style"/>
          <w:lang w:val="en-US"/>
        </w:rPr>
      </w:pPr>
      <w:r w:rsidRPr="00DF495C">
        <w:rPr>
          <w:rFonts w:ascii="Bookman Old Style" w:hAnsi="Bookman Old Style"/>
          <w:b/>
          <w:bCs/>
          <w:i/>
          <w:iCs/>
          <w:lang w:val="en-US"/>
        </w:rPr>
        <w:t>O22</w:t>
      </w:r>
      <w:r w:rsidR="00A25EA1" w:rsidRPr="00DF495C">
        <w:rPr>
          <w:rFonts w:ascii="Bookman Old Style" w:hAnsi="Bookman Old Style"/>
          <w:b/>
          <w:bCs/>
          <w:i/>
          <w:iCs/>
          <w:lang w:val="en-US"/>
        </w:rPr>
        <w:t xml:space="preserve"> </w:t>
      </w:r>
      <w:r w:rsidR="003D49A8" w:rsidRPr="00DF495C">
        <w:rPr>
          <w:rFonts w:ascii="Bookman Old Style" w:hAnsi="Bookman Old Style"/>
          <w:i/>
          <w:iCs/>
          <w:lang w:val="en-US"/>
        </w:rPr>
        <w:t>And in total, last week, is it correct that (you/NAME) worked [</w:t>
      </w:r>
      <w:r w:rsidR="00D8106D" w:rsidRPr="00DF495C">
        <w:rPr>
          <w:rFonts w:ascii="Bookman Old Style" w:hAnsi="Bookman Old Style"/>
          <w:i/>
          <w:iCs/>
          <w:lang w:val="en-US"/>
        </w:rPr>
        <w:t>O19</w:t>
      </w:r>
      <w:r w:rsidR="003D49A8" w:rsidRPr="00DF495C">
        <w:rPr>
          <w:rFonts w:ascii="Bookman Old Style" w:hAnsi="Bookman Old Style"/>
          <w:i/>
          <w:iCs/>
          <w:lang w:val="en-US"/>
        </w:rPr>
        <w:t>] hours?</w:t>
      </w:r>
    </w:p>
    <w:p w14:paraId="53C0A28A" w14:textId="7F436C10" w:rsidR="00A25EA1" w:rsidRPr="00DF495C" w:rsidRDefault="00A25EA1" w:rsidP="00A25EA1">
      <w:pPr>
        <w:tabs>
          <w:tab w:val="left" w:pos="1418"/>
        </w:tabs>
        <w:spacing w:before="240"/>
        <w:jc w:val="both"/>
        <w:rPr>
          <w:rFonts w:ascii="Bookman Old Style" w:hAnsi="Bookman Old Style"/>
          <w:b/>
          <w:bCs/>
          <w:i/>
          <w:iCs/>
          <w:lang w:val="en-US"/>
        </w:rPr>
      </w:pPr>
      <w:r w:rsidRPr="00DF495C">
        <w:rPr>
          <w:rFonts w:ascii="Bookman Old Style" w:hAnsi="Bookman Old Style"/>
          <w:lang w:val="en-US"/>
        </w:rPr>
        <w:t xml:space="preserve"> The interviewer should confirm the total number of hours actually worked across all jobs previously recorded</w:t>
      </w:r>
      <w:r w:rsidR="002C03EB" w:rsidRPr="00DF495C">
        <w:rPr>
          <w:rFonts w:ascii="Bookman Old Style" w:hAnsi="Bookman Old Style"/>
          <w:lang w:val="en-US"/>
        </w:rPr>
        <w:t xml:space="preserve">. </w:t>
      </w:r>
      <w:r w:rsidRPr="00DF495C">
        <w:rPr>
          <w:rFonts w:ascii="Bookman Old Style" w:hAnsi="Bookman Old Style"/>
          <w:lang w:val="en-US"/>
        </w:rPr>
        <w:t xml:space="preserve">The totals should be confirmed with the respondent. If the respondent does not confirm the </w:t>
      </w:r>
      <w:r w:rsidR="005351D5" w:rsidRPr="00DF495C">
        <w:rPr>
          <w:rFonts w:ascii="Bookman Old Style" w:hAnsi="Bookman Old Style"/>
          <w:lang w:val="en-US"/>
        </w:rPr>
        <w:t>totals,</w:t>
      </w:r>
      <w:r w:rsidRPr="00DF495C">
        <w:rPr>
          <w:rFonts w:ascii="Bookman Old Style" w:hAnsi="Bookman Old Style"/>
          <w:lang w:val="en-US"/>
        </w:rPr>
        <w:t xml:space="preserve"> please ask for the correct totals and record those</w:t>
      </w:r>
      <w:r w:rsidR="002C03EB" w:rsidRPr="00DF495C">
        <w:rPr>
          <w:rFonts w:ascii="Bookman Old Style" w:hAnsi="Bookman Old Style"/>
          <w:lang w:val="en-US"/>
        </w:rPr>
        <w:t>.</w:t>
      </w:r>
      <w:r w:rsidR="005351D5" w:rsidRPr="00DF495C">
        <w:rPr>
          <w:rFonts w:ascii="Bookman Old Style" w:hAnsi="Bookman Old Style"/>
          <w:lang w:val="en-US"/>
        </w:rPr>
        <w:t xml:space="preserve"> </w:t>
      </w:r>
      <w:r w:rsidRPr="00DF495C">
        <w:rPr>
          <w:rFonts w:ascii="Bookman Old Style" w:hAnsi="Bookman Old Style"/>
          <w:lang w:val="en-US"/>
        </w:rPr>
        <w:t>Some international experiences have highlighted that summing hours worked across jobs may not lead to reliable estimates of total hours worked among respondents with multiple jobs, making this check necessary to ensure data quality.</w:t>
      </w:r>
      <w:r w:rsidR="005351D5" w:rsidRPr="00DF495C">
        <w:rPr>
          <w:rFonts w:ascii="Bookman Old Style" w:hAnsi="Bookman Old Style"/>
          <w:lang w:val="en-US"/>
        </w:rPr>
        <w:t xml:space="preserve"> </w:t>
      </w:r>
      <w:r w:rsidRPr="00DF495C">
        <w:rPr>
          <w:rFonts w:ascii="Bookman Old Style" w:hAnsi="Bookman Old Style"/>
          <w:lang w:val="en-US"/>
        </w:rPr>
        <w:t>In addition, for hours usually worked, the total hours usually worked may not be equal to the sum of hours usually worked</w:t>
      </w:r>
      <w:r w:rsidR="005351D5" w:rsidRPr="00DF495C">
        <w:rPr>
          <w:rFonts w:ascii="Bookman Old Style" w:hAnsi="Bookman Old Style"/>
          <w:lang w:val="en-US"/>
        </w:rPr>
        <w:t xml:space="preserve"> </w:t>
      </w:r>
      <w:r w:rsidRPr="00DF495C">
        <w:rPr>
          <w:rFonts w:ascii="Bookman Old Style" w:hAnsi="Bookman Old Style"/>
          <w:lang w:val="en-US"/>
        </w:rPr>
        <w:t>per week in each job. This is particularly the case of persons who perform different jobs on different weeks of the month. In such cases, interviewers should be trained to request respondents to provide an estimate of the hours typically worked in a given week, taking into account their multiple jobs.</w:t>
      </w:r>
    </w:p>
    <w:p w14:paraId="202863D9" w14:textId="55601CA4" w:rsidR="003D49A8" w:rsidRPr="00DF495C" w:rsidRDefault="00DF495C" w:rsidP="003D49A8">
      <w:pPr>
        <w:tabs>
          <w:tab w:val="left" w:pos="1418"/>
        </w:tabs>
        <w:spacing w:before="240"/>
        <w:jc w:val="both"/>
        <w:rPr>
          <w:rFonts w:ascii="Bookman Old Style" w:hAnsi="Bookman Old Style"/>
          <w:i/>
          <w:iCs/>
          <w:lang w:val="en-US"/>
        </w:rPr>
      </w:pPr>
      <w:ins w:id="803" w:author="pachalo chizala" w:date="2023-05-07T19:12:00Z">
        <w:r w:rsidRPr="00DF495C">
          <w:rPr>
            <w:rFonts w:ascii="Bookman Old Style" w:hAnsi="Bookman Old Style"/>
            <w:b/>
            <w:bCs/>
            <w:i/>
            <w:iCs/>
            <w:lang w:val="en-US"/>
          </w:rPr>
          <w:t>O2</w:t>
        </w:r>
        <w:r w:rsidRPr="00DF495C">
          <w:rPr>
            <w:rFonts w:ascii="Bookman Old Style" w:hAnsi="Bookman Old Style"/>
            <w:b/>
            <w:bCs/>
            <w:i/>
            <w:iCs/>
            <w:lang w:val="en-US"/>
          </w:rPr>
          <w:t>3</w:t>
        </w:r>
        <w:r w:rsidRPr="00DF495C">
          <w:rPr>
            <w:rFonts w:ascii="Bookman Old Style" w:hAnsi="Bookman Old Style"/>
            <w:b/>
            <w:bCs/>
            <w:i/>
            <w:iCs/>
            <w:lang w:val="en-US"/>
          </w:rPr>
          <w:t xml:space="preserve"> </w:t>
        </w:r>
      </w:ins>
      <w:del w:id="804" w:author="pachalo chizala" w:date="2023-05-07T19:12:00Z">
        <w:r w:rsidR="00A25EA1" w:rsidRPr="00DF495C" w:rsidDel="00DF495C">
          <w:rPr>
            <w:rFonts w:ascii="Bookman Old Style" w:hAnsi="Bookman Old Style"/>
            <w:b/>
            <w:bCs/>
            <w:i/>
            <w:iCs/>
            <w:lang w:val="en-US"/>
          </w:rPr>
          <w:delText xml:space="preserve">WKT_ ACHRSTOT1 </w:delText>
        </w:r>
      </w:del>
      <w:r w:rsidR="003D49A8" w:rsidRPr="00DF495C">
        <w:rPr>
          <w:rFonts w:ascii="Bookman Old Style" w:hAnsi="Bookman Old Style"/>
          <w:i/>
          <w:iCs/>
          <w:lang w:val="en-US"/>
        </w:rPr>
        <w:t>How many hours did (you/NAME) work in total last week?</w:t>
      </w:r>
    </w:p>
    <w:p w14:paraId="488B3BE5" w14:textId="77777777"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Only asked of those who indicated that the sum of the hours actually worked in the different jobs reported was not the correct total actual number of hours worked in the reference week.</w:t>
      </w:r>
    </w:p>
    <w:p w14:paraId="2085A5A6" w14:textId="743A9118" w:rsidR="003D49A8" w:rsidRPr="00DF495C" w:rsidRDefault="00D8106D" w:rsidP="00A25EA1">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O24</w:t>
      </w:r>
      <w:r w:rsidR="00A25EA1" w:rsidRPr="00DF495C">
        <w:rPr>
          <w:rFonts w:ascii="Bookman Old Style" w:hAnsi="Bookman Old Style"/>
          <w:b/>
          <w:bCs/>
          <w:i/>
          <w:iCs/>
          <w:lang w:val="en-US"/>
        </w:rPr>
        <w:t xml:space="preserve"> </w:t>
      </w:r>
      <w:r w:rsidR="003D49A8" w:rsidRPr="00DF495C">
        <w:rPr>
          <w:rFonts w:ascii="Bookman Old Style" w:hAnsi="Bookman Old Style"/>
          <w:i/>
          <w:iCs/>
          <w:lang w:val="en-US"/>
        </w:rPr>
        <w:t>During the last four weeks, that is from [START_DATE] up to [last END_DAY/yesterday] did (you/NAME) look for additional or other paid work?</w:t>
      </w:r>
    </w:p>
    <w:p w14:paraId="42308288" w14:textId="77777777"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 xml:space="preserve">Any </w:t>
      </w:r>
      <w:r w:rsidR="00C7100D" w:rsidRPr="00DF495C">
        <w:rPr>
          <w:rFonts w:ascii="Bookman Old Style" w:hAnsi="Bookman Old Style"/>
          <w:lang w:val="en-US"/>
        </w:rPr>
        <w:t xml:space="preserve">additional job to the current one(s) or search for a new job to replace the current one. The search can be within the current economic unit or in a different economic </w:t>
      </w:r>
      <w:proofErr w:type="spellStart"/>
      <w:proofErr w:type="gramStart"/>
      <w:r w:rsidR="00C7100D" w:rsidRPr="00DF495C">
        <w:rPr>
          <w:rFonts w:ascii="Bookman Old Style" w:hAnsi="Bookman Old Style"/>
          <w:lang w:val="en-US"/>
        </w:rPr>
        <w:t>unit.Within</w:t>
      </w:r>
      <w:proofErr w:type="spellEnd"/>
      <w:proofErr w:type="gramEnd"/>
      <w:r w:rsidR="00C7100D" w:rsidRPr="00DF495C">
        <w:rPr>
          <w:rFonts w:ascii="Bookman Old Style" w:hAnsi="Bookman Old Style"/>
          <w:lang w:val="en-US"/>
        </w:rPr>
        <w:t xml:space="preserve"> the question use the specific dates which cover the 4 weeks before the interview.</w:t>
      </w:r>
      <w:r w:rsidR="003D49A8" w:rsidRPr="00DF495C">
        <w:rPr>
          <w:rFonts w:ascii="Bookman Old Style" w:hAnsi="Bookman Old Style"/>
          <w:lang w:val="en-US"/>
        </w:rPr>
        <w:t xml:space="preserve"> </w:t>
      </w:r>
      <w:r w:rsidRPr="00DF495C">
        <w:rPr>
          <w:rFonts w:ascii="Bookman Old Style" w:hAnsi="Bookman Old Style"/>
          <w:lang w:val="en-US"/>
        </w:rPr>
        <w:t>active measure to seek employment should be included as YES. See guidelines for questions on job search for further guidance.</w:t>
      </w:r>
    </w:p>
    <w:p w14:paraId="5A0C8235" w14:textId="1565B9C2" w:rsidR="00A25EA1" w:rsidRPr="00DF495C" w:rsidRDefault="00D8106D" w:rsidP="003D49A8">
      <w:pPr>
        <w:tabs>
          <w:tab w:val="left" w:pos="1418"/>
        </w:tabs>
        <w:spacing w:before="240"/>
        <w:jc w:val="both"/>
        <w:rPr>
          <w:rFonts w:ascii="Bookman Old Style" w:hAnsi="Bookman Old Style"/>
          <w:b/>
          <w:bCs/>
          <w:i/>
          <w:iCs/>
          <w:lang w:val="en-US"/>
        </w:rPr>
      </w:pPr>
      <w:r w:rsidRPr="00DF495C">
        <w:rPr>
          <w:rFonts w:ascii="Bookman Old Style" w:hAnsi="Bookman Old Style"/>
          <w:b/>
          <w:bCs/>
          <w:i/>
          <w:iCs/>
          <w:lang w:val="en-US"/>
        </w:rPr>
        <w:t>O25</w:t>
      </w:r>
      <w:r w:rsidR="00A25EA1" w:rsidRPr="00DF495C">
        <w:rPr>
          <w:rFonts w:ascii="Bookman Old Style" w:hAnsi="Bookman Old Style"/>
          <w:b/>
          <w:bCs/>
          <w:i/>
          <w:iCs/>
          <w:lang w:val="en-US"/>
        </w:rPr>
        <w:t xml:space="preserve"> </w:t>
      </w:r>
      <w:r w:rsidR="003D49A8" w:rsidRPr="00DF495C">
        <w:rPr>
          <w:rFonts w:ascii="Bookman Old Style" w:hAnsi="Bookman Old Style"/>
          <w:i/>
          <w:iCs/>
          <w:lang w:val="en-US"/>
        </w:rPr>
        <w:t>Would (you/NAME) want to work more hours per week than usually worked, provided the extra hours are paid?</w:t>
      </w:r>
    </w:p>
    <w:p w14:paraId="2CEC0D30" w14:textId="2BC674DE"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Th</w:t>
      </w:r>
      <w:r w:rsidR="00EC11CF" w:rsidRPr="00DF495C">
        <w:rPr>
          <w:rFonts w:ascii="Bookman Old Style" w:hAnsi="Bookman Old Style"/>
          <w:lang w:val="en-US"/>
        </w:rPr>
        <w:t>is question seeks to find</w:t>
      </w:r>
      <w:r w:rsidRPr="00DF495C">
        <w:rPr>
          <w:rFonts w:ascii="Bookman Old Style" w:hAnsi="Bookman Old Style"/>
          <w:lang w:val="en-US"/>
        </w:rPr>
        <w:t xml:space="preserve"> people who want to work more hours and are available to do so and worked below an established hours’ threshold in all of their jobs.  It refers to desire to work more hours than usually worked provided that these are remunerated. This may be in any of the current job(s) or in a different job. Should be recorded with regard to the usual working hours in all jobs regardless of the hours actually worked in the reference week. For computer assisted implementation countries could choose to apply a threshold of hours to ask this question, based on a national boundary between full-time and part-time employment. Respondent’s whose usual hours worked in all jobs were higher than this threshold could skip this </w:t>
      </w:r>
      <w:r w:rsidRPr="00DF495C">
        <w:rPr>
          <w:rFonts w:ascii="Bookman Old Style" w:hAnsi="Bookman Old Style"/>
          <w:lang w:val="en-US"/>
        </w:rPr>
        <w:lastRenderedPageBreak/>
        <w:t>question and proceed to the question on desire to change job/business. This can be difficult to implement through PAPI.</w:t>
      </w:r>
    </w:p>
    <w:p w14:paraId="76C2AD6C" w14:textId="6C47F420" w:rsidR="00A25EA1" w:rsidRPr="00DF495C" w:rsidRDefault="00D8106D" w:rsidP="003D49A8">
      <w:pPr>
        <w:tabs>
          <w:tab w:val="left" w:pos="1418"/>
        </w:tabs>
        <w:spacing w:before="240"/>
        <w:jc w:val="both"/>
        <w:rPr>
          <w:rFonts w:ascii="Bookman Old Style" w:hAnsi="Bookman Old Style"/>
          <w:b/>
          <w:bCs/>
          <w:i/>
          <w:iCs/>
          <w:lang w:val="en-US"/>
        </w:rPr>
      </w:pPr>
      <w:r w:rsidRPr="00DF495C">
        <w:rPr>
          <w:rFonts w:ascii="Bookman Old Style" w:hAnsi="Bookman Old Style"/>
          <w:b/>
          <w:bCs/>
          <w:i/>
          <w:iCs/>
          <w:lang w:val="en-US"/>
        </w:rPr>
        <w:t>O26</w:t>
      </w:r>
      <w:r w:rsidR="00A25EA1" w:rsidRPr="00DF495C">
        <w:rPr>
          <w:rFonts w:ascii="Bookman Old Style" w:hAnsi="Bookman Old Style"/>
          <w:b/>
          <w:bCs/>
          <w:i/>
          <w:iCs/>
          <w:lang w:val="en-US"/>
        </w:rPr>
        <w:t xml:space="preserve"> </w:t>
      </w:r>
      <w:r w:rsidR="003D49A8" w:rsidRPr="00DF495C">
        <w:rPr>
          <w:rFonts w:ascii="Bookman Old Style" w:hAnsi="Bookman Old Style"/>
          <w:i/>
          <w:iCs/>
          <w:lang w:val="en-US"/>
        </w:rPr>
        <w:t>Could (you/NAME) start working more hours within the next two weeks?</w:t>
      </w:r>
    </w:p>
    <w:p w14:paraId="2583F0E9" w14:textId="777E439C"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That is people who want to work more hours and are available to do so and worked below an established hour’s threshold in all of their jobs.</w:t>
      </w:r>
      <w:r w:rsidR="00EC11CF" w:rsidRPr="00DF495C">
        <w:rPr>
          <w:rFonts w:ascii="Bookman Old Style" w:hAnsi="Bookman Old Style"/>
          <w:lang w:val="en-US"/>
        </w:rPr>
        <w:t xml:space="preserve"> </w:t>
      </w:r>
      <w:r w:rsidRPr="00DF495C">
        <w:rPr>
          <w:rFonts w:ascii="Bookman Old Style" w:hAnsi="Bookman Old Style"/>
          <w:lang w:val="en-US"/>
        </w:rPr>
        <w:t>It refers to time availability with respect to the usual situation (not just the situation before the week</w:t>
      </w:r>
      <w:proofErr w:type="gramStart"/>
      <w:r w:rsidRPr="00DF495C">
        <w:rPr>
          <w:rFonts w:ascii="Bookman Old Style" w:hAnsi="Bookman Old Style"/>
          <w:lang w:val="en-US"/>
        </w:rPr>
        <w:t>).The</w:t>
      </w:r>
      <w:proofErr w:type="gramEnd"/>
      <w:r w:rsidRPr="00DF495C">
        <w:rPr>
          <w:rFonts w:ascii="Bookman Old Style" w:hAnsi="Bookman Old Style"/>
          <w:lang w:val="en-US"/>
        </w:rPr>
        <w:t xml:space="preserve"> reference period for availability is two weeks from the date of the interview.</w:t>
      </w:r>
    </w:p>
    <w:p w14:paraId="51BDEB0B" w14:textId="20D07984" w:rsidR="00A25EA1" w:rsidRPr="00DF495C" w:rsidRDefault="00215B9B" w:rsidP="00A25EA1">
      <w:pPr>
        <w:tabs>
          <w:tab w:val="left" w:pos="1418"/>
        </w:tabs>
        <w:spacing w:before="240"/>
        <w:jc w:val="both"/>
        <w:rPr>
          <w:rFonts w:ascii="Bookman Old Style" w:hAnsi="Bookman Old Style"/>
          <w:b/>
          <w:bCs/>
          <w:i/>
          <w:iCs/>
          <w:lang w:val="en-US"/>
        </w:rPr>
      </w:pPr>
      <w:r w:rsidRPr="00DF495C">
        <w:rPr>
          <w:rFonts w:ascii="Bookman Old Style" w:hAnsi="Bookman Old Style"/>
          <w:b/>
          <w:bCs/>
          <w:i/>
          <w:iCs/>
          <w:lang w:val="en-US"/>
        </w:rPr>
        <w:t>O27</w:t>
      </w:r>
      <w:r w:rsidR="00A25EA1" w:rsidRPr="00DF495C">
        <w:rPr>
          <w:rFonts w:ascii="Bookman Old Style" w:hAnsi="Bookman Old Style"/>
          <w:b/>
          <w:bCs/>
          <w:i/>
          <w:iCs/>
          <w:lang w:val="en-US"/>
        </w:rPr>
        <w:t xml:space="preserve"> </w:t>
      </w:r>
      <w:r w:rsidR="003D49A8" w:rsidRPr="00DF495C">
        <w:rPr>
          <w:rFonts w:ascii="Bookman Old Style" w:hAnsi="Bookman Old Style"/>
          <w:i/>
          <w:iCs/>
          <w:lang w:val="en-US"/>
        </w:rPr>
        <w:t>How many additional hours per week could (you/NAME) work?</w:t>
      </w:r>
    </w:p>
    <w:p w14:paraId="7DEEDB03" w14:textId="61703E74"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To estimate the volume of time-related underemployment</w:t>
      </w:r>
      <w:r w:rsidR="002C03EB" w:rsidRPr="00DF495C">
        <w:rPr>
          <w:rFonts w:ascii="Bookman Old Style" w:hAnsi="Bookman Old Style"/>
          <w:lang w:val="en-US"/>
        </w:rPr>
        <w:t>.</w:t>
      </w:r>
      <w:r w:rsidR="00EC11CF" w:rsidRPr="00DF495C">
        <w:rPr>
          <w:rFonts w:ascii="Bookman Old Style" w:hAnsi="Bookman Old Style"/>
          <w:lang w:val="en-US"/>
        </w:rPr>
        <w:t xml:space="preserve"> </w:t>
      </w:r>
      <w:r w:rsidRPr="00DF495C">
        <w:rPr>
          <w:rFonts w:ascii="Bookman Old Style" w:hAnsi="Bookman Old Style"/>
          <w:lang w:val="en-US"/>
        </w:rPr>
        <w:t>The additional hours should be reported based on usual hours worked in all jobs. It refers to the extra hours they are available to work in addition to those usually worked not the total number of desired hours per week.</w:t>
      </w:r>
      <w:r w:rsidR="00EC11CF" w:rsidRPr="00DF495C">
        <w:rPr>
          <w:rFonts w:ascii="Bookman Old Style" w:hAnsi="Bookman Old Style"/>
          <w:lang w:val="en-US"/>
        </w:rPr>
        <w:t xml:space="preserve"> </w:t>
      </w:r>
      <w:r w:rsidRPr="00DF495C">
        <w:rPr>
          <w:rFonts w:ascii="Bookman Old Style" w:hAnsi="Bookman Old Style"/>
          <w:lang w:val="en-US"/>
        </w:rPr>
        <w:t>This refers to the respondent’s preferred working situation (not the maximum number they could feasibly work).</w:t>
      </w:r>
    </w:p>
    <w:p w14:paraId="4F54F002" w14:textId="77777777" w:rsidR="00A25EA1" w:rsidRPr="00DF495C" w:rsidRDefault="00A25EA1" w:rsidP="0030407E">
      <w:pPr>
        <w:pStyle w:val="Heading2"/>
        <w:rPr>
          <w:rFonts w:ascii="Bookman Old Style" w:hAnsi="Bookman Old Style"/>
          <w:lang w:val="en-US"/>
        </w:rPr>
      </w:pPr>
      <w:r w:rsidRPr="00DF495C">
        <w:rPr>
          <w:rFonts w:ascii="Bookman Old Style" w:hAnsi="Bookman Old Style"/>
          <w:lang w:val="en-US"/>
        </w:rPr>
        <w:t xml:space="preserve">WORKING TIME – INADEQUATE EMPLOYMENT SITUATIONS (WKI) </w:t>
      </w:r>
    </w:p>
    <w:p w14:paraId="0888688D" w14:textId="77777777"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This optional module is asked of all respondents in employment. It identifies respondents wishing to change their employment situation and, for those who do, the main reason. This enables analysis of inadequate employment situations by main self-identified reason. As the main reason only is captured this can only partially identify inadequate employment situations. For more comprehensive analysis of specific types of mismatch additional questions would be needed (</w:t>
      </w:r>
      <w:proofErr w:type="gramStart"/>
      <w:r w:rsidRPr="00DF495C">
        <w:rPr>
          <w:rFonts w:ascii="Bookman Old Style" w:hAnsi="Bookman Old Style"/>
          <w:lang w:val="en-US"/>
        </w:rPr>
        <w:t>e.g.</w:t>
      </w:r>
      <w:proofErr w:type="gramEnd"/>
      <w:r w:rsidRPr="00DF495C">
        <w:rPr>
          <w:rFonts w:ascii="Bookman Old Style" w:hAnsi="Bookman Old Style"/>
          <w:lang w:val="en-US"/>
        </w:rPr>
        <w:t xml:space="preserve"> skills mismatch).</w:t>
      </w:r>
    </w:p>
    <w:p w14:paraId="741FAB4E" w14:textId="6E09E381" w:rsidR="00A25EA1" w:rsidRPr="00DF495C" w:rsidRDefault="00215B9B" w:rsidP="0030407E">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P01</w:t>
      </w:r>
      <w:r w:rsidR="0030407E" w:rsidRPr="00DF495C">
        <w:rPr>
          <w:rFonts w:ascii="Bookman Old Style" w:hAnsi="Bookman Old Style"/>
          <w:b/>
          <w:bCs/>
          <w:i/>
          <w:iCs/>
          <w:lang w:val="en-US"/>
        </w:rPr>
        <w:t xml:space="preserve"> </w:t>
      </w:r>
      <w:r w:rsidR="0030407E" w:rsidRPr="00DF495C">
        <w:rPr>
          <w:rFonts w:ascii="Bookman Old Style" w:hAnsi="Bookman Old Style"/>
          <w:i/>
          <w:iCs/>
          <w:lang w:val="en-US"/>
        </w:rPr>
        <w:t>(Do/Does) (you/NAME) want to change (your/his/her) current employment situation?</w:t>
      </w:r>
      <w:r w:rsidR="00A25EA1" w:rsidRPr="00DF495C">
        <w:rPr>
          <w:rFonts w:ascii="Bookman Old Style" w:hAnsi="Bookman Old Style"/>
          <w:b/>
          <w:bCs/>
          <w:i/>
          <w:iCs/>
          <w:lang w:val="en-US"/>
        </w:rPr>
        <w:t xml:space="preserve"> </w:t>
      </w:r>
    </w:p>
    <w:p w14:paraId="7DFBD77A" w14:textId="714EABC3" w:rsidR="00A25EA1" w:rsidRPr="00DF495C" w:rsidRDefault="00A25EA1" w:rsidP="00A25EA1">
      <w:pPr>
        <w:tabs>
          <w:tab w:val="left" w:pos="1418"/>
        </w:tabs>
        <w:spacing w:before="240"/>
        <w:jc w:val="both"/>
        <w:rPr>
          <w:rFonts w:ascii="Bookman Old Style" w:hAnsi="Bookman Old Style"/>
          <w:b/>
          <w:bCs/>
          <w:lang w:val="en-US"/>
        </w:rPr>
      </w:pPr>
      <w:r w:rsidRPr="00DF495C">
        <w:rPr>
          <w:rFonts w:ascii="Bookman Old Style" w:hAnsi="Bookman Old Style"/>
          <w:lang w:val="en-US"/>
        </w:rPr>
        <w:t>To identify people who wish to change current employment situation. This will help to identify persons in inadequate employment situations.</w:t>
      </w:r>
      <w:r w:rsidR="00EC11CF" w:rsidRPr="00DF495C">
        <w:rPr>
          <w:rFonts w:ascii="Bookman Old Style" w:hAnsi="Bookman Old Style"/>
          <w:lang w:val="en-US"/>
        </w:rPr>
        <w:t xml:space="preserve"> </w:t>
      </w:r>
      <w:r w:rsidRPr="00DF495C">
        <w:rPr>
          <w:rFonts w:ascii="Bookman Old Style" w:hAnsi="Bookman Old Style"/>
          <w:lang w:val="en-US"/>
        </w:rPr>
        <w:t>To be recorded as declared by the respondent.</w:t>
      </w:r>
      <w:r w:rsidR="00EC11CF" w:rsidRPr="00DF495C">
        <w:rPr>
          <w:rFonts w:ascii="Bookman Old Style" w:hAnsi="Bookman Old Style"/>
          <w:lang w:val="en-US"/>
        </w:rPr>
        <w:t xml:space="preserve"> </w:t>
      </w:r>
      <w:r w:rsidRPr="00DF495C">
        <w:rPr>
          <w:rFonts w:ascii="Bookman Old Style" w:hAnsi="Bookman Old Style"/>
          <w:lang w:val="en-US"/>
        </w:rPr>
        <w:t>The intention is to capture that the person is not satisfied with their current working arrangement. This should not be constrained by whether such a change is possible.</w:t>
      </w:r>
      <w:r w:rsidR="00EC11CF" w:rsidRPr="00DF495C">
        <w:rPr>
          <w:rFonts w:ascii="Bookman Old Style" w:hAnsi="Bookman Old Style"/>
          <w:lang w:val="en-US"/>
        </w:rPr>
        <w:t xml:space="preserve"> </w:t>
      </w:r>
      <w:r w:rsidRPr="00DF495C">
        <w:rPr>
          <w:rFonts w:ascii="Bookman Old Style" w:hAnsi="Bookman Old Style"/>
          <w:lang w:val="en-US"/>
        </w:rPr>
        <w:t xml:space="preserve">This refers to their employment situation and not just their main job if the respondent holds multiple jobs. For </w:t>
      </w:r>
      <w:r w:rsidR="00EC11CF" w:rsidRPr="00DF495C">
        <w:rPr>
          <w:rFonts w:ascii="Bookman Old Style" w:hAnsi="Bookman Old Style"/>
          <w:lang w:val="en-US"/>
        </w:rPr>
        <w:t>example,</w:t>
      </w:r>
      <w:r w:rsidRPr="00DF495C">
        <w:rPr>
          <w:rFonts w:ascii="Bookman Old Style" w:hAnsi="Bookman Old Style"/>
          <w:lang w:val="en-US"/>
        </w:rPr>
        <w:t xml:space="preserve"> the respondent may wish to change from having two part-time jobs to one full-time job. This should be recorded as code 1 ‘YES’ here.</w:t>
      </w:r>
    </w:p>
    <w:p w14:paraId="4186652C" w14:textId="25EB2A27" w:rsidR="00A25EA1" w:rsidRPr="00DF495C" w:rsidRDefault="00215B9B" w:rsidP="0030407E">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P02</w:t>
      </w:r>
      <w:r w:rsidR="00A25EA1" w:rsidRPr="00DF495C">
        <w:rPr>
          <w:rFonts w:ascii="Bookman Old Style" w:hAnsi="Bookman Old Style"/>
          <w:b/>
          <w:bCs/>
          <w:i/>
          <w:iCs/>
          <w:lang w:val="en-US"/>
        </w:rPr>
        <w:t xml:space="preserve"> </w:t>
      </w:r>
      <w:r w:rsidR="0030407E" w:rsidRPr="00DF495C">
        <w:rPr>
          <w:rFonts w:ascii="Bookman Old Style" w:hAnsi="Bookman Old Style"/>
          <w:i/>
          <w:iCs/>
          <w:lang w:val="en-US"/>
        </w:rPr>
        <w:t>What is the main reason why (you/NAME) want(s) to change (your/his/her) employment situation?</w:t>
      </w:r>
    </w:p>
    <w:p w14:paraId="5BE41A94" w14:textId="77777777" w:rsidR="00A25EA1" w:rsidRPr="00DF495C" w:rsidRDefault="00A25EA1" w:rsidP="002C03EB">
      <w:pPr>
        <w:numPr>
          <w:ilvl w:val="0"/>
          <w:numId w:val="229"/>
        </w:numPr>
        <w:tabs>
          <w:tab w:val="left" w:pos="1418"/>
        </w:tabs>
        <w:jc w:val="both"/>
        <w:rPr>
          <w:rFonts w:ascii="Bookman Old Style" w:hAnsi="Bookman Old Style"/>
          <w:lang w:val="en-US"/>
        </w:rPr>
      </w:pPr>
      <w:r w:rsidRPr="00DF495C">
        <w:rPr>
          <w:rFonts w:ascii="Bookman Old Style" w:hAnsi="Bookman Old Style"/>
          <w:lang w:val="en-US"/>
        </w:rPr>
        <w:t xml:space="preserve">PRESENT JOB(S) IS/ARE TEMPORARY </w:t>
      </w:r>
    </w:p>
    <w:p w14:paraId="58DC988D" w14:textId="77777777" w:rsidR="002C03EB" w:rsidRPr="00DF495C" w:rsidRDefault="00A25EA1" w:rsidP="002C03EB">
      <w:pPr>
        <w:numPr>
          <w:ilvl w:val="0"/>
          <w:numId w:val="229"/>
        </w:numPr>
        <w:tabs>
          <w:tab w:val="left" w:pos="1418"/>
        </w:tabs>
        <w:jc w:val="both"/>
        <w:rPr>
          <w:rFonts w:ascii="Bookman Old Style" w:hAnsi="Bookman Old Style"/>
        </w:rPr>
      </w:pPr>
      <w:r w:rsidRPr="00DF495C">
        <w:rPr>
          <w:rFonts w:ascii="Bookman Old Style" w:hAnsi="Bookman Old Style"/>
        </w:rPr>
        <w:t xml:space="preserve">TO HAVE BETTER PAID JOB </w:t>
      </w:r>
    </w:p>
    <w:p w14:paraId="21D52B92" w14:textId="77777777" w:rsidR="00A25EA1" w:rsidRPr="00DF495C" w:rsidRDefault="00A25EA1" w:rsidP="002C03EB">
      <w:pPr>
        <w:numPr>
          <w:ilvl w:val="0"/>
          <w:numId w:val="229"/>
        </w:numPr>
        <w:tabs>
          <w:tab w:val="left" w:pos="1418"/>
        </w:tabs>
        <w:jc w:val="both"/>
        <w:rPr>
          <w:rFonts w:ascii="Bookman Old Style" w:hAnsi="Bookman Old Style"/>
        </w:rPr>
      </w:pPr>
      <w:r w:rsidRPr="00DF495C">
        <w:rPr>
          <w:rFonts w:ascii="Bookman Old Style" w:hAnsi="Bookman Old Style"/>
        </w:rPr>
        <w:t xml:space="preserve">TO HAVE MORE CLIENTS/BUSINESS </w:t>
      </w:r>
    </w:p>
    <w:p w14:paraId="09F54B6C" w14:textId="77777777" w:rsidR="00A25EA1" w:rsidRPr="00DF495C" w:rsidRDefault="00A25EA1" w:rsidP="002C03EB">
      <w:pPr>
        <w:numPr>
          <w:ilvl w:val="0"/>
          <w:numId w:val="229"/>
        </w:numPr>
        <w:tabs>
          <w:tab w:val="left" w:pos="1418"/>
        </w:tabs>
        <w:jc w:val="both"/>
        <w:rPr>
          <w:rFonts w:ascii="Bookman Old Style" w:hAnsi="Bookman Old Style"/>
        </w:rPr>
      </w:pPr>
      <w:r w:rsidRPr="00DF495C">
        <w:rPr>
          <w:rFonts w:ascii="Bookman Old Style" w:hAnsi="Bookman Old Style"/>
        </w:rPr>
        <w:t xml:space="preserve">TO WORK MORE HOURS </w:t>
      </w:r>
    </w:p>
    <w:p w14:paraId="225B175F" w14:textId="77777777" w:rsidR="00A25EA1" w:rsidRPr="00DF495C" w:rsidRDefault="00A25EA1" w:rsidP="002C03EB">
      <w:pPr>
        <w:numPr>
          <w:ilvl w:val="0"/>
          <w:numId w:val="229"/>
        </w:numPr>
        <w:tabs>
          <w:tab w:val="left" w:pos="1418"/>
        </w:tabs>
        <w:jc w:val="both"/>
        <w:rPr>
          <w:rFonts w:ascii="Bookman Old Style" w:hAnsi="Bookman Old Style"/>
        </w:rPr>
      </w:pPr>
      <w:r w:rsidRPr="00DF495C">
        <w:rPr>
          <w:rFonts w:ascii="Bookman Old Style" w:hAnsi="Bookman Old Style"/>
        </w:rPr>
        <w:t xml:space="preserve">TO WORK FEWER HOURS </w:t>
      </w:r>
    </w:p>
    <w:p w14:paraId="1B9C66A3" w14:textId="77777777" w:rsidR="00A25EA1" w:rsidRPr="00DF495C" w:rsidRDefault="00A25EA1" w:rsidP="002C03EB">
      <w:pPr>
        <w:numPr>
          <w:ilvl w:val="0"/>
          <w:numId w:val="229"/>
        </w:numPr>
        <w:tabs>
          <w:tab w:val="left" w:pos="1418"/>
        </w:tabs>
        <w:jc w:val="both"/>
        <w:rPr>
          <w:rFonts w:ascii="Bookman Old Style" w:hAnsi="Bookman Old Style"/>
        </w:rPr>
      </w:pPr>
      <w:r w:rsidRPr="00DF495C">
        <w:rPr>
          <w:rFonts w:ascii="Bookman Old Style" w:hAnsi="Bookman Old Style"/>
        </w:rPr>
        <w:t xml:space="preserve">TO BETTER MATCH SKILLS </w:t>
      </w:r>
    </w:p>
    <w:p w14:paraId="5A1A4DDC" w14:textId="77777777" w:rsidR="00A25EA1" w:rsidRPr="00DF495C" w:rsidRDefault="00A25EA1" w:rsidP="002C03EB">
      <w:pPr>
        <w:numPr>
          <w:ilvl w:val="0"/>
          <w:numId w:val="229"/>
        </w:numPr>
        <w:tabs>
          <w:tab w:val="left" w:pos="1418"/>
        </w:tabs>
        <w:jc w:val="both"/>
        <w:rPr>
          <w:rFonts w:ascii="Bookman Old Style" w:hAnsi="Bookman Old Style"/>
        </w:rPr>
      </w:pPr>
      <w:r w:rsidRPr="00DF495C">
        <w:rPr>
          <w:rFonts w:ascii="Bookman Old Style" w:hAnsi="Bookman Old Style"/>
        </w:rPr>
        <w:t>TO WORK CLOSER TO HOME</w:t>
      </w:r>
    </w:p>
    <w:p w14:paraId="3E29D82C" w14:textId="77777777" w:rsidR="002C03EB" w:rsidRPr="00DF495C" w:rsidRDefault="00A25EA1" w:rsidP="002C03EB">
      <w:pPr>
        <w:numPr>
          <w:ilvl w:val="0"/>
          <w:numId w:val="229"/>
        </w:numPr>
        <w:tabs>
          <w:tab w:val="left" w:pos="1418"/>
        </w:tabs>
        <w:jc w:val="both"/>
        <w:rPr>
          <w:rFonts w:ascii="Bookman Old Style" w:hAnsi="Bookman Old Style"/>
        </w:rPr>
      </w:pPr>
      <w:r w:rsidRPr="00DF495C">
        <w:rPr>
          <w:rFonts w:ascii="Bookman Old Style" w:hAnsi="Bookman Old Style"/>
        </w:rPr>
        <w:t xml:space="preserve">TO IMPROVE OTHER WORKING CONDITIONS </w:t>
      </w:r>
    </w:p>
    <w:p w14:paraId="6656F55C" w14:textId="77777777" w:rsidR="00A25EA1" w:rsidRPr="00DF495C" w:rsidRDefault="00A25EA1" w:rsidP="002C03EB">
      <w:pPr>
        <w:numPr>
          <w:ilvl w:val="0"/>
          <w:numId w:val="229"/>
        </w:numPr>
        <w:tabs>
          <w:tab w:val="left" w:pos="1418"/>
        </w:tabs>
        <w:jc w:val="both"/>
        <w:rPr>
          <w:rFonts w:ascii="Bookman Old Style" w:hAnsi="Bookman Old Style"/>
        </w:rPr>
      </w:pPr>
      <w:r w:rsidRPr="00DF495C">
        <w:rPr>
          <w:rFonts w:ascii="Bookman Old Style" w:hAnsi="Bookman Old Style"/>
        </w:rPr>
        <w:t>OTHER (SPECIFY):</w:t>
      </w:r>
    </w:p>
    <w:p w14:paraId="310FC169" w14:textId="26D8EAA1"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lastRenderedPageBreak/>
        <w:t xml:space="preserve">To identify the reason that the respondent wishes to change their employment </w:t>
      </w:r>
      <w:r w:rsidR="00EC11CF" w:rsidRPr="00DF495C">
        <w:rPr>
          <w:rFonts w:ascii="Bookman Old Style" w:hAnsi="Bookman Old Style"/>
          <w:lang w:val="en-US"/>
        </w:rPr>
        <w:t>situation.</w:t>
      </w:r>
      <w:r w:rsidRPr="00DF495C">
        <w:rPr>
          <w:rFonts w:ascii="Bookman Old Style" w:hAnsi="Bookman Old Style"/>
          <w:lang w:val="en-US"/>
        </w:rPr>
        <w:t xml:space="preserve"> This refers to their overall employment situation, not just a main job.  The response categories may be adapted to reflect national policy interest in different types of inadequate employment situation. Bear in mind that the analysis is limited to the ‘main reason’. More thorough analysis of types of inadequate employment situations such as skills mismatch would require additional questions</w:t>
      </w:r>
    </w:p>
    <w:p w14:paraId="447B9DB4" w14:textId="77777777" w:rsidR="00A25EA1" w:rsidRPr="00DF495C" w:rsidRDefault="0030407E" w:rsidP="0030407E">
      <w:pPr>
        <w:pStyle w:val="Heading2"/>
        <w:rPr>
          <w:rFonts w:ascii="Bookman Old Style" w:hAnsi="Bookman Old Style"/>
          <w:lang w:val="en-US"/>
        </w:rPr>
      </w:pPr>
      <w:r w:rsidRPr="00DF495C">
        <w:rPr>
          <w:rFonts w:ascii="Bookman Old Style" w:hAnsi="Bookman Old Style"/>
          <w:lang w:val="en-US"/>
        </w:rPr>
        <w:t>JOB SEARCH AND AVAILABILITY (SRH)</w:t>
      </w:r>
    </w:p>
    <w:p w14:paraId="555DE3F2" w14:textId="0494F732" w:rsidR="002C03EB" w:rsidRPr="00DF495C" w:rsidRDefault="0030407E" w:rsidP="002C03EB">
      <w:pPr>
        <w:jc w:val="both"/>
        <w:rPr>
          <w:rFonts w:ascii="Bookman Old Style" w:hAnsi="Bookman Old Style"/>
          <w:lang w:val="en-US"/>
        </w:rPr>
      </w:pPr>
      <w:r w:rsidRPr="00DF495C">
        <w:rPr>
          <w:rFonts w:ascii="Bookman Old Style" w:hAnsi="Bookman Old Style"/>
          <w:lang w:val="en-US"/>
        </w:rPr>
        <w:t xml:space="preserve">The module serves to identify the unemployed, the potential </w:t>
      </w:r>
      <w:proofErr w:type="spellStart"/>
      <w:r w:rsidRPr="00DF495C">
        <w:rPr>
          <w:rFonts w:ascii="Bookman Old Style" w:hAnsi="Bookman Old Style"/>
          <w:lang w:val="en-US"/>
        </w:rPr>
        <w:t>labour</w:t>
      </w:r>
      <w:proofErr w:type="spellEnd"/>
      <w:r w:rsidRPr="00DF495C">
        <w:rPr>
          <w:rFonts w:ascii="Bookman Old Style" w:hAnsi="Bookman Old Style"/>
          <w:lang w:val="en-US"/>
        </w:rPr>
        <w:t xml:space="preserve"> force, persons in long-term unemployment, as well as other groups such as future starters,</w:t>
      </w:r>
      <w:r w:rsidR="00EC11CF" w:rsidRPr="00DF495C">
        <w:rPr>
          <w:rFonts w:ascii="Bookman Old Style" w:hAnsi="Bookman Old Style"/>
          <w:lang w:val="en-US"/>
        </w:rPr>
        <w:t xml:space="preserve"> </w:t>
      </w:r>
      <w:r w:rsidRPr="00DF495C">
        <w:rPr>
          <w:rFonts w:ascii="Bookman Old Style" w:hAnsi="Bookman Old Style"/>
          <w:lang w:val="en-US"/>
        </w:rPr>
        <w:t>discouraged job seekers, etc. It covers current job search, method of job search, duration of job search, job search in the last 12 months, desire to work, availability to work, reasons for not seeking work, reasons for not being available to work, main activity at present. To be asked to persons not employed in the reference week.</w:t>
      </w:r>
    </w:p>
    <w:p w14:paraId="0DFEA7CA" w14:textId="77777777" w:rsidR="002C03EB" w:rsidRPr="00DF495C" w:rsidRDefault="002C03EB" w:rsidP="002C03EB">
      <w:pPr>
        <w:jc w:val="both"/>
        <w:rPr>
          <w:rFonts w:ascii="Bookman Old Style" w:hAnsi="Bookman Old Style"/>
          <w:lang w:val="en-US"/>
        </w:rPr>
      </w:pPr>
    </w:p>
    <w:p w14:paraId="7D77A0EF" w14:textId="4ED55BCE" w:rsidR="00A25EA1" w:rsidRPr="00DF495C" w:rsidRDefault="00A25EA1" w:rsidP="002C03EB">
      <w:pPr>
        <w:jc w:val="both"/>
        <w:rPr>
          <w:rFonts w:ascii="Bookman Old Style" w:hAnsi="Bookman Old Style"/>
          <w:lang w:val="en-US"/>
        </w:rPr>
      </w:pPr>
      <w:r w:rsidRPr="00DF495C">
        <w:rPr>
          <w:rFonts w:ascii="Bookman Old Style" w:hAnsi="Bookman Old Style"/>
          <w:i/>
          <w:iCs/>
          <w:lang w:val="en-US"/>
        </w:rPr>
        <w:t xml:space="preserve"> </w:t>
      </w:r>
      <w:r w:rsidR="00215B9B" w:rsidRPr="00DF495C">
        <w:rPr>
          <w:rFonts w:ascii="Bookman Old Style" w:hAnsi="Bookman Old Style"/>
          <w:b/>
          <w:bCs/>
          <w:i/>
          <w:iCs/>
          <w:lang w:val="en-US"/>
        </w:rPr>
        <w:t>Q01</w:t>
      </w:r>
      <w:r w:rsidR="0030407E" w:rsidRPr="00DF495C">
        <w:rPr>
          <w:rFonts w:ascii="Bookman Old Style" w:hAnsi="Bookman Old Style"/>
          <w:i/>
          <w:iCs/>
          <w:lang w:val="en-US"/>
        </w:rPr>
        <w:t xml:space="preserve"> During the last four weeks, from [START_DATE] up to [last END_DAY/yesterday] did (you/NAME) do anything to find a paid job?</w:t>
      </w:r>
      <w:r w:rsidRPr="00DF495C">
        <w:rPr>
          <w:rFonts w:ascii="Bookman Old Style" w:hAnsi="Bookman Old Style"/>
          <w:i/>
          <w:iCs/>
          <w:lang w:val="en-US"/>
        </w:rPr>
        <w:t xml:space="preserve"> </w:t>
      </w:r>
    </w:p>
    <w:p w14:paraId="7165E5A2" w14:textId="6AADE8D8"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To identify people who were actively searching for employment.</w:t>
      </w:r>
      <w:r w:rsidR="00EC11CF" w:rsidRPr="00DF495C">
        <w:rPr>
          <w:rFonts w:ascii="Bookman Old Style" w:hAnsi="Bookman Old Style"/>
          <w:lang w:val="en-US"/>
        </w:rPr>
        <w:t xml:space="preserve"> </w:t>
      </w:r>
      <w:r w:rsidRPr="00DF495C">
        <w:rPr>
          <w:rFonts w:ascii="Bookman Old Style" w:hAnsi="Bookman Old Style"/>
          <w:lang w:val="en-US"/>
        </w:rPr>
        <w:t>Within the question</w:t>
      </w:r>
      <w:r w:rsidR="00EC11CF" w:rsidRPr="00DF495C">
        <w:rPr>
          <w:rFonts w:ascii="Bookman Old Style" w:hAnsi="Bookman Old Style"/>
          <w:lang w:val="en-US"/>
        </w:rPr>
        <w:t>,</w:t>
      </w:r>
      <w:r w:rsidRPr="00DF495C">
        <w:rPr>
          <w:rFonts w:ascii="Bookman Old Style" w:hAnsi="Bookman Old Style"/>
          <w:lang w:val="en-US"/>
        </w:rPr>
        <w:t xml:space="preserve"> use the specific dates which cover the 4 weeks before the interview.  Any activity to seek a paid job should be recorded as YES, even if the amount of activity was low or if the job sought was a casual job for only few hours a week.</w:t>
      </w:r>
    </w:p>
    <w:p w14:paraId="6D277EF2" w14:textId="445656E5" w:rsidR="00A25EA1" w:rsidRPr="00DF495C" w:rsidRDefault="00215B9B" w:rsidP="0030407E">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Q02</w:t>
      </w:r>
      <w:r w:rsidR="00A25EA1" w:rsidRPr="00DF495C">
        <w:rPr>
          <w:rFonts w:ascii="Bookman Old Style" w:hAnsi="Bookman Old Style"/>
          <w:b/>
          <w:bCs/>
          <w:i/>
          <w:iCs/>
          <w:lang w:val="en-US"/>
        </w:rPr>
        <w:t xml:space="preserve"> </w:t>
      </w:r>
      <w:r w:rsidR="0030407E" w:rsidRPr="00DF495C">
        <w:rPr>
          <w:rFonts w:ascii="Bookman Old Style" w:hAnsi="Bookman Old Style"/>
          <w:i/>
          <w:iCs/>
          <w:lang w:val="en-US"/>
        </w:rPr>
        <w:t>Or did (you/NAME) try to start a business?</w:t>
      </w:r>
      <w:r w:rsidR="00A25EA1" w:rsidRPr="00DF495C">
        <w:rPr>
          <w:rFonts w:ascii="Bookman Old Style" w:hAnsi="Bookman Old Style"/>
          <w:i/>
          <w:iCs/>
          <w:lang w:val="en-US"/>
        </w:rPr>
        <w:t xml:space="preserve"> </w:t>
      </w:r>
    </w:p>
    <w:p w14:paraId="1F3DF6F0" w14:textId="5667DF0C" w:rsidR="00A25EA1" w:rsidRPr="00DF495C" w:rsidRDefault="00EC11CF" w:rsidP="00A25EA1">
      <w:pPr>
        <w:tabs>
          <w:tab w:val="left" w:pos="1418"/>
        </w:tabs>
        <w:spacing w:before="240"/>
        <w:jc w:val="both"/>
        <w:rPr>
          <w:rFonts w:ascii="Bookman Old Style" w:hAnsi="Bookman Old Style"/>
          <w:lang w:val="en-US"/>
        </w:rPr>
      </w:pPr>
      <w:r w:rsidRPr="00DF495C">
        <w:rPr>
          <w:rFonts w:ascii="Bookman Old Style" w:hAnsi="Bookman Old Style"/>
          <w:lang w:val="en-US"/>
        </w:rPr>
        <w:t>This question seeks t</w:t>
      </w:r>
      <w:r w:rsidR="00A25EA1" w:rsidRPr="00DF495C">
        <w:rPr>
          <w:rFonts w:ascii="Bookman Old Style" w:hAnsi="Bookman Old Style"/>
          <w:lang w:val="en-US"/>
        </w:rPr>
        <w:t xml:space="preserve">o identify people who were actively searching for employment. Any activity to try to start a business should be recorded, even if the amount of activity was low. Typical activities to start a business would include applying for loans, looking for land, buildings or equipment or applying for a </w:t>
      </w:r>
      <w:proofErr w:type="spellStart"/>
      <w:r w:rsidR="00A25EA1" w:rsidRPr="00DF495C">
        <w:rPr>
          <w:rFonts w:ascii="Bookman Old Style" w:hAnsi="Bookman Old Style"/>
          <w:lang w:val="en-US"/>
        </w:rPr>
        <w:t>licence</w:t>
      </w:r>
      <w:proofErr w:type="spellEnd"/>
      <w:r w:rsidR="00A25EA1" w:rsidRPr="00DF495C">
        <w:rPr>
          <w:rFonts w:ascii="Bookman Old Style" w:hAnsi="Bookman Old Style"/>
          <w:lang w:val="en-US"/>
        </w:rPr>
        <w:t xml:space="preserve"> to start a </w:t>
      </w:r>
      <w:proofErr w:type="spellStart"/>
      <w:proofErr w:type="gramStart"/>
      <w:r w:rsidR="00A25EA1" w:rsidRPr="00DF495C">
        <w:rPr>
          <w:rFonts w:ascii="Bookman Old Style" w:hAnsi="Bookman Old Style"/>
          <w:lang w:val="en-US"/>
        </w:rPr>
        <w:t>business.This</w:t>
      </w:r>
      <w:proofErr w:type="spellEnd"/>
      <w:proofErr w:type="gramEnd"/>
      <w:r w:rsidR="00A25EA1" w:rsidRPr="00DF495C">
        <w:rPr>
          <w:rFonts w:ascii="Bookman Old Style" w:hAnsi="Bookman Old Style"/>
          <w:lang w:val="en-US"/>
        </w:rPr>
        <w:t xml:space="preserve"> refers to the activities which take place up to the point where the business is operational and ready to take customers or produce goods or services. Looking for clients once the business is operational is considered as part of the work in the business and part of the working time.</w:t>
      </w:r>
    </w:p>
    <w:p w14:paraId="273713C1" w14:textId="0CE5520B" w:rsidR="00A25EA1" w:rsidRPr="00DF495C" w:rsidRDefault="00215B9B" w:rsidP="0030407E">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Q03</w:t>
      </w:r>
      <w:r w:rsidR="00A25EA1" w:rsidRPr="00DF495C">
        <w:rPr>
          <w:rFonts w:ascii="Bookman Old Style" w:hAnsi="Bookman Old Style"/>
          <w:b/>
          <w:bCs/>
          <w:i/>
          <w:iCs/>
          <w:lang w:val="en-US"/>
        </w:rPr>
        <w:t xml:space="preserve"> </w:t>
      </w:r>
      <w:r w:rsidR="0030407E" w:rsidRPr="00DF495C">
        <w:rPr>
          <w:rFonts w:ascii="Bookman Old Style" w:hAnsi="Bookman Old Style"/>
          <w:i/>
          <w:iCs/>
          <w:lang w:val="en-US"/>
        </w:rPr>
        <w:t>What did (you/NAME) mainly do in the last four weeks to (find a paid job/start a business)?</w:t>
      </w:r>
    </w:p>
    <w:p w14:paraId="06FDA04B" w14:textId="77777777" w:rsidR="00A25EA1" w:rsidRPr="00DF495C" w:rsidRDefault="00A25EA1" w:rsidP="0030407E">
      <w:pPr>
        <w:numPr>
          <w:ilvl w:val="0"/>
          <w:numId w:val="212"/>
        </w:numPr>
        <w:tabs>
          <w:tab w:val="left" w:pos="1418"/>
        </w:tabs>
        <w:jc w:val="both"/>
        <w:rPr>
          <w:rFonts w:ascii="Bookman Old Style" w:hAnsi="Bookman Old Style"/>
        </w:rPr>
      </w:pPr>
      <w:r w:rsidRPr="00DF495C">
        <w:rPr>
          <w:rFonts w:ascii="Bookman Old Style" w:hAnsi="Bookman Old Style"/>
        </w:rPr>
        <w:t xml:space="preserve">APPLY TO PROSPECTIVE EMPLOYERS </w:t>
      </w:r>
    </w:p>
    <w:p w14:paraId="4AFB142B" w14:textId="77777777" w:rsidR="0030407E" w:rsidRPr="00DF495C" w:rsidRDefault="00A25EA1" w:rsidP="0030407E">
      <w:pPr>
        <w:numPr>
          <w:ilvl w:val="0"/>
          <w:numId w:val="212"/>
        </w:numPr>
        <w:tabs>
          <w:tab w:val="left" w:pos="1418"/>
        </w:tabs>
        <w:jc w:val="both"/>
        <w:rPr>
          <w:rFonts w:ascii="Bookman Old Style" w:hAnsi="Bookman Old Style"/>
        </w:rPr>
      </w:pPr>
      <w:r w:rsidRPr="00DF495C">
        <w:rPr>
          <w:rFonts w:ascii="Bookman Old Style" w:hAnsi="Bookman Old Style"/>
        </w:rPr>
        <w:t xml:space="preserve">PLACE OR ANSWER JOB ADVERTISEMENTS </w:t>
      </w:r>
    </w:p>
    <w:p w14:paraId="1D4194EF" w14:textId="77777777" w:rsidR="00A25EA1" w:rsidRPr="00DF495C" w:rsidRDefault="00A25EA1" w:rsidP="0030407E">
      <w:pPr>
        <w:numPr>
          <w:ilvl w:val="0"/>
          <w:numId w:val="212"/>
        </w:numPr>
        <w:tabs>
          <w:tab w:val="left" w:pos="1418"/>
        </w:tabs>
        <w:jc w:val="both"/>
        <w:rPr>
          <w:rFonts w:ascii="Bookman Old Style" w:hAnsi="Bookman Old Style"/>
        </w:rPr>
      </w:pPr>
      <w:r w:rsidRPr="00DF495C">
        <w:rPr>
          <w:rFonts w:ascii="Bookman Old Style" w:hAnsi="Bookman Old Style"/>
        </w:rPr>
        <w:t xml:space="preserve">STUDY OR READ JOB ADVERTISEMENTS </w:t>
      </w:r>
    </w:p>
    <w:p w14:paraId="77FB4A18" w14:textId="77777777" w:rsidR="00A25EA1" w:rsidRPr="00DF495C" w:rsidRDefault="00A25EA1" w:rsidP="0030407E">
      <w:pPr>
        <w:numPr>
          <w:ilvl w:val="0"/>
          <w:numId w:val="212"/>
        </w:numPr>
        <w:tabs>
          <w:tab w:val="left" w:pos="1418"/>
        </w:tabs>
        <w:jc w:val="both"/>
        <w:rPr>
          <w:rFonts w:ascii="Bookman Old Style" w:hAnsi="Bookman Old Style"/>
          <w:lang w:val="en-US"/>
        </w:rPr>
      </w:pPr>
      <w:r w:rsidRPr="00DF495C">
        <w:rPr>
          <w:rFonts w:ascii="Bookman Old Style" w:hAnsi="Bookman Old Style"/>
          <w:lang w:val="en-US"/>
        </w:rPr>
        <w:t xml:space="preserve">POST/UPDATE RESUME ON PROFESSIONAL/SOCIAL NETWORKING SITES </w:t>
      </w:r>
    </w:p>
    <w:p w14:paraId="7E56808A" w14:textId="77777777" w:rsidR="00A25EA1" w:rsidRPr="00DF495C" w:rsidRDefault="00A25EA1" w:rsidP="0030407E">
      <w:pPr>
        <w:numPr>
          <w:ilvl w:val="0"/>
          <w:numId w:val="212"/>
        </w:numPr>
        <w:tabs>
          <w:tab w:val="left" w:pos="1418"/>
        </w:tabs>
        <w:jc w:val="both"/>
        <w:rPr>
          <w:rFonts w:ascii="Bookman Old Style" w:hAnsi="Bookman Old Style"/>
        </w:rPr>
      </w:pPr>
      <w:r w:rsidRPr="00DF495C">
        <w:rPr>
          <w:rFonts w:ascii="Bookman Old Style" w:hAnsi="Bookman Old Style"/>
        </w:rPr>
        <w:t xml:space="preserve">REGISTER WITH PUBLIC EMPLOYMENT SERVICE </w:t>
      </w:r>
    </w:p>
    <w:p w14:paraId="578E17DB" w14:textId="77777777" w:rsidR="00A25EA1" w:rsidRPr="00DF495C" w:rsidRDefault="00A25EA1" w:rsidP="0030407E">
      <w:pPr>
        <w:numPr>
          <w:ilvl w:val="0"/>
          <w:numId w:val="212"/>
        </w:numPr>
        <w:tabs>
          <w:tab w:val="left" w:pos="1418"/>
        </w:tabs>
        <w:jc w:val="both"/>
        <w:rPr>
          <w:rFonts w:ascii="Bookman Old Style" w:hAnsi="Bookman Old Style"/>
        </w:rPr>
      </w:pPr>
      <w:r w:rsidRPr="00DF495C">
        <w:rPr>
          <w:rFonts w:ascii="Bookman Old Style" w:hAnsi="Bookman Old Style"/>
        </w:rPr>
        <w:t xml:space="preserve">REGISTER WITH PRIVATE RECRUITMENT OFFICES </w:t>
      </w:r>
    </w:p>
    <w:p w14:paraId="013611CA" w14:textId="77777777" w:rsidR="00A25EA1" w:rsidRPr="00DF495C" w:rsidRDefault="00A25EA1" w:rsidP="0030407E">
      <w:pPr>
        <w:numPr>
          <w:ilvl w:val="0"/>
          <w:numId w:val="212"/>
        </w:numPr>
        <w:tabs>
          <w:tab w:val="left" w:pos="1418"/>
        </w:tabs>
        <w:jc w:val="both"/>
        <w:rPr>
          <w:rFonts w:ascii="Bookman Old Style" w:hAnsi="Bookman Old Style"/>
        </w:rPr>
      </w:pPr>
      <w:r w:rsidRPr="00DF495C">
        <w:rPr>
          <w:rFonts w:ascii="Bookman Old Style" w:hAnsi="Bookman Old Style"/>
        </w:rPr>
        <w:t xml:space="preserve">TAKE A TEST OR INTERVIEW </w:t>
      </w:r>
    </w:p>
    <w:p w14:paraId="12553512" w14:textId="77777777" w:rsidR="00A25EA1" w:rsidRPr="00DF495C" w:rsidRDefault="00A25EA1" w:rsidP="0030407E">
      <w:pPr>
        <w:numPr>
          <w:ilvl w:val="0"/>
          <w:numId w:val="212"/>
        </w:numPr>
        <w:tabs>
          <w:tab w:val="left" w:pos="1418"/>
        </w:tabs>
        <w:jc w:val="both"/>
        <w:rPr>
          <w:rFonts w:ascii="Bookman Old Style" w:hAnsi="Bookman Old Style"/>
          <w:lang w:val="en-US"/>
        </w:rPr>
      </w:pPr>
      <w:r w:rsidRPr="00DF495C">
        <w:rPr>
          <w:rFonts w:ascii="Bookman Old Style" w:hAnsi="Bookman Old Style"/>
          <w:lang w:val="en-US"/>
        </w:rPr>
        <w:t xml:space="preserve">SEEK HELP FROM RELATIVES, FRIENDS, OTHERS </w:t>
      </w:r>
    </w:p>
    <w:p w14:paraId="69E1C057" w14:textId="77777777" w:rsidR="00A25EA1" w:rsidRPr="00DF495C" w:rsidRDefault="00A25EA1" w:rsidP="0030407E">
      <w:pPr>
        <w:numPr>
          <w:ilvl w:val="0"/>
          <w:numId w:val="212"/>
        </w:numPr>
        <w:tabs>
          <w:tab w:val="left" w:pos="1418"/>
        </w:tabs>
        <w:jc w:val="both"/>
        <w:rPr>
          <w:rFonts w:ascii="Bookman Old Style" w:hAnsi="Bookman Old Style"/>
        </w:rPr>
      </w:pPr>
      <w:r w:rsidRPr="00DF495C">
        <w:rPr>
          <w:rFonts w:ascii="Bookman Old Style" w:hAnsi="Bookman Old Style"/>
        </w:rPr>
        <w:t xml:space="preserve">CHECK AT FACTORIES, WORK SITES </w:t>
      </w:r>
    </w:p>
    <w:p w14:paraId="149CB5EB" w14:textId="77777777" w:rsidR="00A25EA1" w:rsidRPr="00DF495C" w:rsidRDefault="00A25EA1" w:rsidP="0030407E">
      <w:pPr>
        <w:numPr>
          <w:ilvl w:val="0"/>
          <w:numId w:val="212"/>
        </w:numPr>
        <w:tabs>
          <w:tab w:val="left" w:pos="1418"/>
        </w:tabs>
        <w:jc w:val="both"/>
        <w:rPr>
          <w:rFonts w:ascii="Bookman Old Style" w:hAnsi="Bookman Old Style"/>
          <w:lang w:val="en-US"/>
        </w:rPr>
      </w:pPr>
      <w:r w:rsidRPr="00DF495C">
        <w:rPr>
          <w:rFonts w:ascii="Bookman Old Style" w:hAnsi="Bookman Old Style"/>
          <w:lang w:val="en-US"/>
        </w:rPr>
        <w:t xml:space="preserve">WAIT ON THE STREET TO BE RECRUITED </w:t>
      </w:r>
    </w:p>
    <w:p w14:paraId="5AFBAE2B" w14:textId="77777777" w:rsidR="00A25EA1" w:rsidRPr="00DF495C" w:rsidRDefault="00A25EA1" w:rsidP="0030407E">
      <w:pPr>
        <w:numPr>
          <w:ilvl w:val="0"/>
          <w:numId w:val="212"/>
        </w:numPr>
        <w:tabs>
          <w:tab w:val="left" w:pos="1418"/>
        </w:tabs>
        <w:jc w:val="both"/>
        <w:rPr>
          <w:rFonts w:ascii="Bookman Old Style" w:hAnsi="Bookman Old Style"/>
          <w:lang w:val="en-US"/>
        </w:rPr>
      </w:pPr>
      <w:r w:rsidRPr="00DF495C">
        <w:rPr>
          <w:rFonts w:ascii="Bookman Old Style" w:hAnsi="Bookman Old Style"/>
          <w:lang w:val="en-US"/>
        </w:rPr>
        <w:t xml:space="preserve">SEEK FINANCIAL HELP TO START A BUSINESS </w:t>
      </w:r>
    </w:p>
    <w:p w14:paraId="04559180" w14:textId="77777777" w:rsidR="00A25EA1" w:rsidRPr="00DF495C" w:rsidRDefault="00A25EA1" w:rsidP="0030407E">
      <w:pPr>
        <w:numPr>
          <w:ilvl w:val="0"/>
          <w:numId w:val="212"/>
        </w:numPr>
        <w:tabs>
          <w:tab w:val="left" w:pos="1418"/>
        </w:tabs>
        <w:jc w:val="both"/>
        <w:rPr>
          <w:rFonts w:ascii="Bookman Old Style" w:hAnsi="Bookman Old Style"/>
          <w:lang w:val="en-US"/>
        </w:rPr>
      </w:pPr>
      <w:r w:rsidRPr="00DF495C">
        <w:rPr>
          <w:rFonts w:ascii="Bookman Old Style" w:hAnsi="Bookman Old Style"/>
          <w:lang w:val="en-US"/>
        </w:rPr>
        <w:t xml:space="preserve">LOOK FOR LAND, BUILDING, EQUIPMENT, MATERIALS TO START A BUSINESS </w:t>
      </w:r>
    </w:p>
    <w:p w14:paraId="61BB81DD" w14:textId="77777777" w:rsidR="00A25EA1" w:rsidRPr="00DF495C" w:rsidRDefault="00A25EA1" w:rsidP="0030407E">
      <w:pPr>
        <w:numPr>
          <w:ilvl w:val="0"/>
          <w:numId w:val="212"/>
        </w:numPr>
        <w:tabs>
          <w:tab w:val="left" w:pos="1418"/>
        </w:tabs>
        <w:jc w:val="both"/>
        <w:rPr>
          <w:rFonts w:ascii="Bookman Old Style" w:hAnsi="Bookman Old Style"/>
          <w:lang w:val="en-US"/>
        </w:rPr>
      </w:pPr>
      <w:r w:rsidRPr="00DF495C">
        <w:rPr>
          <w:rFonts w:ascii="Bookman Old Style" w:hAnsi="Bookman Old Style"/>
          <w:lang w:val="en-US"/>
        </w:rPr>
        <w:t xml:space="preserve">APPLY FOR A PERMIT OR LICENSE TO START A BUSINESS </w:t>
      </w:r>
    </w:p>
    <w:p w14:paraId="7171D51F" w14:textId="77777777" w:rsidR="00A25EA1" w:rsidRPr="00DF495C" w:rsidRDefault="00A25EA1" w:rsidP="0030407E">
      <w:pPr>
        <w:numPr>
          <w:ilvl w:val="0"/>
          <w:numId w:val="212"/>
        </w:numPr>
        <w:tabs>
          <w:tab w:val="left" w:pos="1418"/>
        </w:tabs>
        <w:jc w:val="both"/>
        <w:rPr>
          <w:rFonts w:ascii="Bookman Old Style" w:hAnsi="Bookman Old Style"/>
        </w:rPr>
      </w:pPr>
      <w:r w:rsidRPr="00DF495C">
        <w:rPr>
          <w:rFonts w:ascii="Bookman Old Style" w:hAnsi="Bookman Old Style"/>
        </w:rPr>
        <w:lastRenderedPageBreak/>
        <w:t>OTHER (SPECIFY)</w:t>
      </w:r>
    </w:p>
    <w:p w14:paraId="3709FE4C" w14:textId="58959427"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To confirm that an active search method was used to find a job or to start a business</w:t>
      </w:r>
      <w:r w:rsidR="0030407E" w:rsidRPr="00DF495C">
        <w:rPr>
          <w:rFonts w:ascii="Bookman Old Style" w:hAnsi="Bookman Old Style"/>
          <w:lang w:val="en-US"/>
        </w:rPr>
        <w:t>.</w:t>
      </w:r>
      <w:r w:rsidR="005351D5" w:rsidRPr="00DF495C">
        <w:rPr>
          <w:rFonts w:ascii="Bookman Old Style" w:hAnsi="Bookman Old Style"/>
          <w:lang w:val="en-US"/>
        </w:rPr>
        <w:t xml:space="preserve"> </w:t>
      </w:r>
      <w:r w:rsidRPr="00DF495C">
        <w:rPr>
          <w:rFonts w:ascii="Bookman Old Style" w:hAnsi="Bookman Old Style"/>
          <w:lang w:val="en-US"/>
        </w:rPr>
        <w:t xml:space="preserve">Only record the main job search activity used in case the respondent reports multiple job search methods. The same reference period of a 4 weeks should be used as was used for the first job search question. </w:t>
      </w:r>
    </w:p>
    <w:p w14:paraId="156D8327" w14:textId="5B0B409E" w:rsidR="00A25EA1" w:rsidRPr="00DF495C" w:rsidRDefault="00215B9B" w:rsidP="0030407E">
      <w:pPr>
        <w:tabs>
          <w:tab w:val="left" w:pos="1418"/>
        </w:tabs>
        <w:spacing w:before="240"/>
        <w:jc w:val="both"/>
        <w:rPr>
          <w:rFonts w:ascii="Bookman Old Style" w:hAnsi="Bookman Old Style"/>
          <w:b/>
          <w:bCs/>
          <w:lang w:val="en-US"/>
        </w:rPr>
      </w:pPr>
      <w:r w:rsidRPr="00DF495C">
        <w:rPr>
          <w:rFonts w:ascii="Bookman Old Style" w:hAnsi="Bookman Old Style"/>
          <w:b/>
          <w:bCs/>
          <w:i/>
          <w:iCs/>
          <w:lang w:val="en-US"/>
        </w:rPr>
        <w:t>Q04</w:t>
      </w:r>
      <w:r w:rsidR="00A25EA1" w:rsidRPr="00DF495C">
        <w:rPr>
          <w:rFonts w:ascii="Bookman Old Style" w:hAnsi="Bookman Old Style"/>
          <w:b/>
          <w:bCs/>
          <w:i/>
          <w:iCs/>
          <w:lang w:val="en-US"/>
        </w:rPr>
        <w:t xml:space="preserve"> </w:t>
      </w:r>
      <w:r w:rsidR="0030407E" w:rsidRPr="00DF495C">
        <w:rPr>
          <w:rFonts w:ascii="Bookman Old Style" w:hAnsi="Bookman Old Style"/>
          <w:i/>
          <w:iCs/>
          <w:lang w:val="en-US"/>
        </w:rPr>
        <w:t>In addition to reading job advertisements, did (you/NAME) do anything else in the last four weeks to (find a paid job/start a business)?</w:t>
      </w:r>
      <w:r w:rsidR="00A25EA1" w:rsidRPr="00DF495C">
        <w:rPr>
          <w:rFonts w:ascii="Bookman Old Style" w:hAnsi="Bookman Old Style"/>
          <w:lang w:val="en-US"/>
        </w:rPr>
        <w:t xml:space="preserve"> </w:t>
      </w:r>
    </w:p>
    <w:p w14:paraId="254D24F8" w14:textId="4025AF12"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 xml:space="preserve"> Studying/reading job advertisements may be considered as a passive job search method as it does not entail a contact with a prospective job/business opportunity. As a </w:t>
      </w:r>
      <w:r w:rsidR="005351D5" w:rsidRPr="00DF495C">
        <w:rPr>
          <w:rFonts w:ascii="Bookman Old Style" w:hAnsi="Bookman Old Style"/>
          <w:lang w:val="en-US"/>
        </w:rPr>
        <w:t>consequence,</w:t>
      </w:r>
      <w:r w:rsidRPr="00DF495C">
        <w:rPr>
          <w:rFonts w:ascii="Bookman Old Style" w:hAnsi="Bookman Old Style"/>
          <w:lang w:val="en-US"/>
        </w:rPr>
        <w:t xml:space="preserve"> those who only read job advertisements could be excluded from </w:t>
      </w:r>
      <w:proofErr w:type="spellStart"/>
      <w:r w:rsidRPr="00DF495C">
        <w:rPr>
          <w:rFonts w:ascii="Bookman Old Style" w:hAnsi="Bookman Old Style"/>
          <w:lang w:val="en-US"/>
        </w:rPr>
        <w:t>labour</w:t>
      </w:r>
      <w:proofErr w:type="spellEnd"/>
      <w:r w:rsidRPr="00DF495C">
        <w:rPr>
          <w:rFonts w:ascii="Bookman Old Style" w:hAnsi="Bookman Old Style"/>
          <w:lang w:val="en-US"/>
        </w:rPr>
        <w:t xml:space="preserve"> underutilization measures. This question ensures that those who report studying/reading job advertisements as their main method of job search can still be identified as having undertaken active job search.</w:t>
      </w:r>
      <w:r w:rsidR="005351D5" w:rsidRPr="00DF495C">
        <w:rPr>
          <w:rFonts w:ascii="Bookman Old Style" w:hAnsi="Bookman Old Style"/>
          <w:lang w:val="en-US"/>
        </w:rPr>
        <w:t xml:space="preserve"> </w:t>
      </w:r>
      <w:r w:rsidRPr="00DF495C">
        <w:rPr>
          <w:rFonts w:ascii="Bookman Old Style" w:hAnsi="Bookman Old Style"/>
          <w:lang w:val="en-US"/>
        </w:rPr>
        <w:t>Only asked of those who reported reading or studying advertisements as their main activity to search for a job or start a business.</w:t>
      </w:r>
    </w:p>
    <w:p w14:paraId="1B90019B" w14:textId="6FCD460F" w:rsidR="00A25EA1" w:rsidRPr="00DF495C" w:rsidRDefault="00215B9B" w:rsidP="00A25EA1">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Q05</w:t>
      </w:r>
      <w:r w:rsidR="00A25EA1" w:rsidRPr="00DF495C">
        <w:rPr>
          <w:rFonts w:ascii="Bookman Old Style" w:hAnsi="Bookman Old Style"/>
          <w:i/>
          <w:iCs/>
          <w:lang w:val="en-US"/>
        </w:rPr>
        <w:t xml:space="preserve"> </w:t>
      </w:r>
      <w:r w:rsidR="0030407E" w:rsidRPr="00DF495C">
        <w:rPr>
          <w:rFonts w:ascii="Bookman Old Style" w:hAnsi="Bookman Old Style"/>
          <w:i/>
          <w:iCs/>
          <w:lang w:val="en-US"/>
        </w:rPr>
        <w:t>What else did (you/NAME) do?</w:t>
      </w:r>
    </w:p>
    <w:p w14:paraId="7E9A6408" w14:textId="6EEB2B7D" w:rsidR="00A25EA1" w:rsidRPr="00DF495C" w:rsidRDefault="00215B9B" w:rsidP="00A25EA1">
      <w:pPr>
        <w:tabs>
          <w:tab w:val="left" w:pos="1418"/>
        </w:tabs>
        <w:spacing w:before="240"/>
        <w:jc w:val="both"/>
        <w:rPr>
          <w:rFonts w:ascii="Bookman Old Style" w:hAnsi="Bookman Old Style"/>
          <w:b/>
          <w:bCs/>
          <w:i/>
          <w:iCs/>
          <w:lang w:val="en-US"/>
        </w:rPr>
      </w:pPr>
      <w:r w:rsidRPr="00DF495C">
        <w:rPr>
          <w:rFonts w:ascii="Bookman Old Style" w:hAnsi="Bookman Old Style"/>
          <w:b/>
          <w:bCs/>
          <w:i/>
          <w:iCs/>
          <w:lang w:val="en-US"/>
        </w:rPr>
        <w:t>Q06</w:t>
      </w:r>
      <w:r w:rsidR="00A25EA1" w:rsidRPr="00DF495C">
        <w:rPr>
          <w:rFonts w:ascii="Bookman Old Style" w:hAnsi="Bookman Old Style"/>
          <w:b/>
          <w:bCs/>
          <w:i/>
          <w:iCs/>
          <w:lang w:val="en-US"/>
        </w:rPr>
        <w:t xml:space="preserve"> </w:t>
      </w:r>
      <w:r w:rsidR="005259A6" w:rsidRPr="00DF495C">
        <w:rPr>
          <w:rFonts w:ascii="Bookman Old Style" w:hAnsi="Bookman Old Style"/>
          <w:i/>
          <w:iCs/>
          <w:lang w:val="en-US"/>
        </w:rPr>
        <w:t xml:space="preserve">For how long (have/has) (you/NAME) been without work and trying to find a paid job or start a business? </w:t>
      </w:r>
      <w:r w:rsidR="00A25EA1" w:rsidRPr="00DF495C">
        <w:rPr>
          <w:rFonts w:ascii="Bookman Old Style" w:hAnsi="Bookman Old Style"/>
          <w:i/>
          <w:iCs/>
          <w:lang w:val="en-US"/>
        </w:rPr>
        <w:t xml:space="preserve"> </w:t>
      </w:r>
    </w:p>
    <w:p w14:paraId="03FC871D" w14:textId="4E737360"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To identify the duration of unemployment for people who are currently unemployed.</w:t>
      </w:r>
      <w:r w:rsidR="005351D5" w:rsidRPr="00DF495C">
        <w:rPr>
          <w:rFonts w:ascii="Bookman Old Style" w:hAnsi="Bookman Old Style"/>
          <w:lang w:val="en-US"/>
        </w:rPr>
        <w:t xml:space="preserve"> </w:t>
      </w:r>
      <w:r w:rsidRPr="00DF495C">
        <w:rPr>
          <w:rFonts w:ascii="Bookman Old Style" w:hAnsi="Bookman Old Style"/>
          <w:lang w:val="en-US"/>
        </w:rPr>
        <w:t>To identify persons in long-term unemployment.</w:t>
      </w:r>
      <w:r w:rsidR="005351D5" w:rsidRPr="00DF495C">
        <w:rPr>
          <w:rFonts w:ascii="Bookman Old Style" w:hAnsi="Bookman Old Style"/>
          <w:lang w:val="en-US"/>
        </w:rPr>
        <w:t xml:space="preserve"> </w:t>
      </w:r>
      <w:r w:rsidRPr="00DF495C">
        <w:rPr>
          <w:rFonts w:ascii="Bookman Old Style" w:hAnsi="Bookman Old Style"/>
          <w:lang w:val="en-US"/>
        </w:rPr>
        <w:t>The respondent should indicate the duration and the interviewer should code the response to the response categories.</w:t>
      </w:r>
      <w:r w:rsidR="002C03EB" w:rsidRPr="00DF495C">
        <w:rPr>
          <w:rFonts w:ascii="Bookman Old Style" w:hAnsi="Bookman Old Style"/>
          <w:lang w:val="en-US"/>
        </w:rPr>
        <w:t xml:space="preserve"> </w:t>
      </w:r>
      <w:r w:rsidRPr="00DF495C">
        <w:rPr>
          <w:rFonts w:ascii="Bookman Old Style" w:hAnsi="Bookman Old Style"/>
          <w:lang w:val="en-US"/>
        </w:rPr>
        <w:t xml:space="preserve">The duration will be the shorter of the time since the respondent last worked and the time the person has been seeking work. For </w:t>
      </w:r>
      <w:r w:rsidR="005351D5" w:rsidRPr="00DF495C">
        <w:rPr>
          <w:rFonts w:ascii="Bookman Old Style" w:hAnsi="Bookman Old Style"/>
          <w:lang w:val="en-US"/>
        </w:rPr>
        <w:t>example,</w:t>
      </w:r>
      <w:r w:rsidRPr="00DF495C">
        <w:rPr>
          <w:rFonts w:ascii="Bookman Old Style" w:hAnsi="Bookman Old Style"/>
          <w:lang w:val="en-US"/>
        </w:rPr>
        <w:t xml:space="preserve"> if the respondent has been looking for work for 6 months but did some work for pay 3 months ago then the duration would be 3 months.</w:t>
      </w:r>
    </w:p>
    <w:p w14:paraId="09D80EEC" w14:textId="75B72C05" w:rsidR="00A25EA1" w:rsidRPr="00DF495C" w:rsidRDefault="00215B9B" w:rsidP="005259A6">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Q07</w:t>
      </w:r>
      <w:r w:rsidR="00A25EA1" w:rsidRPr="00DF495C">
        <w:rPr>
          <w:rFonts w:ascii="Bookman Old Style" w:hAnsi="Bookman Old Style"/>
          <w:b/>
          <w:bCs/>
          <w:i/>
          <w:iCs/>
          <w:lang w:val="en-US"/>
        </w:rPr>
        <w:t xml:space="preserve"> </w:t>
      </w:r>
      <w:r w:rsidR="005259A6" w:rsidRPr="00DF495C">
        <w:rPr>
          <w:rFonts w:ascii="Bookman Old Style" w:hAnsi="Bookman Old Style"/>
          <w:i/>
          <w:iCs/>
          <w:lang w:val="en-US"/>
        </w:rPr>
        <w:t>At any time in the last 12 months, that is since [CURRENT MONTH -12, YY] up to last month did (you/NAME) look for a paid job or try to start a business?</w:t>
      </w:r>
    </w:p>
    <w:p w14:paraId="40C12DBB" w14:textId="1F4DC2FE"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 xml:space="preserve">For respondents who are not currently seeking work this identifies people who have looked for work at some time in the past 12 months. This can be compared to the current unemployment situation to assess if this gives additional information about pressure on the </w:t>
      </w:r>
      <w:proofErr w:type="spellStart"/>
      <w:r w:rsidRPr="00DF495C">
        <w:rPr>
          <w:rFonts w:ascii="Bookman Old Style" w:hAnsi="Bookman Old Style"/>
          <w:lang w:val="en-US"/>
        </w:rPr>
        <w:t>labour</w:t>
      </w:r>
      <w:proofErr w:type="spellEnd"/>
      <w:r w:rsidRPr="00DF495C">
        <w:rPr>
          <w:rFonts w:ascii="Bookman Old Style" w:hAnsi="Bookman Old Style"/>
          <w:lang w:val="en-US"/>
        </w:rPr>
        <w:t xml:space="preserve"> market.</w:t>
      </w:r>
      <w:r w:rsidR="005351D5" w:rsidRPr="00DF495C">
        <w:rPr>
          <w:rFonts w:ascii="Bookman Old Style" w:hAnsi="Bookman Old Style"/>
          <w:lang w:val="en-US"/>
        </w:rPr>
        <w:t xml:space="preserve"> </w:t>
      </w:r>
      <w:r w:rsidRPr="00DF495C">
        <w:rPr>
          <w:rFonts w:ascii="Bookman Old Style" w:hAnsi="Bookman Old Style"/>
          <w:lang w:val="en-US"/>
        </w:rPr>
        <w:t>Only asked of respondents not currently employed and not currently seeking work as captured in earlier questions.</w:t>
      </w:r>
      <w:r w:rsidR="005351D5" w:rsidRPr="00DF495C">
        <w:rPr>
          <w:rFonts w:ascii="Bookman Old Style" w:hAnsi="Bookman Old Style"/>
          <w:lang w:val="en-US"/>
        </w:rPr>
        <w:t xml:space="preserve"> </w:t>
      </w:r>
      <w:r w:rsidRPr="00DF495C">
        <w:rPr>
          <w:rFonts w:ascii="Bookman Old Style" w:hAnsi="Bookman Old Style"/>
          <w:lang w:val="en-US"/>
        </w:rPr>
        <w:t>Any activity over the previous 12 months should be recorded as a YES.</w:t>
      </w:r>
    </w:p>
    <w:p w14:paraId="4E04290A" w14:textId="7B0ADD9E" w:rsidR="00A25EA1" w:rsidRPr="00DF495C" w:rsidRDefault="00215B9B" w:rsidP="005259A6">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Q08</w:t>
      </w:r>
      <w:r w:rsidR="00A25EA1" w:rsidRPr="00DF495C">
        <w:rPr>
          <w:rFonts w:ascii="Bookman Old Style" w:hAnsi="Bookman Old Style"/>
          <w:b/>
          <w:bCs/>
          <w:i/>
          <w:iCs/>
          <w:lang w:val="en-US"/>
        </w:rPr>
        <w:t xml:space="preserve"> </w:t>
      </w:r>
      <w:r w:rsidR="005259A6" w:rsidRPr="00DF495C">
        <w:rPr>
          <w:rFonts w:ascii="Bookman Old Style" w:hAnsi="Bookman Old Style"/>
          <w:i/>
          <w:iCs/>
          <w:lang w:val="en-US"/>
        </w:rPr>
        <w:t>At present, (do/does) (you/NAME) want to work?</w:t>
      </w:r>
    </w:p>
    <w:p w14:paraId="10A730C3" w14:textId="16D87639"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To identify respondents who would want to work if the work was available.</w:t>
      </w:r>
      <w:r w:rsidR="005351D5" w:rsidRPr="00DF495C">
        <w:rPr>
          <w:rFonts w:ascii="Bookman Old Style" w:hAnsi="Bookman Old Style"/>
          <w:lang w:val="en-US"/>
        </w:rPr>
        <w:t xml:space="preserve"> </w:t>
      </w:r>
      <w:r w:rsidRPr="00DF495C">
        <w:rPr>
          <w:rFonts w:ascii="Bookman Old Style" w:hAnsi="Bookman Old Style"/>
          <w:lang w:val="en-US"/>
        </w:rPr>
        <w:t>This is only asked of people who are not looking for work currently. The focus of the question should be on the person’s desire for work and not on the type of work or how the work would be found.</w:t>
      </w:r>
      <w:r w:rsidR="005351D5" w:rsidRPr="00DF495C">
        <w:rPr>
          <w:rFonts w:ascii="Bookman Old Style" w:hAnsi="Bookman Old Style"/>
          <w:lang w:val="en-US"/>
        </w:rPr>
        <w:t xml:space="preserve"> </w:t>
      </w:r>
      <w:r w:rsidRPr="00DF495C">
        <w:rPr>
          <w:rFonts w:ascii="Bookman Old Style" w:hAnsi="Bookman Old Style"/>
          <w:lang w:val="en-US"/>
        </w:rPr>
        <w:t>The response should be a spontaneous indication of the respondent and the interviewer should not guide the respondent about the type of work or level of pay which would be involved.</w:t>
      </w:r>
    </w:p>
    <w:p w14:paraId="7906714B" w14:textId="69D8A617" w:rsidR="00A25EA1" w:rsidRPr="00DF495C" w:rsidRDefault="00215B9B" w:rsidP="00A25EA1">
      <w:pPr>
        <w:tabs>
          <w:tab w:val="left" w:pos="1418"/>
        </w:tabs>
        <w:spacing w:before="240"/>
        <w:jc w:val="both"/>
        <w:rPr>
          <w:rFonts w:ascii="Bookman Old Style" w:hAnsi="Bookman Old Style"/>
          <w:b/>
          <w:bCs/>
          <w:i/>
          <w:iCs/>
          <w:lang w:val="en-US"/>
        </w:rPr>
      </w:pPr>
      <w:r w:rsidRPr="00DF495C">
        <w:rPr>
          <w:rFonts w:ascii="Bookman Old Style" w:hAnsi="Bookman Old Style"/>
          <w:b/>
          <w:bCs/>
          <w:i/>
          <w:iCs/>
          <w:lang w:val="en-US"/>
        </w:rPr>
        <w:t>Q09</w:t>
      </w:r>
      <w:r w:rsidR="00A25EA1" w:rsidRPr="00DF495C">
        <w:rPr>
          <w:rFonts w:ascii="Bookman Old Style" w:hAnsi="Bookman Old Style"/>
          <w:b/>
          <w:bCs/>
          <w:i/>
          <w:iCs/>
          <w:lang w:val="en-US"/>
        </w:rPr>
        <w:t xml:space="preserve"> </w:t>
      </w:r>
      <w:r w:rsidR="005259A6" w:rsidRPr="00DF495C">
        <w:rPr>
          <w:rFonts w:ascii="Bookman Old Style" w:hAnsi="Bookman Old Style"/>
          <w:i/>
          <w:iCs/>
          <w:lang w:val="en-US"/>
        </w:rPr>
        <w:t>What is the main reason why (you/NAME) did not try to find a paid job or start a business in the last four weeks?</w:t>
      </w:r>
    </w:p>
    <w:p w14:paraId="07353CE4" w14:textId="77777777" w:rsidR="002C03EB" w:rsidRPr="00DF495C" w:rsidRDefault="00A25EA1" w:rsidP="002C03EB">
      <w:pPr>
        <w:numPr>
          <w:ilvl w:val="0"/>
          <w:numId w:val="230"/>
        </w:numPr>
        <w:tabs>
          <w:tab w:val="left" w:pos="1418"/>
        </w:tabs>
        <w:jc w:val="both"/>
        <w:rPr>
          <w:rFonts w:ascii="Bookman Old Style" w:hAnsi="Bookman Old Style"/>
          <w:lang w:val="en-US"/>
        </w:rPr>
      </w:pPr>
      <w:r w:rsidRPr="00DF495C">
        <w:rPr>
          <w:rFonts w:ascii="Bookman Old Style" w:hAnsi="Bookman Old Style"/>
          <w:lang w:val="en-US"/>
        </w:rPr>
        <w:lastRenderedPageBreak/>
        <w:t xml:space="preserve">WAITING FOR RESULTS OF A PREVIOUS SEARCH </w:t>
      </w:r>
    </w:p>
    <w:p w14:paraId="206DA702" w14:textId="77777777" w:rsidR="00A25EA1" w:rsidRPr="00DF495C" w:rsidRDefault="00A25EA1" w:rsidP="002C03EB">
      <w:pPr>
        <w:numPr>
          <w:ilvl w:val="0"/>
          <w:numId w:val="230"/>
        </w:numPr>
        <w:tabs>
          <w:tab w:val="left" w:pos="1418"/>
        </w:tabs>
        <w:jc w:val="both"/>
        <w:rPr>
          <w:rFonts w:ascii="Bookman Old Style" w:hAnsi="Bookman Old Style"/>
          <w:lang w:val="en-US"/>
        </w:rPr>
      </w:pPr>
      <w:r w:rsidRPr="00DF495C">
        <w:rPr>
          <w:rFonts w:ascii="Bookman Old Style" w:hAnsi="Bookman Old Style"/>
          <w:lang w:val="en-US"/>
        </w:rPr>
        <w:t xml:space="preserve">AWAITING RECALL FROM A PREVIOUS JOB </w:t>
      </w:r>
    </w:p>
    <w:p w14:paraId="29ACC9B3" w14:textId="77777777" w:rsidR="00A25EA1" w:rsidRPr="00DF495C" w:rsidRDefault="00A25EA1" w:rsidP="002C03EB">
      <w:pPr>
        <w:numPr>
          <w:ilvl w:val="0"/>
          <w:numId w:val="230"/>
        </w:numPr>
        <w:tabs>
          <w:tab w:val="left" w:pos="1418"/>
        </w:tabs>
        <w:jc w:val="both"/>
        <w:rPr>
          <w:rFonts w:ascii="Bookman Old Style" w:hAnsi="Bookman Old Style"/>
          <w:lang w:val="en-US"/>
        </w:rPr>
      </w:pPr>
      <w:r w:rsidRPr="00DF495C">
        <w:rPr>
          <w:rFonts w:ascii="Bookman Old Style" w:hAnsi="Bookman Old Style"/>
          <w:lang w:val="en-US"/>
        </w:rPr>
        <w:t xml:space="preserve">WAITING FOR THE SEASON TO START </w:t>
      </w:r>
    </w:p>
    <w:p w14:paraId="64C2A6ED" w14:textId="77777777" w:rsidR="00A25EA1" w:rsidRPr="00DF495C" w:rsidRDefault="00A25EA1" w:rsidP="002C03EB">
      <w:pPr>
        <w:numPr>
          <w:ilvl w:val="0"/>
          <w:numId w:val="230"/>
        </w:numPr>
        <w:tabs>
          <w:tab w:val="left" w:pos="1418"/>
        </w:tabs>
        <w:jc w:val="both"/>
        <w:rPr>
          <w:rFonts w:ascii="Bookman Old Style" w:hAnsi="Bookman Old Style"/>
          <w:lang w:val="en-US"/>
        </w:rPr>
      </w:pPr>
      <w:r w:rsidRPr="00DF495C">
        <w:rPr>
          <w:rFonts w:ascii="Bookman Old Style" w:hAnsi="Bookman Old Style"/>
          <w:lang w:val="en-US"/>
        </w:rPr>
        <w:t xml:space="preserve">WAITING TO START A NEW JOB OR BUSINESS </w:t>
      </w:r>
    </w:p>
    <w:p w14:paraId="1A8AB634" w14:textId="77777777" w:rsidR="00A25EA1" w:rsidRPr="00DF495C" w:rsidRDefault="00A25EA1" w:rsidP="002C03EB">
      <w:pPr>
        <w:numPr>
          <w:ilvl w:val="0"/>
          <w:numId w:val="230"/>
        </w:numPr>
        <w:tabs>
          <w:tab w:val="left" w:pos="1418"/>
        </w:tabs>
        <w:jc w:val="both"/>
        <w:rPr>
          <w:rFonts w:ascii="Bookman Old Style" w:hAnsi="Bookman Old Style"/>
          <w:lang w:val="en-US"/>
        </w:rPr>
      </w:pPr>
      <w:r w:rsidRPr="00DF495C">
        <w:rPr>
          <w:rFonts w:ascii="Bookman Old Style" w:hAnsi="Bookman Old Style"/>
          <w:lang w:val="en-US"/>
        </w:rPr>
        <w:t xml:space="preserve">TIRED OF LOOKING FOR JOBS, NO JOBS IN AREA </w:t>
      </w:r>
    </w:p>
    <w:p w14:paraId="567CB624" w14:textId="77777777" w:rsidR="00A25EA1" w:rsidRPr="00DF495C" w:rsidRDefault="00A25EA1" w:rsidP="002C03EB">
      <w:pPr>
        <w:numPr>
          <w:ilvl w:val="0"/>
          <w:numId w:val="230"/>
        </w:numPr>
        <w:tabs>
          <w:tab w:val="left" w:pos="1418"/>
        </w:tabs>
        <w:jc w:val="both"/>
        <w:rPr>
          <w:rFonts w:ascii="Bookman Old Style" w:hAnsi="Bookman Old Style"/>
          <w:lang w:val="en-US"/>
        </w:rPr>
      </w:pPr>
      <w:r w:rsidRPr="00DF495C">
        <w:rPr>
          <w:rFonts w:ascii="Bookman Old Style" w:hAnsi="Bookman Old Style"/>
          <w:lang w:val="en-US"/>
        </w:rPr>
        <w:t xml:space="preserve">NO JOBS MATCHING SKILLS, LACKS EXPERIENCE </w:t>
      </w:r>
    </w:p>
    <w:p w14:paraId="09646756" w14:textId="77777777" w:rsidR="00A25EA1" w:rsidRPr="00DF495C" w:rsidRDefault="00A25EA1" w:rsidP="002C03EB">
      <w:pPr>
        <w:numPr>
          <w:ilvl w:val="0"/>
          <w:numId w:val="230"/>
        </w:numPr>
        <w:tabs>
          <w:tab w:val="left" w:pos="1418"/>
        </w:tabs>
        <w:jc w:val="both"/>
        <w:rPr>
          <w:rFonts w:ascii="Bookman Old Style" w:hAnsi="Bookman Old Style"/>
          <w:lang w:val="en-US"/>
        </w:rPr>
      </w:pPr>
      <w:r w:rsidRPr="00DF495C">
        <w:rPr>
          <w:rFonts w:ascii="Bookman Old Style" w:hAnsi="Bookman Old Style"/>
          <w:lang w:val="en-US"/>
        </w:rPr>
        <w:t xml:space="preserve">CONSIDERED TOO YOUNG/OLD BY EMPLOYERS </w:t>
      </w:r>
    </w:p>
    <w:p w14:paraId="6BDD0310" w14:textId="77777777" w:rsidR="00A25EA1" w:rsidRPr="00DF495C" w:rsidRDefault="00A25EA1" w:rsidP="002C03EB">
      <w:pPr>
        <w:numPr>
          <w:ilvl w:val="0"/>
          <w:numId w:val="230"/>
        </w:numPr>
        <w:tabs>
          <w:tab w:val="left" w:pos="1418"/>
        </w:tabs>
        <w:jc w:val="both"/>
        <w:rPr>
          <w:rFonts w:ascii="Bookman Old Style" w:hAnsi="Bookman Old Style"/>
        </w:rPr>
      </w:pPr>
      <w:r w:rsidRPr="00DF495C">
        <w:rPr>
          <w:rFonts w:ascii="Bookman Old Style" w:hAnsi="Bookman Old Style"/>
        </w:rPr>
        <w:t xml:space="preserve">IN STUDIES, TRAINING </w:t>
      </w:r>
    </w:p>
    <w:p w14:paraId="18CB7F31" w14:textId="77777777" w:rsidR="00A25EA1" w:rsidRPr="00DF495C" w:rsidRDefault="00A25EA1" w:rsidP="002C03EB">
      <w:pPr>
        <w:numPr>
          <w:ilvl w:val="0"/>
          <w:numId w:val="230"/>
        </w:numPr>
        <w:tabs>
          <w:tab w:val="left" w:pos="1418"/>
        </w:tabs>
        <w:jc w:val="both"/>
        <w:rPr>
          <w:rFonts w:ascii="Bookman Old Style" w:hAnsi="Bookman Old Style"/>
        </w:rPr>
      </w:pPr>
      <w:r w:rsidRPr="00DF495C">
        <w:rPr>
          <w:rFonts w:ascii="Bookman Old Style" w:hAnsi="Bookman Old Style"/>
        </w:rPr>
        <w:t xml:space="preserve">FAMILY / HOUSEHOLD RESPONSIBILITIES </w:t>
      </w:r>
    </w:p>
    <w:p w14:paraId="51DB3060" w14:textId="77777777" w:rsidR="00A25EA1" w:rsidRPr="00DF495C" w:rsidRDefault="00A25EA1" w:rsidP="002C03EB">
      <w:pPr>
        <w:numPr>
          <w:ilvl w:val="0"/>
          <w:numId w:val="230"/>
        </w:numPr>
        <w:tabs>
          <w:tab w:val="left" w:pos="1418"/>
        </w:tabs>
        <w:jc w:val="both"/>
        <w:rPr>
          <w:rFonts w:ascii="Bookman Old Style" w:hAnsi="Bookman Old Style"/>
          <w:lang w:val="en-US"/>
        </w:rPr>
      </w:pPr>
      <w:r w:rsidRPr="00DF495C">
        <w:rPr>
          <w:rFonts w:ascii="Bookman Old Style" w:hAnsi="Bookman Old Style"/>
          <w:lang w:val="en-US"/>
        </w:rPr>
        <w:t xml:space="preserve">IN AGRICULTURE / FISHING FOR FAMILY USE </w:t>
      </w:r>
    </w:p>
    <w:p w14:paraId="60DBA7D8" w14:textId="77777777" w:rsidR="00A25EA1" w:rsidRPr="00DF495C" w:rsidRDefault="00A25EA1" w:rsidP="002C03EB">
      <w:pPr>
        <w:numPr>
          <w:ilvl w:val="0"/>
          <w:numId w:val="230"/>
        </w:numPr>
        <w:tabs>
          <w:tab w:val="left" w:pos="1418"/>
        </w:tabs>
        <w:jc w:val="both"/>
        <w:rPr>
          <w:rFonts w:ascii="Bookman Old Style" w:hAnsi="Bookman Old Style"/>
        </w:rPr>
      </w:pPr>
      <w:r w:rsidRPr="00DF495C">
        <w:rPr>
          <w:rFonts w:ascii="Bookman Old Style" w:hAnsi="Bookman Old Style"/>
        </w:rPr>
        <w:t xml:space="preserve">OWN DISABILITY, INJURY, ILLNESS </w:t>
      </w:r>
    </w:p>
    <w:p w14:paraId="65C2E28E" w14:textId="77777777" w:rsidR="00A25EA1" w:rsidRPr="00DF495C" w:rsidRDefault="00A25EA1" w:rsidP="002C03EB">
      <w:pPr>
        <w:numPr>
          <w:ilvl w:val="0"/>
          <w:numId w:val="230"/>
        </w:numPr>
        <w:tabs>
          <w:tab w:val="left" w:pos="1418"/>
        </w:tabs>
        <w:jc w:val="both"/>
        <w:rPr>
          <w:rFonts w:ascii="Bookman Old Style" w:hAnsi="Bookman Old Style"/>
          <w:lang w:val="en-US"/>
        </w:rPr>
      </w:pPr>
      <w:r w:rsidRPr="00DF495C">
        <w:rPr>
          <w:rFonts w:ascii="Bookman Old Style" w:hAnsi="Bookman Old Style"/>
          <w:lang w:val="en-US"/>
        </w:rPr>
        <w:t>RETIRED, PENSIONER, OTHER SOURCES OF INCOME</w:t>
      </w:r>
    </w:p>
    <w:p w14:paraId="007A60AB" w14:textId="77777777" w:rsidR="00A25EA1" w:rsidRPr="00DF495C" w:rsidRDefault="00A25EA1" w:rsidP="002C03EB">
      <w:pPr>
        <w:numPr>
          <w:ilvl w:val="0"/>
          <w:numId w:val="230"/>
        </w:numPr>
        <w:tabs>
          <w:tab w:val="left" w:pos="1418"/>
        </w:tabs>
        <w:jc w:val="both"/>
        <w:rPr>
          <w:rFonts w:ascii="Bookman Old Style" w:hAnsi="Bookman Old Style"/>
        </w:rPr>
      </w:pPr>
      <w:r w:rsidRPr="00DF495C">
        <w:rPr>
          <w:rFonts w:ascii="Bookman Old Style" w:hAnsi="Bookman Old Style"/>
        </w:rPr>
        <w:t xml:space="preserve">OTHER (SPECIFY) </w:t>
      </w:r>
    </w:p>
    <w:p w14:paraId="71DB35FE" w14:textId="093C360A"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 xml:space="preserve">To identify the reasons for not seeking work. This will include discouraged workers who are not looking for work as they do not believe it is available. This allows an assessment of the barriers to engagement with the </w:t>
      </w:r>
      <w:proofErr w:type="spellStart"/>
      <w:r w:rsidRPr="00DF495C">
        <w:rPr>
          <w:rFonts w:ascii="Bookman Old Style" w:hAnsi="Bookman Old Style"/>
          <w:lang w:val="en-US"/>
        </w:rPr>
        <w:t>labour</w:t>
      </w:r>
      <w:proofErr w:type="spellEnd"/>
      <w:r w:rsidRPr="00DF495C">
        <w:rPr>
          <w:rFonts w:ascii="Bookman Old Style" w:hAnsi="Bookman Old Style"/>
          <w:lang w:val="en-US"/>
        </w:rPr>
        <w:t xml:space="preserve"> market.</w:t>
      </w:r>
      <w:r w:rsidR="005351D5" w:rsidRPr="00DF495C">
        <w:rPr>
          <w:rFonts w:ascii="Bookman Old Style" w:hAnsi="Bookman Old Style"/>
          <w:lang w:val="en-US"/>
        </w:rPr>
        <w:t xml:space="preserve"> </w:t>
      </w:r>
      <w:r w:rsidRPr="00DF495C">
        <w:rPr>
          <w:rFonts w:ascii="Bookman Old Style" w:hAnsi="Bookman Old Style"/>
          <w:lang w:val="en-US"/>
        </w:rPr>
        <w:t xml:space="preserve">As part of the sequence to identify future starters who have found a job to start in the future who may be considered unemployed subject to other criteria. </w:t>
      </w:r>
      <w:r w:rsidR="005259A6" w:rsidRPr="00DF495C">
        <w:rPr>
          <w:rFonts w:ascii="Bookman Old Style" w:hAnsi="Bookman Old Style"/>
          <w:lang w:val="en-US"/>
        </w:rPr>
        <w:t>I</w:t>
      </w:r>
      <w:r w:rsidRPr="00DF495C">
        <w:rPr>
          <w:rFonts w:ascii="Bookman Old Style" w:hAnsi="Bookman Old Style"/>
          <w:lang w:val="en-US"/>
        </w:rPr>
        <w:t>f the respondent mentions multiple reasons, one of which is category 03 (waiting to start a new job or business), record 03. Otherwise, if multiple reasons are indicated the main reason, as subjectively reported by the respondent, should be recorded.</w:t>
      </w:r>
    </w:p>
    <w:p w14:paraId="01B3421F" w14:textId="08211F91" w:rsidR="002C03EB" w:rsidRPr="00DF495C" w:rsidRDefault="00215B9B" w:rsidP="00A25EA1">
      <w:pPr>
        <w:tabs>
          <w:tab w:val="left" w:pos="1418"/>
        </w:tabs>
        <w:spacing w:before="240"/>
        <w:jc w:val="both"/>
        <w:rPr>
          <w:rFonts w:ascii="Bookman Old Style" w:hAnsi="Bookman Old Style"/>
          <w:b/>
          <w:bCs/>
          <w:i/>
          <w:iCs/>
          <w:lang w:val="en-US"/>
        </w:rPr>
      </w:pPr>
      <w:proofErr w:type="gramStart"/>
      <w:r w:rsidRPr="00DF495C">
        <w:rPr>
          <w:rFonts w:ascii="Bookman Old Style" w:hAnsi="Bookman Old Style"/>
          <w:b/>
          <w:bCs/>
          <w:i/>
          <w:iCs/>
          <w:lang w:val="en-US"/>
        </w:rPr>
        <w:t>Q10</w:t>
      </w:r>
      <w:proofErr w:type="gramEnd"/>
      <w:r w:rsidR="005259A6" w:rsidRPr="00DF495C">
        <w:rPr>
          <w:rFonts w:ascii="Bookman Old Style" w:hAnsi="Bookman Old Style"/>
          <w:b/>
          <w:bCs/>
          <w:i/>
          <w:iCs/>
          <w:lang w:val="en-US"/>
        </w:rPr>
        <w:t xml:space="preserve"> </w:t>
      </w:r>
      <w:r w:rsidR="005259A6" w:rsidRPr="00DF495C">
        <w:rPr>
          <w:rFonts w:ascii="Bookman Old Style" w:hAnsi="Bookman Old Style"/>
          <w:i/>
          <w:iCs/>
          <w:lang w:val="en-US"/>
        </w:rPr>
        <w:t>You told me earlier that (you/NAME) expect(s) to start working in a new job or business. How soon (do/does) (you/NAME) expect to start working in this new job or business?</w:t>
      </w:r>
    </w:p>
    <w:p w14:paraId="54FC4D0B" w14:textId="77777777" w:rsidR="002C03EB" w:rsidRPr="00DF495C" w:rsidRDefault="00A25EA1" w:rsidP="002C03EB">
      <w:pPr>
        <w:numPr>
          <w:ilvl w:val="0"/>
          <w:numId w:val="231"/>
        </w:numPr>
        <w:tabs>
          <w:tab w:val="left" w:pos="1418"/>
        </w:tabs>
        <w:jc w:val="both"/>
        <w:rPr>
          <w:rFonts w:ascii="Bookman Old Style" w:hAnsi="Bookman Old Style"/>
          <w:b/>
          <w:bCs/>
          <w:i/>
          <w:iCs/>
        </w:rPr>
      </w:pPr>
      <w:r w:rsidRPr="00DF495C">
        <w:rPr>
          <w:rFonts w:ascii="Bookman Old Style" w:hAnsi="Bookman Old Style"/>
        </w:rPr>
        <w:t xml:space="preserve">ONE MONTH OR LESS </w:t>
      </w:r>
    </w:p>
    <w:p w14:paraId="6E247829" w14:textId="77777777" w:rsidR="00A25EA1" w:rsidRPr="00DF495C" w:rsidRDefault="00A25EA1" w:rsidP="002C03EB">
      <w:pPr>
        <w:numPr>
          <w:ilvl w:val="0"/>
          <w:numId w:val="231"/>
        </w:numPr>
        <w:tabs>
          <w:tab w:val="left" w:pos="1418"/>
        </w:tabs>
        <w:jc w:val="both"/>
        <w:rPr>
          <w:rFonts w:ascii="Bookman Old Style" w:hAnsi="Bookman Old Style"/>
          <w:b/>
          <w:bCs/>
          <w:i/>
          <w:iCs/>
          <w:lang w:val="en-US"/>
        </w:rPr>
      </w:pPr>
      <w:r w:rsidRPr="00DF495C">
        <w:rPr>
          <w:rFonts w:ascii="Bookman Old Style" w:hAnsi="Bookman Old Style"/>
          <w:lang w:val="en-US"/>
        </w:rPr>
        <w:t>MORE THAN 1 MONTH AND UP TO 3 MONTHS</w:t>
      </w:r>
    </w:p>
    <w:p w14:paraId="0822B396" w14:textId="77777777" w:rsidR="00A25EA1" w:rsidRPr="00DF495C" w:rsidRDefault="00A25EA1" w:rsidP="002C03EB">
      <w:pPr>
        <w:numPr>
          <w:ilvl w:val="0"/>
          <w:numId w:val="231"/>
        </w:numPr>
        <w:tabs>
          <w:tab w:val="left" w:pos="1418"/>
        </w:tabs>
        <w:jc w:val="both"/>
        <w:rPr>
          <w:rFonts w:ascii="Bookman Old Style" w:hAnsi="Bookman Old Style"/>
        </w:rPr>
      </w:pPr>
      <w:r w:rsidRPr="00DF495C">
        <w:rPr>
          <w:rFonts w:ascii="Bookman Old Style" w:hAnsi="Bookman Old Style"/>
        </w:rPr>
        <w:t xml:space="preserve">MORE THAN 3 MONTHS </w:t>
      </w:r>
    </w:p>
    <w:p w14:paraId="36502A2E" w14:textId="08A7C409"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To identify respondents who have found a job to start within a short subsequent period or who have concrete plans to start a business within a short subsequent period</w:t>
      </w:r>
      <w:r w:rsidR="002C03EB" w:rsidRPr="00DF495C">
        <w:rPr>
          <w:rFonts w:ascii="Bookman Old Style" w:hAnsi="Bookman Old Style"/>
          <w:lang w:val="en-US"/>
        </w:rPr>
        <w:t>.</w:t>
      </w:r>
      <w:r w:rsidR="005351D5" w:rsidRPr="00DF495C">
        <w:rPr>
          <w:rFonts w:ascii="Bookman Old Style" w:hAnsi="Bookman Old Style"/>
          <w:lang w:val="en-US"/>
        </w:rPr>
        <w:t xml:space="preserve"> </w:t>
      </w:r>
      <w:r w:rsidRPr="00DF495C">
        <w:rPr>
          <w:rFonts w:ascii="Bookman Old Style" w:hAnsi="Bookman Old Style"/>
          <w:lang w:val="en-US"/>
        </w:rPr>
        <w:t>Those starting within a short subsequent period to be determined as per national circumstances will be considered unemployed if they are available for work as identified in later questions.</w:t>
      </w:r>
      <w:r w:rsidR="005351D5" w:rsidRPr="00DF495C">
        <w:rPr>
          <w:rFonts w:ascii="Bookman Old Style" w:hAnsi="Bookman Old Style"/>
          <w:lang w:val="en-US"/>
        </w:rPr>
        <w:t xml:space="preserve"> </w:t>
      </w:r>
      <w:r w:rsidRPr="00DF495C">
        <w:rPr>
          <w:rFonts w:ascii="Bookman Old Style" w:hAnsi="Bookman Old Style"/>
          <w:lang w:val="en-US"/>
        </w:rPr>
        <w:t>The duration is defined as from the date of interview.</w:t>
      </w:r>
    </w:p>
    <w:p w14:paraId="3C6EF264" w14:textId="01FD15E3" w:rsidR="000C7A7E" w:rsidRPr="00DF495C" w:rsidRDefault="00A25EA1" w:rsidP="00A25EA1">
      <w:pPr>
        <w:tabs>
          <w:tab w:val="left" w:pos="1418"/>
        </w:tabs>
        <w:spacing w:before="240"/>
        <w:jc w:val="both"/>
        <w:rPr>
          <w:rFonts w:ascii="Bookman Old Style" w:hAnsi="Bookman Old Style"/>
          <w:i/>
          <w:iCs/>
          <w:lang w:val="en-US"/>
        </w:rPr>
      </w:pPr>
      <w:del w:id="805" w:author="pachalo chizala" w:date="2023-05-07T19:26:00Z">
        <w:r w:rsidRPr="00DF495C" w:rsidDel="004C6D3F">
          <w:rPr>
            <w:rFonts w:ascii="Bookman Old Style" w:hAnsi="Bookman Old Style"/>
            <w:b/>
            <w:bCs/>
            <w:lang w:val="en-US"/>
          </w:rPr>
          <w:delText xml:space="preserve"> </w:delText>
        </w:r>
      </w:del>
      <w:r w:rsidR="00215B9B" w:rsidRPr="00DF495C">
        <w:rPr>
          <w:rFonts w:ascii="Bookman Old Style" w:hAnsi="Bookman Old Style"/>
          <w:b/>
          <w:bCs/>
          <w:i/>
          <w:iCs/>
          <w:lang w:val="en-US"/>
        </w:rPr>
        <w:t>Q11</w:t>
      </w:r>
      <w:r w:rsidRPr="00DF495C">
        <w:rPr>
          <w:rFonts w:ascii="Bookman Old Style" w:hAnsi="Bookman Old Style"/>
          <w:i/>
          <w:iCs/>
          <w:lang w:val="en-US"/>
        </w:rPr>
        <w:t xml:space="preserve"> </w:t>
      </w:r>
      <w:r w:rsidR="005259A6" w:rsidRPr="00DF495C">
        <w:rPr>
          <w:rFonts w:ascii="Bookman Old Style" w:hAnsi="Bookman Old Style"/>
          <w:i/>
          <w:iCs/>
          <w:lang w:val="en-US"/>
        </w:rPr>
        <w:t>If it depended on (you/NAME), could (you/NAME) have started working last week in this new job or business?</w:t>
      </w:r>
    </w:p>
    <w:p w14:paraId="0755AB57" w14:textId="682834AD" w:rsidR="00A25EA1" w:rsidRPr="00DF495C" w:rsidRDefault="00A25EA1" w:rsidP="00A25EA1">
      <w:pPr>
        <w:tabs>
          <w:tab w:val="left" w:pos="1418"/>
        </w:tabs>
        <w:spacing w:before="240"/>
        <w:jc w:val="both"/>
        <w:rPr>
          <w:rFonts w:ascii="Bookman Old Style" w:hAnsi="Bookman Old Style"/>
          <w:i/>
          <w:iCs/>
          <w:lang w:val="en-US"/>
        </w:rPr>
      </w:pPr>
      <w:r w:rsidRPr="00DF495C">
        <w:rPr>
          <w:rFonts w:ascii="Bookman Old Style" w:hAnsi="Bookman Old Style"/>
          <w:lang w:val="en-US"/>
        </w:rPr>
        <w:t>To identify future starters (have a job to start in future and available in the reference week)</w:t>
      </w:r>
      <w:r w:rsidR="000C7A7E" w:rsidRPr="00DF495C">
        <w:rPr>
          <w:rFonts w:ascii="Bookman Old Style" w:hAnsi="Bookman Old Style"/>
          <w:lang w:val="en-US"/>
        </w:rPr>
        <w:t>.</w:t>
      </w:r>
      <w:r w:rsidR="005351D5" w:rsidRPr="00DF495C">
        <w:rPr>
          <w:rFonts w:ascii="Bookman Old Style" w:hAnsi="Bookman Old Style"/>
          <w:lang w:val="en-US"/>
        </w:rPr>
        <w:t xml:space="preserve"> </w:t>
      </w:r>
      <w:r w:rsidRPr="00DF495C">
        <w:rPr>
          <w:rFonts w:ascii="Bookman Old Style" w:hAnsi="Bookman Old Style"/>
          <w:lang w:val="en-US"/>
        </w:rPr>
        <w:t xml:space="preserve">Part of the sequence of questions required to identify the unemployed and the potential </w:t>
      </w:r>
      <w:proofErr w:type="spellStart"/>
      <w:r w:rsidRPr="00DF495C">
        <w:rPr>
          <w:rFonts w:ascii="Bookman Old Style" w:hAnsi="Bookman Old Style"/>
          <w:lang w:val="en-US"/>
        </w:rPr>
        <w:t>labour</w:t>
      </w:r>
      <w:proofErr w:type="spellEnd"/>
      <w:r w:rsidRPr="00DF495C">
        <w:rPr>
          <w:rFonts w:ascii="Bookman Old Style" w:hAnsi="Bookman Old Style"/>
          <w:lang w:val="en-US"/>
        </w:rPr>
        <w:t xml:space="preserve"> force</w:t>
      </w:r>
      <w:r w:rsidR="000C7A7E" w:rsidRPr="00DF495C">
        <w:rPr>
          <w:rFonts w:ascii="Bookman Old Style" w:hAnsi="Bookman Old Style"/>
          <w:lang w:val="en-US"/>
        </w:rPr>
        <w:t>.</w:t>
      </w:r>
      <w:r w:rsidR="005351D5" w:rsidRPr="00DF495C">
        <w:rPr>
          <w:rFonts w:ascii="Bookman Old Style" w:hAnsi="Bookman Old Style"/>
          <w:lang w:val="en-US"/>
        </w:rPr>
        <w:t xml:space="preserve"> </w:t>
      </w:r>
      <w:r w:rsidRPr="00DF495C">
        <w:rPr>
          <w:rFonts w:ascii="Bookman Old Style" w:hAnsi="Bookman Old Style"/>
          <w:lang w:val="en-US"/>
        </w:rPr>
        <w:t>Asked of those who were identified as having a job which will start within the following 3 months.  The focus of this question is on the respondent’s time availability to start work in a short period (the week before the interview) should a job or business opportunity existed. The respondent should not be required to consider any specific type of job or pay. He or she should reply in reference to their time availability and not on the basis of the characteristics of the job or business.</w:t>
      </w:r>
    </w:p>
    <w:p w14:paraId="7C9AE73E" w14:textId="51BE1DA9" w:rsidR="005259A6" w:rsidRPr="00DF495C" w:rsidRDefault="00215B9B" w:rsidP="005259A6">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Q12</w:t>
      </w:r>
      <w:r w:rsidR="00A25EA1" w:rsidRPr="00DF495C">
        <w:rPr>
          <w:rFonts w:ascii="Bookman Old Style" w:hAnsi="Bookman Old Style"/>
          <w:b/>
          <w:bCs/>
          <w:i/>
          <w:iCs/>
          <w:lang w:val="en-US"/>
        </w:rPr>
        <w:t xml:space="preserve"> </w:t>
      </w:r>
      <w:r w:rsidR="005259A6" w:rsidRPr="00DF495C">
        <w:rPr>
          <w:rFonts w:ascii="Bookman Old Style" w:hAnsi="Bookman Old Style"/>
          <w:i/>
          <w:iCs/>
          <w:lang w:val="en-US"/>
        </w:rPr>
        <w:t>If a job or business opportunity had been available, could (you/NAME) have started working last week?</w:t>
      </w:r>
    </w:p>
    <w:p w14:paraId="5DA63008" w14:textId="77777777"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 xml:space="preserve">The focus of this question is on the respondent’s time availability to start work in a short period (the week before the interview) should a job or business opportunity </w:t>
      </w:r>
      <w:r w:rsidRPr="00DF495C">
        <w:rPr>
          <w:rFonts w:ascii="Bookman Old Style" w:hAnsi="Bookman Old Style"/>
          <w:lang w:val="en-US"/>
        </w:rPr>
        <w:lastRenderedPageBreak/>
        <w:t>existed. The respondent should not be required to consider any specific type of job or pay. He or she should reply in reference to their time availability and not on the basis of the characteristics of the job or business.</w:t>
      </w:r>
    </w:p>
    <w:p w14:paraId="4B8D7C25" w14:textId="4D982141" w:rsidR="00A25EA1" w:rsidRPr="00DF495C" w:rsidRDefault="00215B9B" w:rsidP="005259A6">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Q13</w:t>
      </w:r>
      <w:r w:rsidR="00A25EA1" w:rsidRPr="00DF495C">
        <w:rPr>
          <w:rFonts w:ascii="Bookman Old Style" w:hAnsi="Bookman Old Style"/>
          <w:b/>
          <w:bCs/>
          <w:i/>
          <w:iCs/>
          <w:lang w:val="en-US"/>
        </w:rPr>
        <w:t xml:space="preserve"> </w:t>
      </w:r>
      <w:r w:rsidR="005259A6" w:rsidRPr="00DF495C">
        <w:rPr>
          <w:rFonts w:ascii="Bookman Old Style" w:hAnsi="Bookman Old Style"/>
          <w:i/>
          <w:iCs/>
          <w:lang w:val="en-US"/>
        </w:rPr>
        <w:t>Or, could (you/NAME) start working within the next two weeks?</w:t>
      </w:r>
    </w:p>
    <w:p w14:paraId="0DE07E19" w14:textId="6979D0E6"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For respondents who were not available in the reference week (</w:t>
      </w:r>
      <w:proofErr w:type="gramStart"/>
      <w:r w:rsidRPr="00DF495C">
        <w:rPr>
          <w:rFonts w:ascii="Bookman Old Style" w:hAnsi="Bookman Old Style"/>
          <w:lang w:val="en-US"/>
        </w:rPr>
        <w:t>i.e.</w:t>
      </w:r>
      <w:proofErr w:type="gramEnd"/>
      <w:r w:rsidRPr="00DF495C">
        <w:rPr>
          <w:rFonts w:ascii="Bookman Old Style" w:hAnsi="Bookman Old Style"/>
          <w:lang w:val="en-US"/>
        </w:rPr>
        <w:t xml:space="preserve"> they said no to the previous question) they are asked if they would be available in the two weeks following the interview.</w:t>
      </w:r>
      <w:r w:rsidR="005351D5" w:rsidRPr="00DF495C">
        <w:rPr>
          <w:rFonts w:ascii="Bookman Old Style" w:hAnsi="Bookman Old Style"/>
          <w:lang w:val="en-US"/>
        </w:rPr>
        <w:t xml:space="preserve"> </w:t>
      </w:r>
      <w:r w:rsidRPr="00DF495C">
        <w:rPr>
          <w:rFonts w:ascii="Bookman Old Style" w:hAnsi="Bookman Old Style"/>
          <w:lang w:val="en-US"/>
        </w:rPr>
        <w:t>The focus of this question is on the respondent’s time availability to start work in a short subsequent period should a job or business opportunity existed. The respondent should not be required to consider any type of job or pay. He or she should reply in reference to their time availability and not on the basis of the characteristics of the job or business.</w:t>
      </w:r>
    </w:p>
    <w:p w14:paraId="785232B6" w14:textId="1B589B1C" w:rsidR="000C7A7E" w:rsidRPr="00DF495C" w:rsidRDefault="00215B9B" w:rsidP="00A25EA1">
      <w:pPr>
        <w:tabs>
          <w:tab w:val="left" w:pos="1418"/>
        </w:tabs>
        <w:spacing w:before="240"/>
        <w:jc w:val="both"/>
        <w:rPr>
          <w:rFonts w:ascii="Bookman Old Style" w:hAnsi="Bookman Old Style"/>
          <w:i/>
          <w:iCs/>
        </w:rPr>
      </w:pPr>
      <w:r w:rsidRPr="00DF495C">
        <w:rPr>
          <w:rFonts w:ascii="Bookman Old Style" w:hAnsi="Bookman Old Style"/>
          <w:b/>
          <w:bCs/>
          <w:i/>
          <w:iCs/>
        </w:rPr>
        <w:t>Q14</w:t>
      </w:r>
      <w:r w:rsidR="00A25EA1" w:rsidRPr="00DF495C">
        <w:rPr>
          <w:rFonts w:ascii="Bookman Old Style" w:hAnsi="Bookman Old Style"/>
          <w:i/>
          <w:iCs/>
        </w:rPr>
        <w:t xml:space="preserve"> </w:t>
      </w:r>
      <w:proofErr w:type="spellStart"/>
      <w:r w:rsidR="00E65C68" w:rsidRPr="00DF495C">
        <w:rPr>
          <w:rFonts w:ascii="Bookman Old Style" w:hAnsi="Bookman Old Style"/>
          <w:i/>
          <w:iCs/>
        </w:rPr>
        <w:t>Why</w:t>
      </w:r>
      <w:proofErr w:type="spellEnd"/>
      <w:r w:rsidR="00E65C68" w:rsidRPr="00DF495C">
        <w:rPr>
          <w:rFonts w:ascii="Bookman Old Style" w:hAnsi="Bookman Old Style"/>
          <w:i/>
          <w:iCs/>
        </w:rPr>
        <w:t xml:space="preserve"> is </w:t>
      </w:r>
      <w:proofErr w:type="spellStart"/>
      <w:r w:rsidR="00E65C68" w:rsidRPr="00DF495C">
        <w:rPr>
          <w:rFonts w:ascii="Bookman Old Style" w:hAnsi="Bookman Old Style"/>
          <w:i/>
          <w:iCs/>
        </w:rPr>
        <w:t>that</w:t>
      </w:r>
      <w:proofErr w:type="spellEnd"/>
      <w:r w:rsidR="00E65C68" w:rsidRPr="00DF495C">
        <w:rPr>
          <w:rFonts w:ascii="Bookman Old Style" w:hAnsi="Bookman Old Style"/>
          <w:i/>
          <w:iCs/>
        </w:rPr>
        <w:t>?</w:t>
      </w:r>
    </w:p>
    <w:p w14:paraId="047061B6" w14:textId="77777777" w:rsidR="000C7A7E" w:rsidRPr="00DF495C" w:rsidRDefault="00A25EA1" w:rsidP="000C7A7E">
      <w:pPr>
        <w:numPr>
          <w:ilvl w:val="0"/>
          <w:numId w:val="232"/>
        </w:numPr>
        <w:tabs>
          <w:tab w:val="left" w:pos="1418"/>
        </w:tabs>
        <w:jc w:val="both"/>
        <w:rPr>
          <w:rFonts w:ascii="Bookman Old Style" w:hAnsi="Bookman Old Style"/>
          <w:i/>
          <w:iCs/>
          <w:lang w:val="en-US"/>
        </w:rPr>
      </w:pPr>
      <w:r w:rsidRPr="00DF495C">
        <w:rPr>
          <w:rFonts w:ascii="Bookman Old Style" w:hAnsi="Bookman Old Style"/>
          <w:lang w:val="en-US"/>
        </w:rPr>
        <w:t xml:space="preserve">AWAITING RECALL FROM A PREVIOUS JOB </w:t>
      </w:r>
    </w:p>
    <w:p w14:paraId="666144AD" w14:textId="77777777" w:rsidR="00A25EA1" w:rsidRPr="00DF495C" w:rsidRDefault="00A25EA1" w:rsidP="000C7A7E">
      <w:pPr>
        <w:numPr>
          <w:ilvl w:val="0"/>
          <w:numId w:val="232"/>
        </w:numPr>
        <w:tabs>
          <w:tab w:val="left" w:pos="1418"/>
        </w:tabs>
        <w:jc w:val="both"/>
        <w:rPr>
          <w:rFonts w:ascii="Bookman Old Style" w:hAnsi="Bookman Old Style"/>
          <w:i/>
          <w:iCs/>
          <w:lang w:val="en-US"/>
        </w:rPr>
      </w:pPr>
      <w:r w:rsidRPr="00DF495C">
        <w:rPr>
          <w:rFonts w:ascii="Bookman Old Style" w:hAnsi="Bookman Old Style"/>
          <w:lang w:val="en-US"/>
        </w:rPr>
        <w:t>WAITING FOR THE SEASON TO START</w:t>
      </w:r>
    </w:p>
    <w:p w14:paraId="3C949E94" w14:textId="77777777" w:rsidR="00A25EA1" w:rsidRPr="00DF495C" w:rsidRDefault="00A25EA1" w:rsidP="000C7A7E">
      <w:pPr>
        <w:numPr>
          <w:ilvl w:val="0"/>
          <w:numId w:val="232"/>
        </w:numPr>
        <w:tabs>
          <w:tab w:val="left" w:pos="1418"/>
        </w:tabs>
        <w:jc w:val="both"/>
        <w:rPr>
          <w:rFonts w:ascii="Bookman Old Style" w:hAnsi="Bookman Old Style"/>
        </w:rPr>
      </w:pPr>
      <w:r w:rsidRPr="00DF495C">
        <w:rPr>
          <w:rFonts w:ascii="Bookman Old Style" w:hAnsi="Bookman Old Style"/>
        </w:rPr>
        <w:t xml:space="preserve">IN STUDIES OR TRAINING </w:t>
      </w:r>
    </w:p>
    <w:p w14:paraId="2C9465AA" w14:textId="77777777" w:rsidR="000C7A7E" w:rsidRPr="00DF495C" w:rsidRDefault="00A25EA1" w:rsidP="000C7A7E">
      <w:pPr>
        <w:numPr>
          <w:ilvl w:val="0"/>
          <w:numId w:val="232"/>
        </w:numPr>
        <w:tabs>
          <w:tab w:val="left" w:pos="1418"/>
        </w:tabs>
        <w:jc w:val="both"/>
        <w:rPr>
          <w:rFonts w:ascii="Bookman Old Style" w:hAnsi="Bookman Old Style"/>
        </w:rPr>
      </w:pPr>
      <w:r w:rsidRPr="00DF495C">
        <w:rPr>
          <w:rFonts w:ascii="Bookman Old Style" w:hAnsi="Bookman Old Style"/>
        </w:rPr>
        <w:t xml:space="preserve">FAMILY/HOUSEHOLD RESPONSIBILITIES </w:t>
      </w:r>
    </w:p>
    <w:p w14:paraId="540CF2B0" w14:textId="77777777" w:rsidR="00A25EA1" w:rsidRPr="00DF495C" w:rsidRDefault="00A25EA1" w:rsidP="000C7A7E">
      <w:pPr>
        <w:numPr>
          <w:ilvl w:val="0"/>
          <w:numId w:val="232"/>
        </w:numPr>
        <w:tabs>
          <w:tab w:val="left" w:pos="1418"/>
        </w:tabs>
        <w:jc w:val="both"/>
        <w:rPr>
          <w:rFonts w:ascii="Bookman Old Style" w:hAnsi="Bookman Old Style"/>
          <w:lang w:val="en-US"/>
        </w:rPr>
      </w:pPr>
      <w:r w:rsidRPr="00DF495C">
        <w:rPr>
          <w:rFonts w:ascii="Bookman Old Style" w:hAnsi="Bookman Old Style"/>
          <w:lang w:val="en-US"/>
        </w:rPr>
        <w:t xml:space="preserve">IN AGRICULTURE/FISHING FOR FAMILY USE </w:t>
      </w:r>
    </w:p>
    <w:p w14:paraId="0FC7322B" w14:textId="77777777" w:rsidR="00A25EA1" w:rsidRPr="00DF495C" w:rsidRDefault="00A25EA1" w:rsidP="000C7A7E">
      <w:pPr>
        <w:numPr>
          <w:ilvl w:val="0"/>
          <w:numId w:val="232"/>
        </w:numPr>
        <w:tabs>
          <w:tab w:val="left" w:pos="1418"/>
        </w:tabs>
        <w:jc w:val="both"/>
        <w:rPr>
          <w:rFonts w:ascii="Bookman Old Style" w:hAnsi="Bookman Old Style"/>
        </w:rPr>
      </w:pPr>
      <w:r w:rsidRPr="00DF495C">
        <w:rPr>
          <w:rFonts w:ascii="Bookman Old Style" w:hAnsi="Bookman Old Style"/>
        </w:rPr>
        <w:t>RETIRED, PENSIONER</w:t>
      </w:r>
    </w:p>
    <w:p w14:paraId="67DC4222" w14:textId="77777777" w:rsidR="00A25EA1" w:rsidRPr="00DF495C" w:rsidRDefault="00A25EA1" w:rsidP="000C7A7E">
      <w:pPr>
        <w:numPr>
          <w:ilvl w:val="0"/>
          <w:numId w:val="232"/>
        </w:numPr>
        <w:tabs>
          <w:tab w:val="left" w:pos="1418"/>
        </w:tabs>
        <w:jc w:val="both"/>
        <w:rPr>
          <w:rFonts w:ascii="Bookman Old Style" w:hAnsi="Bookman Old Style"/>
        </w:rPr>
      </w:pPr>
      <w:r w:rsidRPr="00DF495C">
        <w:rPr>
          <w:rFonts w:ascii="Bookman Old Style" w:hAnsi="Bookman Old Style"/>
        </w:rPr>
        <w:t xml:space="preserve">OWN DISABILITY, INJURY OR ILLNESS </w:t>
      </w:r>
    </w:p>
    <w:p w14:paraId="07E1FA22" w14:textId="014FF1A8"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 xml:space="preserve">To allow the analysis of reasons for unavailability for work. The different reasons can indicate different levels of attachment to the </w:t>
      </w:r>
      <w:proofErr w:type="spellStart"/>
      <w:r w:rsidRPr="00DF495C">
        <w:rPr>
          <w:rFonts w:ascii="Bookman Old Style" w:hAnsi="Bookman Old Style"/>
          <w:lang w:val="en-US"/>
        </w:rPr>
        <w:t>labour</w:t>
      </w:r>
      <w:proofErr w:type="spellEnd"/>
      <w:r w:rsidRPr="00DF495C">
        <w:rPr>
          <w:rFonts w:ascii="Bookman Old Style" w:hAnsi="Bookman Old Style"/>
          <w:lang w:val="en-US"/>
        </w:rPr>
        <w:t xml:space="preserve"> market.</w:t>
      </w:r>
      <w:r w:rsidR="005351D5" w:rsidRPr="00DF495C">
        <w:rPr>
          <w:rFonts w:ascii="Bookman Old Style" w:hAnsi="Bookman Old Style"/>
          <w:lang w:val="en-US"/>
        </w:rPr>
        <w:t xml:space="preserve"> </w:t>
      </w:r>
      <w:r w:rsidRPr="00DF495C">
        <w:rPr>
          <w:rFonts w:ascii="Bookman Old Style" w:hAnsi="Bookman Old Style"/>
          <w:lang w:val="en-US"/>
        </w:rPr>
        <w:t xml:space="preserve">This is asked of people who are not employed and not available to work, whether they are seeking or not. </w:t>
      </w:r>
    </w:p>
    <w:p w14:paraId="03458D6C" w14:textId="7A6A146C" w:rsidR="00A25EA1" w:rsidRPr="00DF495C" w:rsidRDefault="00215B9B" w:rsidP="00E65C68">
      <w:pPr>
        <w:tabs>
          <w:tab w:val="left" w:pos="1418"/>
        </w:tabs>
        <w:spacing w:before="240"/>
        <w:jc w:val="both"/>
        <w:rPr>
          <w:rFonts w:ascii="Bookman Old Style" w:hAnsi="Bookman Old Style"/>
          <w:i/>
          <w:iCs/>
        </w:rPr>
      </w:pPr>
      <w:r w:rsidRPr="00DF495C">
        <w:rPr>
          <w:rFonts w:ascii="Bookman Old Style" w:hAnsi="Bookman Old Style"/>
          <w:b/>
          <w:bCs/>
          <w:i/>
          <w:iCs/>
          <w:lang w:val="en-US"/>
        </w:rPr>
        <w:t>Q15</w:t>
      </w:r>
      <w:r w:rsidR="00A25EA1" w:rsidRPr="00DF495C">
        <w:rPr>
          <w:rFonts w:ascii="Bookman Old Style" w:hAnsi="Bookman Old Style"/>
          <w:i/>
          <w:iCs/>
          <w:lang w:val="en-US"/>
        </w:rPr>
        <w:t xml:space="preserve"> </w:t>
      </w:r>
      <w:r w:rsidR="00E65C68" w:rsidRPr="00DF495C">
        <w:rPr>
          <w:rFonts w:ascii="Bookman Old Style" w:hAnsi="Bookman Old Style"/>
          <w:i/>
          <w:iCs/>
          <w:lang w:val="en-US"/>
        </w:rPr>
        <w:t xml:space="preserve">Which of the following best describes what (you/NAME) (are/is) mainly doing at present? </w:t>
      </w:r>
      <w:r w:rsidR="00E65C68" w:rsidRPr="00DF495C">
        <w:rPr>
          <w:rFonts w:ascii="Bookman Old Style" w:hAnsi="Bookman Old Style"/>
          <w:i/>
          <w:iCs/>
        </w:rPr>
        <w:t>Read</w:t>
      </w:r>
    </w:p>
    <w:p w14:paraId="1E4F1C03" w14:textId="77777777" w:rsidR="00A25EA1" w:rsidRPr="00DF495C" w:rsidRDefault="00A25EA1" w:rsidP="000C7A7E">
      <w:pPr>
        <w:numPr>
          <w:ilvl w:val="0"/>
          <w:numId w:val="233"/>
        </w:numPr>
        <w:tabs>
          <w:tab w:val="left" w:pos="1418"/>
        </w:tabs>
        <w:jc w:val="both"/>
        <w:rPr>
          <w:rFonts w:ascii="Bookman Old Style" w:hAnsi="Bookman Old Style"/>
        </w:rPr>
      </w:pPr>
      <w:proofErr w:type="spellStart"/>
      <w:r w:rsidRPr="00DF495C">
        <w:rPr>
          <w:rFonts w:ascii="Bookman Old Style" w:hAnsi="Bookman Old Style"/>
        </w:rPr>
        <w:t>Studying</w:t>
      </w:r>
      <w:proofErr w:type="spellEnd"/>
      <w:r w:rsidRPr="00DF495C">
        <w:rPr>
          <w:rFonts w:ascii="Bookman Old Style" w:hAnsi="Bookman Old Style"/>
        </w:rPr>
        <w:t xml:space="preserve"> or training </w:t>
      </w:r>
    </w:p>
    <w:p w14:paraId="5BF26646" w14:textId="77777777" w:rsidR="00A25EA1" w:rsidRPr="00DF495C" w:rsidRDefault="00A25EA1" w:rsidP="000C7A7E">
      <w:pPr>
        <w:numPr>
          <w:ilvl w:val="0"/>
          <w:numId w:val="233"/>
        </w:numPr>
        <w:tabs>
          <w:tab w:val="left" w:pos="1418"/>
        </w:tabs>
        <w:jc w:val="both"/>
        <w:rPr>
          <w:rFonts w:ascii="Bookman Old Style" w:hAnsi="Bookman Old Style"/>
          <w:lang w:val="en-US"/>
        </w:rPr>
      </w:pPr>
      <w:r w:rsidRPr="00DF495C">
        <w:rPr>
          <w:rFonts w:ascii="Bookman Old Style" w:hAnsi="Bookman Old Style"/>
          <w:lang w:val="en-US"/>
        </w:rPr>
        <w:t xml:space="preserve">Engaged in household or family responsibilities </w:t>
      </w:r>
    </w:p>
    <w:p w14:paraId="7D4A6B56" w14:textId="77777777" w:rsidR="00A25EA1" w:rsidRPr="00DF495C" w:rsidRDefault="00A25EA1" w:rsidP="000C7A7E">
      <w:pPr>
        <w:numPr>
          <w:ilvl w:val="0"/>
          <w:numId w:val="233"/>
        </w:numPr>
        <w:tabs>
          <w:tab w:val="left" w:pos="1418"/>
        </w:tabs>
        <w:jc w:val="both"/>
        <w:rPr>
          <w:rFonts w:ascii="Bookman Old Style" w:hAnsi="Bookman Old Style"/>
          <w:lang w:val="en-US"/>
        </w:rPr>
      </w:pPr>
      <w:r w:rsidRPr="00DF495C">
        <w:rPr>
          <w:rFonts w:ascii="Bookman Old Style" w:hAnsi="Bookman Old Style"/>
          <w:lang w:val="en-US"/>
        </w:rPr>
        <w:t xml:space="preserve">Farming or fishing to produce foodstuff for the family </w:t>
      </w:r>
    </w:p>
    <w:p w14:paraId="2B04AF44" w14:textId="77777777" w:rsidR="00A25EA1" w:rsidRPr="00DF495C" w:rsidRDefault="00A25EA1" w:rsidP="000C7A7E">
      <w:pPr>
        <w:numPr>
          <w:ilvl w:val="0"/>
          <w:numId w:val="233"/>
        </w:numPr>
        <w:tabs>
          <w:tab w:val="left" w:pos="1418"/>
        </w:tabs>
        <w:jc w:val="both"/>
        <w:rPr>
          <w:rFonts w:ascii="Bookman Old Style" w:hAnsi="Bookman Old Style"/>
        </w:rPr>
      </w:pPr>
      <w:proofErr w:type="spellStart"/>
      <w:r w:rsidRPr="00DF495C">
        <w:rPr>
          <w:rFonts w:ascii="Bookman Old Style" w:hAnsi="Bookman Old Style"/>
        </w:rPr>
        <w:t>Retired</w:t>
      </w:r>
      <w:proofErr w:type="spellEnd"/>
      <w:r w:rsidRPr="00DF495C">
        <w:rPr>
          <w:rFonts w:ascii="Bookman Old Style" w:hAnsi="Bookman Old Style"/>
        </w:rPr>
        <w:t xml:space="preserve"> or </w:t>
      </w:r>
      <w:proofErr w:type="spellStart"/>
      <w:r w:rsidRPr="00DF495C">
        <w:rPr>
          <w:rFonts w:ascii="Bookman Old Style" w:hAnsi="Bookman Old Style"/>
        </w:rPr>
        <w:t>pensioner</w:t>
      </w:r>
      <w:proofErr w:type="spellEnd"/>
      <w:r w:rsidRPr="00DF495C">
        <w:rPr>
          <w:rFonts w:ascii="Bookman Old Style" w:hAnsi="Bookman Old Style"/>
        </w:rPr>
        <w:t xml:space="preserve"> </w:t>
      </w:r>
    </w:p>
    <w:p w14:paraId="6DC48244" w14:textId="77777777" w:rsidR="00A25EA1" w:rsidRPr="00DF495C" w:rsidRDefault="00A25EA1" w:rsidP="000C7A7E">
      <w:pPr>
        <w:numPr>
          <w:ilvl w:val="0"/>
          <w:numId w:val="233"/>
        </w:numPr>
        <w:tabs>
          <w:tab w:val="left" w:pos="1418"/>
        </w:tabs>
        <w:jc w:val="both"/>
        <w:rPr>
          <w:rFonts w:ascii="Bookman Old Style" w:hAnsi="Bookman Old Style"/>
          <w:lang w:val="en-US"/>
        </w:rPr>
      </w:pPr>
      <w:r w:rsidRPr="00DF495C">
        <w:rPr>
          <w:rFonts w:ascii="Bookman Old Style" w:hAnsi="Bookman Old Style"/>
          <w:lang w:val="en-US"/>
        </w:rPr>
        <w:t xml:space="preserve">With a long-term illness, injury or disability </w:t>
      </w:r>
    </w:p>
    <w:p w14:paraId="26C65E3F" w14:textId="77777777" w:rsidR="00A25EA1" w:rsidRPr="00DF495C" w:rsidRDefault="00A25EA1" w:rsidP="000C7A7E">
      <w:pPr>
        <w:numPr>
          <w:ilvl w:val="0"/>
          <w:numId w:val="233"/>
        </w:numPr>
        <w:tabs>
          <w:tab w:val="left" w:pos="1418"/>
        </w:tabs>
        <w:jc w:val="both"/>
        <w:rPr>
          <w:rFonts w:ascii="Bookman Old Style" w:hAnsi="Bookman Old Style"/>
          <w:lang w:val="en-US"/>
        </w:rPr>
      </w:pPr>
      <w:r w:rsidRPr="00DF495C">
        <w:rPr>
          <w:rFonts w:ascii="Bookman Old Style" w:hAnsi="Bookman Old Style"/>
          <w:lang w:val="en-US"/>
        </w:rPr>
        <w:t xml:space="preserve">Doing volunteering, community or charity work </w:t>
      </w:r>
    </w:p>
    <w:p w14:paraId="231A4DF6" w14:textId="77777777" w:rsidR="000C7A7E" w:rsidRPr="00DF495C" w:rsidRDefault="00A25EA1" w:rsidP="000C7A7E">
      <w:pPr>
        <w:numPr>
          <w:ilvl w:val="0"/>
          <w:numId w:val="233"/>
        </w:numPr>
        <w:tabs>
          <w:tab w:val="left" w:pos="1418"/>
        </w:tabs>
        <w:jc w:val="both"/>
        <w:rPr>
          <w:rFonts w:ascii="Bookman Old Style" w:hAnsi="Bookman Old Style"/>
          <w:lang w:val="en-US"/>
        </w:rPr>
      </w:pPr>
      <w:r w:rsidRPr="00DF495C">
        <w:rPr>
          <w:rFonts w:ascii="Bookman Old Style" w:hAnsi="Bookman Old Style"/>
          <w:lang w:val="en-US"/>
        </w:rPr>
        <w:t xml:space="preserve">Engaged in cultural or leisure activities </w:t>
      </w:r>
    </w:p>
    <w:p w14:paraId="432D9D40" w14:textId="77777777" w:rsidR="00A25EA1" w:rsidRPr="00DF495C" w:rsidRDefault="00A25EA1" w:rsidP="000C7A7E">
      <w:pPr>
        <w:numPr>
          <w:ilvl w:val="0"/>
          <w:numId w:val="233"/>
        </w:numPr>
        <w:tabs>
          <w:tab w:val="left" w:pos="1418"/>
        </w:tabs>
        <w:jc w:val="both"/>
        <w:rPr>
          <w:rFonts w:ascii="Bookman Old Style" w:hAnsi="Bookman Old Style"/>
        </w:rPr>
      </w:pPr>
      <w:proofErr w:type="spellStart"/>
      <w:r w:rsidRPr="00DF495C">
        <w:rPr>
          <w:rFonts w:ascii="Bookman Old Style" w:hAnsi="Bookman Old Style"/>
        </w:rPr>
        <w:t>Other</w:t>
      </w:r>
      <w:proofErr w:type="spellEnd"/>
      <w:r w:rsidRPr="00DF495C">
        <w:rPr>
          <w:rFonts w:ascii="Bookman Old Style" w:hAnsi="Bookman Old Style"/>
        </w:rPr>
        <w:t xml:space="preserve"> (</w:t>
      </w:r>
      <w:proofErr w:type="spellStart"/>
      <w:r w:rsidRPr="00DF495C">
        <w:rPr>
          <w:rFonts w:ascii="Bookman Old Style" w:hAnsi="Bookman Old Style"/>
        </w:rPr>
        <w:t>specify</w:t>
      </w:r>
      <w:proofErr w:type="spellEnd"/>
      <w:r w:rsidRPr="00DF495C">
        <w:rPr>
          <w:rFonts w:ascii="Bookman Old Style" w:hAnsi="Bookman Old Style"/>
        </w:rPr>
        <w:t xml:space="preserve">) </w:t>
      </w:r>
    </w:p>
    <w:p w14:paraId="47F673A5" w14:textId="4D6C3063" w:rsidR="00A25EA1" w:rsidRPr="00DF495C" w:rsidRDefault="00A25EA1" w:rsidP="00A25EA1">
      <w:pPr>
        <w:tabs>
          <w:tab w:val="left" w:pos="1418"/>
        </w:tabs>
        <w:spacing w:before="240"/>
        <w:jc w:val="both"/>
        <w:rPr>
          <w:ins w:id="806" w:author="Happiness" w:date="2023-05-07T15:07:00Z"/>
          <w:rFonts w:ascii="Bookman Old Style" w:hAnsi="Bookman Old Style"/>
          <w:lang w:val="en-US"/>
        </w:rPr>
      </w:pPr>
      <w:r w:rsidRPr="00DF495C">
        <w:rPr>
          <w:rFonts w:ascii="Bookman Old Style" w:hAnsi="Bookman Old Style"/>
          <w:lang w:val="en-US"/>
        </w:rPr>
        <w:t xml:space="preserve">It may be compared with the </w:t>
      </w:r>
      <w:proofErr w:type="spellStart"/>
      <w:r w:rsidRPr="00DF495C">
        <w:rPr>
          <w:rFonts w:ascii="Bookman Old Style" w:hAnsi="Bookman Old Style"/>
          <w:lang w:val="en-US"/>
        </w:rPr>
        <w:t>Labour</w:t>
      </w:r>
      <w:proofErr w:type="spellEnd"/>
      <w:r w:rsidRPr="00DF495C">
        <w:rPr>
          <w:rFonts w:ascii="Bookman Old Style" w:hAnsi="Bookman Old Style"/>
          <w:lang w:val="en-US"/>
        </w:rPr>
        <w:t xml:space="preserve"> Force Status classification to identify groups who self-identify differently but are nonetheless engaged in the </w:t>
      </w:r>
      <w:proofErr w:type="spellStart"/>
      <w:r w:rsidRPr="00DF495C">
        <w:rPr>
          <w:rFonts w:ascii="Bookman Old Style" w:hAnsi="Bookman Old Style"/>
          <w:lang w:val="en-US"/>
        </w:rPr>
        <w:t>labour</w:t>
      </w:r>
      <w:proofErr w:type="spellEnd"/>
      <w:r w:rsidRPr="00DF495C">
        <w:rPr>
          <w:rFonts w:ascii="Bookman Old Style" w:hAnsi="Bookman Old Style"/>
          <w:lang w:val="en-US"/>
        </w:rPr>
        <w:t xml:space="preserve"> market (as identified in the </w:t>
      </w:r>
      <w:proofErr w:type="spellStart"/>
      <w:r w:rsidRPr="00DF495C">
        <w:rPr>
          <w:rFonts w:ascii="Bookman Old Style" w:hAnsi="Bookman Old Style"/>
          <w:lang w:val="en-US"/>
        </w:rPr>
        <w:t>labour</w:t>
      </w:r>
      <w:proofErr w:type="spellEnd"/>
      <w:r w:rsidRPr="00DF495C">
        <w:rPr>
          <w:rFonts w:ascii="Bookman Old Style" w:hAnsi="Bookman Old Style"/>
          <w:lang w:val="en-US"/>
        </w:rPr>
        <w:t xml:space="preserve"> force status classification). The list of categories could be added to depending on national interest and relevance of categories. Care is needed to keep the list at a reasonable length as it will be read out to the respondent.</w:t>
      </w:r>
      <w:r w:rsidR="005351D5" w:rsidRPr="00DF495C">
        <w:rPr>
          <w:rFonts w:ascii="Bookman Old Style" w:hAnsi="Bookman Old Style"/>
          <w:lang w:val="en-US"/>
        </w:rPr>
        <w:t xml:space="preserve"> </w:t>
      </w:r>
      <w:r w:rsidRPr="00DF495C">
        <w:rPr>
          <w:rFonts w:ascii="Bookman Old Style" w:hAnsi="Bookman Old Style"/>
          <w:lang w:val="en-US"/>
        </w:rPr>
        <w:t>This is a self-perception question. It should reflect which category the respondent feels best describes what they mainly do. It could be the activity they spend most time on or the activity they feel is most important but should in general be reported as their self-perception.</w:t>
      </w:r>
      <w:r w:rsidR="005351D5" w:rsidRPr="00DF495C">
        <w:rPr>
          <w:rFonts w:ascii="Bookman Old Style" w:hAnsi="Bookman Old Style"/>
          <w:lang w:val="en-US"/>
        </w:rPr>
        <w:t xml:space="preserve"> </w:t>
      </w:r>
      <w:r w:rsidRPr="00DF495C">
        <w:rPr>
          <w:rFonts w:ascii="Bookman Old Style" w:hAnsi="Bookman Old Style"/>
          <w:lang w:val="en-US"/>
        </w:rPr>
        <w:t>The notion of “at present” is to be interpreted as understood by the respondent. There is no pre-defined reference period in the past.</w:t>
      </w:r>
    </w:p>
    <w:p w14:paraId="5F2F17AB" w14:textId="1D237820" w:rsidR="00CD4D5A" w:rsidRPr="00DF495C" w:rsidRDefault="00CD4D5A" w:rsidP="00CD4D5A">
      <w:pPr>
        <w:pStyle w:val="Heading2"/>
        <w:rPr>
          <w:ins w:id="807" w:author="Happiness" w:date="2023-05-07T15:09:00Z"/>
          <w:rFonts w:ascii="Bookman Old Style" w:hAnsi="Bookman Old Style"/>
          <w:lang w:val="en-US"/>
          <w:rPrChange w:id="808" w:author="pachalo chizala" w:date="2023-05-07T19:13:00Z">
            <w:rPr>
              <w:ins w:id="809" w:author="Happiness" w:date="2023-05-07T15:09:00Z"/>
              <w:lang w:val="en-US"/>
            </w:rPr>
          </w:rPrChange>
        </w:rPr>
      </w:pPr>
      <w:ins w:id="810" w:author="Happiness" w:date="2023-05-07T15:07:00Z">
        <w:r w:rsidRPr="00DF495C">
          <w:rPr>
            <w:rFonts w:ascii="Bookman Old Style" w:hAnsi="Bookman Old Style"/>
            <w:lang w:val="en-US"/>
          </w:rPr>
          <w:lastRenderedPageBreak/>
          <w:t>ELIGIBILITY</w:t>
        </w:r>
      </w:ins>
    </w:p>
    <w:p w14:paraId="1AC8D7DE" w14:textId="4E23764C" w:rsidR="00CD4D5A" w:rsidRPr="00DF495C" w:rsidRDefault="00CD4D5A" w:rsidP="00CD4D5A">
      <w:pPr>
        <w:rPr>
          <w:ins w:id="811" w:author="Happiness" w:date="2023-05-07T15:31:00Z"/>
          <w:rFonts w:ascii="Bookman Old Style" w:hAnsi="Bookman Old Style"/>
          <w:lang w:val="en-US"/>
          <w:rPrChange w:id="812" w:author="pachalo chizala" w:date="2023-05-07T19:13:00Z">
            <w:rPr>
              <w:ins w:id="813" w:author="Happiness" w:date="2023-05-07T15:31:00Z"/>
              <w:lang w:val="en-US"/>
            </w:rPr>
          </w:rPrChange>
        </w:rPr>
      </w:pPr>
      <w:ins w:id="814" w:author="Happiness" w:date="2023-05-07T15:09:00Z">
        <w:r w:rsidRPr="00DF495C">
          <w:rPr>
            <w:rFonts w:ascii="Bookman Old Style" w:hAnsi="Bookman Old Style"/>
            <w:lang w:val="en-US"/>
            <w:rPrChange w:id="815" w:author="pachalo chizala" w:date="2023-05-07T19:13:00Z">
              <w:rPr>
                <w:lang w:val="en-US"/>
              </w:rPr>
            </w:rPrChange>
          </w:rPr>
          <w:t>INTERVIEWER READ:  The next questions ask about barriers that </w:t>
        </w:r>
      </w:ins>
      <w:ins w:id="816" w:author="Happiness" w:date="2023-05-07T15:30:00Z">
        <w:r w:rsidR="00783D17" w:rsidRPr="00DF495C">
          <w:rPr>
            <w:rFonts w:ascii="Bookman Old Style" w:hAnsi="Bookman Old Style"/>
            <w:lang w:val="en-US"/>
            <w:rPrChange w:id="817" w:author="pachalo chizala" w:date="2023-05-07T19:13:00Z">
              <w:rPr>
                <w:lang w:val="en-US"/>
              </w:rPr>
            </w:rPrChange>
          </w:rPr>
          <w:t>(</w:t>
        </w:r>
      </w:ins>
      <w:ins w:id="818" w:author="Happiness" w:date="2023-05-07T15:09:00Z">
        <w:r w:rsidRPr="00DF495C">
          <w:rPr>
            <w:rFonts w:ascii="Bookman Old Style" w:hAnsi="Bookman Old Style"/>
            <w:lang w:val="en-US"/>
            <w:rPrChange w:id="819" w:author="pachalo chizala" w:date="2023-05-07T19:13:00Z">
              <w:rPr>
                <w:lang w:val="en-US"/>
              </w:rPr>
            </w:rPrChange>
          </w:rPr>
          <w:t>you</w:t>
        </w:r>
      </w:ins>
      <w:ins w:id="820" w:author="Happiness" w:date="2023-05-07T15:30:00Z">
        <w:r w:rsidR="00783D17" w:rsidRPr="00DF495C">
          <w:rPr>
            <w:rFonts w:ascii="Bookman Old Style" w:hAnsi="Bookman Old Style"/>
            <w:lang w:val="en-US"/>
            <w:rPrChange w:id="821" w:author="pachalo chizala" w:date="2023-05-07T19:13:00Z">
              <w:rPr>
                <w:lang w:val="en-US"/>
              </w:rPr>
            </w:rPrChange>
          </w:rPr>
          <w:t>/NAME</w:t>
        </w:r>
      </w:ins>
      <w:ins w:id="822" w:author="Happiness" w:date="2023-05-07T15:09:00Z">
        <w:r w:rsidRPr="00DF495C">
          <w:rPr>
            <w:rFonts w:ascii="Bookman Old Style" w:hAnsi="Bookman Old Style"/>
            <w:lang w:val="en-US"/>
            <w:rPrChange w:id="823" w:author="pachalo chizala" w:date="2023-05-07T19:13:00Z">
              <w:rPr>
                <w:lang w:val="en-US"/>
              </w:rPr>
            </w:rPrChange>
          </w:rPr>
          <w:t xml:space="preserve">) may face in the </w:t>
        </w:r>
        <w:proofErr w:type="spellStart"/>
        <w:r w:rsidRPr="00DF495C">
          <w:rPr>
            <w:rFonts w:ascii="Bookman Old Style" w:hAnsi="Bookman Old Style"/>
            <w:lang w:val="en-US"/>
            <w:rPrChange w:id="824" w:author="pachalo chizala" w:date="2023-05-07T19:13:00Z">
              <w:rPr>
                <w:lang w:val="en-US"/>
              </w:rPr>
            </w:rPrChange>
          </w:rPr>
          <w:t>labour</w:t>
        </w:r>
        <w:proofErr w:type="spellEnd"/>
        <w:r w:rsidRPr="00DF495C">
          <w:rPr>
            <w:rFonts w:ascii="Bookman Old Style" w:hAnsi="Bookman Old Style"/>
            <w:lang w:val="en-US"/>
            <w:rPrChange w:id="825" w:author="pachalo chizala" w:date="2023-05-07T19:13:00Z">
              <w:rPr>
                <w:lang w:val="en-US"/>
              </w:rPr>
            </w:rPrChange>
          </w:rPr>
          <w:t xml:space="preserve"> market because of the functional difficulties </w:t>
        </w:r>
      </w:ins>
      <w:ins w:id="826" w:author="Happiness" w:date="2023-05-07T15:31:00Z">
        <w:r w:rsidR="00783D17" w:rsidRPr="00DF495C">
          <w:rPr>
            <w:rFonts w:ascii="Bookman Old Style" w:hAnsi="Bookman Old Style"/>
            <w:lang w:val="en-US"/>
            <w:rPrChange w:id="827" w:author="pachalo chizala" w:date="2023-05-07T19:13:00Z">
              <w:rPr>
                <w:lang w:val="en-US"/>
              </w:rPr>
            </w:rPrChange>
          </w:rPr>
          <w:t>(</w:t>
        </w:r>
      </w:ins>
      <w:ins w:id="828" w:author="Happiness" w:date="2023-05-07T15:09:00Z">
        <w:r w:rsidRPr="00DF495C">
          <w:rPr>
            <w:rFonts w:ascii="Bookman Old Style" w:hAnsi="Bookman Old Style"/>
            <w:lang w:val="en-US"/>
            <w:rPrChange w:id="829" w:author="pachalo chizala" w:date="2023-05-07T19:13:00Z">
              <w:rPr>
                <w:lang w:val="en-US"/>
              </w:rPr>
            </w:rPrChange>
          </w:rPr>
          <w:t>you</w:t>
        </w:r>
      </w:ins>
      <w:ins w:id="830" w:author="Happiness" w:date="2023-05-07T15:31:00Z">
        <w:r w:rsidR="00783D17" w:rsidRPr="00DF495C">
          <w:rPr>
            <w:rFonts w:ascii="Bookman Old Style" w:hAnsi="Bookman Old Style"/>
            <w:lang w:val="en-US"/>
            <w:rPrChange w:id="831" w:author="pachalo chizala" w:date="2023-05-07T19:13:00Z">
              <w:rPr>
                <w:lang w:val="en-US"/>
              </w:rPr>
            </w:rPrChange>
          </w:rPr>
          <w:t>/NAME</w:t>
        </w:r>
      </w:ins>
      <w:ins w:id="832" w:author="Happiness" w:date="2023-05-07T15:09:00Z">
        <w:r w:rsidRPr="00DF495C">
          <w:rPr>
            <w:rFonts w:ascii="Bookman Old Style" w:hAnsi="Bookman Old Style"/>
            <w:lang w:val="en-US"/>
            <w:rPrChange w:id="833" w:author="pachalo chizala" w:date="2023-05-07T19:13:00Z">
              <w:rPr>
                <w:lang w:val="en-US"/>
              </w:rPr>
            </w:rPrChange>
          </w:rPr>
          <w:t>)</w:t>
        </w:r>
      </w:ins>
      <w:ins w:id="834" w:author="Happiness" w:date="2023-05-07T15:31:00Z">
        <w:r w:rsidR="00783D17" w:rsidRPr="00DF495C">
          <w:rPr>
            <w:rFonts w:ascii="Bookman Old Style" w:hAnsi="Bookman Old Style"/>
            <w:lang w:val="en-US"/>
            <w:rPrChange w:id="835" w:author="pachalo chizala" w:date="2023-05-07T19:13:00Z">
              <w:rPr>
                <w:lang w:val="en-US"/>
              </w:rPr>
            </w:rPrChange>
          </w:rPr>
          <w:t xml:space="preserve"> </w:t>
        </w:r>
      </w:ins>
      <w:ins w:id="836" w:author="Happiness" w:date="2023-05-07T15:09:00Z">
        <w:r w:rsidRPr="00DF495C">
          <w:rPr>
            <w:rFonts w:ascii="Bookman Old Style" w:hAnsi="Bookman Old Style"/>
            <w:lang w:val="en-US"/>
            <w:rPrChange w:id="837" w:author="pachalo chizala" w:date="2023-05-07T19:13:00Z">
              <w:rPr>
                <w:lang w:val="en-US"/>
              </w:rPr>
            </w:rPrChange>
          </w:rPr>
          <w:t>have in doing certain activities …</w:t>
        </w:r>
      </w:ins>
    </w:p>
    <w:p w14:paraId="3BD8162D" w14:textId="77777777" w:rsidR="00783D17" w:rsidRPr="00DF495C" w:rsidRDefault="00783D17" w:rsidP="00CD4D5A">
      <w:pPr>
        <w:rPr>
          <w:ins w:id="838" w:author="Happiness" w:date="2023-05-07T15:31:00Z"/>
          <w:rFonts w:ascii="Bookman Old Style" w:hAnsi="Bookman Old Style"/>
          <w:lang w:val="en-US"/>
          <w:rPrChange w:id="839" w:author="pachalo chizala" w:date="2023-05-07T19:13:00Z">
            <w:rPr>
              <w:ins w:id="840" w:author="Happiness" w:date="2023-05-07T15:31:00Z"/>
              <w:lang w:val="en-US"/>
            </w:rPr>
          </w:rPrChange>
        </w:rPr>
      </w:pPr>
    </w:p>
    <w:p w14:paraId="74F41637" w14:textId="14EE1EAC" w:rsidR="00F51956" w:rsidRDefault="00DF495C" w:rsidP="00CD4D5A">
      <w:pPr>
        <w:rPr>
          <w:ins w:id="841" w:author="pachalo chizala" w:date="2023-05-07T19:16:00Z"/>
          <w:rFonts w:ascii="Bookman Old Style" w:hAnsi="Bookman Old Style" w:cs="Arial"/>
          <w:i/>
          <w:lang w:val="en-US"/>
        </w:rPr>
      </w:pPr>
      <w:ins w:id="842" w:author="pachalo chizala" w:date="2023-05-07T19:14:00Z">
        <w:r w:rsidRPr="00DF495C">
          <w:rPr>
            <w:rFonts w:ascii="Bookman Old Style" w:hAnsi="Bookman Old Style" w:cs="Arial"/>
            <w:b/>
            <w:bCs/>
            <w:i/>
            <w:szCs w:val="22"/>
            <w:lang w:val="en-US"/>
            <w:rPrChange w:id="843" w:author="pachalo chizala" w:date="2023-05-07T19:14:00Z">
              <w:rPr>
                <w:rFonts w:asciiTheme="minorHAnsi" w:hAnsiTheme="minorHAnsi" w:cstheme="minorHAnsi"/>
                <w:b/>
                <w:bCs/>
                <w:iCs/>
                <w:szCs w:val="22"/>
              </w:rPr>
            </w:rPrChange>
          </w:rPr>
          <w:t>EBR_1</w:t>
        </w:r>
      </w:ins>
      <w:ins w:id="844" w:author="Happiness" w:date="2023-05-07T15:16:00Z">
        <w:del w:id="845" w:author="pachalo chizala" w:date="2023-05-07T19:14:00Z">
          <w:r w:rsidR="00F51956" w:rsidRPr="00DF495C" w:rsidDel="00DF495C">
            <w:rPr>
              <w:rFonts w:ascii="Bookman Old Style" w:hAnsi="Bookman Old Style" w:cs="Arial"/>
              <w:b/>
              <w:bCs/>
              <w:i/>
              <w:lang w:val="en-US"/>
              <w:rPrChange w:id="846" w:author="pachalo chizala" w:date="2023-05-07T19:14:00Z">
                <w:rPr>
                  <w:lang w:val="en-US"/>
                </w:rPr>
              </w:rPrChange>
            </w:rPr>
            <w:delText>R01</w:delText>
          </w:r>
        </w:del>
      </w:ins>
      <w:ins w:id="847" w:author="Happiness" w:date="2023-05-07T15:31:00Z">
        <w:r w:rsidR="00783D17" w:rsidRPr="00DF495C">
          <w:rPr>
            <w:rFonts w:ascii="Bookman Old Style" w:hAnsi="Bookman Old Style" w:cs="Arial"/>
            <w:i/>
            <w:lang w:val="en-US"/>
            <w:rPrChange w:id="848" w:author="pachalo chizala" w:date="2023-05-07T19:14:00Z">
              <w:rPr>
                <w:lang w:val="en-US"/>
              </w:rPr>
            </w:rPrChange>
          </w:rPr>
          <w:t>.</w:t>
        </w:r>
      </w:ins>
      <w:ins w:id="849" w:author="Happiness" w:date="2023-05-07T15:16:00Z">
        <w:r w:rsidR="00F51956" w:rsidRPr="00DF495C">
          <w:rPr>
            <w:rFonts w:ascii="Bookman Old Style" w:hAnsi="Bookman Old Style" w:cs="Arial"/>
            <w:i/>
            <w:lang w:val="en-US"/>
            <w:rPrChange w:id="850" w:author="pachalo chizala" w:date="2023-05-07T19:14:00Z">
              <w:rPr>
                <w:lang w:val="en-US"/>
              </w:rPr>
            </w:rPrChange>
          </w:rPr>
          <w:t>Which of the following factors would make it more likely for </w:t>
        </w:r>
      </w:ins>
      <w:ins w:id="851" w:author="Happiness" w:date="2023-05-07T15:32:00Z">
        <w:r w:rsidR="00B742E4" w:rsidRPr="00DF495C">
          <w:rPr>
            <w:rFonts w:ascii="Bookman Old Style" w:hAnsi="Bookman Old Style" w:cs="Arial"/>
            <w:i/>
            <w:lang w:val="en-US"/>
            <w:rPrChange w:id="852" w:author="pachalo chizala" w:date="2023-05-07T19:14:00Z">
              <w:rPr>
                <w:lang w:val="en-US"/>
              </w:rPr>
            </w:rPrChange>
          </w:rPr>
          <w:t>(</w:t>
        </w:r>
      </w:ins>
      <w:ins w:id="853" w:author="Happiness" w:date="2023-05-07T15:16:00Z">
        <w:r w:rsidR="00F51956" w:rsidRPr="00DF495C">
          <w:rPr>
            <w:rFonts w:ascii="Bookman Old Style" w:hAnsi="Bookman Old Style" w:cs="Arial"/>
            <w:i/>
            <w:lang w:val="en-US"/>
            <w:rPrChange w:id="854" w:author="pachalo chizala" w:date="2023-05-07T19:14:00Z">
              <w:rPr>
                <w:lang w:val="en-US"/>
              </w:rPr>
            </w:rPrChange>
          </w:rPr>
          <w:t>you</w:t>
        </w:r>
      </w:ins>
      <w:ins w:id="855" w:author="Happiness" w:date="2023-05-07T15:31:00Z">
        <w:r w:rsidR="00B742E4" w:rsidRPr="00DF495C">
          <w:rPr>
            <w:rFonts w:ascii="Bookman Old Style" w:hAnsi="Bookman Old Style" w:cs="Arial"/>
            <w:i/>
            <w:lang w:val="en-US"/>
            <w:rPrChange w:id="856" w:author="pachalo chizala" w:date="2023-05-07T19:14:00Z">
              <w:rPr>
                <w:lang w:val="en-US"/>
              </w:rPr>
            </w:rPrChange>
          </w:rPr>
          <w:t>/NAME</w:t>
        </w:r>
      </w:ins>
      <w:ins w:id="857" w:author="Happiness" w:date="2023-05-07T15:16:00Z">
        <w:r w:rsidR="00F51956" w:rsidRPr="00DF495C">
          <w:rPr>
            <w:rFonts w:ascii="Bookman Old Style" w:hAnsi="Bookman Old Style" w:cs="Arial"/>
            <w:i/>
            <w:lang w:val="en-US"/>
            <w:rPrChange w:id="858" w:author="pachalo chizala" w:date="2023-05-07T19:14:00Z">
              <w:rPr>
                <w:lang w:val="en-US"/>
              </w:rPr>
            </w:rPrChange>
          </w:rPr>
          <w:t>) to seek or find a job…?</w:t>
        </w:r>
      </w:ins>
    </w:p>
    <w:p w14:paraId="7F112CDB" w14:textId="77777777" w:rsidR="004C6D3F" w:rsidRPr="004C6D3F" w:rsidRDefault="004C6D3F" w:rsidP="004C6D3F">
      <w:pPr>
        <w:pStyle w:val="ListParagraph"/>
        <w:numPr>
          <w:ilvl w:val="0"/>
          <w:numId w:val="247"/>
        </w:numPr>
        <w:rPr>
          <w:ins w:id="859" w:author="pachalo chizala" w:date="2023-05-07T19:17:00Z"/>
          <w:rFonts w:ascii="Bookman Old Style" w:hAnsi="Bookman Old Style" w:cs="Arial"/>
          <w:iCs/>
          <w:rPrChange w:id="860" w:author="pachalo chizala" w:date="2023-05-07T19:18:00Z">
            <w:rPr>
              <w:ins w:id="861" w:author="pachalo chizala" w:date="2023-05-07T19:17:00Z"/>
            </w:rPr>
          </w:rPrChange>
        </w:rPr>
        <w:pPrChange w:id="862" w:author="pachalo chizala" w:date="2023-05-07T19:18:00Z">
          <w:pPr/>
        </w:pPrChange>
      </w:pPr>
      <w:ins w:id="863" w:author="pachalo chizala" w:date="2023-05-07T19:17:00Z">
        <w:r w:rsidRPr="004C6D3F">
          <w:rPr>
            <w:rFonts w:ascii="Bookman Old Style" w:hAnsi="Bookman Old Style" w:cs="Arial"/>
            <w:iCs/>
            <w:rPrChange w:id="864" w:author="pachalo chizala" w:date="2023-05-07T19:18:00Z">
              <w:rPr/>
            </w:rPrChange>
          </w:rPr>
          <w:t>Getting higher qualifications, training, skills, experience</w:t>
        </w:r>
      </w:ins>
    </w:p>
    <w:p w14:paraId="50F2CCB6" w14:textId="77777777" w:rsidR="004C6D3F" w:rsidRPr="004C6D3F" w:rsidRDefault="004C6D3F" w:rsidP="004C6D3F">
      <w:pPr>
        <w:pStyle w:val="ListParagraph"/>
        <w:numPr>
          <w:ilvl w:val="0"/>
          <w:numId w:val="247"/>
        </w:numPr>
        <w:rPr>
          <w:ins w:id="865" w:author="pachalo chizala" w:date="2023-05-07T19:17:00Z"/>
          <w:rFonts w:ascii="Bookman Old Style" w:hAnsi="Bookman Old Style" w:cs="Arial"/>
          <w:iCs/>
          <w:rPrChange w:id="866" w:author="pachalo chizala" w:date="2023-05-07T19:18:00Z">
            <w:rPr>
              <w:ins w:id="867" w:author="pachalo chizala" w:date="2023-05-07T19:17:00Z"/>
            </w:rPr>
          </w:rPrChange>
        </w:rPr>
        <w:pPrChange w:id="868" w:author="pachalo chizala" w:date="2023-05-07T19:18:00Z">
          <w:pPr/>
        </w:pPrChange>
      </w:pPr>
      <w:ins w:id="869" w:author="pachalo chizala" w:date="2023-05-07T19:17:00Z">
        <w:r w:rsidRPr="004C6D3F">
          <w:rPr>
            <w:rFonts w:ascii="Bookman Old Style" w:hAnsi="Bookman Old Style" w:cs="Arial"/>
            <w:iCs/>
            <w:rPrChange w:id="870" w:author="pachalo chizala" w:date="2023-05-07T19:18:00Z">
              <w:rPr/>
            </w:rPrChange>
          </w:rPr>
          <w:t>Availability of suitable transportation to and from workplace</w:t>
        </w:r>
      </w:ins>
    </w:p>
    <w:p w14:paraId="0DA44567" w14:textId="4CEAEC6E" w:rsidR="004C6D3F" w:rsidRPr="004C6D3F" w:rsidRDefault="004C6D3F" w:rsidP="004C6D3F">
      <w:pPr>
        <w:pStyle w:val="ListParagraph"/>
        <w:numPr>
          <w:ilvl w:val="0"/>
          <w:numId w:val="247"/>
        </w:numPr>
        <w:rPr>
          <w:ins w:id="871" w:author="pachalo chizala" w:date="2023-05-07T19:17:00Z"/>
          <w:rFonts w:ascii="Bookman Old Style" w:hAnsi="Bookman Old Style" w:cs="Arial"/>
          <w:iCs/>
          <w:rPrChange w:id="872" w:author="pachalo chizala" w:date="2023-05-07T19:18:00Z">
            <w:rPr>
              <w:ins w:id="873" w:author="pachalo chizala" w:date="2023-05-07T19:17:00Z"/>
            </w:rPr>
          </w:rPrChange>
        </w:rPr>
        <w:pPrChange w:id="874" w:author="pachalo chizala" w:date="2023-05-07T19:18:00Z">
          <w:pPr/>
        </w:pPrChange>
      </w:pPr>
      <w:ins w:id="875" w:author="pachalo chizala" w:date="2023-05-07T19:17:00Z">
        <w:r w:rsidRPr="004C6D3F">
          <w:rPr>
            <w:rFonts w:ascii="Bookman Old Style" w:hAnsi="Bookman Old Style" w:cs="Arial"/>
            <w:iCs/>
            <w:rPrChange w:id="876" w:author="pachalo chizala" w:date="2023-05-07T19:18:00Z">
              <w:rPr/>
            </w:rPrChange>
          </w:rPr>
          <w:t xml:space="preserve">Help in locating appropriate jobs </w:t>
        </w:r>
      </w:ins>
    </w:p>
    <w:p w14:paraId="72072761" w14:textId="77777777" w:rsidR="004C6D3F" w:rsidRPr="004C6D3F" w:rsidRDefault="004C6D3F" w:rsidP="004C6D3F">
      <w:pPr>
        <w:pStyle w:val="ListParagraph"/>
        <w:numPr>
          <w:ilvl w:val="0"/>
          <w:numId w:val="247"/>
        </w:numPr>
        <w:rPr>
          <w:ins w:id="877" w:author="pachalo chizala" w:date="2023-05-07T19:17:00Z"/>
          <w:rFonts w:ascii="Bookman Old Style" w:hAnsi="Bookman Old Style" w:cs="Arial"/>
          <w:iCs/>
          <w:rPrChange w:id="878" w:author="pachalo chizala" w:date="2023-05-07T19:18:00Z">
            <w:rPr>
              <w:ins w:id="879" w:author="pachalo chizala" w:date="2023-05-07T19:17:00Z"/>
            </w:rPr>
          </w:rPrChange>
        </w:rPr>
        <w:pPrChange w:id="880" w:author="pachalo chizala" w:date="2023-05-07T19:18:00Z">
          <w:pPr/>
        </w:pPrChange>
      </w:pPr>
      <w:ins w:id="881" w:author="pachalo chizala" w:date="2023-05-07T19:17:00Z">
        <w:r w:rsidRPr="004C6D3F">
          <w:rPr>
            <w:rFonts w:ascii="Bookman Old Style" w:hAnsi="Bookman Old Style" w:cs="Arial"/>
            <w:iCs/>
            <w:rPrChange w:id="882" w:author="pachalo chizala" w:date="2023-05-07T19:18:00Z">
              <w:rPr/>
            </w:rPrChange>
          </w:rPr>
          <w:t>More positive attitudes towards persons with disabilities</w:t>
        </w:r>
      </w:ins>
    </w:p>
    <w:p w14:paraId="177E9F77" w14:textId="77777777" w:rsidR="004C6D3F" w:rsidRPr="004C6D3F" w:rsidRDefault="004C6D3F" w:rsidP="004C6D3F">
      <w:pPr>
        <w:pStyle w:val="ListParagraph"/>
        <w:numPr>
          <w:ilvl w:val="0"/>
          <w:numId w:val="247"/>
        </w:numPr>
        <w:rPr>
          <w:ins w:id="883" w:author="pachalo chizala" w:date="2023-05-07T19:17:00Z"/>
          <w:rFonts w:ascii="Bookman Old Style" w:hAnsi="Bookman Old Style" w:cs="Arial"/>
          <w:iCs/>
          <w:rPrChange w:id="884" w:author="pachalo chizala" w:date="2023-05-07T19:18:00Z">
            <w:rPr>
              <w:ins w:id="885" w:author="pachalo chizala" w:date="2023-05-07T19:17:00Z"/>
            </w:rPr>
          </w:rPrChange>
        </w:rPr>
        <w:pPrChange w:id="886" w:author="pachalo chizala" w:date="2023-05-07T19:18:00Z">
          <w:pPr/>
        </w:pPrChange>
      </w:pPr>
      <w:ins w:id="887" w:author="pachalo chizala" w:date="2023-05-07T19:17:00Z">
        <w:r w:rsidRPr="004C6D3F">
          <w:rPr>
            <w:rFonts w:ascii="Bookman Old Style" w:hAnsi="Bookman Old Style" w:cs="Arial"/>
            <w:iCs/>
            <w:rPrChange w:id="888" w:author="pachalo chizala" w:date="2023-05-07T19:18:00Z">
              <w:rPr/>
            </w:rPrChange>
          </w:rPr>
          <w:t>Availability of special equipment or assistive devices</w:t>
        </w:r>
      </w:ins>
    </w:p>
    <w:p w14:paraId="6FB84902" w14:textId="77777777" w:rsidR="004C6D3F" w:rsidRPr="004C6D3F" w:rsidRDefault="004C6D3F" w:rsidP="004C6D3F">
      <w:pPr>
        <w:pStyle w:val="ListParagraph"/>
        <w:numPr>
          <w:ilvl w:val="0"/>
          <w:numId w:val="247"/>
        </w:numPr>
        <w:rPr>
          <w:ins w:id="889" w:author="pachalo chizala" w:date="2023-05-07T19:17:00Z"/>
          <w:rFonts w:ascii="Bookman Old Style" w:hAnsi="Bookman Old Style" w:cs="Arial"/>
          <w:iCs/>
          <w:rPrChange w:id="890" w:author="pachalo chizala" w:date="2023-05-07T19:18:00Z">
            <w:rPr>
              <w:ins w:id="891" w:author="pachalo chizala" w:date="2023-05-07T19:17:00Z"/>
            </w:rPr>
          </w:rPrChange>
        </w:rPr>
        <w:pPrChange w:id="892" w:author="pachalo chizala" w:date="2023-05-07T19:18:00Z">
          <w:pPr/>
        </w:pPrChange>
      </w:pPr>
      <w:ins w:id="893" w:author="pachalo chizala" w:date="2023-05-07T19:17:00Z">
        <w:r w:rsidRPr="004C6D3F">
          <w:rPr>
            <w:rFonts w:ascii="Bookman Old Style" w:hAnsi="Bookman Old Style" w:cs="Arial"/>
            <w:iCs/>
            <w:rPrChange w:id="894" w:author="pachalo chizala" w:date="2023-05-07T19:18:00Z">
              <w:rPr/>
            </w:rPrChange>
          </w:rPr>
          <w:t>Availability of more flexible work schedules or work tasks arrangements</w:t>
        </w:r>
      </w:ins>
    </w:p>
    <w:p w14:paraId="0BD5B516" w14:textId="77777777" w:rsidR="004C6D3F" w:rsidRPr="004C6D3F" w:rsidRDefault="004C6D3F" w:rsidP="004C6D3F">
      <w:pPr>
        <w:pStyle w:val="ListParagraph"/>
        <w:numPr>
          <w:ilvl w:val="0"/>
          <w:numId w:val="247"/>
        </w:numPr>
        <w:rPr>
          <w:ins w:id="895" w:author="pachalo chizala" w:date="2023-05-07T19:17:00Z"/>
          <w:rFonts w:ascii="Bookman Old Style" w:hAnsi="Bookman Old Style" w:cs="Arial"/>
          <w:iCs/>
          <w:rPrChange w:id="896" w:author="pachalo chizala" w:date="2023-05-07T19:18:00Z">
            <w:rPr>
              <w:ins w:id="897" w:author="pachalo chizala" w:date="2023-05-07T19:17:00Z"/>
            </w:rPr>
          </w:rPrChange>
        </w:rPr>
        <w:pPrChange w:id="898" w:author="pachalo chizala" w:date="2023-05-07T19:18:00Z">
          <w:pPr/>
        </w:pPrChange>
      </w:pPr>
      <w:ins w:id="899" w:author="pachalo chizala" w:date="2023-05-07T19:17:00Z">
        <w:r w:rsidRPr="004C6D3F">
          <w:rPr>
            <w:rFonts w:ascii="Bookman Old Style" w:hAnsi="Bookman Old Style" w:cs="Arial"/>
            <w:iCs/>
            <w:rPrChange w:id="900" w:author="pachalo chizala" w:date="2023-05-07T19:18:00Z">
              <w:rPr/>
            </w:rPrChange>
          </w:rPr>
          <w:t>Availability of a more accommodating workplace</w:t>
        </w:r>
      </w:ins>
    </w:p>
    <w:p w14:paraId="4EDCD3DE" w14:textId="42E0047A" w:rsidR="00DF495C" w:rsidRPr="004C6D3F" w:rsidRDefault="004C6D3F" w:rsidP="004C6D3F">
      <w:pPr>
        <w:pStyle w:val="ListParagraph"/>
        <w:numPr>
          <w:ilvl w:val="0"/>
          <w:numId w:val="247"/>
        </w:numPr>
        <w:rPr>
          <w:ins w:id="901" w:author="Happiness" w:date="2023-05-07T15:33:00Z"/>
          <w:rFonts w:ascii="Bookman Old Style" w:hAnsi="Bookman Old Style" w:cs="Arial"/>
          <w:iCs/>
          <w:rPrChange w:id="902" w:author="pachalo chizala" w:date="2023-05-07T19:18:00Z">
            <w:rPr>
              <w:ins w:id="903" w:author="Happiness" w:date="2023-05-07T15:33:00Z"/>
              <w:lang w:val="en-US"/>
            </w:rPr>
          </w:rPrChange>
        </w:rPr>
        <w:pPrChange w:id="904" w:author="pachalo chizala" w:date="2023-05-07T19:18:00Z">
          <w:pPr/>
        </w:pPrChange>
      </w:pPr>
      <w:ins w:id="905" w:author="pachalo chizala" w:date="2023-05-07T19:17:00Z">
        <w:r w:rsidRPr="004C6D3F">
          <w:rPr>
            <w:rFonts w:ascii="Bookman Old Style" w:hAnsi="Bookman Old Style" w:cs="Arial"/>
            <w:iCs/>
            <w:rPrChange w:id="906" w:author="pachalo chizala" w:date="2023-05-07T19:18:00Z">
              <w:rPr/>
            </w:rPrChange>
          </w:rPr>
          <w:t>Other factors (Specify</w:t>
        </w:r>
        <w:proofErr w:type="gramStart"/>
        <w:r w:rsidRPr="004C6D3F">
          <w:rPr>
            <w:rFonts w:ascii="Bookman Old Style" w:hAnsi="Bookman Old Style" w:cs="Arial"/>
            <w:iCs/>
            <w:rPrChange w:id="907" w:author="pachalo chizala" w:date="2023-05-07T19:18:00Z">
              <w:rPr/>
            </w:rPrChange>
          </w:rPr>
          <w:t>):_</w:t>
        </w:r>
        <w:proofErr w:type="gramEnd"/>
        <w:r w:rsidRPr="004C6D3F">
          <w:rPr>
            <w:rFonts w:ascii="Bookman Old Style" w:hAnsi="Bookman Old Style" w:cs="Arial"/>
            <w:iCs/>
            <w:rPrChange w:id="908" w:author="pachalo chizala" w:date="2023-05-07T19:18:00Z">
              <w:rPr/>
            </w:rPrChange>
          </w:rPr>
          <w:t>______________</w:t>
        </w:r>
      </w:ins>
    </w:p>
    <w:p w14:paraId="4FFE343D" w14:textId="77777777" w:rsidR="00B742E4" w:rsidRPr="00DF495C" w:rsidRDefault="00B742E4" w:rsidP="00CD4D5A">
      <w:pPr>
        <w:rPr>
          <w:ins w:id="909" w:author="Happiness" w:date="2023-05-07T15:21:00Z"/>
          <w:rFonts w:ascii="Bookman Old Style" w:hAnsi="Bookman Old Style" w:cs="Arial"/>
          <w:i/>
          <w:lang w:val="en-US"/>
          <w:rPrChange w:id="910" w:author="pachalo chizala" w:date="2023-05-07T19:14:00Z">
            <w:rPr>
              <w:ins w:id="911" w:author="Happiness" w:date="2023-05-07T15:21:00Z"/>
              <w:lang w:val="en-US"/>
            </w:rPr>
          </w:rPrChange>
        </w:rPr>
      </w:pPr>
    </w:p>
    <w:p w14:paraId="3EDB2D7C" w14:textId="06111FCC" w:rsidR="00783D17" w:rsidRDefault="00DF495C" w:rsidP="00CD4D5A">
      <w:pPr>
        <w:rPr>
          <w:ins w:id="912" w:author="pachalo chizala" w:date="2023-05-07T19:18:00Z"/>
          <w:rFonts w:ascii="Bookman Old Style" w:hAnsi="Bookman Old Style" w:cs="Arial"/>
          <w:i/>
          <w:lang w:val="en-US"/>
        </w:rPr>
      </w:pPr>
      <w:ins w:id="913" w:author="pachalo chizala" w:date="2023-05-07T19:14:00Z">
        <w:r w:rsidRPr="00DF495C">
          <w:rPr>
            <w:rFonts w:ascii="Bookman Old Style" w:hAnsi="Bookman Old Style" w:cs="Arial"/>
            <w:b/>
            <w:bCs/>
            <w:i/>
            <w:szCs w:val="22"/>
            <w:lang w:val="en-US"/>
            <w:rPrChange w:id="914" w:author="pachalo chizala" w:date="2023-05-07T19:14:00Z">
              <w:rPr>
                <w:rFonts w:asciiTheme="minorHAnsi" w:hAnsiTheme="minorHAnsi" w:cstheme="minorHAnsi"/>
                <w:b/>
                <w:bCs/>
                <w:iCs/>
                <w:szCs w:val="22"/>
              </w:rPr>
            </w:rPrChange>
          </w:rPr>
          <w:t>EBR_</w:t>
        </w:r>
        <w:r w:rsidRPr="00DF495C">
          <w:rPr>
            <w:rFonts w:ascii="Bookman Old Style" w:hAnsi="Bookman Old Style" w:cs="Arial"/>
            <w:b/>
            <w:bCs/>
            <w:i/>
            <w:szCs w:val="22"/>
            <w:lang w:val="en-US"/>
            <w:rPrChange w:id="915" w:author="pachalo chizala" w:date="2023-05-07T19:14:00Z">
              <w:rPr>
                <w:rFonts w:asciiTheme="minorHAnsi" w:hAnsiTheme="minorHAnsi" w:cstheme="minorHAnsi"/>
                <w:b/>
                <w:bCs/>
                <w:iCs/>
                <w:szCs w:val="22"/>
                <w:lang w:val="en-US"/>
              </w:rPr>
            </w:rPrChange>
          </w:rPr>
          <w:t>2</w:t>
        </w:r>
      </w:ins>
      <w:ins w:id="916" w:author="Happiness" w:date="2023-05-07T15:25:00Z">
        <w:del w:id="917" w:author="pachalo chizala" w:date="2023-05-07T19:14:00Z">
          <w:r w:rsidR="00783D17" w:rsidRPr="00DF495C" w:rsidDel="00DF495C">
            <w:rPr>
              <w:rFonts w:ascii="Bookman Old Style" w:hAnsi="Bookman Old Style" w:cs="Arial"/>
              <w:b/>
              <w:bCs/>
              <w:i/>
              <w:lang w:val="en-US"/>
              <w:rPrChange w:id="918" w:author="pachalo chizala" w:date="2023-05-07T19:14:00Z">
                <w:rPr>
                  <w:lang w:val="en-US"/>
                </w:rPr>
              </w:rPrChange>
            </w:rPr>
            <w:delText>R</w:delText>
          </w:r>
        </w:del>
      </w:ins>
      <w:ins w:id="919" w:author="Happiness" w:date="2023-05-07T15:36:00Z">
        <w:del w:id="920" w:author="pachalo chizala" w:date="2023-05-07T19:14:00Z">
          <w:r w:rsidR="00B742E4" w:rsidRPr="00DF495C" w:rsidDel="00DF495C">
            <w:rPr>
              <w:rFonts w:ascii="Bookman Old Style" w:hAnsi="Bookman Old Style" w:cs="Arial"/>
              <w:b/>
              <w:bCs/>
              <w:i/>
              <w:lang w:val="en-US"/>
            </w:rPr>
            <w:delText>0</w:delText>
          </w:r>
        </w:del>
      </w:ins>
      <w:ins w:id="921" w:author="Happiness" w:date="2023-05-07T15:25:00Z">
        <w:del w:id="922" w:author="pachalo chizala" w:date="2023-05-07T19:14:00Z">
          <w:r w:rsidR="00783D17" w:rsidRPr="00DF495C" w:rsidDel="00DF495C">
            <w:rPr>
              <w:rFonts w:ascii="Bookman Old Style" w:hAnsi="Bookman Old Style" w:cs="Arial"/>
              <w:b/>
              <w:bCs/>
              <w:i/>
              <w:lang w:val="en-US"/>
              <w:rPrChange w:id="923" w:author="pachalo chizala" w:date="2023-05-07T19:14:00Z">
                <w:rPr>
                  <w:lang w:val="en-US"/>
                </w:rPr>
              </w:rPrChange>
            </w:rPr>
            <w:delText>2</w:delText>
          </w:r>
        </w:del>
      </w:ins>
      <w:ins w:id="924" w:author="Happiness" w:date="2023-05-07T15:37:00Z">
        <w:r w:rsidR="00B742E4" w:rsidRPr="00DF495C">
          <w:rPr>
            <w:rFonts w:ascii="Bookman Old Style" w:hAnsi="Bookman Old Style" w:cs="Arial"/>
            <w:b/>
            <w:bCs/>
            <w:i/>
            <w:lang w:val="en-US"/>
          </w:rPr>
          <w:t>.</w:t>
        </w:r>
      </w:ins>
      <w:ins w:id="925" w:author="Happiness" w:date="2023-05-07T15:21:00Z">
        <w:r w:rsidR="00783D17" w:rsidRPr="00DF495C">
          <w:rPr>
            <w:rFonts w:ascii="Bookman Old Style" w:hAnsi="Bookman Old Style" w:cs="Arial"/>
            <w:i/>
            <w:lang w:val="en-US"/>
            <w:rPrChange w:id="926" w:author="pachalo chizala" w:date="2023-05-07T19:14:00Z">
              <w:rPr>
                <w:lang w:val="en-US"/>
              </w:rPr>
            </w:rPrChange>
          </w:rPr>
          <w:t>How supportive would family members be if </w:t>
        </w:r>
      </w:ins>
      <w:ins w:id="927" w:author="Happiness" w:date="2023-05-07T15:32:00Z">
        <w:r w:rsidR="00B742E4" w:rsidRPr="00DF495C">
          <w:rPr>
            <w:rFonts w:ascii="Bookman Old Style" w:hAnsi="Bookman Old Style" w:cs="Arial"/>
            <w:i/>
            <w:lang w:val="en-US"/>
            <w:rPrChange w:id="928" w:author="pachalo chizala" w:date="2023-05-07T19:14:00Z">
              <w:rPr>
                <w:lang w:val="en-US"/>
              </w:rPr>
            </w:rPrChange>
          </w:rPr>
          <w:t>(</w:t>
        </w:r>
      </w:ins>
      <w:ins w:id="929" w:author="Happiness" w:date="2023-05-07T15:21:00Z">
        <w:r w:rsidR="00783D17" w:rsidRPr="00DF495C">
          <w:rPr>
            <w:rFonts w:ascii="Bookman Old Style" w:hAnsi="Bookman Old Style" w:cs="Arial"/>
            <w:i/>
            <w:lang w:val="en-US"/>
            <w:rPrChange w:id="930" w:author="pachalo chizala" w:date="2023-05-07T19:14:00Z">
              <w:rPr>
                <w:lang w:val="en-US"/>
              </w:rPr>
            </w:rPrChange>
          </w:rPr>
          <w:t>you</w:t>
        </w:r>
      </w:ins>
      <w:ins w:id="931" w:author="Happiness" w:date="2023-05-07T15:32:00Z">
        <w:r w:rsidR="00B742E4" w:rsidRPr="00DF495C">
          <w:rPr>
            <w:rFonts w:ascii="Bookman Old Style" w:hAnsi="Bookman Old Style" w:cs="Arial"/>
            <w:i/>
            <w:lang w:val="en-US"/>
            <w:rPrChange w:id="932" w:author="pachalo chizala" w:date="2023-05-07T19:14:00Z">
              <w:rPr>
                <w:lang w:val="en-US"/>
              </w:rPr>
            </w:rPrChange>
          </w:rPr>
          <w:t>/NAME</w:t>
        </w:r>
      </w:ins>
      <w:ins w:id="933" w:author="Happiness" w:date="2023-05-07T15:21:00Z">
        <w:r w:rsidR="00783D17" w:rsidRPr="00DF495C">
          <w:rPr>
            <w:rFonts w:ascii="Bookman Old Style" w:hAnsi="Bookman Old Style" w:cs="Arial"/>
            <w:i/>
            <w:lang w:val="en-US"/>
            <w:rPrChange w:id="934" w:author="pachalo chizala" w:date="2023-05-07T19:14:00Z">
              <w:rPr>
                <w:lang w:val="en-US"/>
              </w:rPr>
            </w:rPrChange>
          </w:rPr>
          <w:t>) decide to work? Would you say…</w:t>
        </w:r>
      </w:ins>
    </w:p>
    <w:p w14:paraId="3FBBD94F" w14:textId="77777777" w:rsidR="004C6D3F" w:rsidRPr="004C6D3F" w:rsidRDefault="004C6D3F" w:rsidP="004C6D3F">
      <w:pPr>
        <w:pStyle w:val="ListParagraph"/>
        <w:numPr>
          <w:ilvl w:val="0"/>
          <w:numId w:val="249"/>
        </w:numPr>
        <w:rPr>
          <w:ins w:id="935" w:author="pachalo chizala" w:date="2023-05-07T19:18:00Z"/>
          <w:rFonts w:ascii="Bookman Old Style" w:hAnsi="Bookman Old Style" w:cs="Arial"/>
          <w:iCs/>
          <w:rPrChange w:id="936" w:author="pachalo chizala" w:date="2023-05-07T19:20:00Z">
            <w:rPr>
              <w:ins w:id="937" w:author="pachalo chizala" w:date="2023-05-07T19:18:00Z"/>
            </w:rPr>
          </w:rPrChange>
        </w:rPr>
        <w:pPrChange w:id="938" w:author="pachalo chizala" w:date="2023-05-07T19:19:00Z">
          <w:pPr/>
        </w:pPrChange>
      </w:pPr>
      <w:ins w:id="939" w:author="pachalo chizala" w:date="2023-05-07T19:18:00Z">
        <w:r w:rsidRPr="004C6D3F">
          <w:rPr>
            <w:rFonts w:ascii="Bookman Old Style" w:hAnsi="Bookman Old Style" w:cs="Arial"/>
            <w:iCs/>
            <w:rPrChange w:id="940" w:author="pachalo chizala" w:date="2023-05-07T19:20:00Z">
              <w:rPr/>
            </w:rPrChange>
          </w:rPr>
          <w:t>Very supportive</w:t>
        </w:r>
      </w:ins>
    </w:p>
    <w:p w14:paraId="248C925A" w14:textId="77777777" w:rsidR="004C6D3F" w:rsidRPr="004C6D3F" w:rsidRDefault="004C6D3F" w:rsidP="004C6D3F">
      <w:pPr>
        <w:pStyle w:val="ListParagraph"/>
        <w:numPr>
          <w:ilvl w:val="0"/>
          <w:numId w:val="249"/>
        </w:numPr>
        <w:rPr>
          <w:ins w:id="941" w:author="pachalo chizala" w:date="2023-05-07T19:18:00Z"/>
          <w:rFonts w:ascii="Bookman Old Style" w:hAnsi="Bookman Old Style" w:cs="Arial"/>
          <w:iCs/>
          <w:rPrChange w:id="942" w:author="pachalo chizala" w:date="2023-05-07T19:20:00Z">
            <w:rPr>
              <w:ins w:id="943" w:author="pachalo chizala" w:date="2023-05-07T19:18:00Z"/>
            </w:rPr>
          </w:rPrChange>
        </w:rPr>
        <w:pPrChange w:id="944" w:author="pachalo chizala" w:date="2023-05-07T19:19:00Z">
          <w:pPr/>
        </w:pPrChange>
      </w:pPr>
      <w:ins w:id="945" w:author="pachalo chizala" w:date="2023-05-07T19:18:00Z">
        <w:r w:rsidRPr="004C6D3F">
          <w:rPr>
            <w:rFonts w:ascii="Bookman Old Style" w:hAnsi="Bookman Old Style" w:cs="Arial"/>
            <w:iCs/>
            <w:rPrChange w:id="946" w:author="pachalo chizala" w:date="2023-05-07T19:20:00Z">
              <w:rPr/>
            </w:rPrChange>
          </w:rPr>
          <w:t xml:space="preserve">Somewhat supportive </w:t>
        </w:r>
      </w:ins>
    </w:p>
    <w:p w14:paraId="3FD75AB1" w14:textId="77777777" w:rsidR="004C6D3F" w:rsidRPr="004C6D3F" w:rsidRDefault="004C6D3F" w:rsidP="004C6D3F">
      <w:pPr>
        <w:pStyle w:val="ListParagraph"/>
        <w:numPr>
          <w:ilvl w:val="0"/>
          <w:numId w:val="249"/>
        </w:numPr>
        <w:rPr>
          <w:ins w:id="947" w:author="pachalo chizala" w:date="2023-05-07T19:18:00Z"/>
          <w:rFonts w:ascii="Bookman Old Style" w:hAnsi="Bookman Old Style" w:cs="Arial"/>
          <w:iCs/>
          <w:rPrChange w:id="948" w:author="pachalo chizala" w:date="2023-05-07T19:20:00Z">
            <w:rPr>
              <w:ins w:id="949" w:author="pachalo chizala" w:date="2023-05-07T19:18:00Z"/>
            </w:rPr>
          </w:rPrChange>
        </w:rPr>
        <w:pPrChange w:id="950" w:author="pachalo chizala" w:date="2023-05-07T19:19:00Z">
          <w:pPr/>
        </w:pPrChange>
      </w:pPr>
      <w:ins w:id="951" w:author="pachalo chizala" w:date="2023-05-07T19:18:00Z">
        <w:r w:rsidRPr="004C6D3F">
          <w:rPr>
            <w:rFonts w:ascii="Bookman Old Style" w:hAnsi="Bookman Old Style" w:cs="Arial"/>
            <w:iCs/>
            <w:rPrChange w:id="952" w:author="pachalo chizala" w:date="2023-05-07T19:20:00Z">
              <w:rPr/>
            </w:rPrChange>
          </w:rPr>
          <w:t>Not supportive</w:t>
        </w:r>
      </w:ins>
    </w:p>
    <w:p w14:paraId="43BF0387" w14:textId="77777777" w:rsidR="004C6D3F" w:rsidRPr="004C6D3F" w:rsidRDefault="004C6D3F" w:rsidP="004C6D3F">
      <w:pPr>
        <w:rPr>
          <w:ins w:id="953" w:author="pachalo chizala" w:date="2023-05-07T19:18:00Z"/>
          <w:rFonts w:ascii="Bookman Old Style" w:hAnsi="Bookman Old Style" w:cs="Arial"/>
          <w:iCs/>
          <w:lang w:val="en-US"/>
          <w:rPrChange w:id="954" w:author="pachalo chizala" w:date="2023-05-07T19:20:00Z">
            <w:rPr>
              <w:ins w:id="955" w:author="pachalo chizala" w:date="2023-05-07T19:18:00Z"/>
              <w:rFonts w:ascii="Bookman Old Style" w:hAnsi="Bookman Old Style" w:cs="Arial"/>
              <w:i/>
              <w:lang w:val="en-US"/>
            </w:rPr>
          </w:rPrChange>
        </w:rPr>
      </w:pPr>
    </w:p>
    <w:p w14:paraId="11F739F9" w14:textId="77777777" w:rsidR="004C6D3F" w:rsidRPr="004C6D3F" w:rsidRDefault="004C6D3F" w:rsidP="004C6D3F">
      <w:pPr>
        <w:pStyle w:val="ListParagraph"/>
        <w:numPr>
          <w:ilvl w:val="0"/>
          <w:numId w:val="250"/>
        </w:numPr>
        <w:rPr>
          <w:ins w:id="956" w:author="pachalo chizala" w:date="2023-05-07T19:18:00Z"/>
          <w:rFonts w:ascii="Bookman Old Style" w:hAnsi="Bookman Old Style" w:cs="Arial"/>
          <w:iCs/>
          <w:rPrChange w:id="957" w:author="pachalo chizala" w:date="2023-05-07T19:20:00Z">
            <w:rPr>
              <w:ins w:id="958" w:author="pachalo chizala" w:date="2023-05-07T19:18:00Z"/>
            </w:rPr>
          </w:rPrChange>
        </w:rPr>
        <w:pPrChange w:id="959" w:author="pachalo chizala" w:date="2023-05-07T19:19:00Z">
          <w:pPr/>
        </w:pPrChange>
      </w:pPr>
      <w:ins w:id="960" w:author="pachalo chizala" w:date="2023-05-07T19:18:00Z">
        <w:r w:rsidRPr="004C6D3F">
          <w:rPr>
            <w:rFonts w:ascii="Bookman Old Style" w:hAnsi="Bookman Old Style" w:cs="Arial"/>
            <w:iCs/>
            <w:rPrChange w:id="961" w:author="pachalo chizala" w:date="2023-05-07T19:20:00Z">
              <w:rPr/>
            </w:rPrChange>
          </w:rPr>
          <w:t>DON’T KNOW</w:t>
        </w:r>
      </w:ins>
    </w:p>
    <w:p w14:paraId="653D837F" w14:textId="5477B676" w:rsidR="004C6D3F" w:rsidRPr="004C6D3F" w:rsidRDefault="004C6D3F" w:rsidP="004C6D3F">
      <w:pPr>
        <w:pStyle w:val="ListParagraph"/>
        <w:numPr>
          <w:ilvl w:val="0"/>
          <w:numId w:val="250"/>
        </w:numPr>
        <w:rPr>
          <w:ins w:id="962" w:author="Happiness" w:date="2023-05-07T15:32:00Z"/>
          <w:rFonts w:ascii="Bookman Old Style" w:hAnsi="Bookman Old Style" w:cs="Arial"/>
          <w:iCs/>
          <w:rPrChange w:id="963" w:author="pachalo chizala" w:date="2023-05-07T19:20:00Z">
            <w:rPr>
              <w:ins w:id="964" w:author="Happiness" w:date="2023-05-07T15:32:00Z"/>
              <w:lang w:val="en-US"/>
            </w:rPr>
          </w:rPrChange>
        </w:rPr>
        <w:pPrChange w:id="965" w:author="pachalo chizala" w:date="2023-05-07T19:19:00Z">
          <w:pPr/>
        </w:pPrChange>
      </w:pPr>
      <w:ins w:id="966" w:author="pachalo chizala" w:date="2023-05-07T19:18:00Z">
        <w:r w:rsidRPr="004C6D3F">
          <w:rPr>
            <w:rFonts w:ascii="Bookman Old Style" w:hAnsi="Bookman Old Style" w:cs="Arial"/>
            <w:iCs/>
            <w:rPrChange w:id="967" w:author="pachalo chizala" w:date="2023-05-07T19:20:00Z">
              <w:rPr/>
            </w:rPrChange>
          </w:rPr>
          <w:t>REFUSED</w:t>
        </w:r>
      </w:ins>
    </w:p>
    <w:p w14:paraId="59721090" w14:textId="77777777" w:rsidR="00B742E4" w:rsidRPr="00DF495C" w:rsidRDefault="00B742E4" w:rsidP="00CD4D5A">
      <w:pPr>
        <w:rPr>
          <w:ins w:id="968" w:author="Happiness" w:date="2023-05-07T15:26:00Z"/>
          <w:rFonts w:ascii="Bookman Old Style" w:hAnsi="Bookman Old Style"/>
          <w:i/>
          <w:iCs/>
          <w:lang w:val="en-US"/>
          <w:rPrChange w:id="969" w:author="pachalo chizala" w:date="2023-05-07T19:13:00Z">
            <w:rPr>
              <w:ins w:id="970" w:author="Happiness" w:date="2023-05-07T15:26:00Z"/>
              <w:lang w:val="en-US"/>
            </w:rPr>
          </w:rPrChange>
        </w:rPr>
      </w:pPr>
    </w:p>
    <w:p w14:paraId="5B4DF300" w14:textId="573FAEE0" w:rsidR="00B742E4" w:rsidRDefault="00DF495C" w:rsidP="00CD4D5A">
      <w:pPr>
        <w:rPr>
          <w:ins w:id="971" w:author="pachalo chizala" w:date="2023-05-07T19:20:00Z"/>
          <w:rFonts w:ascii="Bookman Old Style" w:hAnsi="Bookman Old Style"/>
          <w:i/>
          <w:iCs/>
          <w:lang w:val="en-US"/>
        </w:rPr>
      </w:pPr>
      <w:ins w:id="972" w:author="pachalo chizala" w:date="2023-05-07T19:15:00Z">
        <w:r w:rsidRPr="00DF495C">
          <w:rPr>
            <w:rFonts w:ascii="Bookman Old Style" w:hAnsi="Bookman Old Style" w:cstheme="minorHAnsi"/>
            <w:b/>
            <w:bCs/>
            <w:i/>
            <w:szCs w:val="22"/>
            <w:lang w:val="en-US"/>
            <w:rPrChange w:id="973" w:author="pachalo chizala" w:date="2023-05-07T19:15:00Z">
              <w:rPr>
                <w:rFonts w:asciiTheme="minorHAnsi" w:hAnsiTheme="minorHAnsi" w:cstheme="minorHAnsi"/>
                <w:b/>
                <w:bCs/>
                <w:iCs/>
                <w:szCs w:val="22"/>
              </w:rPr>
            </w:rPrChange>
          </w:rPr>
          <w:t>WPA_1</w:t>
        </w:r>
      </w:ins>
      <w:ins w:id="974" w:author="Happiness" w:date="2023-05-07T15:26:00Z">
        <w:del w:id="975" w:author="pachalo chizala" w:date="2023-05-07T19:15:00Z">
          <w:r w:rsidR="00783D17" w:rsidRPr="00DF495C" w:rsidDel="00DF495C">
            <w:rPr>
              <w:rFonts w:ascii="Bookman Old Style" w:hAnsi="Bookman Old Style"/>
              <w:b/>
              <w:bCs/>
              <w:i/>
              <w:iCs/>
              <w:lang w:val="en-US"/>
              <w:rPrChange w:id="976" w:author="pachalo chizala" w:date="2023-05-07T19:13:00Z">
                <w:rPr>
                  <w:lang w:val="en-US"/>
                </w:rPr>
              </w:rPrChange>
            </w:rPr>
            <w:delText>R03</w:delText>
          </w:r>
        </w:del>
        <w:r w:rsidR="00783D17" w:rsidRPr="00DF495C">
          <w:rPr>
            <w:rFonts w:ascii="Bookman Old Style" w:hAnsi="Bookman Old Style"/>
            <w:b/>
            <w:bCs/>
            <w:i/>
            <w:iCs/>
            <w:lang w:val="en-US"/>
            <w:rPrChange w:id="977" w:author="pachalo chizala" w:date="2023-05-07T19:13:00Z">
              <w:rPr>
                <w:lang w:val="en-US"/>
              </w:rPr>
            </w:rPrChange>
          </w:rPr>
          <w:t>.</w:t>
        </w:r>
        <w:r w:rsidR="00783D17" w:rsidRPr="00DF495C">
          <w:rPr>
            <w:rFonts w:ascii="Bookman Old Style" w:hAnsi="Bookman Old Style"/>
            <w:i/>
            <w:iCs/>
            <w:lang w:val="en-US"/>
            <w:rPrChange w:id="978" w:author="pachalo chizala" w:date="2023-05-07T19:13:00Z">
              <w:rPr>
                <w:lang w:val="en-US"/>
              </w:rPr>
            </w:rPrChange>
          </w:rPr>
          <w:t>Is </w:t>
        </w:r>
      </w:ins>
      <w:ins w:id="979" w:author="Happiness" w:date="2023-05-07T15:32:00Z">
        <w:r w:rsidR="00B742E4" w:rsidRPr="00DF495C">
          <w:rPr>
            <w:rFonts w:ascii="Bookman Old Style" w:hAnsi="Bookman Old Style"/>
            <w:i/>
            <w:iCs/>
            <w:lang w:val="en-US"/>
            <w:rPrChange w:id="980" w:author="pachalo chizala" w:date="2023-05-07T19:13:00Z">
              <w:rPr>
                <w:lang w:val="en-US"/>
              </w:rPr>
            </w:rPrChange>
          </w:rPr>
          <w:t>(</w:t>
        </w:r>
      </w:ins>
      <w:ins w:id="981" w:author="Happiness" w:date="2023-05-07T15:26:00Z">
        <w:r w:rsidR="00783D17" w:rsidRPr="00DF495C">
          <w:rPr>
            <w:rFonts w:ascii="Bookman Old Style" w:hAnsi="Bookman Old Style"/>
            <w:i/>
            <w:iCs/>
            <w:lang w:val="en-US"/>
            <w:rPrChange w:id="982" w:author="pachalo chizala" w:date="2023-05-07T19:13:00Z">
              <w:rPr>
                <w:lang w:val="en-US"/>
              </w:rPr>
            </w:rPrChange>
          </w:rPr>
          <w:t>you</w:t>
        </w:r>
      </w:ins>
      <w:ins w:id="983" w:author="Happiness" w:date="2023-05-07T15:32:00Z">
        <w:r w:rsidR="00B742E4" w:rsidRPr="00DF495C">
          <w:rPr>
            <w:rFonts w:ascii="Bookman Old Style" w:hAnsi="Bookman Old Style"/>
            <w:i/>
            <w:iCs/>
            <w:lang w:val="en-US"/>
            <w:rPrChange w:id="984" w:author="pachalo chizala" w:date="2023-05-07T19:13:00Z">
              <w:rPr>
                <w:lang w:val="en-US"/>
              </w:rPr>
            </w:rPrChange>
          </w:rPr>
          <w:t>/NAME</w:t>
        </w:r>
      </w:ins>
      <w:ins w:id="985" w:author="Happiness" w:date="2023-05-07T15:26:00Z">
        <w:r w:rsidR="00783D17" w:rsidRPr="00DF495C">
          <w:rPr>
            <w:rFonts w:ascii="Bookman Old Style" w:hAnsi="Bookman Old Style"/>
            <w:i/>
            <w:iCs/>
            <w:lang w:val="en-US"/>
            <w:rPrChange w:id="986" w:author="pachalo chizala" w:date="2023-05-07T19:13:00Z">
              <w:rPr>
                <w:lang w:val="en-US"/>
              </w:rPr>
            </w:rPrChange>
          </w:rPr>
          <w:t>) work schedule or work tasks arranged to account for difficulties (your /NAME) have in doing certain activities…?</w:t>
        </w:r>
      </w:ins>
    </w:p>
    <w:p w14:paraId="3E0F68E0" w14:textId="77777777" w:rsidR="004C6D3F" w:rsidRPr="004C6D3F" w:rsidRDefault="004C6D3F" w:rsidP="004C6D3F">
      <w:pPr>
        <w:pStyle w:val="ListParagraph"/>
        <w:numPr>
          <w:ilvl w:val="0"/>
          <w:numId w:val="251"/>
        </w:numPr>
        <w:rPr>
          <w:ins w:id="987" w:author="pachalo chizala" w:date="2023-05-07T19:21:00Z"/>
          <w:rFonts w:ascii="Bookman Old Style" w:hAnsi="Bookman Old Style"/>
          <w:rPrChange w:id="988" w:author="pachalo chizala" w:date="2023-05-07T19:22:00Z">
            <w:rPr>
              <w:ins w:id="989" w:author="pachalo chizala" w:date="2023-05-07T19:21:00Z"/>
              <w:rFonts w:ascii="Bookman Old Style" w:hAnsi="Bookman Old Style"/>
              <w:i/>
              <w:iCs/>
              <w:lang w:val="en-US"/>
            </w:rPr>
          </w:rPrChange>
        </w:rPr>
        <w:pPrChange w:id="990" w:author="pachalo chizala" w:date="2023-05-07T19:22:00Z">
          <w:pPr/>
        </w:pPrChange>
      </w:pPr>
      <w:ins w:id="991" w:author="pachalo chizala" w:date="2023-05-07T19:21:00Z">
        <w:r w:rsidRPr="004C6D3F">
          <w:rPr>
            <w:rFonts w:ascii="Bookman Old Style" w:hAnsi="Bookman Old Style"/>
            <w:rPrChange w:id="992" w:author="pachalo chizala" w:date="2023-05-07T19:22:00Z">
              <w:rPr>
                <w:rFonts w:ascii="Bookman Old Style" w:hAnsi="Bookman Old Style"/>
                <w:i/>
                <w:iCs/>
                <w:lang w:val="en-US"/>
              </w:rPr>
            </w:rPrChange>
          </w:rPr>
          <w:t>Yes, fully</w:t>
        </w:r>
      </w:ins>
    </w:p>
    <w:p w14:paraId="70372F94" w14:textId="77777777" w:rsidR="004C6D3F" w:rsidRPr="004C6D3F" w:rsidRDefault="004C6D3F" w:rsidP="004C6D3F">
      <w:pPr>
        <w:pStyle w:val="ListParagraph"/>
        <w:numPr>
          <w:ilvl w:val="0"/>
          <w:numId w:val="251"/>
        </w:numPr>
        <w:rPr>
          <w:ins w:id="993" w:author="pachalo chizala" w:date="2023-05-07T19:21:00Z"/>
          <w:rFonts w:ascii="Bookman Old Style" w:hAnsi="Bookman Old Style"/>
          <w:rPrChange w:id="994" w:author="pachalo chizala" w:date="2023-05-07T19:22:00Z">
            <w:rPr>
              <w:ins w:id="995" w:author="pachalo chizala" w:date="2023-05-07T19:21:00Z"/>
              <w:rFonts w:ascii="Bookman Old Style" w:hAnsi="Bookman Old Style"/>
              <w:i/>
              <w:iCs/>
              <w:lang w:val="en-US"/>
            </w:rPr>
          </w:rPrChange>
        </w:rPr>
        <w:pPrChange w:id="996" w:author="pachalo chizala" w:date="2023-05-07T19:22:00Z">
          <w:pPr/>
        </w:pPrChange>
      </w:pPr>
      <w:ins w:id="997" w:author="pachalo chizala" w:date="2023-05-07T19:21:00Z">
        <w:r w:rsidRPr="004C6D3F">
          <w:rPr>
            <w:rFonts w:ascii="Bookman Old Style" w:hAnsi="Bookman Old Style"/>
            <w:rPrChange w:id="998" w:author="pachalo chizala" w:date="2023-05-07T19:22:00Z">
              <w:rPr>
                <w:rFonts w:ascii="Bookman Old Style" w:hAnsi="Bookman Old Style"/>
                <w:i/>
                <w:iCs/>
                <w:lang w:val="en-US"/>
              </w:rPr>
            </w:rPrChange>
          </w:rPr>
          <w:t>Yes, partially</w:t>
        </w:r>
      </w:ins>
    </w:p>
    <w:p w14:paraId="10292CF7" w14:textId="77777777" w:rsidR="004C6D3F" w:rsidRPr="004C6D3F" w:rsidRDefault="004C6D3F" w:rsidP="004C6D3F">
      <w:pPr>
        <w:pStyle w:val="ListParagraph"/>
        <w:numPr>
          <w:ilvl w:val="0"/>
          <w:numId w:val="251"/>
        </w:numPr>
        <w:rPr>
          <w:ins w:id="999" w:author="pachalo chizala" w:date="2023-05-07T19:21:00Z"/>
          <w:rFonts w:ascii="Bookman Old Style" w:hAnsi="Bookman Old Style"/>
          <w:rPrChange w:id="1000" w:author="pachalo chizala" w:date="2023-05-07T19:22:00Z">
            <w:rPr>
              <w:ins w:id="1001" w:author="pachalo chizala" w:date="2023-05-07T19:21:00Z"/>
              <w:rFonts w:ascii="Bookman Old Style" w:hAnsi="Bookman Old Style"/>
              <w:i/>
              <w:iCs/>
              <w:lang w:val="en-US"/>
            </w:rPr>
          </w:rPrChange>
        </w:rPr>
        <w:pPrChange w:id="1002" w:author="pachalo chizala" w:date="2023-05-07T19:22:00Z">
          <w:pPr/>
        </w:pPrChange>
      </w:pPr>
      <w:ins w:id="1003" w:author="pachalo chizala" w:date="2023-05-07T19:21:00Z">
        <w:r w:rsidRPr="004C6D3F">
          <w:rPr>
            <w:rFonts w:ascii="Bookman Old Style" w:hAnsi="Bookman Old Style"/>
            <w:rPrChange w:id="1004" w:author="pachalo chizala" w:date="2023-05-07T19:22:00Z">
              <w:rPr>
                <w:rFonts w:ascii="Bookman Old Style" w:hAnsi="Bookman Old Style"/>
                <w:i/>
                <w:iCs/>
                <w:lang w:val="en-US"/>
              </w:rPr>
            </w:rPrChange>
          </w:rPr>
          <w:t>Not at all</w:t>
        </w:r>
      </w:ins>
    </w:p>
    <w:p w14:paraId="16AEBE4C" w14:textId="77777777" w:rsidR="004C6D3F" w:rsidRPr="004C6D3F" w:rsidRDefault="004C6D3F" w:rsidP="004C6D3F">
      <w:pPr>
        <w:pStyle w:val="ListParagraph"/>
        <w:numPr>
          <w:ilvl w:val="0"/>
          <w:numId w:val="251"/>
        </w:numPr>
        <w:rPr>
          <w:ins w:id="1005" w:author="pachalo chizala" w:date="2023-05-07T19:21:00Z"/>
          <w:rFonts w:ascii="Bookman Old Style" w:hAnsi="Bookman Old Style"/>
          <w:rPrChange w:id="1006" w:author="pachalo chizala" w:date="2023-05-07T19:22:00Z">
            <w:rPr>
              <w:ins w:id="1007" w:author="pachalo chizala" w:date="2023-05-07T19:21:00Z"/>
              <w:rFonts w:ascii="Bookman Old Style" w:hAnsi="Bookman Old Style"/>
              <w:i/>
              <w:iCs/>
              <w:lang w:val="en-US"/>
            </w:rPr>
          </w:rPrChange>
        </w:rPr>
        <w:pPrChange w:id="1008" w:author="pachalo chizala" w:date="2023-05-07T19:22:00Z">
          <w:pPr/>
        </w:pPrChange>
      </w:pPr>
      <w:ins w:id="1009" w:author="pachalo chizala" w:date="2023-05-07T19:21:00Z">
        <w:r w:rsidRPr="004C6D3F">
          <w:rPr>
            <w:rFonts w:ascii="Bookman Old Style" w:hAnsi="Bookman Old Style"/>
            <w:rPrChange w:id="1010" w:author="pachalo chizala" w:date="2023-05-07T19:22:00Z">
              <w:rPr>
                <w:rFonts w:ascii="Bookman Old Style" w:hAnsi="Bookman Old Style"/>
                <w:i/>
                <w:iCs/>
                <w:lang w:val="en-US"/>
              </w:rPr>
            </w:rPrChange>
          </w:rPr>
          <w:t>I do not have difficulties that require special arrangements</w:t>
        </w:r>
      </w:ins>
    </w:p>
    <w:p w14:paraId="48C736C9" w14:textId="77777777" w:rsidR="004C6D3F" w:rsidRPr="004C6D3F" w:rsidRDefault="004C6D3F" w:rsidP="004C6D3F">
      <w:pPr>
        <w:rPr>
          <w:ins w:id="1011" w:author="pachalo chizala" w:date="2023-05-07T19:21:00Z"/>
          <w:rFonts w:ascii="Bookman Old Style" w:hAnsi="Bookman Old Style"/>
          <w:lang w:val="en-US"/>
          <w:rPrChange w:id="1012" w:author="pachalo chizala" w:date="2023-05-07T19:21:00Z">
            <w:rPr>
              <w:ins w:id="1013" w:author="pachalo chizala" w:date="2023-05-07T19:21:00Z"/>
              <w:rFonts w:ascii="Bookman Old Style" w:hAnsi="Bookman Old Style"/>
              <w:i/>
              <w:iCs/>
              <w:lang w:val="en-US"/>
            </w:rPr>
          </w:rPrChange>
        </w:rPr>
      </w:pPr>
    </w:p>
    <w:p w14:paraId="1D8D9A4F" w14:textId="412F5E47" w:rsidR="004C6D3F" w:rsidRPr="004C6D3F" w:rsidRDefault="004C6D3F" w:rsidP="004C6D3F">
      <w:pPr>
        <w:rPr>
          <w:ins w:id="1014" w:author="pachalo chizala" w:date="2023-05-07T19:21:00Z"/>
          <w:rFonts w:ascii="Bookman Old Style" w:hAnsi="Bookman Old Style"/>
          <w:rPrChange w:id="1015" w:author="pachalo chizala" w:date="2023-05-07T19:22:00Z">
            <w:rPr>
              <w:ins w:id="1016" w:author="pachalo chizala" w:date="2023-05-07T19:21:00Z"/>
              <w:rFonts w:ascii="Bookman Old Style" w:hAnsi="Bookman Old Style"/>
              <w:i/>
              <w:iCs/>
              <w:lang w:val="en-US"/>
            </w:rPr>
          </w:rPrChange>
        </w:rPr>
      </w:pPr>
      <w:ins w:id="1017" w:author="pachalo chizala" w:date="2023-05-07T19:24:00Z">
        <w:r>
          <w:rPr>
            <w:rFonts w:ascii="Bookman Old Style" w:hAnsi="Bookman Old Style"/>
          </w:rPr>
          <w:t xml:space="preserve">    </w:t>
        </w:r>
      </w:ins>
      <w:ins w:id="1018" w:author="pachalo chizala" w:date="2023-05-07T19:21:00Z">
        <w:r w:rsidRPr="004C6D3F">
          <w:rPr>
            <w:rFonts w:ascii="Bookman Old Style" w:hAnsi="Bookman Old Style"/>
            <w:rPrChange w:id="1019" w:author="pachalo chizala" w:date="2023-05-07T19:22:00Z">
              <w:rPr>
                <w:rFonts w:ascii="Bookman Old Style" w:hAnsi="Bookman Old Style"/>
                <w:i/>
                <w:iCs/>
                <w:lang w:val="en-US"/>
              </w:rPr>
            </w:rPrChange>
          </w:rPr>
          <w:t>DO NOT READ</w:t>
        </w:r>
      </w:ins>
    </w:p>
    <w:p w14:paraId="78F9F459" w14:textId="5C6581A5" w:rsidR="004C6D3F" w:rsidRPr="004C6D3F" w:rsidRDefault="004C6D3F" w:rsidP="004C6D3F">
      <w:pPr>
        <w:pStyle w:val="ListParagraph"/>
        <w:numPr>
          <w:ilvl w:val="0"/>
          <w:numId w:val="252"/>
        </w:numPr>
        <w:rPr>
          <w:ins w:id="1020" w:author="Happiness" w:date="2023-05-07T15:32:00Z"/>
          <w:rFonts w:ascii="Bookman Old Style" w:hAnsi="Bookman Old Style"/>
          <w:rPrChange w:id="1021" w:author="pachalo chizala" w:date="2023-05-07T19:22:00Z">
            <w:rPr>
              <w:ins w:id="1022" w:author="Happiness" w:date="2023-05-07T15:32:00Z"/>
              <w:lang w:val="en-US"/>
            </w:rPr>
          </w:rPrChange>
        </w:rPr>
        <w:pPrChange w:id="1023" w:author="pachalo chizala" w:date="2023-05-07T19:23:00Z">
          <w:pPr/>
        </w:pPrChange>
      </w:pPr>
      <w:ins w:id="1024" w:author="pachalo chizala" w:date="2023-05-07T19:21:00Z">
        <w:r w:rsidRPr="004C6D3F">
          <w:rPr>
            <w:rFonts w:ascii="Bookman Old Style" w:hAnsi="Bookman Old Style"/>
            <w:rPrChange w:id="1025" w:author="pachalo chizala" w:date="2023-05-07T19:22:00Z">
              <w:rPr>
                <w:rFonts w:ascii="Bookman Old Style" w:hAnsi="Bookman Old Style"/>
                <w:i/>
                <w:iCs/>
                <w:lang w:val="en-US"/>
              </w:rPr>
            </w:rPrChange>
          </w:rPr>
          <w:t>DON’T KNOW</w:t>
        </w:r>
      </w:ins>
    </w:p>
    <w:p w14:paraId="06B7077C" w14:textId="7DD7CFDB" w:rsidR="00783D17" w:rsidRPr="00DF495C" w:rsidRDefault="00783D17" w:rsidP="00CD4D5A">
      <w:pPr>
        <w:rPr>
          <w:ins w:id="1026" w:author="Happiness" w:date="2023-05-07T15:26:00Z"/>
          <w:rFonts w:ascii="Bookman Old Style" w:hAnsi="Bookman Old Style"/>
          <w:i/>
          <w:iCs/>
          <w:lang w:val="en-US"/>
          <w:rPrChange w:id="1027" w:author="pachalo chizala" w:date="2023-05-07T19:13:00Z">
            <w:rPr>
              <w:ins w:id="1028" w:author="Happiness" w:date="2023-05-07T15:26:00Z"/>
              <w:lang w:val="en-US"/>
            </w:rPr>
          </w:rPrChange>
        </w:rPr>
      </w:pPr>
      <w:ins w:id="1029" w:author="Happiness" w:date="2023-05-07T15:26:00Z">
        <w:r w:rsidRPr="00DF495C">
          <w:rPr>
            <w:rFonts w:ascii="Bookman Old Style" w:hAnsi="Bookman Old Style"/>
            <w:i/>
            <w:iCs/>
            <w:lang w:val="en-US"/>
            <w:rPrChange w:id="1030" w:author="pachalo chizala" w:date="2023-05-07T19:13:00Z">
              <w:rPr>
                <w:lang w:val="en-US"/>
              </w:rPr>
            </w:rPrChange>
          </w:rPr>
          <w:t> </w:t>
        </w:r>
      </w:ins>
    </w:p>
    <w:p w14:paraId="5FEAA8AF" w14:textId="7618874E" w:rsidR="00783D17" w:rsidRDefault="00DF495C" w:rsidP="00CD4D5A">
      <w:pPr>
        <w:rPr>
          <w:ins w:id="1031" w:author="pachalo chizala" w:date="2023-05-07T19:26:00Z"/>
          <w:rFonts w:ascii="Bookman Old Style" w:hAnsi="Bookman Old Style"/>
          <w:i/>
          <w:iCs/>
          <w:lang w:val="en-US"/>
        </w:rPr>
      </w:pPr>
      <w:ins w:id="1032" w:author="pachalo chizala" w:date="2023-05-07T19:15:00Z">
        <w:r w:rsidRPr="000D71B9">
          <w:rPr>
            <w:rFonts w:ascii="Bookman Old Style" w:hAnsi="Bookman Old Style" w:cstheme="minorHAnsi"/>
            <w:b/>
            <w:bCs/>
            <w:i/>
            <w:szCs w:val="22"/>
            <w:lang w:val="en-US"/>
          </w:rPr>
          <w:t>WPA_</w:t>
        </w:r>
        <w:r>
          <w:rPr>
            <w:rFonts w:ascii="Bookman Old Style" w:hAnsi="Bookman Old Style" w:cstheme="minorHAnsi"/>
            <w:b/>
            <w:bCs/>
            <w:i/>
            <w:szCs w:val="22"/>
            <w:lang w:val="en-US"/>
          </w:rPr>
          <w:t>2</w:t>
        </w:r>
      </w:ins>
      <w:ins w:id="1033" w:author="Happiness" w:date="2023-05-07T15:26:00Z">
        <w:del w:id="1034" w:author="pachalo chizala" w:date="2023-05-07T19:15:00Z">
          <w:r w:rsidR="00783D17" w:rsidRPr="00DF495C" w:rsidDel="00DF495C">
            <w:rPr>
              <w:rFonts w:ascii="Bookman Old Style" w:hAnsi="Bookman Old Style"/>
              <w:b/>
              <w:bCs/>
              <w:i/>
              <w:iCs/>
              <w:lang w:val="en-US"/>
              <w:rPrChange w:id="1035" w:author="pachalo chizala" w:date="2023-05-07T19:13:00Z">
                <w:rPr>
                  <w:lang w:val="en-US"/>
                </w:rPr>
              </w:rPrChange>
            </w:rPr>
            <w:delText>R04</w:delText>
          </w:r>
        </w:del>
        <w:r w:rsidR="00783D17" w:rsidRPr="00DF495C">
          <w:rPr>
            <w:rFonts w:ascii="Bookman Old Style" w:hAnsi="Bookman Old Style"/>
            <w:i/>
            <w:iCs/>
            <w:lang w:val="en-US"/>
            <w:rPrChange w:id="1036" w:author="pachalo chizala" w:date="2023-05-07T19:13:00Z">
              <w:rPr>
                <w:lang w:val="en-US"/>
              </w:rPr>
            </w:rPrChange>
          </w:rPr>
          <w:t>. Has </w:t>
        </w:r>
      </w:ins>
      <w:ins w:id="1037" w:author="Happiness" w:date="2023-05-07T15:33:00Z">
        <w:r w:rsidR="00B742E4" w:rsidRPr="00DF495C">
          <w:rPr>
            <w:rFonts w:ascii="Bookman Old Style" w:hAnsi="Bookman Old Style"/>
            <w:i/>
            <w:iCs/>
            <w:lang w:val="en-US"/>
            <w:rPrChange w:id="1038" w:author="pachalo chizala" w:date="2023-05-07T19:13:00Z">
              <w:rPr>
                <w:lang w:val="en-US"/>
              </w:rPr>
            </w:rPrChange>
          </w:rPr>
          <w:t>(</w:t>
        </w:r>
      </w:ins>
      <w:ins w:id="1039" w:author="Happiness" w:date="2023-05-07T15:26:00Z">
        <w:r w:rsidR="00783D17" w:rsidRPr="00DF495C">
          <w:rPr>
            <w:rFonts w:ascii="Bookman Old Style" w:hAnsi="Bookman Old Style"/>
            <w:i/>
            <w:iCs/>
            <w:lang w:val="en-US"/>
            <w:rPrChange w:id="1040" w:author="pachalo chizala" w:date="2023-05-07T19:13:00Z">
              <w:rPr>
                <w:lang w:val="en-US"/>
              </w:rPr>
            </w:rPrChange>
          </w:rPr>
          <w:t>you</w:t>
        </w:r>
      </w:ins>
      <w:ins w:id="1041" w:author="Happiness" w:date="2023-05-07T15:33:00Z">
        <w:r w:rsidR="00B742E4" w:rsidRPr="00DF495C">
          <w:rPr>
            <w:rFonts w:ascii="Bookman Old Style" w:hAnsi="Bookman Old Style"/>
            <w:i/>
            <w:iCs/>
            <w:lang w:val="en-US"/>
            <w:rPrChange w:id="1042" w:author="pachalo chizala" w:date="2023-05-07T19:13:00Z">
              <w:rPr>
                <w:lang w:val="en-US"/>
              </w:rPr>
            </w:rPrChange>
          </w:rPr>
          <w:t>/NAME)</w:t>
        </w:r>
      </w:ins>
      <w:ins w:id="1043" w:author="Happiness" w:date="2023-05-07T15:26:00Z">
        <w:r w:rsidR="00783D17" w:rsidRPr="00DF495C">
          <w:rPr>
            <w:rFonts w:ascii="Bookman Old Style" w:hAnsi="Bookman Old Style"/>
            <w:i/>
            <w:iCs/>
            <w:lang w:val="en-US"/>
            <w:rPrChange w:id="1044" w:author="pachalo chizala" w:date="2023-05-07T19:13:00Z">
              <w:rPr>
                <w:lang w:val="en-US"/>
              </w:rPr>
            </w:rPrChange>
          </w:rPr>
          <w:t> workplace been modified to account for difficulties </w:t>
        </w:r>
      </w:ins>
      <w:ins w:id="1045" w:author="Happiness" w:date="2023-05-07T15:33:00Z">
        <w:r w:rsidR="00B742E4" w:rsidRPr="00DF495C">
          <w:rPr>
            <w:rFonts w:ascii="Bookman Old Style" w:hAnsi="Bookman Old Style"/>
            <w:i/>
            <w:iCs/>
            <w:lang w:val="en-US"/>
            <w:rPrChange w:id="1046" w:author="pachalo chizala" w:date="2023-05-07T19:13:00Z">
              <w:rPr>
                <w:lang w:val="en-US"/>
              </w:rPr>
            </w:rPrChange>
          </w:rPr>
          <w:t>(</w:t>
        </w:r>
      </w:ins>
      <w:ins w:id="1047" w:author="Happiness" w:date="2023-05-07T15:26:00Z">
        <w:r w:rsidR="00783D17" w:rsidRPr="00DF495C">
          <w:rPr>
            <w:rFonts w:ascii="Bookman Old Style" w:hAnsi="Bookman Old Style"/>
            <w:i/>
            <w:iCs/>
            <w:lang w:val="en-US"/>
            <w:rPrChange w:id="1048" w:author="pachalo chizala" w:date="2023-05-07T19:13:00Z">
              <w:rPr>
                <w:lang w:val="en-US"/>
              </w:rPr>
            </w:rPrChange>
          </w:rPr>
          <w:t>you</w:t>
        </w:r>
      </w:ins>
      <w:ins w:id="1049" w:author="Happiness" w:date="2023-05-07T15:33:00Z">
        <w:r w:rsidR="00B742E4" w:rsidRPr="00DF495C">
          <w:rPr>
            <w:rFonts w:ascii="Bookman Old Style" w:hAnsi="Bookman Old Style"/>
            <w:i/>
            <w:iCs/>
            <w:lang w:val="en-US"/>
            <w:rPrChange w:id="1050" w:author="pachalo chizala" w:date="2023-05-07T19:13:00Z">
              <w:rPr>
                <w:lang w:val="en-US"/>
              </w:rPr>
            </w:rPrChange>
          </w:rPr>
          <w:t>/NAME</w:t>
        </w:r>
      </w:ins>
      <w:ins w:id="1051" w:author="Happiness" w:date="2023-05-07T15:26:00Z">
        <w:r w:rsidR="00783D17" w:rsidRPr="00DF495C">
          <w:rPr>
            <w:rFonts w:ascii="Bookman Old Style" w:hAnsi="Bookman Old Style"/>
            <w:i/>
            <w:iCs/>
            <w:lang w:val="en-US"/>
            <w:rPrChange w:id="1052" w:author="pachalo chizala" w:date="2023-05-07T19:13:00Z">
              <w:rPr>
                <w:lang w:val="en-US"/>
              </w:rPr>
            </w:rPrChange>
          </w:rPr>
          <w:t>) have in doing certain activities…?</w:t>
        </w:r>
      </w:ins>
    </w:p>
    <w:p w14:paraId="2C929EEB" w14:textId="77777777" w:rsidR="004C6D3F" w:rsidRPr="000D71B9" w:rsidRDefault="004C6D3F" w:rsidP="004C6D3F">
      <w:pPr>
        <w:pStyle w:val="ListParagraph"/>
        <w:numPr>
          <w:ilvl w:val="0"/>
          <w:numId w:val="255"/>
        </w:numPr>
        <w:rPr>
          <w:ins w:id="1053" w:author="pachalo chizala" w:date="2023-05-07T19:26:00Z"/>
          <w:rFonts w:ascii="Bookman Old Style" w:hAnsi="Bookman Old Style"/>
        </w:rPr>
      </w:pPr>
      <w:ins w:id="1054" w:author="pachalo chizala" w:date="2023-05-07T19:26:00Z">
        <w:r w:rsidRPr="000D71B9">
          <w:rPr>
            <w:rFonts w:ascii="Bookman Old Style" w:hAnsi="Bookman Old Style"/>
          </w:rPr>
          <w:t>Yes, fully</w:t>
        </w:r>
      </w:ins>
    </w:p>
    <w:p w14:paraId="0FE75BA4" w14:textId="77777777" w:rsidR="004C6D3F" w:rsidRPr="000D71B9" w:rsidRDefault="004C6D3F" w:rsidP="004C6D3F">
      <w:pPr>
        <w:pStyle w:val="ListParagraph"/>
        <w:numPr>
          <w:ilvl w:val="0"/>
          <w:numId w:val="255"/>
        </w:numPr>
        <w:rPr>
          <w:ins w:id="1055" w:author="pachalo chizala" w:date="2023-05-07T19:26:00Z"/>
          <w:rFonts w:ascii="Bookman Old Style" w:hAnsi="Bookman Old Style"/>
        </w:rPr>
      </w:pPr>
      <w:ins w:id="1056" w:author="pachalo chizala" w:date="2023-05-07T19:26:00Z">
        <w:r w:rsidRPr="000D71B9">
          <w:rPr>
            <w:rFonts w:ascii="Bookman Old Style" w:hAnsi="Bookman Old Style"/>
          </w:rPr>
          <w:t>Yes, partially</w:t>
        </w:r>
      </w:ins>
    </w:p>
    <w:p w14:paraId="39B353E2" w14:textId="77777777" w:rsidR="004C6D3F" w:rsidRPr="000D71B9" w:rsidRDefault="004C6D3F" w:rsidP="004C6D3F">
      <w:pPr>
        <w:pStyle w:val="ListParagraph"/>
        <w:numPr>
          <w:ilvl w:val="0"/>
          <w:numId w:val="255"/>
        </w:numPr>
        <w:rPr>
          <w:ins w:id="1057" w:author="pachalo chizala" w:date="2023-05-07T19:26:00Z"/>
          <w:rFonts w:ascii="Bookman Old Style" w:hAnsi="Bookman Old Style"/>
        </w:rPr>
      </w:pPr>
      <w:ins w:id="1058" w:author="pachalo chizala" w:date="2023-05-07T19:26:00Z">
        <w:r w:rsidRPr="000D71B9">
          <w:rPr>
            <w:rFonts w:ascii="Bookman Old Style" w:hAnsi="Bookman Old Style"/>
          </w:rPr>
          <w:t>Not at all</w:t>
        </w:r>
      </w:ins>
    </w:p>
    <w:p w14:paraId="2FA5CC82" w14:textId="77777777" w:rsidR="004C6D3F" w:rsidRPr="000D71B9" w:rsidRDefault="004C6D3F" w:rsidP="004C6D3F">
      <w:pPr>
        <w:pStyle w:val="ListParagraph"/>
        <w:numPr>
          <w:ilvl w:val="0"/>
          <w:numId w:val="255"/>
        </w:numPr>
        <w:rPr>
          <w:ins w:id="1059" w:author="pachalo chizala" w:date="2023-05-07T19:26:00Z"/>
          <w:rFonts w:ascii="Bookman Old Style" w:hAnsi="Bookman Old Style"/>
        </w:rPr>
      </w:pPr>
      <w:ins w:id="1060" w:author="pachalo chizala" w:date="2023-05-07T19:26:00Z">
        <w:r w:rsidRPr="000D71B9">
          <w:rPr>
            <w:rFonts w:ascii="Bookman Old Style" w:hAnsi="Bookman Old Style"/>
          </w:rPr>
          <w:t>I do not have difficulties that require special arrangements</w:t>
        </w:r>
      </w:ins>
    </w:p>
    <w:p w14:paraId="06A3750A" w14:textId="77777777" w:rsidR="004C6D3F" w:rsidRPr="000D71B9" w:rsidRDefault="004C6D3F" w:rsidP="004C6D3F">
      <w:pPr>
        <w:rPr>
          <w:ins w:id="1061" w:author="pachalo chizala" w:date="2023-05-07T19:26:00Z"/>
          <w:rFonts w:ascii="Bookman Old Style" w:hAnsi="Bookman Old Style"/>
          <w:lang w:val="en-US"/>
        </w:rPr>
      </w:pPr>
    </w:p>
    <w:p w14:paraId="47CDC3FE" w14:textId="77777777" w:rsidR="004C6D3F" w:rsidRPr="000D71B9" w:rsidRDefault="004C6D3F" w:rsidP="004C6D3F">
      <w:pPr>
        <w:rPr>
          <w:ins w:id="1062" w:author="pachalo chizala" w:date="2023-05-07T19:26:00Z"/>
          <w:rFonts w:ascii="Bookman Old Style" w:hAnsi="Bookman Old Style"/>
        </w:rPr>
      </w:pPr>
      <w:ins w:id="1063" w:author="pachalo chizala" w:date="2023-05-07T19:26:00Z">
        <w:r w:rsidRPr="004C6D3F">
          <w:rPr>
            <w:rFonts w:ascii="Bookman Old Style" w:hAnsi="Bookman Old Style"/>
            <w:lang w:val="en-US"/>
            <w:rPrChange w:id="1064" w:author="pachalo chizala" w:date="2023-05-07T19:26:00Z">
              <w:rPr>
                <w:rFonts w:ascii="Bookman Old Style" w:hAnsi="Bookman Old Style"/>
              </w:rPr>
            </w:rPrChange>
          </w:rPr>
          <w:t xml:space="preserve">    </w:t>
        </w:r>
        <w:r w:rsidRPr="000D71B9">
          <w:rPr>
            <w:rFonts w:ascii="Bookman Old Style" w:hAnsi="Bookman Old Style"/>
          </w:rPr>
          <w:t>DO NOT READ</w:t>
        </w:r>
      </w:ins>
    </w:p>
    <w:p w14:paraId="3BE4CC6D" w14:textId="77777777" w:rsidR="004C6D3F" w:rsidRPr="000D71B9" w:rsidRDefault="004C6D3F" w:rsidP="004C6D3F">
      <w:pPr>
        <w:pStyle w:val="ListParagraph"/>
        <w:numPr>
          <w:ilvl w:val="0"/>
          <w:numId w:val="252"/>
        </w:numPr>
        <w:rPr>
          <w:ins w:id="1065" w:author="pachalo chizala" w:date="2023-05-07T19:26:00Z"/>
          <w:rFonts w:ascii="Bookman Old Style" w:hAnsi="Bookman Old Style"/>
        </w:rPr>
      </w:pPr>
      <w:ins w:id="1066" w:author="pachalo chizala" w:date="2023-05-07T19:26:00Z">
        <w:r w:rsidRPr="000D71B9">
          <w:rPr>
            <w:rFonts w:ascii="Bookman Old Style" w:hAnsi="Bookman Old Style"/>
          </w:rPr>
          <w:t>DON’T KNOW</w:t>
        </w:r>
      </w:ins>
    </w:p>
    <w:p w14:paraId="096EE50C" w14:textId="23A10DA3" w:rsidR="004C6D3F" w:rsidRPr="00DF495C" w:rsidDel="004C6D3F" w:rsidRDefault="004C6D3F" w:rsidP="00CD4D5A">
      <w:pPr>
        <w:rPr>
          <w:ins w:id="1067" w:author="Happiness" w:date="2023-05-07T15:33:00Z"/>
          <w:del w:id="1068" w:author="pachalo chizala" w:date="2023-05-07T19:26:00Z"/>
          <w:rFonts w:ascii="Bookman Old Style" w:hAnsi="Bookman Old Style"/>
          <w:i/>
          <w:iCs/>
          <w:lang w:val="en-US"/>
          <w:rPrChange w:id="1069" w:author="pachalo chizala" w:date="2023-05-07T19:13:00Z">
            <w:rPr>
              <w:ins w:id="1070" w:author="Happiness" w:date="2023-05-07T15:33:00Z"/>
              <w:del w:id="1071" w:author="pachalo chizala" w:date="2023-05-07T19:26:00Z"/>
              <w:lang w:val="en-US"/>
            </w:rPr>
          </w:rPrChange>
        </w:rPr>
      </w:pPr>
    </w:p>
    <w:p w14:paraId="297927A0" w14:textId="09873D60" w:rsidR="00B742E4" w:rsidRPr="00DF495C" w:rsidDel="004C6D3F" w:rsidRDefault="00B742E4" w:rsidP="00CD4D5A">
      <w:pPr>
        <w:rPr>
          <w:ins w:id="1072" w:author="Happiness" w:date="2023-05-07T15:26:00Z"/>
          <w:del w:id="1073" w:author="pachalo chizala" w:date="2023-05-07T19:26:00Z"/>
          <w:rFonts w:ascii="Bookman Old Style" w:hAnsi="Bookman Old Style"/>
          <w:i/>
          <w:iCs/>
          <w:lang w:val="en-US"/>
          <w:rPrChange w:id="1074" w:author="pachalo chizala" w:date="2023-05-07T19:13:00Z">
            <w:rPr>
              <w:ins w:id="1075" w:author="Happiness" w:date="2023-05-07T15:26:00Z"/>
              <w:del w:id="1076" w:author="pachalo chizala" w:date="2023-05-07T19:26:00Z"/>
              <w:lang w:val="en-US"/>
            </w:rPr>
          </w:rPrChange>
        </w:rPr>
      </w:pPr>
    </w:p>
    <w:p w14:paraId="0F123560" w14:textId="0DF49C08" w:rsidR="00783D17" w:rsidRDefault="00DF495C" w:rsidP="00CD4D5A">
      <w:pPr>
        <w:rPr>
          <w:ins w:id="1077" w:author="pachalo chizala" w:date="2023-05-07T19:24:00Z"/>
          <w:rFonts w:ascii="Bookman Old Style" w:hAnsi="Bookman Old Style"/>
          <w:i/>
          <w:iCs/>
          <w:lang w:val="en-US"/>
        </w:rPr>
      </w:pPr>
      <w:ins w:id="1078" w:author="pachalo chizala" w:date="2023-05-07T19:15:00Z">
        <w:r w:rsidRPr="00DF495C">
          <w:rPr>
            <w:rFonts w:ascii="Bookman Old Style" w:hAnsi="Bookman Old Style" w:cstheme="minorHAnsi"/>
            <w:b/>
            <w:bCs/>
            <w:iCs/>
            <w:szCs w:val="22"/>
            <w:rPrChange w:id="1079" w:author="pachalo chizala" w:date="2023-05-07T19:16:00Z">
              <w:rPr>
                <w:rFonts w:asciiTheme="minorHAnsi" w:hAnsiTheme="minorHAnsi" w:cstheme="minorHAnsi"/>
                <w:b/>
                <w:bCs/>
                <w:iCs/>
                <w:szCs w:val="22"/>
              </w:rPr>
            </w:rPrChange>
          </w:rPr>
          <w:t>ATT_1</w:t>
        </w:r>
      </w:ins>
      <w:ins w:id="1080" w:author="Happiness" w:date="2023-05-07T15:27:00Z">
        <w:del w:id="1081" w:author="pachalo chizala" w:date="2023-05-07T19:15:00Z">
          <w:r w:rsidR="00783D17" w:rsidRPr="00DF495C" w:rsidDel="00DF495C">
            <w:rPr>
              <w:rFonts w:ascii="Bookman Old Style" w:hAnsi="Bookman Old Style"/>
              <w:b/>
              <w:bCs/>
              <w:i/>
              <w:iCs/>
              <w:lang w:val="en-US"/>
              <w:rPrChange w:id="1082" w:author="pachalo chizala" w:date="2023-05-07T19:16:00Z">
                <w:rPr>
                  <w:lang w:val="en-US"/>
                </w:rPr>
              </w:rPrChange>
            </w:rPr>
            <w:delText>R05</w:delText>
          </w:r>
        </w:del>
        <w:r w:rsidR="00783D17" w:rsidRPr="00DF495C">
          <w:rPr>
            <w:rFonts w:ascii="Bookman Old Style" w:hAnsi="Bookman Old Style"/>
            <w:i/>
            <w:iCs/>
            <w:lang w:val="en-US"/>
            <w:rPrChange w:id="1083" w:author="pachalo chizala" w:date="2023-05-07T19:16:00Z">
              <w:rPr>
                <w:lang w:val="en-US"/>
              </w:rPr>
            </w:rPrChange>
          </w:rPr>
          <w:t>.</w:t>
        </w:r>
      </w:ins>
      <w:ins w:id="1084" w:author="Happiness" w:date="2023-05-07T15:26:00Z">
        <w:r w:rsidR="00783D17" w:rsidRPr="00DF495C">
          <w:rPr>
            <w:rFonts w:ascii="Bookman Old Style" w:hAnsi="Bookman Old Style"/>
            <w:i/>
            <w:iCs/>
            <w:lang w:val="en-US"/>
            <w:rPrChange w:id="1085" w:author="pachalo chizala" w:date="2023-05-07T19:16:00Z">
              <w:rPr>
                <w:lang w:val="en-US"/>
              </w:rPr>
            </w:rPrChange>
          </w:rPr>
          <w:t> </w:t>
        </w:r>
      </w:ins>
      <w:ins w:id="1086" w:author="Happiness" w:date="2023-05-07T15:27:00Z">
        <w:r w:rsidR="00783D17" w:rsidRPr="00DF495C">
          <w:rPr>
            <w:rFonts w:ascii="Bookman Old Style" w:hAnsi="Bookman Old Style"/>
            <w:i/>
            <w:iCs/>
            <w:lang w:val="en-US"/>
            <w:rPrChange w:id="1087" w:author="pachalo chizala" w:date="2023-05-07T19:16:00Z">
              <w:rPr>
                <w:lang w:val="en-US"/>
              </w:rPr>
            </w:rPrChange>
          </w:rPr>
          <w:t>In your view, how willing are employers to hire persons with disabilities?  Would you say…</w:t>
        </w:r>
      </w:ins>
    </w:p>
    <w:p w14:paraId="3C323015" w14:textId="77777777" w:rsidR="004C6D3F" w:rsidRPr="004C6D3F" w:rsidRDefault="004C6D3F" w:rsidP="004C6D3F">
      <w:pPr>
        <w:pStyle w:val="ListParagraph"/>
        <w:numPr>
          <w:ilvl w:val="0"/>
          <w:numId w:val="253"/>
        </w:numPr>
        <w:rPr>
          <w:ins w:id="1088" w:author="pachalo chizala" w:date="2023-05-07T19:24:00Z"/>
          <w:rFonts w:ascii="Bookman Old Style" w:hAnsi="Bookman Old Style"/>
          <w:rPrChange w:id="1089" w:author="pachalo chizala" w:date="2023-05-07T19:24:00Z">
            <w:rPr>
              <w:ins w:id="1090" w:author="pachalo chizala" w:date="2023-05-07T19:24:00Z"/>
              <w:rFonts w:ascii="Bookman Old Style" w:hAnsi="Bookman Old Style"/>
              <w:i/>
              <w:iCs/>
              <w:lang w:val="en-US"/>
            </w:rPr>
          </w:rPrChange>
        </w:rPr>
        <w:pPrChange w:id="1091" w:author="pachalo chizala" w:date="2023-05-07T19:24:00Z">
          <w:pPr/>
        </w:pPrChange>
      </w:pPr>
      <w:ins w:id="1092" w:author="pachalo chizala" w:date="2023-05-07T19:24:00Z">
        <w:r w:rsidRPr="004C6D3F">
          <w:rPr>
            <w:rFonts w:ascii="Bookman Old Style" w:hAnsi="Bookman Old Style"/>
            <w:rPrChange w:id="1093" w:author="pachalo chizala" w:date="2023-05-07T19:24:00Z">
              <w:rPr>
                <w:rFonts w:ascii="Bookman Old Style" w:hAnsi="Bookman Old Style"/>
                <w:i/>
                <w:iCs/>
                <w:lang w:val="en-US"/>
              </w:rPr>
            </w:rPrChange>
          </w:rPr>
          <w:lastRenderedPageBreak/>
          <w:t>Very willing</w:t>
        </w:r>
      </w:ins>
    </w:p>
    <w:p w14:paraId="6C6B77DC" w14:textId="77777777" w:rsidR="004C6D3F" w:rsidRPr="004C6D3F" w:rsidRDefault="004C6D3F" w:rsidP="004C6D3F">
      <w:pPr>
        <w:pStyle w:val="ListParagraph"/>
        <w:numPr>
          <w:ilvl w:val="0"/>
          <w:numId w:val="253"/>
        </w:numPr>
        <w:rPr>
          <w:ins w:id="1094" w:author="pachalo chizala" w:date="2023-05-07T19:24:00Z"/>
          <w:rFonts w:ascii="Bookman Old Style" w:hAnsi="Bookman Old Style"/>
          <w:rPrChange w:id="1095" w:author="pachalo chizala" w:date="2023-05-07T19:24:00Z">
            <w:rPr>
              <w:ins w:id="1096" w:author="pachalo chizala" w:date="2023-05-07T19:24:00Z"/>
              <w:rFonts w:ascii="Bookman Old Style" w:hAnsi="Bookman Old Style"/>
              <w:i/>
              <w:iCs/>
              <w:lang w:val="en-US"/>
            </w:rPr>
          </w:rPrChange>
        </w:rPr>
        <w:pPrChange w:id="1097" w:author="pachalo chizala" w:date="2023-05-07T19:24:00Z">
          <w:pPr/>
        </w:pPrChange>
      </w:pPr>
      <w:ins w:id="1098" w:author="pachalo chizala" w:date="2023-05-07T19:24:00Z">
        <w:r w:rsidRPr="004C6D3F">
          <w:rPr>
            <w:rFonts w:ascii="Bookman Old Style" w:hAnsi="Bookman Old Style"/>
            <w:rPrChange w:id="1099" w:author="pachalo chizala" w:date="2023-05-07T19:24:00Z">
              <w:rPr>
                <w:rFonts w:ascii="Bookman Old Style" w:hAnsi="Bookman Old Style"/>
                <w:i/>
                <w:iCs/>
                <w:lang w:val="en-US"/>
              </w:rPr>
            </w:rPrChange>
          </w:rPr>
          <w:t>Somewhat willing</w:t>
        </w:r>
      </w:ins>
    </w:p>
    <w:p w14:paraId="71E211C7" w14:textId="77777777" w:rsidR="004C6D3F" w:rsidRPr="004C6D3F" w:rsidRDefault="004C6D3F" w:rsidP="004C6D3F">
      <w:pPr>
        <w:pStyle w:val="ListParagraph"/>
        <w:numPr>
          <w:ilvl w:val="0"/>
          <w:numId w:val="253"/>
        </w:numPr>
        <w:rPr>
          <w:ins w:id="1100" w:author="pachalo chizala" w:date="2023-05-07T19:24:00Z"/>
          <w:rFonts w:ascii="Bookman Old Style" w:hAnsi="Bookman Old Style"/>
          <w:rPrChange w:id="1101" w:author="pachalo chizala" w:date="2023-05-07T19:24:00Z">
            <w:rPr>
              <w:ins w:id="1102" w:author="pachalo chizala" w:date="2023-05-07T19:24:00Z"/>
              <w:rFonts w:ascii="Bookman Old Style" w:hAnsi="Bookman Old Style"/>
              <w:i/>
              <w:iCs/>
              <w:lang w:val="en-US"/>
            </w:rPr>
          </w:rPrChange>
        </w:rPr>
        <w:pPrChange w:id="1103" w:author="pachalo chizala" w:date="2023-05-07T19:24:00Z">
          <w:pPr/>
        </w:pPrChange>
      </w:pPr>
      <w:ins w:id="1104" w:author="pachalo chizala" w:date="2023-05-07T19:24:00Z">
        <w:r w:rsidRPr="004C6D3F">
          <w:rPr>
            <w:rFonts w:ascii="Bookman Old Style" w:hAnsi="Bookman Old Style"/>
            <w:rPrChange w:id="1105" w:author="pachalo chizala" w:date="2023-05-07T19:24:00Z">
              <w:rPr>
                <w:rFonts w:ascii="Bookman Old Style" w:hAnsi="Bookman Old Style"/>
                <w:i/>
                <w:iCs/>
                <w:lang w:val="en-US"/>
              </w:rPr>
            </w:rPrChange>
          </w:rPr>
          <w:t>Unwilling</w:t>
        </w:r>
      </w:ins>
    </w:p>
    <w:p w14:paraId="08D0FE00" w14:textId="77777777" w:rsidR="004C6D3F" w:rsidRPr="004C6D3F" w:rsidRDefault="004C6D3F" w:rsidP="004C6D3F">
      <w:pPr>
        <w:rPr>
          <w:ins w:id="1106" w:author="pachalo chizala" w:date="2023-05-07T19:24:00Z"/>
          <w:rFonts w:ascii="Bookman Old Style" w:hAnsi="Bookman Old Style"/>
          <w:lang w:val="en-US"/>
          <w:rPrChange w:id="1107" w:author="pachalo chizala" w:date="2023-05-07T19:24:00Z">
            <w:rPr>
              <w:ins w:id="1108" w:author="pachalo chizala" w:date="2023-05-07T19:24:00Z"/>
              <w:rFonts w:ascii="Bookman Old Style" w:hAnsi="Bookman Old Style"/>
              <w:i/>
              <w:iCs/>
              <w:lang w:val="en-US"/>
            </w:rPr>
          </w:rPrChange>
        </w:rPr>
      </w:pPr>
    </w:p>
    <w:p w14:paraId="54ACFF78" w14:textId="77777777" w:rsidR="004C6D3F" w:rsidRPr="004C6D3F" w:rsidRDefault="004C6D3F" w:rsidP="004C6D3F">
      <w:pPr>
        <w:pStyle w:val="ListParagraph"/>
        <w:rPr>
          <w:ins w:id="1109" w:author="pachalo chizala" w:date="2023-05-07T19:24:00Z"/>
          <w:rFonts w:ascii="Bookman Old Style" w:hAnsi="Bookman Old Style"/>
          <w:rPrChange w:id="1110" w:author="pachalo chizala" w:date="2023-05-07T19:24:00Z">
            <w:rPr>
              <w:ins w:id="1111" w:author="pachalo chizala" w:date="2023-05-07T19:24:00Z"/>
              <w:rFonts w:ascii="Bookman Old Style" w:hAnsi="Bookman Old Style"/>
              <w:i/>
              <w:iCs/>
              <w:lang w:val="en-US"/>
            </w:rPr>
          </w:rPrChange>
        </w:rPr>
        <w:pPrChange w:id="1112" w:author="pachalo chizala" w:date="2023-05-07T19:25:00Z">
          <w:pPr/>
        </w:pPrChange>
      </w:pPr>
      <w:ins w:id="1113" w:author="pachalo chizala" w:date="2023-05-07T19:24:00Z">
        <w:r w:rsidRPr="004C6D3F">
          <w:rPr>
            <w:rFonts w:ascii="Bookman Old Style" w:hAnsi="Bookman Old Style"/>
            <w:rPrChange w:id="1114" w:author="pachalo chizala" w:date="2023-05-07T19:24:00Z">
              <w:rPr>
                <w:rFonts w:ascii="Bookman Old Style" w:hAnsi="Bookman Old Style"/>
                <w:i/>
                <w:iCs/>
                <w:lang w:val="en-US"/>
              </w:rPr>
            </w:rPrChange>
          </w:rPr>
          <w:t>DO NOT READ</w:t>
        </w:r>
        <w:r w:rsidRPr="004C6D3F">
          <w:rPr>
            <w:rFonts w:ascii="Bookman Old Style" w:hAnsi="Bookman Old Style"/>
            <w:rPrChange w:id="1115" w:author="pachalo chizala" w:date="2023-05-07T19:24:00Z">
              <w:rPr>
                <w:rFonts w:ascii="Bookman Old Style" w:hAnsi="Bookman Old Style"/>
                <w:i/>
                <w:iCs/>
                <w:lang w:val="en-US"/>
              </w:rPr>
            </w:rPrChange>
          </w:rPr>
          <w:tab/>
        </w:r>
      </w:ins>
    </w:p>
    <w:p w14:paraId="0C08FDC4" w14:textId="0BD184A6" w:rsidR="004C6D3F" w:rsidRPr="004C6D3F" w:rsidRDefault="004C6D3F" w:rsidP="004C6D3F">
      <w:pPr>
        <w:pStyle w:val="ListParagraph"/>
        <w:numPr>
          <w:ilvl w:val="0"/>
          <w:numId w:val="254"/>
        </w:numPr>
        <w:rPr>
          <w:ins w:id="1116" w:author="Happiness" w:date="2023-05-07T15:33:00Z"/>
          <w:rFonts w:ascii="Bookman Old Style" w:hAnsi="Bookman Old Style"/>
          <w:i/>
          <w:iCs/>
          <w:rPrChange w:id="1117" w:author="pachalo chizala" w:date="2023-05-07T19:24:00Z">
            <w:rPr>
              <w:ins w:id="1118" w:author="Happiness" w:date="2023-05-07T15:33:00Z"/>
              <w:lang w:val="en-US"/>
            </w:rPr>
          </w:rPrChange>
        </w:rPr>
        <w:pPrChange w:id="1119" w:author="pachalo chizala" w:date="2023-05-07T19:25:00Z">
          <w:pPr/>
        </w:pPrChange>
      </w:pPr>
      <w:ins w:id="1120" w:author="pachalo chizala" w:date="2023-05-07T19:24:00Z">
        <w:r w:rsidRPr="004C6D3F">
          <w:rPr>
            <w:rFonts w:ascii="Bookman Old Style" w:hAnsi="Bookman Old Style"/>
            <w:rPrChange w:id="1121" w:author="pachalo chizala" w:date="2023-05-07T19:24:00Z">
              <w:rPr>
                <w:rFonts w:ascii="Bookman Old Style" w:hAnsi="Bookman Old Style"/>
                <w:i/>
                <w:iCs/>
                <w:lang w:val="en-US"/>
              </w:rPr>
            </w:rPrChange>
          </w:rPr>
          <w:t>DON’T KNOW</w:t>
        </w:r>
        <w:r w:rsidRPr="004C6D3F">
          <w:rPr>
            <w:rFonts w:ascii="Bookman Old Style" w:hAnsi="Bookman Old Style"/>
            <w:rPrChange w:id="1122" w:author="pachalo chizala" w:date="2023-05-07T19:24:00Z">
              <w:rPr>
                <w:rFonts w:ascii="Bookman Old Style" w:hAnsi="Bookman Old Style"/>
                <w:i/>
                <w:iCs/>
                <w:lang w:val="en-US"/>
              </w:rPr>
            </w:rPrChange>
          </w:rPr>
          <w:tab/>
        </w:r>
      </w:ins>
    </w:p>
    <w:p w14:paraId="6683D36D" w14:textId="77777777" w:rsidR="00B742E4" w:rsidRPr="00DF495C" w:rsidRDefault="00B742E4" w:rsidP="00CD4D5A">
      <w:pPr>
        <w:rPr>
          <w:ins w:id="1123" w:author="Happiness" w:date="2023-05-07T15:27:00Z"/>
          <w:rFonts w:ascii="Bookman Old Style" w:hAnsi="Bookman Old Style"/>
          <w:i/>
          <w:iCs/>
          <w:lang w:val="en-US"/>
          <w:rPrChange w:id="1124" w:author="pachalo chizala" w:date="2023-05-07T19:16:00Z">
            <w:rPr>
              <w:ins w:id="1125" w:author="Happiness" w:date="2023-05-07T15:27:00Z"/>
              <w:lang w:val="en-US"/>
            </w:rPr>
          </w:rPrChange>
        </w:rPr>
      </w:pPr>
    </w:p>
    <w:p w14:paraId="3F45FF19" w14:textId="463C81A0" w:rsidR="00783D17" w:rsidRPr="00DF495C" w:rsidRDefault="00DF495C" w:rsidP="00CD4D5A">
      <w:pPr>
        <w:rPr>
          <w:ins w:id="1126" w:author="Happiness" w:date="2023-05-07T15:36:00Z"/>
          <w:rFonts w:ascii="Bookman Old Style" w:hAnsi="Bookman Old Style"/>
          <w:i/>
          <w:iCs/>
          <w:lang w:val="en-US"/>
        </w:rPr>
      </w:pPr>
      <w:ins w:id="1127" w:author="pachalo chizala" w:date="2023-05-07T19:15:00Z">
        <w:r w:rsidRPr="00DF495C">
          <w:rPr>
            <w:rFonts w:ascii="Bookman Old Style" w:hAnsi="Bookman Old Style" w:cstheme="minorHAnsi"/>
            <w:b/>
            <w:bCs/>
            <w:iCs/>
            <w:szCs w:val="22"/>
            <w:rPrChange w:id="1128" w:author="pachalo chizala" w:date="2023-05-07T19:16:00Z">
              <w:rPr>
                <w:rFonts w:asciiTheme="minorHAnsi" w:hAnsiTheme="minorHAnsi" w:cstheme="minorHAnsi"/>
                <w:b/>
                <w:bCs/>
                <w:iCs/>
                <w:szCs w:val="22"/>
              </w:rPr>
            </w:rPrChange>
          </w:rPr>
          <w:t>ATT_</w:t>
        </w:r>
      </w:ins>
      <w:ins w:id="1129" w:author="pachalo chizala" w:date="2023-05-07T19:16:00Z">
        <w:r w:rsidRPr="00DF495C">
          <w:rPr>
            <w:rFonts w:ascii="Bookman Old Style" w:hAnsi="Bookman Old Style" w:cstheme="minorHAnsi"/>
            <w:b/>
            <w:bCs/>
            <w:iCs/>
            <w:szCs w:val="22"/>
            <w:rPrChange w:id="1130" w:author="pachalo chizala" w:date="2023-05-07T19:16:00Z">
              <w:rPr>
                <w:rFonts w:asciiTheme="minorHAnsi" w:hAnsiTheme="minorHAnsi" w:cstheme="minorHAnsi"/>
                <w:b/>
                <w:bCs/>
                <w:iCs/>
                <w:szCs w:val="22"/>
              </w:rPr>
            </w:rPrChange>
          </w:rPr>
          <w:t>2</w:t>
        </w:r>
      </w:ins>
      <w:ins w:id="1131" w:author="Happiness" w:date="2023-05-07T15:27:00Z">
        <w:del w:id="1132" w:author="pachalo chizala" w:date="2023-05-07T19:15:00Z">
          <w:r w:rsidR="00783D17" w:rsidRPr="00DF495C" w:rsidDel="00DF495C">
            <w:rPr>
              <w:rFonts w:ascii="Bookman Old Style" w:hAnsi="Bookman Old Style"/>
              <w:b/>
              <w:bCs/>
              <w:i/>
              <w:iCs/>
              <w:lang w:val="en-US"/>
              <w:rPrChange w:id="1133" w:author="pachalo chizala" w:date="2023-05-07T19:16:00Z">
                <w:rPr>
                  <w:lang w:val="en-US"/>
                </w:rPr>
              </w:rPrChange>
            </w:rPr>
            <w:delText>R06</w:delText>
          </w:r>
        </w:del>
      </w:ins>
      <w:ins w:id="1134" w:author="Happiness" w:date="2023-05-07T15:28:00Z">
        <w:r w:rsidR="00783D17" w:rsidRPr="00DF495C">
          <w:rPr>
            <w:rFonts w:ascii="Bookman Old Style" w:hAnsi="Bookman Old Style"/>
            <w:b/>
            <w:bCs/>
            <w:i/>
            <w:iCs/>
            <w:lang w:val="en-US"/>
            <w:rPrChange w:id="1135" w:author="pachalo chizala" w:date="2023-05-07T19:16:00Z">
              <w:rPr>
                <w:lang w:val="en-US"/>
              </w:rPr>
            </w:rPrChange>
          </w:rPr>
          <w:t>.</w:t>
        </w:r>
        <w:r w:rsidR="00783D17" w:rsidRPr="00DF495C">
          <w:rPr>
            <w:rFonts w:ascii="Bookman Old Style" w:hAnsi="Bookman Old Style"/>
            <w:i/>
            <w:iCs/>
            <w:lang w:val="en-US"/>
            <w:rPrChange w:id="1136" w:author="pachalo chizala" w:date="2023-05-07T19:16:00Z">
              <w:rPr>
                <w:lang w:val="en-US"/>
              </w:rPr>
            </w:rPrChange>
          </w:rPr>
          <w:t xml:space="preserve"> In your view, how willing are workers to work alongside persons with disabilities? Would you say…</w:t>
        </w:r>
      </w:ins>
    </w:p>
    <w:p w14:paraId="58FF643D" w14:textId="77777777" w:rsidR="00B742E4" w:rsidRPr="00DF495C" w:rsidRDefault="00B742E4" w:rsidP="00CD4D5A">
      <w:pPr>
        <w:rPr>
          <w:ins w:id="1137" w:author="Happiness" w:date="2023-05-07T15:28:00Z"/>
          <w:rFonts w:ascii="Bookman Old Style" w:hAnsi="Bookman Old Style"/>
          <w:i/>
          <w:iCs/>
          <w:lang w:val="en-US"/>
          <w:rPrChange w:id="1138" w:author="pachalo chizala" w:date="2023-05-07T19:16:00Z">
            <w:rPr>
              <w:ins w:id="1139" w:author="Happiness" w:date="2023-05-07T15:28:00Z"/>
              <w:lang w:val="en-US"/>
            </w:rPr>
          </w:rPrChange>
        </w:rPr>
      </w:pPr>
    </w:p>
    <w:p w14:paraId="07E838D0" w14:textId="64D73350" w:rsidR="00783D17" w:rsidRPr="00DF495C" w:rsidRDefault="00DF495C" w:rsidP="00CD4D5A">
      <w:pPr>
        <w:rPr>
          <w:ins w:id="1140" w:author="Happiness" w:date="2023-05-07T15:35:00Z"/>
          <w:rFonts w:ascii="Bookman Old Style" w:hAnsi="Bookman Old Style"/>
          <w:i/>
          <w:lang w:val="en-US"/>
          <w:rPrChange w:id="1141" w:author="pachalo chizala" w:date="2023-05-07T19:16:00Z">
            <w:rPr>
              <w:ins w:id="1142" w:author="Happiness" w:date="2023-05-07T15:35:00Z"/>
              <w:lang w:val="en-US"/>
            </w:rPr>
          </w:rPrChange>
        </w:rPr>
      </w:pPr>
      <w:ins w:id="1143" w:author="pachalo chizala" w:date="2023-05-07T19:16:00Z">
        <w:r w:rsidRPr="00DF495C">
          <w:rPr>
            <w:rFonts w:ascii="Bookman Old Style" w:hAnsi="Bookman Old Style" w:cstheme="minorHAnsi"/>
            <w:b/>
            <w:i/>
            <w:szCs w:val="22"/>
            <w:rPrChange w:id="1144" w:author="pachalo chizala" w:date="2023-05-07T19:16:00Z">
              <w:rPr>
                <w:rFonts w:asciiTheme="minorHAnsi" w:hAnsiTheme="minorHAnsi" w:cstheme="minorHAnsi"/>
                <w:b/>
                <w:iCs/>
                <w:szCs w:val="22"/>
              </w:rPr>
            </w:rPrChange>
          </w:rPr>
          <w:t>SPR_1</w:t>
        </w:r>
      </w:ins>
      <w:ins w:id="1145" w:author="Happiness" w:date="2023-05-07T15:28:00Z">
        <w:del w:id="1146" w:author="pachalo chizala" w:date="2023-05-07T19:16:00Z">
          <w:r w:rsidR="00783D17" w:rsidRPr="00DF495C" w:rsidDel="00DF495C">
            <w:rPr>
              <w:rFonts w:ascii="Bookman Old Style" w:hAnsi="Bookman Old Style"/>
              <w:b/>
              <w:bCs/>
              <w:i/>
              <w:lang w:val="en-US"/>
              <w:rPrChange w:id="1147" w:author="pachalo chizala" w:date="2023-05-07T19:16:00Z">
                <w:rPr>
                  <w:lang w:val="en-US"/>
                </w:rPr>
              </w:rPrChange>
            </w:rPr>
            <w:delText>R07</w:delText>
          </w:r>
        </w:del>
        <w:r w:rsidR="00783D17" w:rsidRPr="00DF495C">
          <w:rPr>
            <w:rFonts w:ascii="Bookman Old Style" w:hAnsi="Bookman Old Style"/>
            <w:i/>
            <w:lang w:val="en-US"/>
            <w:rPrChange w:id="1148" w:author="pachalo chizala" w:date="2023-05-07T19:16:00Z">
              <w:rPr>
                <w:lang w:val="en-US"/>
              </w:rPr>
            </w:rPrChange>
          </w:rPr>
          <w:t>.</w:t>
        </w:r>
        <w:r w:rsidR="00783D17" w:rsidRPr="00DF495C">
          <w:rPr>
            <w:rFonts w:ascii="Bookman Old Style" w:hAnsi="Bookman Old Style"/>
            <w:i/>
            <w:lang w:val="en-US"/>
            <w:rPrChange w:id="1149" w:author="pachalo chizala" w:date="2023-05-07T19:16:00Z">
              <w:rPr/>
            </w:rPrChange>
          </w:rPr>
          <w:t xml:space="preserve"> </w:t>
        </w:r>
        <w:r w:rsidR="00783D17" w:rsidRPr="00DF495C">
          <w:rPr>
            <w:rFonts w:ascii="Bookman Old Style" w:hAnsi="Bookman Old Style"/>
            <w:i/>
            <w:lang w:val="en-US"/>
            <w:rPrChange w:id="1150" w:author="pachalo chizala" w:date="2023-05-07T19:16:00Z">
              <w:rPr>
                <w:lang w:val="en-US"/>
              </w:rPr>
            </w:rPrChange>
          </w:rPr>
          <w:t xml:space="preserve">Have the difficulties </w:t>
        </w:r>
      </w:ins>
      <w:ins w:id="1151" w:author="Happiness" w:date="2023-05-07T15:34:00Z">
        <w:r w:rsidR="00B742E4" w:rsidRPr="00DF495C">
          <w:rPr>
            <w:rFonts w:ascii="Bookman Old Style" w:hAnsi="Bookman Old Style"/>
            <w:i/>
            <w:lang w:val="en-US"/>
            <w:rPrChange w:id="1152" w:author="pachalo chizala" w:date="2023-05-07T19:16:00Z">
              <w:rPr>
                <w:lang w:val="en-US"/>
              </w:rPr>
            </w:rPrChange>
          </w:rPr>
          <w:t>(</w:t>
        </w:r>
      </w:ins>
      <w:ins w:id="1153" w:author="Happiness" w:date="2023-05-07T15:28:00Z">
        <w:r w:rsidR="00783D17" w:rsidRPr="00DF495C">
          <w:rPr>
            <w:rFonts w:ascii="Bookman Old Style" w:hAnsi="Bookman Old Style"/>
            <w:i/>
            <w:lang w:val="en-US"/>
            <w:rPrChange w:id="1154" w:author="pachalo chizala" w:date="2023-05-07T19:16:00Z">
              <w:rPr>
                <w:lang w:val="en-US"/>
              </w:rPr>
            </w:rPrChange>
          </w:rPr>
          <w:t>you</w:t>
        </w:r>
      </w:ins>
      <w:ins w:id="1155" w:author="Happiness" w:date="2023-05-07T15:34:00Z">
        <w:r w:rsidR="00B742E4" w:rsidRPr="00DF495C">
          <w:rPr>
            <w:rFonts w:ascii="Bookman Old Style" w:hAnsi="Bookman Old Style"/>
            <w:i/>
            <w:lang w:val="en-US"/>
            <w:rPrChange w:id="1156" w:author="pachalo chizala" w:date="2023-05-07T19:16:00Z">
              <w:rPr>
                <w:lang w:val="en-US"/>
              </w:rPr>
            </w:rPrChange>
          </w:rPr>
          <w:t xml:space="preserve">/NAME) </w:t>
        </w:r>
      </w:ins>
      <w:ins w:id="1157" w:author="Happiness" w:date="2023-05-07T15:28:00Z">
        <w:r w:rsidR="00783D17" w:rsidRPr="00DF495C">
          <w:rPr>
            <w:rFonts w:ascii="Bookman Old Style" w:hAnsi="Bookman Old Style"/>
            <w:i/>
            <w:lang w:val="en-US"/>
            <w:rPrChange w:id="1158" w:author="pachalo chizala" w:date="2023-05-07T19:16:00Z">
              <w:rPr>
                <w:lang w:val="en-US"/>
              </w:rPr>
            </w:rPrChange>
          </w:rPr>
          <w:t>have been officially recognized (certified) as a disability?</w:t>
        </w:r>
      </w:ins>
    </w:p>
    <w:p w14:paraId="0E605B33" w14:textId="77777777" w:rsidR="00B742E4" w:rsidRPr="00DF495C" w:rsidRDefault="00B742E4" w:rsidP="00CD4D5A">
      <w:pPr>
        <w:rPr>
          <w:ins w:id="1159" w:author="Happiness" w:date="2023-05-07T15:28:00Z"/>
          <w:rFonts w:ascii="Bookman Old Style" w:hAnsi="Bookman Old Style"/>
          <w:i/>
          <w:lang w:val="en-US"/>
          <w:rPrChange w:id="1160" w:author="pachalo chizala" w:date="2023-05-07T19:16:00Z">
            <w:rPr>
              <w:ins w:id="1161" w:author="Happiness" w:date="2023-05-07T15:28:00Z"/>
              <w:lang w:val="en-US"/>
            </w:rPr>
          </w:rPrChange>
        </w:rPr>
      </w:pPr>
    </w:p>
    <w:p w14:paraId="6A25C09D" w14:textId="0369A31E" w:rsidR="00783D17" w:rsidRPr="00DF495C" w:rsidRDefault="00DF495C" w:rsidP="00CD4D5A">
      <w:pPr>
        <w:rPr>
          <w:ins w:id="1162" w:author="Happiness" w:date="2023-05-07T15:34:00Z"/>
          <w:rFonts w:ascii="Bookman Old Style" w:hAnsi="Bookman Old Style"/>
          <w:i/>
          <w:lang w:val="en-US"/>
          <w:rPrChange w:id="1163" w:author="pachalo chizala" w:date="2023-05-07T19:16:00Z">
            <w:rPr>
              <w:ins w:id="1164" w:author="Happiness" w:date="2023-05-07T15:34:00Z"/>
              <w:lang w:val="en-US"/>
            </w:rPr>
          </w:rPrChange>
        </w:rPr>
      </w:pPr>
      <w:ins w:id="1165" w:author="pachalo chizala" w:date="2023-05-07T19:16:00Z">
        <w:r w:rsidRPr="00DF495C">
          <w:rPr>
            <w:rFonts w:ascii="Bookman Old Style" w:hAnsi="Bookman Old Style" w:cstheme="minorHAnsi"/>
            <w:b/>
            <w:i/>
            <w:szCs w:val="22"/>
            <w:lang w:val="en-US"/>
            <w:rPrChange w:id="1166" w:author="pachalo chizala" w:date="2023-05-07T19:16:00Z">
              <w:rPr>
                <w:rFonts w:asciiTheme="minorHAnsi" w:hAnsiTheme="minorHAnsi" w:cstheme="minorHAnsi"/>
                <w:b/>
                <w:iCs/>
                <w:szCs w:val="22"/>
              </w:rPr>
            </w:rPrChange>
          </w:rPr>
          <w:t>SPR_</w:t>
        </w:r>
        <w:r w:rsidRPr="00DF495C">
          <w:rPr>
            <w:rFonts w:ascii="Bookman Old Style" w:hAnsi="Bookman Old Style" w:cstheme="minorHAnsi"/>
            <w:b/>
            <w:i/>
            <w:szCs w:val="22"/>
            <w:lang w:val="en-US"/>
            <w:rPrChange w:id="1167" w:author="pachalo chizala" w:date="2023-05-07T19:16:00Z">
              <w:rPr>
                <w:rFonts w:asciiTheme="minorHAnsi" w:hAnsiTheme="minorHAnsi" w:cstheme="minorHAnsi"/>
                <w:b/>
                <w:iCs/>
                <w:szCs w:val="22"/>
                <w:lang w:val="en-US"/>
              </w:rPr>
            </w:rPrChange>
          </w:rPr>
          <w:t>2</w:t>
        </w:r>
        <w:r w:rsidRPr="00DF495C">
          <w:rPr>
            <w:rFonts w:ascii="Bookman Old Style" w:hAnsi="Bookman Old Style" w:cstheme="minorHAnsi"/>
            <w:b/>
            <w:i/>
            <w:szCs w:val="22"/>
            <w:lang w:val="en-US"/>
            <w:rPrChange w:id="1168" w:author="pachalo chizala" w:date="2023-05-07T19:16:00Z">
              <w:rPr>
                <w:rFonts w:asciiTheme="minorHAnsi" w:hAnsiTheme="minorHAnsi" w:cstheme="minorHAnsi"/>
                <w:b/>
                <w:iCs/>
                <w:szCs w:val="22"/>
              </w:rPr>
            </w:rPrChange>
          </w:rPr>
          <w:t>.</w:t>
        </w:r>
        <w:r w:rsidRPr="00DF495C">
          <w:rPr>
            <w:rFonts w:ascii="Bookman Old Style" w:hAnsi="Bookman Old Style" w:cstheme="minorHAnsi"/>
            <w:b/>
            <w:i/>
            <w:szCs w:val="22"/>
            <w:lang w:val="en-US"/>
            <w:rPrChange w:id="1169" w:author="pachalo chizala" w:date="2023-05-07T19:16:00Z">
              <w:rPr>
                <w:rFonts w:asciiTheme="minorHAnsi" w:hAnsiTheme="minorHAnsi" w:cstheme="minorHAnsi"/>
                <w:b/>
                <w:iCs/>
                <w:szCs w:val="22"/>
                <w:lang w:val="en-US"/>
              </w:rPr>
            </w:rPrChange>
          </w:rPr>
          <w:t xml:space="preserve"> </w:t>
        </w:r>
      </w:ins>
      <w:ins w:id="1170" w:author="Happiness" w:date="2023-05-07T15:28:00Z">
        <w:del w:id="1171" w:author="pachalo chizala" w:date="2023-05-07T19:16:00Z">
          <w:r w:rsidR="00783D17" w:rsidRPr="00DF495C" w:rsidDel="00DF495C">
            <w:rPr>
              <w:rFonts w:ascii="Bookman Old Style" w:hAnsi="Bookman Old Style"/>
              <w:b/>
              <w:bCs/>
              <w:i/>
              <w:lang w:val="en-US"/>
              <w:rPrChange w:id="1172" w:author="pachalo chizala" w:date="2023-05-07T19:16:00Z">
                <w:rPr>
                  <w:lang w:val="en-US"/>
                </w:rPr>
              </w:rPrChange>
            </w:rPr>
            <w:delText>R08</w:delText>
          </w:r>
          <w:r w:rsidR="00783D17" w:rsidRPr="00DF495C" w:rsidDel="00DF495C">
            <w:rPr>
              <w:rFonts w:ascii="Bookman Old Style" w:hAnsi="Bookman Old Style"/>
              <w:i/>
              <w:lang w:val="en-US"/>
              <w:rPrChange w:id="1173" w:author="pachalo chizala" w:date="2023-05-07T19:16:00Z">
                <w:rPr>
                  <w:lang w:val="en-US"/>
                </w:rPr>
              </w:rPrChange>
            </w:rPr>
            <w:delText>.</w:delText>
          </w:r>
        </w:del>
      </w:ins>
      <w:ins w:id="1174" w:author="Happiness" w:date="2023-05-07T15:29:00Z">
        <w:del w:id="1175" w:author="pachalo chizala" w:date="2023-05-07T19:16:00Z">
          <w:r w:rsidR="00783D17" w:rsidRPr="00DF495C" w:rsidDel="00DF495C">
            <w:rPr>
              <w:rFonts w:ascii="Bookman Old Style" w:hAnsi="Bookman Old Style"/>
              <w:i/>
              <w:lang w:val="en-US"/>
              <w:rPrChange w:id="1176" w:author="pachalo chizala" w:date="2023-05-07T19:16:00Z">
                <w:rPr>
                  <w:lang w:val="en-US"/>
                </w:rPr>
              </w:rPrChange>
            </w:rPr>
            <w:delText xml:space="preserve"> </w:delText>
          </w:r>
        </w:del>
        <w:r w:rsidR="00783D17" w:rsidRPr="00DF495C">
          <w:rPr>
            <w:rFonts w:ascii="Bookman Old Style" w:hAnsi="Bookman Old Style"/>
            <w:i/>
            <w:lang w:val="en-US"/>
            <w:rPrChange w:id="1177" w:author="pachalo chizala" w:date="2023-05-07T19:16:00Z">
              <w:rPr>
                <w:lang w:val="en-US"/>
              </w:rPr>
            </w:rPrChange>
          </w:rPr>
          <w:t xml:space="preserve">(Do/Does) </w:t>
        </w:r>
      </w:ins>
      <w:ins w:id="1178" w:author="Happiness" w:date="2023-05-07T15:34:00Z">
        <w:r w:rsidR="00B742E4" w:rsidRPr="00DF495C">
          <w:rPr>
            <w:rFonts w:ascii="Bookman Old Style" w:hAnsi="Bookman Old Style"/>
            <w:i/>
            <w:lang w:val="en-US"/>
            <w:rPrChange w:id="1179" w:author="pachalo chizala" w:date="2023-05-07T19:16:00Z">
              <w:rPr>
                <w:lang w:val="en-US"/>
              </w:rPr>
            </w:rPrChange>
          </w:rPr>
          <w:t>(</w:t>
        </w:r>
      </w:ins>
      <w:ins w:id="1180" w:author="Happiness" w:date="2023-05-07T15:29:00Z">
        <w:r w:rsidR="00783D17" w:rsidRPr="00DF495C">
          <w:rPr>
            <w:rFonts w:ascii="Bookman Old Style" w:hAnsi="Bookman Old Style"/>
            <w:i/>
            <w:lang w:val="en-US"/>
            <w:rPrChange w:id="1181" w:author="pachalo chizala" w:date="2023-05-07T19:16:00Z">
              <w:rPr>
                <w:lang w:val="en-US"/>
              </w:rPr>
            </w:rPrChange>
          </w:rPr>
          <w:t>you</w:t>
        </w:r>
      </w:ins>
      <w:ins w:id="1182" w:author="Happiness" w:date="2023-05-07T15:34:00Z">
        <w:r w:rsidR="00B742E4" w:rsidRPr="00DF495C">
          <w:rPr>
            <w:rFonts w:ascii="Bookman Old Style" w:hAnsi="Bookman Old Style"/>
            <w:i/>
            <w:lang w:val="en-US"/>
            <w:rPrChange w:id="1183" w:author="pachalo chizala" w:date="2023-05-07T19:16:00Z">
              <w:rPr>
                <w:lang w:val="en-US"/>
              </w:rPr>
            </w:rPrChange>
          </w:rPr>
          <w:t xml:space="preserve"> /NAME</w:t>
        </w:r>
      </w:ins>
      <w:ins w:id="1184" w:author="Happiness" w:date="2023-05-07T15:29:00Z">
        <w:r w:rsidR="00783D17" w:rsidRPr="00DF495C">
          <w:rPr>
            <w:rFonts w:ascii="Bookman Old Style" w:hAnsi="Bookman Old Style"/>
            <w:i/>
            <w:lang w:val="en-US"/>
            <w:rPrChange w:id="1185" w:author="pachalo chizala" w:date="2023-05-07T19:16:00Z">
              <w:rPr>
                <w:lang w:val="en-US"/>
              </w:rPr>
            </w:rPrChange>
          </w:rPr>
          <w:t>)</w:t>
        </w:r>
      </w:ins>
      <w:ins w:id="1186" w:author="Happiness" w:date="2023-05-07T15:34:00Z">
        <w:r w:rsidR="00B742E4" w:rsidRPr="00DF495C">
          <w:rPr>
            <w:rFonts w:ascii="Bookman Old Style" w:hAnsi="Bookman Old Style"/>
            <w:i/>
            <w:lang w:val="en-US"/>
            <w:rPrChange w:id="1187" w:author="pachalo chizala" w:date="2023-05-07T19:16:00Z">
              <w:rPr>
                <w:lang w:val="en-US"/>
              </w:rPr>
            </w:rPrChange>
          </w:rPr>
          <w:t xml:space="preserve"> r</w:t>
        </w:r>
      </w:ins>
      <w:ins w:id="1188" w:author="Happiness" w:date="2023-05-07T15:29:00Z">
        <w:r w:rsidR="00783D17" w:rsidRPr="00DF495C">
          <w:rPr>
            <w:rFonts w:ascii="Bookman Old Style" w:hAnsi="Bookman Old Style"/>
            <w:i/>
            <w:lang w:val="en-US"/>
            <w:rPrChange w:id="1189" w:author="pachalo chizala" w:date="2023-05-07T19:16:00Z">
              <w:rPr>
                <w:lang w:val="en-US"/>
              </w:rPr>
            </w:rPrChange>
          </w:rPr>
          <w:t>eceive any cash benefits from the government linked to [your/his/her] disability?</w:t>
        </w:r>
      </w:ins>
    </w:p>
    <w:p w14:paraId="765B34A3" w14:textId="77777777" w:rsidR="00B742E4" w:rsidRPr="00DF495C" w:rsidRDefault="00B742E4" w:rsidP="00CD4D5A">
      <w:pPr>
        <w:rPr>
          <w:ins w:id="1190" w:author="Happiness" w:date="2023-05-07T15:29:00Z"/>
          <w:rFonts w:ascii="Bookman Old Style" w:hAnsi="Bookman Old Style"/>
          <w:i/>
          <w:lang w:val="en-US"/>
          <w:rPrChange w:id="1191" w:author="pachalo chizala" w:date="2023-05-07T19:16:00Z">
            <w:rPr>
              <w:ins w:id="1192" w:author="Happiness" w:date="2023-05-07T15:29:00Z"/>
              <w:lang w:val="en-US"/>
            </w:rPr>
          </w:rPrChange>
        </w:rPr>
      </w:pPr>
    </w:p>
    <w:p w14:paraId="605994EB" w14:textId="189D4D02" w:rsidR="00783D17" w:rsidRPr="00DF495C" w:rsidRDefault="00DF495C" w:rsidP="00CD4D5A">
      <w:pPr>
        <w:rPr>
          <w:ins w:id="1193" w:author="Happiness" w:date="2023-05-07T15:16:00Z"/>
          <w:rFonts w:ascii="Bookman Old Style" w:hAnsi="Bookman Old Style"/>
          <w:i/>
          <w:lang w:val="en-US"/>
          <w:rPrChange w:id="1194" w:author="pachalo chizala" w:date="2023-05-07T19:16:00Z">
            <w:rPr>
              <w:ins w:id="1195" w:author="Happiness" w:date="2023-05-07T15:16:00Z"/>
              <w:lang w:val="en-US"/>
            </w:rPr>
          </w:rPrChange>
        </w:rPr>
      </w:pPr>
      <w:ins w:id="1196" w:author="pachalo chizala" w:date="2023-05-07T19:16:00Z">
        <w:r w:rsidRPr="00DF495C">
          <w:rPr>
            <w:rFonts w:ascii="Bookman Old Style" w:hAnsi="Bookman Old Style" w:cstheme="minorHAnsi"/>
            <w:b/>
            <w:i/>
            <w:szCs w:val="22"/>
            <w:lang w:val="en-US"/>
            <w:rPrChange w:id="1197" w:author="pachalo chizala" w:date="2023-05-07T19:16:00Z">
              <w:rPr>
                <w:rFonts w:asciiTheme="minorHAnsi" w:hAnsiTheme="minorHAnsi" w:cstheme="minorHAnsi"/>
                <w:b/>
                <w:iCs/>
                <w:szCs w:val="22"/>
              </w:rPr>
            </w:rPrChange>
          </w:rPr>
          <w:t>SPR_</w:t>
        </w:r>
        <w:r w:rsidRPr="00DF495C">
          <w:rPr>
            <w:rFonts w:ascii="Bookman Old Style" w:hAnsi="Bookman Old Style" w:cstheme="minorHAnsi"/>
            <w:b/>
            <w:i/>
            <w:szCs w:val="22"/>
            <w:lang w:val="en-US"/>
            <w:rPrChange w:id="1198" w:author="pachalo chizala" w:date="2023-05-07T19:16:00Z">
              <w:rPr>
                <w:rFonts w:asciiTheme="minorHAnsi" w:hAnsiTheme="minorHAnsi" w:cstheme="minorHAnsi"/>
                <w:b/>
                <w:iCs/>
                <w:szCs w:val="22"/>
                <w:lang w:val="en-US"/>
              </w:rPr>
            </w:rPrChange>
          </w:rPr>
          <w:t xml:space="preserve">3. </w:t>
        </w:r>
      </w:ins>
      <w:ins w:id="1199" w:author="Happiness" w:date="2023-05-07T15:29:00Z">
        <w:del w:id="1200" w:author="pachalo chizala" w:date="2023-05-07T19:16:00Z">
          <w:r w:rsidR="00783D17" w:rsidRPr="00DF495C" w:rsidDel="00DF495C">
            <w:rPr>
              <w:rFonts w:ascii="Bookman Old Style" w:hAnsi="Bookman Old Style"/>
              <w:b/>
              <w:bCs/>
              <w:i/>
              <w:lang w:val="en-US"/>
              <w:rPrChange w:id="1201" w:author="pachalo chizala" w:date="2023-05-07T19:16:00Z">
                <w:rPr>
                  <w:lang w:val="en-US"/>
                </w:rPr>
              </w:rPrChange>
            </w:rPr>
            <w:delText>R09.</w:delText>
          </w:r>
          <w:r w:rsidR="00783D17" w:rsidRPr="00DF495C" w:rsidDel="00DF495C">
            <w:rPr>
              <w:rFonts w:ascii="Bookman Old Style" w:hAnsi="Bookman Old Style"/>
              <w:i/>
              <w:lang w:val="en-US"/>
              <w:rPrChange w:id="1202" w:author="pachalo chizala" w:date="2023-05-07T19:16:00Z">
                <w:rPr>
                  <w:lang w:val="en-US"/>
                </w:rPr>
              </w:rPrChange>
            </w:rPr>
            <w:delText xml:space="preserve"> </w:delText>
          </w:r>
        </w:del>
        <w:r w:rsidR="00783D17" w:rsidRPr="00DF495C">
          <w:rPr>
            <w:rFonts w:ascii="Bookman Old Style" w:hAnsi="Bookman Old Style"/>
            <w:i/>
            <w:lang w:val="en-US"/>
            <w:rPrChange w:id="1203" w:author="pachalo chizala" w:date="2023-05-07T19:16:00Z">
              <w:rPr>
                <w:lang w:val="en-US"/>
              </w:rPr>
            </w:rPrChange>
          </w:rPr>
          <w:t xml:space="preserve">(Do/Does) </w:t>
        </w:r>
      </w:ins>
      <w:ins w:id="1204" w:author="Happiness" w:date="2023-05-07T15:35:00Z">
        <w:r w:rsidR="00B742E4" w:rsidRPr="00DF495C">
          <w:rPr>
            <w:rFonts w:ascii="Bookman Old Style" w:hAnsi="Bookman Old Style"/>
            <w:i/>
            <w:lang w:val="en-US"/>
            <w:rPrChange w:id="1205" w:author="pachalo chizala" w:date="2023-05-07T19:16:00Z">
              <w:rPr>
                <w:lang w:val="en-US"/>
              </w:rPr>
            </w:rPrChange>
          </w:rPr>
          <w:t>(you/NAME</w:t>
        </w:r>
      </w:ins>
      <w:ins w:id="1206" w:author="Happiness" w:date="2023-05-07T15:29:00Z">
        <w:r w:rsidR="00783D17" w:rsidRPr="00DF495C">
          <w:rPr>
            <w:rFonts w:ascii="Bookman Old Style" w:hAnsi="Bookman Old Style"/>
            <w:i/>
            <w:lang w:val="en-US"/>
            <w:rPrChange w:id="1207" w:author="pachalo chizala" w:date="2023-05-07T19:16:00Z">
              <w:rPr>
                <w:lang w:val="en-US"/>
              </w:rPr>
            </w:rPrChange>
          </w:rPr>
          <w:t>)</w:t>
        </w:r>
      </w:ins>
      <w:ins w:id="1208" w:author="Happiness" w:date="2023-05-07T15:35:00Z">
        <w:r w:rsidR="00B742E4" w:rsidRPr="00DF495C">
          <w:rPr>
            <w:rFonts w:ascii="Bookman Old Style" w:hAnsi="Bookman Old Style"/>
            <w:i/>
            <w:lang w:val="en-US"/>
            <w:rPrChange w:id="1209" w:author="pachalo chizala" w:date="2023-05-07T19:16:00Z">
              <w:rPr>
                <w:lang w:val="en-US"/>
              </w:rPr>
            </w:rPrChange>
          </w:rPr>
          <w:t xml:space="preserve"> </w:t>
        </w:r>
      </w:ins>
      <w:ins w:id="1210" w:author="Happiness" w:date="2023-05-07T15:29:00Z">
        <w:r w:rsidR="00783D17" w:rsidRPr="00DF495C">
          <w:rPr>
            <w:rFonts w:ascii="Bookman Old Style" w:hAnsi="Bookman Old Style"/>
            <w:i/>
            <w:lang w:val="en-US"/>
            <w:rPrChange w:id="1211" w:author="pachalo chizala" w:date="2023-05-07T19:16:00Z">
              <w:rPr>
                <w:lang w:val="en-US"/>
              </w:rPr>
            </w:rPrChange>
          </w:rPr>
          <w:t xml:space="preserve">receive any goods or </w:t>
        </w:r>
      </w:ins>
      <w:ins w:id="1212" w:author="Happiness" w:date="2023-05-07T15:35:00Z">
        <w:r w:rsidR="00B742E4" w:rsidRPr="00DF495C">
          <w:rPr>
            <w:rFonts w:ascii="Bookman Old Style" w:hAnsi="Bookman Old Style"/>
            <w:i/>
            <w:lang w:val="en-US"/>
            <w:rPrChange w:id="1213" w:author="pachalo chizala" w:date="2023-05-07T19:16:00Z">
              <w:rPr>
                <w:lang w:val="en-US"/>
              </w:rPr>
            </w:rPrChange>
          </w:rPr>
          <w:t>services from</w:t>
        </w:r>
      </w:ins>
      <w:ins w:id="1214" w:author="Happiness" w:date="2023-05-07T15:29:00Z">
        <w:r w:rsidR="00783D17" w:rsidRPr="00DF495C">
          <w:rPr>
            <w:rFonts w:ascii="Bookman Old Style" w:hAnsi="Bookman Old Style"/>
            <w:i/>
            <w:lang w:val="en-US"/>
            <w:rPrChange w:id="1215" w:author="pachalo chizala" w:date="2023-05-07T19:16:00Z">
              <w:rPr>
                <w:lang w:val="en-US"/>
              </w:rPr>
            </w:rPrChange>
          </w:rPr>
          <w:t xml:space="preserve"> the government linked to [your/his/her] disability?</w:t>
        </w:r>
      </w:ins>
    </w:p>
    <w:p w14:paraId="3EB99CD8" w14:textId="1742B3B0" w:rsidR="00F51956" w:rsidRPr="00DF495C" w:rsidRDefault="00F51956">
      <w:pPr>
        <w:rPr>
          <w:ins w:id="1216" w:author="Happiness" w:date="2023-05-07T15:09:00Z"/>
          <w:rFonts w:ascii="Bookman Old Style" w:hAnsi="Bookman Old Style"/>
          <w:lang w:val="en-US"/>
          <w:rPrChange w:id="1217" w:author="pachalo chizala" w:date="2023-05-07T19:16:00Z">
            <w:rPr>
              <w:ins w:id="1218" w:author="Happiness" w:date="2023-05-07T15:09:00Z"/>
              <w:lang w:val="en-US"/>
            </w:rPr>
          </w:rPrChange>
        </w:rPr>
        <w:pPrChange w:id="1219" w:author="Happiness" w:date="2023-05-07T15:09:00Z">
          <w:pPr>
            <w:pStyle w:val="Heading2"/>
          </w:pPr>
        </w:pPrChange>
      </w:pPr>
      <w:ins w:id="1220" w:author="Happiness" w:date="2023-05-07T15:16:00Z">
        <w:r w:rsidRPr="00DF495C">
          <w:rPr>
            <w:rFonts w:ascii="Bookman Old Style" w:hAnsi="Bookman Old Style"/>
            <w:lang w:val="en-US"/>
            <w:rPrChange w:id="1221" w:author="pachalo chizala" w:date="2023-05-07T19:16:00Z">
              <w:rPr>
                <w:lang w:val="en-US"/>
              </w:rPr>
            </w:rPrChange>
          </w:rPr>
          <w:t> </w:t>
        </w:r>
      </w:ins>
    </w:p>
    <w:p w14:paraId="41B7573B" w14:textId="77777777" w:rsidR="00CD4D5A" w:rsidRPr="00DF495C" w:rsidRDefault="00CD4D5A">
      <w:pPr>
        <w:rPr>
          <w:rFonts w:ascii="Bookman Old Style" w:hAnsi="Bookman Old Style"/>
          <w:lang w:val="en-US"/>
        </w:rPr>
        <w:pPrChange w:id="1222" w:author="Happiness" w:date="2023-05-07T15:09:00Z">
          <w:pPr>
            <w:tabs>
              <w:tab w:val="left" w:pos="1418"/>
            </w:tabs>
            <w:spacing w:before="240"/>
            <w:jc w:val="both"/>
          </w:pPr>
        </w:pPrChange>
      </w:pPr>
    </w:p>
    <w:p w14:paraId="54BF6126" w14:textId="77777777" w:rsidR="00A25EA1" w:rsidRPr="00DF495C" w:rsidRDefault="00A25EA1" w:rsidP="00E65C68">
      <w:pPr>
        <w:pStyle w:val="Heading2"/>
        <w:rPr>
          <w:rFonts w:ascii="Bookman Old Style" w:hAnsi="Bookman Old Style"/>
          <w:lang w:val="en-US"/>
        </w:rPr>
      </w:pPr>
      <w:r w:rsidRPr="00DF495C">
        <w:rPr>
          <w:rFonts w:ascii="Bookman Old Style" w:hAnsi="Bookman Old Style"/>
          <w:lang w:val="en-US"/>
        </w:rPr>
        <w:t xml:space="preserve">OWN-USE PRODUCTION OF CROPS (OPC) </w:t>
      </w:r>
    </w:p>
    <w:p w14:paraId="4CFED156" w14:textId="77777777"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 xml:space="preserve">This module is used to identify own use production of foodstuff from crop farming among persons who did not report working in agriculture in the AGF module. This module is meant to be used together with the AGF and OPF modules, for a complete identification of own-use producers of foodstuff among the working age population, irrespective of their </w:t>
      </w:r>
      <w:proofErr w:type="spellStart"/>
      <w:r w:rsidRPr="00DF495C">
        <w:rPr>
          <w:rFonts w:ascii="Bookman Old Style" w:hAnsi="Bookman Old Style"/>
          <w:lang w:val="en-US"/>
        </w:rPr>
        <w:t>labour</w:t>
      </w:r>
      <w:proofErr w:type="spellEnd"/>
      <w:r w:rsidRPr="00DF495C">
        <w:rPr>
          <w:rFonts w:ascii="Bookman Old Style" w:hAnsi="Bookman Old Style"/>
          <w:lang w:val="en-US"/>
        </w:rPr>
        <w:t xml:space="preserve"> force status. Additionally, inclusion of other modules on own use-production of other goods (building, manufacture, fetching water, collecting firewood) will enable a complete identification of own-use producers of goods among the working age population.</w:t>
      </w:r>
    </w:p>
    <w:p w14:paraId="66B1A49C" w14:textId="160FAB79" w:rsidR="00A25EA1" w:rsidRPr="00DF495C" w:rsidRDefault="00215B9B" w:rsidP="00E65C68">
      <w:pPr>
        <w:tabs>
          <w:tab w:val="left" w:pos="1418"/>
        </w:tabs>
        <w:spacing w:before="240"/>
        <w:jc w:val="both"/>
        <w:rPr>
          <w:rFonts w:ascii="Bookman Old Style" w:hAnsi="Bookman Old Style"/>
          <w:b/>
          <w:bCs/>
          <w:i/>
          <w:iCs/>
          <w:lang w:val="en-US"/>
        </w:rPr>
      </w:pPr>
      <w:r w:rsidRPr="00DF495C">
        <w:rPr>
          <w:rFonts w:ascii="Bookman Old Style" w:hAnsi="Bookman Old Style"/>
          <w:b/>
          <w:bCs/>
          <w:i/>
          <w:iCs/>
          <w:lang w:val="en-US"/>
        </w:rPr>
        <w:t>R02</w:t>
      </w:r>
      <w:r w:rsidR="00A25EA1" w:rsidRPr="00DF495C">
        <w:rPr>
          <w:rFonts w:ascii="Bookman Old Style" w:hAnsi="Bookman Old Style"/>
          <w:b/>
          <w:bCs/>
          <w:i/>
          <w:iCs/>
          <w:lang w:val="en-US"/>
        </w:rPr>
        <w:t xml:space="preserve"> </w:t>
      </w:r>
      <w:r w:rsidR="00E65C68" w:rsidRPr="00DF495C">
        <w:rPr>
          <w:rFonts w:ascii="Bookman Old Style" w:hAnsi="Bookman Old Style"/>
          <w:i/>
          <w:iCs/>
          <w:lang w:val="en-US"/>
        </w:rPr>
        <w:t>Last week, from [START_DAY] up to [last END_DAY/yesterday], did (you/NAME) plant, maintain or harvest any crops, vegetables or fruits?</w:t>
      </w:r>
    </w:p>
    <w:p w14:paraId="4804E2BE" w14:textId="303C88DA"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Part of the identification of own-use producers of foodstuff</w:t>
      </w:r>
      <w:r w:rsidR="000C7A7E" w:rsidRPr="00DF495C">
        <w:rPr>
          <w:rFonts w:ascii="Bookman Old Style" w:hAnsi="Bookman Old Style"/>
          <w:lang w:val="en-US"/>
        </w:rPr>
        <w:t>.</w:t>
      </w:r>
      <w:r w:rsidR="005351D5" w:rsidRPr="00DF495C">
        <w:rPr>
          <w:rFonts w:ascii="Bookman Old Style" w:hAnsi="Bookman Old Style"/>
          <w:lang w:val="en-US"/>
        </w:rPr>
        <w:t xml:space="preserve"> </w:t>
      </w:r>
      <w:r w:rsidRPr="00DF495C">
        <w:rPr>
          <w:rFonts w:ascii="Bookman Old Style" w:hAnsi="Bookman Old Style"/>
          <w:lang w:val="en-US"/>
        </w:rPr>
        <w:t>To estimate participation rates in different types of own-use production activities</w:t>
      </w:r>
      <w:r w:rsidR="000C7A7E" w:rsidRPr="00DF495C">
        <w:rPr>
          <w:rFonts w:ascii="Bookman Old Style" w:hAnsi="Bookman Old Style"/>
          <w:lang w:val="en-US"/>
        </w:rPr>
        <w:t xml:space="preserve">. </w:t>
      </w:r>
      <w:r w:rsidRPr="00DF495C">
        <w:rPr>
          <w:rFonts w:ascii="Bookman Old Style" w:hAnsi="Bookman Old Style"/>
          <w:lang w:val="en-US"/>
        </w:rPr>
        <w:t xml:space="preserve">It includes all activities covered under groups 011, 012, 013 and 0161, 0163, 0164 (Division 01) of the International Standard Industrial Classification of All Economic Activities (ISIC rev. 4). Examples include growing any kind of produce such as cereals, rice vegetables, fruits, nuts, </w:t>
      </w:r>
      <w:proofErr w:type="spellStart"/>
      <w:r w:rsidRPr="00DF495C">
        <w:rPr>
          <w:rFonts w:ascii="Bookman Old Style" w:hAnsi="Bookman Old Style"/>
          <w:lang w:val="en-US"/>
        </w:rPr>
        <w:t>etc</w:t>
      </w:r>
      <w:proofErr w:type="spellEnd"/>
      <w:r w:rsidRPr="00DF495C">
        <w:rPr>
          <w:rFonts w:ascii="Bookman Old Style" w:hAnsi="Bookman Old Style"/>
          <w:lang w:val="en-US"/>
        </w:rPr>
        <w:t>, and related activities such as preparing the land, harvesting.</w:t>
      </w:r>
    </w:p>
    <w:p w14:paraId="7E7B6657" w14:textId="61813BF7"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 xml:space="preserve"> Any work done for at least one hour in these activities during the reference week should be included</w:t>
      </w:r>
      <w:r w:rsidR="000C7A7E" w:rsidRPr="00DF495C">
        <w:rPr>
          <w:rFonts w:ascii="Bookman Old Style" w:hAnsi="Bookman Old Style"/>
          <w:lang w:val="en-US"/>
        </w:rPr>
        <w:t>.</w:t>
      </w:r>
      <w:r w:rsidR="005351D5" w:rsidRPr="00DF495C">
        <w:rPr>
          <w:rFonts w:ascii="Bookman Old Style" w:hAnsi="Bookman Old Style"/>
          <w:lang w:val="en-US"/>
        </w:rPr>
        <w:t xml:space="preserve"> </w:t>
      </w:r>
      <w:r w:rsidRPr="00DF495C">
        <w:rPr>
          <w:rFonts w:ascii="Bookman Old Style" w:hAnsi="Bookman Old Style"/>
          <w:lang w:val="en-US"/>
        </w:rPr>
        <w:t>Only activities to produce foodstuff from farming mainly for use or consumption of the respondent’s household or family should be included.</w:t>
      </w:r>
      <w:r w:rsidR="005351D5" w:rsidRPr="00DF495C">
        <w:rPr>
          <w:rFonts w:ascii="Bookman Old Style" w:hAnsi="Bookman Old Style"/>
          <w:lang w:val="en-US"/>
        </w:rPr>
        <w:t xml:space="preserve"> </w:t>
      </w:r>
      <w:r w:rsidRPr="00DF495C">
        <w:rPr>
          <w:rFonts w:ascii="Bookman Old Style" w:hAnsi="Bookman Old Style"/>
          <w:lang w:val="en-US"/>
        </w:rPr>
        <w:t>Nationally relevant examples may be included and read only as needed.</w:t>
      </w:r>
      <w:r w:rsidR="005351D5" w:rsidRPr="00DF495C">
        <w:rPr>
          <w:rFonts w:ascii="Bookman Old Style" w:hAnsi="Bookman Old Style"/>
          <w:lang w:val="en-US"/>
        </w:rPr>
        <w:t xml:space="preserve"> </w:t>
      </w:r>
      <w:r w:rsidRPr="00DF495C">
        <w:rPr>
          <w:rFonts w:ascii="Bookman Old Style" w:hAnsi="Bookman Old Style"/>
          <w:lang w:val="en-US"/>
        </w:rPr>
        <w:t>Raising or tending of farm animals is excluded. Livestock farming is captured through a separate question.</w:t>
      </w:r>
      <w:r w:rsidR="005351D5" w:rsidRPr="00DF495C">
        <w:rPr>
          <w:rFonts w:ascii="Bookman Old Style" w:hAnsi="Bookman Old Style"/>
          <w:lang w:val="en-US"/>
        </w:rPr>
        <w:t xml:space="preserve"> </w:t>
      </w:r>
      <w:r w:rsidRPr="00DF495C">
        <w:rPr>
          <w:rFonts w:ascii="Bookman Old Style" w:hAnsi="Bookman Old Style"/>
          <w:lang w:val="en-US"/>
        </w:rPr>
        <w:t xml:space="preserve">The introduction to the module should be retained. National translation of the introductory text should make reference to “consumption by the household or family”. Replacement with the expression “for use by the household or family” has </w:t>
      </w:r>
      <w:r w:rsidRPr="00DF495C">
        <w:rPr>
          <w:rFonts w:ascii="Bookman Old Style" w:hAnsi="Bookman Old Style"/>
          <w:lang w:val="en-US"/>
        </w:rPr>
        <w:lastRenderedPageBreak/>
        <w:t>been observed to cause misinterpretation as including ‘use for sale’.</w:t>
      </w:r>
      <w:r w:rsidR="005351D5" w:rsidRPr="00DF495C">
        <w:rPr>
          <w:rFonts w:ascii="Bookman Old Style" w:hAnsi="Bookman Old Style"/>
          <w:lang w:val="en-US"/>
        </w:rPr>
        <w:t xml:space="preserve"> </w:t>
      </w:r>
      <w:r w:rsidRPr="00DF495C">
        <w:rPr>
          <w:rFonts w:ascii="Bookman Old Style" w:hAnsi="Bookman Old Style"/>
          <w:lang w:val="en-US"/>
        </w:rPr>
        <w:t>Interviewers should be trained to remind respondents that only activities intended mainly for household or family consumption should be considered.</w:t>
      </w:r>
    </w:p>
    <w:p w14:paraId="5F121735" w14:textId="0DF8F505" w:rsidR="00A25EA1" w:rsidRPr="00DF495C" w:rsidRDefault="00A25EA1" w:rsidP="00A25EA1">
      <w:pPr>
        <w:tabs>
          <w:tab w:val="left" w:pos="1418"/>
        </w:tabs>
        <w:spacing w:before="240"/>
        <w:jc w:val="both"/>
        <w:rPr>
          <w:rFonts w:ascii="Bookman Old Style" w:hAnsi="Bookman Old Style"/>
          <w:b/>
          <w:bCs/>
          <w:i/>
          <w:iCs/>
          <w:lang w:val="en-US"/>
        </w:rPr>
      </w:pPr>
      <w:r w:rsidRPr="00DF495C">
        <w:rPr>
          <w:rFonts w:ascii="Bookman Old Style" w:hAnsi="Bookman Old Style"/>
          <w:b/>
          <w:bCs/>
          <w:lang w:val="en-US"/>
        </w:rPr>
        <w:t xml:space="preserve"> </w:t>
      </w:r>
      <w:r w:rsidR="00215B9B" w:rsidRPr="00DF495C">
        <w:rPr>
          <w:rFonts w:ascii="Bookman Old Style" w:hAnsi="Bookman Old Style"/>
          <w:b/>
          <w:bCs/>
          <w:i/>
          <w:iCs/>
          <w:lang w:val="en-US"/>
        </w:rPr>
        <w:t>R03</w:t>
      </w:r>
      <w:r w:rsidR="00051532" w:rsidRPr="00DF495C">
        <w:rPr>
          <w:rFonts w:ascii="Bookman Old Style" w:hAnsi="Bookman Old Style"/>
          <w:b/>
          <w:bCs/>
          <w:i/>
          <w:iCs/>
          <w:lang w:val="en-US"/>
        </w:rPr>
        <w:t xml:space="preserve"> </w:t>
      </w:r>
      <w:r w:rsidR="00E65C68" w:rsidRPr="00DF495C">
        <w:rPr>
          <w:rFonts w:ascii="Bookman Old Style" w:hAnsi="Bookman Old Style"/>
          <w:i/>
          <w:iCs/>
          <w:lang w:val="en-US"/>
        </w:rPr>
        <w:t>What are the main crops, vegetables or fruits that (you/NAME) (were/was) working on mainly for consumption by your household or family? (</w:t>
      </w:r>
      <w:r w:rsidR="005351D5" w:rsidRPr="00DF495C">
        <w:rPr>
          <w:rFonts w:ascii="Bookman Old Style" w:hAnsi="Bookman Old Style"/>
          <w:i/>
          <w:iCs/>
          <w:lang w:val="en-US"/>
        </w:rPr>
        <w:t>For</w:t>
      </w:r>
      <w:r w:rsidR="00E65C68" w:rsidRPr="00DF495C">
        <w:rPr>
          <w:rFonts w:ascii="Bookman Old Style" w:hAnsi="Bookman Old Style"/>
          <w:i/>
          <w:iCs/>
          <w:lang w:val="en-US"/>
        </w:rPr>
        <w:t xml:space="preserve"> example: [cassava, rice, …</w:t>
      </w:r>
      <w:r w:rsidR="005351D5" w:rsidRPr="00DF495C">
        <w:rPr>
          <w:rFonts w:ascii="Bookman Old Style" w:hAnsi="Bookman Old Style"/>
          <w:i/>
          <w:iCs/>
          <w:lang w:val="en-US"/>
        </w:rPr>
        <w:t xml:space="preserve">. </w:t>
      </w:r>
      <w:r w:rsidRPr="00DF495C">
        <w:rPr>
          <w:rFonts w:ascii="Bookman Old Style" w:hAnsi="Bookman Old Style"/>
          <w:lang w:val="en-US"/>
        </w:rPr>
        <w:t>For analysis of the main types of crops produced for own final use.  To enable the data coder to find the appropriate ISIC Rev.4 Code or corresponding national classification.  If needed, give examples to assist the respondent. List examples typical of the local area or region (</w:t>
      </w:r>
      <w:proofErr w:type="spellStart"/>
      <w:r w:rsidRPr="00DF495C">
        <w:rPr>
          <w:rFonts w:ascii="Bookman Old Style" w:hAnsi="Bookman Old Style"/>
          <w:lang w:val="en-US"/>
        </w:rPr>
        <w:t>e.g</w:t>
      </w:r>
      <w:proofErr w:type="spellEnd"/>
      <w:r w:rsidRPr="00DF495C">
        <w:rPr>
          <w:rFonts w:ascii="Bookman Old Style" w:hAnsi="Bookman Old Style"/>
          <w:lang w:val="en-US"/>
        </w:rPr>
        <w:t>: citrus fruits, vegetables, freshwater fish, cattle, chicken, taro, rice).</w:t>
      </w:r>
      <w:r w:rsidR="00051532" w:rsidRPr="00DF495C">
        <w:rPr>
          <w:rFonts w:ascii="Bookman Old Style" w:hAnsi="Bookman Old Style"/>
          <w:lang w:val="en-US"/>
        </w:rPr>
        <w:t xml:space="preserve"> I</w:t>
      </w:r>
      <w:r w:rsidRPr="00DF495C">
        <w:rPr>
          <w:rFonts w:ascii="Bookman Old Style" w:hAnsi="Bookman Old Style"/>
          <w:lang w:val="en-US"/>
        </w:rPr>
        <w:t>f the respondent reports multiple products ask them to indicate which ones were the main ones (this could be based on quantity, value, amount of time spent but mainly the respondent should be asked to identify this without further guidance if possible).</w:t>
      </w:r>
      <w:r w:rsidR="005351D5" w:rsidRPr="00DF495C">
        <w:rPr>
          <w:rFonts w:ascii="Bookman Old Style" w:hAnsi="Bookman Old Style"/>
          <w:lang w:val="en-US"/>
        </w:rPr>
        <w:t xml:space="preserve"> </w:t>
      </w:r>
      <w:r w:rsidRPr="00DF495C">
        <w:rPr>
          <w:rFonts w:ascii="Bookman Old Style" w:hAnsi="Bookman Old Style"/>
          <w:lang w:val="en-US"/>
        </w:rPr>
        <w:t xml:space="preserve">Record enough information about the main goods or products produced to enable coding at 4 Digits level of the classification, </w:t>
      </w:r>
      <w:proofErr w:type="gramStart"/>
      <w:r w:rsidRPr="00DF495C">
        <w:rPr>
          <w:rFonts w:ascii="Bookman Old Style" w:hAnsi="Bookman Old Style"/>
          <w:lang w:val="en-US"/>
        </w:rPr>
        <w:t>i.e.</w:t>
      </w:r>
      <w:proofErr w:type="gramEnd"/>
      <w:r w:rsidRPr="00DF495C">
        <w:rPr>
          <w:rFonts w:ascii="Bookman Old Style" w:hAnsi="Bookman Old Style"/>
          <w:lang w:val="en-US"/>
        </w:rPr>
        <w:t xml:space="preserve"> avoid generic terms like ‘crops’.</w:t>
      </w:r>
    </w:p>
    <w:p w14:paraId="541132FB" w14:textId="33C21F78" w:rsidR="00A25EA1" w:rsidRPr="00DF495C" w:rsidRDefault="00215B9B" w:rsidP="00E65C68">
      <w:pPr>
        <w:tabs>
          <w:tab w:val="left" w:pos="1418"/>
        </w:tabs>
        <w:spacing w:before="240"/>
        <w:jc w:val="both"/>
        <w:rPr>
          <w:rFonts w:ascii="Bookman Old Style" w:hAnsi="Bookman Old Style"/>
          <w:b/>
          <w:bCs/>
          <w:i/>
          <w:iCs/>
          <w:lang w:val="en-US"/>
        </w:rPr>
      </w:pPr>
      <w:r w:rsidRPr="00DF495C">
        <w:rPr>
          <w:rFonts w:ascii="Bookman Old Style" w:hAnsi="Bookman Old Style"/>
          <w:b/>
          <w:bCs/>
          <w:i/>
          <w:iCs/>
          <w:lang w:val="en-US"/>
        </w:rPr>
        <w:t>R04</w:t>
      </w:r>
      <w:r w:rsidR="00A25EA1" w:rsidRPr="00DF495C">
        <w:rPr>
          <w:rFonts w:ascii="Bookman Old Style" w:hAnsi="Bookman Old Style"/>
          <w:b/>
          <w:bCs/>
          <w:i/>
          <w:iCs/>
          <w:lang w:val="en-US"/>
        </w:rPr>
        <w:t xml:space="preserve"> </w:t>
      </w:r>
      <w:r w:rsidR="00E65C68" w:rsidRPr="00DF495C">
        <w:rPr>
          <w:rFonts w:ascii="Bookman Old Style" w:hAnsi="Bookman Old Style"/>
          <w:i/>
          <w:iCs/>
          <w:lang w:val="en-US"/>
        </w:rPr>
        <w:t>On how many days did (you/NAME) do this work last week?</w:t>
      </w:r>
    </w:p>
    <w:p w14:paraId="32DDA226" w14:textId="77777777"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To allow the calculation of hours actually worked in the reference week in own-use crop farming</w:t>
      </w:r>
      <w:r w:rsidR="00E65C68" w:rsidRPr="00DF495C">
        <w:rPr>
          <w:rFonts w:ascii="Bookman Old Style" w:hAnsi="Bookman Old Style"/>
          <w:lang w:val="en-US"/>
        </w:rPr>
        <w:t>.</w:t>
      </w:r>
      <w:r w:rsidRPr="00DF495C">
        <w:rPr>
          <w:rFonts w:ascii="Bookman Old Style" w:hAnsi="Bookman Old Style"/>
          <w:lang w:val="en-US"/>
        </w:rPr>
        <w:t xml:space="preserve"> To produce estimates of working time in own-use crop farming</w:t>
      </w:r>
      <w:r w:rsidR="00051532" w:rsidRPr="00DF495C">
        <w:rPr>
          <w:rFonts w:ascii="Bookman Old Style" w:hAnsi="Bookman Old Style"/>
          <w:lang w:val="en-US"/>
        </w:rPr>
        <w:t>.</w:t>
      </w:r>
      <w:r w:rsidRPr="00DF495C">
        <w:rPr>
          <w:rFonts w:ascii="Bookman Old Style" w:hAnsi="Bookman Old Style"/>
          <w:lang w:val="en-US"/>
        </w:rPr>
        <w:t xml:space="preserve"> Respondents should report any day during the reference period when they carried out the activity even for a short period of time.</w:t>
      </w:r>
    </w:p>
    <w:p w14:paraId="7BA252E9" w14:textId="11248C4B" w:rsidR="00A25EA1" w:rsidRPr="00DF495C" w:rsidRDefault="00A25EA1" w:rsidP="00E65C68">
      <w:pPr>
        <w:tabs>
          <w:tab w:val="left" w:pos="1418"/>
        </w:tabs>
        <w:spacing w:before="240"/>
        <w:jc w:val="both"/>
        <w:rPr>
          <w:rFonts w:ascii="Bookman Old Style" w:hAnsi="Bookman Old Style"/>
          <w:b/>
          <w:bCs/>
          <w:i/>
          <w:iCs/>
          <w:lang w:val="en-US"/>
        </w:rPr>
      </w:pPr>
      <w:r w:rsidRPr="00DF495C">
        <w:rPr>
          <w:rFonts w:ascii="Bookman Old Style" w:hAnsi="Bookman Old Style"/>
          <w:b/>
          <w:bCs/>
          <w:lang w:val="en-US"/>
        </w:rPr>
        <w:t xml:space="preserve"> </w:t>
      </w:r>
      <w:r w:rsidR="00215B9B" w:rsidRPr="00DF495C">
        <w:rPr>
          <w:rFonts w:ascii="Bookman Old Style" w:hAnsi="Bookman Old Style"/>
          <w:b/>
          <w:bCs/>
          <w:i/>
          <w:iCs/>
          <w:lang w:val="en-US"/>
        </w:rPr>
        <w:t>R05</w:t>
      </w:r>
      <w:r w:rsidRPr="00DF495C">
        <w:rPr>
          <w:rFonts w:ascii="Bookman Old Style" w:hAnsi="Bookman Old Style"/>
          <w:b/>
          <w:bCs/>
          <w:i/>
          <w:iCs/>
          <w:lang w:val="en-US"/>
        </w:rPr>
        <w:t xml:space="preserve"> </w:t>
      </w:r>
      <w:r w:rsidR="00E65C68" w:rsidRPr="00DF495C">
        <w:rPr>
          <w:rFonts w:ascii="Bookman Old Style" w:hAnsi="Bookman Old Style"/>
          <w:i/>
          <w:iCs/>
          <w:lang w:val="en-US"/>
        </w:rPr>
        <w:t>How many hours per day did (you/NAME) spend doing this last week?</w:t>
      </w:r>
    </w:p>
    <w:p w14:paraId="1D539CF2" w14:textId="6FAF497B"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To allow the calculation of hours actually worked in the reference week in own-use crop farming</w:t>
      </w:r>
      <w:r w:rsidR="00051532" w:rsidRPr="00DF495C">
        <w:rPr>
          <w:rFonts w:ascii="Bookman Old Style" w:hAnsi="Bookman Old Style"/>
          <w:lang w:val="en-US"/>
        </w:rPr>
        <w:t>.</w:t>
      </w:r>
      <w:r w:rsidR="005351D5" w:rsidRPr="00DF495C">
        <w:rPr>
          <w:rFonts w:ascii="Bookman Old Style" w:hAnsi="Bookman Old Style"/>
          <w:lang w:val="en-US"/>
        </w:rPr>
        <w:t xml:space="preserve"> </w:t>
      </w:r>
      <w:r w:rsidRPr="00DF495C">
        <w:rPr>
          <w:rFonts w:ascii="Bookman Old Style" w:hAnsi="Bookman Old Style"/>
          <w:lang w:val="en-US"/>
        </w:rPr>
        <w:t>To produce estimates of working time in own-use crop farming</w:t>
      </w:r>
      <w:r w:rsidR="00051532" w:rsidRPr="00DF495C">
        <w:rPr>
          <w:rFonts w:ascii="Bookman Old Style" w:hAnsi="Bookman Old Style"/>
          <w:lang w:val="en-US"/>
        </w:rPr>
        <w:t>.</w:t>
      </w:r>
      <w:r w:rsidR="005351D5" w:rsidRPr="00DF495C">
        <w:rPr>
          <w:rFonts w:ascii="Bookman Old Style" w:hAnsi="Bookman Old Style"/>
          <w:lang w:val="en-US"/>
        </w:rPr>
        <w:t xml:space="preserve"> </w:t>
      </w:r>
      <w:r w:rsidRPr="00DF495C">
        <w:rPr>
          <w:rFonts w:ascii="Bookman Old Style" w:hAnsi="Bookman Old Style"/>
          <w:lang w:val="en-US"/>
        </w:rPr>
        <w:t xml:space="preserve">The number to be entered is the average number per day that the respondent actually worked on. For </w:t>
      </w:r>
      <w:r w:rsidR="005351D5" w:rsidRPr="00DF495C">
        <w:rPr>
          <w:rFonts w:ascii="Bookman Old Style" w:hAnsi="Bookman Old Style"/>
          <w:lang w:val="en-US"/>
        </w:rPr>
        <w:t>example,</w:t>
      </w:r>
      <w:r w:rsidRPr="00DF495C">
        <w:rPr>
          <w:rFonts w:ascii="Bookman Old Style" w:hAnsi="Bookman Old Style"/>
          <w:lang w:val="en-US"/>
        </w:rPr>
        <w:t xml:space="preserve"> if the respondent reported working on 3 days and on those </w:t>
      </w:r>
      <w:r w:rsidR="005351D5" w:rsidRPr="00DF495C">
        <w:rPr>
          <w:rFonts w:ascii="Bookman Old Style" w:hAnsi="Bookman Old Style"/>
          <w:lang w:val="en-US"/>
        </w:rPr>
        <w:t>days,</w:t>
      </w:r>
      <w:r w:rsidRPr="00DF495C">
        <w:rPr>
          <w:rFonts w:ascii="Bookman Old Style" w:hAnsi="Bookman Old Style"/>
          <w:lang w:val="en-US"/>
        </w:rPr>
        <w:t xml:space="preserve"> they worked 1 hour, 3 hours and 5 hours then the average per day worked is 3 hours and that should be recorded here. Hours actually worked refers to time spent directly on and in relation to work activities by the respondent to produce crops intended mainly for own final consumption by the household or family. Exclude time spent in activities intended mainly for sale or barter. Record hours in </w:t>
      </w:r>
      <w:proofErr w:type="gramStart"/>
      <w:r w:rsidRPr="00DF495C">
        <w:rPr>
          <w:rFonts w:ascii="Bookman Old Style" w:hAnsi="Bookman Old Style"/>
          <w:lang w:val="en-US"/>
        </w:rPr>
        <w:t>0.5 hour</w:t>
      </w:r>
      <w:proofErr w:type="gramEnd"/>
      <w:r w:rsidRPr="00DF495C">
        <w:rPr>
          <w:rFonts w:ascii="Bookman Old Style" w:hAnsi="Bookman Old Style"/>
          <w:lang w:val="en-US"/>
        </w:rPr>
        <w:t xml:space="preserve"> intervals. If the respondent gives a response in some other way (</w:t>
      </w:r>
      <w:proofErr w:type="gramStart"/>
      <w:r w:rsidRPr="00DF495C">
        <w:rPr>
          <w:rFonts w:ascii="Bookman Old Style" w:hAnsi="Bookman Old Style"/>
          <w:lang w:val="en-US"/>
        </w:rPr>
        <w:t>e.g.</w:t>
      </w:r>
      <w:proofErr w:type="gramEnd"/>
      <w:r w:rsidRPr="00DF495C">
        <w:rPr>
          <w:rFonts w:ascii="Bookman Old Style" w:hAnsi="Bookman Old Style"/>
          <w:lang w:val="en-US"/>
        </w:rPr>
        <w:t xml:space="preserve"> 10 hours 20 minutes), round up or down to the nearest 0.5 hours (i.e. 10.5 hours).  If needed, help the respondent by getting them to talk about how much time they spent on each of the days they worked as reported for the previous question. Exclude time spent travelling between the home and the land plot. for </w:t>
      </w:r>
      <w:r w:rsidR="005351D5" w:rsidRPr="00DF495C">
        <w:rPr>
          <w:rFonts w:ascii="Bookman Old Style" w:hAnsi="Bookman Old Style"/>
          <w:lang w:val="en-US"/>
        </w:rPr>
        <w:t>example,</w:t>
      </w:r>
      <w:r w:rsidRPr="00DF495C">
        <w:rPr>
          <w:rFonts w:ascii="Bookman Old Style" w:hAnsi="Bookman Old Style"/>
          <w:lang w:val="en-US"/>
        </w:rPr>
        <w:t xml:space="preserve"> at the start and end of the work day, as well as time spent on long breaks, for example, meal breaks.</w:t>
      </w:r>
      <w:r w:rsidR="005351D5" w:rsidRPr="00DF495C">
        <w:rPr>
          <w:rFonts w:ascii="Bookman Old Style" w:hAnsi="Bookman Old Style"/>
          <w:lang w:val="en-US"/>
        </w:rPr>
        <w:t xml:space="preserve"> </w:t>
      </w:r>
      <w:r w:rsidRPr="00DF495C">
        <w:rPr>
          <w:rFonts w:ascii="Bookman Old Style" w:hAnsi="Bookman Old Style"/>
          <w:lang w:val="en-US"/>
        </w:rPr>
        <w:t>For data quality assurance a maximum hour’s threshold should be established, taking into account the national context.</w:t>
      </w:r>
    </w:p>
    <w:p w14:paraId="2BB8C3C3" w14:textId="77777777" w:rsidR="00A25EA1" w:rsidRPr="00DF495C" w:rsidRDefault="00A25EA1" w:rsidP="00E65C68">
      <w:pPr>
        <w:pStyle w:val="Heading2"/>
        <w:rPr>
          <w:rFonts w:ascii="Bookman Old Style" w:hAnsi="Bookman Old Style"/>
          <w:lang w:val="en-US"/>
        </w:rPr>
      </w:pPr>
      <w:r w:rsidRPr="00DF495C">
        <w:rPr>
          <w:rFonts w:ascii="Bookman Old Style" w:hAnsi="Bookman Old Style"/>
          <w:lang w:val="en-US"/>
        </w:rPr>
        <w:t xml:space="preserve">OWN-USE PRODUCTION OF NON-CROP FOODSTUFF (OPF) </w:t>
      </w:r>
    </w:p>
    <w:p w14:paraId="6A3ACD21" w14:textId="77777777"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 xml:space="preserve">This module is used to identify own use production of foodstuff from animal husbandry, fishing, hunting and gathering, and preparation of preserved foodstuff. It first identifies if the respondent was engaged in any of the types of activities covered. For those who were it collects information on the main products and hours worked in the reference week. This module is meant to be used together with the AGF and OPC modules, for a complete identification of own-use producers of foodstuff among </w:t>
      </w:r>
      <w:r w:rsidRPr="00DF495C">
        <w:rPr>
          <w:rFonts w:ascii="Bookman Old Style" w:hAnsi="Bookman Old Style"/>
          <w:lang w:val="en-US"/>
        </w:rPr>
        <w:lastRenderedPageBreak/>
        <w:t xml:space="preserve">the working age population, irrespective of their </w:t>
      </w:r>
      <w:proofErr w:type="spellStart"/>
      <w:r w:rsidRPr="00DF495C">
        <w:rPr>
          <w:rFonts w:ascii="Bookman Old Style" w:hAnsi="Bookman Old Style"/>
          <w:lang w:val="en-US"/>
        </w:rPr>
        <w:t>labour</w:t>
      </w:r>
      <w:proofErr w:type="spellEnd"/>
      <w:r w:rsidRPr="00DF495C">
        <w:rPr>
          <w:rFonts w:ascii="Bookman Old Style" w:hAnsi="Bookman Old Style"/>
          <w:lang w:val="en-US"/>
        </w:rPr>
        <w:t xml:space="preserve"> force status. Additionally, inclusion of other modules on own use-production of goods other than foodstuff (</w:t>
      </w:r>
      <w:proofErr w:type="gramStart"/>
      <w:r w:rsidRPr="00DF495C">
        <w:rPr>
          <w:rFonts w:ascii="Bookman Old Style" w:hAnsi="Bookman Old Style"/>
          <w:lang w:val="en-US"/>
        </w:rPr>
        <w:t>e.g.</w:t>
      </w:r>
      <w:proofErr w:type="gramEnd"/>
      <w:r w:rsidRPr="00DF495C">
        <w:rPr>
          <w:rFonts w:ascii="Bookman Old Style" w:hAnsi="Bookman Old Style"/>
          <w:lang w:val="en-US"/>
        </w:rPr>
        <w:t xml:space="preserve"> own-construction, manufacture, fetching water, collecting firewood) will enable a complete identification of own-use producers of goods among the working age population.</w:t>
      </w:r>
    </w:p>
    <w:p w14:paraId="6CDC5B27" w14:textId="69690311" w:rsidR="00A25EA1" w:rsidRPr="00DF495C" w:rsidRDefault="0076736F" w:rsidP="00E65C68">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S01</w:t>
      </w:r>
      <w:r w:rsidR="00A25EA1" w:rsidRPr="00DF495C">
        <w:rPr>
          <w:rFonts w:ascii="Bookman Old Style" w:hAnsi="Bookman Old Style"/>
          <w:b/>
          <w:bCs/>
          <w:i/>
          <w:iCs/>
          <w:lang w:val="en-US"/>
        </w:rPr>
        <w:t xml:space="preserve"> </w:t>
      </w:r>
      <w:r w:rsidR="00FC287E" w:rsidRPr="00DF495C">
        <w:rPr>
          <w:rFonts w:ascii="Bookman Old Style" w:hAnsi="Bookman Old Style"/>
          <w:i/>
          <w:iCs/>
          <w:lang w:val="en-US"/>
        </w:rPr>
        <w:t xml:space="preserve">(And/Or) did (you/NAME) do any of the following to produce food for the family, last week, such </w:t>
      </w:r>
      <w:proofErr w:type="gramStart"/>
      <w:r w:rsidR="00FC287E" w:rsidRPr="00DF495C">
        <w:rPr>
          <w:rFonts w:ascii="Bookman Old Style" w:hAnsi="Bookman Old Style"/>
          <w:i/>
          <w:iCs/>
          <w:lang w:val="en-US"/>
        </w:rPr>
        <w:t>as..?</w:t>
      </w:r>
      <w:proofErr w:type="gramEnd"/>
    </w:p>
    <w:p w14:paraId="5CA1E426" w14:textId="77777777" w:rsidR="00A25EA1" w:rsidRPr="00DF495C" w:rsidRDefault="00A25EA1" w:rsidP="00FC287E">
      <w:pPr>
        <w:numPr>
          <w:ilvl w:val="0"/>
          <w:numId w:val="213"/>
        </w:numPr>
        <w:tabs>
          <w:tab w:val="left" w:pos="1418"/>
        </w:tabs>
        <w:jc w:val="both"/>
        <w:rPr>
          <w:rFonts w:ascii="Bookman Old Style" w:hAnsi="Bookman Old Style"/>
          <w:lang w:val="en-US"/>
        </w:rPr>
      </w:pPr>
      <w:r w:rsidRPr="00DF495C">
        <w:rPr>
          <w:rFonts w:ascii="Bookman Old Style" w:hAnsi="Bookman Old Style"/>
          <w:lang w:val="en-US"/>
        </w:rPr>
        <w:t>Raise or tend farm animals such as (sheep, goats, chicken…)</w:t>
      </w:r>
    </w:p>
    <w:p w14:paraId="49BA5EBF" w14:textId="77777777" w:rsidR="00A25EA1" w:rsidRPr="00DF495C" w:rsidRDefault="00A25EA1" w:rsidP="00FC287E">
      <w:pPr>
        <w:numPr>
          <w:ilvl w:val="0"/>
          <w:numId w:val="213"/>
        </w:numPr>
        <w:tabs>
          <w:tab w:val="left" w:pos="1418"/>
        </w:tabs>
        <w:jc w:val="both"/>
        <w:rPr>
          <w:rFonts w:ascii="Bookman Old Style" w:hAnsi="Bookman Old Style"/>
        </w:rPr>
      </w:pPr>
      <w:r w:rsidRPr="00DF495C">
        <w:rPr>
          <w:rFonts w:ascii="Bookman Old Style" w:hAnsi="Bookman Old Style"/>
        </w:rPr>
        <w:t xml:space="preserve">Go </w:t>
      </w:r>
      <w:proofErr w:type="spellStart"/>
      <w:r w:rsidRPr="00DF495C">
        <w:rPr>
          <w:rFonts w:ascii="Bookman Old Style" w:hAnsi="Bookman Old Style"/>
        </w:rPr>
        <w:t>fishing</w:t>
      </w:r>
      <w:proofErr w:type="spellEnd"/>
      <w:r w:rsidRPr="00DF495C">
        <w:rPr>
          <w:rFonts w:ascii="Bookman Old Style" w:hAnsi="Bookman Old Style"/>
        </w:rPr>
        <w:t xml:space="preserve"> or </w:t>
      </w:r>
      <w:proofErr w:type="spellStart"/>
      <w:r w:rsidRPr="00DF495C">
        <w:rPr>
          <w:rFonts w:ascii="Bookman Old Style" w:hAnsi="Bookman Old Style"/>
        </w:rPr>
        <w:t>collect</w:t>
      </w:r>
      <w:proofErr w:type="spellEnd"/>
      <w:r w:rsidRPr="00DF495C">
        <w:rPr>
          <w:rFonts w:ascii="Bookman Old Style" w:hAnsi="Bookman Old Style"/>
        </w:rPr>
        <w:t xml:space="preserve"> </w:t>
      </w:r>
      <w:proofErr w:type="spellStart"/>
      <w:r w:rsidRPr="00DF495C">
        <w:rPr>
          <w:rFonts w:ascii="Bookman Old Style" w:hAnsi="Bookman Old Style"/>
        </w:rPr>
        <w:t>shellfish</w:t>
      </w:r>
      <w:proofErr w:type="spellEnd"/>
      <w:r w:rsidRPr="00DF495C">
        <w:rPr>
          <w:rFonts w:ascii="Bookman Old Style" w:hAnsi="Bookman Old Style"/>
        </w:rPr>
        <w:t xml:space="preserve"> </w:t>
      </w:r>
    </w:p>
    <w:p w14:paraId="0DD1902B" w14:textId="77777777" w:rsidR="00A25EA1" w:rsidRPr="00DF495C" w:rsidRDefault="00A25EA1" w:rsidP="00FC287E">
      <w:pPr>
        <w:numPr>
          <w:ilvl w:val="0"/>
          <w:numId w:val="213"/>
        </w:numPr>
        <w:tabs>
          <w:tab w:val="left" w:pos="1418"/>
        </w:tabs>
        <w:jc w:val="both"/>
        <w:rPr>
          <w:rFonts w:ascii="Bookman Old Style" w:hAnsi="Bookman Old Style"/>
          <w:lang w:val="en-US"/>
        </w:rPr>
      </w:pPr>
      <w:r w:rsidRPr="00DF495C">
        <w:rPr>
          <w:rFonts w:ascii="Bookman Old Style" w:hAnsi="Bookman Old Style"/>
          <w:lang w:val="en-US"/>
        </w:rPr>
        <w:t xml:space="preserve">Gather wild food such as (mushrooms, berries, herbs…) </w:t>
      </w:r>
    </w:p>
    <w:p w14:paraId="3B947FBD" w14:textId="77777777" w:rsidR="00A25EA1" w:rsidRPr="00DF495C" w:rsidRDefault="00A25EA1" w:rsidP="00FC287E">
      <w:pPr>
        <w:numPr>
          <w:ilvl w:val="0"/>
          <w:numId w:val="213"/>
        </w:numPr>
        <w:tabs>
          <w:tab w:val="left" w:pos="1418"/>
        </w:tabs>
        <w:jc w:val="both"/>
        <w:rPr>
          <w:rFonts w:ascii="Bookman Old Style" w:hAnsi="Bookman Old Style"/>
          <w:lang w:val="en-US"/>
        </w:rPr>
      </w:pPr>
      <w:r w:rsidRPr="00DF495C">
        <w:rPr>
          <w:rFonts w:ascii="Bookman Old Style" w:hAnsi="Bookman Old Style"/>
          <w:lang w:val="en-US"/>
        </w:rPr>
        <w:t>Go hunting for (bush meat</w:t>
      </w:r>
      <w:proofErr w:type="gramStart"/>
      <w:r w:rsidRPr="00DF495C">
        <w:rPr>
          <w:rFonts w:ascii="Bookman Old Style" w:hAnsi="Bookman Old Style"/>
          <w:lang w:val="en-US"/>
        </w:rPr>
        <w:t>…..</w:t>
      </w:r>
      <w:proofErr w:type="gramEnd"/>
      <w:r w:rsidRPr="00DF495C">
        <w:rPr>
          <w:rFonts w:ascii="Bookman Old Style" w:hAnsi="Bookman Old Style"/>
          <w:lang w:val="en-US"/>
        </w:rPr>
        <w:t xml:space="preserve">) </w:t>
      </w:r>
    </w:p>
    <w:p w14:paraId="4AF53F64" w14:textId="77777777" w:rsidR="00A25EA1" w:rsidRPr="00DF495C" w:rsidRDefault="00A25EA1" w:rsidP="00FC287E">
      <w:pPr>
        <w:numPr>
          <w:ilvl w:val="0"/>
          <w:numId w:val="213"/>
        </w:numPr>
        <w:tabs>
          <w:tab w:val="left" w:pos="1418"/>
        </w:tabs>
        <w:jc w:val="both"/>
        <w:rPr>
          <w:rFonts w:ascii="Bookman Old Style" w:hAnsi="Bookman Old Style"/>
          <w:lang w:val="en-US"/>
        </w:rPr>
      </w:pPr>
      <w:r w:rsidRPr="00DF495C">
        <w:rPr>
          <w:rFonts w:ascii="Bookman Old Style" w:hAnsi="Bookman Old Style"/>
          <w:lang w:val="en-US"/>
        </w:rPr>
        <w:t>Prepare preserved food or drinks for storage such as (flour, dried fish, butter, cheese….)</w:t>
      </w:r>
    </w:p>
    <w:p w14:paraId="3D8DAEFA" w14:textId="77777777" w:rsidR="00A25EA1" w:rsidRPr="00DF495C" w:rsidRDefault="00A25EA1" w:rsidP="00FC287E">
      <w:pPr>
        <w:numPr>
          <w:ilvl w:val="0"/>
          <w:numId w:val="213"/>
        </w:numPr>
        <w:tabs>
          <w:tab w:val="left" w:pos="1418"/>
        </w:tabs>
        <w:jc w:val="both"/>
        <w:rPr>
          <w:rFonts w:ascii="Bookman Old Style" w:hAnsi="Bookman Old Style"/>
        </w:rPr>
      </w:pPr>
      <w:r w:rsidRPr="00DF495C">
        <w:rPr>
          <w:rFonts w:ascii="Bookman Old Style" w:hAnsi="Bookman Old Style"/>
        </w:rPr>
        <w:t xml:space="preserve">NONE OF THE ABOVE </w:t>
      </w:r>
    </w:p>
    <w:p w14:paraId="7F7E89E1" w14:textId="104FB4BD"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To estimate participation rates in different types of own-use production activities</w:t>
      </w:r>
      <w:r w:rsidR="00051532" w:rsidRPr="00DF495C">
        <w:rPr>
          <w:rFonts w:ascii="Bookman Old Style" w:hAnsi="Bookman Old Style"/>
          <w:lang w:val="en-US"/>
        </w:rPr>
        <w:t>.</w:t>
      </w:r>
      <w:r w:rsidRPr="00DF495C">
        <w:rPr>
          <w:rFonts w:ascii="Bookman Old Style" w:hAnsi="Bookman Old Style"/>
          <w:lang w:val="en-US"/>
        </w:rPr>
        <w:t xml:space="preserve"> Refers to livestock farming when the animals or it’s by-products (eggs, milk </w:t>
      </w:r>
      <w:proofErr w:type="spellStart"/>
      <w:r w:rsidRPr="00DF495C">
        <w:rPr>
          <w:rFonts w:ascii="Bookman Old Style" w:hAnsi="Bookman Old Style"/>
          <w:lang w:val="en-US"/>
        </w:rPr>
        <w:t>etc</w:t>
      </w:r>
      <w:proofErr w:type="spellEnd"/>
      <w:r w:rsidRPr="00DF495C">
        <w:rPr>
          <w:rFonts w:ascii="Bookman Old Style" w:hAnsi="Bookman Old Style"/>
          <w:lang w:val="en-US"/>
        </w:rPr>
        <w:t>) intended mainly for final consumption by the household or family. This includes all activities covered under group 014 (Division 01) of the International Standard Industrial Classification of All Economic Activities (ISIC rev. 4). Examples include raising or breeding cattle, sheep, poultry, goats, pigs, bee keeping, etc. It excludes care of domestic pets.</w:t>
      </w:r>
      <w:r w:rsidR="00917239" w:rsidRPr="00DF495C">
        <w:rPr>
          <w:rFonts w:ascii="Bookman Old Style" w:hAnsi="Bookman Old Style"/>
          <w:lang w:val="en-US"/>
        </w:rPr>
        <w:t xml:space="preserve"> </w:t>
      </w:r>
      <w:r w:rsidRPr="00DF495C">
        <w:rPr>
          <w:rFonts w:ascii="Bookman Old Style" w:hAnsi="Bookman Old Style"/>
          <w:lang w:val="en-US"/>
        </w:rPr>
        <w:t>Inclusion of response categories (b), (c), (d) or (e) will depend on their relevance in the national context. In countries where aquaculture is prevalent, additional colloquial terms referring to “fish farming” may need to be included for category (b).</w:t>
      </w:r>
      <w:r w:rsidR="00917239" w:rsidRPr="00DF495C">
        <w:rPr>
          <w:rFonts w:ascii="Bookman Old Style" w:hAnsi="Bookman Old Style"/>
          <w:lang w:val="en-US"/>
        </w:rPr>
        <w:t xml:space="preserve"> </w:t>
      </w:r>
      <w:r w:rsidRPr="00DF495C">
        <w:rPr>
          <w:rFonts w:ascii="Bookman Old Style" w:hAnsi="Bookman Old Style"/>
          <w:lang w:val="en-US"/>
        </w:rPr>
        <w:t>Examples should be adapted to refer to nationally relevant products/animals.</w:t>
      </w:r>
      <w:r w:rsidR="00917239" w:rsidRPr="00DF495C">
        <w:rPr>
          <w:rFonts w:ascii="Bookman Old Style" w:hAnsi="Bookman Old Style"/>
          <w:lang w:val="en-US"/>
        </w:rPr>
        <w:t xml:space="preserve"> </w:t>
      </w:r>
      <w:r w:rsidRPr="00DF495C">
        <w:rPr>
          <w:rFonts w:ascii="Bookman Old Style" w:hAnsi="Bookman Old Style"/>
          <w:lang w:val="en-US"/>
        </w:rPr>
        <w:t>Only activities to produce foodstuff mainly for use or consumption of the respondent’s household or family should be reported.</w:t>
      </w:r>
      <w:r w:rsidR="00917239" w:rsidRPr="00DF495C">
        <w:rPr>
          <w:rFonts w:ascii="Bookman Old Style" w:hAnsi="Bookman Old Style"/>
          <w:lang w:val="en-US"/>
        </w:rPr>
        <w:t xml:space="preserve"> </w:t>
      </w:r>
      <w:r w:rsidRPr="00DF495C">
        <w:rPr>
          <w:rFonts w:ascii="Bookman Old Style" w:hAnsi="Bookman Old Style"/>
          <w:lang w:val="en-US"/>
        </w:rPr>
        <w:t>National translation of the question should make reference to “consumption by the household or family”. Replacement with the expression “for use by the household or family” has been observed to cause misinterpretation as including ‘use for sale’.</w:t>
      </w:r>
    </w:p>
    <w:p w14:paraId="347C6D82" w14:textId="7DCECBFF" w:rsidR="00A25EA1" w:rsidRPr="00DF495C" w:rsidRDefault="0076736F" w:rsidP="00A25EA1">
      <w:pPr>
        <w:tabs>
          <w:tab w:val="left" w:pos="1418"/>
        </w:tabs>
        <w:spacing w:before="240"/>
        <w:jc w:val="both"/>
        <w:rPr>
          <w:rFonts w:ascii="Bookman Old Style" w:hAnsi="Bookman Old Style"/>
          <w:b/>
          <w:bCs/>
          <w:i/>
          <w:iCs/>
          <w:lang w:val="en-US"/>
        </w:rPr>
      </w:pPr>
      <w:r w:rsidRPr="00DF495C">
        <w:rPr>
          <w:rFonts w:ascii="Bookman Old Style" w:hAnsi="Bookman Old Style"/>
          <w:b/>
          <w:bCs/>
          <w:i/>
          <w:iCs/>
          <w:lang w:val="en-US"/>
        </w:rPr>
        <w:t>S02</w:t>
      </w:r>
      <w:r w:rsidR="00A25EA1" w:rsidRPr="00DF495C">
        <w:rPr>
          <w:rFonts w:ascii="Bookman Old Style" w:hAnsi="Bookman Old Style"/>
          <w:b/>
          <w:bCs/>
          <w:i/>
          <w:iCs/>
          <w:lang w:val="en-US"/>
        </w:rPr>
        <w:t xml:space="preserve"> </w:t>
      </w:r>
      <w:r w:rsidR="00FC287E" w:rsidRPr="00DF495C">
        <w:rPr>
          <w:rFonts w:ascii="Bookman Old Style" w:hAnsi="Bookman Old Style"/>
          <w:i/>
          <w:iCs/>
          <w:lang w:val="en-US"/>
        </w:rPr>
        <w:t>On how many days did (you/NAME) [FOOD_STRING] last week?</w:t>
      </w:r>
    </w:p>
    <w:p w14:paraId="2481D5F1" w14:textId="026111E0"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To allow the calculation of hours actually worked in the reference week/7 days by collecting first the number of days worked and then the average number of hours per day</w:t>
      </w:r>
      <w:r w:rsidR="00051532" w:rsidRPr="00DF495C">
        <w:rPr>
          <w:rFonts w:ascii="Bookman Old Style" w:hAnsi="Bookman Old Style"/>
          <w:lang w:val="en-US"/>
        </w:rPr>
        <w:t>.</w:t>
      </w:r>
      <w:r w:rsidR="00917239" w:rsidRPr="00DF495C">
        <w:rPr>
          <w:rFonts w:ascii="Bookman Old Style" w:hAnsi="Bookman Old Style"/>
          <w:lang w:val="en-US"/>
        </w:rPr>
        <w:t xml:space="preserve"> </w:t>
      </w:r>
      <w:r w:rsidRPr="00DF495C">
        <w:rPr>
          <w:rFonts w:ascii="Bookman Old Style" w:hAnsi="Bookman Old Style"/>
          <w:lang w:val="en-US"/>
        </w:rPr>
        <w:t>To produce estimates of working time in own-use production of goods</w:t>
      </w:r>
      <w:r w:rsidR="00051532" w:rsidRPr="00DF495C">
        <w:rPr>
          <w:rFonts w:ascii="Bookman Old Style" w:hAnsi="Bookman Old Style"/>
          <w:lang w:val="en-US"/>
        </w:rPr>
        <w:t>.</w:t>
      </w:r>
      <w:r w:rsidR="00EC11CF" w:rsidRPr="00DF495C">
        <w:rPr>
          <w:rFonts w:ascii="Bookman Old Style" w:hAnsi="Bookman Old Style"/>
          <w:lang w:val="en-US"/>
        </w:rPr>
        <w:t xml:space="preserve"> </w:t>
      </w:r>
      <w:r w:rsidRPr="00DF495C">
        <w:rPr>
          <w:rFonts w:ascii="Bookman Old Style" w:hAnsi="Bookman Old Style"/>
          <w:lang w:val="en-US"/>
        </w:rPr>
        <w:t>Respondents should report any day during the reference period when they carried out the activity even for a short period of time.</w:t>
      </w:r>
      <w:r w:rsidR="00917239" w:rsidRPr="00DF495C">
        <w:rPr>
          <w:rFonts w:ascii="Bookman Old Style" w:hAnsi="Bookman Old Style"/>
          <w:lang w:val="en-US"/>
        </w:rPr>
        <w:t xml:space="preserve"> </w:t>
      </w:r>
      <w:r w:rsidRPr="00DF495C">
        <w:rPr>
          <w:rFonts w:ascii="Bookman Old Style" w:hAnsi="Bookman Old Style"/>
          <w:lang w:val="en-US"/>
        </w:rPr>
        <w:t>Any activity in this case refers to time spent directly on and in relation to the activity by the respondent to produce foodstuff intended mainly for own final consumption by the household. Exclude time spent in activities intended to produce foodstuff mainly for sale or barter.</w:t>
      </w:r>
    </w:p>
    <w:p w14:paraId="23F93D7E" w14:textId="00A5F83C" w:rsidR="00A25EA1" w:rsidRPr="00DF495C" w:rsidRDefault="0076736F" w:rsidP="00A25EA1">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S03</w:t>
      </w:r>
      <w:r w:rsidR="00A25EA1" w:rsidRPr="00DF495C">
        <w:rPr>
          <w:rFonts w:ascii="Bookman Old Style" w:hAnsi="Bookman Old Style"/>
          <w:i/>
          <w:iCs/>
          <w:lang w:val="en-US"/>
        </w:rPr>
        <w:t xml:space="preserve"> </w:t>
      </w:r>
      <w:r w:rsidR="00FC287E" w:rsidRPr="00DF495C">
        <w:rPr>
          <w:rFonts w:ascii="Bookman Old Style" w:hAnsi="Bookman Old Style"/>
          <w:i/>
          <w:iCs/>
          <w:lang w:val="en-US"/>
        </w:rPr>
        <w:t>How many hours per day did (you/NAME) spend doing this last week in total</w:t>
      </w:r>
    </w:p>
    <w:p w14:paraId="2BB8D46E" w14:textId="20759CB9"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 xml:space="preserve">To produce estimates of the contribution of own-use production of goods to SNA </w:t>
      </w:r>
      <w:proofErr w:type="spellStart"/>
      <w:r w:rsidRPr="00DF495C">
        <w:rPr>
          <w:rFonts w:ascii="Bookman Old Style" w:hAnsi="Bookman Old Style"/>
          <w:lang w:val="en-US"/>
        </w:rPr>
        <w:t>labour</w:t>
      </w:r>
      <w:proofErr w:type="spellEnd"/>
      <w:r w:rsidRPr="00DF495C">
        <w:rPr>
          <w:rFonts w:ascii="Bookman Old Style" w:hAnsi="Bookman Old Style"/>
          <w:lang w:val="en-US"/>
        </w:rPr>
        <w:t xml:space="preserve"> input</w:t>
      </w:r>
      <w:r w:rsidR="00051532" w:rsidRPr="00DF495C">
        <w:rPr>
          <w:rFonts w:ascii="Bookman Old Style" w:hAnsi="Bookman Old Style"/>
          <w:lang w:val="en-US"/>
        </w:rPr>
        <w:t>.</w:t>
      </w:r>
      <w:r w:rsidR="00EC11CF" w:rsidRPr="00DF495C">
        <w:rPr>
          <w:rFonts w:ascii="Bookman Old Style" w:hAnsi="Bookman Old Style"/>
          <w:lang w:val="en-US"/>
        </w:rPr>
        <w:t xml:space="preserve"> </w:t>
      </w:r>
      <w:r w:rsidRPr="00DF495C">
        <w:rPr>
          <w:rFonts w:ascii="Bookman Old Style" w:hAnsi="Bookman Old Style"/>
          <w:lang w:val="en-US"/>
        </w:rPr>
        <w:t xml:space="preserve">The number to be entered is the average number per day that the respondent actually worked on. For </w:t>
      </w:r>
      <w:r w:rsidR="00917239" w:rsidRPr="00DF495C">
        <w:rPr>
          <w:rFonts w:ascii="Bookman Old Style" w:hAnsi="Bookman Old Style"/>
          <w:lang w:val="en-US"/>
        </w:rPr>
        <w:t>example,</w:t>
      </w:r>
      <w:r w:rsidRPr="00DF495C">
        <w:rPr>
          <w:rFonts w:ascii="Bookman Old Style" w:hAnsi="Bookman Old Style"/>
          <w:lang w:val="en-US"/>
        </w:rPr>
        <w:t xml:space="preserve"> if the respondent reported working on 3 days and on those </w:t>
      </w:r>
      <w:r w:rsidR="00917239" w:rsidRPr="00DF495C">
        <w:rPr>
          <w:rFonts w:ascii="Bookman Old Style" w:hAnsi="Bookman Old Style"/>
          <w:lang w:val="en-US"/>
        </w:rPr>
        <w:t>days,</w:t>
      </w:r>
      <w:r w:rsidRPr="00DF495C">
        <w:rPr>
          <w:rFonts w:ascii="Bookman Old Style" w:hAnsi="Bookman Old Style"/>
          <w:lang w:val="en-US"/>
        </w:rPr>
        <w:t xml:space="preserve"> they worked 1 hour, 3 hours and 5 hours then the average per day worked is 3 hours and that should be recorded here. Hours actually worked refers to time spent directly on and in relation to farm work activities by the respondent to produce goods intended mainly for own final consumption by the household or family. Exclude time spent in activities intended mainly for sale or </w:t>
      </w:r>
      <w:r w:rsidRPr="00DF495C">
        <w:rPr>
          <w:rFonts w:ascii="Bookman Old Style" w:hAnsi="Bookman Old Style"/>
          <w:lang w:val="en-US"/>
        </w:rPr>
        <w:lastRenderedPageBreak/>
        <w:t xml:space="preserve">barter.  Record hours in </w:t>
      </w:r>
      <w:proofErr w:type="gramStart"/>
      <w:r w:rsidRPr="00DF495C">
        <w:rPr>
          <w:rFonts w:ascii="Bookman Old Style" w:hAnsi="Bookman Old Style"/>
          <w:lang w:val="en-US"/>
        </w:rPr>
        <w:t>0.5 hour</w:t>
      </w:r>
      <w:proofErr w:type="gramEnd"/>
      <w:r w:rsidRPr="00DF495C">
        <w:rPr>
          <w:rFonts w:ascii="Bookman Old Style" w:hAnsi="Bookman Old Style"/>
          <w:lang w:val="en-US"/>
        </w:rPr>
        <w:t xml:space="preserve"> intervals. If the respondent gives a response in some other way (</w:t>
      </w:r>
      <w:proofErr w:type="gramStart"/>
      <w:r w:rsidRPr="00DF495C">
        <w:rPr>
          <w:rFonts w:ascii="Bookman Old Style" w:hAnsi="Bookman Old Style"/>
          <w:lang w:val="en-US"/>
        </w:rPr>
        <w:t>e.g.</w:t>
      </w:r>
      <w:proofErr w:type="gramEnd"/>
      <w:r w:rsidRPr="00DF495C">
        <w:rPr>
          <w:rFonts w:ascii="Bookman Old Style" w:hAnsi="Bookman Old Style"/>
          <w:lang w:val="en-US"/>
        </w:rPr>
        <w:t xml:space="preserve"> 10 hours 20 minutes), round up or down to the nearest 0.5 hours (i.e. 10.5 hours). If needed, help the respondent by getting them to talk about how much time they spent on each of the days they worked as reported for the previous question.</w:t>
      </w:r>
      <w:r w:rsidR="00EC11CF" w:rsidRPr="00DF495C">
        <w:rPr>
          <w:rFonts w:ascii="Bookman Old Style" w:hAnsi="Bookman Old Style"/>
          <w:lang w:val="en-US"/>
        </w:rPr>
        <w:t xml:space="preserve"> </w:t>
      </w:r>
      <w:r w:rsidRPr="00DF495C">
        <w:rPr>
          <w:rFonts w:ascii="Bookman Old Style" w:hAnsi="Bookman Old Style"/>
          <w:lang w:val="en-US"/>
        </w:rPr>
        <w:t>Exclude time spent travelling between the home and the land plot for example at the start and end of the work day, as well as time spent on long breaks, for example, meal breaks. For data quality assurance a maximum hour’s threshold should be established, taking into account the national context. The threshold should take into consideration the extent to which fishing activities, in particular, may be performed over 24-hour shift periods.</w:t>
      </w:r>
    </w:p>
    <w:p w14:paraId="6CBA48A4" w14:textId="77777777" w:rsidR="00A25EA1" w:rsidRPr="00DF495C" w:rsidRDefault="00A25EA1" w:rsidP="00FC287E">
      <w:pPr>
        <w:pStyle w:val="Heading2"/>
        <w:rPr>
          <w:rFonts w:ascii="Bookman Old Style" w:hAnsi="Bookman Old Style"/>
          <w:lang w:val="en-US"/>
        </w:rPr>
      </w:pPr>
      <w:r w:rsidRPr="00DF495C">
        <w:rPr>
          <w:rFonts w:ascii="Bookman Old Style" w:hAnsi="Bookman Old Style"/>
          <w:lang w:val="en-US"/>
        </w:rPr>
        <w:t>OWN USE PRODUCTION OF GOODS: CONSTRUCTION (BLD)</w:t>
      </w:r>
    </w:p>
    <w:p w14:paraId="41819CC3" w14:textId="0F76FC53"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 xml:space="preserve"> This module captures participation and actual hours spent in the reference week doing unpaid construction, renovation or major repairs of the household dwelling/premises or helping family members living in other households with similar work.</w:t>
      </w:r>
      <w:r w:rsidR="00EC11CF" w:rsidRPr="00DF495C">
        <w:rPr>
          <w:rFonts w:ascii="Bookman Old Style" w:hAnsi="Bookman Old Style"/>
          <w:lang w:val="en-US"/>
        </w:rPr>
        <w:t xml:space="preserve"> </w:t>
      </w:r>
      <w:r w:rsidRPr="00DF495C">
        <w:rPr>
          <w:rFonts w:ascii="Bookman Old Style" w:hAnsi="Bookman Old Style"/>
          <w:lang w:val="en-US"/>
        </w:rPr>
        <w:t>This module and following modules are optional and should be used in contexts where comprehensive measures of participation and time spent in own use production of goods are sought. Countries may wish to include this module periodically to obtain benchmarks, depending on national demand. Countries should review the set of activities included and remove those of low national relevance. Other activities could be added subject to appropriate development and testing processes.</w:t>
      </w:r>
    </w:p>
    <w:p w14:paraId="2467AEF2" w14:textId="7206F1CB" w:rsidR="00A25EA1" w:rsidRPr="00DF495C" w:rsidRDefault="00EC11CF" w:rsidP="00A25EA1">
      <w:pPr>
        <w:tabs>
          <w:tab w:val="left" w:pos="1418"/>
        </w:tabs>
        <w:spacing w:before="240"/>
        <w:jc w:val="both"/>
        <w:rPr>
          <w:rFonts w:ascii="Bookman Old Style" w:hAnsi="Bookman Old Style"/>
          <w:b/>
          <w:bCs/>
          <w:i/>
          <w:iCs/>
          <w:lang w:val="en-US"/>
        </w:rPr>
      </w:pPr>
      <w:r w:rsidRPr="00DF495C">
        <w:rPr>
          <w:rFonts w:ascii="Bookman Old Style" w:hAnsi="Bookman Old Style"/>
          <w:b/>
          <w:bCs/>
          <w:i/>
          <w:iCs/>
          <w:lang w:val="en-US"/>
        </w:rPr>
        <w:t>T01</w:t>
      </w:r>
      <w:r w:rsidR="00A25EA1" w:rsidRPr="00DF495C">
        <w:rPr>
          <w:rFonts w:ascii="Bookman Old Style" w:hAnsi="Bookman Old Style"/>
          <w:b/>
          <w:bCs/>
          <w:i/>
          <w:iCs/>
          <w:lang w:val="en-US"/>
        </w:rPr>
        <w:t xml:space="preserve"> </w:t>
      </w:r>
      <w:r w:rsidR="00FC287E" w:rsidRPr="00DF495C">
        <w:rPr>
          <w:rFonts w:ascii="Bookman Old Style" w:hAnsi="Bookman Old Style"/>
          <w:i/>
          <w:iCs/>
          <w:lang w:val="en-US"/>
        </w:rPr>
        <w:t>Last week, did (you/NAME) do any construction work to build, renovate or extend the family home or help a family member with similar work?</w:t>
      </w:r>
    </w:p>
    <w:p w14:paraId="38AF460B" w14:textId="35C82BB5"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T</w:t>
      </w:r>
      <w:r w:rsidR="00FC287E" w:rsidRPr="00DF495C">
        <w:rPr>
          <w:rFonts w:ascii="Bookman Old Style" w:hAnsi="Bookman Old Style"/>
          <w:lang w:val="en-US"/>
        </w:rPr>
        <w:t>o</w:t>
      </w:r>
      <w:r w:rsidRPr="00DF495C">
        <w:rPr>
          <w:rFonts w:ascii="Bookman Old Style" w:hAnsi="Bookman Old Style"/>
          <w:lang w:val="en-US"/>
        </w:rPr>
        <w:t xml:space="preserve"> generate estimates of participation in own use production of goods by type of activity</w:t>
      </w:r>
      <w:r w:rsidR="00051532" w:rsidRPr="00DF495C">
        <w:rPr>
          <w:rFonts w:ascii="Bookman Old Style" w:hAnsi="Bookman Old Style"/>
          <w:lang w:val="en-US"/>
        </w:rPr>
        <w:t>.</w:t>
      </w:r>
      <w:r w:rsidR="00EC11CF" w:rsidRPr="00DF495C">
        <w:rPr>
          <w:rFonts w:ascii="Bookman Old Style" w:hAnsi="Bookman Old Style"/>
          <w:lang w:val="en-US"/>
        </w:rPr>
        <w:t xml:space="preserve"> </w:t>
      </w:r>
      <w:r w:rsidRPr="00DF495C">
        <w:rPr>
          <w:rFonts w:ascii="Bookman Old Style" w:hAnsi="Bookman Old Style"/>
          <w:lang w:val="en-US"/>
        </w:rPr>
        <w:t xml:space="preserve">Any time spent in the activity in the reference week should be recorded, even if less than 1 hour. It includes activities performed in relation the construction and major repair of the household dwellings and other structures such as building animal sheds, roof, walls, and fences, storage facilities for produce, garage; demolition or wrecking of building structures. It also includes activities to acquire inputs and materials for construction or major repair, including collecting wood, palm leaf, bamboo, stone, making bricks for use in repairs or construction of own property etc. except where those inputs and materials are </w:t>
      </w:r>
      <w:r w:rsidR="00917239" w:rsidRPr="00DF495C">
        <w:rPr>
          <w:rFonts w:ascii="Bookman Old Style" w:hAnsi="Bookman Old Style"/>
          <w:lang w:val="en-US"/>
        </w:rPr>
        <w:t>purchased. It</w:t>
      </w:r>
      <w:r w:rsidRPr="00DF495C">
        <w:rPr>
          <w:rFonts w:ascii="Bookman Old Style" w:hAnsi="Bookman Old Style"/>
          <w:lang w:val="en-US"/>
        </w:rPr>
        <w:t xml:space="preserve"> excludes minor maintenance activities such as painting, decorating or maintaining the home, doing minor repairs, installing fixtures and fittings such as lights, bathroom fittings </w:t>
      </w:r>
      <w:proofErr w:type="spellStart"/>
      <w:r w:rsidRPr="00DF495C">
        <w:rPr>
          <w:rFonts w:ascii="Bookman Old Style" w:hAnsi="Bookman Old Style"/>
          <w:lang w:val="en-US"/>
        </w:rPr>
        <w:t>etc</w:t>
      </w:r>
      <w:proofErr w:type="spellEnd"/>
    </w:p>
    <w:p w14:paraId="371EDC74" w14:textId="041F5441" w:rsidR="00A25EA1" w:rsidRPr="00DF495C" w:rsidRDefault="0076736F" w:rsidP="00FC287E">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T02</w:t>
      </w:r>
      <w:r w:rsidR="00A25EA1" w:rsidRPr="00DF495C">
        <w:rPr>
          <w:rFonts w:ascii="Bookman Old Style" w:hAnsi="Bookman Old Style"/>
          <w:i/>
          <w:iCs/>
          <w:lang w:val="en-US"/>
        </w:rPr>
        <w:t xml:space="preserve"> </w:t>
      </w:r>
      <w:r w:rsidR="00FC287E" w:rsidRPr="00DF495C">
        <w:rPr>
          <w:rFonts w:ascii="Bookman Old Style" w:hAnsi="Bookman Old Style"/>
          <w:i/>
          <w:iCs/>
          <w:lang w:val="en-US"/>
        </w:rPr>
        <w:t>How many hours did (you/NAME) spend doing this last week?</w:t>
      </w:r>
    </w:p>
    <w:p w14:paraId="35FC1A6B" w14:textId="7B57759E"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To generate estimates of hours spent in own use production of goods by type of activity.</w:t>
      </w:r>
      <w:r w:rsidR="00917239" w:rsidRPr="00DF495C">
        <w:rPr>
          <w:rFonts w:ascii="Bookman Old Style" w:hAnsi="Bookman Old Style"/>
          <w:lang w:val="en-US"/>
        </w:rPr>
        <w:t xml:space="preserve"> </w:t>
      </w:r>
      <w:r w:rsidRPr="00DF495C">
        <w:rPr>
          <w:rFonts w:ascii="Bookman Old Style" w:hAnsi="Bookman Old Style"/>
          <w:lang w:val="en-US"/>
        </w:rPr>
        <w:t xml:space="preserve">Record activities in </w:t>
      </w:r>
      <w:proofErr w:type="gramStart"/>
      <w:r w:rsidRPr="00DF495C">
        <w:rPr>
          <w:rFonts w:ascii="Bookman Old Style" w:hAnsi="Bookman Old Style"/>
          <w:lang w:val="en-US"/>
        </w:rPr>
        <w:t>0.5 hour</w:t>
      </w:r>
      <w:proofErr w:type="gramEnd"/>
      <w:r w:rsidRPr="00DF495C">
        <w:rPr>
          <w:rFonts w:ascii="Bookman Old Style" w:hAnsi="Bookman Old Style"/>
          <w:lang w:val="en-US"/>
        </w:rPr>
        <w:t xml:space="preserve"> intervals. Round to the nearest 0.5 hours as needed.</w:t>
      </w:r>
      <w:r w:rsidR="00917239" w:rsidRPr="00DF495C">
        <w:rPr>
          <w:rFonts w:ascii="Bookman Old Style" w:hAnsi="Bookman Old Style"/>
          <w:lang w:val="en-US"/>
        </w:rPr>
        <w:t xml:space="preserve"> </w:t>
      </w:r>
      <w:r w:rsidRPr="00DF495C">
        <w:rPr>
          <w:rFonts w:ascii="Bookman Old Style" w:hAnsi="Bookman Old Style"/>
          <w:lang w:val="en-US"/>
        </w:rPr>
        <w:t>If the respondent requires assistance to estimate the hours spent invite them to describe the hours spent on each day of the reference week, one at a time.</w:t>
      </w:r>
    </w:p>
    <w:p w14:paraId="238E5144" w14:textId="77777777" w:rsidR="00A25EA1" w:rsidRPr="00DF495C" w:rsidRDefault="00A25EA1" w:rsidP="00FC287E">
      <w:pPr>
        <w:pStyle w:val="Heading2"/>
        <w:rPr>
          <w:rFonts w:ascii="Bookman Old Style" w:hAnsi="Bookman Old Style"/>
          <w:lang w:val="en-US"/>
        </w:rPr>
      </w:pPr>
      <w:r w:rsidRPr="00DF495C">
        <w:rPr>
          <w:rFonts w:ascii="Bookman Old Style" w:hAnsi="Bookman Old Style"/>
          <w:lang w:val="en-US"/>
        </w:rPr>
        <w:t xml:space="preserve">OWN USE PRODUCTION OF GOODS: MANUFACTURE (MNF) </w:t>
      </w:r>
    </w:p>
    <w:p w14:paraId="25D061BD" w14:textId="77777777" w:rsidR="006711E6" w:rsidRPr="00DF495C" w:rsidRDefault="00A25EA1" w:rsidP="00FC287E">
      <w:pPr>
        <w:tabs>
          <w:tab w:val="left" w:pos="1418"/>
        </w:tabs>
        <w:spacing w:before="240"/>
        <w:jc w:val="both"/>
        <w:rPr>
          <w:rFonts w:ascii="Bookman Old Style" w:hAnsi="Bookman Old Style"/>
          <w:lang w:val="en-US"/>
        </w:rPr>
      </w:pPr>
      <w:r w:rsidRPr="00DF495C">
        <w:rPr>
          <w:rFonts w:ascii="Bookman Old Style" w:hAnsi="Bookman Old Style"/>
          <w:lang w:val="en-US"/>
        </w:rPr>
        <w:t>This module captures participation and actual hours spent in the reference week doing unpaid work to manufacture non-food goods for use by the household or family.</w:t>
      </w:r>
    </w:p>
    <w:p w14:paraId="464266CD" w14:textId="1A4AFD10" w:rsidR="00A25EA1" w:rsidRPr="00DF495C" w:rsidRDefault="0076736F" w:rsidP="00FC287E">
      <w:pPr>
        <w:tabs>
          <w:tab w:val="left" w:pos="1418"/>
        </w:tabs>
        <w:spacing w:before="240"/>
        <w:jc w:val="both"/>
        <w:rPr>
          <w:rFonts w:ascii="Bookman Old Style" w:hAnsi="Bookman Old Style"/>
          <w:lang w:val="en-US"/>
        </w:rPr>
      </w:pPr>
      <w:r w:rsidRPr="00DF495C">
        <w:rPr>
          <w:rFonts w:ascii="Bookman Old Style" w:hAnsi="Bookman Old Style"/>
          <w:b/>
          <w:bCs/>
          <w:i/>
          <w:iCs/>
          <w:lang w:val="en-US"/>
        </w:rPr>
        <w:lastRenderedPageBreak/>
        <w:t>T01</w:t>
      </w:r>
      <w:r w:rsidR="00A25EA1" w:rsidRPr="00DF495C">
        <w:rPr>
          <w:rFonts w:ascii="Bookman Old Style" w:hAnsi="Bookman Old Style"/>
          <w:i/>
          <w:iCs/>
          <w:lang w:val="en-US"/>
        </w:rPr>
        <w:t xml:space="preserve"> </w:t>
      </w:r>
      <w:r w:rsidR="00FC287E" w:rsidRPr="00DF495C">
        <w:rPr>
          <w:rFonts w:ascii="Bookman Old Style" w:hAnsi="Bookman Old Style"/>
          <w:i/>
          <w:iCs/>
          <w:lang w:val="en-US"/>
        </w:rPr>
        <w:t xml:space="preserve">Last week, did (you/NAME) spend any time making goods for use by your household or family such as [mats, baskets, furniture, </w:t>
      </w:r>
      <w:r w:rsidR="00917239" w:rsidRPr="00DF495C">
        <w:rPr>
          <w:rFonts w:ascii="Bookman Old Style" w:hAnsi="Bookman Old Style"/>
          <w:i/>
          <w:iCs/>
          <w:lang w:val="en-US"/>
        </w:rPr>
        <w:t>clothing...</w:t>
      </w:r>
      <w:r w:rsidR="00FC287E" w:rsidRPr="00DF495C">
        <w:rPr>
          <w:rFonts w:ascii="Bookman Old Style" w:hAnsi="Bookman Old Style"/>
          <w:i/>
          <w:iCs/>
          <w:lang w:val="en-US"/>
        </w:rPr>
        <w:t>]?</w:t>
      </w:r>
    </w:p>
    <w:p w14:paraId="7C6EA9D3" w14:textId="1ACDDB89"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To generate estimates of participation in own use production of goods by type of activity.</w:t>
      </w:r>
      <w:r w:rsidR="00917239" w:rsidRPr="00DF495C">
        <w:rPr>
          <w:rFonts w:ascii="Bookman Old Style" w:hAnsi="Bookman Old Style"/>
          <w:lang w:val="en-US"/>
        </w:rPr>
        <w:t xml:space="preserve">  </w:t>
      </w:r>
      <w:r w:rsidRPr="00DF495C">
        <w:rPr>
          <w:rFonts w:ascii="Bookman Old Style" w:hAnsi="Bookman Old Style"/>
          <w:lang w:val="en-US"/>
        </w:rPr>
        <w:t>The list of examples should be updated to reflect nationally representative activities</w:t>
      </w:r>
      <w:r w:rsidR="006711E6" w:rsidRPr="00DF495C">
        <w:rPr>
          <w:rFonts w:ascii="Bookman Old Style" w:hAnsi="Bookman Old Style"/>
          <w:lang w:val="en-US"/>
        </w:rPr>
        <w:t>.</w:t>
      </w:r>
      <w:r w:rsidR="00917239" w:rsidRPr="00DF495C">
        <w:rPr>
          <w:rFonts w:ascii="Bookman Old Style" w:hAnsi="Bookman Old Style"/>
          <w:lang w:val="en-US"/>
        </w:rPr>
        <w:t xml:space="preserve"> </w:t>
      </w:r>
      <w:r w:rsidRPr="00DF495C">
        <w:rPr>
          <w:rFonts w:ascii="Bookman Old Style" w:hAnsi="Bookman Old Style"/>
          <w:lang w:val="en-US"/>
        </w:rPr>
        <w:t>Any time spent in the activity in the reference week should be recorded, even if less than 1 hour.</w:t>
      </w:r>
      <w:r w:rsidR="00917239" w:rsidRPr="00DF495C">
        <w:rPr>
          <w:rFonts w:ascii="Bookman Old Style" w:hAnsi="Bookman Old Style"/>
          <w:lang w:val="en-US"/>
        </w:rPr>
        <w:t xml:space="preserve"> </w:t>
      </w:r>
      <w:r w:rsidRPr="00DF495C">
        <w:rPr>
          <w:rFonts w:ascii="Bookman Old Style" w:hAnsi="Bookman Old Style"/>
          <w:lang w:val="en-US"/>
        </w:rPr>
        <w:t>It includes activities to produce household goods, excluding foodstuff, such as pottery, furniture (</w:t>
      </w:r>
      <w:proofErr w:type="gramStart"/>
      <w:r w:rsidRPr="00DF495C">
        <w:rPr>
          <w:rFonts w:ascii="Bookman Old Style" w:hAnsi="Bookman Old Style"/>
          <w:lang w:val="en-US"/>
        </w:rPr>
        <w:t>e.g.</w:t>
      </w:r>
      <w:proofErr w:type="gramEnd"/>
      <w:r w:rsidRPr="00DF495C">
        <w:rPr>
          <w:rFonts w:ascii="Bookman Old Style" w:hAnsi="Bookman Old Style"/>
          <w:lang w:val="en-US"/>
        </w:rPr>
        <w:t xml:space="preserve"> cutting, carving, sanding, varnishing, painting, assembling wood products), clothing and other textiles (e.g. weaving, spinning, sewing, leather work, embroidery, needlework, knitting, </w:t>
      </w:r>
      <w:proofErr w:type="spellStart"/>
      <w:r w:rsidRPr="00DF495C">
        <w:rPr>
          <w:rFonts w:ascii="Bookman Old Style" w:hAnsi="Bookman Old Style"/>
          <w:lang w:val="en-US"/>
        </w:rPr>
        <w:t>etc</w:t>
      </w:r>
      <w:proofErr w:type="spellEnd"/>
      <w:r w:rsidRPr="00DF495C">
        <w:rPr>
          <w:rFonts w:ascii="Bookman Old Style" w:hAnsi="Bookman Old Style"/>
          <w:lang w:val="en-US"/>
        </w:rPr>
        <w:t>); making shoes, footwear, handbags, carpets, baskets, mats, paper, paper products, soap, perfume, candles, utensils and other crafts.</w:t>
      </w:r>
      <w:r w:rsidR="00917239" w:rsidRPr="00DF495C">
        <w:rPr>
          <w:rFonts w:ascii="Bookman Old Style" w:hAnsi="Bookman Old Style"/>
          <w:lang w:val="en-US"/>
        </w:rPr>
        <w:t xml:space="preserve"> </w:t>
      </w:r>
      <w:r w:rsidRPr="00DF495C">
        <w:rPr>
          <w:rFonts w:ascii="Bookman Old Style" w:hAnsi="Bookman Old Style"/>
          <w:lang w:val="en-US"/>
        </w:rPr>
        <w:t>This only includes activities where the goods produced were mainly or fully kept for household or family use.</w:t>
      </w:r>
    </w:p>
    <w:p w14:paraId="3C75FE4F" w14:textId="5C876FBB" w:rsidR="00A25EA1" w:rsidRPr="00DF495C" w:rsidRDefault="0076736F" w:rsidP="00FC287E">
      <w:pPr>
        <w:tabs>
          <w:tab w:val="left" w:pos="1418"/>
        </w:tabs>
        <w:spacing w:before="240"/>
        <w:jc w:val="both"/>
        <w:rPr>
          <w:rFonts w:ascii="Bookman Old Style" w:hAnsi="Bookman Old Style"/>
          <w:b/>
          <w:bCs/>
          <w:i/>
          <w:iCs/>
          <w:lang w:val="en-US"/>
        </w:rPr>
      </w:pPr>
      <w:r w:rsidRPr="00DF495C">
        <w:rPr>
          <w:rFonts w:ascii="Bookman Old Style" w:hAnsi="Bookman Old Style"/>
          <w:b/>
          <w:bCs/>
          <w:i/>
          <w:iCs/>
          <w:lang w:val="en-US"/>
        </w:rPr>
        <w:t>T02</w:t>
      </w:r>
      <w:r w:rsidR="00A25EA1" w:rsidRPr="00DF495C">
        <w:rPr>
          <w:rFonts w:ascii="Bookman Old Style" w:hAnsi="Bookman Old Style"/>
          <w:b/>
          <w:bCs/>
          <w:i/>
          <w:iCs/>
          <w:lang w:val="en-US"/>
        </w:rPr>
        <w:t xml:space="preserve"> </w:t>
      </w:r>
      <w:r w:rsidR="00B76161" w:rsidRPr="00DF495C">
        <w:rPr>
          <w:rFonts w:ascii="Bookman Old Style" w:hAnsi="Bookman Old Style"/>
          <w:i/>
          <w:iCs/>
          <w:lang w:val="en-US"/>
        </w:rPr>
        <w:t>How many hours did (you/NAME) spend on these activities last week?</w:t>
      </w:r>
    </w:p>
    <w:p w14:paraId="15AA03E1" w14:textId="666BD51C"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 xml:space="preserve">Record activities in </w:t>
      </w:r>
      <w:proofErr w:type="gramStart"/>
      <w:r w:rsidRPr="00DF495C">
        <w:rPr>
          <w:rFonts w:ascii="Bookman Old Style" w:hAnsi="Bookman Old Style"/>
          <w:lang w:val="en-US"/>
        </w:rPr>
        <w:t>0.5 hour</w:t>
      </w:r>
      <w:proofErr w:type="gramEnd"/>
      <w:r w:rsidRPr="00DF495C">
        <w:rPr>
          <w:rFonts w:ascii="Bookman Old Style" w:hAnsi="Bookman Old Style"/>
          <w:lang w:val="en-US"/>
        </w:rPr>
        <w:t xml:space="preserve"> intervals</w:t>
      </w:r>
      <w:r w:rsidR="00B76161" w:rsidRPr="00DF495C">
        <w:rPr>
          <w:rFonts w:ascii="Bookman Old Style" w:hAnsi="Bookman Old Style"/>
          <w:lang w:val="en-US"/>
        </w:rPr>
        <w:t xml:space="preserve"> and r</w:t>
      </w:r>
      <w:r w:rsidRPr="00DF495C">
        <w:rPr>
          <w:rFonts w:ascii="Bookman Old Style" w:hAnsi="Bookman Old Style"/>
          <w:lang w:val="en-US"/>
        </w:rPr>
        <w:t>ound to the nearest 0.5 hours as needed.</w:t>
      </w:r>
      <w:r w:rsidR="00917239" w:rsidRPr="00DF495C">
        <w:rPr>
          <w:rFonts w:ascii="Bookman Old Style" w:hAnsi="Bookman Old Style"/>
          <w:lang w:val="en-US"/>
        </w:rPr>
        <w:t xml:space="preserve"> </w:t>
      </w:r>
      <w:r w:rsidR="00B76161" w:rsidRPr="00DF495C">
        <w:rPr>
          <w:rFonts w:ascii="Bookman Old Style" w:hAnsi="Bookman Old Style"/>
          <w:lang w:val="en-US"/>
        </w:rPr>
        <w:t>I</w:t>
      </w:r>
      <w:r w:rsidRPr="00DF495C">
        <w:rPr>
          <w:rFonts w:ascii="Bookman Old Style" w:hAnsi="Bookman Old Style"/>
          <w:lang w:val="en-US"/>
        </w:rPr>
        <w:t>f the respondent requires assistance to estimate the hours spent invite them to describe the hours spent on each day of the reference week, one at a time.</w:t>
      </w:r>
    </w:p>
    <w:p w14:paraId="366386C9" w14:textId="77777777" w:rsidR="00A25EA1" w:rsidRPr="00DF495C" w:rsidRDefault="00A25EA1" w:rsidP="00B76161">
      <w:pPr>
        <w:pStyle w:val="Heading2"/>
        <w:rPr>
          <w:rFonts w:ascii="Bookman Old Style" w:hAnsi="Bookman Old Style"/>
          <w:lang w:val="en-US"/>
        </w:rPr>
      </w:pPr>
      <w:r w:rsidRPr="00DF495C">
        <w:rPr>
          <w:rFonts w:ascii="Bookman Old Style" w:hAnsi="Bookman Old Style"/>
          <w:lang w:val="en-US"/>
        </w:rPr>
        <w:t xml:space="preserve">OWN USE PRODUCTION OF GOODS: FETCHING WATER (WTR) </w:t>
      </w:r>
    </w:p>
    <w:p w14:paraId="2336A1C4" w14:textId="77777777"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This module captures participation and actual hours spent in the reference week fetching water from natural and other sources for use by the household or family members living in other households.</w:t>
      </w:r>
    </w:p>
    <w:p w14:paraId="01E8A064" w14:textId="757C55AE" w:rsidR="00A25EA1" w:rsidRPr="00DF495C" w:rsidRDefault="0076736F" w:rsidP="00B76161">
      <w:pPr>
        <w:tabs>
          <w:tab w:val="left" w:pos="1418"/>
        </w:tabs>
        <w:spacing w:before="240"/>
        <w:jc w:val="both"/>
        <w:rPr>
          <w:rFonts w:ascii="Bookman Old Style" w:hAnsi="Bookman Old Style"/>
          <w:b/>
          <w:bCs/>
          <w:i/>
          <w:iCs/>
          <w:lang w:val="en-US"/>
        </w:rPr>
      </w:pPr>
      <w:r w:rsidRPr="00DF495C">
        <w:rPr>
          <w:rFonts w:ascii="Bookman Old Style" w:hAnsi="Bookman Old Style"/>
          <w:b/>
          <w:bCs/>
          <w:i/>
          <w:iCs/>
          <w:lang w:val="en-US"/>
        </w:rPr>
        <w:t>V01</w:t>
      </w:r>
      <w:r w:rsidR="00A25EA1" w:rsidRPr="00DF495C">
        <w:rPr>
          <w:rFonts w:ascii="Bookman Old Style" w:hAnsi="Bookman Old Style"/>
          <w:b/>
          <w:bCs/>
          <w:i/>
          <w:iCs/>
          <w:lang w:val="en-US"/>
        </w:rPr>
        <w:t xml:space="preserve"> </w:t>
      </w:r>
      <w:r w:rsidR="00B76161" w:rsidRPr="00DF495C">
        <w:rPr>
          <w:rFonts w:ascii="Bookman Old Style" w:hAnsi="Bookman Old Style"/>
          <w:i/>
          <w:iCs/>
          <w:lang w:val="en-US"/>
        </w:rPr>
        <w:t>Last week, did (you/NAME) fetch water from natural or public sources for use by your household or family?</w:t>
      </w:r>
    </w:p>
    <w:p w14:paraId="545DDB0B" w14:textId="6AA9D57C"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To generate estimates of participation in own use production of goods by type of activity.</w:t>
      </w:r>
      <w:r w:rsidR="00917239" w:rsidRPr="00DF495C">
        <w:rPr>
          <w:rFonts w:ascii="Bookman Old Style" w:hAnsi="Bookman Old Style"/>
          <w:lang w:val="en-US"/>
        </w:rPr>
        <w:t xml:space="preserve"> </w:t>
      </w:r>
      <w:r w:rsidRPr="00DF495C">
        <w:rPr>
          <w:rFonts w:ascii="Bookman Old Style" w:hAnsi="Bookman Old Style"/>
          <w:lang w:val="en-US"/>
        </w:rPr>
        <w:t>Any time spent in the activity in the reference week should be recorded, even if less than 1 hour.</w:t>
      </w:r>
      <w:r w:rsidR="00917239" w:rsidRPr="00DF495C">
        <w:rPr>
          <w:rFonts w:ascii="Bookman Old Style" w:hAnsi="Bookman Old Style"/>
          <w:lang w:val="en-US"/>
        </w:rPr>
        <w:t xml:space="preserve"> </w:t>
      </w:r>
      <w:r w:rsidRPr="00DF495C">
        <w:rPr>
          <w:rFonts w:ascii="Bookman Old Style" w:hAnsi="Bookman Old Style"/>
          <w:lang w:val="en-US"/>
        </w:rPr>
        <w:t>It includes activities to fetch water from natural or public sources when intended mainly for final use by the household. This includes drawing water from wells, rivers, ponds or lakes for domestic use; or fetching water from public distribution centers including pipes</w:t>
      </w:r>
      <w:r w:rsidR="00B76161" w:rsidRPr="00DF495C">
        <w:rPr>
          <w:rFonts w:ascii="Bookman Old Style" w:hAnsi="Bookman Old Style"/>
          <w:lang w:val="en-US"/>
        </w:rPr>
        <w:t>.</w:t>
      </w:r>
      <w:r w:rsidRPr="00DF495C">
        <w:rPr>
          <w:rFonts w:ascii="Bookman Old Style" w:hAnsi="Bookman Old Style"/>
          <w:lang w:val="en-US"/>
        </w:rPr>
        <w:t xml:space="preserve"> It excludes purchase and transport of water from shops and transport of water from different areas within the household compound, such as a private patio.</w:t>
      </w:r>
    </w:p>
    <w:p w14:paraId="2FA9101D" w14:textId="72F36E72" w:rsidR="00A25EA1" w:rsidRPr="00DF495C" w:rsidRDefault="0076736F" w:rsidP="00B76161">
      <w:pPr>
        <w:tabs>
          <w:tab w:val="left" w:pos="1418"/>
        </w:tabs>
        <w:spacing w:before="240"/>
        <w:jc w:val="both"/>
        <w:rPr>
          <w:rFonts w:ascii="Bookman Old Style" w:hAnsi="Bookman Old Style"/>
          <w:b/>
          <w:bCs/>
          <w:i/>
          <w:iCs/>
          <w:lang w:val="en-US"/>
        </w:rPr>
      </w:pPr>
      <w:r w:rsidRPr="00DF495C">
        <w:rPr>
          <w:rFonts w:ascii="Bookman Old Style" w:hAnsi="Bookman Old Style"/>
          <w:b/>
          <w:bCs/>
          <w:i/>
          <w:iCs/>
          <w:lang w:val="en-US"/>
        </w:rPr>
        <w:t>V02</w:t>
      </w:r>
      <w:r w:rsidR="00A25EA1" w:rsidRPr="00DF495C">
        <w:rPr>
          <w:rFonts w:ascii="Bookman Old Style" w:hAnsi="Bookman Old Style"/>
          <w:b/>
          <w:bCs/>
          <w:i/>
          <w:iCs/>
          <w:lang w:val="en-US"/>
        </w:rPr>
        <w:t xml:space="preserve"> </w:t>
      </w:r>
      <w:r w:rsidR="00B76161" w:rsidRPr="00DF495C">
        <w:rPr>
          <w:rFonts w:ascii="Bookman Old Style" w:hAnsi="Bookman Old Style"/>
          <w:i/>
          <w:iCs/>
          <w:lang w:val="en-US"/>
        </w:rPr>
        <w:t>How many hours did (you/NAME) spend fetching water last week?</w:t>
      </w:r>
    </w:p>
    <w:p w14:paraId="03DBEE39" w14:textId="63BB1A75"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 xml:space="preserve">To generate estimates of hours spent in own use production of goods by type of activity. Record activities in </w:t>
      </w:r>
      <w:proofErr w:type="gramStart"/>
      <w:r w:rsidRPr="00DF495C">
        <w:rPr>
          <w:rFonts w:ascii="Bookman Old Style" w:hAnsi="Bookman Old Style"/>
          <w:lang w:val="en-US"/>
        </w:rPr>
        <w:t>0.5 hour</w:t>
      </w:r>
      <w:proofErr w:type="gramEnd"/>
      <w:r w:rsidRPr="00DF495C">
        <w:rPr>
          <w:rFonts w:ascii="Bookman Old Style" w:hAnsi="Bookman Old Style"/>
          <w:lang w:val="en-US"/>
        </w:rPr>
        <w:t xml:space="preserve"> intervals. Round to the nearest 0.5 hours as needed.</w:t>
      </w:r>
      <w:r w:rsidR="00917239" w:rsidRPr="00DF495C">
        <w:rPr>
          <w:rFonts w:ascii="Bookman Old Style" w:hAnsi="Bookman Old Style"/>
          <w:lang w:val="en-US"/>
        </w:rPr>
        <w:t xml:space="preserve"> </w:t>
      </w:r>
      <w:r w:rsidRPr="00DF495C">
        <w:rPr>
          <w:rFonts w:ascii="Bookman Old Style" w:hAnsi="Bookman Old Style"/>
          <w:lang w:val="en-US"/>
        </w:rPr>
        <w:t>If the respondent requires assistance to estimate the hours spent invite them to describe the hours spent on each day of the reference week, one at a time.</w:t>
      </w:r>
    </w:p>
    <w:p w14:paraId="274EB156" w14:textId="77777777" w:rsidR="00A25EA1" w:rsidRPr="00DF495C" w:rsidRDefault="00A25EA1" w:rsidP="003138FE">
      <w:pPr>
        <w:pStyle w:val="Heading2"/>
        <w:rPr>
          <w:rFonts w:ascii="Bookman Old Style" w:hAnsi="Bookman Old Style"/>
          <w:lang w:val="en-US"/>
        </w:rPr>
      </w:pPr>
      <w:r w:rsidRPr="00DF495C">
        <w:rPr>
          <w:rFonts w:ascii="Bookman Old Style" w:hAnsi="Bookman Old Style"/>
          <w:lang w:val="en-US"/>
        </w:rPr>
        <w:lastRenderedPageBreak/>
        <w:t xml:space="preserve">OWN USE PRODUCTION OF GOODS: COLLECTING FIREWOOD (FIR) </w:t>
      </w:r>
    </w:p>
    <w:p w14:paraId="10F605AA" w14:textId="77777777"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This module captures participation and actual hours spent in the reference week doing unpaid work to collect and/or process firewood or other natural products for use as fuels for use by the household or family members living in other households.</w:t>
      </w:r>
    </w:p>
    <w:p w14:paraId="494400EE" w14:textId="081FBEC6" w:rsidR="006711E6" w:rsidRPr="00DF495C" w:rsidRDefault="0076736F" w:rsidP="00A25EA1">
      <w:pPr>
        <w:tabs>
          <w:tab w:val="left" w:pos="1418"/>
        </w:tabs>
        <w:spacing w:before="240"/>
        <w:jc w:val="both"/>
        <w:rPr>
          <w:rFonts w:ascii="Bookman Old Style" w:hAnsi="Bookman Old Style"/>
          <w:b/>
          <w:bCs/>
          <w:i/>
          <w:iCs/>
          <w:lang w:val="en-US"/>
        </w:rPr>
      </w:pPr>
      <w:r w:rsidRPr="00DF495C">
        <w:rPr>
          <w:rFonts w:ascii="Bookman Old Style" w:hAnsi="Bookman Old Style"/>
          <w:b/>
          <w:bCs/>
          <w:i/>
          <w:iCs/>
          <w:lang w:val="en-US"/>
        </w:rPr>
        <w:t>W01</w:t>
      </w:r>
      <w:r w:rsidR="003138FE" w:rsidRPr="00DF495C">
        <w:rPr>
          <w:rFonts w:ascii="Bookman Old Style" w:hAnsi="Bookman Old Style"/>
          <w:b/>
          <w:bCs/>
          <w:i/>
          <w:iCs/>
          <w:lang w:val="en-US"/>
        </w:rPr>
        <w:t xml:space="preserve"> </w:t>
      </w:r>
      <w:r w:rsidR="003138FE" w:rsidRPr="00DF495C">
        <w:rPr>
          <w:rFonts w:ascii="Bookman Old Style" w:hAnsi="Bookman Old Style"/>
          <w:i/>
          <w:iCs/>
          <w:lang w:val="en-US"/>
        </w:rPr>
        <w:t>Last week, did (you/NAME) collect any firewood [or other natural products] for use as fuel by your household or family?</w:t>
      </w:r>
    </w:p>
    <w:p w14:paraId="50E490D0" w14:textId="3A8EECDC" w:rsidR="00A25EA1" w:rsidRPr="00DF495C" w:rsidRDefault="00A25EA1" w:rsidP="00A25EA1">
      <w:pPr>
        <w:tabs>
          <w:tab w:val="left" w:pos="1418"/>
        </w:tabs>
        <w:spacing w:before="240"/>
        <w:jc w:val="both"/>
        <w:rPr>
          <w:rFonts w:ascii="Bookman Old Style" w:hAnsi="Bookman Old Style"/>
          <w:b/>
          <w:bCs/>
          <w:i/>
          <w:iCs/>
          <w:lang w:val="en-US"/>
        </w:rPr>
      </w:pPr>
      <w:r w:rsidRPr="00DF495C">
        <w:rPr>
          <w:rFonts w:ascii="Bookman Old Style" w:hAnsi="Bookman Old Style"/>
          <w:lang w:val="en-US"/>
        </w:rPr>
        <w:t>To generate estimates of participation in own use production of goods by type of activity</w:t>
      </w:r>
      <w:r w:rsidR="006711E6" w:rsidRPr="00DF495C">
        <w:rPr>
          <w:rFonts w:ascii="Bookman Old Style" w:hAnsi="Bookman Old Style"/>
          <w:lang w:val="en-US"/>
        </w:rPr>
        <w:t xml:space="preserve">. </w:t>
      </w:r>
      <w:r w:rsidRPr="00DF495C">
        <w:rPr>
          <w:rFonts w:ascii="Bookman Old Style" w:hAnsi="Bookman Old Style"/>
          <w:lang w:val="en-US"/>
        </w:rPr>
        <w:t>Any time spent in the activity in the reference week should be recorded, even if less than 1 hour. It includes activities to cutting, collecting and transporting firewood, dung, peat or other fuel products on foot or using hand or animal carts when intended mainly for final use by the household.</w:t>
      </w:r>
      <w:r w:rsidR="00917239" w:rsidRPr="00DF495C">
        <w:rPr>
          <w:rFonts w:ascii="Bookman Old Style" w:hAnsi="Bookman Old Style"/>
          <w:lang w:val="en-US"/>
        </w:rPr>
        <w:t xml:space="preserve"> </w:t>
      </w:r>
      <w:r w:rsidRPr="00DF495C">
        <w:rPr>
          <w:rFonts w:ascii="Bookman Old Style" w:hAnsi="Bookman Old Style"/>
          <w:lang w:val="en-US"/>
        </w:rPr>
        <w:t>It excludes activities to purchase products for use as fuels and transportation of purchased products</w:t>
      </w:r>
      <w:r w:rsidR="00917239" w:rsidRPr="00DF495C">
        <w:rPr>
          <w:rFonts w:ascii="Bookman Old Style" w:hAnsi="Bookman Old Style"/>
          <w:lang w:val="en-US"/>
        </w:rPr>
        <w:t xml:space="preserve">. </w:t>
      </w:r>
      <w:r w:rsidRPr="00DF495C">
        <w:rPr>
          <w:rFonts w:ascii="Bookman Old Style" w:hAnsi="Bookman Old Style"/>
          <w:lang w:val="en-US"/>
        </w:rPr>
        <w:t>This only includes activities where the products/fuel gathered was mainly or fully kept for household or family use.</w:t>
      </w:r>
    </w:p>
    <w:p w14:paraId="6B945A0B" w14:textId="37E82A9F" w:rsidR="00A25EA1" w:rsidRPr="00DF495C" w:rsidRDefault="0076736F" w:rsidP="003138FE">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W02</w:t>
      </w:r>
      <w:r w:rsidR="00A25EA1" w:rsidRPr="00DF495C">
        <w:rPr>
          <w:rFonts w:ascii="Bookman Old Style" w:hAnsi="Bookman Old Style"/>
          <w:b/>
          <w:bCs/>
          <w:i/>
          <w:iCs/>
          <w:lang w:val="en-US"/>
        </w:rPr>
        <w:t xml:space="preserve"> Hours </w:t>
      </w:r>
      <w:r w:rsidR="003138FE" w:rsidRPr="00DF495C">
        <w:rPr>
          <w:rFonts w:ascii="Bookman Old Style" w:hAnsi="Bookman Old Style"/>
          <w:i/>
          <w:iCs/>
          <w:lang w:val="en-US"/>
        </w:rPr>
        <w:t>Last week, how many hours did (you/NAME) spend collecting firewood [or other natural products]?</w:t>
      </w:r>
    </w:p>
    <w:p w14:paraId="354F5A13" w14:textId="77777777" w:rsidR="00A25EA1" w:rsidRPr="00DF495C" w:rsidRDefault="00A25EA1" w:rsidP="00A25EA1">
      <w:pPr>
        <w:tabs>
          <w:tab w:val="left" w:pos="1418"/>
        </w:tabs>
        <w:spacing w:before="240"/>
        <w:jc w:val="both"/>
        <w:rPr>
          <w:rFonts w:ascii="Bookman Old Style" w:hAnsi="Bookman Old Style"/>
          <w:lang w:val="en-US"/>
        </w:rPr>
      </w:pPr>
      <w:r w:rsidRPr="00DF495C">
        <w:rPr>
          <w:rFonts w:ascii="Bookman Old Style" w:hAnsi="Bookman Old Style"/>
          <w:lang w:val="en-US"/>
        </w:rPr>
        <w:t xml:space="preserve"> Record activities in </w:t>
      </w:r>
      <w:proofErr w:type="gramStart"/>
      <w:r w:rsidRPr="00DF495C">
        <w:rPr>
          <w:rFonts w:ascii="Bookman Old Style" w:hAnsi="Bookman Old Style"/>
          <w:lang w:val="en-US"/>
        </w:rPr>
        <w:t>0.5 hour</w:t>
      </w:r>
      <w:proofErr w:type="gramEnd"/>
      <w:r w:rsidRPr="00DF495C">
        <w:rPr>
          <w:rFonts w:ascii="Bookman Old Style" w:hAnsi="Bookman Old Style"/>
          <w:lang w:val="en-US"/>
        </w:rPr>
        <w:t xml:space="preserve"> intervals. Round to the nearest 0.5 hours as needed. </w:t>
      </w:r>
    </w:p>
    <w:p w14:paraId="51F3444A" w14:textId="432CFA7D" w:rsidR="00A75F55" w:rsidRPr="00DF495C" w:rsidRDefault="00A75F55" w:rsidP="003138FE">
      <w:pPr>
        <w:pStyle w:val="Heading1"/>
        <w:rPr>
          <w:rFonts w:ascii="Bookman Old Style" w:hAnsi="Bookman Old Style"/>
        </w:rPr>
      </w:pPr>
      <w:r w:rsidRPr="00DF495C">
        <w:rPr>
          <w:rFonts w:ascii="Bookman Old Style" w:hAnsi="Bookman Old Style"/>
        </w:rPr>
        <w:t>CHILD LABOUR</w:t>
      </w:r>
    </w:p>
    <w:p w14:paraId="7C8F998E" w14:textId="77777777" w:rsidR="00A75F55" w:rsidRPr="00DF495C" w:rsidRDefault="00A75F55" w:rsidP="00D20CCC">
      <w:pPr>
        <w:tabs>
          <w:tab w:val="left" w:pos="1418"/>
        </w:tabs>
        <w:spacing w:before="240"/>
        <w:jc w:val="both"/>
        <w:rPr>
          <w:rFonts w:ascii="Bookman Old Style" w:hAnsi="Bookman Old Style"/>
          <w:lang w:val="en-US"/>
        </w:rPr>
      </w:pPr>
      <w:r w:rsidRPr="00DF495C">
        <w:rPr>
          <w:rFonts w:ascii="Bookman Old Style" w:hAnsi="Bookman Old Style"/>
          <w:lang w:val="en-US"/>
        </w:rPr>
        <w:t xml:space="preserve">The questionnaire for child </w:t>
      </w:r>
      <w:proofErr w:type="spellStart"/>
      <w:r w:rsidRPr="00DF495C">
        <w:rPr>
          <w:rFonts w:ascii="Bookman Old Style" w:hAnsi="Bookman Old Style"/>
          <w:lang w:val="en-US"/>
        </w:rPr>
        <w:t>labour</w:t>
      </w:r>
      <w:proofErr w:type="spellEnd"/>
      <w:r w:rsidRPr="00DF495C">
        <w:rPr>
          <w:rFonts w:ascii="Bookman Old Style" w:hAnsi="Bookman Old Style"/>
          <w:lang w:val="en-US"/>
        </w:rPr>
        <w:t xml:space="preserve"> modular surveys is meant to measure child </w:t>
      </w:r>
      <w:proofErr w:type="spellStart"/>
      <w:r w:rsidRPr="00DF495C">
        <w:rPr>
          <w:rFonts w:ascii="Bookman Old Style" w:hAnsi="Bookman Old Style"/>
          <w:lang w:val="en-US"/>
        </w:rPr>
        <w:t>labour</w:t>
      </w:r>
      <w:proofErr w:type="spellEnd"/>
      <w:r w:rsidRPr="00DF495C">
        <w:rPr>
          <w:rFonts w:ascii="Bookman Old Style" w:hAnsi="Bookman Old Style"/>
          <w:lang w:val="en-US"/>
        </w:rPr>
        <w:t xml:space="preserve"> according to the amended international standards adopted by the 20th International Conference of </w:t>
      </w:r>
      <w:proofErr w:type="spellStart"/>
      <w:r w:rsidRPr="00DF495C">
        <w:rPr>
          <w:rFonts w:ascii="Bookman Old Style" w:hAnsi="Bookman Old Style"/>
          <w:lang w:val="en-US"/>
        </w:rPr>
        <w:t>Labour</w:t>
      </w:r>
      <w:proofErr w:type="spellEnd"/>
      <w:r w:rsidRPr="00DF495C">
        <w:rPr>
          <w:rFonts w:ascii="Bookman Old Style" w:hAnsi="Bookman Old Style"/>
          <w:lang w:val="en-US"/>
        </w:rPr>
        <w:t xml:space="preserve"> Statisticians (2018).</w:t>
      </w:r>
    </w:p>
    <w:p w14:paraId="2C02D226" w14:textId="77777777" w:rsidR="00C8319F" w:rsidRPr="00DF495C" w:rsidRDefault="00C8319F" w:rsidP="00D20CCC">
      <w:pPr>
        <w:tabs>
          <w:tab w:val="left" w:pos="1418"/>
        </w:tabs>
        <w:spacing w:before="240"/>
        <w:jc w:val="both"/>
        <w:rPr>
          <w:rFonts w:ascii="Bookman Old Style" w:hAnsi="Bookman Old Style"/>
          <w:b/>
          <w:bCs/>
          <w:lang w:val="en-US"/>
        </w:rPr>
      </w:pPr>
      <w:r w:rsidRPr="00DF495C">
        <w:rPr>
          <w:rFonts w:ascii="Bookman Old Style" w:hAnsi="Bookman Old Style"/>
          <w:b/>
          <w:bCs/>
          <w:lang w:val="en-US"/>
        </w:rPr>
        <w:t>Part A: Demographics</w:t>
      </w:r>
    </w:p>
    <w:p w14:paraId="0344D57F" w14:textId="36F9FEEE" w:rsidR="00C8319F" w:rsidRPr="00DF495C" w:rsidRDefault="00C8319F" w:rsidP="00D20CCC">
      <w:pPr>
        <w:tabs>
          <w:tab w:val="left" w:pos="1418"/>
        </w:tabs>
        <w:spacing w:before="240"/>
        <w:jc w:val="both"/>
        <w:rPr>
          <w:rFonts w:ascii="Bookman Old Style" w:hAnsi="Bookman Old Style"/>
          <w:lang w:val="en-US"/>
        </w:rPr>
      </w:pPr>
      <w:r w:rsidRPr="00DF495C">
        <w:rPr>
          <w:rFonts w:ascii="Bookman Old Style" w:hAnsi="Bookman Old Style"/>
          <w:lang w:val="en-US"/>
        </w:rPr>
        <w:t xml:space="preserve">This section collects information on demographics of eligible children aged 5 to 17. It is similar to section </w:t>
      </w:r>
      <w:r w:rsidR="00CC778B" w:rsidRPr="00DF495C">
        <w:rPr>
          <w:rFonts w:ascii="Bookman Old Style" w:hAnsi="Bookman Old Style"/>
          <w:lang w:val="en-US"/>
        </w:rPr>
        <w:t>Demographics</w:t>
      </w:r>
      <w:r w:rsidRPr="00DF495C">
        <w:rPr>
          <w:rFonts w:ascii="Bookman Old Style" w:hAnsi="Bookman Old Style"/>
          <w:lang w:val="en-US"/>
        </w:rPr>
        <w:t xml:space="preserve"> of the Household Questionnaire.  </w:t>
      </w:r>
    </w:p>
    <w:p w14:paraId="02BF2CE0" w14:textId="77777777" w:rsidR="00401158" w:rsidRPr="00DF495C" w:rsidRDefault="00401158" w:rsidP="00D20CCC">
      <w:pPr>
        <w:tabs>
          <w:tab w:val="left" w:pos="1418"/>
        </w:tabs>
        <w:spacing w:before="240"/>
        <w:jc w:val="both"/>
        <w:rPr>
          <w:rFonts w:ascii="Bookman Old Style" w:hAnsi="Bookman Old Style"/>
          <w:b/>
          <w:bCs/>
          <w:lang w:val="en-US"/>
        </w:rPr>
      </w:pPr>
      <w:r w:rsidRPr="00DF495C">
        <w:rPr>
          <w:rFonts w:ascii="Bookman Old Style" w:hAnsi="Bookman Old Style"/>
          <w:b/>
          <w:bCs/>
          <w:lang w:val="en-US"/>
        </w:rPr>
        <w:t>Part B:</w:t>
      </w:r>
      <w:r w:rsidR="00A25EA1" w:rsidRPr="00DF495C">
        <w:rPr>
          <w:rFonts w:ascii="Bookman Old Style" w:hAnsi="Bookman Old Style"/>
          <w:b/>
          <w:bCs/>
          <w:lang w:val="en-US"/>
        </w:rPr>
        <w:t xml:space="preserve"> Employment work by children</w:t>
      </w:r>
    </w:p>
    <w:p w14:paraId="7B2948A4" w14:textId="3D165A35" w:rsidR="00A25EA1" w:rsidRPr="00DF495C" w:rsidRDefault="00A25EA1" w:rsidP="00D20CCC">
      <w:pPr>
        <w:tabs>
          <w:tab w:val="left" w:pos="1418"/>
        </w:tabs>
        <w:spacing w:before="240"/>
        <w:jc w:val="both"/>
        <w:rPr>
          <w:rFonts w:ascii="Bookman Old Style" w:hAnsi="Bookman Old Style"/>
          <w:lang w:val="en-US"/>
        </w:rPr>
      </w:pPr>
      <w:r w:rsidRPr="00DF495C">
        <w:rPr>
          <w:rFonts w:ascii="Bookman Old Style" w:hAnsi="Bookman Old Style"/>
          <w:lang w:val="en-US"/>
        </w:rPr>
        <w:t xml:space="preserve">This section collect information on employment work </w:t>
      </w:r>
      <w:r w:rsidR="00917239" w:rsidRPr="00DF495C">
        <w:rPr>
          <w:rFonts w:ascii="Bookman Old Style" w:hAnsi="Bookman Old Style"/>
          <w:lang w:val="en-US"/>
        </w:rPr>
        <w:t>by children</w:t>
      </w:r>
      <w:r w:rsidRPr="00DF495C">
        <w:rPr>
          <w:rFonts w:ascii="Bookman Old Style" w:hAnsi="Bookman Old Style"/>
          <w:lang w:val="en-US"/>
        </w:rPr>
        <w:t xml:space="preserve"> age </w:t>
      </w:r>
      <w:proofErr w:type="gramStart"/>
      <w:r w:rsidRPr="00DF495C">
        <w:rPr>
          <w:rFonts w:ascii="Bookman Old Style" w:hAnsi="Bookman Old Style"/>
          <w:lang w:val="en-US"/>
        </w:rPr>
        <w:t>5</w:t>
      </w:r>
      <w:r w:rsidR="00601575" w:rsidRPr="00DF495C">
        <w:rPr>
          <w:rFonts w:ascii="Bookman Old Style" w:hAnsi="Bookman Old Style"/>
          <w:lang w:val="en-US"/>
        </w:rPr>
        <w:t xml:space="preserve">  </w:t>
      </w:r>
      <w:r w:rsidRPr="00DF495C">
        <w:rPr>
          <w:rFonts w:ascii="Bookman Old Style" w:hAnsi="Bookman Old Style"/>
          <w:lang w:val="en-US"/>
        </w:rPr>
        <w:t>to</w:t>
      </w:r>
      <w:proofErr w:type="gramEnd"/>
      <w:r w:rsidRPr="00DF495C">
        <w:rPr>
          <w:rFonts w:ascii="Bookman Old Style" w:hAnsi="Bookman Old Style"/>
          <w:lang w:val="en-US"/>
        </w:rPr>
        <w:t xml:space="preserve"> 17.This is similar to  the indi</w:t>
      </w:r>
      <w:r w:rsidR="00CC778B" w:rsidRPr="00DF495C">
        <w:rPr>
          <w:rFonts w:ascii="Bookman Old Style" w:hAnsi="Bookman Old Style"/>
          <w:lang w:val="en-US"/>
        </w:rPr>
        <w:t>v</w:t>
      </w:r>
      <w:r w:rsidRPr="00DF495C">
        <w:rPr>
          <w:rFonts w:ascii="Bookman Old Style" w:hAnsi="Bookman Old Style"/>
          <w:lang w:val="en-US"/>
        </w:rPr>
        <w:t>idual questionnaire module of employed at work(ATW)</w:t>
      </w:r>
      <w:r w:rsidR="00DF047D" w:rsidRPr="00DF495C">
        <w:rPr>
          <w:rFonts w:ascii="Bookman Old Style" w:hAnsi="Bookman Old Style"/>
          <w:lang w:val="en-US"/>
        </w:rPr>
        <w:t>.</w:t>
      </w:r>
    </w:p>
    <w:p w14:paraId="79D4C66A" w14:textId="77777777" w:rsidR="00391DB3" w:rsidRPr="00DF495C" w:rsidRDefault="00401158" w:rsidP="00D20CCC">
      <w:pPr>
        <w:tabs>
          <w:tab w:val="left" w:pos="1418"/>
        </w:tabs>
        <w:spacing w:before="240"/>
        <w:jc w:val="both"/>
        <w:rPr>
          <w:rFonts w:ascii="Bookman Old Style" w:hAnsi="Bookman Old Style"/>
          <w:b/>
          <w:bCs/>
          <w:lang w:val="en-US"/>
        </w:rPr>
      </w:pPr>
      <w:r w:rsidRPr="00DF495C">
        <w:rPr>
          <w:rFonts w:ascii="Bookman Old Style" w:hAnsi="Bookman Old Style"/>
          <w:b/>
          <w:bCs/>
          <w:lang w:val="en-US"/>
        </w:rPr>
        <w:t>Part C:</w:t>
      </w:r>
      <w:r w:rsidR="00391DB3" w:rsidRPr="00DF495C">
        <w:rPr>
          <w:rFonts w:ascii="Bookman Old Style" w:hAnsi="Bookman Old Style"/>
          <w:lang w:val="en-US"/>
        </w:rPr>
        <w:t xml:space="preserve"> </w:t>
      </w:r>
      <w:r w:rsidR="00391DB3" w:rsidRPr="00DF495C">
        <w:rPr>
          <w:rFonts w:ascii="Bookman Old Style" w:hAnsi="Bookman Old Style"/>
          <w:b/>
          <w:bCs/>
          <w:lang w:val="en-US"/>
        </w:rPr>
        <w:t>Unpaid trainee work by children and Own use production of goods</w:t>
      </w:r>
    </w:p>
    <w:p w14:paraId="72CCB908" w14:textId="7BCD9009" w:rsidR="00391DB3" w:rsidRPr="00DF495C" w:rsidRDefault="00391DB3" w:rsidP="00D20CCC">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C1</w:t>
      </w:r>
      <w:r w:rsidRPr="00DF495C">
        <w:rPr>
          <w:rFonts w:ascii="Bookman Old Style" w:hAnsi="Bookman Old Style"/>
          <w:i/>
          <w:iCs/>
          <w:lang w:val="en-US"/>
        </w:rPr>
        <w:t>.</w:t>
      </w:r>
      <w:r w:rsidR="009B150D" w:rsidRPr="00DF495C">
        <w:rPr>
          <w:rFonts w:ascii="Bookman Old Style" w:hAnsi="Bookman Old Style"/>
          <w:i/>
          <w:iCs/>
          <w:lang w:val="en-US"/>
        </w:rPr>
        <w:t xml:space="preserve"> </w:t>
      </w:r>
      <w:r w:rsidRPr="00DF495C">
        <w:rPr>
          <w:rFonts w:ascii="Bookman Old Style" w:hAnsi="Bookman Old Style"/>
          <w:i/>
          <w:iCs/>
          <w:lang w:val="en-US"/>
        </w:rPr>
        <w:t>In the last week from [START DATE] up to [last END DAY/yesterday] did (you/NAME) participate in any unpaid apprenticeship, internship or similar training in a work place? ([</w:t>
      </w:r>
      <w:proofErr w:type="gramStart"/>
      <w:r w:rsidRPr="00DF495C">
        <w:rPr>
          <w:rFonts w:ascii="Bookman Old Style" w:hAnsi="Bookman Old Style"/>
          <w:i/>
          <w:iCs/>
          <w:lang w:val="en-US"/>
        </w:rPr>
        <w:t>e.g.</w:t>
      </w:r>
      <w:proofErr w:type="gramEnd"/>
      <w:r w:rsidRPr="00DF495C">
        <w:rPr>
          <w:rFonts w:ascii="Bookman Old Style" w:hAnsi="Bookman Old Style"/>
          <w:i/>
          <w:iCs/>
          <w:lang w:val="en-US"/>
        </w:rPr>
        <w:t xml:space="preserve"> Unpaid work as trainee or apprentice in a farm, workshop, factory, enterprise, or other production units, Unpaid work as trainee or intern in a shop, bank, hospital or other service providing institutions…])</w:t>
      </w:r>
    </w:p>
    <w:p w14:paraId="32E350BB" w14:textId="77777777" w:rsidR="00391DB3" w:rsidRPr="00DF495C" w:rsidRDefault="00391DB3" w:rsidP="00D20CCC">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C2</w:t>
      </w:r>
      <w:r w:rsidRPr="00DF495C">
        <w:rPr>
          <w:rFonts w:ascii="Bookman Old Style" w:hAnsi="Bookman Old Style"/>
          <w:i/>
          <w:iCs/>
          <w:lang w:val="en-US"/>
        </w:rPr>
        <w:t>. How many hours did CHILD spend on such activities last week?</w:t>
      </w:r>
    </w:p>
    <w:p w14:paraId="559CF444" w14:textId="693C7966" w:rsidR="006F16AC" w:rsidRPr="00DF495C" w:rsidRDefault="009B150D" w:rsidP="006F16AC">
      <w:pPr>
        <w:tabs>
          <w:tab w:val="left" w:pos="1418"/>
        </w:tabs>
        <w:spacing w:before="240"/>
        <w:jc w:val="both"/>
        <w:rPr>
          <w:rFonts w:ascii="Bookman Old Style" w:hAnsi="Bookman Old Style"/>
          <w:lang w:val="en-US"/>
        </w:rPr>
      </w:pPr>
      <w:r w:rsidRPr="00DF495C">
        <w:rPr>
          <w:rFonts w:ascii="Bookman Old Style" w:hAnsi="Bookman Old Style"/>
          <w:lang w:val="en-US"/>
        </w:rPr>
        <w:t>If the respondent does not know the number of hours, record 97 and skip to D0</w:t>
      </w:r>
    </w:p>
    <w:p w14:paraId="064CCEC7" w14:textId="1B5988B0" w:rsidR="006F16AC" w:rsidRPr="00DF495C" w:rsidRDefault="00FE4D73" w:rsidP="00D20CCC">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lastRenderedPageBreak/>
        <w:t>C3</w:t>
      </w:r>
      <w:r w:rsidRPr="00DF495C">
        <w:rPr>
          <w:rFonts w:ascii="Bookman Old Style" w:hAnsi="Bookman Old Style"/>
          <w:i/>
          <w:iCs/>
          <w:lang w:val="en-US"/>
        </w:rPr>
        <w:t xml:space="preserve"> Last week, did (you/NAME) do any of unpaid activity to produce goods for consumption by own household or family? Such as: </w:t>
      </w:r>
      <w:r w:rsidR="0017428D" w:rsidRPr="00DF495C">
        <w:rPr>
          <w:rFonts w:ascii="Bookman Old Style" w:hAnsi="Bookman Old Style"/>
          <w:i/>
          <w:iCs/>
          <w:lang w:val="en-US"/>
        </w:rPr>
        <w:t>Read each situation and for each mark 1=Yes or 2=No</w:t>
      </w:r>
      <w:r w:rsidR="009B150D" w:rsidRPr="00DF495C">
        <w:rPr>
          <w:rFonts w:ascii="Bookman Old Style" w:hAnsi="Bookman Old Style"/>
          <w:i/>
          <w:iCs/>
          <w:lang w:val="en-US"/>
        </w:rPr>
        <w:t xml:space="preserve"> for the following (</w:t>
      </w:r>
      <w:r w:rsidR="009B150D" w:rsidRPr="00DF495C">
        <w:rPr>
          <w:rFonts w:ascii="Bookman Old Style" w:hAnsi="Bookman Old Style"/>
          <w:b/>
          <w:bCs/>
          <w:i/>
          <w:iCs/>
          <w:lang w:val="en-US"/>
        </w:rPr>
        <w:t>C3_01</w:t>
      </w:r>
      <w:r w:rsidR="0017428D" w:rsidRPr="00DF495C">
        <w:rPr>
          <w:rFonts w:ascii="Bookman Old Style" w:hAnsi="Bookman Old Style"/>
          <w:b/>
          <w:bCs/>
          <w:i/>
          <w:iCs/>
          <w:lang w:val="en-US"/>
        </w:rPr>
        <w:t xml:space="preserve"> </w:t>
      </w:r>
      <w:r w:rsidR="009B150D" w:rsidRPr="00DF495C">
        <w:rPr>
          <w:rFonts w:ascii="Bookman Old Style" w:hAnsi="Bookman Old Style"/>
          <w:i/>
          <w:iCs/>
          <w:lang w:val="en-US"/>
        </w:rPr>
        <w:t xml:space="preserve">- </w:t>
      </w:r>
      <w:r w:rsidR="009B150D" w:rsidRPr="00DF495C">
        <w:rPr>
          <w:rFonts w:ascii="Bookman Old Style" w:hAnsi="Bookman Old Style"/>
          <w:b/>
          <w:bCs/>
          <w:i/>
          <w:iCs/>
          <w:lang w:val="en-US"/>
        </w:rPr>
        <w:t>C3_08</w:t>
      </w:r>
      <w:r w:rsidR="009B150D" w:rsidRPr="00DF495C">
        <w:rPr>
          <w:rFonts w:ascii="Bookman Old Style" w:hAnsi="Bookman Old Style"/>
          <w:i/>
          <w:iCs/>
          <w:lang w:val="en-US"/>
        </w:rPr>
        <w:t>)</w:t>
      </w:r>
      <w:r w:rsidR="0017428D" w:rsidRPr="00DF495C">
        <w:rPr>
          <w:rFonts w:ascii="Bookman Old Style" w:hAnsi="Bookman Old Style"/>
          <w:i/>
          <w:iCs/>
          <w:lang w:val="en-US"/>
        </w:rPr>
        <w:t>)</w:t>
      </w:r>
      <w:r w:rsidR="009B150D" w:rsidRPr="00DF495C">
        <w:rPr>
          <w:rFonts w:ascii="Bookman Old Style" w:hAnsi="Bookman Old Style"/>
          <w:i/>
          <w:iCs/>
          <w:lang w:val="en-US"/>
        </w:rPr>
        <w:t xml:space="preserve">. </w:t>
      </w:r>
    </w:p>
    <w:p w14:paraId="4BA566A2" w14:textId="77777777" w:rsidR="006F16AC" w:rsidRPr="00DF495C" w:rsidRDefault="006F16AC" w:rsidP="009B150D">
      <w:pPr>
        <w:tabs>
          <w:tab w:val="left" w:pos="1418"/>
        </w:tabs>
        <w:spacing w:before="240"/>
        <w:ind w:left="709"/>
        <w:jc w:val="both"/>
        <w:rPr>
          <w:rFonts w:ascii="Bookman Old Style" w:hAnsi="Bookman Old Style"/>
          <w:i/>
          <w:iCs/>
          <w:lang w:val="en-US"/>
        </w:rPr>
      </w:pPr>
      <w:r w:rsidRPr="00DF495C">
        <w:rPr>
          <w:rFonts w:ascii="Bookman Old Style" w:hAnsi="Bookman Old Style"/>
          <w:b/>
          <w:bCs/>
          <w:i/>
          <w:iCs/>
          <w:lang w:val="en-US"/>
        </w:rPr>
        <w:t>C3_01</w:t>
      </w:r>
      <w:r w:rsidRPr="00DF495C">
        <w:rPr>
          <w:rFonts w:ascii="Bookman Old Style" w:hAnsi="Bookman Old Style"/>
          <w:i/>
          <w:iCs/>
          <w:lang w:val="en-US"/>
        </w:rPr>
        <w:t xml:space="preserve"> Work in farming, rearing animals, and/or fishing for consumption by your household or family?</w:t>
      </w:r>
    </w:p>
    <w:p w14:paraId="235F3EFC" w14:textId="77777777" w:rsidR="006F16AC" w:rsidRPr="00DF495C" w:rsidRDefault="006F16AC" w:rsidP="009B150D">
      <w:pPr>
        <w:tabs>
          <w:tab w:val="left" w:pos="1418"/>
        </w:tabs>
        <w:spacing w:before="240"/>
        <w:ind w:left="709"/>
        <w:jc w:val="both"/>
        <w:rPr>
          <w:rFonts w:ascii="Bookman Old Style" w:hAnsi="Bookman Old Style"/>
          <w:i/>
          <w:iCs/>
          <w:lang w:val="en-US"/>
        </w:rPr>
      </w:pPr>
      <w:r w:rsidRPr="00DF495C">
        <w:rPr>
          <w:rFonts w:ascii="Bookman Old Style" w:hAnsi="Bookman Old Style"/>
          <w:b/>
          <w:bCs/>
          <w:i/>
          <w:iCs/>
          <w:lang w:val="en-US"/>
        </w:rPr>
        <w:t>C3_02</w:t>
      </w:r>
      <w:r w:rsidRPr="00DF495C">
        <w:rPr>
          <w:rFonts w:ascii="Bookman Old Style" w:hAnsi="Bookman Old Style"/>
          <w:i/>
          <w:iCs/>
          <w:lang w:val="en-US"/>
        </w:rPr>
        <w:t xml:space="preserve"> help to gather wild food such as [mushrooms, berries, herbs, etc.] for consumption by your household or family, …</w:t>
      </w:r>
    </w:p>
    <w:p w14:paraId="180013E1" w14:textId="77777777" w:rsidR="006F16AC" w:rsidRPr="00DF495C" w:rsidRDefault="006F16AC" w:rsidP="009B150D">
      <w:pPr>
        <w:tabs>
          <w:tab w:val="left" w:pos="1418"/>
        </w:tabs>
        <w:spacing w:before="240"/>
        <w:ind w:left="709"/>
        <w:jc w:val="both"/>
        <w:rPr>
          <w:rFonts w:ascii="Bookman Old Style" w:hAnsi="Bookman Old Style"/>
          <w:i/>
          <w:iCs/>
          <w:lang w:val="en-US"/>
        </w:rPr>
      </w:pPr>
      <w:r w:rsidRPr="00DF495C">
        <w:rPr>
          <w:rFonts w:ascii="Bookman Old Style" w:hAnsi="Bookman Old Style"/>
          <w:b/>
          <w:bCs/>
          <w:i/>
          <w:iCs/>
          <w:lang w:val="en-US"/>
        </w:rPr>
        <w:t>C3_03</w:t>
      </w:r>
      <w:r w:rsidRPr="00DF495C">
        <w:rPr>
          <w:rFonts w:ascii="Bookman Old Style" w:hAnsi="Bookman Old Style"/>
          <w:i/>
          <w:iCs/>
          <w:lang w:val="en-US"/>
        </w:rPr>
        <w:t xml:space="preserve"> go hunting for [bush meat, etc.] for consumption by your household or family</w:t>
      </w:r>
    </w:p>
    <w:p w14:paraId="56075968" w14:textId="77777777" w:rsidR="006F16AC" w:rsidRPr="00DF495C" w:rsidRDefault="006F16AC" w:rsidP="009B150D">
      <w:pPr>
        <w:tabs>
          <w:tab w:val="left" w:pos="1418"/>
        </w:tabs>
        <w:spacing w:before="240"/>
        <w:ind w:left="709"/>
        <w:jc w:val="both"/>
        <w:rPr>
          <w:rFonts w:ascii="Bookman Old Style" w:hAnsi="Bookman Old Style"/>
          <w:i/>
          <w:iCs/>
          <w:lang w:val="en-US"/>
        </w:rPr>
      </w:pPr>
      <w:r w:rsidRPr="00DF495C">
        <w:rPr>
          <w:rFonts w:ascii="Bookman Old Style" w:hAnsi="Bookman Old Style"/>
          <w:b/>
          <w:bCs/>
          <w:i/>
          <w:iCs/>
          <w:lang w:val="en-US"/>
        </w:rPr>
        <w:t>C3_04</w:t>
      </w:r>
      <w:r w:rsidRPr="00DF495C">
        <w:rPr>
          <w:rFonts w:ascii="Bookman Old Style" w:hAnsi="Bookman Old Style"/>
          <w:i/>
          <w:iCs/>
          <w:lang w:val="en-US"/>
        </w:rPr>
        <w:t xml:space="preserve"> help to prepare preserved food or drinks for storage such as [flour, dried fish, butter, cheese, etc.] for consumption by your household or family</w:t>
      </w:r>
    </w:p>
    <w:p w14:paraId="72FDCD3C" w14:textId="77777777" w:rsidR="006F16AC" w:rsidRPr="00DF495C" w:rsidRDefault="006F16AC" w:rsidP="009B150D">
      <w:pPr>
        <w:tabs>
          <w:tab w:val="left" w:pos="1418"/>
        </w:tabs>
        <w:spacing w:before="240"/>
        <w:ind w:left="709"/>
        <w:jc w:val="both"/>
        <w:rPr>
          <w:rFonts w:ascii="Bookman Old Style" w:hAnsi="Bookman Old Style"/>
          <w:i/>
          <w:iCs/>
          <w:lang w:val="en-US"/>
        </w:rPr>
      </w:pPr>
      <w:r w:rsidRPr="00DF495C">
        <w:rPr>
          <w:rFonts w:ascii="Bookman Old Style" w:hAnsi="Bookman Old Style"/>
          <w:b/>
          <w:bCs/>
          <w:i/>
          <w:iCs/>
          <w:lang w:val="en-US"/>
        </w:rPr>
        <w:t>C3_05</w:t>
      </w:r>
      <w:r w:rsidRPr="00DF495C">
        <w:rPr>
          <w:rFonts w:ascii="Bookman Old Style" w:hAnsi="Bookman Old Style"/>
          <w:i/>
          <w:iCs/>
          <w:lang w:val="en-US"/>
        </w:rPr>
        <w:t xml:space="preserve"> do any construction work to build, renovate or extend the family home or help a family member with similar work?</w:t>
      </w:r>
    </w:p>
    <w:p w14:paraId="0DB76A91" w14:textId="77777777" w:rsidR="006F16AC" w:rsidRPr="00DF495C" w:rsidRDefault="006F16AC" w:rsidP="009B150D">
      <w:pPr>
        <w:tabs>
          <w:tab w:val="left" w:pos="1418"/>
        </w:tabs>
        <w:spacing w:before="240"/>
        <w:ind w:left="709"/>
        <w:jc w:val="both"/>
        <w:rPr>
          <w:rFonts w:ascii="Bookman Old Style" w:hAnsi="Bookman Old Style"/>
          <w:i/>
          <w:iCs/>
          <w:lang w:val="en-US"/>
        </w:rPr>
      </w:pPr>
      <w:r w:rsidRPr="00DF495C">
        <w:rPr>
          <w:rFonts w:ascii="Bookman Old Style" w:hAnsi="Bookman Old Style"/>
          <w:b/>
          <w:bCs/>
          <w:i/>
          <w:iCs/>
          <w:lang w:val="en-US"/>
        </w:rPr>
        <w:t>C3_06</w:t>
      </w:r>
      <w:r w:rsidRPr="00DF495C">
        <w:rPr>
          <w:rFonts w:ascii="Bookman Old Style" w:hAnsi="Bookman Old Style"/>
          <w:i/>
          <w:iCs/>
          <w:lang w:val="en-US"/>
        </w:rPr>
        <w:t xml:space="preserve"> spend any time making goods for use by your household or family such as [mats, baskets, furniture, clothing, etc.]?</w:t>
      </w:r>
    </w:p>
    <w:p w14:paraId="507FE237" w14:textId="77777777" w:rsidR="006F16AC" w:rsidRPr="00DF495C" w:rsidRDefault="006F16AC" w:rsidP="009B150D">
      <w:pPr>
        <w:tabs>
          <w:tab w:val="left" w:pos="1418"/>
        </w:tabs>
        <w:spacing w:before="240"/>
        <w:ind w:left="709"/>
        <w:jc w:val="both"/>
        <w:rPr>
          <w:rFonts w:ascii="Bookman Old Style" w:hAnsi="Bookman Old Style"/>
          <w:i/>
          <w:iCs/>
          <w:lang w:val="en-US"/>
        </w:rPr>
      </w:pPr>
      <w:r w:rsidRPr="00DF495C">
        <w:rPr>
          <w:rFonts w:ascii="Bookman Old Style" w:hAnsi="Bookman Old Style"/>
          <w:b/>
          <w:bCs/>
          <w:i/>
          <w:iCs/>
          <w:lang w:val="en-US"/>
        </w:rPr>
        <w:t>C3_07</w:t>
      </w:r>
      <w:r w:rsidRPr="00DF495C">
        <w:rPr>
          <w:rFonts w:ascii="Bookman Old Style" w:hAnsi="Bookman Old Style"/>
          <w:i/>
          <w:iCs/>
          <w:lang w:val="en-US"/>
        </w:rPr>
        <w:t xml:space="preserve"> fetch water from natural or public sources for use by your household or family?</w:t>
      </w:r>
    </w:p>
    <w:p w14:paraId="551631E5" w14:textId="77777777" w:rsidR="006F16AC" w:rsidRPr="00DF495C" w:rsidRDefault="006F16AC" w:rsidP="009B150D">
      <w:pPr>
        <w:tabs>
          <w:tab w:val="left" w:pos="1418"/>
        </w:tabs>
        <w:spacing w:before="240"/>
        <w:ind w:left="709"/>
        <w:jc w:val="both"/>
        <w:rPr>
          <w:rFonts w:ascii="Bookman Old Style" w:hAnsi="Bookman Old Style"/>
          <w:i/>
          <w:iCs/>
          <w:lang w:val="en-US"/>
        </w:rPr>
      </w:pPr>
      <w:r w:rsidRPr="00DF495C">
        <w:rPr>
          <w:rFonts w:ascii="Bookman Old Style" w:hAnsi="Bookman Old Style"/>
          <w:b/>
          <w:bCs/>
          <w:i/>
          <w:iCs/>
          <w:lang w:val="en-US"/>
        </w:rPr>
        <w:t>C3_08</w:t>
      </w:r>
      <w:r w:rsidRPr="00DF495C">
        <w:rPr>
          <w:rFonts w:ascii="Bookman Old Style" w:hAnsi="Bookman Old Style"/>
          <w:i/>
          <w:iCs/>
          <w:lang w:val="en-US"/>
        </w:rPr>
        <w:t xml:space="preserve"> collect any firewood [or other natural products] for use as a fuel by your household or family?</w:t>
      </w:r>
    </w:p>
    <w:p w14:paraId="41EA94E8" w14:textId="707BEDD1" w:rsidR="006F16AC" w:rsidRPr="00DF495C" w:rsidRDefault="006F16AC" w:rsidP="00D20CCC">
      <w:pPr>
        <w:tabs>
          <w:tab w:val="left" w:pos="1418"/>
        </w:tabs>
        <w:spacing w:before="240"/>
        <w:jc w:val="both"/>
        <w:rPr>
          <w:rFonts w:ascii="Bookman Old Style" w:hAnsi="Bookman Old Style"/>
          <w:lang w:val="en-US"/>
        </w:rPr>
      </w:pPr>
      <w:r w:rsidRPr="00DF495C">
        <w:rPr>
          <w:rFonts w:ascii="Bookman Old Style" w:hAnsi="Bookman Old Style"/>
          <w:b/>
          <w:bCs/>
          <w:lang w:val="en-US"/>
        </w:rPr>
        <w:t>C4</w:t>
      </w:r>
      <w:r w:rsidRPr="00DF495C">
        <w:rPr>
          <w:rFonts w:ascii="Bookman Old Style" w:hAnsi="Bookman Old Style"/>
          <w:lang w:val="en-US"/>
        </w:rPr>
        <w:t xml:space="preserve">. How many hours did CHILD spend on such </w:t>
      </w:r>
      <w:r w:rsidR="00903743" w:rsidRPr="00DF495C">
        <w:rPr>
          <w:rFonts w:ascii="Bookman Old Style" w:hAnsi="Bookman Old Style"/>
          <w:lang w:val="en-US"/>
        </w:rPr>
        <w:t xml:space="preserve">an </w:t>
      </w:r>
      <w:r w:rsidRPr="00DF495C">
        <w:rPr>
          <w:rFonts w:ascii="Bookman Old Style" w:hAnsi="Bookman Old Style"/>
          <w:lang w:val="en-US"/>
        </w:rPr>
        <w:t>activit</w:t>
      </w:r>
      <w:r w:rsidR="00903743" w:rsidRPr="00DF495C">
        <w:rPr>
          <w:rFonts w:ascii="Bookman Old Style" w:hAnsi="Bookman Old Style"/>
          <w:lang w:val="en-US"/>
        </w:rPr>
        <w:t>y</w:t>
      </w:r>
      <w:r w:rsidRPr="00DF495C">
        <w:rPr>
          <w:rFonts w:ascii="Bookman Old Style" w:hAnsi="Bookman Old Style"/>
          <w:lang w:val="en-US"/>
        </w:rPr>
        <w:t xml:space="preserve"> last week? </w:t>
      </w:r>
    </w:p>
    <w:p w14:paraId="2F37C2E0" w14:textId="65E2F72D" w:rsidR="00903743" w:rsidRPr="00DF495C" w:rsidRDefault="00903743" w:rsidP="00D20CCC">
      <w:pPr>
        <w:tabs>
          <w:tab w:val="left" w:pos="1418"/>
        </w:tabs>
        <w:spacing w:before="240"/>
        <w:jc w:val="both"/>
        <w:rPr>
          <w:rFonts w:ascii="Bookman Old Style" w:hAnsi="Bookman Old Style"/>
          <w:lang w:val="en-US"/>
        </w:rPr>
      </w:pPr>
      <w:r w:rsidRPr="00DF495C">
        <w:rPr>
          <w:rFonts w:ascii="Bookman Old Style" w:hAnsi="Bookman Old Style"/>
          <w:lang w:val="en-US"/>
        </w:rPr>
        <w:t xml:space="preserve">Note that this question is asked to a child for each activity done in the last 7 days. That is, the question is asked if any of </w:t>
      </w:r>
      <w:r w:rsidRPr="00DF495C">
        <w:rPr>
          <w:rFonts w:ascii="Bookman Old Style" w:hAnsi="Bookman Old Style"/>
          <w:b/>
          <w:bCs/>
          <w:i/>
          <w:iCs/>
          <w:lang w:val="en-US"/>
        </w:rPr>
        <w:t xml:space="preserve">C3_01 </w:t>
      </w:r>
      <w:r w:rsidRPr="00DF495C">
        <w:rPr>
          <w:rFonts w:ascii="Bookman Old Style" w:hAnsi="Bookman Old Style"/>
          <w:i/>
          <w:iCs/>
          <w:lang w:val="en-US"/>
        </w:rPr>
        <w:t xml:space="preserve">through </w:t>
      </w:r>
      <w:r w:rsidRPr="00DF495C">
        <w:rPr>
          <w:rFonts w:ascii="Bookman Old Style" w:hAnsi="Bookman Old Style"/>
          <w:b/>
          <w:bCs/>
          <w:i/>
          <w:iCs/>
          <w:lang w:val="en-US"/>
        </w:rPr>
        <w:t>C3_08</w:t>
      </w:r>
      <w:r w:rsidRPr="00DF495C">
        <w:rPr>
          <w:rFonts w:ascii="Bookman Old Style" w:hAnsi="Bookman Old Style"/>
          <w:lang w:val="en-US"/>
        </w:rPr>
        <w:t xml:space="preserve"> has a response of “YES”.</w:t>
      </w:r>
    </w:p>
    <w:p w14:paraId="0431BE8F" w14:textId="77777777" w:rsidR="00A75F55" w:rsidRPr="00DF495C" w:rsidRDefault="00602D06" w:rsidP="00D20CCC">
      <w:pPr>
        <w:tabs>
          <w:tab w:val="left" w:pos="1418"/>
        </w:tabs>
        <w:spacing w:before="240"/>
        <w:jc w:val="both"/>
        <w:rPr>
          <w:rFonts w:ascii="Bookman Old Style" w:hAnsi="Bookman Old Style"/>
          <w:b/>
          <w:bCs/>
          <w:lang w:val="en-US"/>
        </w:rPr>
      </w:pPr>
      <w:r w:rsidRPr="00DF495C">
        <w:rPr>
          <w:rFonts w:ascii="Bookman Old Style" w:hAnsi="Bookman Old Style"/>
          <w:b/>
          <w:bCs/>
          <w:lang w:val="en-US"/>
        </w:rPr>
        <w:t>Part D. Hazardous work by children</w:t>
      </w:r>
    </w:p>
    <w:p w14:paraId="03682F4C" w14:textId="77777777" w:rsidR="00602D06" w:rsidRPr="00DF495C" w:rsidRDefault="00602D06" w:rsidP="00D20CCC">
      <w:pPr>
        <w:tabs>
          <w:tab w:val="left" w:pos="1418"/>
        </w:tabs>
        <w:spacing w:before="240"/>
        <w:jc w:val="both"/>
        <w:rPr>
          <w:rFonts w:ascii="Bookman Old Style" w:hAnsi="Bookman Old Style"/>
          <w:lang w:val="en-US"/>
        </w:rPr>
      </w:pPr>
      <w:r w:rsidRPr="00DF495C">
        <w:rPr>
          <w:rFonts w:ascii="Bookman Old Style" w:hAnsi="Bookman Old Style"/>
          <w:lang w:val="en-US"/>
        </w:rPr>
        <w:t>Ask part D of questionnaire, only if child is working</w:t>
      </w:r>
    </w:p>
    <w:p w14:paraId="4EEB24B1" w14:textId="77777777" w:rsidR="00602D06" w:rsidRPr="00DF495C" w:rsidRDefault="00602D06" w:rsidP="00D20CCC">
      <w:pPr>
        <w:tabs>
          <w:tab w:val="left" w:pos="1418"/>
        </w:tabs>
        <w:spacing w:before="240"/>
        <w:jc w:val="both"/>
        <w:rPr>
          <w:rFonts w:ascii="Bookman Old Style" w:hAnsi="Bookman Old Style"/>
          <w:i/>
          <w:iCs/>
          <w:lang w:val="en-US"/>
        </w:rPr>
      </w:pPr>
      <w:r w:rsidRPr="00DF495C">
        <w:rPr>
          <w:rFonts w:ascii="Bookman Old Style" w:hAnsi="Bookman Old Style"/>
          <w:i/>
          <w:iCs/>
          <w:lang w:val="en-US"/>
        </w:rPr>
        <w:t>Now I want you to think about work that (you/NAME) (have/has) been doing during the past week. Were (you/NAME) doing any of these things at work? (Read each situation and for each mark 1=Yes or 2=No)</w:t>
      </w:r>
    </w:p>
    <w:p w14:paraId="52E8887D" w14:textId="77777777" w:rsidR="0009499F" w:rsidRPr="00DF495C" w:rsidRDefault="0009499F" w:rsidP="0009499F">
      <w:pPr>
        <w:jc w:val="both"/>
        <w:rPr>
          <w:rFonts w:ascii="Bookman Old Style" w:hAnsi="Bookman Old Style"/>
          <w:color w:val="000000"/>
          <w:sz w:val="18"/>
          <w:szCs w:val="18"/>
          <w:lang w:val="en-US" w:eastAsia="en-US"/>
          <w:rPrChange w:id="1223" w:author="pachalo chizala" w:date="2023-05-07T19:13:00Z">
            <w:rPr>
              <w:rFonts w:ascii="NotoSans-Regular" w:hAnsi="NotoSans-Regular"/>
              <w:color w:val="000000"/>
              <w:sz w:val="18"/>
              <w:szCs w:val="18"/>
              <w:lang w:val="en-US" w:eastAsia="en-US"/>
            </w:rPr>
          </w:rPrChange>
        </w:rPr>
      </w:pPr>
    </w:p>
    <w:p w14:paraId="33307E1F" w14:textId="77777777" w:rsidR="008E321B" w:rsidRPr="00DF495C" w:rsidRDefault="0009499F" w:rsidP="0009499F">
      <w:pPr>
        <w:jc w:val="both"/>
        <w:rPr>
          <w:rFonts w:ascii="Bookman Old Style" w:hAnsi="Bookman Old Style"/>
          <w:i/>
          <w:iCs/>
          <w:lang w:val="en-US"/>
        </w:rPr>
      </w:pPr>
      <w:r w:rsidRPr="00DF495C">
        <w:rPr>
          <w:rFonts w:ascii="Bookman Old Style" w:hAnsi="Bookman Old Style"/>
          <w:b/>
          <w:bCs/>
          <w:i/>
          <w:iCs/>
          <w:color w:val="000000"/>
          <w:sz w:val="18"/>
          <w:szCs w:val="18"/>
          <w:lang w:val="en-US" w:eastAsia="en-US"/>
        </w:rPr>
        <w:t xml:space="preserve">D1_01.   </w:t>
      </w:r>
      <w:r w:rsidR="00602D06" w:rsidRPr="00DF495C">
        <w:rPr>
          <w:rFonts w:ascii="Bookman Old Style" w:hAnsi="Bookman Old Style"/>
          <w:i/>
          <w:iCs/>
          <w:lang w:val="en-US"/>
        </w:rPr>
        <w:t xml:space="preserve">Carrying or pushing or pulling heavy loads? </w:t>
      </w:r>
      <w:proofErr w:type="gramStart"/>
      <w:r w:rsidR="00602D06" w:rsidRPr="00DF495C">
        <w:rPr>
          <w:rFonts w:ascii="Bookman Old Style" w:hAnsi="Bookman Old Style"/>
          <w:i/>
          <w:iCs/>
          <w:lang w:val="en-US"/>
        </w:rPr>
        <w:t>e.g.</w:t>
      </w:r>
      <w:proofErr w:type="gramEnd"/>
      <w:r w:rsidR="00602D06" w:rsidRPr="00DF495C">
        <w:rPr>
          <w:rFonts w:ascii="Bookman Old Style" w:hAnsi="Bookman Old Style"/>
          <w:i/>
          <w:iCs/>
          <w:lang w:val="en-US"/>
        </w:rPr>
        <w:t xml:space="preserve"> firewood or water, crops, bricks, rubbish/waste, rocks or cement, other heavy items? </w:t>
      </w:r>
    </w:p>
    <w:p w14:paraId="0A83FAEE" w14:textId="77777777" w:rsidR="008E321B" w:rsidRPr="00DF495C" w:rsidRDefault="008E321B" w:rsidP="0009499F">
      <w:pPr>
        <w:jc w:val="both"/>
        <w:rPr>
          <w:rFonts w:ascii="Bookman Old Style" w:hAnsi="Bookman Old Style"/>
          <w:lang w:val="en-US"/>
        </w:rPr>
      </w:pPr>
    </w:p>
    <w:p w14:paraId="3B270E05" w14:textId="2D9944CD" w:rsidR="00602D06" w:rsidRPr="00DF495C" w:rsidRDefault="0009499F" w:rsidP="0009499F">
      <w:pPr>
        <w:tabs>
          <w:tab w:val="left" w:pos="1418"/>
        </w:tabs>
        <w:jc w:val="both"/>
        <w:rPr>
          <w:rFonts w:ascii="Bookman Old Style" w:hAnsi="Bookman Old Style"/>
          <w:i/>
          <w:iCs/>
          <w:lang w:val="en-US"/>
        </w:rPr>
      </w:pPr>
      <w:r w:rsidRPr="00DF495C">
        <w:rPr>
          <w:rFonts w:ascii="Bookman Old Style" w:hAnsi="Bookman Old Style"/>
          <w:b/>
          <w:bCs/>
          <w:i/>
          <w:iCs/>
          <w:color w:val="000000"/>
          <w:sz w:val="18"/>
          <w:szCs w:val="18"/>
          <w:lang w:val="en-US" w:eastAsia="en-US"/>
        </w:rPr>
        <w:t xml:space="preserve">D1_02.   </w:t>
      </w:r>
      <w:r w:rsidR="00602D06" w:rsidRPr="00DF495C">
        <w:rPr>
          <w:rFonts w:ascii="Bookman Old Style" w:hAnsi="Bookman Old Style"/>
          <w:i/>
          <w:iCs/>
          <w:lang w:val="en-US"/>
        </w:rPr>
        <w:t xml:space="preserve">Working where (you/NAME) have to climb high off the floor/ground, from where if (you/NAME) fell, (you/NAME) might be injured? </w:t>
      </w:r>
      <w:proofErr w:type="gramStart"/>
      <w:r w:rsidR="00602D06" w:rsidRPr="00DF495C">
        <w:rPr>
          <w:rFonts w:ascii="Bookman Old Style" w:hAnsi="Bookman Old Style"/>
          <w:i/>
          <w:iCs/>
          <w:lang w:val="en-US"/>
        </w:rPr>
        <w:t>e.g.</w:t>
      </w:r>
      <w:proofErr w:type="gramEnd"/>
      <w:r w:rsidR="00602D06" w:rsidRPr="00DF495C">
        <w:rPr>
          <w:rFonts w:ascii="Bookman Old Style" w:hAnsi="Bookman Old Style"/>
          <w:i/>
          <w:iCs/>
          <w:lang w:val="en-US"/>
        </w:rPr>
        <w:t xml:space="preserve"> ladders taller than you, high up on trees, scaffolding, construction platforms?</w:t>
      </w:r>
    </w:p>
    <w:p w14:paraId="1F829B00" w14:textId="77777777" w:rsidR="0009499F" w:rsidRPr="00DF495C" w:rsidRDefault="0009499F" w:rsidP="0009499F">
      <w:pPr>
        <w:tabs>
          <w:tab w:val="left" w:pos="1418"/>
        </w:tabs>
        <w:jc w:val="both"/>
        <w:rPr>
          <w:rFonts w:ascii="Bookman Old Style" w:hAnsi="Bookman Old Style"/>
          <w:lang w:val="en-US"/>
        </w:rPr>
      </w:pPr>
    </w:p>
    <w:p w14:paraId="0AED70BF" w14:textId="179BB27A" w:rsidR="002115A9" w:rsidRPr="00DF495C" w:rsidRDefault="0009499F" w:rsidP="002115A9">
      <w:pPr>
        <w:tabs>
          <w:tab w:val="left" w:pos="1418"/>
        </w:tabs>
        <w:jc w:val="both"/>
        <w:rPr>
          <w:rFonts w:ascii="Bookman Old Style" w:hAnsi="Bookman Old Style"/>
          <w:i/>
          <w:iCs/>
          <w:lang w:val="en-US"/>
        </w:rPr>
      </w:pPr>
      <w:r w:rsidRPr="00DF495C">
        <w:rPr>
          <w:rFonts w:ascii="Bookman Old Style" w:hAnsi="Bookman Old Style"/>
          <w:b/>
          <w:bCs/>
          <w:i/>
          <w:iCs/>
          <w:color w:val="000000"/>
          <w:sz w:val="18"/>
          <w:szCs w:val="18"/>
          <w:lang w:val="en-US" w:eastAsia="en-US"/>
        </w:rPr>
        <w:t>D1_0</w:t>
      </w:r>
      <w:r w:rsidR="003F3649" w:rsidRPr="00DF495C">
        <w:rPr>
          <w:rFonts w:ascii="Bookman Old Style" w:hAnsi="Bookman Old Style"/>
          <w:b/>
          <w:bCs/>
          <w:i/>
          <w:iCs/>
          <w:color w:val="000000"/>
          <w:sz w:val="18"/>
          <w:szCs w:val="18"/>
          <w:lang w:val="en-US" w:eastAsia="en-US"/>
        </w:rPr>
        <w:t>3</w:t>
      </w:r>
      <w:r w:rsidRPr="00DF495C">
        <w:rPr>
          <w:rFonts w:ascii="Bookman Old Style" w:hAnsi="Bookman Old Style"/>
          <w:b/>
          <w:bCs/>
          <w:i/>
          <w:iCs/>
          <w:color w:val="000000"/>
          <w:sz w:val="18"/>
          <w:szCs w:val="18"/>
          <w:lang w:val="en-US" w:eastAsia="en-US"/>
        </w:rPr>
        <w:t xml:space="preserve">.   </w:t>
      </w:r>
      <w:r w:rsidR="00602D06" w:rsidRPr="00DF495C">
        <w:rPr>
          <w:rFonts w:ascii="Bookman Old Style" w:hAnsi="Bookman Old Style"/>
          <w:i/>
          <w:iCs/>
          <w:lang w:val="en-US"/>
        </w:rPr>
        <w:t xml:space="preserve">Using powered tools (electric or gas)? </w:t>
      </w:r>
      <w:proofErr w:type="gramStart"/>
      <w:r w:rsidR="00602D06" w:rsidRPr="00DF495C">
        <w:rPr>
          <w:rFonts w:ascii="Bookman Old Style" w:hAnsi="Bookman Old Style"/>
          <w:i/>
          <w:iCs/>
          <w:lang w:val="en-US"/>
        </w:rPr>
        <w:t>e.g.</w:t>
      </w:r>
      <w:proofErr w:type="gramEnd"/>
      <w:r w:rsidR="00602D06" w:rsidRPr="00DF495C">
        <w:rPr>
          <w:rFonts w:ascii="Bookman Old Style" w:hAnsi="Bookman Old Style"/>
          <w:i/>
          <w:iCs/>
          <w:lang w:val="en-US"/>
        </w:rPr>
        <w:t xml:space="preserve"> drills, saws, chain/table saws, electric sanders, jackhammers</w:t>
      </w:r>
    </w:p>
    <w:p w14:paraId="40CA8B19" w14:textId="77777777" w:rsidR="008E321B" w:rsidRPr="00DF495C" w:rsidRDefault="008E321B" w:rsidP="00A32948">
      <w:pPr>
        <w:tabs>
          <w:tab w:val="left" w:pos="1418"/>
        </w:tabs>
        <w:jc w:val="both"/>
        <w:rPr>
          <w:rFonts w:ascii="Bookman Old Style" w:hAnsi="Bookman Old Style"/>
          <w:i/>
          <w:iCs/>
          <w:lang w:val="en-US"/>
        </w:rPr>
      </w:pPr>
    </w:p>
    <w:p w14:paraId="313DCDF9" w14:textId="7832E021" w:rsidR="00A32948" w:rsidRPr="00DF495C" w:rsidRDefault="008E321B" w:rsidP="00A32948">
      <w:pPr>
        <w:tabs>
          <w:tab w:val="left" w:pos="1418"/>
        </w:tabs>
        <w:jc w:val="both"/>
        <w:rPr>
          <w:rFonts w:ascii="Bookman Old Style" w:hAnsi="Bookman Old Style"/>
          <w:i/>
          <w:iCs/>
          <w:lang w:val="en-US"/>
        </w:rPr>
      </w:pPr>
      <w:r w:rsidRPr="00DF495C">
        <w:rPr>
          <w:rFonts w:ascii="Bookman Old Style" w:hAnsi="Bookman Old Style"/>
          <w:b/>
          <w:bCs/>
          <w:i/>
          <w:iCs/>
          <w:color w:val="000000"/>
          <w:sz w:val="18"/>
          <w:szCs w:val="18"/>
          <w:lang w:val="en-US" w:eastAsia="en-US"/>
        </w:rPr>
        <w:t xml:space="preserve">D1_04.   </w:t>
      </w:r>
      <w:r w:rsidR="00602D06" w:rsidRPr="00DF495C">
        <w:rPr>
          <w:rFonts w:ascii="Bookman Old Style" w:hAnsi="Bookman Old Style"/>
          <w:i/>
          <w:iCs/>
          <w:lang w:val="en-US"/>
        </w:rPr>
        <w:t xml:space="preserve">Using sharp tools? </w:t>
      </w:r>
      <w:proofErr w:type="gramStart"/>
      <w:r w:rsidR="00602D06" w:rsidRPr="00DF495C">
        <w:rPr>
          <w:rFonts w:ascii="Bookman Old Style" w:hAnsi="Bookman Old Style"/>
          <w:i/>
          <w:iCs/>
          <w:lang w:val="en-US"/>
        </w:rPr>
        <w:t>e.g.</w:t>
      </w:r>
      <w:proofErr w:type="gramEnd"/>
      <w:r w:rsidR="00602D06" w:rsidRPr="00DF495C">
        <w:rPr>
          <w:rFonts w:ascii="Bookman Old Style" w:hAnsi="Bookman Old Style"/>
          <w:i/>
          <w:iCs/>
          <w:lang w:val="en-US"/>
        </w:rPr>
        <w:t xml:space="preserve"> axes, knifes, machetes?</w:t>
      </w:r>
    </w:p>
    <w:p w14:paraId="373EB243" w14:textId="77777777" w:rsidR="00A32948" w:rsidRPr="00DF495C" w:rsidRDefault="00A32948" w:rsidP="00A32948">
      <w:pPr>
        <w:tabs>
          <w:tab w:val="left" w:pos="1418"/>
        </w:tabs>
        <w:jc w:val="both"/>
        <w:rPr>
          <w:rFonts w:ascii="Bookman Old Style" w:hAnsi="Bookman Old Style"/>
          <w:lang w:val="en-US"/>
        </w:rPr>
      </w:pPr>
    </w:p>
    <w:p w14:paraId="742B421B" w14:textId="02BCD40F" w:rsidR="00602D06" w:rsidRPr="00DF495C" w:rsidRDefault="008E321B" w:rsidP="00A32948">
      <w:pPr>
        <w:tabs>
          <w:tab w:val="left" w:pos="1418"/>
        </w:tabs>
        <w:jc w:val="both"/>
        <w:rPr>
          <w:rFonts w:ascii="Bookman Old Style" w:hAnsi="Bookman Old Style"/>
          <w:i/>
          <w:iCs/>
          <w:lang w:val="en-US"/>
        </w:rPr>
      </w:pPr>
      <w:r w:rsidRPr="00DF495C">
        <w:rPr>
          <w:rFonts w:ascii="Bookman Old Style" w:hAnsi="Bookman Old Style"/>
          <w:b/>
          <w:bCs/>
          <w:i/>
          <w:iCs/>
          <w:color w:val="000000"/>
          <w:sz w:val="18"/>
          <w:szCs w:val="18"/>
          <w:lang w:val="en-US" w:eastAsia="en-US"/>
        </w:rPr>
        <w:lastRenderedPageBreak/>
        <w:t xml:space="preserve">D1_05.   </w:t>
      </w:r>
      <w:r w:rsidR="00602D06" w:rsidRPr="00DF495C">
        <w:rPr>
          <w:rFonts w:ascii="Bookman Old Style" w:hAnsi="Bookman Old Style"/>
          <w:i/>
          <w:iCs/>
          <w:lang w:val="en-US"/>
        </w:rPr>
        <w:t xml:space="preserve">Using big or heavy machines, or driving vehicles? </w:t>
      </w:r>
      <w:proofErr w:type="gramStart"/>
      <w:r w:rsidR="00602D06" w:rsidRPr="00DF495C">
        <w:rPr>
          <w:rFonts w:ascii="Bookman Old Style" w:hAnsi="Bookman Old Style"/>
          <w:i/>
          <w:iCs/>
          <w:lang w:val="en-US"/>
        </w:rPr>
        <w:t>e.g.</w:t>
      </w:r>
      <w:proofErr w:type="gramEnd"/>
      <w:r w:rsidR="00602D06" w:rsidRPr="00DF495C">
        <w:rPr>
          <w:rFonts w:ascii="Bookman Old Style" w:hAnsi="Bookman Old Style"/>
          <w:i/>
          <w:iCs/>
          <w:lang w:val="en-US"/>
        </w:rPr>
        <w:t xml:space="preserve"> machines that are bigger than you such as assembly machines, tractors, forklifts, cranes, trucks, motorcycles.</w:t>
      </w:r>
    </w:p>
    <w:p w14:paraId="10000A92" w14:textId="77777777" w:rsidR="008B3410" w:rsidRPr="00DF495C" w:rsidRDefault="008B3410" w:rsidP="00A32948">
      <w:pPr>
        <w:tabs>
          <w:tab w:val="left" w:pos="1418"/>
        </w:tabs>
        <w:jc w:val="both"/>
        <w:rPr>
          <w:rFonts w:ascii="Bookman Old Style" w:hAnsi="Bookman Old Style"/>
          <w:lang w:val="en-US"/>
        </w:rPr>
      </w:pPr>
    </w:p>
    <w:p w14:paraId="3A93F946" w14:textId="3F3D55BE" w:rsidR="00602D06" w:rsidRPr="00DF495C" w:rsidRDefault="008E321B" w:rsidP="008B3410">
      <w:pPr>
        <w:tabs>
          <w:tab w:val="left" w:pos="1418"/>
        </w:tabs>
        <w:jc w:val="both"/>
        <w:rPr>
          <w:rFonts w:ascii="Bookman Old Style" w:hAnsi="Bookman Old Style"/>
          <w:i/>
          <w:iCs/>
          <w:lang w:val="en-US"/>
        </w:rPr>
      </w:pPr>
      <w:r w:rsidRPr="00DF495C">
        <w:rPr>
          <w:rFonts w:ascii="Bookman Old Style" w:hAnsi="Bookman Old Style"/>
          <w:b/>
          <w:bCs/>
          <w:i/>
          <w:iCs/>
          <w:color w:val="000000"/>
          <w:sz w:val="18"/>
          <w:szCs w:val="18"/>
          <w:lang w:val="en-US" w:eastAsia="en-US"/>
        </w:rPr>
        <w:t xml:space="preserve">D1_06.   </w:t>
      </w:r>
      <w:r w:rsidR="00602D06" w:rsidRPr="00DF495C">
        <w:rPr>
          <w:rFonts w:ascii="Bookman Old Style" w:hAnsi="Bookman Old Style"/>
          <w:i/>
          <w:iCs/>
          <w:lang w:val="en-US"/>
        </w:rPr>
        <w:t xml:space="preserve">Working with fire, ovens or very hot machines or tools, or unsafe electric wires/cables, where (you/NAME) might get burned? </w:t>
      </w:r>
      <w:proofErr w:type="gramStart"/>
      <w:r w:rsidR="00602D06" w:rsidRPr="00DF495C">
        <w:rPr>
          <w:rFonts w:ascii="Bookman Old Style" w:hAnsi="Bookman Old Style"/>
          <w:i/>
          <w:iCs/>
          <w:lang w:val="en-US"/>
        </w:rPr>
        <w:t>e.g.</w:t>
      </w:r>
      <w:proofErr w:type="gramEnd"/>
      <w:r w:rsidR="00602D06" w:rsidRPr="00DF495C">
        <w:rPr>
          <w:rFonts w:ascii="Bookman Old Style" w:hAnsi="Bookman Old Style"/>
          <w:i/>
          <w:iCs/>
          <w:lang w:val="en-US"/>
        </w:rPr>
        <w:t xml:space="preserve"> fires ovens, irons, welding tools, hot metal surfaces, burners, electric wires/cables, brick kilns</w:t>
      </w:r>
    </w:p>
    <w:p w14:paraId="2762887F" w14:textId="77777777" w:rsidR="008B3410" w:rsidRPr="00DF495C" w:rsidRDefault="008B3410" w:rsidP="008B3410">
      <w:pPr>
        <w:tabs>
          <w:tab w:val="left" w:pos="1418"/>
        </w:tabs>
        <w:jc w:val="both"/>
        <w:rPr>
          <w:rFonts w:ascii="Bookman Old Style" w:hAnsi="Bookman Old Style"/>
          <w:lang w:val="en-US"/>
        </w:rPr>
      </w:pPr>
    </w:p>
    <w:p w14:paraId="59CEC8D2" w14:textId="3EF8AEB3" w:rsidR="00602D06" w:rsidRPr="00DF495C" w:rsidRDefault="008B3410" w:rsidP="008B3410">
      <w:pPr>
        <w:tabs>
          <w:tab w:val="left" w:pos="1418"/>
        </w:tabs>
        <w:jc w:val="both"/>
        <w:rPr>
          <w:rFonts w:ascii="Bookman Old Style" w:hAnsi="Bookman Old Style"/>
          <w:i/>
          <w:iCs/>
          <w:lang w:val="en-US"/>
        </w:rPr>
      </w:pPr>
      <w:r w:rsidRPr="00DF495C">
        <w:rPr>
          <w:rFonts w:ascii="Bookman Old Style" w:hAnsi="Bookman Old Style"/>
          <w:b/>
          <w:bCs/>
          <w:i/>
          <w:iCs/>
          <w:color w:val="000000"/>
          <w:sz w:val="18"/>
          <w:szCs w:val="18"/>
          <w:lang w:val="en-US" w:eastAsia="en-US"/>
        </w:rPr>
        <w:t>D1_0</w:t>
      </w:r>
      <w:r w:rsidR="00F12677" w:rsidRPr="00DF495C">
        <w:rPr>
          <w:rFonts w:ascii="Bookman Old Style" w:hAnsi="Bookman Old Style"/>
          <w:b/>
          <w:bCs/>
          <w:i/>
          <w:iCs/>
          <w:color w:val="000000"/>
          <w:sz w:val="18"/>
          <w:szCs w:val="18"/>
          <w:lang w:val="en-US" w:eastAsia="en-US"/>
        </w:rPr>
        <w:t>7</w:t>
      </w:r>
      <w:r w:rsidRPr="00DF495C">
        <w:rPr>
          <w:rFonts w:ascii="Bookman Old Style" w:hAnsi="Bookman Old Style"/>
          <w:b/>
          <w:bCs/>
          <w:i/>
          <w:iCs/>
          <w:color w:val="000000"/>
          <w:sz w:val="18"/>
          <w:szCs w:val="18"/>
          <w:lang w:val="en-US" w:eastAsia="en-US"/>
        </w:rPr>
        <w:t xml:space="preserve">.   </w:t>
      </w:r>
      <w:r w:rsidR="00602D06" w:rsidRPr="00DF495C">
        <w:rPr>
          <w:rFonts w:ascii="Bookman Old Style" w:hAnsi="Bookman Old Style"/>
          <w:i/>
          <w:iCs/>
          <w:lang w:val="en-US"/>
        </w:rPr>
        <w:t xml:space="preserve">Working in very a noisy place, so that (you/NAME) had to shout to speak? </w:t>
      </w:r>
      <w:proofErr w:type="gramStart"/>
      <w:r w:rsidR="00602D06" w:rsidRPr="00DF495C">
        <w:rPr>
          <w:rFonts w:ascii="Bookman Old Style" w:hAnsi="Bookman Old Style"/>
          <w:i/>
          <w:iCs/>
          <w:lang w:val="en-US"/>
        </w:rPr>
        <w:t>e.g.</w:t>
      </w:r>
      <w:proofErr w:type="gramEnd"/>
      <w:r w:rsidR="00602D06" w:rsidRPr="00DF495C">
        <w:rPr>
          <w:rFonts w:ascii="Bookman Old Style" w:hAnsi="Bookman Old Style"/>
          <w:i/>
          <w:iCs/>
          <w:lang w:val="en-US"/>
        </w:rPr>
        <w:t xml:space="preserve"> very loud noisy machines, loud traffic</w:t>
      </w:r>
    </w:p>
    <w:p w14:paraId="509EF3C6" w14:textId="77777777" w:rsidR="008B3410" w:rsidRPr="00DF495C" w:rsidRDefault="008B3410" w:rsidP="008B3410">
      <w:pPr>
        <w:tabs>
          <w:tab w:val="left" w:pos="1418"/>
        </w:tabs>
        <w:jc w:val="both"/>
        <w:rPr>
          <w:rFonts w:ascii="Bookman Old Style" w:hAnsi="Bookman Old Style"/>
          <w:lang w:val="en-US"/>
        </w:rPr>
      </w:pPr>
    </w:p>
    <w:p w14:paraId="6CFB0AAF" w14:textId="361E641C" w:rsidR="00602D06" w:rsidRPr="00DF495C" w:rsidRDefault="008B3410" w:rsidP="008B3410">
      <w:pPr>
        <w:tabs>
          <w:tab w:val="left" w:pos="1418"/>
        </w:tabs>
        <w:jc w:val="both"/>
        <w:rPr>
          <w:rFonts w:ascii="Bookman Old Style" w:hAnsi="Bookman Old Style"/>
          <w:i/>
          <w:iCs/>
          <w:lang w:val="en-US"/>
        </w:rPr>
      </w:pPr>
      <w:r w:rsidRPr="00DF495C">
        <w:rPr>
          <w:rFonts w:ascii="Bookman Old Style" w:hAnsi="Bookman Old Style"/>
          <w:b/>
          <w:bCs/>
          <w:i/>
          <w:iCs/>
          <w:color w:val="000000"/>
          <w:sz w:val="18"/>
          <w:szCs w:val="18"/>
          <w:lang w:val="en-US" w:eastAsia="en-US"/>
        </w:rPr>
        <w:t>D1_0</w:t>
      </w:r>
      <w:r w:rsidR="00F12677" w:rsidRPr="00DF495C">
        <w:rPr>
          <w:rFonts w:ascii="Bookman Old Style" w:hAnsi="Bookman Old Style"/>
          <w:b/>
          <w:bCs/>
          <w:i/>
          <w:iCs/>
          <w:color w:val="000000"/>
          <w:sz w:val="18"/>
          <w:szCs w:val="18"/>
          <w:lang w:val="en-US" w:eastAsia="en-US"/>
        </w:rPr>
        <w:t>8</w:t>
      </w:r>
      <w:r w:rsidRPr="00DF495C">
        <w:rPr>
          <w:rFonts w:ascii="Bookman Old Style" w:hAnsi="Bookman Old Style"/>
          <w:b/>
          <w:bCs/>
          <w:i/>
          <w:iCs/>
          <w:color w:val="000000"/>
          <w:sz w:val="18"/>
          <w:szCs w:val="18"/>
          <w:lang w:val="en-US" w:eastAsia="en-US"/>
        </w:rPr>
        <w:t xml:space="preserve">.   </w:t>
      </w:r>
      <w:r w:rsidR="00602D06" w:rsidRPr="00DF495C">
        <w:rPr>
          <w:rFonts w:ascii="Bookman Old Style" w:hAnsi="Bookman Old Style"/>
          <w:i/>
          <w:iCs/>
          <w:lang w:val="en-US"/>
        </w:rPr>
        <w:t xml:space="preserve">Working indoors or outdoors where dust, sand, smoke or fumes make it hard to breathe or see clearly? </w:t>
      </w:r>
      <w:proofErr w:type="gramStart"/>
      <w:r w:rsidR="00602D06" w:rsidRPr="00DF495C">
        <w:rPr>
          <w:rFonts w:ascii="Bookman Old Style" w:hAnsi="Bookman Old Style"/>
          <w:i/>
          <w:iCs/>
          <w:lang w:val="en-US"/>
        </w:rPr>
        <w:t>e.g.</w:t>
      </w:r>
      <w:proofErr w:type="gramEnd"/>
      <w:r w:rsidR="00602D06" w:rsidRPr="00DF495C">
        <w:rPr>
          <w:rFonts w:ascii="Bookman Old Style" w:hAnsi="Bookman Old Style"/>
          <w:i/>
          <w:iCs/>
          <w:lang w:val="en-US"/>
        </w:rPr>
        <w:t xml:space="preserve"> insufficient ventilation</w:t>
      </w:r>
    </w:p>
    <w:p w14:paraId="221F867F" w14:textId="77777777" w:rsidR="008B3410" w:rsidRPr="00DF495C" w:rsidRDefault="008B3410" w:rsidP="008B3410">
      <w:pPr>
        <w:tabs>
          <w:tab w:val="left" w:pos="1418"/>
        </w:tabs>
        <w:jc w:val="both"/>
        <w:rPr>
          <w:rFonts w:ascii="Bookman Old Style" w:hAnsi="Bookman Old Style"/>
          <w:lang w:val="en-US"/>
        </w:rPr>
      </w:pPr>
    </w:p>
    <w:p w14:paraId="75D5D913" w14:textId="7E672AE9" w:rsidR="00602D06" w:rsidRPr="00DF495C" w:rsidRDefault="008B3410" w:rsidP="008B3410">
      <w:pPr>
        <w:tabs>
          <w:tab w:val="left" w:pos="1418"/>
        </w:tabs>
        <w:jc w:val="both"/>
        <w:rPr>
          <w:rFonts w:ascii="Bookman Old Style" w:hAnsi="Bookman Old Style"/>
          <w:i/>
          <w:iCs/>
          <w:lang w:val="en-US"/>
        </w:rPr>
      </w:pPr>
      <w:r w:rsidRPr="00DF495C">
        <w:rPr>
          <w:rFonts w:ascii="Bookman Old Style" w:hAnsi="Bookman Old Style"/>
          <w:b/>
          <w:bCs/>
          <w:i/>
          <w:iCs/>
          <w:color w:val="000000"/>
          <w:sz w:val="18"/>
          <w:szCs w:val="18"/>
          <w:lang w:val="en-US" w:eastAsia="en-US"/>
        </w:rPr>
        <w:t>D1_0</w:t>
      </w:r>
      <w:r w:rsidR="00F12677" w:rsidRPr="00DF495C">
        <w:rPr>
          <w:rFonts w:ascii="Bookman Old Style" w:hAnsi="Bookman Old Style"/>
          <w:b/>
          <w:bCs/>
          <w:i/>
          <w:iCs/>
          <w:color w:val="000000"/>
          <w:sz w:val="18"/>
          <w:szCs w:val="18"/>
          <w:lang w:val="en-US" w:eastAsia="en-US"/>
        </w:rPr>
        <w:t>9</w:t>
      </w:r>
      <w:r w:rsidRPr="00DF495C">
        <w:rPr>
          <w:rFonts w:ascii="Bookman Old Style" w:hAnsi="Bookman Old Style"/>
          <w:b/>
          <w:bCs/>
          <w:i/>
          <w:iCs/>
          <w:color w:val="000000"/>
          <w:sz w:val="18"/>
          <w:szCs w:val="18"/>
          <w:lang w:val="en-US" w:eastAsia="en-US"/>
        </w:rPr>
        <w:t xml:space="preserve">.   </w:t>
      </w:r>
      <w:r w:rsidR="00602D06" w:rsidRPr="00DF495C">
        <w:rPr>
          <w:rFonts w:ascii="Bookman Old Style" w:hAnsi="Bookman Old Style"/>
          <w:i/>
          <w:iCs/>
          <w:lang w:val="en-US"/>
        </w:rPr>
        <w:t xml:space="preserve">Working in a place that is very cold, or working outdoors in very rainy or wet weather? </w:t>
      </w:r>
      <w:proofErr w:type="gramStart"/>
      <w:r w:rsidR="00602D06" w:rsidRPr="00DF495C">
        <w:rPr>
          <w:rFonts w:ascii="Bookman Old Style" w:hAnsi="Bookman Old Style"/>
          <w:i/>
          <w:iCs/>
          <w:lang w:val="en-US"/>
        </w:rPr>
        <w:t>e.g.</w:t>
      </w:r>
      <w:proofErr w:type="gramEnd"/>
      <w:r w:rsidR="00602D06" w:rsidRPr="00DF495C">
        <w:rPr>
          <w:rFonts w:ascii="Bookman Old Style" w:hAnsi="Bookman Old Style"/>
          <w:i/>
          <w:iCs/>
          <w:lang w:val="en-US"/>
        </w:rPr>
        <w:t xml:space="preserve"> in cold stores/fridges, working in rain/storms</w:t>
      </w:r>
    </w:p>
    <w:p w14:paraId="27F5B7B3" w14:textId="1F347809" w:rsidR="00602D06" w:rsidRPr="00DF495C" w:rsidRDefault="008B3410" w:rsidP="008B3410">
      <w:pPr>
        <w:tabs>
          <w:tab w:val="left" w:pos="1418"/>
        </w:tabs>
        <w:spacing w:before="240"/>
        <w:jc w:val="both"/>
        <w:rPr>
          <w:rFonts w:ascii="Bookman Old Style" w:hAnsi="Bookman Old Style"/>
          <w:i/>
          <w:iCs/>
          <w:lang w:val="en-US"/>
        </w:rPr>
      </w:pPr>
      <w:r w:rsidRPr="00DF495C">
        <w:rPr>
          <w:rFonts w:ascii="Bookman Old Style" w:hAnsi="Bookman Old Style"/>
          <w:b/>
          <w:bCs/>
          <w:i/>
          <w:iCs/>
          <w:color w:val="000000"/>
          <w:sz w:val="18"/>
          <w:szCs w:val="18"/>
          <w:lang w:val="en-US" w:eastAsia="en-US"/>
        </w:rPr>
        <w:t>D1_</w:t>
      </w:r>
      <w:r w:rsidR="00F12677" w:rsidRPr="00DF495C">
        <w:rPr>
          <w:rFonts w:ascii="Bookman Old Style" w:hAnsi="Bookman Old Style"/>
          <w:b/>
          <w:bCs/>
          <w:i/>
          <w:iCs/>
          <w:color w:val="000000"/>
          <w:sz w:val="18"/>
          <w:szCs w:val="18"/>
          <w:lang w:val="en-US" w:eastAsia="en-US"/>
        </w:rPr>
        <w:t>10</w:t>
      </w:r>
      <w:r w:rsidRPr="00DF495C">
        <w:rPr>
          <w:rFonts w:ascii="Bookman Old Style" w:hAnsi="Bookman Old Style"/>
          <w:b/>
          <w:bCs/>
          <w:i/>
          <w:iCs/>
          <w:color w:val="000000"/>
          <w:sz w:val="18"/>
          <w:szCs w:val="18"/>
          <w:lang w:val="en-US" w:eastAsia="en-US"/>
        </w:rPr>
        <w:t xml:space="preserve">.   </w:t>
      </w:r>
      <w:r w:rsidR="00602D06" w:rsidRPr="00DF495C">
        <w:rPr>
          <w:rFonts w:ascii="Bookman Old Style" w:hAnsi="Bookman Old Style"/>
          <w:i/>
          <w:iCs/>
          <w:lang w:val="en-US"/>
        </w:rPr>
        <w:t>Working long hours in the hot sun without a break?</w:t>
      </w:r>
    </w:p>
    <w:p w14:paraId="18950301" w14:textId="4ED80B61" w:rsidR="00602D06" w:rsidRPr="00DF495C" w:rsidRDefault="008B3410" w:rsidP="008B3410">
      <w:pPr>
        <w:tabs>
          <w:tab w:val="left" w:pos="1418"/>
        </w:tabs>
        <w:spacing w:before="240"/>
        <w:jc w:val="both"/>
        <w:rPr>
          <w:rFonts w:ascii="Bookman Old Style" w:hAnsi="Bookman Old Style"/>
          <w:i/>
          <w:iCs/>
          <w:lang w:val="en-US"/>
        </w:rPr>
      </w:pPr>
      <w:r w:rsidRPr="00DF495C">
        <w:rPr>
          <w:rFonts w:ascii="Bookman Old Style" w:hAnsi="Bookman Old Style"/>
          <w:b/>
          <w:bCs/>
          <w:i/>
          <w:iCs/>
          <w:color w:val="000000"/>
          <w:sz w:val="18"/>
          <w:szCs w:val="18"/>
          <w:lang w:val="en-US" w:eastAsia="en-US"/>
        </w:rPr>
        <w:t>D1_</w:t>
      </w:r>
      <w:r w:rsidR="003F3649" w:rsidRPr="00DF495C">
        <w:rPr>
          <w:rFonts w:ascii="Bookman Old Style" w:hAnsi="Bookman Old Style"/>
          <w:b/>
          <w:bCs/>
          <w:i/>
          <w:iCs/>
          <w:color w:val="000000"/>
          <w:sz w:val="18"/>
          <w:szCs w:val="18"/>
          <w:lang w:val="en-US" w:eastAsia="en-US"/>
        </w:rPr>
        <w:t>1</w:t>
      </w:r>
      <w:r w:rsidR="00F12677" w:rsidRPr="00DF495C">
        <w:rPr>
          <w:rFonts w:ascii="Bookman Old Style" w:hAnsi="Bookman Old Style"/>
          <w:b/>
          <w:bCs/>
          <w:i/>
          <w:iCs/>
          <w:color w:val="000000"/>
          <w:sz w:val="18"/>
          <w:szCs w:val="18"/>
          <w:lang w:val="en-US" w:eastAsia="en-US"/>
        </w:rPr>
        <w:t>1</w:t>
      </w:r>
      <w:r w:rsidRPr="00DF495C">
        <w:rPr>
          <w:rFonts w:ascii="Bookman Old Style" w:hAnsi="Bookman Old Style"/>
          <w:b/>
          <w:bCs/>
          <w:i/>
          <w:iCs/>
          <w:color w:val="000000"/>
          <w:sz w:val="18"/>
          <w:szCs w:val="18"/>
          <w:lang w:val="en-US" w:eastAsia="en-US"/>
        </w:rPr>
        <w:t xml:space="preserve">.   </w:t>
      </w:r>
      <w:r w:rsidR="00602D06" w:rsidRPr="00DF495C">
        <w:rPr>
          <w:rFonts w:ascii="Bookman Old Style" w:hAnsi="Bookman Old Style"/>
          <w:i/>
          <w:iCs/>
          <w:lang w:val="en-US"/>
        </w:rPr>
        <w:t xml:space="preserve">Working below the ground in mining wells or tunnels or other very small spaces? </w:t>
      </w:r>
      <w:proofErr w:type="gramStart"/>
      <w:r w:rsidR="00602D06" w:rsidRPr="00DF495C">
        <w:rPr>
          <w:rFonts w:ascii="Bookman Old Style" w:hAnsi="Bookman Old Style"/>
          <w:i/>
          <w:iCs/>
          <w:lang w:val="en-US"/>
        </w:rPr>
        <w:t>e.g.</w:t>
      </w:r>
      <w:proofErr w:type="gramEnd"/>
      <w:r w:rsidR="00602D06" w:rsidRPr="00DF495C">
        <w:rPr>
          <w:rFonts w:ascii="Bookman Old Style" w:hAnsi="Bookman Old Style"/>
          <w:i/>
          <w:iCs/>
          <w:lang w:val="en-US"/>
        </w:rPr>
        <w:t xml:space="preserve"> going down into mines to bring out rocks/stones/coal, cutting rocks/stones/coal below the ground</w:t>
      </w:r>
    </w:p>
    <w:p w14:paraId="27A100F3" w14:textId="7141EFE3" w:rsidR="00602D06" w:rsidRPr="00DF495C" w:rsidRDefault="008B3410" w:rsidP="008B3410">
      <w:pPr>
        <w:tabs>
          <w:tab w:val="left" w:pos="1418"/>
        </w:tabs>
        <w:spacing w:before="240"/>
        <w:jc w:val="both"/>
        <w:rPr>
          <w:rFonts w:ascii="Bookman Old Style" w:hAnsi="Bookman Old Style"/>
          <w:i/>
          <w:iCs/>
          <w:lang w:val="en-US"/>
        </w:rPr>
      </w:pPr>
      <w:r w:rsidRPr="00DF495C">
        <w:rPr>
          <w:rFonts w:ascii="Bookman Old Style" w:hAnsi="Bookman Old Style"/>
          <w:b/>
          <w:bCs/>
          <w:i/>
          <w:iCs/>
          <w:color w:val="000000"/>
          <w:sz w:val="18"/>
          <w:szCs w:val="18"/>
          <w:lang w:val="en-US" w:eastAsia="en-US"/>
        </w:rPr>
        <w:t>D1_</w:t>
      </w:r>
      <w:r w:rsidR="003F3649" w:rsidRPr="00DF495C">
        <w:rPr>
          <w:rFonts w:ascii="Bookman Old Style" w:hAnsi="Bookman Old Style"/>
          <w:b/>
          <w:bCs/>
          <w:i/>
          <w:iCs/>
          <w:color w:val="000000"/>
          <w:sz w:val="18"/>
          <w:szCs w:val="18"/>
          <w:lang w:val="en-US" w:eastAsia="en-US"/>
        </w:rPr>
        <w:t>1</w:t>
      </w:r>
      <w:r w:rsidR="0017428D" w:rsidRPr="00DF495C">
        <w:rPr>
          <w:rFonts w:ascii="Bookman Old Style" w:hAnsi="Bookman Old Style"/>
          <w:b/>
          <w:bCs/>
          <w:i/>
          <w:iCs/>
          <w:color w:val="000000"/>
          <w:sz w:val="18"/>
          <w:szCs w:val="18"/>
          <w:lang w:val="en-US" w:eastAsia="en-US"/>
        </w:rPr>
        <w:t>2</w:t>
      </w:r>
      <w:r w:rsidRPr="00DF495C">
        <w:rPr>
          <w:rFonts w:ascii="Bookman Old Style" w:hAnsi="Bookman Old Style"/>
          <w:b/>
          <w:bCs/>
          <w:i/>
          <w:iCs/>
          <w:color w:val="000000"/>
          <w:sz w:val="18"/>
          <w:szCs w:val="18"/>
          <w:lang w:val="en-US" w:eastAsia="en-US"/>
        </w:rPr>
        <w:t xml:space="preserve">.   </w:t>
      </w:r>
      <w:r w:rsidR="00602D06" w:rsidRPr="00DF495C">
        <w:rPr>
          <w:rFonts w:ascii="Bookman Old Style" w:hAnsi="Bookman Old Style"/>
          <w:i/>
          <w:iCs/>
          <w:lang w:val="en-US"/>
        </w:rPr>
        <w:t xml:space="preserve">Working underwater? </w:t>
      </w:r>
      <w:proofErr w:type="gramStart"/>
      <w:r w:rsidR="00602D06" w:rsidRPr="00DF495C">
        <w:rPr>
          <w:rFonts w:ascii="Bookman Old Style" w:hAnsi="Bookman Old Style"/>
          <w:i/>
          <w:iCs/>
          <w:lang w:val="en-US"/>
        </w:rPr>
        <w:t>e.g.</w:t>
      </w:r>
      <w:proofErr w:type="gramEnd"/>
      <w:r w:rsidR="00602D06" w:rsidRPr="00DF495C">
        <w:rPr>
          <w:rFonts w:ascii="Bookman Old Style" w:hAnsi="Bookman Old Style"/>
          <w:i/>
          <w:iCs/>
          <w:lang w:val="en-US"/>
        </w:rPr>
        <w:t xml:space="preserve"> diving for shells, untangling nets in seas, lakes, rivers?</w:t>
      </w:r>
    </w:p>
    <w:p w14:paraId="66AE3DF8" w14:textId="60BFD03B" w:rsidR="00602D06" w:rsidRPr="00DF495C" w:rsidRDefault="008B3410" w:rsidP="008B3410">
      <w:pPr>
        <w:tabs>
          <w:tab w:val="left" w:pos="1418"/>
        </w:tabs>
        <w:spacing w:before="240"/>
        <w:jc w:val="both"/>
        <w:rPr>
          <w:rFonts w:ascii="Bookman Old Style" w:hAnsi="Bookman Old Style"/>
          <w:i/>
          <w:iCs/>
          <w:lang w:val="en-US"/>
        </w:rPr>
      </w:pPr>
      <w:r w:rsidRPr="00DF495C">
        <w:rPr>
          <w:rFonts w:ascii="Bookman Old Style" w:hAnsi="Bookman Old Style"/>
          <w:b/>
          <w:bCs/>
          <w:i/>
          <w:iCs/>
          <w:color w:val="000000"/>
          <w:sz w:val="18"/>
          <w:szCs w:val="18"/>
          <w:lang w:val="en-US" w:eastAsia="en-US"/>
        </w:rPr>
        <w:t>D1_</w:t>
      </w:r>
      <w:r w:rsidR="003F3649" w:rsidRPr="00DF495C">
        <w:rPr>
          <w:rFonts w:ascii="Bookman Old Style" w:hAnsi="Bookman Old Style"/>
          <w:b/>
          <w:bCs/>
          <w:i/>
          <w:iCs/>
          <w:color w:val="000000"/>
          <w:sz w:val="18"/>
          <w:szCs w:val="18"/>
          <w:lang w:val="en-US" w:eastAsia="en-US"/>
        </w:rPr>
        <w:t>1</w:t>
      </w:r>
      <w:r w:rsidR="0017428D" w:rsidRPr="00DF495C">
        <w:rPr>
          <w:rFonts w:ascii="Bookman Old Style" w:hAnsi="Bookman Old Style"/>
          <w:b/>
          <w:bCs/>
          <w:i/>
          <w:iCs/>
          <w:color w:val="000000"/>
          <w:sz w:val="18"/>
          <w:szCs w:val="18"/>
          <w:lang w:val="en-US" w:eastAsia="en-US"/>
        </w:rPr>
        <w:t>3</w:t>
      </w:r>
      <w:r w:rsidRPr="00DF495C">
        <w:rPr>
          <w:rFonts w:ascii="Bookman Old Style" w:hAnsi="Bookman Old Style"/>
          <w:b/>
          <w:bCs/>
          <w:i/>
          <w:iCs/>
          <w:color w:val="000000"/>
          <w:sz w:val="18"/>
          <w:szCs w:val="18"/>
          <w:lang w:val="en-US" w:eastAsia="en-US"/>
        </w:rPr>
        <w:t xml:space="preserve">.   </w:t>
      </w:r>
      <w:r w:rsidR="00602D06" w:rsidRPr="00DF495C">
        <w:rPr>
          <w:rFonts w:ascii="Bookman Old Style" w:hAnsi="Bookman Old Style"/>
          <w:i/>
          <w:iCs/>
          <w:lang w:val="en-US"/>
        </w:rPr>
        <w:t xml:space="preserve">Working with or around agricultural chemicals? Or helping someone else to do this. </w:t>
      </w:r>
      <w:proofErr w:type="gramStart"/>
      <w:r w:rsidR="00602D06" w:rsidRPr="00DF495C">
        <w:rPr>
          <w:rFonts w:ascii="Bookman Old Style" w:hAnsi="Bookman Old Style"/>
          <w:i/>
          <w:iCs/>
          <w:lang w:val="en-US"/>
        </w:rPr>
        <w:t>e.g.</w:t>
      </w:r>
      <w:proofErr w:type="gramEnd"/>
      <w:r w:rsidR="00602D06" w:rsidRPr="00DF495C">
        <w:rPr>
          <w:rFonts w:ascii="Bookman Old Style" w:hAnsi="Bookman Old Style"/>
          <w:i/>
          <w:iCs/>
          <w:lang w:val="en-US"/>
        </w:rPr>
        <w:t xml:space="preserve"> spraying or spreading fertilizers to help crops/plants grow, spraying or spreading pesticides/herbicides to kill bugs or weeds, cleaning pesticide containers e.g., cleaning products, oil or gas, paints, glues, bleach, disinfectants, dyes, solvents, batteries, mercury or other chemicals</w:t>
      </w:r>
    </w:p>
    <w:p w14:paraId="458C4F2D" w14:textId="6D324E8E" w:rsidR="00602D06" w:rsidRPr="00DF495C" w:rsidRDefault="008B3410" w:rsidP="008B3410">
      <w:pPr>
        <w:tabs>
          <w:tab w:val="left" w:pos="1418"/>
        </w:tabs>
        <w:spacing w:before="240"/>
        <w:jc w:val="both"/>
        <w:rPr>
          <w:rFonts w:ascii="Bookman Old Style" w:hAnsi="Bookman Old Style"/>
          <w:i/>
          <w:iCs/>
          <w:lang w:val="en-US"/>
        </w:rPr>
      </w:pPr>
      <w:r w:rsidRPr="00DF495C">
        <w:rPr>
          <w:rFonts w:ascii="Bookman Old Style" w:hAnsi="Bookman Old Style"/>
          <w:b/>
          <w:bCs/>
          <w:i/>
          <w:iCs/>
          <w:color w:val="000000"/>
          <w:sz w:val="18"/>
          <w:szCs w:val="18"/>
          <w:lang w:val="en-US" w:eastAsia="en-US"/>
        </w:rPr>
        <w:t>D1_</w:t>
      </w:r>
      <w:r w:rsidR="003F3649" w:rsidRPr="00DF495C">
        <w:rPr>
          <w:rFonts w:ascii="Bookman Old Style" w:hAnsi="Bookman Old Style"/>
          <w:b/>
          <w:bCs/>
          <w:i/>
          <w:iCs/>
          <w:color w:val="000000"/>
          <w:sz w:val="18"/>
          <w:szCs w:val="18"/>
          <w:lang w:val="en-US" w:eastAsia="en-US"/>
        </w:rPr>
        <w:t>1</w:t>
      </w:r>
      <w:r w:rsidR="0017428D" w:rsidRPr="00DF495C">
        <w:rPr>
          <w:rFonts w:ascii="Bookman Old Style" w:hAnsi="Bookman Old Style"/>
          <w:b/>
          <w:bCs/>
          <w:i/>
          <w:iCs/>
          <w:color w:val="000000"/>
          <w:sz w:val="18"/>
          <w:szCs w:val="18"/>
          <w:lang w:val="en-US" w:eastAsia="en-US"/>
        </w:rPr>
        <w:t>4</w:t>
      </w:r>
      <w:r w:rsidRPr="00DF495C">
        <w:rPr>
          <w:rFonts w:ascii="Bookman Old Style" w:hAnsi="Bookman Old Style"/>
          <w:b/>
          <w:bCs/>
          <w:i/>
          <w:iCs/>
          <w:color w:val="000000"/>
          <w:sz w:val="18"/>
          <w:szCs w:val="18"/>
          <w:lang w:val="en-US" w:eastAsia="en-US"/>
        </w:rPr>
        <w:t xml:space="preserve">.  </w:t>
      </w:r>
      <w:r w:rsidR="00602D06" w:rsidRPr="00DF495C">
        <w:rPr>
          <w:rFonts w:ascii="Bookman Old Style" w:hAnsi="Bookman Old Style"/>
          <w:i/>
          <w:iCs/>
          <w:lang w:val="en-US"/>
        </w:rPr>
        <w:t xml:space="preserve">Working with liquids or powders that irritate your skin, burn easily, give off </w:t>
      </w:r>
      <w:proofErr w:type="spellStart"/>
      <w:r w:rsidR="00602D06" w:rsidRPr="00DF495C">
        <w:rPr>
          <w:rFonts w:ascii="Bookman Old Style" w:hAnsi="Bookman Old Style"/>
          <w:i/>
          <w:iCs/>
          <w:lang w:val="en-US"/>
        </w:rPr>
        <w:t>vapours</w:t>
      </w:r>
      <w:proofErr w:type="spellEnd"/>
      <w:r w:rsidR="00602D06" w:rsidRPr="00DF495C">
        <w:rPr>
          <w:rFonts w:ascii="Bookman Old Style" w:hAnsi="Bookman Old Style"/>
          <w:i/>
          <w:iCs/>
          <w:lang w:val="en-US"/>
        </w:rPr>
        <w:t xml:space="preserve"> that smell bad or can explode?</w:t>
      </w:r>
    </w:p>
    <w:p w14:paraId="32C64365" w14:textId="1F693E44" w:rsidR="003D519A" w:rsidRPr="00DF495C" w:rsidRDefault="008B3410" w:rsidP="008B3410">
      <w:pPr>
        <w:tabs>
          <w:tab w:val="left" w:pos="1418"/>
        </w:tabs>
        <w:spacing w:before="240"/>
        <w:jc w:val="both"/>
        <w:rPr>
          <w:rFonts w:ascii="Bookman Old Style" w:hAnsi="Bookman Old Style"/>
          <w:i/>
          <w:iCs/>
          <w:lang w:val="en-US"/>
        </w:rPr>
      </w:pPr>
      <w:r w:rsidRPr="00DF495C">
        <w:rPr>
          <w:rFonts w:ascii="Bookman Old Style" w:hAnsi="Bookman Old Style"/>
          <w:b/>
          <w:bCs/>
          <w:i/>
          <w:iCs/>
          <w:color w:val="000000"/>
          <w:sz w:val="18"/>
          <w:szCs w:val="18"/>
          <w:lang w:val="en-US" w:eastAsia="en-US"/>
        </w:rPr>
        <w:t>D1_</w:t>
      </w:r>
      <w:r w:rsidR="003F3649" w:rsidRPr="00DF495C">
        <w:rPr>
          <w:rFonts w:ascii="Bookman Old Style" w:hAnsi="Bookman Old Style"/>
          <w:b/>
          <w:bCs/>
          <w:i/>
          <w:iCs/>
          <w:color w:val="000000"/>
          <w:sz w:val="18"/>
          <w:szCs w:val="18"/>
          <w:lang w:val="en-US" w:eastAsia="en-US"/>
        </w:rPr>
        <w:t>1</w:t>
      </w:r>
      <w:r w:rsidR="0017428D" w:rsidRPr="00DF495C">
        <w:rPr>
          <w:rFonts w:ascii="Bookman Old Style" w:hAnsi="Bookman Old Style"/>
          <w:b/>
          <w:bCs/>
          <w:i/>
          <w:iCs/>
          <w:color w:val="000000"/>
          <w:sz w:val="18"/>
          <w:szCs w:val="18"/>
          <w:lang w:val="en-US" w:eastAsia="en-US"/>
        </w:rPr>
        <w:t>5</w:t>
      </w:r>
      <w:r w:rsidRPr="00DF495C">
        <w:rPr>
          <w:rFonts w:ascii="Bookman Old Style" w:hAnsi="Bookman Old Style"/>
          <w:b/>
          <w:bCs/>
          <w:i/>
          <w:iCs/>
          <w:color w:val="000000"/>
          <w:sz w:val="18"/>
          <w:szCs w:val="18"/>
          <w:lang w:val="en-US" w:eastAsia="en-US"/>
        </w:rPr>
        <w:t xml:space="preserve">.   </w:t>
      </w:r>
      <w:r w:rsidR="003D519A" w:rsidRPr="00DF495C">
        <w:rPr>
          <w:rFonts w:ascii="Bookman Old Style" w:hAnsi="Bookman Old Style"/>
          <w:i/>
          <w:iCs/>
          <w:lang w:val="en-US"/>
        </w:rPr>
        <w:t>Working during the night-time or very early in the morning, when it is dark? including going to or from work when it is dark</w:t>
      </w:r>
    </w:p>
    <w:p w14:paraId="7B144F8E" w14:textId="7AE5A75D" w:rsidR="003D519A" w:rsidRPr="00DF495C" w:rsidRDefault="008B3410" w:rsidP="008B3410">
      <w:pPr>
        <w:tabs>
          <w:tab w:val="left" w:pos="1418"/>
        </w:tabs>
        <w:spacing w:before="240"/>
        <w:jc w:val="both"/>
        <w:rPr>
          <w:rFonts w:ascii="Bookman Old Style" w:hAnsi="Bookman Old Style"/>
          <w:i/>
          <w:iCs/>
          <w:lang w:val="en-US"/>
        </w:rPr>
      </w:pPr>
      <w:r w:rsidRPr="00DF495C">
        <w:rPr>
          <w:rFonts w:ascii="Bookman Old Style" w:hAnsi="Bookman Old Style"/>
          <w:b/>
          <w:bCs/>
          <w:i/>
          <w:iCs/>
          <w:color w:val="000000"/>
          <w:sz w:val="18"/>
          <w:szCs w:val="18"/>
          <w:lang w:val="en-US" w:eastAsia="en-US"/>
        </w:rPr>
        <w:t>D1_</w:t>
      </w:r>
      <w:r w:rsidR="003F3649" w:rsidRPr="00DF495C">
        <w:rPr>
          <w:rFonts w:ascii="Bookman Old Style" w:hAnsi="Bookman Old Style"/>
          <w:b/>
          <w:bCs/>
          <w:i/>
          <w:iCs/>
          <w:color w:val="000000"/>
          <w:sz w:val="18"/>
          <w:szCs w:val="18"/>
          <w:lang w:val="en-US" w:eastAsia="en-US"/>
        </w:rPr>
        <w:t>1</w:t>
      </w:r>
      <w:r w:rsidR="0017428D" w:rsidRPr="00DF495C">
        <w:rPr>
          <w:rFonts w:ascii="Bookman Old Style" w:hAnsi="Bookman Old Style"/>
          <w:b/>
          <w:bCs/>
          <w:i/>
          <w:iCs/>
          <w:color w:val="000000"/>
          <w:sz w:val="18"/>
          <w:szCs w:val="18"/>
          <w:lang w:val="en-US" w:eastAsia="en-US"/>
        </w:rPr>
        <w:t>6</w:t>
      </w:r>
      <w:r w:rsidRPr="00DF495C">
        <w:rPr>
          <w:rFonts w:ascii="Bookman Old Style" w:hAnsi="Bookman Old Style"/>
          <w:b/>
          <w:bCs/>
          <w:i/>
          <w:iCs/>
          <w:color w:val="000000"/>
          <w:sz w:val="18"/>
          <w:szCs w:val="18"/>
          <w:lang w:val="en-US" w:eastAsia="en-US"/>
        </w:rPr>
        <w:t xml:space="preserve">.  </w:t>
      </w:r>
      <w:r w:rsidR="003D519A" w:rsidRPr="00DF495C">
        <w:rPr>
          <w:rFonts w:ascii="Bookman Old Style" w:hAnsi="Bookman Old Style"/>
          <w:i/>
          <w:iCs/>
          <w:lang w:val="en-US"/>
        </w:rPr>
        <w:t>Working in contact with large domestic animals (e.g., camels, cattle), wild animals (e.g., snakes, insects) or around animal manure (e.g., manure pits, cleaning stalls)?</w:t>
      </w:r>
    </w:p>
    <w:p w14:paraId="553D00EE" w14:textId="18A5FB5A" w:rsidR="006711E6" w:rsidRPr="00DF495C" w:rsidRDefault="008B3410" w:rsidP="008B3410">
      <w:pPr>
        <w:tabs>
          <w:tab w:val="left" w:pos="1418"/>
        </w:tabs>
        <w:spacing w:before="240"/>
        <w:jc w:val="both"/>
        <w:rPr>
          <w:rFonts w:ascii="Bookman Old Style" w:hAnsi="Bookman Old Style"/>
          <w:i/>
          <w:iCs/>
          <w:lang w:val="en-US"/>
        </w:rPr>
      </w:pPr>
      <w:r w:rsidRPr="00DF495C">
        <w:rPr>
          <w:rFonts w:ascii="Bookman Old Style" w:hAnsi="Bookman Old Style"/>
          <w:b/>
          <w:bCs/>
          <w:i/>
          <w:iCs/>
          <w:color w:val="000000"/>
          <w:sz w:val="18"/>
          <w:szCs w:val="18"/>
          <w:lang w:val="en-US" w:eastAsia="en-US"/>
        </w:rPr>
        <w:t>D1_</w:t>
      </w:r>
      <w:r w:rsidR="008E321B" w:rsidRPr="00DF495C">
        <w:rPr>
          <w:rFonts w:ascii="Bookman Old Style" w:hAnsi="Bookman Old Style"/>
          <w:b/>
          <w:bCs/>
          <w:i/>
          <w:iCs/>
          <w:color w:val="000000"/>
          <w:sz w:val="18"/>
          <w:szCs w:val="18"/>
          <w:lang w:val="en-US" w:eastAsia="en-US"/>
        </w:rPr>
        <w:t>1</w:t>
      </w:r>
      <w:r w:rsidR="0017428D" w:rsidRPr="00DF495C">
        <w:rPr>
          <w:rFonts w:ascii="Bookman Old Style" w:hAnsi="Bookman Old Style"/>
          <w:b/>
          <w:bCs/>
          <w:i/>
          <w:iCs/>
          <w:color w:val="000000"/>
          <w:sz w:val="18"/>
          <w:szCs w:val="18"/>
          <w:lang w:val="en-US" w:eastAsia="en-US"/>
        </w:rPr>
        <w:t>7</w:t>
      </w:r>
      <w:r w:rsidRPr="00DF495C">
        <w:rPr>
          <w:rFonts w:ascii="Bookman Old Style" w:hAnsi="Bookman Old Style"/>
          <w:b/>
          <w:bCs/>
          <w:i/>
          <w:iCs/>
          <w:color w:val="000000"/>
          <w:sz w:val="18"/>
          <w:szCs w:val="18"/>
          <w:lang w:val="en-US" w:eastAsia="en-US"/>
        </w:rPr>
        <w:t xml:space="preserve">.   </w:t>
      </w:r>
      <w:r w:rsidR="003D519A" w:rsidRPr="00DF495C">
        <w:rPr>
          <w:rFonts w:ascii="Bookman Old Style" w:hAnsi="Bookman Old Style"/>
          <w:i/>
          <w:iCs/>
          <w:lang w:val="en-US"/>
        </w:rPr>
        <w:t>Doing the same task over and over again at a fast pace for long hours?</w:t>
      </w:r>
    </w:p>
    <w:p w14:paraId="20599E87" w14:textId="7F6F1721" w:rsidR="003D519A" w:rsidRPr="00DF495C" w:rsidRDefault="003F3649" w:rsidP="00D20CCC">
      <w:pPr>
        <w:tabs>
          <w:tab w:val="left" w:pos="1418"/>
        </w:tabs>
        <w:spacing w:before="240"/>
        <w:jc w:val="both"/>
        <w:rPr>
          <w:rFonts w:ascii="Bookman Old Style" w:hAnsi="Bookman Old Style"/>
          <w:i/>
          <w:iCs/>
          <w:lang w:val="en-US"/>
        </w:rPr>
      </w:pPr>
      <w:r w:rsidRPr="00DF495C">
        <w:rPr>
          <w:rFonts w:ascii="Bookman Old Style" w:hAnsi="Bookman Old Style"/>
          <w:b/>
          <w:bCs/>
          <w:i/>
          <w:iCs/>
          <w:color w:val="000000"/>
          <w:sz w:val="18"/>
          <w:szCs w:val="18"/>
          <w:lang w:val="en-US" w:eastAsia="en-US"/>
        </w:rPr>
        <w:t>D1_</w:t>
      </w:r>
      <w:r w:rsidR="008E321B" w:rsidRPr="00DF495C">
        <w:rPr>
          <w:rFonts w:ascii="Bookman Old Style" w:hAnsi="Bookman Old Style"/>
          <w:b/>
          <w:bCs/>
          <w:i/>
          <w:iCs/>
          <w:color w:val="000000"/>
          <w:sz w:val="18"/>
          <w:szCs w:val="18"/>
          <w:lang w:val="en-US" w:eastAsia="en-US"/>
        </w:rPr>
        <w:t>1</w:t>
      </w:r>
      <w:r w:rsidR="0017428D" w:rsidRPr="00DF495C">
        <w:rPr>
          <w:rFonts w:ascii="Bookman Old Style" w:hAnsi="Bookman Old Style"/>
          <w:b/>
          <w:bCs/>
          <w:i/>
          <w:iCs/>
          <w:color w:val="000000"/>
          <w:sz w:val="18"/>
          <w:szCs w:val="18"/>
          <w:lang w:val="en-US" w:eastAsia="en-US"/>
        </w:rPr>
        <w:t>8</w:t>
      </w:r>
      <w:r w:rsidRPr="00DF495C">
        <w:rPr>
          <w:rFonts w:ascii="Bookman Old Style" w:hAnsi="Bookman Old Style"/>
          <w:b/>
          <w:bCs/>
          <w:i/>
          <w:iCs/>
          <w:color w:val="000000"/>
          <w:sz w:val="18"/>
          <w:szCs w:val="18"/>
          <w:lang w:val="en-US" w:eastAsia="en-US"/>
        </w:rPr>
        <w:t xml:space="preserve">.   </w:t>
      </w:r>
      <w:r w:rsidR="003D519A" w:rsidRPr="00DF495C">
        <w:rPr>
          <w:rFonts w:ascii="Bookman Old Style" w:hAnsi="Bookman Old Style"/>
          <w:i/>
          <w:iCs/>
          <w:lang w:val="en-US"/>
        </w:rPr>
        <w:t>Do (you/NAME) generally feel safe at work?</w:t>
      </w:r>
    </w:p>
    <w:p w14:paraId="29236262" w14:textId="53F01709" w:rsidR="003D519A" w:rsidRPr="00DF495C" w:rsidRDefault="003F3649" w:rsidP="00D20CCC">
      <w:pPr>
        <w:tabs>
          <w:tab w:val="left" w:pos="1418"/>
        </w:tabs>
        <w:spacing w:before="240"/>
        <w:jc w:val="both"/>
        <w:rPr>
          <w:rFonts w:ascii="Bookman Old Style" w:hAnsi="Bookman Old Style"/>
          <w:i/>
          <w:iCs/>
          <w:lang w:val="en-US"/>
        </w:rPr>
      </w:pPr>
      <w:r w:rsidRPr="00DF495C">
        <w:rPr>
          <w:rFonts w:ascii="Bookman Old Style" w:hAnsi="Bookman Old Style"/>
          <w:b/>
          <w:bCs/>
          <w:i/>
          <w:iCs/>
          <w:color w:val="000000"/>
          <w:sz w:val="18"/>
          <w:szCs w:val="18"/>
          <w:lang w:val="en-US" w:eastAsia="en-US"/>
        </w:rPr>
        <w:t>D1_</w:t>
      </w:r>
      <w:r w:rsidR="008E321B" w:rsidRPr="00DF495C">
        <w:rPr>
          <w:rFonts w:ascii="Bookman Old Style" w:hAnsi="Bookman Old Style"/>
          <w:b/>
          <w:bCs/>
          <w:i/>
          <w:iCs/>
          <w:color w:val="000000"/>
          <w:sz w:val="18"/>
          <w:szCs w:val="18"/>
          <w:lang w:val="en-US" w:eastAsia="en-US"/>
        </w:rPr>
        <w:t>1</w:t>
      </w:r>
      <w:r w:rsidR="0017428D" w:rsidRPr="00DF495C">
        <w:rPr>
          <w:rFonts w:ascii="Bookman Old Style" w:hAnsi="Bookman Old Style"/>
          <w:b/>
          <w:bCs/>
          <w:i/>
          <w:iCs/>
          <w:color w:val="000000"/>
          <w:sz w:val="18"/>
          <w:szCs w:val="18"/>
          <w:lang w:val="en-US" w:eastAsia="en-US"/>
        </w:rPr>
        <w:t>9</w:t>
      </w:r>
      <w:r w:rsidRPr="00DF495C">
        <w:rPr>
          <w:rFonts w:ascii="Bookman Old Style" w:hAnsi="Bookman Old Style"/>
          <w:b/>
          <w:bCs/>
          <w:i/>
          <w:iCs/>
          <w:color w:val="000000"/>
          <w:sz w:val="18"/>
          <w:szCs w:val="18"/>
          <w:lang w:val="en-US" w:eastAsia="en-US"/>
        </w:rPr>
        <w:t xml:space="preserve">.   </w:t>
      </w:r>
      <w:r w:rsidR="003D519A" w:rsidRPr="00DF495C">
        <w:rPr>
          <w:rFonts w:ascii="Bookman Old Style" w:hAnsi="Bookman Old Style"/>
          <w:i/>
          <w:iCs/>
          <w:lang w:val="en-US"/>
        </w:rPr>
        <w:t>Have (you/NAME) ever been punished for mistakes made at work?</w:t>
      </w:r>
    </w:p>
    <w:p w14:paraId="4D820C10" w14:textId="7BE34707" w:rsidR="003D519A" w:rsidRPr="00DF495C" w:rsidRDefault="003F3649" w:rsidP="00D20CCC">
      <w:pPr>
        <w:tabs>
          <w:tab w:val="left" w:pos="1418"/>
        </w:tabs>
        <w:spacing w:before="240"/>
        <w:jc w:val="both"/>
        <w:rPr>
          <w:rFonts w:ascii="Bookman Old Style" w:hAnsi="Bookman Old Style"/>
          <w:i/>
          <w:iCs/>
          <w:lang w:val="en-US"/>
        </w:rPr>
      </w:pPr>
      <w:r w:rsidRPr="00DF495C">
        <w:rPr>
          <w:rFonts w:ascii="Bookman Old Style" w:hAnsi="Bookman Old Style"/>
          <w:b/>
          <w:bCs/>
          <w:i/>
          <w:iCs/>
          <w:color w:val="000000"/>
          <w:sz w:val="18"/>
          <w:szCs w:val="18"/>
          <w:lang w:val="en-US" w:eastAsia="en-US"/>
        </w:rPr>
        <w:t>D1_</w:t>
      </w:r>
      <w:r w:rsidR="0017428D" w:rsidRPr="00DF495C">
        <w:rPr>
          <w:rFonts w:ascii="Bookman Old Style" w:hAnsi="Bookman Old Style"/>
          <w:b/>
          <w:bCs/>
          <w:i/>
          <w:iCs/>
          <w:color w:val="000000"/>
          <w:sz w:val="18"/>
          <w:szCs w:val="18"/>
          <w:lang w:val="en-US" w:eastAsia="en-US"/>
        </w:rPr>
        <w:t>20</w:t>
      </w:r>
      <w:r w:rsidRPr="00DF495C">
        <w:rPr>
          <w:rFonts w:ascii="Bookman Old Style" w:hAnsi="Bookman Old Style"/>
          <w:b/>
          <w:bCs/>
          <w:i/>
          <w:iCs/>
          <w:color w:val="000000"/>
          <w:sz w:val="18"/>
          <w:szCs w:val="18"/>
          <w:lang w:val="en-US" w:eastAsia="en-US"/>
        </w:rPr>
        <w:t xml:space="preserve">.   </w:t>
      </w:r>
      <w:r w:rsidR="003D519A" w:rsidRPr="00DF495C">
        <w:rPr>
          <w:rFonts w:ascii="Bookman Old Style" w:hAnsi="Bookman Old Style"/>
          <w:i/>
          <w:iCs/>
          <w:lang w:val="en-US"/>
        </w:rPr>
        <w:t>Would (you/NAME) be allowed to leave your workplace if (you/NAME) were very ill, injured, had a serious family problem or wanted to quit?</w:t>
      </w:r>
    </w:p>
    <w:p w14:paraId="6EBF352A" w14:textId="77777777" w:rsidR="003D519A" w:rsidRPr="00DF495C" w:rsidRDefault="003D519A" w:rsidP="00D20CCC">
      <w:pPr>
        <w:tabs>
          <w:tab w:val="left" w:pos="1418"/>
        </w:tabs>
        <w:spacing w:before="240"/>
        <w:jc w:val="both"/>
        <w:rPr>
          <w:rFonts w:ascii="Bookman Old Style" w:hAnsi="Bookman Old Style"/>
          <w:b/>
          <w:bCs/>
          <w:lang w:val="en-US"/>
        </w:rPr>
      </w:pPr>
      <w:r w:rsidRPr="00DF495C">
        <w:rPr>
          <w:rFonts w:ascii="Bookman Old Style" w:hAnsi="Bookman Old Style"/>
          <w:b/>
          <w:bCs/>
          <w:lang w:val="en-US"/>
        </w:rPr>
        <w:t>Part E. Unpaid household services in the own household (household chores)</w:t>
      </w:r>
    </w:p>
    <w:p w14:paraId="38678CD6" w14:textId="4A002282" w:rsidR="003D519A" w:rsidRPr="00DF495C" w:rsidRDefault="003D519A" w:rsidP="00D20CCC">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E1</w:t>
      </w:r>
      <w:r w:rsidR="003F1077" w:rsidRPr="00DF495C">
        <w:rPr>
          <w:rFonts w:ascii="Bookman Old Style" w:hAnsi="Bookman Old Style"/>
          <w:b/>
          <w:bCs/>
          <w:i/>
          <w:iCs/>
          <w:lang w:val="en-US"/>
        </w:rPr>
        <w:t>.</w:t>
      </w:r>
      <w:r w:rsidRPr="00DF495C">
        <w:rPr>
          <w:rFonts w:ascii="Bookman Old Style" w:hAnsi="Bookman Old Style"/>
          <w:i/>
          <w:iCs/>
          <w:lang w:val="en-US"/>
        </w:rPr>
        <w:t xml:space="preserve"> Last week, from [DAY] to [last DAY], did (you/NAME) help with or do any shopping for this household?</w:t>
      </w:r>
    </w:p>
    <w:p w14:paraId="7792BBE4" w14:textId="0238BF67" w:rsidR="003D519A" w:rsidRPr="00DF495C" w:rsidRDefault="003D519A" w:rsidP="00D20CCC">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lastRenderedPageBreak/>
        <w:t>E2</w:t>
      </w:r>
      <w:r w:rsidR="003F1077" w:rsidRPr="00DF495C">
        <w:rPr>
          <w:rFonts w:ascii="Bookman Old Style" w:hAnsi="Bookman Old Style"/>
          <w:b/>
          <w:bCs/>
          <w:i/>
          <w:iCs/>
          <w:lang w:val="en-US"/>
        </w:rPr>
        <w:t>.</w:t>
      </w:r>
      <w:r w:rsidRPr="00DF495C">
        <w:rPr>
          <w:rFonts w:ascii="Bookman Old Style" w:hAnsi="Bookman Old Style"/>
          <w:i/>
          <w:iCs/>
          <w:lang w:val="en-US"/>
        </w:rPr>
        <w:t xml:space="preserve"> Last week, did (you/NAME) carry heavy loads while shopping?</w:t>
      </w:r>
    </w:p>
    <w:p w14:paraId="533F04FA" w14:textId="561394A7" w:rsidR="003D519A" w:rsidRPr="00DF495C" w:rsidRDefault="003D519A" w:rsidP="00D20CCC">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E3</w:t>
      </w:r>
      <w:r w:rsidR="003F1077" w:rsidRPr="00DF495C">
        <w:rPr>
          <w:rFonts w:ascii="Bookman Old Style" w:hAnsi="Bookman Old Style"/>
          <w:b/>
          <w:bCs/>
          <w:i/>
          <w:iCs/>
          <w:lang w:val="en-US"/>
        </w:rPr>
        <w:t>.</w:t>
      </w:r>
      <w:r w:rsidRPr="00DF495C">
        <w:rPr>
          <w:rFonts w:ascii="Bookman Old Style" w:hAnsi="Bookman Old Style"/>
          <w:i/>
          <w:iCs/>
          <w:lang w:val="en-US"/>
        </w:rPr>
        <w:t xml:space="preserve"> Last week, did (you/NAME) help with or do any repair of household equipment for this household?</w:t>
      </w:r>
    </w:p>
    <w:p w14:paraId="33AEBB12" w14:textId="483ABA63" w:rsidR="003D519A" w:rsidRPr="00DF495C" w:rsidRDefault="00D34387" w:rsidP="00D20CCC">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E4</w:t>
      </w:r>
      <w:r w:rsidR="003F1077" w:rsidRPr="00DF495C">
        <w:rPr>
          <w:rFonts w:ascii="Bookman Old Style" w:hAnsi="Bookman Old Style"/>
          <w:b/>
          <w:bCs/>
          <w:i/>
          <w:iCs/>
          <w:lang w:val="en-US"/>
        </w:rPr>
        <w:t>.</w:t>
      </w:r>
      <w:r w:rsidRPr="00DF495C">
        <w:rPr>
          <w:rFonts w:ascii="Bookman Old Style" w:hAnsi="Bookman Old Style"/>
          <w:i/>
          <w:iCs/>
          <w:lang w:val="en-US"/>
        </w:rPr>
        <w:t xml:space="preserve"> Last week, did (you/NAME) help with or do any cooking for this household?</w:t>
      </w:r>
    </w:p>
    <w:p w14:paraId="514B699F" w14:textId="100D5224" w:rsidR="00D34387" w:rsidRPr="00DF495C" w:rsidRDefault="00D34387" w:rsidP="00D20CCC">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E5</w:t>
      </w:r>
      <w:r w:rsidR="003F1077" w:rsidRPr="00DF495C">
        <w:rPr>
          <w:rFonts w:ascii="Bookman Old Style" w:hAnsi="Bookman Old Style"/>
          <w:b/>
          <w:bCs/>
          <w:i/>
          <w:iCs/>
          <w:lang w:val="en-US"/>
        </w:rPr>
        <w:t>.</w:t>
      </w:r>
      <w:r w:rsidRPr="00DF495C">
        <w:rPr>
          <w:rFonts w:ascii="Bookman Old Style" w:hAnsi="Bookman Old Style"/>
          <w:i/>
          <w:iCs/>
          <w:lang w:val="en-US"/>
        </w:rPr>
        <w:t xml:space="preserve"> Last week (were/was) (you/NAME) cooking using a hot stove (with fire, gas or flames)?</w:t>
      </w:r>
    </w:p>
    <w:p w14:paraId="551FC88F" w14:textId="6A14F150" w:rsidR="00D34387" w:rsidRPr="00DF495C" w:rsidRDefault="00D34387" w:rsidP="00D20CCC">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E6</w:t>
      </w:r>
      <w:r w:rsidR="003F1077" w:rsidRPr="00DF495C">
        <w:rPr>
          <w:rFonts w:ascii="Bookman Old Style" w:hAnsi="Bookman Old Style"/>
          <w:b/>
          <w:bCs/>
          <w:i/>
          <w:iCs/>
          <w:lang w:val="en-US"/>
        </w:rPr>
        <w:t>.</w:t>
      </w:r>
      <w:r w:rsidRPr="00DF495C">
        <w:rPr>
          <w:rFonts w:ascii="Bookman Old Style" w:hAnsi="Bookman Old Style"/>
          <w:i/>
          <w:iCs/>
          <w:lang w:val="en-US"/>
        </w:rPr>
        <w:t xml:space="preserve"> Last week (were/was) (you/NAME) cutting or preparing food with sharp knives?</w:t>
      </w:r>
    </w:p>
    <w:p w14:paraId="3F5E00F2" w14:textId="77777777" w:rsidR="00D34387" w:rsidRPr="00DF495C" w:rsidRDefault="00D34387" w:rsidP="00D20CCC">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E7</w:t>
      </w:r>
      <w:r w:rsidRPr="00DF495C">
        <w:rPr>
          <w:rFonts w:ascii="Bookman Old Style" w:hAnsi="Bookman Old Style"/>
          <w:i/>
          <w:iCs/>
          <w:lang w:val="en-US"/>
        </w:rPr>
        <w:t xml:space="preserve"> Last week, did (you/NAME) help with or do any cleaning of the house/utensils for this household?</w:t>
      </w:r>
    </w:p>
    <w:p w14:paraId="14572C71" w14:textId="26585052" w:rsidR="00D34387" w:rsidRPr="00DF495C" w:rsidRDefault="00D34387" w:rsidP="00D20CCC">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E8</w:t>
      </w:r>
      <w:r w:rsidR="003F1077" w:rsidRPr="00DF495C">
        <w:rPr>
          <w:rFonts w:ascii="Bookman Old Style" w:hAnsi="Bookman Old Style"/>
          <w:b/>
          <w:bCs/>
          <w:i/>
          <w:iCs/>
          <w:lang w:val="en-US"/>
        </w:rPr>
        <w:t>.</w:t>
      </w:r>
      <w:r w:rsidR="003F1077" w:rsidRPr="00DF495C">
        <w:rPr>
          <w:rFonts w:ascii="Bookman Old Style" w:hAnsi="Bookman Old Style"/>
          <w:i/>
          <w:iCs/>
          <w:lang w:val="en-US"/>
        </w:rPr>
        <w:t xml:space="preserve"> </w:t>
      </w:r>
      <w:r w:rsidRPr="00DF495C">
        <w:rPr>
          <w:rFonts w:ascii="Bookman Old Style" w:hAnsi="Bookman Old Style"/>
          <w:i/>
          <w:iCs/>
          <w:lang w:val="en-US"/>
        </w:rPr>
        <w:t>Last week (were/was) (you/NAME) cleaning with soaps or chemicals/bleaches/liquids that irritate or burn your skin, eyes or nose?</w:t>
      </w:r>
    </w:p>
    <w:p w14:paraId="6F50AD6F" w14:textId="250E2252" w:rsidR="00D34387" w:rsidRPr="00DF495C" w:rsidRDefault="00D34387" w:rsidP="00D20CCC">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E9</w:t>
      </w:r>
      <w:r w:rsidR="003F1077" w:rsidRPr="00DF495C">
        <w:rPr>
          <w:rFonts w:ascii="Bookman Old Style" w:hAnsi="Bookman Old Style"/>
          <w:b/>
          <w:bCs/>
          <w:i/>
          <w:iCs/>
          <w:lang w:val="en-US"/>
        </w:rPr>
        <w:t>.</w:t>
      </w:r>
      <w:r w:rsidRPr="00DF495C">
        <w:rPr>
          <w:rFonts w:ascii="Bookman Old Style" w:hAnsi="Bookman Old Style"/>
          <w:i/>
          <w:iCs/>
          <w:lang w:val="en-US"/>
        </w:rPr>
        <w:t xml:space="preserve"> Last week (were/was) (you/NAME) climbing or cleaning hard to reach places from where if you fell, you might get injured?</w:t>
      </w:r>
    </w:p>
    <w:p w14:paraId="051A78FC" w14:textId="2A477709" w:rsidR="00D34387" w:rsidRPr="00DF495C" w:rsidRDefault="00D34387" w:rsidP="00D20CCC">
      <w:pPr>
        <w:tabs>
          <w:tab w:val="left" w:pos="1418"/>
        </w:tabs>
        <w:spacing w:before="240"/>
        <w:jc w:val="both"/>
        <w:rPr>
          <w:rFonts w:ascii="Bookman Old Style" w:hAnsi="Bookman Old Style"/>
          <w:b/>
          <w:bCs/>
          <w:i/>
          <w:iCs/>
          <w:lang w:val="en-US"/>
        </w:rPr>
      </w:pPr>
      <w:r w:rsidRPr="00DF495C">
        <w:rPr>
          <w:rFonts w:ascii="Bookman Old Style" w:hAnsi="Bookman Old Style"/>
          <w:b/>
          <w:bCs/>
          <w:i/>
          <w:iCs/>
          <w:lang w:val="en-US"/>
        </w:rPr>
        <w:t>E10</w:t>
      </w:r>
      <w:r w:rsidR="003F1077" w:rsidRPr="00DF495C">
        <w:rPr>
          <w:rFonts w:ascii="Bookman Old Style" w:hAnsi="Bookman Old Style"/>
          <w:b/>
          <w:bCs/>
          <w:i/>
          <w:iCs/>
          <w:lang w:val="en-US"/>
        </w:rPr>
        <w:t>.</w:t>
      </w:r>
      <w:r w:rsidRPr="00DF495C">
        <w:rPr>
          <w:rFonts w:ascii="Bookman Old Style" w:hAnsi="Bookman Old Style"/>
          <w:i/>
          <w:iCs/>
          <w:lang w:val="en-US"/>
        </w:rPr>
        <w:t xml:space="preserve"> (Were/was) (you/NAME) sweeping, vacuuming or mopping floors for long periods of time?</w:t>
      </w:r>
    </w:p>
    <w:p w14:paraId="63A0002F" w14:textId="12AE668B" w:rsidR="003D519A" w:rsidRPr="00DF495C" w:rsidRDefault="00D34387" w:rsidP="00D20CCC">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E11</w:t>
      </w:r>
      <w:r w:rsidR="003F1077" w:rsidRPr="00DF495C">
        <w:rPr>
          <w:rFonts w:ascii="Bookman Old Style" w:hAnsi="Bookman Old Style"/>
          <w:b/>
          <w:bCs/>
          <w:i/>
          <w:iCs/>
          <w:lang w:val="en-US"/>
        </w:rPr>
        <w:t>.</w:t>
      </w:r>
      <w:r w:rsidRPr="00DF495C">
        <w:rPr>
          <w:rFonts w:ascii="Bookman Old Style" w:hAnsi="Bookman Old Style"/>
          <w:i/>
          <w:iCs/>
          <w:lang w:val="en-US"/>
        </w:rPr>
        <w:t xml:space="preserve"> Last week, did (you/NAME) help with or do any washing of the clothes for this household?</w:t>
      </w:r>
    </w:p>
    <w:p w14:paraId="0C340476" w14:textId="47A0A6E8" w:rsidR="00D34387" w:rsidRPr="00DF495C" w:rsidRDefault="00D34387" w:rsidP="00D20CCC">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E12</w:t>
      </w:r>
      <w:r w:rsidR="003F1077" w:rsidRPr="00DF495C">
        <w:rPr>
          <w:rFonts w:ascii="Bookman Old Style" w:hAnsi="Bookman Old Style"/>
          <w:b/>
          <w:bCs/>
          <w:i/>
          <w:iCs/>
          <w:lang w:val="en-US"/>
        </w:rPr>
        <w:t>.</w:t>
      </w:r>
      <w:r w:rsidRPr="00DF495C">
        <w:rPr>
          <w:rFonts w:ascii="Bookman Old Style" w:hAnsi="Bookman Old Style"/>
          <w:i/>
          <w:iCs/>
          <w:lang w:val="en-US"/>
        </w:rPr>
        <w:t xml:space="preserve"> In the past week, (were/was) (you/NAME) washing clothes by hand?</w:t>
      </w:r>
    </w:p>
    <w:p w14:paraId="429BE03C" w14:textId="792FE5E6" w:rsidR="00D34387" w:rsidRPr="00DF495C" w:rsidRDefault="00D34387" w:rsidP="00D20CCC">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E13</w:t>
      </w:r>
      <w:r w:rsidR="003F1077" w:rsidRPr="00DF495C">
        <w:rPr>
          <w:rFonts w:ascii="Bookman Old Style" w:hAnsi="Bookman Old Style"/>
          <w:b/>
          <w:bCs/>
          <w:i/>
          <w:iCs/>
          <w:lang w:val="en-US"/>
        </w:rPr>
        <w:t>.</w:t>
      </w:r>
      <w:r w:rsidRPr="00DF495C">
        <w:rPr>
          <w:rFonts w:ascii="Bookman Old Style" w:hAnsi="Bookman Old Style"/>
          <w:i/>
          <w:iCs/>
          <w:lang w:val="en-US"/>
        </w:rPr>
        <w:t xml:space="preserve"> Last week (were/was) (you/NAME) ironing clothes?</w:t>
      </w:r>
    </w:p>
    <w:p w14:paraId="70F62E91" w14:textId="3D939DAB" w:rsidR="00D34387" w:rsidRPr="00DF495C" w:rsidRDefault="00D34387" w:rsidP="00D20CCC">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E14</w:t>
      </w:r>
      <w:r w:rsidR="003F1077" w:rsidRPr="00DF495C">
        <w:rPr>
          <w:rFonts w:ascii="Bookman Old Style" w:hAnsi="Bookman Old Style"/>
          <w:b/>
          <w:bCs/>
          <w:i/>
          <w:iCs/>
          <w:lang w:val="en-US"/>
        </w:rPr>
        <w:t>.</w:t>
      </w:r>
      <w:r w:rsidRPr="00DF495C">
        <w:rPr>
          <w:rFonts w:ascii="Bookman Old Style" w:hAnsi="Bookman Old Style"/>
          <w:i/>
          <w:iCs/>
          <w:lang w:val="en-US"/>
        </w:rPr>
        <w:t xml:space="preserve"> (Were/Was) (you/NAME) carrying heavy washing baskets?</w:t>
      </w:r>
    </w:p>
    <w:p w14:paraId="2F656989" w14:textId="63147F5D" w:rsidR="00D34387" w:rsidRPr="00DF495C" w:rsidRDefault="00D34387" w:rsidP="00D20CCC">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E15</w:t>
      </w:r>
      <w:r w:rsidR="003F1077" w:rsidRPr="00DF495C">
        <w:rPr>
          <w:rFonts w:ascii="Bookman Old Style" w:hAnsi="Bookman Old Style"/>
          <w:b/>
          <w:bCs/>
          <w:i/>
          <w:iCs/>
          <w:lang w:val="en-US"/>
        </w:rPr>
        <w:t>.</w:t>
      </w:r>
      <w:r w:rsidRPr="00DF495C">
        <w:rPr>
          <w:rFonts w:ascii="Bookman Old Style" w:hAnsi="Bookman Old Style"/>
          <w:i/>
          <w:iCs/>
          <w:lang w:val="en-US"/>
        </w:rPr>
        <w:t xml:space="preserve"> Last week, did (you/NAME) help with or care for children/old/sick for this household?</w:t>
      </w:r>
    </w:p>
    <w:p w14:paraId="608E8628" w14:textId="2466EF40" w:rsidR="00D34387" w:rsidRPr="00DF495C" w:rsidRDefault="00D34387" w:rsidP="00D20CCC">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E16</w:t>
      </w:r>
      <w:r w:rsidR="003F1077" w:rsidRPr="00DF495C">
        <w:rPr>
          <w:rFonts w:ascii="Bookman Old Style" w:hAnsi="Bookman Old Style"/>
          <w:b/>
          <w:bCs/>
          <w:i/>
          <w:iCs/>
          <w:lang w:val="en-US"/>
        </w:rPr>
        <w:t>.</w:t>
      </w:r>
      <w:r w:rsidRPr="00DF495C">
        <w:rPr>
          <w:rFonts w:ascii="Bookman Old Style" w:hAnsi="Bookman Old Style"/>
          <w:i/>
          <w:iCs/>
          <w:lang w:val="en-US"/>
        </w:rPr>
        <w:t xml:space="preserve"> Last week (were/was) (you/NAME) carrying or lifting an adult/older person or a heavy child?</w:t>
      </w:r>
    </w:p>
    <w:p w14:paraId="56BDA11E" w14:textId="1BF52346" w:rsidR="00D34387" w:rsidRPr="00DF495C" w:rsidRDefault="00D34387" w:rsidP="00D20CCC">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E17</w:t>
      </w:r>
      <w:r w:rsidR="003F1077" w:rsidRPr="00DF495C">
        <w:rPr>
          <w:rFonts w:ascii="Bookman Old Style" w:hAnsi="Bookman Old Style"/>
          <w:b/>
          <w:bCs/>
          <w:i/>
          <w:iCs/>
          <w:lang w:val="en-US"/>
        </w:rPr>
        <w:t>.</w:t>
      </w:r>
      <w:r w:rsidRPr="00DF495C">
        <w:rPr>
          <w:rFonts w:ascii="Bookman Old Style" w:hAnsi="Bookman Old Style"/>
          <w:i/>
          <w:iCs/>
          <w:lang w:val="en-US"/>
        </w:rPr>
        <w:t xml:space="preserve"> Last week (were/was) (you/NAME) bathing, showering or dressing any adults?</w:t>
      </w:r>
    </w:p>
    <w:p w14:paraId="43DAEE04" w14:textId="2656F0AD" w:rsidR="00D34387" w:rsidRPr="00DF495C" w:rsidRDefault="00D34387" w:rsidP="00D20CCC">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E18</w:t>
      </w:r>
      <w:r w:rsidR="003F1077" w:rsidRPr="00DF495C">
        <w:rPr>
          <w:rFonts w:ascii="Bookman Old Style" w:hAnsi="Bookman Old Style"/>
          <w:b/>
          <w:bCs/>
          <w:i/>
          <w:iCs/>
          <w:lang w:val="en-US"/>
        </w:rPr>
        <w:t>.</w:t>
      </w:r>
      <w:r w:rsidRPr="00DF495C">
        <w:rPr>
          <w:rFonts w:ascii="Bookman Old Style" w:hAnsi="Bookman Old Style"/>
          <w:i/>
          <w:iCs/>
          <w:lang w:val="en-US"/>
        </w:rPr>
        <w:t xml:space="preserve"> In the past week, (were/was) (you/NAME) caring for a sick person?</w:t>
      </w:r>
    </w:p>
    <w:p w14:paraId="40E9DB6E" w14:textId="705BD1D2" w:rsidR="00D34387" w:rsidRPr="00DF495C" w:rsidRDefault="00D34387" w:rsidP="00D20CCC">
      <w:pPr>
        <w:tabs>
          <w:tab w:val="left" w:pos="1418"/>
        </w:tabs>
        <w:spacing w:before="240"/>
        <w:jc w:val="both"/>
        <w:rPr>
          <w:rFonts w:ascii="Bookman Old Style" w:hAnsi="Bookman Old Style"/>
          <w:i/>
          <w:iCs/>
          <w:lang w:val="en-US"/>
        </w:rPr>
      </w:pPr>
      <w:r w:rsidRPr="00DF495C">
        <w:rPr>
          <w:rFonts w:ascii="Bookman Old Style" w:hAnsi="Bookman Old Style"/>
          <w:b/>
          <w:bCs/>
          <w:i/>
          <w:iCs/>
          <w:lang w:val="en-US"/>
        </w:rPr>
        <w:t>E19</w:t>
      </w:r>
      <w:r w:rsidR="003F1077" w:rsidRPr="00DF495C">
        <w:rPr>
          <w:rFonts w:ascii="Bookman Old Style" w:hAnsi="Bookman Old Style"/>
          <w:b/>
          <w:bCs/>
          <w:i/>
          <w:iCs/>
          <w:lang w:val="en-US"/>
        </w:rPr>
        <w:t>.</w:t>
      </w:r>
      <w:r w:rsidRPr="00DF495C">
        <w:rPr>
          <w:rFonts w:ascii="Bookman Old Style" w:hAnsi="Bookman Old Style"/>
          <w:i/>
          <w:iCs/>
          <w:lang w:val="en-US"/>
        </w:rPr>
        <w:t xml:space="preserve"> Last week, did (you/NAME) help with or do any other household tasks for this household? (</w:t>
      </w:r>
      <w:proofErr w:type="gramStart"/>
      <w:r w:rsidRPr="00DF495C">
        <w:rPr>
          <w:rFonts w:ascii="Bookman Old Style" w:hAnsi="Bookman Old Style"/>
          <w:i/>
          <w:iCs/>
          <w:lang w:val="en-US"/>
        </w:rPr>
        <w:t>e.g.</w:t>
      </w:r>
      <w:proofErr w:type="gramEnd"/>
      <w:r w:rsidRPr="00DF495C">
        <w:rPr>
          <w:rFonts w:ascii="Bookman Old Style" w:hAnsi="Bookman Old Style"/>
          <w:i/>
          <w:iCs/>
          <w:lang w:val="en-US"/>
        </w:rPr>
        <w:t xml:space="preserve"> washing dishes, throwing garbage in the trash bin, etc.)</w:t>
      </w:r>
    </w:p>
    <w:p w14:paraId="074FA9C0" w14:textId="61EC82B0" w:rsidR="00602D06" w:rsidRPr="00DF495C" w:rsidDel="008E5D0F" w:rsidRDefault="00D34387" w:rsidP="00D20CCC">
      <w:pPr>
        <w:tabs>
          <w:tab w:val="left" w:pos="1418"/>
        </w:tabs>
        <w:spacing w:before="240"/>
        <w:jc w:val="both"/>
        <w:rPr>
          <w:del w:id="1224" w:author="pachalo chizala" w:date="2023-05-07T19:28:00Z"/>
          <w:rFonts w:ascii="Bookman Old Style" w:hAnsi="Bookman Old Style"/>
          <w:lang w:val="en-US"/>
        </w:rPr>
      </w:pPr>
      <w:r w:rsidRPr="00DF495C">
        <w:rPr>
          <w:rFonts w:ascii="Bookman Old Style" w:hAnsi="Bookman Old Style"/>
          <w:b/>
          <w:bCs/>
          <w:i/>
          <w:iCs/>
          <w:lang w:val="en-US"/>
        </w:rPr>
        <w:t>E20.</w:t>
      </w:r>
      <w:r w:rsidRPr="00DF495C">
        <w:rPr>
          <w:rFonts w:ascii="Bookman Old Style" w:hAnsi="Bookman Old Style"/>
          <w:lang w:val="en-US"/>
        </w:rPr>
        <w:t xml:space="preserve"> How many hours did CHILD spend on such activities last week?</w:t>
      </w:r>
    </w:p>
    <w:p w14:paraId="162FE400" w14:textId="31F617CF" w:rsidR="00602D06" w:rsidRPr="00DF495C" w:rsidDel="008E5D0F" w:rsidRDefault="00602D06" w:rsidP="00D20CCC">
      <w:pPr>
        <w:tabs>
          <w:tab w:val="left" w:pos="1418"/>
        </w:tabs>
        <w:spacing w:before="240"/>
        <w:jc w:val="both"/>
        <w:rPr>
          <w:del w:id="1225" w:author="pachalo chizala" w:date="2023-05-07T19:28:00Z"/>
          <w:rFonts w:ascii="Bookman Old Style" w:hAnsi="Bookman Old Style"/>
          <w:b/>
          <w:bCs/>
          <w:lang w:val="en-US"/>
        </w:rPr>
      </w:pPr>
    </w:p>
    <w:p w14:paraId="464A7EC9" w14:textId="1CF58C35" w:rsidR="00A75F55" w:rsidRPr="00DF495C" w:rsidDel="008E5D0F" w:rsidRDefault="00A75F55" w:rsidP="00D20CCC">
      <w:pPr>
        <w:tabs>
          <w:tab w:val="left" w:pos="1418"/>
        </w:tabs>
        <w:spacing w:before="240"/>
        <w:jc w:val="both"/>
        <w:rPr>
          <w:del w:id="1226" w:author="pachalo chizala" w:date="2023-05-07T19:28:00Z"/>
          <w:rFonts w:ascii="Bookman Old Style" w:hAnsi="Bookman Old Style"/>
          <w:lang w:val="en-US"/>
        </w:rPr>
      </w:pPr>
    </w:p>
    <w:p w14:paraId="32EEB3FF" w14:textId="77777777" w:rsidR="00BB3BE4" w:rsidRPr="00DF495C" w:rsidRDefault="00BB3BE4" w:rsidP="006E4AE1">
      <w:pPr>
        <w:tabs>
          <w:tab w:val="left" w:pos="1418"/>
        </w:tabs>
        <w:spacing w:before="240"/>
        <w:jc w:val="both"/>
        <w:rPr>
          <w:rFonts w:ascii="Bookman Old Style" w:hAnsi="Bookman Old Style"/>
          <w:color w:val="FF0000"/>
          <w:lang w:val="en-US"/>
        </w:rPr>
      </w:pPr>
    </w:p>
    <w:p w14:paraId="0A7C0259" w14:textId="77777777" w:rsidR="006E4AE1" w:rsidRPr="00DF495C" w:rsidRDefault="006E4AE1" w:rsidP="00B158A1">
      <w:pPr>
        <w:tabs>
          <w:tab w:val="left" w:pos="1418"/>
        </w:tabs>
        <w:spacing w:before="240"/>
        <w:jc w:val="both"/>
        <w:rPr>
          <w:rFonts w:ascii="Bookman Old Style" w:hAnsi="Bookman Old Style"/>
          <w:color w:val="FF0000"/>
          <w:lang w:val="en-US"/>
        </w:rPr>
      </w:pPr>
    </w:p>
    <w:p w14:paraId="5272D976" w14:textId="77777777" w:rsidR="00B158A1" w:rsidRPr="00DF495C" w:rsidRDefault="00B158A1" w:rsidP="00FA5445">
      <w:pPr>
        <w:tabs>
          <w:tab w:val="left" w:pos="1418"/>
        </w:tabs>
        <w:spacing w:before="240"/>
        <w:jc w:val="both"/>
        <w:rPr>
          <w:rFonts w:ascii="Bookman Old Style" w:hAnsi="Bookman Old Style"/>
          <w:lang w:val="en-US"/>
        </w:rPr>
      </w:pPr>
    </w:p>
    <w:p w14:paraId="282BA34A" w14:textId="70202C79" w:rsidR="0004335C" w:rsidRPr="00DF495C" w:rsidDel="008E5D0F" w:rsidRDefault="0004335C" w:rsidP="00FA5445">
      <w:pPr>
        <w:tabs>
          <w:tab w:val="left" w:pos="1418"/>
        </w:tabs>
        <w:spacing w:before="240"/>
        <w:jc w:val="both"/>
        <w:rPr>
          <w:del w:id="1227" w:author="pachalo chizala" w:date="2023-05-07T19:28:00Z"/>
          <w:rFonts w:ascii="Bookman Old Style" w:hAnsi="Bookman Old Style"/>
          <w:sz w:val="24"/>
          <w:szCs w:val="24"/>
          <w:lang w:val="en-US" w:eastAsia="en-US"/>
        </w:rPr>
      </w:pPr>
    </w:p>
    <w:p w14:paraId="2D240CC0" w14:textId="1D57129F" w:rsidR="0004335C" w:rsidRPr="00DF495C" w:rsidDel="008E5D0F" w:rsidRDefault="0004335C" w:rsidP="00FA5445">
      <w:pPr>
        <w:tabs>
          <w:tab w:val="left" w:pos="1418"/>
        </w:tabs>
        <w:spacing w:before="240"/>
        <w:jc w:val="both"/>
        <w:rPr>
          <w:del w:id="1228" w:author="pachalo chizala" w:date="2023-05-07T19:28:00Z"/>
          <w:rFonts w:ascii="Bookman Old Style" w:hAnsi="Bookman Old Style"/>
          <w:sz w:val="24"/>
          <w:szCs w:val="24"/>
          <w:lang w:val="en-US" w:eastAsia="en-US"/>
        </w:rPr>
      </w:pPr>
    </w:p>
    <w:p w14:paraId="5B09E46F" w14:textId="77777777" w:rsidR="0004335C" w:rsidRPr="00DF495C" w:rsidRDefault="0004335C" w:rsidP="00FA5445">
      <w:pPr>
        <w:tabs>
          <w:tab w:val="left" w:pos="1418"/>
        </w:tabs>
        <w:spacing w:before="240"/>
        <w:jc w:val="both"/>
        <w:rPr>
          <w:rFonts w:ascii="Bookman Old Style" w:hAnsi="Bookman Old Style"/>
          <w:sz w:val="24"/>
          <w:szCs w:val="24"/>
          <w:lang w:val="en-US" w:eastAsia="en-US"/>
        </w:rPr>
      </w:pPr>
    </w:p>
    <w:sectPr w:rsidR="0004335C" w:rsidRPr="00DF495C">
      <w:footerReference w:type="default" r:id="rId14"/>
      <w:headerReference w:type="first" r:id="rId15"/>
      <w:pgSz w:w="11906" w:h="16838"/>
      <w:pgMar w:top="1411" w:right="1411" w:bottom="1699" w:left="1411" w:header="720" w:footer="113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74" w:author="pachalo chizala" w:date="2023-05-07T00:45:00Z" w:initials="pc">
    <w:p w14:paraId="7C661600" w14:textId="612FCEF4" w:rsidR="00621482" w:rsidRPr="00621482" w:rsidRDefault="00621482">
      <w:pPr>
        <w:pStyle w:val="CommentText"/>
        <w:rPr>
          <w:lang w:val="en-US"/>
        </w:rPr>
      </w:pPr>
      <w:r>
        <w:rPr>
          <w:rStyle w:val="CommentReference"/>
        </w:rPr>
        <w:annotationRef/>
      </w:r>
      <w:r w:rsidRPr="00621482">
        <w:rPr>
          <w:lang w:val="en-US"/>
        </w:rPr>
        <w:t>I don’t think we n</w:t>
      </w:r>
      <w:r>
        <w:rPr>
          <w:lang w:val="en-US"/>
        </w:rPr>
        <w:t>eed this in our study</w:t>
      </w:r>
    </w:p>
  </w:comment>
  <w:comment w:id="802" w:author="pachalo chizala" w:date="2023-05-01T10:10:00Z" w:initials="pc">
    <w:p w14:paraId="50E57BCD" w14:textId="1D10E126" w:rsidR="00B324A7" w:rsidRPr="00FB1602" w:rsidRDefault="00B324A7">
      <w:pPr>
        <w:pStyle w:val="CommentText"/>
        <w:rPr>
          <w:lang w:val="en-US"/>
        </w:rPr>
      </w:pPr>
      <w:r>
        <w:rPr>
          <w:rStyle w:val="CommentReference"/>
        </w:rPr>
        <w:annotationRef/>
      </w:r>
      <w:r w:rsidRPr="00FB1602">
        <w:rPr>
          <w:lang w:val="en-US"/>
        </w:rPr>
        <w:t xml:space="preserve">Should this be changed to last seven days?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661600" w15:done="0"/>
  <w15:commentEx w15:paraId="50E57B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17328" w16cex:dateUtc="2023-05-06T22:45:00Z"/>
  <w16cex:commentExtensible w16cex:durableId="27FA0EA6" w16cex:dateUtc="2023-05-01T08: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661600" w16cid:durableId="28017328"/>
  <w16cid:commentId w16cid:paraId="50E57BCD" w16cid:durableId="27FA0E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FBC2E" w14:textId="77777777" w:rsidR="003960BE" w:rsidRDefault="003960BE">
      <w:r>
        <w:separator/>
      </w:r>
    </w:p>
  </w:endnote>
  <w:endnote w:type="continuationSeparator" w:id="0">
    <w:p w14:paraId="1574460B" w14:textId="77777777" w:rsidR="003960BE" w:rsidRDefault="00396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TUR">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NotoSans-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C2E8D" w14:textId="77777777" w:rsidR="005870FB" w:rsidRDefault="005870FB">
    <w:pPr>
      <w:pStyle w:val="Footer"/>
      <w:framePr w:wrap="auto" w:vAnchor="text" w:hAnchor="page" w:x="5863" w:y="1"/>
    </w:pPr>
    <w:r>
      <w:fldChar w:fldCharType="begin"/>
    </w:r>
    <w:r>
      <w:instrText xml:space="preserve"> PAGE \* Arabic </w:instrText>
    </w:r>
    <w:r>
      <w:fldChar w:fldCharType="separate"/>
    </w:r>
    <w:r w:rsidR="00786CE6">
      <w:rPr>
        <w:noProof/>
      </w:rPr>
      <w:t>11</w:t>
    </w:r>
    <w:r>
      <w:fldChar w:fldCharType="end"/>
    </w:r>
  </w:p>
  <w:p w14:paraId="51F2994F" w14:textId="77777777" w:rsidR="005870FB" w:rsidRDefault="005870FB">
    <w:pPr>
      <w:pStyle w:val="Footer"/>
      <w:framePr w:wrap="auto" w:vAnchor="text" w:hAnchor="page" w:y="1"/>
    </w:pPr>
  </w:p>
  <w:p w14:paraId="62F04D7B" w14:textId="77777777" w:rsidR="005870FB" w:rsidRDefault="005870FB">
    <w:pPr>
      <w:pStyle w:val="Footer"/>
      <w:framePr w:wrap="auto" w:vAnchor="text" w:hAnchor="page" w:y="1"/>
      <w:tabs>
        <w:tab w:val="clear" w:pos="9072"/>
        <w:tab w:val="right" w:pos="8723"/>
      </w:tabs>
      <w:ind w:right="360"/>
      <w:jc w:val="right"/>
    </w:pPr>
  </w:p>
  <w:p w14:paraId="37D94319" w14:textId="77777777" w:rsidR="005870FB" w:rsidRDefault="005870FB">
    <w:pPr>
      <w:pStyle w:val="Footer"/>
      <w:framePr w:wrap="auto" w:vAnchor="text" w:hAnchor="page" w:y="1"/>
    </w:pPr>
  </w:p>
  <w:p w14:paraId="24EFE0A3" w14:textId="77777777" w:rsidR="005870FB" w:rsidRDefault="005870FB">
    <w:pPr>
      <w:pStyle w:val="Footer"/>
      <w:tabs>
        <w:tab w:val="clear" w:pos="9072"/>
        <w:tab w:val="right" w:pos="8723"/>
      </w:tabs>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21C1F" w14:textId="77777777" w:rsidR="003960BE" w:rsidRDefault="003960BE">
      <w:r>
        <w:separator/>
      </w:r>
    </w:p>
  </w:footnote>
  <w:footnote w:type="continuationSeparator" w:id="0">
    <w:p w14:paraId="2511EEF3" w14:textId="77777777" w:rsidR="003960BE" w:rsidRDefault="003960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0C77A" w14:textId="77777777" w:rsidR="005870FB" w:rsidRDefault="005870FB">
    <w:pPr>
      <w:pStyle w:val="Footer"/>
      <w:tabs>
        <w:tab w:val="clear" w:pos="9072"/>
        <w:tab w:val="right" w:pos="8723"/>
      </w:tabs>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2662"/>
    <w:multiLevelType w:val="hybridMultilevel"/>
    <w:tmpl w:val="5B20734E"/>
    <w:lvl w:ilvl="0" w:tplc="167A9A6A">
      <w:start w:val="1"/>
      <w:numFmt w:val="lowerLetter"/>
      <w:lvlText w:val="%1."/>
      <w:lvlJc w:val="left"/>
      <w:pPr>
        <w:ind w:left="1429" w:hanging="360"/>
      </w:pPr>
      <w:rPr>
        <w:b w:val="0"/>
        <w:bCs w:val="0"/>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 w15:restartNumberingAfterBreak="0">
    <w:nsid w:val="00BF5296"/>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37B3E15"/>
    <w:multiLevelType w:val="hybridMultilevel"/>
    <w:tmpl w:val="C136B1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4525E98"/>
    <w:multiLevelType w:val="hybridMultilevel"/>
    <w:tmpl w:val="5B1E1DA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6B2458"/>
    <w:multiLevelType w:val="hybridMultilevel"/>
    <w:tmpl w:val="4ADA0D9C"/>
    <w:lvl w:ilvl="0" w:tplc="1C09001B">
      <w:start w:val="1"/>
      <w:numFmt w:val="lowerRoman"/>
      <w:lvlText w:val="%1."/>
      <w:lvlJc w:val="right"/>
      <w:pPr>
        <w:ind w:left="720" w:hanging="360"/>
      </w:pPr>
      <w:rPr>
        <w:rFonts w:hint="default"/>
      </w:rPr>
    </w:lvl>
    <w:lvl w:ilvl="1" w:tplc="1C090019">
      <w:start w:val="1"/>
      <w:numFmt w:val="lowerLetter"/>
      <w:lvlText w:val="%2."/>
      <w:lvlJc w:val="left"/>
      <w:pPr>
        <w:ind w:left="1091" w:hanging="360"/>
      </w:pPr>
    </w:lvl>
    <w:lvl w:ilvl="2" w:tplc="1C09001B">
      <w:start w:val="1"/>
      <w:numFmt w:val="lowerRoman"/>
      <w:lvlText w:val="%3."/>
      <w:lvlJc w:val="right"/>
      <w:pPr>
        <w:ind w:left="1811" w:hanging="180"/>
      </w:pPr>
    </w:lvl>
    <w:lvl w:ilvl="3" w:tplc="1C09000F" w:tentative="1">
      <w:start w:val="1"/>
      <w:numFmt w:val="decimal"/>
      <w:lvlText w:val="%4."/>
      <w:lvlJc w:val="left"/>
      <w:pPr>
        <w:ind w:left="2531" w:hanging="360"/>
      </w:pPr>
    </w:lvl>
    <w:lvl w:ilvl="4" w:tplc="1C090019" w:tentative="1">
      <w:start w:val="1"/>
      <w:numFmt w:val="lowerLetter"/>
      <w:lvlText w:val="%5."/>
      <w:lvlJc w:val="left"/>
      <w:pPr>
        <w:ind w:left="3251" w:hanging="360"/>
      </w:pPr>
    </w:lvl>
    <w:lvl w:ilvl="5" w:tplc="1C09001B" w:tentative="1">
      <w:start w:val="1"/>
      <w:numFmt w:val="lowerRoman"/>
      <w:lvlText w:val="%6."/>
      <w:lvlJc w:val="right"/>
      <w:pPr>
        <w:ind w:left="3971" w:hanging="180"/>
      </w:pPr>
    </w:lvl>
    <w:lvl w:ilvl="6" w:tplc="1C09000F" w:tentative="1">
      <w:start w:val="1"/>
      <w:numFmt w:val="decimal"/>
      <w:lvlText w:val="%7."/>
      <w:lvlJc w:val="left"/>
      <w:pPr>
        <w:ind w:left="4691" w:hanging="360"/>
      </w:pPr>
    </w:lvl>
    <w:lvl w:ilvl="7" w:tplc="1C090019" w:tentative="1">
      <w:start w:val="1"/>
      <w:numFmt w:val="lowerLetter"/>
      <w:lvlText w:val="%8."/>
      <w:lvlJc w:val="left"/>
      <w:pPr>
        <w:ind w:left="5411" w:hanging="360"/>
      </w:pPr>
    </w:lvl>
    <w:lvl w:ilvl="8" w:tplc="1C09001B" w:tentative="1">
      <w:start w:val="1"/>
      <w:numFmt w:val="lowerRoman"/>
      <w:lvlText w:val="%9."/>
      <w:lvlJc w:val="right"/>
      <w:pPr>
        <w:ind w:left="6131" w:hanging="180"/>
      </w:pPr>
    </w:lvl>
  </w:abstractNum>
  <w:abstractNum w:abstractNumId="5" w15:restartNumberingAfterBreak="0">
    <w:nsid w:val="048C1216"/>
    <w:multiLevelType w:val="hybridMultilevel"/>
    <w:tmpl w:val="0DEC691A"/>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6" w15:restartNumberingAfterBreak="0">
    <w:nsid w:val="049755C5"/>
    <w:multiLevelType w:val="hybridMultilevel"/>
    <w:tmpl w:val="7108B4E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5500D63"/>
    <w:multiLevelType w:val="hybridMultilevel"/>
    <w:tmpl w:val="E946D810"/>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05BC3F44"/>
    <w:multiLevelType w:val="hybridMultilevel"/>
    <w:tmpl w:val="B7500E28"/>
    <w:lvl w:ilvl="0" w:tplc="2000000F">
      <w:start w:val="1"/>
      <w:numFmt w:val="decimal"/>
      <w:lvlText w:val="%1."/>
      <w:lvlJc w:val="left"/>
      <w:pPr>
        <w:ind w:left="1069" w:hanging="360"/>
      </w:pPr>
    </w:lvl>
    <w:lvl w:ilvl="1" w:tplc="20000019">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9" w15:restartNumberingAfterBreak="0">
    <w:nsid w:val="05D55E0D"/>
    <w:multiLevelType w:val="hybridMultilevel"/>
    <w:tmpl w:val="A426EA2E"/>
    <w:lvl w:ilvl="0" w:tplc="2000000F">
      <w:start w:val="1"/>
      <w:numFmt w:val="decimal"/>
      <w:lvlText w:val="%1."/>
      <w:lvlJc w:val="left"/>
      <w:pPr>
        <w:ind w:left="1635"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0" w15:restartNumberingAfterBreak="0">
    <w:nsid w:val="06A06B6C"/>
    <w:multiLevelType w:val="hybridMultilevel"/>
    <w:tmpl w:val="DF9E5A5A"/>
    <w:lvl w:ilvl="0" w:tplc="8C229934">
      <w:start w:val="1"/>
      <w:numFmt w:val="bullet"/>
      <w:lvlText w:val="•"/>
      <w:lvlJc w:val="left"/>
      <w:pPr>
        <w:ind w:left="9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E60CF9E">
      <w:start w:val="1"/>
      <w:numFmt w:val="bullet"/>
      <w:lvlText w:val="o"/>
      <w:lvlJc w:val="left"/>
      <w:pPr>
        <w:ind w:left="167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976CB55E">
      <w:start w:val="1"/>
      <w:numFmt w:val="bullet"/>
      <w:lvlText w:val="▪"/>
      <w:lvlJc w:val="left"/>
      <w:pPr>
        <w:ind w:left="239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620E096E">
      <w:start w:val="1"/>
      <w:numFmt w:val="bullet"/>
      <w:lvlText w:val="•"/>
      <w:lvlJc w:val="left"/>
      <w:pPr>
        <w:ind w:left="311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A3A809C">
      <w:start w:val="1"/>
      <w:numFmt w:val="bullet"/>
      <w:lvlText w:val="o"/>
      <w:lvlJc w:val="left"/>
      <w:pPr>
        <w:ind w:left="383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65141862">
      <w:start w:val="1"/>
      <w:numFmt w:val="bullet"/>
      <w:lvlText w:val="▪"/>
      <w:lvlJc w:val="left"/>
      <w:pPr>
        <w:ind w:left="455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AB4E9FA">
      <w:start w:val="1"/>
      <w:numFmt w:val="bullet"/>
      <w:lvlText w:val="•"/>
      <w:lvlJc w:val="left"/>
      <w:pPr>
        <w:ind w:left="527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C7EE7A0">
      <w:start w:val="1"/>
      <w:numFmt w:val="bullet"/>
      <w:lvlText w:val="o"/>
      <w:lvlJc w:val="left"/>
      <w:pPr>
        <w:ind w:left="599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95C089E8">
      <w:start w:val="1"/>
      <w:numFmt w:val="bullet"/>
      <w:lvlText w:val="▪"/>
      <w:lvlJc w:val="left"/>
      <w:pPr>
        <w:ind w:left="671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1" w15:restartNumberingAfterBreak="0">
    <w:nsid w:val="0A092797"/>
    <w:multiLevelType w:val="hybridMultilevel"/>
    <w:tmpl w:val="70C478AA"/>
    <w:lvl w:ilvl="0" w:tplc="18E2E88C">
      <w:start w:val="1"/>
      <w:numFmt w:val="lowerRoman"/>
      <w:lvlText w:val="%1."/>
      <w:lvlJc w:val="right"/>
      <w:pPr>
        <w:ind w:left="720" w:hanging="360"/>
      </w:pPr>
      <w:rPr>
        <w:i w:val="0"/>
      </w:rPr>
    </w:lvl>
    <w:lvl w:ilvl="1" w:tplc="B78C2B16">
      <w:start w:val="1"/>
      <w:numFmt w:val="lowerLetter"/>
      <w:lvlText w:val="%2."/>
      <w:lvlJc w:val="left"/>
      <w:pPr>
        <w:ind w:left="1440" w:hanging="360"/>
      </w:pPr>
      <w:rPr>
        <w:rFonts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0AD70D70"/>
    <w:multiLevelType w:val="hybridMultilevel"/>
    <w:tmpl w:val="6234EA5E"/>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0B2672A4"/>
    <w:multiLevelType w:val="hybridMultilevel"/>
    <w:tmpl w:val="7FAA2E44"/>
    <w:lvl w:ilvl="0" w:tplc="4246D854">
      <w:start w:val="9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0227F9"/>
    <w:multiLevelType w:val="hybridMultilevel"/>
    <w:tmpl w:val="BCC436E4"/>
    <w:lvl w:ilvl="0" w:tplc="D9484F96">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E767531"/>
    <w:multiLevelType w:val="hybridMultilevel"/>
    <w:tmpl w:val="67CC6026"/>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6" w15:restartNumberingAfterBreak="0">
    <w:nsid w:val="1151745B"/>
    <w:multiLevelType w:val="hybridMultilevel"/>
    <w:tmpl w:val="DC5C47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1AF0E69"/>
    <w:multiLevelType w:val="hybridMultilevel"/>
    <w:tmpl w:val="00EA8584"/>
    <w:lvl w:ilvl="0" w:tplc="43080C00">
      <w:start w:val="97"/>
      <w:numFmt w:val="decimal"/>
      <w:lvlText w:val="%1."/>
      <w:lvlJc w:val="left"/>
      <w:pPr>
        <w:ind w:left="1635"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12DC3A9D"/>
    <w:multiLevelType w:val="hybridMultilevel"/>
    <w:tmpl w:val="9FC6E8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33879E3"/>
    <w:multiLevelType w:val="hybridMultilevel"/>
    <w:tmpl w:val="BB82F4CC"/>
    <w:name w:val="Numbered list 022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13C221CB"/>
    <w:multiLevelType w:val="hybridMultilevel"/>
    <w:tmpl w:val="16C266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141C378A"/>
    <w:multiLevelType w:val="hybridMultilevel"/>
    <w:tmpl w:val="73EA6DC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14A813CB"/>
    <w:multiLevelType w:val="hybridMultilevel"/>
    <w:tmpl w:val="1BA619BC"/>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151E59EC"/>
    <w:multiLevelType w:val="hybridMultilevel"/>
    <w:tmpl w:val="E7F2DF48"/>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15E35DEB"/>
    <w:multiLevelType w:val="singleLevel"/>
    <w:tmpl w:val="1C09000F"/>
    <w:lvl w:ilvl="0">
      <w:start w:val="1"/>
      <w:numFmt w:val="decimal"/>
      <w:lvlText w:val="%1."/>
      <w:lvlJc w:val="left"/>
      <w:pPr>
        <w:ind w:left="720" w:hanging="360"/>
      </w:pPr>
      <w:rPr>
        <w:rFonts w:hint="default"/>
      </w:rPr>
    </w:lvl>
  </w:abstractNum>
  <w:abstractNum w:abstractNumId="25" w15:restartNumberingAfterBreak="0">
    <w:nsid w:val="18425140"/>
    <w:multiLevelType w:val="hybridMultilevel"/>
    <w:tmpl w:val="397CAC6A"/>
    <w:lvl w:ilvl="0" w:tplc="F5FAFF14">
      <w:start w:val="1"/>
      <w:numFmt w:val="decimal"/>
      <w:lvlText w:val="%1."/>
      <w:lvlJc w:val="left"/>
      <w:pPr>
        <w:ind w:left="1778" w:hanging="360"/>
      </w:pPr>
      <w:rPr>
        <w:b w:val="0"/>
        <w:bCs w:val="0"/>
        <w:i w:val="0"/>
        <w:iCs w:val="0"/>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26" w15:restartNumberingAfterBreak="0">
    <w:nsid w:val="189B37DE"/>
    <w:multiLevelType w:val="hybridMultilevel"/>
    <w:tmpl w:val="189ED03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18B32E04"/>
    <w:multiLevelType w:val="hybridMultilevel"/>
    <w:tmpl w:val="5B8EADAA"/>
    <w:name w:val="Numbered list 022"/>
    <w:lvl w:ilvl="0" w:tplc="1C09001B">
      <w:start w:val="1"/>
      <w:numFmt w:val="lowerRoman"/>
      <w:lvlText w:val="%1."/>
      <w:lvlJc w:val="right"/>
      <w:pPr>
        <w:ind w:left="369" w:hanging="360"/>
      </w:pPr>
    </w:lvl>
    <w:lvl w:ilvl="1" w:tplc="1C090019" w:tentative="1">
      <w:start w:val="1"/>
      <w:numFmt w:val="lowerLetter"/>
      <w:lvlText w:val="%2."/>
      <w:lvlJc w:val="left"/>
      <w:pPr>
        <w:ind w:left="1089" w:hanging="360"/>
      </w:pPr>
    </w:lvl>
    <w:lvl w:ilvl="2" w:tplc="1C09001B" w:tentative="1">
      <w:start w:val="1"/>
      <w:numFmt w:val="lowerRoman"/>
      <w:lvlText w:val="%3."/>
      <w:lvlJc w:val="right"/>
      <w:pPr>
        <w:ind w:left="1809" w:hanging="180"/>
      </w:pPr>
    </w:lvl>
    <w:lvl w:ilvl="3" w:tplc="1C09000F" w:tentative="1">
      <w:start w:val="1"/>
      <w:numFmt w:val="decimal"/>
      <w:lvlText w:val="%4."/>
      <w:lvlJc w:val="left"/>
      <w:pPr>
        <w:ind w:left="2529" w:hanging="360"/>
      </w:pPr>
    </w:lvl>
    <w:lvl w:ilvl="4" w:tplc="1C090019" w:tentative="1">
      <w:start w:val="1"/>
      <w:numFmt w:val="lowerLetter"/>
      <w:lvlText w:val="%5."/>
      <w:lvlJc w:val="left"/>
      <w:pPr>
        <w:ind w:left="3249" w:hanging="360"/>
      </w:pPr>
    </w:lvl>
    <w:lvl w:ilvl="5" w:tplc="1C09001B" w:tentative="1">
      <w:start w:val="1"/>
      <w:numFmt w:val="lowerRoman"/>
      <w:lvlText w:val="%6."/>
      <w:lvlJc w:val="right"/>
      <w:pPr>
        <w:ind w:left="3969" w:hanging="180"/>
      </w:pPr>
    </w:lvl>
    <w:lvl w:ilvl="6" w:tplc="1C09000F" w:tentative="1">
      <w:start w:val="1"/>
      <w:numFmt w:val="decimal"/>
      <w:lvlText w:val="%7."/>
      <w:lvlJc w:val="left"/>
      <w:pPr>
        <w:ind w:left="4689" w:hanging="360"/>
      </w:pPr>
    </w:lvl>
    <w:lvl w:ilvl="7" w:tplc="1C090019" w:tentative="1">
      <w:start w:val="1"/>
      <w:numFmt w:val="lowerLetter"/>
      <w:lvlText w:val="%8."/>
      <w:lvlJc w:val="left"/>
      <w:pPr>
        <w:ind w:left="5409" w:hanging="360"/>
      </w:pPr>
    </w:lvl>
    <w:lvl w:ilvl="8" w:tplc="1C09001B" w:tentative="1">
      <w:start w:val="1"/>
      <w:numFmt w:val="lowerRoman"/>
      <w:lvlText w:val="%9."/>
      <w:lvlJc w:val="right"/>
      <w:pPr>
        <w:ind w:left="6129" w:hanging="180"/>
      </w:pPr>
    </w:lvl>
  </w:abstractNum>
  <w:abstractNum w:abstractNumId="28" w15:restartNumberingAfterBreak="0">
    <w:nsid w:val="1AAD0EC2"/>
    <w:multiLevelType w:val="hybridMultilevel"/>
    <w:tmpl w:val="19F2D05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1ABA087C"/>
    <w:multiLevelType w:val="hybridMultilevel"/>
    <w:tmpl w:val="451A8BE4"/>
    <w:name w:val="Numbered list 0222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1B716FAF"/>
    <w:multiLevelType w:val="hybridMultilevel"/>
    <w:tmpl w:val="DB480116"/>
    <w:lvl w:ilvl="0" w:tplc="FFFFFFFF">
      <w:start w:val="1"/>
      <w:numFmt w:val="lowerLetter"/>
      <w:lvlText w:val="%1."/>
      <w:lvlJc w:val="left"/>
      <w:pPr>
        <w:ind w:left="1352"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1BB111B6"/>
    <w:multiLevelType w:val="hybridMultilevel"/>
    <w:tmpl w:val="8DDA824A"/>
    <w:lvl w:ilvl="0" w:tplc="2000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2" w15:restartNumberingAfterBreak="0">
    <w:nsid w:val="1D630542"/>
    <w:multiLevelType w:val="hybridMultilevel"/>
    <w:tmpl w:val="0784A10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1DDB1238"/>
    <w:multiLevelType w:val="hybridMultilevel"/>
    <w:tmpl w:val="283E2E7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1E8207FA"/>
    <w:multiLevelType w:val="hybridMultilevel"/>
    <w:tmpl w:val="6A22F150"/>
    <w:lvl w:ilvl="0" w:tplc="3FB45B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EE500B0"/>
    <w:multiLevelType w:val="hybridMultilevel"/>
    <w:tmpl w:val="264A4676"/>
    <w:name w:val="Numbered list 02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15:restartNumberingAfterBreak="0">
    <w:nsid w:val="2091077D"/>
    <w:multiLevelType w:val="hybridMultilevel"/>
    <w:tmpl w:val="068EDAEA"/>
    <w:lvl w:ilvl="0" w:tplc="BAEA4FE0">
      <w:start w:val="9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2AF54A9"/>
    <w:multiLevelType w:val="hybridMultilevel"/>
    <w:tmpl w:val="4AEE099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8" w15:restartNumberingAfterBreak="0">
    <w:nsid w:val="235C480F"/>
    <w:multiLevelType w:val="hybridMultilevel"/>
    <w:tmpl w:val="372CED6A"/>
    <w:lvl w:ilvl="0" w:tplc="71B6F742">
      <w:start w:val="1"/>
      <w:numFmt w:val="lowerRoman"/>
      <w:lvlText w:val="%1."/>
      <w:lvlJc w:val="righ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240D430F"/>
    <w:multiLevelType w:val="hybridMultilevel"/>
    <w:tmpl w:val="5E8A62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5C24A0D"/>
    <w:multiLevelType w:val="hybridMultilevel"/>
    <w:tmpl w:val="56BCE31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1" w15:restartNumberingAfterBreak="0">
    <w:nsid w:val="26E130AD"/>
    <w:multiLevelType w:val="hybridMultilevel"/>
    <w:tmpl w:val="4372D12A"/>
    <w:name w:val="Numbered list 0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2" w15:restartNumberingAfterBreak="0">
    <w:nsid w:val="28711FAC"/>
    <w:multiLevelType w:val="hybridMultilevel"/>
    <w:tmpl w:val="8D8840E6"/>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43" w15:restartNumberingAfterBreak="0">
    <w:nsid w:val="2BC73D1C"/>
    <w:multiLevelType w:val="hybridMultilevel"/>
    <w:tmpl w:val="118457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2CE92723"/>
    <w:multiLevelType w:val="hybridMultilevel"/>
    <w:tmpl w:val="5E265E02"/>
    <w:lvl w:ilvl="0" w:tplc="28090001">
      <w:start w:val="1"/>
      <w:numFmt w:val="bullet"/>
      <w:lvlText w:val=""/>
      <w:lvlJc w:val="left"/>
      <w:pPr>
        <w:ind w:left="1440" w:hanging="360"/>
      </w:pPr>
      <w:rPr>
        <w:rFonts w:ascii="Symbol" w:hAnsi="Symbol" w:hint="default"/>
      </w:rPr>
    </w:lvl>
    <w:lvl w:ilvl="1" w:tplc="28090003" w:tentative="1">
      <w:start w:val="1"/>
      <w:numFmt w:val="bullet"/>
      <w:lvlText w:val="o"/>
      <w:lvlJc w:val="left"/>
      <w:pPr>
        <w:ind w:left="2160" w:hanging="360"/>
      </w:pPr>
      <w:rPr>
        <w:rFonts w:ascii="Courier New" w:hAnsi="Courier New" w:cs="Courier New" w:hint="default"/>
      </w:rPr>
    </w:lvl>
    <w:lvl w:ilvl="2" w:tplc="28090005" w:tentative="1">
      <w:start w:val="1"/>
      <w:numFmt w:val="bullet"/>
      <w:lvlText w:val=""/>
      <w:lvlJc w:val="left"/>
      <w:pPr>
        <w:ind w:left="2880" w:hanging="360"/>
      </w:pPr>
      <w:rPr>
        <w:rFonts w:ascii="Wingdings" w:hAnsi="Wingdings" w:hint="default"/>
      </w:rPr>
    </w:lvl>
    <w:lvl w:ilvl="3" w:tplc="28090001" w:tentative="1">
      <w:start w:val="1"/>
      <w:numFmt w:val="bullet"/>
      <w:lvlText w:val=""/>
      <w:lvlJc w:val="left"/>
      <w:pPr>
        <w:ind w:left="3600" w:hanging="360"/>
      </w:pPr>
      <w:rPr>
        <w:rFonts w:ascii="Symbol" w:hAnsi="Symbol" w:hint="default"/>
      </w:rPr>
    </w:lvl>
    <w:lvl w:ilvl="4" w:tplc="28090003" w:tentative="1">
      <w:start w:val="1"/>
      <w:numFmt w:val="bullet"/>
      <w:lvlText w:val="o"/>
      <w:lvlJc w:val="left"/>
      <w:pPr>
        <w:ind w:left="4320" w:hanging="360"/>
      </w:pPr>
      <w:rPr>
        <w:rFonts w:ascii="Courier New" w:hAnsi="Courier New" w:cs="Courier New" w:hint="default"/>
      </w:rPr>
    </w:lvl>
    <w:lvl w:ilvl="5" w:tplc="28090005" w:tentative="1">
      <w:start w:val="1"/>
      <w:numFmt w:val="bullet"/>
      <w:lvlText w:val=""/>
      <w:lvlJc w:val="left"/>
      <w:pPr>
        <w:ind w:left="5040" w:hanging="360"/>
      </w:pPr>
      <w:rPr>
        <w:rFonts w:ascii="Wingdings" w:hAnsi="Wingdings" w:hint="default"/>
      </w:rPr>
    </w:lvl>
    <w:lvl w:ilvl="6" w:tplc="28090001" w:tentative="1">
      <w:start w:val="1"/>
      <w:numFmt w:val="bullet"/>
      <w:lvlText w:val=""/>
      <w:lvlJc w:val="left"/>
      <w:pPr>
        <w:ind w:left="5760" w:hanging="360"/>
      </w:pPr>
      <w:rPr>
        <w:rFonts w:ascii="Symbol" w:hAnsi="Symbol" w:hint="default"/>
      </w:rPr>
    </w:lvl>
    <w:lvl w:ilvl="7" w:tplc="28090003" w:tentative="1">
      <w:start w:val="1"/>
      <w:numFmt w:val="bullet"/>
      <w:lvlText w:val="o"/>
      <w:lvlJc w:val="left"/>
      <w:pPr>
        <w:ind w:left="6480" w:hanging="360"/>
      </w:pPr>
      <w:rPr>
        <w:rFonts w:ascii="Courier New" w:hAnsi="Courier New" w:cs="Courier New" w:hint="default"/>
      </w:rPr>
    </w:lvl>
    <w:lvl w:ilvl="8" w:tplc="28090005" w:tentative="1">
      <w:start w:val="1"/>
      <w:numFmt w:val="bullet"/>
      <w:lvlText w:val=""/>
      <w:lvlJc w:val="left"/>
      <w:pPr>
        <w:ind w:left="7200" w:hanging="360"/>
      </w:pPr>
      <w:rPr>
        <w:rFonts w:ascii="Wingdings" w:hAnsi="Wingdings" w:hint="default"/>
      </w:rPr>
    </w:lvl>
  </w:abstractNum>
  <w:abstractNum w:abstractNumId="45" w15:restartNumberingAfterBreak="0">
    <w:nsid w:val="2E2C115A"/>
    <w:multiLevelType w:val="hybridMultilevel"/>
    <w:tmpl w:val="EFE612B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6" w15:restartNumberingAfterBreak="0">
    <w:nsid w:val="2FD70024"/>
    <w:multiLevelType w:val="hybridMultilevel"/>
    <w:tmpl w:val="C82CCB68"/>
    <w:lvl w:ilvl="0" w:tplc="F0A8DE32">
      <w:start w:val="1"/>
      <w:numFmt w:val="decimal"/>
      <w:lvlText w:val="%1."/>
      <w:lvlJc w:val="left"/>
      <w:pPr>
        <w:ind w:left="1778" w:hanging="360"/>
      </w:pPr>
      <w:rPr>
        <w:b w:val="0"/>
        <w:bCs w:val="0"/>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47" w15:restartNumberingAfterBreak="0">
    <w:nsid w:val="304215EB"/>
    <w:multiLevelType w:val="hybridMultilevel"/>
    <w:tmpl w:val="FFE488F4"/>
    <w:lvl w:ilvl="0" w:tplc="1C09000F">
      <w:start w:val="1"/>
      <w:numFmt w:val="decimal"/>
      <w:lvlText w:val="%1."/>
      <w:lvlJc w:val="left"/>
      <w:pPr>
        <w:ind w:left="1069" w:hanging="360"/>
      </w:p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48" w15:restartNumberingAfterBreak="0">
    <w:nsid w:val="305F74DC"/>
    <w:multiLevelType w:val="hybridMultilevel"/>
    <w:tmpl w:val="31E8EADC"/>
    <w:lvl w:ilvl="0" w:tplc="1C090019">
      <w:start w:val="1"/>
      <w:numFmt w:val="lowerLetter"/>
      <w:lvlText w:val="%1."/>
      <w:lvlJc w:val="left"/>
      <w:pPr>
        <w:ind w:left="1778" w:hanging="360"/>
      </w:pPr>
    </w:lvl>
    <w:lvl w:ilvl="1" w:tplc="1C090019" w:tentative="1">
      <w:start w:val="1"/>
      <w:numFmt w:val="lowerLetter"/>
      <w:lvlText w:val="%2."/>
      <w:lvlJc w:val="left"/>
      <w:pPr>
        <w:ind w:left="2498" w:hanging="360"/>
      </w:pPr>
    </w:lvl>
    <w:lvl w:ilvl="2" w:tplc="1C09001B" w:tentative="1">
      <w:start w:val="1"/>
      <w:numFmt w:val="lowerRoman"/>
      <w:lvlText w:val="%3."/>
      <w:lvlJc w:val="right"/>
      <w:pPr>
        <w:ind w:left="3218" w:hanging="180"/>
      </w:pPr>
    </w:lvl>
    <w:lvl w:ilvl="3" w:tplc="1C09000F" w:tentative="1">
      <w:start w:val="1"/>
      <w:numFmt w:val="decimal"/>
      <w:lvlText w:val="%4."/>
      <w:lvlJc w:val="left"/>
      <w:pPr>
        <w:ind w:left="3938" w:hanging="360"/>
      </w:pPr>
    </w:lvl>
    <w:lvl w:ilvl="4" w:tplc="1C090019" w:tentative="1">
      <w:start w:val="1"/>
      <w:numFmt w:val="lowerLetter"/>
      <w:lvlText w:val="%5."/>
      <w:lvlJc w:val="left"/>
      <w:pPr>
        <w:ind w:left="4658" w:hanging="360"/>
      </w:pPr>
    </w:lvl>
    <w:lvl w:ilvl="5" w:tplc="1C09001B" w:tentative="1">
      <w:start w:val="1"/>
      <w:numFmt w:val="lowerRoman"/>
      <w:lvlText w:val="%6."/>
      <w:lvlJc w:val="right"/>
      <w:pPr>
        <w:ind w:left="5378" w:hanging="180"/>
      </w:pPr>
    </w:lvl>
    <w:lvl w:ilvl="6" w:tplc="1C09000F" w:tentative="1">
      <w:start w:val="1"/>
      <w:numFmt w:val="decimal"/>
      <w:lvlText w:val="%7."/>
      <w:lvlJc w:val="left"/>
      <w:pPr>
        <w:ind w:left="6098" w:hanging="360"/>
      </w:pPr>
    </w:lvl>
    <w:lvl w:ilvl="7" w:tplc="1C090019" w:tentative="1">
      <w:start w:val="1"/>
      <w:numFmt w:val="lowerLetter"/>
      <w:lvlText w:val="%8."/>
      <w:lvlJc w:val="left"/>
      <w:pPr>
        <w:ind w:left="6818" w:hanging="360"/>
      </w:pPr>
    </w:lvl>
    <w:lvl w:ilvl="8" w:tplc="1C09001B" w:tentative="1">
      <w:start w:val="1"/>
      <w:numFmt w:val="lowerRoman"/>
      <w:lvlText w:val="%9."/>
      <w:lvlJc w:val="right"/>
      <w:pPr>
        <w:ind w:left="7538" w:hanging="180"/>
      </w:pPr>
    </w:lvl>
  </w:abstractNum>
  <w:abstractNum w:abstractNumId="49" w15:restartNumberingAfterBreak="0">
    <w:nsid w:val="310601A4"/>
    <w:multiLevelType w:val="hybridMultilevel"/>
    <w:tmpl w:val="FEFA852E"/>
    <w:lvl w:ilvl="0" w:tplc="20000001">
      <w:start w:val="1"/>
      <w:numFmt w:val="bullet"/>
      <w:lvlText w:val=""/>
      <w:lvlJc w:val="left"/>
      <w:pPr>
        <w:ind w:left="795" w:hanging="360"/>
      </w:pPr>
      <w:rPr>
        <w:rFonts w:ascii="Symbol" w:hAnsi="Symbol" w:hint="default"/>
      </w:rPr>
    </w:lvl>
    <w:lvl w:ilvl="1" w:tplc="20000003" w:tentative="1">
      <w:start w:val="1"/>
      <w:numFmt w:val="bullet"/>
      <w:lvlText w:val="o"/>
      <w:lvlJc w:val="left"/>
      <w:pPr>
        <w:ind w:left="1515" w:hanging="360"/>
      </w:pPr>
      <w:rPr>
        <w:rFonts w:ascii="Courier New" w:hAnsi="Courier New" w:cs="Courier New" w:hint="default"/>
      </w:rPr>
    </w:lvl>
    <w:lvl w:ilvl="2" w:tplc="20000005" w:tentative="1">
      <w:start w:val="1"/>
      <w:numFmt w:val="bullet"/>
      <w:lvlText w:val=""/>
      <w:lvlJc w:val="left"/>
      <w:pPr>
        <w:ind w:left="2235" w:hanging="360"/>
      </w:pPr>
      <w:rPr>
        <w:rFonts w:ascii="Wingdings" w:hAnsi="Wingdings" w:hint="default"/>
      </w:rPr>
    </w:lvl>
    <w:lvl w:ilvl="3" w:tplc="20000001" w:tentative="1">
      <w:start w:val="1"/>
      <w:numFmt w:val="bullet"/>
      <w:lvlText w:val=""/>
      <w:lvlJc w:val="left"/>
      <w:pPr>
        <w:ind w:left="2955" w:hanging="360"/>
      </w:pPr>
      <w:rPr>
        <w:rFonts w:ascii="Symbol" w:hAnsi="Symbol" w:hint="default"/>
      </w:rPr>
    </w:lvl>
    <w:lvl w:ilvl="4" w:tplc="20000003" w:tentative="1">
      <w:start w:val="1"/>
      <w:numFmt w:val="bullet"/>
      <w:lvlText w:val="o"/>
      <w:lvlJc w:val="left"/>
      <w:pPr>
        <w:ind w:left="3675" w:hanging="360"/>
      </w:pPr>
      <w:rPr>
        <w:rFonts w:ascii="Courier New" w:hAnsi="Courier New" w:cs="Courier New" w:hint="default"/>
      </w:rPr>
    </w:lvl>
    <w:lvl w:ilvl="5" w:tplc="20000005" w:tentative="1">
      <w:start w:val="1"/>
      <w:numFmt w:val="bullet"/>
      <w:lvlText w:val=""/>
      <w:lvlJc w:val="left"/>
      <w:pPr>
        <w:ind w:left="4395" w:hanging="360"/>
      </w:pPr>
      <w:rPr>
        <w:rFonts w:ascii="Wingdings" w:hAnsi="Wingdings" w:hint="default"/>
      </w:rPr>
    </w:lvl>
    <w:lvl w:ilvl="6" w:tplc="20000001" w:tentative="1">
      <w:start w:val="1"/>
      <w:numFmt w:val="bullet"/>
      <w:lvlText w:val=""/>
      <w:lvlJc w:val="left"/>
      <w:pPr>
        <w:ind w:left="5115" w:hanging="360"/>
      </w:pPr>
      <w:rPr>
        <w:rFonts w:ascii="Symbol" w:hAnsi="Symbol" w:hint="default"/>
      </w:rPr>
    </w:lvl>
    <w:lvl w:ilvl="7" w:tplc="20000003" w:tentative="1">
      <w:start w:val="1"/>
      <w:numFmt w:val="bullet"/>
      <w:lvlText w:val="o"/>
      <w:lvlJc w:val="left"/>
      <w:pPr>
        <w:ind w:left="5835" w:hanging="360"/>
      </w:pPr>
      <w:rPr>
        <w:rFonts w:ascii="Courier New" w:hAnsi="Courier New" w:cs="Courier New" w:hint="default"/>
      </w:rPr>
    </w:lvl>
    <w:lvl w:ilvl="8" w:tplc="20000005" w:tentative="1">
      <w:start w:val="1"/>
      <w:numFmt w:val="bullet"/>
      <w:lvlText w:val=""/>
      <w:lvlJc w:val="left"/>
      <w:pPr>
        <w:ind w:left="6555" w:hanging="360"/>
      </w:pPr>
      <w:rPr>
        <w:rFonts w:ascii="Wingdings" w:hAnsi="Wingdings" w:hint="default"/>
      </w:rPr>
    </w:lvl>
  </w:abstractNum>
  <w:abstractNum w:abstractNumId="50" w15:restartNumberingAfterBreak="0">
    <w:nsid w:val="33BC7E3B"/>
    <w:multiLevelType w:val="hybridMultilevel"/>
    <w:tmpl w:val="BE8A49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346F3CC9"/>
    <w:multiLevelType w:val="hybridMultilevel"/>
    <w:tmpl w:val="359E6D68"/>
    <w:lvl w:ilvl="0" w:tplc="B76E8E4E">
      <w:start w:val="1"/>
      <w:numFmt w:val="lowerLetter"/>
      <w:lvlText w:val="%1."/>
      <w:lvlJc w:val="left"/>
      <w:pPr>
        <w:ind w:left="1429" w:hanging="360"/>
      </w:pPr>
      <w:rPr>
        <w:b/>
        <w:bCs/>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52" w15:restartNumberingAfterBreak="0">
    <w:nsid w:val="35430EE4"/>
    <w:multiLevelType w:val="hybridMultilevel"/>
    <w:tmpl w:val="442A666C"/>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3" w15:restartNumberingAfterBreak="0">
    <w:nsid w:val="37AD29D5"/>
    <w:multiLevelType w:val="hybridMultilevel"/>
    <w:tmpl w:val="F9303090"/>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54" w15:restartNumberingAfterBreak="0">
    <w:nsid w:val="3847286C"/>
    <w:multiLevelType w:val="hybridMultilevel"/>
    <w:tmpl w:val="EEF26DD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5" w15:restartNumberingAfterBreak="0">
    <w:nsid w:val="38490DBC"/>
    <w:multiLevelType w:val="hybridMultilevel"/>
    <w:tmpl w:val="A094B628"/>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6" w15:restartNumberingAfterBreak="0">
    <w:nsid w:val="38B9468E"/>
    <w:multiLevelType w:val="hybridMultilevel"/>
    <w:tmpl w:val="7F08E3B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7" w15:restartNumberingAfterBreak="0">
    <w:nsid w:val="394D7705"/>
    <w:multiLevelType w:val="hybridMultilevel"/>
    <w:tmpl w:val="9F96D8BC"/>
    <w:lvl w:ilvl="0" w:tplc="28090001">
      <w:start w:val="1"/>
      <w:numFmt w:val="bullet"/>
      <w:lvlText w:val=""/>
      <w:lvlJc w:val="left"/>
      <w:pPr>
        <w:ind w:left="1440" w:hanging="360"/>
      </w:pPr>
      <w:rPr>
        <w:rFonts w:ascii="Symbol" w:hAnsi="Symbol" w:hint="default"/>
      </w:rPr>
    </w:lvl>
    <w:lvl w:ilvl="1" w:tplc="28090003" w:tentative="1">
      <w:start w:val="1"/>
      <w:numFmt w:val="bullet"/>
      <w:lvlText w:val="o"/>
      <w:lvlJc w:val="left"/>
      <w:pPr>
        <w:ind w:left="2160" w:hanging="360"/>
      </w:pPr>
      <w:rPr>
        <w:rFonts w:ascii="Courier New" w:hAnsi="Courier New" w:cs="Courier New" w:hint="default"/>
      </w:rPr>
    </w:lvl>
    <w:lvl w:ilvl="2" w:tplc="28090005" w:tentative="1">
      <w:start w:val="1"/>
      <w:numFmt w:val="bullet"/>
      <w:lvlText w:val=""/>
      <w:lvlJc w:val="left"/>
      <w:pPr>
        <w:ind w:left="2880" w:hanging="360"/>
      </w:pPr>
      <w:rPr>
        <w:rFonts w:ascii="Wingdings" w:hAnsi="Wingdings" w:hint="default"/>
      </w:rPr>
    </w:lvl>
    <w:lvl w:ilvl="3" w:tplc="28090001" w:tentative="1">
      <w:start w:val="1"/>
      <w:numFmt w:val="bullet"/>
      <w:lvlText w:val=""/>
      <w:lvlJc w:val="left"/>
      <w:pPr>
        <w:ind w:left="3600" w:hanging="360"/>
      </w:pPr>
      <w:rPr>
        <w:rFonts w:ascii="Symbol" w:hAnsi="Symbol" w:hint="default"/>
      </w:rPr>
    </w:lvl>
    <w:lvl w:ilvl="4" w:tplc="28090003" w:tentative="1">
      <w:start w:val="1"/>
      <w:numFmt w:val="bullet"/>
      <w:lvlText w:val="o"/>
      <w:lvlJc w:val="left"/>
      <w:pPr>
        <w:ind w:left="4320" w:hanging="360"/>
      </w:pPr>
      <w:rPr>
        <w:rFonts w:ascii="Courier New" w:hAnsi="Courier New" w:cs="Courier New" w:hint="default"/>
      </w:rPr>
    </w:lvl>
    <w:lvl w:ilvl="5" w:tplc="28090005" w:tentative="1">
      <w:start w:val="1"/>
      <w:numFmt w:val="bullet"/>
      <w:lvlText w:val=""/>
      <w:lvlJc w:val="left"/>
      <w:pPr>
        <w:ind w:left="5040" w:hanging="360"/>
      </w:pPr>
      <w:rPr>
        <w:rFonts w:ascii="Wingdings" w:hAnsi="Wingdings" w:hint="default"/>
      </w:rPr>
    </w:lvl>
    <w:lvl w:ilvl="6" w:tplc="28090001" w:tentative="1">
      <w:start w:val="1"/>
      <w:numFmt w:val="bullet"/>
      <w:lvlText w:val=""/>
      <w:lvlJc w:val="left"/>
      <w:pPr>
        <w:ind w:left="5760" w:hanging="360"/>
      </w:pPr>
      <w:rPr>
        <w:rFonts w:ascii="Symbol" w:hAnsi="Symbol" w:hint="default"/>
      </w:rPr>
    </w:lvl>
    <w:lvl w:ilvl="7" w:tplc="28090003" w:tentative="1">
      <w:start w:val="1"/>
      <w:numFmt w:val="bullet"/>
      <w:lvlText w:val="o"/>
      <w:lvlJc w:val="left"/>
      <w:pPr>
        <w:ind w:left="6480" w:hanging="360"/>
      </w:pPr>
      <w:rPr>
        <w:rFonts w:ascii="Courier New" w:hAnsi="Courier New" w:cs="Courier New" w:hint="default"/>
      </w:rPr>
    </w:lvl>
    <w:lvl w:ilvl="8" w:tplc="28090005" w:tentative="1">
      <w:start w:val="1"/>
      <w:numFmt w:val="bullet"/>
      <w:lvlText w:val=""/>
      <w:lvlJc w:val="left"/>
      <w:pPr>
        <w:ind w:left="7200" w:hanging="360"/>
      </w:pPr>
      <w:rPr>
        <w:rFonts w:ascii="Wingdings" w:hAnsi="Wingdings" w:hint="default"/>
      </w:rPr>
    </w:lvl>
  </w:abstractNum>
  <w:abstractNum w:abstractNumId="58" w15:restartNumberingAfterBreak="0">
    <w:nsid w:val="396E65CD"/>
    <w:multiLevelType w:val="hybridMultilevel"/>
    <w:tmpl w:val="8CCCFABC"/>
    <w:name w:val="Numbered list 02222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9" w15:restartNumberingAfterBreak="0">
    <w:nsid w:val="3A410EC5"/>
    <w:multiLevelType w:val="hybridMultilevel"/>
    <w:tmpl w:val="149AABA4"/>
    <w:lvl w:ilvl="0" w:tplc="368CEEDC">
      <w:start w:val="1"/>
      <w:numFmt w:val="lowerLetter"/>
      <w:lvlText w:val="%1)"/>
      <w:lvlJc w:val="left"/>
      <w:pPr>
        <w:ind w:left="720" w:hanging="360"/>
      </w:pPr>
      <w:rPr>
        <w:rFonts w:ascii="Times New Roman" w:eastAsia="Times New Roman" w:hAnsi="Times New Roman" w:cs="Times New Roman"/>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0" w15:restartNumberingAfterBreak="0">
    <w:nsid w:val="3A615435"/>
    <w:multiLevelType w:val="hybridMultilevel"/>
    <w:tmpl w:val="6134786A"/>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1" w15:restartNumberingAfterBreak="0">
    <w:nsid w:val="3D0C36AC"/>
    <w:multiLevelType w:val="hybridMultilevel"/>
    <w:tmpl w:val="51A0BA80"/>
    <w:lvl w:ilvl="0" w:tplc="F664E4B8">
      <w:start w:val="9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D703CB4"/>
    <w:multiLevelType w:val="hybridMultilevel"/>
    <w:tmpl w:val="EAC08A2C"/>
    <w:lvl w:ilvl="0" w:tplc="2000000F">
      <w:start w:val="1"/>
      <w:numFmt w:val="decimal"/>
      <w:lvlText w:val="%1."/>
      <w:lvlJc w:val="left"/>
      <w:pPr>
        <w:ind w:left="1352"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3F393F97"/>
    <w:multiLevelType w:val="hybridMultilevel"/>
    <w:tmpl w:val="A9C8E52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4" w15:restartNumberingAfterBreak="0">
    <w:nsid w:val="3FE6209D"/>
    <w:multiLevelType w:val="hybridMultilevel"/>
    <w:tmpl w:val="6ACEDFB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5" w15:restartNumberingAfterBreak="0">
    <w:nsid w:val="4042645A"/>
    <w:multiLevelType w:val="hybridMultilevel"/>
    <w:tmpl w:val="3502E082"/>
    <w:lvl w:ilvl="0" w:tplc="418892C0">
      <w:start w:val="9"/>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6" w15:restartNumberingAfterBreak="0">
    <w:nsid w:val="41F16FD4"/>
    <w:multiLevelType w:val="hybridMultilevel"/>
    <w:tmpl w:val="F1FCDDA8"/>
    <w:lvl w:ilvl="0" w:tplc="D416F9B6">
      <w:start w:val="8"/>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7" w15:restartNumberingAfterBreak="0">
    <w:nsid w:val="423E7BBA"/>
    <w:multiLevelType w:val="hybridMultilevel"/>
    <w:tmpl w:val="CE866A2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8" w15:restartNumberingAfterBreak="0">
    <w:nsid w:val="42FF01A1"/>
    <w:multiLevelType w:val="hybridMultilevel"/>
    <w:tmpl w:val="46323E88"/>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69" w15:restartNumberingAfterBreak="0">
    <w:nsid w:val="433B6D0B"/>
    <w:multiLevelType w:val="hybridMultilevel"/>
    <w:tmpl w:val="2A5C954C"/>
    <w:lvl w:ilvl="0" w:tplc="D9484F9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3554642"/>
    <w:multiLevelType w:val="hybridMultilevel"/>
    <w:tmpl w:val="3D00B4DC"/>
    <w:lvl w:ilvl="0" w:tplc="E3282CD0">
      <w:start w:val="8"/>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1" w15:restartNumberingAfterBreak="0">
    <w:nsid w:val="437B7A67"/>
    <w:multiLevelType w:val="hybridMultilevel"/>
    <w:tmpl w:val="41E44258"/>
    <w:lvl w:ilvl="0" w:tplc="5AA68717">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2" w15:restartNumberingAfterBreak="0">
    <w:nsid w:val="44287025"/>
    <w:multiLevelType w:val="hybridMultilevel"/>
    <w:tmpl w:val="01627F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3" w15:restartNumberingAfterBreak="0">
    <w:nsid w:val="465B44E1"/>
    <w:multiLevelType w:val="hybridMultilevel"/>
    <w:tmpl w:val="6122B752"/>
    <w:lvl w:ilvl="0" w:tplc="B90C8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77F29C2"/>
    <w:multiLevelType w:val="hybridMultilevel"/>
    <w:tmpl w:val="22BE13A0"/>
    <w:lvl w:ilvl="0" w:tplc="D9484F96">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47F71C58"/>
    <w:multiLevelType w:val="hybridMultilevel"/>
    <w:tmpl w:val="D738FDDA"/>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49D3655A"/>
    <w:multiLevelType w:val="hybridMultilevel"/>
    <w:tmpl w:val="AE7445FC"/>
    <w:lvl w:ilvl="0" w:tplc="1C09000F">
      <w:start w:val="1"/>
      <w:numFmt w:val="decimal"/>
      <w:lvlText w:val="%1."/>
      <w:lvlJc w:val="left"/>
      <w:pPr>
        <w:ind w:left="1069" w:hanging="360"/>
      </w:p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77" w15:restartNumberingAfterBreak="0">
    <w:nsid w:val="4A567D66"/>
    <w:multiLevelType w:val="hybridMultilevel"/>
    <w:tmpl w:val="0B38D72A"/>
    <w:name w:val="Numbered list 0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8" w15:restartNumberingAfterBreak="0">
    <w:nsid w:val="4ADB7357"/>
    <w:multiLevelType w:val="hybridMultilevel"/>
    <w:tmpl w:val="5C3273DA"/>
    <w:lvl w:ilvl="0" w:tplc="B02623AA">
      <w:start w:val="97"/>
      <w:numFmt w:val="decimal"/>
      <w:lvlText w:val="%1."/>
      <w:lvlJc w:val="left"/>
      <w:pPr>
        <w:ind w:left="1778"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9" w15:restartNumberingAfterBreak="0">
    <w:nsid w:val="4B31699C"/>
    <w:multiLevelType w:val="hybridMultilevel"/>
    <w:tmpl w:val="981021A8"/>
    <w:lvl w:ilvl="0" w:tplc="2000000F">
      <w:start w:val="1"/>
      <w:numFmt w:val="decimal"/>
      <w:lvlText w:val="%1."/>
      <w:lvlJc w:val="left"/>
      <w:pPr>
        <w:ind w:left="643"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0" w15:restartNumberingAfterBreak="0">
    <w:nsid w:val="4B9305E7"/>
    <w:multiLevelType w:val="hybridMultilevel"/>
    <w:tmpl w:val="76B2268A"/>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1" w15:restartNumberingAfterBreak="0">
    <w:nsid w:val="4BCD4696"/>
    <w:multiLevelType w:val="singleLevel"/>
    <w:tmpl w:val="1C09000F"/>
    <w:lvl w:ilvl="0">
      <w:start w:val="1"/>
      <w:numFmt w:val="decimal"/>
      <w:lvlText w:val="%1."/>
      <w:lvlJc w:val="left"/>
      <w:pPr>
        <w:ind w:left="720" w:hanging="360"/>
      </w:pPr>
      <w:rPr>
        <w:rFonts w:hint="default"/>
      </w:rPr>
    </w:lvl>
  </w:abstractNum>
  <w:abstractNum w:abstractNumId="82" w15:restartNumberingAfterBreak="0">
    <w:nsid w:val="4FF06A31"/>
    <w:multiLevelType w:val="multilevel"/>
    <w:tmpl w:val="6D2A8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4D359E8"/>
    <w:multiLevelType w:val="hybridMultilevel"/>
    <w:tmpl w:val="2F788C56"/>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4" w15:restartNumberingAfterBreak="0">
    <w:nsid w:val="55002B74"/>
    <w:multiLevelType w:val="hybridMultilevel"/>
    <w:tmpl w:val="62109D40"/>
    <w:name w:val="Numbered list 0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5" w15:restartNumberingAfterBreak="0">
    <w:nsid w:val="556603F2"/>
    <w:multiLevelType w:val="hybridMultilevel"/>
    <w:tmpl w:val="12BC0F2E"/>
    <w:lvl w:ilvl="0" w:tplc="FFFFFFFF">
      <w:start w:val="1"/>
      <w:numFmt w:val="lowerLetter"/>
      <w:lvlText w:val="%1."/>
      <w:lvlJc w:val="left"/>
      <w:pPr>
        <w:ind w:left="1352" w:hanging="360"/>
      </w:pPr>
    </w:lvl>
    <w:lvl w:ilvl="1" w:tplc="FFFFFFFF" w:tentative="1">
      <w:start w:val="1"/>
      <w:numFmt w:val="lowerLetter"/>
      <w:lvlText w:val="%2."/>
      <w:lvlJc w:val="left"/>
      <w:pPr>
        <w:ind w:left="2072" w:hanging="360"/>
      </w:pPr>
    </w:lvl>
    <w:lvl w:ilvl="2" w:tplc="FFFFFFFF" w:tentative="1">
      <w:start w:val="1"/>
      <w:numFmt w:val="lowerRoman"/>
      <w:lvlText w:val="%3."/>
      <w:lvlJc w:val="right"/>
      <w:pPr>
        <w:ind w:left="2792" w:hanging="180"/>
      </w:pPr>
    </w:lvl>
    <w:lvl w:ilvl="3" w:tplc="FFFFFFFF" w:tentative="1">
      <w:start w:val="1"/>
      <w:numFmt w:val="decimal"/>
      <w:lvlText w:val="%4."/>
      <w:lvlJc w:val="left"/>
      <w:pPr>
        <w:ind w:left="3512" w:hanging="360"/>
      </w:pPr>
    </w:lvl>
    <w:lvl w:ilvl="4" w:tplc="FFFFFFFF" w:tentative="1">
      <w:start w:val="1"/>
      <w:numFmt w:val="lowerLetter"/>
      <w:lvlText w:val="%5."/>
      <w:lvlJc w:val="left"/>
      <w:pPr>
        <w:ind w:left="4232" w:hanging="360"/>
      </w:pPr>
    </w:lvl>
    <w:lvl w:ilvl="5" w:tplc="FFFFFFFF" w:tentative="1">
      <w:start w:val="1"/>
      <w:numFmt w:val="lowerRoman"/>
      <w:lvlText w:val="%6."/>
      <w:lvlJc w:val="right"/>
      <w:pPr>
        <w:ind w:left="4952" w:hanging="180"/>
      </w:pPr>
    </w:lvl>
    <w:lvl w:ilvl="6" w:tplc="FFFFFFFF" w:tentative="1">
      <w:start w:val="1"/>
      <w:numFmt w:val="decimal"/>
      <w:lvlText w:val="%7."/>
      <w:lvlJc w:val="left"/>
      <w:pPr>
        <w:ind w:left="5672" w:hanging="360"/>
      </w:pPr>
    </w:lvl>
    <w:lvl w:ilvl="7" w:tplc="FFFFFFFF" w:tentative="1">
      <w:start w:val="1"/>
      <w:numFmt w:val="lowerLetter"/>
      <w:lvlText w:val="%8."/>
      <w:lvlJc w:val="left"/>
      <w:pPr>
        <w:ind w:left="6392" w:hanging="360"/>
      </w:pPr>
    </w:lvl>
    <w:lvl w:ilvl="8" w:tplc="FFFFFFFF" w:tentative="1">
      <w:start w:val="1"/>
      <w:numFmt w:val="lowerRoman"/>
      <w:lvlText w:val="%9."/>
      <w:lvlJc w:val="right"/>
      <w:pPr>
        <w:ind w:left="7112" w:hanging="180"/>
      </w:pPr>
    </w:lvl>
  </w:abstractNum>
  <w:abstractNum w:abstractNumId="86" w15:restartNumberingAfterBreak="0">
    <w:nsid w:val="55AD10A0"/>
    <w:multiLevelType w:val="hybridMultilevel"/>
    <w:tmpl w:val="EB7ECCC8"/>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87" w15:restartNumberingAfterBreak="0">
    <w:nsid w:val="55DE624A"/>
    <w:multiLevelType w:val="hybridMultilevel"/>
    <w:tmpl w:val="03203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60B3EE3"/>
    <w:multiLevelType w:val="hybridMultilevel"/>
    <w:tmpl w:val="845091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9" w15:restartNumberingAfterBreak="0">
    <w:nsid w:val="56D85FDB"/>
    <w:multiLevelType w:val="hybridMultilevel"/>
    <w:tmpl w:val="B1CA453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0" w15:restartNumberingAfterBreak="0">
    <w:nsid w:val="572C7970"/>
    <w:multiLevelType w:val="hybridMultilevel"/>
    <w:tmpl w:val="15FCB7D6"/>
    <w:lvl w:ilvl="0" w:tplc="2000000F">
      <w:start w:val="1"/>
      <w:numFmt w:val="decimal"/>
      <w:lvlText w:val="%1."/>
      <w:lvlJc w:val="left"/>
      <w:pPr>
        <w:ind w:left="1590" w:hanging="360"/>
      </w:pPr>
    </w:lvl>
    <w:lvl w:ilvl="1" w:tplc="20000019" w:tentative="1">
      <w:start w:val="1"/>
      <w:numFmt w:val="lowerLetter"/>
      <w:lvlText w:val="%2."/>
      <w:lvlJc w:val="left"/>
      <w:pPr>
        <w:ind w:left="2310" w:hanging="360"/>
      </w:pPr>
    </w:lvl>
    <w:lvl w:ilvl="2" w:tplc="2000001B" w:tentative="1">
      <w:start w:val="1"/>
      <w:numFmt w:val="lowerRoman"/>
      <w:lvlText w:val="%3."/>
      <w:lvlJc w:val="right"/>
      <w:pPr>
        <w:ind w:left="3030" w:hanging="180"/>
      </w:pPr>
    </w:lvl>
    <w:lvl w:ilvl="3" w:tplc="2000000F" w:tentative="1">
      <w:start w:val="1"/>
      <w:numFmt w:val="decimal"/>
      <w:lvlText w:val="%4."/>
      <w:lvlJc w:val="left"/>
      <w:pPr>
        <w:ind w:left="3750" w:hanging="360"/>
      </w:pPr>
    </w:lvl>
    <w:lvl w:ilvl="4" w:tplc="20000019" w:tentative="1">
      <w:start w:val="1"/>
      <w:numFmt w:val="lowerLetter"/>
      <w:lvlText w:val="%5."/>
      <w:lvlJc w:val="left"/>
      <w:pPr>
        <w:ind w:left="4470" w:hanging="360"/>
      </w:pPr>
    </w:lvl>
    <w:lvl w:ilvl="5" w:tplc="2000001B" w:tentative="1">
      <w:start w:val="1"/>
      <w:numFmt w:val="lowerRoman"/>
      <w:lvlText w:val="%6."/>
      <w:lvlJc w:val="right"/>
      <w:pPr>
        <w:ind w:left="5190" w:hanging="180"/>
      </w:pPr>
    </w:lvl>
    <w:lvl w:ilvl="6" w:tplc="2000000F" w:tentative="1">
      <w:start w:val="1"/>
      <w:numFmt w:val="decimal"/>
      <w:lvlText w:val="%7."/>
      <w:lvlJc w:val="left"/>
      <w:pPr>
        <w:ind w:left="5910" w:hanging="360"/>
      </w:pPr>
    </w:lvl>
    <w:lvl w:ilvl="7" w:tplc="20000019" w:tentative="1">
      <w:start w:val="1"/>
      <w:numFmt w:val="lowerLetter"/>
      <w:lvlText w:val="%8."/>
      <w:lvlJc w:val="left"/>
      <w:pPr>
        <w:ind w:left="6630" w:hanging="360"/>
      </w:pPr>
    </w:lvl>
    <w:lvl w:ilvl="8" w:tplc="2000001B" w:tentative="1">
      <w:start w:val="1"/>
      <w:numFmt w:val="lowerRoman"/>
      <w:lvlText w:val="%9."/>
      <w:lvlJc w:val="right"/>
      <w:pPr>
        <w:ind w:left="7350" w:hanging="180"/>
      </w:pPr>
    </w:lvl>
  </w:abstractNum>
  <w:abstractNum w:abstractNumId="91" w15:restartNumberingAfterBreak="0">
    <w:nsid w:val="573C6C5B"/>
    <w:multiLevelType w:val="hybridMultilevel"/>
    <w:tmpl w:val="48CAC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83B0953"/>
    <w:multiLevelType w:val="hybridMultilevel"/>
    <w:tmpl w:val="BEBCC4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58592A28"/>
    <w:multiLevelType w:val="hybridMultilevel"/>
    <w:tmpl w:val="DC5C4754"/>
    <w:lvl w:ilvl="0" w:tplc="B90C8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91F3CB9"/>
    <w:multiLevelType w:val="hybridMultilevel"/>
    <w:tmpl w:val="6C0EB36E"/>
    <w:lvl w:ilvl="0" w:tplc="1C09000F">
      <w:start w:val="1"/>
      <w:numFmt w:val="decimal"/>
      <w:lvlText w:val="%1."/>
      <w:lvlJc w:val="left"/>
      <w:pPr>
        <w:ind w:left="1069"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5" w15:restartNumberingAfterBreak="0">
    <w:nsid w:val="59BD6455"/>
    <w:multiLevelType w:val="hybridMultilevel"/>
    <w:tmpl w:val="E026C6E2"/>
    <w:lvl w:ilvl="0" w:tplc="28090001">
      <w:start w:val="1"/>
      <w:numFmt w:val="bullet"/>
      <w:lvlText w:val=""/>
      <w:lvlJc w:val="left"/>
      <w:pPr>
        <w:ind w:left="1440" w:hanging="360"/>
      </w:pPr>
      <w:rPr>
        <w:rFonts w:ascii="Symbol" w:hAnsi="Symbol" w:hint="default"/>
      </w:rPr>
    </w:lvl>
    <w:lvl w:ilvl="1" w:tplc="28090003" w:tentative="1">
      <w:start w:val="1"/>
      <w:numFmt w:val="bullet"/>
      <w:lvlText w:val="o"/>
      <w:lvlJc w:val="left"/>
      <w:pPr>
        <w:ind w:left="2160" w:hanging="360"/>
      </w:pPr>
      <w:rPr>
        <w:rFonts w:ascii="Courier New" w:hAnsi="Courier New" w:cs="Courier New" w:hint="default"/>
      </w:rPr>
    </w:lvl>
    <w:lvl w:ilvl="2" w:tplc="28090005" w:tentative="1">
      <w:start w:val="1"/>
      <w:numFmt w:val="bullet"/>
      <w:lvlText w:val=""/>
      <w:lvlJc w:val="left"/>
      <w:pPr>
        <w:ind w:left="2880" w:hanging="360"/>
      </w:pPr>
      <w:rPr>
        <w:rFonts w:ascii="Wingdings" w:hAnsi="Wingdings" w:hint="default"/>
      </w:rPr>
    </w:lvl>
    <w:lvl w:ilvl="3" w:tplc="28090001" w:tentative="1">
      <w:start w:val="1"/>
      <w:numFmt w:val="bullet"/>
      <w:lvlText w:val=""/>
      <w:lvlJc w:val="left"/>
      <w:pPr>
        <w:ind w:left="3600" w:hanging="360"/>
      </w:pPr>
      <w:rPr>
        <w:rFonts w:ascii="Symbol" w:hAnsi="Symbol" w:hint="default"/>
      </w:rPr>
    </w:lvl>
    <w:lvl w:ilvl="4" w:tplc="28090003" w:tentative="1">
      <w:start w:val="1"/>
      <w:numFmt w:val="bullet"/>
      <w:lvlText w:val="o"/>
      <w:lvlJc w:val="left"/>
      <w:pPr>
        <w:ind w:left="4320" w:hanging="360"/>
      </w:pPr>
      <w:rPr>
        <w:rFonts w:ascii="Courier New" w:hAnsi="Courier New" w:cs="Courier New" w:hint="default"/>
      </w:rPr>
    </w:lvl>
    <w:lvl w:ilvl="5" w:tplc="28090005" w:tentative="1">
      <w:start w:val="1"/>
      <w:numFmt w:val="bullet"/>
      <w:lvlText w:val=""/>
      <w:lvlJc w:val="left"/>
      <w:pPr>
        <w:ind w:left="5040" w:hanging="360"/>
      </w:pPr>
      <w:rPr>
        <w:rFonts w:ascii="Wingdings" w:hAnsi="Wingdings" w:hint="default"/>
      </w:rPr>
    </w:lvl>
    <w:lvl w:ilvl="6" w:tplc="28090001" w:tentative="1">
      <w:start w:val="1"/>
      <w:numFmt w:val="bullet"/>
      <w:lvlText w:val=""/>
      <w:lvlJc w:val="left"/>
      <w:pPr>
        <w:ind w:left="5760" w:hanging="360"/>
      </w:pPr>
      <w:rPr>
        <w:rFonts w:ascii="Symbol" w:hAnsi="Symbol" w:hint="default"/>
      </w:rPr>
    </w:lvl>
    <w:lvl w:ilvl="7" w:tplc="28090003" w:tentative="1">
      <w:start w:val="1"/>
      <w:numFmt w:val="bullet"/>
      <w:lvlText w:val="o"/>
      <w:lvlJc w:val="left"/>
      <w:pPr>
        <w:ind w:left="6480" w:hanging="360"/>
      </w:pPr>
      <w:rPr>
        <w:rFonts w:ascii="Courier New" w:hAnsi="Courier New" w:cs="Courier New" w:hint="default"/>
      </w:rPr>
    </w:lvl>
    <w:lvl w:ilvl="8" w:tplc="28090005" w:tentative="1">
      <w:start w:val="1"/>
      <w:numFmt w:val="bullet"/>
      <w:lvlText w:val=""/>
      <w:lvlJc w:val="left"/>
      <w:pPr>
        <w:ind w:left="7200" w:hanging="360"/>
      </w:pPr>
      <w:rPr>
        <w:rFonts w:ascii="Wingdings" w:hAnsi="Wingdings" w:hint="default"/>
      </w:rPr>
    </w:lvl>
  </w:abstractNum>
  <w:abstractNum w:abstractNumId="96" w15:restartNumberingAfterBreak="0">
    <w:nsid w:val="59D74D62"/>
    <w:multiLevelType w:val="hybridMultilevel"/>
    <w:tmpl w:val="12BC0F2E"/>
    <w:lvl w:ilvl="0" w:tplc="20000019">
      <w:start w:val="1"/>
      <w:numFmt w:val="lowerLetter"/>
      <w:lvlText w:val="%1."/>
      <w:lvlJc w:val="left"/>
      <w:pPr>
        <w:ind w:left="1352" w:hanging="360"/>
      </w:pPr>
    </w:lvl>
    <w:lvl w:ilvl="1" w:tplc="20000019" w:tentative="1">
      <w:start w:val="1"/>
      <w:numFmt w:val="lowerLetter"/>
      <w:lvlText w:val="%2."/>
      <w:lvlJc w:val="left"/>
      <w:pPr>
        <w:ind w:left="2072" w:hanging="360"/>
      </w:pPr>
    </w:lvl>
    <w:lvl w:ilvl="2" w:tplc="2000001B" w:tentative="1">
      <w:start w:val="1"/>
      <w:numFmt w:val="lowerRoman"/>
      <w:lvlText w:val="%3."/>
      <w:lvlJc w:val="right"/>
      <w:pPr>
        <w:ind w:left="2792" w:hanging="180"/>
      </w:pPr>
    </w:lvl>
    <w:lvl w:ilvl="3" w:tplc="2000000F" w:tentative="1">
      <w:start w:val="1"/>
      <w:numFmt w:val="decimal"/>
      <w:lvlText w:val="%4."/>
      <w:lvlJc w:val="left"/>
      <w:pPr>
        <w:ind w:left="3512" w:hanging="360"/>
      </w:pPr>
    </w:lvl>
    <w:lvl w:ilvl="4" w:tplc="20000019" w:tentative="1">
      <w:start w:val="1"/>
      <w:numFmt w:val="lowerLetter"/>
      <w:lvlText w:val="%5."/>
      <w:lvlJc w:val="left"/>
      <w:pPr>
        <w:ind w:left="4232" w:hanging="360"/>
      </w:pPr>
    </w:lvl>
    <w:lvl w:ilvl="5" w:tplc="2000001B" w:tentative="1">
      <w:start w:val="1"/>
      <w:numFmt w:val="lowerRoman"/>
      <w:lvlText w:val="%6."/>
      <w:lvlJc w:val="right"/>
      <w:pPr>
        <w:ind w:left="4952" w:hanging="180"/>
      </w:pPr>
    </w:lvl>
    <w:lvl w:ilvl="6" w:tplc="2000000F" w:tentative="1">
      <w:start w:val="1"/>
      <w:numFmt w:val="decimal"/>
      <w:lvlText w:val="%7."/>
      <w:lvlJc w:val="left"/>
      <w:pPr>
        <w:ind w:left="5672" w:hanging="360"/>
      </w:pPr>
    </w:lvl>
    <w:lvl w:ilvl="7" w:tplc="20000019" w:tentative="1">
      <w:start w:val="1"/>
      <w:numFmt w:val="lowerLetter"/>
      <w:lvlText w:val="%8."/>
      <w:lvlJc w:val="left"/>
      <w:pPr>
        <w:ind w:left="6392" w:hanging="360"/>
      </w:pPr>
    </w:lvl>
    <w:lvl w:ilvl="8" w:tplc="2000001B" w:tentative="1">
      <w:start w:val="1"/>
      <w:numFmt w:val="lowerRoman"/>
      <w:lvlText w:val="%9."/>
      <w:lvlJc w:val="right"/>
      <w:pPr>
        <w:ind w:left="7112" w:hanging="180"/>
      </w:pPr>
    </w:lvl>
  </w:abstractNum>
  <w:abstractNum w:abstractNumId="97" w15:restartNumberingAfterBreak="0">
    <w:nsid w:val="5AA685D8"/>
    <w:multiLevelType w:val="multilevel"/>
    <w:tmpl w:val="5AA685D8"/>
    <w:name w:val="Numbered list 1"/>
    <w:lvl w:ilvl="0">
      <w:start w:val="1"/>
      <w:numFmt w:val="decimal"/>
      <w:pStyle w:val="level1"/>
      <w:lvlText w:val="%1"/>
      <w:lvlJc w:val="left"/>
      <w:rPr>
        <w:rFonts w:ascii="Times New Roman TUR" w:hAnsi="Times New Roman TUR"/>
        <w:b/>
        <w:sz w:val="18"/>
      </w:rPr>
    </w:lvl>
    <w:lvl w:ilvl="1">
      <w:start w:val="1"/>
      <w:numFmt w:val="decimal"/>
      <w:pStyle w:val="level2"/>
      <w:lvlText w:val="%1.%2"/>
      <w:lvlJc w:val="left"/>
      <w:rPr>
        <w:color w:val="000000"/>
      </w:rPr>
    </w:lvl>
    <w:lvl w:ilvl="2">
      <w:start w:val="1"/>
      <w:numFmt w:val="decimal"/>
      <w:lvlText w:val="%3"/>
      <w:lvlJc w:val="left"/>
    </w:lvl>
    <w:lvl w:ilvl="3">
      <w:start w:val="1"/>
      <w:numFmt w:val="decimal"/>
      <w:pStyle w:val="level4"/>
      <w:lvlText w:val="%1.%2.%3.%4"/>
      <w:lvlJc w:val="left"/>
      <w:rPr>
        <w:rFonts w:ascii="Times New Roman TUR" w:hAnsi="Times New Roman TUR"/>
        <w:b/>
        <w:color w:val="000000"/>
        <w:sz w:val="24"/>
      </w:rPr>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98" w15:restartNumberingAfterBreak="0">
    <w:nsid w:val="5AA685D9"/>
    <w:multiLevelType w:val="multilevel"/>
    <w:tmpl w:val="5AA685D9"/>
    <w:name w:val="Numbered list 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99" w15:restartNumberingAfterBreak="0">
    <w:nsid w:val="5AA685DA"/>
    <w:multiLevelType w:val="multilevel"/>
    <w:tmpl w:val="5AA685DA"/>
    <w:name w:val="Numbered list 3"/>
    <w:lvl w:ilvl="0">
      <w:start w:val="1"/>
      <w:numFmt w:val="lowerRoman"/>
      <w:lvlText w:val="%1."/>
      <w:lvlJc w:val="left"/>
    </w:lvl>
    <w:lvl w:ilvl="1">
      <w:start w:val="4"/>
      <w:numFmt w:val="decimal"/>
      <w:lvlText w:val="%2."/>
      <w:lvlJc w:val="left"/>
      <w:rPr>
        <w:b/>
      </w:rPr>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00" w15:restartNumberingAfterBreak="0">
    <w:nsid w:val="5AA685DB"/>
    <w:multiLevelType w:val="multilevel"/>
    <w:tmpl w:val="5AA685DB"/>
    <w:name w:val="Numbered list 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1" w15:restartNumberingAfterBreak="0">
    <w:nsid w:val="5AA685DC"/>
    <w:multiLevelType w:val="multilevel"/>
    <w:tmpl w:val="5AA685DC"/>
    <w:name w:val="Numbered list 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02" w15:restartNumberingAfterBreak="0">
    <w:nsid w:val="5AA685DD"/>
    <w:multiLevelType w:val="multilevel"/>
    <w:tmpl w:val="5AA685DD"/>
    <w:name w:val="Numbered list 10"/>
    <w:lvl w:ilvl="0">
      <w:start w:val="1"/>
      <w:numFmt w:val="bullet"/>
      <w:lvlText w:val=""/>
      <w:lvlJc w:val="left"/>
      <w:rPr>
        <w:rFonts w:ascii="Wingdings" w:hAnsi="Wingdings"/>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03" w15:restartNumberingAfterBreak="0">
    <w:nsid w:val="5AA685DE"/>
    <w:multiLevelType w:val="multilevel"/>
    <w:tmpl w:val="5AA685DE"/>
    <w:name w:val="Numbered list 13"/>
    <w:lvl w:ilvl="0">
      <w:start w:val="3"/>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4" w15:restartNumberingAfterBreak="0">
    <w:nsid w:val="5AA685DF"/>
    <w:multiLevelType w:val="singleLevel"/>
    <w:tmpl w:val="5AA685DF"/>
    <w:name w:val="Numbered list 14"/>
    <w:lvl w:ilvl="0">
      <w:start w:val="1"/>
      <w:numFmt w:val="bullet"/>
      <w:pStyle w:val="List"/>
      <w:lvlText w:val=""/>
      <w:lvlJc w:val="left"/>
      <w:rPr>
        <w:rFonts w:ascii="Symbol" w:hAnsi="Symbol"/>
      </w:rPr>
    </w:lvl>
  </w:abstractNum>
  <w:abstractNum w:abstractNumId="105" w15:restartNumberingAfterBreak="0">
    <w:nsid w:val="5AA685E0"/>
    <w:multiLevelType w:val="multilevel"/>
    <w:tmpl w:val="5AA685E0"/>
    <w:name w:val="Numbered list 15"/>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06" w15:restartNumberingAfterBreak="0">
    <w:nsid w:val="5AA685E1"/>
    <w:multiLevelType w:val="multilevel"/>
    <w:tmpl w:val="5AA685E1"/>
    <w:name w:val="Numbered list 17"/>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07" w15:restartNumberingAfterBreak="0">
    <w:nsid w:val="5AA685E2"/>
    <w:multiLevelType w:val="multilevel"/>
    <w:tmpl w:val="97763054"/>
    <w:name w:val="Numbered list 0"/>
    <w:lvl w:ilvl="0">
      <w:start w:val="1"/>
      <w:numFmt w:val="decimal"/>
      <w:pStyle w:val="Heading1"/>
      <w:suff w:val="space"/>
      <w:lvlText w:val="CHAPTER %1:"/>
      <w:lvlJc w:val="left"/>
    </w:lvl>
    <w:lvl w:ilvl="1">
      <w:start w:val="1"/>
      <w:numFmt w:val="decimal"/>
      <w:pStyle w:val="Heading2"/>
      <w:lvlText w:val="%1.%2"/>
      <w:lvlJc w:val="left"/>
      <w:rPr>
        <w:b/>
        <w:bCs w:val="0"/>
        <w:i w:val="0"/>
      </w:rPr>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08" w15:restartNumberingAfterBreak="0">
    <w:nsid w:val="5AA685E3"/>
    <w:multiLevelType w:val="multilevel"/>
    <w:tmpl w:val="5AA685E3"/>
    <w:name w:val="Numbered list 19"/>
    <w:lvl w:ilvl="0">
      <w:start w:val="1"/>
      <w:numFmt w:val="lowerRoman"/>
      <w:suff w:val="space"/>
      <w:lvlText w:val="%1."/>
      <w:lvlJc w:val="left"/>
      <w:rPr>
        <w:b/>
        <w:i w:val="0"/>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09" w15:restartNumberingAfterBreak="0">
    <w:nsid w:val="5AA685E4"/>
    <w:multiLevelType w:val="multilevel"/>
    <w:tmpl w:val="5AA685E4"/>
    <w:name w:val="Numbered list 21"/>
    <w:lvl w:ilvl="0">
      <w:start w:val="1"/>
      <w:numFmt w:val="lowerRoman"/>
      <w:suff w:val="space"/>
      <w:lvlText w:val="%1."/>
      <w:lvlJc w:val="left"/>
      <w:rPr>
        <w:b/>
        <w:i w:val="0"/>
      </w:rPr>
    </w:lvl>
    <w:lvl w:ilvl="1">
      <w:start w:val="1"/>
      <w:numFmt w:val="bullet"/>
      <w:lvlText w:val="•"/>
      <w:lvlJc w:val="left"/>
      <w:rPr>
        <w:rFonts w:ascii="Arial" w:hAnsi="Arial"/>
      </w:rPr>
    </w:lvl>
    <w:lvl w:ilvl="2">
      <w:start w:val="1"/>
      <w:numFmt w:val="bullet"/>
      <w:lvlText w:val="•"/>
      <w:lvlJc w:val="left"/>
      <w:rPr>
        <w:rFonts w:ascii="Arial" w:hAnsi="Arial"/>
      </w:rPr>
    </w:lvl>
    <w:lvl w:ilvl="3">
      <w:start w:val="1"/>
      <w:numFmt w:val="bullet"/>
      <w:lvlText w:val="•"/>
      <w:lvlJc w:val="left"/>
      <w:rPr>
        <w:rFonts w:ascii="Arial" w:hAnsi="Arial"/>
      </w:rPr>
    </w:lvl>
    <w:lvl w:ilvl="4">
      <w:start w:val="1"/>
      <w:numFmt w:val="bullet"/>
      <w:lvlText w:val="•"/>
      <w:lvlJc w:val="left"/>
      <w:rPr>
        <w:rFonts w:ascii="Arial" w:hAnsi="Arial"/>
      </w:rPr>
    </w:lvl>
    <w:lvl w:ilvl="5">
      <w:start w:val="1"/>
      <w:numFmt w:val="bullet"/>
      <w:lvlText w:val="•"/>
      <w:lvlJc w:val="left"/>
      <w:rPr>
        <w:rFonts w:ascii="Arial" w:hAnsi="Arial"/>
      </w:rPr>
    </w:lvl>
    <w:lvl w:ilvl="6">
      <w:start w:val="1"/>
      <w:numFmt w:val="bullet"/>
      <w:lvlText w:val="•"/>
      <w:lvlJc w:val="left"/>
      <w:rPr>
        <w:rFonts w:ascii="Arial" w:hAnsi="Arial"/>
      </w:rPr>
    </w:lvl>
    <w:lvl w:ilvl="7">
      <w:start w:val="1"/>
      <w:numFmt w:val="bullet"/>
      <w:lvlText w:val="•"/>
      <w:lvlJc w:val="left"/>
      <w:rPr>
        <w:rFonts w:ascii="Arial" w:hAnsi="Arial"/>
      </w:rPr>
    </w:lvl>
    <w:lvl w:ilvl="8">
      <w:start w:val="1"/>
      <w:numFmt w:val="bullet"/>
      <w:lvlText w:val="•"/>
      <w:lvlJc w:val="left"/>
      <w:rPr>
        <w:rFonts w:ascii="Arial" w:hAnsi="Arial"/>
      </w:rPr>
    </w:lvl>
  </w:abstractNum>
  <w:abstractNum w:abstractNumId="110" w15:restartNumberingAfterBreak="0">
    <w:nsid w:val="5AA685E5"/>
    <w:multiLevelType w:val="multilevel"/>
    <w:tmpl w:val="5AA685E5"/>
    <w:name w:val="Numbered list 22"/>
    <w:lvl w:ilvl="0">
      <w:start w:val="1"/>
      <w:numFmt w:val="lowerRoman"/>
      <w:suff w:val="space"/>
      <w:lvlText w:val="%1."/>
      <w:lvlJc w:val="left"/>
      <w:rPr>
        <w:b/>
        <w:i w:val="0"/>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Wingdings" w:hAnsi="Wingdings"/>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11" w15:restartNumberingAfterBreak="0">
    <w:nsid w:val="5AA685E6"/>
    <w:multiLevelType w:val="multilevel"/>
    <w:tmpl w:val="5AA685E6"/>
    <w:name w:val="Numbered list 26"/>
    <w:lvl w:ilvl="0">
      <w:start w:val="1"/>
      <w:numFmt w:val="lowerRoman"/>
      <w:suff w:val="space"/>
      <w:lvlText w:val="%1."/>
      <w:lvlJc w:val="left"/>
      <w:rPr>
        <w:b/>
        <w:i w:val="0"/>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12" w15:restartNumberingAfterBreak="0">
    <w:nsid w:val="5AA685E7"/>
    <w:multiLevelType w:val="multilevel"/>
    <w:tmpl w:val="5AA685E7"/>
    <w:name w:val="Numbered list 28"/>
    <w:lvl w:ilvl="0">
      <w:start w:val="1"/>
      <w:numFmt w:val="lowerRoman"/>
      <w:suff w:val="space"/>
      <w:lvlText w:val="%1."/>
      <w:lvlJc w:val="left"/>
      <w:rPr>
        <w:b/>
        <w:i w:val="0"/>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13" w15:restartNumberingAfterBreak="0">
    <w:nsid w:val="5AA685E8"/>
    <w:multiLevelType w:val="multilevel"/>
    <w:tmpl w:val="5AA685E8"/>
    <w:name w:val="Numbered list 30"/>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14" w15:restartNumberingAfterBreak="0">
    <w:nsid w:val="5AA685E9"/>
    <w:multiLevelType w:val="multilevel"/>
    <w:tmpl w:val="5AA685E9"/>
    <w:name w:val="Numbered list 31"/>
    <w:lvl w:ilvl="0">
      <w:start w:val="1"/>
      <w:numFmt w:val="decimal"/>
      <w:lvlText w:val="%1."/>
      <w:lvlJc w:val="left"/>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15" w15:restartNumberingAfterBreak="0">
    <w:nsid w:val="5AA685EA"/>
    <w:multiLevelType w:val="multilevel"/>
    <w:tmpl w:val="5AA685EA"/>
    <w:name w:val="Numbered list 32"/>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16" w15:restartNumberingAfterBreak="0">
    <w:nsid w:val="5AA685EB"/>
    <w:multiLevelType w:val="multilevel"/>
    <w:tmpl w:val="5AA685EB"/>
    <w:name w:val="Numbered list 36"/>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17" w15:restartNumberingAfterBreak="0">
    <w:nsid w:val="5AA685EC"/>
    <w:multiLevelType w:val="multilevel"/>
    <w:tmpl w:val="5AA685EC"/>
    <w:name w:val="Numbered list 39"/>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18" w15:restartNumberingAfterBreak="0">
    <w:nsid w:val="5AA685ED"/>
    <w:multiLevelType w:val="multilevel"/>
    <w:tmpl w:val="5AA685ED"/>
    <w:name w:val="Numbered list 45"/>
    <w:lvl w:ilvl="0">
      <w:start w:val="1"/>
      <w:numFmt w:val="bullet"/>
      <w:lvlText w:val=""/>
      <w:lvlJc w:val="left"/>
      <w:rPr>
        <w:rFonts w:ascii="Symbol" w:hAnsi="Symbol"/>
      </w:rPr>
    </w:lvl>
    <w:lvl w:ilvl="1">
      <w:start w:val="16"/>
      <w:numFmt w:val="decimal"/>
      <w:lvlText w:val="%2."/>
      <w:lvlJc w:val="left"/>
      <w:rPr>
        <w:b/>
      </w:rPr>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19" w15:restartNumberingAfterBreak="0">
    <w:nsid w:val="5AA685EE"/>
    <w:multiLevelType w:val="multilevel"/>
    <w:tmpl w:val="5AA685EE"/>
    <w:name w:val="Numbered list 46"/>
    <w:lvl w:ilvl="0">
      <w:start w:val="1"/>
      <w:numFmt w:val="decimal"/>
      <w:pStyle w:val="ListNumber"/>
      <w:lvlText w:val="%1."/>
      <w:lvlJc w:val="left"/>
    </w:lvl>
    <w:lvl w:ilvl="1">
      <w:start w:val="1"/>
      <w:numFmt w:val="lowerLetter"/>
      <w:pStyle w:val="ListNumber2"/>
      <w:lvlText w:val="%2)"/>
      <w:lvlJc w:val="left"/>
    </w:lvl>
    <w:lvl w:ilvl="2">
      <w:start w:val="1"/>
      <w:numFmt w:val="lowerRoman"/>
      <w:pStyle w:val="ListNumber3"/>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20" w15:restartNumberingAfterBreak="0">
    <w:nsid w:val="5AA685EF"/>
    <w:multiLevelType w:val="multilevel"/>
    <w:tmpl w:val="5AA685EF"/>
    <w:name w:val="Numbered list 47"/>
    <w:lvl w:ilvl="0">
      <w:start w:val="1"/>
      <w:numFmt w:val="bullet"/>
      <w:lvlText w:val=""/>
      <w:lvlJc w:val="left"/>
      <w:rPr>
        <w:rFonts w:ascii="Symbol" w:hAnsi="Symbol"/>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21" w15:restartNumberingAfterBreak="0">
    <w:nsid w:val="5AA685F0"/>
    <w:multiLevelType w:val="multilevel"/>
    <w:tmpl w:val="5AA685F0"/>
    <w:name w:val="Numbered list 49"/>
    <w:lvl w:ilvl="0">
      <w:start w:val="1"/>
      <w:numFmt w:val="bullet"/>
      <w:lvlText w:val="-"/>
      <w:lvlJc w:val="left"/>
      <w:rPr>
        <w:rFonts w:ascii="Times New Roman" w:hAnsi="Times New Roman"/>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22" w15:restartNumberingAfterBreak="0">
    <w:nsid w:val="5AA685F1"/>
    <w:multiLevelType w:val="multilevel"/>
    <w:tmpl w:val="5AA685F1"/>
    <w:name w:val="Numbered list 51"/>
    <w:lvl w:ilvl="0">
      <w:start w:val="1"/>
      <w:numFmt w:val="decimal"/>
      <w:lvlText w:val="%1."/>
      <w:lvlJc w:val="left"/>
    </w:lvl>
    <w:lvl w:ilvl="1">
      <w:start w:val="1"/>
      <w:numFmt w:val="bullet"/>
      <w:lvlText w:val="•"/>
      <w:lvlJc w:val="left"/>
      <w:rPr>
        <w:rFonts w:ascii="Arial" w:hAnsi="Arial"/>
      </w:rPr>
    </w:lvl>
    <w:lvl w:ilvl="2">
      <w:start w:val="1"/>
      <w:numFmt w:val="bullet"/>
      <w:lvlText w:val="•"/>
      <w:lvlJc w:val="left"/>
      <w:rPr>
        <w:rFonts w:ascii="Arial" w:hAnsi="Arial"/>
      </w:rPr>
    </w:lvl>
    <w:lvl w:ilvl="3">
      <w:start w:val="1"/>
      <w:numFmt w:val="bullet"/>
      <w:lvlText w:val="•"/>
      <w:lvlJc w:val="left"/>
      <w:rPr>
        <w:rFonts w:ascii="Arial" w:hAnsi="Arial"/>
      </w:rPr>
    </w:lvl>
    <w:lvl w:ilvl="4">
      <w:start w:val="1"/>
      <w:numFmt w:val="bullet"/>
      <w:lvlText w:val="•"/>
      <w:lvlJc w:val="left"/>
      <w:rPr>
        <w:rFonts w:ascii="Arial" w:hAnsi="Arial"/>
      </w:rPr>
    </w:lvl>
    <w:lvl w:ilvl="5">
      <w:start w:val="1"/>
      <w:numFmt w:val="bullet"/>
      <w:lvlText w:val="•"/>
      <w:lvlJc w:val="left"/>
      <w:rPr>
        <w:rFonts w:ascii="Arial" w:hAnsi="Arial"/>
      </w:rPr>
    </w:lvl>
    <w:lvl w:ilvl="6">
      <w:start w:val="1"/>
      <w:numFmt w:val="bullet"/>
      <w:lvlText w:val="•"/>
      <w:lvlJc w:val="left"/>
      <w:rPr>
        <w:rFonts w:ascii="Arial" w:hAnsi="Arial"/>
      </w:rPr>
    </w:lvl>
    <w:lvl w:ilvl="7">
      <w:start w:val="1"/>
      <w:numFmt w:val="bullet"/>
      <w:lvlText w:val="•"/>
      <w:lvlJc w:val="left"/>
      <w:rPr>
        <w:rFonts w:ascii="Arial" w:hAnsi="Arial"/>
      </w:rPr>
    </w:lvl>
    <w:lvl w:ilvl="8">
      <w:start w:val="1"/>
      <w:numFmt w:val="bullet"/>
      <w:lvlText w:val="•"/>
      <w:lvlJc w:val="left"/>
      <w:rPr>
        <w:rFonts w:ascii="Arial" w:hAnsi="Arial"/>
      </w:rPr>
    </w:lvl>
  </w:abstractNum>
  <w:abstractNum w:abstractNumId="123" w15:restartNumberingAfterBreak="0">
    <w:nsid w:val="5AA685F2"/>
    <w:multiLevelType w:val="multilevel"/>
    <w:tmpl w:val="5AA685F2"/>
    <w:name w:val="Numbered list 54"/>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24" w15:restartNumberingAfterBreak="0">
    <w:nsid w:val="5AA685F3"/>
    <w:multiLevelType w:val="multilevel"/>
    <w:tmpl w:val="5AA685F3"/>
    <w:name w:val="Numbered list 56"/>
    <w:lvl w:ilvl="0">
      <w:start w:val="2"/>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5" w15:restartNumberingAfterBreak="0">
    <w:nsid w:val="5AA685F4"/>
    <w:multiLevelType w:val="multilevel"/>
    <w:tmpl w:val="5AA685F4"/>
    <w:name w:val="Numbered list 60"/>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26" w15:restartNumberingAfterBreak="0">
    <w:nsid w:val="5AA685F5"/>
    <w:multiLevelType w:val="multilevel"/>
    <w:tmpl w:val="5AA685F5"/>
    <w:name w:val="Numbered list 61"/>
    <w:lvl w:ilvl="0">
      <w:start w:val="1"/>
      <w:numFmt w:val="lowerRoman"/>
      <w:lvlText w:val="%1."/>
      <w:lvlJc w:val="left"/>
      <w:rPr>
        <w:rFonts w:ascii="Times New Roman" w:hAnsi="Times New Roman"/>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27" w15:restartNumberingAfterBreak="0">
    <w:nsid w:val="5AA685F6"/>
    <w:multiLevelType w:val="multilevel"/>
    <w:tmpl w:val="5AA685F6"/>
    <w:name w:val="Numbered list 66"/>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28" w15:restartNumberingAfterBreak="0">
    <w:nsid w:val="5AA685F7"/>
    <w:multiLevelType w:val="multilevel"/>
    <w:tmpl w:val="5AA685F7"/>
    <w:name w:val="Numbered list 67"/>
    <w:lvl w:ilvl="0">
      <w:start w:val="1"/>
      <w:numFmt w:val="bullet"/>
      <w:lvlText w:val=""/>
      <w:lvlJc w:val="left"/>
      <w:rPr>
        <w:rFonts w:ascii="Symbol" w:hAnsi="Symbol"/>
        <w:b/>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29" w15:restartNumberingAfterBreak="0">
    <w:nsid w:val="5AA685F8"/>
    <w:multiLevelType w:val="singleLevel"/>
    <w:tmpl w:val="5AA685F8"/>
    <w:name w:val="Numbered list 69"/>
    <w:lvl w:ilvl="0">
      <w:start w:val="1"/>
      <w:numFmt w:val="bullet"/>
      <w:pStyle w:val="List2"/>
      <w:lvlText w:val=""/>
      <w:lvlJc w:val="left"/>
      <w:rPr>
        <w:rFonts w:ascii="Symbol" w:hAnsi="Symbol"/>
      </w:rPr>
    </w:lvl>
  </w:abstractNum>
  <w:abstractNum w:abstractNumId="130" w15:restartNumberingAfterBreak="0">
    <w:nsid w:val="5AA685F9"/>
    <w:multiLevelType w:val="multilevel"/>
    <w:tmpl w:val="5AA685F9"/>
    <w:name w:val="Numbered list 72"/>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31" w15:restartNumberingAfterBreak="0">
    <w:nsid w:val="5AA685FA"/>
    <w:multiLevelType w:val="multilevel"/>
    <w:tmpl w:val="5AA685FA"/>
    <w:name w:val="Numbered list 76"/>
    <w:lvl w:ilvl="0">
      <w:start w:val="1"/>
      <w:numFmt w:val="bullet"/>
      <w:lvlText w:val=""/>
      <w:lvlJc w:val="left"/>
      <w:rPr>
        <w:rFonts w:ascii="Wingdings" w:hAnsi="Wingdings"/>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32" w15:restartNumberingAfterBreak="0">
    <w:nsid w:val="5AA685FB"/>
    <w:multiLevelType w:val="multilevel"/>
    <w:tmpl w:val="5AA685FB"/>
    <w:name w:val="Numbered list 8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33" w15:restartNumberingAfterBreak="0">
    <w:nsid w:val="5AA685FC"/>
    <w:multiLevelType w:val="singleLevel"/>
    <w:tmpl w:val="5AA685FC"/>
    <w:name w:val="Numbered list 87"/>
    <w:lvl w:ilvl="0">
      <w:start w:val="1"/>
      <w:numFmt w:val="bullet"/>
      <w:lvlText w:val=""/>
      <w:lvlJc w:val="left"/>
      <w:rPr>
        <w:rFonts w:ascii="Wingdings" w:hAnsi="Wingdings"/>
      </w:rPr>
    </w:lvl>
  </w:abstractNum>
  <w:abstractNum w:abstractNumId="134" w15:restartNumberingAfterBreak="0">
    <w:nsid w:val="5AA685FD"/>
    <w:multiLevelType w:val="multilevel"/>
    <w:tmpl w:val="5AA685FD"/>
    <w:name w:val="Numbered list 8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5" w15:restartNumberingAfterBreak="0">
    <w:nsid w:val="5AA685FE"/>
    <w:multiLevelType w:val="singleLevel"/>
    <w:tmpl w:val="5AA685FE"/>
    <w:name w:val="Numbered list 89"/>
    <w:lvl w:ilvl="0">
      <w:start w:val="1"/>
      <w:numFmt w:val="decimal"/>
      <w:lvlText w:val="%1."/>
      <w:lvlJc w:val="left"/>
    </w:lvl>
  </w:abstractNum>
  <w:abstractNum w:abstractNumId="136" w15:restartNumberingAfterBreak="0">
    <w:nsid w:val="5AA685FF"/>
    <w:multiLevelType w:val="multilevel"/>
    <w:tmpl w:val="5AA685FF"/>
    <w:name w:val="Numbered list 90"/>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37" w15:restartNumberingAfterBreak="0">
    <w:nsid w:val="5AA68600"/>
    <w:multiLevelType w:val="singleLevel"/>
    <w:tmpl w:val="5AA68600"/>
    <w:name w:val="Numbered list 94"/>
    <w:lvl w:ilvl="0">
      <w:start w:val="1"/>
      <w:numFmt w:val="decimal"/>
      <w:lvlText w:val="%1."/>
      <w:lvlJc w:val="left"/>
    </w:lvl>
  </w:abstractNum>
  <w:abstractNum w:abstractNumId="138" w15:restartNumberingAfterBreak="0">
    <w:nsid w:val="5AA68601"/>
    <w:multiLevelType w:val="singleLevel"/>
    <w:tmpl w:val="5AA68601"/>
    <w:name w:val="Numbered list 97"/>
    <w:lvl w:ilvl="0">
      <w:start w:val="1"/>
      <w:numFmt w:val="bullet"/>
      <w:lvlText w:val=""/>
      <w:lvlJc w:val="left"/>
      <w:rPr>
        <w:rFonts w:ascii="Wingdings" w:hAnsi="Wingdings"/>
      </w:rPr>
    </w:lvl>
  </w:abstractNum>
  <w:abstractNum w:abstractNumId="139" w15:restartNumberingAfterBreak="0">
    <w:nsid w:val="5AA68602"/>
    <w:multiLevelType w:val="singleLevel"/>
    <w:tmpl w:val="5AA68602"/>
    <w:name w:val="Numbered list 98"/>
    <w:lvl w:ilvl="0">
      <w:start w:val="1"/>
      <w:numFmt w:val="bullet"/>
      <w:lvlText w:val=""/>
      <w:lvlJc w:val="left"/>
      <w:rPr>
        <w:rFonts w:ascii="Wingdings" w:hAnsi="Wingdings"/>
      </w:rPr>
    </w:lvl>
  </w:abstractNum>
  <w:abstractNum w:abstractNumId="140" w15:restartNumberingAfterBreak="0">
    <w:nsid w:val="5AA68603"/>
    <w:multiLevelType w:val="singleLevel"/>
    <w:tmpl w:val="5AA68603"/>
    <w:name w:val="Numbered list 99"/>
    <w:lvl w:ilvl="0">
      <w:start w:val="1"/>
      <w:numFmt w:val="lowerRoman"/>
      <w:lvlText w:val="%1."/>
      <w:lvlJc w:val="left"/>
    </w:lvl>
  </w:abstractNum>
  <w:abstractNum w:abstractNumId="141" w15:restartNumberingAfterBreak="0">
    <w:nsid w:val="5AA68604"/>
    <w:multiLevelType w:val="singleLevel"/>
    <w:tmpl w:val="5AA68604"/>
    <w:name w:val="Numbered list 100"/>
    <w:lvl w:ilvl="0">
      <w:start w:val="1"/>
      <w:numFmt w:val="lowerRoman"/>
      <w:lvlText w:val="%1."/>
      <w:lvlJc w:val="left"/>
    </w:lvl>
  </w:abstractNum>
  <w:abstractNum w:abstractNumId="142" w15:restartNumberingAfterBreak="0">
    <w:nsid w:val="5AA68605"/>
    <w:multiLevelType w:val="singleLevel"/>
    <w:tmpl w:val="5AA68605"/>
    <w:name w:val="Numbered list 101"/>
    <w:lvl w:ilvl="0">
      <w:start w:val="1"/>
      <w:numFmt w:val="lowerRoman"/>
      <w:lvlText w:val="%1."/>
      <w:lvlJc w:val="left"/>
    </w:lvl>
  </w:abstractNum>
  <w:abstractNum w:abstractNumId="143" w15:restartNumberingAfterBreak="0">
    <w:nsid w:val="5AA68606"/>
    <w:multiLevelType w:val="singleLevel"/>
    <w:tmpl w:val="5AA68606"/>
    <w:name w:val="Numbered list 111"/>
    <w:lvl w:ilvl="0">
      <w:start w:val="1"/>
      <w:numFmt w:val="bullet"/>
      <w:lvlText w:val=""/>
      <w:lvlJc w:val="left"/>
      <w:rPr>
        <w:rFonts w:ascii="Wingdings" w:hAnsi="Wingdings"/>
        <w:sz w:val="32"/>
      </w:rPr>
    </w:lvl>
  </w:abstractNum>
  <w:abstractNum w:abstractNumId="144" w15:restartNumberingAfterBreak="0">
    <w:nsid w:val="5AA68607"/>
    <w:multiLevelType w:val="singleLevel"/>
    <w:tmpl w:val="5AA68607"/>
    <w:name w:val="Numbered list 119"/>
    <w:lvl w:ilvl="0">
      <w:start w:val="1"/>
      <w:numFmt w:val="bullet"/>
      <w:lvlText w:val=""/>
      <w:lvlJc w:val="left"/>
      <w:rPr>
        <w:rFonts w:ascii="Wingdings" w:hAnsi="Wingdings"/>
        <w:sz w:val="28"/>
      </w:rPr>
    </w:lvl>
  </w:abstractNum>
  <w:abstractNum w:abstractNumId="145" w15:restartNumberingAfterBreak="0">
    <w:nsid w:val="5AA68608"/>
    <w:multiLevelType w:val="singleLevel"/>
    <w:tmpl w:val="5AA68608"/>
    <w:name w:val="Numbered list 121"/>
    <w:lvl w:ilvl="0">
      <w:start w:val="1"/>
      <w:numFmt w:val="bullet"/>
      <w:lvlText w:val=""/>
      <w:lvlJc w:val="left"/>
      <w:rPr>
        <w:rFonts w:ascii="Wingdings" w:hAnsi="Wingdings"/>
        <w:sz w:val="28"/>
      </w:rPr>
    </w:lvl>
  </w:abstractNum>
  <w:abstractNum w:abstractNumId="146" w15:restartNumberingAfterBreak="0">
    <w:nsid w:val="5AA68609"/>
    <w:multiLevelType w:val="singleLevel"/>
    <w:tmpl w:val="5AA68609"/>
    <w:name w:val="Numbered list 123"/>
    <w:lvl w:ilvl="0">
      <w:start w:val="1"/>
      <w:numFmt w:val="bullet"/>
      <w:lvlText w:val=""/>
      <w:lvlJc w:val="left"/>
      <w:rPr>
        <w:rFonts w:ascii="Wingdings" w:hAnsi="Wingdings"/>
        <w:sz w:val="28"/>
      </w:rPr>
    </w:lvl>
  </w:abstractNum>
  <w:abstractNum w:abstractNumId="147" w15:restartNumberingAfterBreak="0">
    <w:nsid w:val="5AA6860A"/>
    <w:multiLevelType w:val="singleLevel"/>
    <w:tmpl w:val="5AA6860A"/>
    <w:name w:val="Numbered list 125"/>
    <w:lvl w:ilvl="0">
      <w:start w:val="1"/>
      <w:numFmt w:val="bullet"/>
      <w:lvlText w:val=""/>
      <w:lvlJc w:val="left"/>
      <w:rPr>
        <w:rFonts w:ascii="Wingdings" w:hAnsi="Wingdings"/>
        <w:sz w:val="28"/>
      </w:rPr>
    </w:lvl>
  </w:abstractNum>
  <w:abstractNum w:abstractNumId="148" w15:restartNumberingAfterBreak="0">
    <w:nsid w:val="5AA6860B"/>
    <w:multiLevelType w:val="singleLevel"/>
    <w:tmpl w:val="5AA6860B"/>
    <w:name w:val="Numbered list 127"/>
    <w:lvl w:ilvl="0">
      <w:start w:val="1"/>
      <w:numFmt w:val="bullet"/>
      <w:lvlText w:val=""/>
      <w:lvlJc w:val="left"/>
      <w:rPr>
        <w:rFonts w:ascii="Wingdings" w:hAnsi="Wingdings"/>
        <w:sz w:val="28"/>
      </w:rPr>
    </w:lvl>
  </w:abstractNum>
  <w:abstractNum w:abstractNumId="149" w15:restartNumberingAfterBreak="0">
    <w:nsid w:val="5AA6860C"/>
    <w:multiLevelType w:val="singleLevel"/>
    <w:tmpl w:val="5AA6860C"/>
    <w:name w:val="Numbered list 136"/>
    <w:lvl w:ilvl="0">
      <w:start w:val="1"/>
      <w:numFmt w:val="bullet"/>
      <w:lvlText w:val=""/>
      <w:lvlJc w:val="left"/>
      <w:rPr>
        <w:rFonts w:ascii="Wingdings" w:hAnsi="Wingdings"/>
        <w:sz w:val="28"/>
      </w:rPr>
    </w:lvl>
  </w:abstractNum>
  <w:abstractNum w:abstractNumId="150" w15:restartNumberingAfterBreak="0">
    <w:nsid w:val="5AA6860D"/>
    <w:multiLevelType w:val="singleLevel"/>
    <w:tmpl w:val="5AA6860D"/>
    <w:name w:val="Numbered list 137"/>
    <w:lvl w:ilvl="0">
      <w:start w:val="1"/>
      <w:numFmt w:val="bullet"/>
      <w:lvlText w:val=""/>
      <w:lvlJc w:val="left"/>
      <w:rPr>
        <w:rFonts w:ascii="Wingdings" w:hAnsi="Wingdings"/>
        <w:sz w:val="28"/>
      </w:rPr>
    </w:lvl>
  </w:abstractNum>
  <w:abstractNum w:abstractNumId="151" w15:restartNumberingAfterBreak="0">
    <w:nsid w:val="5AA6860E"/>
    <w:multiLevelType w:val="singleLevel"/>
    <w:tmpl w:val="5AA6860E"/>
    <w:name w:val="Numbered list 138"/>
    <w:lvl w:ilvl="0">
      <w:start w:val="1"/>
      <w:numFmt w:val="bullet"/>
      <w:lvlText w:val=""/>
      <w:lvlJc w:val="left"/>
      <w:rPr>
        <w:rFonts w:ascii="Wingdings" w:hAnsi="Wingdings"/>
        <w:sz w:val="28"/>
      </w:rPr>
    </w:lvl>
  </w:abstractNum>
  <w:abstractNum w:abstractNumId="152" w15:restartNumberingAfterBreak="0">
    <w:nsid w:val="5AA6860F"/>
    <w:multiLevelType w:val="singleLevel"/>
    <w:tmpl w:val="5AA6860F"/>
    <w:name w:val="Numbered list 139"/>
    <w:lvl w:ilvl="0">
      <w:start w:val="1"/>
      <w:numFmt w:val="bullet"/>
      <w:lvlText w:val=""/>
      <w:lvlJc w:val="left"/>
      <w:rPr>
        <w:rFonts w:ascii="Wingdings" w:hAnsi="Wingdings"/>
        <w:sz w:val="28"/>
      </w:rPr>
    </w:lvl>
  </w:abstractNum>
  <w:abstractNum w:abstractNumId="153" w15:restartNumberingAfterBreak="0">
    <w:nsid w:val="5AA68610"/>
    <w:multiLevelType w:val="singleLevel"/>
    <w:tmpl w:val="5AA68610"/>
    <w:name w:val="Numbered list 142"/>
    <w:lvl w:ilvl="0">
      <w:start w:val="1"/>
      <w:numFmt w:val="bullet"/>
      <w:lvlText w:val=""/>
      <w:lvlJc w:val="left"/>
      <w:rPr>
        <w:rFonts w:ascii="Wingdings" w:hAnsi="Wingdings"/>
        <w:sz w:val="28"/>
      </w:rPr>
    </w:lvl>
  </w:abstractNum>
  <w:abstractNum w:abstractNumId="154" w15:restartNumberingAfterBreak="0">
    <w:nsid w:val="5AA68611"/>
    <w:multiLevelType w:val="singleLevel"/>
    <w:tmpl w:val="5AA68611"/>
    <w:name w:val="Numbered list 143"/>
    <w:lvl w:ilvl="0">
      <w:start w:val="1"/>
      <w:numFmt w:val="bullet"/>
      <w:lvlText w:val=""/>
      <w:lvlJc w:val="left"/>
      <w:rPr>
        <w:rFonts w:ascii="Wingdings" w:hAnsi="Wingdings"/>
        <w:sz w:val="28"/>
      </w:rPr>
    </w:lvl>
  </w:abstractNum>
  <w:abstractNum w:abstractNumId="155" w15:restartNumberingAfterBreak="0">
    <w:nsid w:val="5AA68612"/>
    <w:multiLevelType w:val="singleLevel"/>
    <w:tmpl w:val="5AA68612"/>
    <w:name w:val="Numbered list 156"/>
    <w:lvl w:ilvl="0">
      <w:start w:val="1"/>
      <w:numFmt w:val="lowerRoman"/>
      <w:lvlText w:val="%1."/>
      <w:lvlJc w:val="left"/>
      <w:rPr>
        <w:b/>
        <w:i w:val="0"/>
      </w:rPr>
    </w:lvl>
  </w:abstractNum>
  <w:abstractNum w:abstractNumId="156" w15:restartNumberingAfterBreak="0">
    <w:nsid w:val="5AA68613"/>
    <w:multiLevelType w:val="singleLevel"/>
    <w:tmpl w:val="5AA68613"/>
    <w:name w:val="Numbered list 158"/>
    <w:lvl w:ilvl="0">
      <w:start w:val="1"/>
      <w:numFmt w:val="lowerRoman"/>
      <w:lvlText w:val="%1."/>
      <w:lvlJc w:val="left"/>
      <w:rPr>
        <w:b/>
        <w:i w:val="0"/>
      </w:rPr>
    </w:lvl>
  </w:abstractNum>
  <w:abstractNum w:abstractNumId="157" w15:restartNumberingAfterBreak="0">
    <w:nsid w:val="5AA68614"/>
    <w:multiLevelType w:val="singleLevel"/>
    <w:tmpl w:val="5AA68614"/>
    <w:name w:val="Numbered list 166"/>
    <w:lvl w:ilvl="0">
      <w:start w:val="1"/>
      <w:numFmt w:val="decimal"/>
      <w:lvlText w:val="%1."/>
      <w:lvlJc w:val="left"/>
    </w:lvl>
  </w:abstractNum>
  <w:abstractNum w:abstractNumId="158" w15:restartNumberingAfterBreak="0">
    <w:nsid w:val="5AA68615"/>
    <w:multiLevelType w:val="singleLevel"/>
    <w:tmpl w:val="5AA68615"/>
    <w:name w:val="Numbered list 177"/>
    <w:lvl w:ilvl="0">
      <w:start w:val="1"/>
      <w:numFmt w:val="decimal"/>
      <w:lvlText w:val="%1."/>
      <w:lvlJc w:val="left"/>
      <w:rPr>
        <w:i w:val="0"/>
      </w:rPr>
    </w:lvl>
  </w:abstractNum>
  <w:abstractNum w:abstractNumId="159" w15:restartNumberingAfterBreak="0">
    <w:nsid w:val="5AA68616"/>
    <w:multiLevelType w:val="singleLevel"/>
    <w:tmpl w:val="5AA68616"/>
    <w:name w:val="Numbered list 178"/>
    <w:lvl w:ilvl="0">
      <w:start w:val="1"/>
      <w:numFmt w:val="decimal"/>
      <w:lvlText w:val="%1."/>
      <w:lvlJc w:val="left"/>
      <w:rPr>
        <w:i w:val="0"/>
      </w:rPr>
    </w:lvl>
  </w:abstractNum>
  <w:abstractNum w:abstractNumId="160" w15:restartNumberingAfterBreak="0">
    <w:nsid w:val="5AA68617"/>
    <w:multiLevelType w:val="singleLevel"/>
    <w:tmpl w:val="5AA68617"/>
    <w:name w:val="Numbered list 180"/>
    <w:lvl w:ilvl="0">
      <w:start w:val="1"/>
      <w:numFmt w:val="decimal"/>
      <w:lvlText w:val="%1."/>
      <w:lvlJc w:val="left"/>
      <w:rPr>
        <w:i w:val="0"/>
      </w:rPr>
    </w:lvl>
  </w:abstractNum>
  <w:abstractNum w:abstractNumId="161" w15:restartNumberingAfterBreak="0">
    <w:nsid w:val="5AA68618"/>
    <w:multiLevelType w:val="singleLevel"/>
    <w:tmpl w:val="5AA68618"/>
    <w:name w:val="Numbered list 181"/>
    <w:lvl w:ilvl="0">
      <w:start w:val="1"/>
      <w:numFmt w:val="decimal"/>
      <w:lvlText w:val="%1."/>
      <w:lvlJc w:val="left"/>
      <w:rPr>
        <w:i w:val="0"/>
      </w:rPr>
    </w:lvl>
  </w:abstractNum>
  <w:abstractNum w:abstractNumId="162" w15:restartNumberingAfterBreak="0">
    <w:nsid w:val="5AA68619"/>
    <w:multiLevelType w:val="singleLevel"/>
    <w:tmpl w:val="5AA68619"/>
    <w:name w:val="Numbered list 199"/>
    <w:lvl w:ilvl="0">
      <w:start w:val="1"/>
      <w:numFmt w:val="lowerRoman"/>
      <w:lvlText w:val="%1."/>
      <w:lvlJc w:val="left"/>
      <w:rPr>
        <w:b/>
        <w:i w:val="0"/>
      </w:rPr>
    </w:lvl>
  </w:abstractNum>
  <w:abstractNum w:abstractNumId="163" w15:restartNumberingAfterBreak="0">
    <w:nsid w:val="5AA6861A"/>
    <w:multiLevelType w:val="singleLevel"/>
    <w:tmpl w:val="5AA6861A"/>
    <w:name w:val="Numbered list 206"/>
    <w:lvl w:ilvl="0">
      <w:start w:val="1"/>
      <w:numFmt w:val="lowerLetter"/>
      <w:lvlText w:val="%1."/>
      <w:lvlJc w:val="left"/>
      <w:rPr>
        <w:b/>
        <w:i w:val="0"/>
      </w:rPr>
    </w:lvl>
  </w:abstractNum>
  <w:abstractNum w:abstractNumId="164" w15:restartNumberingAfterBreak="0">
    <w:nsid w:val="5AA6861B"/>
    <w:multiLevelType w:val="singleLevel"/>
    <w:tmpl w:val="5AA6861B"/>
    <w:name w:val="Numbered list 207"/>
    <w:lvl w:ilvl="0">
      <w:start w:val="1"/>
      <w:numFmt w:val="lowerLetter"/>
      <w:lvlText w:val="%1."/>
      <w:lvlJc w:val="left"/>
      <w:rPr>
        <w:b/>
        <w:i w:val="0"/>
      </w:rPr>
    </w:lvl>
  </w:abstractNum>
  <w:abstractNum w:abstractNumId="165" w15:restartNumberingAfterBreak="0">
    <w:nsid w:val="5AA6861C"/>
    <w:multiLevelType w:val="singleLevel"/>
    <w:tmpl w:val="5AA6861C"/>
    <w:name w:val="Numbered list 213"/>
    <w:lvl w:ilvl="0">
      <w:start w:val="1"/>
      <w:numFmt w:val="lowerLetter"/>
      <w:lvlText w:val="%1."/>
      <w:lvlJc w:val="left"/>
      <w:rPr>
        <w:b/>
        <w:i w:val="0"/>
      </w:rPr>
    </w:lvl>
  </w:abstractNum>
  <w:abstractNum w:abstractNumId="166" w15:restartNumberingAfterBreak="0">
    <w:nsid w:val="5AA6861D"/>
    <w:multiLevelType w:val="singleLevel"/>
    <w:tmpl w:val="5AA6861D"/>
    <w:name w:val="Numbered list 214"/>
    <w:lvl w:ilvl="0">
      <w:start w:val="1"/>
      <w:numFmt w:val="lowerLetter"/>
      <w:lvlText w:val="%1."/>
      <w:lvlJc w:val="left"/>
      <w:rPr>
        <w:b/>
        <w:i w:val="0"/>
      </w:rPr>
    </w:lvl>
  </w:abstractNum>
  <w:abstractNum w:abstractNumId="167" w15:restartNumberingAfterBreak="0">
    <w:nsid w:val="5AA6861F"/>
    <w:multiLevelType w:val="singleLevel"/>
    <w:tmpl w:val="5AA6861F"/>
    <w:lvl w:ilvl="0">
      <w:start w:val="1"/>
      <w:numFmt w:val="lowerRoman"/>
      <w:lvlText w:val="%1."/>
      <w:lvlJc w:val="left"/>
      <w:pPr>
        <w:tabs>
          <w:tab w:val="left" w:pos="1081"/>
        </w:tabs>
      </w:pPr>
      <w:rPr>
        <w:rFonts w:hint="default"/>
        <w:b w:val="0"/>
        <w:i w:val="0"/>
      </w:rPr>
    </w:lvl>
  </w:abstractNum>
  <w:abstractNum w:abstractNumId="168" w15:restartNumberingAfterBreak="0">
    <w:nsid w:val="5AA68620"/>
    <w:multiLevelType w:val="singleLevel"/>
    <w:tmpl w:val="5AA68620"/>
    <w:lvl w:ilvl="0">
      <w:start w:val="1"/>
      <w:numFmt w:val="bullet"/>
      <w:lvlText w:val=""/>
      <w:lvlJc w:val="left"/>
      <w:pPr>
        <w:tabs>
          <w:tab w:val="left" w:pos="495"/>
        </w:tabs>
      </w:pPr>
      <w:rPr>
        <w:rFonts w:ascii="Wingdings" w:hAnsi="Wingdings" w:hint="default"/>
        <w:sz w:val="32"/>
      </w:rPr>
    </w:lvl>
  </w:abstractNum>
  <w:abstractNum w:abstractNumId="169" w15:restartNumberingAfterBreak="0">
    <w:nsid w:val="5AA68621"/>
    <w:multiLevelType w:val="singleLevel"/>
    <w:tmpl w:val="5AA68621"/>
    <w:lvl w:ilvl="0">
      <w:start w:val="1"/>
      <w:numFmt w:val="bullet"/>
      <w:lvlText w:val=""/>
      <w:lvlJc w:val="left"/>
      <w:pPr>
        <w:tabs>
          <w:tab w:val="left" w:pos="495"/>
        </w:tabs>
      </w:pPr>
      <w:rPr>
        <w:rFonts w:ascii="Wingdings" w:hAnsi="Wingdings" w:hint="default"/>
        <w:sz w:val="32"/>
      </w:rPr>
    </w:lvl>
  </w:abstractNum>
  <w:abstractNum w:abstractNumId="170" w15:restartNumberingAfterBreak="0">
    <w:nsid w:val="5AA68622"/>
    <w:multiLevelType w:val="singleLevel"/>
    <w:tmpl w:val="5AA68622"/>
    <w:lvl w:ilvl="0">
      <w:start w:val="1"/>
      <w:numFmt w:val="bullet"/>
      <w:lvlText w:val=""/>
      <w:lvlJc w:val="left"/>
      <w:pPr>
        <w:tabs>
          <w:tab w:val="left" w:pos="495"/>
        </w:tabs>
      </w:pPr>
      <w:rPr>
        <w:rFonts w:ascii="Wingdings" w:hAnsi="Wingdings" w:hint="default"/>
        <w:sz w:val="32"/>
      </w:rPr>
    </w:lvl>
  </w:abstractNum>
  <w:abstractNum w:abstractNumId="171" w15:restartNumberingAfterBreak="0">
    <w:nsid w:val="5AA68623"/>
    <w:multiLevelType w:val="singleLevel"/>
    <w:tmpl w:val="5AA68623"/>
    <w:lvl w:ilvl="0">
      <w:start w:val="1"/>
      <w:numFmt w:val="bullet"/>
      <w:lvlText w:val=""/>
      <w:lvlJc w:val="left"/>
      <w:pPr>
        <w:tabs>
          <w:tab w:val="left" w:pos="495"/>
        </w:tabs>
      </w:pPr>
      <w:rPr>
        <w:rFonts w:ascii="Wingdings" w:hAnsi="Wingdings" w:hint="default"/>
        <w:sz w:val="32"/>
      </w:rPr>
    </w:lvl>
  </w:abstractNum>
  <w:abstractNum w:abstractNumId="172" w15:restartNumberingAfterBreak="0">
    <w:nsid w:val="5AA68624"/>
    <w:multiLevelType w:val="singleLevel"/>
    <w:tmpl w:val="5AA68624"/>
    <w:lvl w:ilvl="0">
      <w:start w:val="1"/>
      <w:numFmt w:val="bullet"/>
      <w:lvlText w:val=""/>
      <w:lvlJc w:val="left"/>
      <w:pPr>
        <w:tabs>
          <w:tab w:val="left" w:pos="495"/>
        </w:tabs>
      </w:pPr>
      <w:rPr>
        <w:rFonts w:ascii="Wingdings" w:hAnsi="Wingdings" w:hint="default"/>
        <w:sz w:val="32"/>
      </w:rPr>
    </w:lvl>
  </w:abstractNum>
  <w:abstractNum w:abstractNumId="173" w15:restartNumberingAfterBreak="0">
    <w:nsid w:val="5AA68625"/>
    <w:multiLevelType w:val="singleLevel"/>
    <w:tmpl w:val="5AA68625"/>
    <w:lvl w:ilvl="0">
      <w:start w:val="1"/>
      <w:numFmt w:val="bullet"/>
      <w:lvlText w:val=""/>
      <w:lvlJc w:val="left"/>
      <w:pPr>
        <w:tabs>
          <w:tab w:val="left" w:pos="495"/>
        </w:tabs>
      </w:pPr>
      <w:rPr>
        <w:rFonts w:ascii="Wingdings" w:hAnsi="Wingdings" w:hint="default"/>
        <w:sz w:val="32"/>
      </w:rPr>
    </w:lvl>
  </w:abstractNum>
  <w:abstractNum w:abstractNumId="174" w15:restartNumberingAfterBreak="0">
    <w:nsid w:val="5AA68626"/>
    <w:multiLevelType w:val="singleLevel"/>
    <w:tmpl w:val="5AA68626"/>
    <w:lvl w:ilvl="0">
      <w:start w:val="1"/>
      <w:numFmt w:val="bullet"/>
      <w:lvlText w:val=""/>
      <w:lvlJc w:val="left"/>
      <w:pPr>
        <w:tabs>
          <w:tab w:val="left" w:pos="495"/>
        </w:tabs>
      </w:pPr>
      <w:rPr>
        <w:rFonts w:ascii="Wingdings" w:hAnsi="Wingdings" w:hint="default"/>
        <w:sz w:val="32"/>
      </w:rPr>
    </w:lvl>
  </w:abstractNum>
  <w:abstractNum w:abstractNumId="175" w15:restartNumberingAfterBreak="0">
    <w:nsid w:val="5AA68669"/>
    <w:multiLevelType w:val="singleLevel"/>
    <w:tmpl w:val="5AA68669"/>
    <w:lvl w:ilvl="0">
      <w:start w:val="1"/>
      <w:numFmt w:val="bullet"/>
      <w:lvlText w:val=""/>
      <w:lvlJc w:val="left"/>
      <w:pPr>
        <w:tabs>
          <w:tab w:val="left" w:pos="1080"/>
        </w:tabs>
      </w:pPr>
      <w:rPr>
        <w:rFonts w:ascii="Wingdings" w:hAnsi="Wingdings" w:hint="default"/>
        <w:sz w:val="32"/>
      </w:rPr>
    </w:lvl>
  </w:abstractNum>
  <w:abstractNum w:abstractNumId="176" w15:restartNumberingAfterBreak="0">
    <w:nsid w:val="5AA6866A"/>
    <w:multiLevelType w:val="singleLevel"/>
    <w:tmpl w:val="5AA6866A"/>
    <w:lvl w:ilvl="0">
      <w:start w:val="1"/>
      <w:numFmt w:val="bullet"/>
      <w:lvlText w:val=""/>
      <w:lvlJc w:val="left"/>
      <w:pPr>
        <w:tabs>
          <w:tab w:val="left" w:pos="1080"/>
        </w:tabs>
      </w:pPr>
      <w:rPr>
        <w:rFonts w:ascii="Wingdings" w:hAnsi="Wingdings" w:hint="default"/>
        <w:sz w:val="32"/>
      </w:rPr>
    </w:lvl>
  </w:abstractNum>
  <w:abstractNum w:abstractNumId="177" w15:restartNumberingAfterBreak="0">
    <w:nsid w:val="5AA6866B"/>
    <w:multiLevelType w:val="singleLevel"/>
    <w:tmpl w:val="5AA6866B"/>
    <w:lvl w:ilvl="0">
      <w:start w:val="1"/>
      <w:numFmt w:val="bullet"/>
      <w:lvlText w:val=""/>
      <w:lvlJc w:val="left"/>
      <w:pPr>
        <w:tabs>
          <w:tab w:val="left" w:pos="1080"/>
        </w:tabs>
      </w:pPr>
      <w:rPr>
        <w:rFonts w:ascii="Wingdings" w:hAnsi="Wingdings" w:hint="default"/>
        <w:sz w:val="32"/>
      </w:rPr>
    </w:lvl>
  </w:abstractNum>
  <w:abstractNum w:abstractNumId="178" w15:restartNumberingAfterBreak="0">
    <w:nsid w:val="5AA6866C"/>
    <w:multiLevelType w:val="singleLevel"/>
    <w:tmpl w:val="5AA6866C"/>
    <w:lvl w:ilvl="0">
      <w:start w:val="1"/>
      <w:numFmt w:val="bullet"/>
      <w:lvlText w:val=""/>
      <w:lvlJc w:val="left"/>
      <w:pPr>
        <w:tabs>
          <w:tab w:val="left" w:pos="1080"/>
        </w:tabs>
      </w:pPr>
      <w:rPr>
        <w:rFonts w:ascii="Wingdings" w:hAnsi="Wingdings" w:hint="default"/>
        <w:sz w:val="32"/>
      </w:rPr>
    </w:lvl>
  </w:abstractNum>
  <w:abstractNum w:abstractNumId="179" w15:restartNumberingAfterBreak="0">
    <w:nsid w:val="5AA6866E"/>
    <w:multiLevelType w:val="singleLevel"/>
    <w:tmpl w:val="5AA6866E"/>
    <w:lvl w:ilvl="0">
      <w:start w:val="1"/>
      <w:numFmt w:val="bullet"/>
      <w:lvlText w:val=""/>
      <w:lvlJc w:val="left"/>
      <w:pPr>
        <w:tabs>
          <w:tab w:val="left" w:pos="1080"/>
        </w:tabs>
      </w:pPr>
      <w:rPr>
        <w:rFonts w:ascii="Wingdings" w:hAnsi="Wingdings" w:hint="default"/>
        <w:sz w:val="32"/>
      </w:rPr>
    </w:lvl>
  </w:abstractNum>
  <w:abstractNum w:abstractNumId="180" w15:restartNumberingAfterBreak="0">
    <w:nsid w:val="5AA68670"/>
    <w:multiLevelType w:val="singleLevel"/>
    <w:tmpl w:val="5AA68670"/>
    <w:lvl w:ilvl="0">
      <w:start w:val="1"/>
      <w:numFmt w:val="bullet"/>
      <w:lvlText w:val=""/>
      <w:lvlJc w:val="left"/>
      <w:pPr>
        <w:tabs>
          <w:tab w:val="left" w:pos="1080"/>
        </w:tabs>
      </w:pPr>
      <w:rPr>
        <w:rFonts w:ascii="Wingdings" w:hAnsi="Wingdings" w:hint="default"/>
        <w:sz w:val="32"/>
      </w:rPr>
    </w:lvl>
  </w:abstractNum>
  <w:abstractNum w:abstractNumId="181" w15:restartNumberingAfterBreak="0">
    <w:nsid w:val="5AA68672"/>
    <w:multiLevelType w:val="singleLevel"/>
    <w:tmpl w:val="5AA68672"/>
    <w:lvl w:ilvl="0">
      <w:start w:val="1"/>
      <w:numFmt w:val="bullet"/>
      <w:lvlText w:val=""/>
      <w:lvlJc w:val="left"/>
      <w:pPr>
        <w:tabs>
          <w:tab w:val="left" w:pos="1080"/>
        </w:tabs>
      </w:pPr>
      <w:rPr>
        <w:rFonts w:ascii="Wingdings" w:hAnsi="Wingdings" w:hint="default"/>
        <w:sz w:val="32"/>
      </w:rPr>
    </w:lvl>
  </w:abstractNum>
  <w:abstractNum w:abstractNumId="182" w15:restartNumberingAfterBreak="0">
    <w:nsid w:val="5AA68674"/>
    <w:multiLevelType w:val="singleLevel"/>
    <w:tmpl w:val="5AA68674"/>
    <w:lvl w:ilvl="0">
      <w:start w:val="1"/>
      <w:numFmt w:val="bullet"/>
      <w:lvlText w:val=""/>
      <w:lvlJc w:val="left"/>
      <w:pPr>
        <w:tabs>
          <w:tab w:val="left" w:pos="1080"/>
        </w:tabs>
      </w:pPr>
      <w:rPr>
        <w:rFonts w:ascii="Wingdings" w:hAnsi="Wingdings" w:hint="default"/>
        <w:sz w:val="32"/>
      </w:rPr>
    </w:lvl>
  </w:abstractNum>
  <w:abstractNum w:abstractNumId="183" w15:restartNumberingAfterBreak="0">
    <w:nsid w:val="5AA68676"/>
    <w:multiLevelType w:val="singleLevel"/>
    <w:tmpl w:val="5AA68676"/>
    <w:lvl w:ilvl="0">
      <w:start w:val="1"/>
      <w:numFmt w:val="bullet"/>
      <w:lvlText w:val=""/>
      <w:lvlJc w:val="left"/>
      <w:pPr>
        <w:tabs>
          <w:tab w:val="left" w:pos="1080"/>
        </w:tabs>
      </w:pPr>
      <w:rPr>
        <w:rFonts w:ascii="Wingdings" w:hAnsi="Wingdings" w:hint="default"/>
        <w:sz w:val="32"/>
      </w:rPr>
    </w:lvl>
  </w:abstractNum>
  <w:abstractNum w:abstractNumId="184" w15:restartNumberingAfterBreak="0">
    <w:nsid w:val="5AA68677"/>
    <w:multiLevelType w:val="singleLevel"/>
    <w:tmpl w:val="5AA68677"/>
    <w:lvl w:ilvl="0">
      <w:start w:val="1"/>
      <w:numFmt w:val="bullet"/>
      <w:lvlText w:val=""/>
      <w:lvlJc w:val="left"/>
      <w:pPr>
        <w:tabs>
          <w:tab w:val="left" w:pos="1069"/>
        </w:tabs>
      </w:pPr>
      <w:rPr>
        <w:rFonts w:ascii="Wingdings" w:hAnsi="Wingdings" w:hint="default"/>
        <w:sz w:val="32"/>
      </w:rPr>
    </w:lvl>
  </w:abstractNum>
  <w:abstractNum w:abstractNumId="185" w15:restartNumberingAfterBreak="0">
    <w:nsid w:val="5AA68679"/>
    <w:multiLevelType w:val="singleLevel"/>
    <w:tmpl w:val="5AA68679"/>
    <w:lvl w:ilvl="0">
      <w:start w:val="1"/>
      <w:numFmt w:val="bullet"/>
      <w:lvlText w:val=""/>
      <w:lvlJc w:val="left"/>
      <w:pPr>
        <w:tabs>
          <w:tab w:val="left" w:pos="1069"/>
        </w:tabs>
      </w:pPr>
      <w:rPr>
        <w:rFonts w:ascii="Wingdings" w:hAnsi="Wingdings" w:hint="default"/>
        <w:sz w:val="32"/>
      </w:rPr>
    </w:lvl>
  </w:abstractNum>
  <w:abstractNum w:abstractNumId="186" w15:restartNumberingAfterBreak="0">
    <w:nsid w:val="5AA6867B"/>
    <w:multiLevelType w:val="singleLevel"/>
    <w:tmpl w:val="5AA6867B"/>
    <w:lvl w:ilvl="0">
      <w:start w:val="1"/>
      <w:numFmt w:val="bullet"/>
      <w:lvlText w:val=""/>
      <w:lvlJc w:val="left"/>
      <w:pPr>
        <w:tabs>
          <w:tab w:val="left" w:pos="1069"/>
        </w:tabs>
      </w:pPr>
      <w:rPr>
        <w:rFonts w:ascii="Wingdings" w:hAnsi="Wingdings" w:hint="default"/>
        <w:sz w:val="32"/>
      </w:rPr>
    </w:lvl>
  </w:abstractNum>
  <w:abstractNum w:abstractNumId="187" w15:restartNumberingAfterBreak="0">
    <w:nsid w:val="5AA6867D"/>
    <w:multiLevelType w:val="singleLevel"/>
    <w:tmpl w:val="5AA6867D"/>
    <w:lvl w:ilvl="0">
      <w:start w:val="1"/>
      <w:numFmt w:val="bullet"/>
      <w:lvlText w:val=""/>
      <w:lvlJc w:val="left"/>
      <w:pPr>
        <w:tabs>
          <w:tab w:val="left" w:pos="1069"/>
        </w:tabs>
      </w:pPr>
      <w:rPr>
        <w:rFonts w:ascii="Wingdings" w:hAnsi="Wingdings" w:hint="default"/>
        <w:sz w:val="32"/>
      </w:rPr>
    </w:lvl>
  </w:abstractNum>
  <w:abstractNum w:abstractNumId="188" w15:restartNumberingAfterBreak="0">
    <w:nsid w:val="5AA68683"/>
    <w:multiLevelType w:val="singleLevel"/>
    <w:tmpl w:val="5AA68683"/>
    <w:lvl w:ilvl="0">
      <w:start w:val="1"/>
      <w:numFmt w:val="bullet"/>
      <w:lvlText w:val=""/>
      <w:lvlJc w:val="left"/>
      <w:pPr>
        <w:tabs>
          <w:tab w:val="left" w:pos="1069"/>
        </w:tabs>
      </w:pPr>
      <w:rPr>
        <w:rFonts w:ascii="Wingdings" w:hAnsi="Wingdings" w:hint="default"/>
        <w:sz w:val="32"/>
      </w:rPr>
    </w:lvl>
  </w:abstractNum>
  <w:abstractNum w:abstractNumId="189" w15:restartNumberingAfterBreak="0">
    <w:nsid w:val="5AA68687"/>
    <w:multiLevelType w:val="singleLevel"/>
    <w:tmpl w:val="5AA68687"/>
    <w:lvl w:ilvl="0">
      <w:start w:val="1"/>
      <w:numFmt w:val="bullet"/>
      <w:lvlText w:val=""/>
      <w:lvlJc w:val="left"/>
      <w:pPr>
        <w:tabs>
          <w:tab w:val="left" w:pos="1069"/>
        </w:tabs>
      </w:pPr>
      <w:rPr>
        <w:rFonts w:ascii="Wingdings" w:hAnsi="Wingdings" w:hint="default"/>
        <w:sz w:val="32"/>
      </w:rPr>
    </w:lvl>
  </w:abstractNum>
  <w:abstractNum w:abstractNumId="190" w15:restartNumberingAfterBreak="0">
    <w:nsid w:val="5AA68688"/>
    <w:multiLevelType w:val="singleLevel"/>
    <w:tmpl w:val="5AA68688"/>
    <w:lvl w:ilvl="0">
      <w:start w:val="1"/>
      <w:numFmt w:val="bullet"/>
      <w:lvlText w:val=""/>
      <w:lvlJc w:val="left"/>
      <w:pPr>
        <w:tabs>
          <w:tab w:val="left" w:pos="1035"/>
        </w:tabs>
      </w:pPr>
      <w:rPr>
        <w:rFonts w:ascii="Wingdings" w:hAnsi="Wingdings" w:hint="default"/>
        <w:sz w:val="32"/>
      </w:rPr>
    </w:lvl>
  </w:abstractNum>
  <w:abstractNum w:abstractNumId="191" w15:restartNumberingAfterBreak="0">
    <w:nsid w:val="5AA6868A"/>
    <w:multiLevelType w:val="singleLevel"/>
    <w:tmpl w:val="5AA6868A"/>
    <w:lvl w:ilvl="0">
      <w:start w:val="1"/>
      <w:numFmt w:val="bullet"/>
      <w:lvlText w:val=""/>
      <w:lvlJc w:val="left"/>
      <w:pPr>
        <w:tabs>
          <w:tab w:val="left" w:pos="1035"/>
        </w:tabs>
      </w:pPr>
      <w:rPr>
        <w:rFonts w:ascii="Wingdings" w:hAnsi="Wingdings" w:hint="default"/>
        <w:sz w:val="32"/>
      </w:rPr>
    </w:lvl>
  </w:abstractNum>
  <w:abstractNum w:abstractNumId="192" w15:restartNumberingAfterBreak="0">
    <w:nsid w:val="5AA6868C"/>
    <w:multiLevelType w:val="singleLevel"/>
    <w:tmpl w:val="5AA6868C"/>
    <w:lvl w:ilvl="0">
      <w:start w:val="1"/>
      <w:numFmt w:val="bullet"/>
      <w:lvlText w:val=""/>
      <w:lvlJc w:val="left"/>
      <w:pPr>
        <w:tabs>
          <w:tab w:val="left" w:pos="1035"/>
        </w:tabs>
      </w:pPr>
      <w:rPr>
        <w:rFonts w:ascii="Wingdings" w:hAnsi="Wingdings" w:hint="default"/>
        <w:sz w:val="32"/>
      </w:rPr>
    </w:lvl>
  </w:abstractNum>
  <w:abstractNum w:abstractNumId="193" w15:restartNumberingAfterBreak="0">
    <w:nsid w:val="5AA6868E"/>
    <w:multiLevelType w:val="singleLevel"/>
    <w:tmpl w:val="5AA6868E"/>
    <w:lvl w:ilvl="0">
      <w:start w:val="1"/>
      <w:numFmt w:val="bullet"/>
      <w:lvlText w:val=""/>
      <w:lvlJc w:val="left"/>
      <w:pPr>
        <w:tabs>
          <w:tab w:val="left" w:pos="1035"/>
        </w:tabs>
      </w:pPr>
      <w:rPr>
        <w:rFonts w:ascii="Wingdings" w:hAnsi="Wingdings" w:hint="default"/>
        <w:sz w:val="32"/>
      </w:rPr>
    </w:lvl>
  </w:abstractNum>
  <w:abstractNum w:abstractNumId="194" w15:restartNumberingAfterBreak="0">
    <w:nsid w:val="5AA68690"/>
    <w:multiLevelType w:val="singleLevel"/>
    <w:tmpl w:val="5AA68690"/>
    <w:lvl w:ilvl="0">
      <w:start w:val="1"/>
      <w:numFmt w:val="bullet"/>
      <w:lvlText w:val=""/>
      <w:lvlJc w:val="left"/>
      <w:pPr>
        <w:tabs>
          <w:tab w:val="left" w:pos="1035"/>
        </w:tabs>
      </w:pPr>
      <w:rPr>
        <w:rFonts w:ascii="Wingdings" w:hAnsi="Wingdings" w:hint="default"/>
        <w:sz w:val="32"/>
      </w:rPr>
    </w:lvl>
  </w:abstractNum>
  <w:abstractNum w:abstractNumId="195" w15:restartNumberingAfterBreak="0">
    <w:nsid w:val="5AA68691"/>
    <w:multiLevelType w:val="singleLevel"/>
    <w:tmpl w:val="5AA68691"/>
    <w:lvl w:ilvl="0">
      <w:start w:val="1"/>
      <w:numFmt w:val="decimal"/>
      <w:lvlText w:val="%1."/>
      <w:lvlJc w:val="left"/>
      <w:pPr>
        <w:tabs>
          <w:tab w:val="left" w:pos="360"/>
        </w:tabs>
      </w:pPr>
      <w:rPr>
        <w:rFonts w:hint="default"/>
      </w:rPr>
    </w:lvl>
  </w:abstractNum>
  <w:abstractNum w:abstractNumId="196" w15:restartNumberingAfterBreak="0">
    <w:nsid w:val="5AA68694"/>
    <w:multiLevelType w:val="singleLevel"/>
    <w:tmpl w:val="5AA68694"/>
    <w:lvl w:ilvl="0">
      <w:start w:val="1"/>
      <w:numFmt w:val="bullet"/>
      <w:lvlText w:val=""/>
      <w:lvlJc w:val="left"/>
      <w:pPr>
        <w:tabs>
          <w:tab w:val="left" w:pos="1069"/>
        </w:tabs>
      </w:pPr>
      <w:rPr>
        <w:rFonts w:ascii="Wingdings" w:hAnsi="Wingdings" w:hint="default"/>
        <w:sz w:val="32"/>
      </w:rPr>
    </w:lvl>
  </w:abstractNum>
  <w:abstractNum w:abstractNumId="197" w15:restartNumberingAfterBreak="0">
    <w:nsid w:val="5AA68695"/>
    <w:multiLevelType w:val="singleLevel"/>
    <w:tmpl w:val="5AA68695"/>
    <w:lvl w:ilvl="0">
      <w:start w:val="1"/>
      <w:numFmt w:val="bullet"/>
      <w:lvlText w:val=""/>
      <w:lvlJc w:val="left"/>
      <w:pPr>
        <w:tabs>
          <w:tab w:val="left" w:pos="1069"/>
        </w:tabs>
      </w:pPr>
      <w:rPr>
        <w:rFonts w:ascii="Wingdings" w:hAnsi="Wingdings" w:hint="default"/>
        <w:sz w:val="32"/>
      </w:rPr>
    </w:lvl>
  </w:abstractNum>
  <w:abstractNum w:abstractNumId="198" w15:restartNumberingAfterBreak="0">
    <w:nsid w:val="5AA68697"/>
    <w:multiLevelType w:val="singleLevel"/>
    <w:tmpl w:val="5AA68697"/>
    <w:lvl w:ilvl="0">
      <w:start w:val="1"/>
      <w:numFmt w:val="bullet"/>
      <w:lvlText w:val=""/>
      <w:lvlJc w:val="left"/>
      <w:pPr>
        <w:tabs>
          <w:tab w:val="left" w:pos="1069"/>
        </w:tabs>
      </w:pPr>
      <w:rPr>
        <w:rFonts w:ascii="Wingdings" w:hAnsi="Wingdings" w:hint="default"/>
        <w:sz w:val="32"/>
      </w:rPr>
    </w:lvl>
  </w:abstractNum>
  <w:abstractNum w:abstractNumId="199" w15:restartNumberingAfterBreak="0">
    <w:nsid w:val="5AA686A0"/>
    <w:multiLevelType w:val="singleLevel"/>
    <w:tmpl w:val="5AA686A0"/>
    <w:lvl w:ilvl="0">
      <w:start w:val="1"/>
      <w:numFmt w:val="decimal"/>
      <w:lvlText w:val="%1."/>
      <w:lvlJc w:val="left"/>
      <w:pPr>
        <w:tabs>
          <w:tab w:val="left" w:pos="360"/>
        </w:tabs>
      </w:pPr>
      <w:rPr>
        <w:rFonts w:hint="default"/>
      </w:rPr>
    </w:lvl>
  </w:abstractNum>
  <w:abstractNum w:abstractNumId="200" w15:restartNumberingAfterBreak="0">
    <w:nsid w:val="5AA686A1"/>
    <w:multiLevelType w:val="singleLevel"/>
    <w:tmpl w:val="5AA686A1"/>
    <w:lvl w:ilvl="0">
      <w:start w:val="1"/>
      <w:numFmt w:val="bullet"/>
      <w:lvlText w:val=""/>
      <w:lvlJc w:val="left"/>
      <w:pPr>
        <w:tabs>
          <w:tab w:val="left" w:pos="1069"/>
        </w:tabs>
      </w:pPr>
      <w:rPr>
        <w:rFonts w:ascii="Wingdings" w:hAnsi="Wingdings" w:hint="default"/>
        <w:sz w:val="32"/>
      </w:rPr>
    </w:lvl>
  </w:abstractNum>
  <w:abstractNum w:abstractNumId="201" w15:restartNumberingAfterBreak="0">
    <w:nsid w:val="5AA686A2"/>
    <w:multiLevelType w:val="singleLevel"/>
    <w:tmpl w:val="5AA686A2"/>
    <w:lvl w:ilvl="0">
      <w:start w:val="1"/>
      <w:numFmt w:val="bullet"/>
      <w:lvlText w:val=""/>
      <w:lvlJc w:val="left"/>
      <w:pPr>
        <w:tabs>
          <w:tab w:val="left" w:pos="1069"/>
        </w:tabs>
      </w:pPr>
      <w:rPr>
        <w:rFonts w:ascii="Wingdings" w:hAnsi="Wingdings" w:hint="default"/>
        <w:sz w:val="32"/>
      </w:rPr>
    </w:lvl>
  </w:abstractNum>
  <w:abstractNum w:abstractNumId="202" w15:restartNumberingAfterBreak="0">
    <w:nsid w:val="5AA686A3"/>
    <w:multiLevelType w:val="singleLevel"/>
    <w:tmpl w:val="5AA686A3"/>
    <w:lvl w:ilvl="0">
      <w:start w:val="1"/>
      <w:numFmt w:val="bullet"/>
      <w:lvlText w:val=""/>
      <w:lvlJc w:val="left"/>
      <w:pPr>
        <w:tabs>
          <w:tab w:val="left" w:pos="1069"/>
        </w:tabs>
      </w:pPr>
      <w:rPr>
        <w:rFonts w:ascii="Wingdings" w:hAnsi="Wingdings" w:hint="default"/>
        <w:sz w:val="32"/>
      </w:rPr>
    </w:lvl>
  </w:abstractNum>
  <w:abstractNum w:abstractNumId="203" w15:restartNumberingAfterBreak="0">
    <w:nsid w:val="5AA686A7"/>
    <w:multiLevelType w:val="singleLevel"/>
    <w:tmpl w:val="5AA686A7"/>
    <w:lvl w:ilvl="0">
      <w:start w:val="1"/>
      <w:numFmt w:val="bullet"/>
      <w:lvlText w:val=""/>
      <w:lvlJc w:val="left"/>
      <w:pPr>
        <w:tabs>
          <w:tab w:val="left" w:pos="360"/>
        </w:tabs>
      </w:pPr>
      <w:rPr>
        <w:rFonts w:ascii="Wingdings" w:hAnsi="Wingdings" w:hint="default"/>
        <w:sz w:val="32"/>
      </w:rPr>
    </w:lvl>
  </w:abstractNum>
  <w:abstractNum w:abstractNumId="204" w15:restartNumberingAfterBreak="0">
    <w:nsid w:val="5AA686A9"/>
    <w:multiLevelType w:val="singleLevel"/>
    <w:tmpl w:val="5AA686A9"/>
    <w:lvl w:ilvl="0">
      <w:start w:val="1"/>
      <w:numFmt w:val="bullet"/>
      <w:lvlText w:val=""/>
      <w:lvlJc w:val="left"/>
      <w:pPr>
        <w:tabs>
          <w:tab w:val="left" w:pos="360"/>
        </w:tabs>
      </w:pPr>
      <w:rPr>
        <w:rFonts w:ascii="Wingdings" w:hAnsi="Wingdings" w:hint="default"/>
        <w:sz w:val="32"/>
      </w:rPr>
    </w:lvl>
  </w:abstractNum>
  <w:abstractNum w:abstractNumId="205" w15:restartNumberingAfterBreak="0">
    <w:nsid w:val="5AA686AB"/>
    <w:multiLevelType w:val="singleLevel"/>
    <w:tmpl w:val="5AA686AB"/>
    <w:lvl w:ilvl="0">
      <w:start w:val="1"/>
      <w:numFmt w:val="bullet"/>
      <w:lvlText w:val=""/>
      <w:lvlJc w:val="left"/>
      <w:pPr>
        <w:tabs>
          <w:tab w:val="left" w:pos="360"/>
        </w:tabs>
      </w:pPr>
      <w:rPr>
        <w:rFonts w:ascii="Wingdings" w:hAnsi="Wingdings" w:hint="default"/>
        <w:sz w:val="32"/>
      </w:rPr>
    </w:lvl>
  </w:abstractNum>
  <w:abstractNum w:abstractNumId="206" w15:restartNumberingAfterBreak="0">
    <w:nsid w:val="5AA686AD"/>
    <w:multiLevelType w:val="singleLevel"/>
    <w:tmpl w:val="5AA686AD"/>
    <w:lvl w:ilvl="0">
      <w:start w:val="1"/>
      <w:numFmt w:val="bullet"/>
      <w:lvlText w:val=""/>
      <w:lvlJc w:val="left"/>
      <w:pPr>
        <w:tabs>
          <w:tab w:val="left" w:pos="360"/>
        </w:tabs>
      </w:pPr>
      <w:rPr>
        <w:rFonts w:ascii="Wingdings" w:hAnsi="Wingdings" w:hint="default"/>
        <w:sz w:val="32"/>
      </w:rPr>
    </w:lvl>
  </w:abstractNum>
  <w:abstractNum w:abstractNumId="207" w15:restartNumberingAfterBreak="0">
    <w:nsid w:val="5AA686AE"/>
    <w:multiLevelType w:val="singleLevel"/>
    <w:tmpl w:val="5AA686AE"/>
    <w:lvl w:ilvl="0">
      <w:start w:val="1"/>
      <w:numFmt w:val="lowerRoman"/>
      <w:lvlText w:val="%1."/>
      <w:lvlJc w:val="left"/>
      <w:pPr>
        <w:tabs>
          <w:tab w:val="left" w:pos="1071"/>
        </w:tabs>
      </w:pPr>
      <w:rPr>
        <w:rFonts w:hint="default"/>
      </w:rPr>
    </w:lvl>
  </w:abstractNum>
  <w:abstractNum w:abstractNumId="208" w15:restartNumberingAfterBreak="0">
    <w:nsid w:val="5AA686AF"/>
    <w:multiLevelType w:val="singleLevel"/>
    <w:tmpl w:val="5AA686AF"/>
    <w:lvl w:ilvl="0">
      <w:start w:val="1"/>
      <w:numFmt w:val="bullet"/>
      <w:lvlText w:val=""/>
      <w:lvlJc w:val="left"/>
      <w:pPr>
        <w:tabs>
          <w:tab w:val="left" w:pos="1069"/>
        </w:tabs>
      </w:pPr>
      <w:rPr>
        <w:rFonts w:ascii="Wingdings" w:hAnsi="Wingdings" w:hint="default"/>
        <w:sz w:val="32"/>
      </w:rPr>
    </w:lvl>
  </w:abstractNum>
  <w:abstractNum w:abstractNumId="209" w15:restartNumberingAfterBreak="0">
    <w:nsid w:val="5AA686CD"/>
    <w:multiLevelType w:val="singleLevel"/>
    <w:tmpl w:val="5AA686CD"/>
    <w:lvl w:ilvl="0">
      <w:start w:val="1"/>
      <w:numFmt w:val="lowerRoman"/>
      <w:lvlText w:val="%1."/>
      <w:lvlJc w:val="left"/>
      <w:pPr>
        <w:tabs>
          <w:tab w:val="left" w:pos="1069"/>
        </w:tabs>
      </w:pPr>
      <w:rPr>
        <w:rFonts w:hint="default"/>
      </w:rPr>
    </w:lvl>
  </w:abstractNum>
  <w:abstractNum w:abstractNumId="210" w15:restartNumberingAfterBreak="0">
    <w:nsid w:val="5AA68705"/>
    <w:multiLevelType w:val="singleLevel"/>
    <w:tmpl w:val="5AA68705"/>
    <w:lvl w:ilvl="0">
      <w:start w:val="1"/>
      <w:numFmt w:val="bullet"/>
      <w:lvlText w:val=""/>
      <w:lvlJc w:val="left"/>
      <w:pPr>
        <w:tabs>
          <w:tab w:val="left" w:pos="360"/>
        </w:tabs>
      </w:pPr>
      <w:rPr>
        <w:rFonts w:ascii="Wingdings" w:hAnsi="Wingdings" w:hint="default"/>
        <w:sz w:val="32"/>
      </w:rPr>
    </w:lvl>
  </w:abstractNum>
  <w:abstractNum w:abstractNumId="211" w15:restartNumberingAfterBreak="0">
    <w:nsid w:val="5AA68708"/>
    <w:multiLevelType w:val="singleLevel"/>
    <w:tmpl w:val="5AA68708"/>
    <w:lvl w:ilvl="0">
      <w:start w:val="1"/>
      <w:numFmt w:val="bullet"/>
      <w:lvlText w:val=""/>
      <w:lvlJc w:val="left"/>
      <w:pPr>
        <w:tabs>
          <w:tab w:val="left" w:pos="360"/>
        </w:tabs>
      </w:pPr>
      <w:rPr>
        <w:rFonts w:ascii="Wingdings" w:hAnsi="Wingdings" w:hint="default"/>
        <w:sz w:val="32"/>
      </w:rPr>
    </w:lvl>
  </w:abstractNum>
  <w:abstractNum w:abstractNumId="212" w15:restartNumberingAfterBreak="0">
    <w:nsid w:val="5AA68717"/>
    <w:multiLevelType w:val="singleLevel"/>
    <w:tmpl w:val="5AA68717"/>
    <w:lvl w:ilvl="0">
      <w:start w:val="1"/>
      <w:numFmt w:val="decimal"/>
      <w:lvlText w:val="%1."/>
      <w:lvlJc w:val="left"/>
      <w:pPr>
        <w:tabs>
          <w:tab w:val="left" w:pos="1069"/>
        </w:tabs>
      </w:pPr>
      <w:rPr>
        <w:rFonts w:hint="default"/>
      </w:rPr>
    </w:lvl>
  </w:abstractNum>
  <w:abstractNum w:abstractNumId="213" w15:restartNumberingAfterBreak="0">
    <w:nsid w:val="5AA68718"/>
    <w:multiLevelType w:val="singleLevel"/>
    <w:tmpl w:val="5AA68718"/>
    <w:lvl w:ilvl="0">
      <w:start w:val="1"/>
      <w:numFmt w:val="decimal"/>
      <w:lvlText w:val="%1."/>
      <w:lvlJc w:val="left"/>
      <w:pPr>
        <w:tabs>
          <w:tab w:val="left" w:pos="1069"/>
        </w:tabs>
      </w:pPr>
      <w:rPr>
        <w:rFonts w:hint="default"/>
      </w:rPr>
    </w:lvl>
  </w:abstractNum>
  <w:abstractNum w:abstractNumId="214" w15:restartNumberingAfterBreak="0">
    <w:nsid w:val="5AA68719"/>
    <w:multiLevelType w:val="singleLevel"/>
    <w:tmpl w:val="5AA68719"/>
    <w:lvl w:ilvl="0">
      <w:start w:val="1"/>
      <w:numFmt w:val="decimal"/>
      <w:lvlText w:val="%1."/>
      <w:lvlJc w:val="left"/>
      <w:pPr>
        <w:tabs>
          <w:tab w:val="left" w:pos="1069"/>
        </w:tabs>
      </w:pPr>
      <w:rPr>
        <w:rFonts w:hint="default"/>
      </w:rPr>
    </w:lvl>
  </w:abstractNum>
  <w:abstractNum w:abstractNumId="215" w15:restartNumberingAfterBreak="0">
    <w:nsid w:val="5AA6871A"/>
    <w:multiLevelType w:val="singleLevel"/>
    <w:tmpl w:val="5AA6871A"/>
    <w:lvl w:ilvl="0">
      <w:start w:val="1"/>
      <w:numFmt w:val="decimal"/>
      <w:lvlText w:val="%1."/>
      <w:lvlJc w:val="left"/>
      <w:pPr>
        <w:tabs>
          <w:tab w:val="left" w:pos="1069"/>
        </w:tabs>
      </w:pPr>
      <w:rPr>
        <w:rFonts w:hint="default"/>
      </w:rPr>
    </w:lvl>
  </w:abstractNum>
  <w:abstractNum w:abstractNumId="216" w15:restartNumberingAfterBreak="0">
    <w:nsid w:val="5AA6871B"/>
    <w:multiLevelType w:val="singleLevel"/>
    <w:tmpl w:val="5AA6871B"/>
    <w:lvl w:ilvl="0">
      <w:start w:val="1"/>
      <w:numFmt w:val="decimal"/>
      <w:lvlText w:val="%1."/>
      <w:lvlJc w:val="left"/>
      <w:pPr>
        <w:tabs>
          <w:tab w:val="left" w:pos="1069"/>
        </w:tabs>
      </w:pPr>
      <w:rPr>
        <w:rFonts w:hint="default"/>
      </w:rPr>
    </w:lvl>
  </w:abstractNum>
  <w:abstractNum w:abstractNumId="217" w15:restartNumberingAfterBreak="0">
    <w:nsid w:val="5AA68745"/>
    <w:multiLevelType w:val="singleLevel"/>
    <w:tmpl w:val="5AA68745"/>
    <w:lvl w:ilvl="0">
      <w:start w:val="1"/>
      <w:numFmt w:val="bullet"/>
      <w:lvlText w:val=""/>
      <w:lvlJc w:val="left"/>
      <w:pPr>
        <w:tabs>
          <w:tab w:val="left" w:pos="360"/>
        </w:tabs>
      </w:pPr>
      <w:rPr>
        <w:rFonts w:ascii="Wingdings" w:hAnsi="Wingdings" w:hint="default"/>
        <w:sz w:val="32"/>
      </w:rPr>
    </w:lvl>
  </w:abstractNum>
  <w:abstractNum w:abstractNumId="218" w15:restartNumberingAfterBreak="0">
    <w:nsid w:val="5AA68747"/>
    <w:multiLevelType w:val="singleLevel"/>
    <w:tmpl w:val="5AA68747"/>
    <w:lvl w:ilvl="0">
      <w:start w:val="1"/>
      <w:numFmt w:val="bullet"/>
      <w:lvlText w:val=""/>
      <w:lvlJc w:val="left"/>
      <w:pPr>
        <w:tabs>
          <w:tab w:val="left" w:pos="360"/>
        </w:tabs>
      </w:pPr>
      <w:rPr>
        <w:rFonts w:ascii="Wingdings" w:hAnsi="Wingdings" w:hint="default"/>
        <w:sz w:val="32"/>
      </w:rPr>
    </w:lvl>
  </w:abstractNum>
  <w:abstractNum w:abstractNumId="219" w15:restartNumberingAfterBreak="0">
    <w:nsid w:val="5AA68760"/>
    <w:multiLevelType w:val="singleLevel"/>
    <w:tmpl w:val="5AA68760"/>
    <w:lvl w:ilvl="0">
      <w:start w:val="1"/>
      <w:numFmt w:val="lowerLetter"/>
      <w:lvlText w:val="%1."/>
      <w:lvlJc w:val="left"/>
      <w:pPr>
        <w:tabs>
          <w:tab w:val="left" w:pos="1069"/>
        </w:tabs>
      </w:pPr>
      <w:rPr>
        <w:rFonts w:hint="default"/>
      </w:rPr>
    </w:lvl>
  </w:abstractNum>
  <w:abstractNum w:abstractNumId="220" w15:restartNumberingAfterBreak="0">
    <w:nsid w:val="5AA68767"/>
    <w:multiLevelType w:val="singleLevel"/>
    <w:tmpl w:val="5AA68767"/>
    <w:lvl w:ilvl="0">
      <w:start w:val="1"/>
      <w:numFmt w:val="lowerRoman"/>
      <w:lvlText w:val="%1."/>
      <w:lvlJc w:val="left"/>
      <w:pPr>
        <w:tabs>
          <w:tab w:val="left" w:pos="360"/>
        </w:tabs>
      </w:pPr>
      <w:rPr>
        <w:rFonts w:hint="default"/>
      </w:rPr>
    </w:lvl>
  </w:abstractNum>
  <w:abstractNum w:abstractNumId="221" w15:restartNumberingAfterBreak="0">
    <w:nsid w:val="5AA68780"/>
    <w:multiLevelType w:val="singleLevel"/>
    <w:tmpl w:val="5AA68780"/>
    <w:lvl w:ilvl="0">
      <w:start w:val="1"/>
      <w:numFmt w:val="bullet"/>
      <w:lvlText w:val=""/>
      <w:lvlJc w:val="left"/>
      <w:pPr>
        <w:tabs>
          <w:tab w:val="left" w:pos="1069"/>
        </w:tabs>
      </w:pPr>
      <w:rPr>
        <w:rFonts w:ascii="Wingdings" w:hAnsi="Wingdings" w:hint="default"/>
        <w:sz w:val="32"/>
      </w:rPr>
    </w:lvl>
  </w:abstractNum>
  <w:abstractNum w:abstractNumId="222" w15:restartNumberingAfterBreak="0">
    <w:nsid w:val="5AA68784"/>
    <w:multiLevelType w:val="singleLevel"/>
    <w:tmpl w:val="5AA68784"/>
    <w:lvl w:ilvl="0">
      <w:start w:val="1"/>
      <w:numFmt w:val="bullet"/>
      <w:lvlText w:val=""/>
      <w:lvlJc w:val="left"/>
      <w:pPr>
        <w:tabs>
          <w:tab w:val="left" w:pos="1069"/>
        </w:tabs>
      </w:pPr>
      <w:rPr>
        <w:rFonts w:ascii="Wingdings" w:hAnsi="Wingdings" w:hint="default"/>
        <w:sz w:val="32"/>
      </w:rPr>
    </w:lvl>
  </w:abstractNum>
  <w:abstractNum w:abstractNumId="223" w15:restartNumberingAfterBreak="0">
    <w:nsid w:val="5AA68785"/>
    <w:multiLevelType w:val="singleLevel"/>
    <w:tmpl w:val="5AA68785"/>
    <w:lvl w:ilvl="0">
      <w:start w:val="1"/>
      <w:numFmt w:val="bullet"/>
      <w:lvlText w:val=""/>
      <w:lvlJc w:val="left"/>
      <w:pPr>
        <w:tabs>
          <w:tab w:val="left" w:pos="1069"/>
        </w:tabs>
      </w:pPr>
      <w:rPr>
        <w:rFonts w:ascii="Wingdings" w:hAnsi="Wingdings" w:hint="default"/>
        <w:sz w:val="32"/>
      </w:rPr>
    </w:lvl>
  </w:abstractNum>
  <w:abstractNum w:abstractNumId="224" w15:restartNumberingAfterBreak="0">
    <w:nsid w:val="5AA68786"/>
    <w:multiLevelType w:val="singleLevel"/>
    <w:tmpl w:val="5AA68786"/>
    <w:lvl w:ilvl="0">
      <w:start w:val="1"/>
      <w:numFmt w:val="bullet"/>
      <w:lvlText w:val=""/>
      <w:lvlJc w:val="left"/>
      <w:pPr>
        <w:tabs>
          <w:tab w:val="left" w:pos="1069"/>
        </w:tabs>
      </w:pPr>
      <w:rPr>
        <w:rFonts w:ascii="Wingdings" w:hAnsi="Wingdings" w:hint="default"/>
        <w:sz w:val="32"/>
      </w:rPr>
    </w:lvl>
  </w:abstractNum>
  <w:abstractNum w:abstractNumId="225" w15:restartNumberingAfterBreak="0">
    <w:nsid w:val="5AA68787"/>
    <w:multiLevelType w:val="singleLevel"/>
    <w:tmpl w:val="5AA68787"/>
    <w:lvl w:ilvl="0">
      <w:start w:val="1"/>
      <w:numFmt w:val="bullet"/>
      <w:lvlText w:val=""/>
      <w:lvlJc w:val="left"/>
      <w:pPr>
        <w:tabs>
          <w:tab w:val="left" w:pos="1069"/>
        </w:tabs>
      </w:pPr>
      <w:rPr>
        <w:rFonts w:ascii="Wingdings" w:hAnsi="Wingdings" w:hint="default"/>
        <w:sz w:val="32"/>
      </w:rPr>
    </w:lvl>
  </w:abstractNum>
  <w:abstractNum w:abstractNumId="226" w15:restartNumberingAfterBreak="0">
    <w:nsid w:val="5AA68788"/>
    <w:multiLevelType w:val="singleLevel"/>
    <w:tmpl w:val="5AA68788"/>
    <w:lvl w:ilvl="0">
      <w:start w:val="1"/>
      <w:numFmt w:val="bullet"/>
      <w:lvlText w:val=""/>
      <w:lvlJc w:val="left"/>
      <w:pPr>
        <w:tabs>
          <w:tab w:val="left" w:pos="1069"/>
        </w:tabs>
      </w:pPr>
      <w:rPr>
        <w:rFonts w:ascii="Wingdings" w:hAnsi="Wingdings" w:hint="default"/>
        <w:sz w:val="32"/>
      </w:rPr>
    </w:lvl>
  </w:abstractNum>
  <w:abstractNum w:abstractNumId="227" w15:restartNumberingAfterBreak="0">
    <w:nsid w:val="5AA68789"/>
    <w:multiLevelType w:val="singleLevel"/>
    <w:tmpl w:val="5AA68789"/>
    <w:lvl w:ilvl="0">
      <w:start w:val="1"/>
      <w:numFmt w:val="bullet"/>
      <w:lvlText w:val=""/>
      <w:lvlJc w:val="left"/>
      <w:pPr>
        <w:tabs>
          <w:tab w:val="left" w:pos="1069"/>
        </w:tabs>
      </w:pPr>
      <w:rPr>
        <w:rFonts w:ascii="Wingdings" w:hAnsi="Wingdings" w:hint="default"/>
        <w:sz w:val="32"/>
      </w:rPr>
    </w:lvl>
  </w:abstractNum>
  <w:abstractNum w:abstractNumId="228" w15:restartNumberingAfterBreak="0">
    <w:nsid w:val="5AA6878A"/>
    <w:multiLevelType w:val="singleLevel"/>
    <w:tmpl w:val="5AA6878A"/>
    <w:lvl w:ilvl="0">
      <w:start w:val="1"/>
      <w:numFmt w:val="bullet"/>
      <w:lvlText w:val=""/>
      <w:lvlJc w:val="left"/>
      <w:pPr>
        <w:tabs>
          <w:tab w:val="left" w:pos="1069"/>
        </w:tabs>
      </w:pPr>
      <w:rPr>
        <w:rFonts w:ascii="Wingdings" w:hAnsi="Wingdings" w:hint="default"/>
        <w:sz w:val="32"/>
      </w:rPr>
    </w:lvl>
  </w:abstractNum>
  <w:abstractNum w:abstractNumId="229" w15:restartNumberingAfterBreak="0">
    <w:nsid w:val="5AA6878B"/>
    <w:multiLevelType w:val="singleLevel"/>
    <w:tmpl w:val="5AA6878B"/>
    <w:lvl w:ilvl="0">
      <w:start w:val="1"/>
      <w:numFmt w:val="bullet"/>
      <w:lvlText w:val=""/>
      <w:lvlJc w:val="left"/>
      <w:pPr>
        <w:tabs>
          <w:tab w:val="left" w:pos="1069"/>
        </w:tabs>
      </w:pPr>
      <w:rPr>
        <w:rFonts w:ascii="Wingdings" w:hAnsi="Wingdings" w:hint="default"/>
        <w:sz w:val="32"/>
      </w:rPr>
    </w:lvl>
  </w:abstractNum>
  <w:abstractNum w:abstractNumId="230" w15:restartNumberingAfterBreak="0">
    <w:nsid w:val="5AA6878C"/>
    <w:multiLevelType w:val="singleLevel"/>
    <w:tmpl w:val="5AA6878C"/>
    <w:lvl w:ilvl="0">
      <w:start w:val="1"/>
      <w:numFmt w:val="bullet"/>
      <w:lvlText w:val=""/>
      <w:lvlJc w:val="left"/>
      <w:pPr>
        <w:tabs>
          <w:tab w:val="left" w:pos="1069"/>
        </w:tabs>
      </w:pPr>
      <w:rPr>
        <w:rFonts w:ascii="Wingdings" w:hAnsi="Wingdings" w:hint="default"/>
        <w:sz w:val="32"/>
      </w:rPr>
    </w:lvl>
  </w:abstractNum>
  <w:abstractNum w:abstractNumId="231" w15:restartNumberingAfterBreak="0">
    <w:nsid w:val="5AA6878E"/>
    <w:multiLevelType w:val="singleLevel"/>
    <w:tmpl w:val="5AA6878E"/>
    <w:lvl w:ilvl="0">
      <w:start w:val="1"/>
      <w:numFmt w:val="bullet"/>
      <w:lvlText w:val=""/>
      <w:lvlJc w:val="left"/>
      <w:pPr>
        <w:tabs>
          <w:tab w:val="left" w:pos="1069"/>
        </w:tabs>
      </w:pPr>
      <w:rPr>
        <w:rFonts w:ascii="Wingdings" w:hAnsi="Wingdings" w:hint="default"/>
        <w:sz w:val="32"/>
      </w:rPr>
    </w:lvl>
  </w:abstractNum>
  <w:abstractNum w:abstractNumId="232" w15:restartNumberingAfterBreak="0">
    <w:nsid w:val="5AA68790"/>
    <w:multiLevelType w:val="singleLevel"/>
    <w:tmpl w:val="5AA68790"/>
    <w:lvl w:ilvl="0">
      <w:start w:val="1"/>
      <w:numFmt w:val="bullet"/>
      <w:lvlText w:val=""/>
      <w:lvlJc w:val="left"/>
      <w:pPr>
        <w:tabs>
          <w:tab w:val="left" w:pos="1069"/>
        </w:tabs>
      </w:pPr>
      <w:rPr>
        <w:rFonts w:ascii="Wingdings" w:hAnsi="Wingdings" w:hint="default"/>
        <w:sz w:val="32"/>
      </w:rPr>
    </w:lvl>
  </w:abstractNum>
  <w:abstractNum w:abstractNumId="233" w15:restartNumberingAfterBreak="0">
    <w:nsid w:val="5AA68791"/>
    <w:multiLevelType w:val="singleLevel"/>
    <w:tmpl w:val="5AA68791"/>
    <w:lvl w:ilvl="0">
      <w:start w:val="1"/>
      <w:numFmt w:val="bullet"/>
      <w:lvlText w:val=""/>
      <w:lvlJc w:val="left"/>
      <w:pPr>
        <w:tabs>
          <w:tab w:val="left" w:pos="1069"/>
        </w:tabs>
      </w:pPr>
      <w:rPr>
        <w:rFonts w:ascii="Wingdings" w:hAnsi="Wingdings" w:hint="default"/>
        <w:sz w:val="32"/>
      </w:rPr>
    </w:lvl>
  </w:abstractNum>
  <w:abstractNum w:abstractNumId="234" w15:restartNumberingAfterBreak="0">
    <w:nsid w:val="5AA68792"/>
    <w:multiLevelType w:val="singleLevel"/>
    <w:tmpl w:val="5AA68792"/>
    <w:lvl w:ilvl="0">
      <w:start w:val="1"/>
      <w:numFmt w:val="bullet"/>
      <w:lvlText w:val=""/>
      <w:lvlJc w:val="left"/>
      <w:pPr>
        <w:tabs>
          <w:tab w:val="left" w:pos="1069"/>
        </w:tabs>
      </w:pPr>
      <w:rPr>
        <w:rFonts w:ascii="Wingdings" w:hAnsi="Wingdings" w:hint="default"/>
        <w:sz w:val="32"/>
      </w:rPr>
    </w:lvl>
  </w:abstractNum>
  <w:abstractNum w:abstractNumId="235" w15:restartNumberingAfterBreak="0">
    <w:nsid w:val="5AA68793"/>
    <w:multiLevelType w:val="singleLevel"/>
    <w:tmpl w:val="5AA68793"/>
    <w:lvl w:ilvl="0">
      <w:start w:val="1"/>
      <w:numFmt w:val="bullet"/>
      <w:lvlText w:val=""/>
      <w:lvlJc w:val="left"/>
      <w:pPr>
        <w:tabs>
          <w:tab w:val="left" w:pos="1069"/>
        </w:tabs>
      </w:pPr>
      <w:rPr>
        <w:rFonts w:ascii="Wingdings" w:hAnsi="Wingdings" w:hint="default"/>
        <w:sz w:val="32"/>
      </w:rPr>
    </w:lvl>
  </w:abstractNum>
  <w:abstractNum w:abstractNumId="236" w15:restartNumberingAfterBreak="0">
    <w:nsid w:val="5AA68794"/>
    <w:multiLevelType w:val="singleLevel"/>
    <w:tmpl w:val="5AA68794"/>
    <w:lvl w:ilvl="0">
      <w:start w:val="1"/>
      <w:numFmt w:val="bullet"/>
      <w:lvlText w:val=""/>
      <w:lvlJc w:val="left"/>
      <w:pPr>
        <w:tabs>
          <w:tab w:val="left" w:pos="1069"/>
        </w:tabs>
      </w:pPr>
      <w:rPr>
        <w:rFonts w:ascii="Wingdings" w:hAnsi="Wingdings" w:hint="default"/>
        <w:sz w:val="32"/>
      </w:rPr>
    </w:lvl>
  </w:abstractNum>
  <w:abstractNum w:abstractNumId="237" w15:restartNumberingAfterBreak="0">
    <w:nsid w:val="5AA68795"/>
    <w:multiLevelType w:val="singleLevel"/>
    <w:tmpl w:val="5AA68795"/>
    <w:lvl w:ilvl="0">
      <w:start w:val="1"/>
      <w:numFmt w:val="bullet"/>
      <w:lvlText w:val=""/>
      <w:lvlJc w:val="left"/>
      <w:pPr>
        <w:tabs>
          <w:tab w:val="left" w:pos="1069"/>
        </w:tabs>
      </w:pPr>
      <w:rPr>
        <w:rFonts w:ascii="Wingdings" w:hAnsi="Wingdings" w:hint="default"/>
        <w:sz w:val="32"/>
      </w:rPr>
    </w:lvl>
  </w:abstractNum>
  <w:abstractNum w:abstractNumId="238" w15:restartNumberingAfterBreak="0">
    <w:nsid w:val="5AA68796"/>
    <w:multiLevelType w:val="singleLevel"/>
    <w:tmpl w:val="5AA68796"/>
    <w:lvl w:ilvl="0">
      <w:start w:val="1"/>
      <w:numFmt w:val="bullet"/>
      <w:lvlText w:val=""/>
      <w:lvlJc w:val="left"/>
      <w:pPr>
        <w:tabs>
          <w:tab w:val="left" w:pos="1069"/>
        </w:tabs>
      </w:pPr>
      <w:rPr>
        <w:rFonts w:ascii="Wingdings" w:hAnsi="Wingdings" w:hint="default"/>
        <w:sz w:val="32"/>
      </w:rPr>
    </w:lvl>
  </w:abstractNum>
  <w:abstractNum w:abstractNumId="239" w15:restartNumberingAfterBreak="0">
    <w:nsid w:val="5AA68797"/>
    <w:multiLevelType w:val="singleLevel"/>
    <w:tmpl w:val="5AA68797"/>
    <w:lvl w:ilvl="0">
      <w:start w:val="1"/>
      <w:numFmt w:val="bullet"/>
      <w:lvlText w:val=""/>
      <w:lvlJc w:val="left"/>
      <w:pPr>
        <w:tabs>
          <w:tab w:val="left" w:pos="1069"/>
        </w:tabs>
      </w:pPr>
      <w:rPr>
        <w:rFonts w:ascii="Wingdings" w:hAnsi="Wingdings" w:hint="default"/>
        <w:sz w:val="32"/>
      </w:rPr>
    </w:lvl>
  </w:abstractNum>
  <w:abstractNum w:abstractNumId="240" w15:restartNumberingAfterBreak="0">
    <w:nsid w:val="5AA68798"/>
    <w:multiLevelType w:val="singleLevel"/>
    <w:tmpl w:val="5AA68798"/>
    <w:lvl w:ilvl="0">
      <w:start w:val="1"/>
      <w:numFmt w:val="bullet"/>
      <w:lvlText w:val=""/>
      <w:lvlJc w:val="left"/>
      <w:pPr>
        <w:tabs>
          <w:tab w:val="left" w:pos="1069"/>
        </w:tabs>
      </w:pPr>
      <w:rPr>
        <w:rFonts w:ascii="Wingdings" w:hAnsi="Wingdings" w:hint="default"/>
        <w:sz w:val="32"/>
      </w:rPr>
    </w:lvl>
  </w:abstractNum>
  <w:abstractNum w:abstractNumId="241" w15:restartNumberingAfterBreak="0">
    <w:nsid w:val="5AA68799"/>
    <w:multiLevelType w:val="singleLevel"/>
    <w:tmpl w:val="5AA68799"/>
    <w:lvl w:ilvl="0">
      <w:start w:val="1"/>
      <w:numFmt w:val="bullet"/>
      <w:lvlText w:val=""/>
      <w:lvlJc w:val="left"/>
      <w:pPr>
        <w:tabs>
          <w:tab w:val="left" w:pos="1069"/>
        </w:tabs>
      </w:pPr>
      <w:rPr>
        <w:rFonts w:ascii="Wingdings" w:hAnsi="Wingdings" w:hint="default"/>
        <w:sz w:val="32"/>
      </w:rPr>
    </w:lvl>
  </w:abstractNum>
  <w:abstractNum w:abstractNumId="242" w15:restartNumberingAfterBreak="0">
    <w:nsid w:val="5AA6879A"/>
    <w:multiLevelType w:val="singleLevel"/>
    <w:tmpl w:val="5AA6879A"/>
    <w:lvl w:ilvl="0">
      <w:start w:val="1"/>
      <w:numFmt w:val="bullet"/>
      <w:lvlText w:val=""/>
      <w:lvlJc w:val="left"/>
      <w:pPr>
        <w:tabs>
          <w:tab w:val="left" w:pos="1069"/>
        </w:tabs>
      </w:pPr>
      <w:rPr>
        <w:rFonts w:ascii="Wingdings" w:hAnsi="Wingdings" w:hint="default"/>
        <w:sz w:val="32"/>
      </w:rPr>
    </w:lvl>
  </w:abstractNum>
  <w:abstractNum w:abstractNumId="243" w15:restartNumberingAfterBreak="0">
    <w:nsid w:val="5AA6879B"/>
    <w:multiLevelType w:val="singleLevel"/>
    <w:tmpl w:val="5AA6879B"/>
    <w:lvl w:ilvl="0">
      <w:start w:val="1"/>
      <w:numFmt w:val="bullet"/>
      <w:lvlText w:val=""/>
      <w:lvlJc w:val="left"/>
      <w:pPr>
        <w:tabs>
          <w:tab w:val="left" w:pos="1069"/>
        </w:tabs>
      </w:pPr>
      <w:rPr>
        <w:rFonts w:ascii="Wingdings" w:hAnsi="Wingdings" w:hint="default"/>
        <w:sz w:val="32"/>
      </w:rPr>
    </w:lvl>
  </w:abstractNum>
  <w:abstractNum w:abstractNumId="244" w15:restartNumberingAfterBreak="0">
    <w:nsid w:val="5AA6879C"/>
    <w:multiLevelType w:val="singleLevel"/>
    <w:tmpl w:val="5AA6879C"/>
    <w:lvl w:ilvl="0">
      <w:start w:val="1"/>
      <w:numFmt w:val="bullet"/>
      <w:lvlText w:val=""/>
      <w:lvlJc w:val="left"/>
      <w:pPr>
        <w:tabs>
          <w:tab w:val="left" w:pos="1069"/>
        </w:tabs>
      </w:pPr>
      <w:rPr>
        <w:rFonts w:ascii="Wingdings" w:hAnsi="Wingdings" w:hint="default"/>
        <w:sz w:val="32"/>
      </w:rPr>
    </w:lvl>
  </w:abstractNum>
  <w:abstractNum w:abstractNumId="245" w15:restartNumberingAfterBreak="0">
    <w:nsid w:val="5AA6879D"/>
    <w:multiLevelType w:val="singleLevel"/>
    <w:tmpl w:val="5AA6879D"/>
    <w:lvl w:ilvl="0">
      <w:start w:val="1"/>
      <w:numFmt w:val="bullet"/>
      <w:lvlText w:val=""/>
      <w:lvlJc w:val="left"/>
      <w:pPr>
        <w:tabs>
          <w:tab w:val="left" w:pos="1069"/>
        </w:tabs>
      </w:pPr>
      <w:rPr>
        <w:rFonts w:ascii="Wingdings" w:hAnsi="Wingdings" w:hint="default"/>
        <w:sz w:val="32"/>
      </w:rPr>
    </w:lvl>
  </w:abstractNum>
  <w:abstractNum w:abstractNumId="246" w15:restartNumberingAfterBreak="0">
    <w:nsid w:val="5AA6879E"/>
    <w:multiLevelType w:val="singleLevel"/>
    <w:tmpl w:val="5AA6879E"/>
    <w:lvl w:ilvl="0">
      <w:start w:val="1"/>
      <w:numFmt w:val="bullet"/>
      <w:lvlText w:val=""/>
      <w:lvlJc w:val="left"/>
      <w:pPr>
        <w:tabs>
          <w:tab w:val="left" w:pos="1069"/>
        </w:tabs>
      </w:pPr>
      <w:rPr>
        <w:rFonts w:ascii="Wingdings" w:hAnsi="Wingdings" w:hint="default"/>
        <w:sz w:val="32"/>
      </w:rPr>
    </w:lvl>
  </w:abstractNum>
  <w:abstractNum w:abstractNumId="247" w15:restartNumberingAfterBreak="0">
    <w:nsid w:val="5AA687C6"/>
    <w:multiLevelType w:val="singleLevel"/>
    <w:tmpl w:val="5AA687C6"/>
    <w:lvl w:ilvl="0">
      <w:start w:val="1"/>
      <w:numFmt w:val="decimal"/>
      <w:lvlText w:val="%1."/>
      <w:lvlJc w:val="left"/>
      <w:pPr>
        <w:tabs>
          <w:tab w:val="left" w:pos="1069"/>
        </w:tabs>
      </w:pPr>
      <w:rPr>
        <w:rFonts w:hint="default"/>
      </w:rPr>
    </w:lvl>
  </w:abstractNum>
  <w:abstractNum w:abstractNumId="248" w15:restartNumberingAfterBreak="0">
    <w:nsid w:val="5AA687E0"/>
    <w:multiLevelType w:val="singleLevel"/>
    <w:tmpl w:val="5AA687E0"/>
    <w:lvl w:ilvl="0">
      <w:start w:val="1"/>
      <w:numFmt w:val="lowerLetter"/>
      <w:lvlText w:val="%1."/>
      <w:lvlJc w:val="left"/>
      <w:pPr>
        <w:tabs>
          <w:tab w:val="left" w:pos="1778"/>
        </w:tabs>
      </w:pPr>
      <w:rPr>
        <w:rFonts w:hint="default"/>
      </w:rPr>
    </w:lvl>
  </w:abstractNum>
  <w:abstractNum w:abstractNumId="249" w15:restartNumberingAfterBreak="0">
    <w:nsid w:val="5AA687E4"/>
    <w:multiLevelType w:val="singleLevel"/>
    <w:tmpl w:val="5AA687E4"/>
    <w:lvl w:ilvl="0">
      <w:start w:val="1"/>
      <w:numFmt w:val="lowerLetter"/>
      <w:lvlText w:val="%1."/>
      <w:lvlJc w:val="left"/>
      <w:pPr>
        <w:tabs>
          <w:tab w:val="left" w:pos="1778"/>
        </w:tabs>
      </w:pPr>
      <w:rPr>
        <w:rFonts w:hint="default"/>
      </w:rPr>
    </w:lvl>
  </w:abstractNum>
  <w:abstractNum w:abstractNumId="250" w15:restartNumberingAfterBreak="0">
    <w:nsid w:val="5AA687E7"/>
    <w:multiLevelType w:val="singleLevel"/>
    <w:tmpl w:val="5AA687E7"/>
    <w:lvl w:ilvl="0">
      <w:start w:val="1"/>
      <w:numFmt w:val="decimal"/>
      <w:lvlText w:val="%1."/>
      <w:lvlJc w:val="left"/>
      <w:pPr>
        <w:tabs>
          <w:tab w:val="left" w:pos="1069"/>
        </w:tabs>
      </w:pPr>
      <w:rPr>
        <w:rFonts w:hint="default"/>
      </w:rPr>
    </w:lvl>
  </w:abstractNum>
  <w:abstractNum w:abstractNumId="251" w15:restartNumberingAfterBreak="0">
    <w:nsid w:val="5AA687E8"/>
    <w:multiLevelType w:val="singleLevel"/>
    <w:tmpl w:val="5AA687E8"/>
    <w:lvl w:ilvl="0">
      <w:start w:val="1"/>
      <w:numFmt w:val="lowerLetter"/>
      <w:lvlText w:val="%1."/>
      <w:lvlJc w:val="left"/>
      <w:pPr>
        <w:tabs>
          <w:tab w:val="left" w:pos="1778"/>
        </w:tabs>
      </w:pPr>
      <w:rPr>
        <w:rFonts w:hint="default"/>
      </w:rPr>
    </w:lvl>
  </w:abstractNum>
  <w:abstractNum w:abstractNumId="252" w15:restartNumberingAfterBreak="0">
    <w:nsid w:val="5AA687EB"/>
    <w:multiLevelType w:val="singleLevel"/>
    <w:tmpl w:val="5AA687EB"/>
    <w:lvl w:ilvl="0">
      <w:start w:val="1"/>
      <w:numFmt w:val="lowerLetter"/>
      <w:lvlText w:val="%1."/>
      <w:lvlJc w:val="left"/>
      <w:pPr>
        <w:tabs>
          <w:tab w:val="left" w:pos="1069"/>
        </w:tabs>
      </w:pPr>
      <w:rPr>
        <w:rFonts w:hint="default"/>
      </w:rPr>
    </w:lvl>
  </w:abstractNum>
  <w:abstractNum w:abstractNumId="253" w15:restartNumberingAfterBreak="0">
    <w:nsid w:val="5AA687EC"/>
    <w:multiLevelType w:val="singleLevel"/>
    <w:tmpl w:val="5AA687EC"/>
    <w:lvl w:ilvl="0">
      <w:start w:val="1"/>
      <w:numFmt w:val="decimal"/>
      <w:lvlText w:val="%1."/>
      <w:lvlJc w:val="left"/>
      <w:pPr>
        <w:tabs>
          <w:tab w:val="left" w:pos="1069"/>
        </w:tabs>
      </w:pPr>
      <w:rPr>
        <w:rFonts w:hint="default"/>
      </w:rPr>
    </w:lvl>
  </w:abstractNum>
  <w:abstractNum w:abstractNumId="254" w15:restartNumberingAfterBreak="0">
    <w:nsid w:val="5AA687ED"/>
    <w:multiLevelType w:val="singleLevel"/>
    <w:tmpl w:val="5AA687ED"/>
    <w:lvl w:ilvl="0">
      <w:start w:val="1"/>
      <w:numFmt w:val="lowerLetter"/>
      <w:lvlText w:val="%1."/>
      <w:lvlJc w:val="left"/>
      <w:pPr>
        <w:tabs>
          <w:tab w:val="left" w:pos="1778"/>
        </w:tabs>
      </w:pPr>
      <w:rPr>
        <w:rFonts w:hint="default"/>
      </w:rPr>
    </w:lvl>
  </w:abstractNum>
  <w:abstractNum w:abstractNumId="255" w15:restartNumberingAfterBreak="0">
    <w:nsid w:val="5AA687F1"/>
    <w:multiLevelType w:val="singleLevel"/>
    <w:tmpl w:val="5AA687F1"/>
    <w:lvl w:ilvl="0">
      <w:start w:val="1"/>
      <w:numFmt w:val="decimal"/>
      <w:lvlText w:val="%1."/>
      <w:lvlJc w:val="left"/>
      <w:pPr>
        <w:tabs>
          <w:tab w:val="left" w:pos="1069"/>
        </w:tabs>
      </w:pPr>
      <w:rPr>
        <w:rFonts w:hint="default"/>
      </w:rPr>
    </w:lvl>
  </w:abstractNum>
  <w:abstractNum w:abstractNumId="256" w15:restartNumberingAfterBreak="0">
    <w:nsid w:val="5AA687F2"/>
    <w:multiLevelType w:val="singleLevel"/>
    <w:tmpl w:val="5AA687F2"/>
    <w:lvl w:ilvl="0">
      <w:start w:val="1"/>
      <w:numFmt w:val="lowerLetter"/>
      <w:lvlText w:val="%1."/>
      <w:lvlJc w:val="left"/>
      <w:pPr>
        <w:tabs>
          <w:tab w:val="left" w:pos="1778"/>
        </w:tabs>
      </w:pPr>
      <w:rPr>
        <w:rFonts w:hint="default"/>
      </w:rPr>
    </w:lvl>
  </w:abstractNum>
  <w:abstractNum w:abstractNumId="257" w15:restartNumberingAfterBreak="0">
    <w:nsid w:val="5AA687FA"/>
    <w:multiLevelType w:val="singleLevel"/>
    <w:tmpl w:val="5AA687FA"/>
    <w:lvl w:ilvl="0">
      <w:start w:val="1"/>
      <w:numFmt w:val="lowerLetter"/>
      <w:lvlText w:val="%1."/>
      <w:lvlJc w:val="left"/>
      <w:pPr>
        <w:tabs>
          <w:tab w:val="left" w:pos="1778"/>
        </w:tabs>
      </w:pPr>
      <w:rPr>
        <w:rFonts w:hint="default"/>
      </w:rPr>
    </w:lvl>
  </w:abstractNum>
  <w:abstractNum w:abstractNumId="258" w15:restartNumberingAfterBreak="0">
    <w:nsid w:val="5AA68800"/>
    <w:multiLevelType w:val="singleLevel"/>
    <w:tmpl w:val="5AA68800"/>
    <w:lvl w:ilvl="0">
      <w:start w:val="1"/>
      <w:numFmt w:val="lowerLetter"/>
      <w:lvlText w:val="%1."/>
      <w:lvlJc w:val="left"/>
      <w:pPr>
        <w:tabs>
          <w:tab w:val="left" w:pos="1778"/>
        </w:tabs>
      </w:pPr>
      <w:rPr>
        <w:rFonts w:hint="default"/>
      </w:rPr>
    </w:lvl>
  </w:abstractNum>
  <w:abstractNum w:abstractNumId="259" w15:restartNumberingAfterBreak="0">
    <w:nsid w:val="5AA68805"/>
    <w:multiLevelType w:val="singleLevel"/>
    <w:tmpl w:val="1C09000F"/>
    <w:lvl w:ilvl="0">
      <w:start w:val="1"/>
      <w:numFmt w:val="decimal"/>
      <w:lvlText w:val="%1."/>
      <w:lvlJc w:val="left"/>
      <w:pPr>
        <w:ind w:left="720" w:hanging="360"/>
      </w:pPr>
      <w:rPr>
        <w:rFonts w:hint="default"/>
      </w:rPr>
    </w:lvl>
  </w:abstractNum>
  <w:abstractNum w:abstractNumId="260" w15:restartNumberingAfterBreak="0">
    <w:nsid w:val="5AA68806"/>
    <w:multiLevelType w:val="singleLevel"/>
    <w:tmpl w:val="5AA68806"/>
    <w:lvl w:ilvl="0">
      <w:start w:val="1"/>
      <w:numFmt w:val="lowerLetter"/>
      <w:lvlText w:val="%1."/>
      <w:lvlJc w:val="left"/>
      <w:pPr>
        <w:tabs>
          <w:tab w:val="left" w:pos="2487"/>
        </w:tabs>
      </w:pPr>
      <w:rPr>
        <w:rFonts w:hint="default"/>
      </w:rPr>
    </w:lvl>
  </w:abstractNum>
  <w:abstractNum w:abstractNumId="261" w15:restartNumberingAfterBreak="0">
    <w:nsid w:val="5AA68811"/>
    <w:multiLevelType w:val="singleLevel"/>
    <w:tmpl w:val="5AA68811"/>
    <w:lvl w:ilvl="0">
      <w:start w:val="1"/>
      <w:numFmt w:val="lowerLetter"/>
      <w:lvlText w:val="%1."/>
      <w:lvlJc w:val="left"/>
      <w:pPr>
        <w:tabs>
          <w:tab w:val="left" w:pos="2487"/>
        </w:tabs>
      </w:pPr>
      <w:rPr>
        <w:rFonts w:hint="default"/>
      </w:rPr>
    </w:lvl>
  </w:abstractNum>
  <w:abstractNum w:abstractNumId="262" w15:restartNumberingAfterBreak="0">
    <w:nsid w:val="5AA68818"/>
    <w:multiLevelType w:val="singleLevel"/>
    <w:tmpl w:val="5AA68818"/>
    <w:lvl w:ilvl="0">
      <w:start w:val="1"/>
      <w:numFmt w:val="lowerLetter"/>
      <w:lvlText w:val="%1."/>
      <w:lvlJc w:val="left"/>
      <w:pPr>
        <w:tabs>
          <w:tab w:val="left" w:pos="2487"/>
        </w:tabs>
      </w:pPr>
      <w:rPr>
        <w:rFonts w:hint="default"/>
      </w:rPr>
    </w:lvl>
  </w:abstractNum>
  <w:abstractNum w:abstractNumId="263" w15:restartNumberingAfterBreak="0">
    <w:nsid w:val="5AA68819"/>
    <w:multiLevelType w:val="singleLevel"/>
    <w:tmpl w:val="5AA68819"/>
    <w:lvl w:ilvl="0">
      <w:start w:val="1"/>
      <w:numFmt w:val="lowerLetter"/>
      <w:lvlText w:val="%1."/>
      <w:lvlJc w:val="left"/>
      <w:pPr>
        <w:tabs>
          <w:tab w:val="left" w:pos="2487"/>
        </w:tabs>
      </w:pPr>
      <w:rPr>
        <w:rFonts w:hint="default"/>
      </w:rPr>
    </w:lvl>
  </w:abstractNum>
  <w:abstractNum w:abstractNumId="264" w15:restartNumberingAfterBreak="0">
    <w:nsid w:val="5AA6881C"/>
    <w:multiLevelType w:val="singleLevel"/>
    <w:tmpl w:val="5AA6881C"/>
    <w:lvl w:ilvl="0">
      <w:start w:val="1"/>
      <w:numFmt w:val="lowerLetter"/>
      <w:lvlText w:val="%1."/>
      <w:lvlJc w:val="left"/>
      <w:pPr>
        <w:tabs>
          <w:tab w:val="left" w:pos="2487"/>
        </w:tabs>
      </w:pPr>
      <w:rPr>
        <w:rFonts w:hint="default"/>
      </w:rPr>
    </w:lvl>
  </w:abstractNum>
  <w:abstractNum w:abstractNumId="265" w15:restartNumberingAfterBreak="0">
    <w:nsid w:val="5AA68823"/>
    <w:multiLevelType w:val="singleLevel"/>
    <w:tmpl w:val="5AA68823"/>
    <w:lvl w:ilvl="0">
      <w:start w:val="1"/>
      <w:numFmt w:val="lowerLetter"/>
      <w:lvlText w:val="%1."/>
      <w:lvlJc w:val="left"/>
      <w:pPr>
        <w:tabs>
          <w:tab w:val="left" w:pos="2487"/>
        </w:tabs>
      </w:pPr>
      <w:rPr>
        <w:rFonts w:hint="default"/>
      </w:rPr>
    </w:lvl>
  </w:abstractNum>
  <w:abstractNum w:abstractNumId="266" w15:restartNumberingAfterBreak="0">
    <w:nsid w:val="5AA68829"/>
    <w:multiLevelType w:val="singleLevel"/>
    <w:tmpl w:val="5AA68829"/>
    <w:lvl w:ilvl="0">
      <w:start w:val="1"/>
      <w:numFmt w:val="lowerLetter"/>
      <w:lvlText w:val="%1."/>
      <w:lvlJc w:val="left"/>
      <w:pPr>
        <w:tabs>
          <w:tab w:val="left" w:pos="2487"/>
        </w:tabs>
      </w:pPr>
      <w:rPr>
        <w:rFonts w:hint="default"/>
      </w:rPr>
    </w:lvl>
  </w:abstractNum>
  <w:abstractNum w:abstractNumId="267" w15:restartNumberingAfterBreak="0">
    <w:nsid w:val="5AA6882E"/>
    <w:multiLevelType w:val="singleLevel"/>
    <w:tmpl w:val="5AA6882E"/>
    <w:lvl w:ilvl="0">
      <w:start w:val="1"/>
      <w:numFmt w:val="lowerLetter"/>
      <w:lvlText w:val="%1."/>
      <w:lvlJc w:val="left"/>
      <w:pPr>
        <w:tabs>
          <w:tab w:val="left" w:pos="2487"/>
        </w:tabs>
      </w:pPr>
      <w:rPr>
        <w:rFonts w:hint="default"/>
      </w:rPr>
    </w:lvl>
  </w:abstractNum>
  <w:abstractNum w:abstractNumId="268" w15:restartNumberingAfterBreak="0">
    <w:nsid w:val="5AA68835"/>
    <w:multiLevelType w:val="singleLevel"/>
    <w:tmpl w:val="5AA68835"/>
    <w:lvl w:ilvl="0">
      <w:start w:val="1"/>
      <w:numFmt w:val="lowerLetter"/>
      <w:lvlText w:val="%1."/>
      <w:lvlJc w:val="left"/>
      <w:pPr>
        <w:tabs>
          <w:tab w:val="left" w:pos="2487"/>
        </w:tabs>
      </w:pPr>
      <w:rPr>
        <w:rFonts w:hint="default"/>
      </w:rPr>
    </w:lvl>
  </w:abstractNum>
  <w:abstractNum w:abstractNumId="269" w15:restartNumberingAfterBreak="0">
    <w:nsid w:val="5AA68842"/>
    <w:multiLevelType w:val="singleLevel"/>
    <w:tmpl w:val="5AA68842"/>
    <w:lvl w:ilvl="0">
      <w:start w:val="1"/>
      <w:numFmt w:val="lowerLetter"/>
      <w:lvlText w:val="%1."/>
      <w:lvlJc w:val="left"/>
      <w:pPr>
        <w:tabs>
          <w:tab w:val="left" w:pos="1777"/>
        </w:tabs>
      </w:pPr>
      <w:rPr>
        <w:rFonts w:hint="default"/>
      </w:rPr>
    </w:lvl>
  </w:abstractNum>
  <w:abstractNum w:abstractNumId="270" w15:restartNumberingAfterBreak="0">
    <w:nsid w:val="5AA68848"/>
    <w:multiLevelType w:val="singleLevel"/>
    <w:tmpl w:val="5AA68848"/>
    <w:lvl w:ilvl="0">
      <w:start w:val="1"/>
      <w:numFmt w:val="lowerLetter"/>
      <w:lvlText w:val="%1."/>
      <w:lvlJc w:val="left"/>
      <w:pPr>
        <w:tabs>
          <w:tab w:val="left" w:pos="1777"/>
        </w:tabs>
      </w:pPr>
      <w:rPr>
        <w:rFonts w:hint="default"/>
      </w:rPr>
    </w:lvl>
  </w:abstractNum>
  <w:abstractNum w:abstractNumId="271" w15:restartNumberingAfterBreak="0">
    <w:nsid w:val="5AA68854"/>
    <w:multiLevelType w:val="singleLevel"/>
    <w:tmpl w:val="5AA68854"/>
    <w:lvl w:ilvl="0">
      <w:start w:val="1"/>
      <w:numFmt w:val="lowerLetter"/>
      <w:lvlText w:val="%1."/>
      <w:lvlJc w:val="left"/>
      <w:pPr>
        <w:tabs>
          <w:tab w:val="left" w:pos="1777"/>
        </w:tabs>
      </w:pPr>
      <w:rPr>
        <w:rFonts w:hint="default"/>
      </w:rPr>
    </w:lvl>
  </w:abstractNum>
  <w:abstractNum w:abstractNumId="272" w15:restartNumberingAfterBreak="0">
    <w:nsid w:val="5AA6885A"/>
    <w:multiLevelType w:val="singleLevel"/>
    <w:tmpl w:val="5AA6885A"/>
    <w:lvl w:ilvl="0">
      <w:start w:val="1"/>
      <w:numFmt w:val="lowerLetter"/>
      <w:lvlText w:val="%1."/>
      <w:lvlJc w:val="left"/>
      <w:pPr>
        <w:tabs>
          <w:tab w:val="left" w:pos="1777"/>
        </w:tabs>
      </w:pPr>
      <w:rPr>
        <w:rFonts w:hint="default"/>
      </w:rPr>
    </w:lvl>
  </w:abstractNum>
  <w:abstractNum w:abstractNumId="273" w15:restartNumberingAfterBreak="0">
    <w:nsid w:val="5AA6888E"/>
    <w:multiLevelType w:val="singleLevel"/>
    <w:tmpl w:val="5AA6888E"/>
    <w:lvl w:ilvl="0">
      <w:start w:val="1"/>
      <w:numFmt w:val="decimal"/>
      <w:lvlText w:val="%1."/>
      <w:lvlJc w:val="left"/>
      <w:pPr>
        <w:tabs>
          <w:tab w:val="left" w:pos="1069"/>
        </w:tabs>
      </w:pPr>
      <w:rPr>
        <w:rFonts w:hint="default"/>
      </w:rPr>
    </w:lvl>
  </w:abstractNum>
  <w:abstractNum w:abstractNumId="274" w15:restartNumberingAfterBreak="0">
    <w:nsid w:val="5AA688B9"/>
    <w:multiLevelType w:val="singleLevel"/>
    <w:tmpl w:val="5AA688B9"/>
    <w:lvl w:ilvl="0">
      <w:start w:val="1"/>
      <w:numFmt w:val="decimal"/>
      <w:lvlText w:val="%1."/>
      <w:lvlJc w:val="left"/>
      <w:pPr>
        <w:tabs>
          <w:tab w:val="left" w:pos="1069"/>
        </w:tabs>
      </w:pPr>
      <w:rPr>
        <w:rFonts w:hint="default"/>
      </w:rPr>
    </w:lvl>
  </w:abstractNum>
  <w:abstractNum w:abstractNumId="275" w15:restartNumberingAfterBreak="0">
    <w:nsid w:val="5AA688DD"/>
    <w:multiLevelType w:val="singleLevel"/>
    <w:tmpl w:val="5AA688DD"/>
    <w:lvl w:ilvl="0">
      <w:start w:val="1"/>
      <w:numFmt w:val="ordinal"/>
      <w:lvlText w:val="3.%1"/>
      <w:lvlJc w:val="left"/>
      <w:pPr>
        <w:tabs>
          <w:tab w:val="left" w:pos="720"/>
        </w:tabs>
      </w:pPr>
      <w:rPr>
        <w:rFonts w:hint="default"/>
      </w:rPr>
    </w:lvl>
  </w:abstractNum>
  <w:abstractNum w:abstractNumId="276" w15:restartNumberingAfterBreak="0">
    <w:nsid w:val="5AA688E1"/>
    <w:multiLevelType w:val="singleLevel"/>
    <w:tmpl w:val="5AA688E1"/>
    <w:lvl w:ilvl="0">
      <w:start w:val="2"/>
      <w:numFmt w:val="ordinal"/>
      <w:lvlText w:val="3.%1"/>
      <w:lvlJc w:val="left"/>
      <w:pPr>
        <w:tabs>
          <w:tab w:val="left" w:pos="720"/>
        </w:tabs>
      </w:pPr>
      <w:rPr>
        <w:rFonts w:hint="default"/>
      </w:rPr>
    </w:lvl>
  </w:abstractNum>
  <w:abstractNum w:abstractNumId="277" w15:restartNumberingAfterBreak="0">
    <w:nsid w:val="5AC90D9B"/>
    <w:multiLevelType w:val="hybridMultilevel"/>
    <w:tmpl w:val="503EDFF0"/>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278" w15:restartNumberingAfterBreak="0">
    <w:nsid w:val="5ACE5D42"/>
    <w:multiLevelType w:val="hybridMultilevel"/>
    <w:tmpl w:val="D35E5C40"/>
    <w:name w:val="Numbered list 02"/>
    <w:lvl w:ilvl="0" w:tplc="69205476">
      <w:start w:val="3"/>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79" w15:restartNumberingAfterBreak="0">
    <w:nsid w:val="5B076DC0"/>
    <w:multiLevelType w:val="hybridMultilevel"/>
    <w:tmpl w:val="8EE214F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0" w15:restartNumberingAfterBreak="0">
    <w:nsid w:val="5B243B08"/>
    <w:multiLevelType w:val="hybridMultilevel"/>
    <w:tmpl w:val="C4DA728E"/>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281" w15:restartNumberingAfterBreak="0">
    <w:nsid w:val="5C090EC3"/>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2" w15:restartNumberingAfterBreak="0">
    <w:nsid w:val="5D095E91"/>
    <w:multiLevelType w:val="hybridMultilevel"/>
    <w:tmpl w:val="6C4AEBD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83" w15:restartNumberingAfterBreak="0">
    <w:nsid w:val="5D4208BB"/>
    <w:multiLevelType w:val="hybridMultilevel"/>
    <w:tmpl w:val="1FEC0012"/>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284" w15:restartNumberingAfterBreak="0">
    <w:nsid w:val="5E7F781C"/>
    <w:multiLevelType w:val="hybridMultilevel"/>
    <w:tmpl w:val="26584862"/>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285" w15:restartNumberingAfterBreak="0">
    <w:nsid w:val="5EA65DAE"/>
    <w:multiLevelType w:val="hybridMultilevel"/>
    <w:tmpl w:val="C3A06982"/>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6" w15:restartNumberingAfterBreak="0">
    <w:nsid w:val="5F8E0851"/>
    <w:multiLevelType w:val="singleLevel"/>
    <w:tmpl w:val="1C09000F"/>
    <w:lvl w:ilvl="0">
      <w:start w:val="1"/>
      <w:numFmt w:val="decimal"/>
      <w:lvlText w:val="%1."/>
      <w:lvlJc w:val="left"/>
      <w:pPr>
        <w:ind w:left="720" w:hanging="360"/>
      </w:pPr>
      <w:rPr>
        <w:rFonts w:hint="default"/>
      </w:rPr>
    </w:lvl>
  </w:abstractNum>
  <w:abstractNum w:abstractNumId="287" w15:restartNumberingAfterBreak="0">
    <w:nsid w:val="60335645"/>
    <w:multiLevelType w:val="hybridMultilevel"/>
    <w:tmpl w:val="5882C546"/>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8" w15:restartNumberingAfterBreak="0">
    <w:nsid w:val="604D2BC4"/>
    <w:multiLevelType w:val="hybridMultilevel"/>
    <w:tmpl w:val="9024441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9" w15:restartNumberingAfterBreak="0">
    <w:nsid w:val="606E18B3"/>
    <w:multiLevelType w:val="hybridMultilevel"/>
    <w:tmpl w:val="9D2E6B4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90" w15:restartNumberingAfterBreak="0">
    <w:nsid w:val="60FC7A79"/>
    <w:multiLevelType w:val="hybridMultilevel"/>
    <w:tmpl w:val="D3A869CE"/>
    <w:lvl w:ilvl="0" w:tplc="971451E0">
      <w:start w:val="1"/>
      <w:numFmt w:val="decimal"/>
      <w:lvlText w:val="%1."/>
      <w:lvlJc w:val="left"/>
      <w:pPr>
        <w:ind w:left="1778" w:hanging="360"/>
      </w:pPr>
      <w:rPr>
        <w:b w:val="0"/>
        <w:bCs w:val="0"/>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291" w15:restartNumberingAfterBreak="0">
    <w:nsid w:val="613F6A69"/>
    <w:multiLevelType w:val="hybridMultilevel"/>
    <w:tmpl w:val="FC34EEAE"/>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2" w15:restartNumberingAfterBreak="0">
    <w:nsid w:val="62B15BA5"/>
    <w:multiLevelType w:val="hybridMultilevel"/>
    <w:tmpl w:val="59CC3A3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3" w15:restartNumberingAfterBreak="0">
    <w:nsid w:val="636B4C23"/>
    <w:multiLevelType w:val="hybridMultilevel"/>
    <w:tmpl w:val="3CEEE3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645855C4"/>
    <w:multiLevelType w:val="hybridMultilevel"/>
    <w:tmpl w:val="20DAAF02"/>
    <w:lvl w:ilvl="0" w:tplc="1C09001B">
      <w:start w:val="1"/>
      <w:numFmt w:val="lowerRoman"/>
      <w:lvlText w:val="%1."/>
      <w:lvlJc w:val="righ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95" w15:restartNumberingAfterBreak="0">
    <w:nsid w:val="64BA03AE"/>
    <w:multiLevelType w:val="hybridMultilevel"/>
    <w:tmpl w:val="C1DA5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64E0298B"/>
    <w:multiLevelType w:val="hybridMultilevel"/>
    <w:tmpl w:val="36F6EF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7" w15:restartNumberingAfterBreak="0">
    <w:nsid w:val="66353FD1"/>
    <w:multiLevelType w:val="hybridMultilevel"/>
    <w:tmpl w:val="C85025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15:restartNumberingAfterBreak="0">
    <w:nsid w:val="66F0452A"/>
    <w:multiLevelType w:val="hybridMultilevel"/>
    <w:tmpl w:val="38B60332"/>
    <w:lvl w:ilvl="0" w:tplc="1C09001B">
      <w:start w:val="1"/>
      <w:numFmt w:val="lowerRoman"/>
      <w:lvlText w:val="%1."/>
      <w:lvlJc w:val="righ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99" w15:restartNumberingAfterBreak="0">
    <w:nsid w:val="672C5C59"/>
    <w:multiLevelType w:val="hybridMultilevel"/>
    <w:tmpl w:val="F59C24AE"/>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00" w15:restartNumberingAfterBreak="0">
    <w:nsid w:val="67417870"/>
    <w:multiLevelType w:val="hybridMultilevel"/>
    <w:tmpl w:val="729412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15:restartNumberingAfterBreak="0">
    <w:nsid w:val="67707918"/>
    <w:multiLevelType w:val="hybridMultilevel"/>
    <w:tmpl w:val="FC34EEA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2" w15:restartNumberingAfterBreak="0">
    <w:nsid w:val="6A225929"/>
    <w:multiLevelType w:val="hybridMultilevel"/>
    <w:tmpl w:val="244CDA76"/>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3" w15:restartNumberingAfterBreak="0">
    <w:nsid w:val="6A7024B5"/>
    <w:multiLevelType w:val="hybridMultilevel"/>
    <w:tmpl w:val="C6040838"/>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4" w15:restartNumberingAfterBreak="0">
    <w:nsid w:val="6AE10C85"/>
    <w:multiLevelType w:val="hybridMultilevel"/>
    <w:tmpl w:val="F3F8F6A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05" w15:restartNumberingAfterBreak="0">
    <w:nsid w:val="6C2752BB"/>
    <w:multiLevelType w:val="hybridMultilevel"/>
    <w:tmpl w:val="4E32448E"/>
    <w:lvl w:ilvl="0" w:tplc="20000019">
      <w:start w:val="1"/>
      <w:numFmt w:val="lowerLetter"/>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06" w15:restartNumberingAfterBreak="0">
    <w:nsid w:val="6C3173A7"/>
    <w:multiLevelType w:val="hybridMultilevel"/>
    <w:tmpl w:val="261C8334"/>
    <w:lvl w:ilvl="0" w:tplc="43CEA530">
      <w:start w:val="9"/>
      <w:numFmt w:val="decimal"/>
      <w:lvlText w:val="%1."/>
      <w:lvlJc w:val="left"/>
      <w:pPr>
        <w:ind w:left="1778"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7" w15:restartNumberingAfterBreak="0">
    <w:nsid w:val="6C430B4D"/>
    <w:multiLevelType w:val="hybridMultilevel"/>
    <w:tmpl w:val="81C6FA02"/>
    <w:lvl w:ilvl="0" w:tplc="1C090001">
      <w:start w:val="1"/>
      <w:numFmt w:val="bullet"/>
      <w:lvlText w:val=""/>
      <w:lvlJc w:val="left"/>
      <w:pPr>
        <w:ind w:left="720" w:hanging="360"/>
      </w:pPr>
      <w:rPr>
        <w:rFonts w:ascii="Symbol" w:hAnsi="Symbol" w:hint="default"/>
      </w:rPr>
    </w:lvl>
    <w:lvl w:ilvl="1" w:tplc="1C09001B">
      <w:start w:val="1"/>
      <w:numFmt w:val="lowerRoman"/>
      <w:lvlText w:val="%2."/>
      <w:lvlJc w:val="right"/>
      <w:pPr>
        <w:ind w:left="1440" w:hanging="360"/>
      </w:pPr>
      <w:rPr>
        <w:rFonts w:hint="default"/>
      </w:rPr>
    </w:lvl>
    <w:lvl w:ilvl="2" w:tplc="D9484F96">
      <w:start w:val="1"/>
      <w:numFmt w:val="decimalZero"/>
      <w:lvlText w:val="%3."/>
      <w:lvlJc w:val="left"/>
      <w:pPr>
        <w:ind w:left="2173" w:hanging="373"/>
      </w:pPr>
      <w:rPr>
        <w:rFont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8" w15:restartNumberingAfterBreak="0">
    <w:nsid w:val="6C63609C"/>
    <w:multiLevelType w:val="hybridMultilevel"/>
    <w:tmpl w:val="307EA052"/>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09" w15:restartNumberingAfterBreak="0">
    <w:nsid w:val="6C9615E5"/>
    <w:multiLevelType w:val="singleLevel"/>
    <w:tmpl w:val="1C09000F"/>
    <w:lvl w:ilvl="0">
      <w:start w:val="1"/>
      <w:numFmt w:val="decimal"/>
      <w:lvlText w:val="%1."/>
      <w:lvlJc w:val="left"/>
      <w:pPr>
        <w:ind w:left="720" w:hanging="360"/>
      </w:pPr>
      <w:rPr>
        <w:rFonts w:hint="default"/>
      </w:rPr>
    </w:lvl>
  </w:abstractNum>
  <w:abstractNum w:abstractNumId="310" w15:restartNumberingAfterBreak="0">
    <w:nsid w:val="6E3128F5"/>
    <w:multiLevelType w:val="hybridMultilevel"/>
    <w:tmpl w:val="053AF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1" w15:restartNumberingAfterBreak="0">
    <w:nsid w:val="71C7212A"/>
    <w:multiLevelType w:val="hybridMultilevel"/>
    <w:tmpl w:val="FEC2FAA4"/>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2" w15:restartNumberingAfterBreak="0">
    <w:nsid w:val="71EB0A46"/>
    <w:multiLevelType w:val="hybridMultilevel"/>
    <w:tmpl w:val="E8B61FBC"/>
    <w:lvl w:ilvl="0" w:tplc="2000000F">
      <w:start w:val="1"/>
      <w:numFmt w:val="decimal"/>
      <w:lvlText w:val="%1."/>
      <w:lvlJc w:val="left"/>
      <w:pPr>
        <w:ind w:left="1778" w:hanging="360"/>
      </w:p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13" w15:restartNumberingAfterBreak="0">
    <w:nsid w:val="72FD1813"/>
    <w:multiLevelType w:val="hybridMultilevel"/>
    <w:tmpl w:val="E3E6930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4" w15:restartNumberingAfterBreak="0">
    <w:nsid w:val="730135EE"/>
    <w:multiLevelType w:val="hybridMultilevel"/>
    <w:tmpl w:val="FE8AB71C"/>
    <w:lvl w:ilvl="0" w:tplc="1EA059C4">
      <w:start w:val="1"/>
      <w:numFmt w:val="decimal"/>
      <w:lvlText w:val="%1."/>
      <w:lvlJc w:val="left"/>
      <w:pPr>
        <w:ind w:left="1778" w:hanging="360"/>
      </w:pPr>
      <w:rPr>
        <w:b w:val="0"/>
        <w:bCs w:val="0"/>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15" w15:restartNumberingAfterBreak="0">
    <w:nsid w:val="734500D6"/>
    <w:multiLevelType w:val="hybridMultilevel"/>
    <w:tmpl w:val="87E01C3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6" w15:restartNumberingAfterBreak="0">
    <w:nsid w:val="74356FF4"/>
    <w:multiLevelType w:val="hybridMultilevel"/>
    <w:tmpl w:val="5720FAD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7" w15:restartNumberingAfterBreak="0">
    <w:nsid w:val="75091DCD"/>
    <w:multiLevelType w:val="hybridMultilevel"/>
    <w:tmpl w:val="EFE2483A"/>
    <w:lvl w:ilvl="0" w:tplc="2000000F">
      <w:start w:val="1"/>
      <w:numFmt w:val="decimal"/>
      <w:lvlText w:val="%1."/>
      <w:lvlJc w:val="left"/>
      <w:pPr>
        <w:ind w:left="2138" w:hanging="360"/>
      </w:pPr>
    </w:lvl>
    <w:lvl w:ilvl="1" w:tplc="20000019" w:tentative="1">
      <w:start w:val="1"/>
      <w:numFmt w:val="lowerLetter"/>
      <w:lvlText w:val="%2."/>
      <w:lvlJc w:val="left"/>
      <w:pPr>
        <w:ind w:left="2858" w:hanging="360"/>
      </w:pPr>
    </w:lvl>
    <w:lvl w:ilvl="2" w:tplc="2000001B" w:tentative="1">
      <w:start w:val="1"/>
      <w:numFmt w:val="lowerRoman"/>
      <w:lvlText w:val="%3."/>
      <w:lvlJc w:val="right"/>
      <w:pPr>
        <w:ind w:left="3578" w:hanging="180"/>
      </w:pPr>
    </w:lvl>
    <w:lvl w:ilvl="3" w:tplc="2000000F" w:tentative="1">
      <w:start w:val="1"/>
      <w:numFmt w:val="decimal"/>
      <w:lvlText w:val="%4."/>
      <w:lvlJc w:val="left"/>
      <w:pPr>
        <w:ind w:left="4298" w:hanging="360"/>
      </w:pPr>
    </w:lvl>
    <w:lvl w:ilvl="4" w:tplc="20000019" w:tentative="1">
      <w:start w:val="1"/>
      <w:numFmt w:val="lowerLetter"/>
      <w:lvlText w:val="%5."/>
      <w:lvlJc w:val="left"/>
      <w:pPr>
        <w:ind w:left="5018" w:hanging="360"/>
      </w:pPr>
    </w:lvl>
    <w:lvl w:ilvl="5" w:tplc="2000001B" w:tentative="1">
      <w:start w:val="1"/>
      <w:numFmt w:val="lowerRoman"/>
      <w:lvlText w:val="%6."/>
      <w:lvlJc w:val="right"/>
      <w:pPr>
        <w:ind w:left="5738" w:hanging="180"/>
      </w:pPr>
    </w:lvl>
    <w:lvl w:ilvl="6" w:tplc="2000000F" w:tentative="1">
      <w:start w:val="1"/>
      <w:numFmt w:val="decimal"/>
      <w:lvlText w:val="%7."/>
      <w:lvlJc w:val="left"/>
      <w:pPr>
        <w:ind w:left="6458" w:hanging="360"/>
      </w:pPr>
    </w:lvl>
    <w:lvl w:ilvl="7" w:tplc="20000019" w:tentative="1">
      <w:start w:val="1"/>
      <w:numFmt w:val="lowerLetter"/>
      <w:lvlText w:val="%8."/>
      <w:lvlJc w:val="left"/>
      <w:pPr>
        <w:ind w:left="7178" w:hanging="360"/>
      </w:pPr>
    </w:lvl>
    <w:lvl w:ilvl="8" w:tplc="2000001B" w:tentative="1">
      <w:start w:val="1"/>
      <w:numFmt w:val="lowerRoman"/>
      <w:lvlText w:val="%9."/>
      <w:lvlJc w:val="right"/>
      <w:pPr>
        <w:ind w:left="7898" w:hanging="180"/>
      </w:pPr>
    </w:lvl>
  </w:abstractNum>
  <w:abstractNum w:abstractNumId="318" w15:restartNumberingAfterBreak="0">
    <w:nsid w:val="7611447B"/>
    <w:multiLevelType w:val="hybridMultilevel"/>
    <w:tmpl w:val="EF902A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9" w15:restartNumberingAfterBreak="0">
    <w:nsid w:val="7648691C"/>
    <w:multiLevelType w:val="hybridMultilevel"/>
    <w:tmpl w:val="6B8C78CE"/>
    <w:lvl w:ilvl="0" w:tplc="08090001">
      <w:start w:val="1"/>
      <w:numFmt w:val="bullet"/>
      <w:lvlText w:val=""/>
      <w:lvlJc w:val="left"/>
      <w:pPr>
        <w:ind w:left="720" w:hanging="360"/>
      </w:pPr>
      <w:rPr>
        <w:rFonts w:ascii="Symbol" w:hAnsi="Symbol" w:hint="default"/>
      </w:rPr>
    </w:lvl>
    <w:lvl w:ilvl="1" w:tplc="2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0" w15:restartNumberingAfterBreak="0">
    <w:nsid w:val="76B433C1"/>
    <w:multiLevelType w:val="hybridMultilevel"/>
    <w:tmpl w:val="659EDD3A"/>
    <w:lvl w:ilvl="0" w:tplc="B2748A2C">
      <w:start w:val="97"/>
      <w:numFmt w:val="decimal"/>
      <w:lvlText w:val="%1."/>
      <w:lvlJc w:val="left"/>
      <w:pPr>
        <w:ind w:left="1778"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1" w15:restartNumberingAfterBreak="0">
    <w:nsid w:val="79D35DF4"/>
    <w:multiLevelType w:val="hybridMultilevel"/>
    <w:tmpl w:val="56A2F358"/>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22" w15:restartNumberingAfterBreak="0">
    <w:nsid w:val="7A0F5E9B"/>
    <w:multiLevelType w:val="hybridMultilevel"/>
    <w:tmpl w:val="38A697AE"/>
    <w:name w:val="Numbered list 0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3" w15:restartNumberingAfterBreak="0">
    <w:nsid w:val="7B693C06"/>
    <w:multiLevelType w:val="hybridMultilevel"/>
    <w:tmpl w:val="FCBE9F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4" w15:restartNumberingAfterBreak="0">
    <w:nsid w:val="7CCE3B59"/>
    <w:multiLevelType w:val="hybridMultilevel"/>
    <w:tmpl w:val="09EA95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5" w15:restartNumberingAfterBreak="0">
    <w:nsid w:val="7FA540BC"/>
    <w:multiLevelType w:val="hybridMultilevel"/>
    <w:tmpl w:val="B412B6A2"/>
    <w:lvl w:ilvl="0" w:tplc="B90C8A2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63191113">
    <w:abstractNumId w:val="97"/>
  </w:num>
  <w:num w:numId="2" w16cid:durableId="1428773375">
    <w:abstractNumId w:val="104"/>
  </w:num>
  <w:num w:numId="3" w16cid:durableId="1348756426">
    <w:abstractNumId w:val="107"/>
  </w:num>
  <w:num w:numId="4" w16cid:durableId="1977758397">
    <w:abstractNumId w:val="119"/>
  </w:num>
  <w:num w:numId="5" w16cid:durableId="1239826764">
    <w:abstractNumId w:val="121"/>
  </w:num>
  <w:num w:numId="6" w16cid:durableId="1203665452">
    <w:abstractNumId w:val="129"/>
  </w:num>
  <w:num w:numId="7" w16cid:durableId="912424266">
    <w:abstractNumId w:val="167"/>
  </w:num>
  <w:num w:numId="8" w16cid:durableId="1536696832">
    <w:abstractNumId w:val="168"/>
  </w:num>
  <w:num w:numId="9" w16cid:durableId="231737232">
    <w:abstractNumId w:val="169"/>
  </w:num>
  <w:num w:numId="10" w16cid:durableId="1169561261">
    <w:abstractNumId w:val="170"/>
  </w:num>
  <w:num w:numId="11" w16cid:durableId="632371678">
    <w:abstractNumId w:val="171"/>
  </w:num>
  <w:num w:numId="12" w16cid:durableId="723143935">
    <w:abstractNumId w:val="172"/>
  </w:num>
  <w:num w:numId="13" w16cid:durableId="566452053">
    <w:abstractNumId w:val="173"/>
  </w:num>
  <w:num w:numId="14" w16cid:durableId="2068990354">
    <w:abstractNumId w:val="174"/>
  </w:num>
  <w:num w:numId="15" w16cid:durableId="737285561">
    <w:abstractNumId w:val="175"/>
  </w:num>
  <w:num w:numId="16" w16cid:durableId="559370660">
    <w:abstractNumId w:val="176"/>
  </w:num>
  <w:num w:numId="17" w16cid:durableId="1008483262">
    <w:abstractNumId w:val="177"/>
  </w:num>
  <w:num w:numId="18" w16cid:durableId="958073181">
    <w:abstractNumId w:val="178"/>
  </w:num>
  <w:num w:numId="19" w16cid:durableId="1563562707">
    <w:abstractNumId w:val="179"/>
  </w:num>
  <w:num w:numId="20" w16cid:durableId="1793404677">
    <w:abstractNumId w:val="180"/>
  </w:num>
  <w:num w:numId="21" w16cid:durableId="363406152">
    <w:abstractNumId w:val="181"/>
  </w:num>
  <w:num w:numId="22" w16cid:durableId="1120684437">
    <w:abstractNumId w:val="182"/>
  </w:num>
  <w:num w:numId="23" w16cid:durableId="256326981">
    <w:abstractNumId w:val="183"/>
  </w:num>
  <w:num w:numId="24" w16cid:durableId="1336105838">
    <w:abstractNumId w:val="184"/>
  </w:num>
  <w:num w:numId="25" w16cid:durableId="1544248195">
    <w:abstractNumId w:val="185"/>
  </w:num>
  <w:num w:numId="26" w16cid:durableId="122314022">
    <w:abstractNumId w:val="186"/>
  </w:num>
  <w:num w:numId="27" w16cid:durableId="987634064">
    <w:abstractNumId w:val="187"/>
  </w:num>
  <w:num w:numId="28" w16cid:durableId="1477527612">
    <w:abstractNumId w:val="188"/>
  </w:num>
  <w:num w:numId="29" w16cid:durableId="1794204827">
    <w:abstractNumId w:val="189"/>
  </w:num>
  <w:num w:numId="30" w16cid:durableId="1593199722">
    <w:abstractNumId w:val="190"/>
  </w:num>
  <w:num w:numId="31" w16cid:durableId="1030951959">
    <w:abstractNumId w:val="191"/>
  </w:num>
  <w:num w:numId="32" w16cid:durableId="1691561810">
    <w:abstractNumId w:val="192"/>
  </w:num>
  <w:num w:numId="33" w16cid:durableId="620956226">
    <w:abstractNumId w:val="193"/>
  </w:num>
  <w:num w:numId="34" w16cid:durableId="845483779">
    <w:abstractNumId w:val="194"/>
  </w:num>
  <w:num w:numId="35" w16cid:durableId="386531846">
    <w:abstractNumId w:val="195"/>
  </w:num>
  <w:num w:numId="36" w16cid:durableId="1236864920">
    <w:abstractNumId w:val="196"/>
  </w:num>
  <w:num w:numId="37" w16cid:durableId="1897471983">
    <w:abstractNumId w:val="197"/>
  </w:num>
  <w:num w:numId="38" w16cid:durableId="1070688518">
    <w:abstractNumId w:val="198"/>
  </w:num>
  <w:num w:numId="39" w16cid:durableId="1184705253">
    <w:abstractNumId w:val="199"/>
  </w:num>
  <w:num w:numId="40" w16cid:durableId="1197623671">
    <w:abstractNumId w:val="200"/>
  </w:num>
  <w:num w:numId="41" w16cid:durableId="641233210">
    <w:abstractNumId w:val="201"/>
  </w:num>
  <w:num w:numId="42" w16cid:durableId="2126727533">
    <w:abstractNumId w:val="202"/>
  </w:num>
  <w:num w:numId="43" w16cid:durableId="330573453">
    <w:abstractNumId w:val="203"/>
  </w:num>
  <w:num w:numId="44" w16cid:durableId="729229467">
    <w:abstractNumId w:val="204"/>
  </w:num>
  <w:num w:numId="45" w16cid:durableId="1850218633">
    <w:abstractNumId w:val="205"/>
  </w:num>
  <w:num w:numId="46" w16cid:durableId="1743748626">
    <w:abstractNumId w:val="206"/>
  </w:num>
  <w:num w:numId="47" w16cid:durableId="1411804047">
    <w:abstractNumId w:val="207"/>
  </w:num>
  <w:num w:numId="48" w16cid:durableId="650838089">
    <w:abstractNumId w:val="208"/>
  </w:num>
  <w:num w:numId="49" w16cid:durableId="294875021">
    <w:abstractNumId w:val="209"/>
  </w:num>
  <w:num w:numId="50" w16cid:durableId="860439616">
    <w:abstractNumId w:val="210"/>
  </w:num>
  <w:num w:numId="51" w16cid:durableId="266085393">
    <w:abstractNumId w:val="211"/>
  </w:num>
  <w:num w:numId="52" w16cid:durableId="1810706964">
    <w:abstractNumId w:val="212"/>
  </w:num>
  <w:num w:numId="53" w16cid:durableId="1736780281">
    <w:abstractNumId w:val="213"/>
  </w:num>
  <w:num w:numId="54" w16cid:durableId="1853449497">
    <w:abstractNumId w:val="214"/>
  </w:num>
  <w:num w:numId="55" w16cid:durableId="990670628">
    <w:abstractNumId w:val="215"/>
  </w:num>
  <w:num w:numId="56" w16cid:durableId="2000578310">
    <w:abstractNumId w:val="216"/>
  </w:num>
  <w:num w:numId="57" w16cid:durableId="226187138">
    <w:abstractNumId w:val="217"/>
  </w:num>
  <w:num w:numId="58" w16cid:durableId="1635021530">
    <w:abstractNumId w:val="218"/>
  </w:num>
  <w:num w:numId="59" w16cid:durableId="1686786030">
    <w:abstractNumId w:val="219"/>
  </w:num>
  <w:num w:numId="60" w16cid:durableId="634213538">
    <w:abstractNumId w:val="220"/>
  </w:num>
  <w:num w:numId="61" w16cid:durableId="574631566">
    <w:abstractNumId w:val="221"/>
  </w:num>
  <w:num w:numId="62" w16cid:durableId="924994228">
    <w:abstractNumId w:val="222"/>
  </w:num>
  <w:num w:numId="63" w16cid:durableId="398943780">
    <w:abstractNumId w:val="223"/>
  </w:num>
  <w:num w:numId="64" w16cid:durableId="1365249837">
    <w:abstractNumId w:val="224"/>
  </w:num>
  <w:num w:numId="65" w16cid:durableId="1827159649">
    <w:abstractNumId w:val="225"/>
  </w:num>
  <w:num w:numId="66" w16cid:durableId="1306664336">
    <w:abstractNumId w:val="226"/>
  </w:num>
  <w:num w:numId="67" w16cid:durableId="1357735097">
    <w:abstractNumId w:val="227"/>
  </w:num>
  <w:num w:numId="68" w16cid:durableId="1411540708">
    <w:abstractNumId w:val="228"/>
  </w:num>
  <w:num w:numId="69" w16cid:durableId="1952204262">
    <w:abstractNumId w:val="229"/>
  </w:num>
  <w:num w:numId="70" w16cid:durableId="1046610145">
    <w:abstractNumId w:val="230"/>
  </w:num>
  <w:num w:numId="71" w16cid:durableId="1868450246">
    <w:abstractNumId w:val="231"/>
  </w:num>
  <w:num w:numId="72" w16cid:durableId="1822303619">
    <w:abstractNumId w:val="232"/>
  </w:num>
  <w:num w:numId="73" w16cid:durableId="1206143421">
    <w:abstractNumId w:val="233"/>
  </w:num>
  <w:num w:numId="74" w16cid:durableId="656157133">
    <w:abstractNumId w:val="234"/>
  </w:num>
  <w:num w:numId="75" w16cid:durableId="1354385075">
    <w:abstractNumId w:val="235"/>
  </w:num>
  <w:num w:numId="76" w16cid:durableId="132799434">
    <w:abstractNumId w:val="236"/>
  </w:num>
  <w:num w:numId="77" w16cid:durableId="424040083">
    <w:abstractNumId w:val="237"/>
  </w:num>
  <w:num w:numId="78" w16cid:durableId="518472625">
    <w:abstractNumId w:val="238"/>
  </w:num>
  <w:num w:numId="79" w16cid:durableId="659041966">
    <w:abstractNumId w:val="239"/>
  </w:num>
  <w:num w:numId="80" w16cid:durableId="2090149747">
    <w:abstractNumId w:val="240"/>
  </w:num>
  <w:num w:numId="81" w16cid:durableId="561134410">
    <w:abstractNumId w:val="241"/>
  </w:num>
  <w:num w:numId="82" w16cid:durableId="1057582540">
    <w:abstractNumId w:val="242"/>
  </w:num>
  <w:num w:numId="83" w16cid:durableId="208343341">
    <w:abstractNumId w:val="243"/>
  </w:num>
  <w:num w:numId="84" w16cid:durableId="483860731">
    <w:abstractNumId w:val="244"/>
  </w:num>
  <w:num w:numId="85" w16cid:durableId="2042049702">
    <w:abstractNumId w:val="245"/>
  </w:num>
  <w:num w:numId="86" w16cid:durableId="68313281">
    <w:abstractNumId w:val="246"/>
  </w:num>
  <w:num w:numId="87" w16cid:durableId="600602643">
    <w:abstractNumId w:val="247"/>
  </w:num>
  <w:num w:numId="88" w16cid:durableId="1209298625">
    <w:abstractNumId w:val="248"/>
  </w:num>
  <w:num w:numId="89" w16cid:durableId="978148111">
    <w:abstractNumId w:val="249"/>
  </w:num>
  <w:num w:numId="90" w16cid:durableId="307519677">
    <w:abstractNumId w:val="250"/>
  </w:num>
  <w:num w:numId="91" w16cid:durableId="1923028829">
    <w:abstractNumId w:val="251"/>
  </w:num>
  <w:num w:numId="92" w16cid:durableId="39718981">
    <w:abstractNumId w:val="252"/>
  </w:num>
  <w:num w:numId="93" w16cid:durableId="1608082500">
    <w:abstractNumId w:val="253"/>
  </w:num>
  <w:num w:numId="94" w16cid:durableId="1472745614">
    <w:abstractNumId w:val="254"/>
  </w:num>
  <w:num w:numId="95" w16cid:durableId="589316459">
    <w:abstractNumId w:val="255"/>
  </w:num>
  <w:num w:numId="96" w16cid:durableId="1797016862">
    <w:abstractNumId w:val="256"/>
  </w:num>
  <w:num w:numId="97" w16cid:durableId="966858630">
    <w:abstractNumId w:val="257"/>
  </w:num>
  <w:num w:numId="98" w16cid:durableId="375201078">
    <w:abstractNumId w:val="258"/>
  </w:num>
  <w:num w:numId="99" w16cid:durableId="1439986112">
    <w:abstractNumId w:val="259"/>
  </w:num>
  <w:num w:numId="100" w16cid:durableId="455222201">
    <w:abstractNumId w:val="260"/>
  </w:num>
  <w:num w:numId="101" w16cid:durableId="470951017">
    <w:abstractNumId w:val="261"/>
  </w:num>
  <w:num w:numId="102" w16cid:durableId="54747047">
    <w:abstractNumId w:val="262"/>
  </w:num>
  <w:num w:numId="103" w16cid:durableId="1609771622">
    <w:abstractNumId w:val="263"/>
  </w:num>
  <w:num w:numId="104" w16cid:durableId="1300696017">
    <w:abstractNumId w:val="264"/>
  </w:num>
  <w:num w:numId="105" w16cid:durableId="1899125795">
    <w:abstractNumId w:val="265"/>
  </w:num>
  <w:num w:numId="106" w16cid:durableId="1818497321">
    <w:abstractNumId w:val="266"/>
  </w:num>
  <w:num w:numId="107" w16cid:durableId="125390795">
    <w:abstractNumId w:val="267"/>
  </w:num>
  <w:num w:numId="108" w16cid:durableId="1631401943">
    <w:abstractNumId w:val="268"/>
  </w:num>
  <w:num w:numId="109" w16cid:durableId="3824665">
    <w:abstractNumId w:val="269"/>
  </w:num>
  <w:num w:numId="110" w16cid:durableId="49813817">
    <w:abstractNumId w:val="270"/>
  </w:num>
  <w:num w:numId="111" w16cid:durableId="1690251058">
    <w:abstractNumId w:val="271"/>
  </w:num>
  <w:num w:numId="112" w16cid:durableId="1066951611">
    <w:abstractNumId w:val="272"/>
  </w:num>
  <w:num w:numId="113" w16cid:durableId="1338457776">
    <w:abstractNumId w:val="273"/>
  </w:num>
  <w:num w:numId="114" w16cid:durableId="969944193">
    <w:abstractNumId w:val="274"/>
  </w:num>
  <w:num w:numId="115" w16cid:durableId="135607227">
    <w:abstractNumId w:val="275"/>
  </w:num>
  <w:num w:numId="116" w16cid:durableId="1371224540">
    <w:abstractNumId w:val="276"/>
  </w:num>
  <w:num w:numId="117" w16cid:durableId="1723551634">
    <w:abstractNumId w:val="4"/>
  </w:num>
  <w:num w:numId="118" w16cid:durableId="1616710935">
    <w:abstractNumId w:val="20"/>
  </w:num>
  <w:num w:numId="119" w16cid:durableId="1658536758">
    <w:abstractNumId w:val="278"/>
  </w:num>
  <w:num w:numId="120" w16cid:durableId="540245156">
    <w:abstractNumId w:val="38"/>
  </w:num>
  <w:num w:numId="121" w16cid:durableId="2038503886">
    <w:abstractNumId w:val="294"/>
  </w:num>
  <w:num w:numId="122" w16cid:durableId="403068174">
    <w:abstractNumId w:val="285"/>
  </w:num>
  <w:num w:numId="123" w16cid:durableId="1164124363">
    <w:abstractNumId w:val="76"/>
  </w:num>
  <w:num w:numId="124" w16cid:durableId="962347313">
    <w:abstractNumId w:val="72"/>
  </w:num>
  <w:num w:numId="125" w16cid:durableId="1164323616">
    <w:abstractNumId w:val="37"/>
  </w:num>
  <w:num w:numId="126" w16cid:durableId="409697466">
    <w:abstractNumId w:val="88"/>
  </w:num>
  <w:num w:numId="127" w16cid:durableId="1276716106">
    <w:abstractNumId w:val="21"/>
  </w:num>
  <w:num w:numId="128" w16cid:durableId="1645503416">
    <w:abstractNumId w:val="307"/>
  </w:num>
  <w:num w:numId="129" w16cid:durableId="1622147117">
    <w:abstractNumId w:val="296"/>
  </w:num>
  <w:num w:numId="130" w16cid:durableId="1985311423">
    <w:abstractNumId w:val="33"/>
  </w:num>
  <w:num w:numId="131" w16cid:durableId="1772429741">
    <w:abstractNumId w:val="7"/>
  </w:num>
  <w:num w:numId="132" w16cid:durableId="319433600">
    <w:abstractNumId w:val="45"/>
  </w:num>
  <w:num w:numId="133" w16cid:durableId="91440602">
    <w:abstractNumId w:val="83"/>
  </w:num>
  <w:num w:numId="134" w16cid:durableId="103769944">
    <w:abstractNumId w:val="55"/>
  </w:num>
  <w:num w:numId="135" w16cid:durableId="1429735715">
    <w:abstractNumId w:val="11"/>
  </w:num>
  <w:num w:numId="136" w16cid:durableId="921719433">
    <w:abstractNumId w:val="94"/>
  </w:num>
  <w:num w:numId="137" w16cid:durableId="151720866">
    <w:abstractNumId w:val="302"/>
  </w:num>
  <w:num w:numId="138" w16cid:durableId="1583686252">
    <w:abstractNumId w:val="80"/>
  </w:num>
  <w:num w:numId="139" w16cid:durableId="1246843782">
    <w:abstractNumId w:val="31"/>
  </w:num>
  <w:num w:numId="140" w16cid:durableId="209073363">
    <w:abstractNumId w:val="63"/>
  </w:num>
  <w:num w:numId="141" w16cid:durableId="1142886541">
    <w:abstractNumId w:val="23"/>
  </w:num>
  <w:num w:numId="142" w16cid:durableId="883828815">
    <w:abstractNumId w:val="52"/>
  </w:num>
  <w:num w:numId="143" w16cid:durableId="249318226">
    <w:abstractNumId w:val="298"/>
  </w:num>
  <w:num w:numId="144" w16cid:durableId="1350183458">
    <w:abstractNumId w:val="89"/>
  </w:num>
  <w:num w:numId="145" w16cid:durableId="675230829">
    <w:abstractNumId w:val="26"/>
  </w:num>
  <w:num w:numId="146" w16cid:durableId="1723291294">
    <w:abstractNumId w:val="47"/>
  </w:num>
  <w:num w:numId="147" w16cid:durableId="1125735253">
    <w:abstractNumId w:val="48"/>
  </w:num>
  <w:num w:numId="148" w16cid:durableId="406926778">
    <w:abstractNumId w:val="287"/>
  </w:num>
  <w:num w:numId="149" w16cid:durableId="1597129546">
    <w:abstractNumId w:val="286"/>
  </w:num>
  <w:num w:numId="150" w16cid:durableId="851645670">
    <w:abstractNumId w:val="24"/>
  </w:num>
  <w:num w:numId="151" w16cid:durableId="1610577009">
    <w:abstractNumId w:val="309"/>
  </w:num>
  <w:num w:numId="152" w16cid:durableId="1588420659">
    <w:abstractNumId w:val="81"/>
  </w:num>
  <w:num w:numId="153" w16cid:durableId="1638948409">
    <w:abstractNumId w:val="54"/>
  </w:num>
  <w:num w:numId="154" w16cid:durableId="1768379731">
    <w:abstractNumId w:val="32"/>
  </w:num>
  <w:num w:numId="155" w16cid:durableId="122383816">
    <w:abstractNumId w:val="66"/>
  </w:num>
  <w:num w:numId="156" w16cid:durableId="1707951769">
    <w:abstractNumId w:val="64"/>
  </w:num>
  <w:num w:numId="157" w16cid:durableId="722873860">
    <w:abstractNumId w:val="70"/>
  </w:num>
  <w:num w:numId="158" w16cid:durableId="137654552">
    <w:abstractNumId w:val="67"/>
  </w:num>
  <w:num w:numId="159" w16cid:durableId="9986721">
    <w:abstractNumId w:val="28"/>
  </w:num>
  <w:num w:numId="160" w16cid:durableId="371810559">
    <w:abstractNumId w:val="288"/>
  </w:num>
  <w:num w:numId="161" w16cid:durableId="1840804913">
    <w:abstractNumId w:val="40"/>
  </w:num>
  <w:num w:numId="162" w16cid:durableId="1174150811">
    <w:abstractNumId w:val="313"/>
  </w:num>
  <w:num w:numId="163" w16cid:durableId="1728644724">
    <w:abstractNumId w:val="315"/>
  </w:num>
  <w:num w:numId="164" w16cid:durableId="804127693">
    <w:abstractNumId w:val="292"/>
  </w:num>
  <w:num w:numId="165" w16cid:durableId="2049573453">
    <w:abstractNumId w:val="56"/>
  </w:num>
  <w:num w:numId="166" w16cid:durableId="1931156022">
    <w:abstractNumId w:val="281"/>
  </w:num>
  <w:num w:numId="167" w16cid:durableId="1275095839">
    <w:abstractNumId w:val="10"/>
  </w:num>
  <w:num w:numId="168" w16cid:durableId="1312491063">
    <w:abstractNumId w:val="59"/>
  </w:num>
  <w:num w:numId="169" w16cid:durableId="540170476">
    <w:abstractNumId w:val="82"/>
  </w:num>
  <w:num w:numId="170" w16cid:durableId="516621646">
    <w:abstractNumId w:val="34"/>
  </w:num>
  <w:num w:numId="171" w16cid:durableId="709455334">
    <w:abstractNumId w:val="1"/>
  </w:num>
  <w:num w:numId="172" w16cid:durableId="1659533166">
    <w:abstractNumId w:val="279"/>
  </w:num>
  <w:num w:numId="173" w16cid:durableId="2115593266">
    <w:abstractNumId w:val="91"/>
  </w:num>
  <w:num w:numId="174" w16cid:durableId="710033070">
    <w:abstractNumId w:val="87"/>
  </w:num>
  <w:num w:numId="175" w16cid:durableId="1388723142">
    <w:abstractNumId w:val="49"/>
  </w:num>
  <w:num w:numId="176" w16cid:durableId="1348411887">
    <w:abstractNumId w:val="79"/>
  </w:num>
  <w:num w:numId="177" w16cid:durableId="38281472">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98824329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479422983">
    <w:abstractNumId w:val="57"/>
  </w:num>
  <w:num w:numId="180" w16cid:durableId="1590849458">
    <w:abstractNumId w:val="293"/>
  </w:num>
  <w:num w:numId="181" w16cid:durableId="1336373690">
    <w:abstractNumId w:val="303"/>
  </w:num>
  <w:num w:numId="182" w16cid:durableId="767626369">
    <w:abstractNumId w:val="311"/>
  </w:num>
  <w:num w:numId="183" w16cid:durableId="1645112960">
    <w:abstractNumId w:val="44"/>
  </w:num>
  <w:num w:numId="184" w16cid:durableId="103037501">
    <w:abstractNumId w:val="310"/>
  </w:num>
  <w:num w:numId="185" w16cid:durableId="1994143564">
    <w:abstractNumId w:val="95"/>
  </w:num>
  <w:num w:numId="186" w16cid:durableId="814495686">
    <w:abstractNumId w:val="319"/>
  </w:num>
  <w:num w:numId="187" w16cid:durableId="1852915627">
    <w:abstractNumId w:val="90"/>
  </w:num>
  <w:num w:numId="188" w16cid:durableId="1133134864">
    <w:abstractNumId w:val="295"/>
  </w:num>
  <w:num w:numId="189" w16cid:durableId="1612394032">
    <w:abstractNumId w:val="14"/>
  </w:num>
  <w:num w:numId="190" w16cid:durableId="572787150">
    <w:abstractNumId w:val="74"/>
  </w:num>
  <w:num w:numId="191" w16cid:durableId="1201698331">
    <w:abstractNumId w:val="69"/>
  </w:num>
  <w:num w:numId="192" w16cid:durableId="1255741682">
    <w:abstractNumId w:val="291"/>
  </w:num>
  <w:num w:numId="193" w16cid:durableId="975648075">
    <w:abstractNumId w:val="301"/>
  </w:num>
  <w:num w:numId="194" w16cid:durableId="945113231">
    <w:abstractNumId w:val="324"/>
  </w:num>
  <w:num w:numId="195" w16cid:durableId="1688865502">
    <w:abstractNumId w:val="71"/>
  </w:num>
  <w:num w:numId="196" w16cid:durableId="473455118">
    <w:abstractNumId w:val="43"/>
  </w:num>
  <w:num w:numId="197" w16cid:durableId="278100408">
    <w:abstractNumId w:val="50"/>
  </w:num>
  <w:num w:numId="198" w16cid:durableId="1356231731">
    <w:abstractNumId w:val="318"/>
  </w:num>
  <w:num w:numId="199" w16cid:durableId="529757348">
    <w:abstractNumId w:val="12"/>
  </w:num>
  <w:num w:numId="200" w16cid:durableId="2025284062">
    <w:abstractNumId w:val="22"/>
  </w:num>
  <w:num w:numId="201" w16cid:durableId="1317765062">
    <w:abstractNumId w:val="75"/>
  </w:num>
  <w:num w:numId="202" w16cid:durableId="784350088">
    <w:abstractNumId w:val="6"/>
  </w:num>
  <w:num w:numId="203" w16cid:durableId="339434656">
    <w:abstractNumId w:val="65"/>
  </w:num>
  <w:num w:numId="204" w16cid:durableId="877357599">
    <w:abstractNumId w:val="304"/>
  </w:num>
  <w:num w:numId="205" w16cid:durableId="1950038920">
    <w:abstractNumId w:val="2"/>
  </w:num>
  <w:num w:numId="206" w16cid:durableId="509223803">
    <w:abstractNumId w:val="321"/>
  </w:num>
  <w:num w:numId="207" w16cid:durableId="1357730166">
    <w:abstractNumId w:val="299"/>
  </w:num>
  <w:num w:numId="208" w16cid:durableId="1608929071">
    <w:abstractNumId w:val="9"/>
  </w:num>
  <w:num w:numId="209" w16cid:durableId="380978219">
    <w:abstractNumId w:val="17"/>
  </w:num>
  <w:num w:numId="210" w16cid:durableId="1429543211">
    <w:abstractNumId w:val="86"/>
  </w:num>
  <w:num w:numId="211" w16cid:durableId="939483416">
    <w:abstractNumId w:val="8"/>
  </w:num>
  <w:num w:numId="212" w16cid:durableId="311756610">
    <w:abstractNumId w:val="282"/>
  </w:num>
  <w:num w:numId="213" w16cid:durableId="659886979">
    <w:abstractNumId w:val="305"/>
  </w:num>
  <w:num w:numId="214" w16cid:durableId="726609704">
    <w:abstractNumId w:val="25"/>
  </w:num>
  <w:num w:numId="215" w16cid:durableId="1144355555">
    <w:abstractNumId w:val="306"/>
  </w:num>
  <w:num w:numId="216" w16cid:durableId="662709937">
    <w:abstractNumId w:val="96"/>
  </w:num>
  <w:num w:numId="217" w16cid:durableId="429854892">
    <w:abstractNumId w:val="85"/>
  </w:num>
  <w:num w:numId="218" w16cid:durableId="936594392">
    <w:abstractNumId w:val="30"/>
  </w:num>
  <w:num w:numId="219" w16cid:durableId="1330669940">
    <w:abstractNumId w:val="62"/>
  </w:num>
  <w:num w:numId="220" w16cid:durableId="1661233775">
    <w:abstractNumId w:val="316"/>
  </w:num>
  <w:num w:numId="221" w16cid:durableId="1876844205">
    <w:abstractNumId w:val="0"/>
  </w:num>
  <w:num w:numId="222" w16cid:durableId="1576627182">
    <w:abstractNumId w:val="277"/>
  </w:num>
  <w:num w:numId="223" w16cid:durableId="1285036937">
    <w:abstractNumId w:val="308"/>
  </w:num>
  <w:num w:numId="224" w16cid:durableId="2140225332">
    <w:abstractNumId w:val="46"/>
  </w:num>
  <w:num w:numId="225" w16cid:durableId="2053535867">
    <w:abstractNumId w:val="284"/>
  </w:num>
  <w:num w:numId="226" w16cid:durableId="1241528584">
    <w:abstractNumId w:val="290"/>
  </w:num>
  <w:num w:numId="227" w16cid:durableId="921452959">
    <w:abstractNumId w:val="280"/>
  </w:num>
  <w:num w:numId="228" w16cid:durableId="774060080">
    <w:abstractNumId w:val="53"/>
  </w:num>
  <w:num w:numId="229" w16cid:durableId="1479810722">
    <w:abstractNumId w:val="5"/>
  </w:num>
  <w:num w:numId="230" w16cid:durableId="1769546001">
    <w:abstractNumId w:val="289"/>
  </w:num>
  <w:num w:numId="231" w16cid:durableId="1217200259">
    <w:abstractNumId w:val="314"/>
  </w:num>
  <w:num w:numId="232" w16cid:durableId="1298562865">
    <w:abstractNumId w:val="42"/>
  </w:num>
  <w:num w:numId="233" w16cid:durableId="1289627572">
    <w:abstractNumId w:val="283"/>
  </w:num>
  <w:num w:numId="234" w16cid:durableId="1846433622">
    <w:abstractNumId w:val="15"/>
  </w:num>
  <w:num w:numId="235" w16cid:durableId="1004866986">
    <w:abstractNumId w:val="68"/>
  </w:num>
  <w:num w:numId="236" w16cid:durableId="1773740762">
    <w:abstractNumId w:val="320"/>
  </w:num>
  <w:num w:numId="237" w16cid:durableId="1042317229">
    <w:abstractNumId w:val="51"/>
  </w:num>
  <w:num w:numId="238" w16cid:durableId="1601182663">
    <w:abstractNumId w:val="60"/>
  </w:num>
  <w:num w:numId="239" w16cid:durableId="1713725768">
    <w:abstractNumId w:val="312"/>
  </w:num>
  <w:num w:numId="240" w16cid:durableId="1440636537">
    <w:abstractNumId w:val="78"/>
  </w:num>
  <w:num w:numId="241" w16cid:durableId="388958698">
    <w:abstractNumId w:val="317"/>
  </w:num>
  <w:num w:numId="242" w16cid:durableId="1791630370">
    <w:abstractNumId w:val="3"/>
  </w:num>
  <w:num w:numId="243" w16cid:durableId="385374261">
    <w:abstractNumId w:val="39"/>
  </w:num>
  <w:num w:numId="244" w16cid:durableId="946351677">
    <w:abstractNumId w:val="18"/>
  </w:num>
  <w:num w:numId="245" w16cid:durableId="608464395">
    <w:abstractNumId w:val="92"/>
  </w:num>
  <w:num w:numId="246" w16cid:durableId="2133867226">
    <w:abstractNumId w:val="323"/>
  </w:num>
  <w:num w:numId="247" w16cid:durableId="1323465782">
    <w:abstractNumId w:val="297"/>
  </w:num>
  <w:num w:numId="248" w16cid:durableId="81608186">
    <w:abstractNumId w:val="300"/>
  </w:num>
  <w:num w:numId="249" w16cid:durableId="1073622567">
    <w:abstractNumId w:val="325"/>
  </w:num>
  <w:num w:numId="250" w16cid:durableId="1417946224">
    <w:abstractNumId w:val="13"/>
  </w:num>
  <w:num w:numId="251" w16cid:durableId="980117983">
    <w:abstractNumId w:val="93"/>
  </w:num>
  <w:num w:numId="252" w16cid:durableId="74324787">
    <w:abstractNumId w:val="61"/>
  </w:num>
  <w:num w:numId="253" w16cid:durableId="1535386824">
    <w:abstractNumId w:val="73"/>
  </w:num>
  <w:num w:numId="254" w16cid:durableId="1782990299">
    <w:abstractNumId w:val="36"/>
  </w:num>
  <w:num w:numId="255" w16cid:durableId="287054163">
    <w:abstractNumId w:val="16"/>
  </w:num>
  <w:numIdMacAtCleanup w:val="24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chalo chizala">
    <w15:presenceInfo w15:providerId="Windows Live" w15:userId="574857150077b8e3"/>
  </w15:person>
  <w15:person w15:author="Happiness">
    <w15:presenceInfo w15:providerId="None" w15:userId="Happines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gutterAtTop/>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efaultTableStyle w:val="Normal"/>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B44"/>
    <w:rsid w:val="00002DBB"/>
    <w:rsid w:val="0000451D"/>
    <w:rsid w:val="00004D89"/>
    <w:rsid w:val="000111DC"/>
    <w:rsid w:val="000116D9"/>
    <w:rsid w:val="00015A45"/>
    <w:rsid w:val="00016B6E"/>
    <w:rsid w:val="00021C9C"/>
    <w:rsid w:val="00024353"/>
    <w:rsid w:val="00026B24"/>
    <w:rsid w:val="00030016"/>
    <w:rsid w:val="00032E5B"/>
    <w:rsid w:val="00040043"/>
    <w:rsid w:val="0004335C"/>
    <w:rsid w:val="00045274"/>
    <w:rsid w:val="00047118"/>
    <w:rsid w:val="00051532"/>
    <w:rsid w:val="00056D57"/>
    <w:rsid w:val="00064743"/>
    <w:rsid w:val="00083FB0"/>
    <w:rsid w:val="00086F17"/>
    <w:rsid w:val="00093FBE"/>
    <w:rsid w:val="0009499F"/>
    <w:rsid w:val="000A1577"/>
    <w:rsid w:val="000A1B03"/>
    <w:rsid w:val="000B3C0B"/>
    <w:rsid w:val="000B4207"/>
    <w:rsid w:val="000B57CF"/>
    <w:rsid w:val="000B6A22"/>
    <w:rsid w:val="000C3A5B"/>
    <w:rsid w:val="000C4F74"/>
    <w:rsid w:val="000C654C"/>
    <w:rsid w:val="000C7A7E"/>
    <w:rsid w:val="000D04B8"/>
    <w:rsid w:val="000D1B4D"/>
    <w:rsid w:val="000D2B77"/>
    <w:rsid w:val="000D3475"/>
    <w:rsid w:val="000D35E2"/>
    <w:rsid w:val="000D6EA0"/>
    <w:rsid w:val="000E63A4"/>
    <w:rsid w:val="000E7407"/>
    <w:rsid w:val="000E7BC6"/>
    <w:rsid w:val="000F234F"/>
    <w:rsid w:val="000F2B6C"/>
    <w:rsid w:val="000F2F29"/>
    <w:rsid w:val="000F3B83"/>
    <w:rsid w:val="000F5E91"/>
    <w:rsid w:val="000F7710"/>
    <w:rsid w:val="00106DD5"/>
    <w:rsid w:val="00110B3D"/>
    <w:rsid w:val="00112416"/>
    <w:rsid w:val="00112AAE"/>
    <w:rsid w:val="00115333"/>
    <w:rsid w:val="00117EF5"/>
    <w:rsid w:val="0012118B"/>
    <w:rsid w:val="0012705A"/>
    <w:rsid w:val="0013007F"/>
    <w:rsid w:val="00132167"/>
    <w:rsid w:val="00140D37"/>
    <w:rsid w:val="001425DA"/>
    <w:rsid w:val="0014779F"/>
    <w:rsid w:val="00147BFA"/>
    <w:rsid w:val="001504A4"/>
    <w:rsid w:val="0015089B"/>
    <w:rsid w:val="0015713E"/>
    <w:rsid w:val="001577B3"/>
    <w:rsid w:val="00157FB6"/>
    <w:rsid w:val="001600A8"/>
    <w:rsid w:val="0016130B"/>
    <w:rsid w:val="001627B4"/>
    <w:rsid w:val="00167539"/>
    <w:rsid w:val="00170202"/>
    <w:rsid w:val="00171DC7"/>
    <w:rsid w:val="0017428D"/>
    <w:rsid w:val="0017472A"/>
    <w:rsid w:val="00180695"/>
    <w:rsid w:val="00181A48"/>
    <w:rsid w:val="00181C6A"/>
    <w:rsid w:val="001874D7"/>
    <w:rsid w:val="00187976"/>
    <w:rsid w:val="00197F69"/>
    <w:rsid w:val="001A1490"/>
    <w:rsid w:val="001A2A2E"/>
    <w:rsid w:val="001A2C37"/>
    <w:rsid w:val="001A4127"/>
    <w:rsid w:val="001A55DC"/>
    <w:rsid w:val="001B4FC8"/>
    <w:rsid w:val="001C1288"/>
    <w:rsid w:val="001D0644"/>
    <w:rsid w:val="001D2F82"/>
    <w:rsid w:val="001D2FA4"/>
    <w:rsid w:val="001D3B56"/>
    <w:rsid w:val="001D559B"/>
    <w:rsid w:val="001D5C00"/>
    <w:rsid w:val="001E4F4C"/>
    <w:rsid w:val="001F15F0"/>
    <w:rsid w:val="001F1E18"/>
    <w:rsid w:val="001F7213"/>
    <w:rsid w:val="00201069"/>
    <w:rsid w:val="00204CC6"/>
    <w:rsid w:val="002108CD"/>
    <w:rsid w:val="002115A9"/>
    <w:rsid w:val="00214DB9"/>
    <w:rsid w:val="00215B9B"/>
    <w:rsid w:val="00222D6C"/>
    <w:rsid w:val="00224272"/>
    <w:rsid w:val="00232E84"/>
    <w:rsid w:val="002335D5"/>
    <w:rsid w:val="00234759"/>
    <w:rsid w:val="00234B1B"/>
    <w:rsid w:val="00236F10"/>
    <w:rsid w:val="002441B7"/>
    <w:rsid w:val="002442FA"/>
    <w:rsid w:val="00245AED"/>
    <w:rsid w:val="002528CC"/>
    <w:rsid w:val="0025491E"/>
    <w:rsid w:val="002569C0"/>
    <w:rsid w:val="002613C1"/>
    <w:rsid w:val="00270E09"/>
    <w:rsid w:val="00272D9F"/>
    <w:rsid w:val="002730D4"/>
    <w:rsid w:val="00273522"/>
    <w:rsid w:val="00277CFA"/>
    <w:rsid w:val="00285656"/>
    <w:rsid w:val="002976CF"/>
    <w:rsid w:val="002A4B9A"/>
    <w:rsid w:val="002B1741"/>
    <w:rsid w:val="002C03EB"/>
    <w:rsid w:val="002C0BDC"/>
    <w:rsid w:val="002C266E"/>
    <w:rsid w:val="002C712C"/>
    <w:rsid w:val="002D02A3"/>
    <w:rsid w:val="002D1160"/>
    <w:rsid w:val="002D6AA9"/>
    <w:rsid w:val="002E102B"/>
    <w:rsid w:val="002E12A1"/>
    <w:rsid w:val="002F2084"/>
    <w:rsid w:val="002F2AEB"/>
    <w:rsid w:val="002F2CE3"/>
    <w:rsid w:val="002F3987"/>
    <w:rsid w:val="002F39C5"/>
    <w:rsid w:val="0030407E"/>
    <w:rsid w:val="00304433"/>
    <w:rsid w:val="00312167"/>
    <w:rsid w:val="003138FE"/>
    <w:rsid w:val="003167AD"/>
    <w:rsid w:val="0032011A"/>
    <w:rsid w:val="00320B82"/>
    <w:rsid w:val="00321989"/>
    <w:rsid w:val="00330BC4"/>
    <w:rsid w:val="00335FDA"/>
    <w:rsid w:val="003365F9"/>
    <w:rsid w:val="00343680"/>
    <w:rsid w:val="00345742"/>
    <w:rsid w:val="00346996"/>
    <w:rsid w:val="003477C0"/>
    <w:rsid w:val="0035345A"/>
    <w:rsid w:val="00353A72"/>
    <w:rsid w:val="003575CB"/>
    <w:rsid w:val="00371307"/>
    <w:rsid w:val="0037219C"/>
    <w:rsid w:val="003732CC"/>
    <w:rsid w:val="00374D27"/>
    <w:rsid w:val="00380B8F"/>
    <w:rsid w:val="003816CA"/>
    <w:rsid w:val="00381D66"/>
    <w:rsid w:val="003846E4"/>
    <w:rsid w:val="00384D72"/>
    <w:rsid w:val="00385D01"/>
    <w:rsid w:val="00386738"/>
    <w:rsid w:val="003877AA"/>
    <w:rsid w:val="00391DB3"/>
    <w:rsid w:val="00392E87"/>
    <w:rsid w:val="00394F79"/>
    <w:rsid w:val="003960BE"/>
    <w:rsid w:val="00396A5E"/>
    <w:rsid w:val="003A28DB"/>
    <w:rsid w:val="003A2C45"/>
    <w:rsid w:val="003A5CB2"/>
    <w:rsid w:val="003A60C9"/>
    <w:rsid w:val="003B6C99"/>
    <w:rsid w:val="003C39B9"/>
    <w:rsid w:val="003C4B44"/>
    <w:rsid w:val="003D49A8"/>
    <w:rsid w:val="003D519A"/>
    <w:rsid w:val="003D61A8"/>
    <w:rsid w:val="003E0A06"/>
    <w:rsid w:val="003E0E91"/>
    <w:rsid w:val="003E3290"/>
    <w:rsid w:val="003E451E"/>
    <w:rsid w:val="003E4C09"/>
    <w:rsid w:val="003E4D9F"/>
    <w:rsid w:val="003F1077"/>
    <w:rsid w:val="003F1F00"/>
    <w:rsid w:val="003F27E9"/>
    <w:rsid w:val="003F3649"/>
    <w:rsid w:val="003F4594"/>
    <w:rsid w:val="003F7854"/>
    <w:rsid w:val="00400573"/>
    <w:rsid w:val="00401130"/>
    <w:rsid w:val="00401158"/>
    <w:rsid w:val="00403F4C"/>
    <w:rsid w:val="004042D6"/>
    <w:rsid w:val="0040473E"/>
    <w:rsid w:val="0041529D"/>
    <w:rsid w:val="00416D13"/>
    <w:rsid w:val="00425C7D"/>
    <w:rsid w:val="0042745A"/>
    <w:rsid w:val="00430926"/>
    <w:rsid w:val="00430C95"/>
    <w:rsid w:val="00432A39"/>
    <w:rsid w:val="00434B5D"/>
    <w:rsid w:val="0043559A"/>
    <w:rsid w:val="004358EB"/>
    <w:rsid w:val="00442914"/>
    <w:rsid w:val="00444DDE"/>
    <w:rsid w:val="00454A13"/>
    <w:rsid w:val="00455BA6"/>
    <w:rsid w:val="00457075"/>
    <w:rsid w:val="004573BF"/>
    <w:rsid w:val="004611C1"/>
    <w:rsid w:val="00470907"/>
    <w:rsid w:val="00475A8E"/>
    <w:rsid w:val="00477397"/>
    <w:rsid w:val="00477DEC"/>
    <w:rsid w:val="00483CE3"/>
    <w:rsid w:val="00496068"/>
    <w:rsid w:val="00496C12"/>
    <w:rsid w:val="004A17FB"/>
    <w:rsid w:val="004A3A49"/>
    <w:rsid w:val="004B2C19"/>
    <w:rsid w:val="004B3F97"/>
    <w:rsid w:val="004B49BE"/>
    <w:rsid w:val="004C5E6B"/>
    <w:rsid w:val="004C6D3F"/>
    <w:rsid w:val="004D4997"/>
    <w:rsid w:val="004D4AE8"/>
    <w:rsid w:val="004D4DC3"/>
    <w:rsid w:val="004D7E24"/>
    <w:rsid w:val="004E0703"/>
    <w:rsid w:val="004E0FE6"/>
    <w:rsid w:val="004E65BC"/>
    <w:rsid w:val="004E775E"/>
    <w:rsid w:val="004F59B6"/>
    <w:rsid w:val="00501E17"/>
    <w:rsid w:val="00503DF7"/>
    <w:rsid w:val="005068C3"/>
    <w:rsid w:val="00512DB8"/>
    <w:rsid w:val="005146F5"/>
    <w:rsid w:val="00520E1C"/>
    <w:rsid w:val="00522236"/>
    <w:rsid w:val="00523E3C"/>
    <w:rsid w:val="005259A6"/>
    <w:rsid w:val="00525E5F"/>
    <w:rsid w:val="00525F54"/>
    <w:rsid w:val="00527291"/>
    <w:rsid w:val="00530B79"/>
    <w:rsid w:val="00532B78"/>
    <w:rsid w:val="00533311"/>
    <w:rsid w:val="00534C9D"/>
    <w:rsid w:val="005351D5"/>
    <w:rsid w:val="00535D09"/>
    <w:rsid w:val="00542FFC"/>
    <w:rsid w:val="00543A95"/>
    <w:rsid w:val="00543F25"/>
    <w:rsid w:val="0054582B"/>
    <w:rsid w:val="0054725A"/>
    <w:rsid w:val="00562C63"/>
    <w:rsid w:val="00562F15"/>
    <w:rsid w:val="00566017"/>
    <w:rsid w:val="00580118"/>
    <w:rsid w:val="005807D5"/>
    <w:rsid w:val="005870FB"/>
    <w:rsid w:val="0058742D"/>
    <w:rsid w:val="005905BA"/>
    <w:rsid w:val="0059072B"/>
    <w:rsid w:val="00590EAC"/>
    <w:rsid w:val="00592D4F"/>
    <w:rsid w:val="005A1778"/>
    <w:rsid w:val="005A186B"/>
    <w:rsid w:val="005A44EA"/>
    <w:rsid w:val="005A4D40"/>
    <w:rsid w:val="005B67C5"/>
    <w:rsid w:val="005B7E60"/>
    <w:rsid w:val="005C19D4"/>
    <w:rsid w:val="005C1FF1"/>
    <w:rsid w:val="005C4D85"/>
    <w:rsid w:val="005C75D8"/>
    <w:rsid w:val="005D2B9B"/>
    <w:rsid w:val="005D3C99"/>
    <w:rsid w:val="005E2FEE"/>
    <w:rsid w:val="005E33FA"/>
    <w:rsid w:val="005F484E"/>
    <w:rsid w:val="005F6D48"/>
    <w:rsid w:val="005F6EA2"/>
    <w:rsid w:val="00601575"/>
    <w:rsid w:val="00602D06"/>
    <w:rsid w:val="00603495"/>
    <w:rsid w:val="00613109"/>
    <w:rsid w:val="006132FA"/>
    <w:rsid w:val="006155DE"/>
    <w:rsid w:val="00616B16"/>
    <w:rsid w:val="00620404"/>
    <w:rsid w:val="00621482"/>
    <w:rsid w:val="00622F98"/>
    <w:rsid w:val="0062366C"/>
    <w:rsid w:val="00630928"/>
    <w:rsid w:val="00630A2E"/>
    <w:rsid w:val="0065002A"/>
    <w:rsid w:val="0065424B"/>
    <w:rsid w:val="006552EE"/>
    <w:rsid w:val="006617BA"/>
    <w:rsid w:val="006674D6"/>
    <w:rsid w:val="006711E6"/>
    <w:rsid w:val="0068348D"/>
    <w:rsid w:val="006838C3"/>
    <w:rsid w:val="00691A9A"/>
    <w:rsid w:val="00695CF2"/>
    <w:rsid w:val="006A2402"/>
    <w:rsid w:val="006A368F"/>
    <w:rsid w:val="006A480F"/>
    <w:rsid w:val="006A6949"/>
    <w:rsid w:val="006A7CD5"/>
    <w:rsid w:val="006B0293"/>
    <w:rsid w:val="006B0FB4"/>
    <w:rsid w:val="006B102E"/>
    <w:rsid w:val="006B346D"/>
    <w:rsid w:val="006B37C3"/>
    <w:rsid w:val="006B6521"/>
    <w:rsid w:val="006E059F"/>
    <w:rsid w:val="006E4AE1"/>
    <w:rsid w:val="006F16AC"/>
    <w:rsid w:val="006F3701"/>
    <w:rsid w:val="006F7A39"/>
    <w:rsid w:val="007001CB"/>
    <w:rsid w:val="007011AD"/>
    <w:rsid w:val="00703D12"/>
    <w:rsid w:val="00705C82"/>
    <w:rsid w:val="0070717B"/>
    <w:rsid w:val="00710534"/>
    <w:rsid w:val="0071285D"/>
    <w:rsid w:val="00715B33"/>
    <w:rsid w:val="00722339"/>
    <w:rsid w:val="00723A01"/>
    <w:rsid w:val="00733136"/>
    <w:rsid w:val="00736987"/>
    <w:rsid w:val="0074299D"/>
    <w:rsid w:val="00750374"/>
    <w:rsid w:val="0075043D"/>
    <w:rsid w:val="0075245D"/>
    <w:rsid w:val="007579CB"/>
    <w:rsid w:val="007579EB"/>
    <w:rsid w:val="00764796"/>
    <w:rsid w:val="00766577"/>
    <w:rsid w:val="00766F3A"/>
    <w:rsid w:val="0076736F"/>
    <w:rsid w:val="00776E87"/>
    <w:rsid w:val="00780B83"/>
    <w:rsid w:val="00783971"/>
    <w:rsid w:val="00783D17"/>
    <w:rsid w:val="00784C88"/>
    <w:rsid w:val="00786CE6"/>
    <w:rsid w:val="007933C2"/>
    <w:rsid w:val="0079365D"/>
    <w:rsid w:val="00796ADD"/>
    <w:rsid w:val="0079714B"/>
    <w:rsid w:val="007A2E05"/>
    <w:rsid w:val="007A4307"/>
    <w:rsid w:val="007A63A4"/>
    <w:rsid w:val="007A72E2"/>
    <w:rsid w:val="007A76EB"/>
    <w:rsid w:val="007B0D08"/>
    <w:rsid w:val="007B1136"/>
    <w:rsid w:val="007B56D2"/>
    <w:rsid w:val="007B6284"/>
    <w:rsid w:val="007B67FC"/>
    <w:rsid w:val="007B7C1F"/>
    <w:rsid w:val="007C0FE7"/>
    <w:rsid w:val="007C22CE"/>
    <w:rsid w:val="007C5DD8"/>
    <w:rsid w:val="007C63CF"/>
    <w:rsid w:val="007D1B85"/>
    <w:rsid w:val="007D291E"/>
    <w:rsid w:val="007D5CF6"/>
    <w:rsid w:val="007D6AD0"/>
    <w:rsid w:val="007D7810"/>
    <w:rsid w:val="007D796E"/>
    <w:rsid w:val="007E166A"/>
    <w:rsid w:val="007E2D1B"/>
    <w:rsid w:val="007E7548"/>
    <w:rsid w:val="007F02DC"/>
    <w:rsid w:val="007F33C0"/>
    <w:rsid w:val="007F54CF"/>
    <w:rsid w:val="007F5A98"/>
    <w:rsid w:val="00803D47"/>
    <w:rsid w:val="00803F7D"/>
    <w:rsid w:val="00807D5A"/>
    <w:rsid w:val="0081011C"/>
    <w:rsid w:val="00822002"/>
    <w:rsid w:val="00832FE3"/>
    <w:rsid w:val="00834148"/>
    <w:rsid w:val="0083554F"/>
    <w:rsid w:val="00837A81"/>
    <w:rsid w:val="00837B78"/>
    <w:rsid w:val="00840852"/>
    <w:rsid w:val="00843B56"/>
    <w:rsid w:val="00843E97"/>
    <w:rsid w:val="00851268"/>
    <w:rsid w:val="00855965"/>
    <w:rsid w:val="00856F7E"/>
    <w:rsid w:val="00872901"/>
    <w:rsid w:val="00873868"/>
    <w:rsid w:val="0087467A"/>
    <w:rsid w:val="00876D6B"/>
    <w:rsid w:val="00882935"/>
    <w:rsid w:val="00884597"/>
    <w:rsid w:val="00884F5D"/>
    <w:rsid w:val="00886430"/>
    <w:rsid w:val="00887010"/>
    <w:rsid w:val="0089321C"/>
    <w:rsid w:val="00896720"/>
    <w:rsid w:val="008A123B"/>
    <w:rsid w:val="008B005B"/>
    <w:rsid w:val="008B3410"/>
    <w:rsid w:val="008C1025"/>
    <w:rsid w:val="008C4702"/>
    <w:rsid w:val="008D0347"/>
    <w:rsid w:val="008D620E"/>
    <w:rsid w:val="008E219C"/>
    <w:rsid w:val="008E2C42"/>
    <w:rsid w:val="008E321B"/>
    <w:rsid w:val="008E53A1"/>
    <w:rsid w:val="008E5D0F"/>
    <w:rsid w:val="008E5E5A"/>
    <w:rsid w:val="008E63F4"/>
    <w:rsid w:val="008F1A49"/>
    <w:rsid w:val="00903743"/>
    <w:rsid w:val="0090383E"/>
    <w:rsid w:val="00904878"/>
    <w:rsid w:val="00913E0B"/>
    <w:rsid w:val="00914EDA"/>
    <w:rsid w:val="00917239"/>
    <w:rsid w:val="00921597"/>
    <w:rsid w:val="00921AA6"/>
    <w:rsid w:val="009225F3"/>
    <w:rsid w:val="00922A30"/>
    <w:rsid w:val="0092745A"/>
    <w:rsid w:val="00932ADF"/>
    <w:rsid w:val="00932BB8"/>
    <w:rsid w:val="00937969"/>
    <w:rsid w:val="0094605F"/>
    <w:rsid w:val="00946BBC"/>
    <w:rsid w:val="00947013"/>
    <w:rsid w:val="00951553"/>
    <w:rsid w:val="00955E5A"/>
    <w:rsid w:val="00957099"/>
    <w:rsid w:val="009601BF"/>
    <w:rsid w:val="00961814"/>
    <w:rsid w:val="00962581"/>
    <w:rsid w:val="009625EB"/>
    <w:rsid w:val="0096506B"/>
    <w:rsid w:val="00975399"/>
    <w:rsid w:val="0097685E"/>
    <w:rsid w:val="009801CD"/>
    <w:rsid w:val="0098190F"/>
    <w:rsid w:val="00981E88"/>
    <w:rsid w:val="009832E5"/>
    <w:rsid w:val="00986099"/>
    <w:rsid w:val="0098717B"/>
    <w:rsid w:val="009946D0"/>
    <w:rsid w:val="00997D90"/>
    <w:rsid w:val="009B085C"/>
    <w:rsid w:val="009B099F"/>
    <w:rsid w:val="009B150D"/>
    <w:rsid w:val="009B1F20"/>
    <w:rsid w:val="009B2810"/>
    <w:rsid w:val="009B39C4"/>
    <w:rsid w:val="009B5A67"/>
    <w:rsid w:val="009B7CD3"/>
    <w:rsid w:val="009C13EF"/>
    <w:rsid w:val="009C16A5"/>
    <w:rsid w:val="009C1AEB"/>
    <w:rsid w:val="009C41CB"/>
    <w:rsid w:val="009C5731"/>
    <w:rsid w:val="009C5DF7"/>
    <w:rsid w:val="009C7AE8"/>
    <w:rsid w:val="009D062A"/>
    <w:rsid w:val="009D4B33"/>
    <w:rsid w:val="009D6644"/>
    <w:rsid w:val="009E011D"/>
    <w:rsid w:val="009E2A9C"/>
    <w:rsid w:val="009E5BAE"/>
    <w:rsid w:val="009F0414"/>
    <w:rsid w:val="009F33E4"/>
    <w:rsid w:val="009F494B"/>
    <w:rsid w:val="009F4F71"/>
    <w:rsid w:val="009F5F9C"/>
    <w:rsid w:val="00A03AFA"/>
    <w:rsid w:val="00A05135"/>
    <w:rsid w:val="00A10D37"/>
    <w:rsid w:val="00A1453F"/>
    <w:rsid w:val="00A14850"/>
    <w:rsid w:val="00A15B16"/>
    <w:rsid w:val="00A22E5B"/>
    <w:rsid w:val="00A2514B"/>
    <w:rsid w:val="00A25B81"/>
    <w:rsid w:val="00A25EA1"/>
    <w:rsid w:val="00A30BC9"/>
    <w:rsid w:val="00A32948"/>
    <w:rsid w:val="00A370E8"/>
    <w:rsid w:val="00A420BD"/>
    <w:rsid w:val="00A425A1"/>
    <w:rsid w:val="00A53178"/>
    <w:rsid w:val="00A54984"/>
    <w:rsid w:val="00A562FA"/>
    <w:rsid w:val="00A62BCD"/>
    <w:rsid w:val="00A65630"/>
    <w:rsid w:val="00A6676E"/>
    <w:rsid w:val="00A6731C"/>
    <w:rsid w:val="00A678BF"/>
    <w:rsid w:val="00A7197F"/>
    <w:rsid w:val="00A720E0"/>
    <w:rsid w:val="00A750E8"/>
    <w:rsid w:val="00A75F55"/>
    <w:rsid w:val="00A83753"/>
    <w:rsid w:val="00A83F92"/>
    <w:rsid w:val="00A84DDC"/>
    <w:rsid w:val="00A85B54"/>
    <w:rsid w:val="00A939FB"/>
    <w:rsid w:val="00A97300"/>
    <w:rsid w:val="00AA48FA"/>
    <w:rsid w:val="00AA4DA9"/>
    <w:rsid w:val="00AB1C86"/>
    <w:rsid w:val="00AB5228"/>
    <w:rsid w:val="00AB615C"/>
    <w:rsid w:val="00AB689E"/>
    <w:rsid w:val="00AC0E9B"/>
    <w:rsid w:val="00AC1445"/>
    <w:rsid w:val="00AC2722"/>
    <w:rsid w:val="00AC44CC"/>
    <w:rsid w:val="00AC6EE3"/>
    <w:rsid w:val="00AD20E9"/>
    <w:rsid w:val="00AD3217"/>
    <w:rsid w:val="00AD3B43"/>
    <w:rsid w:val="00AD6FA9"/>
    <w:rsid w:val="00AE09DA"/>
    <w:rsid w:val="00AF2D0A"/>
    <w:rsid w:val="00AF6B32"/>
    <w:rsid w:val="00B03BEA"/>
    <w:rsid w:val="00B12C53"/>
    <w:rsid w:val="00B13B5B"/>
    <w:rsid w:val="00B158A1"/>
    <w:rsid w:val="00B17279"/>
    <w:rsid w:val="00B218D3"/>
    <w:rsid w:val="00B22D35"/>
    <w:rsid w:val="00B23ECF"/>
    <w:rsid w:val="00B252BE"/>
    <w:rsid w:val="00B275C9"/>
    <w:rsid w:val="00B314EB"/>
    <w:rsid w:val="00B324A7"/>
    <w:rsid w:val="00B33624"/>
    <w:rsid w:val="00B472B3"/>
    <w:rsid w:val="00B5000F"/>
    <w:rsid w:val="00B534CF"/>
    <w:rsid w:val="00B578B8"/>
    <w:rsid w:val="00B64122"/>
    <w:rsid w:val="00B742E4"/>
    <w:rsid w:val="00B76161"/>
    <w:rsid w:val="00B824ED"/>
    <w:rsid w:val="00B847BB"/>
    <w:rsid w:val="00B84A4F"/>
    <w:rsid w:val="00B84B87"/>
    <w:rsid w:val="00B95A0E"/>
    <w:rsid w:val="00B95AF7"/>
    <w:rsid w:val="00B979E5"/>
    <w:rsid w:val="00BA1DD3"/>
    <w:rsid w:val="00BA4550"/>
    <w:rsid w:val="00BB3BE4"/>
    <w:rsid w:val="00BB4023"/>
    <w:rsid w:val="00BB4188"/>
    <w:rsid w:val="00BC1D27"/>
    <w:rsid w:val="00BC4D7F"/>
    <w:rsid w:val="00BD01C1"/>
    <w:rsid w:val="00BD0BFB"/>
    <w:rsid w:val="00BD2F85"/>
    <w:rsid w:val="00BD5306"/>
    <w:rsid w:val="00BD762E"/>
    <w:rsid w:val="00BD7FAB"/>
    <w:rsid w:val="00BE7C37"/>
    <w:rsid w:val="00BF0F12"/>
    <w:rsid w:val="00BF6B82"/>
    <w:rsid w:val="00BF6CCA"/>
    <w:rsid w:val="00BF72DF"/>
    <w:rsid w:val="00BF730A"/>
    <w:rsid w:val="00C03D93"/>
    <w:rsid w:val="00C0683B"/>
    <w:rsid w:val="00C13BBC"/>
    <w:rsid w:val="00C16219"/>
    <w:rsid w:val="00C16A10"/>
    <w:rsid w:val="00C16EE9"/>
    <w:rsid w:val="00C2180C"/>
    <w:rsid w:val="00C2222B"/>
    <w:rsid w:val="00C22E11"/>
    <w:rsid w:val="00C23867"/>
    <w:rsid w:val="00C24CF6"/>
    <w:rsid w:val="00C31FBF"/>
    <w:rsid w:val="00C332D5"/>
    <w:rsid w:val="00C426D8"/>
    <w:rsid w:val="00C43C1D"/>
    <w:rsid w:val="00C475ED"/>
    <w:rsid w:val="00C567EC"/>
    <w:rsid w:val="00C6306F"/>
    <w:rsid w:val="00C6665E"/>
    <w:rsid w:val="00C7100D"/>
    <w:rsid w:val="00C73994"/>
    <w:rsid w:val="00C75118"/>
    <w:rsid w:val="00C755DC"/>
    <w:rsid w:val="00C77AE2"/>
    <w:rsid w:val="00C809E8"/>
    <w:rsid w:val="00C80C9A"/>
    <w:rsid w:val="00C8319F"/>
    <w:rsid w:val="00C94F6A"/>
    <w:rsid w:val="00C954E2"/>
    <w:rsid w:val="00C97829"/>
    <w:rsid w:val="00C978B2"/>
    <w:rsid w:val="00CA74B7"/>
    <w:rsid w:val="00CA78BF"/>
    <w:rsid w:val="00CA79E1"/>
    <w:rsid w:val="00CB057D"/>
    <w:rsid w:val="00CB19F1"/>
    <w:rsid w:val="00CB2F3B"/>
    <w:rsid w:val="00CB7449"/>
    <w:rsid w:val="00CC778B"/>
    <w:rsid w:val="00CD0629"/>
    <w:rsid w:val="00CD1E0B"/>
    <w:rsid w:val="00CD1E5C"/>
    <w:rsid w:val="00CD259A"/>
    <w:rsid w:val="00CD4D5A"/>
    <w:rsid w:val="00CD755D"/>
    <w:rsid w:val="00CE2373"/>
    <w:rsid w:val="00CE2725"/>
    <w:rsid w:val="00CE3FE5"/>
    <w:rsid w:val="00CE414C"/>
    <w:rsid w:val="00CE75CD"/>
    <w:rsid w:val="00CF3739"/>
    <w:rsid w:val="00CF4D72"/>
    <w:rsid w:val="00CF71DA"/>
    <w:rsid w:val="00D009BC"/>
    <w:rsid w:val="00D03863"/>
    <w:rsid w:val="00D06170"/>
    <w:rsid w:val="00D07811"/>
    <w:rsid w:val="00D159CF"/>
    <w:rsid w:val="00D15D01"/>
    <w:rsid w:val="00D208BB"/>
    <w:rsid w:val="00D20CCC"/>
    <w:rsid w:val="00D214F4"/>
    <w:rsid w:val="00D24081"/>
    <w:rsid w:val="00D27C34"/>
    <w:rsid w:val="00D305F2"/>
    <w:rsid w:val="00D34387"/>
    <w:rsid w:val="00D43BD0"/>
    <w:rsid w:val="00D45790"/>
    <w:rsid w:val="00D467BB"/>
    <w:rsid w:val="00D524F6"/>
    <w:rsid w:val="00D54BD0"/>
    <w:rsid w:val="00D5590B"/>
    <w:rsid w:val="00D55A1E"/>
    <w:rsid w:val="00D5730D"/>
    <w:rsid w:val="00D57375"/>
    <w:rsid w:val="00D57E66"/>
    <w:rsid w:val="00D57EC0"/>
    <w:rsid w:val="00D57F70"/>
    <w:rsid w:val="00D62A6F"/>
    <w:rsid w:val="00D6601F"/>
    <w:rsid w:val="00D67B00"/>
    <w:rsid w:val="00D734BA"/>
    <w:rsid w:val="00D7511D"/>
    <w:rsid w:val="00D77B3D"/>
    <w:rsid w:val="00D8106D"/>
    <w:rsid w:val="00D834DE"/>
    <w:rsid w:val="00D83F78"/>
    <w:rsid w:val="00D8467B"/>
    <w:rsid w:val="00D8570E"/>
    <w:rsid w:val="00D86395"/>
    <w:rsid w:val="00D91542"/>
    <w:rsid w:val="00D9170C"/>
    <w:rsid w:val="00D921A2"/>
    <w:rsid w:val="00D94489"/>
    <w:rsid w:val="00D94721"/>
    <w:rsid w:val="00DA27CC"/>
    <w:rsid w:val="00DA2B94"/>
    <w:rsid w:val="00DA46D9"/>
    <w:rsid w:val="00DA7450"/>
    <w:rsid w:val="00DC429A"/>
    <w:rsid w:val="00DD0398"/>
    <w:rsid w:val="00DD308F"/>
    <w:rsid w:val="00DE38BD"/>
    <w:rsid w:val="00DE76C1"/>
    <w:rsid w:val="00DF047D"/>
    <w:rsid w:val="00DF495C"/>
    <w:rsid w:val="00E02FAB"/>
    <w:rsid w:val="00E04FE3"/>
    <w:rsid w:val="00E10A73"/>
    <w:rsid w:val="00E129C3"/>
    <w:rsid w:val="00E12C36"/>
    <w:rsid w:val="00E15BBA"/>
    <w:rsid w:val="00E207C4"/>
    <w:rsid w:val="00E21315"/>
    <w:rsid w:val="00E33700"/>
    <w:rsid w:val="00E34F28"/>
    <w:rsid w:val="00E37645"/>
    <w:rsid w:val="00E4146E"/>
    <w:rsid w:val="00E43E58"/>
    <w:rsid w:val="00E46A13"/>
    <w:rsid w:val="00E549E3"/>
    <w:rsid w:val="00E6206E"/>
    <w:rsid w:val="00E63D47"/>
    <w:rsid w:val="00E653D0"/>
    <w:rsid w:val="00E65C68"/>
    <w:rsid w:val="00E67F6E"/>
    <w:rsid w:val="00E713C6"/>
    <w:rsid w:val="00E734DA"/>
    <w:rsid w:val="00E74833"/>
    <w:rsid w:val="00E8114C"/>
    <w:rsid w:val="00E82984"/>
    <w:rsid w:val="00E834C2"/>
    <w:rsid w:val="00E8386C"/>
    <w:rsid w:val="00E84480"/>
    <w:rsid w:val="00E8453C"/>
    <w:rsid w:val="00E86B10"/>
    <w:rsid w:val="00E91003"/>
    <w:rsid w:val="00E94A51"/>
    <w:rsid w:val="00E95E07"/>
    <w:rsid w:val="00EA0C01"/>
    <w:rsid w:val="00EA0CD1"/>
    <w:rsid w:val="00EA329E"/>
    <w:rsid w:val="00EA6B63"/>
    <w:rsid w:val="00EA7A17"/>
    <w:rsid w:val="00EB05F3"/>
    <w:rsid w:val="00EB770A"/>
    <w:rsid w:val="00EB7B1B"/>
    <w:rsid w:val="00EC11CF"/>
    <w:rsid w:val="00EC78AA"/>
    <w:rsid w:val="00ED2B24"/>
    <w:rsid w:val="00ED5FDB"/>
    <w:rsid w:val="00ED757D"/>
    <w:rsid w:val="00EE2574"/>
    <w:rsid w:val="00EE738A"/>
    <w:rsid w:val="00EF27C3"/>
    <w:rsid w:val="00EF465A"/>
    <w:rsid w:val="00EF4B01"/>
    <w:rsid w:val="00EF6C27"/>
    <w:rsid w:val="00F0621C"/>
    <w:rsid w:val="00F07E9B"/>
    <w:rsid w:val="00F12677"/>
    <w:rsid w:val="00F12D9A"/>
    <w:rsid w:val="00F164EA"/>
    <w:rsid w:val="00F16757"/>
    <w:rsid w:val="00F20BB2"/>
    <w:rsid w:val="00F22F6C"/>
    <w:rsid w:val="00F27F44"/>
    <w:rsid w:val="00F3404D"/>
    <w:rsid w:val="00F4187C"/>
    <w:rsid w:val="00F46762"/>
    <w:rsid w:val="00F475D2"/>
    <w:rsid w:val="00F51956"/>
    <w:rsid w:val="00F52993"/>
    <w:rsid w:val="00F57DD9"/>
    <w:rsid w:val="00F60679"/>
    <w:rsid w:val="00F63C41"/>
    <w:rsid w:val="00F70935"/>
    <w:rsid w:val="00F77A64"/>
    <w:rsid w:val="00F814BC"/>
    <w:rsid w:val="00F815B9"/>
    <w:rsid w:val="00F827E7"/>
    <w:rsid w:val="00F82D9E"/>
    <w:rsid w:val="00F83C57"/>
    <w:rsid w:val="00F870CF"/>
    <w:rsid w:val="00F90408"/>
    <w:rsid w:val="00F90D60"/>
    <w:rsid w:val="00F96A1E"/>
    <w:rsid w:val="00F96FB4"/>
    <w:rsid w:val="00FA211E"/>
    <w:rsid w:val="00FA3FB9"/>
    <w:rsid w:val="00FA5282"/>
    <w:rsid w:val="00FA5445"/>
    <w:rsid w:val="00FA6EC7"/>
    <w:rsid w:val="00FB1602"/>
    <w:rsid w:val="00FB41A6"/>
    <w:rsid w:val="00FB5D73"/>
    <w:rsid w:val="00FC1463"/>
    <w:rsid w:val="00FC27AE"/>
    <w:rsid w:val="00FC287E"/>
    <w:rsid w:val="00FC3D7E"/>
    <w:rsid w:val="00FD347D"/>
    <w:rsid w:val="00FE4D73"/>
    <w:rsid w:val="00FF0B1D"/>
    <w:rsid w:val="00FF0DD1"/>
    <w:rsid w:val="00FF21B5"/>
    <w:rsid w:val="00FF3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1" fillcolor="white">
      <v:fill color="white" color2="black" angle="90"/>
      <v:stroke weight="1pt"/>
      <v:textbox inset="2.8pt,2.8pt,2.8pt,2.8pt"/>
    </o:shapedefaults>
    <o:shapelayout v:ext="edit">
      <o:idmap v:ext="edit" data="1"/>
    </o:shapelayout>
  </w:shapeDefaults>
  <w:doNotEmbedSmartTags/>
  <w:decimalSymbol w:val="."/>
  <w:listSeparator w:val=","/>
  <w14:docId w14:val="7F8077BC"/>
  <w15:docId w15:val="{FFB7FFED-43E3-434C-B71C-9A7A0152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6D3F"/>
    <w:rPr>
      <w:sz w:val="22"/>
      <w:lang w:val="nb-NO" w:eastAsia="nb-NO"/>
    </w:rPr>
  </w:style>
  <w:style w:type="paragraph" w:styleId="Heading1">
    <w:name w:val="heading 1"/>
    <w:basedOn w:val="Normal"/>
    <w:next w:val="Normal"/>
    <w:qFormat/>
    <w:rsid w:val="00371307"/>
    <w:pPr>
      <w:keepNext/>
      <w:numPr>
        <w:numId w:val="3"/>
      </w:numPr>
      <w:suppressAutoHyphens/>
      <w:spacing w:before="480" w:after="120"/>
      <w:ind w:left="432" w:hanging="432"/>
      <w:outlineLvl w:val="0"/>
    </w:pPr>
    <w:rPr>
      <w:b/>
      <w:color w:val="000000"/>
      <w:sz w:val="32"/>
      <w:lang w:val="en-US" w:eastAsia="en-US"/>
    </w:rPr>
  </w:style>
  <w:style w:type="paragraph" w:styleId="Heading2">
    <w:name w:val="heading 2"/>
    <w:basedOn w:val="Normal"/>
    <w:next w:val="Normal"/>
    <w:qFormat/>
    <w:pPr>
      <w:keepNext/>
      <w:numPr>
        <w:ilvl w:val="1"/>
        <w:numId w:val="3"/>
      </w:numPr>
      <w:suppressAutoHyphens/>
      <w:spacing w:before="480" w:after="120"/>
      <w:ind w:left="576" w:hanging="576"/>
      <w:outlineLvl w:val="1"/>
    </w:pPr>
    <w:rPr>
      <w:b/>
      <w:sz w:val="26"/>
    </w:rPr>
  </w:style>
  <w:style w:type="paragraph" w:styleId="Heading3">
    <w:name w:val="heading 3"/>
    <w:basedOn w:val="Normal"/>
    <w:next w:val="Normal"/>
    <w:qFormat/>
    <w:pPr>
      <w:keepNext/>
      <w:numPr>
        <w:ilvl w:val="2"/>
        <w:numId w:val="3"/>
      </w:numPr>
      <w:suppressAutoHyphens/>
      <w:spacing w:before="240"/>
      <w:ind w:left="720" w:hanging="720"/>
      <w:outlineLvl w:val="2"/>
    </w:pPr>
    <w:rPr>
      <w:b/>
    </w:rPr>
  </w:style>
  <w:style w:type="paragraph" w:styleId="Heading4">
    <w:name w:val="heading 4"/>
    <w:basedOn w:val="Normal"/>
    <w:next w:val="Normal"/>
    <w:qFormat/>
    <w:pPr>
      <w:keepNext/>
      <w:numPr>
        <w:ilvl w:val="3"/>
        <w:numId w:val="3"/>
      </w:numPr>
      <w:suppressAutoHyphens/>
      <w:spacing w:before="240"/>
      <w:ind w:left="864" w:hanging="864"/>
      <w:outlineLvl w:val="3"/>
    </w:pPr>
    <w:rPr>
      <w:b/>
      <w:i/>
    </w:rPr>
  </w:style>
  <w:style w:type="paragraph" w:styleId="Heading5">
    <w:name w:val="heading 5"/>
    <w:basedOn w:val="Normal"/>
    <w:next w:val="Normal"/>
    <w:qFormat/>
    <w:pPr>
      <w:keepNext/>
      <w:numPr>
        <w:ilvl w:val="4"/>
        <w:numId w:val="3"/>
      </w:numPr>
      <w:suppressAutoHyphens/>
      <w:spacing w:before="240" w:after="60"/>
      <w:ind w:left="1008" w:hanging="1008"/>
      <w:outlineLvl w:val="4"/>
    </w:pPr>
    <w:rPr>
      <w:i/>
    </w:rPr>
  </w:style>
  <w:style w:type="paragraph" w:styleId="Heading6">
    <w:name w:val="heading 6"/>
    <w:basedOn w:val="Normal"/>
    <w:next w:val="Normal"/>
    <w:qFormat/>
    <w:pPr>
      <w:keepNext/>
      <w:numPr>
        <w:ilvl w:val="5"/>
        <w:numId w:val="3"/>
      </w:numPr>
      <w:ind w:left="1152" w:hanging="1152"/>
      <w:outlineLvl w:val="5"/>
    </w:pPr>
    <w:rPr>
      <w:b/>
      <w:sz w:val="24"/>
      <w:szCs w:val="24"/>
      <w:lang w:val="en-US" w:eastAsia="en-US"/>
    </w:rPr>
  </w:style>
  <w:style w:type="paragraph" w:styleId="Heading7">
    <w:name w:val="heading 7"/>
    <w:basedOn w:val="Normal"/>
    <w:next w:val="Normal"/>
    <w:qFormat/>
    <w:pPr>
      <w:keepNext/>
      <w:numPr>
        <w:ilvl w:val="6"/>
        <w:numId w:val="3"/>
      </w:numPr>
      <w:ind w:left="1296" w:hanging="1296"/>
      <w:outlineLvl w:val="6"/>
    </w:pPr>
    <w:rPr>
      <w:b/>
      <w:sz w:val="24"/>
      <w:szCs w:val="24"/>
      <w:lang w:val="en-US" w:eastAsia="en-US"/>
    </w:rPr>
  </w:style>
  <w:style w:type="paragraph" w:styleId="Heading8">
    <w:name w:val="heading 8"/>
    <w:basedOn w:val="Normal"/>
    <w:next w:val="Normal"/>
    <w:qFormat/>
    <w:pPr>
      <w:keepNext/>
      <w:numPr>
        <w:ilvl w:val="7"/>
        <w:numId w:val="3"/>
      </w:numPr>
      <w:ind w:left="1440" w:hanging="1440"/>
      <w:outlineLvl w:val="7"/>
    </w:pPr>
    <w:rPr>
      <w:rFonts w:ascii="Arial" w:hAnsi="Arial" w:cs="Arial"/>
      <w:b/>
      <w:sz w:val="20"/>
      <w:lang w:val="en-GB" w:eastAsia="en-US"/>
    </w:rPr>
  </w:style>
  <w:style w:type="paragraph" w:styleId="Heading9">
    <w:name w:val="heading 9"/>
    <w:basedOn w:val="Normal"/>
    <w:next w:val="Normal"/>
    <w:qFormat/>
    <w:pPr>
      <w:keepNext/>
      <w:numPr>
        <w:ilvl w:val="8"/>
        <w:numId w:val="3"/>
      </w:numPr>
      <w:ind w:left="1584" w:hanging="1584"/>
      <w:outlineLvl w:val="8"/>
    </w:pPr>
    <w:rPr>
      <w:rFonts w:ascii="Arial" w:hAnsi="Arial" w:cs="Arial"/>
      <w:b/>
      <w:sz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ksoverskrift">
    <w:name w:val="Boks overskrift"/>
    <w:basedOn w:val="Normal"/>
    <w:next w:val="Normal"/>
    <w:pPr>
      <w:keepNext/>
      <w:pBdr>
        <w:top w:val="single" w:sz="4" w:space="1" w:color="000000"/>
        <w:left w:val="single" w:sz="4" w:space="4" w:color="000000"/>
        <w:bottom w:val="single" w:sz="4" w:space="1" w:color="000000"/>
        <w:right w:val="single" w:sz="4" w:space="4" w:color="000000"/>
      </w:pBdr>
      <w:suppressAutoHyphens/>
    </w:pPr>
    <w:rPr>
      <w:b/>
    </w:rPr>
  </w:style>
  <w:style w:type="paragraph" w:customStyle="1" w:styleId="Bokstekst">
    <w:name w:val="Boks tekst"/>
    <w:basedOn w:val="Normal"/>
    <w:next w:val="Normal"/>
    <w:pPr>
      <w:keepNext/>
      <w:keepLines/>
      <w:pBdr>
        <w:top w:val="single" w:sz="4" w:space="1" w:color="000000"/>
        <w:left w:val="single" w:sz="4" w:space="4" w:color="000000"/>
        <w:bottom w:val="single" w:sz="4" w:space="1" w:color="000000"/>
        <w:right w:val="single" w:sz="4" w:space="4" w:color="000000"/>
      </w:pBdr>
    </w:pPr>
  </w:style>
  <w:style w:type="paragraph" w:styleId="Footer">
    <w:name w:val="footer"/>
    <w:basedOn w:val="Normal"/>
    <w:pPr>
      <w:tabs>
        <w:tab w:val="center" w:pos="4536"/>
        <w:tab w:val="right" w:pos="9072"/>
      </w:tabs>
    </w:pPr>
  </w:style>
  <w:style w:type="paragraph" w:customStyle="1" w:styleId="Figuroverskrift">
    <w:name w:val="Figuroverskrift"/>
    <w:next w:val="Normal"/>
    <w:pPr>
      <w:keepNext/>
      <w:spacing w:before="240" w:after="60"/>
      <w:ind w:left="1134" w:hanging="1134"/>
    </w:pPr>
    <w:rPr>
      <w:b/>
      <w:sz w:val="22"/>
      <w:lang w:val="nb-NO" w:eastAsia="nb-NO"/>
    </w:rPr>
  </w:style>
  <w:style w:type="paragraph" w:customStyle="1" w:styleId="Figuroverskrift-engelsk">
    <w:name w:val="Figuroverskrift - engelsk"/>
    <w:next w:val="Normal"/>
    <w:pPr>
      <w:keepNext/>
      <w:spacing w:after="60"/>
      <w:ind w:left="1134"/>
    </w:pPr>
    <w:rPr>
      <w:i/>
      <w:sz w:val="22"/>
      <w:lang w:val="en-GB" w:eastAsia="nb-NO"/>
    </w:rPr>
  </w:style>
  <w:style w:type="paragraph" w:customStyle="1" w:styleId="Forfatter">
    <w:name w:val="Forfatter"/>
    <w:basedOn w:val="Normal"/>
    <w:next w:val="Normal"/>
    <w:pPr>
      <w:suppressAutoHyphens/>
      <w:spacing w:before="120" w:after="240"/>
    </w:pPr>
    <w:rPr>
      <w:i/>
      <w:sz w:val="26"/>
    </w:rPr>
  </w:style>
  <w:style w:type="paragraph" w:customStyle="1" w:styleId="Forfatteropplysning">
    <w:name w:val="Forfatteropplysning"/>
    <w:next w:val="Normal"/>
    <w:pPr>
      <w:keepLines/>
      <w:pBdr>
        <w:top w:val="single" w:sz="4" w:space="1" w:color="000000"/>
        <w:left w:val="single" w:sz="4" w:space="4" w:color="000000"/>
        <w:bottom w:val="single" w:sz="4" w:space="1" w:color="000000"/>
        <w:right w:val="single" w:sz="4" w:space="4" w:color="000000"/>
      </w:pBdr>
      <w:spacing w:before="120" w:after="120"/>
    </w:pPr>
    <w:rPr>
      <w:i/>
      <w:sz w:val="22"/>
      <w:lang w:val="nb-NO" w:eastAsia="nb-NO"/>
    </w:rPr>
  </w:style>
  <w:style w:type="paragraph" w:styleId="FootnoteText">
    <w:name w:val="footnote text"/>
    <w:basedOn w:val="Normal"/>
    <w:pPr>
      <w:tabs>
        <w:tab w:val="left" w:pos="170"/>
      </w:tabs>
      <w:ind w:left="170" w:hanging="170"/>
    </w:pPr>
    <w:rPr>
      <w:sz w:val="18"/>
    </w:rPr>
  </w:style>
  <w:style w:type="paragraph" w:customStyle="1" w:styleId="Ingress">
    <w:name w:val="Ingress"/>
    <w:basedOn w:val="Normal"/>
    <w:next w:val="Normal"/>
    <w:pPr>
      <w:spacing w:before="120" w:after="240"/>
    </w:pPr>
    <w:rPr>
      <w:b/>
    </w:rPr>
  </w:style>
  <w:style w:type="paragraph" w:styleId="TOC1">
    <w:name w:val="toc 1"/>
    <w:basedOn w:val="Normal"/>
    <w:next w:val="Normal"/>
    <w:uiPriority w:val="39"/>
    <w:pPr>
      <w:spacing w:before="120"/>
    </w:pPr>
    <w:rPr>
      <w:rFonts w:ascii="Calibri" w:hAnsi="Calibri" w:cs="Calibri"/>
      <w:b/>
      <w:caps/>
      <w:szCs w:val="22"/>
    </w:rPr>
  </w:style>
  <w:style w:type="paragraph" w:styleId="TOC2">
    <w:name w:val="toc 2"/>
    <w:basedOn w:val="Normal"/>
    <w:next w:val="Normal"/>
    <w:uiPriority w:val="39"/>
    <w:pPr>
      <w:ind w:left="220"/>
    </w:pPr>
    <w:rPr>
      <w:rFonts w:ascii="Calibri" w:hAnsi="Calibri" w:cs="Calibri"/>
      <w:smallCaps/>
      <w:szCs w:val="22"/>
    </w:rPr>
  </w:style>
  <w:style w:type="paragraph" w:styleId="TOC3">
    <w:name w:val="toc 3"/>
    <w:basedOn w:val="Normal"/>
    <w:next w:val="Normal"/>
    <w:uiPriority w:val="39"/>
    <w:pPr>
      <w:ind w:left="440"/>
    </w:pPr>
    <w:rPr>
      <w:rFonts w:ascii="Calibri" w:hAnsi="Calibri" w:cs="Calibri"/>
      <w:i/>
      <w:szCs w:val="22"/>
    </w:rPr>
  </w:style>
  <w:style w:type="paragraph" w:styleId="TOC4">
    <w:name w:val="toc 4"/>
    <w:basedOn w:val="Normal"/>
    <w:next w:val="Normal"/>
    <w:uiPriority w:val="39"/>
    <w:pPr>
      <w:ind w:left="660"/>
    </w:pPr>
    <w:rPr>
      <w:rFonts w:ascii="Calibri" w:hAnsi="Calibri" w:cs="Calibri"/>
      <w:sz w:val="18"/>
      <w:szCs w:val="18"/>
    </w:rPr>
  </w:style>
  <w:style w:type="paragraph" w:customStyle="1" w:styleId="KildeFotnotetilTabFig">
    <w:name w:val="Kilde/Fotnote til Tab/Fig"/>
    <w:next w:val="Normal"/>
    <w:pPr>
      <w:keepLines/>
      <w:spacing w:before="120"/>
    </w:pPr>
    <w:rPr>
      <w:sz w:val="16"/>
      <w:lang w:val="nb-NO" w:eastAsia="nb-NO"/>
    </w:rPr>
  </w:style>
  <w:style w:type="paragraph" w:styleId="List">
    <w:name w:val="List"/>
    <w:basedOn w:val="Normal"/>
    <w:next w:val="Normal"/>
    <w:pPr>
      <w:numPr>
        <w:numId w:val="2"/>
      </w:numPr>
      <w:tabs>
        <w:tab w:val="left" w:pos="284"/>
      </w:tabs>
      <w:ind w:left="284" w:hanging="284"/>
    </w:pPr>
  </w:style>
  <w:style w:type="paragraph" w:styleId="ListContinue">
    <w:name w:val="List Continue"/>
    <w:basedOn w:val="Normal"/>
    <w:next w:val="Normal"/>
    <w:pPr>
      <w:ind w:left="284"/>
    </w:pPr>
  </w:style>
  <w:style w:type="paragraph" w:styleId="List2">
    <w:name w:val="List 2"/>
    <w:basedOn w:val="List"/>
    <w:next w:val="Normal"/>
    <w:pPr>
      <w:numPr>
        <w:numId w:val="6"/>
      </w:numPr>
      <w:tabs>
        <w:tab w:val="clear" w:pos="284"/>
        <w:tab w:val="left" w:pos="567"/>
      </w:tabs>
      <w:ind w:left="567" w:hanging="283"/>
    </w:pPr>
  </w:style>
  <w:style w:type="paragraph" w:styleId="List3">
    <w:name w:val="List 3"/>
    <w:basedOn w:val="Normal"/>
    <w:next w:val="Normal"/>
    <w:pPr>
      <w:tabs>
        <w:tab w:val="left" w:pos="851"/>
      </w:tabs>
      <w:ind w:left="567" w:firstLine="284"/>
    </w:pPr>
  </w:style>
  <w:style w:type="paragraph" w:customStyle="1" w:styleId="Mellomtittel">
    <w:name w:val="Mellomtittel"/>
    <w:basedOn w:val="Normal"/>
    <w:next w:val="Normal"/>
    <w:pPr>
      <w:keepNext/>
      <w:spacing w:before="240"/>
    </w:pPr>
    <w:rPr>
      <w:b/>
    </w:rPr>
  </w:style>
  <w:style w:type="paragraph" w:customStyle="1" w:styleId="Normalinnrykk">
    <w:name w:val="Normal + innrykk"/>
    <w:basedOn w:val="Normal"/>
    <w:next w:val="Normal"/>
    <w:pPr>
      <w:ind w:left="567"/>
    </w:pPr>
  </w:style>
  <w:style w:type="paragraph" w:styleId="ListNumber">
    <w:name w:val="List Number"/>
    <w:basedOn w:val="Normal"/>
    <w:pPr>
      <w:numPr>
        <w:numId w:val="4"/>
      </w:numPr>
      <w:tabs>
        <w:tab w:val="left" w:pos="284"/>
      </w:tabs>
      <w:ind w:left="284" w:hanging="284"/>
    </w:pPr>
  </w:style>
  <w:style w:type="paragraph" w:styleId="ListNumber2">
    <w:name w:val="List Number 2"/>
    <w:basedOn w:val="Normal"/>
    <w:pPr>
      <w:numPr>
        <w:ilvl w:val="1"/>
        <w:numId w:val="4"/>
      </w:numPr>
      <w:tabs>
        <w:tab w:val="left" w:pos="567"/>
      </w:tabs>
      <w:ind w:left="568" w:hanging="284"/>
    </w:pPr>
  </w:style>
  <w:style w:type="paragraph" w:styleId="ListNumber3">
    <w:name w:val="List Number 3"/>
    <w:basedOn w:val="Normal"/>
    <w:pPr>
      <w:numPr>
        <w:ilvl w:val="2"/>
        <w:numId w:val="4"/>
      </w:numPr>
      <w:tabs>
        <w:tab w:val="left" w:pos="851"/>
      </w:tabs>
      <w:ind w:left="851" w:hanging="284"/>
    </w:pPr>
  </w:style>
  <w:style w:type="paragraph" w:styleId="BodyTextIndent">
    <w:name w:val="Body Text Indent"/>
    <w:basedOn w:val="Normal"/>
    <w:pPr>
      <w:ind w:left="1080"/>
    </w:pPr>
    <w:rPr>
      <w:rFonts w:ascii="Arial" w:hAnsi="Arial" w:cs="Arial"/>
      <w:sz w:val="20"/>
      <w:lang w:val="en-GB" w:eastAsia="en-US"/>
    </w:rPr>
  </w:style>
  <w:style w:type="paragraph" w:customStyle="1" w:styleId="Spesialbehandles">
    <w:name w:val="Spesialbehandles"/>
    <w:basedOn w:val="Normal"/>
    <w:next w:val="Normal"/>
    <w:rPr>
      <w:color w:val="00007F"/>
    </w:rPr>
  </w:style>
  <w:style w:type="paragraph" w:customStyle="1" w:styleId="Stikktittel">
    <w:name w:val="Stikktittel"/>
    <w:basedOn w:val="Normal"/>
    <w:next w:val="Title"/>
    <w:pPr>
      <w:spacing w:after="240"/>
    </w:pPr>
    <w:rPr>
      <w:i/>
    </w:rPr>
  </w:style>
  <w:style w:type="paragraph" w:styleId="Title">
    <w:name w:val="Title"/>
    <w:basedOn w:val="Normal"/>
    <w:next w:val="Normal"/>
    <w:qFormat/>
    <w:pPr>
      <w:keepNext/>
      <w:suppressAutoHyphens/>
      <w:spacing w:after="360"/>
    </w:pPr>
    <w:rPr>
      <w:b/>
      <w:kern w:val="1"/>
      <w:sz w:val="48"/>
    </w:rPr>
  </w:style>
  <w:style w:type="paragraph" w:customStyle="1" w:styleId="Tabelloverskrift">
    <w:name w:val="Tabelloverskrift"/>
    <w:next w:val="Normal"/>
    <w:pPr>
      <w:keepNext/>
      <w:spacing w:before="240" w:after="60"/>
      <w:ind w:left="1134" w:hanging="1134"/>
    </w:pPr>
    <w:rPr>
      <w:b/>
      <w:sz w:val="22"/>
      <w:lang w:val="nb-NO" w:eastAsia="nb-NO"/>
    </w:rPr>
  </w:style>
  <w:style w:type="paragraph" w:customStyle="1" w:styleId="Tabelloverskrift-engelsk">
    <w:name w:val="Tabelloverskrift - engelsk"/>
    <w:next w:val="Normal"/>
    <w:pPr>
      <w:keepNext/>
      <w:spacing w:after="60"/>
      <w:ind w:left="1134"/>
    </w:pPr>
    <w:rPr>
      <w:i/>
      <w:sz w:val="22"/>
      <w:lang w:val="en-GB" w:eastAsia="nb-NO"/>
    </w:rPr>
  </w:style>
  <w:style w:type="paragraph" w:customStyle="1" w:styleId="Tabelltekst">
    <w:name w:val="Tabelltekst"/>
    <w:next w:val="Normal"/>
    <w:pPr>
      <w:keepNext/>
      <w:keepLines/>
    </w:pPr>
    <w:rPr>
      <w:lang w:val="nb-NO" w:eastAsia="nb-NO"/>
    </w:rPr>
  </w:style>
  <w:style w:type="paragraph" w:styleId="Header">
    <w:name w:val="header"/>
    <w:basedOn w:val="Normal"/>
    <w:pPr>
      <w:tabs>
        <w:tab w:val="center" w:pos="4536"/>
        <w:tab w:val="right" w:pos="9072"/>
      </w:tabs>
    </w:pPr>
  </w:style>
  <w:style w:type="paragraph" w:styleId="Subtitle">
    <w:name w:val="Subtitle"/>
    <w:basedOn w:val="Normal"/>
    <w:next w:val="Normal"/>
    <w:qFormat/>
    <w:pPr>
      <w:keepNext/>
      <w:suppressAutoHyphens/>
      <w:spacing w:after="240"/>
    </w:pPr>
    <w:rPr>
      <w:sz w:val="32"/>
    </w:rPr>
  </w:style>
  <w:style w:type="paragraph" w:customStyle="1" w:styleId="ReferanserSSP">
    <w:name w:val="Referanser SSP"/>
    <w:basedOn w:val="Normal"/>
    <w:rPr>
      <w:sz w:val="18"/>
    </w:rPr>
  </w:style>
  <w:style w:type="paragraph" w:customStyle="1" w:styleId="VedleggnummerA">
    <w:name w:val="Vedlegg nummer (A"/>
    <w:aliases w:val=" B, ...)"/>
    <w:basedOn w:val="Normal"/>
    <w:next w:val="Vedleggoverskrift"/>
    <w:pPr>
      <w:keepNext/>
      <w:pageBreakBefore/>
      <w:spacing w:after="240"/>
      <w:jc w:val="right"/>
      <w:outlineLvl w:val="0"/>
    </w:pPr>
    <w:rPr>
      <w:b/>
    </w:rPr>
  </w:style>
  <w:style w:type="paragraph" w:customStyle="1" w:styleId="Vedleggoverskrift">
    <w:name w:val="Vedlegg overskrift"/>
    <w:next w:val="Normal"/>
    <w:pPr>
      <w:keepNext/>
      <w:suppressAutoHyphens/>
      <w:spacing w:after="240"/>
    </w:pPr>
    <w:rPr>
      <w:b/>
      <w:sz w:val="32"/>
      <w:lang w:val="nb-NO" w:eastAsia="nb-NO"/>
    </w:rPr>
  </w:style>
  <w:style w:type="paragraph" w:customStyle="1" w:styleId="Emnekode">
    <w:name w:val="Emnekode"/>
    <w:basedOn w:val="Normal"/>
    <w:next w:val="Normal"/>
    <w:rPr>
      <w:vanish/>
      <w:color w:val="7F7F7F"/>
    </w:rPr>
  </w:style>
  <w:style w:type="paragraph" w:customStyle="1" w:styleId="Emneord">
    <w:name w:val="Emneord"/>
    <w:basedOn w:val="Normal"/>
    <w:next w:val="Normal"/>
    <w:rPr>
      <w:vanish/>
      <w:color w:val="7F7F7F"/>
    </w:rPr>
  </w:style>
  <w:style w:type="paragraph" w:customStyle="1" w:styleId="Frigivningstid">
    <w:name w:val="Frigivningstid"/>
    <w:basedOn w:val="Normal"/>
    <w:next w:val="Normal"/>
    <w:rPr>
      <w:vanish/>
      <w:color w:val="7F7F7F"/>
    </w:rPr>
  </w:style>
  <w:style w:type="paragraph" w:customStyle="1" w:styleId="Kortstikktittel">
    <w:name w:val="Kort stikktittel"/>
    <w:basedOn w:val="Normal"/>
    <w:next w:val="Normal"/>
    <w:rPr>
      <w:vanish/>
      <w:color w:val="7F7F7F"/>
    </w:rPr>
  </w:style>
  <w:style w:type="paragraph" w:customStyle="1" w:styleId="Korttittel">
    <w:name w:val="Kort tittel"/>
    <w:basedOn w:val="Normal"/>
    <w:next w:val="Normal"/>
    <w:rPr>
      <w:vanish/>
      <w:color w:val="7F7F7F"/>
    </w:rPr>
  </w:style>
  <w:style w:type="paragraph" w:customStyle="1" w:styleId="Kortnavn">
    <w:name w:val="Kortnavn"/>
    <w:basedOn w:val="Normal"/>
    <w:next w:val="Normal"/>
    <w:rPr>
      <w:vanish/>
      <w:color w:val="7F7F7F"/>
    </w:rPr>
  </w:style>
  <w:style w:type="paragraph" w:customStyle="1" w:styleId="Meta">
    <w:name w:val="Meta"/>
    <w:basedOn w:val="Normal"/>
    <w:next w:val="Normal"/>
    <w:rPr>
      <w:vanish/>
      <w:color w:val="7F7F7F"/>
    </w:rPr>
  </w:style>
  <w:style w:type="paragraph" w:customStyle="1" w:styleId="Regionaltniv">
    <w:name w:val="Regionalt nivå"/>
    <w:basedOn w:val="Normal"/>
    <w:next w:val="Normal"/>
    <w:rPr>
      <w:vanish/>
      <w:color w:val="7F7F7F"/>
    </w:rPr>
  </w:style>
  <w:style w:type="paragraph" w:styleId="BodyTextIndent2">
    <w:name w:val="Body Text Indent 2"/>
    <w:basedOn w:val="Normal"/>
    <w:pPr>
      <w:ind w:left="1080"/>
    </w:pPr>
    <w:rPr>
      <w:rFonts w:ascii="Arial" w:hAnsi="Arial" w:cs="Arial"/>
      <w:i/>
      <w:sz w:val="20"/>
      <w:lang w:val="en-GB" w:eastAsia="en-US"/>
    </w:rPr>
  </w:style>
  <w:style w:type="paragraph" w:styleId="BodyTextIndent3">
    <w:name w:val="Body Text Indent 3"/>
    <w:basedOn w:val="Normal"/>
    <w:pPr>
      <w:ind w:left="720"/>
    </w:pPr>
    <w:rPr>
      <w:rFonts w:ascii="Arial" w:hAnsi="Arial" w:cs="Arial"/>
      <w:sz w:val="20"/>
      <w:lang w:val="en-GB" w:eastAsia="en-US"/>
    </w:rPr>
  </w:style>
  <w:style w:type="paragraph" w:styleId="BodyText">
    <w:name w:val="Body Text"/>
    <w:basedOn w:val="Normal"/>
    <w:rPr>
      <w:rFonts w:ascii="Arial" w:hAnsi="Arial" w:cs="Arial"/>
      <w:sz w:val="20"/>
      <w:lang w:val="en-GB" w:eastAsia="en-US"/>
    </w:rPr>
  </w:style>
  <w:style w:type="paragraph" w:customStyle="1" w:styleId="level2">
    <w:name w:val="_level2"/>
    <w:basedOn w:val="Normal"/>
    <w:pPr>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outlineLvl w:val="1"/>
    </w:pPr>
    <w:rPr>
      <w:sz w:val="20"/>
      <w:szCs w:val="24"/>
      <w:lang w:val="en-US" w:eastAsia="en-US"/>
    </w:rPr>
  </w:style>
  <w:style w:type="paragraph" w:customStyle="1" w:styleId="level1">
    <w:name w:val="_level1"/>
    <w:basedOn w:val="Normal"/>
    <w:pPr>
      <w:widowControl w:val="0"/>
      <w:numPr>
        <w:numId w:val="1"/>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right" w:pos="9000"/>
      </w:tabs>
      <w:outlineLvl w:val="0"/>
    </w:pPr>
    <w:rPr>
      <w:sz w:val="20"/>
      <w:szCs w:val="24"/>
      <w:lang w:val="en-US" w:eastAsia="en-US"/>
    </w:rPr>
  </w:style>
  <w:style w:type="paragraph" w:customStyle="1" w:styleId="level4">
    <w:name w:val="_level4"/>
    <w:basedOn w:val="Normal"/>
    <w:pPr>
      <w:widowControl w:val="0"/>
      <w:numPr>
        <w:ilvl w:val="3"/>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s>
      <w:ind w:left="3000" w:hanging="840"/>
      <w:outlineLvl w:val="3"/>
    </w:pPr>
    <w:rPr>
      <w:sz w:val="20"/>
      <w:szCs w:val="24"/>
      <w:lang w:val="en-US" w:eastAsia="en-US"/>
    </w:r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rPr>
  </w:style>
  <w:style w:type="paragraph" w:styleId="CommentSubject">
    <w:name w:val="annotation subject"/>
    <w:basedOn w:val="CommentText"/>
    <w:next w:val="CommentText"/>
    <w:rPr>
      <w:b/>
    </w:rPr>
  </w:style>
  <w:style w:type="paragraph" w:customStyle="1" w:styleId="MediumGrid1-Accent21">
    <w:name w:val="Medium Grid 1 - Accent 21"/>
    <w:basedOn w:val="Normal"/>
    <w:pPr>
      <w:ind w:left="720"/>
    </w:pPr>
  </w:style>
  <w:style w:type="paragraph" w:customStyle="1" w:styleId="GridTable5Dark-Accent11">
    <w:name w:val="Grid Table 5 Dark - Accent 11"/>
    <w:basedOn w:val="Heading1"/>
    <w:next w:val="Normal"/>
    <w:pPr>
      <w:keepLines/>
      <w:suppressAutoHyphens w:val="0"/>
      <w:spacing w:before="240" w:after="0" w:line="259" w:lineRule="auto"/>
      <w:outlineLvl w:val="9"/>
    </w:pPr>
    <w:rPr>
      <w:rFonts w:ascii="Calibri Light" w:hAnsi="Calibri Light" w:cs="Calibri Light"/>
      <w:b w:val="0"/>
      <w:color w:val="auto"/>
      <w:szCs w:val="32"/>
    </w:rPr>
  </w:style>
  <w:style w:type="paragraph" w:customStyle="1" w:styleId="msonormal0">
    <w:name w:val="msonormal"/>
    <w:basedOn w:val="Normal"/>
    <w:pPr>
      <w:spacing w:before="100" w:beforeAutospacing="1" w:after="100" w:afterAutospacing="1"/>
    </w:pPr>
    <w:rPr>
      <w:sz w:val="24"/>
      <w:szCs w:val="24"/>
      <w:lang w:val="en-US" w:eastAsia="en-US"/>
    </w:rPr>
  </w:style>
  <w:style w:type="paragraph" w:customStyle="1" w:styleId="MediumShading1-Accent11">
    <w:name w:val="Medium Shading 1 - Accent 11"/>
    <w:rPr>
      <w:rFonts w:ascii="Calibri" w:eastAsia="Calibri" w:hAnsi="Calibri" w:cs="Calibri"/>
      <w:sz w:val="22"/>
      <w:szCs w:val="22"/>
    </w:rPr>
  </w:style>
  <w:style w:type="paragraph" w:customStyle="1" w:styleId="GridTable31">
    <w:name w:val="Grid Table 31"/>
    <w:basedOn w:val="Heading1"/>
    <w:next w:val="Normal"/>
    <w:pPr>
      <w:keepLines/>
      <w:suppressAutoHyphens w:val="0"/>
      <w:spacing w:after="0" w:line="276" w:lineRule="auto"/>
      <w:ind w:left="0" w:firstLine="0"/>
      <w:outlineLvl w:val="9"/>
    </w:pPr>
    <w:rPr>
      <w:rFonts w:ascii="Calibri Light" w:hAnsi="Calibri Light" w:cs="Calibri Light"/>
      <w:color w:val="auto"/>
      <w:sz w:val="28"/>
      <w:szCs w:val="28"/>
    </w:rPr>
  </w:style>
  <w:style w:type="paragraph" w:styleId="TOC5">
    <w:name w:val="toc 5"/>
    <w:basedOn w:val="Normal"/>
    <w:next w:val="Normal"/>
    <w:uiPriority w:val="39"/>
    <w:pPr>
      <w:ind w:left="880"/>
    </w:pPr>
    <w:rPr>
      <w:rFonts w:ascii="Calibri" w:hAnsi="Calibri" w:cs="Calibri"/>
      <w:sz w:val="18"/>
      <w:szCs w:val="18"/>
    </w:rPr>
  </w:style>
  <w:style w:type="paragraph" w:styleId="TOC6">
    <w:name w:val="toc 6"/>
    <w:basedOn w:val="Normal"/>
    <w:next w:val="Normal"/>
    <w:uiPriority w:val="39"/>
    <w:pPr>
      <w:ind w:left="1100"/>
    </w:pPr>
    <w:rPr>
      <w:rFonts w:ascii="Calibri" w:hAnsi="Calibri" w:cs="Calibri"/>
      <w:sz w:val="18"/>
      <w:szCs w:val="18"/>
    </w:rPr>
  </w:style>
  <w:style w:type="paragraph" w:styleId="TOC7">
    <w:name w:val="toc 7"/>
    <w:basedOn w:val="Normal"/>
    <w:next w:val="Normal"/>
    <w:uiPriority w:val="39"/>
    <w:pPr>
      <w:ind w:left="1320"/>
    </w:pPr>
    <w:rPr>
      <w:rFonts w:ascii="Calibri" w:hAnsi="Calibri" w:cs="Calibri"/>
      <w:sz w:val="18"/>
      <w:szCs w:val="18"/>
    </w:rPr>
  </w:style>
  <w:style w:type="paragraph" w:styleId="TOC8">
    <w:name w:val="toc 8"/>
    <w:basedOn w:val="Normal"/>
    <w:next w:val="Normal"/>
    <w:uiPriority w:val="39"/>
    <w:pPr>
      <w:ind w:left="1540"/>
    </w:pPr>
    <w:rPr>
      <w:rFonts w:ascii="Calibri" w:hAnsi="Calibri" w:cs="Calibri"/>
      <w:sz w:val="18"/>
      <w:szCs w:val="18"/>
    </w:rPr>
  </w:style>
  <w:style w:type="paragraph" w:styleId="TOC9">
    <w:name w:val="toc 9"/>
    <w:basedOn w:val="Normal"/>
    <w:next w:val="Normal"/>
    <w:uiPriority w:val="39"/>
    <w:pPr>
      <w:ind w:left="1760"/>
    </w:pPr>
    <w:rPr>
      <w:rFonts w:ascii="Calibri" w:hAnsi="Calibri" w:cs="Calibri"/>
      <w:sz w:val="18"/>
      <w:szCs w:val="18"/>
    </w:rPr>
  </w:style>
  <w:style w:type="paragraph" w:customStyle="1" w:styleId="MediumGrid21">
    <w:name w:val="Medium Grid 21"/>
    <w:rPr>
      <w:sz w:val="22"/>
      <w:lang w:val="nb-NO" w:eastAsia="nb-NO"/>
    </w:rPr>
  </w:style>
  <w:style w:type="paragraph" w:styleId="ListParagraph">
    <w:name w:val="List Paragraph"/>
    <w:basedOn w:val="Normal"/>
    <w:uiPriority w:val="34"/>
    <w:qFormat/>
    <w:pPr>
      <w:spacing w:after="160" w:line="259" w:lineRule="auto"/>
      <w:ind w:left="720"/>
      <w:contextualSpacing/>
    </w:pPr>
    <w:rPr>
      <w:rFonts w:ascii="Calibri" w:eastAsia="Calibri" w:hAnsi="Calibri" w:cs="Calibri"/>
      <w:szCs w:val="22"/>
      <w:lang w:val="en-US" w:eastAsia="en-US"/>
    </w:rPr>
  </w:style>
  <w:style w:type="paragraph" w:customStyle="1" w:styleId="Chapterhead">
    <w:name w:val="Chapter head"/>
    <w:basedOn w:val="Normal"/>
    <w:pPr>
      <w:pBdr>
        <w:bottom w:val="single" w:sz="12" w:space="1" w:color="000000"/>
      </w:pBdr>
      <w:tabs>
        <w:tab w:val="left" w:pos="900"/>
      </w:tabs>
      <w:spacing w:before="120" w:after="360" w:line="276" w:lineRule="auto"/>
    </w:pPr>
    <w:rPr>
      <w:rFonts w:ascii="Calibri" w:hAnsi="Calibri" w:cs="Calibri"/>
      <w:b/>
      <w:sz w:val="32"/>
      <w:szCs w:val="32"/>
      <w:lang w:val="en-US" w:eastAsia="en-US"/>
    </w:rPr>
  </w:style>
  <w:style w:type="paragraph" w:styleId="NormalWeb">
    <w:name w:val="Normal (Web)"/>
    <w:basedOn w:val="Normal"/>
    <w:uiPriority w:val="99"/>
    <w:pPr>
      <w:spacing w:before="100" w:beforeAutospacing="1" w:after="100" w:afterAutospacing="1"/>
    </w:pPr>
    <w:rPr>
      <w:sz w:val="24"/>
      <w:szCs w:val="24"/>
      <w:lang w:val="en-US" w:eastAsia="en-US"/>
    </w:rPr>
  </w:style>
  <w:style w:type="character" w:styleId="FootnoteReference">
    <w:name w:val="footnote reference"/>
    <w:rPr>
      <w:position w:val="-2"/>
      <w:sz w:val="22"/>
      <w:vertAlign w:val="superscript"/>
      <w:lang w:val="nb-NO"/>
    </w:rPr>
  </w:style>
  <w:style w:type="character" w:customStyle="1" w:styleId="Kursiv">
    <w:name w:val="Kursiv"/>
    <w:rPr>
      <w:i/>
    </w:rPr>
  </w:style>
  <w:style w:type="character" w:styleId="PageNumber">
    <w:name w:val="page number"/>
    <w:rPr>
      <w:lang w:val="nb-NO"/>
    </w:rPr>
  </w:style>
  <w:style w:type="character" w:styleId="CommentReference">
    <w:name w:val="annotation reference"/>
    <w:rPr>
      <w:sz w:val="16"/>
      <w:szCs w:val="16"/>
    </w:rPr>
  </w:style>
  <w:style w:type="character" w:customStyle="1" w:styleId="CommentTextChar">
    <w:name w:val="Comment Text Char"/>
    <w:rPr>
      <w:lang w:val="nb-NO" w:eastAsia="nb-NO"/>
    </w:rPr>
  </w:style>
  <w:style w:type="character" w:customStyle="1" w:styleId="CommentSubjectChar">
    <w:name w:val="Comment Subject Char"/>
    <w:rPr>
      <w:b/>
      <w:bCs w:val="0"/>
      <w:lang w:val="nb-NO" w:eastAsia="nb-NO"/>
    </w:rPr>
  </w:style>
  <w:style w:type="character" w:styleId="Hyperlink">
    <w:name w:val="Hyperlink"/>
    <w:uiPriority w:val="99"/>
    <w:rPr>
      <w:color w:val="auto"/>
      <w:u w:val="single"/>
    </w:rPr>
  </w:style>
  <w:style w:type="character" w:customStyle="1" w:styleId="HeaderChar">
    <w:name w:val="Header Char"/>
    <w:rPr>
      <w:sz w:val="22"/>
      <w:lang w:val="nb-NO" w:eastAsia="nb-NO"/>
    </w:rPr>
  </w:style>
  <w:style w:type="character" w:customStyle="1" w:styleId="FooterChar">
    <w:name w:val="Footer Char"/>
    <w:rPr>
      <w:sz w:val="22"/>
      <w:lang w:val="nb-NO" w:eastAsia="nb-NO"/>
    </w:rPr>
  </w:style>
  <w:style w:type="character" w:customStyle="1" w:styleId="BalloonTextChar">
    <w:name w:val="Balloon Text Char"/>
    <w:rPr>
      <w:rFonts w:ascii="Tahoma" w:hAnsi="Tahoma" w:cs="Tahoma"/>
      <w:sz w:val="16"/>
      <w:szCs w:val="16"/>
      <w:lang w:val="nb-NO" w:eastAsia="nb-NO"/>
    </w:rPr>
  </w:style>
  <w:style w:type="character" w:styleId="Emphasis">
    <w:name w:val="Emphasis"/>
    <w:qFormat/>
    <w:rPr>
      <w:i/>
      <w:iCs w:val="0"/>
    </w:rPr>
  </w:style>
  <w:style w:type="paragraph" w:styleId="TOCHeading">
    <w:name w:val="TOC Heading"/>
    <w:basedOn w:val="Heading1"/>
    <w:next w:val="Normal"/>
    <w:uiPriority w:val="39"/>
    <w:unhideWhenUsed/>
    <w:qFormat/>
    <w:rsid w:val="00F815B9"/>
    <w:pPr>
      <w:keepLines/>
      <w:suppressAutoHyphens w:val="0"/>
      <w:spacing w:before="240" w:after="0" w:line="259" w:lineRule="auto"/>
      <w:ind w:left="0" w:firstLine="0"/>
      <w:outlineLvl w:val="9"/>
    </w:pPr>
    <w:rPr>
      <w:rFonts w:ascii="Calibri Light" w:hAnsi="Calibri Light"/>
      <w:b w:val="0"/>
      <w:color w:val="2E74B5"/>
      <w:szCs w:val="32"/>
    </w:rPr>
  </w:style>
  <w:style w:type="character" w:styleId="BookTitle">
    <w:name w:val="Book Title"/>
    <w:qFormat/>
    <w:rsid w:val="00FA5445"/>
    <w:rPr>
      <w:b/>
      <w:bCs/>
      <w:i/>
      <w:iCs/>
      <w:spacing w:val="5"/>
    </w:rPr>
  </w:style>
  <w:style w:type="table" w:styleId="TableGrid">
    <w:name w:val="Table Grid"/>
    <w:basedOn w:val="TableNormal"/>
    <w:rsid w:val="00157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rsid w:val="003E0A06"/>
    <w:rPr>
      <w:sz w:val="22"/>
      <w:lang w:val="nb-NO" w:eastAsia="nb-NO"/>
    </w:rPr>
  </w:style>
  <w:style w:type="character" w:customStyle="1" w:styleId="Normal1">
    <w:name w:val="Normal1"/>
    <w:rsid w:val="00691A9A"/>
  </w:style>
  <w:style w:type="character" w:customStyle="1" w:styleId="TL2">
    <w:name w:val="TL2"/>
    <w:rsid w:val="00AC6EE3"/>
  </w:style>
  <w:style w:type="paragraph" w:styleId="BodyText3">
    <w:name w:val="Body Text 3"/>
    <w:basedOn w:val="Normal"/>
    <w:link w:val="BodyText3Char"/>
    <w:rsid w:val="00B03BEA"/>
    <w:pPr>
      <w:spacing w:after="120"/>
    </w:pPr>
    <w:rPr>
      <w:sz w:val="16"/>
      <w:szCs w:val="16"/>
    </w:rPr>
  </w:style>
  <w:style w:type="character" w:customStyle="1" w:styleId="BodyText3Char">
    <w:name w:val="Body Text 3 Char"/>
    <w:link w:val="BodyText3"/>
    <w:rsid w:val="00B03BEA"/>
    <w:rPr>
      <w:sz w:val="16"/>
      <w:szCs w:val="16"/>
      <w:lang w:val="nb-NO" w:eastAsia="nb-NO"/>
    </w:rPr>
  </w:style>
  <w:style w:type="character" w:customStyle="1" w:styleId="fontstyle01">
    <w:name w:val="fontstyle01"/>
    <w:rsid w:val="00304433"/>
    <w:rPr>
      <w:rFonts w:ascii="Calibri" w:hAnsi="Calibri" w:cs="Calibri" w:hint="default"/>
      <w:b w:val="0"/>
      <w:bCs w:val="0"/>
      <w:i w:val="0"/>
      <w:iCs w:val="0"/>
      <w:color w:val="000000"/>
      <w:sz w:val="22"/>
      <w:szCs w:val="22"/>
    </w:rPr>
  </w:style>
  <w:style w:type="character" w:customStyle="1" w:styleId="fontstyle21">
    <w:name w:val="fontstyle21"/>
    <w:rsid w:val="00304433"/>
    <w:rPr>
      <w:rFonts w:ascii="Symbol" w:hAnsi="Symbol" w:hint="default"/>
      <w:b w:val="0"/>
      <w:bCs w:val="0"/>
      <w:i w:val="0"/>
      <w:iCs w:val="0"/>
      <w:color w:val="000000"/>
      <w:sz w:val="22"/>
      <w:szCs w:val="22"/>
    </w:rPr>
  </w:style>
  <w:style w:type="character" w:customStyle="1" w:styleId="fontstyle31">
    <w:name w:val="fontstyle31"/>
    <w:rsid w:val="00304433"/>
    <w:rPr>
      <w:rFonts w:ascii="Calibri" w:hAnsi="Calibri" w:cs="Calibri" w:hint="default"/>
      <w:b w:val="0"/>
      <w:bCs w:val="0"/>
      <w:i/>
      <w:iCs/>
      <w:color w:val="000000"/>
      <w:sz w:val="22"/>
      <w:szCs w:val="22"/>
    </w:rPr>
  </w:style>
  <w:style w:type="character" w:customStyle="1" w:styleId="fontstyle11">
    <w:name w:val="fontstyle11"/>
    <w:rsid w:val="00304433"/>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8017">
      <w:bodyDiv w:val="1"/>
      <w:marLeft w:val="0"/>
      <w:marRight w:val="0"/>
      <w:marTop w:val="0"/>
      <w:marBottom w:val="0"/>
      <w:divBdr>
        <w:top w:val="none" w:sz="0" w:space="0" w:color="auto"/>
        <w:left w:val="none" w:sz="0" w:space="0" w:color="auto"/>
        <w:bottom w:val="none" w:sz="0" w:space="0" w:color="auto"/>
        <w:right w:val="none" w:sz="0" w:space="0" w:color="auto"/>
      </w:divBdr>
    </w:div>
    <w:div w:id="67583544">
      <w:bodyDiv w:val="1"/>
      <w:marLeft w:val="0"/>
      <w:marRight w:val="0"/>
      <w:marTop w:val="0"/>
      <w:marBottom w:val="0"/>
      <w:divBdr>
        <w:top w:val="none" w:sz="0" w:space="0" w:color="auto"/>
        <w:left w:val="none" w:sz="0" w:space="0" w:color="auto"/>
        <w:bottom w:val="none" w:sz="0" w:space="0" w:color="auto"/>
        <w:right w:val="none" w:sz="0" w:space="0" w:color="auto"/>
      </w:divBdr>
    </w:div>
    <w:div w:id="86586404">
      <w:bodyDiv w:val="1"/>
      <w:marLeft w:val="0"/>
      <w:marRight w:val="0"/>
      <w:marTop w:val="0"/>
      <w:marBottom w:val="0"/>
      <w:divBdr>
        <w:top w:val="none" w:sz="0" w:space="0" w:color="auto"/>
        <w:left w:val="none" w:sz="0" w:space="0" w:color="auto"/>
        <w:bottom w:val="none" w:sz="0" w:space="0" w:color="auto"/>
        <w:right w:val="none" w:sz="0" w:space="0" w:color="auto"/>
      </w:divBdr>
    </w:div>
    <w:div w:id="142478761">
      <w:bodyDiv w:val="1"/>
      <w:marLeft w:val="0"/>
      <w:marRight w:val="0"/>
      <w:marTop w:val="0"/>
      <w:marBottom w:val="0"/>
      <w:divBdr>
        <w:top w:val="none" w:sz="0" w:space="0" w:color="auto"/>
        <w:left w:val="none" w:sz="0" w:space="0" w:color="auto"/>
        <w:bottom w:val="none" w:sz="0" w:space="0" w:color="auto"/>
        <w:right w:val="none" w:sz="0" w:space="0" w:color="auto"/>
      </w:divBdr>
    </w:div>
    <w:div w:id="159081897">
      <w:bodyDiv w:val="1"/>
      <w:marLeft w:val="0"/>
      <w:marRight w:val="0"/>
      <w:marTop w:val="0"/>
      <w:marBottom w:val="0"/>
      <w:divBdr>
        <w:top w:val="none" w:sz="0" w:space="0" w:color="auto"/>
        <w:left w:val="none" w:sz="0" w:space="0" w:color="auto"/>
        <w:bottom w:val="none" w:sz="0" w:space="0" w:color="auto"/>
        <w:right w:val="none" w:sz="0" w:space="0" w:color="auto"/>
      </w:divBdr>
    </w:div>
    <w:div w:id="171919571">
      <w:bodyDiv w:val="1"/>
      <w:marLeft w:val="0"/>
      <w:marRight w:val="0"/>
      <w:marTop w:val="0"/>
      <w:marBottom w:val="0"/>
      <w:divBdr>
        <w:top w:val="none" w:sz="0" w:space="0" w:color="auto"/>
        <w:left w:val="none" w:sz="0" w:space="0" w:color="auto"/>
        <w:bottom w:val="none" w:sz="0" w:space="0" w:color="auto"/>
        <w:right w:val="none" w:sz="0" w:space="0" w:color="auto"/>
      </w:divBdr>
    </w:div>
    <w:div w:id="244808700">
      <w:bodyDiv w:val="1"/>
      <w:marLeft w:val="0"/>
      <w:marRight w:val="0"/>
      <w:marTop w:val="0"/>
      <w:marBottom w:val="0"/>
      <w:divBdr>
        <w:top w:val="none" w:sz="0" w:space="0" w:color="auto"/>
        <w:left w:val="none" w:sz="0" w:space="0" w:color="auto"/>
        <w:bottom w:val="none" w:sz="0" w:space="0" w:color="auto"/>
        <w:right w:val="none" w:sz="0" w:space="0" w:color="auto"/>
      </w:divBdr>
    </w:div>
    <w:div w:id="259030742">
      <w:bodyDiv w:val="1"/>
      <w:marLeft w:val="0"/>
      <w:marRight w:val="0"/>
      <w:marTop w:val="0"/>
      <w:marBottom w:val="0"/>
      <w:divBdr>
        <w:top w:val="none" w:sz="0" w:space="0" w:color="auto"/>
        <w:left w:val="none" w:sz="0" w:space="0" w:color="auto"/>
        <w:bottom w:val="none" w:sz="0" w:space="0" w:color="auto"/>
        <w:right w:val="none" w:sz="0" w:space="0" w:color="auto"/>
      </w:divBdr>
    </w:div>
    <w:div w:id="291182190">
      <w:bodyDiv w:val="1"/>
      <w:marLeft w:val="0"/>
      <w:marRight w:val="0"/>
      <w:marTop w:val="0"/>
      <w:marBottom w:val="0"/>
      <w:divBdr>
        <w:top w:val="none" w:sz="0" w:space="0" w:color="auto"/>
        <w:left w:val="none" w:sz="0" w:space="0" w:color="auto"/>
        <w:bottom w:val="none" w:sz="0" w:space="0" w:color="auto"/>
        <w:right w:val="none" w:sz="0" w:space="0" w:color="auto"/>
      </w:divBdr>
    </w:div>
    <w:div w:id="315257912">
      <w:bodyDiv w:val="1"/>
      <w:marLeft w:val="0"/>
      <w:marRight w:val="0"/>
      <w:marTop w:val="0"/>
      <w:marBottom w:val="0"/>
      <w:divBdr>
        <w:top w:val="none" w:sz="0" w:space="0" w:color="auto"/>
        <w:left w:val="none" w:sz="0" w:space="0" w:color="auto"/>
        <w:bottom w:val="none" w:sz="0" w:space="0" w:color="auto"/>
        <w:right w:val="none" w:sz="0" w:space="0" w:color="auto"/>
      </w:divBdr>
    </w:div>
    <w:div w:id="330135101">
      <w:bodyDiv w:val="1"/>
      <w:marLeft w:val="0"/>
      <w:marRight w:val="0"/>
      <w:marTop w:val="0"/>
      <w:marBottom w:val="0"/>
      <w:divBdr>
        <w:top w:val="none" w:sz="0" w:space="0" w:color="auto"/>
        <w:left w:val="none" w:sz="0" w:space="0" w:color="auto"/>
        <w:bottom w:val="none" w:sz="0" w:space="0" w:color="auto"/>
        <w:right w:val="none" w:sz="0" w:space="0" w:color="auto"/>
      </w:divBdr>
    </w:div>
    <w:div w:id="339697716">
      <w:bodyDiv w:val="1"/>
      <w:marLeft w:val="0"/>
      <w:marRight w:val="0"/>
      <w:marTop w:val="0"/>
      <w:marBottom w:val="0"/>
      <w:divBdr>
        <w:top w:val="none" w:sz="0" w:space="0" w:color="auto"/>
        <w:left w:val="none" w:sz="0" w:space="0" w:color="auto"/>
        <w:bottom w:val="none" w:sz="0" w:space="0" w:color="auto"/>
        <w:right w:val="none" w:sz="0" w:space="0" w:color="auto"/>
      </w:divBdr>
    </w:div>
    <w:div w:id="376129931">
      <w:bodyDiv w:val="1"/>
      <w:marLeft w:val="0"/>
      <w:marRight w:val="0"/>
      <w:marTop w:val="0"/>
      <w:marBottom w:val="0"/>
      <w:divBdr>
        <w:top w:val="none" w:sz="0" w:space="0" w:color="auto"/>
        <w:left w:val="none" w:sz="0" w:space="0" w:color="auto"/>
        <w:bottom w:val="none" w:sz="0" w:space="0" w:color="auto"/>
        <w:right w:val="none" w:sz="0" w:space="0" w:color="auto"/>
      </w:divBdr>
    </w:div>
    <w:div w:id="382143800">
      <w:bodyDiv w:val="1"/>
      <w:marLeft w:val="0"/>
      <w:marRight w:val="0"/>
      <w:marTop w:val="0"/>
      <w:marBottom w:val="0"/>
      <w:divBdr>
        <w:top w:val="none" w:sz="0" w:space="0" w:color="auto"/>
        <w:left w:val="none" w:sz="0" w:space="0" w:color="auto"/>
        <w:bottom w:val="none" w:sz="0" w:space="0" w:color="auto"/>
        <w:right w:val="none" w:sz="0" w:space="0" w:color="auto"/>
      </w:divBdr>
    </w:div>
    <w:div w:id="419909923">
      <w:bodyDiv w:val="1"/>
      <w:marLeft w:val="0"/>
      <w:marRight w:val="0"/>
      <w:marTop w:val="0"/>
      <w:marBottom w:val="0"/>
      <w:divBdr>
        <w:top w:val="none" w:sz="0" w:space="0" w:color="auto"/>
        <w:left w:val="none" w:sz="0" w:space="0" w:color="auto"/>
        <w:bottom w:val="none" w:sz="0" w:space="0" w:color="auto"/>
        <w:right w:val="none" w:sz="0" w:space="0" w:color="auto"/>
      </w:divBdr>
    </w:div>
    <w:div w:id="420568713">
      <w:bodyDiv w:val="1"/>
      <w:marLeft w:val="0"/>
      <w:marRight w:val="0"/>
      <w:marTop w:val="0"/>
      <w:marBottom w:val="0"/>
      <w:divBdr>
        <w:top w:val="none" w:sz="0" w:space="0" w:color="auto"/>
        <w:left w:val="none" w:sz="0" w:space="0" w:color="auto"/>
        <w:bottom w:val="none" w:sz="0" w:space="0" w:color="auto"/>
        <w:right w:val="none" w:sz="0" w:space="0" w:color="auto"/>
      </w:divBdr>
    </w:div>
    <w:div w:id="460273928">
      <w:bodyDiv w:val="1"/>
      <w:marLeft w:val="0"/>
      <w:marRight w:val="0"/>
      <w:marTop w:val="0"/>
      <w:marBottom w:val="0"/>
      <w:divBdr>
        <w:top w:val="none" w:sz="0" w:space="0" w:color="auto"/>
        <w:left w:val="none" w:sz="0" w:space="0" w:color="auto"/>
        <w:bottom w:val="none" w:sz="0" w:space="0" w:color="auto"/>
        <w:right w:val="none" w:sz="0" w:space="0" w:color="auto"/>
      </w:divBdr>
    </w:div>
    <w:div w:id="478806133">
      <w:bodyDiv w:val="1"/>
      <w:marLeft w:val="0"/>
      <w:marRight w:val="0"/>
      <w:marTop w:val="0"/>
      <w:marBottom w:val="0"/>
      <w:divBdr>
        <w:top w:val="none" w:sz="0" w:space="0" w:color="auto"/>
        <w:left w:val="none" w:sz="0" w:space="0" w:color="auto"/>
        <w:bottom w:val="none" w:sz="0" w:space="0" w:color="auto"/>
        <w:right w:val="none" w:sz="0" w:space="0" w:color="auto"/>
      </w:divBdr>
    </w:div>
    <w:div w:id="518084297">
      <w:bodyDiv w:val="1"/>
      <w:marLeft w:val="0"/>
      <w:marRight w:val="0"/>
      <w:marTop w:val="0"/>
      <w:marBottom w:val="0"/>
      <w:divBdr>
        <w:top w:val="none" w:sz="0" w:space="0" w:color="auto"/>
        <w:left w:val="none" w:sz="0" w:space="0" w:color="auto"/>
        <w:bottom w:val="none" w:sz="0" w:space="0" w:color="auto"/>
        <w:right w:val="none" w:sz="0" w:space="0" w:color="auto"/>
      </w:divBdr>
    </w:div>
    <w:div w:id="537743208">
      <w:bodyDiv w:val="1"/>
      <w:marLeft w:val="0"/>
      <w:marRight w:val="0"/>
      <w:marTop w:val="0"/>
      <w:marBottom w:val="0"/>
      <w:divBdr>
        <w:top w:val="none" w:sz="0" w:space="0" w:color="auto"/>
        <w:left w:val="none" w:sz="0" w:space="0" w:color="auto"/>
        <w:bottom w:val="none" w:sz="0" w:space="0" w:color="auto"/>
        <w:right w:val="none" w:sz="0" w:space="0" w:color="auto"/>
      </w:divBdr>
    </w:div>
    <w:div w:id="576668515">
      <w:bodyDiv w:val="1"/>
      <w:marLeft w:val="0"/>
      <w:marRight w:val="0"/>
      <w:marTop w:val="0"/>
      <w:marBottom w:val="0"/>
      <w:divBdr>
        <w:top w:val="none" w:sz="0" w:space="0" w:color="auto"/>
        <w:left w:val="none" w:sz="0" w:space="0" w:color="auto"/>
        <w:bottom w:val="none" w:sz="0" w:space="0" w:color="auto"/>
        <w:right w:val="none" w:sz="0" w:space="0" w:color="auto"/>
      </w:divBdr>
    </w:div>
    <w:div w:id="598218178">
      <w:bodyDiv w:val="1"/>
      <w:marLeft w:val="0"/>
      <w:marRight w:val="0"/>
      <w:marTop w:val="0"/>
      <w:marBottom w:val="0"/>
      <w:divBdr>
        <w:top w:val="none" w:sz="0" w:space="0" w:color="auto"/>
        <w:left w:val="none" w:sz="0" w:space="0" w:color="auto"/>
        <w:bottom w:val="none" w:sz="0" w:space="0" w:color="auto"/>
        <w:right w:val="none" w:sz="0" w:space="0" w:color="auto"/>
      </w:divBdr>
    </w:div>
    <w:div w:id="600797481">
      <w:bodyDiv w:val="1"/>
      <w:marLeft w:val="0"/>
      <w:marRight w:val="0"/>
      <w:marTop w:val="0"/>
      <w:marBottom w:val="0"/>
      <w:divBdr>
        <w:top w:val="none" w:sz="0" w:space="0" w:color="auto"/>
        <w:left w:val="none" w:sz="0" w:space="0" w:color="auto"/>
        <w:bottom w:val="none" w:sz="0" w:space="0" w:color="auto"/>
        <w:right w:val="none" w:sz="0" w:space="0" w:color="auto"/>
      </w:divBdr>
    </w:div>
    <w:div w:id="616907276">
      <w:bodyDiv w:val="1"/>
      <w:marLeft w:val="0"/>
      <w:marRight w:val="0"/>
      <w:marTop w:val="0"/>
      <w:marBottom w:val="0"/>
      <w:divBdr>
        <w:top w:val="none" w:sz="0" w:space="0" w:color="auto"/>
        <w:left w:val="none" w:sz="0" w:space="0" w:color="auto"/>
        <w:bottom w:val="none" w:sz="0" w:space="0" w:color="auto"/>
        <w:right w:val="none" w:sz="0" w:space="0" w:color="auto"/>
      </w:divBdr>
    </w:div>
    <w:div w:id="689531212">
      <w:bodyDiv w:val="1"/>
      <w:marLeft w:val="0"/>
      <w:marRight w:val="0"/>
      <w:marTop w:val="0"/>
      <w:marBottom w:val="0"/>
      <w:divBdr>
        <w:top w:val="none" w:sz="0" w:space="0" w:color="auto"/>
        <w:left w:val="none" w:sz="0" w:space="0" w:color="auto"/>
        <w:bottom w:val="none" w:sz="0" w:space="0" w:color="auto"/>
        <w:right w:val="none" w:sz="0" w:space="0" w:color="auto"/>
      </w:divBdr>
    </w:div>
    <w:div w:id="732895247">
      <w:bodyDiv w:val="1"/>
      <w:marLeft w:val="0"/>
      <w:marRight w:val="0"/>
      <w:marTop w:val="0"/>
      <w:marBottom w:val="0"/>
      <w:divBdr>
        <w:top w:val="none" w:sz="0" w:space="0" w:color="auto"/>
        <w:left w:val="none" w:sz="0" w:space="0" w:color="auto"/>
        <w:bottom w:val="none" w:sz="0" w:space="0" w:color="auto"/>
        <w:right w:val="none" w:sz="0" w:space="0" w:color="auto"/>
      </w:divBdr>
    </w:div>
    <w:div w:id="735515335">
      <w:bodyDiv w:val="1"/>
      <w:marLeft w:val="0"/>
      <w:marRight w:val="0"/>
      <w:marTop w:val="0"/>
      <w:marBottom w:val="0"/>
      <w:divBdr>
        <w:top w:val="none" w:sz="0" w:space="0" w:color="auto"/>
        <w:left w:val="none" w:sz="0" w:space="0" w:color="auto"/>
        <w:bottom w:val="none" w:sz="0" w:space="0" w:color="auto"/>
        <w:right w:val="none" w:sz="0" w:space="0" w:color="auto"/>
      </w:divBdr>
    </w:div>
    <w:div w:id="786201750">
      <w:bodyDiv w:val="1"/>
      <w:marLeft w:val="0"/>
      <w:marRight w:val="0"/>
      <w:marTop w:val="0"/>
      <w:marBottom w:val="0"/>
      <w:divBdr>
        <w:top w:val="none" w:sz="0" w:space="0" w:color="auto"/>
        <w:left w:val="none" w:sz="0" w:space="0" w:color="auto"/>
        <w:bottom w:val="none" w:sz="0" w:space="0" w:color="auto"/>
        <w:right w:val="none" w:sz="0" w:space="0" w:color="auto"/>
      </w:divBdr>
    </w:div>
    <w:div w:id="794324324">
      <w:bodyDiv w:val="1"/>
      <w:marLeft w:val="0"/>
      <w:marRight w:val="0"/>
      <w:marTop w:val="0"/>
      <w:marBottom w:val="0"/>
      <w:divBdr>
        <w:top w:val="none" w:sz="0" w:space="0" w:color="auto"/>
        <w:left w:val="none" w:sz="0" w:space="0" w:color="auto"/>
        <w:bottom w:val="none" w:sz="0" w:space="0" w:color="auto"/>
        <w:right w:val="none" w:sz="0" w:space="0" w:color="auto"/>
      </w:divBdr>
    </w:div>
    <w:div w:id="819660987">
      <w:bodyDiv w:val="1"/>
      <w:marLeft w:val="0"/>
      <w:marRight w:val="0"/>
      <w:marTop w:val="0"/>
      <w:marBottom w:val="0"/>
      <w:divBdr>
        <w:top w:val="none" w:sz="0" w:space="0" w:color="auto"/>
        <w:left w:val="none" w:sz="0" w:space="0" w:color="auto"/>
        <w:bottom w:val="none" w:sz="0" w:space="0" w:color="auto"/>
        <w:right w:val="none" w:sz="0" w:space="0" w:color="auto"/>
      </w:divBdr>
    </w:div>
    <w:div w:id="859971490">
      <w:bodyDiv w:val="1"/>
      <w:marLeft w:val="0"/>
      <w:marRight w:val="0"/>
      <w:marTop w:val="0"/>
      <w:marBottom w:val="0"/>
      <w:divBdr>
        <w:top w:val="none" w:sz="0" w:space="0" w:color="auto"/>
        <w:left w:val="none" w:sz="0" w:space="0" w:color="auto"/>
        <w:bottom w:val="none" w:sz="0" w:space="0" w:color="auto"/>
        <w:right w:val="none" w:sz="0" w:space="0" w:color="auto"/>
      </w:divBdr>
    </w:div>
    <w:div w:id="872612286">
      <w:bodyDiv w:val="1"/>
      <w:marLeft w:val="0"/>
      <w:marRight w:val="0"/>
      <w:marTop w:val="0"/>
      <w:marBottom w:val="0"/>
      <w:divBdr>
        <w:top w:val="none" w:sz="0" w:space="0" w:color="auto"/>
        <w:left w:val="none" w:sz="0" w:space="0" w:color="auto"/>
        <w:bottom w:val="none" w:sz="0" w:space="0" w:color="auto"/>
        <w:right w:val="none" w:sz="0" w:space="0" w:color="auto"/>
      </w:divBdr>
    </w:div>
    <w:div w:id="916938501">
      <w:bodyDiv w:val="1"/>
      <w:marLeft w:val="0"/>
      <w:marRight w:val="0"/>
      <w:marTop w:val="0"/>
      <w:marBottom w:val="0"/>
      <w:divBdr>
        <w:top w:val="none" w:sz="0" w:space="0" w:color="auto"/>
        <w:left w:val="none" w:sz="0" w:space="0" w:color="auto"/>
        <w:bottom w:val="none" w:sz="0" w:space="0" w:color="auto"/>
        <w:right w:val="none" w:sz="0" w:space="0" w:color="auto"/>
      </w:divBdr>
    </w:div>
    <w:div w:id="933168153">
      <w:bodyDiv w:val="1"/>
      <w:marLeft w:val="0"/>
      <w:marRight w:val="0"/>
      <w:marTop w:val="0"/>
      <w:marBottom w:val="0"/>
      <w:divBdr>
        <w:top w:val="none" w:sz="0" w:space="0" w:color="auto"/>
        <w:left w:val="none" w:sz="0" w:space="0" w:color="auto"/>
        <w:bottom w:val="none" w:sz="0" w:space="0" w:color="auto"/>
        <w:right w:val="none" w:sz="0" w:space="0" w:color="auto"/>
      </w:divBdr>
    </w:div>
    <w:div w:id="941106567">
      <w:bodyDiv w:val="1"/>
      <w:marLeft w:val="0"/>
      <w:marRight w:val="0"/>
      <w:marTop w:val="0"/>
      <w:marBottom w:val="0"/>
      <w:divBdr>
        <w:top w:val="none" w:sz="0" w:space="0" w:color="auto"/>
        <w:left w:val="none" w:sz="0" w:space="0" w:color="auto"/>
        <w:bottom w:val="none" w:sz="0" w:space="0" w:color="auto"/>
        <w:right w:val="none" w:sz="0" w:space="0" w:color="auto"/>
      </w:divBdr>
    </w:div>
    <w:div w:id="942570314">
      <w:bodyDiv w:val="1"/>
      <w:marLeft w:val="0"/>
      <w:marRight w:val="0"/>
      <w:marTop w:val="0"/>
      <w:marBottom w:val="0"/>
      <w:divBdr>
        <w:top w:val="none" w:sz="0" w:space="0" w:color="auto"/>
        <w:left w:val="none" w:sz="0" w:space="0" w:color="auto"/>
        <w:bottom w:val="none" w:sz="0" w:space="0" w:color="auto"/>
        <w:right w:val="none" w:sz="0" w:space="0" w:color="auto"/>
      </w:divBdr>
    </w:div>
    <w:div w:id="960186563">
      <w:bodyDiv w:val="1"/>
      <w:marLeft w:val="0"/>
      <w:marRight w:val="0"/>
      <w:marTop w:val="0"/>
      <w:marBottom w:val="0"/>
      <w:divBdr>
        <w:top w:val="none" w:sz="0" w:space="0" w:color="auto"/>
        <w:left w:val="none" w:sz="0" w:space="0" w:color="auto"/>
        <w:bottom w:val="none" w:sz="0" w:space="0" w:color="auto"/>
        <w:right w:val="none" w:sz="0" w:space="0" w:color="auto"/>
      </w:divBdr>
      <w:divsChild>
        <w:div w:id="1009063709">
          <w:marLeft w:val="0"/>
          <w:marRight w:val="0"/>
          <w:marTop w:val="0"/>
          <w:marBottom w:val="0"/>
          <w:divBdr>
            <w:top w:val="none" w:sz="0" w:space="0" w:color="auto"/>
            <w:left w:val="none" w:sz="0" w:space="0" w:color="auto"/>
            <w:bottom w:val="none" w:sz="0" w:space="0" w:color="auto"/>
            <w:right w:val="none" w:sz="0" w:space="0" w:color="auto"/>
          </w:divBdr>
          <w:divsChild>
            <w:div w:id="1309751315">
              <w:marLeft w:val="0"/>
              <w:marRight w:val="0"/>
              <w:marTop w:val="0"/>
              <w:marBottom w:val="0"/>
              <w:divBdr>
                <w:top w:val="none" w:sz="0" w:space="0" w:color="auto"/>
                <w:left w:val="none" w:sz="0" w:space="0" w:color="auto"/>
                <w:bottom w:val="none" w:sz="0" w:space="0" w:color="auto"/>
                <w:right w:val="none" w:sz="0" w:space="0" w:color="auto"/>
              </w:divBdr>
              <w:divsChild>
                <w:div w:id="2062778169">
                  <w:marLeft w:val="0"/>
                  <w:marRight w:val="0"/>
                  <w:marTop w:val="0"/>
                  <w:marBottom w:val="0"/>
                  <w:divBdr>
                    <w:top w:val="none" w:sz="0" w:space="0" w:color="auto"/>
                    <w:left w:val="none" w:sz="0" w:space="0" w:color="auto"/>
                    <w:bottom w:val="none" w:sz="0" w:space="0" w:color="auto"/>
                    <w:right w:val="none" w:sz="0" w:space="0" w:color="auto"/>
                  </w:divBdr>
                  <w:divsChild>
                    <w:div w:id="131868481">
                      <w:marLeft w:val="300"/>
                      <w:marRight w:val="0"/>
                      <w:marTop w:val="0"/>
                      <w:marBottom w:val="0"/>
                      <w:divBdr>
                        <w:top w:val="none" w:sz="0" w:space="0" w:color="auto"/>
                        <w:left w:val="none" w:sz="0" w:space="0" w:color="auto"/>
                        <w:bottom w:val="none" w:sz="0" w:space="0" w:color="auto"/>
                        <w:right w:val="none" w:sz="0" w:space="0" w:color="auto"/>
                      </w:divBdr>
                      <w:divsChild>
                        <w:div w:id="95911048">
                          <w:marLeft w:val="-300"/>
                          <w:marRight w:val="0"/>
                          <w:marTop w:val="0"/>
                          <w:marBottom w:val="0"/>
                          <w:divBdr>
                            <w:top w:val="none" w:sz="0" w:space="0" w:color="auto"/>
                            <w:left w:val="none" w:sz="0" w:space="0" w:color="auto"/>
                            <w:bottom w:val="none" w:sz="0" w:space="0" w:color="auto"/>
                            <w:right w:val="none" w:sz="0" w:space="0" w:color="auto"/>
                          </w:divBdr>
                          <w:divsChild>
                            <w:div w:id="1567253581">
                              <w:marLeft w:val="0"/>
                              <w:marRight w:val="0"/>
                              <w:marTop w:val="0"/>
                              <w:marBottom w:val="0"/>
                              <w:divBdr>
                                <w:top w:val="none" w:sz="0" w:space="0" w:color="auto"/>
                                <w:left w:val="none" w:sz="0" w:space="0" w:color="auto"/>
                                <w:bottom w:val="none" w:sz="0" w:space="0" w:color="auto"/>
                                <w:right w:val="none" w:sz="0" w:space="0" w:color="auto"/>
                              </w:divBdr>
                              <w:divsChild>
                                <w:div w:id="3161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382247">
      <w:bodyDiv w:val="1"/>
      <w:marLeft w:val="0"/>
      <w:marRight w:val="0"/>
      <w:marTop w:val="0"/>
      <w:marBottom w:val="0"/>
      <w:divBdr>
        <w:top w:val="none" w:sz="0" w:space="0" w:color="auto"/>
        <w:left w:val="none" w:sz="0" w:space="0" w:color="auto"/>
        <w:bottom w:val="none" w:sz="0" w:space="0" w:color="auto"/>
        <w:right w:val="none" w:sz="0" w:space="0" w:color="auto"/>
      </w:divBdr>
    </w:div>
    <w:div w:id="1047488636">
      <w:bodyDiv w:val="1"/>
      <w:marLeft w:val="0"/>
      <w:marRight w:val="0"/>
      <w:marTop w:val="0"/>
      <w:marBottom w:val="0"/>
      <w:divBdr>
        <w:top w:val="none" w:sz="0" w:space="0" w:color="auto"/>
        <w:left w:val="none" w:sz="0" w:space="0" w:color="auto"/>
        <w:bottom w:val="none" w:sz="0" w:space="0" w:color="auto"/>
        <w:right w:val="none" w:sz="0" w:space="0" w:color="auto"/>
      </w:divBdr>
    </w:div>
    <w:div w:id="1097407496">
      <w:bodyDiv w:val="1"/>
      <w:marLeft w:val="0"/>
      <w:marRight w:val="0"/>
      <w:marTop w:val="0"/>
      <w:marBottom w:val="0"/>
      <w:divBdr>
        <w:top w:val="none" w:sz="0" w:space="0" w:color="auto"/>
        <w:left w:val="none" w:sz="0" w:space="0" w:color="auto"/>
        <w:bottom w:val="none" w:sz="0" w:space="0" w:color="auto"/>
        <w:right w:val="none" w:sz="0" w:space="0" w:color="auto"/>
      </w:divBdr>
    </w:div>
    <w:div w:id="1098603251">
      <w:bodyDiv w:val="1"/>
      <w:marLeft w:val="0"/>
      <w:marRight w:val="0"/>
      <w:marTop w:val="0"/>
      <w:marBottom w:val="0"/>
      <w:divBdr>
        <w:top w:val="none" w:sz="0" w:space="0" w:color="auto"/>
        <w:left w:val="none" w:sz="0" w:space="0" w:color="auto"/>
        <w:bottom w:val="none" w:sz="0" w:space="0" w:color="auto"/>
        <w:right w:val="none" w:sz="0" w:space="0" w:color="auto"/>
      </w:divBdr>
    </w:div>
    <w:div w:id="1104956766">
      <w:bodyDiv w:val="1"/>
      <w:marLeft w:val="0"/>
      <w:marRight w:val="0"/>
      <w:marTop w:val="0"/>
      <w:marBottom w:val="0"/>
      <w:divBdr>
        <w:top w:val="none" w:sz="0" w:space="0" w:color="auto"/>
        <w:left w:val="none" w:sz="0" w:space="0" w:color="auto"/>
        <w:bottom w:val="none" w:sz="0" w:space="0" w:color="auto"/>
        <w:right w:val="none" w:sz="0" w:space="0" w:color="auto"/>
      </w:divBdr>
    </w:div>
    <w:div w:id="1119030401">
      <w:bodyDiv w:val="1"/>
      <w:marLeft w:val="0"/>
      <w:marRight w:val="0"/>
      <w:marTop w:val="0"/>
      <w:marBottom w:val="0"/>
      <w:divBdr>
        <w:top w:val="none" w:sz="0" w:space="0" w:color="auto"/>
        <w:left w:val="none" w:sz="0" w:space="0" w:color="auto"/>
        <w:bottom w:val="none" w:sz="0" w:space="0" w:color="auto"/>
        <w:right w:val="none" w:sz="0" w:space="0" w:color="auto"/>
      </w:divBdr>
    </w:div>
    <w:div w:id="1183863487">
      <w:bodyDiv w:val="1"/>
      <w:marLeft w:val="0"/>
      <w:marRight w:val="0"/>
      <w:marTop w:val="0"/>
      <w:marBottom w:val="0"/>
      <w:divBdr>
        <w:top w:val="none" w:sz="0" w:space="0" w:color="auto"/>
        <w:left w:val="none" w:sz="0" w:space="0" w:color="auto"/>
        <w:bottom w:val="none" w:sz="0" w:space="0" w:color="auto"/>
        <w:right w:val="none" w:sz="0" w:space="0" w:color="auto"/>
      </w:divBdr>
    </w:div>
    <w:div w:id="1306230141">
      <w:bodyDiv w:val="1"/>
      <w:marLeft w:val="0"/>
      <w:marRight w:val="0"/>
      <w:marTop w:val="0"/>
      <w:marBottom w:val="0"/>
      <w:divBdr>
        <w:top w:val="none" w:sz="0" w:space="0" w:color="auto"/>
        <w:left w:val="none" w:sz="0" w:space="0" w:color="auto"/>
        <w:bottom w:val="none" w:sz="0" w:space="0" w:color="auto"/>
        <w:right w:val="none" w:sz="0" w:space="0" w:color="auto"/>
      </w:divBdr>
    </w:div>
    <w:div w:id="1328677610">
      <w:bodyDiv w:val="1"/>
      <w:marLeft w:val="0"/>
      <w:marRight w:val="0"/>
      <w:marTop w:val="0"/>
      <w:marBottom w:val="0"/>
      <w:divBdr>
        <w:top w:val="none" w:sz="0" w:space="0" w:color="auto"/>
        <w:left w:val="none" w:sz="0" w:space="0" w:color="auto"/>
        <w:bottom w:val="none" w:sz="0" w:space="0" w:color="auto"/>
        <w:right w:val="none" w:sz="0" w:space="0" w:color="auto"/>
      </w:divBdr>
    </w:div>
    <w:div w:id="1333948435">
      <w:bodyDiv w:val="1"/>
      <w:marLeft w:val="0"/>
      <w:marRight w:val="0"/>
      <w:marTop w:val="0"/>
      <w:marBottom w:val="0"/>
      <w:divBdr>
        <w:top w:val="none" w:sz="0" w:space="0" w:color="auto"/>
        <w:left w:val="none" w:sz="0" w:space="0" w:color="auto"/>
        <w:bottom w:val="none" w:sz="0" w:space="0" w:color="auto"/>
        <w:right w:val="none" w:sz="0" w:space="0" w:color="auto"/>
      </w:divBdr>
    </w:div>
    <w:div w:id="1342706988">
      <w:bodyDiv w:val="1"/>
      <w:marLeft w:val="0"/>
      <w:marRight w:val="0"/>
      <w:marTop w:val="0"/>
      <w:marBottom w:val="0"/>
      <w:divBdr>
        <w:top w:val="none" w:sz="0" w:space="0" w:color="auto"/>
        <w:left w:val="none" w:sz="0" w:space="0" w:color="auto"/>
        <w:bottom w:val="none" w:sz="0" w:space="0" w:color="auto"/>
        <w:right w:val="none" w:sz="0" w:space="0" w:color="auto"/>
      </w:divBdr>
    </w:div>
    <w:div w:id="1376154592">
      <w:bodyDiv w:val="1"/>
      <w:marLeft w:val="0"/>
      <w:marRight w:val="0"/>
      <w:marTop w:val="0"/>
      <w:marBottom w:val="0"/>
      <w:divBdr>
        <w:top w:val="none" w:sz="0" w:space="0" w:color="auto"/>
        <w:left w:val="none" w:sz="0" w:space="0" w:color="auto"/>
        <w:bottom w:val="none" w:sz="0" w:space="0" w:color="auto"/>
        <w:right w:val="none" w:sz="0" w:space="0" w:color="auto"/>
      </w:divBdr>
    </w:div>
    <w:div w:id="1383093871">
      <w:bodyDiv w:val="1"/>
      <w:marLeft w:val="0"/>
      <w:marRight w:val="0"/>
      <w:marTop w:val="0"/>
      <w:marBottom w:val="0"/>
      <w:divBdr>
        <w:top w:val="none" w:sz="0" w:space="0" w:color="auto"/>
        <w:left w:val="none" w:sz="0" w:space="0" w:color="auto"/>
        <w:bottom w:val="none" w:sz="0" w:space="0" w:color="auto"/>
        <w:right w:val="none" w:sz="0" w:space="0" w:color="auto"/>
      </w:divBdr>
    </w:div>
    <w:div w:id="1408577557">
      <w:bodyDiv w:val="1"/>
      <w:marLeft w:val="0"/>
      <w:marRight w:val="0"/>
      <w:marTop w:val="0"/>
      <w:marBottom w:val="0"/>
      <w:divBdr>
        <w:top w:val="none" w:sz="0" w:space="0" w:color="auto"/>
        <w:left w:val="none" w:sz="0" w:space="0" w:color="auto"/>
        <w:bottom w:val="none" w:sz="0" w:space="0" w:color="auto"/>
        <w:right w:val="none" w:sz="0" w:space="0" w:color="auto"/>
      </w:divBdr>
    </w:div>
    <w:div w:id="1414005931">
      <w:bodyDiv w:val="1"/>
      <w:marLeft w:val="0"/>
      <w:marRight w:val="0"/>
      <w:marTop w:val="0"/>
      <w:marBottom w:val="0"/>
      <w:divBdr>
        <w:top w:val="none" w:sz="0" w:space="0" w:color="auto"/>
        <w:left w:val="none" w:sz="0" w:space="0" w:color="auto"/>
        <w:bottom w:val="none" w:sz="0" w:space="0" w:color="auto"/>
        <w:right w:val="none" w:sz="0" w:space="0" w:color="auto"/>
      </w:divBdr>
    </w:div>
    <w:div w:id="1428772348">
      <w:bodyDiv w:val="1"/>
      <w:marLeft w:val="0"/>
      <w:marRight w:val="0"/>
      <w:marTop w:val="0"/>
      <w:marBottom w:val="0"/>
      <w:divBdr>
        <w:top w:val="none" w:sz="0" w:space="0" w:color="auto"/>
        <w:left w:val="none" w:sz="0" w:space="0" w:color="auto"/>
        <w:bottom w:val="none" w:sz="0" w:space="0" w:color="auto"/>
        <w:right w:val="none" w:sz="0" w:space="0" w:color="auto"/>
      </w:divBdr>
    </w:div>
    <w:div w:id="1451047743">
      <w:bodyDiv w:val="1"/>
      <w:marLeft w:val="0"/>
      <w:marRight w:val="0"/>
      <w:marTop w:val="0"/>
      <w:marBottom w:val="0"/>
      <w:divBdr>
        <w:top w:val="none" w:sz="0" w:space="0" w:color="auto"/>
        <w:left w:val="none" w:sz="0" w:space="0" w:color="auto"/>
        <w:bottom w:val="none" w:sz="0" w:space="0" w:color="auto"/>
        <w:right w:val="none" w:sz="0" w:space="0" w:color="auto"/>
      </w:divBdr>
    </w:div>
    <w:div w:id="1490557224">
      <w:bodyDiv w:val="1"/>
      <w:marLeft w:val="0"/>
      <w:marRight w:val="0"/>
      <w:marTop w:val="0"/>
      <w:marBottom w:val="0"/>
      <w:divBdr>
        <w:top w:val="none" w:sz="0" w:space="0" w:color="auto"/>
        <w:left w:val="none" w:sz="0" w:space="0" w:color="auto"/>
        <w:bottom w:val="none" w:sz="0" w:space="0" w:color="auto"/>
        <w:right w:val="none" w:sz="0" w:space="0" w:color="auto"/>
      </w:divBdr>
    </w:div>
    <w:div w:id="1525097143">
      <w:bodyDiv w:val="1"/>
      <w:marLeft w:val="0"/>
      <w:marRight w:val="0"/>
      <w:marTop w:val="0"/>
      <w:marBottom w:val="0"/>
      <w:divBdr>
        <w:top w:val="none" w:sz="0" w:space="0" w:color="auto"/>
        <w:left w:val="none" w:sz="0" w:space="0" w:color="auto"/>
        <w:bottom w:val="none" w:sz="0" w:space="0" w:color="auto"/>
        <w:right w:val="none" w:sz="0" w:space="0" w:color="auto"/>
      </w:divBdr>
    </w:div>
    <w:div w:id="1591161033">
      <w:bodyDiv w:val="1"/>
      <w:marLeft w:val="0"/>
      <w:marRight w:val="0"/>
      <w:marTop w:val="0"/>
      <w:marBottom w:val="0"/>
      <w:divBdr>
        <w:top w:val="none" w:sz="0" w:space="0" w:color="auto"/>
        <w:left w:val="none" w:sz="0" w:space="0" w:color="auto"/>
        <w:bottom w:val="none" w:sz="0" w:space="0" w:color="auto"/>
        <w:right w:val="none" w:sz="0" w:space="0" w:color="auto"/>
      </w:divBdr>
    </w:div>
    <w:div w:id="1604149034">
      <w:bodyDiv w:val="1"/>
      <w:marLeft w:val="0"/>
      <w:marRight w:val="0"/>
      <w:marTop w:val="0"/>
      <w:marBottom w:val="0"/>
      <w:divBdr>
        <w:top w:val="none" w:sz="0" w:space="0" w:color="auto"/>
        <w:left w:val="none" w:sz="0" w:space="0" w:color="auto"/>
        <w:bottom w:val="none" w:sz="0" w:space="0" w:color="auto"/>
        <w:right w:val="none" w:sz="0" w:space="0" w:color="auto"/>
      </w:divBdr>
    </w:div>
    <w:div w:id="1630823791">
      <w:bodyDiv w:val="1"/>
      <w:marLeft w:val="0"/>
      <w:marRight w:val="0"/>
      <w:marTop w:val="0"/>
      <w:marBottom w:val="0"/>
      <w:divBdr>
        <w:top w:val="none" w:sz="0" w:space="0" w:color="auto"/>
        <w:left w:val="none" w:sz="0" w:space="0" w:color="auto"/>
        <w:bottom w:val="none" w:sz="0" w:space="0" w:color="auto"/>
        <w:right w:val="none" w:sz="0" w:space="0" w:color="auto"/>
      </w:divBdr>
    </w:div>
    <w:div w:id="1697349178">
      <w:bodyDiv w:val="1"/>
      <w:marLeft w:val="0"/>
      <w:marRight w:val="0"/>
      <w:marTop w:val="0"/>
      <w:marBottom w:val="0"/>
      <w:divBdr>
        <w:top w:val="none" w:sz="0" w:space="0" w:color="auto"/>
        <w:left w:val="none" w:sz="0" w:space="0" w:color="auto"/>
        <w:bottom w:val="none" w:sz="0" w:space="0" w:color="auto"/>
        <w:right w:val="none" w:sz="0" w:space="0" w:color="auto"/>
      </w:divBdr>
    </w:div>
    <w:div w:id="1718238639">
      <w:bodyDiv w:val="1"/>
      <w:marLeft w:val="0"/>
      <w:marRight w:val="0"/>
      <w:marTop w:val="0"/>
      <w:marBottom w:val="0"/>
      <w:divBdr>
        <w:top w:val="none" w:sz="0" w:space="0" w:color="auto"/>
        <w:left w:val="none" w:sz="0" w:space="0" w:color="auto"/>
        <w:bottom w:val="none" w:sz="0" w:space="0" w:color="auto"/>
        <w:right w:val="none" w:sz="0" w:space="0" w:color="auto"/>
      </w:divBdr>
    </w:div>
    <w:div w:id="1756974460">
      <w:bodyDiv w:val="1"/>
      <w:marLeft w:val="0"/>
      <w:marRight w:val="0"/>
      <w:marTop w:val="0"/>
      <w:marBottom w:val="0"/>
      <w:divBdr>
        <w:top w:val="none" w:sz="0" w:space="0" w:color="auto"/>
        <w:left w:val="none" w:sz="0" w:space="0" w:color="auto"/>
        <w:bottom w:val="none" w:sz="0" w:space="0" w:color="auto"/>
        <w:right w:val="none" w:sz="0" w:space="0" w:color="auto"/>
      </w:divBdr>
    </w:div>
    <w:div w:id="1759015422">
      <w:bodyDiv w:val="1"/>
      <w:marLeft w:val="0"/>
      <w:marRight w:val="0"/>
      <w:marTop w:val="0"/>
      <w:marBottom w:val="0"/>
      <w:divBdr>
        <w:top w:val="none" w:sz="0" w:space="0" w:color="auto"/>
        <w:left w:val="none" w:sz="0" w:space="0" w:color="auto"/>
        <w:bottom w:val="none" w:sz="0" w:space="0" w:color="auto"/>
        <w:right w:val="none" w:sz="0" w:space="0" w:color="auto"/>
      </w:divBdr>
    </w:div>
    <w:div w:id="1850019702">
      <w:bodyDiv w:val="1"/>
      <w:marLeft w:val="0"/>
      <w:marRight w:val="0"/>
      <w:marTop w:val="0"/>
      <w:marBottom w:val="0"/>
      <w:divBdr>
        <w:top w:val="none" w:sz="0" w:space="0" w:color="auto"/>
        <w:left w:val="none" w:sz="0" w:space="0" w:color="auto"/>
        <w:bottom w:val="none" w:sz="0" w:space="0" w:color="auto"/>
        <w:right w:val="none" w:sz="0" w:space="0" w:color="auto"/>
      </w:divBdr>
    </w:div>
    <w:div w:id="1857427997">
      <w:bodyDiv w:val="1"/>
      <w:marLeft w:val="0"/>
      <w:marRight w:val="0"/>
      <w:marTop w:val="0"/>
      <w:marBottom w:val="0"/>
      <w:divBdr>
        <w:top w:val="none" w:sz="0" w:space="0" w:color="auto"/>
        <w:left w:val="none" w:sz="0" w:space="0" w:color="auto"/>
        <w:bottom w:val="none" w:sz="0" w:space="0" w:color="auto"/>
        <w:right w:val="none" w:sz="0" w:space="0" w:color="auto"/>
      </w:divBdr>
    </w:div>
    <w:div w:id="1860507425">
      <w:bodyDiv w:val="1"/>
      <w:marLeft w:val="0"/>
      <w:marRight w:val="0"/>
      <w:marTop w:val="0"/>
      <w:marBottom w:val="0"/>
      <w:divBdr>
        <w:top w:val="none" w:sz="0" w:space="0" w:color="auto"/>
        <w:left w:val="none" w:sz="0" w:space="0" w:color="auto"/>
        <w:bottom w:val="none" w:sz="0" w:space="0" w:color="auto"/>
        <w:right w:val="none" w:sz="0" w:space="0" w:color="auto"/>
      </w:divBdr>
    </w:div>
    <w:div w:id="1873492441">
      <w:bodyDiv w:val="1"/>
      <w:marLeft w:val="0"/>
      <w:marRight w:val="0"/>
      <w:marTop w:val="0"/>
      <w:marBottom w:val="0"/>
      <w:divBdr>
        <w:top w:val="none" w:sz="0" w:space="0" w:color="auto"/>
        <w:left w:val="none" w:sz="0" w:space="0" w:color="auto"/>
        <w:bottom w:val="none" w:sz="0" w:space="0" w:color="auto"/>
        <w:right w:val="none" w:sz="0" w:space="0" w:color="auto"/>
      </w:divBdr>
    </w:div>
    <w:div w:id="1875848843">
      <w:bodyDiv w:val="1"/>
      <w:marLeft w:val="0"/>
      <w:marRight w:val="0"/>
      <w:marTop w:val="0"/>
      <w:marBottom w:val="0"/>
      <w:divBdr>
        <w:top w:val="none" w:sz="0" w:space="0" w:color="auto"/>
        <w:left w:val="none" w:sz="0" w:space="0" w:color="auto"/>
        <w:bottom w:val="none" w:sz="0" w:space="0" w:color="auto"/>
        <w:right w:val="none" w:sz="0" w:space="0" w:color="auto"/>
      </w:divBdr>
    </w:div>
    <w:div w:id="2006743988">
      <w:bodyDiv w:val="1"/>
      <w:marLeft w:val="0"/>
      <w:marRight w:val="0"/>
      <w:marTop w:val="0"/>
      <w:marBottom w:val="0"/>
      <w:divBdr>
        <w:top w:val="none" w:sz="0" w:space="0" w:color="auto"/>
        <w:left w:val="none" w:sz="0" w:space="0" w:color="auto"/>
        <w:bottom w:val="none" w:sz="0" w:space="0" w:color="auto"/>
        <w:right w:val="none" w:sz="0" w:space="0" w:color="auto"/>
      </w:divBdr>
    </w:div>
    <w:div w:id="2014649195">
      <w:bodyDiv w:val="1"/>
      <w:marLeft w:val="0"/>
      <w:marRight w:val="0"/>
      <w:marTop w:val="0"/>
      <w:marBottom w:val="0"/>
      <w:divBdr>
        <w:top w:val="none" w:sz="0" w:space="0" w:color="auto"/>
        <w:left w:val="none" w:sz="0" w:space="0" w:color="auto"/>
        <w:bottom w:val="none" w:sz="0" w:space="0" w:color="auto"/>
        <w:right w:val="none" w:sz="0" w:space="0" w:color="auto"/>
      </w:divBdr>
    </w:div>
    <w:div w:id="2043507264">
      <w:bodyDiv w:val="1"/>
      <w:marLeft w:val="0"/>
      <w:marRight w:val="0"/>
      <w:marTop w:val="0"/>
      <w:marBottom w:val="0"/>
      <w:divBdr>
        <w:top w:val="none" w:sz="0" w:space="0" w:color="auto"/>
        <w:left w:val="none" w:sz="0" w:space="0" w:color="auto"/>
        <w:bottom w:val="none" w:sz="0" w:space="0" w:color="auto"/>
        <w:right w:val="none" w:sz="0" w:space="0" w:color="auto"/>
      </w:divBdr>
    </w:div>
    <w:div w:id="2057464306">
      <w:bodyDiv w:val="1"/>
      <w:marLeft w:val="0"/>
      <w:marRight w:val="0"/>
      <w:marTop w:val="0"/>
      <w:marBottom w:val="0"/>
      <w:divBdr>
        <w:top w:val="none" w:sz="0" w:space="0" w:color="auto"/>
        <w:left w:val="none" w:sz="0" w:space="0" w:color="auto"/>
        <w:bottom w:val="none" w:sz="0" w:space="0" w:color="auto"/>
        <w:right w:val="none" w:sz="0" w:space="0" w:color="auto"/>
      </w:divBdr>
    </w:div>
    <w:div w:id="2073039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3242C-9683-45CC-A7E7-C86030005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74</Pages>
  <Words>24827</Words>
  <Characters>141519</Characters>
  <Application>Microsoft Office Word</Application>
  <DocSecurity>0</DocSecurity>
  <Lines>1179</Lines>
  <Paragraphs>332</Paragraphs>
  <ScaleCrop>false</ScaleCrop>
  <HeadingPairs>
    <vt:vector size="2" baseType="variant">
      <vt:variant>
        <vt:lpstr>Title</vt:lpstr>
      </vt:variant>
      <vt:variant>
        <vt:i4>1</vt:i4>
      </vt:variant>
    </vt:vector>
  </HeadingPairs>
  <TitlesOfParts>
    <vt:vector size="1" baseType="lpstr">
      <vt:lpstr>2008 Census Manual</vt:lpstr>
    </vt:vector>
  </TitlesOfParts>
  <Company/>
  <LinksUpToDate>false</LinksUpToDate>
  <CharactersWithSpaces>166014</CharactersWithSpaces>
  <SharedDoc>false</SharedDoc>
  <HLinks>
    <vt:vector size="270" baseType="variant">
      <vt:variant>
        <vt:i4>1900599</vt:i4>
      </vt:variant>
      <vt:variant>
        <vt:i4>266</vt:i4>
      </vt:variant>
      <vt:variant>
        <vt:i4>0</vt:i4>
      </vt:variant>
      <vt:variant>
        <vt:i4>5</vt:i4>
      </vt:variant>
      <vt:variant>
        <vt:lpwstr/>
      </vt:variant>
      <vt:variant>
        <vt:lpwstr>_Toc126061693</vt:lpwstr>
      </vt:variant>
      <vt:variant>
        <vt:i4>1900599</vt:i4>
      </vt:variant>
      <vt:variant>
        <vt:i4>260</vt:i4>
      </vt:variant>
      <vt:variant>
        <vt:i4>0</vt:i4>
      </vt:variant>
      <vt:variant>
        <vt:i4>5</vt:i4>
      </vt:variant>
      <vt:variant>
        <vt:lpwstr/>
      </vt:variant>
      <vt:variant>
        <vt:lpwstr>_Toc126061692</vt:lpwstr>
      </vt:variant>
      <vt:variant>
        <vt:i4>1900599</vt:i4>
      </vt:variant>
      <vt:variant>
        <vt:i4>254</vt:i4>
      </vt:variant>
      <vt:variant>
        <vt:i4>0</vt:i4>
      </vt:variant>
      <vt:variant>
        <vt:i4>5</vt:i4>
      </vt:variant>
      <vt:variant>
        <vt:lpwstr/>
      </vt:variant>
      <vt:variant>
        <vt:lpwstr>_Toc126061691</vt:lpwstr>
      </vt:variant>
      <vt:variant>
        <vt:i4>1900599</vt:i4>
      </vt:variant>
      <vt:variant>
        <vt:i4>248</vt:i4>
      </vt:variant>
      <vt:variant>
        <vt:i4>0</vt:i4>
      </vt:variant>
      <vt:variant>
        <vt:i4>5</vt:i4>
      </vt:variant>
      <vt:variant>
        <vt:lpwstr/>
      </vt:variant>
      <vt:variant>
        <vt:lpwstr>_Toc126061690</vt:lpwstr>
      </vt:variant>
      <vt:variant>
        <vt:i4>1835063</vt:i4>
      </vt:variant>
      <vt:variant>
        <vt:i4>242</vt:i4>
      </vt:variant>
      <vt:variant>
        <vt:i4>0</vt:i4>
      </vt:variant>
      <vt:variant>
        <vt:i4>5</vt:i4>
      </vt:variant>
      <vt:variant>
        <vt:lpwstr/>
      </vt:variant>
      <vt:variant>
        <vt:lpwstr>_Toc126061689</vt:lpwstr>
      </vt:variant>
      <vt:variant>
        <vt:i4>1835063</vt:i4>
      </vt:variant>
      <vt:variant>
        <vt:i4>236</vt:i4>
      </vt:variant>
      <vt:variant>
        <vt:i4>0</vt:i4>
      </vt:variant>
      <vt:variant>
        <vt:i4>5</vt:i4>
      </vt:variant>
      <vt:variant>
        <vt:lpwstr/>
      </vt:variant>
      <vt:variant>
        <vt:lpwstr>_Toc126061688</vt:lpwstr>
      </vt:variant>
      <vt:variant>
        <vt:i4>1835063</vt:i4>
      </vt:variant>
      <vt:variant>
        <vt:i4>230</vt:i4>
      </vt:variant>
      <vt:variant>
        <vt:i4>0</vt:i4>
      </vt:variant>
      <vt:variant>
        <vt:i4>5</vt:i4>
      </vt:variant>
      <vt:variant>
        <vt:lpwstr/>
      </vt:variant>
      <vt:variant>
        <vt:lpwstr>_Toc126061687</vt:lpwstr>
      </vt:variant>
      <vt:variant>
        <vt:i4>1835063</vt:i4>
      </vt:variant>
      <vt:variant>
        <vt:i4>224</vt:i4>
      </vt:variant>
      <vt:variant>
        <vt:i4>0</vt:i4>
      </vt:variant>
      <vt:variant>
        <vt:i4>5</vt:i4>
      </vt:variant>
      <vt:variant>
        <vt:lpwstr/>
      </vt:variant>
      <vt:variant>
        <vt:lpwstr>_Toc126061686</vt:lpwstr>
      </vt:variant>
      <vt:variant>
        <vt:i4>1835063</vt:i4>
      </vt:variant>
      <vt:variant>
        <vt:i4>218</vt:i4>
      </vt:variant>
      <vt:variant>
        <vt:i4>0</vt:i4>
      </vt:variant>
      <vt:variant>
        <vt:i4>5</vt:i4>
      </vt:variant>
      <vt:variant>
        <vt:lpwstr/>
      </vt:variant>
      <vt:variant>
        <vt:lpwstr>_Toc126061685</vt:lpwstr>
      </vt:variant>
      <vt:variant>
        <vt:i4>1835063</vt:i4>
      </vt:variant>
      <vt:variant>
        <vt:i4>212</vt:i4>
      </vt:variant>
      <vt:variant>
        <vt:i4>0</vt:i4>
      </vt:variant>
      <vt:variant>
        <vt:i4>5</vt:i4>
      </vt:variant>
      <vt:variant>
        <vt:lpwstr/>
      </vt:variant>
      <vt:variant>
        <vt:lpwstr>_Toc126061684</vt:lpwstr>
      </vt:variant>
      <vt:variant>
        <vt:i4>1835063</vt:i4>
      </vt:variant>
      <vt:variant>
        <vt:i4>206</vt:i4>
      </vt:variant>
      <vt:variant>
        <vt:i4>0</vt:i4>
      </vt:variant>
      <vt:variant>
        <vt:i4>5</vt:i4>
      </vt:variant>
      <vt:variant>
        <vt:lpwstr/>
      </vt:variant>
      <vt:variant>
        <vt:lpwstr>_Toc126061683</vt:lpwstr>
      </vt:variant>
      <vt:variant>
        <vt:i4>1835063</vt:i4>
      </vt:variant>
      <vt:variant>
        <vt:i4>200</vt:i4>
      </vt:variant>
      <vt:variant>
        <vt:i4>0</vt:i4>
      </vt:variant>
      <vt:variant>
        <vt:i4>5</vt:i4>
      </vt:variant>
      <vt:variant>
        <vt:lpwstr/>
      </vt:variant>
      <vt:variant>
        <vt:lpwstr>_Toc126061682</vt:lpwstr>
      </vt:variant>
      <vt:variant>
        <vt:i4>1835063</vt:i4>
      </vt:variant>
      <vt:variant>
        <vt:i4>194</vt:i4>
      </vt:variant>
      <vt:variant>
        <vt:i4>0</vt:i4>
      </vt:variant>
      <vt:variant>
        <vt:i4>5</vt:i4>
      </vt:variant>
      <vt:variant>
        <vt:lpwstr/>
      </vt:variant>
      <vt:variant>
        <vt:lpwstr>_Toc126061681</vt:lpwstr>
      </vt:variant>
      <vt:variant>
        <vt:i4>1835063</vt:i4>
      </vt:variant>
      <vt:variant>
        <vt:i4>188</vt:i4>
      </vt:variant>
      <vt:variant>
        <vt:i4>0</vt:i4>
      </vt:variant>
      <vt:variant>
        <vt:i4>5</vt:i4>
      </vt:variant>
      <vt:variant>
        <vt:lpwstr/>
      </vt:variant>
      <vt:variant>
        <vt:lpwstr>_Toc126061680</vt:lpwstr>
      </vt:variant>
      <vt:variant>
        <vt:i4>1245239</vt:i4>
      </vt:variant>
      <vt:variant>
        <vt:i4>182</vt:i4>
      </vt:variant>
      <vt:variant>
        <vt:i4>0</vt:i4>
      </vt:variant>
      <vt:variant>
        <vt:i4>5</vt:i4>
      </vt:variant>
      <vt:variant>
        <vt:lpwstr/>
      </vt:variant>
      <vt:variant>
        <vt:lpwstr>_Toc126061679</vt:lpwstr>
      </vt:variant>
      <vt:variant>
        <vt:i4>1245239</vt:i4>
      </vt:variant>
      <vt:variant>
        <vt:i4>176</vt:i4>
      </vt:variant>
      <vt:variant>
        <vt:i4>0</vt:i4>
      </vt:variant>
      <vt:variant>
        <vt:i4>5</vt:i4>
      </vt:variant>
      <vt:variant>
        <vt:lpwstr/>
      </vt:variant>
      <vt:variant>
        <vt:lpwstr>_Toc126061678</vt:lpwstr>
      </vt:variant>
      <vt:variant>
        <vt:i4>1245239</vt:i4>
      </vt:variant>
      <vt:variant>
        <vt:i4>170</vt:i4>
      </vt:variant>
      <vt:variant>
        <vt:i4>0</vt:i4>
      </vt:variant>
      <vt:variant>
        <vt:i4>5</vt:i4>
      </vt:variant>
      <vt:variant>
        <vt:lpwstr/>
      </vt:variant>
      <vt:variant>
        <vt:lpwstr>_Toc126061677</vt:lpwstr>
      </vt:variant>
      <vt:variant>
        <vt:i4>1245239</vt:i4>
      </vt:variant>
      <vt:variant>
        <vt:i4>164</vt:i4>
      </vt:variant>
      <vt:variant>
        <vt:i4>0</vt:i4>
      </vt:variant>
      <vt:variant>
        <vt:i4>5</vt:i4>
      </vt:variant>
      <vt:variant>
        <vt:lpwstr/>
      </vt:variant>
      <vt:variant>
        <vt:lpwstr>_Toc126061676</vt:lpwstr>
      </vt:variant>
      <vt:variant>
        <vt:i4>1245239</vt:i4>
      </vt:variant>
      <vt:variant>
        <vt:i4>158</vt:i4>
      </vt:variant>
      <vt:variant>
        <vt:i4>0</vt:i4>
      </vt:variant>
      <vt:variant>
        <vt:i4>5</vt:i4>
      </vt:variant>
      <vt:variant>
        <vt:lpwstr/>
      </vt:variant>
      <vt:variant>
        <vt:lpwstr>_Toc126061675</vt:lpwstr>
      </vt:variant>
      <vt:variant>
        <vt:i4>1245239</vt:i4>
      </vt:variant>
      <vt:variant>
        <vt:i4>152</vt:i4>
      </vt:variant>
      <vt:variant>
        <vt:i4>0</vt:i4>
      </vt:variant>
      <vt:variant>
        <vt:i4>5</vt:i4>
      </vt:variant>
      <vt:variant>
        <vt:lpwstr/>
      </vt:variant>
      <vt:variant>
        <vt:lpwstr>_Toc126061674</vt:lpwstr>
      </vt:variant>
      <vt:variant>
        <vt:i4>1245239</vt:i4>
      </vt:variant>
      <vt:variant>
        <vt:i4>146</vt:i4>
      </vt:variant>
      <vt:variant>
        <vt:i4>0</vt:i4>
      </vt:variant>
      <vt:variant>
        <vt:i4>5</vt:i4>
      </vt:variant>
      <vt:variant>
        <vt:lpwstr/>
      </vt:variant>
      <vt:variant>
        <vt:lpwstr>_Toc126061673</vt:lpwstr>
      </vt:variant>
      <vt:variant>
        <vt:i4>1245239</vt:i4>
      </vt:variant>
      <vt:variant>
        <vt:i4>140</vt:i4>
      </vt:variant>
      <vt:variant>
        <vt:i4>0</vt:i4>
      </vt:variant>
      <vt:variant>
        <vt:i4>5</vt:i4>
      </vt:variant>
      <vt:variant>
        <vt:lpwstr/>
      </vt:variant>
      <vt:variant>
        <vt:lpwstr>_Toc126061672</vt:lpwstr>
      </vt:variant>
      <vt:variant>
        <vt:i4>1245239</vt:i4>
      </vt:variant>
      <vt:variant>
        <vt:i4>134</vt:i4>
      </vt:variant>
      <vt:variant>
        <vt:i4>0</vt:i4>
      </vt:variant>
      <vt:variant>
        <vt:i4>5</vt:i4>
      </vt:variant>
      <vt:variant>
        <vt:lpwstr/>
      </vt:variant>
      <vt:variant>
        <vt:lpwstr>_Toc126061671</vt:lpwstr>
      </vt:variant>
      <vt:variant>
        <vt:i4>1245239</vt:i4>
      </vt:variant>
      <vt:variant>
        <vt:i4>128</vt:i4>
      </vt:variant>
      <vt:variant>
        <vt:i4>0</vt:i4>
      </vt:variant>
      <vt:variant>
        <vt:i4>5</vt:i4>
      </vt:variant>
      <vt:variant>
        <vt:lpwstr/>
      </vt:variant>
      <vt:variant>
        <vt:lpwstr>_Toc126061670</vt:lpwstr>
      </vt:variant>
      <vt:variant>
        <vt:i4>1179703</vt:i4>
      </vt:variant>
      <vt:variant>
        <vt:i4>122</vt:i4>
      </vt:variant>
      <vt:variant>
        <vt:i4>0</vt:i4>
      </vt:variant>
      <vt:variant>
        <vt:i4>5</vt:i4>
      </vt:variant>
      <vt:variant>
        <vt:lpwstr/>
      </vt:variant>
      <vt:variant>
        <vt:lpwstr>_Toc126061669</vt:lpwstr>
      </vt:variant>
      <vt:variant>
        <vt:i4>1179703</vt:i4>
      </vt:variant>
      <vt:variant>
        <vt:i4>116</vt:i4>
      </vt:variant>
      <vt:variant>
        <vt:i4>0</vt:i4>
      </vt:variant>
      <vt:variant>
        <vt:i4>5</vt:i4>
      </vt:variant>
      <vt:variant>
        <vt:lpwstr/>
      </vt:variant>
      <vt:variant>
        <vt:lpwstr>_Toc126061668</vt:lpwstr>
      </vt:variant>
      <vt:variant>
        <vt:i4>1179703</vt:i4>
      </vt:variant>
      <vt:variant>
        <vt:i4>110</vt:i4>
      </vt:variant>
      <vt:variant>
        <vt:i4>0</vt:i4>
      </vt:variant>
      <vt:variant>
        <vt:i4>5</vt:i4>
      </vt:variant>
      <vt:variant>
        <vt:lpwstr/>
      </vt:variant>
      <vt:variant>
        <vt:lpwstr>_Toc126061667</vt:lpwstr>
      </vt:variant>
      <vt:variant>
        <vt:i4>1179703</vt:i4>
      </vt:variant>
      <vt:variant>
        <vt:i4>104</vt:i4>
      </vt:variant>
      <vt:variant>
        <vt:i4>0</vt:i4>
      </vt:variant>
      <vt:variant>
        <vt:i4>5</vt:i4>
      </vt:variant>
      <vt:variant>
        <vt:lpwstr/>
      </vt:variant>
      <vt:variant>
        <vt:lpwstr>_Toc126061666</vt:lpwstr>
      </vt:variant>
      <vt:variant>
        <vt:i4>1179703</vt:i4>
      </vt:variant>
      <vt:variant>
        <vt:i4>98</vt:i4>
      </vt:variant>
      <vt:variant>
        <vt:i4>0</vt:i4>
      </vt:variant>
      <vt:variant>
        <vt:i4>5</vt:i4>
      </vt:variant>
      <vt:variant>
        <vt:lpwstr/>
      </vt:variant>
      <vt:variant>
        <vt:lpwstr>_Toc126061665</vt:lpwstr>
      </vt:variant>
      <vt:variant>
        <vt:i4>1179703</vt:i4>
      </vt:variant>
      <vt:variant>
        <vt:i4>92</vt:i4>
      </vt:variant>
      <vt:variant>
        <vt:i4>0</vt:i4>
      </vt:variant>
      <vt:variant>
        <vt:i4>5</vt:i4>
      </vt:variant>
      <vt:variant>
        <vt:lpwstr/>
      </vt:variant>
      <vt:variant>
        <vt:lpwstr>_Toc126061664</vt:lpwstr>
      </vt:variant>
      <vt:variant>
        <vt:i4>1179703</vt:i4>
      </vt:variant>
      <vt:variant>
        <vt:i4>86</vt:i4>
      </vt:variant>
      <vt:variant>
        <vt:i4>0</vt:i4>
      </vt:variant>
      <vt:variant>
        <vt:i4>5</vt:i4>
      </vt:variant>
      <vt:variant>
        <vt:lpwstr/>
      </vt:variant>
      <vt:variant>
        <vt:lpwstr>_Toc126061663</vt:lpwstr>
      </vt:variant>
      <vt:variant>
        <vt:i4>1179703</vt:i4>
      </vt:variant>
      <vt:variant>
        <vt:i4>80</vt:i4>
      </vt:variant>
      <vt:variant>
        <vt:i4>0</vt:i4>
      </vt:variant>
      <vt:variant>
        <vt:i4>5</vt:i4>
      </vt:variant>
      <vt:variant>
        <vt:lpwstr/>
      </vt:variant>
      <vt:variant>
        <vt:lpwstr>_Toc126061662</vt:lpwstr>
      </vt:variant>
      <vt:variant>
        <vt:i4>1179703</vt:i4>
      </vt:variant>
      <vt:variant>
        <vt:i4>74</vt:i4>
      </vt:variant>
      <vt:variant>
        <vt:i4>0</vt:i4>
      </vt:variant>
      <vt:variant>
        <vt:i4>5</vt:i4>
      </vt:variant>
      <vt:variant>
        <vt:lpwstr/>
      </vt:variant>
      <vt:variant>
        <vt:lpwstr>_Toc126061661</vt:lpwstr>
      </vt:variant>
      <vt:variant>
        <vt:i4>1179703</vt:i4>
      </vt:variant>
      <vt:variant>
        <vt:i4>68</vt:i4>
      </vt:variant>
      <vt:variant>
        <vt:i4>0</vt:i4>
      </vt:variant>
      <vt:variant>
        <vt:i4>5</vt:i4>
      </vt:variant>
      <vt:variant>
        <vt:lpwstr/>
      </vt:variant>
      <vt:variant>
        <vt:lpwstr>_Toc126061660</vt:lpwstr>
      </vt:variant>
      <vt:variant>
        <vt:i4>1114167</vt:i4>
      </vt:variant>
      <vt:variant>
        <vt:i4>62</vt:i4>
      </vt:variant>
      <vt:variant>
        <vt:i4>0</vt:i4>
      </vt:variant>
      <vt:variant>
        <vt:i4>5</vt:i4>
      </vt:variant>
      <vt:variant>
        <vt:lpwstr/>
      </vt:variant>
      <vt:variant>
        <vt:lpwstr>_Toc126061659</vt:lpwstr>
      </vt:variant>
      <vt:variant>
        <vt:i4>1114167</vt:i4>
      </vt:variant>
      <vt:variant>
        <vt:i4>56</vt:i4>
      </vt:variant>
      <vt:variant>
        <vt:i4>0</vt:i4>
      </vt:variant>
      <vt:variant>
        <vt:i4>5</vt:i4>
      </vt:variant>
      <vt:variant>
        <vt:lpwstr/>
      </vt:variant>
      <vt:variant>
        <vt:lpwstr>_Toc126061658</vt:lpwstr>
      </vt:variant>
      <vt:variant>
        <vt:i4>1114167</vt:i4>
      </vt:variant>
      <vt:variant>
        <vt:i4>50</vt:i4>
      </vt:variant>
      <vt:variant>
        <vt:i4>0</vt:i4>
      </vt:variant>
      <vt:variant>
        <vt:i4>5</vt:i4>
      </vt:variant>
      <vt:variant>
        <vt:lpwstr/>
      </vt:variant>
      <vt:variant>
        <vt:lpwstr>_Toc126061657</vt:lpwstr>
      </vt:variant>
      <vt:variant>
        <vt:i4>1114167</vt:i4>
      </vt:variant>
      <vt:variant>
        <vt:i4>44</vt:i4>
      </vt:variant>
      <vt:variant>
        <vt:i4>0</vt:i4>
      </vt:variant>
      <vt:variant>
        <vt:i4>5</vt:i4>
      </vt:variant>
      <vt:variant>
        <vt:lpwstr/>
      </vt:variant>
      <vt:variant>
        <vt:lpwstr>_Toc126061656</vt:lpwstr>
      </vt:variant>
      <vt:variant>
        <vt:i4>1114167</vt:i4>
      </vt:variant>
      <vt:variant>
        <vt:i4>38</vt:i4>
      </vt:variant>
      <vt:variant>
        <vt:i4>0</vt:i4>
      </vt:variant>
      <vt:variant>
        <vt:i4>5</vt:i4>
      </vt:variant>
      <vt:variant>
        <vt:lpwstr/>
      </vt:variant>
      <vt:variant>
        <vt:lpwstr>_Toc126061655</vt:lpwstr>
      </vt:variant>
      <vt:variant>
        <vt:i4>1114167</vt:i4>
      </vt:variant>
      <vt:variant>
        <vt:i4>32</vt:i4>
      </vt:variant>
      <vt:variant>
        <vt:i4>0</vt:i4>
      </vt:variant>
      <vt:variant>
        <vt:i4>5</vt:i4>
      </vt:variant>
      <vt:variant>
        <vt:lpwstr/>
      </vt:variant>
      <vt:variant>
        <vt:lpwstr>_Toc126061654</vt:lpwstr>
      </vt:variant>
      <vt:variant>
        <vt:i4>1114167</vt:i4>
      </vt:variant>
      <vt:variant>
        <vt:i4>26</vt:i4>
      </vt:variant>
      <vt:variant>
        <vt:i4>0</vt:i4>
      </vt:variant>
      <vt:variant>
        <vt:i4>5</vt:i4>
      </vt:variant>
      <vt:variant>
        <vt:lpwstr/>
      </vt:variant>
      <vt:variant>
        <vt:lpwstr>_Toc126061653</vt:lpwstr>
      </vt:variant>
      <vt:variant>
        <vt:i4>1114167</vt:i4>
      </vt:variant>
      <vt:variant>
        <vt:i4>20</vt:i4>
      </vt:variant>
      <vt:variant>
        <vt:i4>0</vt:i4>
      </vt:variant>
      <vt:variant>
        <vt:i4>5</vt:i4>
      </vt:variant>
      <vt:variant>
        <vt:lpwstr/>
      </vt:variant>
      <vt:variant>
        <vt:lpwstr>_Toc126061652</vt:lpwstr>
      </vt:variant>
      <vt:variant>
        <vt:i4>1114167</vt:i4>
      </vt:variant>
      <vt:variant>
        <vt:i4>14</vt:i4>
      </vt:variant>
      <vt:variant>
        <vt:i4>0</vt:i4>
      </vt:variant>
      <vt:variant>
        <vt:i4>5</vt:i4>
      </vt:variant>
      <vt:variant>
        <vt:lpwstr/>
      </vt:variant>
      <vt:variant>
        <vt:lpwstr>_Toc126061651</vt:lpwstr>
      </vt:variant>
      <vt:variant>
        <vt:i4>1114167</vt:i4>
      </vt:variant>
      <vt:variant>
        <vt:i4>8</vt:i4>
      </vt:variant>
      <vt:variant>
        <vt:i4>0</vt:i4>
      </vt:variant>
      <vt:variant>
        <vt:i4>5</vt:i4>
      </vt:variant>
      <vt:variant>
        <vt:lpwstr/>
      </vt:variant>
      <vt:variant>
        <vt:lpwstr>_Toc126061650</vt:lpwstr>
      </vt:variant>
      <vt:variant>
        <vt:i4>1048631</vt:i4>
      </vt:variant>
      <vt:variant>
        <vt:i4>2</vt:i4>
      </vt:variant>
      <vt:variant>
        <vt:i4>0</vt:i4>
      </vt:variant>
      <vt:variant>
        <vt:i4>5</vt:i4>
      </vt:variant>
      <vt:variant>
        <vt:lpwstr/>
      </vt:variant>
      <vt:variant>
        <vt:lpwstr>_Toc126061649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 Census Manual</dc:title>
  <dc:subject/>
  <dc:creator>Pachalo Chizala (National Statistical Office)</dc:creator>
  <cp:keywords/>
  <dc:description/>
  <cp:lastModifiedBy>pachalo chizala</cp:lastModifiedBy>
  <cp:revision>2</cp:revision>
  <cp:lastPrinted>2017-08-24T09:12:00Z</cp:lastPrinted>
  <dcterms:created xsi:type="dcterms:W3CDTF">2023-05-07T17:29:00Z</dcterms:created>
  <dcterms:modified xsi:type="dcterms:W3CDTF">2023-05-07T17:29:00Z</dcterms:modified>
</cp:coreProperties>
</file>