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C166B3" w:rsidRDefault="00B20193"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r w:rsidRPr="00C166B3">
        <w:rPr>
          <w:rFonts w:ascii="Arial" w:hAnsi="Arial" w:cs="Arial"/>
          <w:sz w:val="24"/>
          <w:szCs w:val="24"/>
        </w:rPr>
        <w:object w:dxaOrig="0" w:dyaOrig="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63037350"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C166B3" w:rsidRDefault="0065002A">
      <w:pPr>
        <w:jc w:val="both"/>
        <w:rPr>
          <w:rFonts w:ascii="Arial" w:hAnsi="Arial" w:cs="Arial"/>
          <w:sz w:val="24"/>
          <w:szCs w:val="24"/>
          <w:lang w:val="en-GB"/>
        </w:rPr>
      </w:pPr>
      <w:bookmarkStart w:id="16" w:name="_Toc491336802"/>
      <w:bookmarkEnd w:id="16"/>
    </w:p>
    <w:p w14:paraId="07BC2FF8" w14:textId="77777777" w:rsidR="001627B4" w:rsidRPr="00C166B3" w:rsidRDefault="001627B4">
      <w:pPr>
        <w:jc w:val="both"/>
        <w:rPr>
          <w:rFonts w:ascii="Arial" w:hAnsi="Arial" w:cs="Arial"/>
          <w:sz w:val="24"/>
          <w:szCs w:val="24"/>
          <w:lang w:val="en-GB"/>
        </w:rPr>
      </w:pPr>
    </w:p>
    <w:p w14:paraId="09CA1743" w14:textId="77777777" w:rsidR="00E26C42" w:rsidRPr="00C166B3" w:rsidRDefault="00E26C42">
      <w:pPr>
        <w:jc w:val="both"/>
        <w:rPr>
          <w:rFonts w:ascii="Arial" w:hAnsi="Arial" w:cs="Arial"/>
          <w:b/>
          <w:bCs/>
          <w:sz w:val="24"/>
          <w:szCs w:val="24"/>
          <w:lang w:val="en-GB"/>
        </w:rPr>
      </w:pPr>
    </w:p>
    <w:p w14:paraId="322FD268" w14:textId="77777777" w:rsidR="00E26C42" w:rsidRPr="00C166B3" w:rsidRDefault="00E26C42">
      <w:pPr>
        <w:jc w:val="both"/>
        <w:rPr>
          <w:rFonts w:ascii="Arial" w:hAnsi="Arial" w:cs="Arial"/>
          <w:b/>
          <w:bCs/>
          <w:sz w:val="24"/>
          <w:szCs w:val="24"/>
          <w:lang w:val="en-GB"/>
        </w:rPr>
      </w:pPr>
    </w:p>
    <w:p w14:paraId="1BD28B64" w14:textId="77777777" w:rsidR="00E26C42" w:rsidRPr="00C166B3" w:rsidRDefault="00E26C42">
      <w:pPr>
        <w:jc w:val="both"/>
        <w:rPr>
          <w:rFonts w:ascii="Arial" w:hAnsi="Arial" w:cs="Arial"/>
          <w:b/>
          <w:bCs/>
          <w:sz w:val="24"/>
          <w:szCs w:val="24"/>
          <w:lang w:val="en-GB"/>
        </w:rPr>
      </w:pPr>
    </w:p>
    <w:p w14:paraId="765E5EB7" w14:textId="77777777" w:rsidR="00E26C42" w:rsidRPr="00C166B3" w:rsidRDefault="00E26C42">
      <w:pPr>
        <w:jc w:val="both"/>
        <w:rPr>
          <w:rFonts w:ascii="Arial" w:hAnsi="Arial" w:cs="Arial"/>
          <w:b/>
          <w:bCs/>
          <w:sz w:val="24"/>
          <w:szCs w:val="24"/>
          <w:lang w:val="en-GB"/>
        </w:rPr>
      </w:pPr>
    </w:p>
    <w:p w14:paraId="22D52C3E" w14:textId="77777777" w:rsidR="00B45E9F" w:rsidRPr="00C166B3" w:rsidRDefault="00B45E9F">
      <w:pPr>
        <w:rPr>
          <w:rFonts w:ascii="Arial" w:hAnsi="Arial" w:cs="Arial"/>
          <w:b/>
          <w:bCs/>
          <w:sz w:val="24"/>
          <w:szCs w:val="24"/>
          <w:lang w:val="en-GB"/>
        </w:rPr>
      </w:pPr>
      <w:r w:rsidRPr="00C166B3">
        <w:rPr>
          <w:rFonts w:ascii="Arial" w:hAnsi="Arial" w:cs="Arial"/>
          <w:b/>
          <w:bCs/>
          <w:sz w:val="24"/>
          <w:szCs w:val="24"/>
          <w:lang w:val="en-GB"/>
        </w:rPr>
        <w:br w:type="page"/>
      </w:r>
    </w:p>
    <w:p w14:paraId="5988EF5F" w14:textId="648D7BD9" w:rsidR="00A370E8" w:rsidRPr="00C166B3" w:rsidRDefault="00A370E8">
      <w:pPr>
        <w:jc w:val="both"/>
        <w:rPr>
          <w:rFonts w:ascii="Arial" w:hAnsi="Arial" w:cs="Arial"/>
          <w:b/>
          <w:bCs/>
          <w:sz w:val="24"/>
          <w:szCs w:val="24"/>
          <w:lang w:val="en-GB"/>
        </w:rPr>
      </w:pPr>
      <w:r w:rsidRPr="00C166B3">
        <w:rPr>
          <w:rFonts w:ascii="Arial" w:hAnsi="Arial" w:cs="Arial"/>
          <w:b/>
          <w:bCs/>
          <w:sz w:val="24"/>
          <w:szCs w:val="24"/>
          <w:lang w:val="en-GB"/>
        </w:rPr>
        <w:lastRenderedPageBreak/>
        <w:t>PREFACE</w:t>
      </w:r>
    </w:p>
    <w:p w14:paraId="7553E4C7" w14:textId="77777777" w:rsidR="0065002A" w:rsidRPr="00C166B3" w:rsidRDefault="0065002A">
      <w:pPr>
        <w:jc w:val="both"/>
        <w:rPr>
          <w:rFonts w:ascii="Arial" w:hAnsi="Arial" w:cs="Arial"/>
          <w:b/>
          <w:sz w:val="24"/>
          <w:szCs w:val="24"/>
          <w:lang w:val="en-GB"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77777777"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7" w:name="_Toc146275311"/>
      <w:bookmarkStart w:id="18" w:name="_Toc146277027"/>
      <w:r w:rsidRPr="00C166B3">
        <w:rPr>
          <w:rFonts w:ascii="Arial" w:hAnsi="Arial" w:cs="Arial"/>
          <w:sz w:val="24"/>
          <w:szCs w:val="24"/>
        </w:rPr>
        <w:lastRenderedPageBreak/>
        <w:t>Contents</w:t>
      </w:r>
      <w:bookmarkEnd w:id="17"/>
      <w:bookmarkEnd w:id="18"/>
      <w:r w:rsidR="001627B4" w:rsidRPr="00C166B3">
        <w:rPr>
          <w:rFonts w:ascii="Arial" w:hAnsi="Arial" w:cs="Arial"/>
          <w:sz w:val="24"/>
          <w:szCs w:val="24"/>
        </w:rPr>
        <w:tab/>
      </w:r>
    </w:p>
    <w:p w14:paraId="6D12EA35" w14:textId="0CA0D020" w:rsidR="00A607A4" w:rsidRPr="00C166B3" w:rsidRDefault="00F815B9">
      <w:pPr>
        <w:pStyle w:val="TOC1"/>
        <w:tabs>
          <w:tab w:val="right" w:leader="dot" w:pos="9074"/>
        </w:tabs>
        <w:rPr>
          <w:rFonts w:ascii="Arial" w:eastAsiaTheme="minorEastAsia" w:hAnsi="Arial" w:cs="Arial"/>
          <w:b w:val="0"/>
          <w:caps w:val="0"/>
          <w:noProof/>
          <w:lang w:val="en-US" w:eastAsia="en-US"/>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46277027" w:history="1">
        <w:r w:rsidR="00A607A4" w:rsidRPr="00C166B3">
          <w:rPr>
            <w:rStyle w:val="Hyperlink"/>
            <w:rFonts w:ascii="Arial" w:hAnsi="Arial" w:cs="Arial"/>
            <w:noProof/>
          </w:rPr>
          <w:t>Contents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_Toc146277027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w:t>
        </w:r>
        <w:r w:rsidR="00A607A4" w:rsidRPr="00C166B3">
          <w:rPr>
            <w:rFonts w:ascii="Arial" w:hAnsi="Arial" w:cs="Arial"/>
            <w:noProof/>
            <w:webHidden/>
          </w:rPr>
          <w:fldChar w:fldCharType="end"/>
        </w:r>
      </w:hyperlink>
    </w:p>
    <w:p w14:paraId="09AFE48D" w14:textId="25DC0CB6"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28" w:history="1">
        <w:r w:rsidR="00A607A4" w:rsidRPr="00C166B3">
          <w:rPr>
            <w:rStyle w:val="Hyperlink"/>
            <w:rFonts w:ascii="Arial" w:hAnsi="Arial" w:cs="Arial"/>
            <w:noProof/>
            <w:lang w:val="en-GB" w:eastAsia="en-US"/>
          </w:rPr>
          <w:t>1.1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INTRODUCTION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_Toc146277028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w:t>
        </w:r>
        <w:r w:rsidR="00A607A4" w:rsidRPr="00C166B3">
          <w:rPr>
            <w:rFonts w:ascii="Arial" w:hAnsi="Arial" w:cs="Arial"/>
            <w:noProof/>
            <w:webHidden/>
          </w:rPr>
          <w:fldChar w:fldCharType="end"/>
        </w:r>
      </w:hyperlink>
    </w:p>
    <w:p w14:paraId="3BDF9AEA" w14:textId="0F3700BB"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29" w:history="1">
        <w:r w:rsidR="00A607A4" w:rsidRPr="00C166B3">
          <w:rPr>
            <w:rStyle w:val="Hyperlink"/>
            <w:rFonts w:ascii="Arial" w:hAnsi="Arial" w:cs="Arial"/>
            <w:noProof/>
            <w:lang w:val="en-GB" w:eastAsia="en-US"/>
          </w:rPr>
          <w:t>1.2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PURPOSE OF 2023 LABOUR FORCE SURVEY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_Toc146277029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w:t>
        </w:r>
        <w:r w:rsidR="00A607A4" w:rsidRPr="00C166B3">
          <w:rPr>
            <w:rFonts w:ascii="Arial" w:hAnsi="Arial" w:cs="Arial"/>
            <w:noProof/>
            <w:webHidden/>
          </w:rPr>
          <w:fldChar w:fldCharType="end"/>
        </w:r>
      </w:hyperlink>
    </w:p>
    <w:p w14:paraId="0C46C480" w14:textId="14782132"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30" w:history="1">
        <w:r w:rsidR="00A607A4" w:rsidRPr="00C166B3">
          <w:rPr>
            <w:rStyle w:val="Hyperlink"/>
            <w:rFonts w:ascii="Arial" w:hAnsi="Arial" w:cs="Arial"/>
            <w:noProof/>
            <w:lang w:val="en-GB" w:eastAsia="en-US"/>
          </w:rPr>
          <w:t>1.3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DESIGN OF THE QUESTIONNAIRE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w:t>
        </w:r>
        <w:r w:rsidR="00A607A4" w:rsidRPr="00C166B3">
          <w:rPr>
            <w:rFonts w:ascii="Arial" w:hAnsi="Arial" w:cs="Arial"/>
            <w:noProof/>
            <w:webHidden/>
          </w:rPr>
          <w:fldChar w:fldCharType="end"/>
        </w:r>
      </w:hyperlink>
    </w:p>
    <w:p w14:paraId="11ED0C8A" w14:textId="52C6575F"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31" w:history="1">
        <w:r w:rsidR="00A607A4" w:rsidRPr="00C166B3">
          <w:rPr>
            <w:rStyle w:val="Hyperlink"/>
            <w:rFonts w:ascii="Arial" w:hAnsi="Arial" w:cs="Arial"/>
            <w:noProof/>
          </w:rPr>
          <w:t>1.4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ROLES AND RESPONSIBILITIES OF ENUMERATOR</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6</w:t>
        </w:r>
        <w:r w:rsidR="00A607A4" w:rsidRPr="00C166B3">
          <w:rPr>
            <w:rFonts w:ascii="Arial" w:hAnsi="Arial" w:cs="Arial"/>
            <w:noProof/>
            <w:webHidden/>
          </w:rPr>
          <w:fldChar w:fldCharType="end"/>
        </w:r>
      </w:hyperlink>
    </w:p>
    <w:p w14:paraId="4E06B9C9" w14:textId="4CD1AAE3"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32" w:history="1">
        <w:r w:rsidR="00A607A4" w:rsidRPr="00C166B3">
          <w:rPr>
            <w:rStyle w:val="Hyperlink"/>
            <w:rFonts w:ascii="Arial" w:hAnsi="Arial" w:cs="Arial"/>
            <w:noProof/>
          </w:rPr>
          <w:t>1.5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ENUMERATION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w:t>
        </w:r>
        <w:r w:rsidR="00A607A4" w:rsidRPr="00C166B3">
          <w:rPr>
            <w:rFonts w:ascii="Arial" w:hAnsi="Arial" w:cs="Arial"/>
            <w:noProof/>
            <w:webHidden/>
          </w:rPr>
          <w:fldChar w:fldCharType="end"/>
        </w:r>
      </w:hyperlink>
    </w:p>
    <w:p w14:paraId="731241F0" w14:textId="60816A06"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33" w:history="1">
        <w:r w:rsidR="00A607A4" w:rsidRPr="00C166B3">
          <w:rPr>
            <w:rStyle w:val="Hyperlink"/>
            <w:rFonts w:ascii="Arial" w:hAnsi="Arial" w:cs="Arial"/>
            <w:noProof/>
          </w:rPr>
          <w:t>1.5.1</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LANGUAGE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8</w:t>
        </w:r>
        <w:r w:rsidR="00A607A4" w:rsidRPr="00C166B3">
          <w:rPr>
            <w:rFonts w:ascii="Arial" w:hAnsi="Arial" w:cs="Arial"/>
            <w:noProof/>
            <w:webHidden/>
          </w:rPr>
          <w:fldChar w:fldCharType="end"/>
        </w:r>
      </w:hyperlink>
    </w:p>
    <w:p w14:paraId="1E787FF0" w14:textId="6424E08D"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34" w:history="1">
        <w:r w:rsidR="00A607A4" w:rsidRPr="00C166B3">
          <w:rPr>
            <w:rStyle w:val="Hyperlink"/>
            <w:rFonts w:ascii="Arial" w:hAnsi="Arial" w:cs="Arial"/>
            <w:noProof/>
            <w:lang w:val="en-US" w:eastAsia="en-US"/>
          </w:rPr>
          <w:t>1.5.2</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lang w:val="en-US" w:eastAsia="en-US"/>
          </w:rPr>
          <w:t>PLACE OF ENUMERATION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8</w:t>
        </w:r>
        <w:r w:rsidR="00A607A4" w:rsidRPr="00C166B3">
          <w:rPr>
            <w:rFonts w:ascii="Arial" w:hAnsi="Arial" w:cs="Arial"/>
            <w:noProof/>
            <w:webHidden/>
          </w:rPr>
          <w:fldChar w:fldCharType="end"/>
        </w:r>
      </w:hyperlink>
    </w:p>
    <w:p w14:paraId="0FD0D576" w14:textId="7DDA7103"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35" w:history="1">
        <w:r w:rsidR="00A607A4" w:rsidRPr="00C166B3">
          <w:rPr>
            <w:rStyle w:val="Hyperlink"/>
            <w:rFonts w:ascii="Arial" w:hAnsi="Arial" w:cs="Arial"/>
            <w:noProof/>
          </w:rPr>
          <w:t>1.5.3</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HOUSEHOLD TO BE ENUMERATED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8</w:t>
        </w:r>
        <w:r w:rsidR="00A607A4" w:rsidRPr="00C166B3">
          <w:rPr>
            <w:rFonts w:ascii="Arial" w:hAnsi="Arial" w:cs="Arial"/>
            <w:noProof/>
            <w:webHidden/>
          </w:rPr>
          <w:fldChar w:fldCharType="end"/>
        </w:r>
      </w:hyperlink>
    </w:p>
    <w:p w14:paraId="5999B6FB" w14:textId="53E284A5"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36" w:history="1">
        <w:r w:rsidR="00A607A4" w:rsidRPr="00C166B3">
          <w:rPr>
            <w:rStyle w:val="Hyperlink"/>
            <w:rFonts w:ascii="Arial" w:hAnsi="Arial" w:cs="Arial"/>
            <w:noProof/>
            <w:lang w:val="en-US"/>
          </w:rPr>
          <w:t>1.5.4</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lang w:val="en-US"/>
          </w:rPr>
          <w:t>PERSONS WHO SHOULD RESPOND TO QUESTIONS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8</w:t>
        </w:r>
        <w:r w:rsidR="00A607A4" w:rsidRPr="00C166B3">
          <w:rPr>
            <w:rFonts w:ascii="Arial" w:hAnsi="Arial" w:cs="Arial"/>
            <w:noProof/>
            <w:webHidden/>
          </w:rPr>
          <w:fldChar w:fldCharType="end"/>
        </w:r>
      </w:hyperlink>
    </w:p>
    <w:p w14:paraId="790D8DFA" w14:textId="2340CF2E"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37" w:history="1">
        <w:r w:rsidR="00A607A4" w:rsidRPr="00C166B3">
          <w:rPr>
            <w:rStyle w:val="Hyperlink"/>
            <w:rFonts w:ascii="Arial" w:hAnsi="Arial" w:cs="Arial"/>
            <w:noProof/>
          </w:rPr>
          <w:t>CHAPTER 2: DEFINITIONS AND CONCEPTS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180CA503" w14:textId="532F8E52"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38" w:history="1">
        <w:r w:rsidR="00A607A4" w:rsidRPr="00C166B3">
          <w:rPr>
            <w:rStyle w:val="Hyperlink"/>
            <w:rFonts w:ascii="Arial" w:hAnsi="Arial" w:cs="Arial"/>
            <w:noProof/>
            <w:lang w:val="en-GB" w:eastAsia="en-US"/>
          </w:rPr>
          <w:t>2.1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ENUMERATION AREA (EA):</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38231ADD" w14:textId="0FD2A290"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39" w:history="1">
        <w:r w:rsidR="00A607A4" w:rsidRPr="00C166B3">
          <w:rPr>
            <w:rStyle w:val="Hyperlink"/>
            <w:rFonts w:ascii="Arial" w:hAnsi="Arial" w:cs="Arial"/>
            <w:noProof/>
            <w:lang w:val="en-GB" w:eastAsia="en-US"/>
          </w:rPr>
          <w:t>2.2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VILLAGE: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_Toc146277039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35CA61A9" w14:textId="5C854D20"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0" w:history="1">
        <w:r w:rsidR="00A607A4" w:rsidRPr="00C166B3">
          <w:rPr>
            <w:rStyle w:val="Hyperlink"/>
            <w:rFonts w:ascii="Arial" w:hAnsi="Arial" w:cs="Arial"/>
            <w:noProof/>
            <w:lang w:val="en-GB" w:eastAsia="en-US"/>
          </w:rPr>
          <w:t>2.3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PLACE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30114DE9" w14:textId="144B0195"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1" w:history="1">
        <w:r w:rsidR="00A607A4" w:rsidRPr="00C166B3">
          <w:rPr>
            <w:rStyle w:val="Hyperlink"/>
            <w:rFonts w:ascii="Arial" w:hAnsi="Arial" w:cs="Arial"/>
            <w:noProof/>
            <w:lang w:val="en-GB" w:eastAsia="en-US"/>
          </w:rPr>
          <w:t>2.4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HOUSEHOLD: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22E6C25B" w14:textId="378B4B5A"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2" w:history="1">
        <w:r w:rsidR="00A607A4" w:rsidRPr="00C166B3">
          <w:rPr>
            <w:rStyle w:val="Hyperlink"/>
            <w:rFonts w:ascii="Arial" w:hAnsi="Arial" w:cs="Arial"/>
            <w:noProof/>
          </w:rPr>
          <w:t>2.5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HEAD OF HOUSEHOLD: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09BAE751" w14:textId="45B61902"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3" w:history="1">
        <w:r w:rsidR="00A607A4" w:rsidRPr="00C166B3">
          <w:rPr>
            <w:rStyle w:val="Hyperlink"/>
            <w:rFonts w:ascii="Arial" w:hAnsi="Arial" w:cs="Arial"/>
            <w:noProof/>
          </w:rPr>
          <w:t>2.6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DWELLING UNIT (DU)</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9</w:t>
        </w:r>
        <w:r w:rsidR="00A607A4" w:rsidRPr="00C166B3">
          <w:rPr>
            <w:rFonts w:ascii="Arial" w:hAnsi="Arial" w:cs="Arial"/>
            <w:noProof/>
            <w:webHidden/>
          </w:rPr>
          <w:fldChar w:fldCharType="end"/>
        </w:r>
      </w:hyperlink>
    </w:p>
    <w:p w14:paraId="6248C220" w14:textId="3896DD58"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4" w:history="1">
        <w:r w:rsidR="00A607A4" w:rsidRPr="00C166B3">
          <w:rPr>
            <w:rStyle w:val="Hyperlink"/>
            <w:rFonts w:ascii="Arial" w:hAnsi="Arial" w:cs="Arial"/>
            <w:noProof/>
          </w:rPr>
          <w:t>2.7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ROOM</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10</w:t>
        </w:r>
        <w:r w:rsidR="00A607A4" w:rsidRPr="00C166B3">
          <w:rPr>
            <w:rFonts w:ascii="Arial" w:hAnsi="Arial" w:cs="Arial"/>
            <w:noProof/>
            <w:webHidden/>
          </w:rPr>
          <w:fldChar w:fldCharType="end"/>
        </w:r>
      </w:hyperlink>
    </w:p>
    <w:p w14:paraId="1C4C2C34" w14:textId="03FB1C38"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5" w:history="1">
        <w:r w:rsidR="00A607A4" w:rsidRPr="00C166B3">
          <w:rPr>
            <w:rStyle w:val="Hyperlink"/>
            <w:rFonts w:ascii="Arial" w:hAnsi="Arial" w:cs="Arial"/>
            <w:noProof/>
          </w:rPr>
          <w:t>2.8</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CALENDAR OF EVENTS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10</w:t>
        </w:r>
        <w:r w:rsidR="00A607A4" w:rsidRPr="00C166B3">
          <w:rPr>
            <w:rFonts w:ascii="Arial" w:hAnsi="Arial" w:cs="Arial"/>
            <w:noProof/>
            <w:webHidden/>
          </w:rPr>
          <w:fldChar w:fldCharType="end"/>
        </w:r>
      </w:hyperlink>
    </w:p>
    <w:p w14:paraId="314893EB" w14:textId="7BC6D8F0"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6" w:history="1">
        <w:r w:rsidR="00A607A4" w:rsidRPr="00C166B3">
          <w:rPr>
            <w:rStyle w:val="Hyperlink"/>
            <w:rFonts w:ascii="Arial" w:hAnsi="Arial" w:cs="Arial"/>
            <w:noProof/>
          </w:rPr>
          <w:t>2.9</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CALL-BACK VISIT</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10</w:t>
        </w:r>
        <w:r w:rsidR="00A607A4" w:rsidRPr="00C166B3">
          <w:rPr>
            <w:rFonts w:ascii="Arial" w:hAnsi="Arial" w:cs="Arial"/>
            <w:noProof/>
            <w:webHidden/>
          </w:rPr>
          <w:fldChar w:fldCharType="end"/>
        </w:r>
      </w:hyperlink>
    </w:p>
    <w:p w14:paraId="485F6DB8" w14:textId="670A0B59"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47" w:history="1">
        <w:r w:rsidR="00A607A4" w:rsidRPr="00C166B3">
          <w:rPr>
            <w:rStyle w:val="Hyperlink"/>
            <w:rFonts w:ascii="Arial" w:hAnsi="Arial" w:cs="Arial"/>
            <w:noProof/>
          </w:rPr>
          <w:t>CHAPTER 3: CONDUCTING THE SURVEY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11</w:t>
        </w:r>
        <w:r w:rsidR="00A607A4" w:rsidRPr="00C166B3">
          <w:rPr>
            <w:rFonts w:ascii="Arial" w:hAnsi="Arial" w:cs="Arial"/>
            <w:noProof/>
            <w:webHidden/>
          </w:rPr>
          <w:fldChar w:fldCharType="end"/>
        </w:r>
      </w:hyperlink>
    </w:p>
    <w:p w14:paraId="10011366" w14:textId="5D6D9482"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8" w:history="1">
        <w:r w:rsidR="00A607A4" w:rsidRPr="00C166B3">
          <w:rPr>
            <w:rStyle w:val="Hyperlink"/>
            <w:rFonts w:ascii="Arial" w:hAnsi="Arial" w:cs="Arial"/>
            <w:noProof/>
            <w:lang w:val="en-GB" w:eastAsia="en-US"/>
          </w:rPr>
          <w:t>3.1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EXPLAINING THE SURVEY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11</w:t>
        </w:r>
        <w:r w:rsidR="00A607A4" w:rsidRPr="00C166B3">
          <w:rPr>
            <w:rFonts w:ascii="Arial" w:hAnsi="Arial" w:cs="Arial"/>
            <w:noProof/>
            <w:webHidden/>
          </w:rPr>
          <w:fldChar w:fldCharType="end"/>
        </w:r>
      </w:hyperlink>
    </w:p>
    <w:p w14:paraId="1451E495" w14:textId="70FE443B"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49" w:history="1">
        <w:r w:rsidR="00A607A4" w:rsidRPr="00C166B3">
          <w:rPr>
            <w:rStyle w:val="Hyperlink"/>
            <w:rFonts w:ascii="Arial" w:hAnsi="Arial" w:cs="Arial"/>
            <w:noProof/>
            <w:lang w:val="en-GB" w:eastAsia="en-US"/>
          </w:rPr>
          <w:t>3.2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HOW TO EXPLAIN THE SURVEY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_Toc146277049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11</w:t>
        </w:r>
        <w:r w:rsidR="00A607A4" w:rsidRPr="00C166B3">
          <w:rPr>
            <w:rFonts w:ascii="Arial" w:hAnsi="Arial" w:cs="Arial"/>
            <w:noProof/>
            <w:webHidden/>
          </w:rPr>
          <w:fldChar w:fldCharType="end"/>
        </w:r>
      </w:hyperlink>
    </w:p>
    <w:p w14:paraId="24BAE845" w14:textId="5AF867FE"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0" w:history="1">
        <w:r w:rsidR="00A607A4" w:rsidRPr="00C166B3">
          <w:rPr>
            <w:rStyle w:val="Hyperlink"/>
            <w:rFonts w:ascii="Arial" w:hAnsi="Arial" w:cs="Arial"/>
            <w:noProof/>
            <w:lang w:val="en-GB" w:eastAsia="en-US"/>
          </w:rPr>
          <w:t>3.3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CONFIDENTIALITY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12</w:t>
        </w:r>
        <w:r w:rsidR="00A607A4" w:rsidRPr="00C166B3">
          <w:rPr>
            <w:rFonts w:ascii="Arial" w:hAnsi="Arial" w:cs="Arial"/>
            <w:noProof/>
            <w:webHidden/>
          </w:rPr>
          <w:fldChar w:fldCharType="end"/>
        </w:r>
      </w:hyperlink>
    </w:p>
    <w:p w14:paraId="316D6520" w14:textId="38F501F4"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1" w:history="1">
        <w:r w:rsidR="00A607A4" w:rsidRPr="00C166B3">
          <w:rPr>
            <w:rStyle w:val="Hyperlink"/>
            <w:rFonts w:ascii="Arial" w:hAnsi="Arial" w:cs="Arial"/>
            <w:noProof/>
          </w:rPr>
          <w:t>3.4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PENALTIES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12</w:t>
        </w:r>
        <w:r w:rsidR="00A607A4" w:rsidRPr="00C166B3">
          <w:rPr>
            <w:rFonts w:ascii="Arial" w:hAnsi="Arial" w:cs="Arial"/>
            <w:noProof/>
            <w:webHidden/>
          </w:rPr>
          <w:fldChar w:fldCharType="end"/>
        </w:r>
      </w:hyperlink>
    </w:p>
    <w:p w14:paraId="4CCD5018" w14:textId="294E7DDA"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2" w:history="1">
        <w:r w:rsidR="00A607A4" w:rsidRPr="00C166B3">
          <w:rPr>
            <w:rStyle w:val="Hyperlink"/>
            <w:rFonts w:ascii="Arial" w:hAnsi="Arial" w:cs="Arial"/>
            <w:noProof/>
            <w:lang w:val="en-GB" w:eastAsia="en-US"/>
          </w:rPr>
          <w:t>3.5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PRE-ENUMERATION ARRANGEMENTS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13</w:t>
        </w:r>
        <w:r w:rsidR="00A607A4" w:rsidRPr="00C166B3">
          <w:rPr>
            <w:rFonts w:ascii="Arial" w:hAnsi="Arial" w:cs="Arial"/>
            <w:noProof/>
            <w:webHidden/>
          </w:rPr>
          <w:fldChar w:fldCharType="end"/>
        </w:r>
      </w:hyperlink>
    </w:p>
    <w:p w14:paraId="7B868FE4" w14:textId="5C816C01"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3" w:history="1">
        <w:r w:rsidR="00A607A4" w:rsidRPr="00C166B3">
          <w:rPr>
            <w:rStyle w:val="Hyperlink"/>
            <w:rFonts w:ascii="Arial" w:hAnsi="Arial" w:cs="Arial"/>
            <w:noProof/>
            <w:lang w:val="en-GB" w:eastAsia="en-US"/>
          </w:rPr>
          <w:t>3.6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eastAsia="en-US"/>
          </w:rPr>
          <w:t>ITEMS REQUIRED FOR FIELDWORK</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14</w:t>
        </w:r>
        <w:r w:rsidR="00A607A4" w:rsidRPr="00C166B3">
          <w:rPr>
            <w:rFonts w:ascii="Arial" w:hAnsi="Arial" w:cs="Arial"/>
            <w:noProof/>
            <w:webHidden/>
          </w:rPr>
          <w:fldChar w:fldCharType="end"/>
        </w:r>
      </w:hyperlink>
    </w:p>
    <w:p w14:paraId="744B2299" w14:textId="23859642"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4" w:history="1">
        <w:r w:rsidR="00A607A4" w:rsidRPr="00C166B3">
          <w:rPr>
            <w:rStyle w:val="Hyperlink"/>
            <w:rFonts w:ascii="Arial" w:hAnsi="Arial" w:cs="Arial"/>
            <w:noProof/>
          </w:rPr>
          <w:t>3.7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INTERVIEWING PROCEDURES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14</w:t>
        </w:r>
        <w:r w:rsidR="00A607A4" w:rsidRPr="00C166B3">
          <w:rPr>
            <w:rFonts w:ascii="Arial" w:hAnsi="Arial" w:cs="Arial"/>
            <w:noProof/>
            <w:webHidden/>
          </w:rPr>
          <w:fldChar w:fldCharType="end"/>
        </w:r>
      </w:hyperlink>
    </w:p>
    <w:p w14:paraId="017B42B2" w14:textId="3B88C75D"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55" w:history="1">
        <w:r w:rsidR="00A607A4" w:rsidRPr="00C166B3">
          <w:rPr>
            <w:rStyle w:val="Hyperlink"/>
            <w:rFonts w:ascii="Arial" w:hAnsi="Arial" w:cs="Arial"/>
            <w:noProof/>
            <w:lang w:val="en-GB" w:eastAsia="en-US"/>
          </w:rPr>
          <w:t>3.8</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GB" w:eastAsia="en-US"/>
          </w:rPr>
          <w:t>CONDUCTING THE SURVEY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15</w:t>
        </w:r>
        <w:r w:rsidR="00A607A4" w:rsidRPr="00C166B3">
          <w:rPr>
            <w:rFonts w:ascii="Arial" w:hAnsi="Arial" w:cs="Arial"/>
            <w:noProof/>
            <w:webHidden/>
          </w:rPr>
          <w:fldChar w:fldCharType="end"/>
        </w:r>
      </w:hyperlink>
    </w:p>
    <w:p w14:paraId="70BA448F" w14:textId="1EF6DBF5"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56" w:history="1">
        <w:r w:rsidR="00A607A4" w:rsidRPr="00C166B3">
          <w:rPr>
            <w:rStyle w:val="Hyperlink"/>
            <w:rFonts w:ascii="Arial" w:hAnsi="Arial" w:cs="Arial"/>
            <w:noProof/>
            <w:lang w:val="en-GB" w:eastAsia="en-US"/>
          </w:rPr>
          <w:t>3.8.1</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lang w:val="en-GB" w:eastAsia="en-US"/>
          </w:rPr>
          <w:t>HOW TO ASK QUESTIONS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15</w:t>
        </w:r>
        <w:r w:rsidR="00A607A4" w:rsidRPr="00C166B3">
          <w:rPr>
            <w:rFonts w:ascii="Arial" w:hAnsi="Arial" w:cs="Arial"/>
            <w:noProof/>
            <w:webHidden/>
          </w:rPr>
          <w:fldChar w:fldCharType="end"/>
        </w:r>
      </w:hyperlink>
    </w:p>
    <w:p w14:paraId="34E50DFF" w14:textId="46CE2FAA"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57" w:history="1">
        <w:r w:rsidR="00A607A4" w:rsidRPr="00C166B3">
          <w:rPr>
            <w:rStyle w:val="Hyperlink"/>
            <w:rFonts w:ascii="Arial" w:hAnsi="Arial" w:cs="Arial"/>
            <w:noProof/>
            <w:lang w:val="en-GB" w:eastAsia="en-US"/>
          </w:rPr>
          <w:t>3.8.2</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lang w:val="en-GB" w:eastAsia="en-US"/>
          </w:rPr>
          <w:t>HOW TO PROBE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16</w:t>
        </w:r>
        <w:r w:rsidR="00A607A4" w:rsidRPr="00C166B3">
          <w:rPr>
            <w:rFonts w:ascii="Arial" w:hAnsi="Arial" w:cs="Arial"/>
            <w:noProof/>
            <w:webHidden/>
          </w:rPr>
          <w:fldChar w:fldCharType="end"/>
        </w:r>
      </w:hyperlink>
    </w:p>
    <w:p w14:paraId="5256D22B" w14:textId="0B7EBBAB"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58" w:history="1">
        <w:r w:rsidR="00A607A4" w:rsidRPr="00C166B3">
          <w:rPr>
            <w:rStyle w:val="Hyperlink"/>
            <w:rFonts w:ascii="Arial" w:hAnsi="Arial" w:cs="Arial"/>
            <w:noProof/>
            <w:lang w:val="en-GB" w:eastAsia="en-US"/>
          </w:rPr>
          <w:t>3.8.3</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lang w:val="en-GB" w:eastAsia="en-US"/>
          </w:rPr>
          <w:t>IMPORTANCE OF USING NEUTRAL PROBES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16</w:t>
        </w:r>
        <w:r w:rsidR="00A607A4" w:rsidRPr="00C166B3">
          <w:rPr>
            <w:rFonts w:ascii="Arial" w:hAnsi="Arial" w:cs="Arial"/>
            <w:noProof/>
            <w:webHidden/>
          </w:rPr>
          <w:fldChar w:fldCharType="end"/>
        </w:r>
      </w:hyperlink>
    </w:p>
    <w:p w14:paraId="67C98FFD" w14:textId="46251FE8"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59" w:history="1">
        <w:r w:rsidR="00A607A4" w:rsidRPr="00C166B3">
          <w:rPr>
            <w:rStyle w:val="Hyperlink"/>
            <w:rFonts w:ascii="Arial" w:hAnsi="Arial" w:cs="Arial"/>
            <w:noProof/>
          </w:rPr>
          <w:t>3.8.4</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TYPES OF INTERVIEWS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_Toc146277059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17</w:t>
        </w:r>
        <w:r w:rsidR="00A607A4" w:rsidRPr="00C166B3">
          <w:rPr>
            <w:rFonts w:ascii="Arial" w:hAnsi="Arial" w:cs="Arial"/>
            <w:noProof/>
            <w:webHidden/>
          </w:rPr>
          <w:fldChar w:fldCharType="end"/>
        </w:r>
      </w:hyperlink>
    </w:p>
    <w:p w14:paraId="3AA5CAFB" w14:textId="28787855"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60" w:history="1">
        <w:r w:rsidR="00A607A4" w:rsidRPr="00C166B3">
          <w:rPr>
            <w:rStyle w:val="Hyperlink"/>
            <w:rFonts w:ascii="Arial" w:hAnsi="Arial" w:cs="Arial"/>
            <w:noProof/>
          </w:rPr>
          <w:t>3.8.5</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AFTER THE INTERVIEW</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17</w:t>
        </w:r>
        <w:r w:rsidR="00A607A4" w:rsidRPr="00C166B3">
          <w:rPr>
            <w:rFonts w:ascii="Arial" w:hAnsi="Arial" w:cs="Arial"/>
            <w:noProof/>
            <w:webHidden/>
          </w:rPr>
          <w:fldChar w:fldCharType="end"/>
        </w:r>
      </w:hyperlink>
    </w:p>
    <w:p w14:paraId="0568D282" w14:textId="7CD5324F"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61" w:history="1">
        <w:r w:rsidR="00A607A4" w:rsidRPr="00C166B3">
          <w:rPr>
            <w:rStyle w:val="Hyperlink"/>
            <w:rFonts w:ascii="Arial" w:hAnsi="Arial" w:cs="Arial"/>
            <w:noProof/>
          </w:rPr>
          <w:t>3.8.6</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END OF THE DAY PROCEDURES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17</w:t>
        </w:r>
        <w:r w:rsidR="00A607A4" w:rsidRPr="00C166B3">
          <w:rPr>
            <w:rFonts w:ascii="Arial" w:hAnsi="Arial" w:cs="Arial"/>
            <w:noProof/>
            <w:webHidden/>
          </w:rPr>
          <w:fldChar w:fldCharType="end"/>
        </w:r>
      </w:hyperlink>
    </w:p>
    <w:p w14:paraId="2160781B" w14:textId="58DD3FF5"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62" w:history="1">
        <w:r w:rsidR="00A607A4" w:rsidRPr="00C166B3">
          <w:rPr>
            <w:rStyle w:val="Hyperlink"/>
            <w:rFonts w:ascii="Arial" w:hAnsi="Arial" w:cs="Arial"/>
            <w:noProof/>
          </w:rPr>
          <w:t>CHAPTER 4: CHALLENGING SITUATIONS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18</w:t>
        </w:r>
        <w:r w:rsidR="00A607A4" w:rsidRPr="00C166B3">
          <w:rPr>
            <w:rFonts w:ascii="Arial" w:hAnsi="Arial" w:cs="Arial"/>
            <w:noProof/>
            <w:webHidden/>
          </w:rPr>
          <w:fldChar w:fldCharType="end"/>
        </w:r>
      </w:hyperlink>
    </w:p>
    <w:p w14:paraId="0CEC641A" w14:textId="79D5A873"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63" w:history="1">
        <w:r w:rsidR="00A607A4" w:rsidRPr="00C166B3">
          <w:rPr>
            <w:rStyle w:val="Hyperlink"/>
            <w:rFonts w:ascii="Arial" w:hAnsi="Arial" w:cs="Arial"/>
            <w:noProof/>
          </w:rPr>
          <w:t>4.1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NO ONE HOME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18</w:t>
        </w:r>
        <w:r w:rsidR="00A607A4" w:rsidRPr="00C166B3">
          <w:rPr>
            <w:rFonts w:ascii="Arial" w:hAnsi="Arial" w:cs="Arial"/>
            <w:noProof/>
            <w:webHidden/>
          </w:rPr>
          <w:fldChar w:fldCharType="end"/>
        </w:r>
      </w:hyperlink>
    </w:p>
    <w:p w14:paraId="63C8E713" w14:textId="30EC582B"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64" w:history="1">
        <w:r w:rsidR="00A607A4" w:rsidRPr="00C166B3">
          <w:rPr>
            <w:rStyle w:val="Hyperlink"/>
            <w:rFonts w:ascii="Arial" w:hAnsi="Arial" w:cs="Arial"/>
            <w:noProof/>
          </w:rPr>
          <w:t>4.2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HANDLING REFUSALS AND RELUCTANT RESPONDENTS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18</w:t>
        </w:r>
        <w:r w:rsidR="00A607A4" w:rsidRPr="00C166B3">
          <w:rPr>
            <w:rFonts w:ascii="Arial" w:hAnsi="Arial" w:cs="Arial"/>
            <w:noProof/>
            <w:webHidden/>
          </w:rPr>
          <w:fldChar w:fldCharType="end"/>
        </w:r>
      </w:hyperlink>
    </w:p>
    <w:p w14:paraId="2D55B57F" w14:textId="5BFA00FA" w:rsidR="00A607A4" w:rsidRPr="00C166B3" w:rsidRDefault="00B20193">
      <w:pPr>
        <w:pStyle w:val="TOC3"/>
        <w:tabs>
          <w:tab w:val="left" w:pos="1320"/>
          <w:tab w:val="right" w:leader="dot" w:pos="9074"/>
        </w:tabs>
        <w:rPr>
          <w:rFonts w:ascii="Arial" w:eastAsiaTheme="minorEastAsia" w:hAnsi="Arial" w:cs="Arial"/>
          <w:i w:val="0"/>
          <w:noProof/>
          <w:lang w:val="en-US" w:eastAsia="en-US"/>
        </w:rPr>
      </w:pPr>
      <w:hyperlink w:anchor="_Toc146277065" w:history="1">
        <w:r w:rsidR="00A607A4" w:rsidRPr="00C166B3">
          <w:rPr>
            <w:rStyle w:val="Hyperlink"/>
            <w:rFonts w:ascii="Arial" w:hAnsi="Arial" w:cs="Arial"/>
            <w:noProof/>
          </w:rPr>
          <w:t>4.2.1</w:t>
        </w:r>
        <w:r w:rsidR="00A607A4" w:rsidRPr="00C166B3">
          <w:rPr>
            <w:rFonts w:ascii="Arial" w:eastAsiaTheme="minorEastAsia" w:hAnsi="Arial" w:cs="Arial"/>
            <w:i w:val="0"/>
            <w:noProof/>
            <w:lang w:val="en-US" w:eastAsia="en-US"/>
          </w:rPr>
          <w:tab/>
        </w:r>
        <w:r w:rsidR="00A607A4" w:rsidRPr="00C166B3">
          <w:rPr>
            <w:rStyle w:val="Hyperlink"/>
            <w:rFonts w:ascii="Arial" w:hAnsi="Arial" w:cs="Arial"/>
            <w:noProof/>
          </w:rPr>
          <w:t>AVOIDING REFUSALS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18</w:t>
        </w:r>
        <w:r w:rsidR="00A607A4" w:rsidRPr="00C166B3">
          <w:rPr>
            <w:rFonts w:ascii="Arial" w:hAnsi="Arial" w:cs="Arial"/>
            <w:noProof/>
            <w:webHidden/>
          </w:rPr>
          <w:fldChar w:fldCharType="end"/>
        </w:r>
      </w:hyperlink>
    </w:p>
    <w:p w14:paraId="4C208AB3" w14:textId="425FBDF9"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66" w:history="1">
        <w:r w:rsidR="00A607A4" w:rsidRPr="00C166B3">
          <w:rPr>
            <w:rStyle w:val="Hyperlink"/>
            <w:rFonts w:ascii="Arial" w:hAnsi="Arial" w:cs="Arial"/>
            <w:noProof/>
          </w:rPr>
          <w:t>4.3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RESTRICTED ACCESS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18</w:t>
        </w:r>
        <w:r w:rsidR="00A607A4" w:rsidRPr="00C166B3">
          <w:rPr>
            <w:rFonts w:ascii="Arial" w:hAnsi="Arial" w:cs="Arial"/>
            <w:noProof/>
            <w:webHidden/>
          </w:rPr>
          <w:fldChar w:fldCharType="end"/>
        </w:r>
      </w:hyperlink>
    </w:p>
    <w:p w14:paraId="1775CC66" w14:textId="3E8F4D48"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67" w:history="1">
        <w:r w:rsidR="00A607A4" w:rsidRPr="00C166B3">
          <w:rPr>
            <w:rStyle w:val="Hyperlink"/>
            <w:rFonts w:ascii="Arial" w:hAnsi="Arial" w:cs="Arial"/>
            <w:noProof/>
          </w:rPr>
          <w:t>CHAPTER 5: COMPLETION OF THE QUESTIONNAIRE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20</w:t>
        </w:r>
        <w:r w:rsidR="00A607A4" w:rsidRPr="00C166B3">
          <w:rPr>
            <w:rFonts w:ascii="Arial" w:hAnsi="Arial" w:cs="Arial"/>
            <w:noProof/>
            <w:webHidden/>
          </w:rPr>
          <w:fldChar w:fldCharType="end"/>
        </w:r>
      </w:hyperlink>
    </w:p>
    <w:p w14:paraId="1D2F1097" w14:textId="4FA5D359"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68" w:history="1">
        <w:r w:rsidR="00A607A4" w:rsidRPr="00C166B3">
          <w:rPr>
            <w:rStyle w:val="Hyperlink"/>
            <w:rFonts w:ascii="Arial" w:hAnsi="Arial" w:cs="Arial"/>
            <w:noProof/>
          </w:rPr>
          <w:t>5.1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GENERAL INSTRUCTIONS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20</w:t>
        </w:r>
        <w:r w:rsidR="00A607A4" w:rsidRPr="00C166B3">
          <w:rPr>
            <w:rFonts w:ascii="Arial" w:hAnsi="Arial" w:cs="Arial"/>
            <w:noProof/>
            <w:webHidden/>
          </w:rPr>
          <w:fldChar w:fldCharType="end"/>
        </w:r>
      </w:hyperlink>
    </w:p>
    <w:p w14:paraId="319C38CA" w14:textId="385D53EB"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69" w:history="1">
        <w:r w:rsidR="00A607A4" w:rsidRPr="00C166B3">
          <w:rPr>
            <w:rStyle w:val="Hyperlink"/>
            <w:rFonts w:ascii="Arial" w:hAnsi="Arial" w:cs="Arial"/>
            <w:noProof/>
            <w:lang w:val="en-US"/>
          </w:rPr>
          <w:t>5.2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SECTION L: LOCALISATION AND IDENTIFICATION OF THE HOUSEHOLD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_Toc146277069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20</w:t>
        </w:r>
        <w:r w:rsidR="00A607A4" w:rsidRPr="00C166B3">
          <w:rPr>
            <w:rFonts w:ascii="Arial" w:hAnsi="Arial" w:cs="Arial"/>
            <w:noProof/>
            <w:webHidden/>
          </w:rPr>
          <w:fldChar w:fldCharType="end"/>
        </w:r>
      </w:hyperlink>
    </w:p>
    <w:p w14:paraId="513B5F3E" w14:textId="30AFD789"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70" w:history="1">
        <w:r w:rsidR="00A607A4" w:rsidRPr="00C166B3">
          <w:rPr>
            <w:rStyle w:val="Hyperlink"/>
            <w:rFonts w:ascii="Arial" w:hAnsi="Arial" w:cs="Arial"/>
            <w:noProof/>
            <w:highlight w:val="yellow"/>
          </w:rPr>
          <w:t>CHAPTER 6: POPULATION CHARACTERISTICS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21</w:t>
        </w:r>
        <w:r w:rsidR="00A607A4" w:rsidRPr="00C166B3">
          <w:rPr>
            <w:rFonts w:ascii="Arial" w:hAnsi="Arial" w:cs="Arial"/>
            <w:noProof/>
            <w:webHidden/>
          </w:rPr>
          <w:fldChar w:fldCharType="end"/>
        </w:r>
      </w:hyperlink>
    </w:p>
    <w:p w14:paraId="6DC1C0C3" w14:textId="5C676185"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1" w:history="1">
        <w:r w:rsidR="00A607A4" w:rsidRPr="00C166B3">
          <w:rPr>
            <w:rStyle w:val="Hyperlink"/>
            <w:rFonts w:ascii="Arial" w:hAnsi="Arial" w:cs="Arial"/>
            <w:noProof/>
          </w:rPr>
          <w:t>6.1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POPULATION DEMOGRAPHICS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21</w:t>
        </w:r>
        <w:r w:rsidR="00A607A4" w:rsidRPr="00C166B3">
          <w:rPr>
            <w:rFonts w:ascii="Arial" w:hAnsi="Arial" w:cs="Arial"/>
            <w:noProof/>
            <w:webHidden/>
          </w:rPr>
          <w:fldChar w:fldCharType="end"/>
        </w:r>
      </w:hyperlink>
    </w:p>
    <w:p w14:paraId="3D0CE09E" w14:textId="13A4537F"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2" w:history="1">
        <w:r w:rsidR="00A607A4" w:rsidRPr="00C166B3">
          <w:rPr>
            <w:rStyle w:val="Hyperlink"/>
            <w:rFonts w:ascii="Arial" w:hAnsi="Arial" w:cs="Arial"/>
            <w:noProof/>
          </w:rPr>
          <w:t>6.2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INTERNATIONAL MIGRATION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24</w:t>
        </w:r>
        <w:r w:rsidR="00A607A4" w:rsidRPr="00C166B3">
          <w:rPr>
            <w:rFonts w:ascii="Arial" w:hAnsi="Arial" w:cs="Arial"/>
            <w:noProof/>
            <w:webHidden/>
          </w:rPr>
          <w:fldChar w:fldCharType="end"/>
        </w:r>
      </w:hyperlink>
    </w:p>
    <w:p w14:paraId="3211D6E7" w14:textId="592ECAE0"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3" w:history="1">
        <w:r w:rsidR="00A607A4" w:rsidRPr="00C166B3">
          <w:rPr>
            <w:rStyle w:val="Hyperlink"/>
            <w:rFonts w:ascii="Arial" w:hAnsi="Arial" w:cs="Arial"/>
            <w:noProof/>
          </w:rPr>
          <w:t>6.3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FUNCTIONAL DIFFICULTIES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25</w:t>
        </w:r>
        <w:r w:rsidR="00A607A4" w:rsidRPr="00C166B3">
          <w:rPr>
            <w:rFonts w:ascii="Arial" w:hAnsi="Arial" w:cs="Arial"/>
            <w:noProof/>
            <w:webHidden/>
          </w:rPr>
          <w:fldChar w:fldCharType="end"/>
        </w:r>
      </w:hyperlink>
    </w:p>
    <w:p w14:paraId="716E3D06" w14:textId="2522CF1F"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4" w:history="1">
        <w:r w:rsidR="00A607A4" w:rsidRPr="00C166B3">
          <w:rPr>
            <w:rStyle w:val="Hyperlink"/>
            <w:rFonts w:ascii="Arial" w:hAnsi="Arial" w:cs="Arial"/>
            <w:noProof/>
            <w:lang w:val="en-US"/>
          </w:rPr>
          <w:t>6.4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HOUSEHOLD CHARACTERISTICS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29</w:t>
        </w:r>
        <w:r w:rsidR="00A607A4" w:rsidRPr="00C166B3">
          <w:rPr>
            <w:rFonts w:ascii="Arial" w:hAnsi="Arial" w:cs="Arial"/>
            <w:noProof/>
            <w:webHidden/>
          </w:rPr>
          <w:fldChar w:fldCharType="end"/>
        </w:r>
      </w:hyperlink>
    </w:p>
    <w:p w14:paraId="2D27F89B" w14:textId="51BE8B89"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5" w:history="1">
        <w:r w:rsidR="00A607A4" w:rsidRPr="00C166B3">
          <w:rPr>
            <w:rStyle w:val="Hyperlink"/>
            <w:rFonts w:ascii="Arial" w:hAnsi="Arial" w:cs="Arial"/>
            <w:noProof/>
            <w:lang w:val="en-US"/>
          </w:rPr>
          <w:t>6.5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HOUSEHOLD SOURCES OF LIVELIHOOD (HLL)</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30</w:t>
        </w:r>
        <w:r w:rsidR="00A607A4" w:rsidRPr="00C166B3">
          <w:rPr>
            <w:rFonts w:ascii="Arial" w:hAnsi="Arial" w:cs="Arial"/>
            <w:noProof/>
            <w:webHidden/>
          </w:rPr>
          <w:fldChar w:fldCharType="end"/>
        </w:r>
      </w:hyperlink>
    </w:p>
    <w:p w14:paraId="71791BA9" w14:textId="7C2C4399"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6" w:history="1">
        <w:r w:rsidR="00A607A4" w:rsidRPr="00C166B3">
          <w:rPr>
            <w:rStyle w:val="Hyperlink"/>
            <w:rFonts w:ascii="Arial" w:hAnsi="Arial" w:cs="Arial"/>
            <w:noProof/>
          </w:rPr>
          <w:t>6.6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WATER AND SANITATION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31</w:t>
        </w:r>
        <w:r w:rsidR="00A607A4" w:rsidRPr="00C166B3">
          <w:rPr>
            <w:rFonts w:ascii="Arial" w:hAnsi="Arial" w:cs="Arial"/>
            <w:noProof/>
            <w:webHidden/>
          </w:rPr>
          <w:fldChar w:fldCharType="end"/>
        </w:r>
      </w:hyperlink>
    </w:p>
    <w:p w14:paraId="4E271BED" w14:textId="742235D6"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7" w:history="1">
        <w:r w:rsidR="00A607A4" w:rsidRPr="00C166B3">
          <w:rPr>
            <w:rStyle w:val="Hyperlink"/>
            <w:rFonts w:ascii="Arial" w:hAnsi="Arial" w:cs="Arial"/>
            <w:noProof/>
          </w:rPr>
          <w:t>6.7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EMIGRATION</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36</w:t>
        </w:r>
        <w:r w:rsidR="00A607A4" w:rsidRPr="00C166B3">
          <w:rPr>
            <w:rFonts w:ascii="Arial" w:hAnsi="Arial" w:cs="Arial"/>
            <w:noProof/>
            <w:webHidden/>
          </w:rPr>
          <w:fldChar w:fldCharType="end"/>
        </w:r>
      </w:hyperlink>
    </w:p>
    <w:p w14:paraId="4D6744EA" w14:textId="2255AACE"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078" w:history="1">
        <w:r w:rsidR="00A607A4" w:rsidRPr="00C166B3">
          <w:rPr>
            <w:rStyle w:val="Hyperlink"/>
            <w:rFonts w:ascii="Arial" w:hAnsi="Arial" w:cs="Arial"/>
            <w:noProof/>
          </w:rPr>
          <w:t>CHAPTER 7: INDIVIDUAL CHARACTERISTICS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38</w:t>
        </w:r>
        <w:r w:rsidR="00A607A4" w:rsidRPr="00C166B3">
          <w:rPr>
            <w:rFonts w:ascii="Arial" w:hAnsi="Arial" w:cs="Arial"/>
            <w:noProof/>
            <w:webHidden/>
          </w:rPr>
          <w:fldChar w:fldCharType="end"/>
        </w:r>
      </w:hyperlink>
    </w:p>
    <w:p w14:paraId="0DCB9B7A" w14:textId="7C126A95"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79" w:history="1">
        <w:r w:rsidR="00A607A4" w:rsidRPr="00C166B3">
          <w:rPr>
            <w:rStyle w:val="Hyperlink"/>
            <w:rFonts w:ascii="Arial" w:hAnsi="Arial" w:cs="Arial"/>
            <w:noProof/>
          </w:rPr>
          <w:t>7.1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bCs/>
            <w:noProof/>
          </w:rPr>
          <w:t>EMPLOYED, AT WORK (ATW)</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_Toc146277079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38</w:t>
        </w:r>
        <w:r w:rsidR="00A607A4" w:rsidRPr="00C166B3">
          <w:rPr>
            <w:rFonts w:ascii="Arial" w:hAnsi="Arial" w:cs="Arial"/>
            <w:noProof/>
            <w:webHidden/>
          </w:rPr>
          <w:fldChar w:fldCharType="end"/>
        </w:r>
      </w:hyperlink>
    </w:p>
    <w:p w14:paraId="57186253" w14:textId="4F631DF0"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0" w:history="1">
        <w:r w:rsidR="00A607A4" w:rsidRPr="00C166B3">
          <w:rPr>
            <w:rStyle w:val="Hyperlink"/>
            <w:rFonts w:ascii="Arial" w:hAnsi="Arial" w:cs="Arial"/>
            <w:noProof/>
            <w:lang w:val="en-US"/>
          </w:rPr>
          <w:t>7.2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TEMPORARY ABSENCE FROM EMPLOYMENT (ABS)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39</w:t>
        </w:r>
        <w:r w:rsidR="00A607A4" w:rsidRPr="00C166B3">
          <w:rPr>
            <w:rFonts w:ascii="Arial" w:hAnsi="Arial" w:cs="Arial"/>
            <w:noProof/>
            <w:webHidden/>
          </w:rPr>
          <w:fldChar w:fldCharType="end"/>
        </w:r>
      </w:hyperlink>
    </w:p>
    <w:p w14:paraId="5D80DD2C" w14:textId="5E2D3A2C"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1" w:history="1">
        <w:r w:rsidR="00A607A4" w:rsidRPr="00C166B3">
          <w:rPr>
            <w:rStyle w:val="Hyperlink"/>
            <w:rFonts w:ascii="Arial" w:hAnsi="Arial" w:cs="Arial"/>
            <w:noProof/>
            <w:lang w:val="en-US"/>
          </w:rPr>
          <w:t>7.3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AGRICULTURAL WORK AND MARKET ORIENTATION (AGF)</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40</w:t>
        </w:r>
        <w:r w:rsidR="00A607A4" w:rsidRPr="00C166B3">
          <w:rPr>
            <w:rFonts w:ascii="Arial" w:hAnsi="Arial" w:cs="Arial"/>
            <w:noProof/>
            <w:webHidden/>
          </w:rPr>
          <w:fldChar w:fldCharType="end"/>
        </w:r>
      </w:hyperlink>
    </w:p>
    <w:p w14:paraId="33B1C4B7" w14:textId="70D5561F" w:rsidR="00A607A4" w:rsidRPr="00C166B3" w:rsidRDefault="00B20193">
      <w:pPr>
        <w:pStyle w:val="TOC2"/>
        <w:tabs>
          <w:tab w:val="right" w:leader="dot" w:pos="9074"/>
        </w:tabs>
        <w:rPr>
          <w:rFonts w:ascii="Arial" w:eastAsiaTheme="minorEastAsia" w:hAnsi="Arial" w:cs="Arial"/>
          <w:smallCaps w:val="0"/>
          <w:noProof/>
          <w:lang w:val="en-US" w:eastAsia="en-US"/>
        </w:rPr>
      </w:pPr>
      <w:hyperlink w:anchor="_Toc146277082" w:history="1">
        <w:r w:rsidR="00A607A4" w:rsidRPr="00C166B3">
          <w:rPr>
            <w:rStyle w:val="Hyperlink"/>
            <w:rFonts w:ascii="Arial" w:hAnsi="Arial" w:cs="Arial"/>
            <w:noProof/>
            <w:lang w:val="en-US"/>
          </w:rPr>
          <w:t>7.4.</w:t>
        </w:r>
        <w:r w:rsidR="00A607A4" w:rsidRPr="00C166B3">
          <w:rPr>
            <w:rStyle w:val="Hyperlink"/>
            <w:rFonts w:ascii="Arial" w:hAnsi="Arial" w:cs="Arial"/>
            <w:noProof/>
          </w:rPr>
          <w:t xml:space="preserve"> TEVET RELATED WORK AND MARKET ORIENTATION (TVT)</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42</w:t>
        </w:r>
        <w:r w:rsidR="00A607A4" w:rsidRPr="00C166B3">
          <w:rPr>
            <w:rFonts w:ascii="Arial" w:hAnsi="Arial" w:cs="Arial"/>
            <w:noProof/>
            <w:webHidden/>
          </w:rPr>
          <w:fldChar w:fldCharType="end"/>
        </w:r>
      </w:hyperlink>
    </w:p>
    <w:p w14:paraId="45D47141" w14:textId="4F4C51D7"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3" w:history="1">
        <w:r w:rsidR="00A607A4" w:rsidRPr="00C166B3">
          <w:rPr>
            <w:rStyle w:val="Hyperlink"/>
            <w:rFonts w:ascii="Arial" w:hAnsi="Arial" w:cs="Arial"/>
            <w:noProof/>
          </w:rPr>
          <w:t>7.5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JOB LOSS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44</w:t>
        </w:r>
        <w:r w:rsidR="00A607A4" w:rsidRPr="00C166B3">
          <w:rPr>
            <w:rFonts w:ascii="Arial" w:hAnsi="Arial" w:cs="Arial"/>
            <w:noProof/>
            <w:webHidden/>
          </w:rPr>
          <w:fldChar w:fldCharType="end"/>
        </w:r>
      </w:hyperlink>
    </w:p>
    <w:p w14:paraId="02099D1D" w14:textId="339589AF"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4" w:history="1">
        <w:r w:rsidR="00A607A4" w:rsidRPr="00C166B3">
          <w:rPr>
            <w:rStyle w:val="Hyperlink"/>
            <w:rFonts w:ascii="Arial" w:hAnsi="Arial" w:cs="Arial"/>
            <w:noProof/>
            <w:lang w:val="en-US"/>
          </w:rPr>
          <w:t>7.6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CORE JOB CHARACTERISTICS (MJJ)</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44</w:t>
        </w:r>
        <w:r w:rsidR="00A607A4" w:rsidRPr="00C166B3">
          <w:rPr>
            <w:rFonts w:ascii="Arial" w:hAnsi="Arial" w:cs="Arial"/>
            <w:noProof/>
            <w:webHidden/>
          </w:rPr>
          <w:fldChar w:fldCharType="end"/>
        </w:r>
      </w:hyperlink>
    </w:p>
    <w:p w14:paraId="45DD147D" w14:textId="60F0A039"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5" w:history="1">
        <w:r w:rsidR="00A607A4" w:rsidRPr="00C166B3">
          <w:rPr>
            <w:rStyle w:val="Hyperlink"/>
            <w:rFonts w:ascii="Arial" w:hAnsi="Arial" w:cs="Arial"/>
            <w:noProof/>
            <w:lang w:val="en-US"/>
          </w:rPr>
          <w:t>7.7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DEPENDENT WORKER RELATIONSHIP (MJD)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47</w:t>
        </w:r>
        <w:r w:rsidR="00A607A4" w:rsidRPr="00C166B3">
          <w:rPr>
            <w:rFonts w:ascii="Arial" w:hAnsi="Arial" w:cs="Arial"/>
            <w:noProof/>
            <w:webHidden/>
          </w:rPr>
          <w:fldChar w:fldCharType="end"/>
        </w:r>
      </w:hyperlink>
    </w:p>
    <w:p w14:paraId="4D67C6AB" w14:textId="4578B63E"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6" w:history="1">
        <w:r w:rsidR="00A607A4" w:rsidRPr="00C166B3">
          <w:rPr>
            <w:rStyle w:val="Hyperlink"/>
            <w:rFonts w:ascii="Arial" w:hAnsi="Arial" w:cs="Arial"/>
            <w:noProof/>
            <w:lang w:val="en-US"/>
          </w:rPr>
          <w:t>7.8</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CORE CHARACTERISTICS OF THE ECONOMIC UNIT (MJU)</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48</w:t>
        </w:r>
        <w:r w:rsidR="00A607A4" w:rsidRPr="00C166B3">
          <w:rPr>
            <w:rFonts w:ascii="Arial" w:hAnsi="Arial" w:cs="Arial"/>
            <w:noProof/>
            <w:webHidden/>
          </w:rPr>
          <w:fldChar w:fldCharType="end"/>
        </w:r>
      </w:hyperlink>
    </w:p>
    <w:p w14:paraId="213D7500" w14:textId="2ED6A4A4" w:rsidR="00A607A4" w:rsidRPr="00C166B3" w:rsidRDefault="00B20193">
      <w:pPr>
        <w:pStyle w:val="TOC2"/>
        <w:tabs>
          <w:tab w:val="left" w:pos="880"/>
          <w:tab w:val="right" w:leader="dot" w:pos="9074"/>
        </w:tabs>
        <w:rPr>
          <w:rFonts w:ascii="Arial" w:eastAsiaTheme="minorEastAsia" w:hAnsi="Arial" w:cs="Arial"/>
          <w:smallCaps w:val="0"/>
          <w:noProof/>
          <w:lang w:val="en-US" w:eastAsia="en-US"/>
        </w:rPr>
      </w:pPr>
      <w:hyperlink w:anchor="_Toc146277087" w:history="1">
        <w:r w:rsidR="00A607A4" w:rsidRPr="00C166B3">
          <w:rPr>
            <w:rStyle w:val="Hyperlink"/>
            <w:rFonts w:ascii="Arial" w:hAnsi="Arial" w:cs="Arial"/>
            <w:noProof/>
          </w:rPr>
          <w:t>7.9</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rPr>
          <w:t>MAIN JOB – TENURE (MJT)</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50</w:t>
        </w:r>
        <w:r w:rsidR="00A607A4" w:rsidRPr="00C166B3">
          <w:rPr>
            <w:rFonts w:ascii="Arial" w:hAnsi="Arial" w:cs="Arial"/>
            <w:noProof/>
            <w:webHidden/>
          </w:rPr>
          <w:fldChar w:fldCharType="end"/>
        </w:r>
      </w:hyperlink>
    </w:p>
    <w:p w14:paraId="4DBE4389" w14:textId="1D47F106"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88" w:history="1">
        <w:r w:rsidR="00A607A4" w:rsidRPr="00C166B3">
          <w:rPr>
            <w:rStyle w:val="Hyperlink"/>
            <w:rFonts w:ascii="Arial" w:hAnsi="Arial" w:cs="Arial"/>
            <w:noProof/>
            <w:lang w:val="en-US"/>
          </w:rPr>
          <w:t>7.10</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LEGAL ORGANIZATION OF ECONOMIC UNIT (MJL)</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51</w:t>
        </w:r>
        <w:r w:rsidR="00A607A4" w:rsidRPr="00C166B3">
          <w:rPr>
            <w:rFonts w:ascii="Arial" w:hAnsi="Arial" w:cs="Arial"/>
            <w:noProof/>
            <w:webHidden/>
          </w:rPr>
          <w:fldChar w:fldCharType="end"/>
        </w:r>
      </w:hyperlink>
    </w:p>
    <w:p w14:paraId="1731C400" w14:textId="5E16029D"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89" w:history="1">
        <w:r w:rsidR="00A607A4" w:rsidRPr="00C166B3">
          <w:rPr>
            <w:rStyle w:val="Hyperlink"/>
            <w:rFonts w:ascii="Arial" w:hAnsi="Arial" w:cs="Arial"/>
            <w:noProof/>
            <w:lang w:val="en-US"/>
          </w:rPr>
          <w:t>7.11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INFORMAL SECTOR EMPLOYMENT (MIS)</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_Toc146277089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51</w:t>
        </w:r>
        <w:r w:rsidR="00A607A4" w:rsidRPr="00C166B3">
          <w:rPr>
            <w:rFonts w:ascii="Arial" w:hAnsi="Arial" w:cs="Arial"/>
            <w:noProof/>
            <w:webHidden/>
          </w:rPr>
          <w:fldChar w:fldCharType="end"/>
        </w:r>
      </w:hyperlink>
    </w:p>
    <w:p w14:paraId="6B38F6AF" w14:textId="7DE7ACB2"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0" w:history="1">
        <w:r w:rsidR="00A607A4" w:rsidRPr="00C166B3">
          <w:rPr>
            <w:rStyle w:val="Hyperlink"/>
            <w:rFonts w:ascii="Arial" w:hAnsi="Arial" w:cs="Arial"/>
            <w:noProof/>
            <w:lang w:val="en-US"/>
          </w:rPr>
          <w:t>7.12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INDEPENDENT WORKER RELATIONSHIP (MJI)</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52</w:t>
        </w:r>
        <w:r w:rsidR="00A607A4" w:rsidRPr="00C166B3">
          <w:rPr>
            <w:rFonts w:ascii="Arial" w:hAnsi="Arial" w:cs="Arial"/>
            <w:noProof/>
            <w:webHidden/>
          </w:rPr>
          <w:fldChar w:fldCharType="end"/>
        </w:r>
      </w:hyperlink>
    </w:p>
    <w:p w14:paraId="035C8ABE" w14:textId="11F98151"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1" w:history="1">
        <w:r w:rsidR="00A607A4" w:rsidRPr="00C166B3">
          <w:rPr>
            <w:rStyle w:val="Hyperlink"/>
            <w:rFonts w:ascii="Arial" w:hAnsi="Arial" w:cs="Arial"/>
            <w:noProof/>
            <w:lang w:val="en-US"/>
          </w:rPr>
          <w:t>7.13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CORE CONTRACT CHARACTERISTICS (MJC)</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52</w:t>
        </w:r>
        <w:r w:rsidR="00A607A4" w:rsidRPr="00C166B3">
          <w:rPr>
            <w:rFonts w:ascii="Arial" w:hAnsi="Arial" w:cs="Arial"/>
            <w:noProof/>
            <w:webHidden/>
          </w:rPr>
          <w:fldChar w:fldCharType="end"/>
        </w:r>
      </w:hyperlink>
    </w:p>
    <w:p w14:paraId="1043558C" w14:textId="341C4B15"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2" w:history="1">
        <w:r w:rsidR="00A607A4" w:rsidRPr="00C166B3">
          <w:rPr>
            <w:rStyle w:val="Hyperlink"/>
            <w:rFonts w:ascii="Arial" w:hAnsi="Arial" w:cs="Arial"/>
            <w:noProof/>
            <w:lang w:val="en-US"/>
          </w:rPr>
          <w:t>7.14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DETAILED CONTRACT CHARACTERISTICS (MCD)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53</w:t>
        </w:r>
        <w:r w:rsidR="00A607A4" w:rsidRPr="00C166B3">
          <w:rPr>
            <w:rFonts w:ascii="Arial" w:hAnsi="Arial" w:cs="Arial"/>
            <w:noProof/>
            <w:webHidden/>
          </w:rPr>
          <w:fldChar w:fldCharType="end"/>
        </w:r>
      </w:hyperlink>
    </w:p>
    <w:p w14:paraId="02358A05" w14:textId="0F141929"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3" w:history="1">
        <w:r w:rsidR="00A607A4" w:rsidRPr="00C166B3">
          <w:rPr>
            <w:rStyle w:val="Hyperlink"/>
            <w:rFonts w:ascii="Arial" w:hAnsi="Arial" w:cs="Arial"/>
            <w:noProof/>
            <w:lang w:val="en-US"/>
          </w:rPr>
          <w:t>7.15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MAIN JOB – INFORMAL EMPLOYMENT OF EMPLOYEES (MIE)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54</w:t>
        </w:r>
        <w:r w:rsidR="00A607A4" w:rsidRPr="00C166B3">
          <w:rPr>
            <w:rFonts w:ascii="Arial" w:hAnsi="Arial" w:cs="Arial"/>
            <w:noProof/>
            <w:webHidden/>
          </w:rPr>
          <w:fldChar w:fldCharType="end"/>
        </w:r>
      </w:hyperlink>
    </w:p>
    <w:p w14:paraId="5AFC9118" w14:textId="13E96889"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4" w:history="1">
        <w:r w:rsidR="00A607A4" w:rsidRPr="00C166B3">
          <w:rPr>
            <w:rStyle w:val="Hyperlink"/>
            <w:rFonts w:ascii="Arial" w:hAnsi="Arial" w:cs="Arial"/>
            <w:noProof/>
            <w:lang w:val="en-US"/>
          </w:rPr>
          <w:t>7.16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SECOND JOB – CORE JOB CHARACTERISTICS (SJJ)</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55</w:t>
        </w:r>
        <w:r w:rsidR="00A607A4" w:rsidRPr="00C166B3">
          <w:rPr>
            <w:rFonts w:ascii="Arial" w:hAnsi="Arial" w:cs="Arial"/>
            <w:noProof/>
            <w:webHidden/>
          </w:rPr>
          <w:fldChar w:fldCharType="end"/>
        </w:r>
      </w:hyperlink>
    </w:p>
    <w:p w14:paraId="2657372A" w14:textId="74005682"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5" w:history="1">
        <w:r w:rsidR="00A607A4" w:rsidRPr="00C166B3">
          <w:rPr>
            <w:rStyle w:val="Hyperlink"/>
            <w:rFonts w:ascii="Arial" w:hAnsi="Arial" w:cs="Arial"/>
            <w:noProof/>
            <w:lang w:val="en-US"/>
          </w:rPr>
          <w:t>7.17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SECOND JOB – DEPENDENT CONTRACTORS (SJD)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56</w:t>
        </w:r>
        <w:r w:rsidR="00A607A4" w:rsidRPr="00C166B3">
          <w:rPr>
            <w:rFonts w:ascii="Arial" w:hAnsi="Arial" w:cs="Arial"/>
            <w:noProof/>
            <w:webHidden/>
          </w:rPr>
          <w:fldChar w:fldCharType="end"/>
        </w:r>
      </w:hyperlink>
    </w:p>
    <w:p w14:paraId="7AEC10E2" w14:textId="453B4ABA"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6" w:history="1">
        <w:r w:rsidR="00A607A4" w:rsidRPr="00C166B3">
          <w:rPr>
            <w:rStyle w:val="Hyperlink"/>
            <w:rFonts w:ascii="Arial" w:hAnsi="Arial" w:cs="Arial"/>
            <w:noProof/>
            <w:lang w:val="en-US"/>
          </w:rPr>
          <w:t>7.18</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WORKING TIME IN EMPLOYMENT (WKT)</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57</w:t>
        </w:r>
        <w:r w:rsidR="00A607A4" w:rsidRPr="00C166B3">
          <w:rPr>
            <w:rFonts w:ascii="Arial" w:hAnsi="Arial" w:cs="Arial"/>
            <w:noProof/>
            <w:webHidden/>
          </w:rPr>
          <w:fldChar w:fldCharType="end"/>
        </w:r>
      </w:hyperlink>
    </w:p>
    <w:p w14:paraId="4D50AB02" w14:textId="5A92C811"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7" w:history="1">
        <w:r w:rsidR="00A607A4" w:rsidRPr="00C166B3">
          <w:rPr>
            <w:rStyle w:val="Hyperlink"/>
            <w:rFonts w:ascii="Arial" w:hAnsi="Arial" w:cs="Arial"/>
            <w:noProof/>
            <w:lang w:val="en-US"/>
          </w:rPr>
          <w:t>7.19</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WORKING TIME – INADEQUATE EMPLOYMENT SITUATIONS (WKI)</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62</w:t>
        </w:r>
        <w:r w:rsidR="00A607A4" w:rsidRPr="00C166B3">
          <w:rPr>
            <w:rFonts w:ascii="Arial" w:hAnsi="Arial" w:cs="Arial"/>
            <w:noProof/>
            <w:webHidden/>
          </w:rPr>
          <w:fldChar w:fldCharType="end"/>
        </w:r>
      </w:hyperlink>
    </w:p>
    <w:p w14:paraId="2ABD3DC6" w14:textId="6D9C0B02"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8" w:history="1">
        <w:r w:rsidR="00A607A4" w:rsidRPr="00C166B3">
          <w:rPr>
            <w:rStyle w:val="Hyperlink"/>
            <w:rFonts w:ascii="Arial" w:hAnsi="Arial" w:cs="Arial"/>
            <w:noProof/>
            <w:lang w:val="en-US"/>
          </w:rPr>
          <w:t>7.20</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JOB SEARCH AND AVAILABILITY (SRH)</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_Toc146277098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63</w:t>
        </w:r>
        <w:r w:rsidR="00A607A4" w:rsidRPr="00C166B3">
          <w:rPr>
            <w:rFonts w:ascii="Arial" w:hAnsi="Arial" w:cs="Arial"/>
            <w:noProof/>
            <w:webHidden/>
          </w:rPr>
          <w:fldChar w:fldCharType="end"/>
        </w:r>
      </w:hyperlink>
    </w:p>
    <w:p w14:paraId="38F7AACC" w14:textId="5EC0345A"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099" w:history="1">
        <w:r w:rsidR="00A607A4" w:rsidRPr="00C166B3">
          <w:rPr>
            <w:rStyle w:val="Hyperlink"/>
            <w:rFonts w:ascii="Arial" w:hAnsi="Arial" w:cs="Arial"/>
            <w:noProof/>
            <w:lang w:val="en-US"/>
          </w:rPr>
          <w:t>7.21</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ELIGIBILITY</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_Toc146277099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67</w:t>
        </w:r>
        <w:r w:rsidR="00A607A4" w:rsidRPr="00C166B3">
          <w:rPr>
            <w:rFonts w:ascii="Arial" w:hAnsi="Arial" w:cs="Arial"/>
            <w:noProof/>
            <w:webHidden/>
          </w:rPr>
          <w:fldChar w:fldCharType="end"/>
        </w:r>
      </w:hyperlink>
    </w:p>
    <w:p w14:paraId="10603419" w14:textId="73648FB5"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0" w:history="1">
        <w:r w:rsidR="00A607A4" w:rsidRPr="00C166B3">
          <w:rPr>
            <w:rStyle w:val="Hyperlink"/>
            <w:rFonts w:ascii="Arial" w:hAnsi="Arial" w:cs="Arial"/>
            <w:noProof/>
            <w:lang w:val="en-US"/>
          </w:rPr>
          <w:t>7.22</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OWN-USE PRODUCTION OF CROPS (OPC)</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_Toc146277100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69</w:t>
        </w:r>
        <w:r w:rsidR="00A607A4" w:rsidRPr="00C166B3">
          <w:rPr>
            <w:rFonts w:ascii="Arial" w:hAnsi="Arial" w:cs="Arial"/>
            <w:noProof/>
            <w:webHidden/>
          </w:rPr>
          <w:fldChar w:fldCharType="end"/>
        </w:r>
      </w:hyperlink>
    </w:p>
    <w:p w14:paraId="55BB4A58" w14:textId="73371195"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1" w:history="1">
        <w:r w:rsidR="00A607A4" w:rsidRPr="00C166B3">
          <w:rPr>
            <w:rStyle w:val="Hyperlink"/>
            <w:rFonts w:ascii="Arial" w:hAnsi="Arial" w:cs="Arial"/>
            <w:noProof/>
            <w:lang w:val="en-US"/>
          </w:rPr>
          <w:t>7.23</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OWN-USE PRODUCTION OF NON-CROP FOODSTUFF (OPF)</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_Toc146277101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70</w:t>
        </w:r>
        <w:r w:rsidR="00A607A4" w:rsidRPr="00C166B3">
          <w:rPr>
            <w:rFonts w:ascii="Arial" w:hAnsi="Arial" w:cs="Arial"/>
            <w:noProof/>
            <w:webHidden/>
          </w:rPr>
          <w:fldChar w:fldCharType="end"/>
        </w:r>
      </w:hyperlink>
    </w:p>
    <w:p w14:paraId="0D1FF2B4" w14:textId="004201E0"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2" w:history="1">
        <w:r w:rsidR="00A607A4" w:rsidRPr="00C166B3">
          <w:rPr>
            <w:rStyle w:val="Hyperlink"/>
            <w:rFonts w:ascii="Arial" w:hAnsi="Arial" w:cs="Arial"/>
            <w:noProof/>
            <w:lang w:val="en-US"/>
          </w:rPr>
          <w:t>7.24</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 USE PRODUCTION OF GOODS: CONSTRUCTION (BLD)</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_Toc146277102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72</w:t>
        </w:r>
        <w:r w:rsidR="00A607A4" w:rsidRPr="00C166B3">
          <w:rPr>
            <w:rFonts w:ascii="Arial" w:hAnsi="Arial" w:cs="Arial"/>
            <w:noProof/>
            <w:webHidden/>
          </w:rPr>
          <w:fldChar w:fldCharType="end"/>
        </w:r>
      </w:hyperlink>
    </w:p>
    <w:p w14:paraId="1DAEA9FA" w14:textId="049BB148"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3" w:history="1">
        <w:r w:rsidR="00A607A4" w:rsidRPr="00C166B3">
          <w:rPr>
            <w:rStyle w:val="Hyperlink"/>
            <w:rFonts w:ascii="Arial" w:hAnsi="Arial" w:cs="Arial"/>
            <w:noProof/>
            <w:lang w:val="en-US"/>
          </w:rPr>
          <w:t>7.25</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 USE PRODUCTION OF GOODS: MANUFACTURE (MNF)</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_Toc146277103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73</w:t>
        </w:r>
        <w:r w:rsidR="00A607A4" w:rsidRPr="00C166B3">
          <w:rPr>
            <w:rFonts w:ascii="Arial" w:hAnsi="Arial" w:cs="Arial"/>
            <w:noProof/>
            <w:webHidden/>
          </w:rPr>
          <w:fldChar w:fldCharType="end"/>
        </w:r>
      </w:hyperlink>
    </w:p>
    <w:p w14:paraId="50BB9357" w14:textId="0D0CC733"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4" w:history="1">
        <w:r w:rsidR="00A607A4" w:rsidRPr="00C166B3">
          <w:rPr>
            <w:rStyle w:val="Hyperlink"/>
            <w:rFonts w:ascii="Arial" w:hAnsi="Arial" w:cs="Arial"/>
            <w:noProof/>
            <w:lang w:val="en-US"/>
          </w:rPr>
          <w:t>7.26</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 USE PRODUCTION OF GOODS: FETCHING WATER (WTR)</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_Toc146277104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73</w:t>
        </w:r>
        <w:r w:rsidR="00A607A4" w:rsidRPr="00C166B3">
          <w:rPr>
            <w:rFonts w:ascii="Arial" w:hAnsi="Arial" w:cs="Arial"/>
            <w:noProof/>
            <w:webHidden/>
          </w:rPr>
          <w:fldChar w:fldCharType="end"/>
        </w:r>
      </w:hyperlink>
    </w:p>
    <w:p w14:paraId="4710614C" w14:textId="206B0CE5" w:rsidR="00A607A4" w:rsidRPr="00C166B3" w:rsidRDefault="00B20193">
      <w:pPr>
        <w:pStyle w:val="TOC2"/>
        <w:tabs>
          <w:tab w:val="left" w:pos="1100"/>
          <w:tab w:val="right" w:leader="dot" w:pos="9074"/>
        </w:tabs>
        <w:rPr>
          <w:rFonts w:ascii="Arial" w:eastAsiaTheme="minorEastAsia" w:hAnsi="Arial" w:cs="Arial"/>
          <w:smallCaps w:val="0"/>
          <w:noProof/>
          <w:lang w:val="en-US" w:eastAsia="en-US"/>
        </w:rPr>
      </w:pPr>
      <w:hyperlink w:anchor="_Toc146277105" w:history="1">
        <w:r w:rsidR="00A607A4" w:rsidRPr="00C166B3">
          <w:rPr>
            <w:rStyle w:val="Hyperlink"/>
            <w:rFonts w:ascii="Arial" w:hAnsi="Arial" w:cs="Arial"/>
            <w:noProof/>
            <w:lang w:val="en-US"/>
          </w:rPr>
          <w:t>7.27</w:t>
        </w:r>
        <w:r w:rsidR="00A607A4" w:rsidRPr="00C166B3">
          <w:rPr>
            <w:rFonts w:ascii="Arial" w:eastAsiaTheme="minorEastAsia" w:hAnsi="Arial" w:cs="Arial"/>
            <w:smallCaps w:val="0"/>
            <w:noProof/>
            <w:lang w:val="en-US" w:eastAsia="en-US"/>
          </w:rPr>
          <w:tab/>
        </w:r>
        <w:r w:rsidR="00A607A4" w:rsidRPr="00C166B3">
          <w:rPr>
            <w:rStyle w:val="Hyperlink"/>
            <w:rFonts w:ascii="Arial" w:hAnsi="Arial" w:cs="Arial"/>
            <w:noProof/>
            <w:lang w:val="en-US"/>
          </w:rPr>
          <w:t>OWN USE PRODUCTION OF GOODS: COLLECTING FIREWOOD (FIR)</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_Toc146277105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74</w:t>
        </w:r>
        <w:r w:rsidR="00A607A4" w:rsidRPr="00C166B3">
          <w:rPr>
            <w:rFonts w:ascii="Arial" w:hAnsi="Arial" w:cs="Arial"/>
            <w:noProof/>
            <w:webHidden/>
          </w:rPr>
          <w:fldChar w:fldCharType="end"/>
        </w:r>
      </w:hyperlink>
    </w:p>
    <w:p w14:paraId="5A7181A4" w14:textId="6958E826"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106" w:history="1">
        <w:r w:rsidR="00A607A4" w:rsidRPr="00C166B3">
          <w:rPr>
            <w:rStyle w:val="Hyperlink"/>
            <w:rFonts w:ascii="Arial" w:hAnsi="Arial" w:cs="Arial"/>
            <w:noProof/>
          </w:rPr>
          <w:t>CHAPTER 8: CHILD LABOUR</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_Toc146277106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74</w:t>
        </w:r>
        <w:r w:rsidR="00A607A4" w:rsidRPr="00C166B3">
          <w:rPr>
            <w:rFonts w:ascii="Arial" w:hAnsi="Arial" w:cs="Arial"/>
            <w:noProof/>
            <w:webHidden/>
          </w:rPr>
          <w:fldChar w:fldCharType="end"/>
        </w:r>
      </w:hyperlink>
    </w:p>
    <w:p w14:paraId="4F875309" w14:textId="25E4983C" w:rsidR="00A607A4" w:rsidRPr="00C166B3" w:rsidRDefault="00B20193">
      <w:pPr>
        <w:pStyle w:val="TOC1"/>
        <w:tabs>
          <w:tab w:val="right" w:leader="dot" w:pos="9074"/>
        </w:tabs>
        <w:rPr>
          <w:rFonts w:ascii="Arial" w:eastAsiaTheme="minorEastAsia" w:hAnsi="Arial" w:cs="Arial"/>
          <w:b w:val="0"/>
          <w:caps w:val="0"/>
          <w:noProof/>
          <w:lang w:val="en-US" w:eastAsia="en-US"/>
        </w:rPr>
      </w:pPr>
      <w:hyperlink w:anchor="_Toc146277107" w:history="1">
        <w:r w:rsidR="00A607A4" w:rsidRPr="00C166B3">
          <w:rPr>
            <w:rStyle w:val="Hyperlink"/>
            <w:rFonts w:ascii="Arial" w:hAnsi="Arial" w:cs="Arial"/>
            <w:noProof/>
          </w:rPr>
          <w:t>CHAPTER 9: TIME USE QUESTIONNAIRE</w:t>
        </w:r>
        <w:r w:rsidR="00A607A4" w:rsidRPr="00C166B3">
          <w:rPr>
            <w:rFonts w:ascii="Arial" w:hAnsi="Arial" w:cs="Arial"/>
            <w:noProof/>
            <w:webHidden/>
          </w:rPr>
          <w:tab/>
        </w:r>
        <w:r w:rsidR="00A607A4" w:rsidRPr="00C166B3">
          <w:rPr>
            <w:rFonts w:ascii="Arial" w:hAnsi="Arial" w:cs="Arial"/>
            <w:noProof/>
            <w:webHidden/>
          </w:rPr>
          <w:fldChar w:fldCharType="begin"/>
        </w:r>
        <w:r w:rsidR="00A607A4" w:rsidRPr="00C166B3">
          <w:rPr>
            <w:rFonts w:ascii="Arial" w:hAnsi="Arial" w:cs="Arial"/>
            <w:noProof/>
            <w:webHidden/>
          </w:rPr>
          <w:instrText xml:space="preserve"> PAGEREF _Toc146277107 \h </w:instrText>
        </w:r>
        <w:r w:rsidR="00A607A4" w:rsidRPr="00C166B3">
          <w:rPr>
            <w:rFonts w:ascii="Arial" w:hAnsi="Arial" w:cs="Arial"/>
            <w:noProof/>
            <w:webHidden/>
          </w:rPr>
        </w:r>
        <w:r w:rsidR="00A607A4" w:rsidRPr="00C166B3">
          <w:rPr>
            <w:rFonts w:ascii="Arial" w:hAnsi="Arial" w:cs="Arial"/>
            <w:noProof/>
            <w:webHidden/>
          </w:rPr>
          <w:fldChar w:fldCharType="separate"/>
        </w:r>
        <w:r w:rsidR="00B45E9F" w:rsidRPr="00C166B3">
          <w:rPr>
            <w:rFonts w:ascii="Arial" w:hAnsi="Arial" w:cs="Arial"/>
            <w:noProof/>
            <w:webHidden/>
          </w:rPr>
          <w:t>78</w:t>
        </w:r>
        <w:r w:rsidR="00A607A4" w:rsidRPr="00C166B3">
          <w:rPr>
            <w:rFonts w:ascii="Arial" w:hAnsi="Arial" w:cs="Arial"/>
            <w:noProof/>
            <w:webHidden/>
          </w:rPr>
          <w:fldChar w:fldCharType="end"/>
        </w:r>
      </w:hyperlink>
    </w:p>
    <w:p w14:paraId="04B43042" w14:textId="0FAFF9E8"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 w:name="_Toc491336804"/>
      <w:bookmarkStart w:id="20" w:name="_Toc146275313"/>
      <w:bookmarkStart w:id="21" w:name="_Toc146277028"/>
      <w:bookmarkEnd w:id="19"/>
      <w:r w:rsidRPr="00C166B3">
        <w:rPr>
          <w:rFonts w:ascii="Arial" w:hAnsi="Arial" w:cs="Arial"/>
          <w:sz w:val="24"/>
          <w:szCs w:val="24"/>
          <w:lang w:val="en-GB" w:eastAsia="en-US"/>
        </w:rPr>
        <w:lastRenderedPageBreak/>
        <w:t>INTRODUCTION</w:t>
      </w:r>
      <w:bookmarkEnd w:id="20"/>
      <w:bookmarkEnd w:id="21"/>
    </w:p>
    <w:p w14:paraId="6C600CFA" w14:textId="77777777" w:rsidR="00A370E8" w:rsidRPr="00C166B3" w:rsidRDefault="00A370E8">
      <w:pPr>
        <w:jc w:val="both"/>
        <w:rPr>
          <w:rFonts w:ascii="Arial" w:hAnsi="Arial" w:cs="Arial"/>
          <w:sz w:val="24"/>
          <w:szCs w:val="24"/>
          <w:lang w:val="en-GB" w:eastAsia="en-US"/>
        </w:rPr>
      </w:pPr>
    </w:p>
    <w:p w14:paraId="3BDED0C6" w14:textId="6BE68C13" w:rsidR="00A370E8" w:rsidRPr="00C166B3" w:rsidRDefault="00A370E8" w:rsidP="000D2B77">
      <w:pPr>
        <w:jc w:val="both"/>
        <w:rPr>
          <w:rFonts w:ascii="Arial" w:hAnsi="Arial" w:cs="Arial"/>
          <w:sz w:val="24"/>
          <w:szCs w:val="24"/>
          <w:lang w:val="en-US"/>
          <w:rPrChange w:id="22" w:author="pachalo chizala" w:date="2023-05-07T19:13:00Z">
            <w:rPr>
              <w:rFonts w:ascii="Bookman Old Style" w:hAnsi="Bookman Old Style"/>
              <w:sz w:val="24"/>
              <w:szCs w:val="24"/>
            </w:rPr>
          </w:rPrChange>
        </w:rPr>
      </w:pPr>
      <w:r w:rsidRPr="00C166B3">
        <w:rPr>
          <w:rFonts w:ascii="Arial" w:hAnsi="Arial" w:cs="Arial"/>
          <w:sz w:val="24"/>
          <w:szCs w:val="24"/>
          <w:lang w:val="en-US"/>
        </w:rPr>
        <w:t xml:space="preserve">The National Statistical Office (NSO) is a government department mandated by </w:t>
      </w:r>
      <w:ins w:id="23" w:author="pachalo chizala" w:date="2023-05-06T23:58:00Z">
        <w:r w:rsidR="007B56D2" w:rsidRPr="00C166B3">
          <w:rPr>
            <w:rFonts w:ascii="Arial" w:hAnsi="Arial" w:cs="Arial"/>
            <w:sz w:val="24"/>
            <w:szCs w:val="24"/>
            <w:lang w:val="en-US"/>
          </w:rPr>
          <w:t xml:space="preserve">the </w:t>
        </w:r>
      </w:ins>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ins w:id="24" w:author="pachalo chizala" w:date="2023-05-06T23:59:00Z">
        <w:r w:rsidR="007B56D2" w:rsidRPr="00C166B3">
          <w:rPr>
            <w:rFonts w:ascii="Arial" w:hAnsi="Arial" w:cs="Arial"/>
            <w:sz w:val="24"/>
            <w:szCs w:val="24"/>
            <w:lang w:val="en-US"/>
          </w:rPr>
          <w:t xml:space="preserve"> </w:t>
        </w:r>
      </w:ins>
      <w:proofErr w:type="spellStart"/>
      <w:ins w:id="25" w:author="pachalo chizala" w:date="2023-05-07T00:00:00Z">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w:t>
        </w:r>
      </w:ins>
      <w:ins w:id="26" w:author="pachalo chizala" w:date="2023-05-07T00:01:00Z">
        <w:r w:rsidR="007B56D2" w:rsidRPr="00C166B3">
          <w:rPr>
            <w:rFonts w:ascii="Arial" w:hAnsi="Arial" w:cs="Arial"/>
            <w:sz w:val="24"/>
            <w:szCs w:val="24"/>
            <w:lang w:val="en-US"/>
          </w:rPr>
          <w:t xml:space="preserve">conducted by the NSO. </w:t>
        </w:r>
      </w:ins>
      <w:ins w:id="27" w:author="pachalo chizala" w:date="2023-05-06T23:59:00Z">
        <w:r w:rsidR="007B56D2" w:rsidRPr="00C166B3">
          <w:rPr>
            <w:rFonts w:ascii="Arial" w:hAnsi="Arial" w:cs="Arial"/>
            <w:sz w:val="24"/>
            <w:szCs w:val="24"/>
            <w:lang w:val="en-US"/>
          </w:rPr>
          <w:t xml:space="preserve">This is </w:t>
        </w:r>
      </w:ins>
      <w:ins w:id="28" w:author="pachalo chizala" w:date="2023-05-07T00:00:00Z">
        <w:r w:rsidR="007B56D2" w:rsidRPr="00C166B3">
          <w:rPr>
            <w:rFonts w:ascii="Arial" w:hAnsi="Arial" w:cs="Arial"/>
            <w:sz w:val="24"/>
            <w:szCs w:val="24"/>
            <w:lang w:val="en-US"/>
          </w:rPr>
          <w:t xml:space="preserve">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w:t>
        </w:r>
      </w:ins>
      <w:ins w:id="29" w:author="pachalo chizala" w:date="2023-05-07T00:01:00Z">
        <w:r w:rsidR="007B56D2" w:rsidRPr="00C166B3">
          <w:rPr>
            <w:rFonts w:ascii="Arial" w:hAnsi="Arial" w:cs="Arial"/>
            <w:sz w:val="24"/>
            <w:szCs w:val="24"/>
            <w:lang w:val="en-US"/>
          </w:rPr>
          <w:t>; the la</w:t>
        </w:r>
      </w:ins>
      <w:ins w:id="30" w:author="pachalo chizala" w:date="2023-05-07T00:02:00Z">
        <w:r w:rsidR="007B56D2" w:rsidRPr="00C166B3">
          <w:rPr>
            <w:rFonts w:ascii="Arial" w:hAnsi="Arial" w:cs="Arial"/>
            <w:sz w:val="24"/>
            <w:szCs w:val="24"/>
            <w:lang w:val="en-US"/>
          </w:rPr>
          <w:t xml:space="preserve">st </w:t>
        </w:r>
      </w:ins>
      <w:del w:id="31" w:author="pachalo chizala" w:date="2023-05-07T00:02:00Z">
        <w:r w:rsidRPr="00C166B3" w:rsidDel="007B56D2">
          <w:rPr>
            <w:rFonts w:ascii="Arial" w:hAnsi="Arial" w:cs="Arial"/>
            <w:sz w:val="24"/>
            <w:szCs w:val="24"/>
            <w:lang w:val="en-US"/>
          </w:rPr>
          <w:delText xml:space="preserve"> NSO conducts </w:delText>
        </w:r>
        <w:r w:rsidR="005E33FA" w:rsidRPr="00C166B3" w:rsidDel="007B56D2">
          <w:rPr>
            <w:rFonts w:ascii="Arial" w:hAnsi="Arial" w:cs="Arial"/>
            <w:sz w:val="24"/>
            <w:szCs w:val="24"/>
            <w:lang w:val="en-US"/>
          </w:rPr>
          <w:delText>Labour Force Survey periodically</w:delText>
        </w:r>
        <w:r w:rsidRPr="00C166B3" w:rsidDel="007B56D2">
          <w:rPr>
            <w:rFonts w:ascii="Arial" w:hAnsi="Arial" w:cs="Arial"/>
            <w:sz w:val="24"/>
            <w:szCs w:val="24"/>
            <w:lang w:val="en-US"/>
          </w:rPr>
          <w:delText xml:space="preserve">; the last </w:delText>
        </w:r>
        <w:r w:rsidR="005E33FA" w:rsidRPr="00C166B3" w:rsidDel="007B56D2">
          <w:rPr>
            <w:rFonts w:ascii="Arial" w:hAnsi="Arial" w:cs="Arial"/>
            <w:sz w:val="24"/>
            <w:szCs w:val="24"/>
            <w:lang w:val="en-US"/>
          </w:rPr>
          <w:delText>LFS</w:delText>
        </w:r>
        <w:r w:rsidRPr="00C166B3" w:rsidDel="007B56D2">
          <w:rPr>
            <w:rFonts w:ascii="Arial" w:hAnsi="Arial" w:cs="Arial"/>
            <w:sz w:val="24"/>
            <w:szCs w:val="24"/>
            <w:lang w:val="en-US"/>
          </w:rPr>
          <w:delText xml:space="preserve"> </w:delText>
        </w:r>
      </w:del>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del w:id="32" w:author="pachalo chizala" w:date="2023-05-07T00:02:00Z">
        <w:r w:rsidRPr="00C166B3" w:rsidDel="007B56D2">
          <w:rPr>
            <w:rFonts w:ascii="Arial" w:hAnsi="Arial" w:cs="Arial"/>
            <w:sz w:val="24"/>
            <w:szCs w:val="24"/>
            <w:lang w:val="en-US"/>
            <w:rPrChange w:id="33" w:author="pachalo chizala" w:date="2023-05-07T19:13:00Z">
              <w:rPr>
                <w:rFonts w:ascii="Bookman Old Style" w:hAnsi="Bookman Old Style"/>
                <w:sz w:val="24"/>
                <w:szCs w:val="24"/>
              </w:rPr>
            </w:rPrChange>
          </w:rPr>
          <w:delText>The 20</w:delText>
        </w:r>
        <w:r w:rsidR="005E33FA" w:rsidRPr="00C166B3" w:rsidDel="007B56D2">
          <w:rPr>
            <w:rFonts w:ascii="Arial" w:hAnsi="Arial" w:cs="Arial"/>
            <w:sz w:val="24"/>
            <w:szCs w:val="24"/>
            <w:lang w:val="en-US"/>
            <w:rPrChange w:id="34" w:author="pachalo chizala" w:date="2023-05-07T19:13:00Z">
              <w:rPr>
                <w:rFonts w:ascii="Bookman Old Style" w:hAnsi="Bookman Old Style"/>
                <w:sz w:val="24"/>
                <w:szCs w:val="24"/>
              </w:rPr>
            </w:rPrChange>
          </w:rPr>
          <w:delText>23</w:delText>
        </w:r>
        <w:r w:rsidRPr="00C166B3" w:rsidDel="007B56D2">
          <w:rPr>
            <w:rFonts w:ascii="Arial" w:hAnsi="Arial" w:cs="Arial"/>
            <w:sz w:val="24"/>
            <w:szCs w:val="24"/>
            <w:lang w:val="en-US"/>
            <w:rPrChange w:id="35" w:author="pachalo chizala" w:date="2023-05-07T19:13:00Z">
              <w:rPr>
                <w:rFonts w:ascii="Bookman Old Style" w:hAnsi="Bookman Old Style"/>
                <w:sz w:val="24"/>
                <w:szCs w:val="24"/>
              </w:rPr>
            </w:rPrChange>
          </w:rPr>
          <w:delText xml:space="preserve"> </w:delText>
        </w:r>
        <w:r w:rsidR="005E33FA" w:rsidRPr="00C166B3" w:rsidDel="007B56D2">
          <w:rPr>
            <w:rFonts w:ascii="Arial" w:hAnsi="Arial" w:cs="Arial"/>
            <w:sz w:val="24"/>
            <w:szCs w:val="24"/>
            <w:lang w:val="en-US"/>
            <w:rPrChange w:id="36" w:author="pachalo chizala" w:date="2023-05-07T19:13:00Z">
              <w:rPr>
                <w:rFonts w:ascii="Bookman Old Style" w:hAnsi="Bookman Old Style"/>
                <w:sz w:val="24"/>
                <w:szCs w:val="24"/>
              </w:rPr>
            </w:rPrChange>
          </w:rPr>
          <w:delText xml:space="preserve">Labour Force Survey </w:delText>
        </w:r>
        <w:r w:rsidRPr="00C166B3" w:rsidDel="007B56D2">
          <w:rPr>
            <w:rFonts w:ascii="Arial" w:hAnsi="Arial" w:cs="Arial"/>
            <w:sz w:val="24"/>
            <w:szCs w:val="24"/>
            <w:lang w:val="en-US"/>
            <w:rPrChange w:id="37" w:author="pachalo chizala" w:date="2023-05-07T19:13:00Z">
              <w:rPr>
                <w:rFonts w:ascii="Bookman Old Style" w:hAnsi="Bookman Old Style"/>
                <w:sz w:val="24"/>
                <w:szCs w:val="24"/>
              </w:rPr>
            </w:rPrChange>
          </w:rPr>
          <w:delText xml:space="preserve">will be conducted from </w:delText>
        </w:r>
        <w:r w:rsidR="005E33FA" w:rsidRPr="00C166B3" w:rsidDel="007B56D2">
          <w:rPr>
            <w:rFonts w:ascii="Arial" w:hAnsi="Arial" w:cs="Arial"/>
            <w:sz w:val="24"/>
            <w:szCs w:val="24"/>
            <w:highlight w:val="yellow"/>
            <w:lang w:val="en-US"/>
            <w:rPrChange w:id="38" w:author="pachalo chizala" w:date="2023-05-07T19:13:00Z">
              <w:rPr>
                <w:rFonts w:ascii="Bookman Old Style" w:hAnsi="Bookman Old Style"/>
                <w:sz w:val="24"/>
                <w:szCs w:val="24"/>
                <w:highlight w:val="yellow"/>
              </w:rPr>
            </w:rPrChange>
          </w:rPr>
          <w:delText>-</w:delText>
        </w:r>
        <w:r w:rsidRPr="00C166B3" w:rsidDel="007B56D2">
          <w:rPr>
            <w:rFonts w:ascii="Arial" w:hAnsi="Arial" w:cs="Arial"/>
            <w:sz w:val="24"/>
            <w:szCs w:val="24"/>
            <w:highlight w:val="yellow"/>
            <w:lang w:val="en-US"/>
            <w:rPrChange w:id="39" w:author="pachalo chizala" w:date="2023-05-07T19:13:00Z">
              <w:rPr>
                <w:rFonts w:ascii="Bookman Old Style" w:hAnsi="Bookman Old Style"/>
                <w:sz w:val="24"/>
                <w:szCs w:val="24"/>
                <w:highlight w:val="yellow"/>
              </w:rPr>
            </w:rPrChange>
          </w:rPr>
          <w:delText xml:space="preserve"> to </w:delText>
        </w:r>
        <w:r w:rsidR="005E33FA" w:rsidRPr="00C166B3" w:rsidDel="007B56D2">
          <w:rPr>
            <w:rFonts w:ascii="Arial" w:hAnsi="Arial" w:cs="Arial"/>
            <w:sz w:val="24"/>
            <w:szCs w:val="24"/>
            <w:highlight w:val="yellow"/>
            <w:lang w:val="en-US"/>
            <w:rPrChange w:id="40" w:author="pachalo chizala" w:date="2023-05-07T19:13:00Z">
              <w:rPr>
                <w:rFonts w:ascii="Bookman Old Style" w:hAnsi="Bookman Old Style"/>
                <w:sz w:val="24"/>
                <w:szCs w:val="24"/>
                <w:highlight w:val="yellow"/>
              </w:rPr>
            </w:rPrChange>
          </w:rPr>
          <w:delText>-</w:delText>
        </w:r>
        <w:r w:rsidRPr="00C166B3" w:rsidDel="007B56D2">
          <w:rPr>
            <w:rFonts w:ascii="Arial" w:hAnsi="Arial" w:cs="Arial"/>
            <w:sz w:val="24"/>
            <w:szCs w:val="24"/>
            <w:highlight w:val="yellow"/>
            <w:lang w:val="en-US"/>
            <w:rPrChange w:id="41" w:author="pachalo chizala" w:date="2023-05-07T19:13:00Z">
              <w:rPr>
                <w:rFonts w:ascii="Bookman Old Style" w:hAnsi="Bookman Old Style"/>
                <w:sz w:val="24"/>
                <w:szCs w:val="24"/>
                <w:highlight w:val="yellow"/>
              </w:rPr>
            </w:rPrChange>
          </w:rPr>
          <w:delText xml:space="preserve"> 20</w:delText>
        </w:r>
        <w:r w:rsidR="005E33FA" w:rsidRPr="00C166B3" w:rsidDel="007B56D2">
          <w:rPr>
            <w:rFonts w:ascii="Arial" w:hAnsi="Arial" w:cs="Arial"/>
            <w:sz w:val="24"/>
            <w:szCs w:val="24"/>
            <w:highlight w:val="yellow"/>
            <w:lang w:val="en-US"/>
            <w:rPrChange w:id="42" w:author="pachalo chizala" w:date="2023-05-07T19:13:00Z">
              <w:rPr>
                <w:rFonts w:ascii="Bookman Old Style" w:hAnsi="Bookman Old Style"/>
                <w:sz w:val="24"/>
                <w:szCs w:val="24"/>
                <w:highlight w:val="yellow"/>
              </w:rPr>
            </w:rPrChange>
          </w:rPr>
          <w:delText>23</w:delText>
        </w:r>
        <w:r w:rsidRPr="00C166B3" w:rsidDel="007B56D2">
          <w:rPr>
            <w:rFonts w:ascii="Arial" w:hAnsi="Arial" w:cs="Arial"/>
            <w:sz w:val="24"/>
            <w:szCs w:val="24"/>
            <w:highlight w:val="yellow"/>
            <w:lang w:val="en-US"/>
            <w:rPrChange w:id="43" w:author="pachalo chizala" w:date="2023-05-07T19:13:00Z">
              <w:rPr>
                <w:rFonts w:ascii="Bookman Old Style" w:hAnsi="Bookman Old Style"/>
                <w:sz w:val="24"/>
                <w:szCs w:val="24"/>
                <w:highlight w:val="yellow"/>
              </w:rPr>
            </w:rPrChange>
          </w:rPr>
          <w:delText>.</w:delText>
        </w:r>
      </w:del>
    </w:p>
    <w:p w14:paraId="6DFC22CE" w14:textId="77777777" w:rsidR="000D2B77" w:rsidRPr="00C166B3" w:rsidRDefault="000D2B77" w:rsidP="000D2B77">
      <w:pPr>
        <w:jc w:val="both"/>
        <w:rPr>
          <w:rFonts w:ascii="Arial" w:hAnsi="Arial" w:cs="Arial"/>
          <w:sz w:val="24"/>
          <w:szCs w:val="24"/>
          <w:lang w:val="en-US"/>
          <w:rPrChange w:id="44" w:author="pachalo chizala" w:date="2023-05-07T19:13:00Z">
            <w:rPr>
              <w:rFonts w:ascii="Bookman Old Style" w:hAnsi="Bookman Old Style"/>
              <w:sz w:val="24"/>
              <w:szCs w:val="24"/>
            </w:rPr>
          </w:rPrChange>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45" w:name="_Toc491336805"/>
      <w:bookmarkStart w:id="46" w:name="_Toc146275314"/>
      <w:bookmarkStart w:id="47" w:name="_Toc146277029"/>
      <w:bookmarkEnd w:id="45"/>
      <w:r w:rsidRPr="00C166B3">
        <w:rPr>
          <w:rFonts w:ascii="Arial" w:hAnsi="Arial" w:cs="Arial"/>
          <w:sz w:val="24"/>
          <w:szCs w:val="24"/>
          <w:lang w:val="en-GB" w:eastAsia="en-US"/>
        </w:rPr>
        <w:t>PURPOSE OF 2023 LABOUR FORCE SURVEY</w:t>
      </w:r>
      <w:bookmarkEnd w:id="46"/>
      <w:bookmarkEnd w:id="47"/>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rsidP="00056D57">
      <w:pPr>
        <w:numPr>
          <w:ilvl w:val="0"/>
          <w:numId w:val="167"/>
        </w:numPr>
        <w:spacing w:after="51"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youth</w:t>
      </w:r>
      <w:proofErr w:type="spellEnd"/>
      <w:r w:rsidRPr="00C166B3">
        <w:rPr>
          <w:rFonts w:ascii="Arial" w:hAnsi="Arial" w:cs="Arial"/>
          <w:sz w:val="24"/>
          <w:szCs w:val="24"/>
        </w:rPr>
        <w:t xml:space="preserve"> </w:t>
      </w:r>
      <w:proofErr w:type="spellStart"/>
      <w:r w:rsidRPr="00C166B3">
        <w:rPr>
          <w:rFonts w:ascii="Arial" w:hAnsi="Arial" w:cs="Arial"/>
          <w:sz w:val="24"/>
          <w:szCs w:val="24"/>
        </w:rPr>
        <w:t>unemployment</w:t>
      </w:r>
      <w:proofErr w:type="spellEnd"/>
      <w:r w:rsidRPr="00C166B3">
        <w:rPr>
          <w:rFonts w:ascii="Arial" w:hAnsi="Arial" w:cs="Arial"/>
          <w:sz w:val="24"/>
          <w:szCs w:val="24"/>
        </w:rPr>
        <w:t>.</w:t>
      </w:r>
    </w:p>
    <w:p w14:paraId="7E408AEF" w14:textId="77777777" w:rsidR="00056D57" w:rsidRPr="00C166B3" w:rsidRDefault="00921AA6"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child</w:t>
      </w:r>
      <w:proofErr w:type="spellEnd"/>
      <w:r w:rsidRPr="00C166B3">
        <w:rPr>
          <w:rFonts w:ascii="Arial" w:hAnsi="Arial" w:cs="Arial"/>
          <w:sz w:val="24"/>
          <w:szCs w:val="24"/>
        </w:rPr>
        <w:t xml:space="preserve"> </w:t>
      </w:r>
      <w:proofErr w:type="spellStart"/>
      <w:r w:rsidRPr="00C166B3">
        <w:rPr>
          <w:rFonts w:ascii="Arial" w:hAnsi="Arial" w:cs="Arial"/>
          <w:sz w:val="24"/>
          <w:szCs w:val="24"/>
        </w:rPr>
        <w:t>labour</w:t>
      </w:r>
      <w:proofErr w:type="spellEnd"/>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these</w:t>
      </w:r>
      <w:proofErr w:type="spellEnd"/>
      <w:r w:rsidRPr="00C166B3">
        <w:rPr>
          <w:rFonts w:ascii="Arial" w:hAnsi="Arial" w:cs="Arial"/>
          <w:sz w:val="24"/>
          <w:szCs w:val="24"/>
        </w:rPr>
        <w:t xml:space="preserve"> purposes </w:t>
      </w:r>
      <w:proofErr w:type="spellStart"/>
      <w:r w:rsidRPr="00C166B3">
        <w:rPr>
          <w:rFonts w:ascii="Arial" w:hAnsi="Arial" w:cs="Arial"/>
          <w:sz w:val="24"/>
          <w:szCs w:val="24"/>
        </w:rPr>
        <w:t>include</w:t>
      </w:r>
      <w:proofErr w:type="spellEnd"/>
      <w:r w:rsidRPr="00C166B3">
        <w:rPr>
          <w:rFonts w:ascii="Arial" w:hAnsi="Arial" w:cs="Arial"/>
          <w:sz w:val="24"/>
          <w:szCs w:val="24"/>
        </w:rPr>
        <w:t xml:space="preserve">:  </w:t>
      </w:r>
    </w:p>
    <w:p w14:paraId="78413B25" w14:textId="39DE5A2F" w:rsidR="00056D57" w:rsidRPr="00C166B3" w:rsidRDefault="00056D57" w:rsidP="00056D57">
      <w:pPr>
        <w:numPr>
          <w:ilvl w:val="0"/>
          <w:numId w:val="167"/>
        </w:numPr>
        <w:spacing w:after="262"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ins w:id="48" w:author="USER" w:date="2023-08-07T14:21:00Z">
        <w:r w:rsidR="006B335F" w:rsidRPr="00C166B3">
          <w:rPr>
            <w:rFonts w:ascii="Arial" w:hAnsi="Arial" w:cs="Arial"/>
            <w:sz w:val="24"/>
            <w:szCs w:val="24"/>
            <w:lang w:val="en-US"/>
          </w:rPr>
          <w:t xml:space="preserve"> wi</w:t>
        </w:r>
      </w:ins>
      <w:ins w:id="49" w:author="USER" w:date="2023-08-07T14:22:00Z">
        <w:r w:rsidR="006B335F" w:rsidRPr="00C166B3">
          <w:rPr>
            <w:rFonts w:ascii="Arial" w:hAnsi="Arial" w:cs="Arial"/>
            <w:sz w:val="24"/>
            <w:szCs w:val="24"/>
            <w:lang w:val="en-US"/>
          </w:rPr>
          <w:t>th regards to em</w:t>
        </w:r>
      </w:ins>
      <w:ins w:id="50" w:author="USER" w:date="2023-08-07T14:23:00Z">
        <w:r w:rsidR="006B335F" w:rsidRPr="00C166B3">
          <w:rPr>
            <w:rFonts w:ascii="Arial" w:hAnsi="Arial" w:cs="Arial"/>
            <w:sz w:val="24"/>
            <w:szCs w:val="24"/>
            <w:lang w:val="en-US"/>
          </w:rPr>
          <w:t>ployment</w:t>
        </w:r>
      </w:ins>
      <w:ins w:id="51" w:author="USER" w:date="2023-08-07T14:24:00Z">
        <w:r w:rsidR="006B335F" w:rsidRPr="00C166B3">
          <w:rPr>
            <w:rFonts w:ascii="Arial" w:hAnsi="Arial" w:cs="Arial"/>
            <w:sz w:val="24"/>
            <w:szCs w:val="24"/>
            <w:lang w:val="en-US"/>
          </w:rPr>
          <w:t>.</w:t>
        </w:r>
      </w:ins>
      <w:del w:id="52" w:author="USER" w:date="2023-08-07T14:24:00Z">
        <w:r w:rsidRPr="00C166B3" w:rsidDel="006B335F">
          <w:rPr>
            <w:rFonts w:ascii="Arial" w:hAnsi="Arial" w:cs="Arial"/>
            <w:sz w:val="24"/>
            <w:szCs w:val="24"/>
            <w:lang w:val="en-US"/>
          </w:rPr>
          <w:delText>,</w:delText>
        </w:r>
      </w:del>
      <w:r w:rsidRPr="00C166B3">
        <w:rPr>
          <w:rFonts w:ascii="Arial" w:hAnsi="Arial" w:cs="Arial"/>
          <w:sz w:val="24"/>
          <w:szCs w:val="24"/>
          <w:lang w:val="en-US"/>
        </w:rPr>
        <w:t xml:space="preserve">  </w:t>
      </w:r>
    </w:p>
    <w:p w14:paraId="7986F578" w14:textId="0EF94DBF" w:rsidR="00056D57" w:rsidRPr="00C166B3" w:rsidRDefault="00056D57" w:rsidP="00056D57">
      <w:pPr>
        <w:numPr>
          <w:ilvl w:val="0"/>
          <w:numId w:val="167"/>
        </w:numPr>
        <w:spacing w:after="262"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ins w:id="53" w:author="USER" w:date="2023-08-07T14:24:00Z">
        <w:r w:rsidR="006B335F" w:rsidRPr="00C166B3">
          <w:rPr>
            <w:rFonts w:ascii="Arial" w:hAnsi="Arial" w:cs="Arial"/>
            <w:sz w:val="24"/>
            <w:szCs w:val="24"/>
            <w:lang w:val="en-US"/>
          </w:rPr>
          <w:t>ing</w:t>
        </w:r>
      </w:ins>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rsidP="00056D57">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54" w:name="_Toc491336806"/>
      <w:bookmarkStart w:id="55" w:name="_Toc146275315"/>
      <w:bookmarkStart w:id="56" w:name="_Toc146277030"/>
      <w:bookmarkEnd w:id="54"/>
      <w:r w:rsidRPr="00C166B3">
        <w:rPr>
          <w:rFonts w:ascii="Arial" w:hAnsi="Arial" w:cs="Arial"/>
          <w:sz w:val="24"/>
          <w:szCs w:val="24"/>
          <w:lang w:val="en-GB" w:eastAsia="en-US"/>
        </w:rPr>
        <w:t>DESIGN OF THE QUESTIONNAIRE</w:t>
      </w:r>
      <w:bookmarkEnd w:id="55"/>
      <w:bookmarkEnd w:id="56"/>
    </w:p>
    <w:p w14:paraId="749E1E7B" w14:textId="7E76784F" w:rsidR="00A370E8" w:rsidRPr="00C166B3" w:rsidDel="006B335F" w:rsidRDefault="00A370E8" w:rsidP="000D2B77">
      <w:pPr>
        <w:spacing w:before="120"/>
        <w:jc w:val="both"/>
        <w:rPr>
          <w:del w:id="57" w:author="USER" w:date="2023-08-07T14:30:00Z"/>
          <w:rFonts w:ascii="Arial" w:hAnsi="Arial" w:cs="Arial"/>
          <w:sz w:val="24"/>
          <w:szCs w:val="24"/>
          <w:lang w:val="en-GB" w:eastAsia="en-US"/>
        </w:rPr>
      </w:pPr>
      <w:del w:id="58" w:author="pachalo chizala" w:date="2023-05-07T00:33:00Z">
        <w:r w:rsidRPr="00C166B3" w:rsidDel="0042745A">
          <w:rPr>
            <w:rFonts w:ascii="Arial" w:hAnsi="Arial" w:cs="Arial"/>
            <w:sz w:val="24"/>
            <w:szCs w:val="24"/>
            <w:lang w:val="en-GB" w:eastAsia="en-US"/>
          </w:rPr>
          <w:delText xml:space="preserve"> </w:delText>
        </w:r>
      </w:del>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w:t>
      </w:r>
      <w:proofErr w:type="spellStart"/>
      <w:r w:rsidRPr="00C166B3">
        <w:rPr>
          <w:rFonts w:ascii="Arial" w:hAnsi="Arial" w:cs="Arial"/>
          <w:sz w:val="24"/>
          <w:szCs w:val="24"/>
          <w:lang w:val="en-GB" w:eastAsia="en-US"/>
        </w:rPr>
        <w:t>CSPro</w:t>
      </w:r>
      <w:proofErr w:type="spellEnd"/>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ins w:id="59" w:author="USER" w:date="2023-08-07T14:26:00Z">
        <w:r w:rsidR="006B335F" w:rsidRPr="00C166B3">
          <w:rPr>
            <w:rFonts w:ascii="Arial" w:hAnsi="Arial" w:cs="Arial"/>
            <w:sz w:val="24"/>
            <w:szCs w:val="24"/>
            <w:lang w:val="en-GB" w:eastAsia="en-US"/>
          </w:rPr>
          <w:t>’s</w:t>
        </w:r>
      </w:ins>
      <w:r w:rsidRPr="00C166B3">
        <w:rPr>
          <w:rFonts w:ascii="Arial" w:hAnsi="Arial" w:cs="Arial"/>
          <w:sz w:val="24"/>
          <w:szCs w:val="24"/>
          <w:lang w:val="en-GB" w:eastAsia="en-US"/>
        </w:rPr>
        <w:t xml:space="preserve"> burden and allows us to do many things that are not in a paper and pencil environment.</w:t>
      </w:r>
    </w:p>
    <w:p w14:paraId="7104503D" w14:textId="77777777" w:rsidR="00A370E8" w:rsidRPr="00C166B3" w:rsidRDefault="00A370E8">
      <w:pPr>
        <w:spacing w:before="120"/>
        <w:jc w:val="both"/>
        <w:rPr>
          <w:rFonts w:ascii="Arial" w:hAnsi="Arial" w:cs="Arial"/>
          <w:sz w:val="24"/>
          <w:szCs w:val="24"/>
          <w:highlight w:val="yellow"/>
          <w:lang w:val="en-GB" w:eastAsia="en-US"/>
        </w:rPr>
        <w:pPrChange w:id="60" w:author="USER" w:date="2023-08-07T14:30:00Z">
          <w:pPr>
            <w:pStyle w:val="Heading2"/>
            <w:spacing w:before="360"/>
            <w:ind w:left="575" w:hanging="575"/>
          </w:pPr>
        </w:pPrChange>
      </w:pPr>
      <w:del w:id="61" w:author="USER" w:date="2023-08-07T14:29:00Z">
        <w:r w:rsidRPr="00C166B3" w:rsidDel="006B335F">
          <w:rPr>
            <w:rFonts w:ascii="Arial" w:hAnsi="Arial" w:cs="Arial"/>
            <w:sz w:val="24"/>
            <w:szCs w:val="24"/>
            <w:lang w:val="en-GB" w:eastAsia="en-US"/>
          </w:rPr>
          <w:delText xml:space="preserve"> </w:delText>
        </w:r>
        <w:bookmarkStart w:id="62" w:name="_Toc491336807"/>
        <w:bookmarkEnd w:id="62"/>
        <w:r w:rsidRPr="00C166B3" w:rsidDel="006B335F">
          <w:rPr>
            <w:rFonts w:ascii="Arial" w:hAnsi="Arial" w:cs="Arial"/>
            <w:sz w:val="24"/>
            <w:szCs w:val="24"/>
            <w:highlight w:val="yellow"/>
            <w:lang w:val="en-GB" w:eastAsia="en-US"/>
          </w:rPr>
          <w:delText xml:space="preserve">USES OF </w:delText>
        </w:r>
        <w:r w:rsidR="00E04FE3" w:rsidRPr="00C166B3" w:rsidDel="006B335F">
          <w:rPr>
            <w:rFonts w:ascii="Arial" w:hAnsi="Arial" w:cs="Arial"/>
            <w:sz w:val="24"/>
            <w:szCs w:val="24"/>
            <w:highlight w:val="yellow"/>
            <w:lang w:val="en-GB" w:eastAsia="en-US"/>
          </w:rPr>
          <w:delText xml:space="preserve">LABOUR FORCE </w:delText>
        </w:r>
        <w:r w:rsidRPr="00C166B3" w:rsidDel="006B335F">
          <w:rPr>
            <w:rFonts w:ascii="Arial" w:hAnsi="Arial" w:cs="Arial"/>
            <w:sz w:val="24"/>
            <w:szCs w:val="24"/>
            <w:highlight w:val="yellow"/>
            <w:lang w:val="en-GB" w:eastAsia="en-US"/>
          </w:rPr>
          <w:delText>DATA</w:delText>
        </w:r>
      </w:del>
    </w:p>
    <w:p w14:paraId="4D87223B" w14:textId="77777777" w:rsidR="00A370E8" w:rsidRPr="00C166B3" w:rsidRDefault="00A370E8" w:rsidP="00FA5445">
      <w:pPr>
        <w:pStyle w:val="Heading2"/>
        <w:rPr>
          <w:rFonts w:ascii="Arial" w:hAnsi="Arial" w:cs="Arial"/>
          <w:sz w:val="24"/>
          <w:szCs w:val="24"/>
        </w:rPr>
      </w:pPr>
      <w:bookmarkStart w:id="63" w:name="_Toc508697261"/>
      <w:bookmarkStart w:id="64" w:name="_Toc508697518"/>
      <w:bookmarkStart w:id="65" w:name="_Toc508697262"/>
      <w:bookmarkStart w:id="66" w:name="_Toc508697519"/>
      <w:bookmarkStart w:id="67" w:name="_Toc146275316"/>
      <w:bookmarkStart w:id="68" w:name="_Toc146277031"/>
      <w:bookmarkEnd w:id="63"/>
      <w:bookmarkEnd w:id="64"/>
      <w:bookmarkEnd w:id="65"/>
      <w:bookmarkEnd w:id="66"/>
      <w:r w:rsidRPr="00C166B3">
        <w:rPr>
          <w:rFonts w:ascii="Arial" w:hAnsi="Arial" w:cs="Arial"/>
          <w:sz w:val="24"/>
          <w:szCs w:val="24"/>
        </w:rPr>
        <w:lastRenderedPageBreak/>
        <w:t>ROLES AND RESPONSIBILITIES OF ENUMERATOR</w:t>
      </w:r>
      <w:bookmarkEnd w:id="67"/>
      <w:bookmarkEnd w:id="68"/>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4F83823D" w14:textId="41E5AE3D" w:rsidR="00A370E8" w:rsidRPr="00C166B3" w:rsidDel="00B824ED" w:rsidRDefault="00A370E8">
      <w:pPr>
        <w:pStyle w:val="BodyTextIndent"/>
        <w:ind w:left="0"/>
        <w:jc w:val="both"/>
        <w:rPr>
          <w:del w:id="69" w:author="pachalo chizala" w:date="2023-05-07T00:38:00Z"/>
          <w:sz w:val="24"/>
          <w:szCs w:val="24"/>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03283289" w14:textId="77777777" w:rsidR="00BF72DF" w:rsidRPr="00C166B3" w:rsidRDefault="00BF72DF">
      <w:pPr>
        <w:pStyle w:val="BodyTextIndent"/>
        <w:ind w:left="0"/>
        <w:jc w:val="both"/>
        <w:rPr>
          <w:sz w:val="24"/>
          <w:szCs w:val="24"/>
          <w:lang w:val="en-US"/>
        </w:rPr>
      </w:pP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17CCA884"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ins w:id="70" w:author="USER" w:date="2023-08-07T14:34:00Z">
        <w:r w:rsidR="006A526D" w:rsidRPr="00C166B3">
          <w:rPr>
            <w:rFonts w:ascii="Arial" w:hAnsi="Arial" w:cs="Arial"/>
            <w:sz w:val="24"/>
            <w:szCs w:val="24"/>
            <w:lang w:val="en-US"/>
          </w:rPr>
          <w:t xml:space="preserve"> </w:t>
        </w:r>
      </w:ins>
      <w:ins w:id="71" w:author="USER" w:date="2023-08-07T14:36:00Z">
        <w:r w:rsidR="006A526D" w:rsidRPr="00C166B3">
          <w:rPr>
            <w:rFonts w:ascii="Arial" w:hAnsi="Arial" w:cs="Arial"/>
            <w:sz w:val="24"/>
            <w:szCs w:val="24"/>
            <w:lang w:val="en-US"/>
          </w:rPr>
          <w:t xml:space="preserve">a </w:t>
        </w:r>
      </w:ins>
      <w:del w:id="72" w:author="USER" w:date="2023-08-07T14:34:00Z">
        <w:r w:rsidRPr="00C166B3" w:rsidDel="006A526D">
          <w:rPr>
            <w:rFonts w:ascii="Arial" w:hAnsi="Arial" w:cs="Arial"/>
            <w:sz w:val="24"/>
            <w:szCs w:val="24"/>
            <w:lang w:val="en-US"/>
          </w:rPr>
          <w:delText xml:space="preserve"> good/</w:delText>
        </w:r>
      </w:del>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To introduce and </w:t>
      </w:r>
      <w:proofErr w:type="spellStart"/>
      <w:r w:rsidRPr="00C166B3">
        <w:rPr>
          <w:rFonts w:ascii="Arial" w:hAnsi="Arial" w:cs="Arial"/>
          <w:b/>
          <w:sz w:val="24"/>
          <w:szCs w:val="24"/>
        </w:rPr>
        <w:t>identify</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yourself</w:t>
      </w:r>
      <w:proofErr w:type="spellEnd"/>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Work</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conscientiously</w:t>
      </w:r>
      <w:proofErr w:type="spellEnd"/>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Be </w:t>
      </w:r>
      <w:proofErr w:type="spellStart"/>
      <w:r w:rsidRPr="00C166B3">
        <w:rPr>
          <w:rFonts w:ascii="Arial" w:hAnsi="Arial" w:cs="Arial"/>
          <w:b/>
          <w:sz w:val="24"/>
          <w:szCs w:val="24"/>
        </w:rPr>
        <w:t>neat</w:t>
      </w:r>
      <w:proofErr w:type="spellEnd"/>
      <w:r w:rsidRPr="00C166B3">
        <w:rPr>
          <w:rFonts w:ascii="Arial" w:hAnsi="Arial" w:cs="Arial"/>
          <w:b/>
          <w:sz w:val="24"/>
          <w:szCs w:val="24"/>
        </w:rPr>
        <w:t xml:space="preserve"> and </w:t>
      </w:r>
      <w:proofErr w:type="spellStart"/>
      <w:r w:rsidRPr="00C166B3">
        <w:rPr>
          <w:rFonts w:ascii="Arial" w:hAnsi="Arial" w:cs="Arial"/>
          <w:b/>
          <w:sz w:val="24"/>
          <w:szCs w:val="24"/>
        </w:rPr>
        <w:t>courteous</w:t>
      </w:r>
      <w:proofErr w:type="spellEnd"/>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ins w:id="73" w:author="USER" w:date="2023-08-07T14:44:00Z">
        <w:r w:rsidR="00CA504A" w:rsidRPr="00C166B3">
          <w:rPr>
            <w:rFonts w:ascii="Arial" w:hAnsi="Arial" w:cs="Arial"/>
            <w:sz w:val="24"/>
            <w:szCs w:val="24"/>
            <w:lang w:val="en-US"/>
          </w:rPr>
          <w:t xml:space="preserve">you </w:t>
        </w:r>
      </w:ins>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Keep</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information</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confidential</w:t>
      </w:r>
      <w:proofErr w:type="spellEnd"/>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Transmission</w:t>
      </w:r>
      <w:proofErr w:type="spellEnd"/>
      <w:r w:rsidRPr="00C166B3">
        <w:rPr>
          <w:rFonts w:ascii="Arial" w:hAnsi="Arial" w:cs="Arial"/>
          <w:b/>
          <w:sz w:val="24"/>
          <w:szCs w:val="24"/>
        </w:rPr>
        <w:t xml:space="preserve"> to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74" w:name="_Toc491336808"/>
      <w:bookmarkStart w:id="75" w:name="_Toc491336809"/>
      <w:bookmarkStart w:id="76" w:name="_Toc491336810"/>
      <w:bookmarkStart w:id="77" w:name="_Toc491336811"/>
      <w:bookmarkStart w:id="78" w:name="_Toc491336812"/>
      <w:bookmarkStart w:id="79" w:name="_Toc491336813"/>
      <w:bookmarkStart w:id="80" w:name="_Toc491336814"/>
      <w:bookmarkStart w:id="81" w:name="_Toc491336815"/>
      <w:bookmarkStart w:id="82" w:name="_Toc491336816"/>
      <w:bookmarkStart w:id="83" w:name="_Toc491336817"/>
      <w:bookmarkStart w:id="84" w:name="_Toc491336818"/>
      <w:bookmarkStart w:id="85" w:name="_Toc491336819"/>
      <w:bookmarkStart w:id="86" w:name="_Toc491336820"/>
      <w:bookmarkStart w:id="87" w:name="_Toc491336821"/>
      <w:bookmarkStart w:id="88" w:name="_Toc491336822"/>
      <w:bookmarkStart w:id="89" w:name="_Toc491336823"/>
      <w:bookmarkStart w:id="90" w:name="_Toc491336824"/>
      <w:bookmarkStart w:id="91" w:name="_Toc491336825"/>
      <w:bookmarkStart w:id="92" w:name="_Toc49133682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2B6F4287" w14:textId="77777777" w:rsidR="00A370E8" w:rsidRPr="00C166B3" w:rsidRDefault="00A370E8">
      <w:pPr>
        <w:pStyle w:val="Heading2"/>
        <w:spacing w:before="240" w:after="0"/>
        <w:ind w:left="575" w:hanging="575"/>
        <w:rPr>
          <w:rFonts w:ascii="Arial" w:hAnsi="Arial" w:cs="Arial"/>
          <w:sz w:val="24"/>
          <w:szCs w:val="24"/>
        </w:rPr>
      </w:pPr>
      <w:bookmarkStart w:id="93" w:name="_Toc491336827"/>
      <w:bookmarkStart w:id="94" w:name="_Toc508697266"/>
      <w:bookmarkStart w:id="95" w:name="_Toc508697523"/>
      <w:bookmarkStart w:id="96" w:name="_Toc508697267"/>
      <w:bookmarkStart w:id="97" w:name="_Toc508697524"/>
      <w:bookmarkStart w:id="98" w:name="_Toc508697268"/>
      <w:bookmarkStart w:id="99" w:name="_Toc508697525"/>
      <w:bookmarkStart w:id="100" w:name="_Toc508697270"/>
      <w:bookmarkStart w:id="101" w:name="_Toc508697527"/>
      <w:bookmarkStart w:id="102" w:name="_Toc508697271"/>
      <w:bookmarkStart w:id="103" w:name="_Toc508697528"/>
      <w:bookmarkStart w:id="104" w:name="_Toc508697273"/>
      <w:bookmarkStart w:id="105" w:name="_Toc508697530"/>
      <w:bookmarkStart w:id="106" w:name="_Toc508697275"/>
      <w:bookmarkStart w:id="107" w:name="_Toc508697532"/>
      <w:bookmarkStart w:id="108" w:name="_Toc508697276"/>
      <w:bookmarkStart w:id="109" w:name="_Toc508697533"/>
      <w:bookmarkStart w:id="110" w:name="_Toc508697277"/>
      <w:bookmarkStart w:id="111" w:name="_Toc508697534"/>
      <w:bookmarkStart w:id="112" w:name="_Toc508697278"/>
      <w:bookmarkStart w:id="113" w:name="_Toc508697535"/>
      <w:bookmarkStart w:id="114" w:name="_Toc508697279"/>
      <w:bookmarkStart w:id="115" w:name="_Toc508697536"/>
      <w:bookmarkStart w:id="116" w:name="_Toc508697280"/>
      <w:bookmarkStart w:id="117" w:name="_Toc508697537"/>
      <w:bookmarkStart w:id="118" w:name="_Toc508697281"/>
      <w:bookmarkStart w:id="119" w:name="_Toc508697538"/>
      <w:bookmarkStart w:id="120" w:name="_Toc508697282"/>
      <w:bookmarkStart w:id="121" w:name="_Toc508697539"/>
      <w:bookmarkStart w:id="122" w:name="_Toc508697283"/>
      <w:bookmarkStart w:id="123" w:name="_Toc508697540"/>
      <w:bookmarkStart w:id="124" w:name="_Toc508697284"/>
      <w:bookmarkStart w:id="125" w:name="_Toc508697541"/>
      <w:bookmarkStart w:id="126" w:name="_Toc508697285"/>
      <w:bookmarkStart w:id="127" w:name="_Toc508697542"/>
      <w:bookmarkStart w:id="128" w:name="_Toc508697286"/>
      <w:bookmarkStart w:id="129" w:name="_Toc508697543"/>
      <w:bookmarkStart w:id="130" w:name="_Toc508697287"/>
      <w:bookmarkStart w:id="131" w:name="_Toc508697544"/>
      <w:bookmarkStart w:id="132" w:name="_Toc508697288"/>
      <w:bookmarkStart w:id="133" w:name="_Toc508697545"/>
      <w:bookmarkStart w:id="134" w:name="_Toc508697290"/>
      <w:bookmarkStart w:id="135" w:name="_Toc508697547"/>
      <w:bookmarkStart w:id="136" w:name="_Toc508697291"/>
      <w:bookmarkStart w:id="137" w:name="_Toc508697548"/>
      <w:bookmarkStart w:id="138" w:name="_Toc508697292"/>
      <w:bookmarkStart w:id="139" w:name="_Toc508697549"/>
      <w:bookmarkStart w:id="140" w:name="_Toc508697293"/>
      <w:bookmarkStart w:id="141" w:name="_Toc508697550"/>
      <w:bookmarkStart w:id="142" w:name="_Toc508697294"/>
      <w:bookmarkStart w:id="143" w:name="_Toc508697551"/>
      <w:bookmarkStart w:id="144" w:name="_Toc508697295"/>
      <w:bookmarkStart w:id="145" w:name="_Toc508697552"/>
      <w:bookmarkStart w:id="146" w:name="_Toc508697297"/>
      <w:bookmarkStart w:id="147" w:name="_Toc508697554"/>
      <w:bookmarkStart w:id="148" w:name="_Toc508697298"/>
      <w:bookmarkStart w:id="149" w:name="_Toc508697555"/>
      <w:bookmarkStart w:id="150" w:name="_Toc508697299"/>
      <w:bookmarkStart w:id="151" w:name="_Toc508697556"/>
      <w:bookmarkStart w:id="152" w:name="_Toc508697300"/>
      <w:bookmarkStart w:id="153" w:name="_Toc508697557"/>
      <w:bookmarkStart w:id="154" w:name="_Toc508697301"/>
      <w:bookmarkStart w:id="155" w:name="_Toc508697558"/>
      <w:bookmarkStart w:id="156" w:name="_Toc508697303"/>
      <w:bookmarkStart w:id="157" w:name="_Toc508697560"/>
      <w:bookmarkStart w:id="158" w:name="_Toc508697304"/>
      <w:bookmarkStart w:id="159" w:name="_Toc508697561"/>
      <w:bookmarkStart w:id="160" w:name="_Toc508697305"/>
      <w:bookmarkStart w:id="161" w:name="_Toc508697562"/>
      <w:bookmarkStart w:id="162" w:name="_Toc508697306"/>
      <w:bookmarkStart w:id="163" w:name="_Toc508697563"/>
      <w:bookmarkStart w:id="164" w:name="_Toc508697307"/>
      <w:bookmarkStart w:id="165" w:name="_Toc508697564"/>
      <w:bookmarkStart w:id="166" w:name="_Toc146275317"/>
      <w:bookmarkStart w:id="167" w:name="_Toc14627703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C166B3">
        <w:rPr>
          <w:rFonts w:ascii="Arial" w:hAnsi="Arial" w:cs="Arial"/>
          <w:sz w:val="24"/>
          <w:szCs w:val="24"/>
        </w:rPr>
        <w:t>ENUMERATION</w:t>
      </w:r>
      <w:bookmarkEnd w:id="166"/>
      <w:bookmarkEnd w:id="167"/>
    </w:p>
    <w:p w14:paraId="6657F960" w14:textId="77777777" w:rsidR="00887010" w:rsidRPr="00C166B3" w:rsidRDefault="00887010" w:rsidP="00887010">
      <w:pPr>
        <w:jc w:val="both"/>
        <w:rPr>
          <w:rFonts w:ascii="Arial" w:hAnsi="Arial" w:cs="Arial"/>
          <w:sz w:val="24"/>
          <w:szCs w:val="24"/>
        </w:rPr>
      </w:pPr>
    </w:p>
    <w:p w14:paraId="5806CAE4" w14:textId="0D494801"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ins w:id="168" w:author="USER" w:date="2023-08-07T14:51:00Z">
        <w:r w:rsidR="007C0160" w:rsidRPr="00C166B3">
          <w:rPr>
            <w:rFonts w:ascii="Arial" w:hAnsi="Arial" w:cs="Arial"/>
            <w:sz w:val="24"/>
            <w:szCs w:val="24"/>
            <w:lang w:val="en-US"/>
          </w:rPr>
          <w:t>selected</w:t>
        </w:r>
      </w:ins>
      <w:ins w:id="169" w:author="USER" w:date="2023-08-07T14:52:00Z">
        <w:r w:rsidR="007C0160" w:rsidRPr="00C166B3">
          <w:rPr>
            <w:rFonts w:ascii="Arial" w:hAnsi="Arial" w:cs="Arial"/>
            <w:sz w:val="24"/>
            <w:szCs w:val="24"/>
            <w:lang w:val="en-US"/>
          </w:rPr>
          <w:t xml:space="preserve"> </w:t>
        </w:r>
      </w:ins>
      <w:del w:id="170" w:author="USER" w:date="2023-08-07T14:51:00Z">
        <w:r w:rsidRPr="00C166B3" w:rsidDel="007C0160">
          <w:rPr>
            <w:rFonts w:ascii="Arial" w:hAnsi="Arial" w:cs="Arial"/>
            <w:sz w:val="24"/>
            <w:szCs w:val="24"/>
            <w:lang w:val="en-US"/>
          </w:rPr>
          <w:delText xml:space="preserve">the </w:delText>
        </w:r>
      </w:del>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pPr>
        <w:pStyle w:val="Heading3"/>
        <w:spacing w:after="240"/>
        <w:rPr>
          <w:rFonts w:ascii="Arial" w:hAnsi="Arial" w:cs="Arial"/>
          <w:sz w:val="24"/>
          <w:szCs w:val="24"/>
        </w:rPr>
        <w:pPrChange w:id="171" w:author="pachalo chizala" w:date="2023-05-07T00:06:00Z">
          <w:pPr>
            <w:pStyle w:val="Heading3"/>
          </w:pPr>
        </w:pPrChange>
      </w:pPr>
      <w:bookmarkStart w:id="172" w:name="_Toc508697309"/>
      <w:bookmarkStart w:id="173" w:name="_Toc508697566"/>
      <w:bookmarkStart w:id="174" w:name="_Toc491336828"/>
      <w:bookmarkStart w:id="175" w:name="_Toc146275318"/>
      <w:bookmarkStart w:id="176" w:name="_Toc146277033"/>
      <w:bookmarkEnd w:id="172"/>
      <w:bookmarkEnd w:id="173"/>
      <w:bookmarkEnd w:id="174"/>
      <w:r w:rsidRPr="00C166B3">
        <w:rPr>
          <w:rFonts w:ascii="Arial" w:hAnsi="Arial" w:cs="Arial"/>
          <w:sz w:val="24"/>
          <w:szCs w:val="24"/>
        </w:rPr>
        <w:lastRenderedPageBreak/>
        <w:t>LANGUAGE</w:t>
      </w:r>
      <w:bookmarkEnd w:id="175"/>
      <w:bookmarkEnd w:id="176"/>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If the person being enumerated does not speak the languages which you speak, 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77" w:name="_Toc491336829"/>
      <w:bookmarkStart w:id="178" w:name="_Toc146275319"/>
      <w:bookmarkStart w:id="179" w:name="_Toc146277034"/>
      <w:bookmarkEnd w:id="177"/>
      <w:r w:rsidRPr="00C166B3">
        <w:rPr>
          <w:rFonts w:ascii="Arial" w:hAnsi="Arial" w:cs="Arial"/>
          <w:sz w:val="24"/>
          <w:szCs w:val="24"/>
          <w:lang w:val="en-US" w:eastAsia="en-US"/>
        </w:rPr>
        <w:t>PLACE OF ENUMERATION</w:t>
      </w:r>
      <w:bookmarkEnd w:id="178"/>
      <w:bookmarkEnd w:id="179"/>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 xml:space="preserve">Place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usual</w:t>
      </w:r>
      <w:proofErr w:type="spellEnd"/>
      <w:r w:rsidRPr="00C166B3">
        <w:rPr>
          <w:rFonts w:ascii="Arial" w:hAnsi="Arial" w:cs="Arial"/>
          <w:sz w:val="24"/>
          <w:szCs w:val="24"/>
        </w:rPr>
        <w:t xml:space="preserve"> </w:t>
      </w:r>
      <w:proofErr w:type="spellStart"/>
      <w:r w:rsidRPr="00C166B3">
        <w:rPr>
          <w:rFonts w:ascii="Arial" w:hAnsi="Arial" w:cs="Arial"/>
          <w:sz w:val="24"/>
          <w:szCs w:val="24"/>
        </w:rPr>
        <w:t>residence</w:t>
      </w:r>
      <w:proofErr w:type="spellEnd"/>
    </w:p>
    <w:p w14:paraId="682E4703" w14:textId="644995BB" w:rsidR="00A370E8" w:rsidRPr="00C166B3" w:rsidRDefault="007C0160">
      <w:pPr>
        <w:jc w:val="both"/>
        <w:rPr>
          <w:rFonts w:ascii="Arial" w:hAnsi="Arial" w:cs="Arial"/>
          <w:sz w:val="24"/>
          <w:szCs w:val="24"/>
          <w:lang w:val="en-US" w:eastAsia="en-US"/>
        </w:rPr>
      </w:pPr>
      <w:ins w:id="180" w:author="USER" w:date="2023-08-07T14:56:00Z">
        <w:r w:rsidRPr="00C166B3">
          <w:rPr>
            <w:rFonts w:ascii="Arial" w:hAnsi="Arial" w:cs="Arial"/>
            <w:sz w:val="24"/>
            <w:szCs w:val="24"/>
            <w:lang w:val="en-GB" w:eastAsia="en-US"/>
          </w:rPr>
          <w:t>This i</w:t>
        </w:r>
      </w:ins>
      <w:del w:id="181" w:author="USER" w:date="2023-08-07T14:56:00Z">
        <w:r w:rsidR="00A370E8" w:rsidRPr="00C166B3" w:rsidDel="007C0160">
          <w:rPr>
            <w:rFonts w:ascii="Arial" w:hAnsi="Arial" w:cs="Arial"/>
            <w:sz w:val="24"/>
            <w:szCs w:val="24"/>
            <w:lang w:val="en-GB" w:eastAsia="en-US"/>
          </w:rPr>
          <w:delText>I</w:delText>
        </w:r>
      </w:del>
      <w:r w:rsidR="00A370E8" w:rsidRPr="00C166B3">
        <w:rPr>
          <w:rFonts w:ascii="Arial" w:hAnsi="Arial" w:cs="Arial"/>
          <w:sz w:val="24"/>
          <w:szCs w:val="24"/>
          <w:lang w:val="en-GB" w:eastAsia="en-US"/>
        </w:rPr>
        <w:t xml:space="preserve">s where a person usually resides; </w:t>
      </w:r>
      <w:ins w:id="182" w:author="USER" w:date="2023-08-07T14:57:00Z">
        <w:r w:rsidRPr="00C166B3">
          <w:rPr>
            <w:rFonts w:ascii="Arial" w:hAnsi="Arial" w:cs="Arial"/>
            <w:sz w:val="24"/>
            <w:szCs w:val="24"/>
            <w:lang w:val="en-GB" w:eastAsia="en-US"/>
          </w:rPr>
          <w:t>it</w:t>
        </w:r>
      </w:ins>
      <w:del w:id="183" w:author="USER" w:date="2023-08-07T14:57:00Z">
        <w:r w:rsidR="00A370E8" w:rsidRPr="00C166B3" w:rsidDel="007C0160">
          <w:rPr>
            <w:rFonts w:ascii="Arial" w:hAnsi="Arial" w:cs="Arial"/>
            <w:sz w:val="24"/>
            <w:szCs w:val="24"/>
            <w:lang w:val="en-GB" w:eastAsia="en-US"/>
          </w:rPr>
          <w:delText>this</w:delText>
        </w:r>
      </w:del>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rsidP="00733136">
      <w:pPr>
        <w:numPr>
          <w:ilvl w:val="0"/>
          <w:numId w:val="15"/>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rsidP="00733136">
      <w:pPr>
        <w:numPr>
          <w:ilvl w:val="0"/>
          <w:numId w:val="1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rsidP="00733136">
      <w:pPr>
        <w:numPr>
          <w:ilvl w:val="0"/>
          <w:numId w:val="1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84" w:name="_Toc491336830"/>
      <w:bookmarkStart w:id="185" w:name="_Toc146275320"/>
      <w:bookmarkStart w:id="186" w:name="_Toc146277035"/>
      <w:bookmarkEnd w:id="184"/>
      <w:r w:rsidRPr="00C166B3">
        <w:rPr>
          <w:rFonts w:ascii="Arial" w:hAnsi="Arial" w:cs="Arial"/>
          <w:sz w:val="24"/>
          <w:szCs w:val="24"/>
        </w:rPr>
        <w:t>HOUSEHOLD TO BE ENUMERATED</w:t>
      </w:r>
      <w:bookmarkEnd w:id="185"/>
      <w:bookmarkEnd w:id="186"/>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87" w:name="_Toc491336832"/>
      <w:bookmarkStart w:id="188" w:name="_Toc508697314"/>
      <w:bookmarkStart w:id="189" w:name="_Toc508697571"/>
      <w:bookmarkStart w:id="190" w:name="_Toc508697316"/>
      <w:bookmarkStart w:id="191" w:name="_Toc508697573"/>
      <w:bookmarkStart w:id="192" w:name="_Toc508697317"/>
      <w:bookmarkStart w:id="193" w:name="_Toc508697574"/>
      <w:bookmarkStart w:id="194" w:name="_Toc508697318"/>
      <w:bookmarkStart w:id="195" w:name="_Toc508697575"/>
      <w:bookmarkStart w:id="196" w:name="_Toc508697319"/>
      <w:bookmarkStart w:id="197" w:name="_Toc508697576"/>
      <w:bookmarkStart w:id="198" w:name="_Toc508697320"/>
      <w:bookmarkStart w:id="199" w:name="_Toc508697577"/>
      <w:bookmarkStart w:id="200" w:name="_Toc508697321"/>
      <w:bookmarkStart w:id="201" w:name="_Toc508697578"/>
      <w:bookmarkStart w:id="202" w:name="_Toc508697322"/>
      <w:bookmarkStart w:id="203" w:name="_Toc508697579"/>
      <w:bookmarkStart w:id="204" w:name="_Toc508697323"/>
      <w:bookmarkStart w:id="205" w:name="_Toc508697580"/>
      <w:bookmarkStart w:id="206" w:name="_Toc508697324"/>
      <w:bookmarkStart w:id="207" w:name="_Toc508697581"/>
      <w:bookmarkStart w:id="208" w:name="_Toc491336836"/>
      <w:bookmarkStart w:id="209" w:name="_Toc146275321"/>
      <w:bookmarkStart w:id="210" w:name="_Toc14627703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C166B3">
        <w:rPr>
          <w:rFonts w:ascii="Arial" w:hAnsi="Arial" w:cs="Arial"/>
          <w:sz w:val="24"/>
          <w:szCs w:val="24"/>
          <w:lang w:val="en-US"/>
        </w:rPr>
        <w:t>PERSONS WHO SHOULD RESPOND TO QUESTIONS</w:t>
      </w:r>
      <w:bookmarkEnd w:id="209"/>
      <w:bookmarkEnd w:id="210"/>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0A6F1655" w:rsidR="004F23E0" w:rsidRPr="00C166B3" w:rsidRDefault="00A370E8" w:rsidP="00E26C42">
      <w:pPr>
        <w:tabs>
          <w:tab w:val="left" w:pos="360"/>
        </w:tabs>
        <w:spacing w:before="120"/>
        <w:jc w:val="both"/>
        <w:rPr>
          <w:ins w:id="211" w:author="USER" w:date="2023-08-07T15:07:00Z"/>
          <w:rFonts w:ascii="Arial" w:hAnsi="Arial" w:cs="Arial"/>
          <w:sz w:val="24"/>
          <w:szCs w:val="24"/>
          <w:lang w:val="en-GB" w:eastAsia="en-US"/>
        </w:rPr>
      </w:pPr>
      <w:r w:rsidRPr="00C166B3">
        <w:rPr>
          <w:rFonts w:ascii="Arial" w:hAnsi="Arial" w:cs="Arial"/>
          <w:sz w:val="24"/>
          <w:szCs w:val="24"/>
          <w:lang w:val="en-GB" w:eastAsia="en-US"/>
        </w:rPr>
        <w:t>The enumerator should</w:t>
      </w:r>
      <w:del w:id="212" w:author="USER" w:date="2023-08-07T15:04:00Z">
        <w:r w:rsidRPr="00C166B3" w:rsidDel="004F23E0">
          <w:rPr>
            <w:rFonts w:ascii="Arial" w:hAnsi="Arial" w:cs="Arial"/>
            <w:sz w:val="24"/>
            <w:szCs w:val="24"/>
            <w:lang w:val="en-GB" w:eastAsia="en-US"/>
          </w:rPr>
          <w:delText xml:space="preserve"> require</w:delText>
        </w:r>
      </w:del>
      <w:ins w:id="213" w:author="USER" w:date="2023-08-07T15:04:00Z">
        <w:r w:rsidR="004F23E0" w:rsidRPr="00C166B3">
          <w:rPr>
            <w:rFonts w:ascii="Arial" w:hAnsi="Arial" w:cs="Arial"/>
            <w:sz w:val="24"/>
            <w:szCs w:val="24"/>
            <w:lang w:val="en-GB" w:eastAsia="en-US"/>
          </w:rPr>
          <w:t xml:space="preserve"> seek responses</w:t>
        </w:r>
      </w:ins>
      <w:del w:id="214" w:author="USER" w:date="2023-08-07T15:04:00Z">
        <w:r w:rsidRPr="00C166B3" w:rsidDel="004F23E0">
          <w:rPr>
            <w:rFonts w:ascii="Arial" w:hAnsi="Arial" w:cs="Arial"/>
            <w:sz w:val="24"/>
            <w:szCs w:val="24"/>
            <w:lang w:val="en-GB" w:eastAsia="en-US"/>
          </w:rPr>
          <w:delText xml:space="preserve"> the answers</w:delText>
        </w:r>
      </w:del>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w:t>
      </w:r>
      <w:del w:id="215" w:author="pachalo chizala" w:date="2023-05-07T00:30:00Z">
        <w:r w:rsidRPr="00C166B3" w:rsidDel="0042745A">
          <w:rPr>
            <w:rFonts w:ascii="Arial" w:hAnsi="Arial" w:cs="Arial"/>
            <w:sz w:val="24"/>
            <w:szCs w:val="24"/>
            <w:lang w:val="en-GB" w:eastAsia="en-US"/>
          </w:rPr>
          <w:delText xml:space="preserve">the head of the household. In case of absence of a head of household, </w:delText>
        </w:r>
      </w:del>
      <w:r w:rsidRPr="00C166B3">
        <w:rPr>
          <w:rFonts w:ascii="Arial" w:hAnsi="Arial" w:cs="Arial"/>
          <w:sz w:val="24"/>
          <w:szCs w:val="24"/>
          <w:lang w:val="en-GB" w:eastAsia="en-US"/>
        </w:rPr>
        <w:t xml:space="preserve">a knowledgeable adult member of the household who is familiar with the information of the household should respond to the questions. </w:t>
      </w:r>
    </w:p>
    <w:p w14:paraId="2DDE1C4C" w14:textId="16B8AC19" w:rsidR="00A370E8" w:rsidRPr="00C166B3" w:rsidDel="0042745A" w:rsidRDefault="00A370E8">
      <w:pPr>
        <w:rPr>
          <w:del w:id="216" w:author="pachalo chizala" w:date="2023-05-07T00:30:00Z"/>
          <w:rFonts w:ascii="Arial" w:hAnsi="Arial" w:cs="Arial"/>
          <w:sz w:val="24"/>
          <w:szCs w:val="24"/>
          <w:lang w:val="en-GB" w:eastAsia="en-US"/>
        </w:rPr>
        <w:pPrChange w:id="217" w:author="USER" w:date="2023-08-07T15:06:00Z">
          <w:pPr>
            <w:numPr>
              <w:numId w:val="43"/>
            </w:numPr>
            <w:tabs>
              <w:tab w:val="left" w:pos="360"/>
            </w:tabs>
            <w:spacing w:before="120"/>
            <w:ind w:left="360" w:hanging="360"/>
            <w:jc w:val="both"/>
          </w:pPr>
        </w:pPrChange>
      </w:pPr>
      <w:del w:id="218" w:author="pachalo chizala" w:date="2023-05-07T00:30:00Z">
        <w:r w:rsidRPr="00C166B3" w:rsidDel="0042745A">
          <w:rPr>
            <w:rFonts w:ascii="Arial" w:hAnsi="Arial" w:cs="Arial"/>
            <w:sz w:val="24"/>
            <w:szCs w:val="24"/>
            <w:lang w:val="en-GB" w:eastAsia="en-US"/>
          </w:rPr>
          <w:delText>It is recommended that information on fertility should be provided by each individual being enumerated.</w:delText>
        </w:r>
      </w:del>
    </w:p>
    <w:p w14:paraId="3CF0687A" w14:textId="62968FDA" w:rsidR="00A370E8" w:rsidRPr="00C166B3" w:rsidDel="0042745A" w:rsidRDefault="00A370E8">
      <w:pPr>
        <w:tabs>
          <w:tab w:val="left" w:pos="360"/>
        </w:tabs>
        <w:spacing w:before="120"/>
        <w:jc w:val="both"/>
        <w:rPr>
          <w:del w:id="219" w:author="pachalo chizala" w:date="2023-05-07T00:30:00Z"/>
          <w:rFonts w:ascii="Arial" w:hAnsi="Arial" w:cs="Arial"/>
          <w:sz w:val="24"/>
          <w:szCs w:val="24"/>
          <w:lang w:val="en-AU" w:eastAsia="en-US"/>
        </w:rPr>
        <w:pPrChange w:id="220" w:author="pachalo chizala" w:date="2023-05-07T00:30:00Z">
          <w:pPr>
            <w:numPr>
              <w:numId w:val="45"/>
            </w:numPr>
            <w:tabs>
              <w:tab w:val="left" w:pos="360"/>
            </w:tabs>
            <w:spacing w:before="120"/>
            <w:ind w:left="360" w:hanging="360"/>
            <w:jc w:val="both"/>
          </w:pPr>
        </w:pPrChange>
      </w:pPr>
      <w:del w:id="221" w:author="pachalo chizala" w:date="2023-05-07T00:30:00Z">
        <w:r w:rsidRPr="00C166B3" w:rsidDel="0042745A">
          <w:rPr>
            <w:rFonts w:ascii="Arial" w:hAnsi="Arial" w:cs="Arial"/>
            <w:sz w:val="24"/>
            <w:szCs w:val="24"/>
            <w:lang w:val="en-AU" w:eastAsia="en-US"/>
          </w:rPr>
          <w:delText xml:space="preserve">The data about the </w:delText>
        </w:r>
        <w:r w:rsidRPr="00C166B3" w:rsidDel="0042745A">
          <w:rPr>
            <w:rFonts w:ascii="Arial" w:hAnsi="Arial" w:cs="Arial"/>
            <w:sz w:val="24"/>
            <w:szCs w:val="24"/>
            <w:u w:val="single"/>
            <w:lang w:val="en-AU" w:eastAsia="en-US"/>
          </w:rPr>
          <w:delText>household members</w:delText>
        </w:r>
        <w:r w:rsidRPr="00C166B3" w:rsidDel="0042745A">
          <w:rPr>
            <w:rFonts w:ascii="Arial" w:hAnsi="Arial" w:cs="Arial"/>
            <w:sz w:val="24"/>
            <w:szCs w:val="24"/>
            <w:lang w:val="en-AU" w:eastAsia="en-US"/>
          </w:rPr>
          <w:delText xml:space="preserve"> is given by the head of the household. In his/her absence, a </w:delText>
        </w:r>
        <w:r w:rsidR="00807D5A" w:rsidRPr="00C166B3" w:rsidDel="0042745A">
          <w:rPr>
            <w:rFonts w:ascii="Arial" w:hAnsi="Arial" w:cs="Arial"/>
            <w:sz w:val="24"/>
            <w:szCs w:val="24"/>
            <w:lang w:val="en-AU" w:eastAsia="en-US"/>
          </w:rPr>
          <w:delText>knowledgeable</w:delText>
        </w:r>
        <w:r w:rsidRPr="00C166B3" w:rsidDel="0042745A">
          <w:rPr>
            <w:rFonts w:ascii="Arial" w:hAnsi="Arial" w:cs="Arial"/>
            <w:sz w:val="24"/>
            <w:szCs w:val="24"/>
            <w:lang w:val="en-AU" w:eastAsia="en-US"/>
          </w:rPr>
          <w:delText xml:space="preserve"> member of the household gives the data he/she is most familiar with.</w:delText>
        </w:r>
      </w:del>
    </w:p>
    <w:p w14:paraId="6DE4D421" w14:textId="281829A6" w:rsidR="00A370E8" w:rsidRPr="00C166B3" w:rsidDel="0042745A" w:rsidRDefault="00A370E8">
      <w:pPr>
        <w:tabs>
          <w:tab w:val="left" w:pos="360"/>
        </w:tabs>
        <w:spacing w:before="120"/>
        <w:jc w:val="both"/>
        <w:rPr>
          <w:del w:id="222" w:author="pachalo chizala" w:date="2023-05-07T00:30:00Z"/>
          <w:rFonts w:ascii="Arial" w:hAnsi="Arial" w:cs="Arial"/>
          <w:sz w:val="24"/>
          <w:szCs w:val="24"/>
          <w:lang w:val="en-AU" w:eastAsia="en-US"/>
        </w:rPr>
        <w:pPrChange w:id="223" w:author="pachalo chizala" w:date="2023-05-07T00:30:00Z">
          <w:pPr>
            <w:numPr>
              <w:numId w:val="46"/>
            </w:numPr>
            <w:tabs>
              <w:tab w:val="left" w:pos="360"/>
            </w:tabs>
            <w:spacing w:before="120"/>
            <w:ind w:left="360" w:hanging="360"/>
            <w:jc w:val="both"/>
          </w:pPr>
        </w:pPrChange>
      </w:pPr>
      <w:del w:id="224" w:author="pachalo chizala" w:date="2023-05-07T00:30:00Z">
        <w:r w:rsidRPr="00C166B3" w:rsidDel="0042745A">
          <w:rPr>
            <w:rFonts w:ascii="Arial" w:hAnsi="Arial" w:cs="Arial"/>
            <w:sz w:val="24"/>
            <w:szCs w:val="24"/>
            <w:lang w:val="en-US" w:eastAsia="en-US"/>
          </w:rPr>
          <w:delText xml:space="preserve">The data about the </w:delText>
        </w:r>
        <w:r w:rsidRPr="00C166B3" w:rsidDel="0042745A">
          <w:rPr>
            <w:rFonts w:ascii="Arial" w:hAnsi="Arial" w:cs="Arial"/>
            <w:sz w:val="24"/>
            <w:szCs w:val="24"/>
            <w:u w:val="single"/>
            <w:lang w:val="en-US" w:eastAsia="en-US"/>
          </w:rPr>
          <w:delText>dwelling</w:delText>
        </w:r>
        <w:r w:rsidRPr="00C166B3" w:rsidDel="0042745A">
          <w:rPr>
            <w:rFonts w:ascii="Arial" w:hAnsi="Arial" w:cs="Arial"/>
            <w:sz w:val="24"/>
            <w:szCs w:val="24"/>
            <w:lang w:val="en-US" w:eastAsia="en-US"/>
          </w:rPr>
          <w:delText xml:space="preserve"> is given by the head of the household who occupied the dwelling at the time of the</w:delText>
        </w:r>
        <w:r w:rsidR="00D67B00" w:rsidRPr="00C166B3" w:rsidDel="0042745A">
          <w:rPr>
            <w:rFonts w:ascii="Arial" w:hAnsi="Arial" w:cs="Arial"/>
            <w:sz w:val="24"/>
            <w:szCs w:val="24"/>
            <w:lang w:val="en-US" w:eastAsia="en-US"/>
          </w:rPr>
          <w:delText xml:space="preserve"> survey</w:delText>
        </w:r>
        <w:r w:rsidRPr="00C166B3" w:rsidDel="0042745A">
          <w:rPr>
            <w:rFonts w:ascii="Arial" w:hAnsi="Arial" w:cs="Arial"/>
            <w:sz w:val="24"/>
            <w:szCs w:val="24"/>
            <w:lang w:val="en-US" w:eastAsia="en-US"/>
          </w:rPr>
          <w:delText xml:space="preserve">. In his/her absence, a </w:delText>
        </w:r>
        <w:r w:rsidR="00807D5A" w:rsidRPr="00C166B3" w:rsidDel="0042745A">
          <w:rPr>
            <w:rFonts w:ascii="Arial" w:hAnsi="Arial" w:cs="Arial"/>
            <w:sz w:val="24"/>
            <w:szCs w:val="24"/>
            <w:lang w:val="en-US" w:eastAsia="en-US"/>
          </w:rPr>
          <w:delText>knowledgeable</w:delText>
        </w:r>
        <w:r w:rsidRPr="00C166B3" w:rsidDel="0042745A">
          <w:rPr>
            <w:rFonts w:ascii="Arial" w:hAnsi="Arial" w:cs="Arial"/>
            <w:sz w:val="24"/>
            <w:szCs w:val="24"/>
            <w:lang w:val="en-US" w:eastAsia="en-US"/>
          </w:rPr>
          <w:delText xml:space="preserve"> member of the household gives data </w:delText>
        </w:r>
        <w:r w:rsidRPr="00C166B3" w:rsidDel="0042745A">
          <w:rPr>
            <w:rFonts w:ascii="Arial" w:hAnsi="Arial" w:cs="Arial"/>
            <w:sz w:val="24"/>
            <w:szCs w:val="24"/>
            <w:lang w:val="en-AU" w:eastAsia="en-US"/>
          </w:rPr>
          <w:delText>he/she is most familiar with.</w:delText>
        </w:r>
      </w:del>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225" w:name="_Toc491336837"/>
      <w:bookmarkStart w:id="226" w:name="_Toc491336838"/>
      <w:bookmarkEnd w:id="225"/>
      <w:bookmarkEnd w:id="226"/>
    </w:p>
    <w:p w14:paraId="026E9AFC" w14:textId="77777777" w:rsidR="00B45E9F" w:rsidRPr="00C166B3" w:rsidRDefault="00B45E9F">
      <w:pPr>
        <w:rPr>
          <w:rFonts w:ascii="Arial" w:hAnsi="Arial" w:cs="Arial"/>
          <w:b/>
          <w:color w:val="000000"/>
          <w:sz w:val="24"/>
          <w:szCs w:val="24"/>
          <w:lang w:val="en-US" w:eastAsia="en-US"/>
        </w:rPr>
      </w:pPr>
      <w:bookmarkStart w:id="227" w:name="_Toc146275322"/>
      <w:bookmarkStart w:id="228" w:name="_Toc146277037"/>
      <w:r w:rsidRPr="00C166B3">
        <w:rPr>
          <w:rFonts w:ascii="Arial" w:hAnsi="Arial" w:cs="Arial"/>
          <w:sz w:val="24"/>
          <w:szCs w:val="24"/>
        </w:rPr>
        <w:br w:type="page"/>
      </w:r>
    </w:p>
    <w:p w14:paraId="7C2A1035" w14:textId="779DF937" w:rsidR="00A370E8" w:rsidRPr="00C166B3" w:rsidRDefault="00A370E8" w:rsidP="00021C9C">
      <w:pPr>
        <w:pStyle w:val="Heading1"/>
        <w:rPr>
          <w:rFonts w:ascii="Arial" w:hAnsi="Arial" w:cs="Arial"/>
          <w:sz w:val="24"/>
          <w:szCs w:val="24"/>
        </w:rPr>
      </w:pPr>
      <w:r w:rsidRPr="00C166B3">
        <w:rPr>
          <w:rFonts w:ascii="Arial" w:hAnsi="Arial" w:cs="Arial"/>
          <w:sz w:val="24"/>
          <w:szCs w:val="24"/>
        </w:rPr>
        <w:lastRenderedPageBreak/>
        <w:t>DEFINITIONS AND CONCEPTS</w:t>
      </w:r>
      <w:bookmarkEnd w:id="227"/>
      <w:bookmarkEnd w:id="228"/>
    </w:p>
    <w:p w14:paraId="74BCBADC" w14:textId="0A06DB6F"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ins w:id="229" w:author="USER" w:date="2023-08-07T15:31:00Z">
        <w:r w:rsidR="007E37ED" w:rsidRPr="00C166B3">
          <w:rPr>
            <w:rFonts w:ascii="Arial" w:hAnsi="Arial" w:cs="Arial"/>
            <w:sz w:val="24"/>
            <w:szCs w:val="24"/>
            <w:lang w:val="en-US"/>
          </w:rPr>
          <w:t>identify and interview</w:t>
        </w:r>
      </w:ins>
      <w:del w:id="230" w:author="USER" w:date="2023-08-07T15:31:00Z">
        <w:r w:rsidRPr="00C166B3" w:rsidDel="007E37ED">
          <w:rPr>
            <w:rFonts w:ascii="Arial" w:hAnsi="Arial" w:cs="Arial"/>
            <w:sz w:val="24"/>
            <w:szCs w:val="24"/>
            <w:lang w:val="en-US"/>
          </w:rPr>
          <w:delText>count</w:delText>
        </w:r>
      </w:del>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231" w:name="_Toc146275323"/>
      <w:bookmarkStart w:id="232" w:name="_Toc146277038"/>
      <w:r w:rsidRPr="00C166B3">
        <w:rPr>
          <w:rFonts w:ascii="Arial" w:hAnsi="Arial" w:cs="Arial"/>
          <w:sz w:val="24"/>
          <w:szCs w:val="24"/>
          <w:lang w:val="en-GB" w:eastAsia="en-US"/>
        </w:rPr>
        <w:t>ENUMERATION AREA (EA):</w:t>
      </w:r>
      <w:bookmarkEnd w:id="231"/>
      <w:bookmarkEnd w:id="232"/>
      <w:r w:rsidRPr="00C166B3">
        <w:rPr>
          <w:rFonts w:ascii="Arial" w:hAnsi="Arial" w:cs="Arial"/>
          <w:sz w:val="24"/>
          <w:szCs w:val="24"/>
          <w:lang w:val="en-GB" w:eastAsia="en-US"/>
        </w:rPr>
        <w:t xml:space="preserve"> </w:t>
      </w:r>
    </w:p>
    <w:p w14:paraId="0FF54C4F" w14:textId="6D2945AC"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ins w:id="233" w:author="USER" w:date="2023-08-07T15:09:00Z">
        <w:r w:rsidR="004F23E0" w:rsidRPr="00C166B3">
          <w:rPr>
            <w:rFonts w:ascii="Arial" w:hAnsi="Arial" w:cs="Arial"/>
            <w:sz w:val="24"/>
            <w:szCs w:val="24"/>
            <w:lang w:val="en-GB" w:eastAsia="en-US"/>
          </w:rPr>
          <w:t>survey</w:t>
        </w:r>
      </w:ins>
      <w:del w:id="234" w:author="USER" w:date="2023-08-07T15:09:00Z">
        <w:r w:rsidR="00D67B00" w:rsidRPr="00C166B3" w:rsidDel="004F23E0">
          <w:rPr>
            <w:rFonts w:ascii="Arial" w:hAnsi="Arial" w:cs="Arial"/>
            <w:sz w:val="24"/>
            <w:szCs w:val="24"/>
            <w:lang w:val="en-GB" w:eastAsia="en-US"/>
          </w:rPr>
          <w:delText>census</w:delText>
        </w:r>
      </w:del>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235" w:name="_Toc146275324"/>
      <w:bookmarkStart w:id="236" w:name="_Toc146277039"/>
      <w:r w:rsidRPr="00C166B3">
        <w:rPr>
          <w:rFonts w:ascii="Arial" w:hAnsi="Arial" w:cs="Arial"/>
          <w:sz w:val="24"/>
          <w:szCs w:val="24"/>
          <w:lang w:val="en-GB" w:eastAsia="en-US"/>
        </w:rPr>
        <w:t>VILLAGE:</w:t>
      </w:r>
      <w:bookmarkEnd w:id="235"/>
      <w:bookmarkEnd w:id="236"/>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237" w:name="_Toc146275325"/>
      <w:bookmarkStart w:id="238" w:name="_Toc146277040"/>
      <w:r w:rsidRPr="00C166B3">
        <w:rPr>
          <w:rFonts w:ascii="Arial" w:hAnsi="Arial" w:cs="Arial"/>
          <w:sz w:val="24"/>
          <w:szCs w:val="24"/>
          <w:lang w:val="en-GB" w:eastAsia="en-US"/>
        </w:rPr>
        <w:t>PLACE</w:t>
      </w:r>
      <w:bookmarkEnd w:id="237"/>
      <w:bookmarkEnd w:id="238"/>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239" w:name="_Toc146275326"/>
      <w:bookmarkStart w:id="240" w:name="_Toc146277041"/>
      <w:r w:rsidRPr="00C166B3">
        <w:rPr>
          <w:rFonts w:ascii="Arial" w:hAnsi="Arial" w:cs="Arial"/>
          <w:sz w:val="24"/>
          <w:szCs w:val="24"/>
          <w:lang w:val="en-GB" w:eastAsia="en-US"/>
        </w:rPr>
        <w:t>HOUSEHOLD:</w:t>
      </w:r>
      <w:bookmarkEnd w:id="239"/>
      <w:bookmarkEnd w:id="240"/>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241" w:name="_Toc146275327"/>
      <w:bookmarkStart w:id="242" w:name="_Toc146277042"/>
      <w:r w:rsidRPr="00C166B3">
        <w:rPr>
          <w:rFonts w:ascii="Arial" w:hAnsi="Arial" w:cs="Arial"/>
          <w:sz w:val="24"/>
          <w:szCs w:val="24"/>
        </w:rPr>
        <w:t>HEAD OF HOUSEHOLD:</w:t>
      </w:r>
      <w:bookmarkEnd w:id="241"/>
      <w:bookmarkEnd w:id="242"/>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243" w:name="_Toc146275328"/>
      <w:bookmarkStart w:id="244" w:name="_Toc146277043"/>
      <w:commentRangeStart w:id="245"/>
      <w:r w:rsidRPr="00C166B3">
        <w:rPr>
          <w:rFonts w:ascii="Arial" w:hAnsi="Arial" w:cs="Arial"/>
          <w:sz w:val="24"/>
          <w:szCs w:val="24"/>
        </w:rPr>
        <w:t>DWELLING UNIT (DU)</w:t>
      </w:r>
      <w:bookmarkEnd w:id="243"/>
      <w:bookmarkEnd w:id="244"/>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245"/>
      <w:r w:rsidR="00621482" w:rsidRPr="00C166B3">
        <w:rPr>
          <w:rStyle w:val="CommentReference"/>
          <w:rFonts w:ascii="Arial" w:hAnsi="Arial" w:cs="Arial"/>
          <w:sz w:val="24"/>
          <w:szCs w:val="24"/>
          <w:rPrChange w:id="246" w:author="pachalo chizala" w:date="2023-05-07T19:13:00Z">
            <w:rPr>
              <w:rStyle w:val="CommentReference"/>
            </w:rPr>
          </w:rPrChange>
        </w:rPr>
        <w:commentReference w:id="245"/>
      </w:r>
    </w:p>
    <w:p w14:paraId="3F5B5394" w14:textId="77777777" w:rsidR="00A370E8" w:rsidRPr="00C166B3" w:rsidRDefault="00A370E8" w:rsidP="0098717B">
      <w:pPr>
        <w:pStyle w:val="Heading2"/>
        <w:rPr>
          <w:rFonts w:ascii="Arial" w:hAnsi="Arial" w:cs="Arial"/>
          <w:i/>
          <w:sz w:val="24"/>
          <w:szCs w:val="24"/>
        </w:rPr>
      </w:pPr>
      <w:bookmarkStart w:id="247" w:name="_Toc146275329"/>
      <w:bookmarkStart w:id="248" w:name="_Toc146277044"/>
      <w:r w:rsidRPr="00C166B3">
        <w:rPr>
          <w:rFonts w:ascii="Arial" w:hAnsi="Arial" w:cs="Arial"/>
          <w:sz w:val="24"/>
          <w:szCs w:val="24"/>
        </w:rPr>
        <w:lastRenderedPageBreak/>
        <w:t>ROOM</w:t>
      </w:r>
      <w:bookmarkEnd w:id="247"/>
      <w:bookmarkEnd w:id="248"/>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249" w:name="_Toc146275330"/>
      <w:bookmarkStart w:id="250" w:name="_Toc146277045"/>
      <w:r w:rsidRPr="00C166B3">
        <w:rPr>
          <w:rFonts w:ascii="Arial" w:hAnsi="Arial" w:cs="Arial"/>
          <w:sz w:val="24"/>
          <w:szCs w:val="24"/>
        </w:rPr>
        <w:t>CALENDAR OF EVENTS</w:t>
      </w:r>
      <w:bookmarkEnd w:id="249"/>
      <w:bookmarkEnd w:id="250"/>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251" w:name="_Toc146275331"/>
      <w:bookmarkStart w:id="252" w:name="_Toc146277046"/>
      <w:r w:rsidRPr="00C166B3">
        <w:rPr>
          <w:rFonts w:ascii="Arial" w:hAnsi="Arial" w:cs="Arial"/>
          <w:sz w:val="24"/>
          <w:szCs w:val="24"/>
        </w:rPr>
        <w:t>CALL-BACK VISIT</w:t>
      </w:r>
      <w:bookmarkEnd w:id="251"/>
      <w:bookmarkEnd w:id="252"/>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253" w:name="_Toc146275332"/>
      <w:bookmarkStart w:id="254" w:name="_Toc146277047"/>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253"/>
      <w:bookmarkEnd w:id="254"/>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55" w:name="_Toc491336839"/>
      <w:bookmarkStart w:id="256" w:name="_Toc146275333"/>
      <w:bookmarkStart w:id="257" w:name="_Toc146277048"/>
      <w:bookmarkEnd w:id="255"/>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256"/>
      <w:bookmarkEnd w:id="257"/>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258" w:name="_Toc146275334"/>
      <w:bookmarkStart w:id="259" w:name="_Toc146277049"/>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258"/>
      <w:bookmarkEnd w:id="259"/>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77777777" w:rsidR="00691A9A" w:rsidRPr="00C166B3" w:rsidRDefault="00691A9A" w:rsidP="00691A9A">
      <w:pPr>
        <w:spacing w:before="100" w:beforeAutospacing="1" w:after="100" w:afterAutospacing="1"/>
        <w:rPr>
          <w:rFonts w:ascii="Arial" w:hAnsi="Arial" w:cs="Arial"/>
          <w:color w:val="000000"/>
          <w:sz w:val="24"/>
          <w:szCs w:val="24"/>
          <w:highlight w:val="yellow"/>
          <w:lang w:val="en-US" w:eastAsia="en-US"/>
        </w:rPr>
      </w:pPr>
      <w:r w:rsidRPr="00C166B3">
        <w:rPr>
          <w:rFonts w:ascii="Arial" w:hAnsi="Arial" w:cs="Arial"/>
          <w:color w:val="000000"/>
          <w:sz w:val="24"/>
          <w:szCs w:val="24"/>
          <w:highlight w:val="yellow"/>
          <w:lang w:val="en-US" w:eastAsia="en-US"/>
        </w:rPr>
        <w:t>Hello, my name is ......................................... I am working with </w:t>
      </w:r>
      <w:r w:rsidRPr="00C166B3">
        <w:rPr>
          <w:rFonts w:ascii="Arial" w:hAnsi="Arial" w:cs="Arial"/>
          <w:b/>
          <w:bCs/>
          <w:color w:val="000000"/>
          <w:sz w:val="24"/>
          <w:szCs w:val="24"/>
          <w:highlight w:val="yellow"/>
          <w:lang w:val="en-US" w:eastAsia="en-US"/>
        </w:rPr>
        <w:t xml:space="preserve">National Statistical </w:t>
      </w:r>
      <w:proofErr w:type="gramStart"/>
      <w:r w:rsidRPr="00C166B3">
        <w:rPr>
          <w:rFonts w:ascii="Arial" w:hAnsi="Arial" w:cs="Arial"/>
          <w:b/>
          <w:bCs/>
          <w:color w:val="000000"/>
          <w:sz w:val="24"/>
          <w:szCs w:val="24"/>
          <w:highlight w:val="yellow"/>
          <w:lang w:val="en-US" w:eastAsia="en-US"/>
        </w:rPr>
        <w:t>Office(</w:t>
      </w:r>
      <w:proofErr w:type="gramEnd"/>
      <w:r w:rsidRPr="00C166B3">
        <w:rPr>
          <w:rFonts w:ascii="Arial" w:hAnsi="Arial" w:cs="Arial"/>
          <w:b/>
          <w:bCs/>
          <w:color w:val="000000"/>
          <w:sz w:val="24"/>
          <w:szCs w:val="24"/>
          <w:highlight w:val="yellow"/>
          <w:lang w:val="en-US" w:eastAsia="en-US"/>
        </w:rPr>
        <w:t>NSO).</w:t>
      </w:r>
      <w:r w:rsidRPr="00C166B3">
        <w:rPr>
          <w:rFonts w:ascii="Arial" w:hAnsi="Arial" w:cs="Arial"/>
          <w:color w:val="000000"/>
          <w:sz w:val="24"/>
          <w:szCs w:val="24"/>
          <w:highlight w:val="yellow"/>
          <w:lang w:val="en-US" w:eastAsia="en-US"/>
        </w:rPr>
        <w:t> We are conducting a survey on </w:t>
      </w:r>
      <w:r w:rsidRPr="00C166B3">
        <w:rPr>
          <w:rFonts w:ascii="Arial" w:hAnsi="Arial" w:cs="Arial"/>
          <w:color w:val="000000"/>
          <w:sz w:val="24"/>
          <w:szCs w:val="24"/>
          <w:highlight w:val="yellow"/>
          <w:lang w:val="en-GB" w:eastAsia="en-US"/>
        </w:rPr>
        <w:t>Labour force and working conditions of persons aged 15 to 64 as well as its impact on children between 5 to 17. Your household is among the randomly selected households the survey questions will be administered to</w:t>
      </w:r>
      <w:r w:rsidRPr="00C166B3">
        <w:rPr>
          <w:rFonts w:ascii="Arial" w:hAnsi="Arial" w:cs="Arial"/>
          <w:color w:val="000000"/>
          <w:sz w:val="24"/>
          <w:szCs w:val="24"/>
          <w:highlight w:val="yellow"/>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C166B3" w:rsidRDefault="00691A9A" w:rsidP="00691A9A">
      <w:pPr>
        <w:spacing w:before="100" w:beforeAutospacing="1" w:after="100" w:afterAutospacing="1"/>
        <w:rPr>
          <w:rFonts w:ascii="Arial" w:hAnsi="Arial" w:cs="Arial"/>
          <w:color w:val="000000"/>
          <w:sz w:val="24"/>
          <w:szCs w:val="24"/>
          <w:highlight w:val="yellow"/>
          <w:lang w:val="en-US" w:eastAsia="en-US"/>
        </w:rPr>
      </w:pPr>
      <w:r w:rsidRPr="00C166B3">
        <w:rPr>
          <w:rFonts w:ascii="Arial" w:hAnsi="Arial" w:cs="Arial"/>
          <w:color w:val="000000"/>
          <w:sz w:val="24"/>
          <w:szCs w:val="24"/>
          <w:highlight w:val="yellow"/>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C166B3">
        <w:rPr>
          <w:rFonts w:ascii="Arial" w:hAnsi="Arial" w:cs="Arial"/>
          <w:color w:val="000000"/>
          <w:sz w:val="24"/>
          <w:szCs w:val="24"/>
          <w:highlight w:val="yellow"/>
          <w:lang w:val="en-US" w:eastAsia="en-US"/>
        </w:rPr>
        <w:t>May I start the interview?  (</w:t>
      </w:r>
      <w:r w:rsidRPr="00C166B3">
        <w:rPr>
          <w:rFonts w:ascii="Arial" w:hAnsi="Arial" w:cs="Arial"/>
          <w:i/>
          <w:iCs/>
          <w:color w:val="000000"/>
          <w:sz w:val="24"/>
          <w:szCs w:val="24"/>
          <w:highlight w:val="yellow"/>
          <w:lang w:val="en-US" w:eastAsia="en-US"/>
        </w:rPr>
        <w:t>Yes/No</w:t>
      </w:r>
      <w:r w:rsidRPr="00C166B3">
        <w:rPr>
          <w:rFonts w:ascii="Arial" w:hAnsi="Arial" w:cs="Arial"/>
          <w:color w:val="000000"/>
          <w:sz w:val="24"/>
          <w:szCs w:val="24"/>
          <w:highlight w:val="yellow"/>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w:t>
      </w:r>
      <w:r w:rsidRPr="00C166B3">
        <w:rPr>
          <w:rFonts w:ascii="Arial" w:hAnsi="Arial" w:cs="Arial"/>
          <w:sz w:val="24"/>
          <w:szCs w:val="24"/>
          <w:lang w:val="en-GB" w:eastAsia="x-none"/>
        </w:rPr>
        <w:lastRenderedPageBreak/>
        <w:t>decision making, 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60" w:name="_Toc146275335"/>
      <w:bookmarkStart w:id="261" w:name="_Toc146277050"/>
      <w:r w:rsidRPr="00C166B3">
        <w:rPr>
          <w:rFonts w:ascii="Arial" w:hAnsi="Arial" w:cs="Arial"/>
          <w:sz w:val="24"/>
          <w:szCs w:val="24"/>
          <w:lang w:val="en-GB" w:eastAsia="en-US"/>
        </w:rPr>
        <w:t>CONFIDENTIALITY</w:t>
      </w:r>
      <w:bookmarkEnd w:id="260"/>
      <w:bookmarkEnd w:id="261"/>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rsidP="00733136">
      <w:pPr>
        <w:numPr>
          <w:ilvl w:val="0"/>
          <w:numId w:val="120"/>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rsidP="00733136">
      <w:pPr>
        <w:numPr>
          <w:ilvl w:val="0"/>
          <w:numId w:val="120"/>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7777777" w:rsidR="00A370E8" w:rsidRPr="00C166B3" w:rsidRDefault="00A370E8" w:rsidP="00733136">
      <w:pPr>
        <w:numPr>
          <w:ilvl w:val="0"/>
          <w:numId w:val="120"/>
        </w:numPr>
        <w:rPr>
          <w:rFonts w:ascii="Arial" w:hAnsi="Arial" w:cs="Arial"/>
          <w:sz w:val="24"/>
          <w:szCs w:val="24"/>
          <w:lang w:val="en-GB" w:eastAsia="en-US"/>
        </w:rPr>
      </w:pPr>
      <w:r w:rsidRPr="00C166B3">
        <w:rPr>
          <w:rFonts w:ascii="Arial" w:hAnsi="Arial" w:cs="Arial"/>
          <w:sz w:val="24"/>
          <w:szCs w:val="24"/>
          <w:lang w:val="en-US"/>
        </w:rPr>
        <w:t>You will be supplied with a</w:t>
      </w:r>
      <w:del w:id="262" w:author="USER" w:date="2023-08-08T09:36:00Z">
        <w:r w:rsidRPr="00C166B3" w:rsidDel="001A4844">
          <w:rPr>
            <w:rFonts w:ascii="Arial" w:hAnsi="Arial" w:cs="Arial"/>
            <w:sz w:val="24"/>
            <w:szCs w:val="24"/>
            <w:lang w:val="en-GB" w:eastAsia="en-US"/>
          </w:rPr>
          <w:delText>a</w:delText>
        </w:r>
      </w:del>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263" w:name="_Toc508697341"/>
      <w:bookmarkStart w:id="264" w:name="_Toc508697598"/>
      <w:bookmarkStart w:id="265" w:name="_Toc146275336"/>
      <w:bookmarkStart w:id="266" w:name="_Toc146277051"/>
      <w:bookmarkEnd w:id="263"/>
      <w:bookmarkEnd w:id="264"/>
      <w:r w:rsidRPr="00C166B3">
        <w:rPr>
          <w:rFonts w:ascii="Arial" w:hAnsi="Arial" w:cs="Arial"/>
          <w:sz w:val="24"/>
          <w:szCs w:val="24"/>
        </w:rPr>
        <w:t>PENALTIES</w:t>
      </w:r>
      <w:bookmarkEnd w:id="265"/>
      <w:bookmarkEnd w:id="266"/>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67" w:name="_Toc508697343"/>
      <w:bookmarkStart w:id="268" w:name="_Toc508697600"/>
      <w:bookmarkStart w:id="269" w:name="_Toc491336840"/>
      <w:bookmarkStart w:id="270" w:name="_Toc146275337"/>
      <w:bookmarkStart w:id="271" w:name="_Toc146277052"/>
      <w:bookmarkEnd w:id="267"/>
      <w:bookmarkEnd w:id="268"/>
      <w:bookmarkEnd w:id="269"/>
      <w:r w:rsidRPr="00C166B3">
        <w:rPr>
          <w:rFonts w:ascii="Arial" w:hAnsi="Arial" w:cs="Arial"/>
          <w:sz w:val="24"/>
          <w:szCs w:val="24"/>
          <w:lang w:val="en-GB" w:eastAsia="en-US"/>
        </w:rPr>
        <w:t>PRE-ENUMERATION ARRANGEMENTS</w:t>
      </w:r>
      <w:bookmarkEnd w:id="270"/>
      <w:bookmarkEnd w:id="271"/>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pPr>
        <w:spacing w:after="240"/>
        <w:jc w:val="both"/>
        <w:rPr>
          <w:rFonts w:ascii="Arial" w:hAnsi="Arial" w:cs="Arial"/>
          <w:sz w:val="24"/>
          <w:szCs w:val="24"/>
          <w:lang w:val="en-GB" w:eastAsia="en-US"/>
        </w:rPr>
        <w:pPrChange w:id="272" w:author="pachalo chizala" w:date="2023-05-07T00:51:00Z">
          <w:pPr>
            <w:jc w:val="both"/>
          </w:pPr>
        </w:pPrChange>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rsidP="00733136">
      <w:pPr>
        <w:numPr>
          <w:ilvl w:val="0"/>
          <w:numId w:val="121"/>
        </w:numPr>
        <w:rPr>
          <w:rFonts w:ascii="Arial" w:hAnsi="Arial" w:cs="Arial"/>
          <w:b/>
          <w:sz w:val="24"/>
          <w:szCs w:val="24"/>
        </w:rPr>
      </w:pPr>
      <w:proofErr w:type="spellStart"/>
      <w:r w:rsidRPr="00C166B3">
        <w:rPr>
          <w:rFonts w:ascii="Arial" w:hAnsi="Arial" w:cs="Arial"/>
          <w:b/>
          <w:sz w:val="24"/>
          <w:szCs w:val="24"/>
        </w:rPr>
        <w:t>Meet</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Village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Headman</w:t>
      </w:r>
      <w:proofErr w:type="spellEnd"/>
      <w:r w:rsidRPr="00C166B3">
        <w:rPr>
          <w:rFonts w:ascii="Arial" w:hAnsi="Arial" w:cs="Arial"/>
          <w:b/>
          <w:sz w:val="24"/>
          <w:szCs w:val="24"/>
        </w:rPr>
        <w:t xml:space="preserve"> or </w:t>
      </w:r>
      <w:proofErr w:type="spellStart"/>
      <w:r w:rsidRPr="00C166B3">
        <w:rPr>
          <w:rFonts w:ascii="Arial" w:hAnsi="Arial" w:cs="Arial"/>
          <w:b/>
          <w:sz w:val="24"/>
          <w:szCs w:val="24"/>
        </w:rPr>
        <w:t>Headwoman</w:t>
      </w:r>
      <w:proofErr w:type="spellEnd"/>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73" w:name="_Toc491336841"/>
      <w:bookmarkStart w:id="274" w:name="_Toc146275338"/>
      <w:bookmarkStart w:id="275" w:name="_Toc146277053"/>
      <w:bookmarkEnd w:id="273"/>
      <w:r w:rsidRPr="00C166B3">
        <w:rPr>
          <w:rFonts w:ascii="Arial" w:hAnsi="Arial" w:cs="Arial"/>
          <w:sz w:val="24"/>
          <w:szCs w:val="24"/>
          <w:lang w:val="en-US" w:eastAsia="en-US"/>
        </w:rPr>
        <w:t>ITEMS REQUIRED FOR FIELDWORK</w:t>
      </w:r>
      <w:bookmarkEnd w:id="274"/>
      <w:bookmarkEnd w:id="275"/>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pPr>
        <w:tabs>
          <w:tab w:val="left" w:pos="1069"/>
        </w:tabs>
        <w:spacing w:before="120"/>
        <w:jc w:val="both"/>
        <w:rPr>
          <w:rFonts w:ascii="Arial" w:hAnsi="Arial" w:cs="Arial"/>
          <w:sz w:val="24"/>
          <w:szCs w:val="24"/>
          <w:lang w:val="en-US" w:eastAsia="en-US"/>
        </w:rPr>
        <w:pPrChange w:id="276" w:author="USER" w:date="2023-08-08T09:46:00Z">
          <w:pPr>
            <w:numPr>
              <w:numId w:val="49"/>
            </w:numPr>
            <w:tabs>
              <w:tab w:val="left" w:pos="1069"/>
            </w:tabs>
            <w:spacing w:before="120"/>
            <w:ind w:left="1069" w:hanging="360"/>
            <w:jc w:val="both"/>
          </w:pPr>
        </w:pPrChange>
      </w:pPr>
      <w:ins w:id="277" w:author="USER" w:date="2023-08-08T09:46:00Z">
        <w:r w:rsidRPr="00C166B3">
          <w:rPr>
            <w:rFonts w:ascii="Arial" w:hAnsi="Arial" w:cs="Arial"/>
            <w:sz w:val="24"/>
            <w:szCs w:val="24"/>
            <w:lang w:val="en-US" w:eastAsia="en-US"/>
          </w:rPr>
          <w:t xml:space="preserve">    </w:t>
        </w:r>
      </w:ins>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rsidP="00F70935">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78" w:name="_Toc508697346"/>
      <w:bookmarkStart w:id="279" w:name="_Toc508697603"/>
      <w:bookmarkStart w:id="280" w:name="_Toc491336842"/>
      <w:bookmarkStart w:id="281" w:name="_Toc146275339"/>
      <w:bookmarkStart w:id="282" w:name="_Toc146277054"/>
      <w:bookmarkEnd w:id="278"/>
      <w:bookmarkEnd w:id="279"/>
      <w:bookmarkEnd w:id="280"/>
      <w:r w:rsidRPr="00C166B3">
        <w:rPr>
          <w:rFonts w:ascii="Arial" w:hAnsi="Arial" w:cs="Arial"/>
          <w:sz w:val="24"/>
          <w:szCs w:val="24"/>
        </w:rPr>
        <w:t>INTERVIEWING PROCEDURES</w:t>
      </w:r>
      <w:bookmarkEnd w:id="281"/>
      <w:bookmarkEnd w:id="282"/>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rsidP="00733136">
      <w:pPr>
        <w:numPr>
          <w:ilvl w:val="0"/>
          <w:numId w:val="122"/>
        </w:numPr>
        <w:rPr>
          <w:ins w:id="283" w:author="USER" w:date="2023-08-08T09:49:00Z"/>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pPr>
        <w:ind w:left="720"/>
        <w:rPr>
          <w:rFonts w:ascii="Arial" w:hAnsi="Arial" w:cs="Arial"/>
          <w:sz w:val="24"/>
          <w:szCs w:val="24"/>
          <w:lang w:val="en-GB" w:eastAsia="en-US"/>
        </w:rPr>
        <w:pPrChange w:id="284" w:author="USER" w:date="2023-08-08T09:50:00Z">
          <w:pPr>
            <w:numPr>
              <w:numId w:val="122"/>
            </w:numPr>
            <w:ind w:left="720" w:hanging="360"/>
          </w:pPr>
        </w:pPrChange>
      </w:pPr>
    </w:p>
    <w:p w14:paraId="29A9EC3E" w14:textId="77777777" w:rsidR="005B67C5" w:rsidRPr="00C166B3" w:rsidRDefault="00A370E8" w:rsidP="00733136">
      <w:pPr>
        <w:numPr>
          <w:ilvl w:val="0"/>
          <w:numId w:val="122"/>
        </w:numPr>
        <w:rPr>
          <w:ins w:id="285" w:author="USER" w:date="2023-08-08T09:50:00Z"/>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pPr>
        <w:ind w:left="720"/>
        <w:rPr>
          <w:rFonts w:ascii="Arial" w:hAnsi="Arial" w:cs="Arial"/>
          <w:sz w:val="24"/>
          <w:szCs w:val="24"/>
          <w:lang w:val="en-GB" w:eastAsia="en-US"/>
        </w:rPr>
        <w:pPrChange w:id="286" w:author="USER" w:date="2023-08-08T09:50:00Z">
          <w:pPr>
            <w:numPr>
              <w:numId w:val="122"/>
            </w:numPr>
            <w:ind w:left="720" w:hanging="360"/>
          </w:pPr>
        </w:pPrChange>
      </w:pPr>
    </w:p>
    <w:p w14:paraId="76D8D62B"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166B3" w:rsidRDefault="00A370E8" w:rsidP="00733136">
      <w:pPr>
        <w:numPr>
          <w:ilvl w:val="0"/>
          <w:numId w:val="122"/>
        </w:numPr>
        <w:rPr>
          <w:ins w:id="287" w:author="USER" w:date="2023-08-08T09:51:00Z"/>
          <w:rFonts w:ascii="Arial" w:hAnsi="Arial" w:cs="Arial"/>
          <w:sz w:val="24"/>
          <w:szCs w:val="24"/>
          <w:lang w:val="en-GB" w:eastAsia="en-US"/>
          <w:rPrChange w:id="288" w:author="USER" w:date="2023-08-08T09:51:00Z">
            <w:rPr>
              <w:ins w:id="289" w:author="USER" w:date="2023-08-08T09:51:00Z"/>
              <w:rFonts w:ascii="Bookman Old Style" w:hAnsi="Bookman Old Style"/>
              <w:lang w:val="en-US" w:eastAsia="en-US"/>
            </w:rPr>
          </w:rPrChange>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pPr>
        <w:ind w:left="720"/>
        <w:rPr>
          <w:rFonts w:ascii="Arial" w:hAnsi="Arial" w:cs="Arial"/>
          <w:sz w:val="24"/>
          <w:szCs w:val="24"/>
          <w:lang w:val="en-GB" w:eastAsia="en-US"/>
        </w:rPr>
        <w:pPrChange w:id="290" w:author="USER" w:date="2023-08-08T09:51:00Z">
          <w:pPr>
            <w:numPr>
              <w:numId w:val="122"/>
            </w:numPr>
            <w:ind w:left="720" w:hanging="360"/>
          </w:pPr>
        </w:pPrChange>
      </w:pPr>
    </w:p>
    <w:p w14:paraId="64BC1DE9"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Before you leave a household, you must check if there are any outbuildings – </w:t>
      </w:r>
      <w:proofErr w:type="gramStart"/>
      <w:r w:rsidRPr="00C166B3">
        <w:rPr>
          <w:rFonts w:ascii="Arial" w:hAnsi="Arial" w:cs="Arial"/>
          <w:sz w:val="24"/>
          <w:szCs w:val="24"/>
          <w:lang w:val="en-GB" w:eastAsia="en-US"/>
        </w:rPr>
        <w:t>e.g.</w:t>
      </w:r>
      <w:proofErr w:type="gramEnd"/>
      <w:r w:rsidRPr="00C166B3">
        <w:rPr>
          <w:rFonts w:ascii="Arial" w:hAnsi="Arial" w:cs="Arial"/>
          <w:sz w:val="24"/>
          <w:szCs w:val="24"/>
          <w:lang w:val="en-GB" w:eastAsia="en-US"/>
        </w:rPr>
        <w:t xml:space="preserve">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rsidP="00733136">
      <w:pPr>
        <w:numPr>
          <w:ilvl w:val="0"/>
          <w:numId w:val="122"/>
        </w:numPr>
        <w:rPr>
          <w:ins w:id="291" w:author="USER" w:date="2023-08-08T09:51:00Z"/>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pPr>
        <w:ind w:left="720"/>
        <w:rPr>
          <w:rFonts w:ascii="Arial" w:hAnsi="Arial" w:cs="Arial"/>
          <w:sz w:val="24"/>
          <w:szCs w:val="24"/>
          <w:lang w:val="en-GB" w:eastAsia="en-US"/>
        </w:rPr>
        <w:pPrChange w:id="292" w:author="USER" w:date="2023-08-08T09:51:00Z">
          <w:pPr>
            <w:numPr>
              <w:numId w:val="122"/>
            </w:numPr>
            <w:ind w:left="720" w:hanging="360"/>
          </w:pPr>
        </w:pPrChange>
      </w:pPr>
    </w:p>
    <w:p w14:paraId="43A9761F"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93" w:name="_Toc491336844"/>
      <w:bookmarkStart w:id="294" w:name="_Toc491336845"/>
      <w:bookmarkStart w:id="295" w:name="_Toc146275340"/>
      <w:bookmarkStart w:id="296" w:name="_Toc146277055"/>
      <w:bookmarkEnd w:id="293"/>
      <w:bookmarkEnd w:id="294"/>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95"/>
      <w:bookmarkEnd w:id="296"/>
    </w:p>
    <w:p w14:paraId="1E69936F" w14:textId="77777777" w:rsidR="00A370E8" w:rsidRPr="00C166B3" w:rsidRDefault="00A370E8" w:rsidP="00FA5445">
      <w:pPr>
        <w:pStyle w:val="Heading3"/>
        <w:rPr>
          <w:rFonts w:ascii="Arial" w:hAnsi="Arial" w:cs="Arial"/>
          <w:sz w:val="24"/>
          <w:szCs w:val="24"/>
          <w:lang w:val="en-GB" w:eastAsia="en-US"/>
        </w:rPr>
      </w:pPr>
      <w:bookmarkStart w:id="297" w:name="_Toc491336846"/>
      <w:bookmarkStart w:id="298" w:name="_Toc146275341"/>
      <w:bookmarkStart w:id="299" w:name="_Toc146277056"/>
      <w:bookmarkEnd w:id="297"/>
      <w:r w:rsidRPr="00C166B3">
        <w:rPr>
          <w:rFonts w:ascii="Arial" w:hAnsi="Arial" w:cs="Arial"/>
          <w:sz w:val="24"/>
          <w:szCs w:val="24"/>
          <w:lang w:val="en-GB" w:eastAsia="en-US"/>
        </w:rPr>
        <w:t>HOW TO ASK QUESTIONS</w:t>
      </w:r>
      <w:bookmarkEnd w:id="298"/>
      <w:bookmarkEnd w:id="299"/>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rsidP="00733136">
      <w:pPr>
        <w:numPr>
          <w:ilvl w:val="0"/>
          <w:numId w:val="50"/>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rsidP="00733136">
      <w:pPr>
        <w:numPr>
          <w:ilvl w:val="0"/>
          <w:numId w:val="5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300" w:name="_Toc491336847"/>
      <w:bookmarkStart w:id="301" w:name="_Toc146275342"/>
      <w:bookmarkStart w:id="302" w:name="_Toc146277057"/>
      <w:bookmarkEnd w:id="300"/>
      <w:r w:rsidRPr="00C166B3">
        <w:rPr>
          <w:rFonts w:ascii="Arial" w:hAnsi="Arial" w:cs="Arial"/>
          <w:sz w:val="24"/>
          <w:szCs w:val="24"/>
          <w:lang w:val="en-GB" w:eastAsia="en-US"/>
        </w:rPr>
        <w:t>HOW TO PROBE</w:t>
      </w:r>
      <w:bookmarkEnd w:id="301"/>
      <w:bookmarkEnd w:id="302"/>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rsidP="00733136">
      <w:pPr>
        <w:numPr>
          <w:ilvl w:val="0"/>
          <w:numId w:val="124"/>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rsidP="00733136">
      <w:pPr>
        <w:numPr>
          <w:ilvl w:val="0"/>
          <w:numId w:val="124"/>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303" w:name="_Toc491336848"/>
      <w:bookmarkStart w:id="304" w:name="_Toc146275343"/>
      <w:bookmarkStart w:id="305" w:name="_Toc146277058"/>
      <w:bookmarkEnd w:id="303"/>
      <w:r w:rsidRPr="00C166B3">
        <w:rPr>
          <w:rFonts w:ascii="Arial" w:hAnsi="Arial" w:cs="Arial"/>
          <w:sz w:val="24"/>
          <w:szCs w:val="24"/>
          <w:lang w:val="en-GB" w:eastAsia="en-US"/>
        </w:rPr>
        <w:t>IMPORTANCE OF USING NEUTRAL PROBES</w:t>
      </w:r>
      <w:bookmarkEnd w:id="304"/>
      <w:bookmarkEnd w:id="305"/>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306" w:name="_Toc146275344"/>
      <w:bookmarkStart w:id="307" w:name="_Toc146277059"/>
      <w:r w:rsidRPr="00C166B3">
        <w:rPr>
          <w:rFonts w:ascii="Arial" w:hAnsi="Arial" w:cs="Arial"/>
          <w:sz w:val="24"/>
          <w:szCs w:val="24"/>
        </w:rPr>
        <w:lastRenderedPageBreak/>
        <w:t>TYPES OF INTERVIEWS</w:t>
      </w:r>
      <w:bookmarkEnd w:id="306"/>
      <w:bookmarkEnd w:id="307"/>
    </w:p>
    <w:p w14:paraId="5F1CD452" w14:textId="1144E63B" w:rsidR="00A370E8" w:rsidRPr="00C166B3" w:rsidRDefault="00FA67E2">
      <w:pPr>
        <w:pStyle w:val="Heading4"/>
        <w:rPr>
          <w:rFonts w:ascii="Arial" w:hAnsi="Arial" w:cs="Arial"/>
          <w:sz w:val="24"/>
          <w:szCs w:val="24"/>
        </w:rPr>
      </w:pPr>
      <w:ins w:id="308" w:author="USER" w:date="2023-08-08T09:58:00Z">
        <w:r w:rsidRPr="00C166B3">
          <w:rPr>
            <w:rFonts w:ascii="Arial" w:hAnsi="Arial" w:cs="Arial"/>
            <w:sz w:val="24"/>
            <w:szCs w:val="24"/>
          </w:rPr>
          <w:t xml:space="preserve"> </w:t>
        </w:r>
      </w:ins>
      <w:proofErr w:type="spellStart"/>
      <w:r w:rsidR="00A370E8" w:rsidRPr="00C166B3">
        <w:rPr>
          <w:rFonts w:ascii="Arial" w:hAnsi="Arial" w:cs="Arial"/>
          <w:sz w:val="24"/>
          <w:szCs w:val="24"/>
        </w:rPr>
        <w:t>Regular</w:t>
      </w:r>
      <w:proofErr w:type="spellEnd"/>
      <w:r w:rsidR="00A370E8" w:rsidRPr="00C166B3">
        <w:rPr>
          <w:rFonts w:ascii="Arial" w:hAnsi="Arial" w:cs="Arial"/>
          <w:sz w:val="24"/>
          <w:szCs w:val="24"/>
        </w:rPr>
        <w:t xml:space="preserve"> </w:t>
      </w:r>
      <w:proofErr w:type="spellStart"/>
      <w:r w:rsidR="00A370E8" w:rsidRPr="00C166B3">
        <w:rPr>
          <w:rFonts w:ascii="Arial" w:hAnsi="Arial" w:cs="Arial"/>
          <w:sz w:val="24"/>
          <w:szCs w:val="24"/>
        </w:rPr>
        <w:t>Interview</w:t>
      </w:r>
      <w:proofErr w:type="spellEnd"/>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ins w:id="309" w:author="USER" w:date="2023-08-08T09:58:00Z">
        <w:r w:rsidRPr="00C166B3">
          <w:rPr>
            <w:rFonts w:ascii="Arial" w:hAnsi="Arial" w:cs="Arial"/>
            <w:sz w:val="24"/>
            <w:szCs w:val="24"/>
            <w:lang w:val="en-US"/>
          </w:rPr>
          <w:t xml:space="preserve"> </w:t>
        </w:r>
      </w:ins>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310" w:name="_Toc146275345"/>
      <w:bookmarkStart w:id="311" w:name="_Toc146277060"/>
      <w:r w:rsidRPr="00C166B3">
        <w:rPr>
          <w:rFonts w:ascii="Arial" w:hAnsi="Arial" w:cs="Arial"/>
          <w:sz w:val="24"/>
          <w:szCs w:val="24"/>
        </w:rPr>
        <w:t>AFTER THE INTERVIEW</w:t>
      </w:r>
      <w:bookmarkEnd w:id="310"/>
      <w:bookmarkEnd w:id="311"/>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rsidP="00733136">
      <w:pPr>
        <w:numPr>
          <w:ilvl w:val="0"/>
          <w:numId w:val="126"/>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312" w:name="_Toc146275346"/>
      <w:bookmarkStart w:id="313" w:name="_Toc146277061"/>
      <w:r w:rsidRPr="00C166B3">
        <w:rPr>
          <w:rFonts w:ascii="Arial" w:hAnsi="Arial" w:cs="Arial"/>
          <w:sz w:val="24"/>
          <w:szCs w:val="24"/>
        </w:rPr>
        <w:t>END OF THE DAY PROCEDURES</w:t>
      </w:r>
      <w:bookmarkEnd w:id="312"/>
      <w:bookmarkEnd w:id="313"/>
    </w:p>
    <w:p w14:paraId="7531CA15" w14:textId="77777777" w:rsidR="00957099" w:rsidRPr="00C166B3" w:rsidRDefault="00957099" w:rsidP="00733136">
      <w:pPr>
        <w:numPr>
          <w:ilvl w:val="0"/>
          <w:numId w:val="125"/>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ins w:id="314" w:author="USER" w:date="2023-08-08T10:00:00Z">
        <w:r w:rsidR="00FA67E2" w:rsidRPr="00C166B3">
          <w:rPr>
            <w:rFonts w:ascii="Arial" w:hAnsi="Arial" w:cs="Arial"/>
            <w:noProof/>
            <w:sz w:val="24"/>
            <w:szCs w:val="24"/>
            <w:lang w:val="en-US"/>
          </w:rPr>
          <w:t>.</w:t>
        </w:r>
      </w:ins>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315" w:name="_Toc146275347"/>
      <w:bookmarkStart w:id="316" w:name="_Toc146277062"/>
      <w:r w:rsidRPr="00C166B3">
        <w:rPr>
          <w:rFonts w:ascii="Arial" w:hAnsi="Arial" w:cs="Arial"/>
          <w:sz w:val="24"/>
          <w:szCs w:val="24"/>
        </w:rPr>
        <w:lastRenderedPageBreak/>
        <w:t>CHALLENGING SITUATIONS</w:t>
      </w:r>
      <w:bookmarkEnd w:id="315"/>
      <w:bookmarkEnd w:id="316"/>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317" w:name="_Toc146275348"/>
      <w:bookmarkStart w:id="318" w:name="_Toc146277063"/>
      <w:r w:rsidRPr="00C166B3">
        <w:rPr>
          <w:rFonts w:ascii="Arial" w:hAnsi="Arial" w:cs="Arial"/>
          <w:sz w:val="24"/>
          <w:szCs w:val="24"/>
        </w:rPr>
        <w:t>NO ONE HOME</w:t>
      </w:r>
      <w:bookmarkEnd w:id="317"/>
      <w:bookmarkEnd w:id="318"/>
    </w:p>
    <w:p w14:paraId="1EEB8A91" w14:textId="77777777" w:rsidR="00A370E8" w:rsidRPr="00C166B3" w:rsidRDefault="00A370E8" w:rsidP="00FA5445">
      <w:pPr>
        <w:spacing w:before="240"/>
        <w:rPr>
          <w:rFonts w:ascii="Arial" w:hAnsi="Arial" w:cs="Arial"/>
          <w:b/>
          <w:bCs/>
          <w:sz w:val="24"/>
          <w:szCs w:val="24"/>
          <w:lang w:val="en-US" w:eastAsia="x-none"/>
        </w:rPr>
      </w:pPr>
      <w:r w:rsidRPr="00C166B3">
        <w:rPr>
          <w:rFonts w:ascii="Arial" w:hAnsi="Arial" w:cs="Arial"/>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C166B3">
        <w:rPr>
          <w:rFonts w:ascii="Arial" w:hAnsi="Arial" w:cs="Arial"/>
          <w:b/>
          <w:bCs/>
          <w:sz w:val="24"/>
          <w:szCs w:val="24"/>
          <w:highlight w:val="yellow"/>
          <w:lang w:val="en-US" w:eastAsia="x-none"/>
        </w:rPr>
        <w:t>a</w:t>
      </w:r>
      <w:r w:rsidRPr="00C166B3">
        <w:rPr>
          <w:rFonts w:ascii="Arial" w:hAnsi="Arial" w:cs="Arial"/>
          <w:b/>
          <w:bCs/>
          <w:sz w:val="24"/>
          <w:szCs w:val="24"/>
          <w:highlight w:val="yellow"/>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319" w:name="_Toc146275349"/>
      <w:bookmarkStart w:id="320" w:name="_Toc146277064"/>
      <w:r w:rsidRPr="00C166B3">
        <w:rPr>
          <w:rFonts w:ascii="Arial" w:hAnsi="Arial" w:cs="Arial"/>
          <w:sz w:val="24"/>
          <w:szCs w:val="24"/>
        </w:rPr>
        <w:t>HANDLING REFUSALS AND RELUCTANT RESPONDENTS</w:t>
      </w:r>
      <w:bookmarkEnd w:id="319"/>
      <w:bookmarkEnd w:id="320"/>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321" w:name="_Toc491336849"/>
      <w:bookmarkStart w:id="322" w:name="_Toc146275350"/>
      <w:bookmarkStart w:id="323" w:name="_Toc146277065"/>
      <w:bookmarkEnd w:id="321"/>
      <w:r w:rsidRPr="00C166B3">
        <w:rPr>
          <w:rFonts w:ascii="Arial" w:hAnsi="Arial" w:cs="Arial"/>
          <w:sz w:val="24"/>
          <w:szCs w:val="24"/>
        </w:rPr>
        <w:t>AVOIDING REFUSALS</w:t>
      </w:r>
      <w:bookmarkEnd w:id="322"/>
      <w:bookmarkEnd w:id="323"/>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rsidP="00733136">
      <w:pPr>
        <w:numPr>
          <w:ilvl w:val="1"/>
          <w:numId w:val="128"/>
        </w:numPr>
        <w:rPr>
          <w:rFonts w:ascii="Arial" w:hAnsi="Arial" w:cs="Arial"/>
          <w:sz w:val="24"/>
          <w:szCs w:val="24"/>
        </w:rPr>
      </w:pPr>
      <w:r w:rsidRPr="00C166B3">
        <w:rPr>
          <w:rFonts w:ascii="Arial" w:hAnsi="Arial" w:cs="Arial"/>
          <w:sz w:val="24"/>
          <w:szCs w:val="24"/>
        </w:rPr>
        <w:t xml:space="preserve">Make </w:t>
      </w:r>
      <w:proofErr w:type="spellStart"/>
      <w:r w:rsidRPr="00C166B3">
        <w:rPr>
          <w:rFonts w:ascii="Arial" w:hAnsi="Arial" w:cs="Arial"/>
          <w:sz w:val="24"/>
          <w:szCs w:val="24"/>
        </w:rPr>
        <w:t>eye</w:t>
      </w:r>
      <w:proofErr w:type="spellEnd"/>
      <w:r w:rsidRPr="00C166B3">
        <w:rPr>
          <w:rFonts w:ascii="Arial" w:hAnsi="Arial" w:cs="Arial"/>
          <w:sz w:val="24"/>
          <w:szCs w:val="24"/>
        </w:rPr>
        <w:t xml:space="preserve"> </w:t>
      </w:r>
      <w:proofErr w:type="spellStart"/>
      <w:r w:rsidRPr="00C166B3">
        <w:rPr>
          <w:rFonts w:ascii="Arial" w:hAnsi="Arial" w:cs="Arial"/>
          <w:sz w:val="24"/>
          <w:szCs w:val="24"/>
        </w:rPr>
        <w:t>contact</w:t>
      </w:r>
      <w:proofErr w:type="spellEnd"/>
    </w:p>
    <w:p w14:paraId="79A7797C" w14:textId="77777777" w:rsidR="00C73994" w:rsidRPr="00C166B3" w:rsidRDefault="00A370E8" w:rsidP="00733136">
      <w:pPr>
        <w:numPr>
          <w:ilvl w:val="1"/>
          <w:numId w:val="128"/>
        </w:numPr>
        <w:rPr>
          <w:rFonts w:ascii="Arial" w:hAnsi="Arial" w:cs="Arial"/>
          <w:sz w:val="24"/>
          <w:szCs w:val="24"/>
        </w:rPr>
      </w:pPr>
      <w:proofErr w:type="spellStart"/>
      <w:r w:rsidRPr="00C166B3">
        <w:rPr>
          <w:rFonts w:ascii="Arial" w:hAnsi="Arial" w:cs="Arial"/>
          <w:sz w:val="24"/>
          <w:szCs w:val="24"/>
        </w:rPr>
        <w:t>Pronounce</w:t>
      </w:r>
      <w:proofErr w:type="spellEnd"/>
      <w:r w:rsidRPr="00C166B3">
        <w:rPr>
          <w:rFonts w:ascii="Arial" w:hAnsi="Arial" w:cs="Arial"/>
          <w:sz w:val="24"/>
          <w:szCs w:val="24"/>
        </w:rPr>
        <w:t xml:space="preserve"> </w:t>
      </w:r>
      <w:proofErr w:type="spellStart"/>
      <w:r w:rsidRPr="00C166B3">
        <w:rPr>
          <w:rFonts w:ascii="Arial" w:hAnsi="Arial" w:cs="Arial"/>
          <w:sz w:val="24"/>
          <w:szCs w:val="24"/>
        </w:rPr>
        <w:t>clearly</w:t>
      </w:r>
      <w:proofErr w:type="spellEnd"/>
    </w:p>
    <w:p w14:paraId="28EC7426"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324" w:name="_Toc146275351"/>
      <w:bookmarkStart w:id="325" w:name="_Toc146277066"/>
      <w:r w:rsidRPr="00C166B3">
        <w:rPr>
          <w:rFonts w:ascii="Arial" w:hAnsi="Arial" w:cs="Arial"/>
          <w:sz w:val="24"/>
          <w:szCs w:val="24"/>
        </w:rPr>
        <w:t>RESTRICTED ACCESS</w:t>
      </w:r>
      <w:bookmarkEnd w:id="324"/>
      <w:bookmarkEnd w:id="325"/>
      <w:r w:rsidRPr="00C166B3">
        <w:rPr>
          <w:rFonts w:ascii="Arial" w:hAnsi="Arial" w:cs="Arial"/>
          <w:sz w:val="24"/>
          <w:szCs w:val="24"/>
        </w:rPr>
        <w:t xml:space="preserve"> </w:t>
      </w:r>
    </w:p>
    <w:p w14:paraId="183D508C" w14:textId="1CC7A9CF"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ins w:id="326" w:author="USER" w:date="2023-08-08T10:08:00Z">
        <w:r w:rsidR="00307B65" w:rsidRPr="00C166B3">
          <w:rPr>
            <w:rFonts w:ascii="Arial" w:hAnsi="Arial" w:cs="Arial"/>
            <w:sz w:val="24"/>
            <w:szCs w:val="24"/>
            <w:lang w:val="en-US"/>
          </w:rPr>
          <w:t>a</w:t>
        </w:r>
      </w:ins>
      <w:del w:id="327" w:author="USER" w:date="2023-08-08T10:08:00Z">
        <w:r w:rsidRPr="00C166B3" w:rsidDel="00307B65">
          <w:rPr>
            <w:rFonts w:ascii="Arial" w:hAnsi="Arial" w:cs="Arial"/>
            <w:sz w:val="24"/>
            <w:szCs w:val="24"/>
            <w:lang w:val="en-US"/>
          </w:rPr>
          <w:delText>i</w:delText>
        </w:r>
      </w:del>
      <w:r w:rsidRPr="00C166B3">
        <w:rPr>
          <w:rFonts w:ascii="Arial" w:hAnsi="Arial" w:cs="Arial"/>
          <w:sz w:val="24"/>
          <w:szCs w:val="24"/>
          <w:lang w:val="en-US"/>
        </w:rPr>
        <w:t xml:space="preserve">ble bridges, or even crime </w:t>
      </w:r>
      <w:r w:rsidRPr="00C166B3">
        <w:rPr>
          <w:rFonts w:ascii="Arial" w:hAnsi="Arial" w:cs="Arial"/>
          <w:sz w:val="24"/>
          <w:szCs w:val="24"/>
          <w:lang w:val="en-US"/>
        </w:rPr>
        <w:lastRenderedPageBreak/>
        <w:t>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328" w:name="_Toc146275352"/>
      <w:bookmarkStart w:id="329" w:name="_Toc146277067"/>
      <w:r w:rsidRPr="00C166B3">
        <w:rPr>
          <w:rFonts w:ascii="Arial" w:hAnsi="Arial" w:cs="Arial"/>
          <w:sz w:val="24"/>
          <w:szCs w:val="24"/>
        </w:rPr>
        <w:br w:type="page"/>
      </w:r>
    </w:p>
    <w:p w14:paraId="6D8BC35B" w14:textId="4E69F94F" w:rsidR="00A370E8" w:rsidRPr="00C166B3" w:rsidRDefault="00A370E8" w:rsidP="00371307">
      <w:pPr>
        <w:pStyle w:val="Heading1"/>
        <w:rPr>
          <w:rFonts w:ascii="Arial" w:hAnsi="Arial" w:cs="Arial"/>
          <w:sz w:val="24"/>
          <w:szCs w:val="24"/>
        </w:rPr>
      </w:pPr>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328"/>
      <w:bookmarkEnd w:id="329"/>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330" w:name="_Toc508697417"/>
      <w:bookmarkStart w:id="331" w:name="_Toc508697672"/>
      <w:bookmarkStart w:id="332" w:name="_Toc146275353"/>
      <w:bookmarkStart w:id="333" w:name="_Toc146277068"/>
      <w:bookmarkEnd w:id="330"/>
      <w:bookmarkEnd w:id="331"/>
      <w:r w:rsidRPr="00C166B3">
        <w:rPr>
          <w:rFonts w:ascii="Arial" w:hAnsi="Arial" w:cs="Arial"/>
          <w:sz w:val="24"/>
          <w:szCs w:val="24"/>
        </w:rPr>
        <w:t>GENERAL INSTRUCTIONS</w:t>
      </w:r>
      <w:bookmarkEnd w:id="332"/>
      <w:bookmarkEnd w:id="333"/>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rsidP="00733136">
      <w:pPr>
        <w:numPr>
          <w:ilvl w:val="0"/>
          <w:numId w:val="135"/>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334" w:name="_Toc508697419"/>
      <w:bookmarkStart w:id="335" w:name="_Toc508697674"/>
      <w:bookmarkStart w:id="336" w:name="_Toc146275354"/>
      <w:bookmarkStart w:id="337" w:name="_Toc146277069"/>
      <w:bookmarkEnd w:id="334"/>
      <w:bookmarkEnd w:id="335"/>
      <w:r w:rsidRPr="00C166B3">
        <w:rPr>
          <w:rFonts w:ascii="Arial" w:hAnsi="Arial" w:cs="Arial"/>
          <w:sz w:val="24"/>
          <w:szCs w:val="24"/>
          <w:lang w:val="en-US"/>
        </w:rPr>
        <w:t>SECTION L: LOCALISATION AND IDENTIFICATION OF THE HOUSEHOLD</w:t>
      </w:r>
      <w:bookmarkEnd w:id="336"/>
      <w:bookmarkEnd w:id="337"/>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C166B3" w:rsidRDefault="00E549E3" w:rsidP="00371307">
      <w:pPr>
        <w:pStyle w:val="Heading1"/>
        <w:rPr>
          <w:rFonts w:ascii="Arial" w:hAnsi="Arial" w:cs="Arial"/>
          <w:sz w:val="24"/>
          <w:szCs w:val="24"/>
          <w:highlight w:val="yellow"/>
        </w:rPr>
      </w:pPr>
      <w:bookmarkStart w:id="338" w:name="_Toc508697421"/>
      <w:bookmarkStart w:id="339" w:name="_Toc508697676"/>
      <w:bookmarkStart w:id="340" w:name="_Toc508697422"/>
      <w:bookmarkStart w:id="341" w:name="_Toc508697677"/>
      <w:bookmarkStart w:id="342" w:name="_Toc146275355"/>
      <w:bookmarkStart w:id="343" w:name="_Toc146277070"/>
      <w:bookmarkEnd w:id="338"/>
      <w:bookmarkEnd w:id="339"/>
      <w:bookmarkEnd w:id="340"/>
      <w:bookmarkEnd w:id="341"/>
      <w:r w:rsidRPr="00C166B3">
        <w:rPr>
          <w:rFonts w:ascii="Arial" w:hAnsi="Arial" w:cs="Arial"/>
          <w:sz w:val="24"/>
          <w:szCs w:val="24"/>
          <w:highlight w:val="yellow"/>
        </w:rPr>
        <w:lastRenderedPageBreak/>
        <w:t>POPULATION</w:t>
      </w:r>
      <w:r w:rsidR="0065424B" w:rsidRPr="00C166B3">
        <w:rPr>
          <w:rFonts w:ascii="Arial" w:hAnsi="Arial" w:cs="Arial"/>
          <w:sz w:val="24"/>
          <w:szCs w:val="24"/>
          <w:highlight w:val="yellow"/>
        </w:rPr>
        <w:t xml:space="preserve"> </w:t>
      </w:r>
      <w:r w:rsidRPr="00C166B3">
        <w:rPr>
          <w:rFonts w:ascii="Arial" w:hAnsi="Arial" w:cs="Arial"/>
          <w:sz w:val="24"/>
          <w:szCs w:val="24"/>
          <w:highlight w:val="yellow"/>
        </w:rPr>
        <w:t>CHARACTERISTICS</w:t>
      </w:r>
      <w:bookmarkEnd w:id="342"/>
      <w:bookmarkEnd w:id="343"/>
    </w:p>
    <w:p w14:paraId="6CC260BA" w14:textId="522BDDEE"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del w:id="344" w:author="USER" w:date="2023-08-08T10:12:00Z">
        <w:r w:rsidRPr="00C166B3" w:rsidDel="00B62077">
          <w:rPr>
            <w:rFonts w:ascii="Arial" w:hAnsi="Arial" w:cs="Arial"/>
            <w:sz w:val="24"/>
            <w:szCs w:val="24"/>
            <w:lang w:val="en-US"/>
          </w:rPr>
          <w:delText xml:space="preserve"> </w:delText>
        </w:r>
        <w:r w:rsidR="0065424B" w:rsidRPr="00C166B3" w:rsidDel="00B62077">
          <w:rPr>
            <w:rFonts w:ascii="Arial" w:hAnsi="Arial" w:cs="Arial"/>
            <w:sz w:val="24"/>
            <w:szCs w:val="24"/>
            <w:lang w:val="en-US"/>
          </w:rPr>
          <w:delText xml:space="preserve"> </w:delText>
        </w:r>
      </w:del>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ins w:id="345" w:author="USER" w:date="2023-08-08T10:13:00Z">
        <w:r w:rsidR="00B62077" w:rsidRPr="00C166B3">
          <w:rPr>
            <w:rFonts w:ascii="Arial" w:hAnsi="Arial" w:cs="Arial"/>
            <w:sz w:val="24"/>
            <w:szCs w:val="24"/>
            <w:lang w:val="en-US"/>
          </w:rPr>
          <w:t>e</w:t>
        </w:r>
      </w:ins>
      <w:del w:id="346" w:author="USER" w:date="2023-08-08T10:13:00Z">
        <w:r w:rsidR="0065424B" w:rsidRPr="00C166B3" w:rsidDel="00B62077">
          <w:rPr>
            <w:rFonts w:ascii="Arial" w:hAnsi="Arial" w:cs="Arial"/>
            <w:sz w:val="24"/>
            <w:szCs w:val="24"/>
            <w:lang w:val="en-US"/>
          </w:rPr>
          <w:delText>i</w:delText>
        </w:r>
      </w:del>
      <w:r w:rsidR="0065424B" w:rsidRPr="00C166B3">
        <w:rPr>
          <w:rFonts w:ascii="Arial" w:hAnsi="Arial" w:cs="Arial"/>
          <w:sz w:val="24"/>
          <w:szCs w:val="24"/>
          <w:lang w:val="en-US"/>
        </w:rPr>
        <w:t>s</w:t>
      </w:r>
      <w:ins w:id="347" w:author="USER" w:date="2023-08-08T10:13:00Z">
        <w:r w:rsidR="00B62077" w:rsidRPr="00C166B3">
          <w:rPr>
            <w:rFonts w:ascii="Arial" w:hAnsi="Arial" w:cs="Arial"/>
            <w:sz w:val="24"/>
            <w:szCs w:val="24"/>
            <w:lang w:val="en-US"/>
          </w:rPr>
          <w:t>e</w:t>
        </w:r>
      </w:ins>
      <w:r w:rsidR="0065424B" w:rsidRPr="00C166B3">
        <w:rPr>
          <w:rFonts w:ascii="Arial" w:hAnsi="Arial" w:cs="Arial"/>
          <w:sz w:val="24"/>
          <w:szCs w:val="24"/>
          <w:lang w:val="en-US"/>
        </w:rPr>
        <w:t xml:space="preserve"> include</w:t>
      </w:r>
      <w:del w:id="348" w:author="USER" w:date="2023-08-08T10:13:00Z">
        <w:r w:rsidR="0065424B" w:rsidRPr="00C166B3" w:rsidDel="00B62077">
          <w:rPr>
            <w:rFonts w:ascii="Arial" w:hAnsi="Arial" w:cs="Arial"/>
            <w:sz w:val="24"/>
            <w:szCs w:val="24"/>
            <w:lang w:val="en-US"/>
          </w:rPr>
          <w:delText>s</w:delText>
        </w:r>
      </w:del>
      <w:r w:rsidR="0065424B" w:rsidRPr="00C166B3">
        <w:rPr>
          <w:rFonts w:ascii="Arial" w:hAnsi="Arial" w:cs="Arial"/>
          <w:sz w:val="24"/>
          <w:szCs w:val="24"/>
          <w:lang w:val="en-US"/>
        </w:rPr>
        <w:t xml:space="preserv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349" w:name="_Toc146275356"/>
      <w:bookmarkStart w:id="350" w:name="_Toc146277071"/>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349"/>
      <w:bookmarkEnd w:id="350"/>
    </w:p>
    <w:p w14:paraId="0AB59911" w14:textId="77777777" w:rsidR="00F90408" w:rsidRPr="00C166B3" w:rsidRDefault="00F90408" w:rsidP="00021C9C">
      <w:pPr>
        <w:rPr>
          <w:rFonts w:ascii="Arial" w:hAnsi="Arial" w:cs="Arial"/>
          <w:sz w:val="24"/>
          <w:szCs w:val="24"/>
        </w:rPr>
      </w:pPr>
    </w:p>
    <w:p w14:paraId="73BDD4F3" w14:textId="2DB5B878"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ins w:id="351" w:author="USER" w:date="2023-08-09T10:31:00Z">
        <w:r w:rsidR="00857B09" w:rsidRPr="00C166B3">
          <w:rPr>
            <w:rFonts w:ascii="Arial" w:hAnsi="Arial" w:cs="Arial"/>
            <w:b/>
            <w:bCs/>
            <w:i/>
            <w:iCs/>
            <w:sz w:val="24"/>
            <w:szCs w:val="24"/>
            <w:lang w:val="en-US" w:eastAsia="en-US"/>
          </w:rPr>
          <w:t>00</w:t>
        </w:r>
      </w:ins>
      <w:del w:id="352" w:author="USER" w:date="2023-08-09T10:31:00Z">
        <w:r w:rsidRPr="00C166B3" w:rsidDel="00857B09">
          <w:rPr>
            <w:rFonts w:ascii="Arial" w:hAnsi="Arial" w:cs="Arial"/>
            <w:b/>
            <w:bCs/>
            <w:i/>
            <w:iCs/>
            <w:sz w:val="24"/>
            <w:szCs w:val="24"/>
            <w:lang w:val="en-US" w:eastAsia="en-US"/>
          </w:rPr>
          <w:delText>_NAME</w:delText>
        </w:r>
      </w:del>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ins w:id="353" w:author="USER" w:date="2023-08-09T13:16:00Z"/>
          <w:rFonts w:ascii="Arial" w:hAnsi="Arial" w:cs="Arial"/>
          <w:sz w:val="24"/>
          <w:szCs w:val="24"/>
          <w:lang w:val="en-GB" w:eastAsia="en-US"/>
        </w:rPr>
      </w:pPr>
    </w:p>
    <w:p w14:paraId="0F150202" w14:textId="4381F8EB" w:rsidR="00466BB2" w:rsidRPr="00C166B3" w:rsidRDefault="00466BB2" w:rsidP="00466BB2">
      <w:pPr>
        <w:jc w:val="both"/>
        <w:rPr>
          <w:ins w:id="354" w:author="USER" w:date="2023-08-09T13:16:00Z"/>
          <w:rFonts w:ascii="Arial" w:hAnsi="Arial" w:cs="Arial"/>
          <w:i/>
          <w:iCs/>
          <w:sz w:val="24"/>
          <w:szCs w:val="24"/>
          <w:lang w:val="en-US" w:eastAsia="en-US"/>
        </w:rPr>
      </w:pPr>
      <w:ins w:id="355" w:author="USER" w:date="2023-08-09T13:16:00Z">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ins>
    </w:p>
    <w:p w14:paraId="33FAB230" w14:textId="77777777" w:rsidR="00466BB2" w:rsidRPr="00C166B3" w:rsidRDefault="00466BB2" w:rsidP="00466BB2">
      <w:pPr>
        <w:jc w:val="both"/>
        <w:rPr>
          <w:ins w:id="356" w:author="USER" w:date="2023-08-09T13:16:00Z"/>
          <w:rFonts w:ascii="Arial" w:hAnsi="Arial" w:cs="Arial"/>
          <w:i/>
          <w:iCs/>
          <w:sz w:val="24"/>
          <w:szCs w:val="24"/>
          <w:lang w:val="en-US" w:eastAsia="en-US"/>
        </w:rPr>
      </w:pPr>
    </w:p>
    <w:p w14:paraId="6B7C6401" w14:textId="78B1F933" w:rsidR="00371307" w:rsidRPr="00C166B3" w:rsidDel="00857B09" w:rsidRDefault="00466BB2" w:rsidP="00B45E9F">
      <w:pPr>
        <w:jc w:val="both"/>
        <w:rPr>
          <w:rFonts w:ascii="Arial" w:hAnsi="Arial" w:cs="Arial"/>
          <w:i/>
          <w:iCs/>
          <w:sz w:val="24"/>
          <w:szCs w:val="24"/>
          <w:lang w:val="en-US" w:eastAsia="en-US"/>
        </w:rPr>
      </w:pPr>
      <w:ins w:id="357" w:author="USER" w:date="2023-08-09T13:16:00Z">
        <w:r w:rsidRPr="00C166B3">
          <w:rPr>
            <w:rFonts w:ascii="Arial" w:hAnsi="Arial" w:cs="Arial"/>
            <w:sz w:val="24"/>
            <w:szCs w:val="24"/>
            <w:lang w:val="en-US"/>
          </w:rPr>
          <w:t>When used as a basic background characteristic, the variable is defined as the biological sex assigned to the person at birth.</w:t>
        </w:r>
      </w:ins>
      <w:r w:rsidR="00B45E9F" w:rsidRPr="00C166B3" w:rsidDel="00857B09">
        <w:rPr>
          <w:rFonts w:ascii="Arial" w:hAnsi="Arial" w:cs="Arial"/>
          <w:i/>
          <w:iCs/>
          <w:sz w:val="24"/>
          <w:szCs w:val="24"/>
          <w:lang w:val="en-US" w:eastAsia="en-US"/>
        </w:rPr>
        <w:t xml:space="preserve"> </w:t>
      </w:r>
      <w:moveFromRangeStart w:id="358" w:author="USER" w:date="2023-08-09T10:32:00Z" w:name="move142469556"/>
    </w:p>
    <w:moveFromRangeEnd w:id="358"/>
    <w:p w14:paraId="37D28C98" w14:textId="77777777" w:rsidR="00371307" w:rsidRPr="00C166B3" w:rsidRDefault="00371307" w:rsidP="00371307">
      <w:pPr>
        <w:tabs>
          <w:tab w:val="left" w:pos="1418"/>
        </w:tabs>
        <w:jc w:val="both"/>
        <w:rPr>
          <w:rFonts w:ascii="Arial" w:hAnsi="Arial" w:cs="Arial"/>
          <w:sz w:val="24"/>
          <w:szCs w:val="24"/>
          <w:lang w:val="en-US" w:eastAsia="en-US"/>
        </w:rPr>
      </w:pPr>
    </w:p>
    <w:p w14:paraId="23687F62" w14:textId="1DD29029"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w:t>
      </w:r>
      <w:del w:id="359" w:author="USER" w:date="2023-08-09T10:33:00Z">
        <w:r w:rsidRPr="00C166B3" w:rsidDel="00857B09">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0</w:t>
      </w:r>
      <w:ins w:id="360" w:author="USER" w:date="2023-08-09T13:16:00Z">
        <w:r w:rsidR="00466BB2" w:rsidRPr="00C166B3">
          <w:rPr>
            <w:rFonts w:ascii="Arial" w:hAnsi="Arial" w:cs="Arial"/>
            <w:b/>
            <w:bCs/>
            <w:i/>
            <w:iCs/>
            <w:sz w:val="24"/>
            <w:szCs w:val="24"/>
            <w:lang w:val="en-US" w:eastAsia="en-US"/>
          </w:rPr>
          <w:t>2</w:t>
        </w:r>
      </w:ins>
      <w:del w:id="361" w:author="USER" w:date="2023-08-09T10:32:00Z">
        <w:r w:rsidRPr="00C166B3" w:rsidDel="00857B09">
          <w:rPr>
            <w:rFonts w:ascii="Arial" w:hAnsi="Arial" w:cs="Arial"/>
            <w:b/>
            <w:bCs/>
            <w:i/>
            <w:iCs/>
            <w:sz w:val="24"/>
            <w:szCs w:val="24"/>
            <w:lang w:val="en-US" w:eastAsia="en-US"/>
          </w:rPr>
          <w:delText>2</w:delText>
        </w:r>
      </w:del>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rsidP="0032011A">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ins w:id="362" w:author="USER" w:date="2023-08-09T10:32:00Z"/>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2A6B4051" w14:textId="6893EB65" w:rsidR="00857B09" w:rsidRPr="00C166B3" w:rsidDel="00466BB2" w:rsidRDefault="00857B09" w:rsidP="009F33E4">
      <w:pPr>
        <w:jc w:val="both"/>
        <w:rPr>
          <w:del w:id="363" w:author="USER" w:date="2023-08-09T13:15:00Z"/>
          <w:rFonts w:ascii="Arial" w:hAnsi="Arial" w:cs="Arial"/>
          <w:sz w:val="24"/>
          <w:szCs w:val="24"/>
          <w:lang w:val="en-GB" w:eastAsia="en-US"/>
        </w:rPr>
      </w:pPr>
    </w:p>
    <w:p w14:paraId="6556FA42" w14:textId="14890E2E" w:rsidR="00857B09" w:rsidRPr="00C166B3" w:rsidDel="00466BB2" w:rsidRDefault="00857B09" w:rsidP="00857B09">
      <w:pPr>
        <w:jc w:val="both"/>
        <w:rPr>
          <w:del w:id="364" w:author="USER" w:date="2023-08-09T13:15:00Z"/>
          <w:rFonts w:ascii="Arial" w:hAnsi="Arial" w:cs="Arial"/>
          <w:i/>
          <w:iCs/>
          <w:sz w:val="24"/>
          <w:szCs w:val="24"/>
          <w:lang w:val="en-US" w:eastAsia="en-US"/>
        </w:rPr>
      </w:pPr>
      <w:moveToRangeStart w:id="365" w:author="USER" w:date="2023-08-09T10:32:00Z" w:name="move142469556"/>
      <w:moveTo w:id="366" w:author="USER" w:date="2023-08-09T10:32:00Z">
        <w:del w:id="367" w:author="USER" w:date="2023-08-09T13:15:00Z">
          <w:r w:rsidRPr="00C166B3" w:rsidDel="00466BB2">
            <w:rPr>
              <w:rFonts w:ascii="Arial" w:hAnsi="Arial" w:cs="Arial"/>
              <w:b/>
              <w:bCs/>
              <w:i/>
              <w:iCs/>
              <w:sz w:val="24"/>
              <w:szCs w:val="24"/>
              <w:lang w:val="en-US" w:eastAsia="en-US"/>
            </w:rPr>
            <w:delText>DEM</w:delText>
          </w:r>
        </w:del>
        <w:del w:id="368" w:author="USER" w:date="2023-08-09T10:33:00Z">
          <w:r w:rsidRPr="00C166B3" w:rsidDel="00857B09">
            <w:rPr>
              <w:rFonts w:ascii="Arial" w:hAnsi="Arial" w:cs="Arial"/>
              <w:b/>
              <w:bCs/>
              <w:i/>
              <w:iCs/>
              <w:sz w:val="24"/>
              <w:szCs w:val="24"/>
              <w:lang w:val="en-US" w:eastAsia="en-US"/>
            </w:rPr>
            <w:delText>_</w:delText>
          </w:r>
        </w:del>
        <w:del w:id="369" w:author="USER" w:date="2023-08-09T13:15:00Z">
          <w:r w:rsidRPr="00C166B3" w:rsidDel="00466BB2">
            <w:rPr>
              <w:rFonts w:ascii="Arial" w:hAnsi="Arial" w:cs="Arial"/>
              <w:b/>
              <w:bCs/>
              <w:i/>
              <w:iCs/>
              <w:sz w:val="24"/>
              <w:szCs w:val="24"/>
              <w:lang w:val="en-US" w:eastAsia="en-US"/>
            </w:rPr>
            <w:delText>0</w:delText>
          </w:r>
        </w:del>
        <w:del w:id="370" w:author="USER" w:date="2023-08-09T10:32:00Z">
          <w:r w:rsidRPr="00C166B3" w:rsidDel="00857B09">
            <w:rPr>
              <w:rFonts w:ascii="Arial" w:hAnsi="Arial" w:cs="Arial"/>
              <w:b/>
              <w:bCs/>
              <w:i/>
              <w:iCs/>
              <w:sz w:val="24"/>
              <w:szCs w:val="24"/>
              <w:lang w:val="en-US" w:eastAsia="en-US"/>
            </w:rPr>
            <w:delText>1</w:delText>
          </w:r>
        </w:del>
        <w:del w:id="371" w:author="USER" w:date="2023-08-09T13:15:00Z">
          <w:r w:rsidRPr="00C166B3" w:rsidDel="00466BB2">
            <w:rPr>
              <w:rFonts w:ascii="Arial" w:hAnsi="Arial" w:cs="Arial"/>
              <w:i/>
              <w:iCs/>
              <w:sz w:val="24"/>
              <w:szCs w:val="24"/>
              <w:lang w:val="en-US" w:eastAsia="en-US"/>
            </w:rPr>
            <w:delText>: Is (name) male or female?</w:delText>
          </w:r>
        </w:del>
      </w:moveTo>
    </w:p>
    <w:p w14:paraId="54CB9044" w14:textId="68F1C4F6" w:rsidR="00857B09" w:rsidRPr="00C166B3" w:rsidDel="00466BB2" w:rsidRDefault="00857B09" w:rsidP="00857B09">
      <w:pPr>
        <w:jc w:val="both"/>
        <w:rPr>
          <w:del w:id="372" w:author="USER" w:date="2023-08-09T13:15:00Z"/>
          <w:rFonts w:ascii="Arial" w:hAnsi="Arial" w:cs="Arial"/>
          <w:i/>
          <w:iCs/>
          <w:sz w:val="24"/>
          <w:szCs w:val="24"/>
          <w:lang w:val="en-US" w:eastAsia="en-US"/>
        </w:rPr>
      </w:pPr>
    </w:p>
    <w:p w14:paraId="1F916F40" w14:textId="6F2A602D" w:rsidR="00857B09" w:rsidRPr="00C166B3" w:rsidRDefault="00857B09" w:rsidP="00857B09">
      <w:pPr>
        <w:jc w:val="both"/>
        <w:rPr>
          <w:ins w:id="373" w:author="USER" w:date="2023-08-09T10:34:00Z"/>
          <w:rFonts w:ascii="Arial" w:hAnsi="Arial" w:cs="Arial"/>
          <w:sz w:val="24"/>
          <w:szCs w:val="24"/>
          <w:lang w:val="en-US"/>
        </w:rPr>
      </w:pPr>
      <w:moveTo w:id="374" w:author="USER" w:date="2023-08-09T10:32:00Z">
        <w:del w:id="375" w:author="USER" w:date="2023-08-09T13:15:00Z">
          <w:r w:rsidRPr="00C166B3" w:rsidDel="00466BB2">
            <w:rPr>
              <w:rFonts w:ascii="Arial" w:hAnsi="Arial" w:cs="Arial"/>
              <w:sz w:val="24"/>
              <w:szCs w:val="24"/>
              <w:lang w:val="en-US"/>
            </w:rPr>
            <w:delText>When used as a basic background characteristic, the variable is defined as the biological sex assigned to the person at birth.</w:delText>
          </w:r>
        </w:del>
      </w:moveTo>
    </w:p>
    <w:p w14:paraId="44EF1226" w14:textId="3D7729F5" w:rsidR="00857B09" w:rsidRPr="00C166B3" w:rsidDel="00857B09" w:rsidRDefault="00857B09" w:rsidP="009F33E4">
      <w:pPr>
        <w:jc w:val="both"/>
        <w:rPr>
          <w:del w:id="376" w:author="USER" w:date="2023-08-09T10:35:00Z"/>
          <w:rFonts w:ascii="Arial" w:hAnsi="Arial" w:cs="Arial"/>
          <w:sz w:val="24"/>
          <w:szCs w:val="24"/>
          <w:lang w:val="en-GB" w:eastAsia="en-US"/>
        </w:rPr>
      </w:pPr>
      <w:ins w:id="377" w:author="USER" w:date="2023-08-09T10:35:00Z">
        <w:r w:rsidRPr="00C166B3">
          <w:rPr>
            <w:rFonts w:ascii="Arial" w:hAnsi="Arial" w:cs="Arial"/>
            <w:b/>
            <w:i/>
            <w:iCs/>
            <w:sz w:val="24"/>
            <w:szCs w:val="24"/>
            <w:lang w:val="en-US" w:eastAsia="en-US"/>
          </w:rPr>
          <w:t xml:space="preserve">DEM03 </w:t>
        </w:r>
      </w:ins>
      <w:ins w:id="378" w:author="USER" w:date="2023-08-09T10:34:00Z">
        <w:r w:rsidRPr="00C166B3">
          <w:rPr>
            <w:rFonts w:ascii="Arial" w:hAnsi="Arial" w:cs="Arial"/>
            <w:i/>
            <w:iCs/>
            <w:sz w:val="24"/>
            <w:szCs w:val="24"/>
            <w:lang w:val="en-US" w:eastAsia="en-US"/>
          </w:rPr>
          <w:t>On what day was (NAME) born?</w:t>
        </w:r>
      </w:ins>
    </w:p>
    <w:p w14:paraId="2965BC86" w14:textId="77777777" w:rsidR="00857B09" w:rsidRPr="00C166B3" w:rsidRDefault="00857B09" w:rsidP="00857B09">
      <w:pPr>
        <w:jc w:val="both"/>
        <w:rPr>
          <w:ins w:id="379" w:author="USER" w:date="2023-08-09T10:35:00Z"/>
          <w:rFonts w:ascii="Arial" w:hAnsi="Arial" w:cs="Arial"/>
          <w:i/>
          <w:iCs/>
          <w:sz w:val="24"/>
          <w:szCs w:val="24"/>
          <w:lang w:val="en-US" w:eastAsia="en-US"/>
        </w:rPr>
      </w:pPr>
    </w:p>
    <w:moveToRangeEnd w:id="365"/>
    <w:p w14:paraId="0AD90EF8" w14:textId="3C6F440D" w:rsidR="00857B09" w:rsidRPr="00C166B3" w:rsidRDefault="00857B09" w:rsidP="00857B09">
      <w:pPr>
        <w:jc w:val="both"/>
        <w:rPr>
          <w:ins w:id="380" w:author="USER" w:date="2023-08-09T10:35:00Z"/>
          <w:rFonts w:ascii="Arial" w:hAnsi="Arial" w:cs="Arial"/>
          <w:bCs/>
          <w:sz w:val="24"/>
          <w:szCs w:val="24"/>
          <w:lang w:val="en-US" w:eastAsia="en-US"/>
        </w:rPr>
      </w:pPr>
      <w:ins w:id="381" w:author="USER" w:date="2023-08-09T10:35:00Z">
        <w:r w:rsidRPr="00C166B3">
          <w:rPr>
            <w:rFonts w:ascii="Arial" w:hAnsi="Arial" w:cs="Arial"/>
            <w:bCs/>
            <w:sz w:val="24"/>
            <w:szCs w:val="24"/>
            <w:lang w:val="en-US" w:eastAsia="en-US"/>
          </w:rPr>
          <w:t>This collects the day of which (name) was born. This is directly linked to age of the person.</w:t>
        </w:r>
      </w:ins>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77777777"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del w:id="382" w:author="USER" w:date="2023-08-09T10:33:00Z">
        <w:r w:rsidRPr="00C166B3" w:rsidDel="00857B09">
          <w:rPr>
            <w:rFonts w:ascii="Arial" w:hAnsi="Arial" w:cs="Arial"/>
            <w:b/>
            <w:i/>
            <w:iCs/>
            <w:sz w:val="24"/>
            <w:szCs w:val="24"/>
            <w:lang w:val="en-US" w:eastAsia="en-US"/>
          </w:rPr>
          <w:delText>_</w:delText>
        </w:r>
      </w:del>
      <w:r w:rsidRPr="00C166B3">
        <w:rPr>
          <w:rFonts w:ascii="Arial" w:hAnsi="Arial" w:cs="Arial"/>
          <w:b/>
          <w:i/>
          <w:iCs/>
          <w:sz w:val="24"/>
          <w:szCs w:val="24"/>
          <w:lang w:val="en-US" w:eastAsia="en-US"/>
        </w:rPr>
        <w:t xml:space="preserve">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420C417B"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del w:id="383" w:author="USER" w:date="2023-08-09T10:36:00Z">
        <w:r w:rsidRPr="00C166B3" w:rsidDel="003D68B9">
          <w:rPr>
            <w:rFonts w:ascii="Arial" w:hAnsi="Arial" w:cs="Arial"/>
            <w:b/>
            <w:i/>
            <w:iCs/>
            <w:sz w:val="24"/>
            <w:szCs w:val="24"/>
            <w:lang w:val="en-US" w:eastAsia="en-US"/>
          </w:rPr>
          <w:delText>_</w:delText>
        </w:r>
      </w:del>
      <w:ins w:id="384" w:author="pachalo chizala" w:date="2023-05-07T18:57:00Z">
        <w:r w:rsidR="006A2402" w:rsidRPr="00C166B3">
          <w:rPr>
            <w:rFonts w:ascii="Arial" w:hAnsi="Arial" w:cs="Arial"/>
            <w:b/>
            <w:i/>
            <w:iCs/>
            <w:sz w:val="24"/>
            <w:szCs w:val="24"/>
            <w:lang w:val="en-US" w:eastAsia="en-US"/>
          </w:rPr>
          <w:t>0</w:t>
        </w:r>
      </w:ins>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77777777"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 xml:space="preserve">This collects the year of which (name) was born. This is directly linked to age of the person. </w:t>
      </w:r>
      <w:r w:rsidRPr="00C166B3">
        <w:rPr>
          <w:rFonts w:ascii="Arial" w:hAnsi="Arial" w:cs="Arial"/>
          <w:bCs/>
          <w:sz w:val="24"/>
          <w:szCs w:val="24"/>
          <w:highlight w:val="yellow"/>
          <w:lang w:val="en-US" w:eastAsia="en-US"/>
        </w:rPr>
        <w:t xml:space="preserve">If year of birth is not known, please use the calendar </w:t>
      </w:r>
      <w:r w:rsidR="00522236" w:rsidRPr="00C166B3">
        <w:rPr>
          <w:rFonts w:ascii="Arial" w:hAnsi="Arial" w:cs="Arial"/>
          <w:bCs/>
          <w:sz w:val="24"/>
          <w:szCs w:val="24"/>
          <w:highlight w:val="yellow"/>
          <w:lang w:val="en-US" w:eastAsia="en-US"/>
        </w:rPr>
        <w:t>of events provided to you.</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22286849"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DEM</w:t>
      </w:r>
      <w:del w:id="385" w:author="USER" w:date="2023-08-09T10:36:00Z">
        <w:r w:rsidRPr="00C166B3" w:rsidDel="003D68B9">
          <w:rPr>
            <w:rFonts w:ascii="Arial" w:hAnsi="Arial" w:cs="Arial"/>
            <w:b/>
            <w:i/>
            <w:iCs/>
            <w:sz w:val="24"/>
            <w:szCs w:val="24"/>
            <w:lang w:val="en-US"/>
          </w:rPr>
          <w:delText>_</w:delText>
        </w:r>
      </w:del>
      <w:r w:rsidRPr="00C166B3">
        <w:rPr>
          <w:rFonts w:ascii="Arial" w:hAnsi="Arial" w:cs="Arial"/>
          <w:b/>
          <w:i/>
          <w:iCs/>
          <w:sz w:val="24"/>
          <w:szCs w:val="24"/>
          <w:lang w:val="en-US"/>
        </w:rPr>
        <w:t xml:space="preserve">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6D82DA71" w14:textId="146AFD6B" w:rsidR="008E63F4" w:rsidRPr="00C166B3" w:rsidRDefault="008E63F4" w:rsidP="00D7511D">
      <w:pPr>
        <w:rPr>
          <w:rFonts w:ascii="Arial" w:hAnsi="Arial" w:cs="Arial"/>
          <w:sz w:val="24"/>
          <w:szCs w:val="24"/>
          <w:lang w:val="en-US"/>
        </w:rPr>
      </w:pPr>
      <w:r w:rsidRPr="00C166B3">
        <w:rPr>
          <w:rFonts w:ascii="Arial" w:hAnsi="Arial" w:cs="Arial"/>
          <w:sz w:val="24"/>
          <w:szCs w:val="24"/>
          <w:highlight w:val="yellow"/>
          <w:lang w:val="en-US"/>
        </w:rPr>
        <w:t xml:space="preserve">If the above documents cannot be </w:t>
      </w:r>
      <w:proofErr w:type="spellStart"/>
      <w:proofErr w:type="gramStart"/>
      <w:r w:rsidRPr="00C166B3">
        <w:rPr>
          <w:rFonts w:ascii="Arial" w:hAnsi="Arial" w:cs="Arial"/>
          <w:sz w:val="24"/>
          <w:szCs w:val="24"/>
          <w:highlight w:val="yellow"/>
          <w:lang w:val="en-US"/>
        </w:rPr>
        <w:t>obtained:Your</w:t>
      </w:r>
      <w:proofErr w:type="spellEnd"/>
      <w:proofErr w:type="gramEnd"/>
      <w:r w:rsidRPr="00C166B3">
        <w:rPr>
          <w:rFonts w:ascii="Arial" w:hAnsi="Arial" w:cs="Arial"/>
          <w:sz w:val="24"/>
          <w:szCs w:val="24"/>
          <w:highlight w:val="yellow"/>
          <w:lang w:val="en-US"/>
        </w:rPr>
        <w:t xml:space="preserve"> last resort is to use the</w:t>
      </w:r>
      <w:r w:rsidR="00D7511D" w:rsidRPr="00C166B3">
        <w:rPr>
          <w:rFonts w:ascii="Arial" w:hAnsi="Arial" w:cs="Arial"/>
          <w:sz w:val="24"/>
          <w:szCs w:val="24"/>
          <w:highlight w:val="yellow"/>
          <w:lang w:val="en-US"/>
        </w:rPr>
        <w:t xml:space="preserve"> </w:t>
      </w:r>
      <w:r w:rsidRPr="00C166B3">
        <w:rPr>
          <w:rFonts w:ascii="Arial" w:hAnsi="Arial" w:cs="Arial"/>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ins w:id="386" w:author="USER" w:date="2023-08-09T10:42:00Z"/>
          <w:rFonts w:ascii="Arial" w:hAnsi="Arial" w:cs="Arial"/>
          <w:sz w:val="24"/>
          <w:szCs w:val="24"/>
          <w:lang w:val="en-US"/>
        </w:rPr>
      </w:pPr>
    </w:p>
    <w:p w14:paraId="33000621" w14:textId="0B5AD245" w:rsidR="00341999" w:rsidRPr="00C166B3" w:rsidRDefault="00341999" w:rsidP="00021C9C">
      <w:pPr>
        <w:rPr>
          <w:ins w:id="387" w:author="USER" w:date="2023-08-09T10:42:00Z"/>
          <w:rFonts w:ascii="Arial" w:hAnsi="Arial" w:cs="Arial"/>
          <w:color w:val="FF0000"/>
          <w:sz w:val="24"/>
          <w:szCs w:val="24"/>
          <w:lang w:val="en-US"/>
          <w:rPrChange w:id="388" w:author="USER" w:date="2023-08-09T13:19:00Z">
            <w:rPr>
              <w:ins w:id="389" w:author="USER" w:date="2023-08-09T10:42:00Z"/>
              <w:rFonts w:ascii="Bookman Old Style" w:hAnsi="Bookman Old Style"/>
              <w:sz w:val="24"/>
              <w:szCs w:val="24"/>
              <w:lang w:val="en-US"/>
            </w:rPr>
          </w:rPrChange>
        </w:rPr>
      </w:pPr>
      <w:ins w:id="390" w:author="USER" w:date="2023-08-09T10:43:00Z">
        <w:r w:rsidRPr="00C166B3">
          <w:rPr>
            <w:rFonts w:ascii="Arial" w:hAnsi="Arial" w:cs="Arial"/>
            <w:b/>
            <w:bCs/>
            <w:i/>
            <w:iCs/>
            <w:color w:val="FF0000"/>
            <w:sz w:val="24"/>
            <w:szCs w:val="24"/>
            <w:lang w:val="en-US" w:eastAsia="en-US"/>
            <w:rPrChange w:id="391" w:author="USER" w:date="2023-08-09T13:19:00Z">
              <w:rPr>
                <w:rFonts w:ascii="Bookman Old Style" w:hAnsi="Bookman Old Style"/>
                <w:b/>
                <w:bCs/>
                <w:i/>
                <w:iCs/>
                <w:sz w:val="24"/>
                <w:szCs w:val="24"/>
                <w:lang w:val="en-US" w:eastAsia="en-US"/>
              </w:rPr>
            </w:rPrChange>
          </w:rPr>
          <w:t>DEM</w:t>
        </w:r>
      </w:ins>
      <w:ins w:id="392" w:author="USER" w:date="2023-08-09T10:44:00Z">
        <w:r w:rsidRPr="00C166B3">
          <w:rPr>
            <w:rFonts w:ascii="Arial" w:hAnsi="Arial" w:cs="Arial"/>
            <w:b/>
            <w:bCs/>
            <w:i/>
            <w:iCs/>
            <w:color w:val="FF0000"/>
            <w:sz w:val="24"/>
            <w:szCs w:val="24"/>
            <w:lang w:val="en-US" w:eastAsia="en-US"/>
            <w:rPrChange w:id="393" w:author="USER" w:date="2023-08-09T13:19:00Z">
              <w:rPr>
                <w:rFonts w:ascii="Bookman Old Style" w:hAnsi="Bookman Old Style"/>
                <w:b/>
                <w:bCs/>
                <w:i/>
                <w:iCs/>
                <w:sz w:val="24"/>
                <w:szCs w:val="24"/>
                <w:lang w:val="en-US" w:eastAsia="en-US"/>
              </w:rPr>
            </w:rPrChange>
          </w:rPr>
          <w:t>0</w:t>
        </w:r>
      </w:ins>
      <w:ins w:id="394" w:author="USER" w:date="2023-08-09T10:43:00Z">
        <w:r w:rsidRPr="00C166B3">
          <w:rPr>
            <w:rFonts w:ascii="Arial" w:hAnsi="Arial" w:cs="Arial"/>
            <w:b/>
            <w:bCs/>
            <w:i/>
            <w:iCs/>
            <w:color w:val="FF0000"/>
            <w:sz w:val="24"/>
            <w:szCs w:val="24"/>
            <w:lang w:val="en-US" w:eastAsia="en-US"/>
            <w:rPrChange w:id="395" w:author="USER" w:date="2023-08-09T13:19:00Z">
              <w:rPr>
                <w:rFonts w:ascii="Bookman Old Style" w:hAnsi="Bookman Old Style"/>
                <w:b/>
                <w:bCs/>
                <w:i/>
                <w:iCs/>
                <w:sz w:val="24"/>
                <w:szCs w:val="24"/>
                <w:lang w:val="en-US" w:eastAsia="en-US"/>
              </w:rPr>
            </w:rPrChange>
          </w:rPr>
          <w:t>6A</w:t>
        </w:r>
      </w:ins>
      <w:ins w:id="396" w:author="USER" w:date="2023-08-09T10:44:00Z">
        <w:r w:rsidRPr="00C166B3">
          <w:rPr>
            <w:rFonts w:ascii="Arial" w:hAnsi="Arial" w:cs="Arial"/>
            <w:b/>
            <w:bCs/>
            <w:i/>
            <w:iCs/>
            <w:color w:val="FF0000"/>
            <w:sz w:val="24"/>
            <w:szCs w:val="24"/>
            <w:lang w:val="en-US" w:eastAsia="en-US"/>
            <w:rPrChange w:id="397" w:author="USER" w:date="2023-08-09T13:19:00Z">
              <w:rPr>
                <w:rFonts w:ascii="Bookman Old Style" w:hAnsi="Bookman Old Style"/>
                <w:b/>
                <w:bCs/>
                <w:i/>
                <w:iCs/>
                <w:sz w:val="24"/>
                <w:szCs w:val="24"/>
                <w:lang w:val="en-US" w:eastAsia="en-US"/>
              </w:rPr>
            </w:rPrChange>
          </w:rPr>
          <w:t xml:space="preserve"> </w:t>
        </w:r>
      </w:ins>
      <w:ins w:id="398" w:author="USER" w:date="2023-08-09T10:43:00Z">
        <w:r w:rsidRPr="00C166B3">
          <w:rPr>
            <w:rFonts w:ascii="Arial" w:hAnsi="Arial" w:cs="Arial"/>
            <w:color w:val="FF0000"/>
            <w:sz w:val="24"/>
            <w:szCs w:val="24"/>
            <w:lang w:val="en-US"/>
            <w:rPrChange w:id="399" w:author="USER" w:date="2023-08-09T13:19:00Z">
              <w:rPr>
                <w:rFonts w:ascii="Bookman Old Style" w:hAnsi="Bookman Old Style"/>
                <w:sz w:val="24"/>
                <w:szCs w:val="24"/>
                <w:lang w:val="en-US"/>
              </w:rPr>
            </w:rPrChange>
          </w:rPr>
          <w:t>Is (NAME) present resident, absent resident or visitor?</w:t>
        </w:r>
      </w:ins>
    </w:p>
    <w:p w14:paraId="22F80093" w14:textId="5F79B94B" w:rsidR="00341999" w:rsidRPr="00C166B3" w:rsidRDefault="00341999" w:rsidP="00021C9C">
      <w:pPr>
        <w:rPr>
          <w:ins w:id="400" w:author="USER" w:date="2023-08-09T10:44:00Z"/>
          <w:rFonts w:ascii="Arial" w:hAnsi="Arial" w:cs="Arial"/>
          <w:color w:val="FF0000"/>
          <w:sz w:val="24"/>
          <w:szCs w:val="24"/>
          <w:lang w:val="en-US"/>
          <w:rPrChange w:id="401" w:author="USER" w:date="2023-08-09T13:19:00Z">
            <w:rPr>
              <w:ins w:id="402" w:author="USER" w:date="2023-08-09T10:44:00Z"/>
              <w:rFonts w:ascii="Bookman Old Style" w:hAnsi="Bookman Old Style"/>
              <w:sz w:val="24"/>
              <w:szCs w:val="24"/>
              <w:lang w:val="en-US"/>
            </w:rPr>
          </w:rPrChange>
        </w:rPr>
      </w:pPr>
      <w:ins w:id="403" w:author="USER" w:date="2023-08-09T10:45:00Z">
        <w:r w:rsidRPr="00C166B3">
          <w:rPr>
            <w:rFonts w:ascii="Arial" w:hAnsi="Arial" w:cs="Arial"/>
            <w:color w:val="FF0000"/>
            <w:sz w:val="24"/>
            <w:szCs w:val="24"/>
            <w:lang w:val="en-US"/>
            <w:rPrChange w:id="404" w:author="USER" w:date="2023-08-09T13:19:00Z">
              <w:rPr>
                <w:rFonts w:ascii="Bookman Old Style" w:hAnsi="Bookman Old Style"/>
                <w:sz w:val="24"/>
                <w:szCs w:val="24"/>
                <w:lang w:val="en-US"/>
              </w:rPr>
            </w:rPrChange>
          </w:rPr>
          <w:t xml:space="preserve">    </w:t>
        </w:r>
      </w:ins>
      <w:ins w:id="405" w:author="USER" w:date="2023-08-09T10:44:00Z">
        <w:r w:rsidRPr="00C166B3">
          <w:rPr>
            <w:rFonts w:ascii="Arial" w:hAnsi="Arial" w:cs="Arial"/>
            <w:color w:val="FF0000"/>
            <w:sz w:val="24"/>
            <w:szCs w:val="24"/>
            <w:lang w:val="en-US"/>
            <w:rPrChange w:id="406" w:author="USER" w:date="2023-08-09T13:19:00Z">
              <w:rPr>
                <w:rFonts w:ascii="Bookman Old Style" w:hAnsi="Bookman Old Style"/>
                <w:sz w:val="24"/>
                <w:szCs w:val="24"/>
                <w:lang w:val="en-US"/>
              </w:rPr>
            </w:rPrChange>
          </w:rPr>
          <w:t>1</w:t>
        </w:r>
      </w:ins>
      <w:ins w:id="407" w:author="USER" w:date="2023-08-09T10:46:00Z">
        <w:r w:rsidRPr="00C166B3">
          <w:rPr>
            <w:rFonts w:ascii="Arial" w:hAnsi="Arial" w:cs="Arial"/>
            <w:color w:val="FF0000"/>
            <w:sz w:val="24"/>
            <w:szCs w:val="24"/>
            <w:lang w:val="en-US"/>
            <w:rPrChange w:id="408" w:author="USER" w:date="2023-08-09T13:19:00Z">
              <w:rPr>
                <w:rFonts w:ascii="Bookman Old Style" w:hAnsi="Bookman Old Style"/>
                <w:sz w:val="24"/>
                <w:szCs w:val="24"/>
                <w:lang w:val="en-US"/>
              </w:rPr>
            </w:rPrChange>
          </w:rPr>
          <w:t xml:space="preserve">. </w:t>
        </w:r>
      </w:ins>
      <w:ins w:id="409" w:author="USER" w:date="2023-08-09T10:44:00Z">
        <w:r w:rsidRPr="00C166B3">
          <w:rPr>
            <w:rFonts w:ascii="Arial" w:hAnsi="Arial" w:cs="Arial"/>
            <w:color w:val="FF0000"/>
            <w:sz w:val="24"/>
            <w:szCs w:val="24"/>
            <w:lang w:val="en-US"/>
            <w:rPrChange w:id="410" w:author="USER" w:date="2023-08-09T13:19:00Z">
              <w:rPr>
                <w:rFonts w:ascii="Bookman Old Style" w:hAnsi="Bookman Old Style"/>
                <w:sz w:val="24"/>
                <w:szCs w:val="24"/>
                <w:lang w:val="en-US"/>
              </w:rPr>
            </w:rPrChange>
          </w:rPr>
          <w:t>Present Resident</w:t>
        </w:r>
      </w:ins>
    </w:p>
    <w:p w14:paraId="6432F708" w14:textId="60FFFE0F" w:rsidR="00341999" w:rsidRPr="00C166B3" w:rsidRDefault="00341999" w:rsidP="00021C9C">
      <w:pPr>
        <w:rPr>
          <w:ins w:id="411" w:author="USER" w:date="2023-08-09T10:45:00Z"/>
          <w:rFonts w:ascii="Arial" w:hAnsi="Arial" w:cs="Arial"/>
          <w:color w:val="FF0000"/>
          <w:sz w:val="24"/>
          <w:szCs w:val="24"/>
          <w:lang w:val="en-US"/>
          <w:rPrChange w:id="412" w:author="USER" w:date="2023-08-09T13:19:00Z">
            <w:rPr>
              <w:ins w:id="413" w:author="USER" w:date="2023-08-09T10:45:00Z"/>
              <w:rFonts w:ascii="Bookman Old Style" w:hAnsi="Bookman Old Style"/>
              <w:sz w:val="24"/>
              <w:szCs w:val="24"/>
              <w:lang w:val="en-US"/>
            </w:rPr>
          </w:rPrChange>
        </w:rPr>
      </w:pPr>
      <w:ins w:id="414" w:author="USER" w:date="2023-08-09T10:45:00Z">
        <w:r w:rsidRPr="00C166B3">
          <w:rPr>
            <w:rFonts w:ascii="Arial" w:hAnsi="Arial" w:cs="Arial"/>
            <w:color w:val="FF0000"/>
            <w:sz w:val="24"/>
            <w:szCs w:val="24"/>
            <w:lang w:val="en-US"/>
            <w:rPrChange w:id="415" w:author="USER" w:date="2023-08-09T13:19:00Z">
              <w:rPr>
                <w:rFonts w:ascii="Bookman Old Style" w:hAnsi="Bookman Old Style"/>
                <w:sz w:val="24"/>
                <w:szCs w:val="24"/>
                <w:lang w:val="en-US"/>
              </w:rPr>
            </w:rPrChange>
          </w:rPr>
          <w:t xml:space="preserve">    2</w:t>
        </w:r>
      </w:ins>
      <w:ins w:id="416" w:author="USER" w:date="2023-08-09T10:46:00Z">
        <w:r w:rsidRPr="00C166B3">
          <w:rPr>
            <w:rFonts w:ascii="Arial" w:hAnsi="Arial" w:cs="Arial"/>
            <w:color w:val="FF0000"/>
            <w:sz w:val="24"/>
            <w:szCs w:val="24"/>
            <w:lang w:val="en-US"/>
            <w:rPrChange w:id="417" w:author="USER" w:date="2023-08-09T13:19:00Z">
              <w:rPr>
                <w:rFonts w:ascii="Bookman Old Style" w:hAnsi="Bookman Old Style"/>
                <w:sz w:val="24"/>
                <w:szCs w:val="24"/>
                <w:lang w:val="en-US"/>
              </w:rPr>
            </w:rPrChange>
          </w:rPr>
          <w:t xml:space="preserve">. </w:t>
        </w:r>
      </w:ins>
      <w:ins w:id="418" w:author="USER" w:date="2023-08-09T10:45:00Z">
        <w:r w:rsidRPr="00C166B3">
          <w:rPr>
            <w:rFonts w:ascii="Arial" w:hAnsi="Arial" w:cs="Arial"/>
            <w:color w:val="FF0000"/>
            <w:sz w:val="24"/>
            <w:szCs w:val="24"/>
            <w:lang w:val="en-US"/>
            <w:rPrChange w:id="419" w:author="USER" w:date="2023-08-09T13:19:00Z">
              <w:rPr>
                <w:rFonts w:ascii="Bookman Old Style" w:hAnsi="Bookman Old Style"/>
                <w:sz w:val="24"/>
                <w:szCs w:val="24"/>
                <w:lang w:val="en-US"/>
              </w:rPr>
            </w:rPrChange>
          </w:rPr>
          <w:t>Absent Resident</w:t>
        </w:r>
      </w:ins>
    </w:p>
    <w:p w14:paraId="2D2FC8D3" w14:textId="5A7D4122" w:rsidR="00341999" w:rsidRPr="00C166B3" w:rsidRDefault="00341999" w:rsidP="00021C9C">
      <w:pPr>
        <w:rPr>
          <w:rFonts w:ascii="Arial" w:hAnsi="Arial" w:cs="Arial"/>
          <w:color w:val="FF0000"/>
          <w:sz w:val="24"/>
          <w:szCs w:val="24"/>
          <w:lang w:val="en-US"/>
          <w:rPrChange w:id="420" w:author="USER" w:date="2023-08-09T13:19:00Z">
            <w:rPr>
              <w:rFonts w:ascii="Bookman Old Style" w:hAnsi="Bookman Old Style"/>
              <w:sz w:val="24"/>
              <w:szCs w:val="24"/>
              <w:lang w:val="en-US"/>
            </w:rPr>
          </w:rPrChange>
        </w:rPr>
      </w:pPr>
      <w:ins w:id="421" w:author="USER" w:date="2023-08-09T10:45:00Z">
        <w:r w:rsidRPr="00C166B3">
          <w:rPr>
            <w:rFonts w:ascii="Arial" w:hAnsi="Arial" w:cs="Arial"/>
            <w:color w:val="FF0000"/>
            <w:sz w:val="24"/>
            <w:szCs w:val="24"/>
            <w:lang w:val="en-US"/>
            <w:rPrChange w:id="422" w:author="USER" w:date="2023-08-09T13:19:00Z">
              <w:rPr>
                <w:rFonts w:ascii="Bookman Old Style" w:hAnsi="Bookman Old Style"/>
                <w:sz w:val="24"/>
                <w:szCs w:val="24"/>
                <w:lang w:val="en-US"/>
              </w:rPr>
            </w:rPrChange>
          </w:rPr>
          <w:t xml:space="preserve">    3</w:t>
        </w:r>
      </w:ins>
      <w:ins w:id="423" w:author="USER" w:date="2023-08-09T10:46:00Z">
        <w:r w:rsidRPr="00C166B3">
          <w:rPr>
            <w:rFonts w:ascii="Arial" w:hAnsi="Arial" w:cs="Arial"/>
            <w:color w:val="FF0000"/>
            <w:sz w:val="24"/>
            <w:szCs w:val="24"/>
            <w:lang w:val="en-US"/>
            <w:rPrChange w:id="424" w:author="USER" w:date="2023-08-09T13:19:00Z">
              <w:rPr>
                <w:rFonts w:ascii="Bookman Old Style" w:hAnsi="Bookman Old Style"/>
                <w:sz w:val="24"/>
                <w:szCs w:val="24"/>
                <w:lang w:val="en-US"/>
              </w:rPr>
            </w:rPrChange>
          </w:rPr>
          <w:t xml:space="preserve">. </w:t>
        </w:r>
      </w:ins>
      <w:ins w:id="425" w:author="USER" w:date="2023-08-09T10:45:00Z">
        <w:r w:rsidRPr="00C166B3">
          <w:rPr>
            <w:rFonts w:ascii="Arial" w:hAnsi="Arial" w:cs="Arial"/>
            <w:color w:val="FF0000"/>
            <w:sz w:val="24"/>
            <w:szCs w:val="24"/>
            <w:lang w:val="en-US"/>
            <w:rPrChange w:id="426" w:author="USER" w:date="2023-08-09T13:19:00Z">
              <w:rPr>
                <w:rFonts w:ascii="Bookman Old Style" w:hAnsi="Bookman Old Style"/>
                <w:sz w:val="24"/>
                <w:szCs w:val="24"/>
                <w:lang w:val="en-US"/>
              </w:rPr>
            </w:rPrChange>
          </w:rPr>
          <w:t>Visitor</w:t>
        </w:r>
      </w:ins>
    </w:p>
    <w:p w14:paraId="6EDC3155" w14:textId="727F6825" w:rsidR="00A54984" w:rsidRPr="00C166B3" w:rsidRDefault="00A54984" w:rsidP="00A54984">
      <w:pPr>
        <w:tabs>
          <w:tab w:val="left" w:pos="1440"/>
        </w:tabs>
        <w:spacing w:before="120"/>
        <w:ind w:left="360" w:hanging="360"/>
        <w:jc w:val="both"/>
        <w:rPr>
          <w:ins w:id="427" w:author="USER" w:date="2023-08-09T10:51:00Z"/>
          <w:rFonts w:ascii="Arial" w:hAnsi="Arial" w:cs="Arial"/>
          <w:bCs/>
          <w:i/>
          <w:iCs/>
          <w:sz w:val="24"/>
          <w:szCs w:val="24"/>
          <w:lang w:val="en-US" w:eastAsia="en-US"/>
        </w:rPr>
      </w:pPr>
      <w:r w:rsidRPr="00C166B3">
        <w:rPr>
          <w:rFonts w:ascii="Arial" w:hAnsi="Arial" w:cs="Arial"/>
          <w:b/>
          <w:bCs/>
          <w:i/>
          <w:iCs/>
          <w:sz w:val="24"/>
          <w:szCs w:val="24"/>
          <w:lang w:val="en-US" w:eastAsia="en-US"/>
        </w:rPr>
        <w:t>DEM</w:t>
      </w:r>
      <w:del w:id="428" w:author="USER" w:date="2023-08-09T10:51:00Z">
        <w:r w:rsidRPr="00C166B3" w:rsidDel="00797D5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07</w:t>
      </w:r>
      <w:ins w:id="429" w:author="USER" w:date="2023-08-08T10:17:00Z">
        <w:r w:rsidR="003411B6" w:rsidRPr="00C166B3">
          <w:rPr>
            <w:rFonts w:ascii="Arial" w:hAnsi="Arial" w:cs="Arial"/>
            <w:b/>
            <w:bCs/>
            <w:i/>
            <w:iCs/>
            <w:sz w:val="24"/>
            <w:szCs w:val="24"/>
            <w:lang w:val="en-US" w:eastAsia="en-US"/>
          </w:rPr>
          <w:t xml:space="preserve"> </w:t>
        </w:r>
      </w:ins>
      <w:del w:id="430" w:author="USER" w:date="2023-08-08T10:17:00Z">
        <w:r w:rsidRPr="00C166B3" w:rsidDel="003411B6">
          <w:rPr>
            <w:rFonts w:ascii="Arial" w:hAnsi="Arial" w:cs="Arial"/>
            <w:b/>
            <w:bCs/>
            <w:i/>
            <w:iCs/>
            <w:sz w:val="24"/>
            <w:szCs w:val="24"/>
            <w:lang w:val="en-US" w:eastAsia="en-US"/>
          </w:rPr>
          <w:tab/>
        </w:r>
      </w:del>
      <w:r w:rsidR="00522236" w:rsidRPr="00C166B3">
        <w:rPr>
          <w:rFonts w:ascii="Arial" w:hAnsi="Arial" w:cs="Arial"/>
          <w:bCs/>
          <w:i/>
          <w:iCs/>
          <w:sz w:val="24"/>
          <w:szCs w:val="24"/>
          <w:lang w:val="en-US" w:eastAsia="en-US"/>
        </w:rPr>
        <w:t xml:space="preserve">What is (name)`s </w:t>
      </w:r>
      <w:ins w:id="431" w:author="USER" w:date="2023-08-09T10:49:00Z">
        <w:r w:rsidR="00341999" w:rsidRPr="00C166B3">
          <w:rPr>
            <w:rFonts w:ascii="Arial" w:hAnsi="Arial" w:cs="Arial"/>
            <w:bCs/>
            <w:i/>
            <w:iCs/>
            <w:sz w:val="24"/>
            <w:szCs w:val="24"/>
            <w:lang w:val="en-US" w:eastAsia="en-US"/>
          </w:rPr>
          <w:t xml:space="preserve">current </w:t>
        </w:r>
      </w:ins>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 xml:space="preserve">Select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appropriate</w:t>
      </w:r>
      <w:proofErr w:type="spellEnd"/>
      <w:r w:rsidRPr="00C166B3">
        <w:rPr>
          <w:rFonts w:ascii="Arial" w:hAnsi="Arial" w:cs="Arial"/>
          <w:sz w:val="24"/>
          <w:szCs w:val="24"/>
        </w:rPr>
        <w:t xml:space="preserve"> </w:t>
      </w:r>
      <w:proofErr w:type="spellStart"/>
      <w:r w:rsidRPr="00C166B3">
        <w:rPr>
          <w:rFonts w:ascii="Arial" w:hAnsi="Arial" w:cs="Arial"/>
          <w:sz w:val="24"/>
          <w:szCs w:val="24"/>
        </w:rPr>
        <w:t>response</w:t>
      </w:r>
      <w:proofErr w:type="spellEnd"/>
      <w:r w:rsidRPr="00C166B3">
        <w:rPr>
          <w:rFonts w:ascii="Arial" w:hAnsi="Arial" w:cs="Arial"/>
          <w:sz w:val="24"/>
          <w:szCs w:val="24"/>
        </w:rPr>
        <w:t xml:space="preserve"> from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following</w:t>
      </w:r>
      <w:proofErr w:type="spellEnd"/>
      <w:r w:rsidRPr="00C166B3">
        <w:rPr>
          <w:rFonts w:ascii="Arial" w:hAnsi="Arial" w:cs="Arial"/>
          <w:sz w:val="24"/>
          <w:szCs w:val="24"/>
        </w:rPr>
        <w:t>:</w:t>
      </w:r>
    </w:p>
    <w:p w14:paraId="6CC9B8EE" w14:textId="77777777" w:rsidR="00A54984" w:rsidRPr="00C166B3" w:rsidRDefault="00A54984" w:rsidP="00A54984">
      <w:pPr>
        <w:numPr>
          <w:ilvl w:val="0"/>
          <w:numId w:val="153"/>
        </w:numPr>
        <w:rPr>
          <w:rFonts w:ascii="Arial" w:hAnsi="Arial" w:cs="Arial"/>
          <w:sz w:val="24"/>
          <w:szCs w:val="24"/>
        </w:rPr>
      </w:pPr>
      <w:r w:rsidRPr="00C166B3">
        <w:rPr>
          <w:rFonts w:ascii="Arial" w:hAnsi="Arial" w:cs="Arial"/>
          <w:sz w:val="24"/>
          <w:szCs w:val="24"/>
        </w:rPr>
        <w:t xml:space="preserve">Never </w:t>
      </w:r>
      <w:proofErr w:type="spellStart"/>
      <w:r w:rsidRPr="00C166B3">
        <w:rPr>
          <w:rFonts w:ascii="Arial" w:hAnsi="Arial" w:cs="Arial"/>
          <w:sz w:val="24"/>
          <w:szCs w:val="24"/>
        </w:rPr>
        <w:t>Married</w:t>
      </w:r>
      <w:proofErr w:type="spellEnd"/>
    </w:p>
    <w:p w14:paraId="11C86AEA" w14:textId="77777777" w:rsidR="00BF730A" w:rsidRPr="00C166B3" w:rsidRDefault="00A54984" w:rsidP="00A54984">
      <w:pPr>
        <w:numPr>
          <w:ilvl w:val="0"/>
          <w:numId w:val="153"/>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rsidP="00A54984">
      <w:pPr>
        <w:numPr>
          <w:ilvl w:val="0"/>
          <w:numId w:val="153"/>
        </w:numPr>
        <w:rPr>
          <w:ins w:id="432" w:author="USER" w:date="2023-08-09T10:51:00Z"/>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rsidP="00A54984">
      <w:pPr>
        <w:numPr>
          <w:ilvl w:val="0"/>
          <w:numId w:val="153"/>
        </w:numPr>
        <w:rPr>
          <w:rFonts w:ascii="Arial" w:hAnsi="Arial" w:cs="Arial"/>
          <w:sz w:val="24"/>
          <w:szCs w:val="24"/>
          <w:lang w:val="en-US"/>
        </w:rPr>
      </w:pPr>
      <w:ins w:id="433" w:author="USER" w:date="2023-08-09T10:51:00Z">
        <w:r w:rsidRPr="00C166B3">
          <w:rPr>
            <w:rFonts w:ascii="Arial" w:hAnsi="Arial" w:cs="Arial"/>
            <w:sz w:val="24"/>
            <w:szCs w:val="24"/>
            <w:lang w:val="en-US"/>
          </w:rPr>
          <w:t>Divorced</w:t>
        </w:r>
      </w:ins>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166546C1" w14:textId="77777777" w:rsidR="00522236" w:rsidRPr="00C166B3" w:rsidDel="006A53F2" w:rsidRDefault="00522236" w:rsidP="00522236">
      <w:pPr>
        <w:numPr>
          <w:ilvl w:val="0"/>
          <w:numId w:val="153"/>
        </w:numPr>
        <w:rPr>
          <w:del w:id="434" w:author="USER" w:date="2023-08-09T10:51:00Z"/>
          <w:rFonts w:ascii="Arial" w:hAnsi="Arial" w:cs="Arial"/>
          <w:sz w:val="24"/>
          <w:szCs w:val="24"/>
          <w:lang w:val="en-US"/>
        </w:rPr>
      </w:pPr>
      <w:r w:rsidRPr="00C166B3">
        <w:rPr>
          <w:rFonts w:ascii="Arial" w:hAnsi="Arial" w:cs="Arial"/>
          <w:sz w:val="24"/>
          <w:szCs w:val="24"/>
          <w:lang w:val="en-US"/>
        </w:rPr>
        <w:t>Separated</w:t>
      </w:r>
    </w:p>
    <w:p w14:paraId="3D4751EC" w14:textId="2E94C46F" w:rsidR="00522236" w:rsidRPr="00C166B3" w:rsidRDefault="00522236">
      <w:pPr>
        <w:numPr>
          <w:ilvl w:val="0"/>
          <w:numId w:val="153"/>
        </w:numPr>
        <w:rPr>
          <w:rFonts w:ascii="Arial" w:hAnsi="Arial" w:cs="Arial"/>
          <w:sz w:val="24"/>
          <w:szCs w:val="24"/>
          <w:lang w:val="en-US"/>
        </w:rPr>
        <w:pPrChange w:id="435" w:author="USER" w:date="2023-08-09T10:51:00Z">
          <w:pPr/>
        </w:pPrChange>
      </w:pPr>
      <w:del w:id="436" w:author="USER" w:date="2023-08-09T10:51:00Z">
        <w:r w:rsidRPr="00C166B3" w:rsidDel="006A53F2">
          <w:rPr>
            <w:rFonts w:ascii="Arial" w:hAnsi="Arial" w:cs="Arial"/>
            <w:sz w:val="24"/>
            <w:szCs w:val="24"/>
            <w:lang w:val="en-US"/>
          </w:rPr>
          <w:delText xml:space="preserve">     </w:delText>
        </w:r>
      </w:del>
      <w:del w:id="437" w:author="USER" w:date="2023-08-09T10:50:00Z">
        <w:r w:rsidR="004B3F97" w:rsidRPr="00C166B3" w:rsidDel="006A53F2">
          <w:rPr>
            <w:rFonts w:ascii="Arial" w:hAnsi="Arial" w:cs="Arial"/>
            <w:sz w:val="24"/>
            <w:szCs w:val="24"/>
            <w:lang w:val="en-US"/>
          </w:rPr>
          <w:delText>5</w:delText>
        </w:r>
      </w:del>
      <w:del w:id="438" w:author="USER" w:date="2023-08-09T10:51:00Z">
        <w:r w:rsidRPr="00C166B3" w:rsidDel="006A53F2">
          <w:rPr>
            <w:rFonts w:ascii="Arial" w:hAnsi="Arial" w:cs="Arial"/>
            <w:sz w:val="24"/>
            <w:szCs w:val="24"/>
            <w:lang w:val="en-US"/>
          </w:rPr>
          <w:delText xml:space="preserve">.  </w:delText>
        </w:r>
        <w:r w:rsidR="00A54984" w:rsidRPr="00C166B3" w:rsidDel="006A53F2">
          <w:rPr>
            <w:rFonts w:ascii="Arial" w:hAnsi="Arial" w:cs="Arial"/>
            <w:sz w:val="24"/>
            <w:szCs w:val="24"/>
            <w:lang w:val="en-US"/>
          </w:rPr>
          <w:delText>Divorced</w:delText>
        </w:r>
      </w:del>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773117C1"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w:t>
      </w:r>
      <w:del w:id="439" w:author="USER" w:date="2023-08-09T10:52:00Z">
        <w:r w:rsidRPr="00C166B3" w:rsidDel="00797D5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606F0355"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w:t>
      </w:r>
      <w:del w:id="440" w:author="USER" w:date="2023-08-09T10:52:00Z">
        <w:r w:rsidRPr="00C166B3" w:rsidDel="000F0DB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77777777"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w:t>
      </w:r>
      <w:del w:id="441" w:author="USER" w:date="2023-08-09T11:09:00Z">
        <w:r w:rsidRPr="00C166B3" w:rsidDel="006B7AE8">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 xml:space="preserve">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28CEBCB4"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w:t>
      </w:r>
      <w:del w:id="442" w:author="USER" w:date="2023-08-09T11:09:00Z">
        <w:r w:rsidRPr="00C166B3" w:rsidDel="006B7AE8">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3321BD64"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w:t>
      </w:r>
      <w:del w:id="443" w:author="USER" w:date="2023-08-09T11:09:00Z">
        <w:r w:rsidRPr="00C166B3" w:rsidDel="006B7AE8">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ins w:id="444" w:author="USER" w:date="2023-08-09T13:38:00Z">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ins>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5F307AA7" w14:textId="5AC200BC" w:rsidR="00D15D01" w:rsidRPr="00C166B3" w:rsidRDefault="00D15D01" w:rsidP="00D15D01">
      <w:pPr>
        <w:jc w:val="both"/>
        <w:rPr>
          <w:rFonts w:ascii="Arial" w:hAnsi="Arial" w:cs="Arial"/>
          <w:sz w:val="24"/>
          <w:szCs w:val="24"/>
          <w:lang w:val="en-GB"/>
        </w:rPr>
      </w:pPr>
      <w:r w:rsidRPr="00C166B3">
        <w:rPr>
          <w:rFonts w:ascii="Arial" w:hAnsi="Arial" w:cs="Arial"/>
          <w:sz w:val="24"/>
          <w:szCs w:val="24"/>
          <w:highlight w:val="yellow"/>
          <w:lang w:val="en-GB"/>
        </w:rPr>
        <w:t>Th</w:t>
      </w:r>
      <w:r w:rsidR="006A368F" w:rsidRPr="00C166B3">
        <w:rPr>
          <w:rFonts w:ascii="Arial" w:hAnsi="Arial" w:cs="Arial"/>
          <w:sz w:val="24"/>
          <w:szCs w:val="24"/>
          <w:highlight w:val="yellow"/>
          <w:lang w:val="en-GB"/>
        </w:rPr>
        <w:t xml:space="preserve">e term </w:t>
      </w:r>
      <w:r w:rsidR="00FC3D7E" w:rsidRPr="00C166B3">
        <w:rPr>
          <w:rFonts w:ascii="Arial" w:hAnsi="Arial" w:cs="Arial"/>
          <w:b/>
          <w:bCs/>
          <w:sz w:val="24"/>
          <w:szCs w:val="24"/>
          <w:highlight w:val="yellow"/>
          <w:u w:val="single"/>
          <w:lang w:val="en-GB"/>
        </w:rPr>
        <w:t>completed</w:t>
      </w:r>
      <w:r w:rsidRPr="00C166B3">
        <w:rPr>
          <w:rFonts w:ascii="Arial" w:hAnsi="Arial" w:cs="Arial"/>
          <w:sz w:val="24"/>
          <w:szCs w:val="24"/>
          <w:highlight w:val="yellow"/>
          <w:lang w:val="en-GB"/>
        </w:rPr>
        <w:t xml:space="preserve"> </w:t>
      </w:r>
      <w:r w:rsidR="006A368F" w:rsidRPr="00C166B3">
        <w:rPr>
          <w:rFonts w:ascii="Arial" w:hAnsi="Arial" w:cs="Arial"/>
          <w:sz w:val="24"/>
          <w:szCs w:val="24"/>
          <w:highlight w:val="yellow"/>
          <w:lang w:val="en-GB"/>
        </w:rPr>
        <w:t>refers to whether the person attended the grade/year until the end of the school year and successfully completed. If a person att</w:t>
      </w:r>
      <w:r w:rsidR="00AB689E" w:rsidRPr="00C166B3">
        <w:rPr>
          <w:rFonts w:ascii="Arial" w:hAnsi="Arial" w:cs="Arial"/>
          <w:sz w:val="24"/>
          <w:szCs w:val="24"/>
          <w:highlight w:val="yellow"/>
          <w:lang w:val="en-GB"/>
        </w:rPr>
        <w:t>e</w:t>
      </w:r>
      <w:r w:rsidR="006A368F" w:rsidRPr="00C166B3">
        <w:rPr>
          <w:rFonts w:ascii="Arial" w:hAnsi="Arial" w:cs="Arial"/>
          <w:sz w:val="24"/>
          <w:szCs w:val="24"/>
          <w:highlight w:val="yellow"/>
          <w:lang w:val="en-GB"/>
        </w:rPr>
        <w:t xml:space="preserve">nded this grade but failed at the end of the school year, he/she did complete the </w:t>
      </w:r>
      <w:proofErr w:type="gramStart"/>
      <w:r w:rsidR="006A368F" w:rsidRPr="00C166B3">
        <w:rPr>
          <w:rFonts w:ascii="Arial" w:hAnsi="Arial" w:cs="Arial"/>
          <w:sz w:val="24"/>
          <w:szCs w:val="24"/>
          <w:highlight w:val="yellow"/>
          <w:lang w:val="en-GB"/>
        </w:rPr>
        <w:t xml:space="preserve">class.  </w:t>
      </w:r>
      <w:r w:rsidR="00EA0541" w:rsidRPr="00C166B3">
        <w:rPr>
          <w:rFonts w:ascii="Arial" w:hAnsi="Arial" w:cs="Arial"/>
          <w:sz w:val="24"/>
          <w:szCs w:val="24"/>
          <w:lang w:val="en-GB"/>
        </w:rPr>
        <w:t>;</w:t>
      </w:r>
      <w:proofErr w:type="gramEnd"/>
    </w:p>
    <w:p w14:paraId="61DE5366" w14:textId="77777777" w:rsidR="00D15D01" w:rsidRPr="00C166B3" w:rsidRDefault="00D15D01" w:rsidP="00D15D01">
      <w:pPr>
        <w:jc w:val="both"/>
        <w:rPr>
          <w:rFonts w:ascii="Arial" w:hAnsi="Arial" w:cs="Arial"/>
          <w:b/>
          <w:sz w:val="24"/>
          <w:szCs w:val="24"/>
          <w:lang w:val="en-GB"/>
        </w:rPr>
      </w:pPr>
      <w:r w:rsidRPr="00C166B3">
        <w:rPr>
          <w:rFonts w:ascii="Arial" w:hAnsi="Arial" w:cs="Arial"/>
          <w:sz w:val="24"/>
          <w:szCs w:val="24"/>
          <w:lang w:val="en-GB"/>
        </w:rPr>
        <w:t xml:space="preserve"> </w:t>
      </w:r>
    </w:p>
    <w:p w14:paraId="0C1F2BD3" w14:textId="26349852"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w:t>
      </w:r>
      <w:del w:id="445" w:author="USER" w:date="2023-08-09T11:09:00Z">
        <w:r w:rsidRPr="00C166B3" w:rsidDel="006B7AE8">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ins w:id="446" w:author="USER" w:date="2023-08-09T11:11:00Z"/>
          <w:rFonts w:ascii="Arial" w:hAnsi="Arial" w:cs="Arial"/>
          <w:color w:val="FF0000"/>
          <w:sz w:val="24"/>
          <w:szCs w:val="24"/>
          <w:lang w:val="en-US"/>
        </w:rPr>
      </w:pPr>
      <w:bookmarkStart w:id="447" w:name="_Hlk125453153"/>
    </w:p>
    <w:p w14:paraId="226E3E5B" w14:textId="0B1A6835" w:rsidR="000A619A" w:rsidRPr="00C166B3" w:rsidDel="000A619A" w:rsidRDefault="000A619A" w:rsidP="000A619A">
      <w:pPr>
        <w:numPr>
          <w:ilvl w:val="0"/>
          <w:numId w:val="140"/>
        </w:numPr>
        <w:rPr>
          <w:del w:id="448" w:author="USER" w:date="2023-08-09T11:11:00Z"/>
          <w:rFonts w:ascii="Arial" w:hAnsi="Arial" w:cs="Arial"/>
          <w:sz w:val="24"/>
          <w:szCs w:val="24"/>
          <w:lang w:val="en-US"/>
        </w:rPr>
      </w:pPr>
      <w:moveToRangeStart w:id="449" w:author="USER" w:date="2023-08-09T11:11:00Z" w:name="move142471908"/>
      <w:moveTo w:id="450" w:author="USER" w:date="2023-08-09T11:11:00Z">
        <w:r w:rsidRPr="00C166B3">
          <w:rPr>
            <w:rFonts w:ascii="Arial" w:hAnsi="Arial" w:cs="Arial"/>
            <w:sz w:val="24"/>
            <w:szCs w:val="24"/>
            <w:lang w:val="en-US"/>
          </w:rPr>
          <w:t>None</w:t>
        </w:r>
      </w:moveTo>
    </w:p>
    <w:moveToRangeEnd w:id="449"/>
    <w:p w14:paraId="497FCFD3" w14:textId="0CE0AD8A" w:rsidR="000A619A" w:rsidRPr="00C166B3" w:rsidRDefault="000A619A">
      <w:pPr>
        <w:numPr>
          <w:ilvl w:val="0"/>
          <w:numId w:val="140"/>
        </w:numPr>
        <w:rPr>
          <w:rFonts w:ascii="Arial" w:hAnsi="Arial" w:cs="Arial"/>
          <w:color w:val="FF0000"/>
          <w:sz w:val="24"/>
          <w:szCs w:val="24"/>
          <w:lang w:val="en-US"/>
        </w:rPr>
        <w:pPrChange w:id="451" w:author="USER" w:date="2023-08-09T11:11:00Z">
          <w:pPr/>
        </w:pPrChange>
      </w:pPr>
    </w:p>
    <w:bookmarkEnd w:id="447"/>
    <w:p w14:paraId="09E6496F"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rsidP="00E549E3">
      <w:pPr>
        <w:numPr>
          <w:ilvl w:val="0"/>
          <w:numId w:val="140"/>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rsidP="00E549E3">
      <w:pPr>
        <w:numPr>
          <w:ilvl w:val="0"/>
          <w:numId w:val="140"/>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Master’s degree</w:t>
      </w:r>
    </w:p>
    <w:p w14:paraId="407A30C8" w14:textId="6132334C"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Ph</w:t>
      </w:r>
      <w:del w:id="452" w:author="USER" w:date="2023-08-09T11:10:00Z">
        <w:r w:rsidRPr="00C166B3" w:rsidDel="006B7AE8">
          <w:rPr>
            <w:rFonts w:ascii="Arial" w:hAnsi="Arial" w:cs="Arial"/>
            <w:sz w:val="24"/>
            <w:szCs w:val="24"/>
            <w:lang w:val="en-US"/>
          </w:rPr>
          <w:delText>.</w:delText>
        </w:r>
      </w:del>
      <w:ins w:id="453" w:author="USER" w:date="2023-08-09T11:10:00Z">
        <w:r w:rsidR="006B7AE8" w:rsidRPr="00C166B3">
          <w:rPr>
            <w:rFonts w:ascii="Arial" w:hAnsi="Arial" w:cs="Arial"/>
            <w:sz w:val="24"/>
            <w:szCs w:val="24"/>
            <w:lang w:val="en-US"/>
          </w:rPr>
          <w:t>D</w:t>
        </w:r>
      </w:ins>
      <w:del w:id="454" w:author="USER" w:date="2023-08-09T11:10:00Z">
        <w:r w:rsidRPr="00C166B3" w:rsidDel="006B7AE8">
          <w:rPr>
            <w:rFonts w:ascii="Arial" w:hAnsi="Arial" w:cs="Arial"/>
            <w:sz w:val="24"/>
            <w:szCs w:val="24"/>
            <w:lang w:val="en-US"/>
          </w:rPr>
          <w:delText xml:space="preserve"> Degree</w:delText>
        </w:r>
      </w:del>
    </w:p>
    <w:p w14:paraId="2AAE43E2" w14:textId="1C02DCE8" w:rsidR="00780B83" w:rsidRPr="00C166B3" w:rsidDel="000A619A" w:rsidRDefault="00780B83" w:rsidP="00780B83">
      <w:pPr>
        <w:numPr>
          <w:ilvl w:val="0"/>
          <w:numId w:val="140"/>
        </w:numPr>
        <w:rPr>
          <w:rFonts w:ascii="Arial" w:hAnsi="Arial" w:cs="Arial"/>
          <w:sz w:val="24"/>
          <w:szCs w:val="24"/>
          <w:lang w:val="en-US"/>
        </w:rPr>
      </w:pPr>
      <w:moveFromRangeStart w:id="455" w:author="USER" w:date="2023-08-09T11:11:00Z" w:name="move142471908"/>
      <w:moveFrom w:id="456" w:author="USER" w:date="2023-08-09T11:11:00Z">
        <w:r w:rsidRPr="00C166B3" w:rsidDel="000A619A">
          <w:rPr>
            <w:rFonts w:ascii="Arial" w:hAnsi="Arial" w:cs="Arial"/>
            <w:sz w:val="24"/>
            <w:szCs w:val="24"/>
            <w:lang w:val="en-US"/>
          </w:rPr>
          <w:t>None</w:t>
        </w:r>
      </w:moveFrom>
    </w:p>
    <w:p w14:paraId="7A6F0160" w14:textId="34E17CDC" w:rsidR="00E549E3" w:rsidRPr="00C166B3" w:rsidRDefault="00E549E3" w:rsidP="00E549E3">
      <w:pPr>
        <w:ind w:left="360"/>
        <w:rPr>
          <w:rFonts w:ascii="Arial" w:hAnsi="Arial" w:cs="Arial"/>
          <w:sz w:val="24"/>
          <w:szCs w:val="24"/>
          <w:lang w:val="en-US"/>
        </w:rPr>
      </w:pPr>
      <w:moveFrom w:id="457" w:author="USER" w:date="2023-08-09T11:11:00Z">
        <w:r w:rsidRPr="00C166B3" w:rsidDel="000A619A">
          <w:rPr>
            <w:rFonts w:ascii="Arial" w:hAnsi="Arial" w:cs="Arial"/>
            <w:sz w:val="24"/>
            <w:szCs w:val="24"/>
            <w:lang w:val="en-US"/>
          </w:rPr>
          <w:t xml:space="preserve"> </w:t>
        </w:r>
      </w:moveFrom>
      <w:moveFromRangeEnd w:id="455"/>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607F61B5" w:rsidR="00876D6B" w:rsidRPr="00C166B3" w:rsidRDefault="00A54984" w:rsidP="001A2A2E">
      <w:pPr>
        <w:jc w:val="both"/>
        <w:rPr>
          <w:ins w:id="458" w:author="USER" w:date="2023-08-09T11:19:00Z"/>
          <w:rFonts w:ascii="Arial" w:hAnsi="Arial" w:cs="Arial"/>
          <w:i/>
          <w:iCs/>
          <w:color w:val="FF0000"/>
          <w:sz w:val="24"/>
          <w:szCs w:val="24"/>
          <w:lang w:val="en-US"/>
        </w:rPr>
      </w:pPr>
      <w:r w:rsidRPr="00C166B3">
        <w:rPr>
          <w:rFonts w:ascii="Arial" w:hAnsi="Arial" w:cs="Arial"/>
          <w:i/>
          <w:iCs/>
          <w:color w:val="FF0000"/>
          <w:sz w:val="24"/>
          <w:szCs w:val="24"/>
          <w:lang w:val="en-US" w:eastAsia="en-US"/>
          <w:rPrChange w:id="459" w:author="USER" w:date="2023-08-08T10:21:00Z">
            <w:rPr>
              <w:rFonts w:ascii="Bookman Old Style" w:hAnsi="Bookman Old Style"/>
              <w:i/>
              <w:iCs/>
              <w:sz w:val="24"/>
              <w:szCs w:val="24"/>
              <w:highlight w:val="yellow"/>
              <w:lang w:val="en-US" w:eastAsia="en-US"/>
            </w:rPr>
          </w:rPrChange>
        </w:rPr>
        <w:t xml:space="preserve">DEM_13: </w:t>
      </w:r>
      <w:r w:rsidR="00E549E3" w:rsidRPr="00C166B3">
        <w:rPr>
          <w:rFonts w:ascii="Arial" w:hAnsi="Arial" w:cs="Arial"/>
          <w:i/>
          <w:iCs/>
          <w:color w:val="FF0000"/>
          <w:sz w:val="24"/>
          <w:szCs w:val="24"/>
          <w:lang w:val="en-US"/>
          <w:rPrChange w:id="460" w:author="USER" w:date="2023-08-08T10:21:00Z">
            <w:rPr>
              <w:rFonts w:ascii="Bookman Old Style" w:hAnsi="Bookman Old Style"/>
              <w:i/>
              <w:iCs/>
              <w:color w:val="000000"/>
              <w:sz w:val="24"/>
              <w:szCs w:val="24"/>
              <w:highlight w:val="yellow"/>
              <w:lang w:val="en-US"/>
            </w:rPr>
          </w:rPrChange>
        </w:rPr>
        <w:t>What is (</w:t>
      </w:r>
      <w:ins w:id="461" w:author="USER" w:date="2023-08-09T11:20:00Z">
        <w:r w:rsidR="004571B9" w:rsidRPr="00C166B3">
          <w:rPr>
            <w:rFonts w:ascii="Arial" w:hAnsi="Arial" w:cs="Arial"/>
            <w:i/>
            <w:iCs/>
            <w:color w:val="FF0000"/>
            <w:sz w:val="24"/>
            <w:szCs w:val="24"/>
            <w:lang w:val="en-US"/>
          </w:rPr>
          <w:t>your/</w:t>
        </w:r>
      </w:ins>
      <w:r w:rsidR="00E549E3" w:rsidRPr="00C166B3">
        <w:rPr>
          <w:rFonts w:ascii="Arial" w:hAnsi="Arial" w:cs="Arial"/>
          <w:i/>
          <w:iCs/>
          <w:color w:val="FF0000"/>
          <w:sz w:val="24"/>
          <w:szCs w:val="24"/>
          <w:lang w:val="en-US"/>
          <w:rPrChange w:id="462" w:author="USER" w:date="2023-08-08T10:21:00Z">
            <w:rPr>
              <w:rFonts w:ascii="Bookman Old Style" w:hAnsi="Bookman Old Style"/>
              <w:i/>
              <w:iCs/>
              <w:color w:val="000000"/>
              <w:sz w:val="24"/>
              <w:szCs w:val="24"/>
              <w:highlight w:val="yellow"/>
              <w:lang w:val="en-US"/>
            </w:rPr>
          </w:rPrChange>
        </w:rPr>
        <w:t>NAME</w:t>
      </w:r>
      <w:ins w:id="463" w:author="USER" w:date="2023-08-09T11:20:00Z">
        <w:r w:rsidR="004571B9" w:rsidRPr="00C166B3">
          <w:rPr>
            <w:rFonts w:ascii="Arial" w:hAnsi="Arial" w:cs="Arial"/>
            <w:i/>
            <w:iCs/>
            <w:color w:val="FF0000"/>
            <w:sz w:val="24"/>
            <w:szCs w:val="24"/>
            <w:lang w:val="en-US"/>
          </w:rPr>
          <w:t>’s</w:t>
        </w:r>
      </w:ins>
      <w:r w:rsidR="00E549E3" w:rsidRPr="00C166B3">
        <w:rPr>
          <w:rFonts w:ascii="Arial" w:hAnsi="Arial" w:cs="Arial"/>
          <w:i/>
          <w:iCs/>
          <w:color w:val="FF0000"/>
          <w:sz w:val="24"/>
          <w:szCs w:val="24"/>
          <w:lang w:val="en-US"/>
          <w:rPrChange w:id="464" w:author="USER" w:date="2023-08-08T10:21:00Z">
            <w:rPr>
              <w:rFonts w:ascii="Bookman Old Style" w:hAnsi="Bookman Old Style"/>
              <w:i/>
              <w:iCs/>
              <w:color w:val="000000"/>
              <w:sz w:val="24"/>
              <w:szCs w:val="24"/>
              <w:highlight w:val="yellow"/>
              <w:lang w:val="en-US"/>
            </w:rPr>
          </w:rPrChange>
        </w:rPr>
        <w:t>)</w:t>
      </w:r>
      <w:del w:id="465" w:author="USER" w:date="2023-08-09T11:20:00Z">
        <w:r w:rsidR="00FB41A6" w:rsidRPr="00C166B3" w:rsidDel="004571B9">
          <w:rPr>
            <w:rFonts w:ascii="Arial" w:hAnsi="Arial" w:cs="Arial"/>
            <w:i/>
            <w:iCs/>
            <w:color w:val="FF0000"/>
            <w:sz w:val="24"/>
            <w:szCs w:val="24"/>
            <w:lang w:val="en-US"/>
            <w:rPrChange w:id="466" w:author="USER" w:date="2023-08-08T10:21:00Z">
              <w:rPr>
                <w:rFonts w:ascii="Bookman Old Style" w:hAnsi="Bookman Old Style"/>
                <w:i/>
                <w:iCs/>
                <w:color w:val="000000"/>
                <w:sz w:val="24"/>
                <w:szCs w:val="24"/>
                <w:highlight w:val="yellow"/>
                <w:lang w:val="en-US"/>
              </w:rPr>
            </w:rPrChange>
          </w:rPr>
          <w:delText>`s</w:delText>
        </w:r>
      </w:del>
      <w:r w:rsidR="00E549E3" w:rsidRPr="00C166B3">
        <w:rPr>
          <w:rFonts w:ascii="Arial" w:hAnsi="Arial" w:cs="Arial"/>
          <w:i/>
          <w:iCs/>
          <w:color w:val="FF0000"/>
          <w:sz w:val="24"/>
          <w:szCs w:val="24"/>
          <w:lang w:val="en-US"/>
          <w:rPrChange w:id="467" w:author="USER" w:date="2023-08-08T10:21:00Z">
            <w:rPr>
              <w:rFonts w:ascii="Bookman Old Style" w:hAnsi="Bookman Old Style"/>
              <w:i/>
              <w:iCs/>
              <w:color w:val="000000"/>
              <w:sz w:val="24"/>
              <w:szCs w:val="24"/>
              <w:highlight w:val="yellow"/>
              <w:lang w:val="en-US"/>
            </w:rPr>
          </w:rPrChange>
        </w:rPr>
        <w:t xml:space="preserve"> area of study?</w:t>
      </w:r>
    </w:p>
    <w:p w14:paraId="1D3E85C6" w14:textId="77777777" w:rsidR="004571B9" w:rsidRPr="00C166B3" w:rsidRDefault="004571B9" w:rsidP="001A2A2E">
      <w:pPr>
        <w:jc w:val="both"/>
        <w:rPr>
          <w:rFonts w:ascii="Arial" w:hAnsi="Arial" w:cs="Arial"/>
          <w:i/>
          <w:iCs/>
          <w:color w:val="FF0000"/>
          <w:sz w:val="24"/>
          <w:szCs w:val="24"/>
          <w:lang w:val="en-US"/>
          <w:rPrChange w:id="468" w:author="USER" w:date="2023-08-08T10:21:00Z">
            <w:rPr>
              <w:rFonts w:ascii="Bookman Old Style" w:hAnsi="Bookman Old Style"/>
              <w:i/>
              <w:iCs/>
              <w:color w:val="000000"/>
              <w:sz w:val="24"/>
              <w:szCs w:val="24"/>
              <w:lang w:val="en-US"/>
            </w:rPr>
          </w:rPrChange>
        </w:rPr>
      </w:pPr>
    </w:p>
    <w:p w14:paraId="53099212" w14:textId="79D3826B" w:rsidR="001A2A2E" w:rsidRPr="00C166B3" w:rsidRDefault="004571B9" w:rsidP="001A2A2E">
      <w:pPr>
        <w:jc w:val="both"/>
        <w:rPr>
          <w:ins w:id="469" w:author="USER" w:date="2023-08-09T11:16:00Z"/>
          <w:rFonts w:ascii="Arial" w:hAnsi="Arial" w:cs="Arial"/>
          <w:iCs/>
          <w:color w:val="000000"/>
          <w:sz w:val="24"/>
          <w:szCs w:val="24"/>
          <w:lang w:val="en-US"/>
          <w:rPrChange w:id="470" w:author="USER" w:date="2023-08-09T11:24:00Z">
            <w:rPr>
              <w:ins w:id="471" w:author="USER" w:date="2023-08-09T11:16:00Z"/>
              <w:rFonts w:ascii="Bookman Old Style" w:hAnsi="Bookman Old Style"/>
              <w:i/>
              <w:iCs/>
              <w:color w:val="000000"/>
              <w:sz w:val="24"/>
              <w:szCs w:val="24"/>
              <w:lang w:val="en-US"/>
            </w:rPr>
          </w:rPrChange>
        </w:rPr>
      </w:pPr>
      <w:ins w:id="472" w:author="USER" w:date="2023-08-09T11:20:00Z">
        <w:r w:rsidRPr="00C166B3">
          <w:rPr>
            <w:rFonts w:ascii="Arial" w:hAnsi="Arial" w:cs="Arial"/>
            <w:i/>
            <w:iCs/>
            <w:color w:val="000000"/>
            <w:sz w:val="24"/>
            <w:szCs w:val="24"/>
            <w:lang w:val="en-US"/>
          </w:rPr>
          <w:lastRenderedPageBreak/>
          <w:t xml:space="preserve">      </w:t>
        </w:r>
      </w:ins>
      <w:ins w:id="473" w:author="USER" w:date="2023-08-09T11:15:00Z">
        <w:r w:rsidRPr="00C166B3">
          <w:rPr>
            <w:rFonts w:ascii="Arial" w:hAnsi="Arial" w:cs="Arial"/>
            <w:iCs/>
            <w:color w:val="000000"/>
            <w:sz w:val="24"/>
            <w:szCs w:val="24"/>
            <w:lang w:val="en-US"/>
            <w:rPrChange w:id="474" w:author="USER" w:date="2023-08-09T11:24:00Z">
              <w:rPr>
                <w:rFonts w:ascii="Bookman Old Style" w:hAnsi="Bookman Old Style"/>
                <w:i/>
                <w:iCs/>
                <w:color w:val="000000"/>
                <w:sz w:val="24"/>
                <w:szCs w:val="24"/>
                <w:lang w:val="en-US"/>
              </w:rPr>
            </w:rPrChange>
          </w:rPr>
          <w:t>00</w:t>
        </w:r>
      </w:ins>
      <w:ins w:id="475" w:author="USER" w:date="2023-08-09T11:21:00Z">
        <w:r w:rsidRPr="00C166B3">
          <w:rPr>
            <w:rFonts w:ascii="Arial" w:hAnsi="Arial" w:cs="Arial"/>
            <w:iCs/>
            <w:color w:val="000000"/>
            <w:sz w:val="24"/>
            <w:szCs w:val="24"/>
            <w:lang w:val="en-US"/>
            <w:rPrChange w:id="476" w:author="USER" w:date="2023-08-09T11:24:00Z">
              <w:rPr>
                <w:rFonts w:ascii="Bookman Old Style" w:hAnsi="Bookman Old Style"/>
                <w:i/>
                <w:iCs/>
                <w:color w:val="000000"/>
                <w:sz w:val="24"/>
                <w:szCs w:val="24"/>
                <w:lang w:val="en-US"/>
              </w:rPr>
            </w:rPrChange>
          </w:rPr>
          <w:t>.</w:t>
        </w:r>
      </w:ins>
      <w:ins w:id="477" w:author="USER" w:date="2023-08-09T11:23:00Z">
        <w:r w:rsidRPr="00C166B3">
          <w:rPr>
            <w:rFonts w:ascii="Arial" w:hAnsi="Arial" w:cs="Arial"/>
            <w:iCs/>
            <w:color w:val="000000"/>
            <w:sz w:val="24"/>
            <w:szCs w:val="24"/>
            <w:lang w:val="en-US"/>
            <w:rPrChange w:id="478" w:author="USER" w:date="2023-08-09T11:24:00Z">
              <w:rPr>
                <w:rFonts w:ascii="Bookman Old Style" w:hAnsi="Bookman Old Style"/>
                <w:i/>
                <w:iCs/>
                <w:color w:val="000000"/>
                <w:sz w:val="24"/>
                <w:szCs w:val="24"/>
                <w:lang w:val="en-US"/>
              </w:rPr>
            </w:rPrChange>
          </w:rPr>
          <w:t xml:space="preserve"> </w:t>
        </w:r>
      </w:ins>
      <w:ins w:id="479" w:author="USER" w:date="2023-08-09T11:15:00Z">
        <w:r w:rsidRPr="00C166B3">
          <w:rPr>
            <w:rFonts w:ascii="Arial" w:hAnsi="Arial" w:cs="Arial"/>
            <w:iCs/>
            <w:color w:val="000000"/>
            <w:sz w:val="24"/>
            <w:szCs w:val="24"/>
            <w:lang w:val="en-US"/>
            <w:rPrChange w:id="480" w:author="USER" w:date="2023-08-09T11:24:00Z">
              <w:rPr>
                <w:rFonts w:ascii="Bookman Old Style" w:hAnsi="Bookman Old Style"/>
                <w:i/>
                <w:iCs/>
                <w:color w:val="000000"/>
                <w:sz w:val="24"/>
                <w:szCs w:val="24"/>
                <w:lang w:val="en-US"/>
              </w:rPr>
            </w:rPrChange>
          </w:rPr>
          <w:t xml:space="preserve">Generic </w:t>
        </w:r>
        <w:proofErr w:type="spellStart"/>
        <w:r w:rsidRPr="00C166B3">
          <w:rPr>
            <w:rFonts w:ascii="Arial" w:hAnsi="Arial" w:cs="Arial"/>
            <w:iCs/>
            <w:color w:val="000000"/>
            <w:sz w:val="24"/>
            <w:szCs w:val="24"/>
            <w:lang w:val="en-US"/>
            <w:rPrChange w:id="481" w:author="USER" w:date="2023-08-09T11:24:00Z">
              <w:rPr>
                <w:rFonts w:ascii="Bookman Old Style" w:hAnsi="Bookman Old Style"/>
                <w:i/>
                <w:iCs/>
                <w:color w:val="000000"/>
                <w:sz w:val="24"/>
                <w:szCs w:val="24"/>
                <w:lang w:val="en-US"/>
              </w:rPr>
            </w:rPrChange>
          </w:rPr>
          <w:t>programmes</w:t>
        </w:r>
        <w:proofErr w:type="spellEnd"/>
        <w:r w:rsidRPr="00C166B3">
          <w:rPr>
            <w:rFonts w:ascii="Arial" w:hAnsi="Arial" w:cs="Arial"/>
            <w:iCs/>
            <w:color w:val="000000"/>
            <w:sz w:val="24"/>
            <w:szCs w:val="24"/>
            <w:lang w:val="en-US"/>
            <w:rPrChange w:id="482" w:author="USER" w:date="2023-08-09T11:24:00Z">
              <w:rPr>
                <w:rFonts w:ascii="Bookman Old Style" w:hAnsi="Bookman Old Style"/>
                <w:i/>
                <w:iCs/>
                <w:color w:val="000000"/>
                <w:sz w:val="24"/>
                <w:szCs w:val="24"/>
                <w:lang w:val="en-US"/>
              </w:rPr>
            </w:rPrChange>
          </w:rPr>
          <w:t xml:space="preserve"> and qualifications</w:t>
        </w:r>
      </w:ins>
    </w:p>
    <w:p w14:paraId="702B002F" w14:textId="423F2DA5" w:rsidR="004571B9" w:rsidRPr="00C166B3" w:rsidRDefault="004571B9" w:rsidP="001A2A2E">
      <w:pPr>
        <w:jc w:val="both"/>
        <w:rPr>
          <w:ins w:id="483" w:author="USER" w:date="2023-08-09T11:16:00Z"/>
          <w:rFonts w:ascii="Arial" w:hAnsi="Arial" w:cs="Arial"/>
          <w:iCs/>
          <w:color w:val="000000"/>
          <w:sz w:val="24"/>
          <w:szCs w:val="24"/>
          <w:lang w:val="en-US"/>
          <w:rPrChange w:id="484" w:author="USER" w:date="2023-08-09T11:24:00Z">
            <w:rPr>
              <w:ins w:id="485" w:author="USER" w:date="2023-08-09T11:16:00Z"/>
              <w:rFonts w:ascii="Bookman Old Style" w:hAnsi="Bookman Old Style"/>
              <w:i/>
              <w:iCs/>
              <w:color w:val="000000"/>
              <w:sz w:val="24"/>
              <w:szCs w:val="24"/>
              <w:lang w:val="en-US"/>
            </w:rPr>
          </w:rPrChange>
        </w:rPr>
      </w:pPr>
      <w:ins w:id="486" w:author="USER" w:date="2023-08-09T11:20:00Z">
        <w:r w:rsidRPr="00C166B3">
          <w:rPr>
            <w:rFonts w:ascii="Arial" w:hAnsi="Arial" w:cs="Arial"/>
            <w:iCs/>
            <w:color w:val="000000"/>
            <w:sz w:val="24"/>
            <w:szCs w:val="24"/>
            <w:lang w:val="en-US"/>
            <w:rPrChange w:id="487" w:author="USER" w:date="2023-08-09T11:24:00Z">
              <w:rPr>
                <w:rFonts w:ascii="Bookman Old Style" w:hAnsi="Bookman Old Style"/>
                <w:i/>
                <w:iCs/>
                <w:color w:val="000000"/>
                <w:sz w:val="24"/>
                <w:szCs w:val="24"/>
                <w:lang w:val="en-US"/>
              </w:rPr>
            </w:rPrChange>
          </w:rPr>
          <w:t xml:space="preserve">      </w:t>
        </w:r>
      </w:ins>
      <w:ins w:id="488" w:author="USER" w:date="2023-08-09T11:16:00Z">
        <w:r w:rsidRPr="00C166B3">
          <w:rPr>
            <w:rFonts w:ascii="Arial" w:hAnsi="Arial" w:cs="Arial"/>
            <w:iCs/>
            <w:color w:val="000000"/>
            <w:sz w:val="24"/>
            <w:szCs w:val="24"/>
            <w:lang w:val="en-US"/>
            <w:rPrChange w:id="489" w:author="USER" w:date="2023-08-09T11:24:00Z">
              <w:rPr>
                <w:rFonts w:ascii="Bookman Old Style" w:hAnsi="Bookman Old Style"/>
                <w:i/>
                <w:iCs/>
                <w:color w:val="000000"/>
                <w:sz w:val="24"/>
                <w:szCs w:val="24"/>
                <w:lang w:val="en-US"/>
              </w:rPr>
            </w:rPrChange>
          </w:rPr>
          <w:t>01</w:t>
        </w:r>
      </w:ins>
      <w:ins w:id="490" w:author="USER" w:date="2023-08-09T11:21:00Z">
        <w:r w:rsidRPr="00C166B3">
          <w:rPr>
            <w:rFonts w:ascii="Arial" w:hAnsi="Arial" w:cs="Arial"/>
            <w:iCs/>
            <w:color w:val="000000"/>
            <w:sz w:val="24"/>
            <w:szCs w:val="24"/>
            <w:lang w:val="en-US"/>
            <w:rPrChange w:id="491" w:author="USER" w:date="2023-08-09T11:24:00Z">
              <w:rPr>
                <w:rFonts w:ascii="Bookman Old Style" w:hAnsi="Bookman Old Style"/>
                <w:i/>
                <w:iCs/>
                <w:color w:val="000000"/>
                <w:sz w:val="24"/>
                <w:szCs w:val="24"/>
                <w:lang w:val="en-US"/>
              </w:rPr>
            </w:rPrChange>
          </w:rPr>
          <w:t>.</w:t>
        </w:r>
      </w:ins>
      <w:ins w:id="492" w:author="USER" w:date="2023-08-09T11:23:00Z">
        <w:r w:rsidRPr="00C166B3">
          <w:rPr>
            <w:rFonts w:ascii="Arial" w:hAnsi="Arial" w:cs="Arial"/>
            <w:iCs/>
            <w:color w:val="000000"/>
            <w:sz w:val="24"/>
            <w:szCs w:val="24"/>
            <w:lang w:val="en-US"/>
            <w:rPrChange w:id="493" w:author="USER" w:date="2023-08-09T11:24:00Z">
              <w:rPr>
                <w:rFonts w:ascii="Bookman Old Style" w:hAnsi="Bookman Old Style"/>
                <w:i/>
                <w:iCs/>
                <w:color w:val="000000"/>
                <w:sz w:val="24"/>
                <w:szCs w:val="24"/>
                <w:lang w:val="en-US"/>
              </w:rPr>
            </w:rPrChange>
          </w:rPr>
          <w:t xml:space="preserve"> </w:t>
        </w:r>
      </w:ins>
      <w:ins w:id="494" w:author="USER" w:date="2023-08-09T11:16:00Z">
        <w:r w:rsidRPr="00C166B3">
          <w:rPr>
            <w:rFonts w:ascii="Arial" w:hAnsi="Arial" w:cs="Arial"/>
            <w:iCs/>
            <w:color w:val="000000"/>
            <w:sz w:val="24"/>
            <w:szCs w:val="24"/>
            <w:lang w:val="en-US"/>
            <w:rPrChange w:id="495" w:author="USER" w:date="2023-08-09T11:24:00Z">
              <w:rPr>
                <w:rFonts w:ascii="Bookman Old Style" w:hAnsi="Bookman Old Style"/>
                <w:i/>
                <w:iCs/>
                <w:color w:val="000000"/>
                <w:sz w:val="24"/>
                <w:szCs w:val="24"/>
                <w:lang w:val="en-US"/>
              </w:rPr>
            </w:rPrChange>
          </w:rPr>
          <w:t>Education</w:t>
        </w:r>
      </w:ins>
    </w:p>
    <w:p w14:paraId="1342D55D" w14:textId="0CC6E6A4" w:rsidR="004571B9" w:rsidRPr="00C166B3" w:rsidRDefault="004571B9" w:rsidP="001A2A2E">
      <w:pPr>
        <w:jc w:val="both"/>
        <w:rPr>
          <w:ins w:id="496" w:author="USER" w:date="2023-08-09T11:16:00Z"/>
          <w:rFonts w:ascii="Arial" w:hAnsi="Arial" w:cs="Arial"/>
          <w:iCs/>
          <w:color w:val="000000"/>
          <w:sz w:val="24"/>
          <w:szCs w:val="24"/>
          <w:lang w:val="en-US"/>
          <w:rPrChange w:id="497" w:author="USER" w:date="2023-08-09T11:24:00Z">
            <w:rPr>
              <w:ins w:id="498" w:author="USER" w:date="2023-08-09T11:16:00Z"/>
              <w:rFonts w:ascii="Bookman Old Style" w:hAnsi="Bookman Old Style"/>
              <w:i/>
              <w:iCs/>
              <w:color w:val="000000"/>
              <w:sz w:val="24"/>
              <w:szCs w:val="24"/>
              <w:lang w:val="en-US"/>
            </w:rPr>
          </w:rPrChange>
        </w:rPr>
      </w:pPr>
      <w:ins w:id="499" w:author="USER" w:date="2023-08-09T11:22:00Z">
        <w:r w:rsidRPr="00C166B3">
          <w:rPr>
            <w:rFonts w:ascii="Arial" w:hAnsi="Arial" w:cs="Arial"/>
            <w:iCs/>
            <w:color w:val="000000"/>
            <w:sz w:val="24"/>
            <w:szCs w:val="24"/>
            <w:lang w:val="en-US"/>
            <w:rPrChange w:id="500" w:author="USER" w:date="2023-08-09T11:24:00Z">
              <w:rPr>
                <w:rFonts w:ascii="Bookman Old Style" w:hAnsi="Bookman Old Style"/>
                <w:i/>
                <w:iCs/>
                <w:color w:val="000000"/>
                <w:sz w:val="24"/>
                <w:szCs w:val="24"/>
                <w:lang w:val="en-US"/>
              </w:rPr>
            </w:rPrChange>
          </w:rPr>
          <w:t xml:space="preserve">      </w:t>
        </w:r>
      </w:ins>
      <w:ins w:id="501" w:author="USER" w:date="2023-08-09T11:16:00Z">
        <w:r w:rsidRPr="00C166B3">
          <w:rPr>
            <w:rFonts w:ascii="Arial" w:hAnsi="Arial" w:cs="Arial"/>
            <w:iCs/>
            <w:color w:val="000000"/>
            <w:sz w:val="24"/>
            <w:szCs w:val="24"/>
            <w:lang w:val="en-US"/>
            <w:rPrChange w:id="502" w:author="USER" w:date="2023-08-09T11:24:00Z">
              <w:rPr>
                <w:rFonts w:ascii="Bookman Old Style" w:hAnsi="Bookman Old Style"/>
                <w:i/>
                <w:iCs/>
                <w:color w:val="000000"/>
                <w:sz w:val="24"/>
                <w:szCs w:val="24"/>
                <w:lang w:val="en-US"/>
              </w:rPr>
            </w:rPrChange>
          </w:rPr>
          <w:t>02</w:t>
        </w:r>
      </w:ins>
      <w:ins w:id="503" w:author="USER" w:date="2023-08-09T11:22:00Z">
        <w:r w:rsidRPr="00C166B3">
          <w:rPr>
            <w:rFonts w:ascii="Arial" w:hAnsi="Arial" w:cs="Arial"/>
            <w:iCs/>
            <w:color w:val="000000"/>
            <w:sz w:val="24"/>
            <w:szCs w:val="24"/>
            <w:lang w:val="en-US"/>
            <w:rPrChange w:id="504" w:author="USER" w:date="2023-08-09T11:24:00Z">
              <w:rPr>
                <w:rFonts w:ascii="Bookman Old Style" w:hAnsi="Bookman Old Style"/>
                <w:i/>
                <w:iCs/>
                <w:color w:val="000000"/>
                <w:sz w:val="24"/>
                <w:szCs w:val="24"/>
                <w:lang w:val="en-US"/>
              </w:rPr>
            </w:rPrChange>
          </w:rPr>
          <w:t>.</w:t>
        </w:r>
      </w:ins>
      <w:ins w:id="505" w:author="USER" w:date="2023-08-09T11:23:00Z">
        <w:r w:rsidRPr="00C166B3">
          <w:rPr>
            <w:rFonts w:ascii="Arial" w:hAnsi="Arial" w:cs="Arial"/>
            <w:iCs/>
            <w:color w:val="000000"/>
            <w:sz w:val="24"/>
            <w:szCs w:val="24"/>
            <w:lang w:val="en-US"/>
            <w:rPrChange w:id="506" w:author="USER" w:date="2023-08-09T11:24:00Z">
              <w:rPr>
                <w:rFonts w:ascii="Bookman Old Style" w:hAnsi="Bookman Old Style"/>
                <w:i/>
                <w:iCs/>
                <w:color w:val="000000"/>
                <w:sz w:val="24"/>
                <w:szCs w:val="24"/>
                <w:lang w:val="en-US"/>
              </w:rPr>
            </w:rPrChange>
          </w:rPr>
          <w:t xml:space="preserve"> </w:t>
        </w:r>
      </w:ins>
      <w:ins w:id="507" w:author="USER" w:date="2023-08-09T11:16:00Z">
        <w:r w:rsidRPr="00C166B3">
          <w:rPr>
            <w:rFonts w:ascii="Arial" w:hAnsi="Arial" w:cs="Arial"/>
            <w:iCs/>
            <w:color w:val="000000"/>
            <w:sz w:val="24"/>
            <w:szCs w:val="24"/>
            <w:lang w:val="en-US"/>
            <w:rPrChange w:id="508" w:author="USER" w:date="2023-08-09T11:24:00Z">
              <w:rPr>
                <w:rFonts w:ascii="Bookman Old Style" w:hAnsi="Bookman Old Style"/>
                <w:i/>
                <w:iCs/>
                <w:color w:val="000000"/>
                <w:sz w:val="24"/>
                <w:szCs w:val="24"/>
                <w:lang w:val="en-US"/>
              </w:rPr>
            </w:rPrChange>
          </w:rPr>
          <w:t>Arts and humanities</w:t>
        </w:r>
      </w:ins>
    </w:p>
    <w:p w14:paraId="168B275D" w14:textId="458AD0EF" w:rsidR="004571B9" w:rsidRPr="00C166B3" w:rsidRDefault="004571B9" w:rsidP="001A2A2E">
      <w:pPr>
        <w:jc w:val="both"/>
        <w:rPr>
          <w:ins w:id="509" w:author="USER" w:date="2023-08-09T11:17:00Z"/>
          <w:rFonts w:ascii="Arial" w:hAnsi="Arial" w:cs="Arial"/>
          <w:iCs/>
          <w:color w:val="000000"/>
          <w:sz w:val="24"/>
          <w:szCs w:val="24"/>
          <w:lang w:val="en-US"/>
          <w:rPrChange w:id="510" w:author="USER" w:date="2023-08-09T11:24:00Z">
            <w:rPr>
              <w:ins w:id="511" w:author="USER" w:date="2023-08-09T11:17:00Z"/>
              <w:rFonts w:ascii="Bookman Old Style" w:hAnsi="Bookman Old Style"/>
              <w:i/>
              <w:iCs/>
              <w:color w:val="000000"/>
              <w:sz w:val="24"/>
              <w:szCs w:val="24"/>
              <w:lang w:val="en-US"/>
            </w:rPr>
          </w:rPrChange>
        </w:rPr>
      </w:pPr>
      <w:ins w:id="512" w:author="USER" w:date="2023-08-09T11:22:00Z">
        <w:r w:rsidRPr="00C166B3">
          <w:rPr>
            <w:rFonts w:ascii="Arial" w:hAnsi="Arial" w:cs="Arial"/>
            <w:iCs/>
            <w:color w:val="000000"/>
            <w:sz w:val="24"/>
            <w:szCs w:val="24"/>
            <w:lang w:val="en-US"/>
            <w:rPrChange w:id="513" w:author="USER" w:date="2023-08-09T11:24:00Z">
              <w:rPr>
                <w:rFonts w:ascii="Bookman Old Style" w:hAnsi="Bookman Old Style"/>
                <w:i/>
                <w:iCs/>
                <w:color w:val="000000"/>
                <w:sz w:val="24"/>
                <w:szCs w:val="24"/>
                <w:lang w:val="en-US"/>
              </w:rPr>
            </w:rPrChange>
          </w:rPr>
          <w:t xml:space="preserve">      </w:t>
        </w:r>
      </w:ins>
      <w:ins w:id="514" w:author="USER" w:date="2023-08-09T11:16:00Z">
        <w:r w:rsidRPr="00C166B3">
          <w:rPr>
            <w:rFonts w:ascii="Arial" w:hAnsi="Arial" w:cs="Arial"/>
            <w:iCs/>
            <w:color w:val="000000"/>
            <w:sz w:val="24"/>
            <w:szCs w:val="24"/>
            <w:lang w:val="en-US"/>
            <w:rPrChange w:id="515" w:author="USER" w:date="2023-08-09T11:24:00Z">
              <w:rPr>
                <w:rFonts w:ascii="Bookman Old Style" w:hAnsi="Bookman Old Style"/>
                <w:i/>
                <w:iCs/>
                <w:color w:val="000000"/>
                <w:sz w:val="24"/>
                <w:szCs w:val="24"/>
                <w:lang w:val="en-US"/>
              </w:rPr>
            </w:rPrChange>
          </w:rPr>
          <w:t>03</w:t>
        </w:r>
      </w:ins>
      <w:ins w:id="516" w:author="USER" w:date="2023-08-09T11:22:00Z">
        <w:r w:rsidRPr="00C166B3">
          <w:rPr>
            <w:rFonts w:ascii="Arial" w:hAnsi="Arial" w:cs="Arial"/>
            <w:iCs/>
            <w:color w:val="000000"/>
            <w:sz w:val="24"/>
            <w:szCs w:val="24"/>
            <w:lang w:val="en-US"/>
            <w:rPrChange w:id="517" w:author="USER" w:date="2023-08-09T11:24:00Z">
              <w:rPr>
                <w:rFonts w:ascii="Bookman Old Style" w:hAnsi="Bookman Old Style"/>
                <w:i/>
                <w:iCs/>
                <w:color w:val="000000"/>
                <w:sz w:val="24"/>
                <w:szCs w:val="24"/>
                <w:lang w:val="en-US"/>
              </w:rPr>
            </w:rPrChange>
          </w:rPr>
          <w:t>.</w:t>
        </w:r>
      </w:ins>
      <w:ins w:id="518" w:author="USER" w:date="2023-08-09T11:23:00Z">
        <w:r w:rsidRPr="00C166B3">
          <w:rPr>
            <w:rFonts w:ascii="Arial" w:hAnsi="Arial" w:cs="Arial"/>
            <w:iCs/>
            <w:color w:val="000000"/>
            <w:sz w:val="24"/>
            <w:szCs w:val="24"/>
            <w:lang w:val="en-US"/>
            <w:rPrChange w:id="519" w:author="USER" w:date="2023-08-09T11:24:00Z">
              <w:rPr>
                <w:rFonts w:ascii="Bookman Old Style" w:hAnsi="Bookman Old Style"/>
                <w:i/>
                <w:iCs/>
                <w:color w:val="000000"/>
                <w:sz w:val="24"/>
                <w:szCs w:val="24"/>
                <w:lang w:val="en-US"/>
              </w:rPr>
            </w:rPrChange>
          </w:rPr>
          <w:t xml:space="preserve"> </w:t>
        </w:r>
      </w:ins>
      <w:ins w:id="520" w:author="USER" w:date="2023-08-09T11:16:00Z">
        <w:r w:rsidRPr="00C166B3">
          <w:rPr>
            <w:rFonts w:ascii="Arial" w:hAnsi="Arial" w:cs="Arial"/>
            <w:iCs/>
            <w:color w:val="000000"/>
            <w:sz w:val="24"/>
            <w:szCs w:val="24"/>
            <w:lang w:val="en-US"/>
            <w:rPrChange w:id="521" w:author="USER" w:date="2023-08-09T11:24:00Z">
              <w:rPr>
                <w:rFonts w:ascii="Bookman Old Style" w:hAnsi="Bookman Old Style"/>
                <w:i/>
                <w:iCs/>
                <w:color w:val="000000"/>
                <w:sz w:val="24"/>
                <w:szCs w:val="24"/>
                <w:lang w:val="en-US"/>
              </w:rPr>
            </w:rPrChange>
          </w:rPr>
          <w:t>Social sciences, journalism and information</w:t>
        </w:r>
      </w:ins>
    </w:p>
    <w:p w14:paraId="04A3000A" w14:textId="4E9C5BA6" w:rsidR="004571B9" w:rsidRPr="00C166B3" w:rsidRDefault="004571B9" w:rsidP="001A2A2E">
      <w:pPr>
        <w:jc w:val="both"/>
        <w:rPr>
          <w:ins w:id="522" w:author="USER" w:date="2023-08-09T11:17:00Z"/>
          <w:rFonts w:ascii="Arial" w:hAnsi="Arial" w:cs="Arial"/>
          <w:iCs/>
          <w:color w:val="000000"/>
          <w:sz w:val="24"/>
          <w:szCs w:val="24"/>
          <w:lang w:val="en-US"/>
          <w:rPrChange w:id="523" w:author="USER" w:date="2023-08-09T11:24:00Z">
            <w:rPr>
              <w:ins w:id="524" w:author="USER" w:date="2023-08-09T11:17:00Z"/>
              <w:rFonts w:ascii="Bookman Old Style" w:hAnsi="Bookman Old Style"/>
              <w:i/>
              <w:iCs/>
              <w:color w:val="000000"/>
              <w:sz w:val="24"/>
              <w:szCs w:val="24"/>
              <w:lang w:val="en-US"/>
            </w:rPr>
          </w:rPrChange>
        </w:rPr>
      </w:pPr>
      <w:ins w:id="525" w:author="USER" w:date="2023-08-09T11:22:00Z">
        <w:r w:rsidRPr="00C166B3">
          <w:rPr>
            <w:rFonts w:ascii="Arial" w:hAnsi="Arial" w:cs="Arial"/>
            <w:iCs/>
            <w:color w:val="000000"/>
            <w:sz w:val="24"/>
            <w:szCs w:val="24"/>
            <w:lang w:val="en-US"/>
            <w:rPrChange w:id="526" w:author="USER" w:date="2023-08-09T11:24:00Z">
              <w:rPr>
                <w:rFonts w:ascii="Bookman Old Style" w:hAnsi="Bookman Old Style"/>
                <w:i/>
                <w:iCs/>
                <w:color w:val="000000"/>
                <w:sz w:val="24"/>
                <w:szCs w:val="24"/>
                <w:lang w:val="en-US"/>
              </w:rPr>
            </w:rPrChange>
          </w:rPr>
          <w:t xml:space="preserve">      </w:t>
        </w:r>
      </w:ins>
      <w:ins w:id="527" w:author="USER" w:date="2023-08-09T11:17:00Z">
        <w:r w:rsidRPr="00C166B3">
          <w:rPr>
            <w:rFonts w:ascii="Arial" w:hAnsi="Arial" w:cs="Arial"/>
            <w:iCs/>
            <w:color w:val="000000"/>
            <w:sz w:val="24"/>
            <w:szCs w:val="24"/>
            <w:lang w:val="en-US"/>
            <w:rPrChange w:id="528" w:author="USER" w:date="2023-08-09T11:24:00Z">
              <w:rPr>
                <w:rFonts w:ascii="Bookman Old Style" w:hAnsi="Bookman Old Style"/>
                <w:i/>
                <w:iCs/>
                <w:color w:val="000000"/>
                <w:sz w:val="24"/>
                <w:szCs w:val="24"/>
                <w:lang w:val="en-US"/>
              </w:rPr>
            </w:rPrChange>
          </w:rPr>
          <w:t>04</w:t>
        </w:r>
      </w:ins>
      <w:ins w:id="529" w:author="USER" w:date="2023-08-09T11:22:00Z">
        <w:r w:rsidRPr="00C166B3">
          <w:rPr>
            <w:rFonts w:ascii="Arial" w:hAnsi="Arial" w:cs="Arial"/>
            <w:iCs/>
            <w:color w:val="000000"/>
            <w:sz w:val="24"/>
            <w:szCs w:val="24"/>
            <w:lang w:val="en-US"/>
            <w:rPrChange w:id="530" w:author="USER" w:date="2023-08-09T11:24:00Z">
              <w:rPr>
                <w:rFonts w:ascii="Bookman Old Style" w:hAnsi="Bookman Old Style"/>
                <w:i/>
                <w:iCs/>
                <w:color w:val="000000"/>
                <w:sz w:val="24"/>
                <w:szCs w:val="24"/>
                <w:lang w:val="en-US"/>
              </w:rPr>
            </w:rPrChange>
          </w:rPr>
          <w:t>.</w:t>
        </w:r>
      </w:ins>
      <w:ins w:id="531" w:author="USER" w:date="2023-08-09T11:23:00Z">
        <w:r w:rsidRPr="00C166B3">
          <w:rPr>
            <w:rFonts w:ascii="Arial" w:hAnsi="Arial" w:cs="Arial"/>
            <w:iCs/>
            <w:color w:val="000000"/>
            <w:sz w:val="24"/>
            <w:szCs w:val="24"/>
            <w:lang w:val="en-US"/>
            <w:rPrChange w:id="532" w:author="USER" w:date="2023-08-09T11:24:00Z">
              <w:rPr>
                <w:rFonts w:ascii="Bookman Old Style" w:hAnsi="Bookman Old Style"/>
                <w:i/>
                <w:iCs/>
                <w:color w:val="000000"/>
                <w:sz w:val="24"/>
                <w:szCs w:val="24"/>
                <w:lang w:val="en-US"/>
              </w:rPr>
            </w:rPrChange>
          </w:rPr>
          <w:t xml:space="preserve"> </w:t>
        </w:r>
      </w:ins>
      <w:ins w:id="533" w:author="USER" w:date="2023-08-09T11:17:00Z">
        <w:r w:rsidRPr="00C166B3">
          <w:rPr>
            <w:rFonts w:ascii="Arial" w:hAnsi="Arial" w:cs="Arial"/>
            <w:iCs/>
            <w:color w:val="000000"/>
            <w:sz w:val="24"/>
            <w:szCs w:val="24"/>
            <w:lang w:val="en-US"/>
            <w:rPrChange w:id="534" w:author="USER" w:date="2023-08-09T11:24:00Z">
              <w:rPr>
                <w:rFonts w:ascii="Bookman Old Style" w:hAnsi="Bookman Old Style"/>
                <w:i/>
                <w:iCs/>
                <w:color w:val="000000"/>
                <w:sz w:val="24"/>
                <w:szCs w:val="24"/>
                <w:lang w:val="en-US"/>
              </w:rPr>
            </w:rPrChange>
          </w:rPr>
          <w:t>Business, administration and law</w:t>
        </w:r>
      </w:ins>
    </w:p>
    <w:p w14:paraId="5B707CE1" w14:textId="357B19DF" w:rsidR="004571B9" w:rsidRPr="00C166B3" w:rsidRDefault="004571B9" w:rsidP="001A2A2E">
      <w:pPr>
        <w:jc w:val="both"/>
        <w:rPr>
          <w:ins w:id="535" w:author="USER" w:date="2023-08-09T11:17:00Z"/>
          <w:rFonts w:ascii="Arial" w:hAnsi="Arial" w:cs="Arial"/>
          <w:iCs/>
          <w:color w:val="000000"/>
          <w:sz w:val="24"/>
          <w:szCs w:val="24"/>
          <w:lang w:val="en-US"/>
          <w:rPrChange w:id="536" w:author="USER" w:date="2023-08-09T11:24:00Z">
            <w:rPr>
              <w:ins w:id="537" w:author="USER" w:date="2023-08-09T11:17:00Z"/>
              <w:rFonts w:ascii="Bookman Old Style" w:hAnsi="Bookman Old Style"/>
              <w:i/>
              <w:iCs/>
              <w:color w:val="000000"/>
              <w:sz w:val="24"/>
              <w:szCs w:val="24"/>
              <w:lang w:val="en-US"/>
            </w:rPr>
          </w:rPrChange>
        </w:rPr>
      </w:pPr>
      <w:ins w:id="538" w:author="USER" w:date="2023-08-09T11:22:00Z">
        <w:r w:rsidRPr="00C166B3">
          <w:rPr>
            <w:rFonts w:ascii="Arial" w:hAnsi="Arial" w:cs="Arial"/>
            <w:iCs/>
            <w:color w:val="000000"/>
            <w:sz w:val="24"/>
            <w:szCs w:val="24"/>
            <w:lang w:val="en-US"/>
            <w:rPrChange w:id="539" w:author="USER" w:date="2023-08-09T11:24:00Z">
              <w:rPr>
                <w:rFonts w:ascii="Bookman Old Style" w:hAnsi="Bookman Old Style"/>
                <w:i/>
                <w:iCs/>
                <w:color w:val="000000"/>
                <w:sz w:val="24"/>
                <w:szCs w:val="24"/>
                <w:lang w:val="en-US"/>
              </w:rPr>
            </w:rPrChange>
          </w:rPr>
          <w:t xml:space="preserve">      </w:t>
        </w:r>
      </w:ins>
      <w:ins w:id="540" w:author="USER" w:date="2023-08-09T11:17:00Z">
        <w:r w:rsidRPr="00C166B3">
          <w:rPr>
            <w:rFonts w:ascii="Arial" w:hAnsi="Arial" w:cs="Arial"/>
            <w:iCs/>
            <w:color w:val="000000"/>
            <w:sz w:val="24"/>
            <w:szCs w:val="24"/>
            <w:lang w:val="en-US"/>
            <w:rPrChange w:id="541" w:author="USER" w:date="2023-08-09T11:24:00Z">
              <w:rPr>
                <w:rFonts w:ascii="Bookman Old Style" w:hAnsi="Bookman Old Style"/>
                <w:i/>
                <w:iCs/>
                <w:color w:val="000000"/>
                <w:sz w:val="24"/>
                <w:szCs w:val="24"/>
                <w:lang w:val="en-US"/>
              </w:rPr>
            </w:rPrChange>
          </w:rPr>
          <w:t>05</w:t>
        </w:r>
      </w:ins>
      <w:ins w:id="542" w:author="USER" w:date="2023-08-09T11:22:00Z">
        <w:r w:rsidRPr="00C166B3">
          <w:rPr>
            <w:rFonts w:ascii="Arial" w:hAnsi="Arial" w:cs="Arial"/>
            <w:iCs/>
            <w:color w:val="000000"/>
            <w:sz w:val="24"/>
            <w:szCs w:val="24"/>
            <w:lang w:val="en-US"/>
            <w:rPrChange w:id="543" w:author="USER" w:date="2023-08-09T11:24:00Z">
              <w:rPr>
                <w:rFonts w:ascii="Bookman Old Style" w:hAnsi="Bookman Old Style"/>
                <w:i/>
                <w:iCs/>
                <w:color w:val="000000"/>
                <w:sz w:val="24"/>
                <w:szCs w:val="24"/>
                <w:lang w:val="en-US"/>
              </w:rPr>
            </w:rPrChange>
          </w:rPr>
          <w:t>.</w:t>
        </w:r>
      </w:ins>
      <w:ins w:id="544" w:author="USER" w:date="2023-08-09T11:23:00Z">
        <w:r w:rsidRPr="00C166B3">
          <w:rPr>
            <w:rFonts w:ascii="Arial" w:hAnsi="Arial" w:cs="Arial"/>
            <w:iCs/>
            <w:color w:val="000000"/>
            <w:sz w:val="24"/>
            <w:szCs w:val="24"/>
            <w:lang w:val="en-US"/>
            <w:rPrChange w:id="545" w:author="USER" w:date="2023-08-09T11:24:00Z">
              <w:rPr>
                <w:rFonts w:ascii="Bookman Old Style" w:hAnsi="Bookman Old Style"/>
                <w:i/>
                <w:iCs/>
                <w:color w:val="000000"/>
                <w:sz w:val="24"/>
                <w:szCs w:val="24"/>
                <w:lang w:val="en-US"/>
              </w:rPr>
            </w:rPrChange>
          </w:rPr>
          <w:t xml:space="preserve"> </w:t>
        </w:r>
      </w:ins>
      <w:ins w:id="546" w:author="USER" w:date="2023-08-09T11:17:00Z">
        <w:r w:rsidRPr="00C166B3">
          <w:rPr>
            <w:rFonts w:ascii="Arial" w:hAnsi="Arial" w:cs="Arial"/>
            <w:iCs/>
            <w:color w:val="000000"/>
            <w:sz w:val="24"/>
            <w:szCs w:val="24"/>
            <w:lang w:val="en-US"/>
            <w:rPrChange w:id="547" w:author="USER" w:date="2023-08-09T11:24:00Z">
              <w:rPr>
                <w:rFonts w:ascii="Bookman Old Style" w:hAnsi="Bookman Old Style"/>
                <w:i/>
                <w:iCs/>
                <w:color w:val="000000"/>
                <w:sz w:val="24"/>
                <w:szCs w:val="24"/>
                <w:lang w:val="en-US"/>
              </w:rPr>
            </w:rPrChange>
          </w:rPr>
          <w:t>Natural sciences, statistics mathematics and statistics</w:t>
        </w:r>
      </w:ins>
    </w:p>
    <w:p w14:paraId="22B8304E" w14:textId="3DBEEA85" w:rsidR="004571B9" w:rsidRPr="00C166B3" w:rsidRDefault="004571B9" w:rsidP="001A2A2E">
      <w:pPr>
        <w:jc w:val="both"/>
        <w:rPr>
          <w:ins w:id="548" w:author="USER" w:date="2023-08-09T11:18:00Z"/>
          <w:rFonts w:ascii="Arial" w:hAnsi="Arial" w:cs="Arial"/>
          <w:iCs/>
          <w:color w:val="000000"/>
          <w:sz w:val="24"/>
          <w:szCs w:val="24"/>
          <w:lang w:val="en-US"/>
          <w:rPrChange w:id="549" w:author="USER" w:date="2023-08-09T11:24:00Z">
            <w:rPr>
              <w:ins w:id="550" w:author="USER" w:date="2023-08-09T11:18:00Z"/>
              <w:rFonts w:ascii="Bookman Old Style" w:hAnsi="Bookman Old Style"/>
              <w:i/>
              <w:iCs/>
              <w:color w:val="000000"/>
              <w:sz w:val="24"/>
              <w:szCs w:val="24"/>
              <w:lang w:val="en-US"/>
            </w:rPr>
          </w:rPrChange>
        </w:rPr>
      </w:pPr>
      <w:ins w:id="551" w:author="USER" w:date="2023-08-09T11:22:00Z">
        <w:r w:rsidRPr="00C166B3">
          <w:rPr>
            <w:rFonts w:ascii="Arial" w:hAnsi="Arial" w:cs="Arial"/>
            <w:i/>
            <w:iCs/>
            <w:color w:val="000000"/>
            <w:sz w:val="24"/>
            <w:szCs w:val="24"/>
            <w:lang w:val="en-US"/>
          </w:rPr>
          <w:t xml:space="preserve">  </w:t>
        </w:r>
        <w:r w:rsidRPr="00C166B3">
          <w:rPr>
            <w:rFonts w:ascii="Arial" w:hAnsi="Arial" w:cs="Arial"/>
            <w:iCs/>
            <w:color w:val="000000"/>
            <w:sz w:val="24"/>
            <w:szCs w:val="24"/>
            <w:lang w:val="en-US"/>
            <w:rPrChange w:id="552" w:author="USER" w:date="2023-08-09T11:24:00Z">
              <w:rPr>
                <w:rFonts w:ascii="Bookman Old Style" w:hAnsi="Bookman Old Style"/>
                <w:i/>
                <w:iCs/>
                <w:color w:val="000000"/>
                <w:sz w:val="24"/>
                <w:szCs w:val="24"/>
                <w:lang w:val="en-US"/>
              </w:rPr>
            </w:rPrChange>
          </w:rPr>
          <w:t xml:space="preserve">  </w:t>
        </w:r>
      </w:ins>
      <w:r w:rsidR="00B45E9F" w:rsidRPr="00C166B3">
        <w:rPr>
          <w:rFonts w:ascii="Arial" w:hAnsi="Arial" w:cs="Arial"/>
          <w:iCs/>
          <w:color w:val="000000"/>
          <w:sz w:val="24"/>
          <w:szCs w:val="24"/>
          <w:lang w:val="en-US"/>
        </w:rPr>
        <w:t xml:space="preserve">  </w:t>
      </w:r>
      <w:ins w:id="553" w:author="USER" w:date="2023-08-09T11:17:00Z">
        <w:r w:rsidRPr="00C166B3">
          <w:rPr>
            <w:rFonts w:ascii="Arial" w:hAnsi="Arial" w:cs="Arial"/>
            <w:iCs/>
            <w:color w:val="000000"/>
            <w:sz w:val="24"/>
            <w:szCs w:val="24"/>
            <w:lang w:val="en-US"/>
            <w:rPrChange w:id="554" w:author="USER" w:date="2023-08-09T11:24:00Z">
              <w:rPr>
                <w:rFonts w:ascii="Bookman Old Style" w:hAnsi="Bookman Old Style"/>
                <w:i/>
                <w:iCs/>
                <w:color w:val="000000"/>
                <w:sz w:val="24"/>
                <w:szCs w:val="24"/>
                <w:lang w:val="en-US"/>
              </w:rPr>
            </w:rPrChange>
          </w:rPr>
          <w:t>06</w:t>
        </w:r>
      </w:ins>
      <w:ins w:id="555" w:author="USER" w:date="2023-08-09T11:23:00Z">
        <w:r w:rsidRPr="00C166B3">
          <w:rPr>
            <w:rFonts w:ascii="Arial" w:hAnsi="Arial" w:cs="Arial"/>
            <w:iCs/>
            <w:color w:val="000000"/>
            <w:sz w:val="24"/>
            <w:szCs w:val="24"/>
            <w:lang w:val="en-US"/>
            <w:rPrChange w:id="556" w:author="USER" w:date="2023-08-09T11:24:00Z">
              <w:rPr>
                <w:rFonts w:ascii="Bookman Old Style" w:hAnsi="Bookman Old Style"/>
                <w:i/>
                <w:iCs/>
                <w:color w:val="000000"/>
                <w:sz w:val="24"/>
                <w:szCs w:val="24"/>
                <w:lang w:val="en-US"/>
              </w:rPr>
            </w:rPrChange>
          </w:rPr>
          <w:t xml:space="preserve">. </w:t>
        </w:r>
      </w:ins>
      <w:ins w:id="557" w:author="USER" w:date="2023-08-09T11:17:00Z">
        <w:r w:rsidRPr="00C166B3">
          <w:rPr>
            <w:rFonts w:ascii="Arial" w:hAnsi="Arial" w:cs="Arial"/>
            <w:iCs/>
            <w:color w:val="000000"/>
            <w:sz w:val="24"/>
            <w:szCs w:val="24"/>
            <w:lang w:val="en-US"/>
            <w:rPrChange w:id="558" w:author="USER" w:date="2023-08-09T11:24:00Z">
              <w:rPr>
                <w:rFonts w:ascii="Bookman Old Style" w:hAnsi="Bookman Old Style"/>
                <w:i/>
                <w:iCs/>
                <w:color w:val="000000"/>
                <w:sz w:val="24"/>
                <w:szCs w:val="24"/>
                <w:lang w:val="en-US"/>
              </w:rPr>
            </w:rPrChange>
          </w:rPr>
          <w:t>Information and Communication Technologies (ICTs)</w:t>
        </w:r>
      </w:ins>
    </w:p>
    <w:p w14:paraId="244B7A3E" w14:textId="545C5458" w:rsidR="004571B9" w:rsidRPr="00C166B3" w:rsidRDefault="004571B9" w:rsidP="001A2A2E">
      <w:pPr>
        <w:jc w:val="both"/>
        <w:rPr>
          <w:ins w:id="559" w:author="USER" w:date="2023-08-09T11:18:00Z"/>
          <w:rFonts w:ascii="Arial" w:hAnsi="Arial" w:cs="Arial"/>
          <w:iCs/>
          <w:color w:val="000000"/>
          <w:sz w:val="24"/>
          <w:szCs w:val="24"/>
          <w:lang w:val="en-US"/>
          <w:rPrChange w:id="560" w:author="USER" w:date="2023-08-09T11:24:00Z">
            <w:rPr>
              <w:ins w:id="561" w:author="USER" w:date="2023-08-09T11:18:00Z"/>
              <w:rFonts w:ascii="Bookman Old Style" w:hAnsi="Bookman Old Style"/>
              <w:i/>
              <w:iCs/>
              <w:color w:val="000000"/>
              <w:sz w:val="24"/>
              <w:szCs w:val="24"/>
              <w:lang w:val="en-US"/>
            </w:rPr>
          </w:rPrChange>
        </w:rPr>
      </w:pPr>
      <w:ins w:id="562" w:author="USER" w:date="2023-08-09T11:22:00Z">
        <w:r w:rsidRPr="00C166B3">
          <w:rPr>
            <w:rFonts w:ascii="Arial" w:hAnsi="Arial" w:cs="Arial"/>
            <w:iCs/>
            <w:color w:val="000000"/>
            <w:sz w:val="24"/>
            <w:szCs w:val="24"/>
            <w:lang w:val="en-US"/>
            <w:rPrChange w:id="563" w:author="USER" w:date="2023-08-09T11:24:00Z">
              <w:rPr>
                <w:rFonts w:ascii="Bookman Old Style" w:hAnsi="Bookman Old Style"/>
                <w:i/>
                <w:iCs/>
                <w:color w:val="000000"/>
                <w:sz w:val="24"/>
                <w:szCs w:val="24"/>
                <w:lang w:val="en-US"/>
              </w:rPr>
            </w:rPrChange>
          </w:rPr>
          <w:t xml:space="preserve">    </w:t>
        </w:r>
      </w:ins>
      <w:r w:rsidR="00B45E9F" w:rsidRPr="00C166B3">
        <w:rPr>
          <w:rFonts w:ascii="Arial" w:hAnsi="Arial" w:cs="Arial"/>
          <w:iCs/>
          <w:color w:val="000000"/>
          <w:sz w:val="24"/>
          <w:szCs w:val="24"/>
          <w:lang w:val="en-US"/>
        </w:rPr>
        <w:t xml:space="preserve">  </w:t>
      </w:r>
      <w:ins w:id="564" w:author="USER" w:date="2023-08-09T11:18:00Z">
        <w:r w:rsidRPr="00C166B3">
          <w:rPr>
            <w:rFonts w:ascii="Arial" w:hAnsi="Arial" w:cs="Arial"/>
            <w:iCs/>
            <w:color w:val="000000"/>
            <w:sz w:val="24"/>
            <w:szCs w:val="24"/>
            <w:lang w:val="en-US"/>
            <w:rPrChange w:id="565" w:author="USER" w:date="2023-08-09T11:24:00Z">
              <w:rPr>
                <w:rFonts w:ascii="Bookman Old Style" w:hAnsi="Bookman Old Style"/>
                <w:i/>
                <w:iCs/>
                <w:color w:val="000000"/>
                <w:sz w:val="24"/>
                <w:szCs w:val="24"/>
                <w:lang w:val="en-US"/>
              </w:rPr>
            </w:rPrChange>
          </w:rPr>
          <w:t>07</w:t>
        </w:r>
      </w:ins>
      <w:ins w:id="566" w:author="USER" w:date="2023-08-09T11:22:00Z">
        <w:r w:rsidRPr="00C166B3">
          <w:rPr>
            <w:rFonts w:ascii="Arial" w:hAnsi="Arial" w:cs="Arial"/>
            <w:iCs/>
            <w:color w:val="000000"/>
            <w:sz w:val="24"/>
            <w:szCs w:val="24"/>
            <w:lang w:val="en-US"/>
            <w:rPrChange w:id="567" w:author="USER" w:date="2023-08-09T11:24:00Z">
              <w:rPr>
                <w:rFonts w:ascii="Bookman Old Style" w:hAnsi="Bookman Old Style"/>
                <w:i/>
                <w:iCs/>
                <w:color w:val="000000"/>
                <w:sz w:val="24"/>
                <w:szCs w:val="24"/>
                <w:lang w:val="en-US"/>
              </w:rPr>
            </w:rPrChange>
          </w:rPr>
          <w:t>.</w:t>
        </w:r>
      </w:ins>
      <w:ins w:id="568" w:author="USER" w:date="2023-08-09T11:23:00Z">
        <w:r w:rsidRPr="00C166B3">
          <w:rPr>
            <w:rFonts w:ascii="Arial" w:hAnsi="Arial" w:cs="Arial"/>
            <w:iCs/>
            <w:color w:val="000000"/>
            <w:sz w:val="24"/>
            <w:szCs w:val="24"/>
            <w:lang w:val="en-US"/>
            <w:rPrChange w:id="569" w:author="USER" w:date="2023-08-09T11:24:00Z">
              <w:rPr>
                <w:rFonts w:ascii="Bookman Old Style" w:hAnsi="Bookman Old Style"/>
                <w:i/>
                <w:iCs/>
                <w:color w:val="000000"/>
                <w:sz w:val="24"/>
                <w:szCs w:val="24"/>
                <w:lang w:val="en-US"/>
              </w:rPr>
            </w:rPrChange>
          </w:rPr>
          <w:t xml:space="preserve"> </w:t>
        </w:r>
      </w:ins>
      <w:ins w:id="570" w:author="USER" w:date="2023-08-09T11:18:00Z">
        <w:r w:rsidRPr="00C166B3">
          <w:rPr>
            <w:rFonts w:ascii="Arial" w:hAnsi="Arial" w:cs="Arial"/>
            <w:iCs/>
            <w:color w:val="000000"/>
            <w:sz w:val="24"/>
            <w:szCs w:val="24"/>
            <w:lang w:val="en-US"/>
            <w:rPrChange w:id="571" w:author="USER" w:date="2023-08-09T11:24:00Z">
              <w:rPr>
                <w:rFonts w:ascii="Bookman Old Style" w:hAnsi="Bookman Old Style"/>
                <w:i/>
                <w:iCs/>
                <w:color w:val="000000"/>
                <w:sz w:val="24"/>
                <w:szCs w:val="24"/>
                <w:lang w:val="en-US"/>
              </w:rPr>
            </w:rPrChange>
          </w:rPr>
          <w:t>Engineering, manufacturing and construction</w:t>
        </w:r>
      </w:ins>
    </w:p>
    <w:p w14:paraId="206D5AD4" w14:textId="6578B8D9" w:rsidR="004571B9" w:rsidRPr="00C166B3" w:rsidRDefault="004571B9" w:rsidP="001A2A2E">
      <w:pPr>
        <w:jc w:val="both"/>
        <w:rPr>
          <w:ins w:id="572" w:author="USER" w:date="2023-08-09T11:18:00Z"/>
          <w:rFonts w:ascii="Arial" w:hAnsi="Arial" w:cs="Arial"/>
          <w:iCs/>
          <w:color w:val="000000"/>
          <w:sz w:val="24"/>
          <w:szCs w:val="24"/>
          <w:lang w:val="en-US"/>
          <w:rPrChange w:id="573" w:author="USER" w:date="2023-08-09T11:24:00Z">
            <w:rPr>
              <w:ins w:id="574" w:author="USER" w:date="2023-08-09T11:18:00Z"/>
              <w:rFonts w:ascii="Bookman Old Style" w:hAnsi="Bookman Old Style"/>
              <w:i/>
              <w:iCs/>
              <w:color w:val="000000"/>
              <w:sz w:val="24"/>
              <w:szCs w:val="24"/>
              <w:lang w:val="en-US"/>
            </w:rPr>
          </w:rPrChange>
        </w:rPr>
      </w:pPr>
      <w:ins w:id="575" w:author="USER" w:date="2023-08-09T11:22:00Z">
        <w:r w:rsidRPr="00C166B3">
          <w:rPr>
            <w:rFonts w:ascii="Arial" w:hAnsi="Arial" w:cs="Arial"/>
            <w:iCs/>
            <w:color w:val="000000"/>
            <w:sz w:val="24"/>
            <w:szCs w:val="24"/>
            <w:lang w:val="en-US"/>
            <w:rPrChange w:id="576" w:author="USER" w:date="2023-08-09T11:24:00Z">
              <w:rPr>
                <w:rFonts w:ascii="Bookman Old Style" w:hAnsi="Bookman Old Style"/>
                <w:i/>
                <w:iCs/>
                <w:color w:val="000000"/>
                <w:sz w:val="24"/>
                <w:szCs w:val="24"/>
                <w:lang w:val="en-US"/>
              </w:rPr>
            </w:rPrChange>
          </w:rPr>
          <w:t xml:space="preserve">    </w:t>
        </w:r>
      </w:ins>
      <w:r w:rsidR="00B45E9F" w:rsidRPr="00C166B3">
        <w:rPr>
          <w:rFonts w:ascii="Arial" w:hAnsi="Arial" w:cs="Arial"/>
          <w:iCs/>
          <w:color w:val="000000"/>
          <w:sz w:val="24"/>
          <w:szCs w:val="24"/>
          <w:lang w:val="en-US"/>
        </w:rPr>
        <w:t xml:space="preserve">  </w:t>
      </w:r>
      <w:ins w:id="577" w:author="USER" w:date="2023-08-09T11:18:00Z">
        <w:r w:rsidRPr="00C166B3">
          <w:rPr>
            <w:rFonts w:ascii="Arial" w:hAnsi="Arial" w:cs="Arial"/>
            <w:iCs/>
            <w:color w:val="000000"/>
            <w:sz w:val="24"/>
            <w:szCs w:val="24"/>
            <w:lang w:val="en-US"/>
            <w:rPrChange w:id="578" w:author="USER" w:date="2023-08-09T11:24:00Z">
              <w:rPr>
                <w:rFonts w:ascii="Bookman Old Style" w:hAnsi="Bookman Old Style"/>
                <w:i/>
                <w:iCs/>
                <w:color w:val="000000"/>
                <w:sz w:val="24"/>
                <w:szCs w:val="24"/>
                <w:lang w:val="en-US"/>
              </w:rPr>
            </w:rPrChange>
          </w:rPr>
          <w:t>08</w:t>
        </w:r>
      </w:ins>
      <w:ins w:id="579" w:author="USER" w:date="2023-08-09T11:22:00Z">
        <w:r w:rsidRPr="00C166B3">
          <w:rPr>
            <w:rFonts w:ascii="Arial" w:hAnsi="Arial" w:cs="Arial"/>
            <w:iCs/>
            <w:color w:val="000000"/>
            <w:sz w:val="24"/>
            <w:szCs w:val="24"/>
            <w:lang w:val="en-US"/>
            <w:rPrChange w:id="580" w:author="USER" w:date="2023-08-09T11:24:00Z">
              <w:rPr>
                <w:rFonts w:ascii="Bookman Old Style" w:hAnsi="Bookman Old Style"/>
                <w:i/>
                <w:iCs/>
                <w:color w:val="000000"/>
                <w:sz w:val="24"/>
                <w:szCs w:val="24"/>
                <w:lang w:val="en-US"/>
              </w:rPr>
            </w:rPrChange>
          </w:rPr>
          <w:t>.</w:t>
        </w:r>
      </w:ins>
      <w:ins w:id="581" w:author="USER" w:date="2023-08-09T11:23:00Z">
        <w:r w:rsidRPr="00C166B3">
          <w:rPr>
            <w:rFonts w:ascii="Arial" w:hAnsi="Arial" w:cs="Arial"/>
            <w:iCs/>
            <w:color w:val="000000"/>
            <w:sz w:val="24"/>
            <w:szCs w:val="24"/>
            <w:lang w:val="en-US"/>
            <w:rPrChange w:id="582" w:author="USER" w:date="2023-08-09T11:24:00Z">
              <w:rPr>
                <w:rFonts w:ascii="Bookman Old Style" w:hAnsi="Bookman Old Style"/>
                <w:i/>
                <w:iCs/>
                <w:color w:val="000000"/>
                <w:sz w:val="24"/>
                <w:szCs w:val="24"/>
                <w:lang w:val="en-US"/>
              </w:rPr>
            </w:rPrChange>
          </w:rPr>
          <w:t xml:space="preserve"> </w:t>
        </w:r>
      </w:ins>
      <w:ins w:id="583" w:author="USER" w:date="2023-08-09T11:18:00Z">
        <w:r w:rsidRPr="00C166B3">
          <w:rPr>
            <w:rFonts w:ascii="Arial" w:hAnsi="Arial" w:cs="Arial"/>
            <w:iCs/>
            <w:color w:val="000000"/>
            <w:sz w:val="24"/>
            <w:szCs w:val="24"/>
            <w:lang w:val="en-US"/>
            <w:rPrChange w:id="584" w:author="USER" w:date="2023-08-09T11:24:00Z">
              <w:rPr>
                <w:rFonts w:ascii="Bookman Old Style" w:hAnsi="Bookman Old Style"/>
                <w:i/>
                <w:iCs/>
                <w:color w:val="000000"/>
                <w:sz w:val="24"/>
                <w:szCs w:val="24"/>
                <w:lang w:val="en-US"/>
              </w:rPr>
            </w:rPrChange>
          </w:rPr>
          <w:t>Agriculture, forestry, fisheries and veterinary</w:t>
        </w:r>
      </w:ins>
    </w:p>
    <w:p w14:paraId="289C70BF" w14:textId="4F327CBC" w:rsidR="004571B9" w:rsidRPr="00C166B3" w:rsidRDefault="004571B9" w:rsidP="001A2A2E">
      <w:pPr>
        <w:jc w:val="both"/>
        <w:rPr>
          <w:ins w:id="585" w:author="USER" w:date="2023-08-09T11:19:00Z"/>
          <w:rFonts w:ascii="Arial" w:hAnsi="Arial" w:cs="Arial"/>
          <w:iCs/>
          <w:color w:val="000000"/>
          <w:sz w:val="24"/>
          <w:szCs w:val="24"/>
          <w:lang w:val="en-US"/>
          <w:rPrChange w:id="586" w:author="USER" w:date="2023-08-09T11:24:00Z">
            <w:rPr>
              <w:ins w:id="587" w:author="USER" w:date="2023-08-09T11:19:00Z"/>
              <w:rFonts w:ascii="Bookman Old Style" w:hAnsi="Bookman Old Style"/>
              <w:i/>
              <w:iCs/>
              <w:color w:val="000000"/>
              <w:sz w:val="24"/>
              <w:szCs w:val="24"/>
              <w:lang w:val="en-US"/>
            </w:rPr>
          </w:rPrChange>
        </w:rPr>
      </w:pPr>
      <w:ins w:id="588" w:author="USER" w:date="2023-08-09T11:22:00Z">
        <w:r w:rsidRPr="00C166B3">
          <w:rPr>
            <w:rFonts w:ascii="Arial" w:hAnsi="Arial" w:cs="Arial"/>
            <w:iCs/>
            <w:color w:val="000000"/>
            <w:sz w:val="24"/>
            <w:szCs w:val="24"/>
            <w:lang w:val="en-US"/>
            <w:rPrChange w:id="589" w:author="USER" w:date="2023-08-09T11:24:00Z">
              <w:rPr>
                <w:rFonts w:ascii="Bookman Old Style" w:hAnsi="Bookman Old Style"/>
                <w:i/>
                <w:iCs/>
                <w:color w:val="000000"/>
                <w:sz w:val="24"/>
                <w:szCs w:val="24"/>
                <w:lang w:val="en-US"/>
              </w:rPr>
            </w:rPrChange>
          </w:rPr>
          <w:t xml:space="preserve">   </w:t>
        </w:r>
      </w:ins>
      <w:ins w:id="590" w:author="USER" w:date="2023-08-09T11:24:00Z">
        <w:r w:rsidR="007B7044" w:rsidRPr="00C166B3">
          <w:rPr>
            <w:rFonts w:ascii="Arial" w:hAnsi="Arial" w:cs="Arial"/>
            <w:iCs/>
            <w:color w:val="000000"/>
            <w:sz w:val="24"/>
            <w:szCs w:val="24"/>
            <w:lang w:val="en-US"/>
          </w:rPr>
          <w:t xml:space="preserve"> </w:t>
        </w:r>
      </w:ins>
      <w:r w:rsidR="00B45E9F" w:rsidRPr="00C166B3">
        <w:rPr>
          <w:rFonts w:ascii="Arial" w:hAnsi="Arial" w:cs="Arial"/>
          <w:iCs/>
          <w:color w:val="000000"/>
          <w:sz w:val="24"/>
          <w:szCs w:val="24"/>
          <w:lang w:val="en-US"/>
        </w:rPr>
        <w:t xml:space="preserve">  </w:t>
      </w:r>
      <w:ins w:id="591" w:author="USER" w:date="2023-08-09T11:19:00Z">
        <w:r w:rsidRPr="00C166B3">
          <w:rPr>
            <w:rFonts w:ascii="Arial" w:hAnsi="Arial" w:cs="Arial"/>
            <w:iCs/>
            <w:color w:val="000000"/>
            <w:sz w:val="24"/>
            <w:szCs w:val="24"/>
            <w:lang w:val="en-US"/>
            <w:rPrChange w:id="592" w:author="USER" w:date="2023-08-09T11:24:00Z">
              <w:rPr>
                <w:rFonts w:ascii="Bookman Old Style" w:hAnsi="Bookman Old Style"/>
                <w:i/>
                <w:iCs/>
                <w:color w:val="000000"/>
                <w:sz w:val="24"/>
                <w:szCs w:val="24"/>
                <w:lang w:val="en-US"/>
              </w:rPr>
            </w:rPrChange>
          </w:rPr>
          <w:t>09</w:t>
        </w:r>
      </w:ins>
      <w:ins w:id="593" w:author="USER" w:date="2023-08-09T11:22:00Z">
        <w:r w:rsidRPr="00C166B3">
          <w:rPr>
            <w:rFonts w:ascii="Arial" w:hAnsi="Arial" w:cs="Arial"/>
            <w:iCs/>
            <w:color w:val="000000"/>
            <w:sz w:val="24"/>
            <w:szCs w:val="24"/>
            <w:lang w:val="en-US"/>
            <w:rPrChange w:id="594" w:author="USER" w:date="2023-08-09T11:24:00Z">
              <w:rPr>
                <w:rFonts w:ascii="Bookman Old Style" w:hAnsi="Bookman Old Style"/>
                <w:i/>
                <w:iCs/>
                <w:color w:val="000000"/>
                <w:sz w:val="24"/>
                <w:szCs w:val="24"/>
                <w:lang w:val="en-US"/>
              </w:rPr>
            </w:rPrChange>
          </w:rPr>
          <w:t>.</w:t>
        </w:r>
      </w:ins>
      <w:ins w:id="595" w:author="USER" w:date="2023-08-09T11:23:00Z">
        <w:r w:rsidRPr="00C166B3">
          <w:rPr>
            <w:rFonts w:ascii="Arial" w:hAnsi="Arial" w:cs="Arial"/>
            <w:iCs/>
            <w:color w:val="000000"/>
            <w:sz w:val="24"/>
            <w:szCs w:val="24"/>
            <w:lang w:val="en-US"/>
            <w:rPrChange w:id="596" w:author="USER" w:date="2023-08-09T11:24:00Z">
              <w:rPr>
                <w:rFonts w:ascii="Bookman Old Style" w:hAnsi="Bookman Old Style"/>
                <w:i/>
                <w:iCs/>
                <w:color w:val="000000"/>
                <w:sz w:val="24"/>
                <w:szCs w:val="24"/>
                <w:lang w:val="en-US"/>
              </w:rPr>
            </w:rPrChange>
          </w:rPr>
          <w:t xml:space="preserve"> </w:t>
        </w:r>
      </w:ins>
      <w:ins w:id="597" w:author="USER" w:date="2023-08-09T11:19:00Z">
        <w:r w:rsidRPr="00C166B3">
          <w:rPr>
            <w:rFonts w:ascii="Arial" w:hAnsi="Arial" w:cs="Arial"/>
            <w:iCs/>
            <w:color w:val="000000"/>
            <w:sz w:val="24"/>
            <w:szCs w:val="24"/>
            <w:lang w:val="en-US"/>
            <w:rPrChange w:id="598" w:author="USER" w:date="2023-08-09T11:24:00Z">
              <w:rPr>
                <w:rFonts w:ascii="Bookman Old Style" w:hAnsi="Bookman Old Style"/>
                <w:i/>
                <w:iCs/>
                <w:color w:val="000000"/>
                <w:sz w:val="24"/>
                <w:szCs w:val="24"/>
                <w:lang w:val="en-US"/>
              </w:rPr>
            </w:rPrChange>
          </w:rPr>
          <w:t>Health and welfare</w:t>
        </w:r>
      </w:ins>
    </w:p>
    <w:p w14:paraId="224E7D84" w14:textId="09BBC6FE" w:rsidR="00396881" w:rsidRPr="00C166B3" w:rsidRDefault="004571B9" w:rsidP="001A2A2E">
      <w:pPr>
        <w:jc w:val="both"/>
        <w:rPr>
          <w:ins w:id="599" w:author="USER" w:date="2023-08-09T13:45:00Z"/>
          <w:rFonts w:ascii="Arial" w:hAnsi="Arial" w:cs="Arial"/>
          <w:iCs/>
          <w:color w:val="000000"/>
          <w:sz w:val="24"/>
          <w:szCs w:val="24"/>
          <w:lang w:val="en-US"/>
        </w:rPr>
      </w:pPr>
      <w:ins w:id="600" w:author="USER" w:date="2023-08-09T11:22:00Z">
        <w:r w:rsidRPr="00C166B3">
          <w:rPr>
            <w:rFonts w:ascii="Arial" w:hAnsi="Arial" w:cs="Arial"/>
            <w:iCs/>
            <w:color w:val="000000"/>
            <w:sz w:val="24"/>
            <w:szCs w:val="24"/>
            <w:lang w:val="en-US"/>
            <w:rPrChange w:id="601" w:author="USER" w:date="2023-08-09T11:24:00Z">
              <w:rPr>
                <w:rFonts w:ascii="Bookman Old Style" w:hAnsi="Bookman Old Style"/>
                <w:i/>
                <w:iCs/>
                <w:color w:val="000000"/>
                <w:sz w:val="24"/>
                <w:szCs w:val="24"/>
                <w:lang w:val="en-US"/>
              </w:rPr>
            </w:rPrChange>
          </w:rPr>
          <w:t xml:space="preserve">  </w:t>
        </w:r>
      </w:ins>
      <w:ins w:id="602" w:author="USER" w:date="2023-08-09T11:24:00Z">
        <w:r w:rsidR="007B7044" w:rsidRPr="00C166B3">
          <w:rPr>
            <w:rFonts w:ascii="Arial" w:hAnsi="Arial" w:cs="Arial"/>
            <w:iCs/>
            <w:color w:val="000000"/>
            <w:sz w:val="24"/>
            <w:szCs w:val="24"/>
            <w:lang w:val="en-US"/>
          </w:rPr>
          <w:t xml:space="preserve"> </w:t>
        </w:r>
      </w:ins>
      <w:ins w:id="603" w:author="USER" w:date="2023-08-09T11:22:00Z">
        <w:r w:rsidRPr="00C166B3">
          <w:rPr>
            <w:rFonts w:ascii="Arial" w:hAnsi="Arial" w:cs="Arial"/>
            <w:iCs/>
            <w:color w:val="000000"/>
            <w:sz w:val="24"/>
            <w:szCs w:val="24"/>
            <w:lang w:val="en-US"/>
            <w:rPrChange w:id="604" w:author="USER" w:date="2023-08-09T11:24:00Z">
              <w:rPr>
                <w:rFonts w:ascii="Bookman Old Style" w:hAnsi="Bookman Old Style"/>
                <w:i/>
                <w:iCs/>
                <w:color w:val="000000"/>
                <w:sz w:val="24"/>
                <w:szCs w:val="24"/>
                <w:lang w:val="en-US"/>
              </w:rPr>
            </w:rPrChange>
          </w:rPr>
          <w:t xml:space="preserve"> </w:t>
        </w:r>
      </w:ins>
      <w:r w:rsidR="00B45E9F" w:rsidRPr="00C166B3">
        <w:rPr>
          <w:rFonts w:ascii="Arial" w:hAnsi="Arial" w:cs="Arial"/>
          <w:iCs/>
          <w:color w:val="000000"/>
          <w:sz w:val="24"/>
          <w:szCs w:val="24"/>
          <w:lang w:val="en-US"/>
        </w:rPr>
        <w:t xml:space="preserve">  </w:t>
      </w:r>
      <w:ins w:id="605" w:author="USER" w:date="2023-08-09T11:19:00Z">
        <w:r w:rsidRPr="00C166B3">
          <w:rPr>
            <w:rFonts w:ascii="Arial" w:hAnsi="Arial" w:cs="Arial"/>
            <w:iCs/>
            <w:color w:val="000000"/>
            <w:sz w:val="24"/>
            <w:szCs w:val="24"/>
            <w:lang w:val="en-US"/>
            <w:rPrChange w:id="606" w:author="USER" w:date="2023-08-09T11:24:00Z">
              <w:rPr>
                <w:rFonts w:ascii="Bookman Old Style" w:hAnsi="Bookman Old Style"/>
                <w:i/>
                <w:iCs/>
                <w:color w:val="000000"/>
                <w:sz w:val="24"/>
                <w:szCs w:val="24"/>
                <w:lang w:val="en-US"/>
              </w:rPr>
            </w:rPrChange>
          </w:rPr>
          <w:t>10</w:t>
        </w:r>
      </w:ins>
      <w:ins w:id="607" w:author="USER" w:date="2023-08-09T11:22:00Z">
        <w:r w:rsidRPr="00C166B3">
          <w:rPr>
            <w:rFonts w:ascii="Arial" w:hAnsi="Arial" w:cs="Arial"/>
            <w:iCs/>
            <w:color w:val="000000"/>
            <w:sz w:val="24"/>
            <w:szCs w:val="24"/>
            <w:lang w:val="en-US"/>
            <w:rPrChange w:id="608" w:author="USER" w:date="2023-08-09T11:24:00Z">
              <w:rPr>
                <w:rFonts w:ascii="Bookman Old Style" w:hAnsi="Bookman Old Style"/>
                <w:i/>
                <w:iCs/>
                <w:color w:val="000000"/>
                <w:sz w:val="24"/>
                <w:szCs w:val="24"/>
                <w:lang w:val="en-US"/>
              </w:rPr>
            </w:rPrChange>
          </w:rPr>
          <w:t>.</w:t>
        </w:r>
      </w:ins>
      <w:ins w:id="609" w:author="USER" w:date="2023-08-09T11:23:00Z">
        <w:r w:rsidRPr="00C166B3">
          <w:rPr>
            <w:rFonts w:ascii="Arial" w:hAnsi="Arial" w:cs="Arial"/>
            <w:iCs/>
            <w:color w:val="000000"/>
            <w:sz w:val="24"/>
            <w:szCs w:val="24"/>
            <w:lang w:val="en-US"/>
            <w:rPrChange w:id="610" w:author="USER" w:date="2023-08-09T11:24:00Z">
              <w:rPr>
                <w:rFonts w:ascii="Bookman Old Style" w:hAnsi="Bookman Old Style"/>
                <w:i/>
                <w:iCs/>
                <w:color w:val="000000"/>
                <w:sz w:val="24"/>
                <w:szCs w:val="24"/>
                <w:lang w:val="en-US"/>
              </w:rPr>
            </w:rPrChange>
          </w:rPr>
          <w:t xml:space="preserve"> </w:t>
        </w:r>
      </w:ins>
      <w:ins w:id="611" w:author="USER" w:date="2023-08-09T11:19:00Z">
        <w:r w:rsidRPr="00C166B3">
          <w:rPr>
            <w:rFonts w:ascii="Arial" w:hAnsi="Arial" w:cs="Arial"/>
            <w:iCs/>
            <w:color w:val="000000"/>
            <w:sz w:val="24"/>
            <w:szCs w:val="24"/>
            <w:lang w:val="en-US"/>
            <w:rPrChange w:id="612" w:author="USER" w:date="2023-08-09T11:24:00Z">
              <w:rPr>
                <w:rFonts w:ascii="Bookman Old Style" w:hAnsi="Bookman Old Style"/>
                <w:i/>
                <w:iCs/>
                <w:color w:val="000000"/>
                <w:sz w:val="24"/>
                <w:szCs w:val="24"/>
                <w:lang w:val="en-US"/>
              </w:rPr>
            </w:rPrChange>
          </w:rPr>
          <w:t>Services</w:t>
        </w:r>
      </w:ins>
    </w:p>
    <w:p w14:paraId="38609D4D" w14:textId="77777777" w:rsidR="00467409" w:rsidRPr="00C166B3" w:rsidRDefault="00467409" w:rsidP="001A2A2E">
      <w:pPr>
        <w:jc w:val="both"/>
        <w:rPr>
          <w:rFonts w:ascii="Arial" w:hAnsi="Arial" w:cs="Arial"/>
          <w:iCs/>
          <w:color w:val="000000"/>
          <w:sz w:val="24"/>
          <w:szCs w:val="24"/>
          <w:lang w:val="en-US"/>
          <w:rPrChange w:id="613" w:author="USER" w:date="2023-08-09T11:24:00Z">
            <w:rPr>
              <w:rFonts w:ascii="Bookman Old Style" w:hAnsi="Bookman Old Style"/>
              <w:i/>
              <w:iCs/>
              <w:color w:val="000000"/>
              <w:sz w:val="24"/>
              <w:szCs w:val="24"/>
              <w:lang w:val="en-US"/>
            </w:rPr>
          </w:rPrChange>
        </w:rPr>
      </w:pPr>
    </w:p>
    <w:p w14:paraId="4ED9DDAC" w14:textId="570B4EEB" w:rsidR="00C978B2" w:rsidRPr="00C166B3" w:rsidRDefault="00C978B2" w:rsidP="00021C9C">
      <w:pPr>
        <w:pStyle w:val="Heading2"/>
        <w:rPr>
          <w:rFonts w:ascii="Arial" w:hAnsi="Arial" w:cs="Arial"/>
          <w:sz w:val="24"/>
          <w:szCs w:val="24"/>
        </w:rPr>
      </w:pPr>
      <w:bookmarkStart w:id="614" w:name="_Toc146275357"/>
      <w:bookmarkStart w:id="615" w:name="_Toc146277072"/>
      <w:r w:rsidRPr="00C166B3">
        <w:rPr>
          <w:rFonts w:ascii="Arial" w:hAnsi="Arial" w:cs="Arial"/>
          <w:sz w:val="24"/>
          <w:szCs w:val="24"/>
        </w:rPr>
        <w:t>INTERNATIONAL MIGRATION</w:t>
      </w:r>
      <w:bookmarkEnd w:id="614"/>
      <w:bookmarkEnd w:id="615"/>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4C4040D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DEM</w:t>
      </w:r>
      <w:del w:id="616" w:author="USER" w:date="2023-08-09T11:25:00Z">
        <w:r w:rsidRPr="00C166B3" w:rsidDel="00D54F8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 xml:space="preserve">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1E752999"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w:t>
      </w:r>
      <w:del w:id="617" w:author="USER" w:date="2023-08-09T11:25:00Z">
        <w:r w:rsidRPr="00C166B3" w:rsidDel="00D54F8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ins w:id="618" w:author="USER" w:date="2023-08-08T10:23:00Z">
        <w:r w:rsidR="003411B6" w:rsidRPr="00C166B3">
          <w:rPr>
            <w:rFonts w:ascii="Arial" w:hAnsi="Arial" w:cs="Arial"/>
            <w:bCs/>
            <w:sz w:val="24"/>
            <w:szCs w:val="24"/>
            <w:lang w:val="en-US"/>
          </w:rPr>
          <w:t>.</w:t>
        </w:r>
      </w:ins>
    </w:p>
    <w:p w14:paraId="7A920237" w14:textId="51C13D5F" w:rsidR="00A54984" w:rsidRPr="00C166B3" w:rsidRDefault="00A54984" w:rsidP="00C978B2">
      <w:pPr>
        <w:jc w:val="both"/>
        <w:rPr>
          <w:rFonts w:ascii="Arial" w:hAnsi="Arial" w:cs="Arial"/>
          <w:sz w:val="24"/>
          <w:szCs w:val="24"/>
          <w:lang w:val="en-US"/>
        </w:rPr>
      </w:pPr>
    </w:p>
    <w:p w14:paraId="1F84702B" w14:textId="0614C494"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w:t>
      </w:r>
      <w:del w:id="619" w:author="USER" w:date="2023-08-09T11:26:00Z">
        <w:r w:rsidRPr="00C166B3" w:rsidDel="00D54F8A">
          <w:rPr>
            <w:rFonts w:ascii="Arial" w:hAnsi="Arial" w:cs="Arial"/>
            <w:b/>
            <w:bCs/>
            <w:i/>
            <w:iCs/>
            <w:sz w:val="24"/>
            <w:szCs w:val="24"/>
            <w:lang w:val="en-US" w:eastAsia="en-US"/>
          </w:rPr>
          <w:delText>_</w:delText>
        </w:r>
      </w:del>
      <w:r w:rsidRPr="00C166B3">
        <w:rPr>
          <w:rFonts w:ascii="Arial" w:hAnsi="Arial" w:cs="Arial"/>
          <w:b/>
          <w:bCs/>
          <w:i/>
          <w:iCs/>
          <w:sz w:val="24"/>
          <w:szCs w:val="24"/>
          <w:lang w:val="en-US" w:eastAsia="en-US"/>
        </w:rPr>
        <w:t>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ins w:id="620" w:author="USER" w:date="2023-08-09T11:26:00Z">
        <w:r w:rsidR="00D54F8A" w:rsidRPr="00C166B3">
          <w:rPr>
            <w:rFonts w:ascii="Arial" w:hAnsi="Arial" w:cs="Arial"/>
            <w:i/>
            <w:iCs/>
            <w:sz w:val="24"/>
            <w:szCs w:val="24"/>
            <w:lang w:val="en-US"/>
          </w:rPr>
          <w:t xml:space="preserve">first </w:t>
        </w:r>
      </w:ins>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7777777" w:rsidR="0085232B" w:rsidRPr="00C166B3" w:rsidRDefault="00E549E3" w:rsidP="00E549E3">
      <w:pPr>
        <w:rPr>
          <w:ins w:id="621" w:author="USER" w:date="2023-08-09T11:31:00Z"/>
          <w:rFonts w:ascii="Arial" w:hAnsi="Arial" w:cs="Arial"/>
          <w:i/>
          <w:iCs/>
          <w:sz w:val="24"/>
          <w:szCs w:val="24"/>
          <w:lang w:val="en-US"/>
        </w:rPr>
      </w:pPr>
      <w:r w:rsidRPr="00C166B3">
        <w:rPr>
          <w:rFonts w:ascii="Arial" w:hAnsi="Arial" w:cs="Arial"/>
          <w:b/>
          <w:bCs/>
          <w:i/>
          <w:iCs/>
          <w:sz w:val="24"/>
          <w:szCs w:val="24"/>
          <w:lang w:val="en-US"/>
        </w:rPr>
        <w:t>DEM</w:t>
      </w:r>
      <w:del w:id="622" w:author="USER" w:date="2023-08-09T11:31:00Z">
        <w:r w:rsidRPr="00C166B3" w:rsidDel="0085232B">
          <w:rPr>
            <w:rFonts w:ascii="Arial" w:hAnsi="Arial" w:cs="Arial"/>
            <w:b/>
            <w:bCs/>
            <w:i/>
            <w:iCs/>
            <w:sz w:val="24"/>
            <w:szCs w:val="24"/>
            <w:lang w:val="en-US"/>
          </w:rPr>
          <w:delText>_</w:delText>
        </w:r>
      </w:del>
      <w:r w:rsidRPr="00C166B3">
        <w:rPr>
          <w:rFonts w:ascii="Arial" w:hAnsi="Arial" w:cs="Arial"/>
          <w:b/>
          <w:bCs/>
          <w:i/>
          <w:iCs/>
          <w:sz w:val="24"/>
          <w:szCs w:val="24"/>
          <w:lang w:val="en-US"/>
        </w:rPr>
        <w:t>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del w:id="623" w:author="USER" w:date="2023-08-09T11:28:00Z">
        <w:r w:rsidR="00D921A2" w:rsidRPr="00C166B3" w:rsidDel="00D54F8A">
          <w:rPr>
            <w:rFonts w:ascii="Arial" w:hAnsi="Arial" w:cs="Arial"/>
            <w:i/>
            <w:iCs/>
            <w:sz w:val="24"/>
            <w:szCs w:val="24"/>
            <w:lang w:val="en-US"/>
          </w:rPr>
          <w:delText>has</w:delText>
        </w:r>
      </w:del>
      <w:ins w:id="624" w:author="USER" w:date="2023-08-09T11:27:00Z">
        <w:r w:rsidR="00D54F8A" w:rsidRPr="00C166B3">
          <w:rPr>
            <w:rFonts w:ascii="Arial" w:hAnsi="Arial" w:cs="Arial"/>
            <w:i/>
            <w:iCs/>
            <w:sz w:val="24"/>
            <w:szCs w:val="24"/>
            <w:lang w:val="en-US"/>
          </w:rPr>
          <w:t>(have/has)</w:t>
        </w:r>
      </w:ins>
      <w:r w:rsidR="00D921A2" w:rsidRPr="00C166B3">
        <w:rPr>
          <w:rFonts w:ascii="Arial" w:hAnsi="Arial" w:cs="Arial"/>
          <w:i/>
          <w:iCs/>
          <w:sz w:val="24"/>
          <w:szCs w:val="24"/>
          <w:lang w:val="en-US"/>
        </w:rPr>
        <w:t xml:space="preserve"> (</w:t>
      </w:r>
      <w:ins w:id="625" w:author="USER" w:date="2023-08-09T11:28:00Z">
        <w:r w:rsidR="00D54F8A" w:rsidRPr="00C166B3">
          <w:rPr>
            <w:rFonts w:ascii="Arial" w:hAnsi="Arial" w:cs="Arial"/>
            <w:i/>
            <w:iCs/>
            <w:sz w:val="24"/>
            <w:szCs w:val="24"/>
            <w:lang w:val="en-US"/>
          </w:rPr>
          <w:t>you/</w:t>
        </w:r>
      </w:ins>
      <w:r w:rsidR="00D921A2" w:rsidRPr="00C166B3">
        <w:rPr>
          <w:rFonts w:ascii="Arial" w:hAnsi="Arial" w:cs="Arial"/>
          <w:i/>
          <w:iCs/>
          <w:sz w:val="24"/>
          <w:szCs w:val="24"/>
          <w:lang w:val="en-US"/>
        </w:rPr>
        <w:t>NAME) been living in Malawi?</w:t>
      </w:r>
    </w:p>
    <w:p w14:paraId="38D80AD5" w14:textId="77777777" w:rsidR="00B45E9F" w:rsidRPr="00C166B3" w:rsidRDefault="0085232B" w:rsidP="0069462D">
      <w:pPr>
        <w:pStyle w:val="ListParagraph"/>
        <w:numPr>
          <w:ilvl w:val="0"/>
          <w:numId w:val="286"/>
        </w:numPr>
        <w:rPr>
          <w:rFonts w:ascii="Arial" w:hAnsi="Arial" w:cs="Arial"/>
          <w:sz w:val="24"/>
          <w:szCs w:val="24"/>
        </w:rPr>
      </w:pPr>
      <w:ins w:id="626" w:author="USER" w:date="2023-08-09T11:29:00Z">
        <w:r w:rsidRPr="00C166B3">
          <w:rPr>
            <w:rFonts w:ascii="Arial" w:hAnsi="Arial" w:cs="Arial"/>
            <w:sz w:val="24"/>
            <w:szCs w:val="24"/>
          </w:rPr>
          <w:t>Less Than 12 Months</w:t>
        </w:r>
      </w:ins>
    </w:p>
    <w:p w14:paraId="4BEB5237" w14:textId="77777777" w:rsidR="00B45E9F" w:rsidRPr="00C166B3" w:rsidRDefault="0085232B" w:rsidP="008F633F">
      <w:pPr>
        <w:pStyle w:val="ListParagraph"/>
        <w:numPr>
          <w:ilvl w:val="0"/>
          <w:numId w:val="286"/>
        </w:numPr>
        <w:rPr>
          <w:rFonts w:ascii="Arial" w:hAnsi="Arial" w:cs="Arial"/>
          <w:sz w:val="24"/>
          <w:szCs w:val="24"/>
        </w:rPr>
      </w:pPr>
      <w:ins w:id="627" w:author="USER" w:date="2023-08-09T11:30:00Z">
        <w:r w:rsidRPr="00C166B3">
          <w:rPr>
            <w:rFonts w:ascii="Arial" w:hAnsi="Arial" w:cs="Arial"/>
            <w:sz w:val="24"/>
            <w:szCs w:val="24"/>
          </w:rPr>
          <w:t xml:space="preserve">Year To Less Than 5 </w:t>
        </w:r>
        <w:proofErr w:type="spellStart"/>
        <w:r w:rsidRPr="00C166B3">
          <w:rPr>
            <w:rFonts w:ascii="Arial" w:hAnsi="Arial" w:cs="Arial"/>
            <w:sz w:val="24"/>
            <w:szCs w:val="24"/>
          </w:rPr>
          <w:t>Yrs</w:t>
        </w:r>
      </w:ins>
      <w:proofErr w:type="spellEnd"/>
    </w:p>
    <w:p w14:paraId="3024A4E7" w14:textId="77777777" w:rsidR="00B45E9F" w:rsidRPr="00C166B3" w:rsidRDefault="0085232B" w:rsidP="00592605">
      <w:pPr>
        <w:pStyle w:val="ListParagraph"/>
        <w:numPr>
          <w:ilvl w:val="0"/>
          <w:numId w:val="286"/>
        </w:numPr>
        <w:rPr>
          <w:rFonts w:ascii="Arial" w:hAnsi="Arial" w:cs="Arial"/>
          <w:sz w:val="24"/>
          <w:szCs w:val="24"/>
        </w:rPr>
      </w:pPr>
      <w:ins w:id="628" w:author="USER" w:date="2023-08-09T11:30:00Z">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ins>
    </w:p>
    <w:p w14:paraId="6402E165" w14:textId="38D3CB22" w:rsidR="0085232B" w:rsidRPr="00C166B3" w:rsidRDefault="0085232B" w:rsidP="00592605">
      <w:pPr>
        <w:pStyle w:val="ListParagraph"/>
        <w:numPr>
          <w:ilvl w:val="0"/>
          <w:numId w:val="286"/>
        </w:numPr>
        <w:rPr>
          <w:ins w:id="629" w:author="USER" w:date="2023-08-09T11:31:00Z"/>
          <w:rFonts w:ascii="Arial" w:hAnsi="Arial" w:cs="Arial"/>
          <w:sz w:val="24"/>
          <w:szCs w:val="24"/>
        </w:rPr>
      </w:pPr>
      <w:ins w:id="630" w:author="USER" w:date="2023-08-09T11:30:00Z">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ins>
    </w:p>
    <w:p w14:paraId="52DABEB7" w14:textId="119EF88E"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lastRenderedPageBreak/>
        <w:t xml:space="preserve">This question is asked of persons whose </w:t>
      </w:r>
      <w:r w:rsidRPr="00C166B3">
        <w:rPr>
          <w:rFonts w:ascii="Arial" w:hAnsi="Arial" w:cs="Arial"/>
          <w:sz w:val="24"/>
          <w:szCs w:val="24"/>
          <w:lang w:val="en-US"/>
        </w:rPr>
        <w:t>year of last arrival is unknown.</w:t>
      </w:r>
      <w:del w:id="631" w:author="USER" w:date="2023-08-08T10:23:00Z">
        <w:r w:rsidRPr="00C166B3" w:rsidDel="003411B6">
          <w:rPr>
            <w:rFonts w:ascii="Arial" w:hAnsi="Arial" w:cs="Arial"/>
            <w:bCs/>
            <w:sz w:val="24"/>
            <w:szCs w:val="24"/>
            <w:lang w:val="en-US"/>
          </w:rPr>
          <w:delText xml:space="preserve"> </w:delText>
        </w:r>
        <w:r w:rsidRPr="00C166B3" w:rsidDel="003411B6">
          <w:rPr>
            <w:rFonts w:ascii="Arial" w:hAnsi="Arial" w:cs="Arial"/>
            <w:sz w:val="24"/>
            <w:szCs w:val="24"/>
            <w:lang w:val="en-US"/>
          </w:rPr>
          <w:delText xml:space="preserve">. </w:delText>
        </w:r>
      </w:del>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53D14580" w:rsidR="00A97300" w:rsidRPr="00C166B3" w:rsidRDefault="002613C1" w:rsidP="00A97300">
      <w:pPr>
        <w:jc w:val="both"/>
        <w:rPr>
          <w:ins w:id="632" w:author="USER" w:date="2023-08-09T11:33:00Z"/>
          <w:rFonts w:ascii="Arial" w:hAnsi="Arial" w:cs="Arial"/>
          <w:bCs/>
          <w:i/>
          <w:iCs/>
          <w:sz w:val="24"/>
          <w:szCs w:val="24"/>
          <w:lang w:val="en-US"/>
        </w:rPr>
      </w:pPr>
      <w:r w:rsidRPr="00C166B3">
        <w:rPr>
          <w:rFonts w:ascii="Arial" w:hAnsi="Arial" w:cs="Arial"/>
          <w:b/>
          <w:i/>
          <w:iCs/>
          <w:sz w:val="24"/>
          <w:szCs w:val="24"/>
          <w:lang w:val="en-US"/>
        </w:rPr>
        <w:t>DEM</w:t>
      </w:r>
      <w:del w:id="633" w:author="USER" w:date="2023-08-09T11:31:00Z">
        <w:r w:rsidRPr="00C166B3" w:rsidDel="0085232B">
          <w:rPr>
            <w:rFonts w:ascii="Arial" w:hAnsi="Arial" w:cs="Arial"/>
            <w:b/>
            <w:i/>
            <w:iCs/>
            <w:sz w:val="24"/>
            <w:szCs w:val="24"/>
            <w:lang w:val="en-US"/>
          </w:rPr>
          <w:delText>_</w:delText>
        </w:r>
      </w:del>
      <w:r w:rsidRPr="00C166B3">
        <w:rPr>
          <w:rFonts w:ascii="Arial" w:hAnsi="Arial" w:cs="Arial"/>
          <w:b/>
          <w:i/>
          <w:iCs/>
          <w:sz w:val="24"/>
          <w:szCs w:val="24"/>
          <w:lang w:val="en-US"/>
        </w:rPr>
        <w:t xml:space="preserve">18: </w:t>
      </w:r>
      <w:r w:rsidR="00A97300" w:rsidRPr="00C166B3">
        <w:rPr>
          <w:rFonts w:ascii="Arial" w:hAnsi="Arial" w:cs="Arial"/>
          <w:bCs/>
          <w:i/>
          <w:iCs/>
          <w:sz w:val="24"/>
          <w:szCs w:val="24"/>
          <w:lang w:val="en-US"/>
        </w:rPr>
        <w:t>What was (your/NAME)’s main reason for moving to Malawi?</w:t>
      </w:r>
    </w:p>
    <w:p w14:paraId="42F5E4EB" w14:textId="40F8614D" w:rsidR="00890530" w:rsidRPr="00C166B3" w:rsidRDefault="009A5C7E" w:rsidP="00A97300">
      <w:pPr>
        <w:jc w:val="both"/>
        <w:rPr>
          <w:ins w:id="634" w:author="USER" w:date="2023-08-09T11:34:00Z"/>
          <w:rFonts w:ascii="Arial" w:hAnsi="Arial" w:cs="Arial"/>
          <w:bCs/>
          <w:iCs/>
          <w:sz w:val="24"/>
          <w:szCs w:val="24"/>
          <w:lang w:val="en-US"/>
          <w:rPrChange w:id="635" w:author="USER" w:date="2023-08-09T11:40:00Z">
            <w:rPr>
              <w:ins w:id="636" w:author="USER" w:date="2023-08-09T11:34:00Z"/>
              <w:rFonts w:ascii="Bookman Old Style" w:hAnsi="Bookman Old Style" w:cs="Calibri"/>
              <w:bCs/>
              <w:i/>
              <w:iCs/>
              <w:sz w:val="24"/>
              <w:szCs w:val="24"/>
              <w:lang w:val="en-US"/>
            </w:rPr>
          </w:rPrChange>
        </w:rPr>
      </w:pPr>
      <w:ins w:id="637" w:author="USER" w:date="2023-08-09T11:38:00Z">
        <w:r w:rsidRPr="00C166B3">
          <w:rPr>
            <w:rFonts w:ascii="Arial" w:hAnsi="Arial" w:cs="Arial"/>
            <w:bCs/>
            <w:iCs/>
            <w:sz w:val="24"/>
            <w:szCs w:val="24"/>
            <w:lang w:val="en-US"/>
            <w:rPrChange w:id="638" w:author="USER" w:date="2023-08-09T11:40:00Z">
              <w:rPr>
                <w:rFonts w:ascii="Bookman Old Style" w:hAnsi="Bookman Old Style" w:cs="Calibri"/>
                <w:bCs/>
                <w:i/>
                <w:iCs/>
                <w:sz w:val="24"/>
                <w:szCs w:val="24"/>
                <w:lang w:val="en-US"/>
              </w:rPr>
            </w:rPrChange>
          </w:rPr>
          <w:t>1</w:t>
        </w:r>
      </w:ins>
      <w:ins w:id="639" w:author="USER" w:date="2023-08-09T11:37:00Z">
        <w:r w:rsidRPr="00C166B3">
          <w:rPr>
            <w:rFonts w:ascii="Arial" w:hAnsi="Arial" w:cs="Arial"/>
            <w:bCs/>
            <w:iCs/>
            <w:sz w:val="24"/>
            <w:szCs w:val="24"/>
            <w:lang w:val="en-US"/>
            <w:rPrChange w:id="640" w:author="USER" w:date="2023-08-09T11:40:00Z">
              <w:rPr>
                <w:rFonts w:ascii="Bookman Old Style" w:hAnsi="Bookman Old Style" w:cs="Calibri"/>
                <w:bCs/>
                <w:i/>
                <w:iCs/>
                <w:sz w:val="24"/>
                <w:szCs w:val="24"/>
                <w:lang w:val="en-US"/>
              </w:rPr>
            </w:rPrChange>
          </w:rPr>
          <w:t xml:space="preserve">. </w:t>
        </w:r>
      </w:ins>
      <w:ins w:id="641" w:author="USER" w:date="2023-08-09T11:34:00Z">
        <w:r w:rsidRPr="00C166B3">
          <w:rPr>
            <w:rFonts w:ascii="Arial" w:hAnsi="Arial" w:cs="Arial"/>
            <w:bCs/>
            <w:iCs/>
            <w:sz w:val="24"/>
            <w:szCs w:val="24"/>
            <w:lang w:val="en-US"/>
            <w:rPrChange w:id="642" w:author="USER" w:date="2023-08-09T11:40:00Z">
              <w:rPr>
                <w:rFonts w:ascii="Bookman Old Style" w:hAnsi="Bookman Old Style" w:cs="Calibri"/>
                <w:bCs/>
                <w:i/>
                <w:iCs/>
                <w:sz w:val="24"/>
                <w:szCs w:val="24"/>
                <w:lang w:val="en-US"/>
              </w:rPr>
            </w:rPrChange>
          </w:rPr>
          <w:t xml:space="preserve">To Take Up </w:t>
        </w:r>
        <w:proofErr w:type="gramStart"/>
        <w:r w:rsidRPr="00C166B3">
          <w:rPr>
            <w:rFonts w:ascii="Arial" w:hAnsi="Arial" w:cs="Arial"/>
            <w:bCs/>
            <w:iCs/>
            <w:sz w:val="24"/>
            <w:szCs w:val="24"/>
            <w:lang w:val="en-US"/>
            <w:rPrChange w:id="643" w:author="USER" w:date="2023-08-09T11:40:00Z">
              <w:rPr>
                <w:rFonts w:ascii="Bookman Old Style" w:hAnsi="Bookman Old Style" w:cs="Calibri"/>
                <w:bCs/>
                <w:i/>
                <w:iCs/>
                <w:sz w:val="24"/>
                <w:szCs w:val="24"/>
                <w:lang w:val="en-US"/>
              </w:rPr>
            </w:rPrChange>
          </w:rPr>
          <w:t>A</w:t>
        </w:r>
        <w:proofErr w:type="gramEnd"/>
        <w:r w:rsidRPr="00C166B3">
          <w:rPr>
            <w:rFonts w:ascii="Arial" w:hAnsi="Arial" w:cs="Arial"/>
            <w:bCs/>
            <w:iCs/>
            <w:sz w:val="24"/>
            <w:szCs w:val="24"/>
            <w:lang w:val="en-US"/>
            <w:rPrChange w:id="644" w:author="USER" w:date="2023-08-09T11:40:00Z">
              <w:rPr>
                <w:rFonts w:ascii="Bookman Old Style" w:hAnsi="Bookman Old Style" w:cs="Calibri"/>
                <w:bCs/>
                <w:i/>
                <w:iCs/>
                <w:sz w:val="24"/>
                <w:szCs w:val="24"/>
                <w:lang w:val="en-US"/>
              </w:rPr>
            </w:rPrChange>
          </w:rPr>
          <w:t xml:space="preserve"> Job</w:t>
        </w:r>
      </w:ins>
    </w:p>
    <w:p w14:paraId="5C915558" w14:textId="646746D1" w:rsidR="00890530" w:rsidRPr="00C166B3" w:rsidRDefault="009A5C7E" w:rsidP="00A97300">
      <w:pPr>
        <w:jc w:val="both"/>
        <w:rPr>
          <w:ins w:id="645" w:author="USER" w:date="2023-08-09T11:34:00Z"/>
          <w:rFonts w:ascii="Arial" w:hAnsi="Arial" w:cs="Arial"/>
          <w:bCs/>
          <w:iCs/>
          <w:sz w:val="24"/>
          <w:szCs w:val="24"/>
          <w:lang w:val="en-US"/>
          <w:rPrChange w:id="646" w:author="USER" w:date="2023-08-09T11:40:00Z">
            <w:rPr>
              <w:ins w:id="647" w:author="USER" w:date="2023-08-09T11:34:00Z"/>
              <w:rFonts w:ascii="Bookman Old Style" w:hAnsi="Bookman Old Style" w:cs="Calibri"/>
              <w:bCs/>
              <w:i/>
              <w:iCs/>
              <w:sz w:val="24"/>
              <w:szCs w:val="24"/>
              <w:lang w:val="en-US"/>
            </w:rPr>
          </w:rPrChange>
        </w:rPr>
      </w:pPr>
      <w:ins w:id="648" w:author="USER" w:date="2023-08-09T11:34:00Z">
        <w:r w:rsidRPr="00C166B3">
          <w:rPr>
            <w:rFonts w:ascii="Arial" w:hAnsi="Arial" w:cs="Arial"/>
            <w:bCs/>
            <w:iCs/>
            <w:sz w:val="24"/>
            <w:szCs w:val="24"/>
            <w:lang w:val="en-US"/>
            <w:rPrChange w:id="649" w:author="USER" w:date="2023-08-09T11:40:00Z">
              <w:rPr>
                <w:rFonts w:ascii="Bookman Old Style" w:hAnsi="Bookman Old Style" w:cs="Calibri"/>
                <w:bCs/>
                <w:i/>
                <w:iCs/>
                <w:sz w:val="24"/>
                <w:szCs w:val="24"/>
                <w:lang w:val="en-US"/>
              </w:rPr>
            </w:rPrChange>
          </w:rPr>
          <w:t>2</w:t>
        </w:r>
      </w:ins>
      <w:ins w:id="650" w:author="USER" w:date="2023-08-09T11:37:00Z">
        <w:r w:rsidRPr="00C166B3">
          <w:rPr>
            <w:rFonts w:ascii="Arial" w:hAnsi="Arial" w:cs="Arial"/>
            <w:bCs/>
            <w:iCs/>
            <w:sz w:val="24"/>
            <w:szCs w:val="24"/>
            <w:lang w:val="en-US"/>
            <w:rPrChange w:id="651" w:author="USER" w:date="2023-08-09T11:40:00Z">
              <w:rPr>
                <w:rFonts w:ascii="Bookman Old Style" w:hAnsi="Bookman Old Style" w:cs="Calibri"/>
                <w:bCs/>
                <w:i/>
                <w:iCs/>
                <w:sz w:val="24"/>
                <w:szCs w:val="24"/>
                <w:lang w:val="en-US"/>
              </w:rPr>
            </w:rPrChange>
          </w:rPr>
          <w:t xml:space="preserve">. </w:t>
        </w:r>
      </w:ins>
      <w:ins w:id="652" w:author="USER" w:date="2023-08-09T11:34:00Z">
        <w:r w:rsidRPr="00C166B3">
          <w:rPr>
            <w:rFonts w:ascii="Arial" w:hAnsi="Arial" w:cs="Arial"/>
            <w:bCs/>
            <w:iCs/>
            <w:sz w:val="24"/>
            <w:szCs w:val="24"/>
            <w:lang w:val="en-US"/>
            <w:rPrChange w:id="653" w:author="USER" w:date="2023-08-09T11:40:00Z">
              <w:rPr>
                <w:rFonts w:ascii="Bookman Old Style" w:hAnsi="Bookman Old Style" w:cs="Calibri"/>
                <w:bCs/>
                <w:i/>
                <w:iCs/>
                <w:sz w:val="24"/>
                <w:szCs w:val="24"/>
                <w:lang w:val="en-US"/>
              </w:rPr>
            </w:rPrChange>
          </w:rPr>
          <w:t>Job Transfer</w:t>
        </w:r>
      </w:ins>
    </w:p>
    <w:p w14:paraId="57BB7CAA" w14:textId="00B16CA6" w:rsidR="00890530" w:rsidRPr="00C166B3" w:rsidRDefault="009A5C7E" w:rsidP="00A97300">
      <w:pPr>
        <w:jc w:val="both"/>
        <w:rPr>
          <w:ins w:id="654" w:author="USER" w:date="2023-08-09T11:34:00Z"/>
          <w:rFonts w:ascii="Arial" w:hAnsi="Arial" w:cs="Arial"/>
          <w:bCs/>
          <w:iCs/>
          <w:sz w:val="24"/>
          <w:szCs w:val="24"/>
          <w:lang w:val="en-US"/>
          <w:rPrChange w:id="655" w:author="USER" w:date="2023-08-09T11:40:00Z">
            <w:rPr>
              <w:ins w:id="656" w:author="USER" w:date="2023-08-09T11:34:00Z"/>
              <w:rFonts w:ascii="Bookman Old Style" w:hAnsi="Bookman Old Style" w:cs="Calibri"/>
              <w:bCs/>
              <w:i/>
              <w:iCs/>
              <w:sz w:val="24"/>
              <w:szCs w:val="24"/>
              <w:lang w:val="en-US"/>
            </w:rPr>
          </w:rPrChange>
        </w:rPr>
      </w:pPr>
      <w:ins w:id="657" w:author="USER" w:date="2023-08-09T11:34:00Z">
        <w:r w:rsidRPr="00C166B3">
          <w:rPr>
            <w:rFonts w:ascii="Arial" w:hAnsi="Arial" w:cs="Arial"/>
            <w:bCs/>
            <w:iCs/>
            <w:sz w:val="24"/>
            <w:szCs w:val="24"/>
            <w:lang w:val="en-US"/>
            <w:rPrChange w:id="658" w:author="USER" w:date="2023-08-09T11:40:00Z">
              <w:rPr>
                <w:rFonts w:ascii="Bookman Old Style" w:hAnsi="Bookman Old Style" w:cs="Calibri"/>
                <w:bCs/>
                <w:i/>
                <w:iCs/>
                <w:sz w:val="24"/>
                <w:szCs w:val="24"/>
                <w:lang w:val="en-US"/>
              </w:rPr>
            </w:rPrChange>
          </w:rPr>
          <w:t>3</w:t>
        </w:r>
      </w:ins>
      <w:ins w:id="659" w:author="USER" w:date="2023-08-09T11:37:00Z">
        <w:r w:rsidRPr="00C166B3">
          <w:rPr>
            <w:rFonts w:ascii="Arial" w:hAnsi="Arial" w:cs="Arial"/>
            <w:bCs/>
            <w:iCs/>
            <w:sz w:val="24"/>
            <w:szCs w:val="24"/>
            <w:lang w:val="en-US"/>
            <w:rPrChange w:id="660" w:author="USER" w:date="2023-08-09T11:40:00Z">
              <w:rPr>
                <w:rFonts w:ascii="Bookman Old Style" w:hAnsi="Bookman Old Style" w:cs="Calibri"/>
                <w:bCs/>
                <w:i/>
                <w:iCs/>
                <w:sz w:val="24"/>
                <w:szCs w:val="24"/>
                <w:lang w:val="en-US"/>
              </w:rPr>
            </w:rPrChange>
          </w:rPr>
          <w:t xml:space="preserve">. </w:t>
        </w:r>
      </w:ins>
      <w:ins w:id="661" w:author="USER" w:date="2023-08-09T11:34:00Z">
        <w:r w:rsidRPr="00C166B3">
          <w:rPr>
            <w:rFonts w:ascii="Arial" w:hAnsi="Arial" w:cs="Arial"/>
            <w:bCs/>
            <w:iCs/>
            <w:sz w:val="24"/>
            <w:szCs w:val="24"/>
            <w:lang w:val="en-US"/>
            <w:rPrChange w:id="662" w:author="USER" w:date="2023-08-09T11:40:00Z">
              <w:rPr>
                <w:rFonts w:ascii="Bookman Old Style" w:hAnsi="Bookman Old Style" w:cs="Calibri"/>
                <w:bCs/>
                <w:i/>
                <w:iCs/>
                <w:sz w:val="24"/>
                <w:szCs w:val="24"/>
                <w:lang w:val="en-US"/>
              </w:rPr>
            </w:rPrChange>
          </w:rPr>
          <w:t xml:space="preserve">To Look </w:t>
        </w:r>
        <w:proofErr w:type="gramStart"/>
        <w:r w:rsidRPr="00C166B3">
          <w:rPr>
            <w:rFonts w:ascii="Arial" w:hAnsi="Arial" w:cs="Arial"/>
            <w:bCs/>
            <w:iCs/>
            <w:sz w:val="24"/>
            <w:szCs w:val="24"/>
            <w:lang w:val="en-US"/>
            <w:rPrChange w:id="663" w:author="USER" w:date="2023-08-09T11:40:00Z">
              <w:rPr>
                <w:rFonts w:ascii="Bookman Old Style" w:hAnsi="Bookman Old Style" w:cs="Calibri"/>
                <w:bCs/>
                <w:i/>
                <w:iCs/>
                <w:sz w:val="24"/>
                <w:szCs w:val="24"/>
                <w:lang w:val="en-US"/>
              </w:rPr>
            </w:rPrChange>
          </w:rPr>
          <w:t>For</w:t>
        </w:r>
        <w:proofErr w:type="gramEnd"/>
        <w:r w:rsidRPr="00C166B3">
          <w:rPr>
            <w:rFonts w:ascii="Arial" w:hAnsi="Arial" w:cs="Arial"/>
            <w:bCs/>
            <w:iCs/>
            <w:sz w:val="24"/>
            <w:szCs w:val="24"/>
            <w:lang w:val="en-US"/>
            <w:rPrChange w:id="664" w:author="USER" w:date="2023-08-09T11:40:00Z">
              <w:rPr>
                <w:rFonts w:ascii="Bookman Old Style" w:hAnsi="Bookman Old Style" w:cs="Calibri"/>
                <w:bCs/>
                <w:i/>
                <w:iCs/>
                <w:sz w:val="24"/>
                <w:szCs w:val="24"/>
                <w:lang w:val="en-US"/>
              </w:rPr>
            </w:rPrChange>
          </w:rPr>
          <w:t xml:space="preserve"> Work, Clients</w:t>
        </w:r>
      </w:ins>
    </w:p>
    <w:p w14:paraId="3D73A6F3" w14:textId="19E36221" w:rsidR="009A5C7E" w:rsidRPr="00C166B3" w:rsidRDefault="009A5C7E" w:rsidP="00A97300">
      <w:pPr>
        <w:jc w:val="both"/>
        <w:rPr>
          <w:rFonts w:ascii="Arial" w:hAnsi="Arial" w:cs="Arial"/>
          <w:bCs/>
          <w:iCs/>
          <w:sz w:val="24"/>
          <w:szCs w:val="24"/>
          <w:lang w:val="en-US"/>
          <w:rPrChange w:id="665" w:author="USER" w:date="2023-08-09T11:40:00Z">
            <w:rPr>
              <w:rFonts w:ascii="Bookman Old Style" w:hAnsi="Bookman Old Style" w:cs="Calibri"/>
              <w:bCs/>
              <w:i/>
              <w:iCs/>
              <w:sz w:val="24"/>
              <w:szCs w:val="24"/>
              <w:lang w:val="en-US"/>
            </w:rPr>
          </w:rPrChange>
        </w:rPr>
      </w:pPr>
      <w:ins w:id="666" w:author="USER" w:date="2023-08-09T11:35:00Z">
        <w:r w:rsidRPr="00C166B3">
          <w:rPr>
            <w:rFonts w:ascii="Arial" w:hAnsi="Arial" w:cs="Arial"/>
            <w:bCs/>
            <w:iCs/>
            <w:sz w:val="24"/>
            <w:szCs w:val="24"/>
            <w:lang w:val="en-US"/>
            <w:rPrChange w:id="667" w:author="USER" w:date="2023-08-09T11:40:00Z">
              <w:rPr>
                <w:rFonts w:ascii="Bookman Old Style" w:hAnsi="Bookman Old Style" w:cs="Calibri"/>
                <w:bCs/>
                <w:i/>
                <w:iCs/>
                <w:sz w:val="24"/>
                <w:szCs w:val="24"/>
                <w:lang w:val="en-US"/>
              </w:rPr>
            </w:rPrChange>
          </w:rPr>
          <w:t>4</w:t>
        </w:r>
      </w:ins>
      <w:ins w:id="668" w:author="USER" w:date="2023-08-09T11:37:00Z">
        <w:r w:rsidRPr="00C166B3">
          <w:rPr>
            <w:rFonts w:ascii="Arial" w:hAnsi="Arial" w:cs="Arial"/>
            <w:bCs/>
            <w:iCs/>
            <w:sz w:val="24"/>
            <w:szCs w:val="24"/>
            <w:lang w:val="en-US"/>
            <w:rPrChange w:id="669" w:author="USER" w:date="2023-08-09T11:40:00Z">
              <w:rPr>
                <w:rFonts w:ascii="Bookman Old Style" w:hAnsi="Bookman Old Style" w:cs="Calibri"/>
                <w:bCs/>
                <w:i/>
                <w:iCs/>
                <w:sz w:val="24"/>
                <w:szCs w:val="24"/>
                <w:lang w:val="en-US"/>
              </w:rPr>
            </w:rPrChange>
          </w:rPr>
          <w:t xml:space="preserve">. </w:t>
        </w:r>
      </w:ins>
      <w:ins w:id="670" w:author="USER" w:date="2023-08-09T11:35:00Z">
        <w:r w:rsidRPr="00C166B3">
          <w:rPr>
            <w:rFonts w:ascii="Arial" w:hAnsi="Arial" w:cs="Arial"/>
            <w:bCs/>
            <w:iCs/>
            <w:sz w:val="24"/>
            <w:szCs w:val="24"/>
            <w:lang w:val="en-US"/>
            <w:rPrChange w:id="671" w:author="USER" w:date="2023-08-09T11:40:00Z">
              <w:rPr>
                <w:rFonts w:ascii="Bookman Old Style" w:hAnsi="Bookman Old Style" w:cs="Calibri"/>
                <w:bCs/>
                <w:i/>
                <w:iCs/>
                <w:sz w:val="24"/>
                <w:szCs w:val="24"/>
                <w:lang w:val="en-US"/>
              </w:rPr>
            </w:rPrChange>
          </w:rPr>
          <w:t>To Study</w:t>
        </w:r>
      </w:ins>
    </w:p>
    <w:p w14:paraId="5586FFFD" w14:textId="6BF693C7" w:rsidR="00B979E5" w:rsidRPr="00C166B3" w:rsidRDefault="009A5C7E" w:rsidP="00B979E5">
      <w:pPr>
        <w:jc w:val="both"/>
        <w:rPr>
          <w:ins w:id="672" w:author="USER" w:date="2023-08-09T11:35:00Z"/>
          <w:rFonts w:ascii="Arial" w:hAnsi="Arial" w:cs="Arial"/>
          <w:sz w:val="24"/>
          <w:szCs w:val="24"/>
          <w:lang w:val="en-US"/>
        </w:rPr>
      </w:pPr>
      <w:ins w:id="673" w:author="USER" w:date="2023-08-09T11:35:00Z">
        <w:r w:rsidRPr="00C166B3">
          <w:rPr>
            <w:rFonts w:ascii="Arial" w:hAnsi="Arial" w:cs="Arial"/>
            <w:sz w:val="24"/>
            <w:szCs w:val="24"/>
            <w:lang w:val="en-US"/>
          </w:rPr>
          <w:t>5</w:t>
        </w:r>
      </w:ins>
      <w:ins w:id="674" w:author="USER" w:date="2023-08-09T11:37:00Z">
        <w:r w:rsidRPr="00C166B3">
          <w:rPr>
            <w:rFonts w:ascii="Arial" w:hAnsi="Arial" w:cs="Arial"/>
            <w:sz w:val="24"/>
            <w:szCs w:val="24"/>
            <w:lang w:val="en-US"/>
          </w:rPr>
          <w:t xml:space="preserve">. </w:t>
        </w:r>
      </w:ins>
      <w:ins w:id="675" w:author="USER" w:date="2023-08-09T11:35:00Z">
        <w:r w:rsidRPr="00C166B3">
          <w:rPr>
            <w:rFonts w:ascii="Arial" w:hAnsi="Arial" w:cs="Arial"/>
            <w:sz w:val="24"/>
            <w:szCs w:val="24"/>
            <w:lang w:val="en-US"/>
          </w:rPr>
          <w:t>Marriage</w:t>
        </w:r>
      </w:ins>
    </w:p>
    <w:p w14:paraId="7C5CE9C0" w14:textId="373A340A" w:rsidR="009A5C7E" w:rsidRPr="00C166B3" w:rsidRDefault="009A5C7E" w:rsidP="00B979E5">
      <w:pPr>
        <w:jc w:val="both"/>
        <w:rPr>
          <w:ins w:id="676" w:author="USER" w:date="2023-08-09T11:35:00Z"/>
          <w:rFonts w:ascii="Arial" w:hAnsi="Arial" w:cs="Arial"/>
          <w:sz w:val="24"/>
          <w:szCs w:val="24"/>
          <w:lang w:val="en-US"/>
        </w:rPr>
      </w:pPr>
      <w:ins w:id="677" w:author="USER" w:date="2023-08-09T11:35:00Z">
        <w:r w:rsidRPr="00C166B3">
          <w:rPr>
            <w:rFonts w:ascii="Arial" w:hAnsi="Arial" w:cs="Arial"/>
            <w:sz w:val="24"/>
            <w:szCs w:val="24"/>
            <w:lang w:val="en-US"/>
          </w:rPr>
          <w:t>6</w:t>
        </w:r>
      </w:ins>
      <w:ins w:id="678" w:author="USER" w:date="2023-08-09T11:38:00Z">
        <w:r w:rsidRPr="00C166B3">
          <w:rPr>
            <w:rFonts w:ascii="Arial" w:hAnsi="Arial" w:cs="Arial"/>
            <w:sz w:val="24"/>
            <w:szCs w:val="24"/>
            <w:lang w:val="en-US"/>
          </w:rPr>
          <w:t xml:space="preserve">. </w:t>
        </w:r>
      </w:ins>
      <w:ins w:id="679" w:author="USER" w:date="2023-08-09T11:35:00Z">
        <w:r w:rsidRPr="00C166B3">
          <w:rPr>
            <w:rFonts w:ascii="Arial" w:hAnsi="Arial" w:cs="Arial"/>
            <w:sz w:val="24"/>
            <w:szCs w:val="24"/>
            <w:lang w:val="en-US"/>
          </w:rPr>
          <w:t>Family Moved/Joining Family</w:t>
        </w:r>
      </w:ins>
    </w:p>
    <w:p w14:paraId="63BC4867" w14:textId="4C053880" w:rsidR="009A5C7E" w:rsidRPr="00C166B3" w:rsidRDefault="009A5C7E" w:rsidP="00B979E5">
      <w:pPr>
        <w:jc w:val="both"/>
        <w:rPr>
          <w:ins w:id="680" w:author="USER" w:date="2023-08-09T11:36:00Z"/>
          <w:rFonts w:ascii="Arial" w:hAnsi="Arial" w:cs="Arial"/>
          <w:sz w:val="24"/>
          <w:szCs w:val="24"/>
          <w:lang w:val="en-US"/>
        </w:rPr>
      </w:pPr>
      <w:ins w:id="681" w:author="USER" w:date="2023-08-09T11:36:00Z">
        <w:r w:rsidRPr="00C166B3">
          <w:rPr>
            <w:rFonts w:ascii="Arial" w:hAnsi="Arial" w:cs="Arial"/>
            <w:sz w:val="24"/>
            <w:szCs w:val="24"/>
            <w:lang w:val="en-US"/>
          </w:rPr>
          <w:t>7</w:t>
        </w:r>
      </w:ins>
      <w:ins w:id="682" w:author="USER" w:date="2023-08-09T11:38:00Z">
        <w:r w:rsidRPr="00C166B3">
          <w:rPr>
            <w:rFonts w:ascii="Arial" w:hAnsi="Arial" w:cs="Arial"/>
            <w:sz w:val="24"/>
            <w:szCs w:val="24"/>
            <w:lang w:val="en-US"/>
          </w:rPr>
          <w:t xml:space="preserve">. </w:t>
        </w:r>
      </w:ins>
      <w:ins w:id="683" w:author="USER" w:date="2023-08-09T11:36:00Z">
        <w:r w:rsidRPr="00C166B3">
          <w:rPr>
            <w:rFonts w:ascii="Arial" w:hAnsi="Arial" w:cs="Arial"/>
            <w:sz w:val="24"/>
            <w:szCs w:val="24"/>
            <w:lang w:val="en-US"/>
          </w:rPr>
          <w:t>Medical Treatment, Health</w:t>
        </w:r>
      </w:ins>
    </w:p>
    <w:p w14:paraId="230CC128" w14:textId="3BFD0002" w:rsidR="009A5C7E" w:rsidRPr="00C166B3" w:rsidRDefault="009A5C7E" w:rsidP="00B979E5">
      <w:pPr>
        <w:jc w:val="both"/>
        <w:rPr>
          <w:ins w:id="684" w:author="USER" w:date="2023-08-09T11:36:00Z"/>
          <w:rFonts w:ascii="Arial" w:hAnsi="Arial" w:cs="Arial"/>
          <w:sz w:val="24"/>
          <w:szCs w:val="24"/>
          <w:lang w:val="en-US"/>
        </w:rPr>
      </w:pPr>
      <w:ins w:id="685" w:author="USER" w:date="2023-08-09T11:36:00Z">
        <w:r w:rsidRPr="00C166B3">
          <w:rPr>
            <w:rFonts w:ascii="Arial" w:hAnsi="Arial" w:cs="Arial"/>
            <w:sz w:val="24"/>
            <w:szCs w:val="24"/>
            <w:lang w:val="en-US"/>
          </w:rPr>
          <w:t>8</w:t>
        </w:r>
      </w:ins>
      <w:ins w:id="686" w:author="USER" w:date="2023-08-09T11:38:00Z">
        <w:r w:rsidRPr="00C166B3">
          <w:rPr>
            <w:rFonts w:ascii="Arial" w:hAnsi="Arial" w:cs="Arial"/>
            <w:sz w:val="24"/>
            <w:szCs w:val="24"/>
            <w:lang w:val="en-US"/>
          </w:rPr>
          <w:t xml:space="preserve">. </w:t>
        </w:r>
      </w:ins>
      <w:ins w:id="687" w:author="USER" w:date="2023-08-09T11:36:00Z">
        <w:r w:rsidRPr="00C166B3">
          <w:rPr>
            <w:rFonts w:ascii="Arial" w:hAnsi="Arial" w:cs="Arial"/>
            <w:sz w:val="24"/>
            <w:szCs w:val="24"/>
            <w:lang w:val="en-US"/>
          </w:rPr>
          <w:t xml:space="preserve">Conflict, Insecurity, Natural </w:t>
        </w:r>
        <w:proofErr w:type="spellStart"/>
        <w:r w:rsidRPr="00C166B3">
          <w:rPr>
            <w:rFonts w:ascii="Arial" w:hAnsi="Arial" w:cs="Arial"/>
            <w:sz w:val="24"/>
            <w:szCs w:val="24"/>
            <w:lang w:val="en-US"/>
          </w:rPr>
          <w:t>Disaste</w:t>
        </w:r>
        <w:proofErr w:type="spellEnd"/>
      </w:ins>
    </w:p>
    <w:p w14:paraId="1A2195D5" w14:textId="3FD7ADBE" w:rsidR="009A5C7E" w:rsidRPr="00C166B3" w:rsidRDefault="009A5C7E" w:rsidP="00B979E5">
      <w:pPr>
        <w:jc w:val="both"/>
        <w:rPr>
          <w:ins w:id="688" w:author="USER" w:date="2023-08-09T11:36:00Z"/>
          <w:rFonts w:ascii="Arial" w:hAnsi="Arial" w:cs="Arial"/>
          <w:sz w:val="24"/>
          <w:szCs w:val="24"/>
          <w:lang w:val="en-US"/>
        </w:rPr>
      </w:pPr>
      <w:ins w:id="689" w:author="USER" w:date="2023-08-09T11:36:00Z">
        <w:r w:rsidRPr="00C166B3">
          <w:rPr>
            <w:rFonts w:ascii="Arial" w:hAnsi="Arial" w:cs="Arial"/>
            <w:sz w:val="24"/>
            <w:szCs w:val="24"/>
            <w:lang w:val="en-US"/>
          </w:rPr>
          <w:t>9</w:t>
        </w:r>
      </w:ins>
      <w:ins w:id="690" w:author="USER" w:date="2023-08-09T11:38:00Z">
        <w:r w:rsidRPr="00C166B3">
          <w:rPr>
            <w:rFonts w:ascii="Arial" w:hAnsi="Arial" w:cs="Arial"/>
            <w:sz w:val="24"/>
            <w:szCs w:val="24"/>
            <w:lang w:val="en-US"/>
          </w:rPr>
          <w:t xml:space="preserve">. </w:t>
        </w:r>
      </w:ins>
      <w:ins w:id="691" w:author="USER" w:date="2023-08-09T11:36:00Z">
        <w:r w:rsidRPr="00C166B3">
          <w:rPr>
            <w:rFonts w:ascii="Arial" w:hAnsi="Arial" w:cs="Arial"/>
            <w:sz w:val="24"/>
            <w:szCs w:val="24"/>
            <w:lang w:val="en-US"/>
          </w:rPr>
          <w:t>Lifestyle, Cost-Of-Living</w:t>
        </w:r>
      </w:ins>
    </w:p>
    <w:p w14:paraId="650612E0" w14:textId="7F79CAD5" w:rsidR="009A5C7E" w:rsidRPr="00C166B3" w:rsidRDefault="009A5C7E" w:rsidP="00B979E5">
      <w:pPr>
        <w:jc w:val="both"/>
        <w:rPr>
          <w:ins w:id="692" w:author="USER" w:date="2023-08-09T11:35:00Z"/>
          <w:rFonts w:ascii="Arial" w:hAnsi="Arial" w:cs="Arial"/>
          <w:sz w:val="24"/>
          <w:szCs w:val="24"/>
          <w:lang w:val="en-US"/>
        </w:rPr>
      </w:pPr>
      <w:ins w:id="693" w:author="USER" w:date="2023-08-09T11:37:00Z">
        <w:r w:rsidRPr="00C166B3">
          <w:rPr>
            <w:rFonts w:ascii="Arial" w:hAnsi="Arial" w:cs="Arial"/>
            <w:sz w:val="24"/>
            <w:szCs w:val="24"/>
            <w:lang w:val="en-US"/>
          </w:rPr>
          <w:t>10</w:t>
        </w:r>
      </w:ins>
      <w:ins w:id="694" w:author="USER" w:date="2023-08-09T11:38:00Z">
        <w:r w:rsidRPr="00C166B3">
          <w:rPr>
            <w:rFonts w:ascii="Arial" w:hAnsi="Arial" w:cs="Arial"/>
            <w:sz w:val="24"/>
            <w:szCs w:val="24"/>
            <w:lang w:val="en-US"/>
          </w:rPr>
          <w:t xml:space="preserve">. </w:t>
        </w:r>
      </w:ins>
      <w:ins w:id="695" w:author="USER" w:date="2023-08-09T11:37:00Z">
        <w:r w:rsidRPr="00C166B3">
          <w:rPr>
            <w:rFonts w:ascii="Arial" w:hAnsi="Arial" w:cs="Arial"/>
            <w:sz w:val="24"/>
            <w:szCs w:val="24"/>
            <w:lang w:val="en-US"/>
          </w:rPr>
          <w:t>Other</w:t>
        </w:r>
      </w:ins>
    </w:p>
    <w:p w14:paraId="138077C5" w14:textId="77777777" w:rsidR="009A5C7E" w:rsidRPr="00C166B3" w:rsidRDefault="009A5C7E" w:rsidP="00B979E5">
      <w:pPr>
        <w:jc w:val="both"/>
        <w:rPr>
          <w:rFonts w:ascii="Arial" w:hAnsi="Arial" w:cs="Arial"/>
          <w:sz w:val="24"/>
          <w:szCs w:val="24"/>
          <w:lang w:val="en-US"/>
        </w:rPr>
      </w:pPr>
    </w:p>
    <w:p w14:paraId="37177C7B" w14:textId="692F3023"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t>The question is asked only o</w:t>
      </w:r>
      <w:ins w:id="696" w:author="USER" w:date="2023-08-08T10:27:00Z">
        <w:r w:rsidR="003411B6" w:rsidRPr="00C166B3">
          <w:rPr>
            <w:rFonts w:ascii="Arial" w:hAnsi="Arial" w:cs="Arial"/>
            <w:sz w:val="24"/>
            <w:szCs w:val="24"/>
            <w:lang w:val="en-US"/>
          </w:rPr>
          <w:t>f</w:t>
        </w:r>
      </w:ins>
      <w:del w:id="697" w:author="USER" w:date="2023-08-08T10:23:00Z">
        <w:r w:rsidRPr="00C166B3" w:rsidDel="003411B6">
          <w:rPr>
            <w:rFonts w:ascii="Arial" w:hAnsi="Arial" w:cs="Arial"/>
            <w:sz w:val="24"/>
            <w:szCs w:val="24"/>
            <w:lang w:val="en-US"/>
          </w:rPr>
          <w:delText>f</w:delText>
        </w:r>
      </w:del>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236160D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w:t>
      </w:r>
      <w:del w:id="698" w:author="USER" w:date="2023-08-09T11:40:00Z">
        <w:r w:rsidRPr="00C166B3" w:rsidDel="009A5C7E">
          <w:rPr>
            <w:rFonts w:ascii="Arial" w:hAnsi="Arial" w:cs="Arial"/>
            <w:b/>
            <w:i/>
            <w:iCs/>
            <w:sz w:val="24"/>
            <w:szCs w:val="24"/>
            <w:lang w:val="en-US"/>
          </w:rPr>
          <w:delText>_</w:delText>
        </w:r>
      </w:del>
      <w:r w:rsidRPr="00C166B3">
        <w:rPr>
          <w:rFonts w:ascii="Arial" w:hAnsi="Arial" w:cs="Arial"/>
          <w:b/>
          <w:i/>
          <w:iCs/>
          <w:sz w:val="24"/>
          <w:szCs w:val="24"/>
          <w:lang w:val="en-US"/>
        </w:rPr>
        <w:t>19</w:t>
      </w:r>
      <w:r w:rsidR="00C978B2" w:rsidRPr="00C166B3">
        <w:rPr>
          <w:rFonts w:ascii="Arial" w:hAnsi="Arial" w:cs="Arial"/>
          <w:b/>
          <w:i/>
          <w:iCs/>
          <w:sz w:val="24"/>
          <w:szCs w:val="24"/>
          <w:lang w:val="en-US"/>
        </w:rPr>
        <w:t xml:space="preserve"> </w:t>
      </w:r>
      <w:ins w:id="699" w:author="USER" w:date="2023-08-09T11:56:00Z">
        <w:r w:rsidR="00343DA9" w:rsidRPr="00C166B3">
          <w:rPr>
            <w:rFonts w:ascii="Arial" w:hAnsi="Arial" w:cs="Arial"/>
            <w:b/>
            <w:i/>
            <w:iCs/>
            <w:sz w:val="24"/>
            <w:szCs w:val="24"/>
            <w:lang w:val="en-US"/>
          </w:rPr>
          <w:t>(</w:t>
        </w:r>
      </w:ins>
      <w:ins w:id="700" w:author="USER" w:date="2023-08-09T11:55:00Z">
        <w:r w:rsidR="00343DA9" w:rsidRPr="00C166B3">
          <w:rPr>
            <w:rFonts w:ascii="Arial" w:hAnsi="Arial" w:cs="Arial"/>
            <w:iCs/>
            <w:sz w:val="24"/>
            <w:szCs w:val="24"/>
            <w:lang w:val="en-US"/>
            <w:rPrChange w:id="701" w:author="USER" w:date="2023-08-09T11:56:00Z">
              <w:rPr>
                <w:rFonts w:ascii="Bookman Old Style" w:hAnsi="Bookman Old Style" w:cs="Calibri"/>
                <w:b/>
                <w:i/>
                <w:iCs/>
                <w:sz w:val="24"/>
                <w:szCs w:val="24"/>
                <w:lang w:val="en-US"/>
              </w:rPr>
            </w:rPrChange>
          </w:rPr>
          <w:t>Are</w:t>
        </w:r>
      </w:ins>
      <w:ins w:id="702" w:author="USER" w:date="2023-08-09T11:56:00Z">
        <w:r w:rsidR="00343DA9" w:rsidRPr="00C166B3">
          <w:rPr>
            <w:rFonts w:ascii="Arial" w:hAnsi="Arial" w:cs="Arial"/>
            <w:iCs/>
            <w:sz w:val="24"/>
            <w:szCs w:val="24"/>
            <w:lang w:val="en-US"/>
            <w:rPrChange w:id="703" w:author="USER" w:date="2023-08-09T11:56:00Z">
              <w:rPr>
                <w:rFonts w:ascii="Bookman Old Style" w:hAnsi="Bookman Old Style" w:cs="Calibri"/>
                <w:b/>
                <w:i/>
                <w:iCs/>
                <w:sz w:val="24"/>
                <w:szCs w:val="24"/>
                <w:lang w:val="en-US"/>
              </w:rPr>
            </w:rPrChange>
          </w:rPr>
          <w:t>/</w:t>
        </w:r>
      </w:ins>
      <w:r w:rsidR="00A97300" w:rsidRPr="00C166B3">
        <w:rPr>
          <w:rFonts w:ascii="Arial" w:hAnsi="Arial" w:cs="Arial"/>
          <w:i/>
          <w:iCs/>
          <w:sz w:val="24"/>
          <w:szCs w:val="24"/>
          <w:lang w:val="en-US"/>
        </w:rPr>
        <w:t>Is</w:t>
      </w:r>
      <w:ins w:id="704" w:author="USER" w:date="2023-08-09T11:56:00Z">
        <w:r w:rsidR="00343DA9" w:rsidRPr="00C166B3">
          <w:rPr>
            <w:rFonts w:ascii="Arial" w:hAnsi="Arial" w:cs="Arial"/>
            <w:i/>
            <w:iCs/>
            <w:sz w:val="24"/>
            <w:szCs w:val="24"/>
            <w:lang w:val="en-US"/>
          </w:rPr>
          <w:t>)</w:t>
        </w:r>
      </w:ins>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ins w:id="705" w:author="USER" w:date="2023-08-09T11:56:00Z">
        <w:r w:rsidR="00343DA9" w:rsidRPr="00C166B3">
          <w:rPr>
            <w:rFonts w:ascii="Arial" w:hAnsi="Arial" w:cs="Arial"/>
            <w:i/>
            <w:iCs/>
            <w:sz w:val="24"/>
            <w:szCs w:val="24"/>
            <w:lang w:val="en-US"/>
          </w:rPr>
          <w:t>you/</w:t>
        </w:r>
      </w:ins>
      <w:r w:rsidR="00A97300" w:rsidRPr="00C166B3">
        <w:rPr>
          <w:rFonts w:ascii="Arial" w:hAnsi="Arial" w:cs="Arial"/>
          <w:i/>
          <w:iCs/>
          <w:sz w:val="24"/>
          <w:szCs w:val="24"/>
          <w:lang w:val="en-US"/>
        </w:rPr>
        <w:t>NAME) a citizen of</w:t>
      </w:r>
      <w:ins w:id="706" w:author="USER" w:date="2023-08-09T11:56:00Z">
        <w:r w:rsidR="00343DA9" w:rsidRPr="00C166B3">
          <w:rPr>
            <w:rFonts w:ascii="Arial" w:hAnsi="Arial" w:cs="Arial"/>
            <w:i/>
            <w:iCs/>
            <w:sz w:val="24"/>
            <w:szCs w:val="24"/>
            <w:lang w:val="en-US"/>
          </w:rPr>
          <w:t xml:space="preserve"> Malawi or</w:t>
        </w:r>
      </w:ins>
      <w:ins w:id="707" w:author="USER" w:date="2023-08-09T11:57:00Z">
        <w:r w:rsidR="00343DA9" w:rsidRPr="00C166B3">
          <w:rPr>
            <w:rFonts w:ascii="Arial" w:hAnsi="Arial" w:cs="Arial"/>
            <w:i/>
            <w:iCs/>
            <w:sz w:val="24"/>
            <w:szCs w:val="24"/>
            <w:lang w:val="en-US"/>
          </w:rPr>
          <w:t xml:space="preserve"> another country</w:t>
        </w:r>
      </w:ins>
      <w:del w:id="708" w:author="USER" w:date="2023-08-09T11:57:00Z">
        <w:r w:rsidRPr="00C166B3" w:rsidDel="00343DA9">
          <w:rPr>
            <w:rFonts w:ascii="Arial" w:hAnsi="Arial" w:cs="Arial"/>
            <w:i/>
            <w:iCs/>
            <w:sz w:val="24"/>
            <w:szCs w:val="24"/>
            <w:lang w:val="en-US"/>
          </w:rPr>
          <w:delText>.....</w:delText>
        </w:r>
        <w:r w:rsidR="00A97300" w:rsidRPr="00C166B3" w:rsidDel="00343DA9">
          <w:rPr>
            <w:rFonts w:ascii="Arial" w:hAnsi="Arial" w:cs="Arial"/>
            <w:i/>
            <w:iCs/>
            <w:sz w:val="24"/>
            <w:szCs w:val="24"/>
            <w:lang w:val="en-US"/>
          </w:rPr>
          <w:delText xml:space="preserve"> </w:delText>
        </w:r>
      </w:del>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1D1E42A7"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w:t>
      </w:r>
      <w:del w:id="709" w:author="USER" w:date="2023-08-09T11:40:00Z">
        <w:r w:rsidRPr="00C166B3" w:rsidDel="009A5C7E">
          <w:rPr>
            <w:rFonts w:ascii="Arial" w:hAnsi="Arial" w:cs="Arial"/>
            <w:b/>
            <w:i/>
            <w:iCs/>
            <w:sz w:val="24"/>
            <w:szCs w:val="24"/>
            <w:lang w:val="en-US"/>
          </w:rPr>
          <w:delText>_</w:delText>
        </w:r>
      </w:del>
      <w:r w:rsidRPr="00C166B3">
        <w:rPr>
          <w:rFonts w:ascii="Arial" w:hAnsi="Arial" w:cs="Arial"/>
          <w:b/>
          <w:i/>
          <w:iCs/>
          <w:sz w:val="24"/>
          <w:szCs w:val="24"/>
          <w:lang w:val="en-US"/>
        </w:rPr>
        <w:t>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ins w:id="710" w:author="USER" w:date="2023-08-09T11:57:00Z">
        <w:r w:rsidR="00FE28C3" w:rsidRPr="00C166B3">
          <w:rPr>
            <w:rFonts w:ascii="Arial" w:hAnsi="Arial" w:cs="Arial"/>
            <w:i/>
            <w:iCs/>
            <w:sz w:val="24"/>
            <w:szCs w:val="24"/>
            <w:lang w:val="en-US"/>
          </w:rPr>
          <w:t>(are/</w:t>
        </w:r>
      </w:ins>
      <w:r w:rsidR="00A14850" w:rsidRPr="00C166B3">
        <w:rPr>
          <w:rFonts w:ascii="Arial" w:hAnsi="Arial" w:cs="Arial"/>
          <w:i/>
          <w:iCs/>
          <w:sz w:val="24"/>
          <w:szCs w:val="24"/>
          <w:lang w:val="en-US"/>
        </w:rPr>
        <w:t>is</w:t>
      </w:r>
      <w:ins w:id="711" w:author="USER" w:date="2023-08-09T11:58:00Z">
        <w:r w:rsidR="00FE28C3" w:rsidRPr="00C166B3">
          <w:rPr>
            <w:rFonts w:ascii="Arial" w:hAnsi="Arial" w:cs="Arial"/>
            <w:i/>
            <w:iCs/>
            <w:sz w:val="24"/>
            <w:szCs w:val="24"/>
            <w:lang w:val="en-US"/>
          </w:rPr>
          <w:t>)</w:t>
        </w:r>
      </w:ins>
      <w:r w:rsidR="00A14850" w:rsidRPr="00C166B3">
        <w:rPr>
          <w:rFonts w:ascii="Arial" w:hAnsi="Arial" w:cs="Arial"/>
          <w:i/>
          <w:iCs/>
          <w:sz w:val="24"/>
          <w:szCs w:val="24"/>
          <w:lang w:val="en-US"/>
        </w:rPr>
        <w:t xml:space="preserve"> (</w:t>
      </w:r>
      <w:ins w:id="712" w:author="USER" w:date="2023-08-09T11:58:00Z">
        <w:r w:rsidR="00FE28C3" w:rsidRPr="00C166B3">
          <w:rPr>
            <w:rFonts w:ascii="Arial" w:hAnsi="Arial" w:cs="Arial"/>
            <w:i/>
            <w:iCs/>
            <w:sz w:val="24"/>
            <w:szCs w:val="24"/>
            <w:lang w:val="en-US"/>
          </w:rPr>
          <w:t>you/</w:t>
        </w:r>
      </w:ins>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ins w:id="713" w:author="USER" w:date="2023-08-08T10:28:00Z">
        <w:r w:rsidR="0016454E" w:rsidRPr="00C166B3">
          <w:rPr>
            <w:rFonts w:ascii="Arial" w:hAnsi="Arial" w:cs="Arial"/>
            <w:sz w:val="24"/>
            <w:szCs w:val="24"/>
            <w:lang w:val="en-US"/>
          </w:rPr>
          <w:t>.</w:t>
        </w:r>
      </w:ins>
    </w:p>
    <w:p w14:paraId="387C2B1A" w14:textId="2F333207" w:rsidR="00DA27CC" w:rsidRPr="00C166B3" w:rsidRDefault="00C978B2" w:rsidP="00021C9C">
      <w:pPr>
        <w:pStyle w:val="Heading2"/>
        <w:rPr>
          <w:rFonts w:ascii="Arial" w:hAnsi="Arial" w:cs="Arial"/>
          <w:sz w:val="24"/>
          <w:szCs w:val="24"/>
        </w:rPr>
      </w:pPr>
      <w:bookmarkStart w:id="714" w:name="_Toc146275358"/>
      <w:bookmarkStart w:id="715" w:name="_Toc146277073"/>
      <w:r w:rsidRPr="00C166B3">
        <w:rPr>
          <w:rFonts w:ascii="Arial" w:hAnsi="Arial" w:cs="Arial"/>
          <w:sz w:val="24"/>
          <w:szCs w:val="24"/>
        </w:rPr>
        <w:t>FUNCTIONAL DIFFICULTIES</w:t>
      </w:r>
      <w:bookmarkEnd w:id="714"/>
      <w:bookmarkEnd w:id="715"/>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lastRenderedPageBreak/>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128"/>
        </w:numPr>
        <w:jc w:val="both"/>
        <w:rPr>
          <w:rFonts w:ascii="Arial" w:hAnsi="Arial" w:cs="Arial"/>
          <w:sz w:val="24"/>
          <w:szCs w:val="24"/>
        </w:rPr>
      </w:pPr>
      <w:r w:rsidRPr="00C166B3">
        <w:rPr>
          <w:rFonts w:ascii="Arial" w:hAnsi="Arial" w:cs="Arial"/>
          <w:sz w:val="24"/>
          <w:szCs w:val="24"/>
        </w:rPr>
        <w:t xml:space="preserve">No, </w:t>
      </w:r>
      <w:proofErr w:type="spellStart"/>
      <w:r w:rsidRPr="00C166B3">
        <w:rPr>
          <w:rFonts w:ascii="Arial" w:hAnsi="Arial" w:cs="Arial"/>
          <w:sz w:val="24"/>
          <w:szCs w:val="24"/>
        </w:rPr>
        <w:t>no</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31A14011" w14:textId="105A5BC8"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Yes</w:t>
      </w:r>
      <w:proofErr w:type="spellEnd"/>
      <w:r w:rsidRPr="00C166B3">
        <w:rPr>
          <w:rFonts w:ascii="Arial" w:hAnsi="Arial" w:cs="Arial"/>
          <w:sz w:val="24"/>
          <w:szCs w:val="24"/>
        </w:rPr>
        <w:t xml:space="preserve">,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78C225DE" w14:textId="248C900A"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Yes</w:t>
      </w:r>
      <w:proofErr w:type="spellEnd"/>
      <w:r w:rsidRPr="00C166B3">
        <w:rPr>
          <w:rFonts w:ascii="Arial" w:hAnsi="Arial" w:cs="Arial"/>
          <w:sz w:val="24"/>
          <w:szCs w:val="24"/>
        </w:rPr>
        <w:t xml:space="preserve">, a lot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1ABA3399" w14:textId="3F7E8A87"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Cannot</w:t>
      </w:r>
      <w:proofErr w:type="spellEnd"/>
      <w:r w:rsidRPr="00C166B3">
        <w:rPr>
          <w:rFonts w:ascii="Arial" w:hAnsi="Arial" w:cs="Arial"/>
          <w:sz w:val="24"/>
          <w:szCs w:val="24"/>
        </w:rPr>
        <w:t xml:space="preserve">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53D658E0"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w:t>
      </w:r>
      <w:del w:id="716" w:author="USER" w:date="2023-08-09T12:00:00Z">
        <w:r w:rsidR="00E63D47" w:rsidRPr="00C166B3" w:rsidDel="002F359A">
          <w:rPr>
            <w:rFonts w:ascii="Arial" w:hAnsi="Arial" w:cs="Arial"/>
            <w:b/>
            <w:i/>
            <w:iCs/>
            <w:sz w:val="24"/>
            <w:szCs w:val="24"/>
            <w:lang w:val="en-US"/>
          </w:rPr>
          <w:delText>_</w:delText>
        </w:r>
      </w:del>
      <w:r w:rsidR="00E63D47" w:rsidRPr="00C166B3">
        <w:rPr>
          <w:rFonts w:ascii="Arial" w:hAnsi="Arial" w:cs="Arial"/>
          <w:b/>
          <w:i/>
          <w:iCs/>
          <w:sz w:val="24"/>
          <w:szCs w:val="24"/>
          <w:lang w:val="en-US"/>
        </w:rPr>
        <w:t>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569AF913" w14:textId="77777777" w:rsidR="0016130B" w:rsidRPr="00C166B3" w:rsidRDefault="0016130B">
      <w:pPr>
        <w:numPr>
          <w:ilvl w:val="0"/>
          <w:numId w:val="173"/>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rsidP="00021C9C">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77777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w:t>
      </w:r>
      <w:del w:id="717" w:author="USER" w:date="2023-08-09T12:04:00Z">
        <w:r w:rsidRPr="00C166B3" w:rsidDel="002F359A">
          <w:rPr>
            <w:rFonts w:ascii="Arial" w:hAnsi="Arial" w:cs="Arial"/>
            <w:b/>
            <w:i/>
            <w:iCs/>
            <w:sz w:val="24"/>
            <w:szCs w:val="24"/>
            <w:lang w:val="en-US"/>
          </w:rPr>
          <w:delText>_</w:delText>
        </w:r>
      </w:del>
      <w:r w:rsidRPr="00C166B3">
        <w:rPr>
          <w:rFonts w:ascii="Arial" w:hAnsi="Arial" w:cs="Arial"/>
          <w:b/>
          <w:i/>
          <w:iCs/>
          <w:sz w:val="24"/>
          <w:szCs w:val="24"/>
          <w:lang w:val="en-US"/>
        </w:rPr>
        <w:t>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3A824EE9"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rsidP="00021C9C">
      <w:pPr>
        <w:numPr>
          <w:ilvl w:val="0"/>
          <w:numId w:val="174"/>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ins w:id="718" w:author="USER" w:date="2023-08-08T10:33:00Z">
        <w:r w:rsidR="0016454E" w:rsidRPr="00C166B3">
          <w:rPr>
            <w:rFonts w:ascii="Arial" w:hAnsi="Arial" w:cs="Arial"/>
            <w:sz w:val="24"/>
            <w:szCs w:val="24"/>
            <w:lang w:val="en-US"/>
          </w:rPr>
          <w:t>.</w:t>
        </w:r>
      </w:ins>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7241B334" w14:textId="77777777" w:rsidR="00B534CF" w:rsidRPr="00C166B3" w:rsidDel="0016454E" w:rsidRDefault="00D57F70" w:rsidP="00B534CF">
      <w:pPr>
        <w:jc w:val="both"/>
        <w:rPr>
          <w:del w:id="719" w:author="USER" w:date="2023-08-08T10:35:00Z"/>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w:t>
      </w:r>
      <w:r w:rsidR="00B534CF" w:rsidRPr="00C166B3">
        <w:rPr>
          <w:rFonts w:ascii="Arial" w:hAnsi="Arial" w:cs="Arial"/>
          <w:sz w:val="24"/>
          <w:szCs w:val="24"/>
          <w:lang w:val="en-US"/>
        </w:rPr>
        <w:lastRenderedPageBreak/>
        <w:t xml:space="preserve">such a way as to propel oneself over the ground to get from point A to point B. The capacity to walk should be without assistance of any device (wheelchair, crutches, walker etc.) or human. If such assistance is needed, the person has difficulty walking. </w:t>
      </w:r>
    </w:p>
    <w:p w14:paraId="280C10F9" w14:textId="77777777" w:rsidR="0016454E" w:rsidRPr="00C166B3" w:rsidRDefault="0016454E" w:rsidP="00B534CF">
      <w:pPr>
        <w:jc w:val="both"/>
        <w:rPr>
          <w:ins w:id="720" w:author="USER" w:date="2023-08-08T10:36:00Z"/>
          <w:rFonts w:ascii="Arial" w:hAnsi="Arial" w:cs="Arial"/>
          <w:sz w:val="24"/>
          <w:szCs w:val="24"/>
          <w:lang w:val="en-US"/>
        </w:rPr>
      </w:pPr>
    </w:p>
    <w:p w14:paraId="782A37C2" w14:textId="77777777" w:rsidR="0016454E" w:rsidRPr="00C166B3" w:rsidRDefault="0016454E" w:rsidP="00B534CF">
      <w:pPr>
        <w:jc w:val="both"/>
        <w:rPr>
          <w:ins w:id="721" w:author="USER" w:date="2023-08-08T10:35:00Z"/>
          <w:rFonts w:ascii="Arial" w:hAnsi="Arial" w:cs="Arial"/>
          <w:sz w:val="24"/>
          <w:szCs w:val="24"/>
          <w:lang w:val="en-US"/>
        </w:rPr>
      </w:pPr>
    </w:p>
    <w:p w14:paraId="5D84CE32" w14:textId="71F3EB75" w:rsidR="00B534CF" w:rsidRPr="00C166B3" w:rsidRDefault="00B534CF" w:rsidP="00B534CF">
      <w:pPr>
        <w:jc w:val="both"/>
        <w:rPr>
          <w:rFonts w:ascii="Arial" w:hAnsi="Arial" w:cs="Arial"/>
          <w:sz w:val="24"/>
          <w:szCs w:val="24"/>
          <w:lang w:val="en-US"/>
        </w:rPr>
      </w:pPr>
      <w:del w:id="722" w:author="USER" w:date="2023-08-08T10:35:00Z">
        <w:r w:rsidRPr="00C166B3" w:rsidDel="0016454E">
          <w:rPr>
            <w:rFonts w:ascii="Arial" w:hAnsi="Arial" w:cs="Arial"/>
            <w:sz w:val="24"/>
            <w:szCs w:val="24"/>
          </w:rPr>
          <w:sym w:font="Symbol" w:char="F0B7"/>
        </w:r>
        <w:r w:rsidRPr="00C166B3" w:rsidDel="0016454E">
          <w:rPr>
            <w:rFonts w:ascii="Arial" w:hAnsi="Arial" w:cs="Arial"/>
            <w:sz w:val="24"/>
            <w:szCs w:val="24"/>
            <w:lang w:val="en-US"/>
          </w:rPr>
          <w:delText xml:space="preserve"> </w:delText>
        </w:r>
      </w:del>
      <w:r w:rsidRPr="00C166B3">
        <w:rPr>
          <w:rFonts w:ascii="Arial" w:hAnsi="Arial" w:cs="Arial"/>
          <w:sz w:val="24"/>
          <w:szCs w:val="24"/>
          <w:lang w:val="en-US"/>
        </w:rPr>
        <w:t>Included are problems:</w:t>
      </w:r>
    </w:p>
    <w:p w14:paraId="7A84CDD8" w14:textId="77777777" w:rsidR="00E908E7" w:rsidRPr="00C166B3" w:rsidRDefault="00E908E7">
      <w:pPr>
        <w:jc w:val="both"/>
        <w:rPr>
          <w:ins w:id="723" w:author="USER" w:date="2023-08-08T10:42:00Z"/>
          <w:rFonts w:ascii="Arial" w:hAnsi="Arial" w:cs="Arial"/>
          <w:sz w:val="24"/>
          <w:szCs w:val="24"/>
          <w:lang w:val="en-US"/>
        </w:rPr>
      </w:pPr>
      <w:ins w:id="724" w:author="USER" w:date="2023-08-08T10:40:00Z">
        <w:r w:rsidRPr="00C166B3">
          <w:rPr>
            <w:rFonts w:ascii="Arial" w:hAnsi="Arial" w:cs="Arial"/>
            <w:sz w:val="24"/>
            <w:szCs w:val="24"/>
            <w:lang w:val="en-US"/>
          </w:rPr>
          <w:t xml:space="preserve">    </w:t>
        </w:r>
      </w:ins>
      <w:r w:rsidR="00B534CF" w:rsidRPr="00C166B3">
        <w:rPr>
          <w:rFonts w:ascii="Arial" w:hAnsi="Arial" w:cs="Arial"/>
          <w:sz w:val="24"/>
          <w:szCs w:val="24"/>
        </w:rPr>
        <w:sym w:font="Symbol" w:char="F0B7"/>
      </w:r>
      <w:ins w:id="725" w:author="USER" w:date="2023-08-08T10:37:00Z">
        <w:r w:rsidR="0016454E" w:rsidRPr="00C166B3">
          <w:rPr>
            <w:rFonts w:ascii="Arial" w:hAnsi="Arial" w:cs="Arial"/>
            <w:sz w:val="24"/>
            <w:szCs w:val="24"/>
            <w:lang w:val="en-US"/>
          </w:rPr>
          <w:t xml:space="preserve"> </w:t>
        </w:r>
      </w:ins>
      <w:del w:id="726" w:author="USER" w:date="2023-08-08T10:37:00Z">
        <w:r w:rsidR="00B534CF" w:rsidRPr="00C166B3" w:rsidDel="0016454E">
          <w:rPr>
            <w:rFonts w:ascii="Arial" w:hAnsi="Arial" w:cs="Arial"/>
            <w:sz w:val="24"/>
            <w:szCs w:val="24"/>
            <w:lang w:val="en-US"/>
          </w:rPr>
          <w:delText xml:space="preserve"> </w:delText>
        </w:r>
      </w:del>
      <w:r w:rsidR="00B534CF" w:rsidRPr="00C166B3">
        <w:rPr>
          <w:rFonts w:ascii="Arial" w:hAnsi="Arial" w:cs="Arial"/>
          <w:sz w:val="24"/>
          <w:szCs w:val="24"/>
          <w:lang w:val="en-US"/>
        </w:rPr>
        <w:t xml:space="preserve">Walking short (about 100 yards/meters) or long distances </w:t>
      </w:r>
    </w:p>
    <w:p w14:paraId="4AE73B31" w14:textId="0F1113DB" w:rsidR="00B534CF" w:rsidRPr="00C166B3" w:rsidDel="00E908E7" w:rsidRDefault="00E908E7">
      <w:pPr>
        <w:jc w:val="both"/>
        <w:rPr>
          <w:del w:id="727" w:author="USER" w:date="2023-08-08T10:40:00Z"/>
          <w:rFonts w:ascii="Arial" w:hAnsi="Arial" w:cs="Arial"/>
          <w:sz w:val="24"/>
          <w:szCs w:val="24"/>
          <w:lang w:val="en-US"/>
        </w:rPr>
      </w:pPr>
      <w:ins w:id="728" w:author="USER" w:date="2023-08-08T10:42:00Z">
        <w:r w:rsidRPr="00C166B3">
          <w:rPr>
            <w:rFonts w:ascii="Arial" w:hAnsi="Arial" w:cs="Arial"/>
            <w:sz w:val="24"/>
            <w:szCs w:val="24"/>
            <w:lang w:val="en-US"/>
          </w:rPr>
          <w:t xml:space="preserve">       </w:t>
        </w:r>
      </w:ins>
      <w:r w:rsidR="00B534CF" w:rsidRPr="00C166B3">
        <w:rPr>
          <w:rFonts w:ascii="Arial" w:hAnsi="Arial" w:cs="Arial"/>
          <w:sz w:val="24"/>
          <w:szCs w:val="24"/>
          <w:lang w:val="en-US"/>
        </w:rPr>
        <w:t>(about 500</w:t>
      </w:r>
      <w:del w:id="729" w:author="USER" w:date="2023-08-08T10:42:00Z">
        <w:r w:rsidR="00B534CF" w:rsidRPr="00C166B3" w:rsidDel="00E908E7">
          <w:rPr>
            <w:rFonts w:ascii="Arial" w:hAnsi="Arial" w:cs="Arial"/>
            <w:sz w:val="24"/>
            <w:szCs w:val="24"/>
            <w:lang w:val="en-US"/>
          </w:rPr>
          <w:delText xml:space="preserve"> </w:delText>
        </w:r>
      </w:del>
      <w:ins w:id="730" w:author="USER" w:date="2023-08-08T10:40:00Z">
        <w:r w:rsidRPr="00C166B3">
          <w:rPr>
            <w:rFonts w:ascii="Arial" w:hAnsi="Arial" w:cs="Arial"/>
            <w:sz w:val="24"/>
            <w:szCs w:val="24"/>
            <w:lang w:val="en-US"/>
          </w:rPr>
          <w:t xml:space="preserve"> </w:t>
        </w:r>
      </w:ins>
      <w:r w:rsidR="00B534CF" w:rsidRPr="00C166B3">
        <w:rPr>
          <w:rFonts w:ascii="Arial" w:hAnsi="Arial" w:cs="Arial"/>
          <w:sz w:val="24"/>
          <w:szCs w:val="24"/>
          <w:lang w:val="en-US"/>
        </w:rPr>
        <w:t>yards/meters),</w:t>
      </w:r>
    </w:p>
    <w:p w14:paraId="02D6EF27" w14:textId="77777777" w:rsidR="00E908E7" w:rsidRPr="00C166B3" w:rsidRDefault="00E908E7">
      <w:pPr>
        <w:jc w:val="both"/>
        <w:rPr>
          <w:ins w:id="731" w:author="USER" w:date="2023-08-08T10:40:00Z"/>
          <w:rFonts w:ascii="Arial" w:hAnsi="Arial" w:cs="Arial"/>
          <w:sz w:val="24"/>
          <w:szCs w:val="24"/>
          <w:lang w:val="en-US"/>
        </w:rPr>
      </w:pPr>
    </w:p>
    <w:p w14:paraId="23D69747" w14:textId="24E2F6F2" w:rsidR="00B534CF" w:rsidRPr="00C166B3" w:rsidRDefault="0016454E" w:rsidP="00B534CF">
      <w:pPr>
        <w:jc w:val="both"/>
        <w:rPr>
          <w:rFonts w:ascii="Arial" w:hAnsi="Arial" w:cs="Arial"/>
          <w:sz w:val="24"/>
          <w:szCs w:val="24"/>
          <w:lang w:val="en-US"/>
        </w:rPr>
      </w:pPr>
      <w:ins w:id="732" w:author="USER" w:date="2023-08-08T10:37:00Z">
        <w:r w:rsidRPr="00C166B3">
          <w:rPr>
            <w:rFonts w:ascii="Arial" w:hAnsi="Arial" w:cs="Arial"/>
            <w:sz w:val="24"/>
            <w:szCs w:val="24"/>
            <w:lang w:val="en-US"/>
          </w:rPr>
          <w:t xml:space="preserve"> </w:t>
        </w:r>
      </w:ins>
      <w:ins w:id="733" w:author="USER" w:date="2023-08-08T10:42:00Z">
        <w:r w:rsidR="00E908E7" w:rsidRPr="00C166B3">
          <w:rPr>
            <w:rFonts w:ascii="Arial" w:hAnsi="Arial" w:cs="Arial"/>
            <w:sz w:val="24"/>
            <w:szCs w:val="24"/>
            <w:lang w:val="en-US"/>
          </w:rPr>
          <w:t xml:space="preserve">   </w:t>
        </w:r>
      </w:ins>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ins w:id="734" w:author="USER" w:date="2023-08-08T10:42:00Z">
        <w:r w:rsidRPr="00C166B3">
          <w:rPr>
            <w:rFonts w:ascii="Arial" w:hAnsi="Arial" w:cs="Arial"/>
            <w:sz w:val="24"/>
            <w:szCs w:val="24"/>
            <w:lang w:val="en-US"/>
          </w:rPr>
          <w:t xml:space="preserve">    </w:t>
        </w:r>
      </w:ins>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F281284" w:rsidR="00E908E7" w:rsidRPr="00C166B3" w:rsidRDefault="00E908E7">
      <w:pPr>
        <w:jc w:val="both"/>
        <w:rPr>
          <w:ins w:id="735" w:author="USER" w:date="2023-08-08T10:47:00Z"/>
          <w:rFonts w:ascii="Arial" w:hAnsi="Arial" w:cs="Arial"/>
          <w:sz w:val="24"/>
          <w:szCs w:val="24"/>
          <w:lang w:val="en-US"/>
        </w:rPr>
      </w:pPr>
      <w:ins w:id="736" w:author="USER" w:date="2023-08-08T10:42:00Z">
        <w:r w:rsidRPr="00C166B3">
          <w:rPr>
            <w:rFonts w:ascii="Arial" w:hAnsi="Arial" w:cs="Arial"/>
            <w:sz w:val="24"/>
            <w:szCs w:val="24"/>
            <w:lang w:val="en-US"/>
          </w:rPr>
          <w:t xml:space="preserve">    </w:t>
        </w:r>
      </w:ins>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ins w:id="737" w:author="USER" w:date="2023-08-08T10:46:00Z">
        <w:r w:rsidRPr="00C166B3">
          <w:rPr>
            <w:rFonts w:ascii="Arial" w:hAnsi="Arial" w:cs="Arial"/>
            <w:sz w:val="24"/>
            <w:szCs w:val="24"/>
            <w:lang w:val="en-US"/>
          </w:rPr>
          <w:t xml:space="preserve"> </w:t>
        </w:r>
      </w:ins>
      <w:del w:id="738" w:author="USER" w:date="2023-08-08T10:44: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impairments</w:t>
      </w:r>
      <w:ins w:id="739" w:author="USER" w:date="2023-08-08T10:47:00Z">
        <w:r w:rsidRPr="00C166B3">
          <w:rPr>
            <w:rFonts w:ascii="Arial" w:hAnsi="Arial" w:cs="Arial"/>
            <w:sz w:val="24"/>
            <w:szCs w:val="24"/>
            <w:lang w:val="en-US"/>
          </w:rPr>
          <w:t xml:space="preserve"> </w:t>
        </w:r>
      </w:ins>
      <w:del w:id="740" w:author="USER" w:date="2023-08-08T10:46: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in</w:t>
      </w:r>
      <w:del w:id="741" w:author="USER" w:date="2023-08-08T10:44:00Z">
        <w:r w:rsidR="00B534CF" w:rsidRPr="00C166B3" w:rsidDel="00E908E7">
          <w:rPr>
            <w:rFonts w:ascii="Arial" w:hAnsi="Arial" w:cs="Arial"/>
            <w:sz w:val="24"/>
            <w:szCs w:val="24"/>
            <w:lang w:val="en-US"/>
          </w:rPr>
          <w:delText xml:space="preserve"> </w:delText>
        </w:r>
      </w:del>
      <w:ins w:id="742" w:author="USER" w:date="2023-08-08T10:46:00Z">
        <w:r w:rsidRPr="00C166B3">
          <w:rPr>
            <w:rFonts w:ascii="Arial" w:hAnsi="Arial" w:cs="Arial"/>
            <w:sz w:val="24"/>
            <w:szCs w:val="24"/>
            <w:lang w:val="en-US"/>
          </w:rPr>
          <w:t xml:space="preserve"> </w:t>
        </w:r>
      </w:ins>
    </w:p>
    <w:p w14:paraId="22B2F613" w14:textId="4DCA240D" w:rsidR="00E908E7" w:rsidRPr="00C166B3" w:rsidRDefault="00E908E7">
      <w:pPr>
        <w:jc w:val="both"/>
        <w:rPr>
          <w:ins w:id="743" w:author="USER" w:date="2023-08-08T10:47:00Z"/>
          <w:rFonts w:ascii="Arial" w:hAnsi="Arial" w:cs="Arial"/>
          <w:sz w:val="24"/>
          <w:szCs w:val="24"/>
          <w:lang w:val="en-US"/>
        </w:rPr>
      </w:pPr>
      <w:ins w:id="744" w:author="USER" w:date="2023-08-08T10:47:00Z">
        <w:r w:rsidRPr="00C166B3">
          <w:rPr>
            <w:rFonts w:ascii="Arial" w:hAnsi="Arial" w:cs="Arial"/>
            <w:sz w:val="24"/>
            <w:szCs w:val="24"/>
            <w:lang w:val="en-US"/>
          </w:rPr>
          <w:t xml:space="preserve">      </w:t>
        </w:r>
      </w:ins>
      <w:ins w:id="745" w:author="USER" w:date="2023-08-08T10:48:00Z">
        <w:r w:rsidRPr="00C166B3">
          <w:rPr>
            <w:rFonts w:ascii="Arial" w:hAnsi="Arial" w:cs="Arial"/>
            <w:sz w:val="24"/>
            <w:szCs w:val="24"/>
            <w:lang w:val="en-US"/>
          </w:rPr>
          <w:t xml:space="preserve"> </w:t>
        </w:r>
      </w:ins>
      <w:r w:rsidR="00B534CF" w:rsidRPr="00C166B3">
        <w:rPr>
          <w:rFonts w:ascii="Arial" w:hAnsi="Arial" w:cs="Arial"/>
          <w:sz w:val="24"/>
          <w:szCs w:val="24"/>
          <w:lang w:val="en-US"/>
        </w:rPr>
        <w:t>balance, endurance, or other non-musculoskeletal</w:t>
      </w:r>
      <w:del w:id="746" w:author="USER" w:date="2023-08-08T10:45:00Z">
        <w:r w:rsidR="00B534CF" w:rsidRPr="00C166B3" w:rsidDel="00E908E7">
          <w:rPr>
            <w:rFonts w:ascii="Arial" w:hAnsi="Arial" w:cs="Arial"/>
            <w:sz w:val="24"/>
            <w:szCs w:val="24"/>
            <w:lang w:val="en-US"/>
          </w:rPr>
          <w:delText xml:space="preserve"> </w:delText>
        </w:r>
      </w:del>
      <w:ins w:id="747" w:author="USER" w:date="2023-08-08T10:45:00Z">
        <w:r w:rsidRPr="00C166B3">
          <w:rPr>
            <w:rFonts w:ascii="Arial" w:hAnsi="Arial" w:cs="Arial"/>
            <w:sz w:val="24"/>
            <w:szCs w:val="24"/>
            <w:lang w:val="en-US"/>
          </w:rPr>
          <w:t xml:space="preserve"> </w:t>
        </w:r>
      </w:ins>
      <w:r w:rsidR="00B534CF" w:rsidRPr="00C166B3">
        <w:rPr>
          <w:rFonts w:ascii="Arial" w:hAnsi="Arial" w:cs="Arial"/>
          <w:sz w:val="24"/>
          <w:szCs w:val="24"/>
          <w:lang w:val="en-US"/>
        </w:rPr>
        <w:t>systems, for example</w:t>
      </w:r>
    </w:p>
    <w:p w14:paraId="6FA0AC90" w14:textId="0A20A1F6" w:rsidR="00DD6FD1" w:rsidRPr="00C166B3" w:rsidRDefault="00E908E7">
      <w:pPr>
        <w:jc w:val="both"/>
        <w:rPr>
          <w:ins w:id="748" w:author="USER" w:date="2023-08-08T10:48:00Z"/>
          <w:rFonts w:ascii="Arial" w:hAnsi="Arial" w:cs="Arial"/>
          <w:sz w:val="24"/>
          <w:szCs w:val="24"/>
          <w:lang w:val="en-US"/>
        </w:rPr>
      </w:pPr>
      <w:ins w:id="749" w:author="USER" w:date="2023-08-08T10:47:00Z">
        <w:r w:rsidRPr="00C166B3">
          <w:rPr>
            <w:rFonts w:ascii="Arial" w:hAnsi="Arial" w:cs="Arial"/>
            <w:sz w:val="24"/>
            <w:szCs w:val="24"/>
            <w:lang w:val="en-US"/>
          </w:rPr>
          <w:t xml:space="preserve">      </w:t>
        </w:r>
      </w:ins>
      <w:ins w:id="750" w:author="USER" w:date="2023-08-08T10:48:00Z">
        <w:r w:rsidRPr="00C166B3">
          <w:rPr>
            <w:rFonts w:ascii="Arial" w:hAnsi="Arial" w:cs="Arial"/>
            <w:sz w:val="24"/>
            <w:szCs w:val="24"/>
            <w:lang w:val="en-US"/>
          </w:rPr>
          <w:t xml:space="preserve"> </w:t>
        </w:r>
      </w:ins>
      <w:del w:id="751" w:author="USER" w:date="2023-08-08T10:47: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blind people having difficulty walking in an unfamiliar</w:t>
      </w:r>
      <w:ins w:id="752" w:author="USER" w:date="2023-08-08T10:44:00Z">
        <w:r w:rsidRPr="00C166B3">
          <w:rPr>
            <w:rFonts w:ascii="Arial" w:hAnsi="Arial" w:cs="Arial"/>
            <w:sz w:val="24"/>
            <w:szCs w:val="24"/>
            <w:lang w:val="en-US"/>
          </w:rPr>
          <w:t xml:space="preserve"> </w:t>
        </w:r>
      </w:ins>
      <w:del w:id="753" w:author="USER" w:date="2023-08-08T10:47: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place or dea</w:t>
      </w:r>
      <w:ins w:id="754" w:author="USER" w:date="2023-08-08T10:48:00Z">
        <w:r w:rsidR="00DD6FD1" w:rsidRPr="00C166B3">
          <w:rPr>
            <w:rFonts w:ascii="Arial" w:hAnsi="Arial" w:cs="Arial"/>
            <w:sz w:val="24"/>
            <w:szCs w:val="24"/>
            <w:lang w:val="en-US"/>
          </w:rPr>
          <w:t>f</w:t>
        </w:r>
      </w:ins>
    </w:p>
    <w:p w14:paraId="23EC0D4F" w14:textId="35657E43" w:rsidR="00B534CF" w:rsidRPr="00C166B3" w:rsidRDefault="00DD6FD1">
      <w:pPr>
        <w:jc w:val="both"/>
        <w:rPr>
          <w:rFonts w:ascii="Arial" w:hAnsi="Arial" w:cs="Arial"/>
          <w:sz w:val="24"/>
          <w:szCs w:val="24"/>
          <w:lang w:val="en-US"/>
        </w:rPr>
      </w:pPr>
      <w:ins w:id="755" w:author="USER" w:date="2023-08-08T10:48:00Z">
        <w:r w:rsidRPr="00C166B3">
          <w:rPr>
            <w:rFonts w:ascii="Arial" w:hAnsi="Arial" w:cs="Arial"/>
            <w:sz w:val="24"/>
            <w:szCs w:val="24"/>
            <w:lang w:val="en-US"/>
          </w:rPr>
          <w:t xml:space="preserve">  </w:t>
        </w:r>
      </w:ins>
      <w:del w:id="756" w:author="USER" w:date="2023-08-08T10:48:00Z">
        <w:r w:rsidR="00B534CF" w:rsidRPr="00C166B3" w:rsidDel="00DD6FD1">
          <w:rPr>
            <w:rFonts w:ascii="Arial" w:hAnsi="Arial" w:cs="Arial"/>
            <w:sz w:val="24"/>
            <w:szCs w:val="24"/>
            <w:lang w:val="en-US"/>
          </w:rPr>
          <w:delText>f</w:delText>
        </w:r>
      </w:del>
      <w:ins w:id="757" w:author="USER" w:date="2023-08-08T10:48:00Z">
        <w:r w:rsidR="00E908E7" w:rsidRPr="00C166B3">
          <w:rPr>
            <w:rFonts w:ascii="Arial" w:hAnsi="Arial" w:cs="Arial"/>
            <w:sz w:val="24"/>
            <w:szCs w:val="24"/>
            <w:lang w:val="en-US"/>
          </w:rPr>
          <w:t xml:space="preserve">     </w:t>
        </w:r>
      </w:ins>
      <w:del w:id="758" w:author="USER" w:date="2023-08-08T10:48: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people</w:t>
      </w:r>
      <w:ins w:id="759" w:author="USER" w:date="2023-08-08T10:49:00Z">
        <w:r w:rsidRPr="00C166B3">
          <w:rPr>
            <w:rFonts w:ascii="Arial" w:hAnsi="Arial" w:cs="Arial"/>
            <w:sz w:val="24"/>
            <w:szCs w:val="24"/>
            <w:lang w:val="en-US"/>
          </w:rPr>
          <w:t xml:space="preserve"> </w:t>
        </w:r>
      </w:ins>
      <w:del w:id="760" w:author="USER" w:date="2023-08-08T10:47:00Z">
        <w:r w:rsidR="00B534CF" w:rsidRPr="00C166B3" w:rsidDel="00E908E7">
          <w:rPr>
            <w:rFonts w:ascii="Arial" w:hAnsi="Arial" w:cs="Arial"/>
            <w:sz w:val="24"/>
            <w:szCs w:val="24"/>
            <w:lang w:val="en-US"/>
          </w:rPr>
          <w:delText xml:space="preserve"> </w:delText>
        </w:r>
      </w:del>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ins w:id="761" w:author="USER" w:date="2023-08-08T10:48:00Z"/>
          <w:rFonts w:ascii="Arial" w:hAnsi="Arial" w:cs="Arial"/>
          <w:sz w:val="24"/>
          <w:szCs w:val="24"/>
          <w:lang w:val="en-US"/>
        </w:rPr>
      </w:pPr>
      <w:ins w:id="762" w:author="USER" w:date="2023-08-08T10:43:00Z">
        <w:r w:rsidRPr="00C166B3">
          <w:rPr>
            <w:rFonts w:ascii="Arial" w:hAnsi="Arial" w:cs="Arial"/>
            <w:sz w:val="24"/>
            <w:szCs w:val="24"/>
            <w:lang w:val="en-US"/>
          </w:rPr>
          <w:t xml:space="preserve">    </w:t>
        </w:r>
      </w:ins>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31947C5B" w:rsidR="00B534CF" w:rsidRPr="00C166B3" w:rsidRDefault="00DD6FD1" w:rsidP="00B534CF">
      <w:pPr>
        <w:jc w:val="both"/>
        <w:rPr>
          <w:rFonts w:ascii="Arial" w:hAnsi="Arial" w:cs="Arial"/>
          <w:sz w:val="24"/>
          <w:szCs w:val="24"/>
          <w:lang w:val="en-US"/>
        </w:rPr>
      </w:pPr>
      <w:ins w:id="763" w:author="USER" w:date="2023-08-08T10:48:00Z">
        <w:r w:rsidRPr="00C166B3">
          <w:rPr>
            <w:rFonts w:ascii="Arial" w:hAnsi="Arial" w:cs="Arial"/>
            <w:sz w:val="24"/>
            <w:szCs w:val="24"/>
            <w:lang w:val="en-US"/>
          </w:rPr>
          <w:t xml:space="preserve">      </w:t>
        </w:r>
      </w:ins>
      <w:del w:id="764" w:author="USER" w:date="2023-08-08T10:48:00Z">
        <w:r w:rsidR="00B534CF" w:rsidRPr="00C166B3" w:rsidDel="00DD6FD1">
          <w:rPr>
            <w:rFonts w:ascii="Arial" w:hAnsi="Arial" w:cs="Arial"/>
            <w:sz w:val="24"/>
            <w:szCs w:val="24"/>
            <w:lang w:val="en-US"/>
          </w:rPr>
          <w:delText xml:space="preserve"> </w:delText>
        </w:r>
      </w:del>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ins w:id="765" w:author="USER" w:date="2023-08-09T12:04:00Z">
        <w:r w:rsidR="002F359A" w:rsidRPr="00C166B3">
          <w:rPr>
            <w:rFonts w:ascii="Arial" w:hAnsi="Arial" w:cs="Arial"/>
            <w:bCs/>
            <w:i/>
            <w:iCs/>
            <w:sz w:val="24"/>
            <w:szCs w:val="24"/>
            <w:lang w:val="en-US"/>
          </w:rPr>
          <w:t>(</w:t>
        </w:r>
      </w:ins>
      <w:ins w:id="766" w:author="USER" w:date="2023-08-09T12:05:00Z">
        <w:r w:rsidR="002F359A" w:rsidRPr="00C166B3">
          <w:rPr>
            <w:rFonts w:ascii="Arial" w:hAnsi="Arial" w:cs="Arial"/>
            <w:bCs/>
            <w:i/>
            <w:iCs/>
            <w:sz w:val="24"/>
            <w:szCs w:val="24"/>
            <w:lang w:val="en-US"/>
          </w:rPr>
          <w:t>Do/</w:t>
        </w:r>
      </w:ins>
      <w:r w:rsidRPr="00C166B3">
        <w:rPr>
          <w:rFonts w:ascii="Arial" w:hAnsi="Arial" w:cs="Arial"/>
          <w:bCs/>
          <w:i/>
          <w:iCs/>
          <w:sz w:val="24"/>
          <w:szCs w:val="24"/>
          <w:lang w:val="en-US"/>
        </w:rPr>
        <w:t>Does</w:t>
      </w:r>
      <w:ins w:id="767" w:author="USER" w:date="2023-08-09T12:05:00Z">
        <w:r w:rsidR="002F359A" w:rsidRPr="00C166B3">
          <w:rPr>
            <w:rFonts w:ascii="Arial" w:hAnsi="Arial" w:cs="Arial"/>
            <w:bCs/>
            <w:i/>
            <w:iCs/>
            <w:sz w:val="24"/>
            <w:szCs w:val="24"/>
            <w:lang w:val="en-US"/>
          </w:rPr>
          <w:t>)</w:t>
        </w:r>
      </w:ins>
      <w:r w:rsidRPr="00C166B3">
        <w:rPr>
          <w:rFonts w:ascii="Arial" w:hAnsi="Arial" w:cs="Arial"/>
          <w:bCs/>
          <w:i/>
          <w:iCs/>
          <w:sz w:val="24"/>
          <w:szCs w:val="24"/>
          <w:lang w:val="en-US"/>
        </w:rPr>
        <w:t xml:space="preserve"> (</w:t>
      </w:r>
      <w:ins w:id="768" w:author="USER" w:date="2023-08-09T12:05:00Z">
        <w:r w:rsidR="002F359A" w:rsidRPr="00C166B3">
          <w:rPr>
            <w:rFonts w:ascii="Arial" w:hAnsi="Arial" w:cs="Arial"/>
            <w:bCs/>
            <w:i/>
            <w:iCs/>
            <w:sz w:val="24"/>
            <w:szCs w:val="24"/>
            <w:lang w:val="en-US"/>
          </w:rPr>
          <w:t>you/</w:t>
        </w:r>
      </w:ins>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ins w:id="769" w:author="USER" w:date="2023-08-08T10:51:00Z">
        <w:r w:rsidR="00425720" w:rsidRPr="00C166B3">
          <w:rPr>
            <w:rFonts w:ascii="Arial" w:hAnsi="Arial" w:cs="Arial"/>
            <w:sz w:val="24"/>
            <w:szCs w:val="24"/>
            <w:lang w:val="en-US"/>
          </w:rPr>
          <w:t>.</w:t>
        </w:r>
      </w:ins>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p>
    <w:p w14:paraId="603D6D4E"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rsidP="00E734DA">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ins w:id="770" w:author="USER" w:date="2023-08-09T12:05:00Z">
        <w:r w:rsidR="00504280" w:rsidRPr="00C166B3">
          <w:rPr>
            <w:rFonts w:ascii="Arial" w:hAnsi="Arial" w:cs="Arial"/>
            <w:bCs/>
            <w:i/>
            <w:iCs/>
            <w:sz w:val="24"/>
            <w:szCs w:val="24"/>
            <w:lang w:val="en-US"/>
          </w:rPr>
          <w:t>(Do/</w:t>
        </w:r>
      </w:ins>
      <w:r w:rsidRPr="00C166B3">
        <w:rPr>
          <w:rFonts w:ascii="Arial" w:hAnsi="Arial" w:cs="Arial"/>
          <w:bCs/>
          <w:i/>
          <w:iCs/>
          <w:sz w:val="24"/>
          <w:szCs w:val="24"/>
          <w:lang w:val="en-US"/>
        </w:rPr>
        <w:t>Does</w:t>
      </w:r>
      <w:ins w:id="771" w:author="USER" w:date="2023-08-09T12:05:00Z">
        <w:r w:rsidR="00504280" w:rsidRPr="00C166B3">
          <w:rPr>
            <w:rFonts w:ascii="Arial" w:hAnsi="Arial" w:cs="Arial"/>
            <w:bCs/>
            <w:i/>
            <w:iCs/>
            <w:sz w:val="24"/>
            <w:szCs w:val="24"/>
            <w:lang w:val="en-US"/>
          </w:rPr>
          <w:t>)</w:t>
        </w:r>
      </w:ins>
      <w:r w:rsidRPr="00C166B3">
        <w:rPr>
          <w:rFonts w:ascii="Arial" w:hAnsi="Arial" w:cs="Arial"/>
          <w:bCs/>
          <w:i/>
          <w:iCs/>
          <w:sz w:val="24"/>
          <w:szCs w:val="24"/>
          <w:lang w:val="en-US"/>
        </w:rPr>
        <w:t xml:space="preserve"> (</w:t>
      </w:r>
      <w:ins w:id="772" w:author="USER" w:date="2023-08-09T12:06:00Z">
        <w:r w:rsidR="00504280" w:rsidRPr="00C166B3">
          <w:rPr>
            <w:rFonts w:ascii="Arial" w:hAnsi="Arial" w:cs="Arial"/>
            <w:bCs/>
            <w:i/>
            <w:iCs/>
            <w:sz w:val="24"/>
            <w:szCs w:val="24"/>
            <w:lang w:val="en-US"/>
          </w:rPr>
          <w:t>you/</w:t>
        </w:r>
      </w:ins>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lastRenderedPageBreak/>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3DEE5145"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w:t>
      </w:r>
      <w:del w:id="773" w:author="USER" w:date="2023-08-09T12:06:00Z">
        <w:r w:rsidRPr="00C166B3" w:rsidDel="00504280">
          <w:rPr>
            <w:rFonts w:ascii="Arial" w:hAnsi="Arial" w:cs="Arial"/>
            <w:b/>
            <w:i/>
            <w:iCs/>
            <w:sz w:val="24"/>
            <w:szCs w:val="24"/>
            <w:lang w:val="en-US"/>
          </w:rPr>
          <w:delText>_</w:delText>
        </w:r>
      </w:del>
      <w:r w:rsidRPr="00C166B3">
        <w:rPr>
          <w:rFonts w:ascii="Arial" w:hAnsi="Arial" w:cs="Arial"/>
          <w:b/>
          <w:i/>
          <w:iCs/>
          <w:sz w:val="24"/>
          <w:szCs w:val="24"/>
          <w:lang w:val="en-US"/>
        </w:rPr>
        <w:t>26:</w:t>
      </w:r>
      <w:r w:rsidRPr="00C166B3">
        <w:rPr>
          <w:rFonts w:ascii="Arial" w:hAnsi="Arial" w:cs="Arial"/>
          <w:bCs/>
          <w:i/>
          <w:iCs/>
          <w:sz w:val="24"/>
          <w:szCs w:val="24"/>
          <w:lang w:val="en-US"/>
        </w:rPr>
        <w:t xml:space="preserve"> Using</w:t>
      </w:r>
      <w:ins w:id="774" w:author="USER" w:date="2023-08-09T12:07:00Z">
        <w:r w:rsidR="00516C7B" w:rsidRPr="00C166B3">
          <w:rPr>
            <w:rFonts w:ascii="Arial" w:hAnsi="Arial" w:cs="Arial"/>
            <w:bCs/>
            <w:i/>
            <w:iCs/>
            <w:sz w:val="24"/>
            <w:szCs w:val="24"/>
            <w:lang w:val="en-US"/>
          </w:rPr>
          <w:t xml:space="preserve"> (your/</w:t>
        </w:r>
      </w:ins>
      <w:del w:id="775" w:author="USER" w:date="2023-08-09T12:07:00Z">
        <w:r w:rsidRPr="00C166B3" w:rsidDel="00516C7B">
          <w:rPr>
            <w:rFonts w:ascii="Arial" w:hAnsi="Arial" w:cs="Arial"/>
            <w:bCs/>
            <w:i/>
            <w:iCs/>
            <w:sz w:val="24"/>
            <w:szCs w:val="24"/>
            <w:lang w:val="en-US"/>
          </w:rPr>
          <w:delText xml:space="preserve"> (</w:delText>
        </w:r>
      </w:del>
      <w:r w:rsidRPr="00C166B3">
        <w:rPr>
          <w:rFonts w:ascii="Arial" w:hAnsi="Arial" w:cs="Arial"/>
          <w:bCs/>
          <w:i/>
          <w:iCs/>
          <w:sz w:val="24"/>
          <w:szCs w:val="24"/>
          <w:lang w:val="en-US"/>
        </w:rPr>
        <w:t xml:space="preserve">his/her) (usual/customary) language, </w:t>
      </w:r>
      <w:ins w:id="776" w:author="USER" w:date="2023-08-09T12:08:00Z">
        <w:r w:rsidR="00516C7B" w:rsidRPr="00C166B3">
          <w:rPr>
            <w:rFonts w:ascii="Arial" w:hAnsi="Arial" w:cs="Arial"/>
            <w:bCs/>
            <w:i/>
            <w:iCs/>
            <w:sz w:val="24"/>
            <w:szCs w:val="24"/>
            <w:lang w:val="en-US"/>
          </w:rPr>
          <w:t>(</w:t>
        </w:r>
      </w:ins>
      <w:ins w:id="777" w:author="USER" w:date="2023-08-09T12:07:00Z">
        <w:r w:rsidR="00516C7B" w:rsidRPr="00C166B3">
          <w:rPr>
            <w:rFonts w:ascii="Arial" w:hAnsi="Arial" w:cs="Arial"/>
            <w:bCs/>
            <w:i/>
            <w:iCs/>
            <w:sz w:val="24"/>
            <w:szCs w:val="24"/>
            <w:lang w:val="en-US"/>
          </w:rPr>
          <w:t>do/</w:t>
        </w:r>
      </w:ins>
      <w:r w:rsidRPr="00C166B3">
        <w:rPr>
          <w:rFonts w:ascii="Arial" w:hAnsi="Arial" w:cs="Arial"/>
          <w:bCs/>
          <w:i/>
          <w:iCs/>
          <w:sz w:val="24"/>
          <w:szCs w:val="24"/>
          <w:lang w:val="en-US"/>
        </w:rPr>
        <w:t>does</w:t>
      </w:r>
      <w:ins w:id="778" w:author="USER" w:date="2023-08-09T12:08:00Z">
        <w:r w:rsidR="00516C7B" w:rsidRPr="00C166B3">
          <w:rPr>
            <w:rFonts w:ascii="Arial" w:hAnsi="Arial" w:cs="Arial"/>
            <w:bCs/>
            <w:i/>
            <w:iCs/>
            <w:sz w:val="24"/>
            <w:szCs w:val="24"/>
            <w:lang w:val="en-US"/>
          </w:rPr>
          <w:t>)</w:t>
        </w:r>
      </w:ins>
      <w:r w:rsidRPr="00C166B3">
        <w:rPr>
          <w:rFonts w:ascii="Arial" w:hAnsi="Arial" w:cs="Arial"/>
          <w:bCs/>
          <w:i/>
          <w:iCs/>
          <w:sz w:val="24"/>
          <w:szCs w:val="24"/>
          <w:lang w:val="en-US"/>
        </w:rPr>
        <w:t xml:space="preserve"> (</w:t>
      </w:r>
      <w:ins w:id="779" w:author="USER" w:date="2023-08-09T12:08:00Z">
        <w:r w:rsidR="00516C7B" w:rsidRPr="00C166B3">
          <w:rPr>
            <w:rFonts w:ascii="Arial" w:hAnsi="Arial" w:cs="Arial"/>
            <w:bCs/>
            <w:i/>
            <w:iCs/>
            <w:sz w:val="24"/>
            <w:szCs w:val="24"/>
            <w:lang w:val="en-US"/>
          </w:rPr>
          <w:t>you</w:t>
        </w:r>
      </w:ins>
      <w:ins w:id="780" w:author="USER" w:date="2023-08-09T12:09:00Z">
        <w:r w:rsidR="007B6534" w:rsidRPr="00C166B3">
          <w:rPr>
            <w:rFonts w:ascii="Arial" w:hAnsi="Arial" w:cs="Arial"/>
            <w:bCs/>
            <w:i/>
            <w:iCs/>
            <w:sz w:val="24"/>
            <w:szCs w:val="24"/>
            <w:lang w:val="en-US"/>
          </w:rPr>
          <w:t>/</w:t>
        </w:r>
      </w:ins>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ins w:id="781" w:author="USER" w:date="2023-08-08T10:56:00Z">
        <w:r w:rsidR="00425720" w:rsidRPr="00C166B3">
          <w:rPr>
            <w:rFonts w:ascii="Arial" w:hAnsi="Arial" w:cs="Arial"/>
            <w:sz w:val="24"/>
            <w:szCs w:val="24"/>
            <w:lang w:val="en-US"/>
          </w:rPr>
          <w:t>.</w:t>
        </w:r>
      </w:ins>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49BB0D04"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w:t>
      </w:r>
      <w:del w:id="782" w:author="USER" w:date="2023-08-09T12:08:00Z">
        <w:r w:rsidRPr="00C166B3" w:rsidDel="007B6534">
          <w:rPr>
            <w:rFonts w:ascii="Arial" w:hAnsi="Arial" w:cs="Arial"/>
            <w:b/>
            <w:bCs/>
            <w:i/>
            <w:iCs/>
            <w:sz w:val="24"/>
            <w:szCs w:val="24"/>
            <w:lang w:val="en-US"/>
          </w:rPr>
          <w:delText>_</w:delText>
        </w:r>
      </w:del>
      <w:r w:rsidRPr="00C166B3">
        <w:rPr>
          <w:rFonts w:ascii="Arial" w:hAnsi="Arial" w:cs="Arial"/>
          <w:b/>
          <w:bCs/>
          <w:i/>
          <w:iCs/>
          <w:sz w:val="24"/>
          <w:szCs w:val="24"/>
          <w:lang w:val="en-US"/>
        </w:rPr>
        <w:t>27</w:t>
      </w:r>
      <w:r w:rsidRPr="00C166B3">
        <w:rPr>
          <w:rFonts w:ascii="Arial" w:hAnsi="Arial" w:cs="Arial"/>
          <w:i/>
          <w:iCs/>
          <w:sz w:val="24"/>
          <w:szCs w:val="24"/>
          <w:lang w:val="en-US"/>
        </w:rPr>
        <w:t xml:space="preserve">: </w:t>
      </w:r>
      <w:ins w:id="783" w:author="USER" w:date="2023-08-09T12:10:00Z">
        <w:r w:rsidR="007B6534" w:rsidRPr="00C166B3">
          <w:rPr>
            <w:rFonts w:ascii="Arial" w:hAnsi="Arial" w:cs="Arial"/>
            <w:i/>
            <w:iCs/>
            <w:sz w:val="24"/>
            <w:szCs w:val="24"/>
            <w:lang w:val="en-US"/>
          </w:rPr>
          <w:t>(Do/</w:t>
        </w:r>
      </w:ins>
      <w:r w:rsidRPr="00C166B3">
        <w:rPr>
          <w:rFonts w:ascii="Arial" w:hAnsi="Arial" w:cs="Arial"/>
          <w:i/>
          <w:iCs/>
          <w:sz w:val="24"/>
          <w:szCs w:val="24"/>
          <w:lang w:val="en-US"/>
        </w:rPr>
        <w:t>Does</w:t>
      </w:r>
      <w:ins w:id="784" w:author="USER" w:date="2023-08-09T12:10:00Z">
        <w:r w:rsidR="007B6534" w:rsidRPr="00C166B3">
          <w:rPr>
            <w:rFonts w:ascii="Arial" w:hAnsi="Arial" w:cs="Arial"/>
            <w:i/>
            <w:iCs/>
            <w:sz w:val="24"/>
            <w:szCs w:val="24"/>
            <w:lang w:val="en-US"/>
          </w:rPr>
          <w:t>)</w:t>
        </w:r>
      </w:ins>
      <w:r w:rsidRPr="00C166B3">
        <w:rPr>
          <w:rFonts w:ascii="Arial" w:hAnsi="Arial" w:cs="Arial"/>
          <w:i/>
          <w:iCs/>
          <w:sz w:val="24"/>
          <w:szCs w:val="24"/>
          <w:lang w:val="en-US"/>
        </w:rPr>
        <w:t xml:space="preserve"> (</w:t>
      </w:r>
      <w:ins w:id="785" w:author="USER" w:date="2023-08-09T12:10:00Z">
        <w:r w:rsidR="007B6534" w:rsidRPr="00C166B3">
          <w:rPr>
            <w:rFonts w:ascii="Arial" w:hAnsi="Arial" w:cs="Arial"/>
            <w:i/>
            <w:iCs/>
            <w:sz w:val="24"/>
            <w:szCs w:val="24"/>
            <w:lang w:val="en-US"/>
          </w:rPr>
          <w:t>you/</w:t>
        </w:r>
      </w:ins>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165A7B3E" w:rsidR="00E63D47" w:rsidRPr="00C166B3" w:rsidRDefault="005D6252" w:rsidP="00E63D47">
      <w:pPr>
        <w:jc w:val="both"/>
        <w:rPr>
          <w:rFonts w:ascii="Arial" w:hAnsi="Arial" w:cs="Arial"/>
          <w:bCs/>
          <w:i/>
          <w:iCs/>
          <w:sz w:val="24"/>
          <w:szCs w:val="24"/>
          <w:lang w:val="en-GB" w:eastAsia="en-US"/>
        </w:rPr>
      </w:pPr>
      <w:ins w:id="786" w:author="USER" w:date="2023-08-09T14:57:00Z">
        <w:r w:rsidRPr="00C166B3">
          <w:rPr>
            <w:rFonts w:ascii="Arial" w:hAnsi="Arial" w:cs="Arial"/>
            <w:b/>
            <w:i/>
            <w:iCs/>
            <w:sz w:val="24"/>
            <w:szCs w:val="24"/>
            <w:lang w:val="en-GB" w:eastAsia="en-US"/>
          </w:rPr>
          <w:t>HC1</w:t>
        </w:r>
      </w:ins>
      <w:del w:id="787" w:author="USER" w:date="2023-08-09T14:57:00Z">
        <w:r w:rsidR="00E63D47" w:rsidRPr="00C166B3" w:rsidDel="005D6252">
          <w:rPr>
            <w:rFonts w:ascii="Arial" w:hAnsi="Arial" w:cs="Arial"/>
            <w:b/>
            <w:sz w:val="24"/>
            <w:szCs w:val="24"/>
            <w:lang w:val="en-GB" w:eastAsia="en-US"/>
          </w:rPr>
          <w:delText>DEM_28</w:delText>
        </w:r>
      </w:del>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496A759D" w:rsidR="00E63D47" w:rsidRPr="00C166B3" w:rsidRDefault="005D6252" w:rsidP="00E63D47">
      <w:pPr>
        <w:jc w:val="both"/>
        <w:rPr>
          <w:rFonts w:ascii="Arial" w:hAnsi="Arial" w:cs="Arial"/>
          <w:i/>
          <w:iCs/>
          <w:sz w:val="24"/>
          <w:szCs w:val="24"/>
          <w:lang w:val="en-GB" w:eastAsia="en-US"/>
        </w:rPr>
      </w:pPr>
      <w:ins w:id="788" w:author="USER" w:date="2023-08-09T14:58:00Z">
        <w:r w:rsidRPr="00C166B3">
          <w:rPr>
            <w:rFonts w:ascii="Arial" w:hAnsi="Arial" w:cs="Arial"/>
            <w:b/>
            <w:bCs/>
            <w:i/>
            <w:iCs/>
            <w:sz w:val="24"/>
            <w:szCs w:val="24"/>
            <w:lang w:val="en-GB" w:eastAsia="en-US"/>
          </w:rPr>
          <w:lastRenderedPageBreak/>
          <w:t>HC2</w:t>
        </w:r>
      </w:ins>
      <w:del w:id="789" w:author="USER" w:date="2023-08-09T14:58:00Z">
        <w:r w:rsidR="00E63D47" w:rsidRPr="00C166B3" w:rsidDel="005D6252">
          <w:rPr>
            <w:rFonts w:ascii="Arial" w:hAnsi="Arial" w:cs="Arial"/>
            <w:b/>
            <w:bCs/>
            <w:i/>
            <w:iCs/>
            <w:sz w:val="24"/>
            <w:szCs w:val="24"/>
            <w:lang w:val="en-GB" w:eastAsia="en-US"/>
          </w:rPr>
          <w:delText>DEM_29</w:delText>
        </w:r>
      </w:del>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ins w:id="790" w:author="USER" w:date="2023-08-08T10:57:00Z">
        <w:r w:rsidR="00425720" w:rsidRPr="00C166B3">
          <w:rPr>
            <w:rFonts w:ascii="Arial" w:hAnsi="Arial" w:cs="Arial"/>
            <w:sz w:val="24"/>
            <w:szCs w:val="24"/>
            <w:lang w:val="en-US"/>
          </w:rPr>
          <w:t>.</w:t>
        </w:r>
      </w:ins>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31466B31" w:rsidR="00381D66" w:rsidRPr="00C166B3" w:rsidRDefault="008D3050" w:rsidP="00381D66">
      <w:pPr>
        <w:jc w:val="both"/>
        <w:rPr>
          <w:rFonts w:ascii="Arial" w:hAnsi="Arial" w:cs="Arial"/>
          <w:b/>
          <w:bCs/>
          <w:sz w:val="24"/>
          <w:szCs w:val="24"/>
          <w:lang w:val="en-GB" w:eastAsia="en-US"/>
        </w:rPr>
      </w:pPr>
      <w:ins w:id="791" w:author="USER" w:date="2023-08-09T15:08:00Z">
        <w:r w:rsidRPr="00C166B3">
          <w:rPr>
            <w:rFonts w:ascii="Arial" w:hAnsi="Arial" w:cs="Arial"/>
            <w:b/>
            <w:bCs/>
            <w:i/>
            <w:iCs/>
            <w:sz w:val="24"/>
            <w:szCs w:val="24"/>
            <w:lang w:val="en-GB" w:eastAsia="en-US"/>
          </w:rPr>
          <w:t>HC3</w:t>
        </w:r>
      </w:ins>
      <w:del w:id="792" w:author="USER" w:date="2023-08-09T15:08:00Z">
        <w:r w:rsidR="00E63D47" w:rsidRPr="00C166B3" w:rsidDel="008D3050">
          <w:rPr>
            <w:rFonts w:ascii="Arial" w:hAnsi="Arial" w:cs="Arial"/>
            <w:b/>
            <w:bCs/>
            <w:i/>
            <w:iCs/>
            <w:sz w:val="24"/>
            <w:szCs w:val="24"/>
            <w:lang w:val="en-GB" w:eastAsia="en-US"/>
          </w:rPr>
          <w:delText>DEM_30</w:delText>
        </w:r>
      </w:del>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ins w:id="793" w:author="USER" w:date="2023-08-08T10:59:00Z">
        <w:r w:rsidR="003169D5" w:rsidRPr="00C166B3">
          <w:rPr>
            <w:rFonts w:ascii="Arial" w:hAnsi="Arial" w:cs="Arial"/>
            <w:i/>
            <w:iCs/>
            <w:sz w:val="24"/>
            <w:szCs w:val="24"/>
            <w:lang w:val="en-GB" w:eastAsia="en-US"/>
          </w:rPr>
          <w:t>(</w:t>
        </w:r>
      </w:ins>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794" w:name="_Toc146275359"/>
      <w:bookmarkStart w:id="795" w:name="_Toc146277074"/>
      <w:r w:rsidRPr="00C166B3">
        <w:rPr>
          <w:rFonts w:ascii="Arial" w:hAnsi="Arial" w:cs="Arial"/>
          <w:sz w:val="24"/>
          <w:szCs w:val="24"/>
          <w:lang w:val="en-US"/>
        </w:rPr>
        <w:t>HOUSEHOLD CHARACTERISTICS</w:t>
      </w:r>
      <w:bookmarkEnd w:id="794"/>
      <w:bookmarkEnd w:id="795"/>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ins w:id="796" w:author="USER" w:date="2023-08-09T15:25:00Z">
        <w:r w:rsidR="002E3A73" w:rsidRPr="00C166B3">
          <w:rPr>
            <w:rFonts w:ascii="Arial" w:hAnsi="Arial" w:cs="Arial"/>
            <w:b/>
            <w:bCs/>
            <w:i/>
            <w:iCs/>
            <w:sz w:val="24"/>
            <w:szCs w:val="24"/>
            <w:lang w:val="en-US"/>
          </w:rPr>
          <w:t>0</w:t>
        </w:r>
      </w:ins>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1DF31EC3"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ins w:id="797" w:author="USER" w:date="2023-08-09T15:26:00Z">
        <w:r w:rsidR="002E3A73" w:rsidRPr="00C166B3">
          <w:rPr>
            <w:rFonts w:ascii="Arial" w:hAnsi="Arial" w:cs="Arial"/>
            <w:b/>
            <w:bCs/>
            <w:i/>
            <w:iCs/>
            <w:sz w:val="24"/>
            <w:szCs w:val="24"/>
            <w:lang w:val="en-US"/>
          </w:rPr>
          <w:t>11</w:t>
        </w:r>
      </w:ins>
      <w:del w:id="798" w:author="USER" w:date="2023-08-09T15:26:00Z">
        <w:r w:rsidRPr="00C166B3" w:rsidDel="002E3A73">
          <w:rPr>
            <w:rFonts w:ascii="Arial" w:hAnsi="Arial" w:cs="Arial"/>
            <w:b/>
            <w:bCs/>
            <w:i/>
            <w:iCs/>
            <w:sz w:val="24"/>
            <w:szCs w:val="24"/>
            <w:lang w:val="en-US"/>
          </w:rPr>
          <w:delText>0</w:delText>
        </w:r>
      </w:del>
      <w:del w:id="799" w:author="USER" w:date="2023-08-09T15:25:00Z">
        <w:r w:rsidRPr="00C166B3" w:rsidDel="002E3A73">
          <w:rPr>
            <w:rFonts w:ascii="Arial" w:hAnsi="Arial" w:cs="Arial"/>
            <w:b/>
            <w:bCs/>
            <w:i/>
            <w:iCs/>
            <w:sz w:val="24"/>
            <w:szCs w:val="24"/>
            <w:lang w:val="en-US"/>
          </w:rPr>
          <w:delText>2</w:delText>
        </w:r>
      </w:del>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800"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800"/>
    </w:p>
    <w:p w14:paraId="0B014D1E"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rsidP="00B45E9F">
      <w:pPr>
        <w:pStyle w:val="ListParagraph"/>
        <w:numPr>
          <w:ilvl w:val="0"/>
          <w:numId w:val="287"/>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0C140C40"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ins w:id="801" w:author="USER" w:date="2023-08-09T15:26:00Z">
        <w:r w:rsidR="002E3A73" w:rsidRPr="00C166B3">
          <w:rPr>
            <w:rFonts w:ascii="Arial" w:hAnsi="Arial" w:cs="Arial"/>
            <w:b/>
            <w:bCs/>
            <w:i/>
            <w:iCs/>
            <w:sz w:val="24"/>
            <w:szCs w:val="24"/>
            <w:lang w:val="en-US"/>
          </w:rPr>
          <w:t>12</w:t>
        </w:r>
      </w:ins>
      <w:del w:id="802" w:author="USER" w:date="2023-08-09T15:26:00Z">
        <w:r w:rsidRPr="00C166B3" w:rsidDel="002E3A73">
          <w:rPr>
            <w:rFonts w:ascii="Arial" w:hAnsi="Arial" w:cs="Arial"/>
            <w:b/>
            <w:bCs/>
            <w:i/>
            <w:iCs/>
            <w:sz w:val="24"/>
            <w:szCs w:val="24"/>
            <w:lang w:val="en-US"/>
          </w:rPr>
          <w:delText>03</w:delText>
        </w:r>
      </w:del>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46DF66B1"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Unburnt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03736C32"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Concrete</w:t>
      </w:r>
      <w:proofErr w:type="spellEnd"/>
    </w:p>
    <w:p w14:paraId="7E0A701C"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Cement</w:t>
      </w:r>
      <w:proofErr w:type="spellEnd"/>
      <w:r w:rsidRPr="00C166B3">
        <w:rPr>
          <w:rFonts w:ascii="Arial" w:hAnsi="Arial" w:cs="Arial"/>
          <w:sz w:val="24"/>
          <w:szCs w:val="24"/>
        </w:rPr>
        <w:t xml:space="preserve"> </w:t>
      </w:r>
      <w:proofErr w:type="spellStart"/>
      <w:r w:rsidRPr="00C166B3">
        <w:rPr>
          <w:rFonts w:ascii="Arial" w:hAnsi="Arial" w:cs="Arial"/>
          <w:sz w:val="24"/>
          <w:szCs w:val="24"/>
        </w:rPr>
        <w:t>blocks</w:t>
      </w:r>
      <w:proofErr w:type="spellEnd"/>
    </w:p>
    <w:p w14:paraId="717BD9FB"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Mud</w:t>
      </w:r>
      <w:proofErr w:type="spellEnd"/>
      <w:r w:rsidRPr="00C166B3">
        <w:rPr>
          <w:rFonts w:ascii="Arial" w:hAnsi="Arial" w:cs="Arial"/>
          <w:sz w:val="24"/>
          <w:szCs w:val="24"/>
        </w:rPr>
        <w:t>/</w:t>
      </w:r>
      <w:proofErr w:type="spellStart"/>
      <w:r w:rsidRPr="00C166B3">
        <w:rPr>
          <w:rFonts w:ascii="Arial" w:hAnsi="Arial" w:cs="Arial"/>
          <w:sz w:val="24"/>
          <w:szCs w:val="24"/>
        </w:rPr>
        <w:t>Wattle</w:t>
      </w:r>
      <w:proofErr w:type="spellEnd"/>
      <w:r w:rsidRPr="00C166B3">
        <w:rPr>
          <w:rFonts w:ascii="Arial" w:hAnsi="Arial" w:cs="Arial"/>
          <w:sz w:val="24"/>
          <w:szCs w:val="24"/>
        </w:rPr>
        <w:t>/Dung</w:t>
      </w:r>
    </w:p>
    <w:p w14:paraId="37665D1B"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Other</w:t>
      </w:r>
      <w:proofErr w:type="spellEnd"/>
    </w:p>
    <w:p w14:paraId="573A0061" w14:textId="4FC7E13F"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lastRenderedPageBreak/>
        <w:t>HC</w:t>
      </w:r>
      <w:ins w:id="803" w:author="USER" w:date="2023-08-09T15:40:00Z">
        <w:r w:rsidR="002E3A73" w:rsidRPr="00C166B3">
          <w:rPr>
            <w:rFonts w:ascii="Arial" w:hAnsi="Arial" w:cs="Arial"/>
            <w:b/>
            <w:bCs/>
            <w:i/>
            <w:iCs/>
            <w:sz w:val="24"/>
            <w:szCs w:val="24"/>
            <w:lang w:val="en-US"/>
          </w:rPr>
          <w:t>1</w:t>
        </w:r>
      </w:ins>
      <w:ins w:id="804" w:author="USER" w:date="2023-08-09T15:41:00Z">
        <w:r w:rsidR="0059516E" w:rsidRPr="00C166B3">
          <w:rPr>
            <w:rFonts w:ascii="Arial" w:hAnsi="Arial" w:cs="Arial"/>
            <w:b/>
            <w:bCs/>
            <w:i/>
            <w:iCs/>
            <w:sz w:val="24"/>
            <w:szCs w:val="24"/>
            <w:lang w:val="en-US"/>
          </w:rPr>
          <w:t>3</w:t>
        </w:r>
      </w:ins>
      <w:del w:id="805" w:author="USER" w:date="2023-08-09T15:40:00Z">
        <w:r w:rsidRPr="00C166B3" w:rsidDel="002E3A73">
          <w:rPr>
            <w:rFonts w:ascii="Arial" w:hAnsi="Arial" w:cs="Arial"/>
            <w:b/>
            <w:bCs/>
            <w:i/>
            <w:iCs/>
            <w:sz w:val="24"/>
            <w:szCs w:val="24"/>
            <w:lang w:val="en-US"/>
          </w:rPr>
          <w:delText>04</w:delText>
        </w:r>
      </w:del>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28F91AE7"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del w:id="806" w:author="USER" w:date="2023-08-08T11:09:00Z">
        <w:r w:rsidR="00922A30" w:rsidRPr="00C166B3" w:rsidDel="00C76CBF">
          <w:rPr>
            <w:rFonts w:ascii="Arial" w:hAnsi="Arial" w:cs="Arial"/>
            <w:i/>
            <w:iCs/>
            <w:sz w:val="24"/>
            <w:szCs w:val="24"/>
            <w:lang w:val="en-US"/>
          </w:rPr>
          <w:delText xml:space="preserve"> </w:delText>
        </w:r>
      </w:del>
      <w:ins w:id="807" w:author="USER" w:date="2023-08-08T11:09:00Z">
        <w:r w:rsidR="00C76CBF" w:rsidRPr="00C166B3">
          <w:rPr>
            <w:rFonts w:ascii="Arial" w:hAnsi="Arial" w:cs="Arial"/>
            <w:i/>
            <w:iCs/>
            <w:sz w:val="24"/>
            <w:szCs w:val="24"/>
            <w:lang w:val="en-US"/>
          </w:rPr>
          <w:t>.</w:t>
        </w:r>
      </w:ins>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rsidP="00021C9C">
      <w:pPr>
        <w:numPr>
          <w:ilvl w:val="0"/>
          <w:numId w:val="190"/>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Palm/ </w:t>
      </w:r>
      <w:proofErr w:type="spellStart"/>
      <w:r w:rsidRPr="00C166B3">
        <w:rPr>
          <w:rFonts w:ascii="Arial" w:hAnsi="Arial" w:cs="Arial"/>
          <w:sz w:val="24"/>
          <w:szCs w:val="24"/>
        </w:rPr>
        <w:t>Bamboo</w:t>
      </w:r>
      <w:proofErr w:type="spellEnd"/>
    </w:p>
    <w:p w14:paraId="566EE191"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Broken </w:t>
      </w:r>
      <w:proofErr w:type="spellStart"/>
      <w:r w:rsidRPr="00C166B3">
        <w:rPr>
          <w:rFonts w:ascii="Arial" w:hAnsi="Arial" w:cs="Arial"/>
          <w:sz w:val="24"/>
          <w:szCs w:val="24"/>
        </w:rPr>
        <w:t>bricks</w:t>
      </w:r>
      <w:proofErr w:type="spellEnd"/>
    </w:p>
    <w:p w14:paraId="76D05675"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Parquet</w:t>
      </w:r>
      <w:proofErr w:type="spellEnd"/>
      <w:r w:rsidRPr="00C166B3">
        <w:rPr>
          <w:rFonts w:ascii="Arial" w:hAnsi="Arial" w:cs="Arial"/>
          <w:sz w:val="24"/>
          <w:szCs w:val="24"/>
        </w:rPr>
        <w:t xml:space="preserve"> or </w:t>
      </w:r>
      <w:proofErr w:type="spellStart"/>
      <w:r w:rsidRPr="00C166B3">
        <w:rPr>
          <w:rFonts w:ascii="Arial" w:hAnsi="Arial" w:cs="Arial"/>
          <w:sz w:val="24"/>
          <w:szCs w:val="24"/>
        </w:rPr>
        <w:t>polished</w:t>
      </w:r>
      <w:proofErr w:type="spellEnd"/>
      <w:r w:rsidRPr="00C166B3">
        <w:rPr>
          <w:rFonts w:ascii="Arial" w:hAnsi="Arial" w:cs="Arial"/>
          <w:sz w:val="24"/>
          <w:szCs w:val="24"/>
        </w:rPr>
        <w:t xml:space="preserve"> </w:t>
      </w:r>
      <w:proofErr w:type="spellStart"/>
      <w:r w:rsidRPr="00C166B3">
        <w:rPr>
          <w:rFonts w:ascii="Arial" w:hAnsi="Arial" w:cs="Arial"/>
          <w:sz w:val="24"/>
          <w:szCs w:val="24"/>
        </w:rPr>
        <w:t>wood</w:t>
      </w:r>
      <w:proofErr w:type="spellEnd"/>
    </w:p>
    <w:p w14:paraId="3191BE17"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Vinyl or </w:t>
      </w:r>
      <w:proofErr w:type="spellStart"/>
      <w:r w:rsidRPr="00C166B3">
        <w:rPr>
          <w:rFonts w:ascii="Arial" w:hAnsi="Arial" w:cs="Arial"/>
          <w:sz w:val="24"/>
          <w:szCs w:val="24"/>
        </w:rPr>
        <w:t>Asphalt</w:t>
      </w:r>
      <w:proofErr w:type="spellEnd"/>
      <w:r w:rsidRPr="00C166B3">
        <w:rPr>
          <w:rFonts w:ascii="Arial" w:hAnsi="Arial" w:cs="Arial"/>
          <w:sz w:val="24"/>
          <w:szCs w:val="24"/>
        </w:rPr>
        <w:t xml:space="preserve"> strips</w:t>
      </w:r>
    </w:p>
    <w:p w14:paraId="3F364E4C"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Ceramic</w:t>
      </w:r>
      <w:proofErr w:type="spellEnd"/>
      <w:r w:rsidRPr="00C166B3">
        <w:rPr>
          <w:rFonts w:ascii="Arial" w:hAnsi="Arial" w:cs="Arial"/>
          <w:sz w:val="24"/>
          <w:szCs w:val="24"/>
        </w:rPr>
        <w:t xml:space="preserve"> tiles</w:t>
      </w:r>
    </w:p>
    <w:p w14:paraId="2166A09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Cement</w:t>
      </w:r>
      <w:proofErr w:type="spellEnd"/>
    </w:p>
    <w:p w14:paraId="792A7DD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Bricks</w:t>
      </w:r>
      <w:proofErr w:type="spellEnd"/>
    </w:p>
    <w:p w14:paraId="6E299C08" w14:textId="77777777" w:rsidR="00C43C1D" w:rsidRPr="00C166B3" w:rsidRDefault="00C43C1D" w:rsidP="00021C9C">
      <w:pPr>
        <w:numPr>
          <w:ilvl w:val="0"/>
          <w:numId w:val="190"/>
        </w:numPr>
        <w:rPr>
          <w:rFonts w:ascii="Arial" w:hAnsi="Arial" w:cs="Arial"/>
          <w:sz w:val="24"/>
          <w:szCs w:val="24"/>
        </w:rPr>
      </w:pPr>
      <w:proofErr w:type="spellStart"/>
      <w:r w:rsidRPr="00C166B3">
        <w:rPr>
          <w:rFonts w:ascii="Arial" w:hAnsi="Arial" w:cs="Arial"/>
          <w:sz w:val="24"/>
          <w:szCs w:val="24"/>
        </w:rPr>
        <w:t>Other</w:t>
      </w:r>
      <w:proofErr w:type="spellEnd"/>
    </w:p>
    <w:p w14:paraId="3C0D4CF1" w14:textId="5832BABF" w:rsidR="006A2402" w:rsidRPr="00C166B3" w:rsidRDefault="00B12C53" w:rsidP="00B12C53">
      <w:pPr>
        <w:pStyle w:val="NormalWeb"/>
        <w:rPr>
          <w:ins w:id="808" w:author="pachalo chizala" w:date="2023-05-07T19:00:00Z"/>
          <w:rFonts w:ascii="Arial" w:hAnsi="Arial" w:cs="Arial"/>
          <w:i/>
          <w:iCs/>
          <w:color w:val="000000"/>
          <w:rPrChange w:id="809" w:author="pachalo chizala" w:date="2023-05-07T19:13:00Z">
            <w:rPr>
              <w:ins w:id="810" w:author="pachalo chizala" w:date="2023-05-07T19:00:00Z"/>
              <w:rFonts w:ascii="Bookman Old Style" w:hAnsi="Bookman Old Style"/>
              <w:color w:val="000000"/>
            </w:rPr>
          </w:rPrChange>
        </w:rPr>
      </w:pPr>
      <w:r w:rsidRPr="00C166B3">
        <w:rPr>
          <w:rFonts w:ascii="Arial" w:hAnsi="Arial" w:cs="Arial"/>
          <w:b/>
          <w:bCs/>
          <w:i/>
          <w:iCs/>
          <w:color w:val="000000"/>
          <w:rPrChange w:id="811" w:author="pachalo chizala" w:date="2023-05-07T19:13:00Z">
            <w:rPr>
              <w:rFonts w:ascii="Bookman Old Style" w:hAnsi="Bookman Old Style"/>
              <w:b/>
              <w:bCs/>
              <w:color w:val="000000"/>
            </w:rPr>
          </w:rPrChange>
        </w:rPr>
        <w:t>HC</w:t>
      </w:r>
      <w:ins w:id="812" w:author="USER" w:date="2023-08-09T15:41:00Z">
        <w:r w:rsidR="0059516E" w:rsidRPr="00C166B3">
          <w:rPr>
            <w:rFonts w:ascii="Arial" w:hAnsi="Arial" w:cs="Arial"/>
            <w:b/>
            <w:bCs/>
            <w:i/>
            <w:iCs/>
            <w:color w:val="000000"/>
          </w:rPr>
          <w:t>14</w:t>
        </w:r>
      </w:ins>
      <w:del w:id="813" w:author="USER" w:date="2023-08-09T15:41:00Z">
        <w:r w:rsidRPr="00C166B3" w:rsidDel="0059516E">
          <w:rPr>
            <w:rFonts w:ascii="Arial" w:hAnsi="Arial" w:cs="Arial"/>
            <w:b/>
            <w:bCs/>
            <w:i/>
            <w:iCs/>
            <w:color w:val="000000"/>
            <w:rPrChange w:id="814" w:author="pachalo chizala" w:date="2023-05-07T19:13:00Z">
              <w:rPr>
                <w:rFonts w:ascii="Bookman Old Style" w:hAnsi="Bookman Old Style"/>
                <w:b/>
                <w:bCs/>
                <w:color w:val="000000"/>
              </w:rPr>
            </w:rPrChange>
          </w:rPr>
          <w:delText>06A</w:delText>
        </w:r>
      </w:del>
      <w:r w:rsidRPr="00C166B3">
        <w:rPr>
          <w:rFonts w:ascii="Arial" w:hAnsi="Arial" w:cs="Arial"/>
          <w:b/>
          <w:bCs/>
          <w:i/>
          <w:iCs/>
          <w:color w:val="000000"/>
          <w:rPrChange w:id="815" w:author="pachalo chizala" w:date="2023-05-07T19:13:00Z">
            <w:rPr>
              <w:rFonts w:ascii="Bookman Old Style" w:hAnsi="Bookman Old Style"/>
              <w:b/>
              <w:bCs/>
              <w:color w:val="000000"/>
            </w:rPr>
          </w:rPrChange>
        </w:rPr>
        <w:t>:</w:t>
      </w:r>
      <w:r w:rsidRPr="00C166B3">
        <w:rPr>
          <w:rFonts w:ascii="Arial" w:hAnsi="Arial" w:cs="Arial"/>
          <w:i/>
          <w:iCs/>
          <w:color w:val="000000"/>
          <w:rPrChange w:id="816" w:author="pachalo chizala" w:date="2023-05-07T19:13:00Z">
            <w:rPr>
              <w:rFonts w:ascii="Bookman Old Style" w:hAnsi="Bookman Old Style"/>
              <w:color w:val="000000"/>
            </w:rPr>
          </w:rPrChange>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B36D6C1" w:rsidR="006A2402" w:rsidRPr="00C166B3" w:rsidRDefault="00B12C53" w:rsidP="00B12C53">
      <w:pPr>
        <w:pStyle w:val="NormalWeb"/>
        <w:rPr>
          <w:ins w:id="817" w:author="pachalo chizala" w:date="2023-05-07T19:00:00Z"/>
          <w:rFonts w:ascii="Arial" w:hAnsi="Arial" w:cs="Arial"/>
          <w:i/>
          <w:iCs/>
          <w:color w:val="000000"/>
          <w:rPrChange w:id="818" w:author="pachalo chizala" w:date="2023-05-07T19:13:00Z">
            <w:rPr>
              <w:ins w:id="819" w:author="pachalo chizala" w:date="2023-05-07T19:00:00Z"/>
              <w:rFonts w:ascii="Bookman Old Style" w:hAnsi="Bookman Old Style"/>
              <w:color w:val="000000"/>
            </w:rPr>
          </w:rPrChange>
        </w:rPr>
      </w:pPr>
      <w:r w:rsidRPr="00C166B3">
        <w:rPr>
          <w:rFonts w:ascii="Arial" w:hAnsi="Arial" w:cs="Arial"/>
          <w:b/>
          <w:bCs/>
          <w:i/>
          <w:iCs/>
          <w:color w:val="000000"/>
          <w:rPrChange w:id="820" w:author="pachalo chizala" w:date="2023-05-07T19:13:00Z">
            <w:rPr>
              <w:rFonts w:ascii="Bookman Old Style" w:hAnsi="Bookman Old Style"/>
              <w:b/>
              <w:bCs/>
              <w:color w:val="000000"/>
            </w:rPr>
          </w:rPrChange>
        </w:rPr>
        <w:t>HC</w:t>
      </w:r>
      <w:ins w:id="821" w:author="USER" w:date="2023-08-09T15:42:00Z">
        <w:r w:rsidR="0059516E" w:rsidRPr="00C166B3">
          <w:rPr>
            <w:rFonts w:ascii="Arial" w:hAnsi="Arial" w:cs="Arial"/>
            <w:b/>
            <w:bCs/>
            <w:i/>
            <w:iCs/>
            <w:color w:val="000000"/>
          </w:rPr>
          <w:t>15</w:t>
        </w:r>
      </w:ins>
      <w:del w:id="822" w:author="USER" w:date="2023-08-09T15:42:00Z">
        <w:r w:rsidRPr="00C166B3" w:rsidDel="0059516E">
          <w:rPr>
            <w:rFonts w:ascii="Arial" w:hAnsi="Arial" w:cs="Arial"/>
            <w:b/>
            <w:bCs/>
            <w:i/>
            <w:iCs/>
            <w:color w:val="000000"/>
            <w:rPrChange w:id="823" w:author="pachalo chizala" w:date="2023-05-07T19:13:00Z">
              <w:rPr>
                <w:rFonts w:ascii="Bookman Old Style" w:hAnsi="Bookman Old Style"/>
                <w:b/>
                <w:bCs/>
                <w:color w:val="000000"/>
              </w:rPr>
            </w:rPrChange>
          </w:rPr>
          <w:delText>06B</w:delText>
        </w:r>
      </w:del>
      <w:r w:rsidRPr="00C166B3">
        <w:rPr>
          <w:rFonts w:ascii="Arial" w:hAnsi="Arial" w:cs="Arial"/>
          <w:b/>
          <w:bCs/>
          <w:i/>
          <w:iCs/>
          <w:color w:val="000000"/>
          <w:rPrChange w:id="824" w:author="pachalo chizala" w:date="2023-05-07T19:13:00Z">
            <w:rPr>
              <w:rFonts w:ascii="Bookman Old Style" w:hAnsi="Bookman Old Style"/>
              <w:b/>
              <w:bCs/>
              <w:color w:val="000000"/>
            </w:rPr>
          </w:rPrChange>
        </w:rPr>
        <w:t>:</w:t>
      </w:r>
      <w:r w:rsidRPr="00C166B3">
        <w:rPr>
          <w:rFonts w:ascii="Arial" w:hAnsi="Arial" w:cs="Arial"/>
          <w:i/>
          <w:iCs/>
          <w:color w:val="000000"/>
          <w:rPrChange w:id="825" w:author="pachalo chizala" w:date="2023-05-07T19:13:00Z">
            <w:rPr>
              <w:rFonts w:ascii="Bookman Old Style" w:hAnsi="Bookman Old Style"/>
              <w:color w:val="000000"/>
            </w:rPr>
          </w:rPrChange>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5D8A0CB9"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ins w:id="826" w:author="USER" w:date="2023-08-09T15:43:00Z">
        <w:r w:rsidR="0059516E" w:rsidRPr="00C166B3">
          <w:rPr>
            <w:rFonts w:ascii="Arial" w:hAnsi="Arial" w:cs="Arial"/>
            <w:b/>
            <w:bCs/>
            <w:i/>
            <w:iCs/>
            <w:sz w:val="24"/>
            <w:szCs w:val="24"/>
            <w:lang w:val="en-US"/>
          </w:rPr>
          <w:t>16</w:t>
        </w:r>
      </w:ins>
      <w:del w:id="827" w:author="USER" w:date="2023-08-09T15:43:00Z">
        <w:r w:rsidRPr="00C166B3" w:rsidDel="0059516E">
          <w:rPr>
            <w:rFonts w:ascii="Arial" w:hAnsi="Arial" w:cs="Arial"/>
            <w:b/>
            <w:bCs/>
            <w:i/>
            <w:iCs/>
            <w:sz w:val="24"/>
            <w:szCs w:val="24"/>
            <w:lang w:val="en-US"/>
          </w:rPr>
          <w:delText>7</w:delText>
        </w:r>
      </w:del>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ins w:id="828" w:author="USER" w:date="2023-08-09T15:44:00Z">
        <w:r w:rsidR="0059516E" w:rsidRPr="00C166B3">
          <w:rPr>
            <w:rFonts w:ascii="Arial" w:hAnsi="Arial" w:cs="Arial"/>
            <w:b/>
            <w:bCs/>
            <w:i/>
            <w:iCs/>
            <w:sz w:val="24"/>
            <w:szCs w:val="24"/>
            <w:lang w:val="en-US"/>
          </w:rPr>
          <w:t>2</w:t>
        </w:r>
      </w:ins>
      <w:del w:id="829" w:author="USER" w:date="2023-08-09T15:44:00Z">
        <w:r w:rsidRPr="00C166B3" w:rsidDel="0059516E">
          <w:rPr>
            <w:rFonts w:ascii="Arial" w:hAnsi="Arial" w:cs="Arial"/>
            <w:b/>
            <w:bCs/>
            <w:i/>
            <w:iCs/>
            <w:sz w:val="24"/>
            <w:szCs w:val="24"/>
            <w:lang w:val="en-US"/>
          </w:rPr>
          <w:delText>19</w:delText>
        </w:r>
      </w:del>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ins w:id="830" w:author="pachalo chizala" w:date="2023-05-07T19:01:00Z"/>
          <w:rFonts w:ascii="Arial" w:hAnsi="Arial" w:cs="Arial"/>
          <w:color w:val="000000"/>
        </w:rPr>
      </w:pPr>
      <w:ins w:id="831" w:author="pachalo chizala" w:date="2023-05-07T19:01:00Z">
        <w:r w:rsidRPr="00C166B3">
          <w:rPr>
            <w:rFonts w:ascii="Arial" w:hAnsi="Arial" w:cs="Arial"/>
            <w:b/>
            <w:bCs/>
            <w:i/>
            <w:iCs/>
            <w:color w:val="000000"/>
          </w:rPr>
          <w:t>HC11</w:t>
        </w:r>
      </w:ins>
      <w:r w:rsidRPr="00C166B3">
        <w:rPr>
          <w:rFonts w:ascii="Arial" w:hAnsi="Arial" w:cs="Arial"/>
          <w:color w:val="000000"/>
        </w:rPr>
        <w:t>-</w:t>
      </w:r>
      <w:ins w:id="832" w:author="pachalo chizala" w:date="2023-05-07T19:01:00Z">
        <w:r w:rsidRPr="00C166B3">
          <w:rPr>
            <w:rFonts w:ascii="Arial" w:hAnsi="Arial" w:cs="Arial"/>
            <w:b/>
            <w:bCs/>
            <w:i/>
            <w:iCs/>
            <w:color w:val="000000"/>
          </w:rPr>
          <w:t>HC19</w:t>
        </w:r>
        <w:r w:rsidRPr="00C166B3">
          <w:rPr>
            <w:rFonts w:ascii="Arial" w:hAnsi="Arial" w:cs="Arial"/>
            <w:color w:val="000000"/>
          </w:rPr>
          <w:t xml:space="preserve"> </w:t>
        </w:r>
      </w:ins>
      <w:r w:rsidRPr="00C166B3">
        <w:rPr>
          <w:rFonts w:ascii="Arial" w:hAnsi="Arial" w:cs="Arial"/>
          <w:color w:val="000000"/>
        </w:rPr>
        <w:t>S</w:t>
      </w:r>
      <w:ins w:id="833" w:author="pachalo chizala" w:date="2023-05-07T19:01:00Z">
        <w:r w:rsidR="006A2402" w:rsidRPr="00C166B3">
          <w:rPr>
            <w:rFonts w:ascii="Arial" w:hAnsi="Arial" w:cs="Arial"/>
            <w:color w:val="000000"/>
          </w:rPr>
          <w:t>elect “YES” if any member of the household has the item,</w:t>
        </w:r>
      </w:ins>
      <w:r w:rsidRPr="00C166B3">
        <w:rPr>
          <w:rFonts w:ascii="Arial" w:hAnsi="Arial" w:cs="Arial"/>
          <w:color w:val="000000"/>
        </w:rPr>
        <w:t xml:space="preserve"> otherwise</w:t>
      </w:r>
      <w:ins w:id="834" w:author="pachalo chizala" w:date="2023-05-07T19:01:00Z">
        <w:r w:rsidR="006A2402" w:rsidRPr="00C166B3">
          <w:rPr>
            <w:rFonts w:ascii="Arial" w:hAnsi="Arial" w:cs="Arial"/>
            <w:color w:val="000000"/>
          </w:rPr>
          <w:t xml:space="preserve"> select “No”.</w:t>
        </w:r>
      </w:ins>
      <w:r w:rsidRPr="00C166B3">
        <w:rPr>
          <w:rFonts w:ascii="Arial" w:hAnsi="Arial" w:cs="Arial"/>
          <w:color w:val="000000"/>
        </w:rPr>
        <w:t xml:space="preserve"> The items include </w:t>
      </w:r>
      <w:r w:rsidRPr="00C166B3">
        <w:rPr>
          <w:rFonts w:ascii="Arial" w:hAnsi="Arial" w:cs="Arial"/>
          <w:color w:val="000000"/>
          <w:rPrChange w:id="835" w:author="pachalo chizala" w:date="2023-05-07T19:13:00Z">
            <w:rPr>
              <w:rFonts w:ascii="Bookman Old Style" w:hAnsi="Bookman Old Style"/>
              <w:color w:val="000000"/>
            </w:rPr>
          </w:rPrChange>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836" w:name="_Toc146275360"/>
      <w:bookmarkStart w:id="837" w:name="_Toc146277075"/>
      <w:r w:rsidRPr="00C166B3">
        <w:rPr>
          <w:rFonts w:ascii="Arial" w:hAnsi="Arial" w:cs="Arial"/>
          <w:sz w:val="24"/>
          <w:szCs w:val="24"/>
          <w:lang w:val="en-US"/>
        </w:rPr>
        <w:t>HOUSEHOLD SOURCES OF LIVELIHOOD (HLL)</w:t>
      </w:r>
      <w:bookmarkEnd w:id="836"/>
      <w:bookmarkEnd w:id="837"/>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3CDEE466" w:rsidR="00BA1DD3" w:rsidRPr="00C166B3" w:rsidRDefault="00BA1DD3">
      <w:pPr>
        <w:pStyle w:val="ListParagraph"/>
        <w:numPr>
          <w:ilvl w:val="0"/>
          <w:numId w:val="242"/>
        </w:numPr>
        <w:jc w:val="both"/>
        <w:rPr>
          <w:rFonts w:ascii="Arial" w:hAnsi="Arial" w:cs="Arial"/>
          <w:sz w:val="24"/>
          <w:szCs w:val="24"/>
          <w:rPrChange w:id="838" w:author="pachalo chizala" w:date="2023-05-07T19:13:00Z">
            <w:rPr/>
          </w:rPrChange>
        </w:rPr>
        <w:pPrChange w:id="839" w:author="pachalo chizala" w:date="2023-05-07T19:03:00Z">
          <w:pPr>
            <w:jc w:val="both"/>
          </w:pPr>
        </w:pPrChange>
      </w:pPr>
      <w:del w:id="840" w:author="pachalo chizala" w:date="2023-05-07T19:03:00Z">
        <w:r w:rsidRPr="00C166B3" w:rsidDel="006A2402">
          <w:rPr>
            <w:rFonts w:ascii="Arial" w:hAnsi="Arial" w:cs="Arial"/>
            <w:sz w:val="24"/>
            <w:szCs w:val="24"/>
            <w:rPrChange w:id="841" w:author="pachalo chizala" w:date="2023-05-07T19:13:00Z">
              <w:rPr/>
            </w:rPrChange>
          </w:rPr>
          <w:delText xml:space="preserve">a. </w:delText>
        </w:r>
      </w:del>
      <w:r w:rsidRPr="00C166B3">
        <w:rPr>
          <w:rFonts w:ascii="Arial" w:hAnsi="Arial" w:cs="Arial"/>
          <w:sz w:val="24"/>
          <w:szCs w:val="24"/>
          <w:rPrChange w:id="842" w:author="pachalo chizala" w:date="2023-05-07T19:13:00Z">
            <w:rPr/>
          </w:rPrChange>
        </w:rPr>
        <w:t xml:space="preserve">Income from household farming or fishing </w:t>
      </w:r>
    </w:p>
    <w:p w14:paraId="3AA8DCC4" w14:textId="111303D3" w:rsidR="00BA1DD3" w:rsidRPr="00C166B3" w:rsidRDefault="00BA1DD3">
      <w:pPr>
        <w:pStyle w:val="ListParagraph"/>
        <w:numPr>
          <w:ilvl w:val="0"/>
          <w:numId w:val="242"/>
        </w:numPr>
        <w:jc w:val="both"/>
        <w:rPr>
          <w:rFonts w:ascii="Arial" w:hAnsi="Arial" w:cs="Arial"/>
          <w:sz w:val="24"/>
          <w:szCs w:val="24"/>
          <w:rPrChange w:id="843" w:author="pachalo chizala" w:date="2023-05-07T19:13:00Z">
            <w:rPr/>
          </w:rPrChange>
        </w:rPr>
        <w:pPrChange w:id="844" w:author="pachalo chizala" w:date="2023-05-07T19:03:00Z">
          <w:pPr>
            <w:jc w:val="both"/>
          </w:pPr>
        </w:pPrChange>
      </w:pPr>
      <w:del w:id="845" w:author="pachalo chizala" w:date="2023-05-07T19:03:00Z">
        <w:r w:rsidRPr="00C166B3" w:rsidDel="006A2402">
          <w:rPr>
            <w:rFonts w:ascii="Arial" w:hAnsi="Arial" w:cs="Arial"/>
            <w:sz w:val="24"/>
            <w:szCs w:val="24"/>
            <w:rPrChange w:id="846" w:author="pachalo chizala" w:date="2023-05-07T19:13:00Z">
              <w:rPr/>
            </w:rPrChange>
          </w:rPr>
          <w:delText xml:space="preserve">b. </w:delText>
        </w:r>
      </w:del>
      <w:r w:rsidRPr="00C166B3">
        <w:rPr>
          <w:rFonts w:ascii="Arial" w:hAnsi="Arial" w:cs="Arial"/>
          <w:sz w:val="24"/>
          <w:szCs w:val="24"/>
          <w:rPrChange w:id="847" w:author="pachalo chizala" w:date="2023-05-07T19:13:00Z">
            <w:rPr/>
          </w:rPrChange>
        </w:rPr>
        <w:t>Income from a household business (other than farming or fishing)</w:t>
      </w:r>
    </w:p>
    <w:p w14:paraId="7B2A20D8" w14:textId="1B752BB7" w:rsidR="00BA1DD3" w:rsidRPr="00C166B3" w:rsidRDefault="00BA1DD3">
      <w:pPr>
        <w:pStyle w:val="ListParagraph"/>
        <w:numPr>
          <w:ilvl w:val="0"/>
          <w:numId w:val="242"/>
        </w:numPr>
        <w:jc w:val="both"/>
        <w:rPr>
          <w:rFonts w:ascii="Arial" w:hAnsi="Arial" w:cs="Arial"/>
          <w:sz w:val="24"/>
          <w:szCs w:val="24"/>
          <w:rPrChange w:id="848" w:author="pachalo chizala" w:date="2023-05-07T19:13:00Z">
            <w:rPr/>
          </w:rPrChange>
        </w:rPr>
        <w:pPrChange w:id="849" w:author="pachalo chizala" w:date="2023-05-07T19:03:00Z">
          <w:pPr>
            <w:jc w:val="both"/>
          </w:pPr>
        </w:pPrChange>
      </w:pPr>
      <w:del w:id="850" w:author="pachalo chizala" w:date="2023-05-07T19:03:00Z">
        <w:r w:rsidRPr="00C166B3" w:rsidDel="006A2402">
          <w:rPr>
            <w:rFonts w:ascii="Arial" w:hAnsi="Arial" w:cs="Arial"/>
            <w:sz w:val="24"/>
            <w:szCs w:val="24"/>
            <w:rPrChange w:id="851" w:author="pachalo chizala" w:date="2023-05-07T19:13:00Z">
              <w:rPr/>
            </w:rPrChange>
          </w:rPr>
          <w:delText xml:space="preserve">c. </w:delText>
        </w:r>
      </w:del>
      <w:r w:rsidRPr="00C166B3">
        <w:rPr>
          <w:rFonts w:ascii="Arial" w:hAnsi="Arial" w:cs="Arial"/>
          <w:sz w:val="24"/>
          <w:szCs w:val="24"/>
          <w:rPrChange w:id="852" w:author="pachalo chizala" w:date="2023-05-07T19:13:00Z">
            <w:rPr/>
          </w:rPrChange>
        </w:rPr>
        <w:t>Income from a paid job (held by a household member or yourself)</w:t>
      </w:r>
    </w:p>
    <w:p w14:paraId="1A3AEFEA" w14:textId="25771643" w:rsidR="00BA1DD3" w:rsidRPr="00C166B3" w:rsidRDefault="00BA1DD3">
      <w:pPr>
        <w:pStyle w:val="ListParagraph"/>
        <w:numPr>
          <w:ilvl w:val="0"/>
          <w:numId w:val="242"/>
        </w:numPr>
        <w:jc w:val="both"/>
        <w:rPr>
          <w:rFonts w:ascii="Arial" w:hAnsi="Arial" w:cs="Arial"/>
          <w:sz w:val="24"/>
          <w:szCs w:val="24"/>
          <w:rPrChange w:id="853" w:author="pachalo chizala" w:date="2023-05-07T19:13:00Z">
            <w:rPr/>
          </w:rPrChange>
        </w:rPr>
        <w:pPrChange w:id="854" w:author="pachalo chizala" w:date="2023-05-07T19:03:00Z">
          <w:pPr>
            <w:jc w:val="both"/>
          </w:pPr>
        </w:pPrChange>
      </w:pPr>
      <w:del w:id="855" w:author="pachalo chizala" w:date="2023-05-07T19:03:00Z">
        <w:r w:rsidRPr="00C166B3" w:rsidDel="006A2402">
          <w:rPr>
            <w:rFonts w:ascii="Arial" w:hAnsi="Arial" w:cs="Arial"/>
            <w:sz w:val="24"/>
            <w:szCs w:val="24"/>
            <w:rPrChange w:id="856" w:author="pachalo chizala" w:date="2023-05-07T19:13:00Z">
              <w:rPr/>
            </w:rPrChange>
          </w:rPr>
          <w:delText xml:space="preserve">d. </w:delText>
        </w:r>
      </w:del>
      <w:r w:rsidRPr="00C166B3">
        <w:rPr>
          <w:rFonts w:ascii="Arial" w:hAnsi="Arial" w:cs="Arial"/>
          <w:sz w:val="24"/>
          <w:szCs w:val="24"/>
          <w:rPrChange w:id="857" w:author="pachalo chizala" w:date="2023-05-07T19:13:00Z">
            <w:rPr/>
          </w:rPrChange>
        </w:rPr>
        <w:t>Foodstuff produced by the household from farming, raising animals or fishing</w:t>
      </w:r>
    </w:p>
    <w:p w14:paraId="621297C8" w14:textId="2ED0F06E" w:rsidR="00BA1DD3" w:rsidRPr="00C166B3" w:rsidRDefault="00BA1DD3">
      <w:pPr>
        <w:pStyle w:val="ListParagraph"/>
        <w:numPr>
          <w:ilvl w:val="0"/>
          <w:numId w:val="242"/>
        </w:numPr>
        <w:jc w:val="both"/>
        <w:rPr>
          <w:rFonts w:ascii="Arial" w:hAnsi="Arial" w:cs="Arial"/>
          <w:sz w:val="24"/>
          <w:szCs w:val="24"/>
          <w:rPrChange w:id="858" w:author="pachalo chizala" w:date="2023-05-07T19:13:00Z">
            <w:rPr/>
          </w:rPrChange>
        </w:rPr>
        <w:pPrChange w:id="859" w:author="pachalo chizala" w:date="2023-05-07T19:03:00Z">
          <w:pPr>
            <w:jc w:val="both"/>
          </w:pPr>
        </w:pPrChange>
      </w:pPr>
      <w:del w:id="860" w:author="pachalo chizala" w:date="2023-05-07T19:03:00Z">
        <w:r w:rsidRPr="00C166B3" w:rsidDel="006A2402">
          <w:rPr>
            <w:rFonts w:ascii="Arial" w:hAnsi="Arial" w:cs="Arial"/>
            <w:sz w:val="24"/>
            <w:szCs w:val="24"/>
            <w:rPrChange w:id="861" w:author="pachalo chizala" w:date="2023-05-07T19:13:00Z">
              <w:rPr/>
            </w:rPrChange>
          </w:rPr>
          <w:lastRenderedPageBreak/>
          <w:delText xml:space="preserve">e. </w:delText>
        </w:r>
      </w:del>
      <w:r w:rsidRPr="00C166B3">
        <w:rPr>
          <w:rFonts w:ascii="Arial" w:hAnsi="Arial" w:cs="Arial"/>
          <w:sz w:val="24"/>
          <w:szCs w:val="24"/>
          <w:rPrChange w:id="862" w:author="pachalo chizala" w:date="2023-05-07T19:13:00Z">
            <w:rPr/>
          </w:rPrChange>
        </w:rPr>
        <w:t>Money or support from people living abroad</w:t>
      </w:r>
    </w:p>
    <w:p w14:paraId="7E55C133" w14:textId="22468749" w:rsidR="00BA1DD3" w:rsidRPr="00C166B3" w:rsidRDefault="00BA1DD3">
      <w:pPr>
        <w:pStyle w:val="ListParagraph"/>
        <w:numPr>
          <w:ilvl w:val="0"/>
          <w:numId w:val="242"/>
        </w:numPr>
        <w:jc w:val="both"/>
        <w:rPr>
          <w:rFonts w:ascii="Arial" w:hAnsi="Arial" w:cs="Arial"/>
          <w:sz w:val="24"/>
          <w:szCs w:val="24"/>
          <w:rPrChange w:id="863" w:author="pachalo chizala" w:date="2023-05-07T19:13:00Z">
            <w:rPr/>
          </w:rPrChange>
        </w:rPr>
        <w:pPrChange w:id="864" w:author="pachalo chizala" w:date="2023-05-07T19:03:00Z">
          <w:pPr>
            <w:jc w:val="both"/>
          </w:pPr>
        </w:pPrChange>
      </w:pPr>
      <w:del w:id="865" w:author="pachalo chizala" w:date="2023-05-07T19:03:00Z">
        <w:r w:rsidRPr="00C166B3" w:rsidDel="006A2402">
          <w:rPr>
            <w:rFonts w:ascii="Arial" w:hAnsi="Arial" w:cs="Arial"/>
            <w:sz w:val="24"/>
            <w:szCs w:val="24"/>
            <w:rPrChange w:id="866" w:author="pachalo chizala" w:date="2023-05-07T19:13:00Z">
              <w:rPr/>
            </w:rPrChange>
          </w:rPr>
          <w:delText xml:space="preserve">f. </w:delText>
        </w:r>
      </w:del>
      <w:r w:rsidRPr="00C166B3">
        <w:rPr>
          <w:rFonts w:ascii="Arial" w:hAnsi="Arial" w:cs="Arial"/>
          <w:sz w:val="24"/>
          <w:szCs w:val="24"/>
          <w:rPrChange w:id="867" w:author="pachalo chizala" w:date="2023-05-07T19:13:00Z">
            <w:rPr/>
          </w:rPrChange>
        </w:rPr>
        <w:t>Support from other households in the country</w:t>
      </w:r>
    </w:p>
    <w:p w14:paraId="3AE1B0CC" w14:textId="43145169" w:rsidR="00BA1DD3" w:rsidRPr="00C166B3" w:rsidRDefault="00BA1DD3">
      <w:pPr>
        <w:pStyle w:val="ListParagraph"/>
        <w:numPr>
          <w:ilvl w:val="0"/>
          <w:numId w:val="242"/>
        </w:numPr>
        <w:jc w:val="both"/>
        <w:rPr>
          <w:rFonts w:ascii="Arial" w:hAnsi="Arial" w:cs="Arial"/>
          <w:sz w:val="24"/>
          <w:szCs w:val="24"/>
          <w:rPrChange w:id="868" w:author="pachalo chizala" w:date="2023-05-07T19:13:00Z">
            <w:rPr/>
          </w:rPrChange>
        </w:rPr>
        <w:pPrChange w:id="869" w:author="pachalo chizala" w:date="2023-05-07T19:03:00Z">
          <w:pPr>
            <w:jc w:val="both"/>
          </w:pPr>
        </w:pPrChange>
      </w:pPr>
      <w:del w:id="870" w:author="pachalo chizala" w:date="2023-05-07T19:03:00Z">
        <w:r w:rsidRPr="00C166B3" w:rsidDel="006A2402">
          <w:rPr>
            <w:rFonts w:ascii="Arial" w:hAnsi="Arial" w:cs="Arial"/>
            <w:sz w:val="24"/>
            <w:szCs w:val="24"/>
            <w:rPrChange w:id="871" w:author="pachalo chizala" w:date="2023-05-07T19:13:00Z">
              <w:rPr/>
            </w:rPrChange>
          </w:rPr>
          <w:delText xml:space="preserve">g. </w:delText>
        </w:r>
      </w:del>
      <w:r w:rsidRPr="00C166B3">
        <w:rPr>
          <w:rFonts w:ascii="Arial" w:hAnsi="Arial" w:cs="Arial"/>
          <w:sz w:val="24"/>
          <w:szCs w:val="24"/>
          <w:rPrChange w:id="872" w:author="pachalo chizala" w:date="2023-05-07T19:13:00Z">
            <w:rPr/>
          </w:rPrChange>
        </w:rPr>
        <w:t>Income from properties, investments or savings</w:t>
      </w:r>
    </w:p>
    <w:p w14:paraId="7F4851E8" w14:textId="79478F74" w:rsidR="00BA1DD3" w:rsidRPr="00C166B3" w:rsidRDefault="00BA1DD3">
      <w:pPr>
        <w:pStyle w:val="ListParagraph"/>
        <w:numPr>
          <w:ilvl w:val="0"/>
          <w:numId w:val="242"/>
        </w:numPr>
        <w:jc w:val="both"/>
        <w:rPr>
          <w:rFonts w:ascii="Arial" w:hAnsi="Arial" w:cs="Arial"/>
          <w:sz w:val="24"/>
          <w:szCs w:val="24"/>
          <w:rPrChange w:id="873" w:author="pachalo chizala" w:date="2023-05-07T19:13:00Z">
            <w:rPr/>
          </w:rPrChange>
        </w:rPr>
        <w:pPrChange w:id="874" w:author="pachalo chizala" w:date="2023-05-07T19:03:00Z">
          <w:pPr>
            <w:jc w:val="both"/>
          </w:pPr>
        </w:pPrChange>
      </w:pPr>
      <w:del w:id="875" w:author="pachalo chizala" w:date="2023-05-07T19:03:00Z">
        <w:r w:rsidRPr="00C166B3" w:rsidDel="006A2402">
          <w:rPr>
            <w:rFonts w:ascii="Arial" w:hAnsi="Arial" w:cs="Arial"/>
            <w:sz w:val="24"/>
            <w:szCs w:val="24"/>
            <w:rPrChange w:id="876" w:author="pachalo chizala" w:date="2023-05-07T19:13:00Z">
              <w:rPr/>
            </w:rPrChange>
          </w:rPr>
          <w:delText xml:space="preserve">h. </w:delText>
        </w:r>
      </w:del>
      <w:r w:rsidRPr="00C166B3">
        <w:rPr>
          <w:rFonts w:ascii="Arial" w:hAnsi="Arial" w:cs="Arial"/>
          <w:sz w:val="24"/>
          <w:szCs w:val="24"/>
          <w:rPrChange w:id="877" w:author="pachalo chizala" w:date="2023-05-07T19:13:00Z">
            <w:rPr/>
          </w:rPrChange>
        </w:rPr>
        <w:t>Private or state pension or other Government support</w:t>
      </w:r>
    </w:p>
    <w:p w14:paraId="147B1C48" w14:textId="3982A069" w:rsidR="00BA1DD3" w:rsidRPr="00C166B3" w:rsidRDefault="00BA1DD3">
      <w:pPr>
        <w:pStyle w:val="ListParagraph"/>
        <w:numPr>
          <w:ilvl w:val="0"/>
          <w:numId w:val="242"/>
        </w:numPr>
        <w:jc w:val="both"/>
        <w:rPr>
          <w:rFonts w:ascii="Arial" w:hAnsi="Arial" w:cs="Arial"/>
          <w:sz w:val="24"/>
          <w:szCs w:val="24"/>
          <w:rPrChange w:id="878" w:author="pachalo chizala" w:date="2023-05-07T19:13:00Z">
            <w:rPr/>
          </w:rPrChange>
        </w:rPr>
        <w:pPrChange w:id="879" w:author="pachalo chizala" w:date="2023-05-07T19:03:00Z">
          <w:pPr>
            <w:jc w:val="both"/>
          </w:pPr>
        </w:pPrChange>
      </w:pPr>
      <w:del w:id="880" w:author="pachalo chizala" w:date="2023-05-07T19:03:00Z">
        <w:r w:rsidRPr="00C166B3" w:rsidDel="006A2402">
          <w:rPr>
            <w:rFonts w:ascii="Arial" w:hAnsi="Arial" w:cs="Arial"/>
            <w:sz w:val="24"/>
            <w:szCs w:val="24"/>
            <w:rPrChange w:id="881" w:author="pachalo chizala" w:date="2023-05-07T19:13:00Z">
              <w:rPr/>
            </w:rPrChange>
          </w:rPr>
          <w:delText xml:space="preserve">i. </w:delText>
        </w:r>
      </w:del>
      <w:r w:rsidRPr="00C166B3">
        <w:rPr>
          <w:rFonts w:ascii="Arial" w:hAnsi="Arial" w:cs="Arial"/>
          <w:sz w:val="24"/>
          <w:szCs w:val="24"/>
          <w:rPrChange w:id="882" w:author="pachalo chizala" w:date="2023-05-07T19:13:00Z">
            <w:rPr/>
          </w:rPrChange>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453CD445" w:rsidR="00BA1DD3" w:rsidRPr="00C166B3" w:rsidRDefault="00BA1DD3">
      <w:pPr>
        <w:pStyle w:val="ListParagraph"/>
        <w:numPr>
          <w:ilvl w:val="1"/>
          <w:numId w:val="243"/>
        </w:numPr>
        <w:ind w:left="1069"/>
        <w:jc w:val="both"/>
        <w:rPr>
          <w:rFonts w:ascii="Arial" w:hAnsi="Arial" w:cs="Arial"/>
          <w:color w:val="000000"/>
          <w:sz w:val="24"/>
          <w:szCs w:val="24"/>
          <w:rPrChange w:id="883" w:author="pachalo chizala" w:date="2023-05-07T19:13:00Z">
            <w:rPr/>
          </w:rPrChange>
        </w:rPr>
        <w:pPrChange w:id="884" w:author="pachalo chizala" w:date="2023-05-07T19:05:00Z">
          <w:pPr>
            <w:jc w:val="both"/>
          </w:pPr>
        </w:pPrChange>
      </w:pPr>
      <w:del w:id="885" w:author="pachalo chizala" w:date="2023-05-07T19:04:00Z">
        <w:r w:rsidRPr="00C166B3" w:rsidDel="006A2402">
          <w:rPr>
            <w:rFonts w:ascii="Arial" w:hAnsi="Arial" w:cs="Arial"/>
            <w:color w:val="000000"/>
            <w:sz w:val="24"/>
            <w:szCs w:val="24"/>
            <w:rPrChange w:id="886" w:author="pachalo chizala" w:date="2023-05-07T19:13:00Z">
              <w:rPr/>
            </w:rPrChange>
          </w:rPr>
          <w:delText xml:space="preserve">a. </w:delText>
        </w:r>
      </w:del>
      <w:r w:rsidRPr="00C166B3">
        <w:rPr>
          <w:rFonts w:ascii="Arial" w:hAnsi="Arial" w:cs="Arial"/>
          <w:color w:val="000000"/>
          <w:sz w:val="24"/>
          <w:szCs w:val="24"/>
          <w:rPrChange w:id="887" w:author="pachalo chizala" w:date="2023-05-07T19:13:00Z">
            <w:rPr/>
          </w:rPrChange>
        </w:rPr>
        <w:t xml:space="preserve">Income from household farming or fishing </w:t>
      </w:r>
    </w:p>
    <w:p w14:paraId="398B31A5" w14:textId="2D51FB41" w:rsidR="00BA1DD3" w:rsidRPr="00C166B3" w:rsidRDefault="00BA1DD3">
      <w:pPr>
        <w:pStyle w:val="ListParagraph"/>
        <w:numPr>
          <w:ilvl w:val="1"/>
          <w:numId w:val="243"/>
        </w:numPr>
        <w:ind w:left="1069"/>
        <w:jc w:val="both"/>
        <w:rPr>
          <w:rFonts w:ascii="Arial" w:hAnsi="Arial" w:cs="Arial"/>
          <w:color w:val="000000"/>
          <w:sz w:val="24"/>
          <w:szCs w:val="24"/>
          <w:rPrChange w:id="888" w:author="pachalo chizala" w:date="2023-05-07T19:13:00Z">
            <w:rPr/>
          </w:rPrChange>
        </w:rPr>
        <w:pPrChange w:id="889" w:author="pachalo chizala" w:date="2023-05-07T19:05:00Z">
          <w:pPr>
            <w:jc w:val="both"/>
          </w:pPr>
        </w:pPrChange>
      </w:pPr>
      <w:del w:id="890" w:author="pachalo chizala" w:date="2023-05-07T19:04:00Z">
        <w:r w:rsidRPr="00C166B3" w:rsidDel="006A2402">
          <w:rPr>
            <w:rFonts w:ascii="Arial" w:hAnsi="Arial" w:cs="Arial"/>
            <w:color w:val="000000"/>
            <w:sz w:val="24"/>
            <w:szCs w:val="24"/>
            <w:rPrChange w:id="891" w:author="pachalo chizala" w:date="2023-05-07T19:13:00Z">
              <w:rPr/>
            </w:rPrChange>
          </w:rPr>
          <w:delText xml:space="preserve">b. </w:delText>
        </w:r>
      </w:del>
      <w:r w:rsidRPr="00C166B3">
        <w:rPr>
          <w:rFonts w:ascii="Arial" w:hAnsi="Arial" w:cs="Arial"/>
          <w:color w:val="000000"/>
          <w:sz w:val="24"/>
          <w:szCs w:val="24"/>
          <w:rPrChange w:id="892" w:author="pachalo chizala" w:date="2023-05-07T19:13:00Z">
            <w:rPr/>
          </w:rPrChange>
        </w:rPr>
        <w:t>Income from a household business (other than farming or fishing)</w:t>
      </w:r>
    </w:p>
    <w:p w14:paraId="2BFC5757" w14:textId="54215D5F" w:rsidR="00BA1DD3" w:rsidRPr="00C166B3" w:rsidRDefault="00BA1DD3">
      <w:pPr>
        <w:pStyle w:val="ListParagraph"/>
        <w:numPr>
          <w:ilvl w:val="1"/>
          <w:numId w:val="243"/>
        </w:numPr>
        <w:ind w:left="1069"/>
        <w:jc w:val="both"/>
        <w:rPr>
          <w:rFonts w:ascii="Arial" w:hAnsi="Arial" w:cs="Arial"/>
          <w:color w:val="000000"/>
          <w:sz w:val="24"/>
          <w:szCs w:val="24"/>
          <w:rPrChange w:id="893" w:author="pachalo chizala" w:date="2023-05-07T19:13:00Z">
            <w:rPr/>
          </w:rPrChange>
        </w:rPr>
        <w:pPrChange w:id="894" w:author="pachalo chizala" w:date="2023-05-07T19:05:00Z">
          <w:pPr>
            <w:jc w:val="both"/>
          </w:pPr>
        </w:pPrChange>
      </w:pPr>
      <w:del w:id="895" w:author="pachalo chizala" w:date="2023-05-07T19:04:00Z">
        <w:r w:rsidRPr="00C166B3" w:rsidDel="006A2402">
          <w:rPr>
            <w:rFonts w:ascii="Arial" w:hAnsi="Arial" w:cs="Arial"/>
            <w:color w:val="000000"/>
            <w:sz w:val="24"/>
            <w:szCs w:val="24"/>
            <w:rPrChange w:id="896" w:author="pachalo chizala" w:date="2023-05-07T19:13:00Z">
              <w:rPr/>
            </w:rPrChange>
          </w:rPr>
          <w:delText xml:space="preserve">c. </w:delText>
        </w:r>
      </w:del>
      <w:r w:rsidRPr="00C166B3">
        <w:rPr>
          <w:rFonts w:ascii="Arial" w:hAnsi="Arial" w:cs="Arial"/>
          <w:color w:val="000000"/>
          <w:sz w:val="24"/>
          <w:szCs w:val="24"/>
          <w:rPrChange w:id="897" w:author="pachalo chizala" w:date="2023-05-07T19:13:00Z">
            <w:rPr/>
          </w:rPrChange>
        </w:rPr>
        <w:t>Income from a paid job (held by a household member or yourself)</w:t>
      </w:r>
    </w:p>
    <w:p w14:paraId="0AAF7AA0" w14:textId="29D9819D" w:rsidR="00BA1DD3" w:rsidRPr="00C166B3" w:rsidRDefault="00BA1DD3">
      <w:pPr>
        <w:pStyle w:val="ListParagraph"/>
        <w:numPr>
          <w:ilvl w:val="1"/>
          <w:numId w:val="243"/>
        </w:numPr>
        <w:ind w:left="1069"/>
        <w:jc w:val="both"/>
        <w:rPr>
          <w:rFonts w:ascii="Arial" w:hAnsi="Arial" w:cs="Arial"/>
          <w:color w:val="000000"/>
          <w:sz w:val="24"/>
          <w:szCs w:val="24"/>
          <w:rPrChange w:id="898" w:author="pachalo chizala" w:date="2023-05-07T19:13:00Z">
            <w:rPr/>
          </w:rPrChange>
        </w:rPr>
        <w:pPrChange w:id="899" w:author="pachalo chizala" w:date="2023-05-07T19:05:00Z">
          <w:pPr>
            <w:jc w:val="both"/>
          </w:pPr>
        </w:pPrChange>
      </w:pPr>
      <w:del w:id="900" w:author="pachalo chizala" w:date="2023-05-07T19:04:00Z">
        <w:r w:rsidRPr="00C166B3" w:rsidDel="006A2402">
          <w:rPr>
            <w:rFonts w:ascii="Arial" w:hAnsi="Arial" w:cs="Arial"/>
            <w:color w:val="000000"/>
            <w:sz w:val="24"/>
            <w:szCs w:val="24"/>
            <w:rPrChange w:id="901" w:author="pachalo chizala" w:date="2023-05-07T19:13:00Z">
              <w:rPr/>
            </w:rPrChange>
          </w:rPr>
          <w:delText xml:space="preserve">d. </w:delText>
        </w:r>
      </w:del>
      <w:r w:rsidRPr="00C166B3">
        <w:rPr>
          <w:rFonts w:ascii="Arial" w:hAnsi="Arial" w:cs="Arial"/>
          <w:color w:val="000000"/>
          <w:sz w:val="24"/>
          <w:szCs w:val="24"/>
          <w:rPrChange w:id="902" w:author="pachalo chizala" w:date="2023-05-07T19:13:00Z">
            <w:rPr/>
          </w:rPrChange>
        </w:rPr>
        <w:t>Foodstuff produced by the household from farming, raising animals or fishing</w:t>
      </w:r>
    </w:p>
    <w:p w14:paraId="090013AF" w14:textId="1F643B04" w:rsidR="00BA1DD3" w:rsidRPr="00C166B3" w:rsidRDefault="00BA1DD3">
      <w:pPr>
        <w:pStyle w:val="ListParagraph"/>
        <w:numPr>
          <w:ilvl w:val="1"/>
          <w:numId w:val="243"/>
        </w:numPr>
        <w:ind w:left="1069"/>
        <w:jc w:val="both"/>
        <w:rPr>
          <w:rFonts w:ascii="Arial" w:hAnsi="Arial" w:cs="Arial"/>
          <w:color w:val="000000"/>
          <w:sz w:val="24"/>
          <w:szCs w:val="24"/>
          <w:rPrChange w:id="903" w:author="pachalo chizala" w:date="2023-05-07T19:13:00Z">
            <w:rPr/>
          </w:rPrChange>
        </w:rPr>
        <w:pPrChange w:id="904" w:author="pachalo chizala" w:date="2023-05-07T19:05:00Z">
          <w:pPr>
            <w:jc w:val="both"/>
          </w:pPr>
        </w:pPrChange>
      </w:pPr>
      <w:del w:id="905" w:author="pachalo chizala" w:date="2023-05-07T19:04:00Z">
        <w:r w:rsidRPr="00C166B3" w:rsidDel="006A2402">
          <w:rPr>
            <w:rFonts w:ascii="Arial" w:hAnsi="Arial" w:cs="Arial"/>
            <w:color w:val="000000"/>
            <w:sz w:val="24"/>
            <w:szCs w:val="24"/>
            <w:rPrChange w:id="906" w:author="pachalo chizala" w:date="2023-05-07T19:13:00Z">
              <w:rPr/>
            </w:rPrChange>
          </w:rPr>
          <w:delText xml:space="preserve">e. </w:delText>
        </w:r>
      </w:del>
      <w:r w:rsidRPr="00C166B3">
        <w:rPr>
          <w:rFonts w:ascii="Arial" w:hAnsi="Arial" w:cs="Arial"/>
          <w:color w:val="000000"/>
          <w:sz w:val="24"/>
          <w:szCs w:val="24"/>
          <w:rPrChange w:id="907" w:author="pachalo chizala" w:date="2023-05-07T19:13:00Z">
            <w:rPr/>
          </w:rPrChange>
        </w:rPr>
        <w:t>Money or support from people living abroad</w:t>
      </w:r>
    </w:p>
    <w:p w14:paraId="62FFE5F5" w14:textId="2D51F34C" w:rsidR="00BA1DD3" w:rsidRPr="00C166B3" w:rsidRDefault="00BA1DD3">
      <w:pPr>
        <w:pStyle w:val="ListParagraph"/>
        <w:numPr>
          <w:ilvl w:val="1"/>
          <w:numId w:val="243"/>
        </w:numPr>
        <w:ind w:left="1069"/>
        <w:jc w:val="both"/>
        <w:rPr>
          <w:rFonts w:ascii="Arial" w:hAnsi="Arial" w:cs="Arial"/>
          <w:color w:val="000000"/>
          <w:sz w:val="24"/>
          <w:szCs w:val="24"/>
          <w:rPrChange w:id="908" w:author="pachalo chizala" w:date="2023-05-07T19:13:00Z">
            <w:rPr/>
          </w:rPrChange>
        </w:rPr>
        <w:pPrChange w:id="909" w:author="pachalo chizala" w:date="2023-05-07T19:05:00Z">
          <w:pPr>
            <w:jc w:val="both"/>
          </w:pPr>
        </w:pPrChange>
      </w:pPr>
      <w:del w:id="910" w:author="pachalo chizala" w:date="2023-05-07T19:04:00Z">
        <w:r w:rsidRPr="00C166B3" w:rsidDel="006A2402">
          <w:rPr>
            <w:rFonts w:ascii="Arial" w:hAnsi="Arial" w:cs="Arial"/>
            <w:color w:val="000000"/>
            <w:sz w:val="24"/>
            <w:szCs w:val="24"/>
            <w:rPrChange w:id="911" w:author="pachalo chizala" w:date="2023-05-07T19:13:00Z">
              <w:rPr/>
            </w:rPrChange>
          </w:rPr>
          <w:delText xml:space="preserve">f. </w:delText>
        </w:r>
      </w:del>
      <w:r w:rsidRPr="00C166B3">
        <w:rPr>
          <w:rFonts w:ascii="Arial" w:hAnsi="Arial" w:cs="Arial"/>
          <w:color w:val="000000"/>
          <w:sz w:val="24"/>
          <w:szCs w:val="24"/>
          <w:rPrChange w:id="912" w:author="pachalo chizala" w:date="2023-05-07T19:13:00Z">
            <w:rPr/>
          </w:rPrChange>
        </w:rPr>
        <w:t>Support from other households in the country</w:t>
      </w:r>
    </w:p>
    <w:p w14:paraId="0E25C97D" w14:textId="539429C7" w:rsidR="00BA1DD3" w:rsidRPr="00C166B3" w:rsidRDefault="00BA1DD3">
      <w:pPr>
        <w:pStyle w:val="ListParagraph"/>
        <w:numPr>
          <w:ilvl w:val="1"/>
          <w:numId w:val="243"/>
        </w:numPr>
        <w:ind w:left="1069"/>
        <w:jc w:val="both"/>
        <w:rPr>
          <w:rFonts w:ascii="Arial" w:hAnsi="Arial" w:cs="Arial"/>
          <w:color w:val="000000"/>
          <w:sz w:val="24"/>
          <w:szCs w:val="24"/>
          <w:rPrChange w:id="913" w:author="pachalo chizala" w:date="2023-05-07T19:13:00Z">
            <w:rPr/>
          </w:rPrChange>
        </w:rPr>
        <w:pPrChange w:id="914" w:author="pachalo chizala" w:date="2023-05-07T19:05:00Z">
          <w:pPr>
            <w:jc w:val="both"/>
          </w:pPr>
        </w:pPrChange>
      </w:pPr>
      <w:del w:id="915" w:author="pachalo chizala" w:date="2023-05-07T19:04:00Z">
        <w:r w:rsidRPr="00C166B3" w:rsidDel="006A2402">
          <w:rPr>
            <w:rFonts w:ascii="Arial" w:hAnsi="Arial" w:cs="Arial"/>
            <w:color w:val="000000"/>
            <w:sz w:val="24"/>
            <w:szCs w:val="24"/>
            <w:rPrChange w:id="916" w:author="pachalo chizala" w:date="2023-05-07T19:13:00Z">
              <w:rPr/>
            </w:rPrChange>
          </w:rPr>
          <w:delText xml:space="preserve">g. </w:delText>
        </w:r>
      </w:del>
      <w:r w:rsidRPr="00C166B3">
        <w:rPr>
          <w:rFonts w:ascii="Arial" w:hAnsi="Arial" w:cs="Arial"/>
          <w:color w:val="000000"/>
          <w:sz w:val="24"/>
          <w:szCs w:val="24"/>
          <w:rPrChange w:id="917" w:author="pachalo chizala" w:date="2023-05-07T19:13:00Z">
            <w:rPr/>
          </w:rPrChange>
        </w:rPr>
        <w:t>Income from properties, investments or savings</w:t>
      </w:r>
    </w:p>
    <w:p w14:paraId="5AAF7FF3" w14:textId="60D1897B" w:rsidR="00BA1DD3" w:rsidRPr="00C166B3" w:rsidDel="006A2402" w:rsidRDefault="00BA1DD3">
      <w:pPr>
        <w:pStyle w:val="ListParagraph"/>
        <w:numPr>
          <w:ilvl w:val="1"/>
          <w:numId w:val="243"/>
        </w:numPr>
        <w:ind w:left="1069"/>
        <w:jc w:val="both"/>
        <w:rPr>
          <w:del w:id="918" w:author="pachalo chizala" w:date="2023-05-07T19:04:00Z"/>
          <w:rFonts w:ascii="Arial" w:hAnsi="Arial" w:cs="Arial"/>
          <w:color w:val="000000"/>
          <w:sz w:val="24"/>
          <w:szCs w:val="24"/>
        </w:rPr>
        <w:pPrChange w:id="919" w:author="pachalo chizala" w:date="2023-05-07T19:05:00Z">
          <w:pPr>
            <w:pStyle w:val="ListParagraph"/>
            <w:numPr>
              <w:ilvl w:val="1"/>
              <w:numId w:val="243"/>
            </w:numPr>
            <w:ind w:left="1440" w:hanging="360"/>
            <w:jc w:val="both"/>
          </w:pPr>
        </w:pPrChange>
      </w:pPr>
      <w:del w:id="920" w:author="pachalo chizala" w:date="2023-05-07T19:04:00Z">
        <w:r w:rsidRPr="00C166B3" w:rsidDel="006A2402">
          <w:rPr>
            <w:rFonts w:ascii="Arial" w:hAnsi="Arial" w:cs="Arial"/>
            <w:color w:val="000000"/>
            <w:sz w:val="24"/>
            <w:szCs w:val="24"/>
            <w:rPrChange w:id="921" w:author="pachalo chizala" w:date="2023-05-07T19:13:00Z">
              <w:rPr/>
            </w:rPrChange>
          </w:rPr>
          <w:delText xml:space="preserve">h. </w:delText>
        </w:r>
      </w:del>
      <w:r w:rsidRPr="00C166B3">
        <w:rPr>
          <w:rFonts w:ascii="Arial" w:hAnsi="Arial" w:cs="Arial"/>
          <w:color w:val="000000"/>
          <w:sz w:val="24"/>
          <w:szCs w:val="24"/>
          <w:rPrChange w:id="922" w:author="pachalo chizala" w:date="2023-05-07T19:13:00Z">
            <w:rPr/>
          </w:rPrChange>
        </w:rPr>
        <w:t>Private or state pension or other Government support</w:t>
      </w:r>
    </w:p>
    <w:p w14:paraId="728624C9" w14:textId="77777777" w:rsidR="006A2402" w:rsidRPr="00C166B3" w:rsidRDefault="006A2402">
      <w:pPr>
        <w:pStyle w:val="ListParagraph"/>
        <w:numPr>
          <w:ilvl w:val="1"/>
          <w:numId w:val="243"/>
        </w:numPr>
        <w:ind w:left="1069"/>
        <w:jc w:val="both"/>
        <w:rPr>
          <w:ins w:id="923" w:author="pachalo chizala" w:date="2023-05-07T19:04:00Z"/>
          <w:rFonts w:ascii="Arial" w:hAnsi="Arial" w:cs="Arial"/>
          <w:color w:val="000000"/>
          <w:sz w:val="24"/>
          <w:szCs w:val="24"/>
          <w:rPrChange w:id="924" w:author="pachalo chizala" w:date="2023-05-07T19:13:00Z">
            <w:rPr>
              <w:ins w:id="925" w:author="pachalo chizala" w:date="2023-05-07T19:04:00Z"/>
            </w:rPr>
          </w:rPrChange>
        </w:rPr>
        <w:pPrChange w:id="926" w:author="pachalo chizala" w:date="2023-05-07T19:05:00Z">
          <w:pPr>
            <w:jc w:val="both"/>
          </w:pPr>
        </w:pPrChange>
      </w:pPr>
    </w:p>
    <w:p w14:paraId="19CC6851" w14:textId="17A39C29" w:rsidR="00BA1DD3" w:rsidRPr="00C166B3" w:rsidRDefault="00BA1DD3">
      <w:pPr>
        <w:pStyle w:val="ListParagraph"/>
        <w:numPr>
          <w:ilvl w:val="1"/>
          <w:numId w:val="243"/>
        </w:numPr>
        <w:ind w:left="1069"/>
        <w:jc w:val="both"/>
        <w:rPr>
          <w:rFonts w:ascii="Arial" w:hAnsi="Arial" w:cs="Arial"/>
          <w:color w:val="000000"/>
          <w:sz w:val="24"/>
          <w:szCs w:val="24"/>
          <w:rPrChange w:id="927" w:author="pachalo chizala" w:date="2023-05-07T19:13:00Z">
            <w:rPr/>
          </w:rPrChange>
        </w:rPr>
        <w:pPrChange w:id="928" w:author="pachalo chizala" w:date="2023-05-07T19:05:00Z">
          <w:pPr>
            <w:jc w:val="both"/>
          </w:pPr>
        </w:pPrChange>
      </w:pPr>
      <w:del w:id="929" w:author="pachalo chizala" w:date="2023-05-07T19:04:00Z">
        <w:r w:rsidRPr="00C166B3" w:rsidDel="006A2402">
          <w:rPr>
            <w:rFonts w:ascii="Arial" w:hAnsi="Arial" w:cs="Arial"/>
            <w:color w:val="000000"/>
            <w:sz w:val="24"/>
            <w:szCs w:val="24"/>
            <w:rPrChange w:id="930" w:author="pachalo chizala" w:date="2023-05-07T19:13:00Z">
              <w:rPr/>
            </w:rPrChange>
          </w:rPr>
          <w:delText xml:space="preserve">i. </w:delText>
        </w:r>
      </w:del>
      <w:r w:rsidRPr="00C166B3">
        <w:rPr>
          <w:rFonts w:ascii="Arial" w:hAnsi="Arial" w:cs="Arial"/>
          <w:color w:val="000000"/>
          <w:sz w:val="24"/>
          <w:szCs w:val="24"/>
          <w:rPrChange w:id="931" w:author="pachalo chizala" w:date="2023-05-07T19:13:00Z">
            <w:rPr/>
          </w:rPrChange>
        </w:rPr>
        <w:t xml:space="preserve">Charity from NGOs or other charitable </w:t>
      </w:r>
      <w:proofErr w:type="spellStart"/>
      <w:r w:rsidRPr="00C166B3">
        <w:rPr>
          <w:rFonts w:ascii="Arial" w:hAnsi="Arial" w:cs="Arial"/>
          <w:color w:val="000000"/>
          <w:sz w:val="24"/>
          <w:szCs w:val="24"/>
          <w:rPrChange w:id="932" w:author="pachalo chizala" w:date="2023-05-07T19:13:00Z">
            <w:rPr/>
          </w:rPrChange>
        </w:rPr>
        <w:t>organisations</w:t>
      </w:r>
      <w:proofErr w:type="spellEnd"/>
    </w:p>
    <w:p w14:paraId="51CAB980" w14:textId="77777777" w:rsidR="00BA1DD3" w:rsidRPr="00C166B3" w:rsidRDefault="00BA1DD3">
      <w:pPr>
        <w:ind w:left="709"/>
        <w:jc w:val="both"/>
        <w:rPr>
          <w:rFonts w:ascii="Arial" w:hAnsi="Arial" w:cs="Arial"/>
          <w:color w:val="000000"/>
          <w:sz w:val="24"/>
          <w:szCs w:val="24"/>
          <w:rPrChange w:id="933" w:author="pachalo chizala" w:date="2023-05-07T19:13:00Z">
            <w:rPr/>
          </w:rPrChange>
        </w:rPr>
        <w:pPrChange w:id="934" w:author="pachalo chizala" w:date="2023-05-07T19:05:00Z">
          <w:pPr>
            <w:jc w:val="both"/>
          </w:pPr>
        </w:pPrChange>
      </w:pPr>
      <w:r w:rsidRPr="00C166B3">
        <w:rPr>
          <w:rFonts w:ascii="Arial" w:hAnsi="Arial" w:cs="Arial"/>
          <w:color w:val="000000"/>
          <w:sz w:val="24"/>
          <w:szCs w:val="24"/>
          <w:rPrChange w:id="935" w:author="pachalo chizala" w:date="2023-05-07T19:13:00Z">
            <w:rPr/>
          </w:rPrChange>
        </w:rPr>
        <w:t>DO NOT READ</w:t>
      </w:r>
    </w:p>
    <w:p w14:paraId="693B47AD" w14:textId="38A082C6" w:rsidR="00BA1DD3" w:rsidRPr="00C166B3" w:rsidRDefault="00BA1DD3">
      <w:pPr>
        <w:pStyle w:val="ListParagraph"/>
        <w:numPr>
          <w:ilvl w:val="1"/>
          <w:numId w:val="243"/>
        </w:numPr>
        <w:ind w:left="1069"/>
        <w:jc w:val="both"/>
        <w:rPr>
          <w:rFonts w:ascii="Arial" w:hAnsi="Arial" w:cs="Arial"/>
          <w:color w:val="000000"/>
          <w:sz w:val="24"/>
          <w:szCs w:val="24"/>
          <w:rPrChange w:id="936" w:author="pachalo chizala" w:date="2023-05-07T19:13:00Z">
            <w:rPr/>
          </w:rPrChange>
        </w:rPr>
        <w:pPrChange w:id="937" w:author="pachalo chizala" w:date="2023-05-07T19:05:00Z">
          <w:pPr>
            <w:jc w:val="both"/>
          </w:pPr>
        </w:pPrChange>
      </w:pPr>
      <w:del w:id="938" w:author="pachalo chizala" w:date="2023-05-07T19:04:00Z">
        <w:r w:rsidRPr="00C166B3" w:rsidDel="006A2402">
          <w:rPr>
            <w:rFonts w:ascii="Arial" w:hAnsi="Arial" w:cs="Arial"/>
            <w:color w:val="000000"/>
            <w:sz w:val="24"/>
            <w:szCs w:val="24"/>
            <w:rPrChange w:id="939" w:author="pachalo chizala" w:date="2023-05-07T19:13:00Z">
              <w:rPr/>
            </w:rPrChange>
          </w:rPr>
          <w:delText xml:space="preserve">j. </w:delText>
        </w:r>
      </w:del>
      <w:r w:rsidRPr="00C166B3">
        <w:rPr>
          <w:rFonts w:ascii="Arial" w:hAnsi="Arial" w:cs="Arial"/>
          <w:color w:val="000000"/>
          <w:sz w:val="24"/>
          <w:szCs w:val="24"/>
          <w:rPrChange w:id="940" w:author="pachalo chizala" w:date="2023-05-07T19:13:00Z">
            <w:rPr/>
          </w:rPrChange>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0CF61A91" w:rsidR="00F77A64" w:rsidRPr="00C166B3" w:rsidRDefault="00BA1DD3" w:rsidP="00B45E9F">
      <w:pPr>
        <w:jc w:val="both"/>
        <w:rPr>
          <w:rFonts w:ascii="Arial" w:hAnsi="Arial" w:cs="Arial"/>
          <w:color w:val="000000"/>
        </w:rPr>
      </w:pPr>
      <w:r w:rsidRPr="00C166B3">
        <w:rPr>
          <w:rFonts w:ascii="Arial" w:hAnsi="Arial" w:cs="Arial"/>
          <w:color w:val="000000"/>
          <w:sz w:val="24"/>
          <w:szCs w:val="24"/>
          <w:lang w:val="en-US"/>
        </w:rPr>
        <w:t xml:space="preserve">Select “Yes” if the reference person was involved in making decisions about </w:t>
      </w:r>
      <w:ins w:id="941" w:author="USER" w:date="2023-08-08T11:17:00Z">
        <w:r w:rsidR="009C2DFD" w:rsidRPr="00C166B3">
          <w:rPr>
            <w:rFonts w:ascii="Arial" w:hAnsi="Arial" w:cs="Arial"/>
            <w:color w:val="000000"/>
            <w:sz w:val="24"/>
            <w:szCs w:val="24"/>
            <w:lang w:val="en-US"/>
          </w:rPr>
          <w:t xml:space="preserve">what was </w:t>
        </w:r>
      </w:ins>
      <w:r w:rsidRPr="00C166B3">
        <w:rPr>
          <w:rFonts w:ascii="Arial" w:hAnsi="Arial" w:cs="Arial"/>
          <w:color w:val="000000"/>
          <w:sz w:val="24"/>
          <w:szCs w:val="24"/>
          <w:lang w:val="en-US"/>
        </w:rPr>
        <w:t>produced</w:t>
      </w:r>
      <w:del w:id="942" w:author="USER" w:date="2023-08-08T11:17:00Z">
        <w:r w:rsidRPr="00C166B3" w:rsidDel="009C2DFD">
          <w:rPr>
            <w:rFonts w:ascii="Arial" w:hAnsi="Arial" w:cs="Arial"/>
            <w:color w:val="000000"/>
            <w:sz w:val="24"/>
            <w:szCs w:val="24"/>
            <w:lang w:val="en-US"/>
          </w:rPr>
          <w:delText xml:space="preserve"> what the  </w:delText>
        </w:r>
      </w:del>
      <w:r w:rsidRPr="00C166B3">
        <w:rPr>
          <w:rFonts w:ascii="Arial" w:hAnsi="Arial" w:cs="Arial"/>
          <w:color w:val="000000"/>
          <w:sz w:val="24"/>
          <w:szCs w:val="24"/>
          <w:lang w:val="en-US"/>
        </w:rPr>
        <w:t xml:space="preserve">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943" w:name="_Toc146275361"/>
      <w:bookmarkStart w:id="944" w:name="_Toc146277076"/>
      <w:r w:rsidRPr="00C166B3">
        <w:rPr>
          <w:rFonts w:ascii="Arial" w:hAnsi="Arial" w:cs="Arial"/>
          <w:sz w:val="24"/>
          <w:szCs w:val="24"/>
        </w:rPr>
        <w:t>WATER AND SANITATION</w:t>
      </w:r>
      <w:bookmarkEnd w:id="943"/>
      <w:bookmarkEnd w:id="944"/>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lastRenderedPageBreak/>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lastRenderedPageBreak/>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166B3" w:rsidRDefault="00B218D3" w:rsidP="00021C9C">
      <w:pPr>
        <w:pStyle w:val="BodyTextIndent"/>
        <w:spacing w:line="288" w:lineRule="auto"/>
        <w:ind w:left="360"/>
        <w:jc w:val="both"/>
        <w:rPr>
          <w:i/>
          <w:sz w:val="24"/>
          <w:szCs w:val="24"/>
          <w:u w:val="single"/>
          <w:rPrChange w:id="945" w:author="pachalo chizala" w:date="2023-05-07T19:13:00Z">
            <w:rPr>
              <w:rFonts w:ascii="Bookman Old Style" w:hAnsi="Bookman Old Style"/>
              <w:i/>
              <w:color w:val="FF0000"/>
              <w:sz w:val="24"/>
              <w:szCs w:val="24"/>
              <w:u w:val="single"/>
            </w:rPr>
          </w:rPrChange>
        </w:rPr>
      </w:pPr>
      <w:r w:rsidRPr="00C166B3">
        <w:rPr>
          <w:sz w:val="24"/>
          <w:szCs w:val="24"/>
          <w:rPrChange w:id="946" w:author="pachalo chizala" w:date="2023-05-07T19:13:00Z">
            <w:rPr>
              <w:rFonts w:ascii="Bookman Old Style" w:hAnsi="Bookman Old Style"/>
              <w:color w:val="FF0000"/>
              <w:sz w:val="24"/>
              <w:szCs w:val="24"/>
            </w:rPr>
          </w:rPrChange>
        </w:rPr>
        <w:t xml:space="preserve">‘72’ – </w:t>
      </w:r>
      <w:r w:rsidRPr="00C166B3">
        <w:rPr>
          <w:sz w:val="24"/>
          <w:szCs w:val="24"/>
          <w:u w:val="single"/>
          <w:rPrChange w:id="947" w:author="pachalo chizala" w:date="2023-05-07T19:13:00Z">
            <w:rPr>
              <w:rFonts w:ascii="Bookman Old Style" w:hAnsi="Bookman Old Style"/>
              <w:color w:val="FF0000"/>
              <w:sz w:val="24"/>
              <w:szCs w:val="24"/>
              <w:u w:val="single"/>
            </w:rPr>
          </w:rPrChange>
        </w:rPr>
        <w:t>Water Kiosk</w:t>
      </w:r>
      <w:r w:rsidRPr="00C166B3">
        <w:rPr>
          <w:sz w:val="24"/>
          <w:szCs w:val="24"/>
          <w:rPrChange w:id="948" w:author="pachalo chizala" w:date="2023-05-07T19:13:00Z">
            <w:rPr>
              <w:rFonts w:ascii="Bookman Old Style" w:hAnsi="Bookman Old Style"/>
              <w:color w:val="FF0000"/>
              <w:sz w:val="24"/>
              <w:szCs w:val="24"/>
            </w:rPr>
          </w:rPrChange>
        </w:rPr>
        <w:t xml:space="preserve"> refers to a shop or house or a place where households </w:t>
      </w:r>
      <w:r w:rsidRPr="00C166B3">
        <w:rPr>
          <w:sz w:val="24"/>
          <w:szCs w:val="24"/>
          <w:u w:val="single"/>
          <w:rPrChange w:id="949" w:author="pachalo chizala" w:date="2023-05-07T19:13:00Z">
            <w:rPr>
              <w:rFonts w:ascii="Bookman Old Style" w:hAnsi="Bookman Old Style"/>
              <w:color w:val="FF0000"/>
              <w:sz w:val="24"/>
              <w:szCs w:val="24"/>
              <w:u w:val="single"/>
            </w:rPr>
          </w:rPrChange>
        </w:rPr>
        <w:t>pay a charge</w:t>
      </w:r>
      <w:r w:rsidRPr="00C166B3">
        <w:rPr>
          <w:sz w:val="24"/>
          <w:szCs w:val="24"/>
          <w:rPrChange w:id="950" w:author="pachalo chizala" w:date="2023-05-07T19:13:00Z">
            <w:rPr>
              <w:rFonts w:ascii="Bookman Old Style" w:hAnsi="Bookman Old Style"/>
              <w:color w:val="FF0000"/>
              <w:sz w:val="24"/>
              <w:szCs w:val="24"/>
            </w:rPr>
          </w:rPrChange>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lastRenderedPageBreak/>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326119EB"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ins w:id="951" w:author="USER" w:date="2023-08-10T11:49:00Z">
        <w:r w:rsidR="00EF1760" w:rsidRPr="00C166B3">
          <w:rPr>
            <w:rFonts w:ascii="Arial" w:hAnsi="Arial" w:cs="Arial"/>
            <w:b/>
            <w:bCs/>
            <w:i/>
            <w:iCs/>
            <w:color w:val="000000"/>
          </w:rPr>
          <w:t>3</w:t>
        </w:r>
      </w:ins>
      <w:del w:id="952" w:author="USER" w:date="2023-08-10T11:49:00Z">
        <w:r w:rsidRPr="00C166B3" w:rsidDel="00EF1760">
          <w:rPr>
            <w:rFonts w:ascii="Arial" w:hAnsi="Arial" w:cs="Arial"/>
            <w:b/>
            <w:bCs/>
            <w:i/>
            <w:iCs/>
            <w:color w:val="000000"/>
          </w:rPr>
          <w:delText>11</w:delText>
        </w:r>
      </w:del>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w:t>
      </w:r>
      <w:r w:rsidRPr="00C166B3">
        <w:rPr>
          <w:sz w:val="24"/>
          <w:szCs w:val="24"/>
        </w:rPr>
        <w:lastRenderedPageBreak/>
        <w:t>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lastRenderedPageBreak/>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rsidP="00B03BEA">
      <w:pPr>
        <w:pStyle w:val="BodyTextIndent"/>
        <w:numPr>
          <w:ilvl w:val="1"/>
          <w:numId w:val="181"/>
        </w:numPr>
        <w:spacing w:line="288" w:lineRule="auto"/>
        <w:jc w:val="both"/>
        <w:rPr>
          <w:i/>
          <w:sz w:val="24"/>
          <w:szCs w:val="24"/>
        </w:rPr>
      </w:pPr>
      <w:r w:rsidRPr="00C166B3">
        <w:rPr>
          <w:sz w:val="24"/>
          <w:szCs w:val="24"/>
        </w:rPr>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77777777"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w:t>
      </w:r>
      <w:del w:id="953" w:author="USER" w:date="2023-08-10T11:48:00Z">
        <w:r w:rsidRPr="00C166B3" w:rsidDel="00EF1760">
          <w:rPr>
            <w:rFonts w:ascii="Arial" w:hAnsi="Arial" w:cs="Arial"/>
            <w:b/>
            <w:bCs/>
            <w:i/>
            <w:iCs/>
            <w:color w:val="000000"/>
          </w:rPr>
          <w:delText>1</w:delText>
        </w:r>
      </w:del>
      <w:r w:rsidRPr="00C166B3">
        <w:rPr>
          <w:rFonts w:ascii="Arial" w:hAnsi="Arial" w:cs="Arial"/>
          <w:b/>
          <w:bCs/>
          <w:i/>
          <w:iCs/>
          <w:color w:val="000000"/>
        </w:rPr>
        <w:t>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C166B3" w:rsidRDefault="00AC6EE3" w:rsidP="00B45E9F">
      <w:pPr>
        <w:spacing w:line="288" w:lineRule="auto"/>
        <w:jc w:val="both"/>
        <w:rPr>
          <w:rFonts w:ascii="Arial" w:hAnsi="Arial" w:cs="Arial"/>
          <w:color w:val="000000"/>
        </w:rPr>
      </w:pPr>
      <w:r w:rsidRPr="00C166B3">
        <w:rPr>
          <w:rFonts w:ascii="Arial" w:hAnsi="Arial" w:cs="Arial"/>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24BC0704"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w:t>
      </w:r>
      <w:del w:id="954" w:author="USER" w:date="2023-08-10T11:49:00Z">
        <w:r w:rsidRPr="00C166B3" w:rsidDel="00EF1760">
          <w:rPr>
            <w:rFonts w:ascii="Arial" w:hAnsi="Arial" w:cs="Arial"/>
            <w:b/>
            <w:bCs/>
            <w:i/>
            <w:iCs/>
            <w:color w:val="000000"/>
          </w:rPr>
          <w:delText>1</w:delText>
        </w:r>
      </w:del>
      <w:r w:rsidRPr="00C166B3">
        <w:rPr>
          <w:rFonts w:ascii="Arial" w:hAnsi="Arial" w:cs="Arial"/>
          <w:b/>
          <w:bCs/>
          <w:i/>
          <w:iCs/>
          <w:color w:val="000000"/>
        </w:rPr>
        <w:t>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955" w:name="_Toc146275362"/>
      <w:bookmarkStart w:id="956" w:name="_Toc146277077"/>
      <w:r w:rsidRPr="00C166B3">
        <w:rPr>
          <w:rFonts w:ascii="Arial" w:hAnsi="Arial" w:cs="Arial"/>
          <w:sz w:val="24"/>
          <w:szCs w:val="24"/>
        </w:rPr>
        <w:t>EMIGRATION</w:t>
      </w:r>
      <w:bookmarkEnd w:id="955"/>
      <w:bookmarkEnd w:id="956"/>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D7400FC"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ins w:id="957" w:author="USER" w:date="2023-08-08T11:32:00Z">
        <w:r w:rsidR="00143A28" w:rsidRPr="00C166B3">
          <w:rPr>
            <w:rFonts w:ascii="Arial" w:hAnsi="Arial" w:cs="Arial"/>
            <w:b/>
            <w:bCs/>
            <w:i/>
            <w:iCs/>
            <w:color w:val="000000"/>
            <w:u w:val="single"/>
          </w:rPr>
          <w:t>1</w:t>
        </w:r>
      </w:ins>
      <w:del w:id="958" w:author="USER" w:date="2023-08-08T11:32:00Z">
        <w:r w:rsidR="007011AD" w:rsidRPr="00C166B3" w:rsidDel="00143A28">
          <w:rPr>
            <w:rFonts w:ascii="Arial" w:hAnsi="Arial" w:cs="Arial"/>
            <w:b/>
            <w:bCs/>
            <w:i/>
            <w:iCs/>
            <w:color w:val="000000"/>
            <w:u w:val="single"/>
          </w:rPr>
          <w:delText>2</w:delText>
        </w:r>
      </w:del>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B2F8DE9"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ins w:id="959" w:author="USER" w:date="2023-08-08T11:36:00Z">
        <w:r w:rsidR="00E057E4" w:rsidRPr="00C166B3">
          <w:rPr>
            <w:rFonts w:ascii="Arial" w:hAnsi="Arial" w:cs="Arial"/>
            <w:sz w:val="24"/>
            <w:szCs w:val="24"/>
            <w:lang w:val="en-US"/>
          </w:rPr>
          <w:t>3</w:t>
        </w:r>
      </w:ins>
      <w:del w:id="960" w:author="USER" w:date="2023-08-08T11:36:00Z">
        <w:r w:rsidRPr="00C166B3" w:rsidDel="00E057E4">
          <w:rPr>
            <w:rFonts w:ascii="Arial" w:hAnsi="Arial" w:cs="Arial"/>
            <w:sz w:val="24"/>
            <w:szCs w:val="24"/>
            <w:lang w:val="en-US"/>
          </w:rPr>
          <w:delText>8</w:delText>
        </w:r>
      </w:del>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xml:space="preserve">, Western Union, etc. An example is the recent tendency </w:t>
      </w:r>
      <w:r w:rsidRPr="00C166B3">
        <w:rPr>
          <w:rFonts w:ascii="Arial" w:hAnsi="Arial" w:cs="Arial"/>
        </w:rPr>
        <w:lastRenderedPageBreak/>
        <w:t>of emigrants of transferring money through a friend or relatives (in local or foreign currencies) such that the equivalent is transferred to the household</w:t>
      </w:r>
      <w:ins w:id="961" w:author="USER" w:date="2023-08-08T11:37:00Z">
        <w:r w:rsidR="00025DA4" w:rsidRPr="00C166B3">
          <w:rPr>
            <w:rFonts w:ascii="Arial" w:hAnsi="Arial" w:cs="Arial"/>
          </w:rPr>
          <w:t>.</w:t>
        </w:r>
      </w:ins>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25CE05D7" w14:textId="343EA0E5" w:rsidR="00381D66"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346E48F2" w:rsidR="00381D66" w:rsidRPr="00C166B3" w:rsidRDefault="00381D66" w:rsidP="00381D66">
      <w:pPr>
        <w:jc w:val="both"/>
        <w:rPr>
          <w:rFonts w:ascii="Arial" w:hAnsi="Arial" w:cs="Arial"/>
          <w:sz w:val="24"/>
          <w:szCs w:val="24"/>
          <w:lang w:val="en-US"/>
        </w:rPr>
      </w:pPr>
    </w:p>
    <w:p w14:paraId="05F14E00" w14:textId="4F27D793" w:rsidR="00EB1B81" w:rsidRPr="00C166B3" w:rsidRDefault="00EB1B81" w:rsidP="00381D66">
      <w:pPr>
        <w:jc w:val="both"/>
        <w:rPr>
          <w:rFonts w:ascii="Arial" w:hAnsi="Arial" w:cs="Arial"/>
          <w:sz w:val="24"/>
          <w:szCs w:val="24"/>
          <w:lang w:val="en-US"/>
        </w:rPr>
      </w:pPr>
    </w:p>
    <w:p w14:paraId="46860C20" w14:textId="01F71B6D" w:rsidR="00EB1B81" w:rsidRPr="00C166B3" w:rsidRDefault="00EB1B81" w:rsidP="00381D66">
      <w:pPr>
        <w:jc w:val="both"/>
        <w:rPr>
          <w:rFonts w:ascii="Arial" w:hAnsi="Arial" w:cs="Arial"/>
          <w:sz w:val="24"/>
          <w:szCs w:val="24"/>
          <w:lang w:val="en-US"/>
        </w:rPr>
      </w:pPr>
    </w:p>
    <w:p w14:paraId="7FE3C377" w14:textId="5FFABE05" w:rsidR="00EB1B81" w:rsidRPr="00C166B3" w:rsidRDefault="00EB1B81" w:rsidP="00381D66">
      <w:pPr>
        <w:jc w:val="both"/>
        <w:rPr>
          <w:rFonts w:ascii="Arial" w:hAnsi="Arial" w:cs="Arial"/>
          <w:sz w:val="24"/>
          <w:szCs w:val="24"/>
          <w:lang w:val="en-US"/>
        </w:rPr>
      </w:pPr>
    </w:p>
    <w:p w14:paraId="3158A9C6" w14:textId="320A4792" w:rsidR="00EB1B81" w:rsidRPr="00C166B3" w:rsidRDefault="00EB1B81" w:rsidP="00381D66">
      <w:pPr>
        <w:jc w:val="both"/>
        <w:rPr>
          <w:rFonts w:ascii="Arial" w:hAnsi="Arial" w:cs="Arial"/>
          <w:sz w:val="24"/>
          <w:szCs w:val="24"/>
          <w:lang w:val="en-US"/>
        </w:rPr>
      </w:pPr>
    </w:p>
    <w:p w14:paraId="4F68813B" w14:textId="1486F4A6" w:rsidR="00EB1B81" w:rsidRPr="00C166B3" w:rsidRDefault="00EB1B81" w:rsidP="00381D66">
      <w:pPr>
        <w:jc w:val="both"/>
        <w:rPr>
          <w:rFonts w:ascii="Arial" w:hAnsi="Arial" w:cs="Arial"/>
          <w:sz w:val="24"/>
          <w:szCs w:val="24"/>
          <w:lang w:val="en-US"/>
        </w:rPr>
      </w:pPr>
    </w:p>
    <w:p w14:paraId="18644EB6" w14:textId="5BD69DAB" w:rsidR="00EB1B81" w:rsidRPr="00C166B3" w:rsidRDefault="00EB1B81" w:rsidP="00381D66">
      <w:pPr>
        <w:jc w:val="both"/>
        <w:rPr>
          <w:rFonts w:ascii="Arial" w:hAnsi="Arial" w:cs="Arial"/>
          <w:sz w:val="24"/>
          <w:szCs w:val="24"/>
          <w:lang w:val="en-US"/>
        </w:rPr>
      </w:pPr>
    </w:p>
    <w:p w14:paraId="536B8DAD" w14:textId="221E2877" w:rsidR="00EB1B81" w:rsidRPr="00C166B3" w:rsidRDefault="00EB1B81" w:rsidP="00381D66">
      <w:pPr>
        <w:jc w:val="both"/>
        <w:rPr>
          <w:rFonts w:ascii="Arial" w:hAnsi="Arial" w:cs="Arial"/>
          <w:sz w:val="24"/>
          <w:szCs w:val="24"/>
          <w:lang w:val="en-US"/>
        </w:rPr>
      </w:pPr>
    </w:p>
    <w:p w14:paraId="7A031A98" w14:textId="6782A452" w:rsidR="00EB1B81" w:rsidRPr="00C166B3" w:rsidRDefault="00EB1B81" w:rsidP="00381D66">
      <w:pPr>
        <w:jc w:val="both"/>
        <w:rPr>
          <w:rFonts w:ascii="Arial" w:hAnsi="Arial" w:cs="Arial"/>
          <w:sz w:val="24"/>
          <w:szCs w:val="24"/>
          <w:lang w:val="en-US"/>
        </w:rPr>
      </w:pPr>
    </w:p>
    <w:p w14:paraId="19E6C425" w14:textId="5F821E74" w:rsidR="00EB1B81" w:rsidRPr="00C166B3" w:rsidRDefault="00EB1B81" w:rsidP="00381D66">
      <w:pPr>
        <w:jc w:val="both"/>
        <w:rPr>
          <w:rFonts w:ascii="Arial" w:hAnsi="Arial" w:cs="Arial"/>
          <w:sz w:val="24"/>
          <w:szCs w:val="24"/>
          <w:lang w:val="en-US"/>
        </w:rPr>
      </w:pPr>
    </w:p>
    <w:p w14:paraId="1DD738FC" w14:textId="4720849C" w:rsidR="00EB1B81" w:rsidRPr="00C166B3" w:rsidRDefault="00EB1B81" w:rsidP="00381D66">
      <w:pPr>
        <w:jc w:val="both"/>
        <w:rPr>
          <w:rFonts w:ascii="Arial" w:hAnsi="Arial" w:cs="Arial"/>
          <w:sz w:val="24"/>
          <w:szCs w:val="24"/>
          <w:lang w:val="en-US"/>
        </w:rPr>
      </w:pPr>
    </w:p>
    <w:p w14:paraId="458C27D8" w14:textId="5EE8B26B" w:rsidR="00EB1B81" w:rsidRPr="00C166B3" w:rsidRDefault="00EB1B81" w:rsidP="00381D66">
      <w:pPr>
        <w:jc w:val="both"/>
        <w:rPr>
          <w:rFonts w:ascii="Arial" w:hAnsi="Arial" w:cs="Arial"/>
          <w:sz w:val="24"/>
          <w:szCs w:val="24"/>
          <w:lang w:val="en-US"/>
        </w:rPr>
      </w:pPr>
    </w:p>
    <w:p w14:paraId="2011904F" w14:textId="1D98157C" w:rsidR="00EB1B81" w:rsidRPr="00C166B3" w:rsidRDefault="00EB1B81" w:rsidP="00381D66">
      <w:pPr>
        <w:jc w:val="both"/>
        <w:rPr>
          <w:rFonts w:ascii="Arial" w:hAnsi="Arial" w:cs="Arial"/>
          <w:sz w:val="24"/>
          <w:szCs w:val="24"/>
          <w:lang w:val="en-US"/>
        </w:rPr>
      </w:pPr>
    </w:p>
    <w:p w14:paraId="6E7CF98E" w14:textId="5EBE28FF" w:rsidR="00EB1B81" w:rsidRPr="00C166B3" w:rsidRDefault="00EB1B81" w:rsidP="00381D66">
      <w:pPr>
        <w:jc w:val="both"/>
        <w:rPr>
          <w:rFonts w:ascii="Arial" w:hAnsi="Arial" w:cs="Arial"/>
          <w:sz w:val="24"/>
          <w:szCs w:val="24"/>
          <w:lang w:val="en-US"/>
        </w:rPr>
      </w:pPr>
    </w:p>
    <w:p w14:paraId="4037A2F7" w14:textId="7F9A6082" w:rsidR="00EB1B81" w:rsidRPr="00C166B3" w:rsidRDefault="00EB1B81" w:rsidP="00381D66">
      <w:pPr>
        <w:jc w:val="both"/>
        <w:rPr>
          <w:rFonts w:ascii="Arial" w:hAnsi="Arial" w:cs="Arial"/>
          <w:sz w:val="24"/>
          <w:szCs w:val="24"/>
          <w:lang w:val="en-US"/>
        </w:rPr>
      </w:pPr>
    </w:p>
    <w:p w14:paraId="60754F70" w14:textId="03D7D0B1" w:rsidR="00EB1B81" w:rsidRPr="00C166B3" w:rsidRDefault="00EB1B81" w:rsidP="00381D66">
      <w:pPr>
        <w:jc w:val="both"/>
        <w:rPr>
          <w:rFonts w:ascii="Arial" w:hAnsi="Arial" w:cs="Arial"/>
          <w:sz w:val="24"/>
          <w:szCs w:val="24"/>
          <w:lang w:val="en-US"/>
        </w:rPr>
      </w:pPr>
    </w:p>
    <w:p w14:paraId="096DB5B3" w14:textId="5BBB432A" w:rsidR="00EB1B81" w:rsidRPr="00C166B3" w:rsidRDefault="00EB1B81" w:rsidP="00381D66">
      <w:pPr>
        <w:jc w:val="both"/>
        <w:rPr>
          <w:rFonts w:ascii="Arial" w:hAnsi="Arial" w:cs="Arial"/>
          <w:sz w:val="24"/>
          <w:szCs w:val="24"/>
          <w:lang w:val="en-US"/>
        </w:rPr>
      </w:pPr>
    </w:p>
    <w:p w14:paraId="3A0C8BC2" w14:textId="200BBDD9" w:rsidR="00EB1B81" w:rsidRPr="00C166B3" w:rsidRDefault="00EB1B81" w:rsidP="00381D66">
      <w:pPr>
        <w:jc w:val="both"/>
        <w:rPr>
          <w:rFonts w:ascii="Arial" w:hAnsi="Arial" w:cs="Arial"/>
          <w:sz w:val="24"/>
          <w:szCs w:val="24"/>
          <w:lang w:val="en-US"/>
        </w:rPr>
      </w:pPr>
    </w:p>
    <w:p w14:paraId="7D7EF922" w14:textId="5615E292" w:rsidR="00EB1B81" w:rsidRPr="00C166B3" w:rsidRDefault="00EB1B81" w:rsidP="00381D66">
      <w:pPr>
        <w:jc w:val="both"/>
        <w:rPr>
          <w:rFonts w:ascii="Arial" w:hAnsi="Arial" w:cs="Arial"/>
          <w:sz w:val="24"/>
          <w:szCs w:val="24"/>
          <w:lang w:val="en-US"/>
        </w:rPr>
      </w:pPr>
    </w:p>
    <w:p w14:paraId="20A1EEE1" w14:textId="4F6C86DA" w:rsidR="00EB1B81" w:rsidRPr="00C166B3" w:rsidRDefault="00EB1B81" w:rsidP="00381D66">
      <w:pPr>
        <w:jc w:val="both"/>
        <w:rPr>
          <w:rFonts w:ascii="Arial" w:hAnsi="Arial" w:cs="Arial"/>
          <w:sz w:val="24"/>
          <w:szCs w:val="24"/>
          <w:lang w:val="en-US"/>
        </w:rPr>
      </w:pPr>
    </w:p>
    <w:p w14:paraId="117E3CC7" w14:textId="779BC227" w:rsidR="00EB1B81" w:rsidRPr="00C166B3" w:rsidRDefault="00EB1B81" w:rsidP="00381D66">
      <w:pPr>
        <w:jc w:val="both"/>
        <w:rPr>
          <w:rFonts w:ascii="Arial" w:hAnsi="Arial" w:cs="Arial"/>
          <w:sz w:val="24"/>
          <w:szCs w:val="24"/>
          <w:lang w:val="en-US"/>
        </w:rPr>
      </w:pPr>
    </w:p>
    <w:p w14:paraId="25562440" w14:textId="4F7D500E" w:rsidR="00EB1B81" w:rsidRPr="00C166B3" w:rsidRDefault="00EB1B81" w:rsidP="00381D66">
      <w:pPr>
        <w:jc w:val="both"/>
        <w:rPr>
          <w:rFonts w:ascii="Arial" w:hAnsi="Arial" w:cs="Arial"/>
          <w:sz w:val="24"/>
          <w:szCs w:val="24"/>
          <w:lang w:val="en-US"/>
        </w:rPr>
      </w:pPr>
    </w:p>
    <w:p w14:paraId="2E0F32E9" w14:textId="77777777" w:rsidR="00381D66" w:rsidRPr="00C166B3" w:rsidRDefault="002C0BDC" w:rsidP="00021C9C">
      <w:pPr>
        <w:pStyle w:val="Heading1"/>
        <w:rPr>
          <w:rFonts w:ascii="Arial" w:hAnsi="Arial" w:cs="Arial"/>
          <w:sz w:val="24"/>
          <w:szCs w:val="24"/>
        </w:rPr>
      </w:pPr>
      <w:bookmarkStart w:id="962" w:name="_Toc146275363"/>
      <w:bookmarkStart w:id="963" w:name="_Toc146277078"/>
      <w:r w:rsidRPr="00C166B3">
        <w:rPr>
          <w:rFonts w:ascii="Arial" w:hAnsi="Arial" w:cs="Arial"/>
          <w:sz w:val="24"/>
          <w:szCs w:val="24"/>
        </w:rPr>
        <w:lastRenderedPageBreak/>
        <w:t>INDIVIDUAL CHARACTERISTICS</w:t>
      </w:r>
      <w:bookmarkEnd w:id="962"/>
      <w:bookmarkEnd w:id="963"/>
    </w:p>
    <w:p w14:paraId="7C6334A2" w14:textId="52BDCA82" w:rsidR="00A25EA1" w:rsidRPr="00C166B3" w:rsidRDefault="00A25EA1" w:rsidP="00021C9C">
      <w:pPr>
        <w:pStyle w:val="Heading2"/>
        <w:rPr>
          <w:rFonts w:ascii="Arial" w:hAnsi="Arial" w:cs="Arial"/>
          <w:bCs/>
          <w:sz w:val="24"/>
          <w:szCs w:val="24"/>
        </w:rPr>
      </w:pPr>
      <w:bookmarkStart w:id="964" w:name="_Toc146275364"/>
      <w:bookmarkStart w:id="965" w:name="_Toc146277079"/>
      <w:r w:rsidRPr="00C166B3">
        <w:rPr>
          <w:rFonts w:ascii="Arial" w:hAnsi="Arial" w:cs="Arial"/>
          <w:bCs/>
          <w:sz w:val="24"/>
          <w:szCs w:val="24"/>
        </w:rPr>
        <w:t>EMPLOYED, AT WORK (ATW)</w:t>
      </w:r>
      <w:bookmarkEnd w:id="964"/>
      <w:bookmarkEnd w:id="965"/>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It includes a small set of questions to identify persons who were employed and working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ins w:id="966" w:author="USER" w:date="2023-08-08T11:43:00Z">
        <w:r w:rsidR="00025DA4" w:rsidRPr="00C166B3">
          <w:rPr>
            <w:rFonts w:ascii="Arial" w:hAnsi="Arial" w:cs="Arial"/>
            <w:sz w:val="24"/>
            <w:szCs w:val="24"/>
            <w:lang w:val="en-US"/>
          </w:rPr>
          <w:t>.</w:t>
        </w:r>
      </w:ins>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lastRenderedPageBreak/>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967" w:name="_Toc146275365"/>
      <w:bookmarkStart w:id="968" w:name="_Toc146277080"/>
      <w:r w:rsidRPr="00C166B3">
        <w:rPr>
          <w:rFonts w:ascii="Arial" w:hAnsi="Arial" w:cs="Arial"/>
          <w:sz w:val="24"/>
          <w:szCs w:val="24"/>
          <w:lang w:val="en-US"/>
        </w:rPr>
        <w:t>TEMPORARY ABSENCE FROM EMPLOYMENT (ABS)</w:t>
      </w:r>
      <w:bookmarkEnd w:id="967"/>
      <w:bookmarkEnd w:id="968"/>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rsidP="00021C9C">
      <w:pPr>
        <w:numPr>
          <w:ilvl w:val="0"/>
          <w:numId w:val="191"/>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TEMPORARY LAYOFF, NO CLIENTS OR MATERIAL, WORK BREAK </w:t>
      </w:r>
    </w:p>
    <w:p w14:paraId="0909B174" w14:textId="034EFD70"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BAD WEATHER, NATURAL DISASTER </w:t>
      </w:r>
    </w:p>
    <w:p w14:paraId="53E97546" w14:textId="085D53E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continues to perform 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969" w:name="_Toc146275366"/>
      <w:bookmarkStart w:id="970" w:name="_Toc146277081"/>
      <w:r w:rsidRPr="00C166B3">
        <w:rPr>
          <w:rFonts w:ascii="Arial" w:hAnsi="Arial" w:cs="Arial"/>
          <w:sz w:val="24"/>
          <w:szCs w:val="24"/>
          <w:lang w:val="en-US"/>
        </w:rPr>
        <w:t>AGRICULTURAL WORK AND MARKET ORIENTATION (AGF)</w:t>
      </w:r>
      <w:bookmarkEnd w:id="969"/>
      <w:bookmarkEnd w:id="970"/>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rsidP="00021C9C">
      <w:pPr>
        <w:numPr>
          <w:ilvl w:val="0"/>
          <w:numId w:val="192"/>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26006B8F" w14:textId="77777777" w:rsidR="00A25EA1" w:rsidRPr="00C166B3" w:rsidRDefault="00A25EA1" w:rsidP="00021C9C">
      <w:pPr>
        <w:numPr>
          <w:ilvl w:val="0"/>
          <w:numId w:val="192"/>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792B1E78" w14:textId="77777777" w:rsidR="00A25EA1" w:rsidRPr="00C166B3" w:rsidRDefault="00A25EA1" w:rsidP="00021C9C">
      <w:pPr>
        <w:numPr>
          <w:ilvl w:val="0"/>
          <w:numId w:val="192"/>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063CD36A" w14:textId="77777777" w:rsidR="00A25EA1" w:rsidRPr="00C166B3" w:rsidRDefault="00A25EA1" w:rsidP="00021C9C">
      <w:pPr>
        <w:numPr>
          <w:ilvl w:val="0"/>
          <w:numId w:val="192"/>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rsidP="007E166A">
      <w:pPr>
        <w:numPr>
          <w:ilvl w:val="0"/>
          <w:numId w:val="193"/>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58245811" w14:textId="77777777" w:rsidR="007E166A" w:rsidRPr="00C166B3" w:rsidRDefault="007E166A" w:rsidP="007E166A">
      <w:pPr>
        <w:numPr>
          <w:ilvl w:val="0"/>
          <w:numId w:val="193"/>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05536450"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6B3C11B9"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rsidP="00021C9C">
      <w:pPr>
        <w:numPr>
          <w:ilvl w:val="0"/>
          <w:numId w:val="194"/>
        </w:numPr>
        <w:tabs>
          <w:tab w:val="left" w:pos="1418"/>
        </w:tabs>
        <w:spacing w:before="240"/>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123A8A9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6AE3B3D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3C776260"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4B05CEEC" w14:textId="77777777" w:rsidR="00A25EA1" w:rsidRPr="00C166B3" w:rsidRDefault="00A25EA1" w:rsidP="00021C9C">
      <w:pPr>
        <w:numPr>
          <w:ilvl w:val="0"/>
          <w:numId w:val="194"/>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rsidP="00021C9C">
      <w:pPr>
        <w:numPr>
          <w:ilvl w:val="0"/>
          <w:numId w:val="195"/>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w:t>
      </w:r>
      <w:proofErr w:type="gramStart"/>
      <w:r w:rsidR="00710534" w:rsidRPr="00C166B3">
        <w:rPr>
          <w:rFonts w:ascii="Arial" w:hAnsi="Arial" w:cs="Arial"/>
          <w:sz w:val="24"/>
          <w:szCs w:val="24"/>
          <w:lang w:val="en-US"/>
        </w:rPr>
        <w:t>e.g.</w:t>
      </w:r>
      <w:proofErr w:type="gramEnd"/>
      <w:r w:rsidR="00710534" w:rsidRPr="00C166B3">
        <w:rPr>
          <w:rFonts w:ascii="Arial" w:hAnsi="Arial" w:cs="Arial"/>
          <w:sz w:val="24"/>
          <w:szCs w:val="24"/>
          <w:lang w:val="en-US"/>
        </w:rPr>
        <w:t xml:space="preserve">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971" w:name="_Toc146275367"/>
      <w:bookmarkStart w:id="972" w:name="_Toc146277082"/>
      <w:r w:rsidRPr="00C166B3">
        <w:rPr>
          <w:rFonts w:ascii="Arial" w:hAnsi="Arial" w:cs="Arial"/>
          <w:lang w:val="en-US"/>
        </w:rPr>
        <w:t>7</w:t>
      </w:r>
      <w:r w:rsidR="005308B4" w:rsidRPr="00C166B3">
        <w:rPr>
          <w:rFonts w:ascii="Arial" w:hAnsi="Arial" w:cs="Arial"/>
          <w:lang w:val="en-US"/>
        </w:rPr>
        <w:t>.4. TEVET RELATED WORK AND MARKET ORIENTATION (TVT)</w:t>
      </w:r>
      <w:bookmarkEnd w:id="971"/>
      <w:bookmarkEnd w:id="972"/>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Automobile </w:t>
      </w:r>
      <w:proofErr w:type="spellStart"/>
      <w:r w:rsidRPr="00C166B3">
        <w:rPr>
          <w:rFonts w:ascii="Arial" w:hAnsi="Arial" w:cs="Arial"/>
          <w:szCs w:val="22"/>
        </w:rPr>
        <w:t>Mechanics</w:t>
      </w:r>
      <w:proofErr w:type="spellEnd"/>
      <w:r w:rsidRPr="00C166B3">
        <w:rPr>
          <w:rFonts w:ascii="Arial" w:hAnsi="Arial" w:cs="Arial"/>
          <w:szCs w:val="22"/>
        </w:rPr>
        <w:t xml:space="preserve"> (AMM)</w:t>
      </w:r>
    </w:p>
    <w:p w14:paraId="1B60EBD5"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Bricklaying</w:t>
      </w:r>
      <w:proofErr w:type="spellEnd"/>
      <w:r w:rsidR="005308B4" w:rsidRPr="00C166B3">
        <w:rPr>
          <w:rFonts w:ascii="Arial" w:hAnsi="Arial" w:cs="Arial"/>
          <w:szCs w:val="22"/>
        </w:rPr>
        <w:t xml:space="preserve"> (BRL) </w:t>
      </w:r>
    </w:p>
    <w:p w14:paraId="7BBF089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Cosmetology</w:t>
      </w:r>
      <w:proofErr w:type="spellEnd"/>
      <w:r w:rsidRPr="00C166B3">
        <w:rPr>
          <w:rFonts w:ascii="Arial" w:hAnsi="Arial" w:cs="Arial"/>
          <w:szCs w:val="22"/>
        </w:rPr>
        <w:t xml:space="preserve"> (CMG)</w:t>
      </w:r>
    </w:p>
    <w:p w14:paraId="6ABA21E9"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Carpentry</w:t>
      </w:r>
      <w:proofErr w:type="spellEnd"/>
      <w:r w:rsidRPr="00C166B3">
        <w:rPr>
          <w:rFonts w:ascii="Arial" w:hAnsi="Arial" w:cs="Arial"/>
          <w:szCs w:val="22"/>
        </w:rPr>
        <w:t xml:space="preserve"> and </w:t>
      </w:r>
      <w:proofErr w:type="spellStart"/>
      <w:r w:rsidRPr="00C166B3">
        <w:rPr>
          <w:rFonts w:ascii="Arial" w:hAnsi="Arial" w:cs="Arial"/>
          <w:szCs w:val="22"/>
        </w:rPr>
        <w:t>Joinery</w:t>
      </w:r>
      <w:proofErr w:type="spellEnd"/>
      <w:r w:rsidRPr="00C166B3">
        <w:rPr>
          <w:rFonts w:ascii="Arial" w:hAnsi="Arial" w:cs="Arial"/>
          <w:szCs w:val="22"/>
        </w:rPr>
        <w:t xml:space="preserve"> (CRJ)</w:t>
      </w:r>
    </w:p>
    <w:p w14:paraId="01B3CE60"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Edible</w:t>
      </w:r>
      <w:proofErr w:type="spellEnd"/>
      <w:r w:rsidRPr="00C166B3">
        <w:rPr>
          <w:rFonts w:ascii="Arial" w:hAnsi="Arial" w:cs="Arial"/>
          <w:szCs w:val="22"/>
        </w:rPr>
        <w:t xml:space="preserve"> </w:t>
      </w:r>
      <w:proofErr w:type="spellStart"/>
      <w:r w:rsidRPr="00C166B3">
        <w:rPr>
          <w:rFonts w:ascii="Arial" w:hAnsi="Arial" w:cs="Arial"/>
          <w:szCs w:val="22"/>
        </w:rPr>
        <w:t>Horticulture</w:t>
      </w:r>
      <w:proofErr w:type="spellEnd"/>
      <w:r w:rsidRPr="00C166B3">
        <w:rPr>
          <w:rFonts w:ascii="Arial" w:hAnsi="Arial" w:cs="Arial"/>
          <w:szCs w:val="22"/>
        </w:rPr>
        <w:t xml:space="preserve"> (EHC)</w:t>
      </w:r>
    </w:p>
    <w:p w14:paraId="6A00ED79"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Fabrication</w:t>
      </w:r>
      <w:proofErr w:type="spellEnd"/>
      <w:r w:rsidRPr="00C166B3">
        <w:rPr>
          <w:rFonts w:ascii="Arial" w:hAnsi="Arial" w:cs="Arial"/>
          <w:szCs w:val="22"/>
        </w:rPr>
        <w:t xml:space="preserve"> and Welding (FBW)</w:t>
      </w:r>
    </w:p>
    <w:p w14:paraId="4E52DCE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Motorcycle</w:t>
      </w:r>
      <w:proofErr w:type="spellEnd"/>
      <w:r w:rsidRPr="00C166B3">
        <w:rPr>
          <w:rFonts w:ascii="Arial" w:hAnsi="Arial" w:cs="Arial"/>
          <w:szCs w:val="22"/>
        </w:rPr>
        <w:t xml:space="preserve"> </w:t>
      </w:r>
      <w:proofErr w:type="spellStart"/>
      <w:r w:rsidRPr="00C166B3">
        <w:rPr>
          <w:rFonts w:ascii="Arial" w:hAnsi="Arial" w:cs="Arial"/>
          <w:szCs w:val="22"/>
        </w:rPr>
        <w:t>Mechanics</w:t>
      </w:r>
      <w:proofErr w:type="spellEnd"/>
      <w:r w:rsidRPr="00C166B3">
        <w:rPr>
          <w:rFonts w:ascii="Arial" w:hAnsi="Arial" w:cs="Arial"/>
          <w:szCs w:val="22"/>
        </w:rPr>
        <w:t xml:space="preserve"> (MCM)</w:t>
      </w:r>
    </w:p>
    <w:p w14:paraId="71CEC5A1"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Painting</w:t>
      </w:r>
      <w:proofErr w:type="spellEnd"/>
      <w:r w:rsidRPr="00C166B3">
        <w:rPr>
          <w:rFonts w:ascii="Arial" w:hAnsi="Arial" w:cs="Arial"/>
          <w:szCs w:val="22"/>
        </w:rPr>
        <w:t xml:space="preserve"> and </w:t>
      </w:r>
      <w:proofErr w:type="spellStart"/>
      <w:r w:rsidRPr="00C166B3">
        <w:rPr>
          <w:rFonts w:ascii="Arial" w:hAnsi="Arial" w:cs="Arial"/>
          <w:szCs w:val="22"/>
        </w:rPr>
        <w:t>Decoration</w:t>
      </w:r>
      <w:proofErr w:type="spellEnd"/>
      <w:r w:rsidRPr="00C166B3">
        <w:rPr>
          <w:rFonts w:ascii="Arial" w:hAnsi="Arial" w:cs="Arial"/>
          <w:szCs w:val="22"/>
        </w:rPr>
        <w:t xml:space="preserve"> (PAD)</w:t>
      </w:r>
    </w:p>
    <w:p w14:paraId="2480B4EA"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Plumbing</w:t>
      </w:r>
      <w:proofErr w:type="spellEnd"/>
      <w:r w:rsidRPr="00C166B3">
        <w:rPr>
          <w:rFonts w:ascii="Arial" w:hAnsi="Arial" w:cs="Arial"/>
          <w:szCs w:val="22"/>
        </w:rPr>
        <w:t xml:space="preserve"> (PLB)</w:t>
      </w:r>
    </w:p>
    <w:p w14:paraId="78A93F8F"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Solar </w:t>
      </w:r>
      <w:proofErr w:type="spellStart"/>
      <w:r w:rsidRPr="00C166B3">
        <w:rPr>
          <w:rFonts w:ascii="Arial" w:hAnsi="Arial" w:cs="Arial"/>
          <w:szCs w:val="22"/>
        </w:rPr>
        <w:t>Photovoltaic</w:t>
      </w:r>
      <w:proofErr w:type="spellEnd"/>
      <w:r w:rsidRPr="00C166B3">
        <w:rPr>
          <w:rFonts w:ascii="Arial" w:hAnsi="Arial" w:cs="Arial"/>
          <w:szCs w:val="22"/>
        </w:rPr>
        <w:t xml:space="preserve"> Installation (SPV)</w:t>
      </w:r>
    </w:p>
    <w:p w14:paraId="42C448B5"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Wood </w:t>
      </w:r>
      <w:proofErr w:type="spellStart"/>
      <w:r w:rsidRPr="00C166B3">
        <w:rPr>
          <w:rFonts w:ascii="Arial" w:hAnsi="Arial" w:cs="Arial"/>
          <w:szCs w:val="22"/>
        </w:rPr>
        <w:t>Work</w:t>
      </w:r>
      <w:proofErr w:type="spellEnd"/>
      <w:r w:rsidRPr="00C166B3">
        <w:rPr>
          <w:rFonts w:ascii="Arial" w:hAnsi="Arial" w:cs="Arial"/>
          <w:szCs w:val="22"/>
        </w:rPr>
        <w:t xml:space="preserve"> </w:t>
      </w:r>
      <w:proofErr w:type="spellStart"/>
      <w:r w:rsidRPr="00C166B3">
        <w:rPr>
          <w:rFonts w:ascii="Arial" w:hAnsi="Arial" w:cs="Arial"/>
          <w:szCs w:val="22"/>
        </w:rPr>
        <w:t>Machining</w:t>
      </w:r>
      <w:proofErr w:type="spellEnd"/>
      <w:r w:rsidRPr="00C166B3">
        <w:rPr>
          <w:rFonts w:ascii="Arial" w:hAnsi="Arial" w:cs="Arial"/>
          <w:szCs w:val="22"/>
        </w:rPr>
        <w:t xml:space="preserve"> (WWM) </w:t>
      </w:r>
    </w:p>
    <w:p w14:paraId="3EA91ED8" w14:textId="6601CE6F" w:rsidR="005308B4" w:rsidRPr="00C166B3" w:rsidRDefault="005308B4" w:rsidP="005308B4">
      <w:pPr>
        <w:pStyle w:val="ListParagraph"/>
        <w:numPr>
          <w:ilvl w:val="0"/>
          <w:numId w:val="259"/>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lastRenderedPageBreak/>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rsidP="00AE11EB">
      <w:pPr>
        <w:numPr>
          <w:ilvl w:val="0"/>
          <w:numId w:val="260"/>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rsidP="00AE11EB">
      <w:pPr>
        <w:pStyle w:val="ListParagraph"/>
        <w:numPr>
          <w:ilvl w:val="0"/>
          <w:numId w:val="260"/>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 xml:space="preserve">Record number of </w:t>
      </w:r>
      <w:r w:rsidRPr="00C166B3">
        <w:rPr>
          <w:rFonts w:ascii="Arial" w:hAnsi="Arial" w:cs="Arial"/>
          <w:sz w:val="24"/>
          <w:szCs w:val="24"/>
          <w:lang w:val="en-US"/>
        </w:rPr>
        <w:t>hours</w:t>
      </w:r>
      <w:r w:rsidRPr="00C166B3">
        <w:rPr>
          <w:rFonts w:ascii="Arial" w:hAnsi="Arial" w:cs="Arial"/>
          <w:sz w:val="24"/>
          <w:szCs w:val="24"/>
          <w:lang w:val="en-US"/>
        </w:rPr>
        <w:t>,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rsidP="00B5073C">
      <w:pPr>
        <w:numPr>
          <w:ilvl w:val="0"/>
          <w:numId w:val="263"/>
        </w:numPr>
        <w:tabs>
          <w:tab w:val="left" w:pos="1418"/>
        </w:tabs>
        <w:jc w:val="both"/>
        <w:rPr>
          <w:ins w:id="973" w:author="Happiness" w:date="2023-05-07T14:42:00Z"/>
          <w:rFonts w:ascii="Arial" w:hAnsi="Arial" w:cs="Arial"/>
          <w:sz w:val="24"/>
          <w:szCs w:val="24"/>
          <w:lang w:val="en-US"/>
        </w:rPr>
      </w:pPr>
      <w:r w:rsidRPr="00C166B3">
        <w:rPr>
          <w:rFonts w:ascii="Arial" w:hAnsi="Arial" w:cs="Arial"/>
          <w:sz w:val="24"/>
          <w:szCs w:val="24"/>
          <w:lang w:val="en-US"/>
        </w:rPr>
        <w:t>Other (please specify):</w:t>
      </w:r>
    </w:p>
    <w:p w14:paraId="0D711C59" w14:textId="6CFF2828" w:rsidR="002442FA" w:rsidRPr="00C166B3" w:rsidRDefault="002442FA" w:rsidP="00A913AF">
      <w:pPr>
        <w:pStyle w:val="Heading2"/>
        <w:numPr>
          <w:ilvl w:val="1"/>
          <w:numId w:val="264"/>
        </w:numPr>
        <w:rPr>
          <w:ins w:id="974" w:author="Happiness" w:date="2023-05-07T14:43:00Z"/>
          <w:rFonts w:ascii="Arial" w:hAnsi="Arial" w:cs="Arial"/>
          <w:sz w:val="24"/>
          <w:szCs w:val="24"/>
        </w:rPr>
      </w:pPr>
      <w:ins w:id="975" w:author="Happiness" w:date="2023-05-07T14:42:00Z">
        <w:del w:id="976" w:author="USER" w:date="2023-08-08T13:38:00Z">
          <w:r w:rsidRPr="00C166B3" w:rsidDel="00585E46">
            <w:rPr>
              <w:rFonts w:ascii="Arial" w:hAnsi="Arial" w:cs="Arial"/>
              <w:sz w:val="24"/>
              <w:szCs w:val="24"/>
              <w:lang w:val="en-US"/>
              <w:rPrChange w:id="977" w:author="pachalo chizala" w:date="2023-05-07T19:13:00Z">
                <w:rPr/>
              </w:rPrChange>
            </w:rPr>
            <w:delText xml:space="preserve"> </w:delText>
          </w:r>
        </w:del>
        <w:bookmarkStart w:id="978" w:name="_Toc146275368"/>
        <w:bookmarkStart w:id="979" w:name="_Toc146277083"/>
        <w:r w:rsidRPr="00C166B3">
          <w:rPr>
            <w:rFonts w:ascii="Arial" w:hAnsi="Arial" w:cs="Arial"/>
            <w:sz w:val="24"/>
            <w:szCs w:val="24"/>
            <w:rPrChange w:id="980" w:author="pachalo chizala" w:date="2023-05-07T19:13:00Z">
              <w:rPr/>
            </w:rPrChange>
          </w:rPr>
          <w:t>JOB LOSS</w:t>
        </w:r>
      </w:ins>
      <w:bookmarkEnd w:id="978"/>
      <w:bookmarkEnd w:id="979"/>
    </w:p>
    <w:p w14:paraId="11131AEF" w14:textId="60681759" w:rsidR="002442FA" w:rsidRPr="00C166B3" w:rsidRDefault="00A1453F" w:rsidP="002442FA">
      <w:pPr>
        <w:rPr>
          <w:ins w:id="981" w:author="Happiness" w:date="2023-05-07T14:46:00Z"/>
          <w:rFonts w:ascii="Arial" w:hAnsi="Arial" w:cs="Arial"/>
          <w:i/>
          <w:iCs/>
          <w:sz w:val="24"/>
          <w:szCs w:val="24"/>
          <w:lang w:val="en-US"/>
          <w:rPrChange w:id="982" w:author="pachalo chizala" w:date="2023-05-07T19:13:00Z">
            <w:rPr>
              <w:ins w:id="983" w:author="Happiness" w:date="2023-05-07T14:46:00Z"/>
              <w:rFonts w:ascii="Bookman Old Style" w:hAnsi="Bookman Old Style"/>
              <w:i/>
              <w:iCs/>
            </w:rPr>
          </w:rPrChange>
        </w:rPr>
      </w:pPr>
      <w:ins w:id="984" w:author="Happiness" w:date="2023-05-07T14:58:00Z">
        <w:del w:id="985" w:author="pachalo chizala" w:date="2023-05-07T19:06:00Z">
          <w:r w:rsidRPr="00C166B3" w:rsidDel="006A2402">
            <w:rPr>
              <w:rFonts w:ascii="Arial" w:hAnsi="Arial" w:cs="Arial"/>
              <w:b/>
              <w:bCs/>
              <w:i/>
              <w:iCs/>
              <w:sz w:val="24"/>
              <w:szCs w:val="24"/>
              <w:lang w:val="en-US"/>
              <w:rPrChange w:id="986" w:author="pachalo chizala" w:date="2023-05-07T19:13:00Z">
                <w:rPr>
                  <w:rFonts w:ascii="Bookman Old Style" w:hAnsi="Bookman Old Style"/>
                  <w:i/>
                  <w:iCs/>
                </w:rPr>
              </w:rPrChange>
            </w:rPr>
            <w:delText>JBL_WORKED</w:delText>
          </w:r>
        </w:del>
      </w:ins>
      <w:ins w:id="987" w:author="pachalo chizala" w:date="2023-05-07T19:06:00Z">
        <w:r w:rsidR="006A2402" w:rsidRPr="00C166B3">
          <w:rPr>
            <w:rFonts w:ascii="Arial" w:hAnsi="Arial" w:cs="Arial"/>
            <w:b/>
            <w:bCs/>
            <w:i/>
            <w:iCs/>
            <w:sz w:val="24"/>
            <w:szCs w:val="24"/>
            <w:lang w:val="en-US"/>
          </w:rPr>
          <w:t>X01</w:t>
        </w:r>
      </w:ins>
      <w:ins w:id="988" w:author="Happiness" w:date="2023-05-07T14:47:00Z">
        <w:r w:rsidR="002442FA" w:rsidRPr="00C166B3">
          <w:rPr>
            <w:rFonts w:ascii="Arial" w:hAnsi="Arial" w:cs="Arial"/>
            <w:i/>
            <w:iCs/>
            <w:sz w:val="24"/>
            <w:szCs w:val="24"/>
            <w:lang w:val="en-US"/>
            <w:rPrChange w:id="989" w:author="pachalo chizala" w:date="2023-05-07T19:13:00Z">
              <w:rPr>
                <w:rFonts w:ascii="Bookman Old Style" w:hAnsi="Bookman Old Style"/>
                <w:i/>
                <w:iCs/>
              </w:rPr>
            </w:rPrChange>
          </w:rPr>
          <w:t xml:space="preserve"> </w:t>
        </w:r>
      </w:ins>
      <w:ins w:id="990" w:author="Happiness" w:date="2023-05-07T14:44:00Z">
        <w:r w:rsidR="002442FA" w:rsidRPr="00C166B3">
          <w:rPr>
            <w:rFonts w:ascii="Arial" w:hAnsi="Arial" w:cs="Arial"/>
            <w:i/>
            <w:iCs/>
            <w:sz w:val="24"/>
            <w:szCs w:val="24"/>
            <w:lang w:val="en-US"/>
            <w:rPrChange w:id="991" w:author="pachalo chizala" w:date="2023-05-07T19:13:00Z">
              <w:rPr/>
            </w:rPrChange>
          </w:rPr>
          <w:t>Even through (you/NAME) did not work,</w:t>
        </w:r>
      </w:ins>
      <w:r w:rsidR="00B45E9F" w:rsidRPr="00C166B3">
        <w:rPr>
          <w:rFonts w:ascii="Arial" w:hAnsi="Arial" w:cs="Arial"/>
          <w:i/>
          <w:iCs/>
          <w:sz w:val="24"/>
          <w:szCs w:val="24"/>
          <w:lang w:val="en-US"/>
        </w:rPr>
        <w:t xml:space="preserve"> </w:t>
      </w:r>
      <w:ins w:id="992" w:author="Happiness" w:date="2023-05-07T14:44:00Z">
        <w:r w:rsidR="002442FA" w:rsidRPr="00C166B3">
          <w:rPr>
            <w:rFonts w:ascii="Arial" w:hAnsi="Arial" w:cs="Arial"/>
            <w:i/>
            <w:iCs/>
            <w:sz w:val="24"/>
            <w:szCs w:val="24"/>
            <w:lang w:val="en-US"/>
            <w:rPrChange w:id="993" w:author="pachalo chizala" w:date="2023-05-07T19:13:00Z">
              <w:rPr/>
            </w:rPrChange>
          </w:rPr>
          <w:t>in the last 12 month</w:t>
        </w:r>
      </w:ins>
      <w:ins w:id="994" w:author="Happiness" w:date="2023-05-07T14:45:00Z">
        <w:r w:rsidR="002442FA" w:rsidRPr="00C166B3">
          <w:rPr>
            <w:rFonts w:ascii="Arial" w:hAnsi="Arial" w:cs="Arial"/>
            <w:i/>
            <w:iCs/>
            <w:sz w:val="24"/>
            <w:szCs w:val="24"/>
            <w:lang w:val="en-US"/>
            <w:rPrChange w:id="995" w:author="pachalo chizala" w:date="2023-05-07T19:13:00Z">
              <w:rPr/>
            </w:rPrChange>
          </w:rPr>
          <w:t>s did (you/he/she) have a paid job or a business before?</w:t>
        </w:r>
      </w:ins>
    </w:p>
    <w:p w14:paraId="4E5AB222" w14:textId="77777777" w:rsidR="002442FA" w:rsidRPr="00C166B3" w:rsidRDefault="002442FA" w:rsidP="002442FA">
      <w:pPr>
        <w:rPr>
          <w:ins w:id="996" w:author="Happiness" w:date="2023-05-07T14:47:00Z"/>
          <w:rFonts w:ascii="Arial" w:hAnsi="Arial" w:cs="Arial"/>
          <w:i/>
          <w:iCs/>
          <w:sz w:val="24"/>
          <w:szCs w:val="24"/>
          <w:lang w:val="en-US"/>
          <w:rPrChange w:id="997" w:author="pachalo chizala" w:date="2023-05-07T19:13:00Z">
            <w:rPr>
              <w:ins w:id="998" w:author="Happiness" w:date="2023-05-07T14:47:00Z"/>
              <w:rFonts w:ascii="Bookman Old Style" w:hAnsi="Bookman Old Style"/>
              <w:i/>
              <w:iCs/>
            </w:rPr>
          </w:rPrChange>
        </w:rPr>
      </w:pPr>
    </w:p>
    <w:p w14:paraId="764BBB55" w14:textId="54D2D4B7" w:rsidR="002442FA" w:rsidRPr="00C166B3" w:rsidRDefault="006A2402" w:rsidP="002442FA">
      <w:pPr>
        <w:rPr>
          <w:ins w:id="999" w:author="Happiness" w:date="2023-05-07T14:47:00Z"/>
          <w:rFonts w:ascii="Arial" w:hAnsi="Arial" w:cs="Arial"/>
          <w:i/>
          <w:iCs/>
          <w:sz w:val="24"/>
          <w:szCs w:val="24"/>
          <w:lang w:val="en-US"/>
          <w:rPrChange w:id="1000" w:author="pachalo chizala" w:date="2023-05-07T19:13:00Z">
            <w:rPr>
              <w:ins w:id="1001" w:author="Happiness" w:date="2023-05-07T14:47:00Z"/>
              <w:rFonts w:ascii="Bookman Old Style" w:hAnsi="Bookman Old Style"/>
              <w:i/>
              <w:iCs/>
            </w:rPr>
          </w:rPrChange>
        </w:rPr>
      </w:pPr>
      <w:ins w:id="1002" w:author="pachalo chizala" w:date="2023-05-07T19:06:00Z">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ins>
      <w:ins w:id="1003" w:author="Happiness" w:date="2023-05-07T14:58:00Z">
        <w:del w:id="1004" w:author="pachalo chizala" w:date="2023-05-07T19:06:00Z">
          <w:r w:rsidR="00A1453F" w:rsidRPr="00C166B3" w:rsidDel="006A2402">
            <w:rPr>
              <w:rFonts w:ascii="Arial" w:hAnsi="Arial" w:cs="Arial"/>
              <w:b/>
              <w:bCs/>
              <w:i/>
              <w:iCs/>
              <w:sz w:val="24"/>
              <w:szCs w:val="24"/>
              <w:lang w:val="en-US"/>
              <w:rPrChange w:id="1005" w:author="pachalo chizala" w:date="2023-05-07T19:13:00Z">
                <w:rPr>
                  <w:rFonts w:ascii="Bookman Old Style" w:hAnsi="Bookman Old Style"/>
                  <w:i/>
                  <w:iCs/>
                </w:rPr>
              </w:rPrChange>
            </w:rPr>
            <w:delText>JBL_WKPLC</w:delText>
          </w:r>
          <w:r w:rsidR="00A1453F" w:rsidRPr="00C166B3" w:rsidDel="006A2402">
            <w:rPr>
              <w:rFonts w:ascii="Arial" w:hAnsi="Arial" w:cs="Arial"/>
              <w:i/>
              <w:iCs/>
              <w:sz w:val="24"/>
              <w:szCs w:val="24"/>
              <w:lang w:val="en-US"/>
              <w:rPrChange w:id="1006" w:author="pachalo chizala" w:date="2023-05-07T19:13:00Z">
                <w:rPr>
                  <w:rFonts w:ascii="Bookman Old Style" w:hAnsi="Bookman Old Style"/>
                  <w:i/>
                  <w:iCs/>
                </w:rPr>
              </w:rPrChange>
            </w:rPr>
            <w:delText xml:space="preserve"> </w:delText>
          </w:r>
        </w:del>
      </w:ins>
      <w:ins w:id="1007" w:author="Happiness" w:date="2023-05-07T14:46:00Z">
        <w:r w:rsidR="002442FA" w:rsidRPr="00C166B3">
          <w:rPr>
            <w:rFonts w:ascii="Arial" w:hAnsi="Arial" w:cs="Arial"/>
            <w:i/>
            <w:iCs/>
            <w:sz w:val="24"/>
            <w:szCs w:val="24"/>
            <w:lang w:val="en-US"/>
            <w:rPrChange w:id="1008" w:author="pachalo chizala" w:date="2023-05-07T19:13:00Z">
              <w:rPr>
                <w:rFonts w:ascii="Bookman Old Style" w:hAnsi="Bookman Old Style"/>
                <w:i/>
                <w:iCs/>
              </w:rPr>
            </w:rPrChange>
          </w:rPr>
          <w:t>What is the name of workplace you ever worked for?</w:t>
        </w:r>
      </w:ins>
    </w:p>
    <w:p w14:paraId="0621993E" w14:textId="77777777" w:rsidR="002442FA" w:rsidRPr="00C166B3" w:rsidRDefault="002442FA" w:rsidP="002442FA">
      <w:pPr>
        <w:rPr>
          <w:ins w:id="1009" w:author="Happiness" w:date="2023-05-07T14:47:00Z"/>
          <w:rFonts w:ascii="Arial" w:hAnsi="Arial" w:cs="Arial"/>
          <w:i/>
          <w:iCs/>
          <w:sz w:val="24"/>
          <w:szCs w:val="24"/>
          <w:lang w:val="en-US"/>
          <w:rPrChange w:id="1010" w:author="pachalo chizala" w:date="2023-05-07T19:13:00Z">
            <w:rPr>
              <w:ins w:id="1011" w:author="Happiness" w:date="2023-05-07T14:47:00Z"/>
              <w:rFonts w:ascii="Bookman Old Style" w:hAnsi="Bookman Old Style"/>
              <w:i/>
              <w:iCs/>
            </w:rPr>
          </w:rPrChange>
        </w:rPr>
      </w:pPr>
    </w:p>
    <w:p w14:paraId="407D9096" w14:textId="381787B4" w:rsidR="002442FA" w:rsidRPr="00C166B3" w:rsidRDefault="006A2402" w:rsidP="002442FA">
      <w:pPr>
        <w:rPr>
          <w:ins w:id="1012" w:author="pachalo chizala" w:date="2023-05-07T19:09:00Z"/>
          <w:rFonts w:ascii="Arial" w:hAnsi="Arial" w:cs="Arial"/>
          <w:i/>
          <w:iCs/>
          <w:sz w:val="24"/>
          <w:szCs w:val="24"/>
          <w:lang w:val="en-US"/>
        </w:rPr>
      </w:pPr>
      <w:ins w:id="1013" w:author="pachalo chizala" w:date="2023-05-07T19:06:00Z">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ins>
      <w:ins w:id="1014" w:author="Happiness" w:date="2023-05-07T14:59:00Z">
        <w:del w:id="1015" w:author="pachalo chizala" w:date="2023-05-07T19:06:00Z">
          <w:r w:rsidR="00A1453F" w:rsidRPr="00C166B3" w:rsidDel="006A2402">
            <w:rPr>
              <w:rFonts w:ascii="Arial" w:hAnsi="Arial" w:cs="Arial"/>
              <w:b/>
              <w:bCs/>
              <w:i/>
              <w:iCs/>
              <w:sz w:val="24"/>
              <w:szCs w:val="24"/>
              <w:lang w:val="en-US"/>
              <w:rPrChange w:id="1016" w:author="pachalo chizala" w:date="2023-05-07T19:13:00Z">
                <w:rPr>
                  <w:rFonts w:ascii="Bookman Old Style" w:hAnsi="Bookman Old Style"/>
                  <w:i/>
                  <w:iCs/>
                </w:rPr>
              </w:rPrChange>
            </w:rPr>
            <w:delText>JBL_WPTYP</w:delText>
          </w:r>
          <w:r w:rsidR="00A1453F" w:rsidRPr="00C166B3" w:rsidDel="006A2402">
            <w:rPr>
              <w:rFonts w:ascii="Arial" w:hAnsi="Arial" w:cs="Arial"/>
              <w:i/>
              <w:iCs/>
              <w:sz w:val="24"/>
              <w:szCs w:val="24"/>
              <w:lang w:val="en-US"/>
              <w:rPrChange w:id="1017" w:author="pachalo chizala" w:date="2023-05-07T19:13:00Z">
                <w:rPr>
                  <w:rFonts w:ascii="Bookman Old Style" w:hAnsi="Bookman Old Style"/>
                  <w:i/>
                  <w:iCs/>
                </w:rPr>
              </w:rPrChange>
            </w:rPr>
            <w:delText xml:space="preserve"> </w:delText>
          </w:r>
        </w:del>
      </w:ins>
      <w:ins w:id="1018" w:author="Happiness" w:date="2023-05-07T14:47:00Z">
        <w:r w:rsidR="002442FA" w:rsidRPr="00C166B3">
          <w:rPr>
            <w:rFonts w:ascii="Arial" w:hAnsi="Arial" w:cs="Arial"/>
            <w:i/>
            <w:iCs/>
            <w:sz w:val="24"/>
            <w:szCs w:val="24"/>
            <w:lang w:val="en-US"/>
            <w:rPrChange w:id="1019" w:author="pachalo chizala" w:date="2023-05-07T19:13:00Z">
              <w:rPr>
                <w:rFonts w:ascii="Bookman Old Style" w:hAnsi="Bookman Old Style"/>
                <w:i/>
                <w:iCs/>
              </w:rPr>
            </w:rPrChange>
          </w:rPr>
          <w:t xml:space="preserve">Is </w:t>
        </w:r>
      </w:ins>
      <w:ins w:id="1020" w:author="Happiness" w:date="2023-05-07T14:57:00Z">
        <w:r w:rsidR="00A1453F" w:rsidRPr="00C166B3">
          <w:rPr>
            <w:rFonts w:ascii="Arial" w:hAnsi="Arial" w:cs="Arial"/>
            <w:i/>
            <w:iCs/>
            <w:sz w:val="24"/>
            <w:szCs w:val="24"/>
            <w:lang w:val="en-US"/>
            <w:rPrChange w:id="1021" w:author="pachalo chizala" w:date="2023-05-07T19:13:00Z">
              <w:rPr>
                <w:rFonts w:ascii="Bookman Old Style" w:hAnsi="Bookman Old Style"/>
                <w:i/>
                <w:iCs/>
              </w:rPr>
            </w:rPrChange>
          </w:rPr>
          <w:t>(</w:t>
        </w:r>
      </w:ins>
      <w:ins w:id="1022" w:author="pachalo chizala" w:date="2023-05-07T19:06:00Z">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ins>
      <w:ins w:id="1023" w:author="Happiness" w:date="2023-05-07T14:58:00Z">
        <w:r w:rsidR="00A1453F" w:rsidRPr="00C166B3">
          <w:rPr>
            <w:rFonts w:ascii="Arial" w:hAnsi="Arial" w:cs="Arial"/>
            <w:i/>
            <w:iCs/>
            <w:sz w:val="24"/>
            <w:szCs w:val="24"/>
            <w:lang w:val="en-US"/>
            <w:rPrChange w:id="1024" w:author="pachalo chizala" w:date="2023-05-07T19:13:00Z">
              <w:rPr>
                <w:rFonts w:ascii="Bookman Old Style" w:hAnsi="Bookman Old Style"/>
                <w:i/>
                <w:iCs/>
              </w:rPr>
            </w:rPrChange>
          </w:rPr>
          <w:t>)</w:t>
        </w:r>
      </w:ins>
      <w:ins w:id="1025" w:author="pachalo chizala" w:date="2023-05-07T19:07:00Z">
        <w:r w:rsidR="00DF495C" w:rsidRPr="00C166B3">
          <w:rPr>
            <w:rFonts w:ascii="Arial" w:hAnsi="Arial" w:cs="Arial"/>
            <w:i/>
            <w:iCs/>
            <w:sz w:val="24"/>
            <w:szCs w:val="24"/>
            <w:lang w:val="en-US"/>
          </w:rPr>
          <w:t>…</w:t>
        </w:r>
      </w:ins>
      <w:proofErr w:type="gramEnd"/>
      <w:ins w:id="1026" w:author="Happiness" w:date="2023-05-07T14:58:00Z">
        <w:r w:rsidR="00A1453F" w:rsidRPr="00C166B3">
          <w:rPr>
            <w:rFonts w:ascii="Arial" w:hAnsi="Arial" w:cs="Arial"/>
            <w:i/>
            <w:iCs/>
            <w:sz w:val="24"/>
            <w:szCs w:val="24"/>
            <w:lang w:val="en-US"/>
            <w:rPrChange w:id="1027" w:author="pachalo chizala" w:date="2023-05-07T19:13:00Z">
              <w:rPr>
                <w:rFonts w:ascii="Bookman Old Style" w:hAnsi="Bookman Old Style"/>
                <w:i/>
                <w:iCs/>
              </w:rPr>
            </w:rPrChange>
          </w:rPr>
          <w:t>?</w:t>
        </w:r>
      </w:ins>
    </w:p>
    <w:p w14:paraId="3551C6A7" w14:textId="3A10BCCD" w:rsidR="00DF495C" w:rsidRPr="00C166B3" w:rsidRDefault="00DF495C">
      <w:pPr>
        <w:pStyle w:val="ListParagraph"/>
        <w:numPr>
          <w:ilvl w:val="0"/>
          <w:numId w:val="246"/>
        </w:numPr>
        <w:rPr>
          <w:ins w:id="1028" w:author="pachalo chizala" w:date="2023-05-07T19:11:00Z"/>
          <w:rFonts w:ascii="Arial" w:hAnsi="Arial" w:cs="Arial"/>
          <w:sz w:val="24"/>
          <w:szCs w:val="24"/>
          <w:rPrChange w:id="1029" w:author="pachalo chizala" w:date="2023-05-07T19:13:00Z">
            <w:rPr>
              <w:ins w:id="1030" w:author="pachalo chizala" w:date="2023-05-07T19:11:00Z"/>
            </w:rPr>
          </w:rPrChange>
        </w:rPr>
        <w:pPrChange w:id="1031" w:author="pachalo chizala" w:date="2023-05-07T19:11:00Z">
          <w:pPr/>
        </w:pPrChange>
      </w:pPr>
      <w:ins w:id="1032" w:author="pachalo chizala" w:date="2023-05-07T19:11:00Z">
        <w:r w:rsidRPr="00C166B3">
          <w:rPr>
            <w:rFonts w:ascii="Arial" w:hAnsi="Arial" w:cs="Arial"/>
            <w:sz w:val="24"/>
            <w:szCs w:val="24"/>
            <w:rPrChange w:id="1033" w:author="pachalo chizala" w:date="2023-05-07T19:13:00Z">
              <w:rPr/>
            </w:rPrChange>
          </w:rPr>
          <w:t>Government institution</w:t>
        </w:r>
        <w:r w:rsidRPr="00C166B3">
          <w:rPr>
            <w:rFonts w:ascii="Arial" w:hAnsi="Arial" w:cs="Arial"/>
            <w:sz w:val="24"/>
            <w:szCs w:val="24"/>
            <w:rPrChange w:id="1034" w:author="pachalo chizala" w:date="2023-05-07T19:13:00Z">
              <w:rPr/>
            </w:rPrChange>
          </w:rPr>
          <w:tab/>
        </w:r>
      </w:ins>
    </w:p>
    <w:p w14:paraId="1D3EB75B" w14:textId="10625D46" w:rsidR="00DF495C" w:rsidRPr="00C166B3" w:rsidRDefault="00DF495C">
      <w:pPr>
        <w:pStyle w:val="ListParagraph"/>
        <w:numPr>
          <w:ilvl w:val="0"/>
          <w:numId w:val="246"/>
        </w:numPr>
        <w:rPr>
          <w:ins w:id="1035" w:author="pachalo chizala" w:date="2023-05-07T19:11:00Z"/>
          <w:rFonts w:ascii="Arial" w:hAnsi="Arial" w:cs="Arial"/>
          <w:sz w:val="24"/>
          <w:szCs w:val="24"/>
          <w:rPrChange w:id="1036" w:author="pachalo chizala" w:date="2023-05-07T19:13:00Z">
            <w:rPr>
              <w:ins w:id="1037" w:author="pachalo chizala" w:date="2023-05-07T19:11:00Z"/>
            </w:rPr>
          </w:rPrChange>
        </w:rPr>
        <w:pPrChange w:id="1038" w:author="pachalo chizala" w:date="2023-05-07T19:11:00Z">
          <w:pPr/>
        </w:pPrChange>
      </w:pPr>
      <w:ins w:id="1039" w:author="pachalo chizala" w:date="2023-05-07T19:11:00Z">
        <w:r w:rsidRPr="00C166B3">
          <w:rPr>
            <w:rFonts w:ascii="Arial" w:hAnsi="Arial" w:cs="Arial"/>
            <w:sz w:val="24"/>
            <w:szCs w:val="24"/>
            <w:rPrChange w:id="1040" w:author="pachalo chizala" w:date="2023-05-07T19:13:00Z">
              <w:rPr/>
            </w:rPrChange>
          </w:rPr>
          <w:t>Non-governmental</w:t>
        </w:r>
        <w:r w:rsidRPr="00C166B3">
          <w:rPr>
            <w:rFonts w:ascii="Arial" w:hAnsi="Arial" w:cs="Arial"/>
            <w:sz w:val="24"/>
            <w:szCs w:val="24"/>
            <w:rPrChange w:id="1041" w:author="pachalo chizala" w:date="2023-05-07T19:13:00Z">
              <w:rPr/>
            </w:rPrChange>
          </w:rPr>
          <w:tab/>
        </w:r>
      </w:ins>
    </w:p>
    <w:p w14:paraId="0A0CEADD" w14:textId="241F32AC" w:rsidR="00DF495C" w:rsidRPr="00C166B3" w:rsidRDefault="00DF495C">
      <w:pPr>
        <w:pStyle w:val="ListParagraph"/>
        <w:numPr>
          <w:ilvl w:val="0"/>
          <w:numId w:val="246"/>
        </w:numPr>
        <w:rPr>
          <w:ins w:id="1042" w:author="pachalo chizala" w:date="2023-05-07T19:11:00Z"/>
          <w:rFonts w:ascii="Arial" w:hAnsi="Arial" w:cs="Arial"/>
          <w:sz w:val="24"/>
          <w:szCs w:val="24"/>
          <w:rPrChange w:id="1043" w:author="pachalo chizala" w:date="2023-05-07T19:13:00Z">
            <w:rPr>
              <w:ins w:id="1044" w:author="pachalo chizala" w:date="2023-05-07T19:11:00Z"/>
            </w:rPr>
          </w:rPrChange>
        </w:rPr>
        <w:pPrChange w:id="1045" w:author="pachalo chizala" w:date="2023-05-07T19:11:00Z">
          <w:pPr/>
        </w:pPrChange>
      </w:pPr>
      <w:ins w:id="1046" w:author="pachalo chizala" w:date="2023-05-07T19:11:00Z">
        <w:r w:rsidRPr="00C166B3">
          <w:rPr>
            <w:rFonts w:ascii="Arial" w:hAnsi="Arial" w:cs="Arial"/>
            <w:sz w:val="24"/>
            <w:szCs w:val="24"/>
            <w:rPrChange w:id="1047" w:author="pachalo chizala" w:date="2023-05-07T19:13:00Z">
              <w:rPr/>
            </w:rPrChange>
          </w:rPr>
          <w:t>Religious institution</w:t>
        </w:r>
        <w:r w:rsidRPr="00C166B3">
          <w:rPr>
            <w:rFonts w:ascii="Arial" w:hAnsi="Arial" w:cs="Arial"/>
            <w:sz w:val="24"/>
            <w:szCs w:val="24"/>
            <w:rPrChange w:id="1048" w:author="pachalo chizala" w:date="2023-05-07T19:13:00Z">
              <w:rPr/>
            </w:rPrChange>
          </w:rPr>
          <w:tab/>
        </w:r>
        <w:r w:rsidRPr="00C166B3">
          <w:rPr>
            <w:rFonts w:ascii="Arial" w:hAnsi="Arial" w:cs="Arial"/>
            <w:sz w:val="24"/>
            <w:szCs w:val="24"/>
            <w:rPrChange w:id="1049" w:author="pachalo chizala" w:date="2023-05-07T19:13:00Z">
              <w:rPr/>
            </w:rPrChange>
          </w:rPr>
          <w:tab/>
        </w:r>
      </w:ins>
    </w:p>
    <w:p w14:paraId="4ACB0111" w14:textId="647A8154" w:rsidR="00DF495C" w:rsidRPr="00C166B3" w:rsidRDefault="00DF495C">
      <w:pPr>
        <w:pStyle w:val="ListParagraph"/>
        <w:numPr>
          <w:ilvl w:val="0"/>
          <w:numId w:val="246"/>
        </w:numPr>
        <w:rPr>
          <w:ins w:id="1050" w:author="Happiness" w:date="2023-05-07T15:00:00Z"/>
          <w:rFonts w:ascii="Arial" w:hAnsi="Arial" w:cs="Arial"/>
          <w:sz w:val="24"/>
          <w:szCs w:val="24"/>
          <w:rPrChange w:id="1051" w:author="pachalo chizala" w:date="2023-05-07T19:13:00Z">
            <w:rPr>
              <w:ins w:id="1052" w:author="Happiness" w:date="2023-05-07T15:00:00Z"/>
              <w:rFonts w:ascii="Bookman Old Style" w:hAnsi="Bookman Old Style"/>
              <w:i/>
              <w:iCs/>
              <w:lang w:val="en-US"/>
            </w:rPr>
          </w:rPrChange>
        </w:rPr>
        <w:pPrChange w:id="1053" w:author="pachalo chizala" w:date="2023-05-07T19:11:00Z">
          <w:pPr/>
        </w:pPrChange>
      </w:pPr>
      <w:ins w:id="1054" w:author="pachalo chizala" w:date="2023-05-07T19:11:00Z">
        <w:r w:rsidRPr="00C166B3">
          <w:rPr>
            <w:rFonts w:ascii="Arial" w:hAnsi="Arial" w:cs="Arial"/>
            <w:sz w:val="24"/>
            <w:szCs w:val="24"/>
            <w:rPrChange w:id="1055" w:author="pachalo chizala" w:date="2023-05-07T19:13:00Z">
              <w:rPr/>
            </w:rPrChange>
          </w:rPr>
          <w:t>Other</w:t>
        </w:r>
        <w:r w:rsidRPr="00C166B3">
          <w:rPr>
            <w:rFonts w:ascii="Arial" w:hAnsi="Arial" w:cs="Arial"/>
            <w:sz w:val="24"/>
            <w:szCs w:val="24"/>
            <w:rPrChange w:id="1056" w:author="pachalo chizala" w:date="2023-05-07T19:13:00Z">
              <w:rPr/>
            </w:rPrChange>
          </w:rPr>
          <w:tab/>
        </w:r>
      </w:ins>
    </w:p>
    <w:p w14:paraId="7863CBD1" w14:textId="77777777" w:rsidR="00A1453F" w:rsidRPr="00C166B3" w:rsidRDefault="00A1453F" w:rsidP="002442FA">
      <w:pPr>
        <w:rPr>
          <w:ins w:id="1057" w:author="Happiness" w:date="2023-05-07T14:59:00Z"/>
          <w:rFonts w:ascii="Arial" w:hAnsi="Arial" w:cs="Arial"/>
          <w:i/>
          <w:iCs/>
          <w:sz w:val="24"/>
          <w:szCs w:val="24"/>
          <w:lang w:val="en-US"/>
          <w:rPrChange w:id="1058" w:author="pachalo chizala" w:date="2023-05-07T19:13:00Z">
            <w:rPr>
              <w:ins w:id="1059" w:author="Happiness" w:date="2023-05-07T14:59:00Z"/>
              <w:rFonts w:ascii="Bookman Old Style" w:hAnsi="Bookman Old Style"/>
              <w:i/>
              <w:iCs/>
            </w:rPr>
          </w:rPrChange>
        </w:rPr>
      </w:pPr>
    </w:p>
    <w:p w14:paraId="73E97F69" w14:textId="02FF4D58" w:rsidR="00A1453F" w:rsidRPr="00C166B3" w:rsidRDefault="006A2402" w:rsidP="002442FA">
      <w:pPr>
        <w:rPr>
          <w:ins w:id="1060" w:author="pachalo chizala" w:date="2023-05-07T19:08:00Z"/>
          <w:rFonts w:ascii="Arial" w:hAnsi="Arial" w:cs="Arial"/>
          <w:i/>
          <w:iCs/>
          <w:sz w:val="24"/>
          <w:szCs w:val="24"/>
          <w:lang w:val="en-US"/>
        </w:rPr>
      </w:pPr>
      <w:ins w:id="1061" w:author="pachalo chizala" w:date="2023-05-07T19:06:00Z">
        <w:r w:rsidRPr="00C166B3">
          <w:rPr>
            <w:rFonts w:ascii="Arial" w:hAnsi="Arial" w:cs="Arial"/>
            <w:b/>
            <w:bCs/>
            <w:i/>
            <w:iCs/>
            <w:sz w:val="24"/>
            <w:szCs w:val="24"/>
            <w:lang w:val="en-US"/>
          </w:rPr>
          <w:t>X04</w:t>
        </w:r>
        <w:r w:rsidRPr="00C166B3">
          <w:rPr>
            <w:rFonts w:ascii="Arial" w:hAnsi="Arial" w:cs="Arial"/>
            <w:i/>
            <w:iCs/>
            <w:sz w:val="24"/>
            <w:szCs w:val="24"/>
            <w:lang w:val="en-US"/>
          </w:rPr>
          <w:t xml:space="preserve"> </w:t>
        </w:r>
      </w:ins>
      <w:ins w:id="1062" w:author="Happiness" w:date="2023-05-07T14:59:00Z">
        <w:del w:id="1063" w:author="pachalo chizala" w:date="2023-05-07T19:06:00Z">
          <w:r w:rsidR="00A1453F" w:rsidRPr="00C166B3" w:rsidDel="006A2402">
            <w:rPr>
              <w:rFonts w:ascii="Arial" w:hAnsi="Arial" w:cs="Arial"/>
              <w:b/>
              <w:bCs/>
              <w:sz w:val="24"/>
              <w:szCs w:val="24"/>
              <w:lang w:val="en-US"/>
              <w:rPrChange w:id="1064" w:author="pachalo chizala" w:date="2023-05-07T19:13:00Z">
                <w:rPr>
                  <w:rFonts w:ascii="Bookman Old Style" w:hAnsi="Bookman Old Style"/>
                  <w:i/>
                  <w:iCs/>
                </w:rPr>
              </w:rPrChange>
            </w:rPr>
            <w:delText>JBL_RES</w:delText>
          </w:r>
        </w:del>
      </w:ins>
      <w:ins w:id="1065" w:author="Happiness" w:date="2023-05-07T15:00:00Z">
        <w:del w:id="1066" w:author="pachalo chizala" w:date="2023-05-07T19:06:00Z">
          <w:r w:rsidR="00A1453F" w:rsidRPr="00C166B3" w:rsidDel="006A2402">
            <w:rPr>
              <w:rFonts w:ascii="Arial" w:hAnsi="Arial" w:cs="Arial"/>
              <w:b/>
              <w:bCs/>
              <w:sz w:val="24"/>
              <w:szCs w:val="24"/>
              <w:lang w:val="en-US"/>
              <w:rPrChange w:id="1067" w:author="pachalo chizala" w:date="2023-05-07T19:13:00Z">
                <w:rPr>
                  <w:rFonts w:ascii="Bookman Old Style" w:hAnsi="Bookman Old Style"/>
                  <w:b/>
                  <w:bCs/>
                </w:rPr>
              </w:rPrChange>
            </w:rPr>
            <w:delText xml:space="preserve"> </w:delText>
          </w:r>
        </w:del>
        <w:r w:rsidR="00A1453F" w:rsidRPr="00C166B3">
          <w:rPr>
            <w:rFonts w:ascii="Arial" w:hAnsi="Arial" w:cs="Arial"/>
            <w:i/>
            <w:iCs/>
            <w:sz w:val="24"/>
            <w:szCs w:val="24"/>
            <w:lang w:val="en-US"/>
            <w:rPrChange w:id="1068" w:author="pachalo chizala" w:date="2023-05-07T19:13:00Z">
              <w:rPr>
                <w:rFonts w:ascii="Bookman Old Style" w:hAnsi="Bookman Old Style"/>
                <w:b/>
                <w:bCs/>
              </w:rPr>
            </w:rPrChange>
          </w:rPr>
          <w:t>What was the main</w:t>
        </w:r>
        <w:r w:rsidR="00603495" w:rsidRPr="00C166B3">
          <w:rPr>
            <w:rFonts w:ascii="Arial" w:hAnsi="Arial" w:cs="Arial"/>
            <w:i/>
            <w:iCs/>
            <w:sz w:val="24"/>
            <w:szCs w:val="24"/>
            <w:lang w:val="en-US"/>
            <w:rPrChange w:id="1069" w:author="pachalo chizala" w:date="2023-05-07T19:13:00Z">
              <w:rPr>
                <w:rFonts w:ascii="Bookman Old Style" w:hAnsi="Bookman Old Style"/>
                <w:i/>
                <w:iCs/>
              </w:rPr>
            </w:rPrChange>
          </w:rPr>
          <w:t xml:space="preserve"> </w:t>
        </w:r>
        <w:r w:rsidR="00A1453F" w:rsidRPr="00C166B3">
          <w:rPr>
            <w:rFonts w:ascii="Arial" w:hAnsi="Arial" w:cs="Arial"/>
            <w:i/>
            <w:iCs/>
            <w:sz w:val="24"/>
            <w:szCs w:val="24"/>
            <w:lang w:val="en-US"/>
            <w:rPrChange w:id="1070" w:author="pachalo chizala" w:date="2023-05-07T19:13:00Z">
              <w:rPr>
                <w:rFonts w:ascii="Bookman Old Style" w:hAnsi="Bookman Old Style"/>
                <w:b/>
                <w:bCs/>
              </w:rPr>
            </w:rPrChange>
          </w:rPr>
          <w:t>reason you left your job</w:t>
        </w:r>
        <w:r w:rsidR="00603495" w:rsidRPr="00C166B3">
          <w:rPr>
            <w:rFonts w:ascii="Arial" w:hAnsi="Arial" w:cs="Arial"/>
            <w:i/>
            <w:iCs/>
            <w:sz w:val="24"/>
            <w:szCs w:val="24"/>
            <w:lang w:val="en-US"/>
            <w:rPrChange w:id="1071" w:author="pachalo chizala" w:date="2023-05-07T19:13:00Z">
              <w:rPr>
                <w:rFonts w:ascii="Bookman Old Style" w:hAnsi="Bookman Old Style"/>
                <w:b/>
                <w:bCs/>
              </w:rPr>
            </w:rPrChange>
          </w:rPr>
          <w:t>?</w:t>
        </w:r>
      </w:ins>
    </w:p>
    <w:p w14:paraId="5CF713A6" w14:textId="77777777" w:rsidR="004B5551" w:rsidRPr="00C166B3" w:rsidDel="004B5551" w:rsidRDefault="004B5551" w:rsidP="004B5551">
      <w:pPr>
        <w:pStyle w:val="ListParagraph"/>
        <w:numPr>
          <w:ilvl w:val="0"/>
          <w:numId w:val="245"/>
        </w:numPr>
        <w:rPr>
          <w:del w:id="1072" w:author="USER" w:date="2023-08-10T14:02:00Z"/>
          <w:rFonts w:ascii="Arial" w:hAnsi="Arial" w:cs="Arial"/>
          <w:sz w:val="24"/>
          <w:szCs w:val="24"/>
        </w:rPr>
      </w:pPr>
      <w:moveToRangeStart w:id="1073" w:author="USER" w:date="2023-08-10T14:02:00Z" w:name="move142568575"/>
      <w:proofErr w:type="spellStart"/>
      <w:moveTo w:id="1074" w:author="USER" w:date="2023-08-10T14:02:00Z">
        <w:r w:rsidRPr="00C166B3">
          <w:rPr>
            <w:rFonts w:ascii="Arial" w:hAnsi="Arial" w:cs="Arial"/>
            <w:sz w:val="24"/>
            <w:szCs w:val="24"/>
          </w:rPr>
          <w:t>Dismisal</w:t>
        </w:r>
      </w:moveTo>
      <w:proofErr w:type="spellEnd"/>
    </w:p>
    <w:moveToRangeEnd w:id="1073"/>
    <w:p w14:paraId="654D0F55" w14:textId="25D51533" w:rsidR="004B5551" w:rsidRPr="00C166B3" w:rsidRDefault="004B5551">
      <w:pPr>
        <w:pStyle w:val="ListParagraph"/>
        <w:numPr>
          <w:ilvl w:val="0"/>
          <w:numId w:val="245"/>
        </w:numPr>
        <w:rPr>
          <w:ins w:id="1075" w:author="USER" w:date="2023-08-10T14:02:00Z"/>
          <w:rFonts w:ascii="Arial" w:hAnsi="Arial" w:cs="Arial"/>
          <w:sz w:val="24"/>
          <w:szCs w:val="24"/>
          <w:rPrChange w:id="1076" w:author="USER" w:date="2023-08-10T14:02:00Z">
            <w:rPr>
              <w:ins w:id="1077" w:author="USER" w:date="2023-08-10T14:02:00Z"/>
            </w:rPr>
          </w:rPrChange>
        </w:rPr>
      </w:pPr>
    </w:p>
    <w:p w14:paraId="03EDE3DA" w14:textId="37611A9A" w:rsidR="00DF495C" w:rsidRPr="00C166B3" w:rsidRDefault="00DF495C" w:rsidP="00DF495C">
      <w:pPr>
        <w:pStyle w:val="ListParagraph"/>
        <w:numPr>
          <w:ilvl w:val="0"/>
          <w:numId w:val="245"/>
        </w:numPr>
        <w:rPr>
          <w:ins w:id="1078" w:author="pachalo chizala" w:date="2023-05-07T19:09:00Z"/>
          <w:rFonts w:ascii="Arial" w:hAnsi="Arial" w:cs="Arial"/>
          <w:sz w:val="24"/>
          <w:szCs w:val="24"/>
          <w:rPrChange w:id="1079" w:author="pachalo chizala" w:date="2023-05-07T19:13:00Z">
            <w:rPr>
              <w:ins w:id="1080" w:author="pachalo chizala" w:date="2023-05-07T19:09:00Z"/>
              <w:rFonts w:ascii="Bookman Old Style" w:hAnsi="Bookman Old Style"/>
              <w:b/>
              <w:bCs/>
            </w:rPr>
          </w:rPrChange>
        </w:rPr>
      </w:pPr>
      <w:ins w:id="1081" w:author="pachalo chizala" w:date="2023-05-07T19:09:00Z">
        <w:r w:rsidRPr="00C166B3">
          <w:rPr>
            <w:rFonts w:ascii="Arial" w:hAnsi="Arial" w:cs="Arial"/>
            <w:sz w:val="24"/>
            <w:szCs w:val="24"/>
            <w:rPrChange w:id="1082" w:author="pachalo chizala" w:date="2023-05-07T19:13:00Z">
              <w:rPr>
                <w:rFonts w:ascii="Bookman Old Style" w:hAnsi="Bookman Old Style"/>
                <w:b/>
                <w:bCs/>
              </w:rPr>
            </w:rPrChange>
          </w:rPr>
          <w:t>Retrenchment</w:t>
        </w:r>
      </w:ins>
    </w:p>
    <w:p w14:paraId="433A567B" w14:textId="66155F54" w:rsidR="004B5551" w:rsidRPr="00C166B3" w:rsidRDefault="00DF495C" w:rsidP="00DF495C">
      <w:pPr>
        <w:pStyle w:val="ListParagraph"/>
        <w:numPr>
          <w:ilvl w:val="0"/>
          <w:numId w:val="245"/>
        </w:numPr>
        <w:rPr>
          <w:ins w:id="1083" w:author="pachalo chizala" w:date="2023-05-07T19:09:00Z"/>
          <w:rFonts w:ascii="Arial" w:hAnsi="Arial" w:cs="Arial"/>
          <w:sz w:val="24"/>
          <w:szCs w:val="24"/>
          <w:rPrChange w:id="1084" w:author="pachalo chizala" w:date="2023-05-07T19:13:00Z">
            <w:rPr>
              <w:ins w:id="1085" w:author="pachalo chizala" w:date="2023-05-07T19:09:00Z"/>
              <w:rFonts w:ascii="Bookman Old Style" w:hAnsi="Bookman Old Style"/>
              <w:b/>
              <w:bCs/>
            </w:rPr>
          </w:rPrChange>
        </w:rPr>
      </w:pPr>
      <w:moveFromRangeStart w:id="1086" w:author="USER" w:date="2023-08-10T14:02:00Z" w:name="move142568575"/>
      <w:moveFrom w:id="1087" w:author="USER" w:date="2023-08-10T14:02:00Z">
        <w:ins w:id="1088" w:author="pachalo chizala" w:date="2023-05-07T19:09:00Z">
          <w:r w:rsidRPr="00C166B3" w:rsidDel="004B5551">
            <w:rPr>
              <w:rFonts w:ascii="Arial" w:hAnsi="Arial" w:cs="Arial"/>
              <w:sz w:val="24"/>
              <w:szCs w:val="24"/>
              <w:rPrChange w:id="1089" w:author="pachalo chizala" w:date="2023-05-07T19:13:00Z">
                <w:rPr>
                  <w:rFonts w:ascii="Bookman Old Style" w:hAnsi="Bookman Old Style"/>
                  <w:b/>
                  <w:bCs/>
                </w:rPr>
              </w:rPrChange>
            </w:rPr>
            <w:t>Dismisal</w:t>
          </w:r>
        </w:ins>
      </w:moveFrom>
      <w:moveFromRangeEnd w:id="1086"/>
      <w:ins w:id="1090" w:author="USER" w:date="2023-08-10T14:01:00Z">
        <w:r w:rsidR="004B5551" w:rsidRPr="00C166B3">
          <w:rPr>
            <w:rFonts w:ascii="Arial" w:hAnsi="Arial" w:cs="Arial"/>
            <w:sz w:val="24"/>
            <w:szCs w:val="24"/>
          </w:rPr>
          <w:t>I</w:t>
        </w:r>
      </w:ins>
      <w:ins w:id="1091" w:author="USER" w:date="2023-08-10T14:02:00Z">
        <w:r w:rsidR="004B5551" w:rsidRPr="00C166B3">
          <w:rPr>
            <w:rFonts w:ascii="Arial" w:hAnsi="Arial" w:cs="Arial"/>
            <w:sz w:val="24"/>
            <w:szCs w:val="24"/>
          </w:rPr>
          <w:t>nstitutional closure</w:t>
        </w:r>
      </w:ins>
    </w:p>
    <w:p w14:paraId="6F8EBF11" w14:textId="07C48E81" w:rsidR="00DF495C" w:rsidRPr="00C166B3" w:rsidDel="0025512E" w:rsidRDefault="00DF495C">
      <w:pPr>
        <w:pStyle w:val="ListParagraph"/>
        <w:numPr>
          <w:ilvl w:val="0"/>
          <w:numId w:val="245"/>
        </w:numPr>
        <w:rPr>
          <w:ins w:id="1092" w:author="Happiness" w:date="2023-05-07T14:46:00Z"/>
          <w:del w:id="1093" w:author="USER" w:date="2023-08-08T13:39:00Z"/>
          <w:rFonts w:ascii="Arial" w:hAnsi="Arial" w:cs="Arial"/>
          <w:sz w:val="24"/>
          <w:szCs w:val="24"/>
          <w:rPrChange w:id="1094" w:author="pachalo chizala" w:date="2023-05-07T19:13:00Z">
            <w:rPr>
              <w:ins w:id="1095" w:author="Happiness" w:date="2023-05-07T14:46:00Z"/>
              <w:del w:id="1096" w:author="USER" w:date="2023-08-08T13:39:00Z"/>
              <w:rFonts w:ascii="Bookman Old Style" w:hAnsi="Bookman Old Style"/>
              <w:i/>
              <w:iCs/>
            </w:rPr>
          </w:rPrChange>
        </w:rPr>
        <w:pPrChange w:id="1097" w:author="pachalo chizala" w:date="2023-05-07T19:09:00Z">
          <w:pPr/>
        </w:pPrChange>
      </w:pPr>
      <w:ins w:id="1098" w:author="pachalo chizala" w:date="2023-05-07T19:09:00Z">
        <w:r w:rsidRPr="00C166B3">
          <w:rPr>
            <w:rFonts w:ascii="Arial" w:hAnsi="Arial" w:cs="Arial"/>
            <w:sz w:val="24"/>
            <w:szCs w:val="24"/>
            <w:rPrChange w:id="1099" w:author="pachalo chizala" w:date="2023-05-07T19:13:00Z">
              <w:rPr>
                <w:rFonts w:ascii="Bookman Old Style" w:hAnsi="Bookman Old Style"/>
                <w:b/>
                <w:bCs/>
              </w:rPr>
            </w:rPrChange>
          </w:rPr>
          <w:t>Other</w:t>
        </w:r>
      </w:ins>
    </w:p>
    <w:p w14:paraId="7E5AF1C6" w14:textId="2F8F7C0F" w:rsidR="002442FA" w:rsidRPr="00C166B3" w:rsidRDefault="002442FA">
      <w:pPr>
        <w:pStyle w:val="ListParagraph"/>
        <w:numPr>
          <w:ilvl w:val="0"/>
          <w:numId w:val="245"/>
        </w:numPr>
        <w:rPr>
          <w:rFonts w:ascii="Arial" w:hAnsi="Arial" w:cs="Arial"/>
          <w:i/>
          <w:iCs/>
          <w:sz w:val="24"/>
          <w:szCs w:val="24"/>
          <w:rPrChange w:id="1100" w:author="USER" w:date="2023-08-08T13:39:00Z">
            <w:rPr>
              <w:b/>
            </w:rPr>
          </w:rPrChange>
        </w:rPr>
        <w:pPrChange w:id="1101" w:author="Happiness" w:date="2023-05-07T14:43:00Z">
          <w:pPr>
            <w:tabs>
              <w:tab w:val="left" w:pos="1418"/>
            </w:tabs>
            <w:spacing w:before="240"/>
            <w:jc w:val="both"/>
          </w:pPr>
        </w:pPrChange>
      </w:pPr>
    </w:p>
    <w:p w14:paraId="47A3871B" w14:textId="77777777" w:rsidR="00A25EA1" w:rsidRPr="00C166B3" w:rsidRDefault="00A25EA1" w:rsidP="00021C9C">
      <w:pPr>
        <w:pStyle w:val="Heading2"/>
        <w:rPr>
          <w:rFonts w:ascii="Arial" w:hAnsi="Arial" w:cs="Arial"/>
          <w:sz w:val="24"/>
          <w:szCs w:val="24"/>
          <w:lang w:val="en-US"/>
        </w:rPr>
      </w:pPr>
      <w:bookmarkStart w:id="1102" w:name="_Toc146275369"/>
      <w:bookmarkStart w:id="1103" w:name="_Toc146277084"/>
      <w:del w:id="1104" w:author="Happiness" w:date="2023-05-07T14:42:00Z">
        <w:r w:rsidRPr="00C166B3" w:rsidDel="002442FA">
          <w:rPr>
            <w:rFonts w:ascii="Arial" w:hAnsi="Arial" w:cs="Arial"/>
            <w:sz w:val="24"/>
            <w:szCs w:val="24"/>
            <w:lang w:val="en-US"/>
          </w:rPr>
          <w:delText xml:space="preserve">MODULE: </w:delText>
        </w:r>
      </w:del>
      <w:r w:rsidRPr="00C166B3">
        <w:rPr>
          <w:rFonts w:ascii="Arial" w:hAnsi="Arial" w:cs="Arial"/>
          <w:sz w:val="24"/>
          <w:szCs w:val="24"/>
          <w:lang w:val="en-US"/>
        </w:rPr>
        <w:t>MAIN JOB – CORE JOB CHARACTERISTICS (MJJ)</w:t>
      </w:r>
      <w:bookmarkEnd w:id="1102"/>
      <w:bookmarkEnd w:id="1103"/>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rsidP="00021C9C">
      <w:pPr>
        <w:numPr>
          <w:ilvl w:val="0"/>
          <w:numId w:val="196"/>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rsidP="00021C9C">
      <w:pPr>
        <w:numPr>
          <w:ilvl w:val="0"/>
          <w:numId w:val="196"/>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166B3" w:rsidRDefault="00C16EE9" w:rsidP="00A25EA1">
      <w:pPr>
        <w:tabs>
          <w:tab w:val="left" w:pos="1418"/>
        </w:tabs>
        <w:spacing w:before="240"/>
        <w:jc w:val="both"/>
        <w:rPr>
          <w:rFonts w:ascii="Arial" w:hAnsi="Arial" w:cs="Arial"/>
          <w:b/>
          <w:bCs/>
          <w:color w:val="FF0000"/>
          <w:sz w:val="24"/>
          <w:szCs w:val="24"/>
          <w:lang w:val="en-US"/>
          <w:rPrChange w:id="1105" w:author="USER" w:date="2023-08-08T13:44:00Z">
            <w:rPr>
              <w:rFonts w:ascii="Bookman Old Style" w:hAnsi="Bookman Old Style"/>
              <w:b/>
              <w:bCs/>
              <w:lang w:val="en-US"/>
            </w:rPr>
          </w:rPrChange>
        </w:rPr>
      </w:pPr>
      <w:r w:rsidRPr="00C166B3">
        <w:rPr>
          <w:rFonts w:ascii="Arial" w:hAnsi="Arial" w:cs="Arial"/>
          <w:sz w:val="24"/>
          <w:szCs w:val="24"/>
          <w:lang w:val="en-US"/>
        </w:rPr>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72D28D3B"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ins w:id="1106" w:author="USER" w:date="2023-08-10T14:05:00Z">
        <w:r w:rsidR="00100C3C" w:rsidRPr="00C166B3">
          <w:rPr>
            <w:rFonts w:ascii="Arial" w:hAnsi="Arial" w:cs="Arial"/>
            <w:b/>
            <w:bCs/>
            <w:i/>
            <w:iCs/>
            <w:sz w:val="24"/>
            <w:szCs w:val="24"/>
            <w:lang w:val="en-US"/>
          </w:rPr>
          <w:t>A</w:t>
        </w:r>
      </w:ins>
      <w:del w:id="1107" w:author="USER" w:date="2023-08-10T14:05:00Z">
        <w:r w:rsidR="0062366C" w:rsidRPr="00C166B3" w:rsidDel="00100C3C">
          <w:rPr>
            <w:rFonts w:ascii="Arial" w:hAnsi="Arial" w:cs="Arial"/>
            <w:b/>
            <w:bCs/>
            <w:i/>
            <w:iCs/>
            <w:sz w:val="24"/>
            <w:szCs w:val="24"/>
            <w:lang w:val="en-US"/>
          </w:rPr>
          <w:delText>a</w:delText>
        </w:r>
      </w:del>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ins w:id="1108" w:author="USER" w:date="2023-08-10T14:05:00Z">
        <w:r w:rsidR="00100C3C" w:rsidRPr="00C166B3">
          <w:rPr>
            <w:rFonts w:ascii="Arial" w:hAnsi="Arial" w:cs="Arial"/>
            <w:b/>
            <w:bCs/>
            <w:i/>
            <w:iCs/>
            <w:sz w:val="24"/>
            <w:szCs w:val="24"/>
            <w:lang w:val="en-US"/>
          </w:rPr>
          <w:t>B</w:t>
        </w:r>
      </w:ins>
      <w:del w:id="1109" w:author="USER" w:date="2023-08-10T14:05:00Z">
        <w:r w:rsidR="0062366C" w:rsidRPr="00C166B3" w:rsidDel="00100C3C">
          <w:rPr>
            <w:rFonts w:ascii="Arial" w:hAnsi="Arial" w:cs="Arial"/>
            <w:b/>
            <w:bCs/>
            <w:i/>
            <w:iCs/>
            <w:sz w:val="24"/>
            <w:szCs w:val="24"/>
            <w:lang w:val="en-US"/>
          </w:rPr>
          <w:delText>b</w:delText>
        </w:r>
      </w:del>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0D2FE3B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ins w:id="1110" w:author="USER" w:date="2023-08-10T14:06:00Z">
        <w:r w:rsidR="00CB72ED" w:rsidRPr="00C166B3">
          <w:rPr>
            <w:rFonts w:ascii="Arial" w:hAnsi="Arial" w:cs="Arial"/>
            <w:b/>
            <w:bCs/>
            <w:sz w:val="24"/>
            <w:szCs w:val="24"/>
            <w:lang w:val="en-US"/>
          </w:rPr>
          <w:t>A</w:t>
        </w:r>
      </w:ins>
      <w:del w:id="1111" w:author="USER" w:date="2023-08-10T14:06:00Z">
        <w:r w:rsidR="0062366C" w:rsidRPr="00C166B3" w:rsidDel="00CB72ED">
          <w:rPr>
            <w:rFonts w:ascii="Arial" w:hAnsi="Arial" w:cs="Arial"/>
            <w:b/>
            <w:bCs/>
            <w:sz w:val="24"/>
            <w:szCs w:val="24"/>
            <w:lang w:val="en-US"/>
          </w:rPr>
          <w:delText>a</w:delText>
        </w:r>
      </w:del>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ins w:id="1112" w:author="USER" w:date="2023-08-10T14:06:00Z">
        <w:r w:rsidR="00CB72ED" w:rsidRPr="00C166B3">
          <w:rPr>
            <w:rFonts w:ascii="Arial" w:hAnsi="Arial" w:cs="Arial"/>
            <w:b/>
            <w:bCs/>
            <w:sz w:val="24"/>
            <w:szCs w:val="24"/>
            <w:lang w:val="en-US"/>
          </w:rPr>
          <w:t>B</w:t>
        </w:r>
      </w:ins>
      <w:del w:id="1113" w:author="USER" w:date="2023-08-10T14:06:00Z">
        <w:r w:rsidR="0062366C" w:rsidRPr="00C166B3" w:rsidDel="00CB72ED">
          <w:rPr>
            <w:rFonts w:ascii="Arial" w:hAnsi="Arial" w:cs="Arial"/>
            <w:b/>
            <w:bCs/>
            <w:sz w:val="24"/>
            <w:szCs w:val="24"/>
            <w:lang w:val="en-US"/>
          </w:rPr>
          <w:delText>b</w:delText>
        </w:r>
      </w:del>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rsidP="00021C9C">
      <w:pPr>
        <w:numPr>
          <w:ilvl w:val="0"/>
          <w:numId w:val="197"/>
        </w:numPr>
        <w:tabs>
          <w:tab w:val="left" w:pos="1418"/>
        </w:tabs>
        <w:jc w:val="both"/>
        <w:rPr>
          <w:rFonts w:ascii="Arial" w:hAnsi="Arial" w:cs="Arial"/>
          <w:i/>
          <w:iCs/>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 xml:space="preserve">] </w:t>
      </w:r>
    </w:p>
    <w:p w14:paraId="2ABF3068"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rsidP="00021C9C">
      <w:pPr>
        <w:numPr>
          <w:ilvl w:val="0"/>
          <w:numId w:val="197"/>
        </w:numPr>
        <w:tabs>
          <w:tab w:val="left" w:pos="1418"/>
        </w:tabs>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1ECE2213" w14:textId="77777777" w:rsidR="00A25EA1"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lastRenderedPageBreak/>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
    <w:p w14:paraId="330BD9A0"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roofErr w:type="spellStart"/>
      <w:r w:rsidRPr="00C166B3">
        <w:rPr>
          <w:rFonts w:ascii="Arial" w:hAnsi="Arial" w:cs="Arial"/>
          <w:sz w:val="24"/>
          <w:szCs w:val="24"/>
        </w:rPr>
        <w:t>together</w:t>
      </w:r>
      <w:proofErr w:type="spellEnd"/>
      <w:r w:rsidRPr="00C166B3">
        <w:rPr>
          <w:rFonts w:ascii="Arial" w:hAnsi="Arial" w:cs="Arial"/>
          <w:sz w:val="24"/>
          <w:szCs w:val="24"/>
        </w:rPr>
        <w:t xml:space="preserve"> </w:t>
      </w:r>
      <w:proofErr w:type="spellStart"/>
      <w:r w:rsidRPr="00C166B3">
        <w:rPr>
          <w:rFonts w:ascii="Arial" w:hAnsi="Arial" w:cs="Arial"/>
          <w:sz w:val="24"/>
          <w:szCs w:val="24"/>
        </w:rPr>
        <w:t>with</w:t>
      </w:r>
      <w:proofErr w:type="spellEnd"/>
      <w:r w:rsidRPr="00C166B3">
        <w:rPr>
          <w:rFonts w:ascii="Arial" w:hAnsi="Arial" w:cs="Arial"/>
          <w:sz w:val="24"/>
          <w:szCs w:val="24"/>
        </w:rPr>
        <w:t xml:space="preserve"> </w:t>
      </w:r>
      <w:proofErr w:type="spellStart"/>
      <w:r w:rsidRPr="00C166B3">
        <w:rPr>
          <w:rFonts w:ascii="Arial" w:hAnsi="Arial" w:cs="Arial"/>
          <w:sz w:val="24"/>
          <w:szCs w:val="24"/>
        </w:rPr>
        <w:t>others</w:t>
      </w:r>
      <w:proofErr w:type="spellEnd"/>
      <w:r w:rsidRPr="00C166B3">
        <w:rPr>
          <w:rFonts w:ascii="Arial" w:hAnsi="Arial" w:cs="Arial"/>
          <w:sz w:val="24"/>
          <w:szCs w:val="24"/>
        </w:rPr>
        <w:t xml:space="preserve"> </w:t>
      </w:r>
    </w:p>
    <w:p w14:paraId="68A88DD6" w14:textId="77777777" w:rsidR="00A25EA1" w:rsidRPr="00C166B3" w:rsidRDefault="00A25EA1" w:rsidP="00021C9C">
      <w:pPr>
        <w:numPr>
          <w:ilvl w:val="0"/>
          <w:numId w:val="198"/>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member</w:t>
      </w:r>
      <w:proofErr w:type="spellEnd"/>
      <w:r w:rsidRPr="00C166B3">
        <w:rPr>
          <w:rFonts w:ascii="Arial" w:hAnsi="Arial" w:cs="Arial"/>
          <w:sz w:val="24"/>
          <w:szCs w:val="24"/>
        </w:rPr>
        <w:t xml:space="preserve">(s) </w:t>
      </w:r>
    </w:p>
    <w:p w14:paraId="25564C38" w14:textId="77777777" w:rsidR="00A25EA1" w:rsidRPr="00C166B3" w:rsidRDefault="00A25EA1" w:rsidP="00021C9C">
      <w:pPr>
        <w:numPr>
          <w:ilvl w:val="0"/>
          <w:numId w:val="19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43A5DEFF" w14:textId="77777777" w:rsidR="00A25EA1" w:rsidRPr="00C166B3" w:rsidRDefault="00A25EA1" w:rsidP="00021C9C">
      <w:pPr>
        <w:numPr>
          <w:ilvl w:val="0"/>
          <w:numId w:val="19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5F782DCA"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20817A79"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22443080" w14:textId="77777777" w:rsidR="00A25EA1" w:rsidRPr="00C166B3" w:rsidRDefault="008C1025"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THER CASH PAYMENT (</w:t>
      </w:r>
      <w:proofErr w:type="spellStart"/>
      <w:r w:rsidR="00A25EA1" w:rsidRPr="00C166B3">
        <w:rPr>
          <w:rFonts w:ascii="Arial" w:hAnsi="Arial" w:cs="Arial"/>
          <w:sz w:val="24"/>
          <w:szCs w:val="24"/>
        </w:rPr>
        <w:t>specify</w:t>
      </w:r>
      <w:proofErr w:type="spellEnd"/>
      <w:r w:rsidR="00A25EA1" w:rsidRPr="00C166B3">
        <w:rPr>
          <w:rFonts w:ascii="Arial" w:hAnsi="Arial" w:cs="Arial"/>
          <w:sz w:val="24"/>
          <w:szCs w:val="24"/>
        </w:rPr>
        <w:t xml:space="preserve">) </w:t>
      </w:r>
    </w:p>
    <w:p w14:paraId="2D056F59"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1114" w:name="_Toc146275370"/>
      <w:bookmarkStart w:id="1115" w:name="_Toc146277085"/>
      <w:r w:rsidRPr="00C166B3">
        <w:rPr>
          <w:rFonts w:ascii="Arial" w:hAnsi="Arial" w:cs="Arial"/>
          <w:sz w:val="24"/>
          <w:szCs w:val="24"/>
          <w:lang w:val="en-US"/>
        </w:rPr>
        <w:t>MAIN JOB – DEPENDENT WORKER RELATIONSHIP (MJD)</w:t>
      </w:r>
      <w:bookmarkEnd w:id="1114"/>
      <w:bookmarkEnd w:id="1115"/>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Based on the information the respondent may be reclassified as an independent worker in their main job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if they are not paid a wage or salary and are responsible 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rsidP="00021C9C">
      <w:pPr>
        <w:numPr>
          <w:ilvl w:val="0"/>
          <w:numId w:val="201"/>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166B3" w:rsidRDefault="00A25EA1" w:rsidP="00A25EA1">
      <w:pPr>
        <w:tabs>
          <w:tab w:val="left" w:pos="1418"/>
        </w:tabs>
        <w:spacing w:before="240"/>
        <w:jc w:val="both"/>
        <w:rPr>
          <w:rFonts w:ascii="Arial" w:hAnsi="Arial" w:cs="Arial"/>
          <w:i/>
          <w:iCs/>
          <w:sz w:val="24"/>
          <w:szCs w:val="24"/>
          <w:lang w:val="en-US"/>
          <w:rPrChange w:id="1116" w:author="USER" w:date="2023-08-08T13:56:00Z">
            <w:rPr>
              <w:rFonts w:ascii="Bookman Old Style" w:hAnsi="Bookman Old Style"/>
              <w:b/>
              <w:bCs/>
              <w:i/>
              <w:iCs/>
              <w:szCs w:val="22"/>
              <w:lang w:val="en-US"/>
            </w:rPr>
          </w:rPrChange>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rsidP="00021C9C">
      <w:pPr>
        <w:numPr>
          <w:ilvl w:val="0"/>
          <w:numId w:val="203"/>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 xml:space="preserve">is refers to the responsibility to pay taxes even if no taxes are actually paid, for example because the income earned is below a threshold required for payment of </w:t>
      </w:r>
      <w:r w:rsidR="00A25EA1" w:rsidRPr="00C166B3">
        <w:rPr>
          <w:rFonts w:ascii="Arial" w:hAnsi="Arial" w:cs="Arial"/>
          <w:sz w:val="24"/>
          <w:szCs w:val="24"/>
          <w:lang w:val="en-US"/>
        </w:rPr>
        <w:lastRenderedPageBreak/>
        <w:t>income related tax. The underlying intention of the question is to help identify respondents who may have a commercial agreement for their services even though they might self-identify as working for someone else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1117" w:name="_Toc146275371"/>
      <w:bookmarkStart w:id="1118" w:name="_Toc146277086"/>
      <w:r w:rsidRPr="00C166B3">
        <w:rPr>
          <w:rFonts w:ascii="Arial" w:hAnsi="Arial" w:cs="Arial"/>
          <w:sz w:val="24"/>
          <w:szCs w:val="24"/>
          <w:lang w:val="en-US"/>
        </w:rPr>
        <w:t>MAIN JOB – CORE CHARACTERISTICS OF THE ECONOMIC UNIT (MJU)</w:t>
      </w:r>
      <w:bookmarkEnd w:id="1117"/>
      <w:bookmarkEnd w:id="1118"/>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rsidP="00021C9C">
      <w:pPr>
        <w:numPr>
          <w:ilvl w:val="0"/>
          <w:numId w:val="204"/>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FARM, AGRICULTURAL LAND OR FISHING SITE </w:t>
      </w:r>
    </w:p>
    <w:p w14:paraId="16BD774F"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1119" w:name="_Toc146275372"/>
      <w:bookmarkStart w:id="1120" w:name="_Toc146277087"/>
      <w:r w:rsidRPr="00C166B3">
        <w:rPr>
          <w:rFonts w:ascii="Arial" w:hAnsi="Arial" w:cs="Arial"/>
          <w:sz w:val="24"/>
          <w:szCs w:val="24"/>
        </w:rPr>
        <w:t>MAIN JOB – TENURE (MJT)</w:t>
      </w:r>
      <w:bookmarkEnd w:id="1119"/>
      <w:bookmarkEnd w:id="1120"/>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1121" w:name="_Hlk133506778"/>
      <w:r w:rsidR="002528CC" w:rsidRPr="00C166B3">
        <w:rPr>
          <w:rFonts w:ascii="Arial" w:hAnsi="Arial" w:cs="Arial"/>
          <w:i/>
          <w:iCs/>
          <w:sz w:val="24"/>
          <w:szCs w:val="24"/>
          <w:lang w:val="en-US"/>
        </w:rPr>
        <w:t>did (you/NAME)</w:t>
      </w:r>
      <w:bookmarkEnd w:id="1121"/>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1122" w:name="_Toc146275373"/>
      <w:bookmarkStart w:id="1123" w:name="_Toc146277088"/>
      <w:r w:rsidRPr="00C166B3">
        <w:rPr>
          <w:rFonts w:ascii="Arial" w:hAnsi="Arial" w:cs="Arial"/>
          <w:sz w:val="24"/>
          <w:szCs w:val="24"/>
          <w:lang w:val="en-US"/>
        </w:rPr>
        <w:t>MAIN JOB – LEGAL ORGANIZATION OF ECONOMIC UNIT (MJL)</w:t>
      </w:r>
      <w:bookmarkEnd w:id="1122"/>
      <w:bookmarkEnd w:id="1123"/>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1124" w:name="_Toc146275374"/>
      <w:bookmarkStart w:id="1125" w:name="_Toc146277089"/>
      <w:r w:rsidRPr="00C166B3">
        <w:rPr>
          <w:rFonts w:ascii="Arial" w:hAnsi="Arial" w:cs="Arial"/>
          <w:sz w:val="24"/>
          <w:szCs w:val="24"/>
          <w:lang w:val="en-US"/>
        </w:rPr>
        <w:t>MAIN JOB – INFORMAL SECTOR EMPLOYMENT (MIS)</w:t>
      </w:r>
      <w:bookmarkEnd w:id="1124"/>
      <w:bookmarkEnd w:id="1125"/>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299A0F8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ins w:id="1126" w:author="USER" w:date="2023-08-08T14:17:00Z">
        <w:r w:rsidR="008D0140" w:rsidRPr="00C166B3">
          <w:rPr>
            <w:rFonts w:ascii="Arial" w:hAnsi="Arial" w:cs="Arial"/>
            <w:sz w:val="24"/>
            <w:szCs w:val="24"/>
            <w:lang w:val="en-US"/>
          </w:rPr>
          <w:t>z</w:t>
        </w:r>
      </w:ins>
      <w:del w:id="1127" w:author="USER" w:date="2023-08-08T14:17:00Z">
        <w:r w:rsidR="005351D5" w:rsidRPr="00C166B3" w:rsidDel="008D0140">
          <w:rPr>
            <w:rFonts w:ascii="Arial" w:hAnsi="Arial" w:cs="Arial"/>
            <w:sz w:val="24"/>
            <w:szCs w:val="24"/>
            <w:lang w:val="en-US"/>
          </w:rPr>
          <w:delText>s</w:delText>
        </w:r>
      </w:del>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 xml:space="preserve">Are </w:t>
      </w:r>
      <w:proofErr w:type="spellStart"/>
      <w:proofErr w:type="gramStart"/>
      <w:r w:rsidR="00181C6A" w:rsidRPr="00C166B3">
        <w:rPr>
          <w:rFonts w:ascii="Arial" w:hAnsi="Arial" w:cs="Arial"/>
          <w:i/>
          <w:iCs/>
          <w:sz w:val="24"/>
          <w:szCs w:val="24"/>
        </w:rPr>
        <w:t>they</w:t>
      </w:r>
      <w:proofErr w:type="spellEnd"/>
      <w:r w:rsidR="00181C6A" w:rsidRPr="00C166B3">
        <w:rPr>
          <w:rFonts w:ascii="Arial" w:hAnsi="Arial" w:cs="Arial"/>
          <w:i/>
          <w:iCs/>
          <w:sz w:val="24"/>
          <w:szCs w:val="24"/>
        </w:rPr>
        <w:t>…</w:t>
      </w:r>
      <w:proofErr w:type="gramEnd"/>
    </w:p>
    <w:p w14:paraId="269D29B7" w14:textId="77777777" w:rsidR="00A25EA1" w:rsidRPr="00C166B3" w:rsidRDefault="00A25EA1" w:rsidP="00021C9C">
      <w:pPr>
        <w:numPr>
          <w:ilvl w:val="0"/>
          <w:numId w:val="208"/>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rsidP="00021C9C">
      <w:pPr>
        <w:numPr>
          <w:ilvl w:val="0"/>
          <w:numId w:val="208"/>
        </w:numPr>
        <w:tabs>
          <w:tab w:val="left" w:pos="1418"/>
        </w:tabs>
        <w:jc w:val="both"/>
        <w:rPr>
          <w:rFonts w:ascii="Arial" w:hAnsi="Arial" w:cs="Arial"/>
          <w:sz w:val="24"/>
          <w:szCs w:val="24"/>
        </w:rPr>
      </w:pPr>
      <w:r w:rsidRPr="00C166B3">
        <w:rPr>
          <w:rFonts w:ascii="Arial" w:hAnsi="Arial" w:cs="Arial"/>
          <w:sz w:val="24"/>
          <w:szCs w:val="24"/>
        </w:rPr>
        <w:t xml:space="preserve">No records </w:t>
      </w:r>
      <w:proofErr w:type="spellStart"/>
      <w:r w:rsidRPr="00C166B3">
        <w:rPr>
          <w:rFonts w:ascii="Arial" w:hAnsi="Arial" w:cs="Arial"/>
          <w:sz w:val="24"/>
          <w:szCs w:val="24"/>
        </w:rPr>
        <w:t>are</w:t>
      </w:r>
      <w:proofErr w:type="spellEnd"/>
      <w:r w:rsidRPr="00C166B3">
        <w:rPr>
          <w:rFonts w:ascii="Arial" w:hAnsi="Arial" w:cs="Arial"/>
          <w:sz w:val="24"/>
          <w:szCs w:val="24"/>
        </w:rPr>
        <w:t xml:space="preserve"> </w:t>
      </w:r>
      <w:proofErr w:type="spellStart"/>
      <w:r w:rsidRPr="00C166B3">
        <w:rPr>
          <w:rFonts w:ascii="Arial" w:hAnsi="Arial" w:cs="Arial"/>
          <w:sz w:val="24"/>
          <w:szCs w:val="24"/>
        </w:rPr>
        <w:t>kept</w:t>
      </w:r>
      <w:proofErr w:type="spellEnd"/>
      <w:r w:rsidRPr="00C166B3">
        <w:rPr>
          <w:rFonts w:ascii="Arial" w:hAnsi="Arial" w:cs="Arial"/>
          <w:sz w:val="24"/>
          <w:szCs w:val="24"/>
        </w:rPr>
        <w:t xml:space="preserve"> </w:t>
      </w:r>
    </w:p>
    <w:p w14:paraId="60FF1AF2" w14:textId="77777777" w:rsidR="00B33624" w:rsidRPr="00C166B3" w:rsidRDefault="00A25EA1" w:rsidP="00021C9C">
      <w:pPr>
        <w:numPr>
          <w:ilvl w:val="0"/>
          <w:numId w:val="209"/>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w:t>
      </w:r>
      <w:r w:rsidR="00A25EA1" w:rsidRPr="00C166B3">
        <w:rPr>
          <w:rFonts w:ascii="Arial" w:hAnsi="Arial" w:cs="Arial"/>
          <w:sz w:val="24"/>
          <w:szCs w:val="24"/>
          <w:lang w:val="en-US"/>
        </w:rPr>
        <w:lastRenderedPageBreak/>
        <w:t xml:space="preserve">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ins w:id="1128" w:author="USER" w:date="2023-08-08T14:20:00Z">
        <w:r w:rsidR="00E37E97" w:rsidRPr="00C166B3">
          <w:rPr>
            <w:rFonts w:ascii="Arial" w:hAnsi="Arial" w:cs="Arial"/>
            <w:sz w:val="24"/>
            <w:szCs w:val="24"/>
            <w:lang w:val="en-US"/>
          </w:rPr>
          <w:t>.</w:t>
        </w:r>
      </w:ins>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1129" w:name="_Toc146275375"/>
      <w:bookmarkStart w:id="1130" w:name="_Toc146277090"/>
      <w:r w:rsidRPr="00C166B3">
        <w:rPr>
          <w:rFonts w:ascii="Arial" w:hAnsi="Arial" w:cs="Arial"/>
          <w:sz w:val="24"/>
          <w:szCs w:val="24"/>
          <w:lang w:val="en-US"/>
        </w:rPr>
        <w:t>MAIN JOB – INDEPENDENT WORKER RELATIONSHIP (MJI)</w:t>
      </w:r>
      <w:bookmarkEnd w:id="1129"/>
      <w:bookmarkEnd w:id="1130"/>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 xml:space="preserve">Is it </w:t>
      </w:r>
      <w:proofErr w:type="spellStart"/>
      <w:r w:rsidR="00181C6A" w:rsidRPr="00C166B3">
        <w:rPr>
          <w:rFonts w:ascii="Arial" w:hAnsi="Arial" w:cs="Arial"/>
          <w:i/>
          <w:iCs/>
          <w:sz w:val="24"/>
          <w:szCs w:val="24"/>
        </w:rPr>
        <w:t>because</w:t>
      </w:r>
      <w:proofErr w:type="spellEnd"/>
      <w:proofErr w:type="gramStart"/>
      <w:r w:rsidR="00181C6A" w:rsidRPr="00C166B3">
        <w:rPr>
          <w:rFonts w:ascii="Arial" w:hAnsi="Arial" w:cs="Arial"/>
          <w:i/>
          <w:iCs/>
          <w:sz w:val="24"/>
          <w:szCs w:val="24"/>
        </w:rPr>
        <w:t xml:space="preserve"> ….</w:t>
      </w:r>
      <w:proofErr w:type="gramEnd"/>
      <w:r w:rsidR="00181C6A" w:rsidRPr="00C166B3">
        <w:rPr>
          <w:rFonts w:ascii="Arial" w:hAnsi="Arial" w:cs="Arial"/>
          <w:i/>
          <w:iCs/>
          <w:sz w:val="24"/>
          <w:szCs w:val="24"/>
        </w:rPr>
        <w:t>?</w:t>
      </w:r>
    </w:p>
    <w:p w14:paraId="6B180E6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rsidP="00021C9C">
      <w:pPr>
        <w:numPr>
          <w:ilvl w:val="0"/>
          <w:numId w:val="210"/>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 xml:space="preserve">__________________ </w:t>
      </w:r>
    </w:p>
    <w:p w14:paraId="07EC0779" w14:textId="77777777" w:rsidR="00A25EA1" w:rsidRPr="00C166B3" w:rsidRDefault="00A25EA1" w:rsidP="00021C9C">
      <w:pPr>
        <w:pStyle w:val="Heading2"/>
        <w:rPr>
          <w:rFonts w:ascii="Arial" w:hAnsi="Arial" w:cs="Arial"/>
          <w:sz w:val="24"/>
          <w:szCs w:val="24"/>
          <w:lang w:val="en-US"/>
        </w:rPr>
      </w:pPr>
      <w:bookmarkStart w:id="1131" w:name="_Toc146275376"/>
      <w:bookmarkStart w:id="1132" w:name="_Toc146277091"/>
      <w:r w:rsidRPr="00C166B3">
        <w:rPr>
          <w:rFonts w:ascii="Arial" w:hAnsi="Arial" w:cs="Arial"/>
          <w:sz w:val="24"/>
          <w:szCs w:val="24"/>
          <w:lang w:val="en-US"/>
        </w:rPr>
        <w:t>MAIN JOB – CORE CONTRACT CHARACTERISTICS (MJC)</w:t>
      </w:r>
      <w:bookmarkEnd w:id="1131"/>
      <w:bookmarkEnd w:id="1132"/>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rsidP="00DE38BD">
      <w:pPr>
        <w:numPr>
          <w:ilvl w:val="0"/>
          <w:numId w:val="214"/>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rsidP="00DE38BD">
      <w:pPr>
        <w:numPr>
          <w:ilvl w:val="0"/>
          <w:numId w:val="214"/>
        </w:numPr>
        <w:tabs>
          <w:tab w:val="left" w:pos="1418"/>
        </w:tabs>
        <w:jc w:val="both"/>
        <w:rPr>
          <w:ins w:id="1133" w:author="USER" w:date="2023-08-10T14:21:00Z"/>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rsidP="00DE38BD">
      <w:pPr>
        <w:numPr>
          <w:ilvl w:val="0"/>
          <w:numId w:val="214"/>
        </w:numPr>
        <w:tabs>
          <w:tab w:val="left" w:pos="1418"/>
        </w:tabs>
        <w:jc w:val="both"/>
        <w:rPr>
          <w:rFonts w:ascii="Arial" w:hAnsi="Arial" w:cs="Arial"/>
          <w:sz w:val="24"/>
          <w:szCs w:val="24"/>
        </w:rPr>
      </w:pPr>
      <w:ins w:id="1134" w:author="USER" w:date="2023-08-10T14:21:00Z">
        <w:r w:rsidRPr="00C166B3">
          <w:rPr>
            <w:rFonts w:ascii="Arial" w:hAnsi="Arial" w:cs="Arial"/>
            <w:sz w:val="24"/>
            <w:szCs w:val="24"/>
          </w:rPr>
          <w:t>NO</w:t>
        </w:r>
      </w:ins>
      <w:r w:rsidR="00A25EA1" w:rsidRPr="00C166B3">
        <w:rPr>
          <w:rFonts w:ascii="Arial" w:hAnsi="Arial" w:cs="Arial"/>
          <w:sz w:val="24"/>
          <w:szCs w:val="24"/>
        </w:rPr>
        <w:t xml:space="preserve"> </w:t>
      </w:r>
    </w:p>
    <w:p w14:paraId="61D5DEF1" w14:textId="77777777" w:rsidR="00BB4023" w:rsidRPr="00C166B3" w:rsidRDefault="00A25EA1" w:rsidP="00DE38BD">
      <w:pPr>
        <w:numPr>
          <w:ilvl w:val="0"/>
          <w:numId w:val="21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rsidP="00021C9C">
      <w:pPr>
        <w:numPr>
          <w:ilvl w:val="0"/>
          <w:numId w:val="211"/>
        </w:numPr>
        <w:tabs>
          <w:tab w:val="left" w:pos="1418"/>
        </w:tabs>
        <w:jc w:val="both"/>
        <w:rPr>
          <w:rFonts w:ascii="Arial" w:hAnsi="Arial" w:cs="Arial"/>
          <w:sz w:val="24"/>
          <w:szCs w:val="24"/>
        </w:rPr>
      </w:pPr>
      <w:r w:rsidRPr="00C166B3">
        <w:rPr>
          <w:rFonts w:ascii="Arial" w:hAnsi="Arial" w:cs="Arial"/>
          <w:sz w:val="24"/>
          <w:szCs w:val="24"/>
        </w:rPr>
        <w:t xml:space="preserve">Permanent or </w:t>
      </w:r>
      <w:proofErr w:type="spellStart"/>
      <w:r w:rsidRPr="00C166B3">
        <w:rPr>
          <w:rFonts w:ascii="Arial" w:hAnsi="Arial" w:cs="Arial"/>
          <w:sz w:val="24"/>
          <w:szCs w:val="24"/>
        </w:rPr>
        <w:t>until</w:t>
      </w:r>
      <w:proofErr w:type="spellEnd"/>
      <w:r w:rsidRPr="00C166B3">
        <w:rPr>
          <w:rFonts w:ascii="Arial" w:hAnsi="Arial" w:cs="Arial"/>
          <w:sz w:val="24"/>
          <w:szCs w:val="24"/>
        </w:rPr>
        <w:t xml:space="preserve"> </w:t>
      </w:r>
      <w:proofErr w:type="spellStart"/>
      <w:r w:rsidRPr="00C166B3">
        <w:rPr>
          <w:rFonts w:ascii="Arial" w:hAnsi="Arial" w:cs="Arial"/>
          <w:sz w:val="24"/>
          <w:szCs w:val="24"/>
        </w:rPr>
        <w:t>retirement</w:t>
      </w:r>
      <w:proofErr w:type="spellEnd"/>
      <w:r w:rsidRPr="00C166B3">
        <w:rPr>
          <w:rFonts w:ascii="Arial" w:hAnsi="Arial" w:cs="Arial"/>
          <w:sz w:val="24"/>
          <w:szCs w:val="24"/>
        </w:rPr>
        <w:t xml:space="preserve"> </w:t>
      </w:r>
    </w:p>
    <w:p w14:paraId="5D9A7D84"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DAILY CONTRACT/AGREEMENT</w:t>
      </w:r>
    </w:p>
    <w:p w14:paraId="3D3811A2"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TWELVE MONTHS TO LESS THAN 24 MONTHS</w:t>
      </w:r>
    </w:p>
    <w:p w14:paraId="68542F48"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1135" w:name="_Toc146275377"/>
      <w:bookmarkStart w:id="1136" w:name="_Toc146277092"/>
      <w:r w:rsidRPr="00C166B3">
        <w:rPr>
          <w:rFonts w:ascii="Arial" w:hAnsi="Arial" w:cs="Arial"/>
          <w:sz w:val="24"/>
          <w:szCs w:val="24"/>
          <w:lang w:val="en-US"/>
        </w:rPr>
        <w:t>MAIN JOB – DETAILED CONTRACT CHARACTERISTICS (MCD)</w:t>
      </w:r>
      <w:bookmarkEnd w:id="1135"/>
      <w:bookmarkEnd w:id="1136"/>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covers a </w:t>
      </w:r>
      <w:proofErr w:type="spellStart"/>
      <w:r w:rsidRPr="00C166B3">
        <w:rPr>
          <w:rFonts w:ascii="Arial" w:hAnsi="Arial" w:cs="Arial"/>
          <w:sz w:val="24"/>
          <w:szCs w:val="24"/>
        </w:rPr>
        <w:t>particular</w:t>
      </w:r>
      <w:proofErr w:type="spellEnd"/>
      <w:r w:rsidRPr="00C166B3">
        <w:rPr>
          <w:rFonts w:ascii="Arial" w:hAnsi="Arial" w:cs="Arial"/>
          <w:sz w:val="24"/>
          <w:szCs w:val="24"/>
        </w:rPr>
        <w:t xml:space="preserve"> </w:t>
      </w:r>
      <w:proofErr w:type="spellStart"/>
      <w:r w:rsidRPr="00C166B3">
        <w:rPr>
          <w:rFonts w:ascii="Arial" w:hAnsi="Arial" w:cs="Arial"/>
          <w:sz w:val="24"/>
          <w:szCs w:val="24"/>
        </w:rPr>
        <w:t>season</w:t>
      </w:r>
      <w:proofErr w:type="spellEnd"/>
    </w:p>
    <w:p w14:paraId="122B770B"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is for </w:t>
      </w:r>
      <w:proofErr w:type="spellStart"/>
      <w:r w:rsidRPr="00C166B3">
        <w:rPr>
          <w:rFonts w:ascii="Arial" w:hAnsi="Arial" w:cs="Arial"/>
          <w:sz w:val="24"/>
          <w:szCs w:val="24"/>
        </w:rPr>
        <w:t>substitute</w:t>
      </w:r>
      <w:proofErr w:type="spellEnd"/>
      <w:r w:rsidRPr="00C166B3">
        <w:rPr>
          <w:rFonts w:ascii="Arial" w:hAnsi="Arial" w:cs="Arial"/>
          <w:sz w:val="24"/>
          <w:szCs w:val="24"/>
        </w:rPr>
        <w:t xml:space="preserve"> </w:t>
      </w:r>
      <w:proofErr w:type="spellStart"/>
      <w:r w:rsidRPr="00C166B3">
        <w:rPr>
          <w:rFonts w:ascii="Arial" w:hAnsi="Arial" w:cs="Arial"/>
          <w:sz w:val="24"/>
          <w:szCs w:val="24"/>
        </w:rPr>
        <w:t>work</w:t>
      </w:r>
      <w:proofErr w:type="spellEnd"/>
      <w:r w:rsidRPr="00C166B3">
        <w:rPr>
          <w:rFonts w:ascii="Arial" w:hAnsi="Arial" w:cs="Arial"/>
          <w:sz w:val="24"/>
          <w:szCs w:val="24"/>
        </w:rPr>
        <w:t xml:space="preserve"> </w:t>
      </w:r>
    </w:p>
    <w:p w14:paraId="11A011F6"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Response item (a) should be used only for persons employed in jobs whose </w:t>
      </w:r>
      <w:r w:rsidRPr="00C166B3">
        <w:rPr>
          <w:rFonts w:ascii="Arial" w:hAnsi="Arial" w:cs="Arial"/>
          <w:sz w:val="24"/>
          <w:szCs w:val="24"/>
          <w:lang w:val="en-US"/>
        </w:rPr>
        <w:lastRenderedPageBreak/>
        <w:t>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1137" w:name="_Toc146275378"/>
      <w:bookmarkStart w:id="1138" w:name="_Toc146277093"/>
      <w:r w:rsidRPr="00C166B3">
        <w:rPr>
          <w:rFonts w:ascii="Arial" w:hAnsi="Arial" w:cs="Arial"/>
          <w:sz w:val="24"/>
          <w:szCs w:val="24"/>
          <w:lang w:val="en-US"/>
        </w:rPr>
        <w:t>MAIN JOB – INFORMAL EMPLOYMENT OF EMPLOYEES (MIE)</w:t>
      </w:r>
      <w:bookmarkEnd w:id="1137"/>
      <w:bookmarkEnd w:id="1138"/>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 xml:space="preserve">f the payment is received through a social insurance scheme and not directly from the employer this should still be coded as ‘YES’, so long as the paid sick leave </w:t>
      </w:r>
      <w:r w:rsidRPr="00C166B3">
        <w:rPr>
          <w:rFonts w:ascii="Arial" w:hAnsi="Arial" w:cs="Arial"/>
          <w:sz w:val="24"/>
          <w:szCs w:val="24"/>
          <w:lang w:val="en-US"/>
        </w:rPr>
        <w:lastRenderedPageBreak/>
        <w:t>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1139" w:name="_Toc146275379"/>
      <w:bookmarkStart w:id="1140" w:name="_Toc146277094"/>
      <w:r w:rsidRPr="00C166B3">
        <w:rPr>
          <w:rFonts w:ascii="Arial" w:hAnsi="Arial" w:cs="Arial"/>
          <w:sz w:val="24"/>
          <w:szCs w:val="24"/>
          <w:lang w:val="en-US"/>
        </w:rPr>
        <w:t>SECOND JOB – CORE JOB CHARACTERISTICS (SJJ)</w:t>
      </w:r>
      <w:bookmarkEnd w:id="1139"/>
      <w:bookmarkEnd w:id="1140"/>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w:t>
      </w:r>
    </w:p>
    <w:p w14:paraId="1779285A"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24CF702E"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1141" w:name="_Toc146275380"/>
      <w:bookmarkStart w:id="1142" w:name="_Toc146277095"/>
      <w:r w:rsidRPr="00C166B3">
        <w:rPr>
          <w:rFonts w:ascii="Arial" w:hAnsi="Arial" w:cs="Arial"/>
          <w:sz w:val="24"/>
          <w:szCs w:val="24"/>
          <w:lang w:val="en-US"/>
        </w:rPr>
        <w:lastRenderedPageBreak/>
        <w:t>SECOND JOB – DEPENDENT CONTRACTORS (SJD)</w:t>
      </w:r>
      <w:bookmarkEnd w:id="1141"/>
      <w:bookmarkEnd w:id="1142"/>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rsidP="00CB2F3B">
      <w:pPr>
        <w:numPr>
          <w:ilvl w:val="0"/>
          <w:numId w:val="221"/>
        </w:numPr>
        <w:tabs>
          <w:tab w:val="left" w:pos="1418"/>
        </w:tabs>
        <w:jc w:val="both"/>
        <w:rPr>
          <w:rFonts w:ascii="Arial" w:hAnsi="Arial" w:cs="Arial"/>
          <w:b/>
          <w:bCs/>
          <w:i/>
          <w:iCs/>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04C478B5" w14:textId="77777777" w:rsidR="00A25EA1" w:rsidRPr="00C166B3" w:rsidRDefault="00A25EA1" w:rsidP="00CB2F3B">
      <w:pPr>
        <w:numPr>
          <w:ilvl w:val="0"/>
          <w:numId w:val="22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6EFC94D8"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6AE7284A"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4101889B"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OTHER CASH PAYMENT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72E28789"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N</w:t>
      </w:r>
      <w:r w:rsidR="005351D5" w:rsidRPr="00C166B3">
        <w:rPr>
          <w:rFonts w:ascii="Arial" w:hAnsi="Arial" w:cs="Arial"/>
          <w:b/>
          <w:bCs/>
          <w:i/>
          <w:iCs/>
          <w:sz w:val="24"/>
          <w:szCs w:val="24"/>
          <w:lang w:val="en-US"/>
        </w:rPr>
        <w:t xml:space="preserve">02 </w:t>
      </w:r>
      <w:r w:rsidR="005351D5" w:rsidRPr="00C166B3">
        <w:rPr>
          <w:rFonts w:ascii="Arial" w:hAnsi="Arial" w:cs="Arial"/>
          <w:bCs/>
          <w:i/>
          <w:iCs/>
          <w:sz w:val="24"/>
          <w:szCs w:val="24"/>
          <w:lang w:val="en-US"/>
          <w:rPrChange w:id="1143" w:author="USER" w:date="2023-08-08T14:32:00Z">
            <w:rPr>
              <w:rFonts w:ascii="Bookman Old Style" w:hAnsi="Bookman Old Style"/>
              <w:b/>
              <w:bCs/>
              <w:i/>
              <w:iCs/>
              <w:lang w:val="en-US"/>
            </w:rPr>
          </w:rPrChange>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rsidP="00CB2F3B">
      <w:pPr>
        <w:numPr>
          <w:ilvl w:val="0"/>
          <w:numId w:val="222"/>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rsidP="00CB2F3B">
      <w:pPr>
        <w:numPr>
          <w:ilvl w:val="0"/>
          <w:numId w:val="222"/>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ins w:id="1144" w:author="USER" w:date="2023-08-08T14:33:00Z">
        <w:r w:rsidR="00230D69" w:rsidRPr="00C166B3">
          <w:rPr>
            <w:rFonts w:ascii="Arial" w:hAnsi="Arial" w:cs="Arial"/>
            <w:sz w:val="24"/>
            <w:szCs w:val="24"/>
            <w:lang w:val="en-US"/>
          </w:rPr>
          <w:t>,</w:t>
        </w:r>
      </w:ins>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lastRenderedPageBreak/>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 xml:space="preserve">Is it </w:t>
      </w:r>
      <w:proofErr w:type="spellStart"/>
      <w:r w:rsidR="00562F15" w:rsidRPr="00C166B3">
        <w:rPr>
          <w:rFonts w:ascii="Arial" w:hAnsi="Arial" w:cs="Arial"/>
          <w:i/>
          <w:iCs/>
          <w:sz w:val="24"/>
          <w:szCs w:val="24"/>
        </w:rPr>
        <w:t>because</w:t>
      </w:r>
      <w:proofErr w:type="spellEnd"/>
      <w:proofErr w:type="gramStart"/>
      <w:r w:rsidR="00562F15" w:rsidRPr="00C166B3">
        <w:rPr>
          <w:rFonts w:ascii="Arial" w:hAnsi="Arial" w:cs="Arial"/>
          <w:i/>
          <w:iCs/>
          <w:sz w:val="24"/>
          <w:szCs w:val="24"/>
        </w:rPr>
        <w:t xml:space="preserve"> ….</w:t>
      </w:r>
      <w:proofErr w:type="gramEnd"/>
      <w:r w:rsidR="00562F15" w:rsidRPr="00C166B3">
        <w:rPr>
          <w:rFonts w:ascii="Arial" w:hAnsi="Arial" w:cs="Arial"/>
          <w:i/>
          <w:iCs/>
          <w:sz w:val="24"/>
          <w:szCs w:val="24"/>
        </w:rPr>
        <w:t>?</w:t>
      </w:r>
    </w:p>
    <w:p w14:paraId="078F55C6"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rsidP="00837A81">
      <w:pPr>
        <w:numPr>
          <w:ilvl w:val="0"/>
          <w:numId w:val="22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1145" w:name="_Toc146275381"/>
      <w:bookmarkStart w:id="1146" w:name="_Toc146277096"/>
      <w:r w:rsidRPr="00C166B3">
        <w:rPr>
          <w:rFonts w:ascii="Arial" w:hAnsi="Arial" w:cs="Arial"/>
          <w:sz w:val="24"/>
          <w:szCs w:val="24"/>
          <w:lang w:val="en-US"/>
        </w:rPr>
        <w:t>WORKING TIME IN EMPLOYMENT (WKT)</w:t>
      </w:r>
      <w:bookmarkEnd w:id="1145"/>
      <w:bookmarkEnd w:id="1146"/>
      <w:r w:rsidRPr="00C166B3">
        <w:rPr>
          <w:rFonts w:ascii="Arial" w:hAnsi="Arial" w:cs="Arial"/>
          <w:sz w:val="24"/>
          <w:szCs w:val="24"/>
          <w:lang w:val="en-US"/>
        </w:rPr>
        <w:t xml:space="preserve"> </w:t>
      </w:r>
    </w:p>
    <w:p w14:paraId="245F2FC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w:t>
      </w:r>
      <w:del w:id="1147" w:author="USER" w:date="2023-08-08T14:43:00Z">
        <w:r w:rsidRPr="00C166B3" w:rsidDel="00974894">
          <w:rPr>
            <w:rFonts w:ascii="Arial" w:hAnsi="Arial" w:cs="Arial"/>
            <w:sz w:val="24"/>
            <w:szCs w:val="24"/>
            <w:lang w:val="en-US"/>
          </w:rPr>
          <w:delText xml:space="preserve"> </w:delText>
        </w:r>
      </w:del>
      <w:r w:rsidRPr="00C166B3">
        <w:rPr>
          <w:rFonts w:ascii="Arial" w:hAnsi="Arial" w:cs="Arial"/>
          <w:sz w:val="24"/>
          <w:szCs w:val="24"/>
          <w:lang w:val="en-US"/>
        </w:rPr>
        <w:t xml:space="preserve">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rsidP="000A1B03">
      <w:pPr>
        <w:numPr>
          <w:ilvl w:val="0"/>
          <w:numId w:val="22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rsidP="000A1B03">
      <w:pPr>
        <w:numPr>
          <w:ilvl w:val="0"/>
          <w:numId w:val="224"/>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rsidP="000A1B03">
      <w:pPr>
        <w:numPr>
          <w:ilvl w:val="0"/>
          <w:numId w:val="225"/>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rsidP="000A1B03">
      <w:pPr>
        <w:numPr>
          <w:ilvl w:val="0"/>
          <w:numId w:val="22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rsidP="002C03EB">
      <w:pPr>
        <w:numPr>
          <w:ilvl w:val="0"/>
          <w:numId w:val="226"/>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rsidP="002C03EB">
      <w:pPr>
        <w:numPr>
          <w:ilvl w:val="0"/>
          <w:numId w:val="227"/>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rsidP="002C03EB">
      <w:pPr>
        <w:numPr>
          <w:ilvl w:val="0"/>
          <w:numId w:val="22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w:t>
      </w:r>
      <w:r w:rsidRPr="00C166B3">
        <w:rPr>
          <w:rFonts w:ascii="Arial" w:hAnsi="Arial" w:cs="Arial"/>
          <w:sz w:val="24"/>
          <w:szCs w:val="24"/>
          <w:lang w:val="en-US"/>
        </w:rPr>
        <w:lastRenderedPageBreak/>
        <w:t xml:space="preserve">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So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lastRenderedPageBreak/>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5601CA4" w:rsidR="003D49A8" w:rsidRPr="00C166B3" w:rsidRDefault="00DF495C" w:rsidP="003D49A8">
      <w:pPr>
        <w:tabs>
          <w:tab w:val="left" w:pos="1418"/>
        </w:tabs>
        <w:spacing w:before="240"/>
        <w:jc w:val="both"/>
        <w:rPr>
          <w:rFonts w:ascii="Arial" w:hAnsi="Arial" w:cs="Arial"/>
          <w:i/>
          <w:iCs/>
          <w:sz w:val="24"/>
          <w:szCs w:val="24"/>
          <w:lang w:val="en-US"/>
        </w:rPr>
      </w:pPr>
      <w:ins w:id="1148" w:author="pachalo chizala" w:date="2023-05-07T19:12:00Z">
        <w:r w:rsidRPr="00C166B3">
          <w:rPr>
            <w:rFonts w:ascii="Arial" w:hAnsi="Arial" w:cs="Arial"/>
            <w:b/>
            <w:bCs/>
            <w:i/>
            <w:iCs/>
            <w:sz w:val="24"/>
            <w:szCs w:val="24"/>
            <w:lang w:val="en-US"/>
          </w:rPr>
          <w:t xml:space="preserve">O23 </w:t>
        </w:r>
      </w:ins>
      <w:del w:id="1149" w:author="pachalo chizala" w:date="2023-05-07T19:12:00Z">
        <w:r w:rsidR="00A25EA1" w:rsidRPr="00C166B3" w:rsidDel="00DF495C">
          <w:rPr>
            <w:rFonts w:ascii="Arial" w:hAnsi="Arial" w:cs="Arial"/>
            <w:b/>
            <w:bCs/>
            <w:i/>
            <w:iCs/>
            <w:sz w:val="24"/>
            <w:szCs w:val="24"/>
            <w:lang w:val="en-US"/>
          </w:rPr>
          <w:delText xml:space="preserve">WKT_ ACHRSTOT1 </w:delText>
        </w:r>
      </w:del>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w:t>
      </w:r>
      <w:r w:rsidRPr="00C166B3">
        <w:rPr>
          <w:rFonts w:ascii="Arial" w:hAnsi="Arial" w:cs="Arial"/>
          <w:sz w:val="24"/>
          <w:szCs w:val="24"/>
          <w:lang w:val="en-US"/>
        </w:rPr>
        <w:lastRenderedPageBreak/>
        <w:t>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1150" w:name="_Toc146275382"/>
      <w:bookmarkStart w:id="1151" w:name="_Toc146277097"/>
      <w:r w:rsidRPr="00C166B3">
        <w:rPr>
          <w:rFonts w:ascii="Arial" w:hAnsi="Arial" w:cs="Arial"/>
          <w:sz w:val="24"/>
          <w:szCs w:val="24"/>
          <w:lang w:val="en-US"/>
        </w:rPr>
        <w:t>WORKING TIME – INADEQUATE EMPLOYMENT SITUATIONS (WKI)</w:t>
      </w:r>
      <w:bookmarkEnd w:id="1150"/>
      <w:bookmarkEnd w:id="1151"/>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inadequate employment situations. For more comprehensive analysis of specific types of mismatch additional questions would be needed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rsidP="002C03EB">
      <w:pPr>
        <w:numPr>
          <w:ilvl w:val="0"/>
          <w:numId w:val="22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lastRenderedPageBreak/>
        <w:t>TO WORK CLOSER TO HOME</w:t>
      </w:r>
    </w:p>
    <w:p w14:paraId="3E29D82C"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ins w:id="1152" w:author="USER" w:date="2023-08-08T15:10:00Z">
        <w:r w:rsidR="001B5525" w:rsidRPr="00C166B3">
          <w:rPr>
            <w:rFonts w:ascii="Arial" w:hAnsi="Arial" w:cs="Arial"/>
            <w:sz w:val="24"/>
            <w:szCs w:val="24"/>
            <w:lang w:val="en-US"/>
          </w:rPr>
          <w:t>.</w:t>
        </w:r>
      </w:ins>
    </w:p>
    <w:p w14:paraId="447B9DB4" w14:textId="77777777" w:rsidR="00A25EA1" w:rsidRPr="00C166B3" w:rsidRDefault="0030407E" w:rsidP="0030407E">
      <w:pPr>
        <w:pStyle w:val="Heading2"/>
        <w:rPr>
          <w:rFonts w:ascii="Arial" w:hAnsi="Arial" w:cs="Arial"/>
          <w:sz w:val="24"/>
          <w:szCs w:val="24"/>
          <w:lang w:val="en-US"/>
        </w:rPr>
      </w:pPr>
      <w:bookmarkStart w:id="1153" w:name="_Toc146275383"/>
      <w:bookmarkStart w:id="1154" w:name="_Toc146277098"/>
      <w:r w:rsidRPr="00C166B3">
        <w:rPr>
          <w:rFonts w:ascii="Arial" w:hAnsi="Arial" w:cs="Arial"/>
          <w:sz w:val="24"/>
          <w:szCs w:val="24"/>
          <w:lang w:val="en-US"/>
        </w:rPr>
        <w:t>JOB SEARCH AND AVAILABILITY (SRH)</w:t>
      </w:r>
      <w:bookmarkEnd w:id="1153"/>
      <w:bookmarkEnd w:id="1154"/>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lastRenderedPageBreak/>
        <w:t xml:space="preserve">CHECK AT FACTORIES, WORK SITES </w:t>
      </w:r>
    </w:p>
    <w:p w14:paraId="149CB5EB" w14:textId="55325293" w:rsidR="00A25EA1" w:rsidRPr="00C166B3" w:rsidRDefault="001B5525" w:rsidP="0030407E">
      <w:pPr>
        <w:numPr>
          <w:ilvl w:val="0"/>
          <w:numId w:val="212"/>
        </w:numPr>
        <w:tabs>
          <w:tab w:val="left" w:pos="1418"/>
        </w:tabs>
        <w:jc w:val="both"/>
        <w:rPr>
          <w:rFonts w:ascii="Arial" w:hAnsi="Arial" w:cs="Arial"/>
          <w:sz w:val="24"/>
          <w:szCs w:val="24"/>
          <w:lang w:val="en-US"/>
        </w:rPr>
      </w:pPr>
      <w:ins w:id="1155" w:author="USER" w:date="2023-08-08T15:13:00Z">
        <w:r w:rsidRPr="00C166B3">
          <w:rPr>
            <w:rFonts w:ascii="Arial" w:hAnsi="Arial" w:cs="Arial"/>
            <w:sz w:val="24"/>
            <w:szCs w:val="24"/>
            <w:lang w:val="en-US"/>
          </w:rPr>
          <w:t xml:space="preserve"> </w:t>
        </w:r>
      </w:ins>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rsidP="0030407E">
      <w:pPr>
        <w:numPr>
          <w:ilvl w:val="0"/>
          <w:numId w:val="212"/>
        </w:numPr>
        <w:tabs>
          <w:tab w:val="left" w:pos="1418"/>
        </w:tabs>
        <w:jc w:val="both"/>
        <w:rPr>
          <w:rFonts w:ascii="Arial" w:hAnsi="Arial" w:cs="Arial"/>
          <w:sz w:val="24"/>
          <w:szCs w:val="24"/>
          <w:lang w:val="en-US"/>
        </w:rPr>
      </w:pPr>
      <w:ins w:id="1156" w:author="USER" w:date="2023-08-08T15:13:00Z">
        <w:r w:rsidRPr="00C166B3">
          <w:rPr>
            <w:rFonts w:ascii="Arial" w:hAnsi="Arial" w:cs="Arial"/>
            <w:sz w:val="24"/>
            <w:szCs w:val="24"/>
            <w:lang w:val="en-US"/>
          </w:rPr>
          <w:t xml:space="preserve"> </w:t>
        </w:r>
      </w:ins>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rsidP="0030407E">
      <w:pPr>
        <w:numPr>
          <w:ilvl w:val="0"/>
          <w:numId w:val="212"/>
        </w:numPr>
        <w:tabs>
          <w:tab w:val="left" w:pos="1418"/>
        </w:tabs>
        <w:jc w:val="both"/>
        <w:rPr>
          <w:rFonts w:ascii="Arial" w:hAnsi="Arial" w:cs="Arial"/>
          <w:sz w:val="24"/>
          <w:szCs w:val="24"/>
          <w:lang w:val="en-US"/>
        </w:rPr>
      </w:pPr>
      <w:ins w:id="1157" w:author="USER" w:date="2023-08-08T15:13:00Z">
        <w:r w:rsidRPr="00C166B3">
          <w:rPr>
            <w:rFonts w:ascii="Arial" w:hAnsi="Arial" w:cs="Arial"/>
            <w:sz w:val="24"/>
            <w:szCs w:val="24"/>
            <w:lang w:val="en-US"/>
          </w:rPr>
          <w:t xml:space="preserve"> </w:t>
        </w:r>
      </w:ins>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rsidP="0030407E">
      <w:pPr>
        <w:numPr>
          <w:ilvl w:val="0"/>
          <w:numId w:val="212"/>
        </w:numPr>
        <w:tabs>
          <w:tab w:val="left" w:pos="1418"/>
        </w:tabs>
        <w:jc w:val="both"/>
        <w:rPr>
          <w:rFonts w:ascii="Arial" w:hAnsi="Arial" w:cs="Arial"/>
          <w:sz w:val="24"/>
          <w:szCs w:val="24"/>
          <w:lang w:val="en-US"/>
        </w:rPr>
      </w:pPr>
      <w:ins w:id="1158" w:author="USER" w:date="2023-08-08T15:13:00Z">
        <w:r w:rsidRPr="00C166B3">
          <w:rPr>
            <w:rFonts w:ascii="Arial" w:hAnsi="Arial" w:cs="Arial"/>
            <w:sz w:val="24"/>
            <w:szCs w:val="24"/>
            <w:lang w:val="en-US"/>
          </w:rPr>
          <w:t xml:space="preserve"> </w:t>
        </w:r>
      </w:ins>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rsidP="0030407E">
      <w:pPr>
        <w:numPr>
          <w:ilvl w:val="0"/>
          <w:numId w:val="212"/>
        </w:numPr>
        <w:tabs>
          <w:tab w:val="left" w:pos="1418"/>
        </w:tabs>
        <w:jc w:val="both"/>
        <w:rPr>
          <w:rFonts w:ascii="Arial" w:hAnsi="Arial" w:cs="Arial"/>
          <w:sz w:val="24"/>
          <w:szCs w:val="24"/>
        </w:rPr>
      </w:pPr>
      <w:ins w:id="1159" w:author="USER" w:date="2023-08-08T15:13:00Z">
        <w:r w:rsidRPr="00C166B3">
          <w:rPr>
            <w:rFonts w:ascii="Arial" w:hAnsi="Arial" w:cs="Arial"/>
            <w:sz w:val="24"/>
            <w:szCs w:val="24"/>
            <w:lang w:val="en-US"/>
          </w:rPr>
          <w:t xml:space="preserve"> </w:t>
        </w:r>
      </w:ins>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166B3" w:rsidRDefault="00215B9B" w:rsidP="00A25EA1">
      <w:pPr>
        <w:tabs>
          <w:tab w:val="left" w:pos="1418"/>
        </w:tabs>
        <w:spacing w:before="240"/>
        <w:jc w:val="both"/>
        <w:rPr>
          <w:ins w:id="1160" w:author="USER" w:date="2023-08-10T15:27:00Z"/>
          <w:rFonts w:ascii="Arial" w:hAnsi="Arial" w:cs="Arial"/>
          <w:i/>
          <w:iCs/>
          <w:sz w:val="24"/>
          <w:szCs w:val="24"/>
          <w:lang w:val="en-US"/>
          <w:rPrChange w:id="1161" w:author="USER" w:date="2023-08-10T15:28:00Z">
            <w:rPr>
              <w:ins w:id="1162" w:author="USER" w:date="2023-08-10T15:27:00Z"/>
              <w:rFonts w:ascii="Bookman Old Style" w:hAnsi="Bookman Old Style"/>
              <w:i/>
              <w:iCs/>
              <w:color w:val="FF0000"/>
              <w:lang w:val="en-US"/>
            </w:rPr>
          </w:rPrChange>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rsidP="006976AB">
      <w:pPr>
        <w:numPr>
          <w:ilvl w:val="0"/>
          <w:numId w:val="256"/>
        </w:numPr>
        <w:spacing w:line="259" w:lineRule="auto"/>
        <w:ind w:hanging="298"/>
        <w:rPr>
          <w:ins w:id="1163" w:author="USER" w:date="2023-08-10T15:27:00Z"/>
          <w:rFonts w:ascii="Arial" w:hAnsi="Arial" w:cs="Arial"/>
          <w:sz w:val="24"/>
          <w:szCs w:val="24"/>
        </w:rPr>
      </w:pPr>
      <w:ins w:id="1164" w:author="USER" w:date="2023-08-10T15:27:00Z">
        <w:r w:rsidRPr="00C166B3">
          <w:rPr>
            <w:rFonts w:ascii="Arial" w:hAnsi="Arial" w:cs="Arial"/>
            <w:sz w:val="24"/>
            <w:szCs w:val="24"/>
            <w:rPrChange w:id="1165" w:author="USER" w:date="2023-08-10T15:28:00Z">
              <w:rPr>
                <w:sz w:val="20"/>
              </w:rPr>
            </w:rPrChange>
          </w:rPr>
          <w:t xml:space="preserve">APPLY TO PROSPECTIVE EMPLOYERS </w:t>
        </w:r>
      </w:ins>
    </w:p>
    <w:p w14:paraId="4695CDAF" w14:textId="77777777" w:rsidR="006976AB" w:rsidRPr="00C166B3" w:rsidRDefault="006976AB" w:rsidP="006976AB">
      <w:pPr>
        <w:numPr>
          <w:ilvl w:val="0"/>
          <w:numId w:val="256"/>
        </w:numPr>
        <w:spacing w:line="259" w:lineRule="auto"/>
        <w:ind w:hanging="298"/>
        <w:rPr>
          <w:ins w:id="1166" w:author="USER" w:date="2023-08-10T15:27:00Z"/>
          <w:rFonts w:ascii="Arial" w:hAnsi="Arial" w:cs="Arial"/>
          <w:sz w:val="24"/>
          <w:szCs w:val="24"/>
        </w:rPr>
      </w:pPr>
      <w:ins w:id="1167" w:author="USER" w:date="2023-08-10T15:27:00Z">
        <w:r w:rsidRPr="00C166B3">
          <w:rPr>
            <w:rFonts w:ascii="Arial" w:hAnsi="Arial" w:cs="Arial"/>
            <w:sz w:val="24"/>
            <w:szCs w:val="24"/>
            <w:rPrChange w:id="1168" w:author="USER" w:date="2023-08-10T15:28:00Z">
              <w:rPr>
                <w:sz w:val="20"/>
              </w:rPr>
            </w:rPrChange>
          </w:rPr>
          <w:t xml:space="preserve">PLACE OR ANSWER JOB ADVERTISEMENTS </w:t>
        </w:r>
      </w:ins>
    </w:p>
    <w:p w14:paraId="7C0091A8" w14:textId="77777777" w:rsidR="006976AB" w:rsidRPr="00C166B3" w:rsidRDefault="006976AB" w:rsidP="006976AB">
      <w:pPr>
        <w:numPr>
          <w:ilvl w:val="0"/>
          <w:numId w:val="257"/>
        </w:numPr>
        <w:spacing w:line="259" w:lineRule="auto"/>
        <w:ind w:hanging="298"/>
        <w:rPr>
          <w:ins w:id="1169" w:author="USER" w:date="2023-08-10T15:27:00Z"/>
          <w:rFonts w:ascii="Arial" w:hAnsi="Arial" w:cs="Arial"/>
          <w:sz w:val="24"/>
          <w:szCs w:val="24"/>
          <w:lang w:val="en-US"/>
        </w:rPr>
      </w:pPr>
      <w:ins w:id="1170" w:author="USER" w:date="2023-08-10T15:27:00Z">
        <w:r w:rsidRPr="00C166B3">
          <w:rPr>
            <w:rFonts w:ascii="Arial" w:hAnsi="Arial" w:cs="Arial"/>
            <w:sz w:val="24"/>
            <w:szCs w:val="24"/>
            <w:lang w:val="en-US"/>
            <w:rPrChange w:id="1171" w:author="USER" w:date="2023-08-10T15:28:00Z">
              <w:rPr>
                <w:sz w:val="20"/>
              </w:rPr>
            </w:rPrChange>
          </w:rPr>
          <w:t xml:space="preserve">POST/UPDATE RESUME ON PROFESSIONAL/SOCIAL NETWORKING SITES ONLINE </w:t>
        </w:r>
      </w:ins>
    </w:p>
    <w:p w14:paraId="3CE0C721" w14:textId="77777777" w:rsidR="006976AB" w:rsidRPr="00C166B3" w:rsidRDefault="006976AB" w:rsidP="006976AB">
      <w:pPr>
        <w:numPr>
          <w:ilvl w:val="0"/>
          <w:numId w:val="257"/>
        </w:numPr>
        <w:spacing w:line="259" w:lineRule="auto"/>
        <w:ind w:hanging="298"/>
        <w:rPr>
          <w:ins w:id="1172" w:author="USER" w:date="2023-08-10T15:27:00Z"/>
          <w:rFonts w:ascii="Arial" w:hAnsi="Arial" w:cs="Arial"/>
          <w:sz w:val="24"/>
          <w:szCs w:val="24"/>
          <w:lang w:val="en-US"/>
        </w:rPr>
      </w:pPr>
      <w:ins w:id="1173" w:author="USER" w:date="2023-08-10T15:27:00Z">
        <w:r w:rsidRPr="00C166B3">
          <w:rPr>
            <w:rFonts w:ascii="Arial" w:hAnsi="Arial" w:cs="Arial"/>
            <w:sz w:val="24"/>
            <w:szCs w:val="24"/>
            <w:lang w:val="en-US"/>
            <w:rPrChange w:id="1174" w:author="USER" w:date="2023-08-10T15:28:00Z">
              <w:rPr>
                <w:sz w:val="20"/>
              </w:rPr>
            </w:rPrChange>
          </w:rPr>
          <w:t xml:space="preserve">REGISTER WITH [PUBLIC EMPLOYMENT CENTER] </w:t>
        </w:r>
      </w:ins>
    </w:p>
    <w:p w14:paraId="16440273" w14:textId="77777777" w:rsidR="006976AB" w:rsidRPr="00C166B3" w:rsidRDefault="006976AB" w:rsidP="006976AB">
      <w:pPr>
        <w:numPr>
          <w:ilvl w:val="0"/>
          <w:numId w:val="257"/>
        </w:numPr>
        <w:spacing w:line="259" w:lineRule="auto"/>
        <w:ind w:hanging="298"/>
        <w:rPr>
          <w:ins w:id="1175" w:author="USER" w:date="2023-08-10T15:27:00Z"/>
          <w:rFonts w:ascii="Arial" w:hAnsi="Arial" w:cs="Arial"/>
          <w:sz w:val="24"/>
          <w:szCs w:val="24"/>
        </w:rPr>
      </w:pPr>
      <w:ins w:id="1176" w:author="USER" w:date="2023-08-10T15:27:00Z">
        <w:r w:rsidRPr="00C166B3">
          <w:rPr>
            <w:rFonts w:ascii="Arial" w:hAnsi="Arial" w:cs="Arial"/>
            <w:sz w:val="24"/>
            <w:szCs w:val="24"/>
            <w:rPrChange w:id="1177" w:author="USER" w:date="2023-08-10T15:28:00Z">
              <w:rPr>
                <w:sz w:val="20"/>
              </w:rPr>
            </w:rPrChange>
          </w:rPr>
          <w:t xml:space="preserve">REGISTER WITH PRIVATE EMPLOYMENT CENTER </w:t>
        </w:r>
      </w:ins>
    </w:p>
    <w:p w14:paraId="4A1EB7DD" w14:textId="77777777" w:rsidR="006976AB" w:rsidRPr="00C166B3" w:rsidRDefault="006976AB" w:rsidP="006976AB">
      <w:pPr>
        <w:numPr>
          <w:ilvl w:val="0"/>
          <w:numId w:val="257"/>
        </w:numPr>
        <w:spacing w:line="259" w:lineRule="auto"/>
        <w:ind w:hanging="298"/>
        <w:rPr>
          <w:ins w:id="1178" w:author="USER" w:date="2023-08-10T15:27:00Z"/>
          <w:rFonts w:ascii="Arial" w:hAnsi="Arial" w:cs="Arial"/>
          <w:sz w:val="24"/>
          <w:szCs w:val="24"/>
        </w:rPr>
      </w:pPr>
      <w:ins w:id="1179" w:author="USER" w:date="2023-08-10T15:27:00Z">
        <w:r w:rsidRPr="00C166B3">
          <w:rPr>
            <w:rFonts w:ascii="Arial" w:hAnsi="Arial" w:cs="Arial"/>
            <w:sz w:val="24"/>
            <w:szCs w:val="24"/>
            <w:rPrChange w:id="1180" w:author="USER" w:date="2023-08-10T15:28:00Z">
              <w:rPr>
                <w:sz w:val="20"/>
              </w:rPr>
            </w:rPrChange>
          </w:rPr>
          <w:t xml:space="preserve">TAKE A TEST OR INTERVIEW </w:t>
        </w:r>
      </w:ins>
    </w:p>
    <w:p w14:paraId="17807B12" w14:textId="77777777" w:rsidR="006976AB" w:rsidRPr="00C166B3" w:rsidRDefault="006976AB" w:rsidP="006976AB">
      <w:pPr>
        <w:numPr>
          <w:ilvl w:val="0"/>
          <w:numId w:val="257"/>
        </w:numPr>
        <w:spacing w:line="259" w:lineRule="auto"/>
        <w:ind w:hanging="298"/>
        <w:rPr>
          <w:ins w:id="1181" w:author="USER" w:date="2023-08-10T15:27:00Z"/>
          <w:rFonts w:ascii="Arial" w:hAnsi="Arial" w:cs="Arial"/>
          <w:sz w:val="24"/>
          <w:szCs w:val="24"/>
          <w:lang w:val="en-US"/>
        </w:rPr>
      </w:pPr>
      <w:ins w:id="1182" w:author="USER" w:date="2023-08-10T15:27:00Z">
        <w:r w:rsidRPr="00C166B3">
          <w:rPr>
            <w:rFonts w:ascii="Arial" w:hAnsi="Arial" w:cs="Arial"/>
            <w:sz w:val="24"/>
            <w:szCs w:val="24"/>
            <w:lang w:val="en-US"/>
            <w:rPrChange w:id="1183" w:author="USER" w:date="2023-08-10T15:28:00Z">
              <w:rPr>
                <w:sz w:val="20"/>
              </w:rPr>
            </w:rPrChange>
          </w:rPr>
          <w:t xml:space="preserve">SEEK HELP FROM RELATIVES, FRIENDS, OTHERS </w:t>
        </w:r>
      </w:ins>
    </w:p>
    <w:p w14:paraId="36FE1697" w14:textId="77777777" w:rsidR="006976AB" w:rsidRPr="00C166B3" w:rsidRDefault="006976AB" w:rsidP="006976AB">
      <w:pPr>
        <w:numPr>
          <w:ilvl w:val="0"/>
          <w:numId w:val="257"/>
        </w:numPr>
        <w:spacing w:line="259" w:lineRule="auto"/>
        <w:ind w:hanging="298"/>
        <w:rPr>
          <w:ins w:id="1184" w:author="USER" w:date="2023-08-10T15:27:00Z"/>
          <w:rFonts w:ascii="Arial" w:hAnsi="Arial" w:cs="Arial"/>
          <w:sz w:val="24"/>
          <w:szCs w:val="24"/>
        </w:rPr>
      </w:pPr>
      <w:ins w:id="1185" w:author="USER" w:date="2023-08-10T15:27:00Z">
        <w:r w:rsidRPr="00C166B3">
          <w:rPr>
            <w:rFonts w:ascii="Arial" w:hAnsi="Arial" w:cs="Arial"/>
            <w:sz w:val="24"/>
            <w:szCs w:val="24"/>
            <w:rPrChange w:id="1186" w:author="USER" w:date="2023-08-10T15:28:00Z">
              <w:rPr>
                <w:sz w:val="20"/>
              </w:rPr>
            </w:rPrChange>
          </w:rPr>
          <w:t xml:space="preserve">CHECK AT FACTORIES, WORK SITES </w:t>
        </w:r>
      </w:ins>
    </w:p>
    <w:p w14:paraId="4CB56969" w14:textId="77777777" w:rsidR="006976AB" w:rsidRPr="00C166B3" w:rsidRDefault="006976AB" w:rsidP="006976AB">
      <w:pPr>
        <w:numPr>
          <w:ilvl w:val="0"/>
          <w:numId w:val="257"/>
        </w:numPr>
        <w:spacing w:line="259" w:lineRule="auto"/>
        <w:ind w:hanging="298"/>
        <w:rPr>
          <w:ins w:id="1187" w:author="USER" w:date="2023-08-10T15:27:00Z"/>
          <w:rFonts w:ascii="Arial" w:hAnsi="Arial" w:cs="Arial"/>
          <w:sz w:val="24"/>
          <w:szCs w:val="24"/>
          <w:lang w:val="en-US"/>
        </w:rPr>
      </w:pPr>
      <w:ins w:id="1188" w:author="USER" w:date="2023-08-10T15:27:00Z">
        <w:r w:rsidRPr="00C166B3">
          <w:rPr>
            <w:rFonts w:ascii="Arial" w:hAnsi="Arial" w:cs="Arial"/>
            <w:sz w:val="24"/>
            <w:szCs w:val="24"/>
            <w:lang w:val="en-US"/>
            <w:rPrChange w:id="1189" w:author="USER" w:date="2023-08-10T15:28:00Z">
              <w:rPr>
                <w:sz w:val="20"/>
              </w:rPr>
            </w:rPrChange>
          </w:rPr>
          <w:t xml:space="preserve">WAIT ON THE STREET TO BE RECRUITED  </w:t>
        </w:r>
      </w:ins>
    </w:p>
    <w:p w14:paraId="6699B0B7" w14:textId="77777777" w:rsidR="006976AB" w:rsidRPr="00C166B3" w:rsidRDefault="006976AB" w:rsidP="006976AB">
      <w:pPr>
        <w:numPr>
          <w:ilvl w:val="0"/>
          <w:numId w:val="257"/>
        </w:numPr>
        <w:spacing w:line="259" w:lineRule="auto"/>
        <w:ind w:hanging="298"/>
        <w:rPr>
          <w:ins w:id="1190" w:author="USER" w:date="2023-08-10T15:27:00Z"/>
          <w:rFonts w:ascii="Arial" w:hAnsi="Arial" w:cs="Arial"/>
          <w:sz w:val="24"/>
          <w:szCs w:val="24"/>
          <w:lang w:val="en-US"/>
        </w:rPr>
      </w:pPr>
      <w:ins w:id="1191" w:author="USER" w:date="2023-08-10T15:27:00Z">
        <w:r w:rsidRPr="00C166B3">
          <w:rPr>
            <w:rFonts w:ascii="Arial" w:hAnsi="Arial" w:cs="Arial"/>
            <w:sz w:val="24"/>
            <w:szCs w:val="24"/>
            <w:lang w:val="en-US"/>
            <w:rPrChange w:id="1192" w:author="USER" w:date="2023-08-10T15:28:00Z">
              <w:rPr>
                <w:sz w:val="20"/>
              </w:rPr>
            </w:rPrChange>
          </w:rPr>
          <w:t xml:space="preserve">SEEK FINANCIAL HELP TO START A BUSINESS </w:t>
        </w:r>
      </w:ins>
    </w:p>
    <w:p w14:paraId="311D58F0" w14:textId="77777777" w:rsidR="006976AB" w:rsidRPr="00C166B3" w:rsidRDefault="006976AB" w:rsidP="006976AB">
      <w:pPr>
        <w:numPr>
          <w:ilvl w:val="0"/>
          <w:numId w:val="257"/>
        </w:numPr>
        <w:spacing w:line="259" w:lineRule="auto"/>
        <w:ind w:hanging="298"/>
        <w:rPr>
          <w:ins w:id="1193" w:author="USER" w:date="2023-08-10T15:27:00Z"/>
          <w:rFonts w:ascii="Arial" w:hAnsi="Arial" w:cs="Arial"/>
          <w:sz w:val="24"/>
          <w:szCs w:val="24"/>
          <w:lang w:val="en-US"/>
        </w:rPr>
      </w:pPr>
      <w:ins w:id="1194" w:author="USER" w:date="2023-08-10T15:27:00Z">
        <w:r w:rsidRPr="00C166B3">
          <w:rPr>
            <w:rFonts w:ascii="Arial" w:hAnsi="Arial" w:cs="Arial"/>
            <w:sz w:val="24"/>
            <w:szCs w:val="24"/>
            <w:lang w:val="en-US"/>
            <w:rPrChange w:id="1195" w:author="USER" w:date="2023-08-10T15:28:00Z">
              <w:rPr>
                <w:sz w:val="20"/>
              </w:rPr>
            </w:rPrChange>
          </w:rPr>
          <w:t xml:space="preserve">LOOK FOR LAND, BUILDING, EQUIPMENT, MATERIALS TO START A BUSINESS  </w:t>
        </w:r>
      </w:ins>
    </w:p>
    <w:p w14:paraId="4DE9BDB6" w14:textId="77777777" w:rsidR="006976AB" w:rsidRPr="00C166B3" w:rsidRDefault="006976AB" w:rsidP="006976AB">
      <w:pPr>
        <w:numPr>
          <w:ilvl w:val="0"/>
          <w:numId w:val="257"/>
        </w:numPr>
        <w:spacing w:line="259" w:lineRule="auto"/>
        <w:ind w:hanging="298"/>
        <w:rPr>
          <w:ins w:id="1196" w:author="USER" w:date="2023-08-10T15:27:00Z"/>
          <w:rFonts w:ascii="Arial" w:hAnsi="Arial" w:cs="Arial"/>
          <w:sz w:val="24"/>
          <w:szCs w:val="24"/>
          <w:lang w:val="en-US"/>
        </w:rPr>
      </w:pPr>
      <w:ins w:id="1197" w:author="USER" w:date="2023-08-10T15:27:00Z">
        <w:r w:rsidRPr="00C166B3">
          <w:rPr>
            <w:rFonts w:ascii="Arial" w:hAnsi="Arial" w:cs="Arial"/>
            <w:sz w:val="24"/>
            <w:szCs w:val="24"/>
            <w:lang w:val="en-US"/>
            <w:rPrChange w:id="1198" w:author="USER" w:date="2023-08-10T15:28:00Z">
              <w:rPr>
                <w:sz w:val="20"/>
              </w:rPr>
            </w:rPrChange>
          </w:rPr>
          <w:t xml:space="preserve">APPLY FOR PERMIT OR LICENSE TO START A BUSINESS </w:t>
        </w:r>
      </w:ins>
    </w:p>
    <w:p w14:paraId="609BCAC2" w14:textId="1B1FD6BF" w:rsidR="006976AB" w:rsidRPr="00C166B3" w:rsidRDefault="006976AB" w:rsidP="006976AB">
      <w:pPr>
        <w:tabs>
          <w:tab w:val="left" w:pos="1418"/>
        </w:tabs>
        <w:spacing w:before="240"/>
        <w:jc w:val="both"/>
        <w:rPr>
          <w:rFonts w:ascii="Arial" w:hAnsi="Arial" w:cs="Arial"/>
          <w:i/>
          <w:iCs/>
          <w:color w:val="FF0000"/>
          <w:sz w:val="24"/>
          <w:szCs w:val="24"/>
          <w:lang w:val="en-US"/>
          <w:rPrChange w:id="1199" w:author="USER" w:date="2023-08-10T15:28:00Z">
            <w:rPr>
              <w:rFonts w:ascii="Bookman Old Style" w:hAnsi="Bookman Old Style"/>
              <w:i/>
              <w:iCs/>
              <w:lang w:val="en-US"/>
            </w:rPr>
          </w:rPrChange>
        </w:rPr>
      </w:pPr>
      <w:ins w:id="1200" w:author="USER" w:date="2023-08-10T15:27:00Z">
        <w:r w:rsidRPr="00C166B3">
          <w:rPr>
            <w:rFonts w:ascii="Arial" w:hAnsi="Arial" w:cs="Arial"/>
            <w:sz w:val="24"/>
            <w:szCs w:val="24"/>
            <w:lang w:val="en-US"/>
            <w:rPrChange w:id="1201" w:author="USER" w:date="2023-08-10T15:28:00Z">
              <w:rPr>
                <w:sz w:val="20"/>
              </w:rPr>
            </w:rPrChange>
          </w:rPr>
          <w:t>OTHER (SPECIFY</w:t>
        </w:r>
        <w:proofErr w:type="gramStart"/>
        <w:r w:rsidRPr="00C166B3">
          <w:rPr>
            <w:rFonts w:ascii="Arial" w:hAnsi="Arial" w:cs="Arial"/>
            <w:sz w:val="24"/>
            <w:szCs w:val="24"/>
            <w:lang w:val="en-US"/>
            <w:rPrChange w:id="1202" w:author="USER" w:date="2023-08-10T15:28:00Z">
              <w:rPr>
                <w:sz w:val="20"/>
              </w:rPr>
            </w:rPrChange>
          </w:rPr>
          <w:t>):_</w:t>
        </w:r>
        <w:proofErr w:type="gramEnd"/>
        <w:r w:rsidRPr="00C166B3">
          <w:rPr>
            <w:rFonts w:ascii="Arial" w:hAnsi="Arial" w:cs="Arial"/>
            <w:sz w:val="24"/>
            <w:szCs w:val="24"/>
            <w:lang w:val="en-US"/>
            <w:rPrChange w:id="1203" w:author="USER" w:date="2023-08-10T15:28:00Z">
              <w:rPr>
                <w:sz w:val="20"/>
              </w:rPr>
            </w:rPrChange>
          </w:rPr>
          <w:t>___________</w:t>
        </w:r>
      </w:ins>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lastRenderedPageBreak/>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THE SEASON TO START </w:t>
      </w:r>
    </w:p>
    <w:p w14:paraId="64C2A6ED"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lastRenderedPageBreak/>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rsidP="002C03EB">
      <w:pPr>
        <w:numPr>
          <w:ilvl w:val="0"/>
          <w:numId w:val="231"/>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rsidP="002C03EB">
      <w:pPr>
        <w:numPr>
          <w:ilvl w:val="0"/>
          <w:numId w:val="231"/>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rsidP="002C03EB">
      <w:pPr>
        <w:numPr>
          <w:ilvl w:val="0"/>
          <w:numId w:val="231"/>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1FD15E3" w:rsidR="000C7A7E" w:rsidRPr="00C166B3" w:rsidRDefault="00A25EA1" w:rsidP="00A25EA1">
      <w:pPr>
        <w:tabs>
          <w:tab w:val="left" w:pos="1418"/>
        </w:tabs>
        <w:spacing w:before="240"/>
        <w:jc w:val="both"/>
        <w:rPr>
          <w:rFonts w:ascii="Arial" w:hAnsi="Arial" w:cs="Arial"/>
          <w:i/>
          <w:iCs/>
          <w:sz w:val="24"/>
          <w:szCs w:val="24"/>
          <w:lang w:val="en-US"/>
        </w:rPr>
      </w:pPr>
      <w:del w:id="1204" w:author="pachalo chizala" w:date="2023-05-07T19:26:00Z">
        <w:r w:rsidRPr="00C166B3" w:rsidDel="004C6D3F">
          <w:rPr>
            <w:rFonts w:ascii="Arial" w:hAnsi="Arial" w:cs="Arial"/>
            <w:b/>
            <w:bCs/>
            <w:sz w:val="24"/>
            <w:szCs w:val="24"/>
            <w:lang w:val="en-US"/>
          </w:rPr>
          <w:delText xml:space="preserve"> </w:delText>
        </w:r>
      </w:del>
      <w:r w:rsidR="00215B9B" w:rsidRPr="00C166B3">
        <w:rPr>
          <w:rFonts w:ascii="Arial" w:hAnsi="Arial" w:cs="Arial"/>
          <w:b/>
          <w:bCs/>
          <w:i/>
          <w:iCs/>
          <w:sz w:val="24"/>
          <w:szCs w:val="24"/>
          <w:lang w:val="en-US"/>
        </w:rPr>
        <w:t>Q11</w:t>
      </w:r>
      <w:r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proofErr w:type="spellStart"/>
      <w:r w:rsidR="00E65C68" w:rsidRPr="00C166B3">
        <w:rPr>
          <w:rFonts w:ascii="Arial" w:hAnsi="Arial" w:cs="Arial"/>
          <w:i/>
          <w:iCs/>
          <w:sz w:val="24"/>
          <w:szCs w:val="24"/>
        </w:rPr>
        <w:t>Why</w:t>
      </w:r>
      <w:proofErr w:type="spellEnd"/>
      <w:r w:rsidR="00E65C68" w:rsidRPr="00C166B3">
        <w:rPr>
          <w:rFonts w:ascii="Arial" w:hAnsi="Arial" w:cs="Arial"/>
          <w:i/>
          <w:iCs/>
          <w:sz w:val="24"/>
          <w:szCs w:val="24"/>
        </w:rPr>
        <w:t xml:space="preserve"> is </w:t>
      </w:r>
      <w:proofErr w:type="spellStart"/>
      <w:r w:rsidR="00E65C68" w:rsidRPr="00C166B3">
        <w:rPr>
          <w:rFonts w:ascii="Arial" w:hAnsi="Arial" w:cs="Arial"/>
          <w:i/>
          <w:iCs/>
          <w:sz w:val="24"/>
          <w:szCs w:val="24"/>
        </w:rPr>
        <w:t>that</w:t>
      </w:r>
      <w:proofErr w:type="spellEnd"/>
      <w:r w:rsidR="00E65C68" w:rsidRPr="00C166B3">
        <w:rPr>
          <w:rFonts w:ascii="Arial" w:hAnsi="Arial" w:cs="Arial"/>
          <w:i/>
          <w:iCs/>
          <w:sz w:val="24"/>
          <w:szCs w:val="24"/>
        </w:rPr>
        <w:t>?</w:t>
      </w:r>
    </w:p>
    <w:p w14:paraId="047061B6" w14:textId="77777777" w:rsidR="000C7A7E"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rsidP="000C7A7E">
      <w:pPr>
        <w:numPr>
          <w:ilvl w:val="0"/>
          <w:numId w:val="23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lastRenderedPageBreak/>
        <w:t>RETIRED, PENSIONER</w:t>
      </w:r>
    </w:p>
    <w:p w14:paraId="67DC4222"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Studying</w:t>
      </w:r>
      <w:proofErr w:type="spellEnd"/>
      <w:r w:rsidRPr="00C166B3">
        <w:rPr>
          <w:rFonts w:ascii="Arial" w:hAnsi="Arial" w:cs="Arial"/>
          <w:sz w:val="24"/>
          <w:szCs w:val="24"/>
        </w:rPr>
        <w:t xml:space="preserve"> or training </w:t>
      </w:r>
    </w:p>
    <w:p w14:paraId="5BF2664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Retired</w:t>
      </w:r>
      <w:proofErr w:type="spellEnd"/>
      <w:r w:rsidRPr="00C166B3">
        <w:rPr>
          <w:rFonts w:ascii="Arial" w:hAnsi="Arial" w:cs="Arial"/>
          <w:sz w:val="24"/>
          <w:szCs w:val="24"/>
        </w:rPr>
        <w:t xml:space="preserve"> or </w:t>
      </w:r>
      <w:proofErr w:type="spellStart"/>
      <w:r w:rsidRPr="00C166B3">
        <w:rPr>
          <w:rFonts w:ascii="Arial" w:hAnsi="Arial" w:cs="Arial"/>
          <w:sz w:val="24"/>
          <w:szCs w:val="24"/>
        </w:rPr>
        <w:t>pensioner</w:t>
      </w:r>
      <w:proofErr w:type="spellEnd"/>
      <w:r w:rsidRPr="00C166B3">
        <w:rPr>
          <w:rFonts w:ascii="Arial" w:hAnsi="Arial" w:cs="Arial"/>
          <w:sz w:val="24"/>
          <w:szCs w:val="24"/>
        </w:rPr>
        <w:t xml:space="preserve"> </w:t>
      </w:r>
    </w:p>
    <w:p w14:paraId="6DC48244"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47F673A5" w14:textId="4D6C3063" w:rsidR="00A25EA1" w:rsidRPr="00C166B3" w:rsidRDefault="00A25EA1" w:rsidP="00A25EA1">
      <w:pPr>
        <w:tabs>
          <w:tab w:val="left" w:pos="1418"/>
        </w:tabs>
        <w:spacing w:before="240"/>
        <w:jc w:val="both"/>
        <w:rPr>
          <w:ins w:id="1205" w:author="Happiness" w:date="2023-05-07T15:07:00Z"/>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166B3" w:rsidRDefault="00CD4D5A" w:rsidP="00CD4D5A">
      <w:pPr>
        <w:pStyle w:val="Heading2"/>
        <w:rPr>
          <w:ins w:id="1206" w:author="Happiness" w:date="2023-05-07T15:09:00Z"/>
          <w:rFonts w:ascii="Arial" w:hAnsi="Arial" w:cs="Arial"/>
          <w:sz w:val="24"/>
          <w:szCs w:val="24"/>
          <w:lang w:val="en-US"/>
          <w:rPrChange w:id="1207" w:author="pachalo chizala" w:date="2023-05-07T19:13:00Z">
            <w:rPr>
              <w:ins w:id="1208" w:author="Happiness" w:date="2023-05-07T15:09:00Z"/>
              <w:lang w:val="en-US"/>
            </w:rPr>
          </w:rPrChange>
        </w:rPr>
      </w:pPr>
      <w:bookmarkStart w:id="1209" w:name="_Toc146275384"/>
      <w:bookmarkStart w:id="1210" w:name="_Toc146277099"/>
      <w:ins w:id="1211" w:author="Happiness" w:date="2023-05-07T15:07:00Z">
        <w:r w:rsidRPr="00C166B3">
          <w:rPr>
            <w:rFonts w:ascii="Arial" w:hAnsi="Arial" w:cs="Arial"/>
            <w:sz w:val="24"/>
            <w:szCs w:val="24"/>
            <w:lang w:val="en-US"/>
          </w:rPr>
          <w:t>ELIGIBILITY</w:t>
        </w:r>
      </w:ins>
      <w:bookmarkEnd w:id="1209"/>
      <w:bookmarkEnd w:id="1210"/>
    </w:p>
    <w:p w14:paraId="1AC8D7DE" w14:textId="4E23764C" w:rsidR="00CD4D5A" w:rsidRPr="00C166B3" w:rsidRDefault="00CD4D5A" w:rsidP="00CD4D5A">
      <w:pPr>
        <w:rPr>
          <w:ins w:id="1212" w:author="Happiness" w:date="2023-05-07T15:31:00Z"/>
          <w:rFonts w:ascii="Arial" w:hAnsi="Arial" w:cs="Arial"/>
          <w:sz w:val="24"/>
          <w:szCs w:val="24"/>
          <w:lang w:val="en-US"/>
          <w:rPrChange w:id="1213" w:author="pachalo chizala" w:date="2023-05-07T19:13:00Z">
            <w:rPr>
              <w:ins w:id="1214" w:author="Happiness" w:date="2023-05-07T15:31:00Z"/>
              <w:lang w:val="en-US"/>
            </w:rPr>
          </w:rPrChange>
        </w:rPr>
      </w:pPr>
      <w:ins w:id="1215" w:author="Happiness" w:date="2023-05-07T15:09:00Z">
        <w:r w:rsidRPr="00C166B3">
          <w:rPr>
            <w:rFonts w:ascii="Arial" w:hAnsi="Arial" w:cs="Arial"/>
            <w:sz w:val="24"/>
            <w:szCs w:val="24"/>
            <w:lang w:val="en-US"/>
            <w:rPrChange w:id="1216" w:author="pachalo chizala" w:date="2023-05-07T19:13:00Z">
              <w:rPr>
                <w:lang w:val="en-US"/>
              </w:rPr>
            </w:rPrChange>
          </w:rPr>
          <w:t>INTERVIEWER READ:  The next questions ask about barriers that </w:t>
        </w:r>
      </w:ins>
      <w:ins w:id="1217" w:author="Happiness" w:date="2023-05-07T15:30:00Z">
        <w:r w:rsidR="00783D17" w:rsidRPr="00C166B3">
          <w:rPr>
            <w:rFonts w:ascii="Arial" w:hAnsi="Arial" w:cs="Arial"/>
            <w:sz w:val="24"/>
            <w:szCs w:val="24"/>
            <w:lang w:val="en-US"/>
            <w:rPrChange w:id="1218" w:author="pachalo chizala" w:date="2023-05-07T19:13:00Z">
              <w:rPr>
                <w:lang w:val="en-US"/>
              </w:rPr>
            </w:rPrChange>
          </w:rPr>
          <w:t>(</w:t>
        </w:r>
      </w:ins>
      <w:ins w:id="1219" w:author="Happiness" w:date="2023-05-07T15:09:00Z">
        <w:r w:rsidRPr="00C166B3">
          <w:rPr>
            <w:rFonts w:ascii="Arial" w:hAnsi="Arial" w:cs="Arial"/>
            <w:sz w:val="24"/>
            <w:szCs w:val="24"/>
            <w:lang w:val="en-US"/>
            <w:rPrChange w:id="1220" w:author="pachalo chizala" w:date="2023-05-07T19:13:00Z">
              <w:rPr>
                <w:lang w:val="en-US"/>
              </w:rPr>
            </w:rPrChange>
          </w:rPr>
          <w:t>you</w:t>
        </w:r>
      </w:ins>
      <w:ins w:id="1221" w:author="Happiness" w:date="2023-05-07T15:30:00Z">
        <w:r w:rsidR="00783D17" w:rsidRPr="00C166B3">
          <w:rPr>
            <w:rFonts w:ascii="Arial" w:hAnsi="Arial" w:cs="Arial"/>
            <w:sz w:val="24"/>
            <w:szCs w:val="24"/>
            <w:lang w:val="en-US"/>
            <w:rPrChange w:id="1222" w:author="pachalo chizala" w:date="2023-05-07T19:13:00Z">
              <w:rPr>
                <w:lang w:val="en-US"/>
              </w:rPr>
            </w:rPrChange>
          </w:rPr>
          <w:t>/NAME</w:t>
        </w:r>
      </w:ins>
      <w:ins w:id="1223" w:author="Happiness" w:date="2023-05-07T15:09:00Z">
        <w:r w:rsidRPr="00C166B3">
          <w:rPr>
            <w:rFonts w:ascii="Arial" w:hAnsi="Arial" w:cs="Arial"/>
            <w:sz w:val="24"/>
            <w:szCs w:val="24"/>
            <w:lang w:val="en-US"/>
            <w:rPrChange w:id="1224" w:author="pachalo chizala" w:date="2023-05-07T19:13:00Z">
              <w:rPr>
                <w:lang w:val="en-US"/>
              </w:rPr>
            </w:rPrChange>
          </w:rPr>
          <w:t xml:space="preserve">) may face in the </w:t>
        </w:r>
        <w:proofErr w:type="spellStart"/>
        <w:r w:rsidRPr="00C166B3">
          <w:rPr>
            <w:rFonts w:ascii="Arial" w:hAnsi="Arial" w:cs="Arial"/>
            <w:sz w:val="24"/>
            <w:szCs w:val="24"/>
            <w:lang w:val="en-US"/>
            <w:rPrChange w:id="1225" w:author="pachalo chizala" w:date="2023-05-07T19:13:00Z">
              <w:rPr>
                <w:lang w:val="en-US"/>
              </w:rPr>
            </w:rPrChange>
          </w:rPr>
          <w:t>labour</w:t>
        </w:r>
        <w:proofErr w:type="spellEnd"/>
        <w:r w:rsidRPr="00C166B3">
          <w:rPr>
            <w:rFonts w:ascii="Arial" w:hAnsi="Arial" w:cs="Arial"/>
            <w:sz w:val="24"/>
            <w:szCs w:val="24"/>
            <w:lang w:val="en-US"/>
            <w:rPrChange w:id="1226" w:author="pachalo chizala" w:date="2023-05-07T19:13:00Z">
              <w:rPr>
                <w:lang w:val="en-US"/>
              </w:rPr>
            </w:rPrChange>
          </w:rPr>
          <w:t xml:space="preserve"> market because of the functional difficulties </w:t>
        </w:r>
      </w:ins>
      <w:ins w:id="1227" w:author="Happiness" w:date="2023-05-07T15:31:00Z">
        <w:r w:rsidR="00783D17" w:rsidRPr="00C166B3">
          <w:rPr>
            <w:rFonts w:ascii="Arial" w:hAnsi="Arial" w:cs="Arial"/>
            <w:sz w:val="24"/>
            <w:szCs w:val="24"/>
            <w:lang w:val="en-US"/>
            <w:rPrChange w:id="1228" w:author="pachalo chizala" w:date="2023-05-07T19:13:00Z">
              <w:rPr>
                <w:lang w:val="en-US"/>
              </w:rPr>
            </w:rPrChange>
          </w:rPr>
          <w:t>(</w:t>
        </w:r>
      </w:ins>
      <w:ins w:id="1229" w:author="Happiness" w:date="2023-05-07T15:09:00Z">
        <w:r w:rsidRPr="00C166B3">
          <w:rPr>
            <w:rFonts w:ascii="Arial" w:hAnsi="Arial" w:cs="Arial"/>
            <w:sz w:val="24"/>
            <w:szCs w:val="24"/>
            <w:lang w:val="en-US"/>
            <w:rPrChange w:id="1230" w:author="pachalo chizala" w:date="2023-05-07T19:13:00Z">
              <w:rPr>
                <w:lang w:val="en-US"/>
              </w:rPr>
            </w:rPrChange>
          </w:rPr>
          <w:t>you</w:t>
        </w:r>
      </w:ins>
      <w:ins w:id="1231" w:author="Happiness" w:date="2023-05-07T15:31:00Z">
        <w:r w:rsidR="00783D17" w:rsidRPr="00C166B3">
          <w:rPr>
            <w:rFonts w:ascii="Arial" w:hAnsi="Arial" w:cs="Arial"/>
            <w:sz w:val="24"/>
            <w:szCs w:val="24"/>
            <w:lang w:val="en-US"/>
            <w:rPrChange w:id="1232" w:author="pachalo chizala" w:date="2023-05-07T19:13:00Z">
              <w:rPr>
                <w:lang w:val="en-US"/>
              </w:rPr>
            </w:rPrChange>
          </w:rPr>
          <w:t>/NAME</w:t>
        </w:r>
      </w:ins>
      <w:ins w:id="1233" w:author="Happiness" w:date="2023-05-07T15:09:00Z">
        <w:r w:rsidRPr="00C166B3">
          <w:rPr>
            <w:rFonts w:ascii="Arial" w:hAnsi="Arial" w:cs="Arial"/>
            <w:sz w:val="24"/>
            <w:szCs w:val="24"/>
            <w:lang w:val="en-US"/>
            <w:rPrChange w:id="1234" w:author="pachalo chizala" w:date="2023-05-07T19:13:00Z">
              <w:rPr>
                <w:lang w:val="en-US"/>
              </w:rPr>
            </w:rPrChange>
          </w:rPr>
          <w:t>)</w:t>
        </w:r>
      </w:ins>
      <w:ins w:id="1235" w:author="Happiness" w:date="2023-05-07T15:31:00Z">
        <w:r w:rsidR="00783D17" w:rsidRPr="00C166B3">
          <w:rPr>
            <w:rFonts w:ascii="Arial" w:hAnsi="Arial" w:cs="Arial"/>
            <w:sz w:val="24"/>
            <w:szCs w:val="24"/>
            <w:lang w:val="en-US"/>
            <w:rPrChange w:id="1236" w:author="pachalo chizala" w:date="2023-05-07T19:13:00Z">
              <w:rPr>
                <w:lang w:val="en-US"/>
              </w:rPr>
            </w:rPrChange>
          </w:rPr>
          <w:t xml:space="preserve"> </w:t>
        </w:r>
      </w:ins>
      <w:ins w:id="1237" w:author="Happiness" w:date="2023-05-07T15:09:00Z">
        <w:r w:rsidRPr="00C166B3">
          <w:rPr>
            <w:rFonts w:ascii="Arial" w:hAnsi="Arial" w:cs="Arial"/>
            <w:sz w:val="24"/>
            <w:szCs w:val="24"/>
            <w:lang w:val="en-US"/>
            <w:rPrChange w:id="1238" w:author="pachalo chizala" w:date="2023-05-07T19:13:00Z">
              <w:rPr>
                <w:lang w:val="en-US"/>
              </w:rPr>
            </w:rPrChange>
          </w:rPr>
          <w:t>have in doing certain activities …</w:t>
        </w:r>
      </w:ins>
    </w:p>
    <w:p w14:paraId="3BD8162D" w14:textId="77777777" w:rsidR="00783D17" w:rsidRPr="00C166B3" w:rsidRDefault="00783D17" w:rsidP="00CD4D5A">
      <w:pPr>
        <w:rPr>
          <w:ins w:id="1239" w:author="Happiness" w:date="2023-05-07T15:31:00Z"/>
          <w:rFonts w:ascii="Arial" w:hAnsi="Arial" w:cs="Arial"/>
          <w:sz w:val="24"/>
          <w:szCs w:val="24"/>
          <w:lang w:val="en-US"/>
          <w:rPrChange w:id="1240" w:author="pachalo chizala" w:date="2023-05-07T19:13:00Z">
            <w:rPr>
              <w:ins w:id="1241" w:author="Happiness" w:date="2023-05-07T15:31:00Z"/>
              <w:lang w:val="en-US"/>
            </w:rPr>
          </w:rPrChange>
        </w:rPr>
      </w:pPr>
    </w:p>
    <w:p w14:paraId="74F41637" w14:textId="14EE1EAC" w:rsidR="00F51956" w:rsidRPr="00C166B3" w:rsidRDefault="00DF495C" w:rsidP="00CD4D5A">
      <w:pPr>
        <w:rPr>
          <w:ins w:id="1242" w:author="pachalo chizala" w:date="2023-05-07T19:16:00Z"/>
          <w:rFonts w:ascii="Arial" w:hAnsi="Arial" w:cs="Arial"/>
          <w:i/>
          <w:sz w:val="24"/>
          <w:szCs w:val="24"/>
          <w:lang w:val="en-US"/>
        </w:rPr>
      </w:pPr>
      <w:ins w:id="1243" w:author="pachalo chizala" w:date="2023-05-07T19:14:00Z">
        <w:r w:rsidRPr="00C166B3">
          <w:rPr>
            <w:rFonts w:ascii="Arial" w:hAnsi="Arial" w:cs="Arial"/>
            <w:b/>
            <w:bCs/>
            <w:i/>
            <w:sz w:val="24"/>
            <w:szCs w:val="24"/>
            <w:lang w:val="en-US"/>
            <w:rPrChange w:id="1244" w:author="pachalo chizala" w:date="2023-05-07T19:14:00Z">
              <w:rPr>
                <w:rFonts w:asciiTheme="minorHAnsi" w:hAnsiTheme="minorHAnsi" w:cstheme="minorHAnsi"/>
                <w:b/>
                <w:bCs/>
                <w:iCs/>
                <w:szCs w:val="22"/>
              </w:rPr>
            </w:rPrChange>
          </w:rPr>
          <w:t>EBR_1</w:t>
        </w:r>
      </w:ins>
      <w:ins w:id="1245" w:author="Happiness" w:date="2023-05-07T15:16:00Z">
        <w:del w:id="1246" w:author="pachalo chizala" w:date="2023-05-07T19:14:00Z">
          <w:r w:rsidR="00F51956" w:rsidRPr="00C166B3" w:rsidDel="00DF495C">
            <w:rPr>
              <w:rFonts w:ascii="Arial" w:hAnsi="Arial" w:cs="Arial"/>
              <w:b/>
              <w:bCs/>
              <w:i/>
              <w:sz w:val="24"/>
              <w:szCs w:val="24"/>
              <w:lang w:val="en-US"/>
              <w:rPrChange w:id="1247" w:author="pachalo chizala" w:date="2023-05-07T19:14:00Z">
                <w:rPr>
                  <w:lang w:val="en-US"/>
                </w:rPr>
              </w:rPrChange>
            </w:rPr>
            <w:delText>R01</w:delText>
          </w:r>
        </w:del>
      </w:ins>
      <w:ins w:id="1248" w:author="Happiness" w:date="2023-05-07T15:31:00Z">
        <w:r w:rsidR="00783D17" w:rsidRPr="00C166B3">
          <w:rPr>
            <w:rFonts w:ascii="Arial" w:hAnsi="Arial" w:cs="Arial"/>
            <w:i/>
            <w:sz w:val="24"/>
            <w:szCs w:val="24"/>
            <w:lang w:val="en-US"/>
            <w:rPrChange w:id="1249" w:author="pachalo chizala" w:date="2023-05-07T19:14:00Z">
              <w:rPr>
                <w:lang w:val="en-US"/>
              </w:rPr>
            </w:rPrChange>
          </w:rPr>
          <w:t>.</w:t>
        </w:r>
      </w:ins>
      <w:ins w:id="1250" w:author="Happiness" w:date="2023-05-07T15:16:00Z">
        <w:r w:rsidR="00F51956" w:rsidRPr="00C166B3">
          <w:rPr>
            <w:rFonts w:ascii="Arial" w:hAnsi="Arial" w:cs="Arial"/>
            <w:i/>
            <w:sz w:val="24"/>
            <w:szCs w:val="24"/>
            <w:lang w:val="en-US"/>
            <w:rPrChange w:id="1251" w:author="pachalo chizala" w:date="2023-05-07T19:14:00Z">
              <w:rPr>
                <w:lang w:val="en-US"/>
              </w:rPr>
            </w:rPrChange>
          </w:rPr>
          <w:t>Which of the following factors would make it more likely for </w:t>
        </w:r>
      </w:ins>
      <w:ins w:id="1252" w:author="Happiness" w:date="2023-05-07T15:32:00Z">
        <w:r w:rsidR="00B742E4" w:rsidRPr="00C166B3">
          <w:rPr>
            <w:rFonts w:ascii="Arial" w:hAnsi="Arial" w:cs="Arial"/>
            <w:i/>
            <w:sz w:val="24"/>
            <w:szCs w:val="24"/>
            <w:lang w:val="en-US"/>
            <w:rPrChange w:id="1253" w:author="pachalo chizala" w:date="2023-05-07T19:14:00Z">
              <w:rPr>
                <w:lang w:val="en-US"/>
              </w:rPr>
            </w:rPrChange>
          </w:rPr>
          <w:t>(</w:t>
        </w:r>
      </w:ins>
      <w:ins w:id="1254" w:author="Happiness" w:date="2023-05-07T15:16:00Z">
        <w:r w:rsidR="00F51956" w:rsidRPr="00C166B3">
          <w:rPr>
            <w:rFonts w:ascii="Arial" w:hAnsi="Arial" w:cs="Arial"/>
            <w:i/>
            <w:sz w:val="24"/>
            <w:szCs w:val="24"/>
            <w:lang w:val="en-US"/>
            <w:rPrChange w:id="1255" w:author="pachalo chizala" w:date="2023-05-07T19:14:00Z">
              <w:rPr>
                <w:lang w:val="en-US"/>
              </w:rPr>
            </w:rPrChange>
          </w:rPr>
          <w:t>you</w:t>
        </w:r>
      </w:ins>
      <w:ins w:id="1256" w:author="Happiness" w:date="2023-05-07T15:31:00Z">
        <w:r w:rsidR="00B742E4" w:rsidRPr="00C166B3">
          <w:rPr>
            <w:rFonts w:ascii="Arial" w:hAnsi="Arial" w:cs="Arial"/>
            <w:i/>
            <w:sz w:val="24"/>
            <w:szCs w:val="24"/>
            <w:lang w:val="en-US"/>
            <w:rPrChange w:id="1257" w:author="pachalo chizala" w:date="2023-05-07T19:14:00Z">
              <w:rPr>
                <w:lang w:val="en-US"/>
              </w:rPr>
            </w:rPrChange>
          </w:rPr>
          <w:t>/NAME</w:t>
        </w:r>
      </w:ins>
      <w:ins w:id="1258" w:author="Happiness" w:date="2023-05-07T15:16:00Z">
        <w:r w:rsidR="00F51956" w:rsidRPr="00C166B3">
          <w:rPr>
            <w:rFonts w:ascii="Arial" w:hAnsi="Arial" w:cs="Arial"/>
            <w:i/>
            <w:sz w:val="24"/>
            <w:szCs w:val="24"/>
            <w:lang w:val="en-US"/>
            <w:rPrChange w:id="1259" w:author="pachalo chizala" w:date="2023-05-07T19:14:00Z">
              <w:rPr>
                <w:lang w:val="en-US"/>
              </w:rPr>
            </w:rPrChange>
          </w:rPr>
          <w:t>) to seek or find a job…?</w:t>
        </w:r>
      </w:ins>
    </w:p>
    <w:p w14:paraId="7F112CDB" w14:textId="77777777" w:rsidR="004C6D3F" w:rsidRPr="00C166B3" w:rsidRDefault="004C6D3F">
      <w:pPr>
        <w:pStyle w:val="ListParagraph"/>
        <w:numPr>
          <w:ilvl w:val="0"/>
          <w:numId w:val="247"/>
        </w:numPr>
        <w:rPr>
          <w:ins w:id="1260" w:author="pachalo chizala" w:date="2023-05-07T19:17:00Z"/>
          <w:rFonts w:ascii="Arial" w:hAnsi="Arial" w:cs="Arial"/>
          <w:iCs/>
          <w:sz w:val="24"/>
          <w:szCs w:val="24"/>
          <w:rPrChange w:id="1261" w:author="pachalo chizala" w:date="2023-05-07T19:18:00Z">
            <w:rPr>
              <w:ins w:id="1262" w:author="pachalo chizala" w:date="2023-05-07T19:17:00Z"/>
            </w:rPr>
          </w:rPrChange>
        </w:rPr>
        <w:pPrChange w:id="1263" w:author="pachalo chizala" w:date="2023-05-07T19:18:00Z">
          <w:pPr/>
        </w:pPrChange>
      </w:pPr>
      <w:ins w:id="1264" w:author="pachalo chizala" w:date="2023-05-07T19:17:00Z">
        <w:r w:rsidRPr="00C166B3">
          <w:rPr>
            <w:rFonts w:ascii="Arial" w:hAnsi="Arial" w:cs="Arial"/>
            <w:iCs/>
            <w:sz w:val="24"/>
            <w:szCs w:val="24"/>
            <w:rPrChange w:id="1265" w:author="pachalo chizala" w:date="2023-05-07T19:18:00Z">
              <w:rPr/>
            </w:rPrChange>
          </w:rPr>
          <w:t>Getting higher qualifications, training, skills, experience</w:t>
        </w:r>
      </w:ins>
    </w:p>
    <w:p w14:paraId="50F2CCB6" w14:textId="77777777" w:rsidR="004C6D3F" w:rsidRPr="00C166B3" w:rsidRDefault="004C6D3F">
      <w:pPr>
        <w:pStyle w:val="ListParagraph"/>
        <w:numPr>
          <w:ilvl w:val="0"/>
          <w:numId w:val="247"/>
        </w:numPr>
        <w:rPr>
          <w:ins w:id="1266" w:author="pachalo chizala" w:date="2023-05-07T19:17:00Z"/>
          <w:rFonts w:ascii="Arial" w:hAnsi="Arial" w:cs="Arial"/>
          <w:iCs/>
          <w:sz w:val="24"/>
          <w:szCs w:val="24"/>
          <w:rPrChange w:id="1267" w:author="pachalo chizala" w:date="2023-05-07T19:18:00Z">
            <w:rPr>
              <w:ins w:id="1268" w:author="pachalo chizala" w:date="2023-05-07T19:17:00Z"/>
            </w:rPr>
          </w:rPrChange>
        </w:rPr>
        <w:pPrChange w:id="1269" w:author="pachalo chizala" w:date="2023-05-07T19:18:00Z">
          <w:pPr/>
        </w:pPrChange>
      </w:pPr>
      <w:ins w:id="1270" w:author="pachalo chizala" w:date="2023-05-07T19:17:00Z">
        <w:r w:rsidRPr="00C166B3">
          <w:rPr>
            <w:rFonts w:ascii="Arial" w:hAnsi="Arial" w:cs="Arial"/>
            <w:iCs/>
            <w:sz w:val="24"/>
            <w:szCs w:val="24"/>
            <w:rPrChange w:id="1271" w:author="pachalo chizala" w:date="2023-05-07T19:18:00Z">
              <w:rPr/>
            </w:rPrChange>
          </w:rPr>
          <w:t>Availability of suitable transportation to and from workplace</w:t>
        </w:r>
      </w:ins>
    </w:p>
    <w:p w14:paraId="0DA44567" w14:textId="4CEAEC6E" w:rsidR="004C6D3F" w:rsidRPr="00C166B3" w:rsidRDefault="004C6D3F">
      <w:pPr>
        <w:pStyle w:val="ListParagraph"/>
        <w:numPr>
          <w:ilvl w:val="0"/>
          <w:numId w:val="247"/>
        </w:numPr>
        <w:rPr>
          <w:ins w:id="1272" w:author="pachalo chizala" w:date="2023-05-07T19:17:00Z"/>
          <w:rFonts w:ascii="Arial" w:hAnsi="Arial" w:cs="Arial"/>
          <w:iCs/>
          <w:sz w:val="24"/>
          <w:szCs w:val="24"/>
          <w:rPrChange w:id="1273" w:author="pachalo chizala" w:date="2023-05-07T19:18:00Z">
            <w:rPr>
              <w:ins w:id="1274" w:author="pachalo chizala" w:date="2023-05-07T19:17:00Z"/>
            </w:rPr>
          </w:rPrChange>
        </w:rPr>
        <w:pPrChange w:id="1275" w:author="pachalo chizala" w:date="2023-05-07T19:18:00Z">
          <w:pPr/>
        </w:pPrChange>
      </w:pPr>
      <w:ins w:id="1276" w:author="pachalo chizala" w:date="2023-05-07T19:17:00Z">
        <w:r w:rsidRPr="00C166B3">
          <w:rPr>
            <w:rFonts w:ascii="Arial" w:hAnsi="Arial" w:cs="Arial"/>
            <w:iCs/>
            <w:sz w:val="24"/>
            <w:szCs w:val="24"/>
            <w:rPrChange w:id="1277" w:author="pachalo chizala" w:date="2023-05-07T19:18:00Z">
              <w:rPr/>
            </w:rPrChange>
          </w:rPr>
          <w:t xml:space="preserve">Help in locating appropriate jobs </w:t>
        </w:r>
      </w:ins>
    </w:p>
    <w:p w14:paraId="72072761" w14:textId="77777777" w:rsidR="004C6D3F" w:rsidRPr="00C166B3" w:rsidRDefault="004C6D3F">
      <w:pPr>
        <w:pStyle w:val="ListParagraph"/>
        <w:numPr>
          <w:ilvl w:val="0"/>
          <w:numId w:val="247"/>
        </w:numPr>
        <w:rPr>
          <w:ins w:id="1278" w:author="pachalo chizala" w:date="2023-05-07T19:17:00Z"/>
          <w:rFonts w:ascii="Arial" w:hAnsi="Arial" w:cs="Arial"/>
          <w:iCs/>
          <w:sz w:val="24"/>
          <w:szCs w:val="24"/>
          <w:rPrChange w:id="1279" w:author="pachalo chizala" w:date="2023-05-07T19:18:00Z">
            <w:rPr>
              <w:ins w:id="1280" w:author="pachalo chizala" w:date="2023-05-07T19:17:00Z"/>
            </w:rPr>
          </w:rPrChange>
        </w:rPr>
        <w:pPrChange w:id="1281" w:author="pachalo chizala" w:date="2023-05-07T19:18:00Z">
          <w:pPr/>
        </w:pPrChange>
      </w:pPr>
      <w:ins w:id="1282" w:author="pachalo chizala" w:date="2023-05-07T19:17:00Z">
        <w:r w:rsidRPr="00C166B3">
          <w:rPr>
            <w:rFonts w:ascii="Arial" w:hAnsi="Arial" w:cs="Arial"/>
            <w:iCs/>
            <w:sz w:val="24"/>
            <w:szCs w:val="24"/>
            <w:rPrChange w:id="1283" w:author="pachalo chizala" w:date="2023-05-07T19:18:00Z">
              <w:rPr/>
            </w:rPrChange>
          </w:rPr>
          <w:t>More positive attitudes towards persons with disabilities</w:t>
        </w:r>
      </w:ins>
    </w:p>
    <w:p w14:paraId="177E9F77" w14:textId="77777777" w:rsidR="004C6D3F" w:rsidRPr="00C166B3" w:rsidRDefault="004C6D3F">
      <w:pPr>
        <w:pStyle w:val="ListParagraph"/>
        <w:numPr>
          <w:ilvl w:val="0"/>
          <w:numId w:val="247"/>
        </w:numPr>
        <w:rPr>
          <w:ins w:id="1284" w:author="pachalo chizala" w:date="2023-05-07T19:17:00Z"/>
          <w:rFonts w:ascii="Arial" w:hAnsi="Arial" w:cs="Arial"/>
          <w:iCs/>
          <w:sz w:val="24"/>
          <w:szCs w:val="24"/>
          <w:rPrChange w:id="1285" w:author="pachalo chizala" w:date="2023-05-07T19:18:00Z">
            <w:rPr>
              <w:ins w:id="1286" w:author="pachalo chizala" w:date="2023-05-07T19:17:00Z"/>
            </w:rPr>
          </w:rPrChange>
        </w:rPr>
        <w:pPrChange w:id="1287" w:author="pachalo chizala" w:date="2023-05-07T19:18:00Z">
          <w:pPr/>
        </w:pPrChange>
      </w:pPr>
      <w:ins w:id="1288" w:author="pachalo chizala" w:date="2023-05-07T19:17:00Z">
        <w:r w:rsidRPr="00C166B3">
          <w:rPr>
            <w:rFonts w:ascii="Arial" w:hAnsi="Arial" w:cs="Arial"/>
            <w:iCs/>
            <w:sz w:val="24"/>
            <w:szCs w:val="24"/>
            <w:rPrChange w:id="1289" w:author="pachalo chizala" w:date="2023-05-07T19:18:00Z">
              <w:rPr/>
            </w:rPrChange>
          </w:rPr>
          <w:t>Availability of special equipment or assistive devices</w:t>
        </w:r>
      </w:ins>
    </w:p>
    <w:p w14:paraId="6FB84902" w14:textId="77777777" w:rsidR="004C6D3F" w:rsidRPr="00C166B3" w:rsidRDefault="004C6D3F">
      <w:pPr>
        <w:pStyle w:val="ListParagraph"/>
        <w:numPr>
          <w:ilvl w:val="0"/>
          <w:numId w:val="247"/>
        </w:numPr>
        <w:rPr>
          <w:ins w:id="1290" w:author="pachalo chizala" w:date="2023-05-07T19:17:00Z"/>
          <w:rFonts w:ascii="Arial" w:hAnsi="Arial" w:cs="Arial"/>
          <w:iCs/>
          <w:sz w:val="24"/>
          <w:szCs w:val="24"/>
          <w:rPrChange w:id="1291" w:author="pachalo chizala" w:date="2023-05-07T19:18:00Z">
            <w:rPr>
              <w:ins w:id="1292" w:author="pachalo chizala" w:date="2023-05-07T19:17:00Z"/>
            </w:rPr>
          </w:rPrChange>
        </w:rPr>
        <w:pPrChange w:id="1293" w:author="pachalo chizala" w:date="2023-05-07T19:18:00Z">
          <w:pPr/>
        </w:pPrChange>
      </w:pPr>
      <w:ins w:id="1294" w:author="pachalo chizala" w:date="2023-05-07T19:17:00Z">
        <w:r w:rsidRPr="00C166B3">
          <w:rPr>
            <w:rFonts w:ascii="Arial" w:hAnsi="Arial" w:cs="Arial"/>
            <w:iCs/>
            <w:sz w:val="24"/>
            <w:szCs w:val="24"/>
            <w:rPrChange w:id="1295" w:author="pachalo chizala" w:date="2023-05-07T19:18:00Z">
              <w:rPr/>
            </w:rPrChange>
          </w:rPr>
          <w:t>Availability of more flexible work schedules or work tasks arrangements</w:t>
        </w:r>
      </w:ins>
    </w:p>
    <w:p w14:paraId="0BD5B516" w14:textId="77777777" w:rsidR="004C6D3F" w:rsidRPr="00C166B3" w:rsidRDefault="004C6D3F">
      <w:pPr>
        <w:pStyle w:val="ListParagraph"/>
        <w:numPr>
          <w:ilvl w:val="0"/>
          <w:numId w:val="247"/>
        </w:numPr>
        <w:rPr>
          <w:ins w:id="1296" w:author="pachalo chizala" w:date="2023-05-07T19:17:00Z"/>
          <w:rFonts w:ascii="Arial" w:hAnsi="Arial" w:cs="Arial"/>
          <w:iCs/>
          <w:sz w:val="24"/>
          <w:szCs w:val="24"/>
          <w:rPrChange w:id="1297" w:author="pachalo chizala" w:date="2023-05-07T19:18:00Z">
            <w:rPr>
              <w:ins w:id="1298" w:author="pachalo chizala" w:date="2023-05-07T19:17:00Z"/>
            </w:rPr>
          </w:rPrChange>
        </w:rPr>
        <w:pPrChange w:id="1299" w:author="pachalo chizala" w:date="2023-05-07T19:18:00Z">
          <w:pPr/>
        </w:pPrChange>
      </w:pPr>
      <w:ins w:id="1300" w:author="pachalo chizala" w:date="2023-05-07T19:17:00Z">
        <w:r w:rsidRPr="00C166B3">
          <w:rPr>
            <w:rFonts w:ascii="Arial" w:hAnsi="Arial" w:cs="Arial"/>
            <w:iCs/>
            <w:sz w:val="24"/>
            <w:szCs w:val="24"/>
            <w:rPrChange w:id="1301" w:author="pachalo chizala" w:date="2023-05-07T19:18:00Z">
              <w:rPr/>
            </w:rPrChange>
          </w:rPr>
          <w:t>Availability of a more accommodating workplace</w:t>
        </w:r>
      </w:ins>
    </w:p>
    <w:p w14:paraId="4EDCD3DE" w14:textId="51B6F7B5" w:rsidR="00DF495C" w:rsidRPr="00C166B3" w:rsidRDefault="004C6D3F">
      <w:pPr>
        <w:pStyle w:val="ListParagraph"/>
        <w:numPr>
          <w:ilvl w:val="0"/>
          <w:numId w:val="247"/>
        </w:numPr>
        <w:rPr>
          <w:ins w:id="1302" w:author="Happiness" w:date="2023-05-07T15:33:00Z"/>
          <w:rFonts w:ascii="Arial" w:hAnsi="Arial" w:cs="Arial"/>
          <w:iCs/>
          <w:sz w:val="24"/>
          <w:szCs w:val="24"/>
          <w:rPrChange w:id="1303" w:author="pachalo chizala" w:date="2023-05-07T19:18:00Z">
            <w:rPr>
              <w:ins w:id="1304" w:author="Happiness" w:date="2023-05-07T15:33:00Z"/>
              <w:lang w:val="en-US"/>
            </w:rPr>
          </w:rPrChange>
        </w:rPr>
        <w:pPrChange w:id="1305" w:author="pachalo chizala" w:date="2023-05-07T19:18:00Z">
          <w:pPr/>
        </w:pPrChange>
      </w:pPr>
      <w:ins w:id="1306" w:author="pachalo chizala" w:date="2023-05-07T19:17:00Z">
        <w:r w:rsidRPr="00C166B3">
          <w:rPr>
            <w:rFonts w:ascii="Arial" w:hAnsi="Arial" w:cs="Arial"/>
            <w:iCs/>
            <w:sz w:val="24"/>
            <w:szCs w:val="24"/>
            <w:rPrChange w:id="1307" w:author="pachalo chizala" w:date="2023-05-07T19:18:00Z">
              <w:rPr/>
            </w:rPrChange>
          </w:rPr>
          <w:t>Other factors (Specify):</w:t>
        </w:r>
      </w:ins>
    </w:p>
    <w:p w14:paraId="4FFE343D" w14:textId="77777777" w:rsidR="00B742E4" w:rsidRPr="00C166B3" w:rsidRDefault="00B742E4" w:rsidP="00CD4D5A">
      <w:pPr>
        <w:rPr>
          <w:ins w:id="1308" w:author="Happiness" w:date="2023-05-07T15:21:00Z"/>
          <w:rFonts w:ascii="Arial" w:hAnsi="Arial" w:cs="Arial"/>
          <w:i/>
          <w:sz w:val="24"/>
          <w:szCs w:val="24"/>
          <w:lang w:val="en-US"/>
          <w:rPrChange w:id="1309" w:author="pachalo chizala" w:date="2023-05-07T19:14:00Z">
            <w:rPr>
              <w:ins w:id="1310" w:author="Happiness" w:date="2023-05-07T15:21:00Z"/>
              <w:lang w:val="en-US"/>
            </w:rPr>
          </w:rPrChange>
        </w:rPr>
      </w:pPr>
    </w:p>
    <w:p w14:paraId="3EDB2D7C" w14:textId="06111FCC" w:rsidR="00783D17" w:rsidRPr="00C166B3" w:rsidRDefault="00DF495C" w:rsidP="00CD4D5A">
      <w:pPr>
        <w:rPr>
          <w:ins w:id="1311" w:author="pachalo chizala" w:date="2023-05-07T19:18:00Z"/>
          <w:rFonts w:ascii="Arial" w:hAnsi="Arial" w:cs="Arial"/>
          <w:i/>
          <w:sz w:val="24"/>
          <w:szCs w:val="24"/>
          <w:lang w:val="en-US"/>
        </w:rPr>
      </w:pPr>
      <w:ins w:id="1312" w:author="pachalo chizala" w:date="2023-05-07T19:14:00Z">
        <w:r w:rsidRPr="00C166B3">
          <w:rPr>
            <w:rFonts w:ascii="Arial" w:hAnsi="Arial" w:cs="Arial"/>
            <w:b/>
            <w:bCs/>
            <w:i/>
            <w:sz w:val="24"/>
            <w:szCs w:val="24"/>
            <w:lang w:val="en-US"/>
            <w:rPrChange w:id="1313" w:author="pachalo chizala" w:date="2023-05-07T19:14:00Z">
              <w:rPr>
                <w:rFonts w:asciiTheme="minorHAnsi" w:hAnsiTheme="minorHAnsi" w:cstheme="minorHAnsi"/>
                <w:b/>
                <w:bCs/>
                <w:iCs/>
                <w:szCs w:val="22"/>
              </w:rPr>
            </w:rPrChange>
          </w:rPr>
          <w:t>EBR_2</w:t>
        </w:r>
      </w:ins>
      <w:ins w:id="1314" w:author="Happiness" w:date="2023-05-07T15:25:00Z">
        <w:del w:id="1315" w:author="pachalo chizala" w:date="2023-05-07T19:14:00Z">
          <w:r w:rsidR="00783D17" w:rsidRPr="00C166B3" w:rsidDel="00DF495C">
            <w:rPr>
              <w:rFonts w:ascii="Arial" w:hAnsi="Arial" w:cs="Arial"/>
              <w:b/>
              <w:bCs/>
              <w:i/>
              <w:sz w:val="24"/>
              <w:szCs w:val="24"/>
              <w:lang w:val="en-US"/>
              <w:rPrChange w:id="1316" w:author="pachalo chizala" w:date="2023-05-07T19:14:00Z">
                <w:rPr>
                  <w:lang w:val="en-US"/>
                </w:rPr>
              </w:rPrChange>
            </w:rPr>
            <w:delText>R</w:delText>
          </w:r>
        </w:del>
      </w:ins>
      <w:ins w:id="1317" w:author="Happiness" w:date="2023-05-07T15:36:00Z">
        <w:del w:id="1318" w:author="pachalo chizala" w:date="2023-05-07T19:14:00Z">
          <w:r w:rsidR="00B742E4" w:rsidRPr="00C166B3" w:rsidDel="00DF495C">
            <w:rPr>
              <w:rFonts w:ascii="Arial" w:hAnsi="Arial" w:cs="Arial"/>
              <w:b/>
              <w:bCs/>
              <w:i/>
              <w:sz w:val="24"/>
              <w:szCs w:val="24"/>
              <w:lang w:val="en-US"/>
            </w:rPr>
            <w:delText>0</w:delText>
          </w:r>
        </w:del>
      </w:ins>
      <w:ins w:id="1319" w:author="Happiness" w:date="2023-05-07T15:25:00Z">
        <w:del w:id="1320" w:author="pachalo chizala" w:date="2023-05-07T19:14:00Z">
          <w:r w:rsidR="00783D17" w:rsidRPr="00C166B3" w:rsidDel="00DF495C">
            <w:rPr>
              <w:rFonts w:ascii="Arial" w:hAnsi="Arial" w:cs="Arial"/>
              <w:b/>
              <w:bCs/>
              <w:i/>
              <w:sz w:val="24"/>
              <w:szCs w:val="24"/>
              <w:lang w:val="en-US"/>
              <w:rPrChange w:id="1321" w:author="pachalo chizala" w:date="2023-05-07T19:14:00Z">
                <w:rPr>
                  <w:lang w:val="en-US"/>
                </w:rPr>
              </w:rPrChange>
            </w:rPr>
            <w:delText>2</w:delText>
          </w:r>
        </w:del>
      </w:ins>
      <w:ins w:id="1322" w:author="Happiness" w:date="2023-05-07T15:37:00Z">
        <w:r w:rsidR="00B742E4" w:rsidRPr="00C166B3">
          <w:rPr>
            <w:rFonts w:ascii="Arial" w:hAnsi="Arial" w:cs="Arial"/>
            <w:b/>
            <w:bCs/>
            <w:i/>
            <w:sz w:val="24"/>
            <w:szCs w:val="24"/>
            <w:lang w:val="en-US"/>
          </w:rPr>
          <w:t>.</w:t>
        </w:r>
      </w:ins>
      <w:ins w:id="1323" w:author="Happiness" w:date="2023-05-07T15:21:00Z">
        <w:r w:rsidR="00783D17" w:rsidRPr="00C166B3">
          <w:rPr>
            <w:rFonts w:ascii="Arial" w:hAnsi="Arial" w:cs="Arial"/>
            <w:i/>
            <w:sz w:val="24"/>
            <w:szCs w:val="24"/>
            <w:lang w:val="en-US"/>
            <w:rPrChange w:id="1324" w:author="pachalo chizala" w:date="2023-05-07T19:14:00Z">
              <w:rPr>
                <w:lang w:val="en-US"/>
              </w:rPr>
            </w:rPrChange>
          </w:rPr>
          <w:t>How supportive would family members be if </w:t>
        </w:r>
      </w:ins>
      <w:ins w:id="1325" w:author="Happiness" w:date="2023-05-07T15:32:00Z">
        <w:r w:rsidR="00B742E4" w:rsidRPr="00C166B3">
          <w:rPr>
            <w:rFonts w:ascii="Arial" w:hAnsi="Arial" w:cs="Arial"/>
            <w:i/>
            <w:sz w:val="24"/>
            <w:szCs w:val="24"/>
            <w:lang w:val="en-US"/>
            <w:rPrChange w:id="1326" w:author="pachalo chizala" w:date="2023-05-07T19:14:00Z">
              <w:rPr>
                <w:lang w:val="en-US"/>
              </w:rPr>
            </w:rPrChange>
          </w:rPr>
          <w:t>(</w:t>
        </w:r>
      </w:ins>
      <w:ins w:id="1327" w:author="Happiness" w:date="2023-05-07T15:21:00Z">
        <w:r w:rsidR="00783D17" w:rsidRPr="00C166B3">
          <w:rPr>
            <w:rFonts w:ascii="Arial" w:hAnsi="Arial" w:cs="Arial"/>
            <w:i/>
            <w:sz w:val="24"/>
            <w:szCs w:val="24"/>
            <w:lang w:val="en-US"/>
            <w:rPrChange w:id="1328" w:author="pachalo chizala" w:date="2023-05-07T19:14:00Z">
              <w:rPr>
                <w:lang w:val="en-US"/>
              </w:rPr>
            </w:rPrChange>
          </w:rPr>
          <w:t>you</w:t>
        </w:r>
      </w:ins>
      <w:ins w:id="1329" w:author="Happiness" w:date="2023-05-07T15:32:00Z">
        <w:r w:rsidR="00B742E4" w:rsidRPr="00C166B3">
          <w:rPr>
            <w:rFonts w:ascii="Arial" w:hAnsi="Arial" w:cs="Arial"/>
            <w:i/>
            <w:sz w:val="24"/>
            <w:szCs w:val="24"/>
            <w:lang w:val="en-US"/>
            <w:rPrChange w:id="1330" w:author="pachalo chizala" w:date="2023-05-07T19:14:00Z">
              <w:rPr>
                <w:lang w:val="en-US"/>
              </w:rPr>
            </w:rPrChange>
          </w:rPr>
          <w:t>/NAME</w:t>
        </w:r>
      </w:ins>
      <w:ins w:id="1331" w:author="Happiness" w:date="2023-05-07T15:21:00Z">
        <w:r w:rsidR="00783D17" w:rsidRPr="00C166B3">
          <w:rPr>
            <w:rFonts w:ascii="Arial" w:hAnsi="Arial" w:cs="Arial"/>
            <w:i/>
            <w:sz w:val="24"/>
            <w:szCs w:val="24"/>
            <w:lang w:val="en-US"/>
            <w:rPrChange w:id="1332" w:author="pachalo chizala" w:date="2023-05-07T19:14:00Z">
              <w:rPr>
                <w:lang w:val="en-US"/>
              </w:rPr>
            </w:rPrChange>
          </w:rPr>
          <w:t>) decide to work? Would you say…</w:t>
        </w:r>
      </w:ins>
    </w:p>
    <w:p w14:paraId="3FBBD94F" w14:textId="77777777" w:rsidR="004C6D3F" w:rsidRPr="00C166B3" w:rsidRDefault="004C6D3F">
      <w:pPr>
        <w:pStyle w:val="ListParagraph"/>
        <w:numPr>
          <w:ilvl w:val="0"/>
          <w:numId w:val="249"/>
        </w:numPr>
        <w:rPr>
          <w:ins w:id="1333" w:author="pachalo chizala" w:date="2023-05-07T19:18:00Z"/>
          <w:rFonts w:ascii="Arial" w:hAnsi="Arial" w:cs="Arial"/>
          <w:iCs/>
          <w:sz w:val="24"/>
          <w:szCs w:val="24"/>
          <w:rPrChange w:id="1334" w:author="pachalo chizala" w:date="2023-05-07T19:20:00Z">
            <w:rPr>
              <w:ins w:id="1335" w:author="pachalo chizala" w:date="2023-05-07T19:18:00Z"/>
            </w:rPr>
          </w:rPrChange>
        </w:rPr>
        <w:pPrChange w:id="1336" w:author="pachalo chizala" w:date="2023-05-07T19:19:00Z">
          <w:pPr/>
        </w:pPrChange>
      </w:pPr>
      <w:ins w:id="1337" w:author="pachalo chizala" w:date="2023-05-07T19:18:00Z">
        <w:r w:rsidRPr="00C166B3">
          <w:rPr>
            <w:rFonts w:ascii="Arial" w:hAnsi="Arial" w:cs="Arial"/>
            <w:iCs/>
            <w:sz w:val="24"/>
            <w:szCs w:val="24"/>
            <w:rPrChange w:id="1338" w:author="pachalo chizala" w:date="2023-05-07T19:20:00Z">
              <w:rPr/>
            </w:rPrChange>
          </w:rPr>
          <w:lastRenderedPageBreak/>
          <w:t>Very supportive</w:t>
        </w:r>
      </w:ins>
    </w:p>
    <w:p w14:paraId="248C925A" w14:textId="77777777" w:rsidR="004C6D3F" w:rsidRPr="00C166B3" w:rsidRDefault="004C6D3F">
      <w:pPr>
        <w:pStyle w:val="ListParagraph"/>
        <w:numPr>
          <w:ilvl w:val="0"/>
          <w:numId w:val="249"/>
        </w:numPr>
        <w:rPr>
          <w:ins w:id="1339" w:author="pachalo chizala" w:date="2023-05-07T19:18:00Z"/>
          <w:rFonts w:ascii="Arial" w:hAnsi="Arial" w:cs="Arial"/>
          <w:iCs/>
          <w:sz w:val="24"/>
          <w:szCs w:val="24"/>
          <w:rPrChange w:id="1340" w:author="pachalo chizala" w:date="2023-05-07T19:20:00Z">
            <w:rPr>
              <w:ins w:id="1341" w:author="pachalo chizala" w:date="2023-05-07T19:18:00Z"/>
            </w:rPr>
          </w:rPrChange>
        </w:rPr>
        <w:pPrChange w:id="1342" w:author="pachalo chizala" w:date="2023-05-07T19:19:00Z">
          <w:pPr/>
        </w:pPrChange>
      </w:pPr>
      <w:ins w:id="1343" w:author="pachalo chizala" w:date="2023-05-07T19:18:00Z">
        <w:r w:rsidRPr="00C166B3">
          <w:rPr>
            <w:rFonts w:ascii="Arial" w:hAnsi="Arial" w:cs="Arial"/>
            <w:iCs/>
            <w:sz w:val="24"/>
            <w:szCs w:val="24"/>
            <w:rPrChange w:id="1344" w:author="pachalo chizala" w:date="2023-05-07T19:20:00Z">
              <w:rPr/>
            </w:rPrChange>
          </w:rPr>
          <w:t xml:space="preserve">Somewhat supportive </w:t>
        </w:r>
      </w:ins>
    </w:p>
    <w:p w14:paraId="3FD75AB1" w14:textId="77777777" w:rsidR="004C6D3F" w:rsidRPr="00C166B3" w:rsidDel="007C42DB" w:rsidRDefault="004C6D3F">
      <w:pPr>
        <w:pStyle w:val="ListParagraph"/>
        <w:numPr>
          <w:ilvl w:val="0"/>
          <w:numId w:val="249"/>
        </w:numPr>
        <w:rPr>
          <w:del w:id="1345" w:author="USER" w:date="2023-08-08T15:27:00Z"/>
          <w:rFonts w:ascii="Arial" w:hAnsi="Arial" w:cs="Arial"/>
          <w:iCs/>
          <w:sz w:val="24"/>
          <w:szCs w:val="24"/>
        </w:rPr>
        <w:pPrChange w:id="1346" w:author="USER" w:date="2023-08-08T15:27:00Z">
          <w:pPr/>
        </w:pPrChange>
      </w:pPr>
      <w:ins w:id="1347" w:author="pachalo chizala" w:date="2023-05-07T19:18:00Z">
        <w:r w:rsidRPr="00C166B3">
          <w:rPr>
            <w:rFonts w:ascii="Arial" w:hAnsi="Arial" w:cs="Arial"/>
            <w:iCs/>
            <w:sz w:val="24"/>
            <w:szCs w:val="24"/>
            <w:rPrChange w:id="1348" w:author="pachalo chizala" w:date="2023-05-07T19:20:00Z">
              <w:rPr/>
            </w:rPrChange>
          </w:rPr>
          <w:t>Not supportive</w:t>
        </w:r>
      </w:ins>
    </w:p>
    <w:p w14:paraId="3775F528" w14:textId="77777777" w:rsidR="007C42DB" w:rsidRPr="00C166B3" w:rsidRDefault="007C42DB">
      <w:pPr>
        <w:pStyle w:val="ListParagraph"/>
        <w:numPr>
          <w:ilvl w:val="0"/>
          <w:numId w:val="249"/>
        </w:numPr>
        <w:rPr>
          <w:ins w:id="1349" w:author="USER" w:date="2023-08-08T15:28:00Z"/>
          <w:rFonts w:ascii="Arial" w:hAnsi="Arial" w:cs="Arial"/>
          <w:iCs/>
          <w:sz w:val="24"/>
          <w:szCs w:val="24"/>
          <w:rPrChange w:id="1350" w:author="pachalo chizala" w:date="2023-05-07T19:20:00Z">
            <w:rPr>
              <w:ins w:id="1351" w:author="USER" w:date="2023-08-08T15:28:00Z"/>
            </w:rPr>
          </w:rPrChange>
        </w:rPr>
        <w:pPrChange w:id="1352" w:author="pachalo chizala" w:date="2023-05-07T19:19:00Z">
          <w:pPr/>
        </w:pPrChange>
      </w:pPr>
    </w:p>
    <w:p w14:paraId="43BF0387" w14:textId="77777777" w:rsidR="004C6D3F" w:rsidRPr="00C166B3" w:rsidRDefault="004C6D3F">
      <w:pPr>
        <w:pStyle w:val="ListParagraph"/>
        <w:rPr>
          <w:ins w:id="1353" w:author="pachalo chizala" w:date="2023-05-07T19:18:00Z"/>
          <w:rFonts w:ascii="Arial" w:hAnsi="Arial" w:cs="Arial"/>
          <w:iCs/>
          <w:sz w:val="24"/>
          <w:szCs w:val="24"/>
          <w:rPrChange w:id="1354" w:author="USER" w:date="2023-08-08T15:27:00Z">
            <w:rPr>
              <w:ins w:id="1355" w:author="pachalo chizala" w:date="2023-05-07T19:18:00Z"/>
              <w:rFonts w:ascii="Bookman Old Style" w:hAnsi="Bookman Old Style" w:cs="Arial"/>
              <w:i/>
              <w:lang w:val="en-US"/>
            </w:rPr>
          </w:rPrChange>
        </w:rPr>
        <w:pPrChange w:id="1356" w:author="USER" w:date="2023-08-08T15:28:00Z">
          <w:pPr/>
        </w:pPrChange>
      </w:pPr>
    </w:p>
    <w:p w14:paraId="11F739F9" w14:textId="77777777" w:rsidR="004C6D3F" w:rsidRPr="00C166B3" w:rsidRDefault="004C6D3F">
      <w:pPr>
        <w:pStyle w:val="ListParagraph"/>
        <w:numPr>
          <w:ilvl w:val="0"/>
          <w:numId w:val="250"/>
        </w:numPr>
        <w:rPr>
          <w:ins w:id="1357" w:author="pachalo chizala" w:date="2023-05-07T19:18:00Z"/>
          <w:rFonts w:ascii="Arial" w:hAnsi="Arial" w:cs="Arial"/>
          <w:iCs/>
          <w:sz w:val="24"/>
          <w:szCs w:val="24"/>
          <w:rPrChange w:id="1358" w:author="pachalo chizala" w:date="2023-05-07T19:20:00Z">
            <w:rPr>
              <w:ins w:id="1359" w:author="pachalo chizala" w:date="2023-05-07T19:18:00Z"/>
            </w:rPr>
          </w:rPrChange>
        </w:rPr>
        <w:pPrChange w:id="1360" w:author="pachalo chizala" w:date="2023-05-07T19:19:00Z">
          <w:pPr/>
        </w:pPrChange>
      </w:pPr>
      <w:ins w:id="1361" w:author="pachalo chizala" w:date="2023-05-07T19:18:00Z">
        <w:r w:rsidRPr="00C166B3">
          <w:rPr>
            <w:rFonts w:ascii="Arial" w:hAnsi="Arial" w:cs="Arial"/>
            <w:iCs/>
            <w:sz w:val="24"/>
            <w:szCs w:val="24"/>
            <w:rPrChange w:id="1362" w:author="pachalo chizala" w:date="2023-05-07T19:20:00Z">
              <w:rPr/>
            </w:rPrChange>
          </w:rPr>
          <w:t>DON’T KNOW</w:t>
        </w:r>
      </w:ins>
    </w:p>
    <w:p w14:paraId="653D837F" w14:textId="5477B676" w:rsidR="004C6D3F" w:rsidRPr="00C166B3" w:rsidRDefault="004C6D3F">
      <w:pPr>
        <w:pStyle w:val="ListParagraph"/>
        <w:numPr>
          <w:ilvl w:val="0"/>
          <w:numId w:val="250"/>
        </w:numPr>
        <w:rPr>
          <w:ins w:id="1363" w:author="Happiness" w:date="2023-05-07T15:32:00Z"/>
          <w:rFonts w:ascii="Arial" w:hAnsi="Arial" w:cs="Arial"/>
          <w:iCs/>
          <w:sz w:val="24"/>
          <w:szCs w:val="24"/>
          <w:rPrChange w:id="1364" w:author="pachalo chizala" w:date="2023-05-07T19:20:00Z">
            <w:rPr>
              <w:ins w:id="1365" w:author="Happiness" w:date="2023-05-07T15:32:00Z"/>
              <w:lang w:val="en-US"/>
            </w:rPr>
          </w:rPrChange>
        </w:rPr>
        <w:pPrChange w:id="1366" w:author="pachalo chizala" w:date="2023-05-07T19:19:00Z">
          <w:pPr/>
        </w:pPrChange>
      </w:pPr>
      <w:ins w:id="1367" w:author="pachalo chizala" w:date="2023-05-07T19:18:00Z">
        <w:r w:rsidRPr="00C166B3">
          <w:rPr>
            <w:rFonts w:ascii="Arial" w:hAnsi="Arial" w:cs="Arial"/>
            <w:iCs/>
            <w:sz w:val="24"/>
            <w:szCs w:val="24"/>
            <w:rPrChange w:id="1368" w:author="pachalo chizala" w:date="2023-05-07T19:20:00Z">
              <w:rPr/>
            </w:rPrChange>
          </w:rPr>
          <w:t>REFUSED</w:t>
        </w:r>
      </w:ins>
    </w:p>
    <w:p w14:paraId="59721090" w14:textId="77777777" w:rsidR="00B742E4" w:rsidRPr="00C166B3" w:rsidRDefault="00B742E4" w:rsidP="00CD4D5A">
      <w:pPr>
        <w:rPr>
          <w:ins w:id="1369" w:author="Happiness" w:date="2023-05-07T15:26:00Z"/>
          <w:rFonts w:ascii="Arial" w:hAnsi="Arial" w:cs="Arial"/>
          <w:i/>
          <w:iCs/>
          <w:sz w:val="24"/>
          <w:szCs w:val="24"/>
          <w:lang w:val="en-US"/>
          <w:rPrChange w:id="1370" w:author="pachalo chizala" w:date="2023-05-07T19:13:00Z">
            <w:rPr>
              <w:ins w:id="1371" w:author="Happiness" w:date="2023-05-07T15:26:00Z"/>
              <w:lang w:val="en-US"/>
            </w:rPr>
          </w:rPrChange>
        </w:rPr>
      </w:pPr>
    </w:p>
    <w:p w14:paraId="5B4DF300" w14:textId="508D4D91" w:rsidR="00B742E4" w:rsidRPr="00C166B3" w:rsidRDefault="00DF495C" w:rsidP="00CD4D5A">
      <w:pPr>
        <w:rPr>
          <w:ins w:id="1372" w:author="pachalo chizala" w:date="2023-05-07T19:20:00Z"/>
          <w:rFonts w:ascii="Arial" w:hAnsi="Arial" w:cs="Arial"/>
          <w:i/>
          <w:iCs/>
          <w:sz w:val="24"/>
          <w:szCs w:val="24"/>
          <w:lang w:val="en-US"/>
        </w:rPr>
      </w:pPr>
      <w:ins w:id="1373" w:author="pachalo chizala" w:date="2023-05-07T19:15:00Z">
        <w:r w:rsidRPr="00C166B3">
          <w:rPr>
            <w:rFonts w:ascii="Arial" w:hAnsi="Arial" w:cs="Arial"/>
            <w:b/>
            <w:bCs/>
            <w:i/>
            <w:sz w:val="24"/>
            <w:szCs w:val="24"/>
            <w:lang w:val="en-US"/>
            <w:rPrChange w:id="1374" w:author="pachalo chizala" w:date="2023-05-07T19:15:00Z">
              <w:rPr>
                <w:rFonts w:asciiTheme="minorHAnsi" w:hAnsiTheme="minorHAnsi" w:cstheme="minorHAnsi"/>
                <w:b/>
                <w:bCs/>
                <w:iCs/>
                <w:szCs w:val="22"/>
              </w:rPr>
            </w:rPrChange>
          </w:rPr>
          <w:t>WPA_1</w:t>
        </w:r>
      </w:ins>
      <w:ins w:id="1375" w:author="Happiness" w:date="2023-05-07T15:26:00Z">
        <w:del w:id="1376" w:author="pachalo chizala" w:date="2023-05-07T19:15:00Z">
          <w:r w:rsidR="00783D17" w:rsidRPr="00C166B3" w:rsidDel="00DF495C">
            <w:rPr>
              <w:rFonts w:ascii="Arial" w:hAnsi="Arial" w:cs="Arial"/>
              <w:b/>
              <w:bCs/>
              <w:i/>
              <w:iCs/>
              <w:sz w:val="24"/>
              <w:szCs w:val="24"/>
              <w:lang w:val="en-US"/>
              <w:rPrChange w:id="1377" w:author="pachalo chizala" w:date="2023-05-07T19:13:00Z">
                <w:rPr>
                  <w:lang w:val="en-US"/>
                </w:rPr>
              </w:rPrChange>
            </w:rPr>
            <w:delText>R03</w:delText>
          </w:r>
        </w:del>
        <w:r w:rsidR="00783D17" w:rsidRPr="00C166B3">
          <w:rPr>
            <w:rFonts w:ascii="Arial" w:hAnsi="Arial" w:cs="Arial"/>
            <w:b/>
            <w:bCs/>
            <w:i/>
            <w:iCs/>
            <w:sz w:val="24"/>
            <w:szCs w:val="24"/>
            <w:lang w:val="en-US"/>
            <w:rPrChange w:id="1378" w:author="pachalo chizala" w:date="2023-05-07T19:13:00Z">
              <w:rPr>
                <w:lang w:val="en-US"/>
              </w:rPr>
            </w:rPrChange>
          </w:rPr>
          <w:t>.</w:t>
        </w:r>
      </w:ins>
      <w:ins w:id="1379" w:author="USER" w:date="2023-08-08T15:28:00Z">
        <w:r w:rsidR="007C42DB" w:rsidRPr="00C166B3">
          <w:rPr>
            <w:rFonts w:ascii="Arial" w:hAnsi="Arial" w:cs="Arial"/>
            <w:b/>
            <w:bCs/>
            <w:i/>
            <w:iCs/>
            <w:sz w:val="24"/>
            <w:szCs w:val="24"/>
            <w:lang w:val="en-US"/>
          </w:rPr>
          <w:t xml:space="preserve"> </w:t>
        </w:r>
      </w:ins>
      <w:ins w:id="1380" w:author="Happiness" w:date="2023-05-07T15:26:00Z">
        <w:r w:rsidR="00783D17" w:rsidRPr="00C166B3">
          <w:rPr>
            <w:rFonts w:ascii="Arial" w:hAnsi="Arial" w:cs="Arial"/>
            <w:i/>
            <w:iCs/>
            <w:sz w:val="24"/>
            <w:szCs w:val="24"/>
            <w:lang w:val="en-US"/>
            <w:rPrChange w:id="1381" w:author="pachalo chizala" w:date="2023-05-07T19:13:00Z">
              <w:rPr>
                <w:lang w:val="en-US"/>
              </w:rPr>
            </w:rPrChange>
          </w:rPr>
          <w:t>Is </w:t>
        </w:r>
      </w:ins>
      <w:ins w:id="1382" w:author="Happiness" w:date="2023-05-07T15:32:00Z">
        <w:r w:rsidR="00B742E4" w:rsidRPr="00C166B3">
          <w:rPr>
            <w:rFonts w:ascii="Arial" w:hAnsi="Arial" w:cs="Arial"/>
            <w:i/>
            <w:iCs/>
            <w:sz w:val="24"/>
            <w:szCs w:val="24"/>
            <w:lang w:val="en-US"/>
            <w:rPrChange w:id="1383" w:author="pachalo chizala" w:date="2023-05-07T19:13:00Z">
              <w:rPr>
                <w:lang w:val="en-US"/>
              </w:rPr>
            </w:rPrChange>
          </w:rPr>
          <w:t>(</w:t>
        </w:r>
      </w:ins>
      <w:ins w:id="1384" w:author="Happiness" w:date="2023-05-07T15:26:00Z">
        <w:r w:rsidR="00783D17" w:rsidRPr="00C166B3">
          <w:rPr>
            <w:rFonts w:ascii="Arial" w:hAnsi="Arial" w:cs="Arial"/>
            <w:i/>
            <w:iCs/>
            <w:sz w:val="24"/>
            <w:szCs w:val="24"/>
            <w:lang w:val="en-US"/>
            <w:rPrChange w:id="1385" w:author="pachalo chizala" w:date="2023-05-07T19:13:00Z">
              <w:rPr>
                <w:lang w:val="en-US"/>
              </w:rPr>
            </w:rPrChange>
          </w:rPr>
          <w:t>you</w:t>
        </w:r>
      </w:ins>
      <w:ins w:id="1386" w:author="USER" w:date="2023-08-08T15:28:00Z">
        <w:r w:rsidR="00ED634D" w:rsidRPr="00C166B3">
          <w:rPr>
            <w:rFonts w:ascii="Arial" w:hAnsi="Arial" w:cs="Arial"/>
            <w:i/>
            <w:iCs/>
            <w:sz w:val="24"/>
            <w:szCs w:val="24"/>
            <w:lang w:val="en-US"/>
          </w:rPr>
          <w:t>r</w:t>
        </w:r>
      </w:ins>
      <w:ins w:id="1387" w:author="Happiness" w:date="2023-05-07T15:32:00Z">
        <w:r w:rsidR="00B742E4" w:rsidRPr="00C166B3">
          <w:rPr>
            <w:rFonts w:ascii="Arial" w:hAnsi="Arial" w:cs="Arial"/>
            <w:i/>
            <w:iCs/>
            <w:sz w:val="24"/>
            <w:szCs w:val="24"/>
            <w:lang w:val="en-US"/>
            <w:rPrChange w:id="1388" w:author="pachalo chizala" w:date="2023-05-07T19:13:00Z">
              <w:rPr>
                <w:lang w:val="en-US"/>
              </w:rPr>
            </w:rPrChange>
          </w:rPr>
          <w:t>/NAME</w:t>
        </w:r>
      </w:ins>
      <w:ins w:id="1389" w:author="USER" w:date="2023-08-08T15:29:00Z">
        <w:r w:rsidR="00435C71" w:rsidRPr="00C166B3">
          <w:rPr>
            <w:rFonts w:ascii="Arial" w:hAnsi="Arial" w:cs="Arial"/>
            <w:i/>
            <w:iCs/>
            <w:sz w:val="24"/>
            <w:szCs w:val="24"/>
            <w:lang w:val="en-US"/>
          </w:rPr>
          <w:t>’s</w:t>
        </w:r>
      </w:ins>
      <w:ins w:id="1390" w:author="Happiness" w:date="2023-05-07T15:26:00Z">
        <w:r w:rsidR="00783D17" w:rsidRPr="00C166B3">
          <w:rPr>
            <w:rFonts w:ascii="Arial" w:hAnsi="Arial" w:cs="Arial"/>
            <w:i/>
            <w:iCs/>
            <w:sz w:val="24"/>
            <w:szCs w:val="24"/>
            <w:lang w:val="en-US"/>
            <w:rPrChange w:id="1391" w:author="pachalo chizala" w:date="2023-05-07T19:13:00Z">
              <w:rPr>
                <w:lang w:val="en-US"/>
              </w:rPr>
            </w:rPrChange>
          </w:rPr>
          <w:t>) work schedule or work tasks arranged to account for difficulties (you</w:t>
        </w:r>
        <w:del w:id="1392" w:author="USER" w:date="2023-08-08T15:28:00Z">
          <w:r w:rsidR="00783D17" w:rsidRPr="00C166B3" w:rsidDel="00ED634D">
            <w:rPr>
              <w:rFonts w:ascii="Arial" w:hAnsi="Arial" w:cs="Arial"/>
              <w:i/>
              <w:iCs/>
              <w:sz w:val="24"/>
              <w:szCs w:val="24"/>
              <w:lang w:val="en-US"/>
              <w:rPrChange w:id="1393" w:author="pachalo chizala" w:date="2023-05-07T19:13:00Z">
                <w:rPr>
                  <w:lang w:val="en-US"/>
                </w:rPr>
              </w:rPrChange>
            </w:rPr>
            <w:delText>r</w:delText>
          </w:r>
        </w:del>
        <w:del w:id="1394" w:author="USER" w:date="2023-08-08T15:29:00Z">
          <w:r w:rsidR="00783D17" w:rsidRPr="00C166B3" w:rsidDel="00ED634D">
            <w:rPr>
              <w:rFonts w:ascii="Arial" w:hAnsi="Arial" w:cs="Arial"/>
              <w:i/>
              <w:iCs/>
              <w:sz w:val="24"/>
              <w:szCs w:val="24"/>
              <w:lang w:val="en-US"/>
              <w:rPrChange w:id="1395" w:author="pachalo chizala" w:date="2023-05-07T19:13:00Z">
                <w:rPr>
                  <w:lang w:val="en-US"/>
                </w:rPr>
              </w:rPrChange>
            </w:rPr>
            <w:delText xml:space="preserve"> </w:delText>
          </w:r>
        </w:del>
        <w:r w:rsidR="00783D17" w:rsidRPr="00C166B3">
          <w:rPr>
            <w:rFonts w:ascii="Arial" w:hAnsi="Arial" w:cs="Arial"/>
            <w:i/>
            <w:iCs/>
            <w:sz w:val="24"/>
            <w:szCs w:val="24"/>
            <w:lang w:val="en-US"/>
            <w:rPrChange w:id="1396" w:author="pachalo chizala" w:date="2023-05-07T19:13:00Z">
              <w:rPr>
                <w:lang w:val="en-US"/>
              </w:rPr>
            </w:rPrChange>
          </w:rPr>
          <w:t>/NAME) have in doing certain activities…?</w:t>
        </w:r>
      </w:ins>
    </w:p>
    <w:p w14:paraId="3E0F68E0" w14:textId="77777777" w:rsidR="004C6D3F" w:rsidRPr="00C166B3" w:rsidRDefault="004C6D3F">
      <w:pPr>
        <w:pStyle w:val="ListParagraph"/>
        <w:numPr>
          <w:ilvl w:val="0"/>
          <w:numId w:val="251"/>
        </w:numPr>
        <w:rPr>
          <w:ins w:id="1397" w:author="pachalo chizala" w:date="2023-05-07T19:21:00Z"/>
          <w:rFonts w:ascii="Arial" w:hAnsi="Arial" w:cs="Arial"/>
          <w:sz w:val="24"/>
          <w:szCs w:val="24"/>
          <w:rPrChange w:id="1398" w:author="pachalo chizala" w:date="2023-05-07T19:22:00Z">
            <w:rPr>
              <w:ins w:id="1399" w:author="pachalo chizala" w:date="2023-05-07T19:21:00Z"/>
              <w:rFonts w:ascii="Bookman Old Style" w:hAnsi="Bookman Old Style"/>
              <w:i/>
              <w:iCs/>
              <w:lang w:val="en-US"/>
            </w:rPr>
          </w:rPrChange>
        </w:rPr>
        <w:pPrChange w:id="1400" w:author="pachalo chizala" w:date="2023-05-07T19:22:00Z">
          <w:pPr/>
        </w:pPrChange>
      </w:pPr>
      <w:ins w:id="1401" w:author="pachalo chizala" w:date="2023-05-07T19:21:00Z">
        <w:r w:rsidRPr="00C166B3">
          <w:rPr>
            <w:rFonts w:ascii="Arial" w:hAnsi="Arial" w:cs="Arial"/>
            <w:sz w:val="24"/>
            <w:szCs w:val="24"/>
            <w:rPrChange w:id="1402" w:author="pachalo chizala" w:date="2023-05-07T19:22:00Z">
              <w:rPr>
                <w:rFonts w:ascii="Bookman Old Style" w:hAnsi="Bookman Old Style"/>
                <w:i/>
                <w:iCs/>
              </w:rPr>
            </w:rPrChange>
          </w:rPr>
          <w:t>Yes, fully</w:t>
        </w:r>
      </w:ins>
    </w:p>
    <w:p w14:paraId="70372F94" w14:textId="77777777" w:rsidR="004C6D3F" w:rsidRPr="00C166B3" w:rsidRDefault="004C6D3F">
      <w:pPr>
        <w:pStyle w:val="ListParagraph"/>
        <w:numPr>
          <w:ilvl w:val="0"/>
          <w:numId w:val="251"/>
        </w:numPr>
        <w:rPr>
          <w:ins w:id="1403" w:author="pachalo chizala" w:date="2023-05-07T19:21:00Z"/>
          <w:rFonts w:ascii="Arial" w:hAnsi="Arial" w:cs="Arial"/>
          <w:sz w:val="24"/>
          <w:szCs w:val="24"/>
          <w:rPrChange w:id="1404" w:author="pachalo chizala" w:date="2023-05-07T19:22:00Z">
            <w:rPr>
              <w:ins w:id="1405" w:author="pachalo chizala" w:date="2023-05-07T19:21:00Z"/>
              <w:rFonts w:ascii="Bookman Old Style" w:hAnsi="Bookman Old Style"/>
              <w:i/>
              <w:iCs/>
              <w:lang w:val="en-US"/>
            </w:rPr>
          </w:rPrChange>
        </w:rPr>
        <w:pPrChange w:id="1406" w:author="pachalo chizala" w:date="2023-05-07T19:22:00Z">
          <w:pPr/>
        </w:pPrChange>
      </w:pPr>
      <w:ins w:id="1407" w:author="pachalo chizala" w:date="2023-05-07T19:21:00Z">
        <w:r w:rsidRPr="00C166B3">
          <w:rPr>
            <w:rFonts w:ascii="Arial" w:hAnsi="Arial" w:cs="Arial"/>
            <w:sz w:val="24"/>
            <w:szCs w:val="24"/>
            <w:rPrChange w:id="1408" w:author="pachalo chizala" w:date="2023-05-07T19:22:00Z">
              <w:rPr>
                <w:rFonts w:ascii="Bookman Old Style" w:hAnsi="Bookman Old Style"/>
                <w:i/>
                <w:iCs/>
              </w:rPr>
            </w:rPrChange>
          </w:rPr>
          <w:t>Yes, partially</w:t>
        </w:r>
      </w:ins>
    </w:p>
    <w:p w14:paraId="10292CF7" w14:textId="77777777" w:rsidR="004C6D3F" w:rsidRPr="00C166B3" w:rsidRDefault="004C6D3F">
      <w:pPr>
        <w:pStyle w:val="ListParagraph"/>
        <w:numPr>
          <w:ilvl w:val="0"/>
          <w:numId w:val="251"/>
        </w:numPr>
        <w:rPr>
          <w:ins w:id="1409" w:author="pachalo chizala" w:date="2023-05-07T19:21:00Z"/>
          <w:rFonts w:ascii="Arial" w:hAnsi="Arial" w:cs="Arial"/>
          <w:sz w:val="24"/>
          <w:szCs w:val="24"/>
          <w:rPrChange w:id="1410" w:author="pachalo chizala" w:date="2023-05-07T19:22:00Z">
            <w:rPr>
              <w:ins w:id="1411" w:author="pachalo chizala" w:date="2023-05-07T19:21:00Z"/>
              <w:rFonts w:ascii="Bookman Old Style" w:hAnsi="Bookman Old Style"/>
              <w:i/>
              <w:iCs/>
              <w:lang w:val="en-US"/>
            </w:rPr>
          </w:rPrChange>
        </w:rPr>
        <w:pPrChange w:id="1412" w:author="pachalo chizala" w:date="2023-05-07T19:22:00Z">
          <w:pPr/>
        </w:pPrChange>
      </w:pPr>
      <w:ins w:id="1413" w:author="pachalo chizala" w:date="2023-05-07T19:21:00Z">
        <w:r w:rsidRPr="00C166B3">
          <w:rPr>
            <w:rFonts w:ascii="Arial" w:hAnsi="Arial" w:cs="Arial"/>
            <w:sz w:val="24"/>
            <w:szCs w:val="24"/>
            <w:rPrChange w:id="1414" w:author="pachalo chizala" w:date="2023-05-07T19:22:00Z">
              <w:rPr>
                <w:rFonts w:ascii="Bookman Old Style" w:hAnsi="Bookman Old Style"/>
                <w:i/>
                <w:iCs/>
              </w:rPr>
            </w:rPrChange>
          </w:rPr>
          <w:t>Not at all</w:t>
        </w:r>
      </w:ins>
    </w:p>
    <w:p w14:paraId="16AEBE4C" w14:textId="77777777" w:rsidR="004C6D3F" w:rsidRPr="00C166B3" w:rsidRDefault="004C6D3F">
      <w:pPr>
        <w:pStyle w:val="ListParagraph"/>
        <w:numPr>
          <w:ilvl w:val="0"/>
          <w:numId w:val="251"/>
        </w:numPr>
        <w:rPr>
          <w:ins w:id="1415" w:author="pachalo chizala" w:date="2023-05-07T19:21:00Z"/>
          <w:rFonts w:ascii="Arial" w:hAnsi="Arial" w:cs="Arial"/>
          <w:sz w:val="24"/>
          <w:szCs w:val="24"/>
          <w:rPrChange w:id="1416" w:author="pachalo chizala" w:date="2023-05-07T19:22:00Z">
            <w:rPr>
              <w:ins w:id="1417" w:author="pachalo chizala" w:date="2023-05-07T19:21:00Z"/>
              <w:rFonts w:ascii="Bookman Old Style" w:hAnsi="Bookman Old Style"/>
              <w:i/>
              <w:iCs/>
              <w:lang w:val="en-US"/>
            </w:rPr>
          </w:rPrChange>
        </w:rPr>
        <w:pPrChange w:id="1418" w:author="pachalo chizala" w:date="2023-05-07T19:22:00Z">
          <w:pPr/>
        </w:pPrChange>
      </w:pPr>
      <w:ins w:id="1419" w:author="pachalo chizala" w:date="2023-05-07T19:21:00Z">
        <w:r w:rsidRPr="00C166B3">
          <w:rPr>
            <w:rFonts w:ascii="Arial" w:hAnsi="Arial" w:cs="Arial"/>
            <w:sz w:val="24"/>
            <w:szCs w:val="24"/>
            <w:rPrChange w:id="1420" w:author="pachalo chizala" w:date="2023-05-07T19:22:00Z">
              <w:rPr>
                <w:rFonts w:ascii="Bookman Old Style" w:hAnsi="Bookman Old Style"/>
                <w:i/>
                <w:iCs/>
              </w:rPr>
            </w:rPrChange>
          </w:rPr>
          <w:t>I do not have difficulties that require special arrangements</w:t>
        </w:r>
      </w:ins>
    </w:p>
    <w:p w14:paraId="48C736C9" w14:textId="77777777" w:rsidR="004C6D3F" w:rsidRPr="00C166B3" w:rsidRDefault="004C6D3F" w:rsidP="004C6D3F">
      <w:pPr>
        <w:rPr>
          <w:ins w:id="1421" w:author="pachalo chizala" w:date="2023-05-07T19:21:00Z"/>
          <w:rFonts w:ascii="Arial" w:hAnsi="Arial" w:cs="Arial"/>
          <w:sz w:val="24"/>
          <w:szCs w:val="24"/>
          <w:lang w:val="en-US"/>
          <w:rPrChange w:id="1422" w:author="pachalo chizala" w:date="2023-05-07T19:21:00Z">
            <w:rPr>
              <w:ins w:id="1423" w:author="pachalo chizala" w:date="2023-05-07T19:21:00Z"/>
              <w:rFonts w:ascii="Bookman Old Style" w:hAnsi="Bookman Old Style"/>
              <w:i/>
              <w:iCs/>
              <w:lang w:val="en-US"/>
            </w:rPr>
          </w:rPrChange>
        </w:rPr>
      </w:pPr>
    </w:p>
    <w:p w14:paraId="1D8D9A4F" w14:textId="412F5E47" w:rsidR="004C6D3F" w:rsidRPr="00C166B3" w:rsidRDefault="004C6D3F" w:rsidP="004C6D3F">
      <w:pPr>
        <w:rPr>
          <w:ins w:id="1424" w:author="pachalo chizala" w:date="2023-05-07T19:21:00Z"/>
          <w:rFonts w:ascii="Arial" w:hAnsi="Arial" w:cs="Arial"/>
          <w:sz w:val="24"/>
          <w:szCs w:val="24"/>
          <w:rPrChange w:id="1425" w:author="pachalo chizala" w:date="2023-05-07T19:22:00Z">
            <w:rPr>
              <w:ins w:id="1426" w:author="pachalo chizala" w:date="2023-05-07T19:21:00Z"/>
              <w:rFonts w:ascii="Bookman Old Style" w:hAnsi="Bookman Old Style"/>
              <w:i/>
              <w:iCs/>
              <w:lang w:val="en-US"/>
            </w:rPr>
          </w:rPrChange>
        </w:rPr>
      </w:pPr>
      <w:ins w:id="1427" w:author="pachalo chizala" w:date="2023-05-07T19:24:00Z">
        <w:r w:rsidRPr="00C166B3">
          <w:rPr>
            <w:rFonts w:ascii="Arial" w:hAnsi="Arial" w:cs="Arial"/>
            <w:sz w:val="24"/>
            <w:szCs w:val="24"/>
            <w:lang w:val="en-US"/>
          </w:rPr>
          <w:t xml:space="preserve">    </w:t>
        </w:r>
      </w:ins>
      <w:ins w:id="1428" w:author="pachalo chizala" w:date="2023-05-07T19:21:00Z">
        <w:r w:rsidRPr="00C166B3">
          <w:rPr>
            <w:rFonts w:ascii="Arial" w:hAnsi="Arial" w:cs="Arial"/>
            <w:sz w:val="24"/>
            <w:szCs w:val="24"/>
            <w:rPrChange w:id="1429" w:author="pachalo chizala" w:date="2023-05-07T19:22:00Z">
              <w:rPr>
                <w:rFonts w:ascii="Bookman Old Style" w:hAnsi="Bookman Old Style"/>
                <w:i/>
                <w:iCs/>
                <w:lang w:val="en-US"/>
              </w:rPr>
            </w:rPrChange>
          </w:rPr>
          <w:t>DO NOT READ</w:t>
        </w:r>
      </w:ins>
    </w:p>
    <w:p w14:paraId="78F9F459" w14:textId="5C6581A5" w:rsidR="004C6D3F" w:rsidRPr="00C166B3" w:rsidRDefault="004C6D3F">
      <w:pPr>
        <w:pStyle w:val="ListParagraph"/>
        <w:numPr>
          <w:ilvl w:val="0"/>
          <w:numId w:val="252"/>
        </w:numPr>
        <w:rPr>
          <w:ins w:id="1430" w:author="Happiness" w:date="2023-05-07T15:32:00Z"/>
          <w:rFonts w:ascii="Arial" w:hAnsi="Arial" w:cs="Arial"/>
          <w:sz w:val="24"/>
          <w:szCs w:val="24"/>
          <w:rPrChange w:id="1431" w:author="pachalo chizala" w:date="2023-05-07T19:22:00Z">
            <w:rPr>
              <w:ins w:id="1432" w:author="Happiness" w:date="2023-05-07T15:32:00Z"/>
              <w:lang w:val="en-US"/>
            </w:rPr>
          </w:rPrChange>
        </w:rPr>
        <w:pPrChange w:id="1433" w:author="pachalo chizala" w:date="2023-05-07T19:23:00Z">
          <w:pPr/>
        </w:pPrChange>
      </w:pPr>
      <w:ins w:id="1434" w:author="pachalo chizala" w:date="2023-05-07T19:21:00Z">
        <w:r w:rsidRPr="00C166B3">
          <w:rPr>
            <w:rFonts w:ascii="Arial" w:hAnsi="Arial" w:cs="Arial"/>
            <w:sz w:val="24"/>
            <w:szCs w:val="24"/>
            <w:rPrChange w:id="1435" w:author="pachalo chizala" w:date="2023-05-07T19:22:00Z">
              <w:rPr>
                <w:rFonts w:ascii="Bookman Old Style" w:hAnsi="Bookman Old Style"/>
                <w:i/>
                <w:iCs/>
              </w:rPr>
            </w:rPrChange>
          </w:rPr>
          <w:t>DON’T KNOW</w:t>
        </w:r>
      </w:ins>
    </w:p>
    <w:p w14:paraId="06B7077C" w14:textId="7DD7CFDB" w:rsidR="00783D17" w:rsidRPr="00C166B3" w:rsidRDefault="00783D17" w:rsidP="00CD4D5A">
      <w:pPr>
        <w:rPr>
          <w:ins w:id="1436" w:author="Happiness" w:date="2023-05-07T15:26:00Z"/>
          <w:rFonts w:ascii="Arial" w:hAnsi="Arial" w:cs="Arial"/>
          <w:i/>
          <w:iCs/>
          <w:sz w:val="24"/>
          <w:szCs w:val="24"/>
          <w:lang w:val="en-US"/>
          <w:rPrChange w:id="1437" w:author="pachalo chizala" w:date="2023-05-07T19:13:00Z">
            <w:rPr>
              <w:ins w:id="1438" w:author="Happiness" w:date="2023-05-07T15:26:00Z"/>
              <w:lang w:val="en-US"/>
            </w:rPr>
          </w:rPrChange>
        </w:rPr>
      </w:pPr>
      <w:ins w:id="1439" w:author="Happiness" w:date="2023-05-07T15:26:00Z">
        <w:r w:rsidRPr="00C166B3">
          <w:rPr>
            <w:rFonts w:ascii="Arial" w:hAnsi="Arial" w:cs="Arial"/>
            <w:i/>
            <w:iCs/>
            <w:sz w:val="24"/>
            <w:szCs w:val="24"/>
            <w:lang w:val="en-US"/>
            <w:rPrChange w:id="1440" w:author="pachalo chizala" w:date="2023-05-07T19:13:00Z">
              <w:rPr>
                <w:lang w:val="en-US"/>
              </w:rPr>
            </w:rPrChange>
          </w:rPr>
          <w:t> </w:t>
        </w:r>
      </w:ins>
    </w:p>
    <w:p w14:paraId="5FEAA8AF" w14:textId="1802DFE6" w:rsidR="00783D17" w:rsidRPr="00C166B3" w:rsidRDefault="00DF495C" w:rsidP="00CD4D5A">
      <w:pPr>
        <w:rPr>
          <w:ins w:id="1441" w:author="pachalo chizala" w:date="2023-05-07T19:26:00Z"/>
          <w:rFonts w:ascii="Arial" w:hAnsi="Arial" w:cs="Arial"/>
          <w:i/>
          <w:iCs/>
          <w:sz w:val="24"/>
          <w:szCs w:val="24"/>
          <w:lang w:val="en-US"/>
        </w:rPr>
      </w:pPr>
      <w:ins w:id="1442" w:author="pachalo chizala" w:date="2023-05-07T19:15:00Z">
        <w:r w:rsidRPr="00C166B3">
          <w:rPr>
            <w:rFonts w:ascii="Arial" w:hAnsi="Arial" w:cs="Arial"/>
            <w:b/>
            <w:bCs/>
            <w:i/>
            <w:sz w:val="24"/>
            <w:szCs w:val="24"/>
            <w:lang w:val="en-US"/>
          </w:rPr>
          <w:t>WPA_2</w:t>
        </w:r>
      </w:ins>
      <w:ins w:id="1443" w:author="Happiness" w:date="2023-05-07T15:26:00Z">
        <w:del w:id="1444" w:author="pachalo chizala" w:date="2023-05-07T19:15:00Z">
          <w:r w:rsidR="00783D17" w:rsidRPr="00C166B3" w:rsidDel="00DF495C">
            <w:rPr>
              <w:rFonts w:ascii="Arial" w:hAnsi="Arial" w:cs="Arial"/>
              <w:b/>
              <w:bCs/>
              <w:i/>
              <w:iCs/>
              <w:sz w:val="24"/>
              <w:szCs w:val="24"/>
              <w:lang w:val="en-US"/>
              <w:rPrChange w:id="1445" w:author="pachalo chizala" w:date="2023-05-07T19:13:00Z">
                <w:rPr>
                  <w:lang w:val="en-US"/>
                </w:rPr>
              </w:rPrChange>
            </w:rPr>
            <w:delText>R04</w:delText>
          </w:r>
        </w:del>
        <w:r w:rsidR="00783D17" w:rsidRPr="00C166B3">
          <w:rPr>
            <w:rFonts w:ascii="Arial" w:hAnsi="Arial" w:cs="Arial"/>
            <w:i/>
            <w:iCs/>
            <w:sz w:val="24"/>
            <w:szCs w:val="24"/>
            <w:lang w:val="en-US"/>
            <w:rPrChange w:id="1446" w:author="pachalo chizala" w:date="2023-05-07T19:13:00Z">
              <w:rPr>
                <w:lang w:val="en-US"/>
              </w:rPr>
            </w:rPrChange>
          </w:rPr>
          <w:t>. Has </w:t>
        </w:r>
      </w:ins>
      <w:ins w:id="1447" w:author="Happiness" w:date="2023-05-07T15:33:00Z">
        <w:r w:rsidR="00B742E4" w:rsidRPr="00C166B3">
          <w:rPr>
            <w:rFonts w:ascii="Arial" w:hAnsi="Arial" w:cs="Arial"/>
            <w:i/>
            <w:iCs/>
            <w:sz w:val="24"/>
            <w:szCs w:val="24"/>
            <w:lang w:val="en-US"/>
            <w:rPrChange w:id="1448" w:author="pachalo chizala" w:date="2023-05-07T19:13:00Z">
              <w:rPr>
                <w:lang w:val="en-US"/>
              </w:rPr>
            </w:rPrChange>
          </w:rPr>
          <w:t>(</w:t>
        </w:r>
      </w:ins>
      <w:ins w:id="1449" w:author="Happiness" w:date="2023-05-07T15:26:00Z">
        <w:r w:rsidR="00783D17" w:rsidRPr="00C166B3">
          <w:rPr>
            <w:rFonts w:ascii="Arial" w:hAnsi="Arial" w:cs="Arial"/>
            <w:i/>
            <w:iCs/>
            <w:sz w:val="24"/>
            <w:szCs w:val="24"/>
            <w:lang w:val="en-US"/>
            <w:rPrChange w:id="1450" w:author="pachalo chizala" w:date="2023-05-07T19:13:00Z">
              <w:rPr>
                <w:lang w:val="en-US"/>
              </w:rPr>
            </w:rPrChange>
          </w:rPr>
          <w:t>you</w:t>
        </w:r>
      </w:ins>
      <w:ins w:id="1451" w:author="USER" w:date="2023-08-08T15:30:00Z">
        <w:r w:rsidR="00780787" w:rsidRPr="00C166B3">
          <w:rPr>
            <w:rFonts w:ascii="Arial" w:hAnsi="Arial" w:cs="Arial"/>
            <w:i/>
            <w:iCs/>
            <w:sz w:val="24"/>
            <w:szCs w:val="24"/>
            <w:lang w:val="en-US"/>
          </w:rPr>
          <w:t>r</w:t>
        </w:r>
      </w:ins>
      <w:ins w:id="1452" w:author="Happiness" w:date="2023-05-07T15:33:00Z">
        <w:r w:rsidR="00B742E4" w:rsidRPr="00C166B3">
          <w:rPr>
            <w:rFonts w:ascii="Arial" w:hAnsi="Arial" w:cs="Arial"/>
            <w:i/>
            <w:iCs/>
            <w:sz w:val="24"/>
            <w:szCs w:val="24"/>
            <w:lang w:val="en-US"/>
            <w:rPrChange w:id="1453" w:author="pachalo chizala" w:date="2023-05-07T19:13:00Z">
              <w:rPr>
                <w:lang w:val="en-US"/>
              </w:rPr>
            </w:rPrChange>
          </w:rPr>
          <w:t>/NAME</w:t>
        </w:r>
      </w:ins>
      <w:ins w:id="1454" w:author="USER" w:date="2023-08-08T15:30:00Z">
        <w:r w:rsidR="00780787" w:rsidRPr="00C166B3">
          <w:rPr>
            <w:rFonts w:ascii="Arial" w:hAnsi="Arial" w:cs="Arial"/>
            <w:i/>
            <w:iCs/>
            <w:sz w:val="24"/>
            <w:szCs w:val="24"/>
            <w:lang w:val="en-US"/>
          </w:rPr>
          <w:t>’s</w:t>
        </w:r>
      </w:ins>
      <w:ins w:id="1455" w:author="Happiness" w:date="2023-05-07T15:33:00Z">
        <w:r w:rsidR="00B742E4" w:rsidRPr="00C166B3">
          <w:rPr>
            <w:rFonts w:ascii="Arial" w:hAnsi="Arial" w:cs="Arial"/>
            <w:i/>
            <w:iCs/>
            <w:sz w:val="24"/>
            <w:szCs w:val="24"/>
            <w:lang w:val="en-US"/>
            <w:rPrChange w:id="1456" w:author="pachalo chizala" w:date="2023-05-07T19:13:00Z">
              <w:rPr>
                <w:lang w:val="en-US"/>
              </w:rPr>
            </w:rPrChange>
          </w:rPr>
          <w:t>)</w:t>
        </w:r>
      </w:ins>
      <w:ins w:id="1457" w:author="Happiness" w:date="2023-05-07T15:26:00Z">
        <w:r w:rsidR="00783D17" w:rsidRPr="00C166B3">
          <w:rPr>
            <w:rFonts w:ascii="Arial" w:hAnsi="Arial" w:cs="Arial"/>
            <w:i/>
            <w:iCs/>
            <w:sz w:val="24"/>
            <w:szCs w:val="24"/>
            <w:lang w:val="en-US"/>
            <w:rPrChange w:id="1458" w:author="pachalo chizala" w:date="2023-05-07T19:13:00Z">
              <w:rPr>
                <w:lang w:val="en-US"/>
              </w:rPr>
            </w:rPrChange>
          </w:rPr>
          <w:t> workplace been modified to account for difficulties </w:t>
        </w:r>
      </w:ins>
      <w:ins w:id="1459" w:author="Happiness" w:date="2023-05-07T15:33:00Z">
        <w:r w:rsidR="00B742E4" w:rsidRPr="00C166B3">
          <w:rPr>
            <w:rFonts w:ascii="Arial" w:hAnsi="Arial" w:cs="Arial"/>
            <w:i/>
            <w:iCs/>
            <w:sz w:val="24"/>
            <w:szCs w:val="24"/>
            <w:lang w:val="en-US"/>
            <w:rPrChange w:id="1460" w:author="pachalo chizala" w:date="2023-05-07T19:13:00Z">
              <w:rPr>
                <w:lang w:val="en-US"/>
              </w:rPr>
            </w:rPrChange>
          </w:rPr>
          <w:t>(</w:t>
        </w:r>
      </w:ins>
      <w:ins w:id="1461" w:author="Happiness" w:date="2023-05-07T15:26:00Z">
        <w:r w:rsidR="00783D17" w:rsidRPr="00C166B3">
          <w:rPr>
            <w:rFonts w:ascii="Arial" w:hAnsi="Arial" w:cs="Arial"/>
            <w:i/>
            <w:iCs/>
            <w:sz w:val="24"/>
            <w:szCs w:val="24"/>
            <w:lang w:val="en-US"/>
            <w:rPrChange w:id="1462" w:author="pachalo chizala" w:date="2023-05-07T19:13:00Z">
              <w:rPr>
                <w:lang w:val="en-US"/>
              </w:rPr>
            </w:rPrChange>
          </w:rPr>
          <w:t>you</w:t>
        </w:r>
      </w:ins>
      <w:ins w:id="1463" w:author="Happiness" w:date="2023-05-07T15:33:00Z">
        <w:r w:rsidR="00B742E4" w:rsidRPr="00C166B3">
          <w:rPr>
            <w:rFonts w:ascii="Arial" w:hAnsi="Arial" w:cs="Arial"/>
            <w:i/>
            <w:iCs/>
            <w:sz w:val="24"/>
            <w:szCs w:val="24"/>
            <w:lang w:val="en-US"/>
            <w:rPrChange w:id="1464" w:author="pachalo chizala" w:date="2023-05-07T19:13:00Z">
              <w:rPr>
                <w:lang w:val="en-US"/>
              </w:rPr>
            </w:rPrChange>
          </w:rPr>
          <w:t>/NAME</w:t>
        </w:r>
      </w:ins>
      <w:ins w:id="1465" w:author="Happiness" w:date="2023-05-07T15:26:00Z">
        <w:r w:rsidR="00783D17" w:rsidRPr="00C166B3">
          <w:rPr>
            <w:rFonts w:ascii="Arial" w:hAnsi="Arial" w:cs="Arial"/>
            <w:i/>
            <w:iCs/>
            <w:sz w:val="24"/>
            <w:szCs w:val="24"/>
            <w:lang w:val="en-US"/>
            <w:rPrChange w:id="1466" w:author="pachalo chizala" w:date="2023-05-07T19:13:00Z">
              <w:rPr>
                <w:lang w:val="en-US"/>
              </w:rPr>
            </w:rPrChange>
          </w:rPr>
          <w:t>) have in doing certain activities…?</w:t>
        </w:r>
      </w:ins>
    </w:p>
    <w:p w14:paraId="2C929EEB" w14:textId="77777777" w:rsidR="004C6D3F" w:rsidRPr="00C166B3" w:rsidRDefault="004C6D3F" w:rsidP="004C6D3F">
      <w:pPr>
        <w:pStyle w:val="ListParagraph"/>
        <w:numPr>
          <w:ilvl w:val="0"/>
          <w:numId w:val="255"/>
        </w:numPr>
        <w:rPr>
          <w:ins w:id="1467" w:author="pachalo chizala" w:date="2023-05-07T19:26:00Z"/>
          <w:rFonts w:ascii="Arial" w:hAnsi="Arial" w:cs="Arial"/>
          <w:sz w:val="24"/>
          <w:szCs w:val="24"/>
        </w:rPr>
      </w:pPr>
      <w:ins w:id="1468" w:author="pachalo chizala" w:date="2023-05-07T19:26:00Z">
        <w:r w:rsidRPr="00C166B3">
          <w:rPr>
            <w:rFonts w:ascii="Arial" w:hAnsi="Arial" w:cs="Arial"/>
            <w:sz w:val="24"/>
            <w:szCs w:val="24"/>
          </w:rPr>
          <w:t>Yes, fully</w:t>
        </w:r>
      </w:ins>
    </w:p>
    <w:p w14:paraId="0FE75BA4" w14:textId="77777777" w:rsidR="004C6D3F" w:rsidRPr="00C166B3" w:rsidRDefault="004C6D3F" w:rsidP="004C6D3F">
      <w:pPr>
        <w:pStyle w:val="ListParagraph"/>
        <w:numPr>
          <w:ilvl w:val="0"/>
          <w:numId w:val="255"/>
        </w:numPr>
        <w:rPr>
          <w:ins w:id="1469" w:author="pachalo chizala" w:date="2023-05-07T19:26:00Z"/>
          <w:rFonts w:ascii="Arial" w:hAnsi="Arial" w:cs="Arial"/>
          <w:sz w:val="24"/>
          <w:szCs w:val="24"/>
        </w:rPr>
      </w:pPr>
      <w:ins w:id="1470" w:author="pachalo chizala" w:date="2023-05-07T19:26:00Z">
        <w:r w:rsidRPr="00C166B3">
          <w:rPr>
            <w:rFonts w:ascii="Arial" w:hAnsi="Arial" w:cs="Arial"/>
            <w:sz w:val="24"/>
            <w:szCs w:val="24"/>
          </w:rPr>
          <w:t>Yes, partially</w:t>
        </w:r>
      </w:ins>
    </w:p>
    <w:p w14:paraId="39B353E2" w14:textId="77777777" w:rsidR="004C6D3F" w:rsidRPr="00C166B3" w:rsidRDefault="004C6D3F" w:rsidP="004C6D3F">
      <w:pPr>
        <w:pStyle w:val="ListParagraph"/>
        <w:numPr>
          <w:ilvl w:val="0"/>
          <w:numId w:val="255"/>
        </w:numPr>
        <w:rPr>
          <w:ins w:id="1471" w:author="pachalo chizala" w:date="2023-05-07T19:26:00Z"/>
          <w:rFonts w:ascii="Arial" w:hAnsi="Arial" w:cs="Arial"/>
          <w:sz w:val="24"/>
          <w:szCs w:val="24"/>
        </w:rPr>
      </w:pPr>
      <w:ins w:id="1472" w:author="pachalo chizala" w:date="2023-05-07T19:26:00Z">
        <w:r w:rsidRPr="00C166B3">
          <w:rPr>
            <w:rFonts w:ascii="Arial" w:hAnsi="Arial" w:cs="Arial"/>
            <w:sz w:val="24"/>
            <w:szCs w:val="24"/>
          </w:rPr>
          <w:t>Not at all</w:t>
        </w:r>
      </w:ins>
    </w:p>
    <w:p w14:paraId="2FA5CC82" w14:textId="77777777" w:rsidR="004C6D3F" w:rsidRPr="00C166B3" w:rsidRDefault="004C6D3F" w:rsidP="004C6D3F">
      <w:pPr>
        <w:pStyle w:val="ListParagraph"/>
        <w:numPr>
          <w:ilvl w:val="0"/>
          <w:numId w:val="255"/>
        </w:numPr>
        <w:rPr>
          <w:ins w:id="1473" w:author="pachalo chizala" w:date="2023-05-07T19:26:00Z"/>
          <w:rFonts w:ascii="Arial" w:hAnsi="Arial" w:cs="Arial"/>
          <w:sz w:val="24"/>
          <w:szCs w:val="24"/>
        </w:rPr>
      </w:pPr>
      <w:ins w:id="1474" w:author="pachalo chizala" w:date="2023-05-07T19:26:00Z">
        <w:r w:rsidRPr="00C166B3">
          <w:rPr>
            <w:rFonts w:ascii="Arial" w:hAnsi="Arial" w:cs="Arial"/>
            <w:sz w:val="24"/>
            <w:szCs w:val="24"/>
          </w:rPr>
          <w:t>I do not have difficulties that require special arrangements</w:t>
        </w:r>
      </w:ins>
    </w:p>
    <w:p w14:paraId="06A3750A" w14:textId="77777777" w:rsidR="004C6D3F" w:rsidRPr="00C166B3" w:rsidRDefault="004C6D3F" w:rsidP="004C6D3F">
      <w:pPr>
        <w:rPr>
          <w:ins w:id="1475" w:author="pachalo chizala" w:date="2023-05-07T19:26:00Z"/>
          <w:rFonts w:ascii="Arial" w:hAnsi="Arial" w:cs="Arial"/>
          <w:sz w:val="24"/>
          <w:szCs w:val="24"/>
          <w:lang w:val="en-US"/>
        </w:rPr>
      </w:pPr>
    </w:p>
    <w:p w14:paraId="47CDC3FE" w14:textId="77777777" w:rsidR="004C6D3F" w:rsidRPr="00C166B3" w:rsidRDefault="004C6D3F" w:rsidP="004C6D3F">
      <w:pPr>
        <w:rPr>
          <w:ins w:id="1476" w:author="pachalo chizala" w:date="2023-05-07T19:26:00Z"/>
          <w:rFonts w:ascii="Arial" w:hAnsi="Arial" w:cs="Arial"/>
          <w:sz w:val="24"/>
          <w:szCs w:val="24"/>
        </w:rPr>
      </w:pPr>
      <w:ins w:id="1477" w:author="pachalo chizala" w:date="2023-05-07T19:26:00Z">
        <w:r w:rsidRPr="00C166B3">
          <w:rPr>
            <w:rFonts w:ascii="Arial" w:hAnsi="Arial" w:cs="Arial"/>
            <w:sz w:val="24"/>
            <w:szCs w:val="24"/>
            <w:lang w:val="en-US"/>
            <w:rPrChange w:id="1478" w:author="pachalo chizala" w:date="2023-05-07T19:26:00Z">
              <w:rPr>
                <w:rFonts w:ascii="Bookman Old Style" w:hAnsi="Bookman Old Style"/>
              </w:rPr>
            </w:rPrChange>
          </w:rPr>
          <w:t xml:space="preserve">    </w:t>
        </w:r>
        <w:r w:rsidRPr="00C166B3">
          <w:rPr>
            <w:rFonts w:ascii="Arial" w:hAnsi="Arial" w:cs="Arial"/>
            <w:sz w:val="24"/>
            <w:szCs w:val="24"/>
          </w:rPr>
          <w:t>DO NOT READ</w:t>
        </w:r>
      </w:ins>
    </w:p>
    <w:p w14:paraId="3BE4CC6D" w14:textId="77777777" w:rsidR="004C6D3F" w:rsidRPr="00C166B3" w:rsidRDefault="004C6D3F" w:rsidP="004C6D3F">
      <w:pPr>
        <w:pStyle w:val="ListParagraph"/>
        <w:numPr>
          <w:ilvl w:val="0"/>
          <w:numId w:val="252"/>
        </w:numPr>
        <w:rPr>
          <w:ins w:id="1479" w:author="pachalo chizala" w:date="2023-05-07T19:26:00Z"/>
          <w:rFonts w:ascii="Arial" w:hAnsi="Arial" w:cs="Arial"/>
          <w:sz w:val="24"/>
          <w:szCs w:val="24"/>
        </w:rPr>
      </w:pPr>
      <w:ins w:id="1480" w:author="pachalo chizala" w:date="2023-05-07T19:26:00Z">
        <w:r w:rsidRPr="00C166B3">
          <w:rPr>
            <w:rFonts w:ascii="Arial" w:hAnsi="Arial" w:cs="Arial"/>
            <w:sz w:val="24"/>
            <w:szCs w:val="24"/>
          </w:rPr>
          <w:t>DON’T KNOW</w:t>
        </w:r>
      </w:ins>
    </w:p>
    <w:p w14:paraId="096EE50C" w14:textId="23A10DA3" w:rsidR="004C6D3F" w:rsidRPr="00C166B3" w:rsidDel="004C6D3F" w:rsidRDefault="004C6D3F" w:rsidP="00CD4D5A">
      <w:pPr>
        <w:rPr>
          <w:ins w:id="1481" w:author="Happiness" w:date="2023-05-07T15:33:00Z"/>
          <w:del w:id="1482" w:author="pachalo chizala" w:date="2023-05-07T19:26:00Z"/>
          <w:rFonts w:ascii="Arial" w:hAnsi="Arial" w:cs="Arial"/>
          <w:i/>
          <w:iCs/>
          <w:sz w:val="24"/>
          <w:szCs w:val="24"/>
          <w:lang w:val="en-US"/>
          <w:rPrChange w:id="1483" w:author="pachalo chizala" w:date="2023-05-07T19:13:00Z">
            <w:rPr>
              <w:ins w:id="1484" w:author="Happiness" w:date="2023-05-07T15:33:00Z"/>
              <w:del w:id="1485" w:author="pachalo chizala" w:date="2023-05-07T19:26:00Z"/>
              <w:lang w:val="en-US"/>
            </w:rPr>
          </w:rPrChange>
        </w:rPr>
      </w:pPr>
    </w:p>
    <w:p w14:paraId="297927A0" w14:textId="09873D60" w:rsidR="00B742E4" w:rsidRPr="00C166B3" w:rsidDel="004C6D3F" w:rsidRDefault="00B742E4" w:rsidP="00CD4D5A">
      <w:pPr>
        <w:rPr>
          <w:ins w:id="1486" w:author="Happiness" w:date="2023-05-07T15:26:00Z"/>
          <w:del w:id="1487" w:author="pachalo chizala" w:date="2023-05-07T19:26:00Z"/>
          <w:rFonts w:ascii="Arial" w:hAnsi="Arial" w:cs="Arial"/>
          <w:i/>
          <w:iCs/>
          <w:sz w:val="24"/>
          <w:szCs w:val="24"/>
          <w:lang w:val="en-US"/>
          <w:rPrChange w:id="1488" w:author="pachalo chizala" w:date="2023-05-07T19:13:00Z">
            <w:rPr>
              <w:ins w:id="1489" w:author="Happiness" w:date="2023-05-07T15:26:00Z"/>
              <w:del w:id="1490" w:author="pachalo chizala" w:date="2023-05-07T19:26:00Z"/>
              <w:lang w:val="en-US"/>
            </w:rPr>
          </w:rPrChange>
        </w:rPr>
      </w:pPr>
    </w:p>
    <w:p w14:paraId="0F123560" w14:textId="0DF49C08" w:rsidR="00783D17" w:rsidRPr="00C166B3" w:rsidRDefault="00DF495C" w:rsidP="00CD4D5A">
      <w:pPr>
        <w:rPr>
          <w:ins w:id="1491" w:author="pachalo chizala" w:date="2023-05-07T19:24:00Z"/>
          <w:rFonts w:ascii="Arial" w:hAnsi="Arial" w:cs="Arial"/>
          <w:i/>
          <w:iCs/>
          <w:sz w:val="24"/>
          <w:szCs w:val="24"/>
          <w:lang w:val="en-US"/>
        </w:rPr>
      </w:pPr>
      <w:ins w:id="1492" w:author="pachalo chizala" w:date="2023-05-07T19:15:00Z">
        <w:r w:rsidRPr="00C166B3">
          <w:rPr>
            <w:rFonts w:ascii="Arial" w:hAnsi="Arial" w:cs="Arial"/>
            <w:b/>
            <w:bCs/>
            <w:iCs/>
            <w:sz w:val="24"/>
            <w:szCs w:val="24"/>
            <w:lang w:val="en-US"/>
            <w:rPrChange w:id="1493" w:author="pachalo chizala" w:date="2023-05-07T19:16:00Z">
              <w:rPr>
                <w:rFonts w:asciiTheme="minorHAnsi" w:hAnsiTheme="minorHAnsi" w:cstheme="minorHAnsi"/>
                <w:b/>
                <w:bCs/>
                <w:iCs/>
                <w:szCs w:val="22"/>
              </w:rPr>
            </w:rPrChange>
          </w:rPr>
          <w:t>ATT_1</w:t>
        </w:r>
      </w:ins>
      <w:ins w:id="1494" w:author="Happiness" w:date="2023-05-07T15:27:00Z">
        <w:del w:id="1495" w:author="pachalo chizala" w:date="2023-05-07T19:15:00Z">
          <w:r w:rsidR="00783D17" w:rsidRPr="00C166B3" w:rsidDel="00DF495C">
            <w:rPr>
              <w:rFonts w:ascii="Arial" w:hAnsi="Arial" w:cs="Arial"/>
              <w:b/>
              <w:bCs/>
              <w:i/>
              <w:iCs/>
              <w:sz w:val="24"/>
              <w:szCs w:val="24"/>
              <w:lang w:val="en-US"/>
              <w:rPrChange w:id="1496" w:author="pachalo chizala" w:date="2023-05-07T19:16:00Z">
                <w:rPr>
                  <w:lang w:val="en-US"/>
                </w:rPr>
              </w:rPrChange>
            </w:rPr>
            <w:delText>R05</w:delText>
          </w:r>
        </w:del>
        <w:r w:rsidR="00783D17" w:rsidRPr="00C166B3">
          <w:rPr>
            <w:rFonts w:ascii="Arial" w:hAnsi="Arial" w:cs="Arial"/>
            <w:i/>
            <w:iCs/>
            <w:sz w:val="24"/>
            <w:szCs w:val="24"/>
            <w:lang w:val="en-US"/>
            <w:rPrChange w:id="1497" w:author="pachalo chizala" w:date="2023-05-07T19:16:00Z">
              <w:rPr>
                <w:lang w:val="en-US"/>
              </w:rPr>
            </w:rPrChange>
          </w:rPr>
          <w:t>.</w:t>
        </w:r>
      </w:ins>
      <w:ins w:id="1498" w:author="Happiness" w:date="2023-05-07T15:26:00Z">
        <w:r w:rsidR="00783D17" w:rsidRPr="00C166B3">
          <w:rPr>
            <w:rFonts w:ascii="Arial" w:hAnsi="Arial" w:cs="Arial"/>
            <w:i/>
            <w:iCs/>
            <w:sz w:val="24"/>
            <w:szCs w:val="24"/>
            <w:lang w:val="en-US"/>
            <w:rPrChange w:id="1499" w:author="pachalo chizala" w:date="2023-05-07T19:16:00Z">
              <w:rPr>
                <w:lang w:val="en-US"/>
              </w:rPr>
            </w:rPrChange>
          </w:rPr>
          <w:t> </w:t>
        </w:r>
      </w:ins>
      <w:ins w:id="1500" w:author="Happiness" w:date="2023-05-07T15:27:00Z">
        <w:r w:rsidR="00783D17" w:rsidRPr="00C166B3">
          <w:rPr>
            <w:rFonts w:ascii="Arial" w:hAnsi="Arial" w:cs="Arial"/>
            <w:i/>
            <w:iCs/>
            <w:sz w:val="24"/>
            <w:szCs w:val="24"/>
            <w:lang w:val="en-US"/>
            <w:rPrChange w:id="1501" w:author="pachalo chizala" w:date="2023-05-07T19:16:00Z">
              <w:rPr>
                <w:lang w:val="en-US"/>
              </w:rPr>
            </w:rPrChange>
          </w:rPr>
          <w:t>In your view, how willing are employers to hire persons with disabilities?  Would you say…</w:t>
        </w:r>
      </w:ins>
    </w:p>
    <w:p w14:paraId="3C323015" w14:textId="77777777" w:rsidR="004C6D3F" w:rsidRPr="00C166B3" w:rsidRDefault="004C6D3F">
      <w:pPr>
        <w:pStyle w:val="ListParagraph"/>
        <w:numPr>
          <w:ilvl w:val="0"/>
          <w:numId w:val="253"/>
        </w:numPr>
        <w:rPr>
          <w:ins w:id="1502" w:author="pachalo chizala" w:date="2023-05-07T19:24:00Z"/>
          <w:rFonts w:ascii="Arial" w:hAnsi="Arial" w:cs="Arial"/>
          <w:sz w:val="24"/>
          <w:szCs w:val="24"/>
          <w:rPrChange w:id="1503" w:author="pachalo chizala" w:date="2023-05-07T19:24:00Z">
            <w:rPr>
              <w:ins w:id="1504" w:author="pachalo chizala" w:date="2023-05-07T19:24:00Z"/>
              <w:rFonts w:ascii="Bookman Old Style" w:hAnsi="Bookman Old Style"/>
              <w:i/>
              <w:iCs/>
              <w:lang w:val="en-US"/>
            </w:rPr>
          </w:rPrChange>
        </w:rPr>
        <w:pPrChange w:id="1505" w:author="pachalo chizala" w:date="2023-05-07T19:24:00Z">
          <w:pPr/>
        </w:pPrChange>
      </w:pPr>
      <w:ins w:id="1506" w:author="pachalo chizala" w:date="2023-05-07T19:24:00Z">
        <w:r w:rsidRPr="00C166B3">
          <w:rPr>
            <w:rFonts w:ascii="Arial" w:hAnsi="Arial" w:cs="Arial"/>
            <w:sz w:val="24"/>
            <w:szCs w:val="24"/>
            <w:rPrChange w:id="1507" w:author="pachalo chizala" w:date="2023-05-07T19:24:00Z">
              <w:rPr>
                <w:rFonts w:ascii="Bookman Old Style" w:hAnsi="Bookman Old Style"/>
                <w:i/>
                <w:iCs/>
              </w:rPr>
            </w:rPrChange>
          </w:rPr>
          <w:t>Very willing</w:t>
        </w:r>
      </w:ins>
    </w:p>
    <w:p w14:paraId="6C6B77DC" w14:textId="77777777" w:rsidR="004C6D3F" w:rsidRPr="00C166B3" w:rsidRDefault="004C6D3F">
      <w:pPr>
        <w:pStyle w:val="ListParagraph"/>
        <w:numPr>
          <w:ilvl w:val="0"/>
          <w:numId w:val="253"/>
        </w:numPr>
        <w:rPr>
          <w:ins w:id="1508" w:author="pachalo chizala" w:date="2023-05-07T19:24:00Z"/>
          <w:rFonts w:ascii="Arial" w:hAnsi="Arial" w:cs="Arial"/>
          <w:sz w:val="24"/>
          <w:szCs w:val="24"/>
          <w:rPrChange w:id="1509" w:author="pachalo chizala" w:date="2023-05-07T19:24:00Z">
            <w:rPr>
              <w:ins w:id="1510" w:author="pachalo chizala" w:date="2023-05-07T19:24:00Z"/>
              <w:rFonts w:ascii="Bookman Old Style" w:hAnsi="Bookman Old Style"/>
              <w:i/>
              <w:iCs/>
              <w:lang w:val="en-US"/>
            </w:rPr>
          </w:rPrChange>
        </w:rPr>
        <w:pPrChange w:id="1511" w:author="pachalo chizala" w:date="2023-05-07T19:24:00Z">
          <w:pPr/>
        </w:pPrChange>
      </w:pPr>
      <w:ins w:id="1512" w:author="pachalo chizala" w:date="2023-05-07T19:24:00Z">
        <w:r w:rsidRPr="00C166B3">
          <w:rPr>
            <w:rFonts w:ascii="Arial" w:hAnsi="Arial" w:cs="Arial"/>
            <w:sz w:val="24"/>
            <w:szCs w:val="24"/>
            <w:rPrChange w:id="1513" w:author="pachalo chizala" w:date="2023-05-07T19:24:00Z">
              <w:rPr>
                <w:rFonts w:ascii="Bookman Old Style" w:hAnsi="Bookman Old Style"/>
                <w:i/>
                <w:iCs/>
              </w:rPr>
            </w:rPrChange>
          </w:rPr>
          <w:t>Somewhat willing</w:t>
        </w:r>
      </w:ins>
    </w:p>
    <w:p w14:paraId="71E211C7" w14:textId="77777777" w:rsidR="004C6D3F" w:rsidRPr="00C166B3" w:rsidRDefault="004C6D3F">
      <w:pPr>
        <w:pStyle w:val="ListParagraph"/>
        <w:numPr>
          <w:ilvl w:val="0"/>
          <w:numId w:val="253"/>
        </w:numPr>
        <w:rPr>
          <w:ins w:id="1514" w:author="pachalo chizala" w:date="2023-05-07T19:24:00Z"/>
          <w:rFonts w:ascii="Arial" w:hAnsi="Arial" w:cs="Arial"/>
          <w:sz w:val="24"/>
          <w:szCs w:val="24"/>
          <w:rPrChange w:id="1515" w:author="pachalo chizala" w:date="2023-05-07T19:24:00Z">
            <w:rPr>
              <w:ins w:id="1516" w:author="pachalo chizala" w:date="2023-05-07T19:24:00Z"/>
              <w:rFonts w:ascii="Bookman Old Style" w:hAnsi="Bookman Old Style"/>
              <w:i/>
              <w:iCs/>
              <w:lang w:val="en-US"/>
            </w:rPr>
          </w:rPrChange>
        </w:rPr>
        <w:pPrChange w:id="1517" w:author="pachalo chizala" w:date="2023-05-07T19:24:00Z">
          <w:pPr/>
        </w:pPrChange>
      </w:pPr>
      <w:ins w:id="1518" w:author="pachalo chizala" w:date="2023-05-07T19:24:00Z">
        <w:r w:rsidRPr="00C166B3">
          <w:rPr>
            <w:rFonts w:ascii="Arial" w:hAnsi="Arial" w:cs="Arial"/>
            <w:sz w:val="24"/>
            <w:szCs w:val="24"/>
            <w:rPrChange w:id="1519" w:author="pachalo chizala" w:date="2023-05-07T19:24:00Z">
              <w:rPr>
                <w:rFonts w:ascii="Bookman Old Style" w:hAnsi="Bookman Old Style"/>
                <w:i/>
                <w:iCs/>
              </w:rPr>
            </w:rPrChange>
          </w:rPr>
          <w:t>Unwilling</w:t>
        </w:r>
      </w:ins>
    </w:p>
    <w:p w14:paraId="08D0FE00" w14:textId="77777777" w:rsidR="004C6D3F" w:rsidRPr="00C166B3" w:rsidRDefault="004C6D3F" w:rsidP="004C6D3F">
      <w:pPr>
        <w:rPr>
          <w:ins w:id="1520" w:author="pachalo chizala" w:date="2023-05-07T19:24:00Z"/>
          <w:rFonts w:ascii="Arial" w:hAnsi="Arial" w:cs="Arial"/>
          <w:sz w:val="24"/>
          <w:szCs w:val="24"/>
          <w:lang w:val="en-US"/>
          <w:rPrChange w:id="1521" w:author="pachalo chizala" w:date="2023-05-07T19:24:00Z">
            <w:rPr>
              <w:ins w:id="1522" w:author="pachalo chizala" w:date="2023-05-07T19:24:00Z"/>
              <w:rFonts w:ascii="Bookman Old Style" w:hAnsi="Bookman Old Style"/>
              <w:i/>
              <w:iCs/>
              <w:lang w:val="en-US"/>
            </w:rPr>
          </w:rPrChange>
        </w:rPr>
      </w:pPr>
    </w:p>
    <w:p w14:paraId="54ACFF78" w14:textId="77777777" w:rsidR="004C6D3F" w:rsidRPr="00C166B3" w:rsidRDefault="004C6D3F">
      <w:pPr>
        <w:pStyle w:val="ListParagraph"/>
        <w:rPr>
          <w:ins w:id="1523" w:author="pachalo chizala" w:date="2023-05-07T19:24:00Z"/>
          <w:rFonts w:ascii="Arial" w:hAnsi="Arial" w:cs="Arial"/>
          <w:sz w:val="24"/>
          <w:szCs w:val="24"/>
          <w:rPrChange w:id="1524" w:author="pachalo chizala" w:date="2023-05-07T19:24:00Z">
            <w:rPr>
              <w:ins w:id="1525" w:author="pachalo chizala" w:date="2023-05-07T19:24:00Z"/>
              <w:rFonts w:ascii="Bookman Old Style" w:hAnsi="Bookman Old Style"/>
              <w:i/>
              <w:iCs/>
              <w:lang w:val="en-US"/>
            </w:rPr>
          </w:rPrChange>
        </w:rPr>
        <w:pPrChange w:id="1526" w:author="pachalo chizala" w:date="2023-05-07T19:25:00Z">
          <w:pPr/>
        </w:pPrChange>
      </w:pPr>
      <w:ins w:id="1527" w:author="pachalo chizala" w:date="2023-05-07T19:24:00Z">
        <w:r w:rsidRPr="00C166B3">
          <w:rPr>
            <w:rFonts w:ascii="Arial" w:hAnsi="Arial" w:cs="Arial"/>
            <w:sz w:val="24"/>
            <w:szCs w:val="24"/>
            <w:rPrChange w:id="1528" w:author="pachalo chizala" w:date="2023-05-07T19:24:00Z">
              <w:rPr>
                <w:rFonts w:ascii="Bookman Old Style" w:hAnsi="Bookman Old Style"/>
                <w:i/>
                <w:iCs/>
              </w:rPr>
            </w:rPrChange>
          </w:rPr>
          <w:t>DO NOT READ</w:t>
        </w:r>
        <w:r w:rsidRPr="00C166B3">
          <w:rPr>
            <w:rFonts w:ascii="Arial" w:hAnsi="Arial" w:cs="Arial"/>
            <w:sz w:val="24"/>
            <w:szCs w:val="24"/>
            <w:rPrChange w:id="1529" w:author="pachalo chizala" w:date="2023-05-07T19:24:00Z">
              <w:rPr>
                <w:rFonts w:ascii="Bookman Old Style" w:hAnsi="Bookman Old Style"/>
                <w:i/>
                <w:iCs/>
              </w:rPr>
            </w:rPrChange>
          </w:rPr>
          <w:tab/>
        </w:r>
      </w:ins>
    </w:p>
    <w:p w14:paraId="0C08FDC4" w14:textId="0BD184A6" w:rsidR="004C6D3F" w:rsidRPr="00C166B3" w:rsidRDefault="004C6D3F">
      <w:pPr>
        <w:pStyle w:val="ListParagraph"/>
        <w:numPr>
          <w:ilvl w:val="0"/>
          <w:numId w:val="254"/>
        </w:numPr>
        <w:rPr>
          <w:ins w:id="1530" w:author="Happiness" w:date="2023-05-07T15:33:00Z"/>
          <w:rFonts w:ascii="Arial" w:hAnsi="Arial" w:cs="Arial"/>
          <w:i/>
          <w:iCs/>
          <w:sz w:val="24"/>
          <w:szCs w:val="24"/>
          <w:rPrChange w:id="1531" w:author="pachalo chizala" w:date="2023-05-07T19:24:00Z">
            <w:rPr>
              <w:ins w:id="1532" w:author="Happiness" w:date="2023-05-07T15:33:00Z"/>
              <w:lang w:val="en-US"/>
            </w:rPr>
          </w:rPrChange>
        </w:rPr>
        <w:pPrChange w:id="1533" w:author="pachalo chizala" w:date="2023-05-07T19:25:00Z">
          <w:pPr/>
        </w:pPrChange>
      </w:pPr>
      <w:ins w:id="1534" w:author="pachalo chizala" w:date="2023-05-07T19:24:00Z">
        <w:r w:rsidRPr="00C166B3">
          <w:rPr>
            <w:rFonts w:ascii="Arial" w:hAnsi="Arial" w:cs="Arial"/>
            <w:sz w:val="24"/>
            <w:szCs w:val="24"/>
            <w:rPrChange w:id="1535" w:author="pachalo chizala" w:date="2023-05-07T19:24:00Z">
              <w:rPr>
                <w:rFonts w:ascii="Bookman Old Style" w:hAnsi="Bookman Old Style"/>
                <w:i/>
                <w:iCs/>
              </w:rPr>
            </w:rPrChange>
          </w:rPr>
          <w:t>DON’T KNOW</w:t>
        </w:r>
        <w:r w:rsidRPr="00C166B3">
          <w:rPr>
            <w:rFonts w:ascii="Arial" w:hAnsi="Arial" w:cs="Arial"/>
            <w:sz w:val="24"/>
            <w:szCs w:val="24"/>
            <w:rPrChange w:id="1536" w:author="pachalo chizala" w:date="2023-05-07T19:24:00Z">
              <w:rPr>
                <w:rFonts w:ascii="Bookman Old Style" w:hAnsi="Bookman Old Style"/>
                <w:i/>
                <w:iCs/>
              </w:rPr>
            </w:rPrChange>
          </w:rPr>
          <w:tab/>
        </w:r>
      </w:ins>
    </w:p>
    <w:p w14:paraId="6683D36D" w14:textId="77777777" w:rsidR="00B742E4" w:rsidRPr="00C166B3" w:rsidRDefault="00B742E4" w:rsidP="00CD4D5A">
      <w:pPr>
        <w:rPr>
          <w:ins w:id="1537" w:author="Happiness" w:date="2023-05-07T15:27:00Z"/>
          <w:rFonts w:ascii="Arial" w:hAnsi="Arial" w:cs="Arial"/>
          <w:i/>
          <w:iCs/>
          <w:sz w:val="24"/>
          <w:szCs w:val="24"/>
          <w:lang w:val="en-US"/>
          <w:rPrChange w:id="1538" w:author="pachalo chizala" w:date="2023-05-07T19:16:00Z">
            <w:rPr>
              <w:ins w:id="1539" w:author="Happiness" w:date="2023-05-07T15:27:00Z"/>
              <w:lang w:val="en-US"/>
            </w:rPr>
          </w:rPrChange>
        </w:rPr>
      </w:pPr>
    </w:p>
    <w:p w14:paraId="3F45FF19" w14:textId="463C81A0" w:rsidR="00783D17" w:rsidRPr="00C166B3" w:rsidRDefault="00DF495C" w:rsidP="00CD4D5A">
      <w:pPr>
        <w:rPr>
          <w:ins w:id="1540" w:author="Happiness" w:date="2023-05-07T15:36:00Z"/>
          <w:rFonts w:ascii="Arial" w:hAnsi="Arial" w:cs="Arial"/>
          <w:i/>
          <w:iCs/>
          <w:sz w:val="24"/>
          <w:szCs w:val="24"/>
          <w:lang w:val="en-US"/>
        </w:rPr>
      </w:pPr>
      <w:ins w:id="1541" w:author="pachalo chizala" w:date="2023-05-07T19:15:00Z">
        <w:r w:rsidRPr="00C166B3">
          <w:rPr>
            <w:rFonts w:ascii="Arial" w:hAnsi="Arial" w:cs="Arial"/>
            <w:b/>
            <w:bCs/>
            <w:iCs/>
            <w:sz w:val="24"/>
            <w:szCs w:val="24"/>
            <w:lang w:val="en-US"/>
            <w:rPrChange w:id="1542" w:author="pachalo chizala" w:date="2023-05-07T19:16:00Z">
              <w:rPr>
                <w:rFonts w:asciiTheme="minorHAnsi" w:hAnsiTheme="minorHAnsi" w:cstheme="minorHAnsi"/>
                <w:b/>
                <w:bCs/>
                <w:iCs/>
                <w:szCs w:val="22"/>
              </w:rPr>
            </w:rPrChange>
          </w:rPr>
          <w:t>ATT_</w:t>
        </w:r>
      </w:ins>
      <w:ins w:id="1543" w:author="pachalo chizala" w:date="2023-05-07T19:16:00Z">
        <w:r w:rsidRPr="00C166B3">
          <w:rPr>
            <w:rFonts w:ascii="Arial" w:hAnsi="Arial" w:cs="Arial"/>
            <w:b/>
            <w:bCs/>
            <w:iCs/>
            <w:sz w:val="24"/>
            <w:szCs w:val="24"/>
            <w:lang w:val="en-US"/>
            <w:rPrChange w:id="1544" w:author="pachalo chizala" w:date="2023-05-07T19:16:00Z">
              <w:rPr>
                <w:rFonts w:asciiTheme="minorHAnsi" w:hAnsiTheme="minorHAnsi" w:cstheme="minorHAnsi"/>
                <w:b/>
                <w:bCs/>
                <w:iCs/>
                <w:szCs w:val="22"/>
              </w:rPr>
            </w:rPrChange>
          </w:rPr>
          <w:t>2</w:t>
        </w:r>
      </w:ins>
      <w:ins w:id="1545" w:author="Happiness" w:date="2023-05-07T15:27:00Z">
        <w:del w:id="1546" w:author="pachalo chizala" w:date="2023-05-07T19:15:00Z">
          <w:r w:rsidR="00783D17" w:rsidRPr="00C166B3" w:rsidDel="00DF495C">
            <w:rPr>
              <w:rFonts w:ascii="Arial" w:hAnsi="Arial" w:cs="Arial"/>
              <w:b/>
              <w:bCs/>
              <w:i/>
              <w:iCs/>
              <w:sz w:val="24"/>
              <w:szCs w:val="24"/>
              <w:lang w:val="en-US"/>
              <w:rPrChange w:id="1547" w:author="pachalo chizala" w:date="2023-05-07T19:16:00Z">
                <w:rPr>
                  <w:lang w:val="en-US"/>
                </w:rPr>
              </w:rPrChange>
            </w:rPr>
            <w:delText>R06</w:delText>
          </w:r>
        </w:del>
      </w:ins>
      <w:ins w:id="1548" w:author="Happiness" w:date="2023-05-07T15:28:00Z">
        <w:r w:rsidR="00783D17" w:rsidRPr="00C166B3">
          <w:rPr>
            <w:rFonts w:ascii="Arial" w:hAnsi="Arial" w:cs="Arial"/>
            <w:b/>
            <w:bCs/>
            <w:i/>
            <w:iCs/>
            <w:sz w:val="24"/>
            <w:szCs w:val="24"/>
            <w:lang w:val="en-US"/>
            <w:rPrChange w:id="1549" w:author="pachalo chizala" w:date="2023-05-07T19:16:00Z">
              <w:rPr>
                <w:lang w:val="en-US"/>
              </w:rPr>
            </w:rPrChange>
          </w:rPr>
          <w:t>.</w:t>
        </w:r>
        <w:r w:rsidR="00783D17" w:rsidRPr="00C166B3">
          <w:rPr>
            <w:rFonts w:ascii="Arial" w:hAnsi="Arial" w:cs="Arial"/>
            <w:i/>
            <w:iCs/>
            <w:sz w:val="24"/>
            <w:szCs w:val="24"/>
            <w:lang w:val="en-US"/>
            <w:rPrChange w:id="1550" w:author="pachalo chizala" w:date="2023-05-07T19:16:00Z">
              <w:rPr>
                <w:lang w:val="en-US"/>
              </w:rPr>
            </w:rPrChange>
          </w:rPr>
          <w:t xml:space="preserve"> In your view, how willing are workers to work alongside persons with disabilities? Would you say…</w:t>
        </w:r>
      </w:ins>
    </w:p>
    <w:p w14:paraId="58FF643D" w14:textId="77777777" w:rsidR="00B742E4" w:rsidRPr="00C166B3" w:rsidRDefault="00B742E4" w:rsidP="00CD4D5A">
      <w:pPr>
        <w:rPr>
          <w:ins w:id="1551" w:author="Happiness" w:date="2023-05-07T15:28:00Z"/>
          <w:rFonts w:ascii="Arial" w:hAnsi="Arial" w:cs="Arial"/>
          <w:i/>
          <w:iCs/>
          <w:sz w:val="24"/>
          <w:szCs w:val="24"/>
          <w:lang w:val="en-US"/>
          <w:rPrChange w:id="1552" w:author="pachalo chizala" w:date="2023-05-07T19:16:00Z">
            <w:rPr>
              <w:ins w:id="1553" w:author="Happiness" w:date="2023-05-07T15:28:00Z"/>
              <w:lang w:val="en-US"/>
            </w:rPr>
          </w:rPrChange>
        </w:rPr>
      </w:pPr>
    </w:p>
    <w:p w14:paraId="07E838D0" w14:textId="64D73350" w:rsidR="00783D17" w:rsidRPr="00C166B3" w:rsidRDefault="00DF495C" w:rsidP="00CD4D5A">
      <w:pPr>
        <w:rPr>
          <w:ins w:id="1554" w:author="Happiness" w:date="2023-05-07T15:35:00Z"/>
          <w:rFonts w:ascii="Arial" w:hAnsi="Arial" w:cs="Arial"/>
          <w:i/>
          <w:sz w:val="24"/>
          <w:szCs w:val="24"/>
          <w:lang w:val="en-US"/>
          <w:rPrChange w:id="1555" w:author="pachalo chizala" w:date="2023-05-07T19:16:00Z">
            <w:rPr>
              <w:ins w:id="1556" w:author="Happiness" w:date="2023-05-07T15:35:00Z"/>
              <w:lang w:val="en-US"/>
            </w:rPr>
          </w:rPrChange>
        </w:rPr>
      </w:pPr>
      <w:ins w:id="1557" w:author="pachalo chizala" w:date="2023-05-07T19:16:00Z">
        <w:r w:rsidRPr="00C166B3">
          <w:rPr>
            <w:rFonts w:ascii="Arial" w:hAnsi="Arial" w:cs="Arial"/>
            <w:b/>
            <w:i/>
            <w:sz w:val="24"/>
            <w:szCs w:val="24"/>
            <w:lang w:val="en-US"/>
            <w:rPrChange w:id="1558" w:author="pachalo chizala" w:date="2023-05-07T19:16:00Z">
              <w:rPr>
                <w:rFonts w:asciiTheme="minorHAnsi" w:hAnsiTheme="minorHAnsi" w:cstheme="minorHAnsi"/>
                <w:b/>
                <w:iCs/>
                <w:szCs w:val="22"/>
              </w:rPr>
            </w:rPrChange>
          </w:rPr>
          <w:t>SPR_1</w:t>
        </w:r>
      </w:ins>
      <w:ins w:id="1559" w:author="Happiness" w:date="2023-05-07T15:28:00Z">
        <w:del w:id="1560" w:author="pachalo chizala" w:date="2023-05-07T19:16:00Z">
          <w:r w:rsidR="00783D17" w:rsidRPr="00C166B3" w:rsidDel="00DF495C">
            <w:rPr>
              <w:rFonts w:ascii="Arial" w:hAnsi="Arial" w:cs="Arial"/>
              <w:b/>
              <w:bCs/>
              <w:i/>
              <w:sz w:val="24"/>
              <w:szCs w:val="24"/>
              <w:lang w:val="en-US"/>
              <w:rPrChange w:id="1561" w:author="pachalo chizala" w:date="2023-05-07T19:16:00Z">
                <w:rPr>
                  <w:lang w:val="en-US"/>
                </w:rPr>
              </w:rPrChange>
            </w:rPr>
            <w:delText>R07</w:delText>
          </w:r>
        </w:del>
        <w:r w:rsidR="00783D17" w:rsidRPr="00C166B3">
          <w:rPr>
            <w:rFonts w:ascii="Arial" w:hAnsi="Arial" w:cs="Arial"/>
            <w:i/>
            <w:sz w:val="24"/>
            <w:szCs w:val="24"/>
            <w:lang w:val="en-US"/>
            <w:rPrChange w:id="1562" w:author="pachalo chizala" w:date="2023-05-07T19:16:00Z">
              <w:rPr>
                <w:lang w:val="en-US"/>
              </w:rPr>
            </w:rPrChange>
          </w:rPr>
          <w:t xml:space="preserve">. Have the difficulties </w:t>
        </w:r>
      </w:ins>
      <w:ins w:id="1563" w:author="Happiness" w:date="2023-05-07T15:34:00Z">
        <w:r w:rsidR="00B742E4" w:rsidRPr="00C166B3">
          <w:rPr>
            <w:rFonts w:ascii="Arial" w:hAnsi="Arial" w:cs="Arial"/>
            <w:i/>
            <w:sz w:val="24"/>
            <w:szCs w:val="24"/>
            <w:lang w:val="en-US"/>
            <w:rPrChange w:id="1564" w:author="pachalo chizala" w:date="2023-05-07T19:16:00Z">
              <w:rPr>
                <w:lang w:val="en-US"/>
              </w:rPr>
            </w:rPrChange>
          </w:rPr>
          <w:t>(</w:t>
        </w:r>
      </w:ins>
      <w:ins w:id="1565" w:author="Happiness" w:date="2023-05-07T15:28:00Z">
        <w:r w:rsidR="00783D17" w:rsidRPr="00C166B3">
          <w:rPr>
            <w:rFonts w:ascii="Arial" w:hAnsi="Arial" w:cs="Arial"/>
            <w:i/>
            <w:sz w:val="24"/>
            <w:szCs w:val="24"/>
            <w:lang w:val="en-US"/>
            <w:rPrChange w:id="1566" w:author="pachalo chizala" w:date="2023-05-07T19:16:00Z">
              <w:rPr>
                <w:lang w:val="en-US"/>
              </w:rPr>
            </w:rPrChange>
          </w:rPr>
          <w:t>you</w:t>
        </w:r>
      </w:ins>
      <w:ins w:id="1567" w:author="Happiness" w:date="2023-05-07T15:34:00Z">
        <w:r w:rsidR="00B742E4" w:rsidRPr="00C166B3">
          <w:rPr>
            <w:rFonts w:ascii="Arial" w:hAnsi="Arial" w:cs="Arial"/>
            <w:i/>
            <w:sz w:val="24"/>
            <w:szCs w:val="24"/>
            <w:lang w:val="en-US"/>
            <w:rPrChange w:id="1568" w:author="pachalo chizala" w:date="2023-05-07T19:16:00Z">
              <w:rPr>
                <w:lang w:val="en-US"/>
              </w:rPr>
            </w:rPrChange>
          </w:rPr>
          <w:t xml:space="preserve">/NAME) </w:t>
        </w:r>
      </w:ins>
      <w:ins w:id="1569" w:author="Happiness" w:date="2023-05-07T15:28:00Z">
        <w:r w:rsidR="00783D17" w:rsidRPr="00C166B3">
          <w:rPr>
            <w:rFonts w:ascii="Arial" w:hAnsi="Arial" w:cs="Arial"/>
            <w:i/>
            <w:sz w:val="24"/>
            <w:szCs w:val="24"/>
            <w:lang w:val="en-US"/>
            <w:rPrChange w:id="1570" w:author="pachalo chizala" w:date="2023-05-07T19:16:00Z">
              <w:rPr>
                <w:lang w:val="en-US"/>
              </w:rPr>
            </w:rPrChange>
          </w:rPr>
          <w:t>have been officially recognized (certified) as a disability?</w:t>
        </w:r>
      </w:ins>
    </w:p>
    <w:p w14:paraId="0E605B33" w14:textId="77777777" w:rsidR="00B742E4" w:rsidRPr="00C166B3" w:rsidRDefault="00B742E4" w:rsidP="00CD4D5A">
      <w:pPr>
        <w:rPr>
          <w:ins w:id="1571" w:author="Happiness" w:date="2023-05-07T15:28:00Z"/>
          <w:rFonts w:ascii="Arial" w:hAnsi="Arial" w:cs="Arial"/>
          <w:i/>
          <w:sz w:val="24"/>
          <w:szCs w:val="24"/>
          <w:lang w:val="en-US"/>
          <w:rPrChange w:id="1572" w:author="pachalo chizala" w:date="2023-05-07T19:16:00Z">
            <w:rPr>
              <w:ins w:id="1573" w:author="Happiness" w:date="2023-05-07T15:28:00Z"/>
              <w:lang w:val="en-US"/>
            </w:rPr>
          </w:rPrChange>
        </w:rPr>
      </w:pPr>
    </w:p>
    <w:p w14:paraId="6A25C09D" w14:textId="0369A31E" w:rsidR="00783D17" w:rsidRPr="00C166B3" w:rsidRDefault="00DF495C" w:rsidP="00CD4D5A">
      <w:pPr>
        <w:rPr>
          <w:ins w:id="1574" w:author="Happiness" w:date="2023-05-07T15:34:00Z"/>
          <w:rFonts w:ascii="Arial" w:hAnsi="Arial" w:cs="Arial"/>
          <w:i/>
          <w:sz w:val="24"/>
          <w:szCs w:val="24"/>
          <w:lang w:val="en-US"/>
          <w:rPrChange w:id="1575" w:author="pachalo chizala" w:date="2023-05-07T19:16:00Z">
            <w:rPr>
              <w:ins w:id="1576" w:author="Happiness" w:date="2023-05-07T15:34:00Z"/>
              <w:lang w:val="en-US"/>
            </w:rPr>
          </w:rPrChange>
        </w:rPr>
      </w:pPr>
      <w:ins w:id="1577" w:author="pachalo chizala" w:date="2023-05-07T19:16:00Z">
        <w:r w:rsidRPr="00C166B3">
          <w:rPr>
            <w:rFonts w:ascii="Arial" w:hAnsi="Arial" w:cs="Arial"/>
            <w:b/>
            <w:i/>
            <w:sz w:val="24"/>
            <w:szCs w:val="24"/>
            <w:lang w:val="en-US"/>
            <w:rPrChange w:id="1578" w:author="pachalo chizala" w:date="2023-05-07T19:16:00Z">
              <w:rPr>
                <w:rFonts w:asciiTheme="minorHAnsi" w:hAnsiTheme="minorHAnsi" w:cstheme="minorHAnsi"/>
                <w:b/>
                <w:iCs/>
                <w:szCs w:val="22"/>
              </w:rPr>
            </w:rPrChange>
          </w:rPr>
          <w:t xml:space="preserve">SPR_2. </w:t>
        </w:r>
      </w:ins>
      <w:ins w:id="1579" w:author="Happiness" w:date="2023-05-07T15:28:00Z">
        <w:del w:id="1580" w:author="pachalo chizala" w:date="2023-05-07T19:16:00Z">
          <w:r w:rsidR="00783D17" w:rsidRPr="00C166B3" w:rsidDel="00DF495C">
            <w:rPr>
              <w:rFonts w:ascii="Arial" w:hAnsi="Arial" w:cs="Arial"/>
              <w:b/>
              <w:bCs/>
              <w:i/>
              <w:sz w:val="24"/>
              <w:szCs w:val="24"/>
              <w:lang w:val="en-US"/>
              <w:rPrChange w:id="1581" w:author="pachalo chizala" w:date="2023-05-07T19:16:00Z">
                <w:rPr>
                  <w:lang w:val="en-US"/>
                </w:rPr>
              </w:rPrChange>
            </w:rPr>
            <w:delText>R08</w:delText>
          </w:r>
          <w:r w:rsidR="00783D17" w:rsidRPr="00C166B3" w:rsidDel="00DF495C">
            <w:rPr>
              <w:rFonts w:ascii="Arial" w:hAnsi="Arial" w:cs="Arial"/>
              <w:i/>
              <w:sz w:val="24"/>
              <w:szCs w:val="24"/>
              <w:lang w:val="en-US"/>
              <w:rPrChange w:id="1582" w:author="pachalo chizala" w:date="2023-05-07T19:16:00Z">
                <w:rPr>
                  <w:lang w:val="en-US"/>
                </w:rPr>
              </w:rPrChange>
            </w:rPr>
            <w:delText>.</w:delText>
          </w:r>
        </w:del>
      </w:ins>
      <w:ins w:id="1583" w:author="Happiness" w:date="2023-05-07T15:29:00Z">
        <w:del w:id="1584" w:author="pachalo chizala" w:date="2023-05-07T19:16:00Z">
          <w:r w:rsidR="00783D17" w:rsidRPr="00C166B3" w:rsidDel="00DF495C">
            <w:rPr>
              <w:rFonts w:ascii="Arial" w:hAnsi="Arial" w:cs="Arial"/>
              <w:i/>
              <w:sz w:val="24"/>
              <w:szCs w:val="24"/>
              <w:lang w:val="en-US"/>
              <w:rPrChange w:id="1585" w:author="pachalo chizala" w:date="2023-05-07T19:16:00Z">
                <w:rPr>
                  <w:lang w:val="en-US"/>
                </w:rPr>
              </w:rPrChange>
            </w:rPr>
            <w:delText xml:space="preserve"> </w:delText>
          </w:r>
        </w:del>
        <w:r w:rsidR="00783D17" w:rsidRPr="00C166B3">
          <w:rPr>
            <w:rFonts w:ascii="Arial" w:hAnsi="Arial" w:cs="Arial"/>
            <w:i/>
            <w:sz w:val="24"/>
            <w:szCs w:val="24"/>
            <w:lang w:val="en-US"/>
            <w:rPrChange w:id="1586" w:author="pachalo chizala" w:date="2023-05-07T19:16:00Z">
              <w:rPr>
                <w:lang w:val="en-US"/>
              </w:rPr>
            </w:rPrChange>
          </w:rPr>
          <w:t xml:space="preserve">(Do/Does) </w:t>
        </w:r>
      </w:ins>
      <w:ins w:id="1587" w:author="Happiness" w:date="2023-05-07T15:34:00Z">
        <w:r w:rsidR="00B742E4" w:rsidRPr="00C166B3">
          <w:rPr>
            <w:rFonts w:ascii="Arial" w:hAnsi="Arial" w:cs="Arial"/>
            <w:i/>
            <w:sz w:val="24"/>
            <w:szCs w:val="24"/>
            <w:lang w:val="en-US"/>
            <w:rPrChange w:id="1588" w:author="pachalo chizala" w:date="2023-05-07T19:16:00Z">
              <w:rPr>
                <w:lang w:val="en-US"/>
              </w:rPr>
            </w:rPrChange>
          </w:rPr>
          <w:t>(</w:t>
        </w:r>
      </w:ins>
      <w:ins w:id="1589" w:author="Happiness" w:date="2023-05-07T15:29:00Z">
        <w:r w:rsidR="00783D17" w:rsidRPr="00C166B3">
          <w:rPr>
            <w:rFonts w:ascii="Arial" w:hAnsi="Arial" w:cs="Arial"/>
            <w:i/>
            <w:sz w:val="24"/>
            <w:szCs w:val="24"/>
            <w:lang w:val="en-US"/>
            <w:rPrChange w:id="1590" w:author="pachalo chizala" w:date="2023-05-07T19:16:00Z">
              <w:rPr>
                <w:lang w:val="en-US"/>
              </w:rPr>
            </w:rPrChange>
          </w:rPr>
          <w:t>you</w:t>
        </w:r>
      </w:ins>
      <w:ins w:id="1591" w:author="Happiness" w:date="2023-05-07T15:34:00Z">
        <w:r w:rsidR="00B742E4" w:rsidRPr="00C166B3">
          <w:rPr>
            <w:rFonts w:ascii="Arial" w:hAnsi="Arial" w:cs="Arial"/>
            <w:i/>
            <w:sz w:val="24"/>
            <w:szCs w:val="24"/>
            <w:lang w:val="en-US"/>
            <w:rPrChange w:id="1592" w:author="pachalo chizala" w:date="2023-05-07T19:16:00Z">
              <w:rPr>
                <w:lang w:val="en-US"/>
              </w:rPr>
            </w:rPrChange>
          </w:rPr>
          <w:t xml:space="preserve"> /NAME</w:t>
        </w:r>
      </w:ins>
      <w:ins w:id="1593" w:author="Happiness" w:date="2023-05-07T15:29:00Z">
        <w:r w:rsidR="00783D17" w:rsidRPr="00C166B3">
          <w:rPr>
            <w:rFonts w:ascii="Arial" w:hAnsi="Arial" w:cs="Arial"/>
            <w:i/>
            <w:sz w:val="24"/>
            <w:szCs w:val="24"/>
            <w:lang w:val="en-US"/>
            <w:rPrChange w:id="1594" w:author="pachalo chizala" w:date="2023-05-07T19:16:00Z">
              <w:rPr>
                <w:lang w:val="en-US"/>
              </w:rPr>
            </w:rPrChange>
          </w:rPr>
          <w:t>)</w:t>
        </w:r>
      </w:ins>
      <w:ins w:id="1595" w:author="Happiness" w:date="2023-05-07T15:34:00Z">
        <w:r w:rsidR="00B742E4" w:rsidRPr="00C166B3">
          <w:rPr>
            <w:rFonts w:ascii="Arial" w:hAnsi="Arial" w:cs="Arial"/>
            <w:i/>
            <w:sz w:val="24"/>
            <w:szCs w:val="24"/>
            <w:lang w:val="en-US"/>
            <w:rPrChange w:id="1596" w:author="pachalo chizala" w:date="2023-05-07T19:16:00Z">
              <w:rPr>
                <w:lang w:val="en-US"/>
              </w:rPr>
            </w:rPrChange>
          </w:rPr>
          <w:t xml:space="preserve"> r</w:t>
        </w:r>
      </w:ins>
      <w:ins w:id="1597" w:author="Happiness" w:date="2023-05-07T15:29:00Z">
        <w:r w:rsidR="00783D17" w:rsidRPr="00C166B3">
          <w:rPr>
            <w:rFonts w:ascii="Arial" w:hAnsi="Arial" w:cs="Arial"/>
            <w:i/>
            <w:sz w:val="24"/>
            <w:szCs w:val="24"/>
            <w:lang w:val="en-US"/>
            <w:rPrChange w:id="1598" w:author="pachalo chizala" w:date="2023-05-07T19:16:00Z">
              <w:rPr>
                <w:lang w:val="en-US"/>
              </w:rPr>
            </w:rPrChange>
          </w:rPr>
          <w:t>eceive any cash benefits from the government linked to [your/his/her] disability?</w:t>
        </w:r>
      </w:ins>
    </w:p>
    <w:p w14:paraId="765B34A3" w14:textId="77777777" w:rsidR="00B742E4" w:rsidRPr="00C166B3" w:rsidRDefault="00B742E4" w:rsidP="00CD4D5A">
      <w:pPr>
        <w:rPr>
          <w:ins w:id="1599" w:author="Happiness" w:date="2023-05-07T15:29:00Z"/>
          <w:rFonts w:ascii="Arial" w:hAnsi="Arial" w:cs="Arial"/>
          <w:i/>
          <w:sz w:val="24"/>
          <w:szCs w:val="24"/>
          <w:lang w:val="en-US"/>
          <w:rPrChange w:id="1600" w:author="pachalo chizala" w:date="2023-05-07T19:16:00Z">
            <w:rPr>
              <w:ins w:id="1601" w:author="Happiness" w:date="2023-05-07T15:29:00Z"/>
              <w:lang w:val="en-US"/>
            </w:rPr>
          </w:rPrChange>
        </w:rPr>
      </w:pPr>
    </w:p>
    <w:p w14:paraId="605994EB" w14:textId="189D4D02" w:rsidR="00783D17" w:rsidRPr="00C166B3" w:rsidRDefault="00DF495C" w:rsidP="00CD4D5A">
      <w:pPr>
        <w:rPr>
          <w:ins w:id="1602" w:author="Happiness" w:date="2023-05-07T15:16:00Z"/>
          <w:rFonts w:ascii="Arial" w:hAnsi="Arial" w:cs="Arial"/>
          <w:i/>
          <w:sz w:val="24"/>
          <w:szCs w:val="24"/>
          <w:lang w:val="en-US"/>
          <w:rPrChange w:id="1603" w:author="pachalo chizala" w:date="2023-05-07T19:16:00Z">
            <w:rPr>
              <w:ins w:id="1604" w:author="Happiness" w:date="2023-05-07T15:16:00Z"/>
              <w:lang w:val="en-US"/>
            </w:rPr>
          </w:rPrChange>
        </w:rPr>
      </w:pPr>
      <w:ins w:id="1605" w:author="pachalo chizala" w:date="2023-05-07T19:16:00Z">
        <w:r w:rsidRPr="00C166B3">
          <w:rPr>
            <w:rFonts w:ascii="Arial" w:hAnsi="Arial" w:cs="Arial"/>
            <w:b/>
            <w:i/>
            <w:sz w:val="24"/>
            <w:szCs w:val="24"/>
            <w:lang w:val="en-US"/>
            <w:rPrChange w:id="1606" w:author="pachalo chizala" w:date="2023-05-07T19:16:00Z">
              <w:rPr>
                <w:rFonts w:asciiTheme="minorHAnsi" w:hAnsiTheme="minorHAnsi" w:cstheme="minorHAnsi"/>
                <w:b/>
                <w:iCs/>
                <w:szCs w:val="22"/>
              </w:rPr>
            </w:rPrChange>
          </w:rPr>
          <w:lastRenderedPageBreak/>
          <w:t xml:space="preserve">SPR_3. </w:t>
        </w:r>
      </w:ins>
      <w:ins w:id="1607" w:author="Happiness" w:date="2023-05-07T15:29:00Z">
        <w:del w:id="1608" w:author="pachalo chizala" w:date="2023-05-07T19:16:00Z">
          <w:r w:rsidR="00783D17" w:rsidRPr="00C166B3" w:rsidDel="00DF495C">
            <w:rPr>
              <w:rFonts w:ascii="Arial" w:hAnsi="Arial" w:cs="Arial"/>
              <w:b/>
              <w:bCs/>
              <w:i/>
              <w:sz w:val="24"/>
              <w:szCs w:val="24"/>
              <w:lang w:val="en-US"/>
              <w:rPrChange w:id="1609" w:author="pachalo chizala" w:date="2023-05-07T19:16:00Z">
                <w:rPr>
                  <w:lang w:val="en-US"/>
                </w:rPr>
              </w:rPrChange>
            </w:rPr>
            <w:delText>R09.</w:delText>
          </w:r>
          <w:r w:rsidR="00783D17" w:rsidRPr="00C166B3" w:rsidDel="00DF495C">
            <w:rPr>
              <w:rFonts w:ascii="Arial" w:hAnsi="Arial" w:cs="Arial"/>
              <w:i/>
              <w:sz w:val="24"/>
              <w:szCs w:val="24"/>
              <w:lang w:val="en-US"/>
              <w:rPrChange w:id="1610" w:author="pachalo chizala" w:date="2023-05-07T19:16:00Z">
                <w:rPr>
                  <w:lang w:val="en-US"/>
                </w:rPr>
              </w:rPrChange>
            </w:rPr>
            <w:delText xml:space="preserve"> </w:delText>
          </w:r>
        </w:del>
        <w:r w:rsidR="00783D17" w:rsidRPr="00C166B3">
          <w:rPr>
            <w:rFonts w:ascii="Arial" w:hAnsi="Arial" w:cs="Arial"/>
            <w:i/>
            <w:sz w:val="24"/>
            <w:szCs w:val="24"/>
            <w:lang w:val="en-US"/>
            <w:rPrChange w:id="1611" w:author="pachalo chizala" w:date="2023-05-07T19:16:00Z">
              <w:rPr>
                <w:lang w:val="en-US"/>
              </w:rPr>
            </w:rPrChange>
          </w:rPr>
          <w:t xml:space="preserve">(Do/Does) </w:t>
        </w:r>
      </w:ins>
      <w:ins w:id="1612" w:author="Happiness" w:date="2023-05-07T15:35:00Z">
        <w:r w:rsidR="00B742E4" w:rsidRPr="00C166B3">
          <w:rPr>
            <w:rFonts w:ascii="Arial" w:hAnsi="Arial" w:cs="Arial"/>
            <w:i/>
            <w:sz w:val="24"/>
            <w:szCs w:val="24"/>
            <w:lang w:val="en-US"/>
            <w:rPrChange w:id="1613" w:author="pachalo chizala" w:date="2023-05-07T19:16:00Z">
              <w:rPr>
                <w:lang w:val="en-US"/>
              </w:rPr>
            </w:rPrChange>
          </w:rPr>
          <w:t>(you/NAME</w:t>
        </w:r>
      </w:ins>
      <w:ins w:id="1614" w:author="Happiness" w:date="2023-05-07T15:29:00Z">
        <w:r w:rsidR="00783D17" w:rsidRPr="00C166B3">
          <w:rPr>
            <w:rFonts w:ascii="Arial" w:hAnsi="Arial" w:cs="Arial"/>
            <w:i/>
            <w:sz w:val="24"/>
            <w:szCs w:val="24"/>
            <w:lang w:val="en-US"/>
            <w:rPrChange w:id="1615" w:author="pachalo chizala" w:date="2023-05-07T19:16:00Z">
              <w:rPr>
                <w:lang w:val="en-US"/>
              </w:rPr>
            </w:rPrChange>
          </w:rPr>
          <w:t>)</w:t>
        </w:r>
      </w:ins>
      <w:ins w:id="1616" w:author="Happiness" w:date="2023-05-07T15:35:00Z">
        <w:r w:rsidR="00B742E4" w:rsidRPr="00C166B3">
          <w:rPr>
            <w:rFonts w:ascii="Arial" w:hAnsi="Arial" w:cs="Arial"/>
            <w:i/>
            <w:sz w:val="24"/>
            <w:szCs w:val="24"/>
            <w:lang w:val="en-US"/>
            <w:rPrChange w:id="1617" w:author="pachalo chizala" w:date="2023-05-07T19:16:00Z">
              <w:rPr>
                <w:lang w:val="en-US"/>
              </w:rPr>
            </w:rPrChange>
          </w:rPr>
          <w:t xml:space="preserve"> </w:t>
        </w:r>
      </w:ins>
      <w:ins w:id="1618" w:author="Happiness" w:date="2023-05-07T15:29:00Z">
        <w:r w:rsidR="00783D17" w:rsidRPr="00C166B3">
          <w:rPr>
            <w:rFonts w:ascii="Arial" w:hAnsi="Arial" w:cs="Arial"/>
            <w:i/>
            <w:sz w:val="24"/>
            <w:szCs w:val="24"/>
            <w:lang w:val="en-US"/>
            <w:rPrChange w:id="1619" w:author="pachalo chizala" w:date="2023-05-07T19:16:00Z">
              <w:rPr>
                <w:lang w:val="en-US"/>
              </w:rPr>
            </w:rPrChange>
          </w:rPr>
          <w:t xml:space="preserve">receive any goods or </w:t>
        </w:r>
      </w:ins>
      <w:ins w:id="1620" w:author="Happiness" w:date="2023-05-07T15:35:00Z">
        <w:r w:rsidR="00B742E4" w:rsidRPr="00C166B3">
          <w:rPr>
            <w:rFonts w:ascii="Arial" w:hAnsi="Arial" w:cs="Arial"/>
            <w:i/>
            <w:sz w:val="24"/>
            <w:szCs w:val="24"/>
            <w:lang w:val="en-US"/>
            <w:rPrChange w:id="1621" w:author="pachalo chizala" w:date="2023-05-07T19:16:00Z">
              <w:rPr>
                <w:lang w:val="en-US"/>
              </w:rPr>
            </w:rPrChange>
          </w:rPr>
          <w:t>services from</w:t>
        </w:r>
      </w:ins>
      <w:ins w:id="1622" w:author="Happiness" w:date="2023-05-07T15:29:00Z">
        <w:r w:rsidR="00783D17" w:rsidRPr="00C166B3">
          <w:rPr>
            <w:rFonts w:ascii="Arial" w:hAnsi="Arial" w:cs="Arial"/>
            <w:i/>
            <w:sz w:val="24"/>
            <w:szCs w:val="24"/>
            <w:lang w:val="en-US"/>
            <w:rPrChange w:id="1623" w:author="pachalo chizala" w:date="2023-05-07T19:16:00Z">
              <w:rPr>
                <w:lang w:val="en-US"/>
              </w:rPr>
            </w:rPrChange>
          </w:rPr>
          <w:t xml:space="preserve"> the government linked to [your/his/her] disability?</w:t>
        </w:r>
      </w:ins>
    </w:p>
    <w:p w14:paraId="3EB99CD8" w14:textId="1742B3B0" w:rsidR="00F51956" w:rsidRPr="00C166B3" w:rsidRDefault="00F51956">
      <w:pPr>
        <w:rPr>
          <w:ins w:id="1624" w:author="Happiness" w:date="2023-05-07T15:09:00Z"/>
          <w:rFonts w:ascii="Arial" w:hAnsi="Arial" w:cs="Arial"/>
          <w:sz w:val="24"/>
          <w:szCs w:val="24"/>
          <w:lang w:val="en-US"/>
          <w:rPrChange w:id="1625" w:author="pachalo chizala" w:date="2023-05-07T19:16:00Z">
            <w:rPr>
              <w:ins w:id="1626" w:author="Happiness" w:date="2023-05-07T15:09:00Z"/>
              <w:lang w:val="en-US"/>
            </w:rPr>
          </w:rPrChange>
        </w:rPr>
        <w:pPrChange w:id="1627" w:author="Happiness" w:date="2023-05-07T15:09:00Z">
          <w:pPr>
            <w:pStyle w:val="Heading2"/>
          </w:pPr>
        </w:pPrChange>
      </w:pPr>
      <w:ins w:id="1628" w:author="Happiness" w:date="2023-05-07T15:16:00Z">
        <w:r w:rsidRPr="00C166B3">
          <w:rPr>
            <w:rFonts w:ascii="Arial" w:hAnsi="Arial" w:cs="Arial"/>
            <w:sz w:val="24"/>
            <w:szCs w:val="24"/>
            <w:lang w:val="en-US"/>
            <w:rPrChange w:id="1629" w:author="pachalo chizala" w:date="2023-05-07T19:16:00Z">
              <w:rPr>
                <w:b w:val="0"/>
                <w:lang w:val="en-US"/>
              </w:rPr>
            </w:rPrChange>
          </w:rPr>
          <w:t> </w:t>
        </w:r>
      </w:ins>
    </w:p>
    <w:p w14:paraId="41B7573B" w14:textId="77777777" w:rsidR="00CD4D5A" w:rsidRPr="00C166B3" w:rsidRDefault="00CD4D5A">
      <w:pPr>
        <w:rPr>
          <w:rFonts w:ascii="Arial" w:hAnsi="Arial" w:cs="Arial"/>
          <w:sz w:val="24"/>
          <w:szCs w:val="24"/>
          <w:lang w:val="en-US"/>
        </w:rPr>
        <w:pPrChange w:id="1630" w:author="Happiness" w:date="2023-05-07T15:09:00Z">
          <w:pPr>
            <w:tabs>
              <w:tab w:val="left" w:pos="1418"/>
            </w:tabs>
            <w:spacing w:before="240"/>
            <w:jc w:val="both"/>
          </w:pPr>
        </w:pPrChange>
      </w:pPr>
    </w:p>
    <w:p w14:paraId="54BF6126" w14:textId="77777777" w:rsidR="00A25EA1" w:rsidRPr="00C166B3" w:rsidRDefault="00A25EA1" w:rsidP="00E65C68">
      <w:pPr>
        <w:pStyle w:val="Heading2"/>
        <w:rPr>
          <w:rFonts w:ascii="Arial" w:hAnsi="Arial" w:cs="Arial"/>
          <w:sz w:val="24"/>
          <w:szCs w:val="24"/>
          <w:lang w:val="en-US"/>
        </w:rPr>
      </w:pPr>
      <w:bookmarkStart w:id="1631" w:name="_Toc146275385"/>
      <w:bookmarkStart w:id="1632" w:name="_Toc146277100"/>
      <w:r w:rsidRPr="00C166B3">
        <w:rPr>
          <w:rFonts w:ascii="Arial" w:hAnsi="Arial" w:cs="Arial"/>
          <w:sz w:val="24"/>
          <w:szCs w:val="24"/>
          <w:lang w:val="en-US"/>
        </w:rPr>
        <w:t>OWN-USE PRODUCTION OF CROPS (OPC)</w:t>
      </w:r>
      <w:bookmarkEnd w:id="1631"/>
      <w:bookmarkEnd w:id="1632"/>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Nationally 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ins w:id="1633" w:author="USER" w:date="2023-08-08T15:36:00Z"/>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ins w:id="1634" w:author="USER" w:date="2023-08-08T15:36:00Z">
        <w:r w:rsidR="00780787" w:rsidRPr="00C166B3">
          <w:rPr>
            <w:rFonts w:ascii="Arial" w:hAnsi="Arial" w:cs="Arial"/>
            <w:i/>
            <w:iCs/>
            <w:sz w:val="24"/>
            <w:szCs w:val="24"/>
            <w:lang w:val="en-US"/>
          </w:rPr>
          <w:t>])</w:t>
        </w:r>
      </w:ins>
    </w:p>
    <w:p w14:paraId="5F121735" w14:textId="119EF89C" w:rsidR="00A25EA1" w:rsidRPr="00C166B3" w:rsidRDefault="005351D5" w:rsidP="00A25EA1">
      <w:pPr>
        <w:tabs>
          <w:tab w:val="left" w:pos="1418"/>
        </w:tabs>
        <w:spacing w:before="240"/>
        <w:jc w:val="both"/>
        <w:rPr>
          <w:rFonts w:ascii="Arial" w:hAnsi="Arial" w:cs="Arial"/>
          <w:i/>
          <w:iCs/>
          <w:sz w:val="24"/>
          <w:szCs w:val="24"/>
          <w:lang w:val="en-US"/>
          <w:rPrChange w:id="1635" w:author="USER" w:date="2023-08-08T15:36:00Z">
            <w:rPr>
              <w:rFonts w:ascii="Bookman Old Style" w:hAnsi="Bookman Old Style"/>
              <w:b/>
              <w:bCs/>
              <w:i/>
              <w:iCs/>
              <w:lang w:val="en-US"/>
            </w:rPr>
          </w:rPrChange>
        </w:rPr>
      </w:pPr>
      <w:del w:id="1636" w:author="USER" w:date="2023-08-08T15:36:00Z">
        <w:r w:rsidRPr="00C166B3" w:rsidDel="00780787">
          <w:rPr>
            <w:rFonts w:ascii="Arial" w:hAnsi="Arial" w:cs="Arial"/>
            <w:i/>
            <w:iCs/>
            <w:sz w:val="24"/>
            <w:szCs w:val="24"/>
            <w:lang w:val="en-US"/>
          </w:rPr>
          <w:delText xml:space="preserve"> </w:delText>
        </w:r>
      </w:del>
      <w:r w:rsidR="00A25EA1"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00A25EA1" w:rsidRPr="00C166B3">
        <w:rPr>
          <w:rFonts w:ascii="Arial" w:hAnsi="Arial" w:cs="Arial"/>
          <w:sz w:val="24"/>
          <w:szCs w:val="24"/>
          <w:lang w:val="en-US"/>
        </w:rPr>
        <w:t>e.g</w:t>
      </w:r>
      <w:proofErr w:type="spellEnd"/>
      <w:r w:rsidR="00A25EA1"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00A25EA1" w:rsidRPr="00C166B3">
        <w:rPr>
          <w:rFonts w:ascii="Arial" w:hAnsi="Arial" w:cs="Arial"/>
          <w:sz w:val="24"/>
          <w:szCs w:val="24"/>
          <w:lang w:val="en-US"/>
        </w:rPr>
        <w:t xml:space="preserve">f the respondent reports multiple products ask them to indicate which ones were the main ones (this could be based on quantity, value, amount of time spent but mainly the respondent should be asked to identify this without further </w:t>
      </w:r>
      <w:r w:rsidR="00A25EA1" w:rsidRPr="00C166B3">
        <w:rPr>
          <w:rFonts w:ascii="Arial" w:hAnsi="Arial" w:cs="Arial"/>
          <w:sz w:val="24"/>
          <w:szCs w:val="24"/>
          <w:lang w:val="en-US"/>
        </w:rPr>
        <w:lastRenderedPageBreak/>
        <w:t>guidance if possible).</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Record enough information about the main goods or products produced to enable coding at 4 Digits level of the classification,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avoid generic terms like ‘crops’.</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5821419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ins w:id="1637" w:author="USER" w:date="2023-08-08T15:42:00Z">
        <w:r w:rsidR="00A77928" w:rsidRPr="00C166B3">
          <w:rPr>
            <w:rFonts w:ascii="Arial" w:hAnsi="Arial" w:cs="Arial"/>
            <w:sz w:val="24"/>
            <w:szCs w:val="24"/>
            <w:lang w:val="en-US"/>
          </w:rPr>
          <w:t>F</w:t>
        </w:r>
      </w:ins>
      <w:del w:id="1638" w:author="USER" w:date="2023-08-08T15:42:00Z">
        <w:r w:rsidRPr="00C166B3" w:rsidDel="00A77928">
          <w:rPr>
            <w:rFonts w:ascii="Arial" w:hAnsi="Arial" w:cs="Arial"/>
            <w:sz w:val="24"/>
            <w:szCs w:val="24"/>
            <w:lang w:val="en-US"/>
          </w:rPr>
          <w:delText>f</w:delText>
        </w:r>
      </w:del>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ins w:id="1639" w:author="USER" w:date="2023-08-08T15:41:00Z">
        <w:r w:rsidR="00766ED4" w:rsidRPr="00C166B3">
          <w:rPr>
            <w:rFonts w:ascii="Arial" w:hAnsi="Arial" w:cs="Arial"/>
            <w:sz w:val="24"/>
            <w:szCs w:val="24"/>
            <w:lang w:val="en-US"/>
          </w:rPr>
          <w:t>instance</w:t>
        </w:r>
      </w:ins>
      <w:del w:id="1640" w:author="USER" w:date="2023-08-08T15:41:00Z">
        <w:r w:rsidRPr="00C166B3" w:rsidDel="00766ED4">
          <w:rPr>
            <w:rFonts w:ascii="Arial" w:hAnsi="Arial" w:cs="Arial"/>
            <w:sz w:val="24"/>
            <w:szCs w:val="24"/>
            <w:lang w:val="en-US"/>
          </w:rPr>
          <w:delText>example</w:delText>
        </w:r>
      </w:del>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1641" w:name="_Toc146275386"/>
      <w:bookmarkStart w:id="1642" w:name="_Toc146277101"/>
      <w:r w:rsidRPr="00C166B3">
        <w:rPr>
          <w:rFonts w:ascii="Arial" w:hAnsi="Arial" w:cs="Arial"/>
          <w:sz w:val="24"/>
          <w:szCs w:val="24"/>
          <w:lang w:val="en-US"/>
        </w:rPr>
        <w:t>OWN-USE PRODUCTION OF NON-CROP FOODSTUFF (OPF)</w:t>
      </w:r>
      <w:bookmarkEnd w:id="1641"/>
      <w:bookmarkEnd w:id="1642"/>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ins w:id="1643" w:author="USER" w:date="2023-08-08T15:42:00Z">
        <w:r w:rsidR="008B48E3" w:rsidRPr="00C166B3">
          <w:rPr>
            <w:rFonts w:ascii="Arial" w:hAnsi="Arial" w:cs="Arial"/>
            <w:sz w:val="24"/>
            <w:szCs w:val="24"/>
            <w:lang w:val="en-US"/>
          </w:rPr>
          <w:t>,</w:t>
        </w:r>
      </w:ins>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Go </w:t>
      </w:r>
      <w:proofErr w:type="spellStart"/>
      <w:r w:rsidRPr="00C166B3">
        <w:rPr>
          <w:rFonts w:ascii="Arial" w:hAnsi="Arial" w:cs="Arial"/>
          <w:sz w:val="24"/>
          <w:szCs w:val="24"/>
        </w:rPr>
        <w:t>fishing</w:t>
      </w:r>
      <w:proofErr w:type="spellEnd"/>
      <w:r w:rsidRPr="00C166B3">
        <w:rPr>
          <w:rFonts w:ascii="Arial" w:hAnsi="Arial" w:cs="Arial"/>
          <w:sz w:val="24"/>
          <w:szCs w:val="24"/>
        </w:rPr>
        <w:t xml:space="preserve"> or </w:t>
      </w:r>
      <w:proofErr w:type="spellStart"/>
      <w:r w:rsidRPr="00C166B3">
        <w:rPr>
          <w:rFonts w:ascii="Arial" w:hAnsi="Arial" w:cs="Arial"/>
          <w:sz w:val="24"/>
          <w:szCs w:val="24"/>
        </w:rPr>
        <w:t>collect</w:t>
      </w:r>
      <w:proofErr w:type="spellEnd"/>
      <w:r w:rsidRPr="00C166B3">
        <w:rPr>
          <w:rFonts w:ascii="Arial" w:hAnsi="Arial" w:cs="Arial"/>
          <w:sz w:val="24"/>
          <w:szCs w:val="24"/>
        </w:rPr>
        <w:t xml:space="preserve"> </w:t>
      </w:r>
      <w:proofErr w:type="spellStart"/>
      <w:r w:rsidRPr="00C166B3">
        <w:rPr>
          <w:rFonts w:ascii="Arial" w:hAnsi="Arial" w:cs="Arial"/>
          <w:sz w:val="24"/>
          <w:szCs w:val="24"/>
        </w:rPr>
        <w:t>shellfish</w:t>
      </w:r>
      <w:proofErr w:type="spellEnd"/>
      <w:r w:rsidRPr="00C166B3">
        <w:rPr>
          <w:rFonts w:ascii="Arial" w:hAnsi="Arial" w:cs="Arial"/>
          <w:sz w:val="24"/>
          <w:szCs w:val="24"/>
        </w:rPr>
        <w:t xml:space="preserve"> </w:t>
      </w:r>
    </w:p>
    <w:p w14:paraId="0DD1902B"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Gather wild food such as (mushrooms, berries, herbs…) </w:t>
      </w:r>
    </w:p>
    <w:p w14:paraId="3B947FBD"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7274D9D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ins w:id="1644" w:author="USER" w:date="2023-08-08T15:46:00Z">
        <w:r w:rsidR="008B48E3" w:rsidRPr="00C166B3">
          <w:rPr>
            <w:rFonts w:ascii="Arial" w:hAnsi="Arial" w:cs="Arial"/>
            <w:sz w:val="24"/>
            <w:szCs w:val="24"/>
            <w:lang w:val="en-US"/>
          </w:rPr>
          <w:t xml:space="preserve"> </w:t>
        </w:r>
      </w:ins>
      <w:del w:id="1645" w:author="USER" w:date="2023-08-08T15:45:00Z">
        <w:r w:rsidR="00917239" w:rsidRPr="00C166B3" w:rsidDel="008B48E3">
          <w:rPr>
            <w:rFonts w:ascii="Arial" w:hAnsi="Arial" w:cs="Arial"/>
            <w:sz w:val="24"/>
            <w:szCs w:val="24"/>
            <w:lang w:val="en-US"/>
          </w:rPr>
          <w:delText xml:space="preserve"> </w:delText>
        </w:r>
      </w:del>
      <w:r w:rsidRPr="00C166B3">
        <w:rPr>
          <w:rFonts w:ascii="Arial" w:hAnsi="Arial" w:cs="Arial"/>
          <w:sz w:val="24"/>
          <w:szCs w:val="24"/>
          <w:lang w:val="en-US"/>
        </w:rPr>
        <w:t>To</w:t>
      </w:r>
      <w:ins w:id="1646" w:author="USER" w:date="2023-08-08T15:45:00Z">
        <w:r w:rsidR="008B48E3" w:rsidRPr="00C166B3">
          <w:rPr>
            <w:rFonts w:ascii="Arial" w:hAnsi="Arial" w:cs="Arial"/>
            <w:sz w:val="24"/>
            <w:szCs w:val="24"/>
            <w:lang w:val="en-US"/>
          </w:rPr>
          <w:t xml:space="preserve"> </w:t>
        </w:r>
      </w:ins>
      <w:del w:id="1647" w:author="USER" w:date="2023-08-08T15:45:00Z">
        <w:r w:rsidRPr="00C166B3" w:rsidDel="008B48E3">
          <w:rPr>
            <w:rFonts w:ascii="Arial" w:hAnsi="Arial" w:cs="Arial"/>
            <w:sz w:val="24"/>
            <w:szCs w:val="24"/>
            <w:lang w:val="en-US"/>
          </w:rPr>
          <w:delText xml:space="preserve"> </w:delText>
        </w:r>
      </w:del>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ins w:id="1648" w:author="USER" w:date="2023-08-08T15:46:00Z">
        <w:r w:rsidR="005D3AE5" w:rsidRPr="00C166B3">
          <w:rPr>
            <w:rFonts w:ascii="Arial" w:hAnsi="Arial" w:cs="Arial"/>
            <w:i/>
            <w:iCs/>
            <w:sz w:val="24"/>
            <w:szCs w:val="24"/>
            <w:lang w:val="en-US"/>
          </w:rPr>
          <w:t>?</w:t>
        </w:r>
      </w:ins>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Exclude time spent travelling between the home and the land plot for example at the start and end of the work day, as well as time spent on long breaks, for example, meal breaks. For data quality assurance a maximum hour’s </w:t>
      </w:r>
      <w:r w:rsidRPr="00C166B3">
        <w:rPr>
          <w:rFonts w:ascii="Arial" w:hAnsi="Arial" w:cs="Arial"/>
          <w:sz w:val="24"/>
          <w:szCs w:val="24"/>
          <w:lang w:val="en-US"/>
        </w:rPr>
        <w:lastRenderedPageBreak/>
        <w:t>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1649" w:name="_Toc146275387"/>
      <w:bookmarkStart w:id="1650" w:name="_Toc146277102"/>
      <w:r w:rsidRPr="00C166B3">
        <w:rPr>
          <w:rFonts w:ascii="Arial" w:hAnsi="Arial" w:cs="Arial"/>
          <w:sz w:val="24"/>
          <w:szCs w:val="24"/>
          <w:lang w:val="en-US"/>
        </w:rPr>
        <w:t>OWN USE PRODUCTION OF GOODS: CONSTRUCTION (BLD)</w:t>
      </w:r>
      <w:bookmarkEnd w:id="1649"/>
      <w:bookmarkEnd w:id="1650"/>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ins w:id="1651" w:author="USER" w:date="2023-08-08T15:51:00Z">
        <w:r w:rsidR="005D3AE5" w:rsidRPr="00C166B3">
          <w:rPr>
            <w:rFonts w:ascii="Arial" w:hAnsi="Arial" w:cs="Arial"/>
            <w:sz w:val="24"/>
            <w:szCs w:val="24"/>
            <w:lang w:val="en-US"/>
          </w:rPr>
          <w:t xml:space="preserve"> to</w:t>
        </w:r>
      </w:ins>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ins w:id="1652" w:author="USER" w:date="2023-08-08T15:52:00Z">
        <w:r w:rsidR="005D3AE5" w:rsidRPr="00C166B3">
          <w:rPr>
            <w:rFonts w:ascii="Arial" w:hAnsi="Arial" w:cs="Arial"/>
            <w:sz w:val="24"/>
            <w:szCs w:val="24"/>
            <w:lang w:val="en-US"/>
          </w:rPr>
          <w:t>s</w:t>
        </w:r>
      </w:ins>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ins w:id="1653" w:author="USER" w:date="2023-08-08T15:52:00Z">
        <w:r w:rsidR="005D3AE5" w:rsidRPr="00C166B3">
          <w:rPr>
            <w:rFonts w:ascii="Arial" w:hAnsi="Arial" w:cs="Arial"/>
            <w:sz w:val="24"/>
            <w:szCs w:val="24"/>
            <w:lang w:val="en-US"/>
          </w:rPr>
          <w:t>.</w:t>
        </w:r>
      </w:ins>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1654" w:name="_Toc146275388"/>
      <w:bookmarkStart w:id="1655" w:name="_Toc146277103"/>
      <w:r w:rsidRPr="00C166B3">
        <w:rPr>
          <w:rFonts w:ascii="Arial" w:hAnsi="Arial" w:cs="Arial"/>
          <w:sz w:val="24"/>
          <w:szCs w:val="24"/>
          <w:lang w:val="en-US"/>
        </w:rPr>
        <w:t>OWN USE PRODUCTION OF GOODS: MANUFACTURE (MNF)</w:t>
      </w:r>
      <w:bookmarkEnd w:id="1654"/>
      <w:bookmarkEnd w:id="1655"/>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1B45E5DE" w:rsidR="00A25EA1" w:rsidRPr="00C166B3" w:rsidRDefault="00770FEE" w:rsidP="00FC287E">
      <w:pPr>
        <w:tabs>
          <w:tab w:val="left" w:pos="1418"/>
        </w:tabs>
        <w:spacing w:before="240"/>
        <w:jc w:val="both"/>
        <w:rPr>
          <w:rFonts w:ascii="Arial" w:hAnsi="Arial" w:cs="Arial"/>
          <w:sz w:val="24"/>
          <w:szCs w:val="24"/>
          <w:lang w:val="en-US"/>
        </w:rPr>
      </w:pPr>
      <w:ins w:id="1656" w:author="USER" w:date="2023-08-10T15:51:00Z">
        <w:r w:rsidRPr="00C166B3">
          <w:rPr>
            <w:rFonts w:ascii="Arial" w:hAnsi="Arial" w:cs="Arial"/>
            <w:b/>
            <w:bCs/>
            <w:i/>
            <w:iCs/>
            <w:sz w:val="24"/>
            <w:szCs w:val="24"/>
            <w:lang w:val="en-US"/>
          </w:rPr>
          <w:t>U</w:t>
        </w:r>
      </w:ins>
      <w:del w:id="1657" w:author="USER" w:date="2023-08-10T15:51:00Z">
        <w:r w:rsidR="0076736F" w:rsidRPr="00C166B3" w:rsidDel="00770FEE">
          <w:rPr>
            <w:rFonts w:ascii="Arial" w:hAnsi="Arial" w:cs="Arial"/>
            <w:b/>
            <w:bCs/>
            <w:i/>
            <w:iCs/>
            <w:sz w:val="24"/>
            <w:szCs w:val="24"/>
            <w:lang w:val="en-US"/>
          </w:rPr>
          <w:delText>T</w:delText>
        </w:r>
      </w:del>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produce household goods, excluding foodstuff, such as pottery, furniture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639033FD" w:rsidR="00A25EA1" w:rsidRPr="00C166B3" w:rsidRDefault="00770FEE" w:rsidP="00FC287E">
      <w:pPr>
        <w:tabs>
          <w:tab w:val="left" w:pos="1418"/>
        </w:tabs>
        <w:spacing w:before="240"/>
        <w:jc w:val="both"/>
        <w:rPr>
          <w:rFonts w:ascii="Arial" w:hAnsi="Arial" w:cs="Arial"/>
          <w:b/>
          <w:bCs/>
          <w:i/>
          <w:iCs/>
          <w:sz w:val="24"/>
          <w:szCs w:val="24"/>
          <w:lang w:val="en-US"/>
        </w:rPr>
      </w:pPr>
      <w:ins w:id="1658" w:author="USER" w:date="2023-08-10T15:51:00Z">
        <w:r w:rsidRPr="00C166B3">
          <w:rPr>
            <w:rFonts w:ascii="Arial" w:hAnsi="Arial" w:cs="Arial"/>
            <w:b/>
            <w:bCs/>
            <w:i/>
            <w:iCs/>
            <w:sz w:val="24"/>
            <w:szCs w:val="24"/>
            <w:lang w:val="en-US"/>
          </w:rPr>
          <w:t>U</w:t>
        </w:r>
      </w:ins>
      <w:del w:id="1659" w:author="USER" w:date="2023-08-10T15:51:00Z">
        <w:r w:rsidR="0076736F" w:rsidRPr="00C166B3" w:rsidDel="00770FEE">
          <w:rPr>
            <w:rFonts w:ascii="Arial" w:hAnsi="Arial" w:cs="Arial"/>
            <w:b/>
            <w:bCs/>
            <w:i/>
            <w:iCs/>
            <w:sz w:val="24"/>
            <w:szCs w:val="24"/>
            <w:lang w:val="en-US"/>
          </w:rPr>
          <w:delText>T</w:delText>
        </w:r>
      </w:del>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1660" w:name="_Toc146275389"/>
      <w:bookmarkStart w:id="1661" w:name="_Toc146277104"/>
      <w:r w:rsidRPr="00C166B3">
        <w:rPr>
          <w:rFonts w:ascii="Arial" w:hAnsi="Arial" w:cs="Arial"/>
          <w:sz w:val="24"/>
          <w:szCs w:val="24"/>
          <w:lang w:val="en-US"/>
        </w:rPr>
        <w:t>OWN USE PRODUCTION OF GOODS: FETCHING WATER (WTR)</w:t>
      </w:r>
      <w:bookmarkEnd w:id="1660"/>
      <w:bookmarkEnd w:id="1661"/>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1662" w:name="_Toc146275390"/>
      <w:bookmarkStart w:id="1663" w:name="_Toc146277105"/>
      <w:r w:rsidRPr="00C166B3">
        <w:rPr>
          <w:rFonts w:ascii="Arial" w:hAnsi="Arial" w:cs="Arial"/>
          <w:sz w:val="24"/>
          <w:szCs w:val="24"/>
          <w:lang w:val="en-US"/>
        </w:rPr>
        <w:t>OWN USE PRODUCTION OF GOODS: COLLECTING FIREWOOD (FIR)</w:t>
      </w:r>
      <w:bookmarkEnd w:id="1662"/>
      <w:bookmarkEnd w:id="1663"/>
      <w:r w:rsidRPr="00C166B3">
        <w:rPr>
          <w:rFonts w:ascii="Arial" w:hAnsi="Arial" w:cs="Arial"/>
          <w:sz w:val="24"/>
          <w:szCs w:val="24"/>
          <w:lang w:val="en-US"/>
        </w:rPr>
        <w:t xml:space="preserve"> </w:t>
      </w:r>
    </w:p>
    <w:p w14:paraId="10F605A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w:t>
      </w:r>
      <w:del w:id="1664" w:author="USER" w:date="2023-08-08T15:58:00Z">
        <w:r w:rsidRPr="00C166B3" w:rsidDel="006A1537">
          <w:rPr>
            <w:rFonts w:ascii="Arial" w:hAnsi="Arial" w:cs="Arial"/>
            <w:sz w:val="24"/>
            <w:szCs w:val="24"/>
            <w:lang w:val="en-US"/>
          </w:rPr>
          <w:delText xml:space="preserve"> for use</w:delText>
        </w:r>
      </w:del>
      <w:r w:rsidRPr="00C166B3">
        <w:rPr>
          <w:rFonts w:ascii="Arial" w:hAnsi="Arial" w:cs="Arial"/>
          <w:sz w:val="24"/>
          <w:szCs w:val="24"/>
          <w:lang w:val="en-US"/>
        </w:rPr>
        <w:t xml:space="preserve">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1665" w:name="_Toc146275391"/>
      <w:bookmarkStart w:id="1666" w:name="_Toc146277106"/>
      <w:r w:rsidRPr="00C166B3">
        <w:rPr>
          <w:rFonts w:ascii="Arial" w:hAnsi="Arial" w:cs="Arial"/>
          <w:sz w:val="24"/>
          <w:szCs w:val="24"/>
        </w:rPr>
        <w:br w:type="page"/>
      </w:r>
    </w:p>
    <w:p w14:paraId="51F3444A" w14:textId="6D6672D6" w:rsidR="00A75F55" w:rsidRPr="00C166B3" w:rsidRDefault="00A75F55" w:rsidP="003138FE">
      <w:pPr>
        <w:pStyle w:val="Heading1"/>
        <w:rPr>
          <w:rFonts w:ascii="Arial" w:hAnsi="Arial" w:cs="Arial"/>
          <w:sz w:val="24"/>
          <w:szCs w:val="24"/>
        </w:rPr>
      </w:pPr>
      <w:r w:rsidRPr="00C166B3">
        <w:rPr>
          <w:rFonts w:ascii="Arial" w:hAnsi="Arial" w:cs="Arial"/>
          <w:sz w:val="24"/>
          <w:szCs w:val="24"/>
        </w:rPr>
        <w:lastRenderedPageBreak/>
        <w:t>CHILD LABOUR</w:t>
      </w:r>
      <w:bookmarkEnd w:id="1665"/>
      <w:bookmarkEnd w:id="1666"/>
    </w:p>
    <w:p w14:paraId="7C8F998E" w14:textId="77777777"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modular surveys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This is similar to  the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72CCB908" w14:textId="7BCD9009" w:rsidR="00391DB3"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Pr="00C166B3">
        <w:rPr>
          <w:rFonts w:ascii="Arial" w:hAnsi="Arial" w:cs="Arial"/>
          <w:i/>
          <w:iCs/>
          <w:sz w:val="24"/>
          <w:szCs w:val="24"/>
          <w:lang w:val="en-US"/>
        </w:rPr>
        <w:t>In the last week from [START DATE] up to [last END DAY/yesterday] did (you/NAME) participate in any unpaid apprenticeship, internship or similar training in a work place? ([</w:t>
      </w:r>
      <w:proofErr w:type="gramStart"/>
      <w:r w:rsidRPr="00C166B3">
        <w:rPr>
          <w:rFonts w:ascii="Arial" w:hAnsi="Arial" w:cs="Arial"/>
          <w:i/>
          <w:iCs/>
          <w:sz w:val="24"/>
          <w:szCs w:val="24"/>
          <w:lang w:val="en-US"/>
        </w:rPr>
        <w:t>e.g.</w:t>
      </w:r>
      <w:proofErr w:type="gramEnd"/>
      <w:r w:rsidRPr="00C166B3">
        <w:rPr>
          <w:rFonts w:ascii="Arial" w:hAnsi="Arial" w:cs="Arial"/>
          <w:i/>
          <w:iCs/>
          <w:sz w:val="24"/>
          <w:szCs w:val="24"/>
          <w:lang w:val="en-US"/>
        </w:rPr>
        <w:t xml:space="preserve"> Unpaid work as trainee or apprentice in a farm, workshop, factory, enterprise, or other production units, Unpaid work as trainee or intern in a shop, bank, hospital or other service providing institutions…])</w:t>
      </w:r>
    </w:p>
    <w:p w14:paraId="32E350BB" w14:textId="77777777" w:rsidR="00391DB3"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C2</w:t>
      </w:r>
      <w:r w:rsidRPr="00C166B3">
        <w:rPr>
          <w:rFonts w:ascii="Arial" w:hAnsi="Arial" w:cs="Arial"/>
          <w:i/>
          <w:iCs/>
          <w:sz w:val="24"/>
          <w:szCs w:val="24"/>
          <w:lang w:val="en-US"/>
        </w:rPr>
        <w:t>. How many hours did CHILD spend on such activities last week?</w:t>
      </w:r>
    </w:p>
    <w:p w14:paraId="559CF444" w14:textId="693C7966" w:rsidR="006F16AC" w:rsidRPr="00C166B3" w:rsidRDefault="009B150D" w:rsidP="006F16A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respondent does not know the number of hours, record 97 and skip to D0</w:t>
      </w:r>
    </w:p>
    <w:p w14:paraId="064CCEC7" w14:textId="1B5988B0" w:rsidR="006F16AC" w:rsidRPr="00C166B3" w:rsidRDefault="00FE4D7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C3</w:t>
      </w:r>
      <w:r w:rsidRPr="00C166B3">
        <w:rPr>
          <w:rFonts w:ascii="Arial" w:hAnsi="Arial" w:cs="Arial"/>
          <w:i/>
          <w:iCs/>
          <w:sz w:val="24"/>
          <w:szCs w:val="24"/>
          <w:lang w:val="en-US"/>
        </w:rPr>
        <w:t xml:space="preserve"> Last week, did (you/NAME) do any of unpaid activity to produce goods for consumption by own household or family? Such as: </w:t>
      </w:r>
      <w:r w:rsidR="0017428D" w:rsidRPr="00C166B3">
        <w:rPr>
          <w:rFonts w:ascii="Arial" w:hAnsi="Arial" w:cs="Arial"/>
          <w:i/>
          <w:iCs/>
          <w:sz w:val="24"/>
          <w:szCs w:val="24"/>
          <w:lang w:val="en-US"/>
        </w:rPr>
        <w:t>Read each situation and for each mark 1=Yes or 2=No</w:t>
      </w:r>
      <w:r w:rsidR="009B150D" w:rsidRPr="00C166B3">
        <w:rPr>
          <w:rFonts w:ascii="Arial" w:hAnsi="Arial" w:cs="Arial"/>
          <w:i/>
          <w:iCs/>
          <w:sz w:val="24"/>
          <w:szCs w:val="24"/>
          <w:lang w:val="en-US"/>
        </w:rPr>
        <w:t xml:space="preserve"> for the following (</w:t>
      </w:r>
      <w:r w:rsidR="009B150D" w:rsidRPr="00C166B3">
        <w:rPr>
          <w:rFonts w:ascii="Arial" w:hAnsi="Arial" w:cs="Arial"/>
          <w:b/>
          <w:bCs/>
          <w:i/>
          <w:iCs/>
          <w:sz w:val="24"/>
          <w:szCs w:val="24"/>
          <w:lang w:val="en-US"/>
        </w:rPr>
        <w:t>C3_01</w:t>
      </w:r>
      <w:r w:rsidR="0017428D" w:rsidRPr="00C166B3">
        <w:rPr>
          <w:rFonts w:ascii="Arial" w:hAnsi="Arial" w:cs="Arial"/>
          <w:b/>
          <w:bCs/>
          <w:i/>
          <w:iCs/>
          <w:sz w:val="24"/>
          <w:szCs w:val="24"/>
          <w:lang w:val="en-US"/>
        </w:rPr>
        <w:t xml:space="preserve"> </w:t>
      </w:r>
      <w:r w:rsidR="009B150D" w:rsidRPr="00C166B3">
        <w:rPr>
          <w:rFonts w:ascii="Arial" w:hAnsi="Arial" w:cs="Arial"/>
          <w:i/>
          <w:iCs/>
          <w:sz w:val="24"/>
          <w:szCs w:val="24"/>
          <w:lang w:val="en-US"/>
        </w:rPr>
        <w:t xml:space="preserve">- </w:t>
      </w:r>
      <w:r w:rsidR="009B150D" w:rsidRPr="00C166B3">
        <w:rPr>
          <w:rFonts w:ascii="Arial" w:hAnsi="Arial" w:cs="Arial"/>
          <w:b/>
          <w:bCs/>
          <w:i/>
          <w:iCs/>
          <w:sz w:val="24"/>
          <w:szCs w:val="24"/>
          <w:lang w:val="en-US"/>
        </w:rPr>
        <w:t>C3_08</w:t>
      </w:r>
      <w:r w:rsidR="009B150D" w:rsidRPr="00C166B3">
        <w:rPr>
          <w:rFonts w:ascii="Arial" w:hAnsi="Arial" w:cs="Arial"/>
          <w:i/>
          <w:iCs/>
          <w:sz w:val="24"/>
          <w:szCs w:val="24"/>
          <w:lang w:val="en-US"/>
        </w:rPr>
        <w:t>)</w:t>
      </w:r>
      <w:r w:rsidR="0017428D"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p>
    <w:p w14:paraId="4BA566A2"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C3_01</w:t>
      </w:r>
      <w:r w:rsidRPr="00C166B3">
        <w:rPr>
          <w:rFonts w:ascii="Arial" w:hAnsi="Arial" w:cs="Arial"/>
          <w:i/>
          <w:iCs/>
          <w:sz w:val="24"/>
          <w:szCs w:val="24"/>
          <w:lang w:val="en-US"/>
        </w:rPr>
        <w:t xml:space="preserve"> Work in farming, rearing animals, and/or fishing for consumption by your household or family?</w:t>
      </w:r>
    </w:p>
    <w:p w14:paraId="235F3EFC"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C3_02</w:t>
      </w:r>
      <w:r w:rsidRPr="00C166B3">
        <w:rPr>
          <w:rFonts w:ascii="Arial" w:hAnsi="Arial" w:cs="Arial"/>
          <w:i/>
          <w:iCs/>
          <w:sz w:val="24"/>
          <w:szCs w:val="24"/>
          <w:lang w:val="en-US"/>
        </w:rPr>
        <w:t xml:space="preserve"> help to gather wild food such as [mushrooms, berries, herbs, etc.] for consumption by your household or family, …</w:t>
      </w:r>
    </w:p>
    <w:p w14:paraId="180013E1"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C3_03</w:t>
      </w:r>
      <w:r w:rsidRPr="00C166B3">
        <w:rPr>
          <w:rFonts w:ascii="Arial" w:hAnsi="Arial" w:cs="Arial"/>
          <w:i/>
          <w:iCs/>
          <w:sz w:val="24"/>
          <w:szCs w:val="24"/>
          <w:lang w:val="en-US"/>
        </w:rPr>
        <w:t xml:space="preserve"> go hunting for [bush meat, etc.] for consumption by your household or family</w:t>
      </w:r>
    </w:p>
    <w:p w14:paraId="56075968"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C3_04</w:t>
      </w:r>
      <w:r w:rsidRPr="00C166B3">
        <w:rPr>
          <w:rFonts w:ascii="Arial" w:hAnsi="Arial" w:cs="Arial"/>
          <w:i/>
          <w:iCs/>
          <w:sz w:val="24"/>
          <w:szCs w:val="24"/>
          <w:lang w:val="en-US"/>
        </w:rPr>
        <w:t xml:space="preserve"> help to prepare preserved food or drinks for storage such as [flour, dried fish, butter, cheese, etc.] for consumption by your household or family</w:t>
      </w:r>
    </w:p>
    <w:p w14:paraId="72FDCD3C"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C3_05</w:t>
      </w:r>
      <w:r w:rsidRPr="00C166B3">
        <w:rPr>
          <w:rFonts w:ascii="Arial" w:hAnsi="Arial" w:cs="Arial"/>
          <w:i/>
          <w:iCs/>
          <w:sz w:val="24"/>
          <w:szCs w:val="24"/>
          <w:lang w:val="en-US"/>
        </w:rPr>
        <w:t xml:space="preserve"> do any construction work to build, renovate or extend the family home or help a family member with similar work?</w:t>
      </w:r>
    </w:p>
    <w:p w14:paraId="0DB76A91"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C3_06</w:t>
      </w:r>
      <w:r w:rsidRPr="00C166B3">
        <w:rPr>
          <w:rFonts w:ascii="Arial" w:hAnsi="Arial" w:cs="Arial"/>
          <w:i/>
          <w:iCs/>
          <w:sz w:val="24"/>
          <w:szCs w:val="24"/>
          <w:lang w:val="en-US"/>
        </w:rPr>
        <w:t xml:space="preserve"> spend any time making goods for use by your household or family such as [mats, baskets, furniture, clothing, etc.]?</w:t>
      </w:r>
    </w:p>
    <w:p w14:paraId="507FE237"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lastRenderedPageBreak/>
        <w:t>C3_07</w:t>
      </w:r>
      <w:r w:rsidRPr="00C166B3">
        <w:rPr>
          <w:rFonts w:ascii="Arial" w:hAnsi="Arial" w:cs="Arial"/>
          <w:i/>
          <w:iCs/>
          <w:sz w:val="24"/>
          <w:szCs w:val="24"/>
          <w:lang w:val="en-US"/>
        </w:rPr>
        <w:t xml:space="preserve"> fetch water from natural or public sources for use by your household or family?</w:t>
      </w:r>
    </w:p>
    <w:p w14:paraId="551631E5" w14:textId="77777777" w:rsidR="006F16AC" w:rsidRPr="00C166B3" w:rsidRDefault="006F16AC" w:rsidP="009B150D">
      <w:pPr>
        <w:tabs>
          <w:tab w:val="left" w:pos="1418"/>
        </w:tabs>
        <w:spacing w:before="240"/>
        <w:ind w:left="709"/>
        <w:jc w:val="both"/>
        <w:rPr>
          <w:rFonts w:ascii="Arial" w:hAnsi="Arial" w:cs="Arial"/>
          <w:i/>
          <w:iCs/>
          <w:sz w:val="24"/>
          <w:szCs w:val="24"/>
          <w:lang w:val="en-US"/>
        </w:rPr>
      </w:pPr>
      <w:r w:rsidRPr="00C166B3">
        <w:rPr>
          <w:rFonts w:ascii="Arial" w:hAnsi="Arial" w:cs="Arial"/>
          <w:b/>
          <w:bCs/>
          <w:i/>
          <w:iCs/>
          <w:sz w:val="24"/>
          <w:szCs w:val="24"/>
          <w:lang w:val="en-US"/>
        </w:rPr>
        <w:t>C3_08</w:t>
      </w:r>
      <w:r w:rsidRPr="00C166B3">
        <w:rPr>
          <w:rFonts w:ascii="Arial" w:hAnsi="Arial" w:cs="Arial"/>
          <w:i/>
          <w:iCs/>
          <w:sz w:val="24"/>
          <w:szCs w:val="24"/>
          <w:lang w:val="en-US"/>
        </w:rPr>
        <w:t xml:space="preserve"> collect any firewood [or other natural products] for use as a fuel by your household or family?</w:t>
      </w:r>
    </w:p>
    <w:p w14:paraId="41EA94E8" w14:textId="707BEDD1" w:rsidR="006F16AC" w:rsidRPr="00C166B3" w:rsidRDefault="006F16AC" w:rsidP="00D20CCC">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C4</w:t>
      </w:r>
      <w:r w:rsidRPr="00C166B3">
        <w:rPr>
          <w:rFonts w:ascii="Arial" w:hAnsi="Arial" w:cs="Arial"/>
          <w:sz w:val="24"/>
          <w:szCs w:val="24"/>
          <w:lang w:val="en-US"/>
        </w:rPr>
        <w:t xml:space="preserve">. How many hours did CHILD spend on such </w:t>
      </w:r>
      <w:r w:rsidR="00903743" w:rsidRPr="00C166B3">
        <w:rPr>
          <w:rFonts w:ascii="Arial" w:hAnsi="Arial" w:cs="Arial"/>
          <w:sz w:val="24"/>
          <w:szCs w:val="24"/>
          <w:lang w:val="en-US"/>
        </w:rPr>
        <w:t xml:space="preserve">an </w:t>
      </w:r>
      <w:r w:rsidRPr="00C166B3">
        <w:rPr>
          <w:rFonts w:ascii="Arial" w:hAnsi="Arial" w:cs="Arial"/>
          <w:sz w:val="24"/>
          <w:szCs w:val="24"/>
          <w:lang w:val="en-US"/>
        </w:rPr>
        <w:t>activit</w:t>
      </w:r>
      <w:r w:rsidR="00903743" w:rsidRPr="00C166B3">
        <w:rPr>
          <w:rFonts w:ascii="Arial" w:hAnsi="Arial" w:cs="Arial"/>
          <w:sz w:val="24"/>
          <w:szCs w:val="24"/>
          <w:lang w:val="en-US"/>
        </w:rPr>
        <w:t>y</w:t>
      </w:r>
      <w:r w:rsidRPr="00C166B3">
        <w:rPr>
          <w:rFonts w:ascii="Arial" w:hAnsi="Arial" w:cs="Arial"/>
          <w:sz w:val="24"/>
          <w:szCs w:val="24"/>
          <w:lang w:val="en-US"/>
        </w:rPr>
        <w:t xml:space="preserve"> last week? </w:t>
      </w:r>
    </w:p>
    <w:p w14:paraId="2F37C2E0" w14:textId="65E2F72D" w:rsidR="00903743" w:rsidRPr="00C166B3" w:rsidRDefault="00903743"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that this question is asked to a child for each activity done in the last 7 days. That is, the question is asked if any of </w:t>
      </w:r>
      <w:r w:rsidRPr="00C166B3">
        <w:rPr>
          <w:rFonts w:ascii="Arial" w:hAnsi="Arial" w:cs="Arial"/>
          <w:b/>
          <w:bCs/>
          <w:i/>
          <w:iCs/>
          <w:sz w:val="24"/>
          <w:szCs w:val="24"/>
          <w:lang w:val="en-US"/>
        </w:rPr>
        <w:t xml:space="preserve">C3_01 </w:t>
      </w:r>
      <w:r w:rsidRPr="00C166B3">
        <w:rPr>
          <w:rFonts w:ascii="Arial" w:hAnsi="Arial" w:cs="Arial"/>
          <w:i/>
          <w:iCs/>
          <w:sz w:val="24"/>
          <w:szCs w:val="24"/>
          <w:lang w:val="en-US"/>
        </w:rPr>
        <w:t xml:space="preserve">through </w:t>
      </w:r>
      <w:r w:rsidRPr="00C166B3">
        <w:rPr>
          <w:rFonts w:ascii="Arial" w:hAnsi="Arial" w:cs="Arial"/>
          <w:b/>
          <w:bCs/>
          <w:i/>
          <w:iCs/>
          <w:sz w:val="24"/>
          <w:szCs w:val="24"/>
          <w:lang w:val="en-US"/>
        </w:rPr>
        <w:t>C3_08</w:t>
      </w:r>
      <w:r w:rsidRPr="00C166B3">
        <w:rPr>
          <w:rFonts w:ascii="Arial" w:hAnsi="Arial" w:cs="Arial"/>
          <w:sz w:val="24"/>
          <w:szCs w:val="24"/>
          <w:lang w:val="en-US"/>
        </w:rPr>
        <w:t xml:space="preserve"> has a response of “YES”.</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1D0B8FF4"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602D06" w:rsidRPr="00D31B50">
        <w:rPr>
          <w:rFonts w:ascii="Arial" w:hAnsi="Arial" w:cs="Arial"/>
          <w:sz w:val="24"/>
          <w:szCs w:val="24"/>
          <w:lang w:val="en-US"/>
        </w:rPr>
        <w:t>Carrying or pushing or pulling heavy loads</w:t>
      </w:r>
      <w:r w:rsidRPr="00D31B50">
        <w:rPr>
          <w:rFonts w:ascii="Arial" w:hAnsi="Arial" w:cs="Arial"/>
          <w:sz w:val="24"/>
          <w:szCs w:val="24"/>
          <w:lang w:val="en-US"/>
        </w:rPr>
        <w:t>, w</w:t>
      </w:r>
      <w:r w:rsidR="00602D06" w:rsidRPr="00D31B50">
        <w:rPr>
          <w:rFonts w:ascii="Arial" w:hAnsi="Arial" w:cs="Arial"/>
          <w:sz w:val="24"/>
          <w:szCs w:val="24"/>
          <w:lang w:val="en-US"/>
        </w:rPr>
        <w:t>orking where (you/NAME) have to climb high off the floor/ground, from where if (you/NAME) fell, (you/NAME) might be injured</w:t>
      </w:r>
      <w:r w:rsidR="00B020FD" w:rsidRPr="00D31B5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del w:id="1667" w:author="USER" w:date="2023-08-08T16:08:00Z">
        <w:r w:rsidR="0009499F" w:rsidRPr="00D31B50" w:rsidDel="00353A1C">
          <w:rPr>
            <w:rFonts w:ascii="Arial" w:hAnsi="Arial" w:cs="Arial"/>
            <w:b/>
            <w:bCs/>
            <w:color w:val="000000"/>
            <w:sz w:val="24"/>
            <w:szCs w:val="24"/>
            <w:lang w:val="en-US" w:eastAsia="en-US"/>
          </w:rPr>
          <w:delText xml:space="preserve"> </w:delText>
        </w:r>
      </w:del>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B020FD" w:rsidRPr="00D31B5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del w:id="1668" w:author="USER" w:date="2023-08-08T16:08:00Z">
        <w:r w:rsidR="008E321B" w:rsidRPr="00D31B50" w:rsidDel="00353A1C">
          <w:rPr>
            <w:rFonts w:ascii="Arial" w:hAnsi="Arial" w:cs="Arial"/>
            <w:b/>
            <w:bCs/>
            <w:color w:val="000000"/>
            <w:sz w:val="24"/>
            <w:szCs w:val="24"/>
            <w:lang w:val="en-US" w:eastAsia="en-US"/>
          </w:rPr>
          <w:delText xml:space="preserve"> </w:delText>
        </w:r>
      </w:del>
      <w:r w:rsidR="00602D06" w:rsidRPr="00D31B50">
        <w:rPr>
          <w:rFonts w:ascii="Arial" w:hAnsi="Arial" w:cs="Arial"/>
          <w:sz w:val="24"/>
          <w:szCs w:val="24"/>
          <w:lang w:val="en-US"/>
        </w:rPr>
        <w:t>Using sharp tools? e.g. axes, knifes, machetes</w:t>
      </w:r>
      <w:r w:rsidR="00B020FD" w:rsidRPr="00D31B50">
        <w:rPr>
          <w:rFonts w:ascii="Arial" w:hAnsi="Arial" w:cs="Arial"/>
          <w:sz w:val="24"/>
          <w:szCs w:val="24"/>
          <w:lang w:val="en-US"/>
        </w:rPr>
        <w:t xml:space="preserve">, </w:t>
      </w:r>
      <w:r w:rsidR="00602D06" w:rsidRPr="00D31B50">
        <w:rPr>
          <w:rFonts w:ascii="Arial" w:hAnsi="Arial" w:cs="Arial"/>
          <w:sz w:val="24"/>
          <w:szCs w:val="24"/>
          <w:lang w:val="en-US"/>
        </w:rPr>
        <w:t>Using big or heavy machines, or driving vehicles? e.g. machines that are bigger than you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xml:space="preserve">, </w:t>
      </w:r>
      <w:r w:rsidR="00D92E5D" w:rsidRPr="00D31B50">
        <w:rPr>
          <w:rFonts w:ascii="Arial" w:hAnsi="Arial" w:cs="Arial"/>
          <w:sz w:val="24"/>
          <w:szCs w:val="24"/>
          <w:lang w:val="en-US"/>
        </w:rPr>
        <w:t>washing clothes by hand</w:t>
      </w:r>
      <w:r w:rsidR="00D92E5D" w:rsidRPr="00D31B50">
        <w:rPr>
          <w:rFonts w:ascii="Arial" w:hAnsi="Arial" w:cs="Arial"/>
          <w:sz w:val="24"/>
          <w:szCs w:val="24"/>
          <w:lang w:val="en-US"/>
        </w:rPr>
        <w:t xml:space="preserve">, </w:t>
      </w:r>
      <w:r w:rsidR="00D92E5D" w:rsidRPr="00D31B50">
        <w:rPr>
          <w:rFonts w:ascii="Arial" w:hAnsi="Arial" w:cs="Arial"/>
          <w:sz w:val="24"/>
          <w:szCs w:val="24"/>
          <w:lang w:val="en-US"/>
        </w:rPr>
        <w:t>ironing clothes</w:t>
      </w:r>
      <w:r w:rsidR="00D92E5D" w:rsidRPr="00D31B50">
        <w:rPr>
          <w:rFonts w:ascii="Arial" w:hAnsi="Arial" w:cs="Arial"/>
          <w:sz w:val="24"/>
          <w:szCs w:val="24"/>
          <w:lang w:val="en-US"/>
        </w:rPr>
        <w:t xml:space="preserve">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1669" w:name="_Toc146275392"/>
      <w:bookmarkStart w:id="1670" w:name="_Toc146277107"/>
      <w:r w:rsidRPr="00141205">
        <w:rPr>
          <w:rFonts w:ascii="Arial" w:hAnsi="Arial" w:cs="Arial"/>
          <w:lang w:val="en-US"/>
        </w:rPr>
        <w:br w:type="page"/>
      </w:r>
    </w:p>
    <w:p w14:paraId="4CA33397" w14:textId="790EDA1B" w:rsidR="00986AE2" w:rsidRPr="00141205" w:rsidRDefault="00141205" w:rsidP="00141205">
      <w:pPr>
        <w:pStyle w:val="Heading1"/>
        <w:rPr>
          <w:rFonts w:ascii="Arial" w:hAnsi="Arial" w:cs="Arial"/>
          <w:color w:val="auto"/>
          <w:szCs w:val="32"/>
        </w:rPr>
      </w:pPr>
      <w:r w:rsidRPr="00141205">
        <w:rPr>
          <w:rFonts w:ascii="Arial" w:hAnsi="Arial" w:cs="Arial"/>
          <w:bCs/>
          <w:color w:val="auto"/>
          <w:szCs w:val="32"/>
          <w:lang w:eastAsia="nb-NO"/>
        </w:rPr>
        <w:lastRenderedPageBreak/>
        <w:t>OWN USE PROVISION OF SERVICES</w:t>
      </w:r>
      <w:bookmarkEnd w:id="1669"/>
      <w:bookmarkEnd w:id="1670"/>
    </w:p>
    <w:p w14:paraId="0CA8C4BC" w14:textId="419010A0" w:rsidR="00141205" w:rsidRPr="00141205" w:rsidRDefault="00141205" w:rsidP="00EE57A3">
      <w:pPr>
        <w:tabs>
          <w:tab w:val="left" w:pos="1418"/>
        </w:tabs>
        <w:spacing w:before="240"/>
        <w:jc w:val="both"/>
        <w:rPr>
          <w:lang w:val="en-US"/>
        </w:rPr>
      </w:pPr>
      <w:r w:rsidRPr="00141205">
        <w:rPr>
          <w:rFonts w:ascii="Arial" w:hAnsi="Arial" w:cs="Arial"/>
          <w:color w:val="000000"/>
          <w:szCs w:val="22"/>
          <w:lang w:val="en-US"/>
        </w:rPr>
        <w:t xml:space="preserve">“Own use provision of services” (OPS) encompasses a wide range of activities and responsibilities. It includes routine housework, household management, and ‘direct’ care for children and adults. A defining feature of OPS is that it is undertaken </w:t>
      </w:r>
      <w:r w:rsidRPr="00141205">
        <w:rPr>
          <w:rFonts w:ascii="Arial" w:hAnsi="Arial" w:cs="Arial"/>
          <w:i/>
          <w:iCs/>
          <w:color w:val="000000"/>
          <w:szCs w:val="22"/>
          <w:lang w:val="en-US"/>
        </w:rPr>
        <w:t xml:space="preserve">for own final use. </w:t>
      </w:r>
      <w:r w:rsidRPr="00141205">
        <w:rPr>
          <w:rFonts w:ascii="Arial" w:hAnsi="Arial" w:cs="Arial"/>
          <w:color w:val="000000"/>
          <w:szCs w:val="22"/>
          <w:lang w:val="en-US"/>
        </w:rPr>
        <w:t>That is, it is performed for oneself and/or for one’s household or family members, without (expectation of) remuneration</w:t>
      </w:r>
      <w:r w:rsidRPr="00141205">
        <w:rPr>
          <w:rFonts w:ascii="NotoSans-Regular" w:hAnsi="NotoSans-Regular"/>
          <w:color w:val="000000"/>
          <w:szCs w:val="22"/>
          <w:lang w:val="en-US"/>
        </w:rPr>
        <w:t>.</w:t>
      </w:r>
      <w:r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T</w:t>
      </w:r>
      <w:r w:rsidRPr="00C166B3">
        <w:rPr>
          <w:rFonts w:ascii="Arial" w:hAnsi="Arial" w:cs="Arial"/>
          <w:color w:val="000000"/>
        </w:rPr>
        <w:t>o record the timing, duration, and sequencing of all activities undertaken by persons over a 24-hour</w:t>
      </w:r>
      <w:r w:rsidRPr="00C166B3">
        <w:rPr>
          <w:rFonts w:ascii="Arial" w:hAnsi="Arial" w:cs="Arial"/>
          <w:color w:val="000000"/>
        </w:rPr>
        <w:t xml:space="preserve"> </w:t>
      </w:r>
      <w:r w:rsidRPr="00C166B3">
        <w:rPr>
          <w:rFonts w:ascii="Arial" w:hAnsi="Arial" w:cs="Arial"/>
          <w:color w:val="000000"/>
        </w:rPr>
        <w:t>reference period</w:t>
      </w:r>
      <w:r w:rsidRPr="00C166B3">
        <w:rPr>
          <w:rFonts w:ascii="Arial" w:hAnsi="Arial" w:cs="Arial"/>
          <w:color w:val="000000"/>
        </w:rPr>
        <w:t>.</w:t>
      </w:r>
    </w:p>
    <w:p w14:paraId="29024A8B" w14:textId="77777777"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 xml:space="preserve">To accurately classify and </w:t>
      </w:r>
      <w:r w:rsidRPr="00C166B3">
        <w:rPr>
          <w:rFonts w:ascii="Arial" w:hAnsi="Arial" w:cs="Arial"/>
          <w:color w:val="000000"/>
        </w:rPr>
        <w:t>characterize</w:t>
      </w:r>
      <w:r w:rsidRPr="00C166B3">
        <w:rPr>
          <w:rFonts w:ascii="Arial" w:hAnsi="Arial" w:cs="Arial"/>
          <w:color w:val="000000"/>
        </w:rPr>
        <w:t xml:space="preserv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w:t>
      </w:r>
      <w:r w:rsidRPr="00C166B3">
        <w:rPr>
          <w:rFonts w:ascii="Arial" w:hAnsi="Arial" w:cs="Arial"/>
          <w:color w:val="000000"/>
          <w:lang w:val="en-US"/>
        </w:rPr>
        <w:t xml:space="preserve"> </w:t>
      </w:r>
      <w:r w:rsidRPr="00C166B3">
        <w:rPr>
          <w:rFonts w:ascii="Arial" w:hAnsi="Arial" w:cs="Arial"/>
          <w:color w:val="000000"/>
          <w:lang w:val="en-US"/>
        </w:rPr>
        <w:t>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77777777" w:rsidR="00231ACD" w:rsidRPr="00C166B3" w:rsidRDefault="00231ACD" w:rsidP="000962F2">
      <w:pPr>
        <w:pStyle w:val="ListParagraph"/>
        <w:numPr>
          <w:ilvl w:val="0"/>
          <w:numId w:val="288"/>
        </w:numPr>
        <w:tabs>
          <w:tab w:val="left" w:pos="1418"/>
        </w:tabs>
        <w:spacing w:before="240"/>
        <w:jc w:val="both"/>
        <w:rPr>
          <w:rFonts w:ascii="Arial" w:hAnsi="Arial" w:cs="Arial"/>
        </w:rPr>
      </w:pPr>
      <w:r w:rsidRPr="00C166B3">
        <w:rPr>
          <w:rFonts w:ascii="Arial" w:hAnsi="Arial" w:cs="Arial"/>
        </w:rPr>
        <w:t>Sleeping or napping [OMIT FOR LDB_1B, SIMULTANEOUS ACTIVITIES]</w:t>
      </w:r>
    </w:p>
    <w:p w14:paraId="5A7FC8E1" w14:textId="77777777" w:rsidR="00231ACD" w:rsidRPr="00C166B3" w:rsidRDefault="00231ACD" w:rsidP="00B54396">
      <w:pPr>
        <w:pStyle w:val="ListParagraph"/>
        <w:numPr>
          <w:ilvl w:val="0"/>
          <w:numId w:val="288"/>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rsidP="00BB2B20">
      <w:pPr>
        <w:pStyle w:val="ListParagraph"/>
        <w:numPr>
          <w:ilvl w:val="0"/>
          <w:numId w:val="288"/>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rsidP="00E15838">
      <w:pPr>
        <w:pStyle w:val="ListParagraph"/>
        <w:numPr>
          <w:ilvl w:val="0"/>
          <w:numId w:val="288"/>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rsidP="008A4B61">
      <w:pPr>
        <w:pStyle w:val="ListParagraph"/>
        <w:numPr>
          <w:ilvl w:val="0"/>
          <w:numId w:val="288"/>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rsidP="00B155A3">
      <w:pPr>
        <w:pStyle w:val="ListParagraph"/>
        <w:numPr>
          <w:ilvl w:val="0"/>
          <w:numId w:val="288"/>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rsidP="003E7441">
      <w:pPr>
        <w:pStyle w:val="ListParagraph"/>
        <w:numPr>
          <w:ilvl w:val="0"/>
          <w:numId w:val="288"/>
        </w:numPr>
        <w:tabs>
          <w:tab w:val="left" w:pos="1418"/>
        </w:tabs>
        <w:spacing w:before="240"/>
        <w:jc w:val="both"/>
        <w:rPr>
          <w:rFonts w:ascii="Arial" w:hAnsi="Arial" w:cs="Arial"/>
        </w:rPr>
      </w:pPr>
      <w:r w:rsidRPr="00C166B3">
        <w:rPr>
          <w:rFonts w:ascii="Arial" w:hAnsi="Arial" w:cs="Arial"/>
        </w:rPr>
        <w:t>Outdoor cleaning and upkeep</w:t>
      </w:r>
      <w:r w:rsidRPr="00C166B3">
        <w:rPr>
          <w:rFonts w:ascii="Arial" w:hAnsi="Arial" w:cs="Arial"/>
        </w:rPr>
        <w:t xml:space="preserve"> </w:t>
      </w:r>
    </w:p>
    <w:p w14:paraId="3F687C5C" w14:textId="77777777" w:rsidR="00231ACD" w:rsidRPr="00C166B3" w:rsidRDefault="00231ACD" w:rsidP="00231ACD">
      <w:pPr>
        <w:pStyle w:val="ListParagraph"/>
        <w:numPr>
          <w:ilvl w:val="0"/>
          <w:numId w:val="288"/>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rsidP="006210BD">
      <w:pPr>
        <w:pStyle w:val="ListParagraph"/>
        <w:numPr>
          <w:ilvl w:val="0"/>
          <w:numId w:val="288"/>
        </w:numPr>
        <w:tabs>
          <w:tab w:val="left" w:pos="1418"/>
        </w:tabs>
        <w:spacing w:before="240"/>
        <w:jc w:val="both"/>
        <w:rPr>
          <w:rFonts w:ascii="Arial" w:hAnsi="Arial" w:cs="Arial"/>
        </w:rPr>
      </w:pPr>
      <w:r w:rsidRPr="00C166B3">
        <w:rPr>
          <w:rFonts w:ascii="Arial" w:hAnsi="Arial" w:cs="Arial"/>
        </w:rPr>
        <w:t>Decorating or minor repairs, maintenance of buildings, durable goods, vehicles, machinery</w:t>
      </w:r>
      <w:r w:rsidRPr="00C166B3">
        <w:rPr>
          <w:rFonts w:ascii="Arial" w:hAnsi="Arial" w:cs="Arial"/>
        </w:rPr>
        <w:t xml:space="preserve"> </w:t>
      </w:r>
    </w:p>
    <w:p w14:paraId="13909C4E" w14:textId="77777777" w:rsidR="00231ACD" w:rsidRPr="00C166B3" w:rsidRDefault="00231ACD" w:rsidP="006E2BE8">
      <w:pPr>
        <w:pStyle w:val="ListParagraph"/>
        <w:numPr>
          <w:ilvl w:val="0"/>
          <w:numId w:val="288"/>
        </w:numPr>
        <w:tabs>
          <w:tab w:val="left" w:pos="1418"/>
        </w:tabs>
        <w:spacing w:before="240"/>
        <w:jc w:val="both"/>
        <w:rPr>
          <w:rFonts w:ascii="Arial" w:hAnsi="Arial" w:cs="Arial"/>
        </w:rPr>
      </w:pPr>
      <w:r w:rsidRPr="00C166B3">
        <w:rPr>
          <w:rFonts w:ascii="Arial" w:hAnsi="Arial" w:cs="Arial"/>
        </w:rPr>
        <w:t>Laundry / repair or maintenance of clothes, textiles, shoes</w:t>
      </w:r>
      <w:r w:rsidRPr="00C166B3">
        <w:rPr>
          <w:rFonts w:ascii="Arial" w:hAnsi="Arial" w:cs="Arial"/>
        </w:rPr>
        <w:t xml:space="preserve"> </w:t>
      </w:r>
    </w:p>
    <w:p w14:paraId="4A175A29" w14:textId="77777777" w:rsidR="00231ACD" w:rsidRPr="00C166B3" w:rsidRDefault="00231ACD" w:rsidP="004322D4">
      <w:pPr>
        <w:pStyle w:val="ListParagraph"/>
        <w:numPr>
          <w:ilvl w:val="0"/>
          <w:numId w:val="288"/>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rsidP="0027159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Paying bills, budgeting, administration, planning, </w:t>
      </w:r>
      <w:r w:rsidRPr="00C166B3">
        <w:rPr>
          <w:rFonts w:ascii="Arial" w:hAnsi="Arial" w:cs="Arial"/>
        </w:rPr>
        <w:t xml:space="preserve">organizing </w:t>
      </w:r>
    </w:p>
    <w:p w14:paraId="1B11BB07" w14:textId="77777777" w:rsidR="00231ACD" w:rsidRPr="00C166B3" w:rsidRDefault="00231ACD" w:rsidP="00D645B1">
      <w:pPr>
        <w:pStyle w:val="ListParagraph"/>
        <w:numPr>
          <w:ilvl w:val="0"/>
          <w:numId w:val="288"/>
        </w:numPr>
        <w:tabs>
          <w:tab w:val="left" w:pos="1418"/>
        </w:tabs>
        <w:spacing w:before="240"/>
        <w:jc w:val="both"/>
        <w:rPr>
          <w:rFonts w:ascii="Arial" w:hAnsi="Arial" w:cs="Arial"/>
        </w:rPr>
      </w:pPr>
      <w:r w:rsidRPr="00C166B3">
        <w:rPr>
          <w:rFonts w:ascii="Arial" w:hAnsi="Arial" w:cs="Arial"/>
        </w:rPr>
        <w:t>Providing physical care or comforting children (feeding, cleaning, bathing, giving medical care, soothing…)</w:t>
      </w:r>
      <w:r w:rsidRPr="00C166B3">
        <w:rPr>
          <w:rFonts w:ascii="Arial" w:hAnsi="Arial" w:cs="Arial"/>
        </w:rPr>
        <w:t xml:space="preserve"> </w:t>
      </w:r>
    </w:p>
    <w:p w14:paraId="605E6445" w14:textId="77777777" w:rsidR="00231ACD" w:rsidRPr="00C166B3" w:rsidRDefault="00231ACD" w:rsidP="00D72080">
      <w:pPr>
        <w:pStyle w:val="ListParagraph"/>
        <w:numPr>
          <w:ilvl w:val="0"/>
          <w:numId w:val="288"/>
        </w:numPr>
        <w:tabs>
          <w:tab w:val="left" w:pos="1418"/>
        </w:tabs>
        <w:spacing w:before="240"/>
        <w:jc w:val="both"/>
        <w:rPr>
          <w:rFonts w:ascii="Arial" w:hAnsi="Arial" w:cs="Arial"/>
        </w:rPr>
      </w:pPr>
      <w:r w:rsidRPr="00C166B3">
        <w:rPr>
          <w:rFonts w:ascii="Arial" w:hAnsi="Arial" w:cs="Arial"/>
        </w:rPr>
        <w:t>Teaching, training, helping, talking with, or reading to children</w:t>
      </w:r>
      <w:r w:rsidRPr="00C166B3">
        <w:rPr>
          <w:rFonts w:ascii="Arial" w:hAnsi="Arial" w:cs="Arial"/>
        </w:rPr>
        <w:t xml:space="preserve"> </w:t>
      </w:r>
    </w:p>
    <w:p w14:paraId="3D28DBF8" w14:textId="77777777" w:rsidR="00231ACD" w:rsidRPr="00C166B3" w:rsidRDefault="00231ACD" w:rsidP="00503101">
      <w:pPr>
        <w:pStyle w:val="ListParagraph"/>
        <w:numPr>
          <w:ilvl w:val="0"/>
          <w:numId w:val="288"/>
        </w:numPr>
        <w:tabs>
          <w:tab w:val="left" w:pos="1418"/>
        </w:tabs>
        <w:spacing w:before="240"/>
        <w:jc w:val="both"/>
        <w:rPr>
          <w:rFonts w:ascii="Arial" w:hAnsi="Arial" w:cs="Arial"/>
        </w:rPr>
      </w:pPr>
      <w:r w:rsidRPr="00C166B3">
        <w:rPr>
          <w:rFonts w:ascii="Arial" w:hAnsi="Arial" w:cs="Arial"/>
        </w:rPr>
        <w:t>Playing games and sports with children</w:t>
      </w:r>
      <w:r w:rsidRPr="00C166B3">
        <w:rPr>
          <w:rFonts w:ascii="Arial" w:hAnsi="Arial" w:cs="Arial"/>
        </w:rPr>
        <w:t xml:space="preserve"> </w:t>
      </w:r>
    </w:p>
    <w:p w14:paraId="67EA9667" w14:textId="77777777" w:rsidR="00231ACD" w:rsidRPr="00C166B3" w:rsidRDefault="00231ACD" w:rsidP="00AE0392">
      <w:pPr>
        <w:pStyle w:val="ListParagraph"/>
        <w:numPr>
          <w:ilvl w:val="0"/>
          <w:numId w:val="288"/>
        </w:numPr>
        <w:tabs>
          <w:tab w:val="left" w:pos="1418"/>
        </w:tabs>
        <w:spacing w:before="240"/>
        <w:jc w:val="both"/>
        <w:rPr>
          <w:rFonts w:ascii="Arial" w:hAnsi="Arial" w:cs="Arial"/>
        </w:rPr>
      </w:pPr>
      <w:r w:rsidRPr="00C166B3">
        <w:rPr>
          <w:rFonts w:ascii="Arial" w:hAnsi="Arial" w:cs="Arial"/>
        </w:rPr>
        <w:t>Attending children’s sports or games match, play, dance, or talent show, or similar (includes training, practice, rehearsals)</w:t>
      </w:r>
      <w:r w:rsidRPr="00C166B3">
        <w:rPr>
          <w:rFonts w:ascii="Arial" w:hAnsi="Arial" w:cs="Arial"/>
        </w:rPr>
        <w:t xml:space="preserve"> </w:t>
      </w:r>
    </w:p>
    <w:p w14:paraId="64776919" w14:textId="77777777" w:rsidR="00231ACD" w:rsidRPr="00C166B3" w:rsidRDefault="00231ACD" w:rsidP="00B548E2">
      <w:pPr>
        <w:pStyle w:val="ListParagraph"/>
        <w:numPr>
          <w:ilvl w:val="0"/>
          <w:numId w:val="288"/>
        </w:numPr>
        <w:tabs>
          <w:tab w:val="left" w:pos="1418"/>
        </w:tabs>
        <w:spacing w:before="240"/>
        <w:jc w:val="both"/>
        <w:rPr>
          <w:rFonts w:ascii="Arial" w:hAnsi="Arial" w:cs="Arial"/>
        </w:rPr>
      </w:pPr>
      <w:r w:rsidRPr="00C166B3">
        <w:rPr>
          <w:rFonts w:ascii="Arial" w:hAnsi="Arial" w:cs="Arial"/>
        </w:rPr>
        <w:t>[Supervising / minding / watching over / keeping an eye on] children</w:t>
      </w:r>
      <w:r w:rsidRPr="00C166B3">
        <w:rPr>
          <w:rFonts w:ascii="Arial" w:hAnsi="Arial" w:cs="Arial"/>
        </w:rPr>
        <w:t xml:space="preserve"> </w:t>
      </w:r>
    </w:p>
    <w:p w14:paraId="35CD9335" w14:textId="77777777" w:rsidR="00231ACD" w:rsidRPr="00C166B3" w:rsidRDefault="00231ACD" w:rsidP="00A31921">
      <w:pPr>
        <w:pStyle w:val="ListParagraph"/>
        <w:numPr>
          <w:ilvl w:val="0"/>
          <w:numId w:val="288"/>
        </w:numPr>
        <w:tabs>
          <w:tab w:val="left" w:pos="1418"/>
        </w:tabs>
        <w:spacing w:before="240"/>
        <w:jc w:val="both"/>
        <w:rPr>
          <w:rFonts w:ascii="Arial" w:hAnsi="Arial" w:cs="Arial"/>
        </w:rPr>
      </w:pPr>
      <w:r w:rsidRPr="00C166B3">
        <w:rPr>
          <w:rFonts w:ascii="Arial" w:hAnsi="Arial" w:cs="Arial"/>
        </w:rPr>
        <w:t>Providing physical care, practical assistance, or emotional support to adults</w:t>
      </w:r>
      <w:r w:rsidRPr="00C166B3">
        <w:rPr>
          <w:rFonts w:ascii="Arial" w:hAnsi="Arial" w:cs="Arial"/>
        </w:rPr>
        <w:t xml:space="preserve"> </w:t>
      </w:r>
    </w:p>
    <w:p w14:paraId="6D85742E" w14:textId="77777777" w:rsidR="00231ACD" w:rsidRPr="00C166B3" w:rsidRDefault="00231ACD" w:rsidP="0084323F">
      <w:pPr>
        <w:pStyle w:val="ListParagraph"/>
        <w:numPr>
          <w:ilvl w:val="0"/>
          <w:numId w:val="288"/>
        </w:numPr>
        <w:tabs>
          <w:tab w:val="left" w:pos="1418"/>
        </w:tabs>
        <w:spacing w:before="240"/>
        <w:jc w:val="both"/>
        <w:rPr>
          <w:rFonts w:ascii="Arial" w:hAnsi="Arial" w:cs="Arial"/>
        </w:rPr>
      </w:pPr>
      <w:r w:rsidRPr="00C166B3">
        <w:rPr>
          <w:rFonts w:ascii="Arial" w:hAnsi="Arial" w:cs="Arial"/>
        </w:rPr>
        <w:t>[Supervising / minding / watching over / keeping an eye on] ill, injured, frail, or disabled adults who require assistance</w:t>
      </w:r>
      <w:r w:rsidRPr="00C166B3">
        <w:rPr>
          <w:rFonts w:ascii="Arial" w:hAnsi="Arial" w:cs="Arial"/>
        </w:rPr>
        <w:t xml:space="preserve"> </w:t>
      </w:r>
    </w:p>
    <w:p w14:paraId="790453EB" w14:textId="77777777" w:rsidR="00231ACD" w:rsidRPr="00C166B3" w:rsidRDefault="00231ACD" w:rsidP="004B004E">
      <w:pPr>
        <w:pStyle w:val="ListParagraph"/>
        <w:numPr>
          <w:ilvl w:val="0"/>
          <w:numId w:val="288"/>
        </w:numPr>
        <w:tabs>
          <w:tab w:val="left" w:pos="1418"/>
        </w:tabs>
        <w:spacing w:before="240"/>
        <w:jc w:val="both"/>
        <w:rPr>
          <w:rFonts w:ascii="Arial" w:hAnsi="Arial" w:cs="Arial"/>
        </w:rPr>
      </w:pPr>
      <w:r w:rsidRPr="00C166B3">
        <w:rPr>
          <w:rFonts w:ascii="Arial" w:hAnsi="Arial" w:cs="Arial"/>
        </w:rPr>
        <w:t>Waged or salaried employment / self-employment / paid traineeship</w:t>
      </w:r>
      <w:r w:rsidRPr="00C166B3">
        <w:rPr>
          <w:rFonts w:ascii="Arial" w:hAnsi="Arial" w:cs="Arial"/>
        </w:rPr>
        <w:t xml:space="preserve"> </w:t>
      </w:r>
    </w:p>
    <w:p w14:paraId="4E4A5BA0" w14:textId="77777777" w:rsidR="00231ACD" w:rsidRPr="00C166B3" w:rsidRDefault="00231ACD" w:rsidP="001626C3">
      <w:pPr>
        <w:pStyle w:val="ListParagraph"/>
        <w:numPr>
          <w:ilvl w:val="0"/>
          <w:numId w:val="288"/>
        </w:numPr>
        <w:tabs>
          <w:tab w:val="left" w:pos="1418"/>
        </w:tabs>
        <w:spacing w:before="240"/>
        <w:jc w:val="both"/>
        <w:rPr>
          <w:rFonts w:ascii="Arial" w:hAnsi="Arial" w:cs="Arial"/>
        </w:rPr>
      </w:pPr>
      <w:r w:rsidRPr="00C166B3">
        <w:rPr>
          <w:rFonts w:ascii="Arial" w:hAnsi="Arial" w:cs="Arial"/>
        </w:rPr>
        <w:t>Helping without pay in a farm or business enterprise</w:t>
      </w:r>
      <w:r w:rsidRPr="00C166B3">
        <w:rPr>
          <w:rFonts w:ascii="Arial" w:hAnsi="Arial" w:cs="Arial"/>
        </w:rPr>
        <w:t xml:space="preserve"> </w:t>
      </w:r>
    </w:p>
    <w:p w14:paraId="45F29E9C" w14:textId="77777777" w:rsidR="00706B9B" w:rsidRPr="00C166B3" w:rsidRDefault="00231ACD" w:rsidP="000815DD">
      <w:pPr>
        <w:pStyle w:val="ListParagraph"/>
        <w:numPr>
          <w:ilvl w:val="0"/>
          <w:numId w:val="288"/>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rsidP="00CA3A2F">
      <w:pPr>
        <w:pStyle w:val="ListParagraph"/>
        <w:numPr>
          <w:ilvl w:val="0"/>
          <w:numId w:val="288"/>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rsidP="00B60BF3">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rsidP="002D5936">
      <w:pPr>
        <w:pStyle w:val="ListParagraph"/>
        <w:numPr>
          <w:ilvl w:val="0"/>
          <w:numId w:val="288"/>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rsidP="00644CD1">
      <w:pPr>
        <w:pStyle w:val="ListParagraph"/>
        <w:numPr>
          <w:ilvl w:val="0"/>
          <w:numId w:val="288"/>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rsidP="00C41D6C">
      <w:pPr>
        <w:pStyle w:val="ListParagraph"/>
        <w:numPr>
          <w:ilvl w:val="0"/>
          <w:numId w:val="288"/>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rsidP="00A824E9">
      <w:pPr>
        <w:pStyle w:val="ListParagraph"/>
        <w:numPr>
          <w:ilvl w:val="0"/>
          <w:numId w:val="288"/>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rsidP="008A25A7">
      <w:pPr>
        <w:pStyle w:val="ListParagraph"/>
        <w:numPr>
          <w:ilvl w:val="0"/>
          <w:numId w:val="288"/>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rsidP="005C13A3">
      <w:pPr>
        <w:pStyle w:val="ListParagraph"/>
        <w:numPr>
          <w:ilvl w:val="0"/>
          <w:numId w:val="288"/>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rsidP="00934800">
      <w:pPr>
        <w:pStyle w:val="ListParagraph"/>
        <w:numPr>
          <w:ilvl w:val="0"/>
          <w:numId w:val="288"/>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rsidP="000D56A4">
      <w:pPr>
        <w:pStyle w:val="ListParagraph"/>
        <w:numPr>
          <w:ilvl w:val="0"/>
          <w:numId w:val="288"/>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rsidP="00E764E5">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rsidP="00E070BC">
      <w:pPr>
        <w:pStyle w:val="ListParagraph"/>
        <w:numPr>
          <w:ilvl w:val="0"/>
          <w:numId w:val="288"/>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rsidP="00CC6FA7">
      <w:pPr>
        <w:pStyle w:val="ListParagraph"/>
        <w:numPr>
          <w:ilvl w:val="0"/>
          <w:numId w:val="288"/>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rsidP="00BB5570">
      <w:pPr>
        <w:pStyle w:val="ListParagraph"/>
        <w:numPr>
          <w:ilvl w:val="0"/>
          <w:numId w:val="288"/>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rsidP="00CA294E">
      <w:pPr>
        <w:pStyle w:val="ListParagraph"/>
        <w:numPr>
          <w:ilvl w:val="0"/>
          <w:numId w:val="288"/>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rsidP="001E36B0">
      <w:pPr>
        <w:pStyle w:val="ListParagraph"/>
        <w:numPr>
          <w:ilvl w:val="0"/>
          <w:numId w:val="288"/>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rsidP="00690FE2">
      <w:pPr>
        <w:pStyle w:val="ListParagraph"/>
        <w:numPr>
          <w:ilvl w:val="0"/>
          <w:numId w:val="288"/>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7777777" w:rsidR="00706B9B" w:rsidRPr="00C166B3" w:rsidRDefault="00231ACD" w:rsidP="0005085C">
      <w:pPr>
        <w:pStyle w:val="ListParagraph"/>
        <w:numPr>
          <w:ilvl w:val="0"/>
          <w:numId w:val="288"/>
        </w:numPr>
        <w:tabs>
          <w:tab w:val="left" w:pos="1418"/>
        </w:tabs>
        <w:spacing w:before="240"/>
        <w:jc w:val="both"/>
        <w:rPr>
          <w:rFonts w:ascii="Arial" w:hAnsi="Arial" w:cs="Arial"/>
        </w:rPr>
      </w:pPr>
      <w:r w:rsidRPr="00C166B3">
        <w:rPr>
          <w:rFonts w:ascii="Arial" w:hAnsi="Arial" w:cs="Arial"/>
        </w:rPr>
        <w:t>Travelling or commuting / Transporting or accompanying people or goods [OMIT FOR LDB_1B, SIMULTANEOUS ACTIVITIES]</w:t>
      </w:r>
    </w:p>
    <w:p w14:paraId="56B6D415" w14:textId="77777777" w:rsidR="00706B9B" w:rsidRPr="00C166B3" w:rsidRDefault="00231ACD" w:rsidP="00EA4112">
      <w:pPr>
        <w:pStyle w:val="ListParagraph"/>
        <w:numPr>
          <w:ilvl w:val="0"/>
          <w:numId w:val="288"/>
        </w:numPr>
        <w:tabs>
          <w:tab w:val="left" w:pos="1418"/>
        </w:tabs>
        <w:spacing w:before="240"/>
        <w:jc w:val="both"/>
        <w:rPr>
          <w:rFonts w:ascii="Arial" w:hAnsi="Arial" w:cs="Arial"/>
        </w:rPr>
      </w:pPr>
      <w:r w:rsidRPr="00C166B3">
        <w:rPr>
          <w:rFonts w:ascii="Arial" w:hAnsi="Arial" w:cs="Arial"/>
        </w:rPr>
        <w:t>Other: Specify</w:t>
      </w:r>
    </w:p>
    <w:p w14:paraId="3C7C2E7D" w14:textId="59B1E78A" w:rsidR="00EE57A3" w:rsidRPr="00C166B3" w:rsidRDefault="00231ACD" w:rsidP="00BE5D0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NOTHING ELSE [OMIT FOR LDB_1, ACTIVITY </w:t>
      </w:r>
      <w:proofErr w:type="gramStart"/>
      <w:r w:rsidRPr="00C166B3">
        <w:rPr>
          <w:rFonts w:ascii="Arial" w:hAnsi="Arial" w:cs="Arial"/>
        </w:rPr>
        <w:t>ONE]DON’T</w:t>
      </w:r>
      <w:proofErr w:type="gramEnd"/>
      <w:r w:rsidRPr="00C166B3">
        <w:rPr>
          <w:rFonts w:ascii="Arial" w:hAnsi="Arial" w:cs="Arial"/>
        </w:rPr>
        <w:t xml:space="preserve"> KNOW</w:t>
      </w:r>
    </w:p>
    <w:p w14:paraId="231A4845" w14:textId="77777777" w:rsidR="00231ACD" w:rsidRPr="00C166B3" w:rsidRDefault="00231ACD" w:rsidP="00B158A1">
      <w:pPr>
        <w:tabs>
          <w:tab w:val="left" w:pos="1418"/>
        </w:tabs>
        <w:spacing w:before="240"/>
        <w:jc w:val="both"/>
        <w:rPr>
          <w:rFonts w:ascii="Arial" w:hAnsi="Arial" w:cs="Arial"/>
          <w:szCs w:val="22"/>
          <w:lang w:val="en-US"/>
        </w:rPr>
      </w:pPr>
    </w:p>
    <w:p w14:paraId="0E92BB7B" w14:textId="77777777" w:rsidR="00231ACD" w:rsidRPr="00C166B3" w:rsidRDefault="00231ACD" w:rsidP="00B158A1">
      <w:pPr>
        <w:tabs>
          <w:tab w:val="left" w:pos="1418"/>
        </w:tabs>
        <w:spacing w:before="240"/>
        <w:jc w:val="both"/>
        <w:rPr>
          <w:rFonts w:ascii="Arial" w:hAnsi="Arial" w:cs="Arial"/>
          <w:szCs w:val="22"/>
          <w:lang w:val="en-US"/>
        </w:rPr>
      </w:pPr>
    </w:p>
    <w:p w14:paraId="44256AED" w14:textId="5E75B382" w:rsidR="00856440" w:rsidRPr="00C166B3" w:rsidRDefault="00EE57A3" w:rsidP="00EE57A3">
      <w:pPr>
        <w:pStyle w:val="TableParagraph"/>
        <w:spacing w:line="244" w:lineRule="exact"/>
        <w:rPr>
          <w:rFonts w:ascii="Arial" w:hAnsi="Arial" w:cs="Arial"/>
        </w:rPr>
      </w:pPr>
      <w:r w:rsidRPr="00C166B3">
        <w:rPr>
          <w:rFonts w:ascii="Arial" w:hAnsi="Arial" w:cs="Arial"/>
          <w:b/>
          <w:spacing w:val="-2"/>
          <w:sz w:val="18"/>
        </w:rPr>
        <w:t>LDB_1</w:t>
      </w:r>
      <w:r w:rsidRPr="00C166B3">
        <w:rPr>
          <w:rFonts w:ascii="Arial" w:hAnsi="Arial" w:cs="Arial"/>
          <w:b/>
          <w:spacing w:val="-2"/>
          <w:sz w:val="18"/>
        </w:rPr>
        <w:t xml:space="preserve">. </w:t>
      </w:r>
      <w:r w:rsidR="00856440" w:rsidRPr="00C166B3">
        <w:rPr>
          <w:rFonts w:ascii="Arial" w:hAnsi="Arial" w:cs="Arial"/>
        </w:rPr>
        <w:t>The</w:t>
      </w:r>
      <w:r w:rsidR="00856440" w:rsidRPr="00C166B3">
        <w:rPr>
          <w:rFonts w:ascii="Arial" w:hAnsi="Arial" w:cs="Arial"/>
          <w:spacing w:val="-2"/>
        </w:rPr>
        <w:t xml:space="preserve"> </w:t>
      </w:r>
      <w:r w:rsidR="00856440" w:rsidRPr="00C166B3">
        <w:rPr>
          <w:rFonts w:ascii="Arial" w:hAnsi="Arial" w:cs="Arial"/>
        </w:rPr>
        <w:t>purpose</w:t>
      </w:r>
      <w:r w:rsidR="00856440" w:rsidRPr="00C166B3">
        <w:rPr>
          <w:rFonts w:ascii="Arial" w:hAnsi="Arial" w:cs="Arial"/>
          <w:spacing w:val="-2"/>
        </w:rPr>
        <w:t xml:space="preserve"> </w:t>
      </w:r>
      <w:r w:rsidR="00856440" w:rsidRPr="00C166B3">
        <w:rPr>
          <w:rFonts w:ascii="Arial" w:hAnsi="Arial" w:cs="Arial"/>
        </w:rPr>
        <w:t>of</w:t>
      </w:r>
      <w:r w:rsidR="00856440" w:rsidRPr="00C166B3">
        <w:rPr>
          <w:rFonts w:ascii="Arial" w:hAnsi="Arial" w:cs="Arial"/>
          <w:spacing w:val="-1"/>
        </w:rPr>
        <w:t xml:space="preserve"> </w:t>
      </w:r>
      <w:r w:rsidR="00856440" w:rsidRPr="00C166B3">
        <w:rPr>
          <w:rFonts w:ascii="Arial" w:hAnsi="Arial" w:cs="Arial"/>
        </w:rPr>
        <w:t>the</w:t>
      </w:r>
      <w:r w:rsidR="00856440" w:rsidRPr="00C166B3">
        <w:rPr>
          <w:rFonts w:ascii="Arial" w:hAnsi="Arial" w:cs="Arial"/>
          <w:spacing w:val="-2"/>
        </w:rPr>
        <w:t xml:space="preserve"> </w:t>
      </w:r>
      <w:r w:rsidR="00856440" w:rsidRPr="00C166B3">
        <w:rPr>
          <w:rFonts w:ascii="Arial" w:hAnsi="Arial" w:cs="Arial"/>
        </w:rPr>
        <w:t>next</w:t>
      </w:r>
      <w:r w:rsidR="00856440" w:rsidRPr="00C166B3">
        <w:rPr>
          <w:rFonts w:ascii="Arial" w:hAnsi="Arial" w:cs="Arial"/>
          <w:spacing w:val="-2"/>
        </w:rPr>
        <w:t xml:space="preserve"> </w:t>
      </w:r>
      <w:r w:rsidR="00856440" w:rsidRPr="00C166B3">
        <w:rPr>
          <w:rFonts w:ascii="Arial" w:hAnsi="Arial" w:cs="Arial"/>
        </w:rPr>
        <w:t>section</w:t>
      </w:r>
      <w:r w:rsidR="00856440" w:rsidRPr="00C166B3">
        <w:rPr>
          <w:rFonts w:ascii="Arial" w:hAnsi="Arial" w:cs="Arial"/>
          <w:spacing w:val="-2"/>
        </w:rPr>
        <w:t xml:space="preserve"> </w:t>
      </w:r>
      <w:r w:rsidR="00856440" w:rsidRPr="00C166B3">
        <w:rPr>
          <w:rFonts w:ascii="Arial" w:hAnsi="Arial" w:cs="Arial"/>
        </w:rPr>
        <w:t>of</w:t>
      </w:r>
      <w:r w:rsidR="00856440" w:rsidRPr="00C166B3">
        <w:rPr>
          <w:rFonts w:ascii="Arial" w:hAnsi="Arial" w:cs="Arial"/>
          <w:spacing w:val="-1"/>
        </w:rPr>
        <w:t xml:space="preserve"> </w:t>
      </w:r>
      <w:r w:rsidR="00856440" w:rsidRPr="00C166B3">
        <w:rPr>
          <w:rFonts w:ascii="Arial" w:hAnsi="Arial" w:cs="Arial"/>
        </w:rPr>
        <w:t>the</w:t>
      </w:r>
      <w:r w:rsidR="00856440" w:rsidRPr="00C166B3">
        <w:rPr>
          <w:rFonts w:ascii="Arial" w:hAnsi="Arial" w:cs="Arial"/>
          <w:spacing w:val="-2"/>
        </w:rPr>
        <w:t xml:space="preserve"> </w:t>
      </w:r>
      <w:r w:rsidR="00856440" w:rsidRPr="00C166B3">
        <w:rPr>
          <w:rFonts w:ascii="Arial" w:hAnsi="Arial" w:cs="Arial"/>
        </w:rPr>
        <w:t>survey</w:t>
      </w:r>
      <w:r w:rsidR="00856440" w:rsidRPr="00C166B3">
        <w:rPr>
          <w:rFonts w:ascii="Arial" w:hAnsi="Arial" w:cs="Arial"/>
          <w:spacing w:val="-2"/>
        </w:rPr>
        <w:t xml:space="preserve"> </w:t>
      </w:r>
      <w:r w:rsidR="00856440" w:rsidRPr="00C166B3">
        <w:rPr>
          <w:rFonts w:ascii="Arial" w:hAnsi="Arial" w:cs="Arial"/>
        </w:rPr>
        <w:t>is</w:t>
      </w:r>
      <w:r w:rsidR="00856440" w:rsidRPr="00C166B3">
        <w:rPr>
          <w:rFonts w:ascii="Arial" w:hAnsi="Arial" w:cs="Arial"/>
          <w:spacing w:val="-1"/>
        </w:rPr>
        <w:t xml:space="preserve"> </w:t>
      </w:r>
      <w:r w:rsidR="00856440" w:rsidRPr="00C166B3">
        <w:rPr>
          <w:rFonts w:ascii="Arial" w:hAnsi="Arial" w:cs="Arial"/>
        </w:rPr>
        <w:t>to</w:t>
      </w:r>
      <w:r w:rsidR="00856440" w:rsidRPr="00C166B3">
        <w:rPr>
          <w:rFonts w:ascii="Arial" w:hAnsi="Arial" w:cs="Arial"/>
          <w:spacing w:val="-2"/>
        </w:rPr>
        <w:t xml:space="preserve"> </w:t>
      </w:r>
      <w:r w:rsidR="00856440" w:rsidRPr="00C166B3">
        <w:rPr>
          <w:rFonts w:ascii="Arial" w:hAnsi="Arial" w:cs="Arial"/>
        </w:rPr>
        <w:t>create a</w:t>
      </w:r>
      <w:r w:rsidR="00856440" w:rsidRPr="00C166B3">
        <w:rPr>
          <w:rFonts w:ascii="Arial" w:hAnsi="Arial" w:cs="Arial"/>
          <w:spacing w:val="-2"/>
        </w:rPr>
        <w:t xml:space="preserve"> </w:t>
      </w:r>
      <w:r w:rsidR="00856440" w:rsidRPr="00C166B3">
        <w:rPr>
          <w:rFonts w:ascii="Arial" w:hAnsi="Arial" w:cs="Arial"/>
        </w:rPr>
        <w:t>snapshot</w:t>
      </w:r>
      <w:r w:rsidR="00856440" w:rsidRPr="00C166B3">
        <w:rPr>
          <w:rFonts w:ascii="Arial" w:hAnsi="Arial" w:cs="Arial"/>
          <w:spacing w:val="-2"/>
        </w:rPr>
        <w:t xml:space="preserve"> </w:t>
      </w:r>
      <w:r w:rsidR="00856440" w:rsidRPr="00C166B3">
        <w:rPr>
          <w:rFonts w:ascii="Arial" w:hAnsi="Arial" w:cs="Arial"/>
        </w:rPr>
        <w:t>of</w:t>
      </w:r>
      <w:r w:rsidR="00856440" w:rsidRPr="00C166B3">
        <w:rPr>
          <w:rFonts w:ascii="Arial" w:hAnsi="Arial" w:cs="Arial"/>
          <w:spacing w:val="-1"/>
        </w:rPr>
        <w:t xml:space="preserve"> </w:t>
      </w:r>
      <w:r w:rsidR="00856440" w:rsidRPr="00C166B3">
        <w:rPr>
          <w:rFonts w:ascii="Arial" w:hAnsi="Arial" w:cs="Arial"/>
        </w:rPr>
        <w:t>daily</w:t>
      </w:r>
      <w:r w:rsidR="00856440" w:rsidRPr="00C166B3">
        <w:rPr>
          <w:rFonts w:ascii="Arial" w:hAnsi="Arial" w:cs="Arial"/>
          <w:spacing w:val="-2"/>
        </w:rPr>
        <w:t xml:space="preserve"> </w:t>
      </w:r>
      <w:r w:rsidR="00856440" w:rsidRPr="00C166B3">
        <w:rPr>
          <w:rFonts w:ascii="Arial" w:hAnsi="Arial" w:cs="Arial"/>
        </w:rPr>
        <w:t>life</w:t>
      </w:r>
      <w:r w:rsidR="00856440" w:rsidRPr="00C166B3">
        <w:rPr>
          <w:rFonts w:ascii="Arial" w:hAnsi="Arial" w:cs="Arial"/>
          <w:spacing w:val="-2"/>
        </w:rPr>
        <w:t xml:space="preserve"> </w:t>
      </w:r>
      <w:r w:rsidR="00856440" w:rsidRPr="00C166B3">
        <w:rPr>
          <w:rFonts w:ascii="Arial" w:hAnsi="Arial" w:cs="Arial"/>
        </w:rPr>
        <w:t>in</w:t>
      </w:r>
      <w:r w:rsidR="00856440" w:rsidRPr="00C166B3">
        <w:rPr>
          <w:rFonts w:ascii="Arial" w:hAnsi="Arial" w:cs="Arial"/>
          <w:spacing w:val="-2"/>
        </w:rPr>
        <w:t xml:space="preserve"> </w:t>
      </w:r>
      <w:r w:rsidR="00856440" w:rsidRPr="00C166B3">
        <w:rPr>
          <w:rFonts w:ascii="Arial" w:hAnsi="Arial" w:cs="Arial"/>
        </w:rPr>
        <w:t>Malawi.</w:t>
      </w:r>
      <w:r w:rsidR="00856440" w:rsidRPr="00C166B3">
        <w:rPr>
          <w:rFonts w:ascii="Arial" w:hAnsi="Arial" w:cs="Arial"/>
          <w:spacing w:val="-4"/>
        </w:rPr>
        <w:t xml:space="preserve"> </w:t>
      </w:r>
      <w:r w:rsidR="00856440" w:rsidRPr="00C166B3">
        <w:rPr>
          <w:rFonts w:ascii="Arial" w:hAnsi="Arial" w:cs="Arial"/>
        </w:rPr>
        <w:t>That</w:t>
      </w:r>
      <w:r w:rsidR="00856440" w:rsidRPr="00C166B3">
        <w:rPr>
          <w:rFonts w:ascii="Arial" w:hAnsi="Arial" w:cs="Arial"/>
          <w:spacing w:val="-2"/>
        </w:rPr>
        <w:t xml:space="preserve"> </w:t>
      </w:r>
      <w:r w:rsidR="00856440" w:rsidRPr="00C166B3">
        <w:rPr>
          <w:rFonts w:ascii="Arial" w:hAnsi="Arial" w:cs="Arial"/>
        </w:rPr>
        <w:t>is,</w:t>
      </w:r>
      <w:r w:rsidR="00856440" w:rsidRPr="00C166B3">
        <w:rPr>
          <w:rFonts w:ascii="Arial" w:hAnsi="Arial" w:cs="Arial"/>
          <w:spacing w:val="-2"/>
        </w:rPr>
        <w:t xml:space="preserve"> </w:t>
      </w:r>
      <w:r w:rsidR="00856440" w:rsidRPr="00C166B3">
        <w:rPr>
          <w:rFonts w:ascii="Arial" w:hAnsi="Arial" w:cs="Arial"/>
        </w:rPr>
        <w:t>how people spend their day – the things they do, the places they go, and the responsibilities they have.</w:t>
      </w:r>
    </w:p>
    <w:p w14:paraId="6A83E255" w14:textId="77777777" w:rsidR="00856440" w:rsidRPr="00C166B3" w:rsidRDefault="00856440" w:rsidP="00856440">
      <w:pPr>
        <w:pStyle w:val="TableParagraph"/>
        <w:spacing w:before="136"/>
        <w:rPr>
          <w:rFonts w:ascii="Arial" w:hAnsi="Arial" w:cs="Arial"/>
        </w:rPr>
      </w:pPr>
      <w:r w:rsidRPr="00C166B3">
        <w:rPr>
          <w:rFonts w:ascii="Arial" w:hAnsi="Arial" w:cs="Arial"/>
        </w:rPr>
        <w:t>Information</w:t>
      </w:r>
      <w:r w:rsidRPr="00C166B3">
        <w:rPr>
          <w:rFonts w:ascii="Arial" w:hAnsi="Arial" w:cs="Arial"/>
          <w:spacing w:val="-3"/>
        </w:rPr>
        <w:t xml:space="preserve"> </w:t>
      </w:r>
      <w:r w:rsidRPr="00C166B3">
        <w:rPr>
          <w:rFonts w:ascii="Arial" w:hAnsi="Arial" w:cs="Arial"/>
        </w:rPr>
        <w:t>about</w:t>
      </w:r>
      <w:r w:rsidRPr="00C166B3">
        <w:rPr>
          <w:rFonts w:ascii="Arial" w:hAnsi="Arial" w:cs="Arial"/>
          <w:spacing w:val="-3"/>
        </w:rPr>
        <w:t xml:space="preserve"> </w:t>
      </w:r>
      <w:r w:rsidRPr="00C166B3">
        <w:rPr>
          <w:rFonts w:ascii="Arial" w:hAnsi="Arial" w:cs="Arial"/>
        </w:rPr>
        <w:t>how</w:t>
      </w:r>
      <w:r w:rsidRPr="00C166B3">
        <w:rPr>
          <w:rFonts w:ascii="Arial" w:hAnsi="Arial" w:cs="Arial"/>
          <w:spacing w:val="-2"/>
        </w:rPr>
        <w:t xml:space="preserve"> </w:t>
      </w:r>
      <w:r w:rsidRPr="00C166B3">
        <w:rPr>
          <w:rFonts w:ascii="Arial" w:hAnsi="Arial" w:cs="Arial"/>
        </w:rPr>
        <w:t>people</w:t>
      </w:r>
      <w:r w:rsidRPr="00C166B3">
        <w:rPr>
          <w:rFonts w:ascii="Arial" w:hAnsi="Arial" w:cs="Arial"/>
          <w:spacing w:val="-3"/>
        </w:rPr>
        <w:t xml:space="preserve"> </w:t>
      </w:r>
      <w:r w:rsidRPr="00C166B3">
        <w:rPr>
          <w:rFonts w:ascii="Arial" w:hAnsi="Arial" w:cs="Arial"/>
        </w:rPr>
        <w:t>spend</w:t>
      </w:r>
      <w:r w:rsidRPr="00C166B3">
        <w:rPr>
          <w:rFonts w:ascii="Arial" w:hAnsi="Arial" w:cs="Arial"/>
          <w:spacing w:val="-3"/>
        </w:rPr>
        <w:t xml:space="preserve"> </w:t>
      </w:r>
      <w:r w:rsidRPr="00C166B3">
        <w:rPr>
          <w:rFonts w:ascii="Arial" w:hAnsi="Arial" w:cs="Arial"/>
        </w:rPr>
        <w:t>their</w:t>
      </w:r>
      <w:r w:rsidRPr="00C166B3">
        <w:rPr>
          <w:rFonts w:ascii="Arial" w:hAnsi="Arial" w:cs="Arial"/>
          <w:spacing w:val="-2"/>
        </w:rPr>
        <w:t xml:space="preserve"> </w:t>
      </w:r>
      <w:r w:rsidRPr="00C166B3">
        <w:rPr>
          <w:rFonts w:ascii="Arial" w:hAnsi="Arial" w:cs="Arial"/>
        </w:rPr>
        <w:t>time</w:t>
      </w:r>
      <w:r w:rsidRPr="00C166B3">
        <w:rPr>
          <w:rFonts w:ascii="Arial" w:hAnsi="Arial" w:cs="Arial"/>
          <w:spacing w:val="-3"/>
        </w:rPr>
        <w:t xml:space="preserve"> </w:t>
      </w:r>
      <w:r w:rsidRPr="00C166B3">
        <w:rPr>
          <w:rFonts w:ascii="Arial" w:hAnsi="Arial" w:cs="Arial"/>
        </w:rPr>
        <w:t>on</w:t>
      </w:r>
      <w:r w:rsidRPr="00C166B3">
        <w:rPr>
          <w:rFonts w:ascii="Arial" w:hAnsi="Arial" w:cs="Arial"/>
          <w:spacing w:val="-3"/>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day-to-day</w:t>
      </w:r>
      <w:r w:rsidRPr="00C166B3">
        <w:rPr>
          <w:rFonts w:ascii="Arial" w:hAnsi="Arial" w:cs="Arial"/>
          <w:spacing w:val="-3"/>
        </w:rPr>
        <w:t xml:space="preserve"> </w:t>
      </w:r>
      <w:r w:rsidRPr="00C166B3">
        <w:rPr>
          <w:rFonts w:ascii="Arial" w:hAnsi="Arial" w:cs="Arial"/>
        </w:rPr>
        <w:t>basis</w:t>
      </w:r>
      <w:r w:rsidRPr="00C166B3">
        <w:rPr>
          <w:rFonts w:ascii="Arial" w:hAnsi="Arial" w:cs="Arial"/>
          <w:spacing w:val="-2"/>
        </w:rPr>
        <w:t xml:space="preserve"> </w:t>
      </w:r>
      <w:r w:rsidRPr="00C166B3">
        <w:rPr>
          <w:rFonts w:ascii="Arial" w:hAnsi="Arial" w:cs="Arial"/>
        </w:rPr>
        <w:t>is</w:t>
      </w:r>
      <w:r w:rsidRPr="00C166B3">
        <w:rPr>
          <w:rFonts w:ascii="Arial" w:hAnsi="Arial" w:cs="Arial"/>
          <w:spacing w:val="-2"/>
        </w:rPr>
        <w:t xml:space="preserve"> </w:t>
      </w:r>
      <w:r w:rsidRPr="00C166B3">
        <w:rPr>
          <w:rFonts w:ascii="Arial" w:hAnsi="Arial" w:cs="Arial"/>
        </w:rPr>
        <w:t>very</w:t>
      </w:r>
      <w:r w:rsidRPr="00C166B3">
        <w:rPr>
          <w:rFonts w:ascii="Arial" w:hAnsi="Arial" w:cs="Arial"/>
          <w:spacing w:val="-3"/>
        </w:rPr>
        <w:t xml:space="preserve"> </w:t>
      </w:r>
      <w:r w:rsidRPr="00C166B3">
        <w:rPr>
          <w:rFonts w:ascii="Arial" w:hAnsi="Arial" w:cs="Arial"/>
        </w:rPr>
        <w:t>important</w:t>
      </w:r>
      <w:r w:rsidRPr="00C166B3">
        <w:rPr>
          <w:rFonts w:ascii="Arial" w:hAnsi="Arial" w:cs="Arial"/>
          <w:spacing w:val="-3"/>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help</w:t>
      </w:r>
      <w:r w:rsidRPr="00C166B3">
        <w:rPr>
          <w:rFonts w:ascii="Arial" w:hAnsi="Arial" w:cs="Arial"/>
          <w:spacing w:val="-3"/>
        </w:rPr>
        <w:t xml:space="preserve"> </w:t>
      </w:r>
      <w:r w:rsidRPr="00C166B3">
        <w:rPr>
          <w:rFonts w:ascii="Arial" w:hAnsi="Arial" w:cs="Arial"/>
        </w:rPr>
        <w:t>plan</w:t>
      </w:r>
      <w:r w:rsidRPr="00C166B3">
        <w:rPr>
          <w:rFonts w:ascii="Arial" w:hAnsi="Arial" w:cs="Arial"/>
          <w:spacing w:val="-3"/>
        </w:rPr>
        <w:t xml:space="preserve"> </w:t>
      </w:r>
      <w:r w:rsidRPr="00C166B3">
        <w:rPr>
          <w:rFonts w:ascii="Arial" w:hAnsi="Arial" w:cs="Arial"/>
        </w:rPr>
        <w:t>services needed in the local area, as well as national policies and schemes.</w:t>
      </w:r>
    </w:p>
    <w:p w14:paraId="608EC7B8" w14:textId="77777777" w:rsidR="00856440" w:rsidRPr="00C166B3" w:rsidRDefault="00856440" w:rsidP="00856440">
      <w:pPr>
        <w:pStyle w:val="TableParagraph"/>
        <w:spacing w:before="136"/>
        <w:ind w:right="85"/>
        <w:rPr>
          <w:rFonts w:ascii="Arial" w:hAnsi="Arial" w:cs="Arial"/>
        </w:rPr>
      </w:pPr>
      <w:r w:rsidRPr="00C166B3">
        <w:rPr>
          <w:rFonts w:ascii="Arial" w:hAnsi="Arial" w:cs="Arial"/>
        </w:rPr>
        <w:t>I’m going to ask you about what you did yesterday. We will start with what you were doing at 4am yesterday morning.</w:t>
      </w:r>
      <w:r w:rsidRPr="00C166B3">
        <w:rPr>
          <w:rFonts w:ascii="Arial" w:hAnsi="Arial" w:cs="Arial"/>
          <w:spacing w:val="-3"/>
        </w:rPr>
        <w:t xml:space="preserve"> </w:t>
      </w:r>
      <w:r w:rsidRPr="00C166B3">
        <w:rPr>
          <w:rFonts w:ascii="Arial" w:hAnsi="Arial" w:cs="Arial"/>
        </w:rPr>
        <w:t>We</w:t>
      </w:r>
      <w:r w:rsidRPr="00C166B3">
        <w:rPr>
          <w:rFonts w:ascii="Arial" w:hAnsi="Arial" w:cs="Arial"/>
          <w:spacing w:val="-3"/>
        </w:rPr>
        <w:t xml:space="preserve"> </w:t>
      </w:r>
      <w:r w:rsidRPr="00C166B3">
        <w:rPr>
          <w:rFonts w:ascii="Arial" w:hAnsi="Arial" w:cs="Arial"/>
        </w:rPr>
        <w:t>begin</w:t>
      </w:r>
      <w:r w:rsidRPr="00C166B3">
        <w:rPr>
          <w:rFonts w:ascii="Arial" w:hAnsi="Arial" w:cs="Arial"/>
          <w:spacing w:val="-3"/>
        </w:rPr>
        <w:t xml:space="preserve"> </w:t>
      </w:r>
      <w:r w:rsidRPr="00C166B3">
        <w:rPr>
          <w:rFonts w:ascii="Arial" w:hAnsi="Arial" w:cs="Arial"/>
        </w:rPr>
        <w:t>at</w:t>
      </w:r>
      <w:r w:rsidRPr="00C166B3">
        <w:rPr>
          <w:rFonts w:ascii="Arial" w:hAnsi="Arial" w:cs="Arial"/>
          <w:spacing w:val="-3"/>
        </w:rPr>
        <w:t xml:space="preserve"> </w:t>
      </w:r>
      <w:r w:rsidRPr="00C166B3">
        <w:rPr>
          <w:rFonts w:ascii="Arial" w:hAnsi="Arial" w:cs="Arial"/>
        </w:rPr>
        <w:t>4am</w:t>
      </w:r>
      <w:r w:rsidRPr="00C166B3">
        <w:rPr>
          <w:rFonts w:ascii="Arial" w:hAnsi="Arial" w:cs="Arial"/>
          <w:spacing w:val="-3"/>
        </w:rPr>
        <w:t xml:space="preserve"> </w:t>
      </w:r>
      <w:r w:rsidRPr="00C166B3">
        <w:rPr>
          <w:rFonts w:ascii="Arial" w:hAnsi="Arial" w:cs="Arial"/>
        </w:rPr>
        <w:t>because</w:t>
      </w:r>
      <w:r w:rsidRPr="00C166B3">
        <w:rPr>
          <w:rFonts w:ascii="Arial" w:hAnsi="Arial" w:cs="Arial"/>
          <w:spacing w:val="-3"/>
        </w:rPr>
        <w:t xml:space="preserve"> </w:t>
      </w:r>
      <w:r w:rsidRPr="00C166B3">
        <w:rPr>
          <w:rFonts w:ascii="Arial" w:hAnsi="Arial" w:cs="Arial"/>
        </w:rPr>
        <w:t>people</w:t>
      </w:r>
      <w:r w:rsidRPr="00C166B3">
        <w:rPr>
          <w:rFonts w:ascii="Arial" w:hAnsi="Arial" w:cs="Arial"/>
          <w:spacing w:val="-3"/>
        </w:rPr>
        <w:t xml:space="preserve"> </w:t>
      </w:r>
      <w:r w:rsidRPr="00C166B3">
        <w:rPr>
          <w:rFonts w:ascii="Arial" w:hAnsi="Arial" w:cs="Arial"/>
        </w:rPr>
        <w:t>are</w:t>
      </w:r>
      <w:r w:rsidRPr="00C166B3">
        <w:rPr>
          <w:rFonts w:ascii="Arial" w:hAnsi="Arial" w:cs="Arial"/>
          <w:spacing w:val="-3"/>
        </w:rPr>
        <w:t xml:space="preserve"> </w:t>
      </w:r>
      <w:r w:rsidRPr="00C166B3">
        <w:rPr>
          <w:rFonts w:ascii="Arial" w:hAnsi="Arial" w:cs="Arial"/>
        </w:rPr>
        <w:t>often</w:t>
      </w:r>
      <w:r w:rsidRPr="00C166B3">
        <w:rPr>
          <w:rFonts w:ascii="Arial" w:hAnsi="Arial" w:cs="Arial"/>
          <w:spacing w:val="-4"/>
        </w:rPr>
        <w:t xml:space="preserve"> </w:t>
      </w:r>
      <w:r w:rsidRPr="00C166B3">
        <w:rPr>
          <w:rFonts w:ascii="Arial" w:hAnsi="Arial" w:cs="Arial"/>
        </w:rPr>
        <w:t>asleep</w:t>
      </w:r>
      <w:r w:rsidRPr="00C166B3">
        <w:rPr>
          <w:rFonts w:ascii="Arial" w:hAnsi="Arial" w:cs="Arial"/>
          <w:spacing w:val="-3"/>
        </w:rPr>
        <w:t xml:space="preserve"> </w:t>
      </w:r>
      <w:r w:rsidRPr="00C166B3">
        <w:rPr>
          <w:rFonts w:ascii="Arial" w:hAnsi="Arial" w:cs="Arial"/>
        </w:rPr>
        <w:t>at</w:t>
      </w:r>
      <w:r w:rsidRPr="00C166B3">
        <w:rPr>
          <w:rFonts w:ascii="Arial" w:hAnsi="Arial" w:cs="Arial"/>
          <w:spacing w:val="-3"/>
        </w:rPr>
        <w:t xml:space="preserve"> </w:t>
      </w:r>
      <w:r w:rsidRPr="00C166B3">
        <w:rPr>
          <w:rFonts w:ascii="Arial" w:hAnsi="Arial" w:cs="Arial"/>
        </w:rPr>
        <w:t>that</w:t>
      </w:r>
      <w:r w:rsidRPr="00C166B3">
        <w:rPr>
          <w:rFonts w:ascii="Arial" w:hAnsi="Arial" w:cs="Arial"/>
          <w:spacing w:val="-3"/>
        </w:rPr>
        <w:t xml:space="preserve"> </w:t>
      </w:r>
      <w:r w:rsidRPr="00C166B3">
        <w:rPr>
          <w:rFonts w:ascii="Arial" w:hAnsi="Arial" w:cs="Arial"/>
        </w:rPr>
        <w:t>time.</w:t>
      </w:r>
      <w:r w:rsidRPr="00C166B3">
        <w:rPr>
          <w:rFonts w:ascii="Arial" w:hAnsi="Arial" w:cs="Arial"/>
          <w:spacing w:val="-3"/>
        </w:rPr>
        <w:t xml:space="preserve"> </w:t>
      </w:r>
      <w:r w:rsidRPr="00C166B3">
        <w:rPr>
          <w:rFonts w:ascii="Arial" w:hAnsi="Arial" w:cs="Arial"/>
        </w:rPr>
        <w:t>This</w:t>
      </w:r>
      <w:r w:rsidRPr="00C166B3">
        <w:rPr>
          <w:rFonts w:ascii="Arial" w:hAnsi="Arial" w:cs="Arial"/>
          <w:spacing w:val="-2"/>
        </w:rPr>
        <w:t xml:space="preserve"> </w:t>
      </w:r>
      <w:r w:rsidRPr="00C166B3">
        <w:rPr>
          <w:rFonts w:ascii="Arial" w:hAnsi="Arial" w:cs="Arial"/>
        </w:rPr>
        <w:t>allows</w:t>
      </w:r>
      <w:r w:rsidRPr="00C166B3">
        <w:rPr>
          <w:rFonts w:ascii="Arial" w:hAnsi="Arial" w:cs="Arial"/>
          <w:spacing w:val="-2"/>
        </w:rPr>
        <w:t xml:space="preserve"> </w:t>
      </w:r>
      <w:r w:rsidRPr="00C166B3">
        <w:rPr>
          <w:rFonts w:ascii="Arial" w:hAnsi="Arial" w:cs="Arial"/>
        </w:rPr>
        <w:t>us</w:t>
      </w:r>
      <w:r w:rsidRPr="00C166B3">
        <w:rPr>
          <w:rFonts w:ascii="Arial" w:hAnsi="Arial" w:cs="Arial"/>
          <w:spacing w:val="-2"/>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capture</w:t>
      </w:r>
      <w:r w:rsidRPr="00C166B3">
        <w:rPr>
          <w:rFonts w:ascii="Arial" w:hAnsi="Arial" w:cs="Arial"/>
          <w:spacing w:val="-3"/>
        </w:rPr>
        <w:t xml:space="preserve"> </w:t>
      </w:r>
      <w:r w:rsidRPr="00C166B3">
        <w:rPr>
          <w:rFonts w:ascii="Arial" w:hAnsi="Arial" w:cs="Arial"/>
        </w:rPr>
        <w:t>the</w:t>
      </w:r>
      <w:r w:rsidRPr="00C166B3">
        <w:rPr>
          <w:rFonts w:ascii="Arial" w:hAnsi="Arial" w:cs="Arial"/>
          <w:spacing w:val="-3"/>
        </w:rPr>
        <w:t xml:space="preserve"> </w:t>
      </w:r>
      <w:r w:rsidRPr="00C166B3">
        <w:rPr>
          <w:rFonts w:ascii="Arial" w:hAnsi="Arial" w:cs="Arial"/>
        </w:rPr>
        <w:t>start</w:t>
      </w:r>
      <w:r w:rsidRPr="00C166B3">
        <w:rPr>
          <w:rFonts w:ascii="Arial" w:hAnsi="Arial" w:cs="Arial"/>
          <w:spacing w:val="-3"/>
        </w:rPr>
        <w:t xml:space="preserve"> </w:t>
      </w:r>
      <w:r w:rsidRPr="00C166B3">
        <w:rPr>
          <w:rFonts w:ascii="Arial" w:hAnsi="Arial" w:cs="Arial"/>
        </w:rPr>
        <w:t>of the waking day.</w:t>
      </w:r>
    </w:p>
    <w:p w14:paraId="6090CCD0" w14:textId="77777777" w:rsidR="00856440" w:rsidRPr="00C166B3" w:rsidRDefault="00856440" w:rsidP="00856440">
      <w:pPr>
        <w:pStyle w:val="TableParagraph"/>
        <w:spacing w:before="135"/>
        <w:rPr>
          <w:rFonts w:ascii="Arial" w:hAnsi="Arial" w:cs="Arial"/>
        </w:rPr>
      </w:pPr>
      <w:r w:rsidRPr="00C166B3">
        <w:rPr>
          <w:rFonts w:ascii="Arial" w:hAnsi="Arial" w:cs="Arial"/>
        </w:rPr>
        <w:t>Please</w:t>
      </w:r>
      <w:r w:rsidRPr="00C166B3">
        <w:rPr>
          <w:rFonts w:ascii="Arial" w:hAnsi="Arial" w:cs="Arial"/>
          <w:spacing w:val="-2"/>
        </w:rPr>
        <w:t xml:space="preserve"> </w:t>
      </w:r>
      <w:r w:rsidRPr="00C166B3">
        <w:rPr>
          <w:rFonts w:ascii="Arial" w:hAnsi="Arial" w:cs="Arial"/>
        </w:rPr>
        <w:t>tell</w:t>
      </w:r>
      <w:r w:rsidRPr="00C166B3">
        <w:rPr>
          <w:rFonts w:ascii="Arial" w:hAnsi="Arial" w:cs="Arial"/>
          <w:spacing w:val="-2"/>
        </w:rPr>
        <w:t xml:space="preserve"> </w:t>
      </w:r>
      <w:r w:rsidRPr="00C166B3">
        <w:rPr>
          <w:rFonts w:ascii="Arial" w:hAnsi="Arial" w:cs="Arial"/>
        </w:rPr>
        <w:t>me</w:t>
      </w:r>
      <w:r w:rsidRPr="00C166B3">
        <w:rPr>
          <w:rFonts w:ascii="Arial" w:hAnsi="Arial" w:cs="Arial"/>
          <w:spacing w:val="-2"/>
        </w:rPr>
        <w:t xml:space="preserve"> </w:t>
      </w:r>
      <w:r w:rsidRPr="00C166B3">
        <w:rPr>
          <w:rFonts w:ascii="Arial" w:hAnsi="Arial" w:cs="Arial"/>
        </w:rPr>
        <w:t>what</w:t>
      </w:r>
      <w:r w:rsidRPr="00C166B3">
        <w:rPr>
          <w:rFonts w:ascii="Arial" w:hAnsi="Arial" w:cs="Arial"/>
          <w:spacing w:val="-2"/>
        </w:rPr>
        <w:t xml:space="preserve"> </w:t>
      </w:r>
      <w:r w:rsidRPr="00C166B3">
        <w:rPr>
          <w:rFonts w:ascii="Arial" w:hAnsi="Arial" w:cs="Arial"/>
        </w:rPr>
        <w:t>you</w:t>
      </w:r>
      <w:r w:rsidRPr="00C166B3">
        <w:rPr>
          <w:rFonts w:ascii="Arial" w:hAnsi="Arial" w:cs="Arial"/>
          <w:spacing w:val="-2"/>
        </w:rPr>
        <w:t xml:space="preserve"> </w:t>
      </w:r>
      <w:r w:rsidRPr="00C166B3">
        <w:rPr>
          <w:rFonts w:ascii="Arial" w:hAnsi="Arial" w:cs="Arial"/>
        </w:rPr>
        <w:t>did</w:t>
      </w:r>
      <w:r w:rsidRPr="00C166B3">
        <w:rPr>
          <w:rFonts w:ascii="Arial" w:hAnsi="Arial" w:cs="Arial"/>
          <w:spacing w:val="-2"/>
        </w:rPr>
        <w:t xml:space="preserve"> </w:t>
      </w:r>
      <w:r w:rsidRPr="00C166B3">
        <w:rPr>
          <w:rFonts w:ascii="Arial" w:hAnsi="Arial" w:cs="Arial"/>
        </w:rPr>
        <w:t>yesterday</w:t>
      </w:r>
      <w:r w:rsidRPr="00C166B3">
        <w:rPr>
          <w:rFonts w:ascii="Arial" w:hAnsi="Arial" w:cs="Arial"/>
          <w:spacing w:val="-2"/>
        </w:rPr>
        <w:t xml:space="preserve"> </w:t>
      </w:r>
      <w:r w:rsidRPr="00C166B3">
        <w:rPr>
          <w:rFonts w:ascii="Arial" w:hAnsi="Arial" w:cs="Arial"/>
        </w:rPr>
        <w:t>in</w:t>
      </w:r>
      <w:r w:rsidRPr="00C166B3">
        <w:rPr>
          <w:rFonts w:ascii="Arial" w:hAnsi="Arial" w:cs="Arial"/>
          <w:spacing w:val="-2"/>
        </w:rPr>
        <w:t xml:space="preserve"> </w:t>
      </w:r>
      <w:r w:rsidRPr="00C166B3">
        <w:rPr>
          <w:rFonts w:ascii="Arial" w:hAnsi="Arial" w:cs="Arial"/>
        </w:rPr>
        <w:t>the</w:t>
      </w:r>
      <w:r w:rsidRPr="00C166B3">
        <w:rPr>
          <w:rFonts w:ascii="Arial" w:hAnsi="Arial" w:cs="Arial"/>
          <w:spacing w:val="-2"/>
        </w:rPr>
        <w:t xml:space="preserve"> </w:t>
      </w:r>
      <w:r w:rsidRPr="00C166B3">
        <w:rPr>
          <w:rFonts w:ascii="Arial" w:hAnsi="Arial" w:cs="Arial"/>
        </w:rPr>
        <w:t>order</w:t>
      </w:r>
      <w:r w:rsidRPr="00C166B3">
        <w:rPr>
          <w:rFonts w:ascii="Arial" w:hAnsi="Arial" w:cs="Arial"/>
          <w:spacing w:val="-1"/>
        </w:rPr>
        <w:t xml:space="preserve"> </w:t>
      </w:r>
      <w:r w:rsidRPr="00C166B3">
        <w:rPr>
          <w:rFonts w:ascii="Arial" w:hAnsi="Arial" w:cs="Arial"/>
        </w:rPr>
        <w:t>that</w:t>
      </w:r>
      <w:r w:rsidRPr="00C166B3">
        <w:rPr>
          <w:rFonts w:ascii="Arial" w:hAnsi="Arial" w:cs="Arial"/>
          <w:spacing w:val="-2"/>
        </w:rPr>
        <w:t xml:space="preserve"> </w:t>
      </w:r>
      <w:r w:rsidRPr="00C166B3">
        <w:rPr>
          <w:rFonts w:ascii="Arial" w:hAnsi="Arial" w:cs="Arial"/>
        </w:rPr>
        <w:t>you</w:t>
      </w:r>
      <w:r w:rsidRPr="00C166B3">
        <w:rPr>
          <w:rFonts w:ascii="Arial" w:hAnsi="Arial" w:cs="Arial"/>
          <w:spacing w:val="-2"/>
        </w:rPr>
        <w:t xml:space="preserve"> </w:t>
      </w:r>
      <w:r w:rsidRPr="00C166B3">
        <w:rPr>
          <w:rFonts w:ascii="Arial" w:hAnsi="Arial" w:cs="Arial"/>
        </w:rPr>
        <w:t>did</w:t>
      </w:r>
      <w:r w:rsidRPr="00C166B3">
        <w:rPr>
          <w:rFonts w:ascii="Arial" w:hAnsi="Arial" w:cs="Arial"/>
          <w:spacing w:val="-2"/>
        </w:rPr>
        <w:t xml:space="preserve"> </w:t>
      </w:r>
      <w:r w:rsidRPr="00C166B3">
        <w:rPr>
          <w:rFonts w:ascii="Arial" w:hAnsi="Arial" w:cs="Arial"/>
        </w:rPr>
        <w:t>it.</w:t>
      </w:r>
      <w:r w:rsidRPr="00C166B3">
        <w:rPr>
          <w:rFonts w:ascii="Arial" w:hAnsi="Arial" w:cs="Arial"/>
          <w:spacing w:val="-2"/>
        </w:rPr>
        <w:t xml:space="preserve"> </w:t>
      </w:r>
      <w:r w:rsidRPr="00C166B3">
        <w:rPr>
          <w:rFonts w:ascii="Arial" w:hAnsi="Arial" w:cs="Arial"/>
        </w:rPr>
        <w:t>Try</w:t>
      </w:r>
      <w:r w:rsidRPr="00C166B3">
        <w:rPr>
          <w:rFonts w:ascii="Arial" w:hAnsi="Arial" w:cs="Arial"/>
          <w:spacing w:val="-2"/>
        </w:rPr>
        <w:t xml:space="preserve"> </w:t>
      </w:r>
      <w:r w:rsidRPr="00C166B3">
        <w:rPr>
          <w:rFonts w:ascii="Arial" w:hAnsi="Arial" w:cs="Arial"/>
        </w:rPr>
        <w:t>to</w:t>
      </w:r>
      <w:r w:rsidRPr="00C166B3">
        <w:rPr>
          <w:rFonts w:ascii="Arial" w:hAnsi="Arial" w:cs="Arial"/>
          <w:spacing w:val="-2"/>
        </w:rPr>
        <w:t xml:space="preserve"> </w:t>
      </w:r>
      <w:r w:rsidRPr="00C166B3">
        <w:rPr>
          <w:rFonts w:ascii="Arial" w:hAnsi="Arial" w:cs="Arial"/>
        </w:rPr>
        <w:t>tell</w:t>
      </w:r>
      <w:r w:rsidRPr="00C166B3">
        <w:rPr>
          <w:rFonts w:ascii="Arial" w:hAnsi="Arial" w:cs="Arial"/>
          <w:spacing w:val="-2"/>
        </w:rPr>
        <w:t xml:space="preserve"> </w:t>
      </w:r>
      <w:r w:rsidRPr="00C166B3">
        <w:rPr>
          <w:rFonts w:ascii="Arial" w:hAnsi="Arial" w:cs="Arial"/>
        </w:rPr>
        <w:t>me</w:t>
      </w:r>
      <w:r w:rsidRPr="00C166B3">
        <w:rPr>
          <w:rFonts w:ascii="Arial" w:hAnsi="Arial" w:cs="Arial"/>
          <w:spacing w:val="-2"/>
        </w:rPr>
        <w:t xml:space="preserve"> </w:t>
      </w:r>
      <w:r w:rsidRPr="00C166B3">
        <w:rPr>
          <w:rFonts w:ascii="Arial" w:hAnsi="Arial" w:cs="Arial"/>
        </w:rPr>
        <w:t>as</w:t>
      </w:r>
      <w:r w:rsidRPr="00C166B3">
        <w:rPr>
          <w:rFonts w:ascii="Arial" w:hAnsi="Arial" w:cs="Arial"/>
          <w:spacing w:val="-1"/>
        </w:rPr>
        <w:t xml:space="preserve"> </w:t>
      </w:r>
      <w:r w:rsidRPr="00C166B3">
        <w:rPr>
          <w:rFonts w:ascii="Arial" w:hAnsi="Arial" w:cs="Arial"/>
        </w:rPr>
        <w:t>much</w:t>
      </w:r>
      <w:r w:rsidRPr="00C166B3">
        <w:rPr>
          <w:rFonts w:ascii="Arial" w:hAnsi="Arial" w:cs="Arial"/>
          <w:spacing w:val="-2"/>
        </w:rPr>
        <w:t xml:space="preserve"> </w:t>
      </w:r>
      <w:r w:rsidRPr="00C166B3">
        <w:rPr>
          <w:rFonts w:ascii="Arial" w:hAnsi="Arial" w:cs="Arial"/>
        </w:rPr>
        <w:t>detail</w:t>
      </w:r>
      <w:r w:rsidRPr="00C166B3">
        <w:rPr>
          <w:rFonts w:ascii="Arial" w:hAnsi="Arial" w:cs="Arial"/>
          <w:spacing w:val="-2"/>
        </w:rPr>
        <w:t xml:space="preserve"> </w:t>
      </w:r>
      <w:r w:rsidRPr="00C166B3">
        <w:rPr>
          <w:rFonts w:ascii="Arial" w:hAnsi="Arial" w:cs="Arial"/>
        </w:rPr>
        <w:t>as</w:t>
      </w:r>
      <w:r w:rsidRPr="00C166B3">
        <w:rPr>
          <w:rFonts w:ascii="Arial" w:hAnsi="Arial" w:cs="Arial"/>
          <w:spacing w:val="-1"/>
        </w:rPr>
        <w:t xml:space="preserve"> </w:t>
      </w:r>
      <w:r w:rsidRPr="00C166B3">
        <w:rPr>
          <w:rFonts w:ascii="Arial" w:hAnsi="Arial" w:cs="Arial"/>
        </w:rPr>
        <w:t>you</w:t>
      </w:r>
      <w:r w:rsidRPr="00C166B3">
        <w:rPr>
          <w:rFonts w:ascii="Arial" w:hAnsi="Arial" w:cs="Arial"/>
          <w:spacing w:val="-2"/>
        </w:rPr>
        <w:t xml:space="preserve"> </w:t>
      </w:r>
      <w:r w:rsidRPr="00C166B3">
        <w:rPr>
          <w:rFonts w:ascii="Arial" w:hAnsi="Arial" w:cs="Arial"/>
        </w:rPr>
        <w:t>can</w:t>
      </w:r>
      <w:r w:rsidRPr="00C166B3">
        <w:rPr>
          <w:rFonts w:ascii="Arial" w:hAnsi="Arial" w:cs="Arial"/>
          <w:spacing w:val="-2"/>
        </w:rPr>
        <w:t xml:space="preserve"> </w:t>
      </w:r>
      <w:r w:rsidRPr="00C166B3">
        <w:rPr>
          <w:rFonts w:ascii="Arial" w:hAnsi="Arial" w:cs="Arial"/>
        </w:rPr>
        <w:t>about what you were doing, where you were, and who was with you throughout the day.</w:t>
      </w:r>
    </w:p>
    <w:p w14:paraId="65445F36" w14:textId="77777777" w:rsidR="00EE57A3" w:rsidRPr="00C166B3" w:rsidRDefault="00856440" w:rsidP="00EE57A3">
      <w:pPr>
        <w:pStyle w:val="TableParagraph"/>
        <w:spacing w:before="137" w:line="242" w:lineRule="auto"/>
        <w:ind w:left="827" w:right="444"/>
        <w:rPr>
          <w:rFonts w:ascii="Arial" w:hAnsi="Arial" w:cs="Arial"/>
        </w:rPr>
      </w:pPr>
      <w:r w:rsidRPr="00C166B3">
        <w:rPr>
          <w:rFonts w:ascii="Arial" w:hAnsi="Arial" w:cs="Arial"/>
        </w:rPr>
        <w:t>Thinking</w:t>
      </w:r>
      <w:r w:rsidRPr="00C166B3">
        <w:rPr>
          <w:rFonts w:ascii="Arial" w:hAnsi="Arial" w:cs="Arial"/>
          <w:spacing w:val="-5"/>
        </w:rPr>
        <w:t xml:space="preserve"> </w:t>
      </w:r>
      <w:r w:rsidRPr="00C166B3">
        <w:rPr>
          <w:rFonts w:ascii="Arial" w:hAnsi="Arial" w:cs="Arial"/>
        </w:rPr>
        <w:t>about</w:t>
      </w:r>
      <w:r w:rsidRPr="00C166B3">
        <w:rPr>
          <w:rFonts w:ascii="Arial" w:hAnsi="Arial" w:cs="Arial"/>
          <w:spacing w:val="-5"/>
        </w:rPr>
        <w:t xml:space="preserve"> </w:t>
      </w:r>
      <w:r w:rsidRPr="00C166B3">
        <w:rPr>
          <w:rFonts w:ascii="Arial" w:hAnsi="Arial" w:cs="Arial"/>
        </w:rPr>
        <w:t>yesterday,</w:t>
      </w:r>
      <w:r w:rsidRPr="00C166B3">
        <w:rPr>
          <w:rFonts w:ascii="Arial" w:hAnsi="Arial" w:cs="Arial"/>
          <w:spacing w:val="-5"/>
        </w:rPr>
        <w:t xml:space="preserve"> </w:t>
      </w:r>
      <w:r w:rsidRPr="00C166B3">
        <w:rPr>
          <w:rFonts w:ascii="Arial" w:hAnsi="Arial" w:cs="Arial"/>
        </w:rPr>
        <w:t>what</w:t>
      </w:r>
      <w:r w:rsidRPr="00C166B3">
        <w:rPr>
          <w:rFonts w:ascii="Arial" w:hAnsi="Arial" w:cs="Arial"/>
          <w:spacing w:val="-5"/>
        </w:rPr>
        <w:t xml:space="preserve"> </w:t>
      </w:r>
      <w:r w:rsidRPr="00C166B3">
        <w:rPr>
          <w:rFonts w:ascii="Arial" w:hAnsi="Arial" w:cs="Arial"/>
        </w:rPr>
        <w:t>were</w:t>
      </w:r>
      <w:r w:rsidRPr="00C166B3">
        <w:rPr>
          <w:rFonts w:ascii="Arial" w:hAnsi="Arial" w:cs="Arial"/>
          <w:spacing w:val="-5"/>
        </w:rPr>
        <w:t xml:space="preserve"> </w:t>
      </w:r>
      <w:r w:rsidRPr="00C166B3">
        <w:rPr>
          <w:rFonts w:ascii="Arial" w:hAnsi="Arial" w:cs="Arial"/>
        </w:rPr>
        <w:t>you</w:t>
      </w:r>
      <w:r w:rsidRPr="00C166B3">
        <w:rPr>
          <w:rFonts w:ascii="Arial" w:hAnsi="Arial" w:cs="Arial"/>
          <w:spacing w:val="-5"/>
        </w:rPr>
        <w:t xml:space="preserve"> </w:t>
      </w:r>
      <w:r w:rsidRPr="00C166B3">
        <w:rPr>
          <w:rFonts w:ascii="Arial" w:hAnsi="Arial" w:cs="Arial"/>
        </w:rPr>
        <w:t>doing</w:t>
      </w:r>
      <w:r w:rsidRPr="00C166B3">
        <w:rPr>
          <w:rFonts w:ascii="Arial" w:hAnsi="Arial" w:cs="Arial"/>
          <w:spacing w:val="-5"/>
        </w:rPr>
        <w:t xml:space="preserve"> </w:t>
      </w:r>
      <w:r w:rsidRPr="00C166B3">
        <w:rPr>
          <w:rFonts w:ascii="Arial" w:hAnsi="Arial" w:cs="Arial"/>
        </w:rPr>
        <w:t>at</w:t>
      </w:r>
      <w:r w:rsidRPr="00C166B3">
        <w:rPr>
          <w:rFonts w:ascii="Arial" w:hAnsi="Arial" w:cs="Arial"/>
          <w:spacing w:val="-3"/>
        </w:rPr>
        <w:t xml:space="preserve"> </w:t>
      </w:r>
      <w:r w:rsidRPr="00C166B3">
        <w:rPr>
          <w:rFonts w:ascii="Arial" w:hAnsi="Arial" w:cs="Arial"/>
          <w:color w:val="FF0000"/>
        </w:rPr>
        <w:t>[4am…]</w:t>
      </w:r>
      <w:r w:rsidRPr="00C166B3">
        <w:rPr>
          <w:rFonts w:ascii="Arial" w:hAnsi="Arial" w:cs="Arial"/>
        </w:rPr>
        <w:t xml:space="preserve">? </w:t>
      </w:r>
    </w:p>
    <w:p w14:paraId="2E0E21C7" w14:textId="69510BF3" w:rsidR="00856440" w:rsidRPr="00C166B3" w:rsidRDefault="00856440" w:rsidP="00EE57A3">
      <w:pPr>
        <w:pStyle w:val="TableParagraph"/>
        <w:spacing w:before="137" w:line="242" w:lineRule="auto"/>
        <w:ind w:left="827" w:right="444"/>
        <w:rPr>
          <w:rFonts w:ascii="Arial" w:hAnsi="Arial" w:cs="Arial"/>
        </w:rPr>
      </w:pPr>
      <w:r w:rsidRPr="00C166B3">
        <w:rPr>
          <w:rFonts w:ascii="Arial" w:hAnsi="Arial" w:cs="Arial"/>
        </w:rPr>
        <w:t>[SELECT FROM PRE-CODED ACTIVITIES]</w:t>
      </w:r>
    </w:p>
    <w:p w14:paraId="6F329D71" w14:textId="7081826D" w:rsidR="00856440" w:rsidRPr="00C166B3" w:rsidRDefault="00856440" w:rsidP="00856440">
      <w:pPr>
        <w:pStyle w:val="TableParagraph"/>
        <w:spacing w:before="131" w:line="360" w:lineRule="auto"/>
        <w:rPr>
          <w:rFonts w:ascii="Arial" w:hAnsi="Arial" w:cs="Arial"/>
        </w:rPr>
      </w:pPr>
      <w:r w:rsidRPr="00C166B3">
        <w:rPr>
          <w:rFonts w:ascii="Arial" w:hAnsi="Arial" w:cs="Arial"/>
          <w:color w:val="FF0000"/>
        </w:rPr>
        <w:t xml:space="preserve">             </w:t>
      </w:r>
      <w:r w:rsidRPr="00C166B3">
        <w:rPr>
          <w:rFonts w:ascii="Arial" w:hAnsi="Arial" w:cs="Arial"/>
        </w:rPr>
        <w:t>And</w:t>
      </w:r>
      <w:r w:rsidRPr="00C166B3">
        <w:rPr>
          <w:rFonts w:ascii="Arial" w:hAnsi="Arial" w:cs="Arial"/>
          <w:spacing w:val="-2"/>
        </w:rPr>
        <w:t xml:space="preserve"> </w:t>
      </w:r>
      <w:r w:rsidRPr="00C166B3">
        <w:rPr>
          <w:rFonts w:ascii="Arial" w:hAnsi="Arial" w:cs="Arial"/>
        </w:rPr>
        <w:t>what</w:t>
      </w:r>
      <w:r w:rsidRPr="00C166B3">
        <w:rPr>
          <w:rFonts w:ascii="Arial" w:hAnsi="Arial" w:cs="Arial"/>
          <w:spacing w:val="-1"/>
        </w:rPr>
        <w:t xml:space="preserve"> </w:t>
      </w:r>
      <w:r w:rsidRPr="00C166B3">
        <w:rPr>
          <w:rFonts w:ascii="Arial" w:hAnsi="Arial" w:cs="Arial"/>
        </w:rPr>
        <w:t>did</w:t>
      </w:r>
      <w:r w:rsidRPr="00C166B3">
        <w:rPr>
          <w:rFonts w:ascii="Arial" w:hAnsi="Arial" w:cs="Arial"/>
          <w:spacing w:val="-2"/>
        </w:rPr>
        <w:t xml:space="preserve"> </w:t>
      </w:r>
      <w:r w:rsidRPr="00C166B3">
        <w:rPr>
          <w:rFonts w:ascii="Arial" w:hAnsi="Arial" w:cs="Arial"/>
        </w:rPr>
        <w:t>you</w:t>
      </w:r>
      <w:r w:rsidRPr="00C166B3">
        <w:rPr>
          <w:rFonts w:ascii="Arial" w:hAnsi="Arial" w:cs="Arial"/>
          <w:spacing w:val="-1"/>
        </w:rPr>
        <w:t xml:space="preserve"> </w:t>
      </w:r>
      <w:r w:rsidRPr="00C166B3">
        <w:rPr>
          <w:rFonts w:ascii="Arial" w:hAnsi="Arial" w:cs="Arial"/>
        </w:rPr>
        <w:t>do</w:t>
      </w:r>
      <w:r w:rsidRPr="00C166B3">
        <w:rPr>
          <w:rFonts w:ascii="Arial" w:hAnsi="Arial" w:cs="Arial"/>
          <w:spacing w:val="-2"/>
        </w:rPr>
        <w:t xml:space="preserve"> next…?</w:t>
      </w:r>
    </w:p>
    <w:p w14:paraId="03CEE334" w14:textId="77777777" w:rsidR="00856440" w:rsidRPr="00C166B3" w:rsidRDefault="00856440" w:rsidP="00856440">
      <w:pPr>
        <w:pStyle w:val="TableParagraph"/>
        <w:spacing w:before="2" w:line="245" w:lineRule="exact"/>
        <w:ind w:left="827"/>
        <w:rPr>
          <w:rFonts w:ascii="Arial" w:hAnsi="Arial" w:cs="Arial"/>
          <w:spacing w:val="-2"/>
        </w:rPr>
      </w:pPr>
      <w:r w:rsidRPr="00C166B3">
        <w:rPr>
          <w:rFonts w:ascii="Arial" w:hAnsi="Arial" w:cs="Arial"/>
        </w:rPr>
        <w:t>Until</w:t>
      </w:r>
      <w:r w:rsidRPr="00C166B3">
        <w:rPr>
          <w:rFonts w:ascii="Arial" w:hAnsi="Arial" w:cs="Arial"/>
          <w:spacing w:val="-4"/>
        </w:rPr>
        <w:t xml:space="preserve"> </w:t>
      </w:r>
      <w:r w:rsidRPr="00C166B3">
        <w:rPr>
          <w:rFonts w:ascii="Arial" w:hAnsi="Arial" w:cs="Arial"/>
          <w:spacing w:val="-2"/>
        </w:rPr>
        <w:t>when?</w:t>
      </w:r>
    </w:p>
    <w:p w14:paraId="3C6BA7A4" w14:textId="77777777" w:rsidR="00EE57A3" w:rsidRPr="00C166B3" w:rsidRDefault="00EE57A3" w:rsidP="00856440">
      <w:pPr>
        <w:pStyle w:val="TableParagraph"/>
        <w:spacing w:before="2" w:line="245" w:lineRule="exact"/>
        <w:ind w:left="827"/>
        <w:rPr>
          <w:rFonts w:ascii="Arial" w:hAnsi="Arial" w:cs="Arial"/>
        </w:rPr>
      </w:pPr>
    </w:p>
    <w:p w14:paraId="0B7A146C" w14:textId="1C4B05BC" w:rsidR="00856440" w:rsidRPr="00C166B3" w:rsidRDefault="00856440" w:rsidP="00856440">
      <w:pPr>
        <w:pStyle w:val="TableParagraph"/>
        <w:ind w:left="827" w:right="2026" w:hanging="720"/>
        <w:jc w:val="both"/>
        <w:rPr>
          <w:rFonts w:ascii="Arial" w:hAnsi="Arial" w:cs="Arial"/>
          <w:i/>
          <w:iCs/>
        </w:rPr>
      </w:pPr>
      <w:r w:rsidRPr="00C166B3">
        <w:rPr>
          <w:rFonts w:ascii="Arial" w:hAnsi="Arial" w:cs="Arial"/>
          <w:b/>
          <w:i/>
          <w:iCs/>
        </w:rPr>
        <w:t>LDB_CHK</w:t>
      </w:r>
      <w:r w:rsidRPr="00C166B3">
        <w:rPr>
          <w:rFonts w:ascii="Arial" w:hAnsi="Arial" w:cs="Arial"/>
          <w:b/>
          <w:i/>
          <w:iCs/>
          <w:spacing w:val="-3"/>
        </w:rPr>
        <w:t xml:space="preserve"> </w:t>
      </w:r>
      <w:r w:rsidRPr="00C166B3">
        <w:rPr>
          <w:rFonts w:ascii="Arial" w:hAnsi="Arial" w:cs="Arial"/>
          <w:i/>
          <w:iCs/>
        </w:rPr>
        <w:t>What time did you wake up yesterday?</w:t>
      </w:r>
    </w:p>
    <w:p w14:paraId="656E3552" w14:textId="77777777" w:rsidR="00856440" w:rsidRPr="00C166B3" w:rsidRDefault="00856440" w:rsidP="00856440">
      <w:pPr>
        <w:pStyle w:val="TableParagraph"/>
        <w:spacing w:line="244" w:lineRule="exact"/>
        <w:ind w:left="827"/>
        <w:jc w:val="both"/>
        <w:rPr>
          <w:rFonts w:ascii="Arial" w:hAnsi="Arial" w:cs="Arial"/>
        </w:rPr>
      </w:pPr>
      <w:r w:rsidRPr="00C166B3">
        <w:rPr>
          <w:rFonts w:ascii="Arial" w:hAnsi="Arial" w:cs="Arial"/>
          <w:spacing w:val="-2"/>
        </w:rPr>
        <w:t>HH:MM</w:t>
      </w:r>
    </w:p>
    <w:p w14:paraId="2503C46E" w14:textId="3B51F874" w:rsidR="00856440" w:rsidRPr="00C166B3" w:rsidRDefault="00856440" w:rsidP="00856440">
      <w:pPr>
        <w:tabs>
          <w:tab w:val="left" w:pos="1418"/>
        </w:tabs>
        <w:spacing w:before="240"/>
        <w:jc w:val="both"/>
        <w:rPr>
          <w:rFonts w:ascii="Arial" w:hAnsi="Arial" w:cs="Arial"/>
          <w:spacing w:val="-2"/>
          <w:szCs w:val="22"/>
          <w:lang w:val="en-US"/>
        </w:rPr>
      </w:pPr>
      <w:r w:rsidRPr="00C166B3">
        <w:rPr>
          <w:rFonts w:ascii="Arial" w:hAnsi="Arial" w:cs="Arial"/>
          <w:szCs w:val="22"/>
          <w:lang w:val="en-US"/>
        </w:rPr>
        <w:t>9977:</w:t>
      </w:r>
      <w:r w:rsidRPr="00C166B3">
        <w:rPr>
          <w:rFonts w:ascii="Arial" w:hAnsi="Arial" w:cs="Arial"/>
          <w:spacing w:val="-2"/>
          <w:szCs w:val="22"/>
          <w:lang w:val="en-US"/>
        </w:rPr>
        <w:t xml:space="preserve"> </w:t>
      </w:r>
      <w:r w:rsidRPr="00C166B3">
        <w:rPr>
          <w:rFonts w:ascii="Arial" w:hAnsi="Arial" w:cs="Arial"/>
          <w:szCs w:val="22"/>
          <w:lang w:val="en-US"/>
        </w:rPr>
        <w:t>DID</w:t>
      </w:r>
      <w:r w:rsidRPr="00C166B3">
        <w:rPr>
          <w:rFonts w:ascii="Arial" w:hAnsi="Arial" w:cs="Arial"/>
          <w:spacing w:val="-1"/>
          <w:szCs w:val="22"/>
          <w:lang w:val="en-US"/>
        </w:rPr>
        <w:t xml:space="preserve"> </w:t>
      </w:r>
      <w:r w:rsidRPr="00C166B3">
        <w:rPr>
          <w:rFonts w:ascii="Arial" w:hAnsi="Arial" w:cs="Arial"/>
          <w:szCs w:val="22"/>
          <w:lang w:val="en-US"/>
        </w:rPr>
        <w:t>NOT</w:t>
      </w:r>
      <w:r w:rsidRPr="00C166B3">
        <w:rPr>
          <w:rFonts w:ascii="Arial" w:hAnsi="Arial" w:cs="Arial"/>
          <w:spacing w:val="-3"/>
          <w:szCs w:val="22"/>
          <w:lang w:val="en-US"/>
        </w:rPr>
        <w:t xml:space="preserve"> </w:t>
      </w:r>
      <w:r w:rsidRPr="00C166B3">
        <w:rPr>
          <w:rFonts w:ascii="Arial" w:hAnsi="Arial" w:cs="Arial"/>
          <w:szCs w:val="22"/>
          <w:lang w:val="en-US"/>
        </w:rPr>
        <w:t>SLEEP</w:t>
      </w:r>
      <w:r w:rsidRPr="00C166B3">
        <w:rPr>
          <w:rFonts w:ascii="Arial" w:hAnsi="Arial" w:cs="Arial"/>
          <w:spacing w:val="-2"/>
          <w:szCs w:val="22"/>
          <w:lang w:val="en-US"/>
        </w:rPr>
        <w:t xml:space="preserve"> </w:t>
      </w:r>
      <w:r w:rsidRPr="00C166B3">
        <w:rPr>
          <w:rFonts w:ascii="Arial" w:hAnsi="Arial" w:cs="Arial"/>
          <w:szCs w:val="22"/>
          <w:lang w:val="en-US"/>
        </w:rPr>
        <w:t>THAT</w:t>
      </w:r>
      <w:r w:rsidRPr="00C166B3">
        <w:rPr>
          <w:rFonts w:ascii="Arial" w:hAnsi="Arial" w:cs="Arial"/>
          <w:spacing w:val="-3"/>
          <w:szCs w:val="22"/>
          <w:lang w:val="en-US"/>
        </w:rPr>
        <w:t xml:space="preserve"> </w:t>
      </w:r>
      <w:r w:rsidRPr="00C166B3">
        <w:rPr>
          <w:rFonts w:ascii="Arial" w:hAnsi="Arial" w:cs="Arial"/>
          <w:szCs w:val="22"/>
          <w:lang w:val="en-US"/>
        </w:rPr>
        <w:t>NIGHT</w:t>
      </w:r>
      <w:r w:rsidRPr="00C166B3">
        <w:rPr>
          <w:rFonts w:ascii="Arial" w:hAnsi="Arial" w:cs="Arial"/>
          <w:spacing w:val="-3"/>
          <w:szCs w:val="22"/>
          <w:lang w:val="en-US"/>
        </w:rPr>
        <w:t xml:space="preserve"> </w:t>
      </w:r>
      <w:r w:rsidRPr="00C166B3">
        <w:rPr>
          <w:rFonts w:ascii="Arial" w:hAnsi="Arial" w:cs="Arial"/>
          <w:szCs w:val="22"/>
          <w:lang w:val="en-US"/>
        </w:rPr>
        <w:t>(E.G.,</w:t>
      </w:r>
      <w:r w:rsidRPr="00C166B3">
        <w:rPr>
          <w:rFonts w:ascii="Arial" w:hAnsi="Arial" w:cs="Arial"/>
          <w:spacing w:val="-3"/>
          <w:szCs w:val="22"/>
          <w:lang w:val="en-US"/>
        </w:rPr>
        <w:t xml:space="preserve"> </w:t>
      </w:r>
      <w:r w:rsidRPr="00C166B3">
        <w:rPr>
          <w:rFonts w:ascii="Arial" w:hAnsi="Arial" w:cs="Arial"/>
          <w:szCs w:val="22"/>
          <w:lang w:val="en-US"/>
        </w:rPr>
        <w:t>WORKING</w:t>
      </w:r>
      <w:r w:rsidRPr="00C166B3">
        <w:rPr>
          <w:rFonts w:ascii="Arial" w:hAnsi="Arial" w:cs="Arial"/>
          <w:spacing w:val="-1"/>
          <w:szCs w:val="22"/>
          <w:lang w:val="en-US"/>
        </w:rPr>
        <w:t xml:space="preserve"> </w:t>
      </w:r>
      <w:r w:rsidRPr="00C166B3">
        <w:rPr>
          <w:rFonts w:ascii="Arial" w:hAnsi="Arial" w:cs="Arial"/>
          <w:spacing w:val="-2"/>
          <w:szCs w:val="22"/>
          <w:lang w:val="en-US"/>
        </w:rPr>
        <w:t>NIGHTSHIFT)</w:t>
      </w:r>
    </w:p>
    <w:p w14:paraId="52A4F4BA" w14:textId="2B806352" w:rsidR="00856440" w:rsidRPr="00C166B3" w:rsidRDefault="00856440" w:rsidP="00EE57A3">
      <w:pPr>
        <w:pStyle w:val="TableParagraph"/>
        <w:spacing w:line="245" w:lineRule="exact"/>
        <w:rPr>
          <w:rFonts w:ascii="Arial" w:hAnsi="Arial" w:cs="Arial"/>
        </w:rPr>
      </w:pPr>
      <w:r w:rsidRPr="00C166B3">
        <w:rPr>
          <w:rFonts w:ascii="Arial" w:hAnsi="Arial" w:cs="Arial"/>
          <w:b/>
          <w:spacing w:val="-2"/>
        </w:rPr>
        <w:t>LDB_1B</w:t>
      </w:r>
      <w:r w:rsidR="00EE57A3" w:rsidRPr="00C166B3">
        <w:rPr>
          <w:rFonts w:ascii="Arial" w:hAnsi="Arial" w:cs="Arial"/>
          <w:b/>
          <w:spacing w:val="-2"/>
        </w:rPr>
        <w:t xml:space="preserve">. </w:t>
      </w:r>
      <w:r w:rsidRPr="00C166B3">
        <w:rPr>
          <w:rFonts w:ascii="Arial" w:hAnsi="Arial" w:cs="Arial"/>
        </w:rPr>
        <w:t>Were</w:t>
      </w:r>
      <w:r w:rsidRPr="00C166B3">
        <w:rPr>
          <w:rFonts w:ascii="Arial" w:hAnsi="Arial" w:cs="Arial"/>
          <w:spacing w:val="-4"/>
        </w:rPr>
        <w:t xml:space="preserve"> </w:t>
      </w:r>
      <w:r w:rsidRPr="00C166B3">
        <w:rPr>
          <w:rFonts w:ascii="Arial" w:hAnsi="Arial" w:cs="Arial"/>
        </w:rPr>
        <w:t>you</w:t>
      </w:r>
      <w:r w:rsidRPr="00C166B3">
        <w:rPr>
          <w:rFonts w:ascii="Arial" w:hAnsi="Arial" w:cs="Arial"/>
          <w:spacing w:val="-4"/>
        </w:rPr>
        <w:t xml:space="preserve"> </w:t>
      </w:r>
      <w:r w:rsidRPr="00C166B3">
        <w:rPr>
          <w:rFonts w:ascii="Arial" w:hAnsi="Arial" w:cs="Arial"/>
        </w:rPr>
        <w:t>doing</w:t>
      </w:r>
      <w:r w:rsidRPr="00C166B3">
        <w:rPr>
          <w:rFonts w:ascii="Arial" w:hAnsi="Arial" w:cs="Arial"/>
          <w:spacing w:val="-4"/>
        </w:rPr>
        <w:t xml:space="preserve"> </w:t>
      </w:r>
      <w:r w:rsidRPr="00C166B3">
        <w:rPr>
          <w:rFonts w:ascii="Arial" w:hAnsi="Arial" w:cs="Arial"/>
        </w:rPr>
        <w:t>anything</w:t>
      </w:r>
      <w:r w:rsidRPr="00C166B3">
        <w:rPr>
          <w:rFonts w:ascii="Arial" w:hAnsi="Arial" w:cs="Arial"/>
          <w:spacing w:val="-4"/>
        </w:rPr>
        <w:t xml:space="preserve"> </w:t>
      </w:r>
      <w:r w:rsidRPr="00C166B3">
        <w:rPr>
          <w:rFonts w:ascii="Arial" w:hAnsi="Arial" w:cs="Arial"/>
        </w:rPr>
        <w:t>else</w:t>
      </w:r>
      <w:r w:rsidRPr="00C166B3">
        <w:rPr>
          <w:rFonts w:ascii="Arial" w:hAnsi="Arial" w:cs="Arial"/>
          <w:spacing w:val="-2"/>
        </w:rPr>
        <w:t xml:space="preserve"> </w:t>
      </w:r>
      <w:r w:rsidRPr="00C166B3">
        <w:rPr>
          <w:rFonts w:ascii="Arial" w:hAnsi="Arial" w:cs="Arial"/>
        </w:rPr>
        <w:t>at</w:t>
      </w:r>
      <w:r w:rsidRPr="00C166B3">
        <w:rPr>
          <w:rFonts w:ascii="Arial" w:hAnsi="Arial" w:cs="Arial"/>
          <w:spacing w:val="-4"/>
        </w:rPr>
        <w:t xml:space="preserve"> </w:t>
      </w:r>
      <w:r w:rsidRPr="00C166B3">
        <w:rPr>
          <w:rFonts w:ascii="Arial" w:hAnsi="Arial" w:cs="Arial"/>
        </w:rPr>
        <w:t>the</w:t>
      </w:r>
      <w:r w:rsidRPr="00C166B3">
        <w:rPr>
          <w:rFonts w:ascii="Arial" w:hAnsi="Arial" w:cs="Arial"/>
          <w:spacing w:val="-4"/>
        </w:rPr>
        <w:t xml:space="preserve"> </w:t>
      </w:r>
      <w:r w:rsidRPr="00C166B3">
        <w:rPr>
          <w:rFonts w:ascii="Arial" w:hAnsi="Arial" w:cs="Arial"/>
        </w:rPr>
        <w:t>same</w:t>
      </w:r>
      <w:r w:rsidRPr="00C166B3">
        <w:rPr>
          <w:rFonts w:ascii="Arial" w:hAnsi="Arial" w:cs="Arial"/>
          <w:spacing w:val="-4"/>
        </w:rPr>
        <w:t xml:space="preserve"> </w:t>
      </w:r>
      <w:r w:rsidRPr="00C166B3">
        <w:rPr>
          <w:rFonts w:ascii="Arial" w:hAnsi="Arial" w:cs="Arial"/>
        </w:rPr>
        <w:t>time</w:t>
      </w:r>
      <w:r w:rsidRPr="00C166B3">
        <w:rPr>
          <w:rFonts w:ascii="Arial" w:hAnsi="Arial" w:cs="Arial"/>
          <w:spacing w:val="-4"/>
        </w:rPr>
        <w:t xml:space="preserve"> </w:t>
      </w:r>
      <w:r w:rsidRPr="00C166B3">
        <w:rPr>
          <w:rFonts w:ascii="Arial" w:hAnsi="Arial" w:cs="Arial"/>
        </w:rPr>
        <w:t>as</w:t>
      </w:r>
      <w:r w:rsidRPr="00C166B3">
        <w:rPr>
          <w:rFonts w:ascii="Arial" w:hAnsi="Arial" w:cs="Arial"/>
          <w:spacing w:val="-3"/>
        </w:rPr>
        <w:t xml:space="preserve"> </w:t>
      </w:r>
      <w:r w:rsidRPr="00C166B3">
        <w:rPr>
          <w:rFonts w:ascii="Arial" w:hAnsi="Arial" w:cs="Arial"/>
        </w:rPr>
        <w:t>you</w:t>
      </w:r>
      <w:r w:rsidRPr="00C166B3">
        <w:rPr>
          <w:rFonts w:ascii="Arial" w:hAnsi="Arial" w:cs="Arial"/>
          <w:spacing w:val="-4"/>
        </w:rPr>
        <w:t xml:space="preserve"> </w:t>
      </w:r>
      <w:r w:rsidRPr="00C166B3">
        <w:rPr>
          <w:rFonts w:ascii="Arial" w:hAnsi="Arial" w:cs="Arial"/>
        </w:rPr>
        <w:t>were</w:t>
      </w:r>
      <w:r w:rsidRPr="00C166B3">
        <w:rPr>
          <w:rFonts w:ascii="Arial" w:hAnsi="Arial" w:cs="Arial"/>
          <w:spacing w:val="-3"/>
        </w:rPr>
        <w:t xml:space="preserve"> </w:t>
      </w:r>
      <w:r w:rsidRPr="00C166B3">
        <w:rPr>
          <w:rFonts w:ascii="Arial" w:hAnsi="Arial" w:cs="Arial"/>
        </w:rPr>
        <w:t>[</w:t>
      </w:r>
      <w:r w:rsidRPr="00C166B3">
        <w:rPr>
          <w:rFonts w:ascii="Arial" w:hAnsi="Arial" w:cs="Arial"/>
          <w:color w:val="FF0000"/>
        </w:rPr>
        <w:t>LDB_1</w:t>
      </w:r>
      <w:r w:rsidRPr="00C166B3">
        <w:rPr>
          <w:rFonts w:ascii="Arial" w:hAnsi="Arial" w:cs="Arial"/>
        </w:rPr>
        <w:t xml:space="preserve">]? </w:t>
      </w:r>
    </w:p>
    <w:p w14:paraId="1D4D7025" w14:textId="776F16A7" w:rsidR="00856440" w:rsidRPr="00C166B3" w:rsidRDefault="00856440" w:rsidP="00856440">
      <w:pPr>
        <w:pStyle w:val="TableParagraph"/>
        <w:ind w:left="827" w:right="2632"/>
        <w:rPr>
          <w:rFonts w:ascii="Arial" w:hAnsi="Arial" w:cs="Arial"/>
        </w:rPr>
      </w:pPr>
      <w:r w:rsidRPr="00C166B3">
        <w:rPr>
          <w:rFonts w:ascii="Arial" w:hAnsi="Arial" w:cs="Arial"/>
        </w:rPr>
        <w:t>SELECT FROM PRE-CODED ACTIVITIES]</w:t>
      </w:r>
    </w:p>
    <w:p w14:paraId="64A3D1FB" w14:textId="77777777" w:rsidR="00856440" w:rsidRPr="00C166B3" w:rsidRDefault="00856440" w:rsidP="00856440">
      <w:pPr>
        <w:pStyle w:val="TableParagraph"/>
        <w:spacing w:before="136"/>
        <w:ind w:left="827"/>
        <w:rPr>
          <w:rFonts w:ascii="Arial" w:hAnsi="Arial" w:cs="Arial"/>
          <w:spacing w:val="-2"/>
        </w:rPr>
      </w:pPr>
      <w:r w:rsidRPr="00C166B3">
        <w:rPr>
          <w:rFonts w:ascii="Arial" w:hAnsi="Arial" w:cs="Arial"/>
        </w:rPr>
        <w:lastRenderedPageBreak/>
        <w:t>Until</w:t>
      </w:r>
      <w:r w:rsidRPr="00C166B3">
        <w:rPr>
          <w:rFonts w:ascii="Arial" w:hAnsi="Arial" w:cs="Arial"/>
          <w:spacing w:val="-2"/>
        </w:rPr>
        <w:t xml:space="preserve"> </w:t>
      </w:r>
      <w:r w:rsidRPr="00C166B3">
        <w:rPr>
          <w:rFonts w:ascii="Arial" w:hAnsi="Arial" w:cs="Arial"/>
        </w:rPr>
        <w:t>when</w:t>
      </w:r>
      <w:r w:rsidRPr="00C166B3">
        <w:rPr>
          <w:rFonts w:ascii="Arial" w:hAnsi="Arial" w:cs="Arial"/>
          <w:spacing w:val="-1"/>
        </w:rPr>
        <w:t xml:space="preserve"> </w:t>
      </w:r>
      <w:r w:rsidRPr="00C166B3">
        <w:rPr>
          <w:rFonts w:ascii="Arial" w:hAnsi="Arial" w:cs="Arial"/>
        </w:rPr>
        <w:t>did</w:t>
      </w:r>
      <w:r w:rsidRPr="00C166B3">
        <w:rPr>
          <w:rFonts w:ascii="Arial" w:hAnsi="Arial" w:cs="Arial"/>
          <w:spacing w:val="-2"/>
        </w:rPr>
        <w:t xml:space="preserve"> </w:t>
      </w:r>
      <w:r w:rsidRPr="00C166B3">
        <w:rPr>
          <w:rFonts w:ascii="Arial" w:hAnsi="Arial" w:cs="Arial"/>
        </w:rPr>
        <w:t xml:space="preserve">you </w:t>
      </w:r>
      <w:r w:rsidRPr="00C166B3">
        <w:rPr>
          <w:rFonts w:ascii="Arial" w:hAnsi="Arial" w:cs="Arial"/>
          <w:color w:val="FF0000"/>
          <w:spacing w:val="-2"/>
        </w:rPr>
        <w:t>[LBD_1B]</w:t>
      </w:r>
      <w:r w:rsidRPr="00C166B3">
        <w:rPr>
          <w:rFonts w:ascii="Arial" w:hAnsi="Arial" w:cs="Arial"/>
          <w:spacing w:val="-2"/>
        </w:rPr>
        <w:t>?</w:t>
      </w:r>
    </w:p>
    <w:p w14:paraId="51446627" w14:textId="77777777" w:rsidR="00EE57A3" w:rsidRPr="00C166B3" w:rsidRDefault="00EE57A3" w:rsidP="00856440">
      <w:pPr>
        <w:pStyle w:val="TableParagraph"/>
        <w:spacing w:before="136"/>
        <w:ind w:left="827"/>
        <w:rPr>
          <w:rFonts w:ascii="Arial" w:hAnsi="Arial" w:cs="Arial"/>
          <w:spacing w:val="-2"/>
        </w:rPr>
      </w:pPr>
    </w:p>
    <w:p w14:paraId="503F22DD" w14:textId="4D8D591D" w:rsidR="00856440" w:rsidRPr="00C166B3" w:rsidRDefault="00856440" w:rsidP="00EE57A3">
      <w:pPr>
        <w:pStyle w:val="TableParagraph"/>
        <w:spacing w:line="245" w:lineRule="exact"/>
        <w:rPr>
          <w:rFonts w:ascii="Arial" w:hAnsi="Arial" w:cs="Arial"/>
        </w:rPr>
      </w:pPr>
      <w:r w:rsidRPr="00C166B3">
        <w:rPr>
          <w:rFonts w:ascii="Arial" w:hAnsi="Arial" w:cs="Arial"/>
          <w:b/>
          <w:spacing w:val="-2"/>
        </w:rPr>
        <w:t>LDB_2</w:t>
      </w:r>
      <w:r w:rsidR="00EE57A3" w:rsidRPr="00C166B3">
        <w:rPr>
          <w:rFonts w:ascii="Arial" w:hAnsi="Arial" w:cs="Arial"/>
          <w:b/>
          <w:spacing w:val="-2"/>
        </w:rPr>
        <w:t xml:space="preserve">.  </w:t>
      </w:r>
      <w:r w:rsidRPr="00C166B3">
        <w:rPr>
          <w:rFonts w:ascii="Arial" w:hAnsi="Arial" w:cs="Arial"/>
        </w:rPr>
        <w:t>Where</w:t>
      </w:r>
      <w:r w:rsidRPr="00C166B3">
        <w:rPr>
          <w:rFonts w:ascii="Arial" w:hAnsi="Arial" w:cs="Arial"/>
          <w:spacing w:val="-2"/>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rPr>
        <w:t>you</w:t>
      </w:r>
      <w:r w:rsidRPr="00C166B3">
        <w:rPr>
          <w:rFonts w:ascii="Arial" w:hAnsi="Arial" w:cs="Arial"/>
          <w:spacing w:val="-1"/>
        </w:rPr>
        <w:t xml:space="preserve"> </w:t>
      </w:r>
      <w:r w:rsidRPr="00C166B3">
        <w:rPr>
          <w:rFonts w:ascii="Arial" w:hAnsi="Arial" w:cs="Arial"/>
        </w:rPr>
        <w:t>when</w:t>
      </w:r>
      <w:r w:rsidRPr="00C166B3">
        <w:rPr>
          <w:rFonts w:ascii="Arial" w:hAnsi="Arial" w:cs="Arial"/>
          <w:spacing w:val="-2"/>
        </w:rPr>
        <w:t xml:space="preserve"> </w:t>
      </w:r>
      <w:r w:rsidRPr="00C166B3">
        <w:rPr>
          <w:rFonts w:ascii="Arial" w:hAnsi="Arial" w:cs="Arial"/>
        </w:rPr>
        <w:t>you</w:t>
      </w:r>
      <w:r w:rsidRPr="00C166B3">
        <w:rPr>
          <w:rFonts w:ascii="Arial" w:hAnsi="Arial" w:cs="Arial"/>
          <w:spacing w:val="-1"/>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color w:val="FF0000"/>
          <w:spacing w:val="-2"/>
        </w:rPr>
        <w:t>[LDB_1]</w:t>
      </w:r>
      <w:r w:rsidRPr="00C166B3">
        <w:rPr>
          <w:rFonts w:ascii="Arial" w:hAnsi="Arial" w:cs="Arial"/>
          <w:spacing w:val="-2"/>
        </w:rPr>
        <w:t>?</w:t>
      </w:r>
    </w:p>
    <w:p w14:paraId="4A151DBA" w14:textId="77777777" w:rsidR="00856440" w:rsidRPr="00C166B3" w:rsidRDefault="00856440" w:rsidP="00EE57A3">
      <w:pPr>
        <w:pStyle w:val="TableParagraph"/>
        <w:numPr>
          <w:ilvl w:val="0"/>
          <w:numId w:val="265"/>
        </w:numPr>
        <w:tabs>
          <w:tab w:val="left" w:pos="901"/>
        </w:tabs>
        <w:ind w:left="901" w:hanging="357"/>
        <w:rPr>
          <w:rFonts w:ascii="Arial" w:hAnsi="Arial" w:cs="Arial"/>
        </w:rPr>
      </w:pPr>
      <w:r w:rsidRPr="00C166B3">
        <w:rPr>
          <w:rFonts w:ascii="Arial" w:hAnsi="Arial" w:cs="Arial"/>
        </w:rPr>
        <w:t>OWN</w:t>
      </w:r>
      <w:r w:rsidRPr="00C166B3">
        <w:rPr>
          <w:rFonts w:ascii="Arial" w:hAnsi="Arial" w:cs="Arial"/>
          <w:spacing w:val="-4"/>
        </w:rPr>
        <w:t xml:space="preserve"> </w:t>
      </w:r>
      <w:r w:rsidRPr="00C166B3">
        <w:rPr>
          <w:rFonts w:ascii="Arial" w:hAnsi="Arial" w:cs="Arial"/>
        </w:rPr>
        <w:t>HOME</w:t>
      </w:r>
      <w:r w:rsidRPr="00C166B3">
        <w:rPr>
          <w:rFonts w:ascii="Arial" w:hAnsi="Arial" w:cs="Arial"/>
          <w:spacing w:val="-3"/>
        </w:rPr>
        <w:t xml:space="preserve"> </w:t>
      </w:r>
      <w:r w:rsidRPr="00C166B3">
        <w:rPr>
          <w:rFonts w:ascii="Arial" w:hAnsi="Arial" w:cs="Arial"/>
        </w:rPr>
        <w:t>(DWELLING</w:t>
      </w:r>
      <w:r w:rsidRPr="00C166B3">
        <w:rPr>
          <w:rFonts w:ascii="Arial" w:hAnsi="Arial" w:cs="Arial"/>
          <w:spacing w:val="-3"/>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IMMEDIATE</w:t>
      </w:r>
      <w:r w:rsidRPr="00C166B3">
        <w:rPr>
          <w:rFonts w:ascii="Arial" w:hAnsi="Arial" w:cs="Arial"/>
          <w:spacing w:val="-2"/>
        </w:rPr>
        <w:t xml:space="preserve"> SURROUNDS)</w:t>
      </w:r>
    </w:p>
    <w:p w14:paraId="272243E9" w14:textId="77777777" w:rsidR="00856440" w:rsidRPr="00C166B3" w:rsidRDefault="00856440" w:rsidP="00EE57A3">
      <w:pPr>
        <w:pStyle w:val="TableParagraph"/>
        <w:numPr>
          <w:ilvl w:val="0"/>
          <w:numId w:val="265"/>
        </w:numPr>
        <w:tabs>
          <w:tab w:val="left" w:pos="901"/>
        </w:tabs>
        <w:ind w:left="901" w:hanging="357"/>
        <w:rPr>
          <w:rFonts w:ascii="Arial" w:hAnsi="Arial" w:cs="Arial"/>
        </w:rPr>
      </w:pPr>
      <w:r w:rsidRPr="00C166B3">
        <w:rPr>
          <w:rFonts w:ascii="Arial" w:hAnsi="Arial" w:cs="Arial"/>
        </w:rPr>
        <w:t>OTHER</w:t>
      </w:r>
      <w:r w:rsidRPr="00C166B3">
        <w:rPr>
          <w:rFonts w:ascii="Arial" w:hAnsi="Arial" w:cs="Arial"/>
          <w:spacing w:val="-5"/>
        </w:rPr>
        <w:t xml:space="preserve"> </w:t>
      </w:r>
      <w:r w:rsidRPr="00C166B3">
        <w:rPr>
          <w:rFonts w:ascii="Arial" w:hAnsi="Arial" w:cs="Arial"/>
        </w:rPr>
        <w:t>PERSONS'</w:t>
      </w:r>
      <w:r w:rsidRPr="00C166B3">
        <w:rPr>
          <w:rFonts w:ascii="Arial" w:hAnsi="Arial" w:cs="Arial"/>
          <w:spacing w:val="-4"/>
        </w:rPr>
        <w:t xml:space="preserve"> </w:t>
      </w:r>
      <w:r w:rsidRPr="00C166B3">
        <w:rPr>
          <w:rFonts w:ascii="Arial" w:hAnsi="Arial" w:cs="Arial"/>
        </w:rPr>
        <w:t>HOME</w:t>
      </w:r>
      <w:r w:rsidRPr="00C166B3">
        <w:rPr>
          <w:rFonts w:ascii="Arial" w:hAnsi="Arial" w:cs="Arial"/>
          <w:spacing w:val="-2"/>
        </w:rPr>
        <w:t xml:space="preserve"> </w:t>
      </w:r>
      <w:r w:rsidRPr="00C166B3">
        <w:rPr>
          <w:rFonts w:ascii="Arial" w:hAnsi="Arial" w:cs="Arial"/>
        </w:rPr>
        <w:t>(DWELLING</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IMMEDIATE</w:t>
      </w:r>
      <w:r w:rsidRPr="00C166B3">
        <w:rPr>
          <w:rFonts w:ascii="Arial" w:hAnsi="Arial" w:cs="Arial"/>
          <w:spacing w:val="-2"/>
        </w:rPr>
        <w:t xml:space="preserve"> SURROUNDS)</w:t>
      </w:r>
    </w:p>
    <w:p w14:paraId="6894053A" w14:textId="77777777" w:rsidR="00856440" w:rsidRPr="00C166B3" w:rsidRDefault="00856440" w:rsidP="00EE57A3">
      <w:pPr>
        <w:pStyle w:val="TableParagraph"/>
        <w:numPr>
          <w:ilvl w:val="0"/>
          <w:numId w:val="265"/>
        </w:numPr>
        <w:tabs>
          <w:tab w:val="left" w:pos="901"/>
        </w:tabs>
        <w:spacing w:before="1"/>
        <w:ind w:left="901" w:hanging="357"/>
        <w:rPr>
          <w:rFonts w:ascii="Arial" w:hAnsi="Arial" w:cs="Arial"/>
        </w:rPr>
      </w:pPr>
      <w:r w:rsidRPr="00C166B3">
        <w:rPr>
          <w:rFonts w:ascii="Arial" w:hAnsi="Arial" w:cs="Arial"/>
          <w:spacing w:val="-2"/>
        </w:rPr>
        <w:t>WORKPLACE</w:t>
      </w:r>
    </w:p>
    <w:p w14:paraId="11997C22" w14:textId="77777777" w:rsidR="00856440" w:rsidRPr="00C166B3" w:rsidRDefault="00856440" w:rsidP="00EE57A3">
      <w:pPr>
        <w:pStyle w:val="TableParagraph"/>
        <w:numPr>
          <w:ilvl w:val="0"/>
          <w:numId w:val="265"/>
        </w:numPr>
        <w:tabs>
          <w:tab w:val="left" w:pos="901"/>
        </w:tabs>
        <w:ind w:left="901" w:hanging="357"/>
        <w:rPr>
          <w:rFonts w:ascii="Arial" w:hAnsi="Arial" w:cs="Arial"/>
        </w:rPr>
      </w:pPr>
      <w:r w:rsidRPr="00C166B3">
        <w:rPr>
          <w:rFonts w:ascii="Arial" w:hAnsi="Arial" w:cs="Arial"/>
        </w:rPr>
        <w:t>SCHOOL</w:t>
      </w:r>
      <w:r w:rsidRPr="00C166B3">
        <w:rPr>
          <w:rFonts w:ascii="Arial" w:hAnsi="Arial" w:cs="Arial"/>
          <w:spacing w:val="-5"/>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OTHER</w:t>
      </w:r>
      <w:r w:rsidRPr="00C166B3">
        <w:rPr>
          <w:rFonts w:ascii="Arial" w:hAnsi="Arial" w:cs="Arial"/>
          <w:spacing w:val="-4"/>
        </w:rPr>
        <w:t xml:space="preserve"> </w:t>
      </w:r>
      <w:r w:rsidRPr="00C166B3">
        <w:rPr>
          <w:rFonts w:ascii="Arial" w:hAnsi="Arial" w:cs="Arial"/>
        </w:rPr>
        <w:t>EDUCATIONAL</w:t>
      </w:r>
      <w:r w:rsidRPr="00C166B3">
        <w:rPr>
          <w:rFonts w:ascii="Arial" w:hAnsi="Arial" w:cs="Arial"/>
          <w:spacing w:val="-4"/>
        </w:rPr>
        <w:t xml:space="preserve"> </w:t>
      </w:r>
      <w:r w:rsidRPr="00C166B3">
        <w:rPr>
          <w:rFonts w:ascii="Arial" w:hAnsi="Arial" w:cs="Arial"/>
          <w:spacing w:val="-2"/>
        </w:rPr>
        <w:t>ESTABLISHMENT</w:t>
      </w:r>
    </w:p>
    <w:p w14:paraId="483BD3B5" w14:textId="77777777" w:rsidR="00856440" w:rsidRPr="00C166B3" w:rsidRDefault="00856440" w:rsidP="00EE57A3">
      <w:pPr>
        <w:pStyle w:val="TableParagraph"/>
        <w:numPr>
          <w:ilvl w:val="0"/>
          <w:numId w:val="265"/>
        </w:numPr>
        <w:tabs>
          <w:tab w:val="left" w:pos="901"/>
        </w:tabs>
        <w:spacing w:before="1"/>
        <w:ind w:left="901" w:hanging="357"/>
        <w:rPr>
          <w:rFonts w:ascii="Arial" w:hAnsi="Arial" w:cs="Arial"/>
        </w:rPr>
      </w:pPr>
      <w:r w:rsidRPr="00C166B3">
        <w:rPr>
          <w:rFonts w:ascii="Arial" w:hAnsi="Arial" w:cs="Arial"/>
          <w:color w:val="006FC0"/>
        </w:rPr>
        <w:t>RELIGIOUS</w:t>
      </w:r>
      <w:r w:rsidRPr="00C166B3">
        <w:rPr>
          <w:rFonts w:ascii="Arial" w:hAnsi="Arial" w:cs="Arial"/>
          <w:color w:val="006FC0"/>
          <w:spacing w:val="-3"/>
        </w:rPr>
        <w:t xml:space="preserve"> </w:t>
      </w:r>
      <w:r w:rsidRPr="00C166B3">
        <w:rPr>
          <w:rFonts w:ascii="Arial" w:hAnsi="Arial" w:cs="Arial"/>
          <w:color w:val="006FC0"/>
        </w:rPr>
        <w:t>SITE</w:t>
      </w:r>
      <w:r w:rsidRPr="00C166B3">
        <w:rPr>
          <w:rFonts w:ascii="Arial" w:hAnsi="Arial" w:cs="Arial"/>
          <w:color w:val="006FC0"/>
          <w:spacing w:val="-2"/>
        </w:rPr>
        <w:t xml:space="preserve"> </w:t>
      </w:r>
      <w:r w:rsidRPr="00C166B3">
        <w:rPr>
          <w:rFonts w:ascii="Arial" w:hAnsi="Arial" w:cs="Arial"/>
          <w:color w:val="006FC0"/>
        </w:rPr>
        <w:t>/</w:t>
      </w:r>
      <w:r w:rsidRPr="00C166B3">
        <w:rPr>
          <w:rFonts w:ascii="Arial" w:hAnsi="Arial" w:cs="Arial"/>
          <w:color w:val="006FC0"/>
          <w:spacing w:val="-4"/>
        </w:rPr>
        <w:t xml:space="preserve"> </w:t>
      </w:r>
      <w:r w:rsidRPr="00C166B3">
        <w:rPr>
          <w:rFonts w:ascii="Arial" w:hAnsi="Arial" w:cs="Arial"/>
          <w:color w:val="006FC0"/>
        </w:rPr>
        <w:t>PLACE</w:t>
      </w:r>
      <w:r w:rsidRPr="00C166B3">
        <w:rPr>
          <w:rFonts w:ascii="Arial" w:hAnsi="Arial" w:cs="Arial"/>
          <w:color w:val="006FC0"/>
          <w:spacing w:val="-2"/>
        </w:rPr>
        <w:t xml:space="preserve"> </w:t>
      </w:r>
      <w:r w:rsidRPr="00C166B3">
        <w:rPr>
          <w:rFonts w:ascii="Arial" w:hAnsi="Arial" w:cs="Arial"/>
          <w:color w:val="006FC0"/>
        </w:rPr>
        <w:t>OF</w:t>
      </w:r>
      <w:r w:rsidRPr="00C166B3">
        <w:rPr>
          <w:rFonts w:ascii="Arial" w:hAnsi="Arial" w:cs="Arial"/>
          <w:color w:val="006FC0"/>
          <w:spacing w:val="-3"/>
        </w:rPr>
        <w:t xml:space="preserve"> </w:t>
      </w:r>
      <w:r w:rsidRPr="00C166B3">
        <w:rPr>
          <w:rFonts w:ascii="Arial" w:hAnsi="Arial" w:cs="Arial"/>
          <w:color w:val="006FC0"/>
        </w:rPr>
        <w:t>WORSHIP</w:t>
      </w:r>
      <w:r w:rsidRPr="00C166B3">
        <w:rPr>
          <w:rFonts w:ascii="Arial" w:hAnsi="Arial" w:cs="Arial"/>
          <w:color w:val="006FC0"/>
          <w:spacing w:val="-1"/>
        </w:rPr>
        <w:t xml:space="preserve"> </w:t>
      </w:r>
      <w:r w:rsidRPr="00C166B3">
        <w:rPr>
          <w:rFonts w:ascii="Arial" w:hAnsi="Arial" w:cs="Arial"/>
          <w:color w:val="4471C4"/>
        </w:rPr>
        <w:t>(CHURCH,</w:t>
      </w:r>
      <w:r w:rsidRPr="00C166B3">
        <w:rPr>
          <w:rFonts w:ascii="Arial" w:hAnsi="Arial" w:cs="Arial"/>
          <w:color w:val="4471C4"/>
          <w:spacing w:val="-4"/>
        </w:rPr>
        <w:t xml:space="preserve"> </w:t>
      </w:r>
      <w:r w:rsidRPr="00C166B3">
        <w:rPr>
          <w:rFonts w:ascii="Arial" w:hAnsi="Arial" w:cs="Arial"/>
          <w:color w:val="4471C4"/>
        </w:rPr>
        <w:t>MOSQUE,</w:t>
      </w:r>
      <w:r w:rsidRPr="00C166B3">
        <w:rPr>
          <w:rFonts w:ascii="Arial" w:hAnsi="Arial" w:cs="Arial"/>
          <w:color w:val="4471C4"/>
          <w:spacing w:val="-4"/>
        </w:rPr>
        <w:t xml:space="preserve"> </w:t>
      </w:r>
      <w:r w:rsidRPr="00C166B3">
        <w:rPr>
          <w:rFonts w:ascii="Arial" w:hAnsi="Arial" w:cs="Arial"/>
          <w:color w:val="4471C4"/>
        </w:rPr>
        <w:t>TEMPLE,</w:t>
      </w:r>
      <w:r w:rsidRPr="00C166B3">
        <w:rPr>
          <w:rFonts w:ascii="Arial" w:hAnsi="Arial" w:cs="Arial"/>
          <w:color w:val="4471C4"/>
          <w:spacing w:val="-4"/>
        </w:rPr>
        <w:t xml:space="preserve"> </w:t>
      </w:r>
      <w:r w:rsidRPr="00C166B3">
        <w:rPr>
          <w:rFonts w:ascii="Arial" w:hAnsi="Arial" w:cs="Arial"/>
          <w:color w:val="4471C4"/>
        </w:rPr>
        <w:t>SPIRIT</w:t>
      </w:r>
      <w:r w:rsidRPr="00C166B3">
        <w:rPr>
          <w:rFonts w:ascii="Arial" w:hAnsi="Arial" w:cs="Arial"/>
          <w:color w:val="4471C4"/>
          <w:spacing w:val="-1"/>
        </w:rPr>
        <w:t xml:space="preserve"> </w:t>
      </w:r>
      <w:r w:rsidRPr="00C166B3">
        <w:rPr>
          <w:rFonts w:ascii="Arial" w:hAnsi="Arial" w:cs="Arial"/>
          <w:color w:val="4471C4"/>
          <w:spacing w:val="-2"/>
        </w:rPr>
        <w:t>HOUSE…)</w:t>
      </w:r>
    </w:p>
    <w:p w14:paraId="3A3598CD" w14:textId="77777777" w:rsidR="00856440" w:rsidRPr="00C166B3" w:rsidRDefault="00856440" w:rsidP="00EE57A3">
      <w:pPr>
        <w:pStyle w:val="TableParagraph"/>
        <w:numPr>
          <w:ilvl w:val="0"/>
          <w:numId w:val="265"/>
        </w:numPr>
        <w:tabs>
          <w:tab w:val="left" w:pos="901"/>
        </w:tabs>
        <w:ind w:left="901" w:hanging="357"/>
        <w:rPr>
          <w:rFonts w:ascii="Arial" w:hAnsi="Arial" w:cs="Arial"/>
        </w:rPr>
      </w:pPr>
      <w:r w:rsidRPr="00C166B3">
        <w:rPr>
          <w:rFonts w:ascii="Arial" w:hAnsi="Arial" w:cs="Arial"/>
        </w:rPr>
        <w:t>OTHER</w:t>
      </w:r>
      <w:r w:rsidRPr="00C166B3">
        <w:rPr>
          <w:rFonts w:ascii="Arial" w:hAnsi="Arial" w:cs="Arial"/>
          <w:spacing w:val="-4"/>
        </w:rPr>
        <w:t xml:space="preserve"> </w:t>
      </w:r>
      <w:r w:rsidRPr="00C166B3">
        <w:rPr>
          <w:rFonts w:ascii="Arial" w:hAnsi="Arial" w:cs="Arial"/>
        </w:rPr>
        <w:t>OUTDOOR</w:t>
      </w:r>
      <w:r w:rsidRPr="00C166B3">
        <w:rPr>
          <w:rFonts w:ascii="Arial" w:hAnsi="Arial" w:cs="Arial"/>
          <w:spacing w:val="-4"/>
        </w:rPr>
        <w:t xml:space="preserve"> </w:t>
      </w:r>
      <w:r w:rsidRPr="00C166B3">
        <w:rPr>
          <w:rFonts w:ascii="Arial" w:hAnsi="Arial" w:cs="Arial"/>
        </w:rPr>
        <w:t>PUBLIC</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COMMERCIAL</w:t>
      </w:r>
      <w:r w:rsidRPr="00C166B3">
        <w:rPr>
          <w:rFonts w:ascii="Arial" w:hAnsi="Arial" w:cs="Arial"/>
          <w:spacing w:val="-4"/>
        </w:rPr>
        <w:t xml:space="preserve"> </w:t>
      </w:r>
      <w:r w:rsidRPr="00C166B3">
        <w:rPr>
          <w:rFonts w:ascii="Arial" w:hAnsi="Arial" w:cs="Arial"/>
        </w:rPr>
        <w:t>SITE</w:t>
      </w:r>
      <w:r w:rsidRPr="00C166B3">
        <w:rPr>
          <w:rFonts w:ascii="Arial" w:hAnsi="Arial" w:cs="Arial"/>
          <w:spacing w:val="-1"/>
        </w:rPr>
        <w:t xml:space="preserve"> </w:t>
      </w:r>
      <w:r w:rsidRPr="00C166B3">
        <w:rPr>
          <w:rFonts w:ascii="Arial" w:hAnsi="Arial" w:cs="Arial"/>
          <w:color w:val="4471C4"/>
        </w:rPr>
        <w:t>(STREET,</w:t>
      </w:r>
      <w:r w:rsidRPr="00C166B3">
        <w:rPr>
          <w:rFonts w:ascii="Arial" w:hAnsi="Arial" w:cs="Arial"/>
          <w:color w:val="4471C4"/>
          <w:spacing w:val="-4"/>
        </w:rPr>
        <w:t xml:space="preserve"> </w:t>
      </w:r>
      <w:r w:rsidRPr="00C166B3">
        <w:rPr>
          <w:rFonts w:ascii="Arial" w:hAnsi="Arial" w:cs="Arial"/>
          <w:color w:val="4471C4"/>
        </w:rPr>
        <w:t>MARKET,</w:t>
      </w:r>
      <w:r w:rsidRPr="00C166B3">
        <w:rPr>
          <w:rFonts w:ascii="Arial" w:hAnsi="Arial" w:cs="Arial"/>
          <w:color w:val="4471C4"/>
          <w:spacing w:val="-5"/>
        </w:rPr>
        <w:t xml:space="preserve"> </w:t>
      </w:r>
      <w:r w:rsidRPr="00C166B3">
        <w:rPr>
          <w:rFonts w:ascii="Arial" w:hAnsi="Arial" w:cs="Arial"/>
          <w:color w:val="4471C4"/>
        </w:rPr>
        <w:t>PARK,</w:t>
      </w:r>
      <w:r w:rsidRPr="00C166B3">
        <w:rPr>
          <w:rFonts w:ascii="Arial" w:hAnsi="Arial" w:cs="Arial"/>
          <w:color w:val="4471C4"/>
          <w:spacing w:val="-4"/>
        </w:rPr>
        <w:t xml:space="preserve"> </w:t>
      </w:r>
      <w:r w:rsidRPr="00C166B3">
        <w:rPr>
          <w:rFonts w:ascii="Arial" w:hAnsi="Arial" w:cs="Arial"/>
          <w:color w:val="4471C4"/>
        </w:rPr>
        <w:t>FIELD,</w:t>
      </w:r>
      <w:r w:rsidRPr="00C166B3">
        <w:rPr>
          <w:rFonts w:ascii="Arial" w:hAnsi="Arial" w:cs="Arial"/>
          <w:color w:val="4471C4"/>
          <w:spacing w:val="-4"/>
        </w:rPr>
        <w:t xml:space="preserve"> </w:t>
      </w:r>
      <w:r w:rsidRPr="00C166B3">
        <w:rPr>
          <w:rFonts w:ascii="Arial" w:hAnsi="Arial" w:cs="Arial"/>
          <w:color w:val="4471C4"/>
        </w:rPr>
        <w:t>FOREST,</w:t>
      </w:r>
      <w:r w:rsidRPr="00C166B3">
        <w:rPr>
          <w:rFonts w:ascii="Arial" w:hAnsi="Arial" w:cs="Arial"/>
          <w:color w:val="4471C4"/>
          <w:spacing w:val="-4"/>
        </w:rPr>
        <w:t xml:space="preserve"> </w:t>
      </w:r>
      <w:r w:rsidRPr="00C166B3">
        <w:rPr>
          <w:rFonts w:ascii="Arial" w:hAnsi="Arial" w:cs="Arial"/>
          <w:color w:val="4471C4"/>
        </w:rPr>
        <w:t>POND,</w:t>
      </w:r>
      <w:r w:rsidRPr="00C166B3">
        <w:rPr>
          <w:rFonts w:ascii="Arial" w:hAnsi="Arial" w:cs="Arial"/>
          <w:color w:val="4471C4"/>
          <w:spacing w:val="-3"/>
        </w:rPr>
        <w:t xml:space="preserve"> </w:t>
      </w:r>
      <w:r w:rsidRPr="00C166B3">
        <w:rPr>
          <w:rFonts w:ascii="Arial" w:hAnsi="Arial" w:cs="Arial"/>
          <w:color w:val="4471C4"/>
          <w:spacing w:val="-2"/>
        </w:rPr>
        <w:t>LAKE…)</w:t>
      </w:r>
    </w:p>
    <w:p w14:paraId="3533C657" w14:textId="77777777" w:rsidR="00856440" w:rsidRPr="00C166B3" w:rsidRDefault="00856440" w:rsidP="00EE57A3">
      <w:pPr>
        <w:pStyle w:val="TableParagraph"/>
        <w:numPr>
          <w:ilvl w:val="0"/>
          <w:numId w:val="265"/>
        </w:numPr>
        <w:tabs>
          <w:tab w:val="left" w:pos="901"/>
        </w:tabs>
        <w:spacing w:before="2"/>
        <w:ind w:left="901" w:hanging="357"/>
        <w:rPr>
          <w:rFonts w:ascii="Arial" w:hAnsi="Arial" w:cs="Arial"/>
        </w:rPr>
      </w:pPr>
      <w:r w:rsidRPr="00C166B3">
        <w:rPr>
          <w:rFonts w:ascii="Arial" w:hAnsi="Arial" w:cs="Arial"/>
        </w:rPr>
        <w:t>OTHER</w:t>
      </w:r>
      <w:r w:rsidRPr="00C166B3">
        <w:rPr>
          <w:rFonts w:ascii="Arial" w:hAnsi="Arial" w:cs="Arial"/>
          <w:spacing w:val="-4"/>
        </w:rPr>
        <w:t xml:space="preserve"> </w:t>
      </w:r>
      <w:r w:rsidRPr="00C166B3">
        <w:rPr>
          <w:rFonts w:ascii="Arial" w:hAnsi="Arial" w:cs="Arial"/>
        </w:rPr>
        <w:t>INDOOR</w:t>
      </w:r>
      <w:r w:rsidRPr="00C166B3">
        <w:rPr>
          <w:rFonts w:ascii="Arial" w:hAnsi="Arial" w:cs="Arial"/>
          <w:spacing w:val="-4"/>
        </w:rPr>
        <w:t xml:space="preserve"> </w:t>
      </w:r>
      <w:r w:rsidRPr="00C166B3">
        <w:rPr>
          <w:rFonts w:ascii="Arial" w:hAnsi="Arial" w:cs="Arial"/>
        </w:rPr>
        <w:t>PUBLIC</w:t>
      </w:r>
      <w:r w:rsidRPr="00C166B3">
        <w:rPr>
          <w:rFonts w:ascii="Arial" w:hAnsi="Arial" w:cs="Arial"/>
          <w:spacing w:val="-3"/>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COMMERCIAL</w:t>
      </w:r>
      <w:r w:rsidRPr="00C166B3">
        <w:rPr>
          <w:rFonts w:ascii="Arial" w:hAnsi="Arial" w:cs="Arial"/>
          <w:spacing w:val="-4"/>
        </w:rPr>
        <w:t xml:space="preserve"> </w:t>
      </w:r>
      <w:r w:rsidRPr="00C166B3">
        <w:rPr>
          <w:rFonts w:ascii="Arial" w:hAnsi="Arial" w:cs="Arial"/>
        </w:rPr>
        <w:t>SITE</w:t>
      </w:r>
      <w:r w:rsidRPr="00C166B3">
        <w:rPr>
          <w:rFonts w:ascii="Arial" w:hAnsi="Arial" w:cs="Arial"/>
          <w:spacing w:val="-2"/>
        </w:rPr>
        <w:t xml:space="preserve"> </w:t>
      </w:r>
      <w:r w:rsidRPr="00C166B3">
        <w:rPr>
          <w:rFonts w:ascii="Arial" w:hAnsi="Arial" w:cs="Arial"/>
          <w:color w:val="4471C4"/>
        </w:rPr>
        <w:t>(SHOP,</w:t>
      </w:r>
      <w:r w:rsidRPr="00C166B3">
        <w:rPr>
          <w:rFonts w:ascii="Arial" w:hAnsi="Arial" w:cs="Arial"/>
          <w:color w:val="4471C4"/>
          <w:spacing w:val="-3"/>
        </w:rPr>
        <w:t xml:space="preserve"> </w:t>
      </w:r>
      <w:r w:rsidRPr="00C166B3">
        <w:rPr>
          <w:rFonts w:ascii="Arial" w:hAnsi="Arial" w:cs="Arial"/>
          <w:color w:val="4471C4"/>
        </w:rPr>
        <w:t>BANK,</w:t>
      </w:r>
      <w:r w:rsidRPr="00C166B3">
        <w:rPr>
          <w:rFonts w:ascii="Arial" w:hAnsi="Arial" w:cs="Arial"/>
          <w:color w:val="4471C4"/>
          <w:spacing w:val="-3"/>
        </w:rPr>
        <w:t xml:space="preserve"> </w:t>
      </w:r>
      <w:r w:rsidRPr="00C166B3">
        <w:rPr>
          <w:rFonts w:ascii="Arial" w:hAnsi="Arial" w:cs="Arial"/>
          <w:color w:val="4471C4"/>
        </w:rPr>
        <w:t>RESTAURANT,</w:t>
      </w:r>
      <w:r w:rsidRPr="00C166B3">
        <w:rPr>
          <w:rFonts w:ascii="Arial" w:hAnsi="Arial" w:cs="Arial"/>
          <w:color w:val="4471C4"/>
          <w:spacing w:val="-4"/>
        </w:rPr>
        <w:t xml:space="preserve"> </w:t>
      </w:r>
      <w:r w:rsidRPr="00C166B3">
        <w:rPr>
          <w:rFonts w:ascii="Arial" w:hAnsi="Arial" w:cs="Arial"/>
          <w:color w:val="4471C4"/>
        </w:rPr>
        <w:t>CINEMA,</w:t>
      </w:r>
      <w:r w:rsidRPr="00C166B3">
        <w:rPr>
          <w:rFonts w:ascii="Arial" w:hAnsi="Arial" w:cs="Arial"/>
          <w:color w:val="4471C4"/>
          <w:spacing w:val="-4"/>
        </w:rPr>
        <w:t xml:space="preserve"> </w:t>
      </w:r>
      <w:r w:rsidRPr="00C166B3">
        <w:rPr>
          <w:rFonts w:ascii="Arial" w:hAnsi="Arial" w:cs="Arial"/>
          <w:color w:val="4471C4"/>
        </w:rPr>
        <w:t>MUSEUM,</w:t>
      </w:r>
      <w:r w:rsidRPr="00C166B3">
        <w:rPr>
          <w:rFonts w:ascii="Arial" w:hAnsi="Arial" w:cs="Arial"/>
          <w:color w:val="4471C4"/>
          <w:spacing w:val="-4"/>
        </w:rPr>
        <w:t xml:space="preserve"> </w:t>
      </w:r>
      <w:r w:rsidRPr="00C166B3">
        <w:rPr>
          <w:rFonts w:ascii="Arial" w:hAnsi="Arial" w:cs="Arial"/>
          <w:color w:val="4471C4"/>
          <w:spacing w:val="-2"/>
        </w:rPr>
        <w:t>HOSPITAL…)</w:t>
      </w:r>
    </w:p>
    <w:p w14:paraId="03A3873C" w14:textId="77777777" w:rsidR="00EE57A3" w:rsidRPr="00C166B3" w:rsidRDefault="00856440" w:rsidP="00EE57A3">
      <w:pPr>
        <w:pStyle w:val="TableParagraph"/>
        <w:numPr>
          <w:ilvl w:val="0"/>
          <w:numId w:val="265"/>
        </w:numPr>
        <w:tabs>
          <w:tab w:val="left" w:pos="901"/>
          <w:tab w:val="left" w:pos="1418"/>
        </w:tabs>
        <w:spacing w:before="240"/>
        <w:ind w:left="901" w:hanging="357"/>
        <w:jc w:val="both"/>
        <w:rPr>
          <w:rFonts w:ascii="Arial" w:hAnsi="Arial" w:cs="Arial"/>
          <w:spacing w:val="-2"/>
        </w:rPr>
      </w:pPr>
      <w:r w:rsidRPr="00C166B3">
        <w:rPr>
          <w:rFonts w:ascii="Arial" w:hAnsi="Arial" w:cs="Arial"/>
        </w:rPr>
        <w:t>IN</w:t>
      </w:r>
      <w:r w:rsidRPr="00C166B3">
        <w:rPr>
          <w:rFonts w:ascii="Arial" w:hAnsi="Arial" w:cs="Arial"/>
          <w:spacing w:val="-2"/>
        </w:rPr>
        <w:t xml:space="preserve"> TRANSIT</w:t>
      </w:r>
    </w:p>
    <w:p w14:paraId="7A535BB1" w14:textId="1064BC96" w:rsidR="00856440" w:rsidRPr="00C166B3" w:rsidRDefault="00856440" w:rsidP="00EE57A3">
      <w:pPr>
        <w:pStyle w:val="TableParagraph"/>
        <w:numPr>
          <w:ilvl w:val="0"/>
          <w:numId w:val="265"/>
        </w:numPr>
        <w:tabs>
          <w:tab w:val="left" w:pos="901"/>
          <w:tab w:val="left" w:pos="1418"/>
        </w:tabs>
        <w:spacing w:before="240"/>
        <w:ind w:left="901" w:hanging="357"/>
        <w:jc w:val="both"/>
        <w:rPr>
          <w:rFonts w:ascii="Arial" w:hAnsi="Arial" w:cs="Arial"/>
          <w:spacing w:val="-2"/>
        </w:rPr>
      </w:pPr>
      <w:r w:rsidRPr="00C166B3">
        <w:rPr>
          <w:rFonts w:ascii="Arial" w:hAnsi="Arial" w:cs="Arial"/>
        </w:rPr>
        <w:t>OTHER</w:t>
      </w:r>
      <w:r w:rsidRPr="00C166B3">
        <w:rPr>
          <w:rFonts w:ascii="Arial" w:hAnsi="Arial" w:cs="Arial"/>
          <w:spacing w:val="-2"/>
        </w:rPr>
        <w:t xml:space="preserve"> (SPECIFY)</w:t>
      </w:r>
    </w:p>
    <w:p w14:paraId="55FB99B8" w14:textId="4B1FF1B0" w:rsidR="00856440" w:rsidRPr="00C166B3" w:rsidRDefault="00856440" w:rsidP="00EE57A3">
      <w:pPr>
        <w:pStyle w:val="TableParagraph"/>
        <w:rPr>
          <w:rFonts w:ascii="Arial" w:hAnsi="Arial" w:cs="Arial"/>
        </w:rPr>
      </w:pPr>
      <w:r w:rsidRPr="00C166B3">
        <w:rPr>
          <w:rFonts w:ascii="Arial" w:hAnsi="Arial" w:cs="Arial"/>
          <w:b/>
          <w:spacing w:val="-2"/>
        </w:rPr>
        <w:t>LDB_2A</w:t>
      </w:r>
      <w:r w:rsidR="00EE57A3" w:rsidRPr="00C166B3">
        <w:rPr>
          <w:rFonts w:ascii="Arial" w:hAnsi="Arial" w:cs="Arial"/>
          <w:b/>
          <w:spacing w:val="-2"/>
        </w:rPr>
        <w:t xml:space="preserve">.  </w:t>
      </w:r>
      <w:r w:rsidRPr="00C166B3">
        <w:rPr>
          <w:rFonts w:ascii="Arial" w:hAnsi="Arial" w:cs="Arial"/>
        </w:rPr>
        <w:t>What</w:t>
      </w:r>
      <w:r w:rsidRPr="00C166B3">
        <w:rPr>
          <w:rFonts w:ascii="Arial" w:hAnsi="Arial" w:cs="Arial"/>
          <w:spacing w:val="-4"/>
        </w:rPr>
        <w:t xml:space="preserve"> </w:t>
      </w:r>
      <w:r w:rsidRPr="00C166B3">
        <w:rPr>
          <w:rFonts w:ascii="Arial" w:hAnsi="Arial" w:cs="Arial"/>
        </w:rPr>
        <w:t>was the</w:t>
      </w:r>
      <w:r w:rsidRPr="00C166B3">
        <w:rPr>
          <w:rFonts w:ascii="Arial" w:hAnsi="Arial" w:cs="Arial"/>
          <w:spacing w:val="-1"/>
        </w:rPr>
        <w:t xml:space="preserve"> </w:t>
      </w:r>
      <w:r w:rsidRPr="00C166B3">
        <w:rPr>
          <w:rFonts w:ascii="Arial" w:hAnsi="Arial" w:cs="Arial"/>
          <w:u w:val="single"/>
        </w:rPr>
        <w:t>main</w:t>
      </w:r>
      <w:r w:rsidRPr="00C166B3">
        <w:rPr>
          <w:rFonts w:ascii="Arial" w:hAnsi="Arial" w:cs="Arial"/>
          <w:spacing w:val="-1"/>
        </w:rPr>
        <w:t xml:space="preserve"> </w:t>
      </w:r>
      <w:r w:rsidRPr="00C166B3">
        <w:rPr>
          <w:rFonts w:ascii="Arial" w:hAnsi="Arial" w:cs="Arial"/>
        </w:rPr>
        <w:t>reason</w:t>
      </w:r>
      <w:r w:rsidRPr="00C166B3">
        <w:rPr>
          <w:rFonts w:ascii="Arial" w:hAnsi="Arial" w:cs="Arial"/>
          <w:spacing w:val="-2"/>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rPr>
        <w:t xml:space="preserve">this </w:t>
      </w:r>
      <w:r w:rsidRPr="00C166B3">
        <w:rPr>
          <w:rFonts w:ascii="Arial" w:hAnsi="Arial" w:cs="Arial"/>
          <w:spacing w:val="-2"/>
        </w:rPr>
        <w:t>travel?</w:t>
      </w:r>
    </w:p>
    <w:p w14:paraId="30450DF9" w14:textId="77777777" w:rsidR="00856440" w:rsidRPr="00C166B3" w:rsidRDefault="00856440" w:rsidP="00856440">
      <w:pPr>
        <w:pStyle w:val="TableParagraph"/>
        <w:numPr>
          <w:ilvl w:val="0"/>
          <w:numId w:val="267"/>
        </w:numPr>
        <w:tabs>
          <w:tab w:val="left" w:pos="899"/>
          <w:tab w:val="left" w:pos="902"/>
        </w:tabs>
        <w:ind w:right="499"/>
        <w:rPr>
          <w:rFonts w:ascii="Arial" w:hAnsi="Arial" w:cs="Arial"/>
        </w:rPr>
      </w:pPr>
      <w:r w:rsidRPr="00C166B3">
        <w:rPr>
          <w:rFonts w:ascii="Arial" w:hAnsi="Arial" w:cs="Arial"/>
        </w:rPr>
        <w:t>COMMUTING</w:t>
      </w:r>
      <w:r w:rsidRPr="00C166B3">
        <w:rPr>
          <w:rFonts w:ascii="Arial" w:hAnsi="Arial" w:cs="Arial"/>
          <w:spacing w:val="-4"/>
        </w:rPr>
        <w:t xml:space="preserve"> </w:t>
      </w:r>
      <w:r w:rsidRPr="00C166B3">
        <w:rPr>
          <w:rFonts w:ascii="Arial" w:hAnsi="Arial" w:cs="Arial"/>
        </w:rPr>
        <w:t>FOR</w:t>
      </w:r>
      <w:r w:rsidRPr="00C166B3">
        <w:rPr>
          <w:rFonts w:ascii="Arial" w:hAnsi="Arial" w:cs="Arial"/>
          <w:spacing w:val="-5"/>
        </w:rPr>
        <w:t xml:space="preserve"> </w:t>
      </w:r>
      <w:r w:rsidRPr="00C166B3">
        <w:rPr>
          <w:rFonts w:ascii="Arial" w:hAnsi="Arial" w:cs="Arial"/>
        </w:rPr>
        <w:t>WAGED</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SALARIED</w:t>
      </w:r>
      <w:r w:rsidRPr="00C166B3">
        <w:rPr>
          <w:rFonts w:ascii="Arial" w:hAnsi="Arial" w:cs="Arial"/>
          <w:spacing w:val="-4"/>
        </w:rPr>
        <w:t xml:space="preserve"> </w:t>
      </w:r>
      <w:r w:rsidRPr="00C166B3">
        <w:rPr>
          <w:rFonts w:ascii="Arial" w:hAnsi="Arial" w:cs="Arial"/>
        </w:rPr>
        <w:t>JOB,</w:t>
      </w:r>
      <w:r w:rsidRPr="00C166B3">
        <w:rPr>
          <w:rFonts w:ascii="Arial" w:hAnsi="Arial" w:cs="Arial"/>
          <w:spacing w:val="-3"/>
        </w:rPr>
        <w:t xml:space="preserve"> </w:t>
      </w:r>
      <w:r w:rsidRPr="00C166B3">
        <w:rPr>
          <w:rFonts w:ascii="Arial" w:hAnsi="Arial" w:cs="Arial"/>
        </w:rPr>
        <w:t>OWN/HOUSEHOLD</w:t>
      </w:r>
      <w:r w:rsidRPr="00C166B3">
        <w:rPr>
          <w:rFonts w:ascii="Arial" w:hAnsi="Arial" w:cs="Arial"/>
          <w:spacing w:val="-5"/>
        </w:rPr>
        <w:t xml:space="preserve"> </w:t>
      </w:r>
      <w:r w:rsidRPr="00C166B3">
        <w:rPr>
          <w:rFonts w:ascii="Arial" w:hAnsi="Arial" w:cs="Arial"/>
        </w:rPr>
        <w:t>BUSINESS,</w:t>
      </w:r>
      <w:r w:rsidRPr="00C166B3">
        <w:rPr>
          <w:rFonts w:ascii="Arial" w:hAnsi="Arial" w:cs="Arial"/>
          <w:spacing w:val="-4"/>
        </w:rPr>
        <w:t xml:space="preserve"> </w:t>
      </w:r>
      <w:r w:rsidRPr="00C166B3">
        <w:rPr>
          <w:rFonts w:ascii="Arial" w:hAnsi="Arial" w:cs="Arial"/>
        </w:rPr>
        <w:t>TRAINEESHIP,</w:t>
      </w:r>
      <w:r w:rsidRPr="00C166B3">
        <w:rPr>
          <w:rFonts w:ascii="Arial" w:hAnsi="Arial" w:cs="Arial"/>
          <w:spacing w:val="-1"/>
        </w:rPr>
        <w:t xml:space="preserve"> </w:t>
      </w:r>
      <w:r w:rsidRPr="00C166B3">
        <w:rPr>
          <w:rFonts w:ascii="Arial" w:hAnsi="Arial" w:cs="Arial"/>
        </w:rPr>
        <w:t>VOLUNTEER WORK,</w:t>
      </w:r>
      <w:r w:rsidRPr="00C166B3">
        <w:rPr>
          <w:rFonts w:ascii="Arial" w:hAnsi="Arial" w:cs="Arial"/>
          <w:spacing w:val="-2"/>
        </w:rPr>
        <w:t xml:space="preserve"> </w:t>
      </w:r>
      <w:r w:rsidRPr="00C166B3">
        <w:rPr>
          <w:rFonts w:ascii="Arial" w:hAnsi="Arial" w:cs="Arial"/>
        </w:rPr>
        <w:t>STUDIES</w:t>
      </w:r>
    </w:p>
    <w:p w14:paraId="6435D309" w14:textId="77777777" w:rsidR="00856440" w:rsidRPr="00C166B3" w:rsidRDefault="00856440" w:rsidP="00856440">
      <w:pPr>
        <w:pStyle w:val="TableParagraph"/>
        <w:numPr>
          <w:ilvl w:val="0"/>
          <w:numId w:val="267"/>
        </w:numPr>
        <w:tabs>
          <w:tab w:val="left" w:pos="899"/>
          <w:tab w:val="left" w:pos="902"/>
        </w:tabs>
        <w:ind w:right="386"/>
        <w:rPr>
          <w:rFonts w:ascii="Arial" w:hAnsi="Arial" w:cs="Arial"/>
        </w:rPr>
      </w:pPr>
      <w:r w:rsidRPr="00C166B3">
        <w:rPr>
          <w:rFonts w:ascii="Arial" w:hAnsi="Arial" w:cs="Arial"/>
        </w:rPr>
        <w:t>OTHER</w:t>
      </w:r>
      <w:r w:rsidRPr="00C166B3">
        <w:rPr>
          <w:rFonts w:ascii="Arial" w:hAnsi="Arial" w:cs="Arial"/>
          <w:spacing w:val="-6"/>
        </w:rPr>
        <w:t xml:space="preserve"> </w:t>
      </w:r>
      <w:r w:rsidRPr="00C166B3">
        <w:rPr>
          <w:rFonts w:ascii="Arial" w:hAnsi="Arial" w:cs="Arial"/>
        </w:rPr>
        <w:t>TRAVEL</w:t>
      </w:r>
      <w:r w:rsidRPr="00C166B3">
        <w:rPr>
          <w:rFonts w:ascii="Arial" w:hAnsi="Arial" w:cs="Arial"/>
          <w:spacing w:val="-4"/>
        </w:rPr>
        <w:t xml:space="preserve"> </w:t>
      </w:r>
      <w:r w:rsidRPr="00C166B3">
        <w:rPr>
          <w:rFonts w:ascii="Arial" w:hAnsi="Arial" w:cs="Arial"/>
        </w:rPr>
        <w:t>FOR</w:t>
      </w:r>
      <w:r w:rsidRPr="00C166B3">
        <w:rPr>
          <w:rFonts w:ascii="Arial" w:hAnsi="Arial" w:cs="Arial"/>
          <w:spacing w:val="-4"/>
        </w:rPr>
        <w:t xml:space="preserve"> </w:t>
      </w:r>
      <w:r w:rsidRPr="00C166B3">
        <w:rPr>
          <w:rFonts w:ascii="Arial" w:hAnsi="Arial" w:cs="Arial"/>
        </w:rPr>
        <w:t>WAGED</w:t>
      </w:r>
      <w:r w:rsidRPr="00C166B3">
        <w:rPr>
          <w:rFonts w:ascii="Arial" w:hAnsi="Arial" w:cs="Arial"/>
          <w:spacing w:val="-3"/>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SALARIED</w:t>
      </w:r>
      <w:r w:rsidRPr="00C166B3">
        <w:rPr>
          <w:rFonts w:ascii="Arial" w:hAnsi="Arial" w:cs="Arial"/>
          <w:spacing w:val="-3"/>
        </w:rPr>
        <w:t xml:space="preserve"> </w:t>
      </w:r>
      <w:r w:rsidRPr="00C166B3">
        <w:rPr>
          <w:rFonts w:ascii="Arial" w:hAnsi="Arial" w:cs="Arial"/>
        </w:rPr>
        <w:t>JOB,</w:t>
      </w:r>
      <w:r w:rsidRPr="00C166B3">
        <w:rPr>
          <w:rFonts w:ascii="Arial" w:hAnsi="Arial" w:cs="Arial"/>
          <w:spacing w:val="-2"/>
        </w:rPr>
        <w:t xml:space="preserve"> </w:t>
      </w:r>
      <w:r w:rsidRPr="00C166B3">
        <w:rPr>
          <w:rFonts w:ascii="Arial" w:hAnsi="Arial" w:cs="Arial"/>
        </w:rPr>
        <w:t>OWN/HOUSEHOLD</w:t>
      </w:r>
      <w:r w:rsidRPr="00C166B3">
        <w:rPr>
          <w:rFonts w:ascii="Arial" w:hAnsi="Arial" w:cs="Arial"/>
          <w:spacing w:val="-4"/>
        </w:rPr>
        <w:t xml:space="preserve"> </w:t>
      </w:r>
      <w:r w:rsidRPr="00C166B3">
        <w:rPr>
          <w:rFonts w:ascii="Arial" w:hAnsi="Arial" w:cs="Arial"/>
        </w:rPr>
        <w:t>BUSINESS,</w:t>
      </w:r>
      <w:r w:rsidRPr="00C166B3">
        <w:rPr>
          <w:rFonts w:ascii="Arial" w:hAnsi="Arial" w:cs="Arial"/>
          <w:spacing w:val="-3"/>
        </w:rPr>
        <w:t xml:space="preserve"> </w:t>
      </w:r>
      <w:r w:rsidRPr="00C166B3">
        <w:rPr>
          <w:rFonts w:ascii="Arial" w:hAnsi="Arial" w:cs="Arial"/>
        </w:rPr>
        <w:t>TRAINEESHIP, VOLUNTEER WORK,</w:t>
      </w:r>
      <w:r w:rsidRPr="00C166B3">
        <w:rPr>
          <w:rFonts w:ascii="Arial" w:hAnsi="Arial" w:cs="Arial"/>
          <w:spacing w:val="-2"/>
        </w:rPr>
        <w:t xml:space="preserve"> </w:t>
      </w:r>
      <w:r w:rsidRPr="00C166B3">
        <w:rPr>
          <w:rFonts w:ascii="Arial" w:hAnsi="Arial" w:cs="Arial"/>
        </w:rPr>
        <w:t>STUDIES</w:t>
      </w:r>
    </w:p>
    <w:p w14:paraId="7FEDE857" w14:textId="77777777" w:rsidR="00856440" w:rsidRPr="00C166B3" w:rsidRDefault="00856440" w:rsidP="00856440">
      <w:pPr>
        <w:pStyle w:val="TableParagraph"/>
        <w:numPr>
          <w:ilvl w:val="0"/>
          <w:numId w:val="267"/>
        </w:numPr>
        <w:tabs>
          <w:tab w:val="left" w:pos="899"/>
        </w:tabs>
        <w:spacing w:line="231" w:lineRule="exact"/>
        <w:ind w:left="899" w:hanging="357"/>
        <w:rPr>
          <w:rFonts w:ascii="Arial" w:hAnsi="Arial" w:cs="Arial"/>
        </w:rPr>
      </w:pPr>
      <w:r w:rsidRPr="00C166B3">
        <w:rPr>
          <w:rFonts w:ascii="Arial" w:hAnsi="Arial" w:cs="Arial"/>
        </w:rPr>
        <w:t>PRODUCTION</w:t>
      </w:r>
      <w:r w:rsidRPr="00C166B3">
        <w:rPr>
          <w:rFonts w:ascii="Arial" w:hAnsi="Arial" w:cs="Arial"/>
          <w:spacing w:val="-6"/>
        </w:rPr>
        <w:t xml:space="preserve"> </w:t>
      </w:r>
      <w:r w:rsidRPr="00C166B3">
        <w:rPr>
          <w:rFonts w:ascii="Arial" w:hAnsi="Arial" w:cs="Arial"/>
        </w:rPr>
        <w:t>OF</w:t>
      </w:r>
      <w:r w:rsidRPr="00C166B3">
        <w:rPr>
          <w:rFonts w:ascii="Arial" w:hAnsi="Arial" w:cs="Arial"/>
          <w:spacing w:val="-6"/>
        </w:rPr>
        <w:t xml:space="preserve"> </w:t>
      </w:r>
      <w:r w:rsidRPr="00C166B3">
        <w:rPr>
          <w:rFonts w:ascii="Arial" w:hAnsi="Arial" w:cs="Arial"/>
        </w:rPr>
        <w:t>GOODS</w:t>
      </w:r>
      <w:r w:rsidRPr="00C166B3">
        <w:rPr>
          <w:rFonts w:ascii="Arial" w:hAnsi="Arial" w:cs="Arial"/>
          <w:spacing w:val="-6"/>
        </w:rPr>
        <w:t xml:space="preserve"> </w:t>
      </w:r>
      <w:r w:rsidRPr="00C166B3">
        <w:rPr>
          <w:rFonts w:ascii="Arial" w:hAnsi="Arial" w:cs="Arial"/>
        </w:rPr>
        <w:t>(GROWING</w:t>
      </w:r>
      <w:r w:rsidRPr="00C166B3">
        <w:rPr>
          <w:rFonts w:ascii="Arial" w:hAnsi="Arial" w:cs="Arial"/>
          <w:spacing w:val="-6"/>
        </w:rPr>
        <w:t xml:space="preserve"> </w:t>
      </w:r>
      <w:r w:rsidRPr="00C166B3">
        <w:rPr>
          <w:rFonts w:ascii="Arial" w:hAnsi="Arial" w:cs="Arial"/>
        </w:rPr>
        <w:t>CROPS/RAISING</w:t>
      </w:r>
      <w:r w:rsidRPr="00C166B3">
        <w:rPr>
          <w:rFonts w:ascii="Arial" w:hAnsi="Arial" w:cs="Arial"/>
          <w:spacing w:val="-6"/>
        </w:rPr>
        <w:t xml:space="preserve"> </w:t>
      </w:r>
      <w:r w:rsidRPr="00C166B3">
        <w:rPr>
          <w:rFonts w:ascii="Arial" w:hAnsi="Arial" w:cs="Arial"/>
        </w:rPr>
        <w:t>ANIMALS/GATHERING</w:t>
      </w:r>
      <w:r w:rsidRPr="00C166B3">
        <w:rPr>
          <w:rFonts w:ascii="Arial" w:hAnsi="Arial" w:cs="Arial"/>
          <w:spacing w:val="-6"/>
        </w:rPr>
        <w:t xml:space="preserve"> </w:t>
      </w:r>
      <w:r w:rsidRPr="00C166B3">
        <w:rPr>
          <w:rFonts w:ascii="Arial" w:hAnsi="Arial" w:cs="Arial"/>
        </w:rPr>
        <w:t>FIREWOOD/FETCHING</w:t>
      </w:r>
      <w:r w:rsidRPr="00C166B3">
        <w:rPr>
          <w:rFonts w:ascii="Arial" w:hAnsi="Arial" w:cs="Arial"/>
          <w:spacing w:val="-6"/>
        </w:rPr>
        <w:t xml:space="preserve"> </w:t>
      </w:r>
      <w:r w:rsidRPr="00C166B3">
        <w:rPr>
          <w:rFonts w:ascii="Arial" w:hAnsi="Arial" w:cs="Arial"/>
          <w:spacing w:val="-2"/>
        </w:rPr>
        <w:t>WATER…)</w:t>
      </w:r>
    </w:p>
    <w:p w14:paraId="64F75D45" w14:textId="77777777" w:rsidR="00856440" w:rsidRPr="00C166B3" w:rsidRDefault="00856440" w:rsidP="00856440">
      <w:pPr>
        <w:pStyle w:val="TableParagraph"/>
        <w:numPr>
          <w:ilvl w:val="0"/>
          <w:numId w:val="267"/>
        </w:numPr>
        <w:tabs>
          <w:tab w:val="left" w:pos="899"/>
        </w:tabs>
        <w:spacing w:line="231" w:lineRule="exact"/>
        <w:ind w:left="899" w:hanging="357"/>
        <w:rPr>
          <w:rFonts w:ascii="Arial" w:hAnsi="Arial" w:cs="Arial"/>
        </w:rPr>
      </w:pPr>
      <w:r w:rsidRPr="00C166B3">
        <w:rPr>
          <w:rFonts w:ascii="Arial" w:hAnsi="Arial" w:cs="Arial"/>
        </w:rPr>
        <w:t>PROVISION</w:t>
      </w:r>
      <w:r w:rsidRPr="00C166B3">
        <w:rPr>
          <w:rFonts w:ascii="Arial" w:hAnsi="Arial" w:cs="Arial"/>
          <w:spacing w:val="-4"/>
        </w:rPr>
        <w:t xml:space="preserve"> </w:t>
      </w:r>
      <w:r w:rsidRPr="00C166B3">
        <w:rPr>
          <w:rFonts w:ascii="Arial" w:hAnsi="Arial" w:cs="Arial"/>
        </w:rPr>
        <w:t>OF</w:t>
      </w:r>
      <w:r w:rsidRPr="00C166B3">
        <w:rPr>
          <w:rFonts w:ascii="Arial" w:hAnsi="Arial" w:cs="Arial"/>
          <w:spacing w:val="-3"/>
        </w:rPr>
        <w:t xml:space="preserve"> </w:t>
      </w:r>
      <w:r w:rsidRPr="00C166B3">
        <w:rPr>
          <w:rFonts w:ascii="Arial" w:hAnsi="Arial" w:cs="Arial"/>
        </w:rPr>
        <w:t>SERVICES</w:t>
      </w:r>
      <w:r w:rsidRPr="00C166B3">
        <w:rPr>
          <w:rFonts w:ascii="Arial" w:hAnsi="Arial" w:cs="Arial"/>
          <w:spacing w:val="-3"/>
        </w:rPr>
        <w:t xml:space="preserve"> </w:t>
      </w:r>
      <w:r w:rsidRPr="00C166B3">
        <w:rPr>
          <w:rFonts w:ascii="Arial" w:hAnsi="Arial" w:cs="Arial"/>
        </w:rPr>
        <w:t>(SHOPPING,</w:t>
      </w:r>
      <w:r w:rsidRPr="00C166B3">
        <w:rPr>
          <w:rFonts w:ascii="Arial" w:hAnsi="Arial" w:cs="Arial"/>
          <w:spacing w:val="-4"/>
        </w:rPr>
        <w:t xml:space="preserve"> </w:t>
      </w:r>
      <w:r w:rsidRPr="00C166B3">
        <w:rPr>
          <w:rFonts w:ascii="Arial" w:hAnsi="Arial" w:cs="Arial"/>
        </w:rPr>
        <w:t>DOING</w:t>
      </w:r>
      <w:r w:rsidRPr="00C166B3">
        <w:rPr>
          <w:rFonts w:ascii="Arial" w:hAnsi="Arial" w:cs="Arial"/>
          <w:spacing w:val="-3"/>
        </w:rPr>
        <w:t xml:space="preserve"> </w:t>
      </w:r>
      <w:r w:rsidRPr="00C166B3">
        <w:rPr>
          <w:rFonts w:ascii="Arial" w:hAnsi="Arial" w:cs="Arial"/>
        </w:rPr>
        <w:t>LAUNDRY,</w:t>
      </w:r>
      <w:r w:rsidRPr="00C166B3">
        <w:rPr>
          <w:rFonts w:ascii="Arial" w:hAnsi="Arial" w:cs="Arial"/>
          <w:spacing w:val="-3"/>
        </w:rPr>
        <w:t xml:space="preserve"> </w:t>
      </w:r>
      <w:r w:rsidRPr="00C166B3">
        <w:rPr>
          <w:rFonts w:ascii="Arial" w:hAnsi="Arial" w:cs="Arial"/>
        </w:rPr>
        <w:t>PAYING</w:t>
      </w:r>
      <w:r w:rsidRPr="00C166B3">
        <w:rPr>
          <w:rFonts w:ascii="Arial" w:hAnsi="Arial" w:cs="Arial"/>
          <w:spacing w:val="-4"/>
        </w:rPr>
        <w:t xml:space="preserve"> </w:t>
      </w:r>
      <w:r w:rsidRPr="00C166B3">
        <w:rPr>
          <w:rFonts w:ascii="Arial" w:hAnsi="Arial" w:cs="Arial"/>
        </w:rPr>
        <w:t>BILLS,</w:t>
      </w:r>
      <w:r w:rsidRPr="00C166B3">
        <w:rPr>
          <w:rFonts w:ascii="Arial" w:hAnsi="Arial" w:cs="Arial"/>
          <w:spacing w:val="-3"/>
        </w:rPr>
        <w:t xml:space="preserve"> </w:t>
      </w:r>
      <w:r w:rsidRPr="00C166B3">
        <w:rPr>
          <w:rFonts w:ascii="Arial" w:hAnsi="Arial" w:cs="Arial"/>
        </w:rPr>
        <w:t>RUNNING</w:t>
      </w:r>
      <w:r w:rsidRPr="00C166B3">
        <w:rPr>
          <w:rFonts w:ascii="Arial" w:hAnsi="Arial" w:cs="Arial"/>
          <w:spacing w:val="-3"/>
        </w:rPr>
        <w:t xml:space="preserve"> </w:t>
      </w:r>
      <w:r w:rsidRPr="00C166B3">
        <w:rPr>
          <w:rFonts w:ascii="Arial" w:hAnsi="Arial" w:cs="Arial"/>
          <w:spacing w:val="-2"/>
        </w:rPr>
        <w:t>ERRANDS…)</w:t>
      </w:r>
    </w:p>
    <w:p w14:paraId="00C21017" w14:textId="77777777" w:rsidR="00856440" w:rsidRPr="00C166B3" w:rsidRDefault="00856440" w:rsidP="00856440">
      <w:pPr>
        <w:pStyle w:val="TableParagraph"/>
        <w:numPr>
          <w:ilvl w:val="0"/>
          <w:numId w:val="267"/>
        </w:numPr>
        <w:tabs>
          <w:tab w:val="left" w:pos="899"/>
        </w:tabs>
        <w:spacing w:line="231" w:lineRule="exact"/>
        <w:ind w:left="899" w:hanging="357"/>
        <w:rPr>
          <w:rFonts w:ascii="Arial" w:hAnsi="Arial" w:cs="Arial"/>
        </w:rPr>
      </w:pPr>
      <w:r w:rsidRPr="00C166B3">
        <w:rPr>
          <w:rFonts w:ascii="Arial" w:hAnsi="Arial" w:cs="Arial"/>
        </w:rPr>
        <w:t>SOCIALISING</w:t>
      </w:r>
      <w:r w:rsidRPr="00C166B3">
        <w:rPr>
          <w:rFonts w:ascii="Arial" w:hAnsi="Arial" w:cs="Arial"/>
          <w:spacing w:val="-4"/>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COMMUNITY</w:t>
      </w:r>
      <w:r w:rsidRPr="00C166B3">
        <w:rPr>
          <w:rFonts w:ascii="Arial" w:hAnsi="Arial" w:cs="Arial"/>
          <w:spacing w:val="-4"/>
        </w:rPr>
        <w:t xml:space="preserve"> </w:t>
      </w:r>
      <w:r w:rsidRPr="00C166B3">
        <w:rPr>
          <w:rFonts w:ascii="Arial" w:hAnsi="Arial" w:cs="Arial"/>
        </w:rPr>
        <w:t>PARTICIPATION</w:t>
      </w:r>
      <w:r w:rsidRPr="00C166B3">
        <w:rPr>
          <w:rFonts w:ascii="Arial" w:hAnsi="Arial" w:cs="Arial"/>
          <w:spacing w:val="-3"/>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RELIGIOUS</w:t>
      </w:r>
      <w:r w:rsidRPr="00C166B3">
        <w:rPr>
          <w:rFonts w:ascii="Arial" w:hAnsi="Arial" w:cs="Arial"/>
          <w:spacing w:val="-3"/>
        </w:rPr>
        <w:t xml:space="preserve"> </w:t>
      </w:r>
      <w:r w:rsidRPr="00C166B3">
        <w:rPr>
          <w:rFonts w:ascii="Arial" w:hAnsi="Arial" w:cs="Arial"/>
          <w:spacing w:val="-2"/>
        </w:rPr>
        <w:t>PRACTICE</w:t>
      </w:r>
    </w:p>
    <w:p w14:paraId="2FEFE4AD" w14:textId="77777777" w:rsidR="00856440" w:rsidRPr="00C166B3" w:rsidRDefault="00856440" w:rsidP="00856440">
      <w:pPr>
        <w:pStyle w:val="TableParagraph"/>
        <w:numPr>
          <w:ilvl w:val="0"/>
          <w:numId w:val="267"/>
        </w:numPr>
        <w:tabs>
          <w:tab w:val="left" w:pos="899"/>
        </w:tabs>
        <w:spacing w:line="231" w:lineRule="exact"/>
        <w:ind w:left="899" w:hanging="357"/>
        <w:rPr>
          <w:rFonts w:ascii="Arial" w:hAnsi="Arial" w:cs="Arial"/>
        </w:rPr>
      </w:pPr>
      <w:r w:rsidRPr="00C166B3">
        <w:rPr>
          <w:rFonts w:ascii="Arial" w:hAnsi="Arial" w:cs="Arial"/>
        </w:rPr>
        <w:t>CULTURE</w:t>
      </w:r>
      <w:r w:rsidRPr="00C166B3">
        <w:rPr>
          <w:rFonts w:ascii="Arial" w:hAnsi="Arial" w:cs="Arial"/>
          <w:spacing w:val="-4"/>
        </w:rPr>
        <w:t xml:space="preserve"> </w:t>
      </w:r>
      <w:r w:rsidRPr="00C166B3">
        <w:rPr>
          <w:rFonts w:ascii="Arial" w:hAnsi="Arial" w:cs="Arial"/>
        </w:rPr>
        <w:t>/</w:t>
      </w:r>
      <w:r w:rsidRPr="00C166B3">
        <w:rPr>
          <w:rFonts w:ascii="Arial" w:hAnsi="Arial" w:cs="Arial"/>
          <w:spacing w:val="-2"/>
        </w:rPr>
        <w:t xml:space="preserve"> </w:t>
      </w:r>
      <w:r w:rsidRPr="00C166B3">
        <w:rPr>
          <w:rFonts w:ascii="Arial" w:hAnsi="Arial" w:cs="Arial"/>
        </w:rPr>
        <w:t>LEISURE</w:t>
      </w:r>
      <w:r w:rsidRPr="00C166B3">
        <w:rPr>
          <w:rFonts w:ascii="Arial" w:hAnsi="Arial" w:cs="Arial"/>
          <w:spacing w:val="-3"/>
        </w:rPr>
        <w:t xml:space="preserve"> </w:t>
      </w:r>
      <w:r w:rsidRPr="00C166B3">
        <w:rPr>
          <w:rFonts w:ascii="Arial" w:hAnsi="Arial" w:cs="Arial"/>
        </w:rPr>
        <w:t>/</w:t>
      </w:r>
      <w:r w:rsidRPr="00C166B3">
        <w:rPr>
          <w:rFonts w:ascii="Arial" w:hAnsi="Arial" w:cs="Arial"/>
          <w:spacing w:val="-2"/>
        </w:rPr>
        <w:t xml:space="preserve"> </w:t>
      </w:r>
      <w:r w:rsidRPr="00C166B3">
        <w:rPr>
          <w:rFonts w:ascii="Arial" w:hAnsi="Arial" w:cs="Arial"/>
        </w:rPr>
        <w:t>SPORTS</w:t>
      </w:r>
      <w:r w:rsidRPr="00C166B3">
        <w:rPr>
          <w:rFonts w:ascii="Arial" w:hAnsi="Arial" w:cs="Arial"/>
          <w:spacing w:val="-2"/>
        </w:rPr>
        <w:t xml:space="preserve"> </w:t>
      </w:r>
      <w:r w:rsidRPr="00C166B3">
        <w:rPr>
          <w:rFonts w:ascii="Arial" w:hAnsi="Arial" w:cs="Arial"/>
        </w:rPr>
        <w:t>OR</w:t>
      </w:r>
      <w:r w:rsidRPr="00C166B3">
        <w:rPr>
          <w:rFonts w:ascii="Arial" w:hAnsi="Arial" w:cs="Arial"/>
          <w:spacing w:val="-2"/>
        </w:rPr>
        <w:t xml:space="preserve"> EXERCISE</w:t>
      </w:r>
    </w:p>
    <w:p w14:paraId="21247BAB" w14:textId="77777777" w:rsidR="00856440" w:rsidRPr="00C166B3" w:rsidRDefault="00856440" w:rsidP="00856440">
      <w:pPr>
        <w:pStyle w:val="TableParagraph"/>
        <w:numPr>
          <w:ilvl w:val="0"/>
          <w:numId w:val="267"/>
        </w:numPr>
        <w:tabs>
          <w:tab w:val="left" w:pos="899"/>
        </w:tabs>
        <w:spacing w:before="2" w:line="231" w:lineRule="exact"/>
        <w:ind w:left="899" w:hanging="357"/>
        <w:rPr>
          <w:rFonts w:ascii="Arial" w:hAnsi="Arial" w:cs="Arial"/>
        </w:rPr>
      </w:pPr>
      <w:r w:rsidRPr="00C166B3">
        <w:rPr>
          <w:rFonts w:ascii="Arial" w:hAnsi="Arial" w:cs="Arial"/>
        </w:rPr>
        <w:t>SELF-CARE</w:t>
      </w:r>
      <w:r w:rsidRPr="00C166B3">
        <w:rPr>
          <w:rFonts w:ascii="Arial" w:hAnsi="Arial" w:cs="Arial"/>
          <w:spacing w:val="-3"/>
        </w:rPr>
        <w:t xml:space="preserve"> </w:t>
      </w:r>
      <w:r w:rsidRPr="00C166B3">
        <w:rPr>
          <w:rFonts w:ascii="Arial" w:hAnsi="Arial" w:cs="Arial"/>
        </w:rPr>
        <w:t>&amp;</w:t>
      </w:r>
      <w:r w:rsidRPr="00C166B3">
        <w:rPr>
          <w:rFonts w:ascii="Arial" w:hAnsi="Arial" w:cs="Arial"/>
          <w:spacing w:val="-4"/>
        </w:rPr>
        <w:t xml:space="preserve"> </w:t>
      </w:r>
      <w:r w:rsidRPr="00C166B3">
        <w:rPr>
          <w:rFonts w:ascii="Arial" w:hAnsi="Arial" w:cs="Arial"/>
        </w:rPr>
        <w:t>MAINTENANCE</w:t>
      </w:r>
      <w:r w:rsidRPr="00C166B3">
        <w:rPr>
          <w:rFonts w:ascii="Arial" w:hAnsi="Arial" w:cs="Arial"/>
          <w:spacing w:val="-2"/>
        </w:rPr>
        <w:t xml:space="preserve"> </w:t>
      </w:r>
      <w:r w:rsidRPr="00C166B3">
        <w:rPr>
          <w:rFonts w:ascii="Arial" w:hAnsi="Arial" w:cs="Arial"/>
        </w:rPr>
        <w:t>(MEDICAL</w:t>
      </w:r>
      <w:r w:rsidRPr="00C166B3">
        <w:rPr>
          <w:rFonts w:ascii="Arial" w:hAnsi="Arial" w:cs="Arial"/>
          <w:spacing w:val="-5"/>
        </w:rPr>
        <w:t xml:space="preserve"> </w:t>
      </w:r>
      <w:r w:rsidRPr="00C166B3">
        <w:rPr>
          <w:rFonts w:ascii="Arial" w:hAnsi="Arial" w:cs="Arial"/>
        </w:rPr>
        <w:t>APPOINTMENTS,</w:t>
      </w:r>
      <w:r w:rsidRPr="00C166B3">
        <w:rPr>
          <w:rFonts w:ascii="Arial" w:hAnsi="Arial" w:cs="Arial"/>
          <w:spacing w:val="-4"/>
        </w:rPr>
        <w:t xml:space="preserve"> </w:t>
      </w:r>
      <w:r w:rsidRPr="00C166B3">
        <w:rPr>
          <w:rFonts w:ascii="Arial" w:hAnsi="Arial" w:cs="Arial"/>
        </w:rPr>
        <w:t>HAIRDRESSER</w:t>
      </w:r>
      <w:r w:rsidRPr="00C166B3">
        <w:rPr>
          <w:rFonts w:ascii="Arial" w:hAnsi="Arial" w:cs="Arial"/>
          <w:spacing w:val="-5"/>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SALON</w:t>
      </w:r>
      <w:r w:rsidRPr="00C166B3">
        <w:rPr>
          <w:rFonts w:ascii="Arial" w:hAnsi="Arial" w:cs="Arial"/>
          <w:spacing w:val="-4"/>
        </w:rPr>
        <w:t xml:space="preserve"> </w:t>
      </w:r>
      <w:r w:rsidRPr="00C166B3">
        <w:rPr>
          <w:rFonts w:ascii="Arial" w:hAnsi="Arial" w:cs="Arial"/>
        </w:rPr>
        <w:t>VISITS,</w:t>
      </w:r>
      <w:r w:rsidRPr="00C166B3">
        <w:rPr>
          <w:rFonts w:ascii="Arial" w:hAnsi="Arial" w:cs="Arial"/>
          <w:spacing w:val="-4"/>
        </w:rPr>
        <w:t xml:space="preserve"> </w:t>
      </w:r>
      <w:r w:rsidRPr="00C166B3">
        <w:rPr>
          <w:rFonts w:ascii="Arial" w:hAnsi="Arial" w:cs="Arial"/>
        </w:rPr>
        <w:t>SPA</w:t>
      </w:r>
      <w:r w:rsidRPr="00C166B3">
        <w:rPr>
          <w:rFonts w:ascii="Arial" w:hAnsi="Arial" w:cs="Arial"/>
          <w:spacing w:val="-4"/>
        </w:rPr>
        <w:t xml:space="preserve"> </w:t>
      </w:r>
      <w:r w:rsidRPr="00C166B3">
        <w:rPr>
          <w:rFonts w:ascii="Arial" w:hAnsi="Arial" w:cs="Arial"/>
          <w:spacing w:val="-2"/>
        </w:rPr>
        <w:t>TREATMENT…)</w:t>
      </w:r>
    </w:p>
    <w:p w14:paraId="0FA924A8" w14:textId="77777777" w:rsidR="00856440" w:rsidRPr="00C166B3" w:rsidRDefault="00856440" w:rsidP="00856440">
      <w:pPr>
        <w:pStyle w:val="TableParagraph"/>
        <w:numPr>
          <w:ilvl w:val="0"/>
          <w:numId w:val="267"/>
        </w:numPr>
        <w:tabs>
          <w:tab w:val="left" w:pos="899"/>
        </w:tabs>
        <w:spacing w:line="231" w:lineRule="exact"/>
        <w:ind w:left="899" w:hanging="357"/>
        <w:rPr>
          <w:rFonts w:ascii="Arial" w:hAnsi="Arial" w:cs="Arial"/>
        </w:rPr>
      </w:pPr>
      <w:r w:rsidRPr="00C166B3">
        <w:rPr>
          <w:rFonts w:ascii="Arial" w:hAnsi="Arial" w:cs="Arial"/>
        </w:rPr>
        <w:t>DROPPING</w:t>
      </w:r>
      <w:r w:rsidRPr="00C166B3">
        <w:rPr>
          <w:rFonts w:ascii="Arial" w:hAnsi="Arial" w:cs="Arial"/>
          <w:spacing w:val="-6"/>
        </w:rPr>
        <w:t xml:space="preserve"> </w:t>
      </w:r>
      <w:r w:rsidRPr="00C166B3">
        <w:rPr>
          <w:rFonts w:ascii="Arial" w:hAnsi="Arial" w:cs="Arial"/>
        </w:rPr>
        <w:t>OFF</w:t>
      </w:r>
      <w:r w:rsidRPr="00C166B3">
        <w:rPr>
          <w:rFonts w:ascii="Arial" w:hAnsi="Arial" w:cs="Arial"/>
          <w:spacing w:val="-3"/>
        </w:rPr>
        <w:t xml:space="preserve"> </w:t>
      </w:r>
      <w:r w:rsidRPr="00C166B3">
        <w:rPr>
          <w:rFonts w:ascii="Arial" w:hAnsi="Arial" w:cs="Arial"/>
        </w:rPr>
        <w:t>/</w:t>
      </w:r>
      <w:r w:rsidRPr="00C166B3">
        <w:rPr>
          <w:rFonts w:ascii="Arial" w:hAnsi="Arial" w:cs="Arial"/>
          <w:spacing w:val="-5"/>
        </w:rPr>
        <w:t xml:space="preserve"> </w:t>
      </w:r>
      <w:r w:rsidRPr="00C166B3">
        <w:rPr>
          <w:rFonts w:ascii="Arial" w:hAnsi="Arial" w:cs="Arial"/>
        </w:rPr>
        <w:t>COLLECTING</w:t>
      </w:r>
      <w:r w:rsidRPr="00C166B3">
        <w:rPr>
          <w:rFonts w:ascii="Arial" w:hAnsi="Arial" w:cs="Arial"/>
          <w:spacing w:val="-5"/>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ACCOMPANYING</w:t>
      </w:r>
      <w:r w:rsidRPr="00C166B3">
        <w:rPr>
          <w:rFonts w:ascii="Arial" w:hAnsi="Arial" w:cs="Arial"/>
          <w:spacing w:val="-3"/>
        </w:rPr>
        <w:t xml:space="preserve"> </w:t>
      </w:r>
      <w:r w:rsidRPr="00C166B3">
        <w:rPr>
          <w:rFonts w:ascii="Arial" w:hAnsi="Arial" w:cs="Arial"/>
        </w:rPr>
        <w:t>HOUSEHOLD</w:t>
      </w:r>
      <w:r w:rsidRPr="00C166B3">
        <w:rPr>
          <w:rFonts w:ascii="Arial" w:hAnsi="Arial" w:cs="Arial"/>
          <w:spacing w:val="-5"/>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FAMILY</w:t>
      </w:r>
      <w:r w:rsidRPr="00C166B3">
        <w:rPr>
          <w:rFonts w:ascii="Arial" w:hAnsi="Arial" w:cs="Arial"/>
          <w:spacing w:val="-2"/>
        </w:rPr>
        <w:t xml:space="preserve"> CHILDREN</w:t>
      </w:r>
    </w:p>
    <w:p w14:paraId="66EFEE79" w14:textId="77777777" w:rsidR="00856440" w:rsidRPr="00C166B3" w:rsidRDefault="00856440" w:rsidP="00856440">
      <w:pPr>
        <w:pStyle w:val="TableParagraph"/>
        <w:numPr>
          <w:ilvl w:val="0"/>
          <w:numId w:val="267"/>
        </w:numPr>
        <w:tabs>
          <w:tab w:val="left" w:pos="899"/>
        </w:tabs>
        <w:spacing w:before="1" w:line="231" w:lineRule="exact"/>
        <w:ind w:left="899" w:hanging="357"/>
        <w:rPr>
          <w:rFonts w:ascii="Arial" w:hAnsi="Arial" w:cs="Arial"/>
        </w:rPr>
      </w:pPr>
      <w:r w:rsidRPr="00C166B3">
        <w:rPr>
          <w:rFonts w:ascii="Arial" w:hAnsi="Arial" w:cs="Arial"/>
        </w:rPr>
        <w:t>DROPPING</w:t>
      </w:r>
      <w:r w:rsidRPr="00C166B3">
        <w:rPr>
          <w:rFonts w:ascii="Arial" w:hAnsi="Arial" w:cs="Arial"/>
          <w:spacing w:val="-3"/>
        </w:rPr>
        <w:t xml:space="preserve"> </w:t>
      </w:r>
      <w:r w:rsidRPr="00C166B3">
        <w:rPr>
          <w:rFonts w:ascii="Arial" w:hAnsi="Arial" w:cs="Arial"/>
        </w:rPr>
        <w:t>OFF</w:t>
      </w:r>
      <w:r w:rsidRPr="00C166B3">
        <w:rPr>
          <w:rFonts w:ascii="Arial" w:hAnsi="Arial" w:cs="Arial"/>
          <w:spacing w:val="-3"/>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COLLECTING</w:t>
      </w:r>
      <w:r w:rsidRPr="00C166B3">
        <w:rPr>
          <w:rFonts w:ascii="Arial" w:hAnsi="Arial" w:cs="Arial"/>
          <w:spacing w:val="-5"/>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ACCOMPANYING</w:t>
      </w:r>
      <w:r w:rsidRPr="00C166B3">
        <w:rPr>
          <w:rFonts w:ascii="Arial" w:hAnsi="Arial" w:cs="Arial"/>
          <w:spacing w:val="-3"/>
        </w:rPr>
        <w:t xml:space="preserve"> </w:t>
      </w:r>
      <w:r w:rsidRPr="00C166B3">
        <w:rPr>
          <w:rFonts w:ascii="Arial" w:hAnsi="Arial" w:cs="Arial"/>
        </w:rPr>
        <w:t>ADULT</w:t>
      </w:r>
      <w:r w:rsidRPr="00C166B3">
        <w:rPr>
          <w:rFonts w:ascii="Arial" w:hAnsi="Arial" w:cs="Arial"/>
          <w:spacing w:val="-3"/>
        </w:rPr>
        <w:t xml:space="preserve"> </w:t>
      </w:r>
      <w:r w:rsidRPr="00C166B3">
        <w:rPr>
          <w:rFonts w:ascii="Arial" w:hAnsi="Arial" w:cs="Arial"/>
        </w:rPr>
        <w:t>HOUSEHOLD</w:t>
      </w:r>
      <w:r w:rsidRPr="00C166B3">
        <w:rPr>
          <w:rFonts w:ascii="Arial" w:hAnsi="Arial" w:cs="Arial"/>
          <w:spacing w:val="-4"/>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2"/>
        </w:rPr>
        <w:t>MEMBERS</w:t>
      </w:r>
    </w:p>
    <w:p w14:paraId="1D9C8B50" w14:textId="77777777" w:rsidR="00856440" w:rsidRPr="00C166B3" w:rsidRDefault="00856440" w:rsidP="00856440">
      <w:pPr>
        <w:pStyle w:val="TableParagraph"/>
        <w:numPr>
          <w:ilvl w:val="0"/>
          <w:numId w:val="266"/>
        </w:numPr>
        <w:tabs>
          <w:tab w:val="left" w:pos="899"/>
        </w:tabs>
        <w:spacing w:line="231" w:lineRule="exact"/>
        <w:ind w:left="899" w:hanging="357"/>
        <w:rPr>
          <w:rFonts w:ascii="Arial" w:hAnsi="Arial" w:cs="Arial"/>
        </w:rPr>
      </w:pPr>
      <w:r w:rsidRPr="00C166B3">
        <w:rPr>
          <w:rFonts w:ascii="Arial" w:hAnsi="Arial" w:cs="Arial"/>
        </w:rPr>
        <w:t>DROPPING</w:t>
      </w:r>
      <w:r w:rsidRPr="00C166B3">
        <w:rPr>
          <w:rFonts w:ascii="Arial" w:hAnsi="Arial" w:cs="Arial"/>
          <w:spacing w:val="-3"/>
        </w:rPr>
        <w:t xml:space="preserve"> </w:t>
      </w:r>
      <w:r w:rsidRPr="00C166B3">
        <w:rPr>
          <w:rFonts w:ascii="Arial" w:hAnsi="Arial" w:cs="Arial"/>
        </w:rPr>
        <w:t>OFF</w:t>
      </w:r>
      <w:r w:rsidRPr="00C166B3">
        <w:rPr>
          <w:rFonts w:ascii="Arial" w:hAnsi="Arial" w:cs="Arial"/>
          <w:spacing w:val="-3"/>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COLLECTING</w:t>
      </w:r>
      <w:r w:rsidRPr="00C166B3">
        <w:rPr>
          <w:rFonts w:ascii="Arial" w:hAnsi="Arial" w:cs="Arial"/>
          <w:spacing w:val="-5"/>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ACCOMPANYING</w:t>
      </w:r>
      <w:r w:rsidRPr="00C166B3">
        <w:rPr>
          <w:rFonts w:ascii="Arial" w:hAnsi="Arial" w:cs="Arial"/>
          <w:spacing w:val="-3"/>
        </w:rPr>
        <w:t xml:space="preserve"> </w:t>
      </w:r>
      <w:r w:rsidRPr="00C166B3">
        <w:rPr>
          <w:rFonts w:ascii="Arial" w:hAnsi="Arial" w:cs="Arial"/>
        </w:rPr>
        <w:t>OTHER</w:t>
      </w:r>
      <w:r w:rsidRPr="00C166B3">
        <w:rPr>
          <w:rFonts w:ascii="Arial" w:hAnsi="Arial" w:cs="Arial"/>
          <w:spacing w:val="-4"/>
        </w:rPr>
        <w:t xml:space="preserve"> </w:t>
      </w:r>
      <w:r w:rsidRPr="00C166B3">
        <w:rPr>
          <w:rFonts w:ascii="Arial" w:hAnsi="Arial" w:cs="Arial"/>
        </w:rPr>
        <w:t>CHILDREN</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spacing w:val="-2"/>
        </w:rPr>
        <w:t>ADULTS</w:t>
      </w:r>
    </w:p>
    <w:p w14:paraId="12740250" w14:textId="199934B6" w:rsidR="00856440" w:rsidRPr="00C166B3" w:rsidRDefault="00856440" w:rsidP="00856440">
      <w:pPr>
        <w:tabs>
          <w:tab w:val="left" w:pos="1418"/>
        </w:tabs>
        <w:spacing w:before="240"/>
        <w:jc w:val="both"/>
        <w:rPr>
          <w:rFonts w:ascii="Arial" w:hAnsi="Arial" w:cs="Arial"/>
          <w:spacing w:val="-4"/>
          <w:szCs w:val="22"/>
        </w:rPr>
      </w:pPr>
      <w:r w:rsidRPr="00C166B3">
        <w:rPr>
          <w:rFonts w:ascii="Arial" w:hAnsi="Arial" w:cs="Arial"/>
          <w:spacing w:val="-4"/>
          <w:szCs w:val="22"/>
        </w:rPr>
        <w:t>OTHER</w:t>
      </w:r>
    </w:p>
    <w:p w14:paraId="15FCD1C1" w14:textId="79928FFA" w:rsidR="00856440" w:rsidRPr="00C166B3" w:rsidRDefault="00856440" w:rsidP="00EE57A3">
      <w:pPr>
        <w:pStyle w:val="TableParagraph"/>
        <w:spacing w:line="245" w:lineRule="exact"/>
        <w:rPr>
          <w:rFonts w:ascii="Arial" w:hAnsi="Arial" w:cs="Arial"/>
        </w:rPr>
      </w:pPr>
      <w:r w:rsidRPr="00C166B3">
        <w:rPr>
          <w:rFonts w:ascii="Arial" w:hAnsi="Arial" w:cs="Arial"/>
          <w:b/>
          <w:spacing w:val="-2"/>
        </w:rPr>
        <w:t>LDB_3</w:t>
      </w:r>
      <w:r w:rsidR="00EE57A3" w:rsidRPr="00C166B3">
        <w:rPr>
          <w:rFonts w:ascii="Arial" w:hAnsi="Arial" w:cs="Arial"/>
          <w:b/>
          <w:spacing w:val="-2"/>
        </w:rPr>
        <w:t xml:space="preserve">. </w:t>
      </w:r>
      <w:r w:rsidRPr="00C166B3">
        <w:rPr>
          <w:rFonts w:ascii="Arial" w:hAnsi="Arial" w:cs="Arial"/>
        </w:rPr>
        <w:t>Who</w:t>
      </w:r>
      <w:r w:rsidRPr="00C166B3">
        <w:rPr>
          <w:rFonts w:ascii="Arial" w:hAnsi="Arial" w:cs="Arial"/>
          <w:spacing w:val="-3"/>
        </w:rPr>
        <w:t xml:space="preserve"> </w:t>
      </w:r>
      <w:r w:rsidRPr="00C166B3">
        <w:rPr>
          <w:rFonts w:ascii="Arial" w:hAnsi="Arial" w:cs="Arial"/>
        </w:rPr>
        <w:t>was</w:t>
      </w:r>
      <w:r w:rsidRPr="00C166B3">
        <w:rPr>
          <w:rFonts w:ascii="Arial" w:hAnsi="Arial" w:cs="Arial"/>
          <w:spacing w:val="-2"/>
        </w:rPr>
        <w:t xml:space="preserve"> </w:t>
      </w:r>
      <w:r w:rsidRPr="00C166B3">
        <w:rPr>
          <w:rFonts w:ascii="Arial" w:hAnsi="Arial" w:cs="Arial"/>
        </w:rPr>
        <w:t>there</w:t>
      </w:r>
      <w:r w:rsidRPr="00C166B3">
        <w:rPr>
          <w:rFonts w:ascii="Arial" w:hAnsi="Arial" w:cs="Arial"/>
          <w:spacing w:val="-3"/>
        </w:rPr>
        <w:t xml:space="preserve"> </w:t>
      </w:r>
      <w:r w:rsidRPr="00C166B3">
        <w:rPr>
          <w:rFonts w:ascii="Arial" w:hAnsi="Arial" w:cs="Arial"/>
        </w:rPr>
        <w:t>with</w:t>
      </w:r>
      <w:r w:rsidRPr="00C166B3">
        <w:rPr>
          <w:rFonts w:ascii="Arial" w:hAnsi="Arial" w:cs="Arial"/>
          <w:spacing w:val="-3"/>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when</w:t>
      </w:r>
      <w:r w:rsidRPr="00C166B3">
        <w:rPr>
          <w:rFonts w:ascii="Arial" w:hAnsi="Arial" w:cs="Arial"/>
          <w:spacing w:val="-3"/>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color w:val="FF0000"/>
        </w:rPr>
        <w:t>[LDB_1]</w:t>
      </w:r>
      <w:r w:rsidRPr="00C166B3">
        <w:rPr>
          <w:rFonts w:ascii="Arial" w:hAnsi="Arial" w:cs="Arial"/>
        </w:rPr>
        <w:t>?</w:t>
      </w:r>
      <w:r w:rsidRPr="00C166B3">
        <w:rPr>
          <w:rFonts w:ascii="Arial" w:hAnsi="Arial" w:cs="Arial"/>
          <w:spacing w:val="-4"/>
        </w:rPr>
        <w:t xml:space="preserve"> </w:t>
      </w:r>
      <w:r w:rsidRPr="00C166B3">
        <w:rPr>
          <w:rFonts w:ascii="Arial" w:hAnsi="Arial" w:cs="Arial"/>
          <w:color w:val="4471C4"/>
        </w:rPr>
        <w:t>That</w:t>
      </w:r>
      <w:r w:rsidRPr="00C166B3">
        <w:rPr>
          <w:rFonts w:ascii="Arial" w:hAnsi="Arial" w:cs="Arial"/>
          <w:color w:val="4471C4"/>
          <w:spacing w:val="-3"/>
        </w:rPr>
        <w:t xml:space="preserve"> </w:t>
      </w:r>
      <w:r w:rsidRPr="00C166B3">
        <w:rPr>
          <w:rFonts w:ascii="Arial" w:hAnsi="Arial" w:cs="Arial"/>
          <w:color w:val="4471C4"/>
        </w:rPr>
        <w:t>is,</w:t>
      </w:r>
      <w:r w:rsidRPr="00C166B3">
        <w:rPr>
          <w:rFonts w:ascii="Arial" w:hAnsi="Arial" w:cs="Arial"/>
          <w:color w:val="4471C4"/>
          <w:spacing w:val="-5"/>
        </w:rPr>
        <w:t xml:space="preserve"> </w:t>
      </w:r>
      <w:r w:rsidRPr="00C166B3">
        <w:rPr>
          <w:rFonts w:ascii="Arial" w:hAnsi="Arial" w:cs="Arial"/>
          <w:color w:val="4471C4"/>
        </w:rPr>
        <w:t>close</w:t>
      </w:r>
      <w:r w:rsidRPr="00C166B3">
        <w:rPr>
          <w:rFonts w:ascii="Arial" w:hAnsi="Arial" w:cs="Arial"/>
          <w:color w:val="4471C4"/>
          <w:spacing w:val="-3"/>
        </w:rPr>
        <w:t xml:space="preserve"> </w:t>
      </w:r>
      <w:r w:rsidRPr="00C166B3">
        <w:rPr>
          <w:rFonts w:ascii="Arial" w:hAnsi="Arial" w:cs="Arial"/>
          <w:color w:val="4471C4"/>
        </w:rPr>
        <w:t>enough</w:t>
      </w:r>
      <w:r w:rsidRPr="00C166B3">
        <w:rPr>
          <w:rFonts w:ascii="Arial" w:hAnsi="Arial" w:cs="Arial"/>
          <w:color w:val="4471C4"/>
          <w:spacing w:val="-3"/>
        </w:rPr>
        <w:t xml:space="preserve"> </w:t>
      </w:r>
      <w:r w:rsidRPr="00C166B3">
        <w:rPr>
          <w:rFonts w:ascii="Arial" w:hAnsi="Arial" w:cs="Arial"/>
          <w:color w:val="4471C4"/>
        </w:rPr>
        <w:t>that</w:t>
      </w:r>
      <w:r w:rsidRPr="00C166B3">
        <w:rPr>
          <w:rFonts w:ascii="Arial" w:hAnsi="Arial" w:cs="Arial"/>
          <w:color w:val="4471C4"/>
          <w:spacing w:val="-3"/>
        </w:rPr>
        <w:t xml:space="preserve"> </w:t>
      </w:r>
      <w:r w:rsidRPr="00C166B3">
        <w:rPr>
          <w:rFonts w:ascii="Arial" w:hAnsi="Arial" w:cs="Arial"/>
          <w:color w:val="4471C4"/>
        </w:rPr>
        <w:t>you</w:t>
      </w:r>
      <w:r w:rsidRPr="00C166B3">
        <w:rPr>
          <w:rFonts w:ascii="Arial" w:hAnsi="Arial" w:cs="Arial"/>
          <w:color w:val="4471C4"/>
          <w:spacing w:val="-3"/>
        </w:rPr>
        <w:t xml:space="preserve"> </w:t>
      </w:r>
      <w:r w:rsidRPr="00C166B3">
        <w:rPr>
          <w:rFonts w:ascii="Arial" w:hAnsi="Arial" w:cs="Arial"/>
          <w:color w:val="4471C4"/>
        </w:rPr>
        <w:t>could</w:t>
      </w:r>
      <w:r w:rsidRPr="00C166B3">
        <w:rPr>
          <w:rFonts w:ascii="Arial" w:hAnsi="Arial" w:cs="Arial"/>
          <w:color w:val="4471C4"/>
          <w:spacing w:val="-3"/>
        </w:rPr>
        <w:t xml:space="preserve"> </w:t>
      </w:r>
      <w:r w:rsidRPr="00C166B3">
        <w:rPr>
          <w:rFonts w:ascii="Arial" w:hAnsi="Arial" w:cs="Arial"/>
          <w:color w:val="4471C4"/>
        </w:rPr>
        <w:t>see</w:t>
      </w:r>
      <w:r w:rsidRPr="00C166B3">
        <w:rPr>
          <w:rFonts w:ascii="Arial" w:hAnsi="Arial" w:cs="Arial"/>
          <w:color w:val="4471C4"/>
          <w:spacing w:val="-3"/>
        </w:rPr>
        <w:t xml:space="preserve"> </w:t>
      </w:r>
      <w:r w:rsidRPr="00C166B3">
        <w:rPr>
          <w:rFonts w:ascii="Arial" w:hAnsi="Arial" w:cs="Arial"/>
          <w:color w:val="4471C4"/>
        </w:rPr>
        <w:t>them,</w:t>
      </w:r>
      <w:r w:rsidRPr="00C166B3">
        <w:rPr>
          <w:rFonts w:ascii="Arial" w:hAnsi="Arial" w:cs="Arial"/>
          <w:color w:val="4471C4"/>
          <w:spacing w:val="-3"/>
        </w:rPr>
        <w:t xml:space="preserve"> </w:t>
      </w:r>
      <w:r w:rsidRPr="00C166B3">
        <w:rPr>
          <w:rFonts w:ascii="Arial" w:hAnsi="Arial" w:cs="Arial"/>
          <w:color w:val="4471C4"/>
        </w:rPr>
        <w:t>or</w:t>
      </w:r>
      <w:r w:rsidRPr="00C166B3">
        <w:rPr>
          <w:rFonts w:ascii="Arial" w:hAnsi="Arial" w:cs="Arial"/>
          <w:color w:val="4471C4"/>
          <w:spacing w:val="-2"/>
        </w:rPr>
        <w:t xml:space="preserve"> </w:t>
      </w:r>
      <w:r w:rsidRPr="00C166B3">
        <w:rPr>
          <w:rFonts w:ascii="Arial" w:hAnsi="Arial" w:cs="Arial"/>
          <w:color w:val="4471C4"/>
        </w:rPr>
        <w:t>hear them if they called for you?</w:t>
      </w:r>
    </w:p>
    <w:p w14:paraId="1F079AFA" w14:textId="77777777" w:rsidR="00856440" w:rsidRPr="00C166B3" w:rsidRDefault="00856440" w:rsidP="00856440">
      <w:pPr>
        <w:pStyle w:val="TableParagraph"/>
        <w:spacing w:line="244" w:lineRule="exact"/>
        <w:rPr>
          <w:rFonts w:ascii="Arial" w:hAnsi="Arial" w:cs="Arial"/>
        </w:rPr>
      </w:pPr>
      <w:r w:rsidRPr="00C166B3">
        <w:rPr>
          <w:rFonts w:ascii="Arial" w:hAnsi="Arial" w:cs="Arial"/>
          <w:color w:val="FF0000"/>
        </w:rPr>
        <w:t>ASK</w:t>
      </w:r>
      <w:r w:rsidRPr="00C166B3">
        <w:rPr>
          <w:rFonts w:ascii="Arial" w:hAnsi="Arial" w:cs="Arial"/>
          <w:color w:val="FF0000"/>
          <w:spacing w:val="-2"/>
        </w:rPr>
        <w:t xml:space="preserve"> </w:t>
      </w:r>
      <w:r w:rsidRPr="00C166B3">
        <w:rPr>
          <w:rFonts w:ascii="Arial" w:hAnsi="Arial" w:cs="Arial"/>
          <w:color w:val="FF0000"/>
        </w:rPr>
        <w:t>IF (LDB_1 NE</w:t>
      </w:r>
      <w:r w:rsidRPr="00C166B3">
        <w:rPr>
          <w:rFonts w:ascii="Arial" w:hAnsi="Arial" w:cs="Arial"/>
          <w:color w:val="FF0000"/>
          <w:spacing w:val="-1"/>
        </w:rPr>
        <w:t xml:space="preserve"> </w:t>
      </w:r>
      <w:r w:rsidRPr="00C166B3">
        <w:rPr>
          <w:rFonts w:ascii="Arial" w:hAnsi="Arial" w:cs="Arial"/>
          <w:color w:val="FF0000"/>
        </w:rPr>
        <w:t>1) &amp;</w:t>
      </w:r>
      <w:r w:rsidRPr="00C166B3">
        <w:rPr>
          <w:rFonts w:ascii="Arial" w:hAnsi="Arial" w:cs="Arial"/>
          <w:color w:val="FF0000"/>
          <w:spacing w:val="-2"/>
        </w:rPr>
        <w:t xml:space="preserve"> </w:t>
      </w:r>
      <w:r w:rsidRPr="00C166B3">
        <w:rPr>
          <w:rFonts w:ascii="Arial" w:hAnsi="Arial" w:cs="Arial"/>
          <w:color w:val="FF0000"/>
        </w:rPr>
        <w:t>(LDB_1</w:t>
      </w:r>
      <w:r w:rsidRPr="00C166B3">
        <w:rPr>
          <w:rFonts w:ascii="Arial" w:hAnsi="Arial" w:cs="Arial"/>
          <w:color w:val="FF0000"/>
          <w:spacing w:val="-2"/>
        </w:rPr>
        <w:t xml:space="preserve"> </w:t>
      </w:r>
      <w:r w:rsidRPr="00C166B3">
        <w:rPr>
          <w:rFonts w:ascii="Arial" w:hAnsi="Arial" w:cs="Arial"/>
          <w:color w:val="FF0000"/>
        </w:rPr>
        <w:t>NE</w:t>
      </w:r>
      <w:r w:rsidRPr="00C166B3">
        <w:rPr>
          <w:rFonts w:ascii="Arial" w:hAnsi="Arial" w:cs="Arial"/>
          <w:color w:val="FF0000"/>
          <w:spacing w:val="2"/>
        </w:rPr>
        <w:t xml:space="preserve"> </w:t>
      </w:r>
      <w:r w:rsidRPr="00C166B3">
        <w:rPr>
          <w:rFonts w:ascii="Arial" w:hAnsi="Arial" w:cs="Arial"/>
          <w:color w:val="FF0000"/>
        </w:rPr>
        <w:t>97)</w:t>
      </w:r>
      <w:r w:rsidRPr="00C166B3">
        <w:rPr>
          <w:rFonts w:ascii="Arial" w:hAnsi="Arial" w:cs="Arial"/>
          <w:color w:val="FF0000"/>
          <w:spacing w:val="-1"/>
        </w:rPr>
        <w:t xml:space="preserve"> </w:t>
      </w:r>
      <w:r w:rsidRPr="00C166B3">
        <w:rPr>
          <w:rFonts w:ascii="Arial" w:hAnsi="Arial" w:cs="Arial"/>
          <w:color w:val="FF0000"/>
        </w:rPr>
        <w:t>&amp;</w:t>
      </w:r>
      <w:r w:rsidRPr="00C166B3">
        <w:rPr>
          <w:rFonts w:ascii="Arial" w:hAnsi="Arial" w:cs="Arial"/>
          <w:color w:val="FF0000"/>
          <w:spacing w:val="-1"/>
        </w:rPr>
        <w:t xml:space="preserve"> </w:t>
      </w:r>
      <w:r w:rsidRPr="00C166B3">
        <w:rPr>
          <w:rFonts w:ascii="Arial" w:hAnsi="Arial" w:cs="Arial"/>
          <w:color w:val="FF0000"/>
        </w:rPr>
        <w:t>(LDB_1 =</w:t>
      </w:r>
      <w:r w:rsidRPr="00C166B3">
        <w:rPr>
          <w:rFonts w:ascii="Arial" w:hAnsi="Arial" w:cs="Arial"/>
          <w:color w:val="FF0000"/>
          <w:spacing w:val="-2"/>
        </w:rPr>
        <w:t xml:space="preserve"> </w:t>
      </w:r>
      <w:r w:rsidRPr="00C166B3">
        <w:rPr>
          <w:rFonts w:ascii="Arial" w:hAnsi="Arial" w:cs="Arial"/>
          <w:color w:val="FF0000"/>
        </w:rPr>
        <w:t>40)</w:t>
      </w:r>
      <w:r w:rsidRPr="00C166B3">
        <w:rPr>
          <w:rFonts w:ascii="Arial" w:hAnsi="Arial" w:cs="Arial"/>
          <w:color w:val="FF0000"/>
          <w:spacing w:val="-1"/>
        </w:rPr>
        <w:t xml:space="preserve"> </w:t>
      </w:r>
      <w:r w:rsidRPr="00C166B3">
        <w:rPr>
          <w:rFonts w:ascii="Arial" w:hAnsi="Arial" w:cs="Arial"/>
          <w:color w:val="FF0000"/>
        </w:rPr>
        <w:t>OR</w:t>
      </w:r>
      <w:r w:rsidRPr="00C166B3">
        <w:rPr>
          <w:rFonts w:ascii="Arial" w:hAnsi="Arial" w:cs="Arial"/>
          <w:color w:val="FF0000"/>
          <w:spacing w:val="-2"/>
        </w:rPr>
        <w:t xml:space="preserve"> </w:t>
      </w:r>
      <w:r w:rsidRPr="00C166B3">
        <w:rPr>
          <w:rFonts w:ascii="Arial" w:hAnsi="Arial" w:cs="Arial"/>
          <w:color w:val="FF0000"/>
        </w:rPr>
        <w:t>(LDB_2 =</w:t>
      </w:r>
      <w:r w:rsidRPr="00C166B3">
        <w:rPr>
          <w:rFonts w:ascii="Arial" w:hAnsi="Arial" w:cs="Arial"/>
          <w:color w:val="FF0000"/>
          <w:spacing w:val="1"/>
        </w:rPr>
        <w:t xml:space="preserve"> </w:t>
      </w:r>
      <w:r w:rsidRPr="00C166B3">
        <w:rPr>
          <w:rFonts w:ascii="Arial" w:hAnsi="Arial" w:cs="Arial"/>
          <w:color w:val="FF0000"/>
          <w:spacing w:val="-5"/>
        </w:rPr>
        <w:t>08)</w:t>
      </w:r>
    </w:p>
    <w:p w14:paraId="01D135B3" w14:textId="77777777" w:rsidR="00856440" w:rsidRPr="00C166B3" w:rsidRDefault="00856440" w:rsidP="00856440">
      <w:pPr>
        <w:pStyle w:val="TableParagraph"/>
        <w:ind w:left="544"/>
        <w:rPr>
          <w:rFonts w:ascii="Arial" w:hAnsi="Arial" w:cs="Arial"/>
        </w:rPr>
      </w:pPr>
      <w:r w:rsidRPr="00C166B3">
        <w:rPr>
          <w:rFonts w:ascii="Arial" w:hAnsi="Arial" w:cs="Arial"/>
        </w:rPr>
        <w:t>Who</w:t>
      </w:r>
      <w:r w:rsidRPr="00C166B3">
        <w:rPr>
          <w:rFonts w:ascii="Arial" w:hAnsi="Arial" w:cs="Arial"/>
          <w:spacing w:val="-4"/>
        </w:rPr>
        <w:t xml:space="preserve"> </w:t>
      </w:r>
      <w:r w:rsidRPr="00C166B3">
        <w:rPr>
          <w:rFonts w:ascii="Arial" w:hAnsi="Arial" w:cs="Arial"/>
        </w:rPr>
        <w:t>was</w:t>
      </w:r>
      <w:r w:rsidRPr="00C166B3">
        <w:rPr>
          <w:rFonts w:ascii="Arial" w:hAnsi="Arial" w:cs="Arial"/>
          <w:spacing w:val="-1"/>
        </w:rPr>
        <w:t xml:space="preserve"> </w:t>
      </w:r>
      <w:r w:rsidRPr="00C166B3">
        <w:rPr>
          <w:rFonts w:ascii="Arial" w:hAnsi="Arial" w:cs="Arial"/>
        </w:rPr>
        <w:t>travelling</w:t>
      </w:r>
      <w:r w:rsidRPr="00C166B3">
        <w:rPr>
          <w:rFonts w:ascii="Arial" w:hAnsi="Arial" w:cs="Arial"/>
          <w:spacing w:val="-1"/>
        </w:rPr>
        <w:t xml:space="preserve"> </w:t>
      </w:r>
      <w:r w:rsidRPr="00C166B3">
        <w:rPr>
          <w:rFonts w:ascii="Arial" w:hAnsi="Arial" w:cs="Arial"/>
        </w:rPr>
        <w:t>with</w:t>
      </w:r>
      <w:r w:rsidRPr="00C166B3">
        <w:rPr>
          <w:rFonts w:ascii="Arial" w:hAnsi="Arial" w:cs="Arial"/>
          <w:spacing w:val="-1"/>
        </w:rPr>
        <w:t xml:space="preserve"> </w:t>
      </w:r>
      <w:r w:rsidRPr="00C166B3">
        <w:rPr>
          <w:rFonts w:ascii="Arial" w:hAnsi="Arial" w:cs="Arial"/>
          <w:spacing w:val="-4"/>
        </w:rPr>
        <w:t>you?</w:t>
      </w:r>
    </w:p>
    <w:p w14:paraId="44DA197C" w14:textId="77777777" w:rsidR="00856440" w:rsidRPr="00C166B3" w:rsidRDefault="00856440" w:rsidP="00856440">
      <w:pPr>
        <w:pStyle w:val="TableParagraph"/>
        <w:numPr>
          <w:ilvl w:val="0"/>
          <w:numId w:val="268"/>
        </w:numPr>
        <w:tabs>
          <w:tab w:val="left" w:pos="845"/>
        </w:tabs>
        <w:ind w:right="3910" w:firstLine="0"/>
        <w:rPr>
          <w:rFonts w:ascii="Arial" w:hAnsi="Arial" w:cs="Arial"/>
        </w:rPr>
      </w:pPr>
      <w:r w:rsidRPr="00C166B3">
        <w:rPr>
          <w:rFonts w:ascii="Arial" w:hAnsi="Arial" w:cs="Arial"/>
        </w:rPr>
        <w:t>ALONE</w:t>
      </w:r>
      <w:r w:rsidRPr="00C166B3">
        <w:rPr>
          <w:rFonts w:ascii="Arial" w:hAnsi="Arial" w:cs="Arial"/>
          <w:spacing w:val="-8"/>
        </w:rPr>
        <w:t xml:space="preserve"> </w:t>
      </w:r>
      <w:r w:rsidRPr="00C166B3">
        <w:rPr>
          <w:rFonts w:ascii="Arial" w:hAnsi="Arial" w:cs="Arial"/>
        </w:rPr>
        <w:t>(INCLUDES</w:t>
      </w:r>
      <w:r w:rsidRPr="00C166B3">
        <w:rPr>
          <w:rFonts w:ascii="Arial" w:hAnsi="Arial" w:cs="Arial"/>
          <w:spacing w:val="-7"/>
        </w:rPr>
        <w:t xml:space="preserve"> </w:t>
      </w:r>
      <w:r w:rsidRPr="00C166B3">
        <w:rPr>
          <w:rFonts w:ascii="Arial" w:hAnsi="Arial" w:cs="Arial"/>
        </w:rPr>
        <w:t>WITH</w:t>
      </w:r>
      <w:r w:rsidRPr="00C166B3">
        <w:rPr>
          <w:rFonts w:ascii="Arial" w:hAnsi="Arial" w:cs="Arial"/>
          <w:spacing w:val="-8"/>
        </w:rPr>
        <w:t xml:space="preserve"> </w:t>
      </w:r>
      <w:r w:rsidRPr="00C166B3">
        <w:rPr>
          <w:rFonts w:ascii="Arial" w:hAnsi="Arial" w:cs="Arial"/>
        </w:rPr>
        <w:t>STRANGERS</w:t>
      </w:r>
      <w:r w:rsidRPr="00C166B3">
        <w:rPr>
          <w:rFonts w:ascii="Arial" w:hAnsi="Arial" w:cs="Arial"/>
          <w:spacing w:val="-7"/>
        </w:rPr>
        <w:t xml:space="preserve"> </w:t>
      </w:r>
      <w:r w:rsidRPr="00C166B3">
        <w:rPr>
          <w:rFonts w:ascii="Arial" w:hAnsi="Arial" w:cs="Arial"/>
        </w:rPr>
        <w:t>IN</w:t>
      </w:r>
      <w:r w:rsidRPr="00C166B3">
        <w:rPr>
          <w:rFonts w:ascii="Arial" w:hAnsi="Arial" w:cs="Arial"/>
          <w:spacing w:val="-4"/>
        </w:rPr>
        <w:t xml:space="preserve"> </w:t>
      </w:r>
      <w:r w:rsidRPr="00C166B3">
        <w:rPr>
          <w:rFonts w:ascii="Arial" w:hAnsi="Arial" w:cs="Arial"/>
        </w:rPr>
        <w:t>PUBLIC</w:t>
      </w:r>
      <w:r w:rsidRPr="00C166B3">
        <w:rPr>
          <w:rFonts w:ascii="Arial" w:hAnsi="Arial" w:cs="Arial"/>
          <w:spacing w:val="-7"/>
        </w:rPr>
        <w:t xml:space="preserve"> </w:t>
      </w:r>
      <w:r w:rsidRPr="00C166B3">
        <w:rPr>
          <w:rFonts w:ascii="Arial" w:hAnsi="Arial" w:cs="Arial"/>
        </w:rPr>
        <w:t xml:space="preserve">SETTING) </w:t>
      </w:r>
      <w:r w:rsidRPr="00C166B3">
        <w:rPr>
          <w:rFonts w:ascii="Arial" w:hAnsi="Arial" w:cs="Arial"/>
          <w:color w:val="FF0000"/>
        </w:rPr>
        <w:t>ALL THAT APPLY</w:t>
      </w:r>
    </w:p>
    <w:p w14:paraId="7E1074D2" w14:textId="77777777" w:rsidR="00856440" w:rsidRPr="00C166B3" w:rsidRDefault="00856440" w:rsidP="00856440">
      <w:pPr>
        <w:pStyle w:val="TableParagraph"/>
        <w:numPr>
          <w:ilvl w:val="0"/>
          <w:numId w:val="268"/>
        </w:numPr>
        <w:tabs>
          <w:tab w:val="left" w:pos="827"/>
        </w:tabs>
        <w:ind w:left="827" w:hanging="283"/>
        <w:rPr>
          <w:rFonts w:ascii="Arial" w:hAnsi="Arial" w:cs="Arial"/>
        </w:rPr>
      </w:pPr>
      <w:r w:rsidRPr="00C166B3">
        <w:rPr>
          <w:rFonts w:ascii="Arial" w:hAnsi="Arial" w:cs="Arial"/>
        </w:rPr>
        <w:t>HOUSEHOLD</w:t>
      </w:r>
      <w:r w:rsidRPr="00C166B3">
        <w:rPr>
          <w:rFonts w:ascii="Arial" w:hAnsi="Arial" w:cs="Arial"/>
          <w:spacing w:val="-4"/>
        </w:rPr>
        <w:t xml:space="preserve"> </w:t>
      </w:r>
      <w:r w:rsidRPr="00C166B3">
        <w:rPr>
          <w:rFonts w:ascii="Arial" w:hAnsi="Arial" w:cs="Arial"/>
        </w:rPr>
        <w:t>AS</w:t>
      </w:r>
      <w:r w:rsidRPr="00C166B3">
        <w:rPr>
          <w:rFonts w:ascii="Arial" w:hAnsi="Arial" w:cs="Arial"/>
          <w:spacing w:val="-2"/>
        </w:rPr>
        <w:t xml:space="preserve"> </w:t>
      </w:r>
      <w:r w:rsidRPr="00C166B3">
        <w:rPr>
          <w:rFonts w:ascii="Arial" w:hAnsi="Arial" w:cs="Arial"/>
        </w:rPr>
        <w:t>A</w:t>
      </w:r>
      <w:r w:rsidRPr="00C166B3">
        <w:rPr>
          <w:rFonts w:ascii="Arial" w:hAnsi="Arial" w:cs="Arial"/>
          <w:spacing w:val="-4"/>
        </w:rPr>
        <w:t xml:space="preserve"> </w:t>
      </w:r>
      <w:r w:rsidRPr="00C166B3">
        <w:rPr>
          <w:rFonts w:ascii="Arial" w:hAnsi="Arial" w:cs="Arial"/>
        </w:rPr>
        <w:t>WHOLE</w:t>
      </w:r>
      <w:r w:rsidRPr="00C166B3">
        <w:rPr>
          <w:rFonts w:ascii="Arial" w:hAnsi="Arial" w:cs="Arial"/>
          <w:spacing w:val="-2"/>
        </w:rPr>
        <w:t xml:space="preserve"> </w:t>
      </w:r>
      <w:r w:rsidRPr="00C166B3">
        <w:rPr>
          <w:rFonts w:ascii="Arial" w:hAnsi="Arial" w:cs="Arial"/>
        </w:rPr>
        <w:t>(INCLUDES</w:t>
      </w:r>
      <w:r w:rsidRPr="00C166B3">
        <w:rPr>
          <w:rFonts w:ascii="Arial" w:hAnsi="Arial" w:cs="Arial"/>
          <w:spacing w:val="-3"/>
        </w:rPr>
        <w:t xml:space="preserve"> </w:t>
      </w:r>
      <w:r w:rsidRPr="00C166B3">
        <w:rPr>
          <w:rFonts w:ascii="Arial" w:hAnsi="Arial" w:cs="Arial"/>
        </w:rPr>
        <w:t>SELF</w:t>
      </w:r>
      <w:r w:rsidRPr="00C166B3">
        <w:rPr>
          <w:rFonts w:ascii="Arial" w:hAnsi="Arial" w:cs="Arial"/>
          <w:spacing w:val="-3"/>
        </w:rPr>
        <w:t xml:space="preserve"> </w:t>
      </w:r>
      <w:r w:rsidRPr="00C166B3">
        <w:rPr>
          <w:rFonts w:ascii="Arial" w:hAnsi="Arial" w:cs="Arial"/>
        </w:rPr>
        <w:t>AND</w:t>
      </w:r>
      <w:r w:rsidRPr="00C166B3">
        <w:rPr>
          <w:rFonts w:ascii="Arial" w:hAnsi="Arial" w:cs="Arial"/>
          <w:spacing w:val="-2"/>
        </w:rPr>
        <w:t xml:space="preserve"> </w:t>
      </w:r>
      <w:r w:rsidRPr="00C166B3">
        <w:rPr>
          <w:rFonts w:ascii="Arial" w:hAnsi="Arial" w:cs="Arial"/>
          <w:u w:val="single"/>
        </w:rPr>
        <w:t>ALL</w:t>
      </w:r>
      <w:r w:rsidRPr="00C166B3">
        <w:rPr>
          <w:rFonts w:ascii="Arial" w:hAnsi="Arial" w:cs="Arial"/>
          <w:spacing w:val="-4"/>
        </w:rPr>
        <w:t xml:space="preserve"> </w:t>
      </w:r>
      <w:r w:rsidRPr="00C166B3">
        <w:rPr>
          <w:rFonts w:ascii="Arial" w:hAnsi="Arial" w:cs="Arial"/>
        </w:rPr>
        <w:t>HH</w:t>
      </w:r>
      <w:r w:rsidRPr="00C166B3">
        <w:rPr>
          <w:rFonts w:ascii="Arial" w:hAnsi="Arial" w:cs="Arial"/>
          <w:spacing w:val="-2"/>
        </w:rPr>
        <w:t xml:space="preserve"> MEMBERS)</w:t>
      </w:r>
    </w:p>
    <w:p w14:paraId="585EA721" w14:textId="77777777" w:rsidR="00856440" w:rsidRPr="00C166B3" w:rsidRDefault="00856440" w:rsidP="00856440">
      <w:pPr>
        <w:pStyle w:val="TableParagraph"/>
        <w:numPr>
          <w:ilvl w:val="0"/>
          <w:numId w:val="268"/>
        </w:numPr>
        <w:tabs>
          <w:tab w:val="left" w:pos="845"/>
        </w:tabs>
        <w:spacing w:line="245" w:lineRule="exact"/>
        <w:ind w:left="845" w:hanging="301"/>
        <w:rPr>
          <w:rFonts w:ascii="Arial" w:hAnsi="Arial" w:cs="Arial"/>
        </w:rPr>
      </w:pPr>
      <w:r w:rsidRPr="00C166B3">
        <w:rPr>
          <w:rFonts w:ascii="Arial" w:hAnsi="Arial" w:cs="Arial"/>
          <w:spacing w:val="-2"/>
        </w:rPr>
        <w:t>SPOUSE</w:t>
      </w:r>
    </w:p>
    <w:p w14:paraId="423E8D28" w14:textId="77777777" w:rsidR="00856440" w:rsidRPr="00C166B3" w:rsidRDefault="00856440" w:rsidP="00856440">
      <w:pPr>
        <w:pStyle w:val="TableParagraph"/>
        <w:numPr>
          <w:ilvl w:val="0"/>
          <w:numId w:val="268"/>
        </w:numPr>
        <w:tabs>
          <w:tab w:val="left" w:pos="844"/>
        </w:tabs>
        <w:spacing w:line="245" w:lineRule="exact"/>
        <w:ind w:left="844" w:hanging="300"/>
        <w:rPr>
          <w:rFonts w:ascii="Arial" w:hAnsi="Arial" w:cs="Arial"/>
        </w:rPr>
      </w:pPr>
      <w:r w:rsidRPr="00C166B3">
        <w:rPr>
          <w:rFonts w:ascii="Arial" w:hAnsi="Arial" w:cs="Arial"/>
        </w:rPr>
        <w:t>OTHER</w:t>
      </w:r>
      <w:r w:rsidRPr="00C166B3">
        <w:rPr>
          <w:rFonts w:ascii="Arial" w:hAnsi="Arial" w:cs="Arial"/>
          <w:spacing w:val="-6"/>
        </w:rPr>
        <w:t xml:space="preserve"> </w:t>
      </w:r>
      <w:r w:rsidRPr="00C166B3">
        <w:rPr>
          <w:rFonts w:ascii="Arial" w:hAnsi="Arial" w:cs="Arial"/>
        </w:rPr>
        <w:t>ADULT</w:t>
      </w:r>
      <w:r w:rsidRPr="00C166B3">
        <w:rPr>
          <w:rFonts w:ascii="Arial" w:hAnsi="Arial" w:cs="Arial"/>
          <w:spacing w:val="-3"/>
        </w:rPr>
        <w:t xml:space="preserve"> </w:t>
      </w:r>
      <w:r w:rsidRPr="00C166B3">
        <w:rPr>
          <w:rFonts w:ascii="Arial" w:hAnsi="Arial" w:cs="Arial"/>
        </w:rPr>
        <w:t>HOUSEHOLD</w:t>
      </w:r>
      <w:r w:rsidRPr="00C166B3">
        <w:rPr>
          <w:rFonts w:ascii="Arial" w:hAnsi="Arial" w:cs="Arial"/>
          <w:spacing w:val="-1"/>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FAMILY</w:t>
      </w:r>
      <w:r w:rsidRPr="00C166B3">
        <w:rPr>
          <w:rFonts w:ascii="Arial" w:hAnsi="Arial" w:cs="Arial"/>
          <w:spacing w:val="-2"/>
        </w:rPr>
        <w:t xml:space="preserve"> MEMBERS</w:t>
      </w:r>
    </w:p>
    <w:p w14:paraId="74BA0E25" w14:textId="77777777" w:rsidR="00856440" w:rsidRPr="00C166B3" w:rsidRDefault="00856440" w:rsidP="00856440">
      <w:pPr>
        <w:pStyle w:val="TableParagraph"/>
        <w:numPr>
          <w:ilvl w:val="0"/>
          <w:numId w:val="268"/>
        </w:numPr>
        <w:tabs>
          <w:tab w:val="left" w:pos="844"/>
        </w:tabs>
        <w:spacing w:line="245" w:lineRule="exact"/>
        <w:ind w:left="844" w:hanging="300"/>
        <w:rPr>
          <w:rFonts w:ascii="Arial" w:hAnsi="Arial" w:cs="Arial"/>
        </w:rPr>
      </w:pPr>
      <w:r w:rsidRPr="00C166B3">
        <w:rPr>
          <w:rFonts w:ascii="Arial" w:hAnsi="Arial" w:cs="Arial"/>
        </w:rPr>
        <w:t>OTHER</w:t>
      </w:r>
      <w:r w:rsidRPr="00C166B3">
        <w:rPr>
          <w:rFonts w:ascii="Arial" w:hAnsi="Arial" w:cs="Arial"/>
          <w:spacing w:val="-3"/>
        </w:rPr>
        <w:t xml:space="preserve"> </w:t>
      </w:r>
      <w:r w:rsidRPr="00C166B3">
        <w:rPr>
          <w:rFonts w:ascii="Arial" w:hAnsi="Arial" w:cs="Arial"/>
        </w:rPr>
        <w:t>ADULTS</w:t>
      </w:r>
      <w:r w:rsidRPr="00C166B3">
        <w:rPr>
          <w:rFonts w:ascii="Arial" w:hAnsi="Arial" w:cs="Arial"/>
          <w:spacing w:val="-4"/>
        </w:rPr>
        <w:t xml:space="preserve"> </w:t>
      </w:r>
      <w:r w:rsidRPr="00C166B3">
        <w:rPr>
          <w:rFonts w:ascii="Arial" w:hAnsi="Arial" w:cs="Arial"/>
        </w:rPr>
        <w:t>KNOWN</w:t>
      </w:r>
      <w:r w:rsidRPr="00C166B3">
        <w:rPr>
          <w:rFonts w:ascii="Arial" w:hAnsi="Arial" w:cs="Arial"/>
          <w:spacing w:val="-4"/>
        </w:rPr>
        <w:t xml:space="preserve"> </w:t>
      </w:r>
      <w:r w:rsidRPr="00C166B3">
        <w:rPr>
          <w:rFonts w:ascii="Arial" w:hAnsi="Arial" w:cs="Arial"/>
        </w:rPr>
        <w:t>TO</w:t>
      </w:r>
      <w:r w:rsidRPr="00C166B3">
        <w:rPr>
          <w:rFonts w:ascii="Arial" w:hAnsi="Arial" w:cs="Arial"/>
          <w:spacing w:val="-2"/>
        </w:rPr>
        <w:t xml:space="preserve"> </w:t>
      </w:r>
      <w:r w:rsidRPr="00C166B3">
        <w:rPr>
          <w:rFonts w:ascii="Arial" w:hAnsi="Arial" w:cs="Arial"/>
        </w:rPr>
        <w:t>RESPONDENT</w:t>
      </w:r>
      <w:r w:rsidRPr="00C166B3">
        <w:rPr>
          <w:rFonts w:ascii="Arial" w:hAnsi="Arial" w:cs="Arial"/>
          <w:spacing w:val="-3"/>
        </w:rPr>
        <w:t xml:space="preserve"> </w:t>
      </w:r>
      <w:r w:rsidRPr="00C166B3">
        <w:rPr>
          <w:rFonts w:ascii="Arial" w:hAnsi="Arial" w:cs="Arial"/>
        </w:rPr>
        <w:t>(E.G.,</w:t>
      </w:r>
      <w:r w:rsidRPr="00C166B3">
        <w:rPr>
          <w:rFonts w:ascii="Arial" w:hAnsi="Arial" w:cs="Arial"/>
          <w:spacing w:val="-4"/>
        </w:rPr>
        <w:t xml:space="preserve"> </w:t>
      </w:r>
      <w:r w:rsidRPr="00C166B3">
        <w:rPr>
          <w:rFonts w:ascii="Arial" w:hAnsi="Arial" w:cs="Arial"/>
        </w:rPr>
        <w:t>FRIENDS</w:t>
      </w:r>
      <w:r w:rsidRPr="00C166B3">
        <w:rPr>
          <w:rFonts w:ascii="Arial" w:hAnsi="Arial" w:cs="Arial"/>
          <w:spacing w:val="-1"/>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NEIGHBOURS</w:t>
      </w:r>
      <w:r w:rsidRPr="00C166B3">
        <w:rPr>
          <w:rFonts w:ascii="Arial" w:hAnsi="Arial" w:cs="Arial"/>
          <w:spacing w:val="-2"/>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spacing w:val="-2"/>
        </w:rPr>
        <w:t>COLLEAGUES)</w:t>
      </w:r>
    </w:p>
    <w:p w14:paraId="20BDA0BF" w14:textId="77777777" w:rsidR="00856440" w:rsidRPr="00C166B3" w:rsidRDefault="00856440" w:rsidP="00856440">
      <w:pPr>
        <w:pStyle w:val="TableParagraph"/>
        <w:numPr>
          <w:ilvl w:val="0"/>
          <w:numId w:val="268"/>
        </w:numPr>
        <w:tabs>
          <w:tab w:val="left" w:pos="844"/>
        </w:tabs>
        <w:ind w:left="844" w:hanging="300"/>
        <w:rPr>
          <w:rFonts w:ascii="Arial" w:hAnsi="Arial" w:cs="Arial"/>
        </w:rPr>
      </w:pPr>
      <w:r w:rsidRPr="00C166B3">
        <w:rPr>
          <w:rFonts w:ascii="Arial" w:hAnsi="Arial" w:cs="Arial"/>
        </w:rPr>
        <w:t>OWN</w:t>
      </w:r>
      <w:r w:rsidRPr="00C166B3">
        <w:rPr>
          <w:rFonts w:ascii="Arial" w:hAnsi="Arial" w:cs="Arial"/>
          <w:spacing w:val="-4"/>
        </w:rPr>
        <w:t xml:space="preserve"> </w:t>
      </w:r>
      <w:r w:rsidRPr="00C166B3">
        <w:rPr>
          <w:rFonts w:ascii="Arial" w:hAnsi="Arial" w:cs="Arial"/>
          <w:spacing w:val="-2"/>
        </w:rPr>
        <w:t>CHILD(REN)</w:t>
      </w:r>
    </w:p>
    <w:p w14:paraId="25CC8A3E" w14:textId="77777777" w:rsidR="00856440" w:rsidRPr="00C166B3" w:rsidRDefault="00856440" w:rsidP="00856440">
      <w:pPr>
        <w:pStyle w:val="TableParagraph"/>
        <w:numPr>
          <w:ilvl w:val="0"/>
          <w:numId w:val="268"/>
        </w:numPr>
        <w:tabs>
          <w:tab w:val="left" w:pos="844"/>
        </w:tabs>
        <w:spacing w:before="2" w:line="245" w:lineRule="exact"/>
        <w:ind w:left="844" w:hanging="300"/>
        <w:rPr>
          <w:rFonts w:ascii="Arial" w:hAnsi="Arial" w:cs="Arial"/>
        </w:rPr>
      </w:pPr>
      <w:r w:rsidRPr="00C166B3">
        <w:rPr>
          <w:rFonts w:ascii="Arial" w:hAnsi="Arial" w:cs="Arial"/>
          <w:spacing w:val="-2"/>
        </w:rPr>
        <w:t>GRANDCHILD(REN)</w:t>
      </w:r>
    </w:p>
    <w:p w14:paraId="32E0319C" w14:textId="77777777" w:rsidR="00856440" w:rsidRPr="00C166B3" w:rsidRDefault="00856440" w:rsidP="00856440">
      <w:pPr>
        <w:pStyle w:val="TableParagraph"/>
        <w:numPr>
          <w:ilvl w:val="0"/>
          <w:numId w:val="268"/>
        </w:numPr>
        <w:tabs>
          <w:tab w:val="left" w:pos="844"/>
        </w:tabs>
        <w:spacing w:line="245" w:lineRule="exact"/>
        <w:ind w:left="844" w:hanging="300"/>
        <w:rPr>
          <w:rFonts w:ascii="Arial" w:hAnsi="Arial" w:cs="Arial"/>
        </w:rPr>
      </w:pPr>
      <w:r w:rsidRPr="00C166B3">
        <w:rPr>
          <w:rFonts w:ascii="Arial" w:hAnsi="Arial" w:cs="Arial"/>
        </w:rPr>
        <w:t>OTHER</w:t>
      </w:r>
      <w:r w:rsidRPr="00C166B3">
        <w:rPr>
          <w:rFonts w:ascii="Arial" w:hAnsi="Arial" w:cs="Arial"/>
          <w:spacing w:val="-3"/>
        </w:rPr>
        <w:t xml:space="preserve"> </w:t>
      </w:r>
      <w:r w:rsidRPr="00C166B3">
        <w:rPr>
          <w:rFonts w:ascii="Arial" w:hAnsi="Arial" w:cs="Arial"/>
        </w:rPr>
        <w:t>FAMILY</w:t>
      </w:r>
      <w:r w:rsidRPr="00C166B3">
        <w:rPr>
          <w:rFonts w:ascii="Arial" w:hAnsi="Arial" w:cs="Arial"/>
          <w:spacing w:val="-2"/>
        </w:rPr>
        <w:t xml:space="preserve"> CHILDREN</w:t>
      </w:r>
    </w:p>
    <w:p w14:paraId="3D4F247E" w14:textId="5DDBF347" w:rsidR="00856440" w:rsidRPr="00C166B3" w:rsidRDefault="00856440" w:rsidP="00856440">
      <w:pPr>
        <w:tabs>
          <w:tab w:val="left" w:pos="1418"/>
        </w:tabs>
        <w:spacing w:before="240"/>
        <w:jc w:val="both"/>
        <w:rPr>
          <w:rFonts w:ascii="Arial" w:hAnsi="Arial" w:cs="Arial"/>
          <w:spacing w:val="-2"/>
          <w:szCs w:val="22"/>
        </w:rPr>
      </w:pPr>
      <w:r w:rsidRPr="00C166B3">
        <w:rPr>
          <w:rFonts w:ascii="Arial" w:hAnsi="Arial" w:cs="Arial"/>
          <w:szCs w:val="22"/>
        </w:rPr>
        <w:t>OTHER</w:t>
      </w:r>
      <w:r w:rsidRPr="00C166B3">
        <w:rPr>
          <w:rFonts w:ascii="Arial" w:hAnsi="Arial" w:cs="Arial"/>
          <w:spacing w:val="-3"/>
          <w:szCs w:val="22"/>
        </w:rPr>
        <w:t xml:space="preserve"> </w:t>
      </w:r>
      <w:r w:rsidRPr="00C166B3">
        <w:rPr>
          <w:rFonts w:ascii="Arial" w:hAnsi="Arial" w:cs="Arial"/>
          <w:spacing w:val="-2"/>
          <w:szCs w:val="22"/>
        </w:rPr>
        <w:t>CHILDREN</w:t>
      </w:r>
    </w:p>
    <w:p w14:paraId="59228282" w14:textId="77777777" w:rsidR="00856440" w:rsidRPr="00C166B3" w:rsidRDefault="00856440" w:rsidP="00856440">
      <w:pPr>
        <w:tabs>
          <w:tab w:val="left" w:pos="1418"/>
        </w:tabs>
        <w:spacing w:before="240"/>
        <w:jc w:val="both"/>
        <w:rPr>
          <w:rFonts w:ascii="Arial" w:hAnsi="Arial" w:cs="Arial"/>
          <w:spacing w:val="-2"/>
          <w:szCs w:val="22"/>
        </w:rPr>
      </w:pPr>
    </w:p>
    <w:p w14:paraId="0D7C2AC1" w14:textId="77777777" w:rsidR="00856440" w:rsidRPr="00C166B3" w:rsidRDefault="00856440" w:rsidP="00856440">
      <w:pPr>
        <w:pStyle w:val="TableParagraph"/>
        <w:rPr>
          <w:rFonts w:ascii="Arial" w:hAnsi="Arial" w:cs="Arial"/>
          <w:b/>
        </w:rPr>
      </w:pPr>
      <w:r w:rsidRPr="00C166B3">
        <w:rPr>
          <w:rFonts w:ascii="Arial" w:hAnsi="Arial" w:cs="Arial"/>
          <w:b/>
          <w:spacing w:val="-2"/>
        </w:rPr>
        <w:t>LDB_3A</w:t>
      </w:r>
    </w:p>
    <w:p w14:paraId="6F80DF1D" w14:textId="77777777" w:rsidR="00856440" w:rsidRPr="00C166B3" w:rsidRDefault="00856440" w:rsidP="00856440">
      <w:pPr>
        <w:pStyle w:val="TableParagraph"/>
        <w:spacing w:before="2"/>
        <w:ind w:left="544" w:right="6049"/>
        <w:rPr>
          <w:rFonts w:ascii="Arial" w:hAnsi="Arial" w:cs="Arial"/>
        </w:rPr>
      </w:pPr>
      <w:r w:rsidRPr="00C166B3">
        <w:rPr>
          <w:rFonts w:ascii="Arial" w:hAnsi="Arial" w:cs="Arial"/>
        </w:rPr>
        <w:t>How</w:t>
      </w:r>
      <w:r w:rsidRPr="00C166B3">
        <w:rPr>
          <w:rFonts w:ascii="Arial" w:hAnsi="Arial" w:cs="Arial"/>
          <w:spacing w:val="-5"/>
        </w:rPr>
        <w:t xml:space="preserve"> </w:t>
      </w:r>
      <w:r w:rsidRPr="00C166B3">
        <w:rPr>
          <w:rFonts w:ascii="Arial" w:hAnsi="Arial" w:cs="Arial"/>
        </w:rPr>
        <w:t>old</w:t>
      </w:r>
      <w:r w:rsidRPr="00C166B3">
        <w:rPr>
          <w:rFonts w:ascii="Arial" w:hAnsi="Arial" w:cs="Arial"/>
          <w:spacing w:val="-6"/>
        </w:rPr>
        <w:t xml:space="preserve"> </w:t>
      </w:r>
      <w:r w:rsidRPr="00C166B3">
        <w:rPr>
          <w:rFonts w:ascii="Arial" w:hAnsi="Arial" w:cs="Arial"/>
        </w:rPr>
        <w:t>[is/are]</w:t>
      </w:r>
      <w:r w:rsidRPr="00C166B3">
        <w:rPr>
          <w:rFonts w:ascii="Arial" w:hAnsi="Arial" w:cs="Arial"/>
          <w:spacing w:val="-5"/>
        </w:rPr>
        <w:t xml:space="preserve"> </w:t>
      </w:r>
      <w:r w:rsidRPr="00C166B3">
        <w:rPr>
          <w:rFonts w:ascii="Arial" w:hAnsi="Arial" w:cs="Arial"/>
        </w:rPr>
        <w:t>[she</w:t>
      </w:r>
      <w:r w:rsidRPr="00C166B3">
        <w:rPr>
          <w:rFonts w:ascii="Arial" w:hAnsi="Arial" w:cs="Arial"/>
          <w:spacing w:val="-6"/>
        </w:rPr>
        <w:t xml:space="preserve"> </w:t>
      </w:r>
      <w:r w:rsidRPr="00C166B3">
        <w:rPr>
          <w:rFonts w:ascii="Arial" w:hAnsi="Arial" w:cs="Arial"/>
        </w:rPr>
        <w:t>/</w:t>
      </w:r>
      <w:r w:rsidRPr="00C166B3">
        <w:rPr>
          <w:rFonts w:ascii="Arial" w:hAnsi="Arial" w:cs="Arial"/>
          <w:spacing w:val="-8"/>
        </w:rPr>
        <w:t xml:space="preserve"> </w:t>
      </w:r>
      <w:r w:rsidRPr="00C166B3">
        <w:rPr>
          <w:rFonts w:ascii="Arial" w:hAnsi="Arial" w:cs="Arial"/>
        </w:rPr>
        <w:t>he</w:t>
      </w:r>
      <w:r w:rsidRPr="00C166B3">
        <w:rPr>
          <w:rFonts w:ascii="Arial" w:hAnsi="Arial" w:cs="Arial"/>
          <w:spacing w:val="-6"/>
        </w:rPr>
        <w:t xml:space="preserve"> </w:t>
      </w:r>
      <w:r w:rsidRPr="00C166B3">
        <w:rPr>
          <w:rFonts w:ascii="Arial" w:hAnsi="Arial" w:cs="Arial"/>
        </w:rPr>
        <w:t>/</w:t>
      </w:r>
      <w:r w:rsidRPr="00C166B3">
        <w:rPr>
          <w:rFonts w:ascii="Arial" w:hAnsi="Arial" w:cs="Arial"/>
          <w:spacing w:val="-5"/>
        </w:rPr>
        <w:t xml:space="preserve"> </w:t>
      </w:r>
      <w:r w:rsidRPr="00C166B3">
        <w:rPr>
          <w:rFonts w:ascii="Arial" w:hAnsi="Arial" w:cs="Arial"/>
        </w:rPr>
        <w:t xml:space="preserve">they]? </w:t>
      </w:r>
    </w:p>
    <w:p w14:paraId="3DFC53CC" w14:textId="77777777" w:rsidR="00856440" w:rsidRPr="00C166B3" w:rsidRDefault="00856440" w:rsidP="00856440">
      <w:pPr>
        <w:pStyle w:val="TableParagraph"/>
        <w:spacing w:before="2"/>
        <w:ind w:left="544" w:right="6049"/>
        <w:rPr>
          <w:rFonts w:ascii="Arial" w:hAnsi="Arial" w:cs="Arial"/>
        </w:rPr>
      </w:pPr>
      <w:r w:rsidRPr="00C166B3">
        <w:rPr>
          <w:rFonts w:ascii="Arial" w:hAnsi="Arial" w:cs="Arial"/>
          <w:color w:val="FF0000"/>
        </w:rPr>
        <w:t>ALL THAT APPLY</w:t>
      </w:r>
    </w:p>
    <w:p w14:paraId="1427811E" w14:textId="77777777" w:rsidR="00856440" w:rsidRPr="00C166B3" w:rsidRDefault="00856440" w:rsidP="00856440">
      <w:pPr>
        <w:pStyle w:val="TableParagraph"/>
        <w:numPr>
          <w:ilvl w:val="0"/>
          <w:numId w:val="269"/>
        </w:numPr>
        <w:tabs>
          <w:tab w:val="left" w:pos="845"/>
        </w:tabs>
        <w:spacing w:line="244" w:lineRule="exact"/>
        <w:ind w:left="845" w:hanging="301"/>
        <w:rPr>
          <w:rFonts w:ascii="Arial" w:hAnsi="Arial" w:cs="Arial"/>
        </w:rPr>
      </w:pPr>
      <w:r w:rsidRPr="00C166B3">
        <w:rPr>
          <w:rFonts w:ascii="Arial" w:hAnsi="Arial" w:cs="Arial"/>
        </w:rPr>
        <w:t>UNDER</w:t>
      </w:r>
      <w:r w:rsidRPr="00C166B3">
        <w:rPr>
          <w:rFonts w:ascii="Arial" w:hAnsi="Arial" w:cs="Arial"/>
          <w:spacing w:val="-1"/>
        </w:rPr>
        <w:t xml:space="preserve"> </w:t>
      </w:r>
      <w:r w:rsidRPr="00C166B3">
        <w:rPr>
          <w:rFonts w:ascii="Arial" w:hAnsi="Arial" w:cs="Arial"/>
        </w:rPr>
        <w:t>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4A9124BA" w14:textId="77777777" w:rsidR="00856440" w:rsidRPr="00C166B3" w:rsidRDefault="00856440" w:rsidP="00856440">
      <w:pPr>
        <w:pStyle w:val="TableParagraph"/>
        <w:numPr>
          <w:ilvl w:val="0"/>
          <w:numId w:val="269"/>
        </w:numPr>
        <w:tabs>
          <w:tab w:val="left" w:pos="845"/>
        </w:tabs>
        <w:spacing w:line="245" w:lineRule="exact"/>
        <w:ind w:left="845" w:hanging="301"/>
        <w:rPr>
          <w:rFonts w:ascii="Arial" w:hAnsi="Arial" w:cs="Arial"/>
        </w:rPr>
      </w:pPr>
      <w:r w:rsidRPr="00C166B3">
        <w:rPr>
          <w:rFonts w:ascii="Arial" w:hAnsi="Arial" w:cs="Arial"/>
        </w:rPr>
        <w:t>3</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2"/>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6 YEARS</w:t>
      </w:r>
      <w:r w:rsidRPr="00C166B3">
        <w:rPr>
          <w:rFonts w:ascii="Arial" w:hAnsi="Arial" w:cs="Arial"/>
          <w:spacing w:val="-3"/>
        </w:rPr>
        <w:t xml:space="preserve"> </w:t>
      </w:r>
      <w:r w:rsidRPr="00C166B3">
        <w:rPr>
          <w:rFonts w:ascii="Arial" w:hAnsi="Arial" w:cs="Arial"/>
          <w:spacing w:val="-5"/>
        </w:rPr>
        <w:t>OLD</w:t>
      </w:r>
    </w:p>
    <w:p w14:paraId="3D3AE2B1" w14:textId="77777777" w:rsidR="00856440" w:rsidRPr="00C166B3" w:rsidRDefault="00856440" w:rsidP="00856440">
      <w:pPr>
        <w:pStyle w:val="TableParagraph"/>
        <w:numPr>
          <w:ilvl w:val="0"/>
          <w:numId w:val="269"/>
        </w:numPr>
        <w:tabs>
          <w:tab w:val="left" w:pos="845"/>
        </w:tabs>
        <w:spacing w:line="245" w:lineRule="exact"/>
        <w:ind w:left="845" w:hanging="301"/>
        <w:rPr>
          <w:rFonts w:ascii="Arial" w:hAnsi="Arial" w:cs="Arial"/>
        </w:rPr>
      </w:pPr>
      <w:r w:rsidRPr="00C166B3">
        <w:rPr>
          <w:rFonts w:ascii="Arial" w:hAnsi="Arial" w:cs="Arial"/>
        </w:rPr>
        <w:t>7</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2"/>
        </w:rPr>
        <w:t xml:space="preserve"> </w:t>
      </w:r>
      <w:r w:rsidRPr="00C166B3">
        <w:rPr>
          <w:rFonts w:ascii="Arial" w:hAnsi="Arial" w:cs="Arial"/>
        </w:rPr>
        <w:t>TO</w:t>
      </w:r>
      <w:r w:rsidRPr="00C166B3">
        <w:rPr>
          <w:rFonts w:ascii="Arial" w:hAnsi="Arial" w:cs="Arial"/>
          <w:spacing w:val="-2"/>
        </w:rPr>
        <w:t xml:space="preserve"> </w:t>
      </w:r>
      <w:r w:rsidRPr="00C166B3">
        <w:rPr>
          <w:rFonts w:ascii="Arial" w:hAnsi="Arial" w:cs="Arial"/>
        </w:rPr>
        <w:t>12</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17176217" w14:textId="77777777" w:rsidR="00856440" w:rsidRPr="00C166B3" w:rsidRDefault="00856440" w:rsidP="00856440">
      <w:pPr>
        <w:pStyle w:val="TableParagraph"/>
        <w:numPr>
          <w:ilvl w:val="0"/>
          <w:numId w:val="269"/>
        </w:numPr>
        <w:tabs>
          <w:tab w:val="left" w:pos="845"/>
        </w:tabs>
        <w:spacing w:line="245" w:lineRule="exact"/>
        <w:ind w:left="845" w:hanging="301"/>
        <w:rPr>
          <w:rFonts w:ascii="Arial" w:hAnsi="Arial" w:cs="Arial"/>
        </w:rPr>
      </w:pPr>
      <w:r w:rsidRPr="00C166B3">
        <w:rPr>
          <w:rFonts w:ascii="Arial" w:hAnsi="Arial" w:cs="Arial"/>
        </w:rPr>
        <w:t>13</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2"/>
        </w:rPr>
        <w:t xml:space="preserve"> </w:t>
      </w:r>
      <w:r w:rsidRPr="00C166B3">
        <w:rPr>
          <w:rFonts w:ascii="Arial" w:hAnsi="Arial" w:cs="Arial"/>
        </w:rPr>
        <w:t>OLD</w:t>
      </w:r>
      <w:r w:rsidRPr="00C166B3">
        <w:rPr>
          <w:rFonts w:ascii="Arial" w:hAnsi="Arial" w:cs="Arial"/>
          <w:spacing w:val="-3"/>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17</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359E1AF0" w14:textId="771AD243" w:rsidR="00856440" w:rsidRPr="00C166B3" w:rsidRDefault="00856440" w:rsidP="00856440">
      <w:pPr>
        <w:tabs>
          <w:tab w:val="left" w:pos="1418"/>
        </w:tabs>
        <w:spacing w:before="240"/>
        <w:jc w:val="both"/>
        <w:rPr>
          <w:rFonts w:ascii="Arial" w:hAnsi="Arial" w:cs="Arial"/>
          <w:spacing w:val="-4"/>
          <w:szCs w:val="22"/>
        </w:rPr>
      </w:pPr>
      <w:r w:rsidRPr="00C166B3">
        <w:rPr>
          <w:rFonts w:ascii="Arial" w:hAnsi="Arial" w:cs="Arial"/>
          <w:szCs w:val="22"/>
        </w:rPr>
        <w:t>18</w:t>
      </w:r>
      <w:r w:rsidRPr="00C166B3">
        <w:rPr>
          <w:rFonts w:ascii="Arial" w:hAnsi="Arial" w:cs="Arial"/>
          <w:spacing w:val="-2"/>
          <w:szCs w:val="22"/>
        </w:rPr>
        <w:t xml:space="preserve"> </w:t>
      </w:r>
      <w:r w:rsidRPr="00C166B3">
        <w:rPr>
          <w:rFonts w:ascii="Arial" w:hAnsi="Arial" w:cs="Arial"/>
          <w:szCs w:val="22"/>
        </w:rPr>
        <w:t>YEARS</w:t>
      </w:r>
      <w:r w:rsidRPr="00C166B3">
        <w:rPr>
          <w:rFonts w:ascii="Arial" w:hAnsi="Arial" w:cs="Arial"/>
          <w:spacing w:val="-2"/>
          <w:szCs w:val="22"/>
        </w:rPr>
        <w:t xml:space="preserve"> </w:t>
      </w:r>
      <w:r w:rsidRPr="00C166B3">
        <w:rPr>
          <w:rFonts w:ascii="Arial" w:hAnsi="Arial" w:cs="Arial"/>
          <w:szCs w:val="22"/>
        </w:rPr>
        <w:t>OR</w:t>
      </w:r>
      <w:r w:rsidRPr="00C166B3">
        <w:rPr>
          <w:rFonts w:ascii="Arial" w:hAnsi="Arial" w:cs="Arial"/>
          <w:spacing w:val="-3"/>
          <w:szCs w:val="22"/>
        </w:rPr>
        <w:t xml:space="preserve"> </w:t>
      </w:r>
      <w:r w:rsidRPr="00C166B3">
        <w:rPr>
          <w:rFonts w:ascii="Arial" w:hAnsi="Arial" w:cs="Arial"/>
          <w:spacing w:val="-4"/>
          <w:szCs w:val="22"/>
        </w:rPr>
        <w:t>OLDER</w:t>
      </w:r>
    </w:p>
    <w:p w14:paraId="449318F0" w14:textId="77777777" w:rsidR="00856440" w:rsidRPr="00C166B3" w:rsidRDefault="00856440" w:rsidP="00856440">
      <w:pPr>
        <w:pStyle w:val="TableParagraph"/>
        <w:rPr>
          <w:rFonts w:ascii="Arial" w:hAnsi="Arial" w:cs="Arial"/>
          <w:b/>
        </w:rPr>
      </w:pPr>
      <w:r w:rsidRPr="00C166B3">
        <w:rPr>
          <w:rFonts w:ascii="Arial" w:hAnsi="Arial" w:cs="Arial"/>
          <w:b/>
          <w:spacing w:val="-2"/>
        </w:rPr>
        <w:t>LDB_4</w:t>
      </w:r>
    </w:p>
    <w:p w14:paraId="5A3094F1" w14:textId="77777777" w:rsidR="00856440" w:rsidRPr="00C166B3" w:rsidRDefault="00856440" w:rsidP="00856440">
      <w:pPr>
        <w:pStyle w:val="TableParagraph"/>
        <w:spacing w:before="2" w:line="245" w:lineRule="exact"/>
        <w:ind w:left="544"/>
        <w:rPr>
          <w:rFonts w:ascii="Arial" w:hAnsi="Arial" w:cs="Arial"/>
        </w:rPr>
      </w:pPr>
      <w:r w:rsidRPr="00C166B3">
        <w:rPr>
          <w:rFonts w:ascii="Arial" w:hAnsi="Arial" w:cs="Arial"/>
        </w:rPr>
        <w:t>Who</w:t>
      </w:r>
      <w:r w:rsidRPr="00C166B3">
        <w:rPr>
          <w:rFonts w:ascii="Arial" w:hAnsi="Arial" w:cs="Arial"/>
          <w:spacing w:val="-2"/>
        </w:rPr>
        <w:t xml:space="preserve"> </w:t>
      </w:r>
      <w:r w:rsidRPr="00C166B3">
        <w:rPr>
          <w:rFonts w:ascii="Arial" w:hAnsi="Arial" w:cs="Arial"/>
        </w:rPr>
        <w:t>did</w:t>
      </w:r>
      <w:r w:rsidRPr="00C166B3">
        <w:rPr>
          <w:rFonts w:ascii="Arial" w:hAnsi="Arial" w:cs="Arial"/>
          <w:spacing w:val="-1"/>
        </w:rPr>
        <w:t xml:space="preserve"> </w:t>
      </w:r>
      <w:r w:rsidRPr="00C166B3">
        <w:rPr>
          <w:rFonts w:ascii="Arial" w:hAnsi="Arial" w:cs="Arial"/>
        </w:rPr>
        <w:t>you</w:t>
      </w:r>
      <w:r w:rsidRPr="00C166B3">
        <w:rPr>
          <w:rFonts w:ascii="Arial" w:hAnsi="Arial" w:cs="Arial"/>
          <w:spacing w:val="-2"/>
        </w:rPr>
        <w:t xml:space="preserve"> </w:t>
      </w:r>
      <w:r w:rsidRPr="00C166B3">
        <w:rPr>
          <w:rFonts w:ascii="Arial" w:hAnsi="Arial" w:cs="Arial"/>
          <w:u w:val="single"/>
        </w:rPr>
        <w:t>mainly</w:t>
      </w:r>
      <w:r w:rsidRPr="00C166B3">
        <w:rPr>
          <w:rFonts w:ascii="Arial" w:hAnsi="Arial" w:cs="Arial"/>
          <w:spacing w:val="-1"/>
        </w:rPr>
        <w:t xml:space="preserve"> </w:t>
      </w:r>
      <w:r w:rsidRPr="00C166B3">
        <w:rPr>
          <w:rFonts w:ascii="Arial" w:hAnsi="Arial" w:cs="Arial"/>
        </w:rPr>
        <w:t>do</w:t>
      </w:r>
      <w:r w:rsidRPr="00C166B3">
        <w:rPr>
          <w:rFonts w:ascii="Arial" w:hAnsi="Arial" w:cs="Arial"/>
          <w:spacing w:val="-2"/>
        </w:rPr>
        <w:t xml:space="preserve"> </w:t>
      </w:r>
      <w:r w:rsidRPr="00C166B3">
        <w:rPr>
          <w:rFonts w:ascii="Arial" w:hAnsi="Arial" w:cs="Arial"/>
          <w:color w:val="FF0000"/>
        </w:rPr>
        <w:t>[LDB_1]</w:t>
      </w:r>
      <w:r w:rsidRPr="00C166B3">
        <w:rPr>
          <w:rFonts w:ascii="Arial" w:hAnsi="Arial" w:cs="Arial"/>
          <w:color w:val="FF0000"/>
          <w:spacing w:val="2"/>
        </w:rPr>
        <w:t xml:space="preserve"> </w:t>
      </w:r>
      <w:r w:rsidRPr="00C166B3">
        <w:rPr>
          <w:rFonts w:ascii="Arial" w:hAnsi="Arial" w:cs="Arial"/>
          <w:spacing w:val="-4"/>
        </w:rPr>
        <w:t>for?</w:t>
      </w:r>
    </w:p>
    <w:p w14:paraId="14CEC5A8" w14:textId="77777777" w:rsidR="00856440" w:rsidRPr="00C166B3" w:rsidRDefault="00856440" w:rsidP="00856440">
      <w:pPr>
        <w:pStyle w:val="TableParagraph"/>
        <w:spacing w:line="245" w:lineRule="exact"/>
        <w:ind w:left="544"/>
        <w:rPr>
          <w:rFonts w:ascii="Arial" w:hAnsi="Arial" w:cs="Arial"/>
        </w:rPr>
      </w:pPr>
      <w:r w:rsidRPr="00C166B3">
        <w:rPr>
          <w:rFonts w:ascii="Arial" w:hAnsi="Arial" w:cs="Arial"/>
          <w:color w:val="FF0000"/>
        </w:rPr>
        <w:t>CONSTRAIN:</w:t>
      </w:r>
      <w:r w:rsidRPr="00C166B3">
        <w:rPr>
          <w:rFonts w:ascii="Arial" w:hAnsi="Arial" w:cs="Arial"/>
          <w:color w:val="FF0000"/>
          <w:spacing w:val="-2"/>
        </w:rPr>
        <w:t xml:space="preserve"> </w:t>
      </w:r>
      <w:r w:rsidRPr="00C166B3">
        <w:rPr>
          <w:rFonts w:ascii="Arial" w:hAnsi="Arial" w:cs="Arial"/>
          <w:color w:val="FF0000"/>
        </w:rPr>
        <w:t>SELECT</w:t>
      </w:r>
      <w:r w:rsidRPr="00C166B3">
        <w:rPr>
          <w:rFonts w:ascii="Arial" w:hAnsi="Arial" w:cs="Arial"/>
          <w:color w:val="FF0000"/>
          <w:spacing w:val="-1"/>
        </w:rPr>
        <w:t xml:space="preserve"> </w:t>
      </w:r>
      <w:r w:rsidRPr="00C166B3">
        <w:rPr>
          <w:rFonts w:ascii="Arial" w:hAnsi="Arial" w:cs="Arial"/>
          <w:color w:val="FF0000"/>
        </w:rPr>
        <w:t>ONE</w:t>
      </w:r>
      <w:r w:rsidRPr="00C166B3">
        <w:rPr>
          <w:rFonts w:ascii="Arial" w:hAnsi="Arial" w:cs="Arial"/>
          <w:color w:val="FF0000"/>
          <w:spacing w:val="-3"/>
        </w:rPr>
        <w:t xml:space="preserve"> </w:t>
      </w:r>
      <w:r w:rsidRPr="00C166B3">
        <w:rPr>
          <w:rFonts w:ascii="Arial" w:hAnsi="Arial" w:cs="Arial"/>
          <w:color w:val="FF0000"/>
        </w:rPr>
        <w:t>ONLY</w:t>
      </w:r>
      <w:r w:rsidRPr="00C166B3">
        <w:rPr>
          <w:rFonts w:ascii="Arial" w:hAnsi="Arial" w:cs="Arial"/>
          <w:color w:val="FF0000"/>
          <w:spacing w:val="-2"/>
        </w:rPr>
        <w:t xml:space="preserve"> </w:t>
      </w:r>
      <w:r w:rsidRPr="00C166B3">
        <w:rPr>
          <w:rFonts w:ascii="Arial" w:hAnsi="Arial" w:cs="Arial"/>
          <w:color w:val="FF0000"/>
        </w:rPr>
        <w:t xml:space="preserve">(MAIN </w:t>
      </w:r>
      <w:r w:rsidRPr="00C166B3">
        <w:rPr>
          <w:rFonts w:ascii="Arial" w:hAnsi="Arial" w:cs="Arial"/>
          <w:color w:val="FF0000"/>
          <w:spacing w:val="-2"/>
        </w:rPr>
        <w:t>BENEFICIARY)</w:t>
      </w:r>
    </w:p>
    <w:p w14:paraId="5B818B48" w14:textId="77777777" w:rsidR="00856440" w:rsidRPr="00C166B3" w:rsidRDefault="00856440" w:rsidP="00856440">
      <w:pPr>
        <w:pStyle w:val="TableParagraph"/>
        <w:spacing w:line="244" w:lineRule="exact"/>
        <w:ind w:left="544"/>
        <w:rPr>
          <w:rFonts w:ascii="Arial" w:hAnsi="Arial" w:cs="Arial"/>
        </w:rPr>
      </w:pPr>
      <w:r w:rsidRPr="00C166B3">
        <w:rPr>
          <w:rFonts w:ascii="Arial" w:hAnsi="Arial" w:cs="Arial"/>
          <w:color w:val="FF0000"/>
        </w:rPr>
        <w:t>[FOR</w:t>
      </w:r>
      <w:r w:rsidRPr="00C166B3">
        <w:rPr>
          <w:rFonts w:ascii="Arial" w:hAnsi="Arial" w:cs="Arial"/>
          <w:color w:val="FF0000"/>
          <w:spacing w:val="-3"/>
        </w:rPr>
        <w:t xml:space="preserve"> </w:t>
      </w:r>
      <w:r w:rsidRPr="00C166B3">
        <w:rPr>
          <w:rFonts w:ascii="Arial" w:hAnsi="Arial" w:cs="Arial"/>
          <w:color w:val="FF0000"/>
        </w:rPr>
        <w:t>SECOND</w:t>
      </w:r>
      <w:r w:rsidRPr="00C166B3">
        <w:rPr>
          <w:rFonts w:ascii="Arial" w:hAnsi="Arial" w:cs="Arial"/>
          <w:color w:val="FF0000"/>
          <w:spacing w:val="-3"/>
        </w:rPr>
        <w:t xml:space="preserve"> </w:t>
      </w:r>
      <w:r w:rsidRPr="00C166B3">
        <w:rPr>
          <w:rFonts w:ascii="Arial" w:hAnsi="Arial" w:cs="Arial"/>
          <w:color w:val="FF0000"/>
        </w:rPr>
        <w:t>LOOP</w:t>
      </w:r>
      <w:r w:rsidRPr="00C166B3">
        <w:rPr>
          <w:rFonts w:ascii="Arial" w:hAnsi="Arial" w:cs="Arial"/>
          <w:color w:val="FF0000"/>
          <w:spacing w:val="-4"/>
        </w:rPr>
        <w:t xml:space="preserve"> </w:t>
      </w:r>
      <w:r w:rsidRPr="00C166B3">
        <w:rPr>
          <w:rFonts w:ascii="Arial" w:hAnsi="Arial" w:cs="Arial"/>
          <w:color w:val="FF0000"/>
        </w:rPr>
        <w:t>OF</w:t>
      </w:r>
      <w:r w:rsidRPr="00C166B3">
        <w:rPr>
          <w:rFonts w:ascii="Arial" w:hAnsi="Arial" w:cs="Arial"/>
          <w:color w:val="FF0000"/>
          <w:spacing w:val="-1"/>
        </w:rPr>
        <w:t xml:space="preserve"> </w:t>
      </w:r>
      <w:r w:rsidRPr="00C166B3">
        <w:rPr>
          <w:rFonts w:ascii="Arial" w:hAnsi="Arial" w:cs="Arial"/>
          <w:color w:val="FF0000"/>
        </w:rPr>
        <w:t>LDB_1</w:t>
      </w:r>
      <w:r w:rsidRPr="00C166B3">
        <w:rPr>
          <w:rFonts w:ascii="Arial" w:hAnsi="Arial" w:cs="Arial"/>
          <w:color w:val="FF0000"/>
          <w:spacing w:val="-1"/>
        </w:rPr>
        <w:t xml:space="preserve"> </w:t>
      </w:r>
      <w:r w:rsidRPr="00C166B3">
        <w:rPr>
          <w:rFonts w:ascii="Arial" w:hAnsi="Arial" w:cs="Arial"/>
          <w:color w:val="FF0000"/>
        </w:rPr>
        <w:t>ONWARDS:</w:t>
      </w:r>
      <w:r w:rsidRPr="00C166B3">
        <w:rPr>
          <w:rFonts w:ascii="Arial" w:hAnsi="Arial" w:cs="Arial"/>
          <w:color w:val="FF0000"/>
          <w:spacing w:val="2"/>
        </w:rPr>
        <w:t xml:space="preserve"> </w:t>
      </w:r>
      <w:r w:rsidRPr="00C166B3">
        <w:rPr>
          <w:rFonts w:ascii="Arial" w:hAnsi="Arial" w:cs="Arial"/>
        </w:rPr>
        <w:t>99.</w:t>
      </w:r>
      <w:r w:rsidRPr="00C166B3">
        <w:rPr>
          <w:rFonts w:ascii="Arial" w:hAnsi="Arial" w:cs="Arial"/>
          <w:spacing w:val="-4"/>
        </w:rPr>
        <w:t xml:space="preserve"> </w:t>
      </w:r>
      <w:r w:rsidRPr="00C166B3">
        <w:rPr>
          <w:rFonts w:ascii="Arial" w:hAnsi="Arial" w:cs="Arial"/>
        </w:rPr>
        <w:t>NO</w:t>
      </w:r>
      <w:r w:rsidRPr="00C166B3">
        <w:rPr>
          <w:rFonts w:ascii="Arial" w:hAnsi="Arial" w:cs="Arial"/>
          <w:spacing w:val="-2"/>
        </w:rPr>
        <w:t xml:space="preserve"> </w:t>
      </w:r>
      <w:r w:rsidRPr="00C166B3">
        <w:rPr>
          <w:rFonts w:ascii="Arial" w:hAnsi="Arial" w:cs="Arial"/>
        </w:rPr>
        <w:t>CHANGE</w:t>
      </w:r>
      <w:r w:rsidRPr="00C166B3">
        <w:rPr>
          <w:rFonts w:ascii="Arial" w:hAnsi="Arial" w:cs="Arial"/>
          <w:spacing w:val="-1"/>
        </w:rPr>
        <w:t xml:space="preserve"> </w:t>
      </w:r>
      <w:r w:rsidRPr="00C166B3">
        <w:rPr>
          <w:rFonts w:ascii="Arial" w:hAnsi="Arial" w:cs="Arial"/>
        </w:rPr>
        <w:t>SINCE</w:t>
      </w:r>
      <w:r w:rsidRPr="00C166B3">
        <w:rPr>
          <w:rFonts w:ascii="Arial" w:hAnsi="Arial" w:cs="Arial"/>
          <w:spacing w:val="-1"/>
        </w:rPr>
        <w:t xml:space="preserve"> </w:t>
      </w:r>
      <w:r w:rsidRPr="00C166B3">
        <w:rPr>
          <w:rFonts w:ascii="Arial" w:hAnsi="Arial" w:cs="Arial"/>
        </w:rPr>
        <w:t>PRIOR</w:t>
      </w:r>
      <w:r w:rsidRPr="00C166B3">
        <w:rPr>
          <w:rFonts w:ascii="Arial" w:hAnsi="Arial" w:cs="Arial"/>
          <w:spacing w:val="2"/>
        </w:rPr>
        <w:t xml:space="preserve"> </w:t>
      </w:r>
      <w:r w:rsidRPr="00C166B3">
        <w:rPr>
          <w:rFonts w:ascii="Arial" w:hAnsi="Arial" w:cs="Arial"/>
          <w:spacing w:val="-2"/>
        </w:rPr>
        <w:t>ACTIVITY]</w:t>
      </w:r>
    </w:p>
    <w:p w14:paraId="13C92D6A" w14:textId="77777777" w:rsidR="00856440" w:rsidRPr="00C166B3" w:rsidRDefault="00856440" w:rsidP="00856440">
      <w:pPr>
        <w:pStyle w:val="TableParagraph"/>
        <w:numPr>
          <w:ilvl w:val="0"/>
          <w:numId w:val="271"/>
        </w:numPr>
        <w:tabs>
          <w:tab w:val="left" w:pos="901"/>
        </w:tabs>
        <w:spacing w:line="231" w:lineRule="exact"/>
        <w:ind w:left="901" w:hanging="357"/>
        <w:rPr>
          <w:rFonts w:ascii="Arial" w:hAnsi="Arial" w:cs="Arial"/>
        </w:rPr>
      </w:pPr>
      <w:r w:rsidRPr="00C166B3">
        <w:rPr>
          <w:rFonts w:ascii="Arial" w:hAnsi="Arial" w:cs="Arial"/>
          <w:spacing w:val="-4"/>
        </w:rPr>
        <w:t>SELF</w:t>
      </w:r>
    </w:p>
    <w:p w14:paraId="27DFF056" w14:textId="77777777" w:rsidR="00856440" w:rsidRPr="00C166B3" w:rsidRDefault="00856440" w:rsidP="00856440">
      <w:pPr>
        <w:pStyle w:val="TableParagraph"/>
        <w:numPr>
          <w:ilvl w:val="0"/>
          <w:numId w:val="271"/>
        </w:numPr>
        <w:tabs>
          <w:tab w:val="left" w:pos="901"/>
        </w:tabs>
        <w:spacing w:before="1" w:line="231" w:lineRule="exact"/>
        <w:ind w:left="901" w:hanging="357"/>
        <w:rPr>
          <w:rFonts w:ascii="Arial" w:hAnsi="Arial" w:cs="Arial"/>
        </w:rPr>
      </w:pPr>
      <w:r w:rsidRPr="00C166B3">
        <w:rPr>
          <w:rFonts w:ascii="Arial" w:hAnsi="Arial" w:cs="Arial"/>
        </w:rPr>
        <w:t>HOUSEHOLD</w:t>
      </w:r>
      <w:r w:rsidRPr="00C166B3">
        <w:rPr>
          <w:rFonts w:ascii="Arial" w:hAnsi="Arial" w:cs="Arial"/>
          <w:spacing w:val="-4"/>
        </w:rPr>
        <w:t xml:space="preserve"> </w:t>
      </w:r>
      <w:r w:rsidRPr="00C166B3">
        <w:rPr>
          <w:rFonts w:ascii="Arial" w:hAnsi="Arial" w:cs="Arial"/>
        </w:rPr>
        <w:t>AS</w:t>
      </w:r>
      <w:r w:rsidRPr="00C166B3">
        <w:rPr>
          <w:rFonts w:ascii="Arial" w:hAnsi="Arial" w:cs="Arial"/>
          <w:spacing w:val="-2"/>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WHOLE</w:t>
      </w:r>
      <w:r w:rsidRPr="00C166B3">
        <w:rPr>
          <w:rFonts w:ascii="Arial" w:hAnsi="Arial" w:cs="Arial"/>
          <w:spacing w:val="-2"/>
        </w:rPr>
        <w:t xml:space="preserve"> </w:t>
      </w:r>
      <w:r w:rsidRPr="00C166B3">
        <w:rPr>
          <w:rFonts w:ascii="Arial" w:hAnsi="Arial" w:cs="Arial"/>
        </w:rPr>
        <w:t>(INCLUDES</w:t>
      </w:r>
      <w:r w:rsidRPr="00C166B3">
        <w:rPr>
          <w:rFonts w:ascii="Arial" w:hAnsi="Arial" w:cs="Arial"/>
          <w:spacing w:val="-2"/>
        </w:rPr>
        <w:t xml:space="preserve"> </w:t>
      </w:r>
      <w:r w:rsidRPr="00C166B3">
        <w:rPr>
          <w:rFonts w:ascii="Arial" w:hAnsi="Arial" w:cs="Arial"/>
        </w:rPr>
        <w:t>SELF</w:t>
      </w:r>
      <w:r w:rsidRPr="00C166B3">
        <w:rPr>
          <w:rFonts w:ascii="Arial" w:hAnsi="Arial" w:cs="Arial"/>
          <w:spacing w:val="-3"/>
        </w:rPr>
        <w:t xml:space="preserve"> </w:t>
      </w:r>
      <w:r w:rsidRPr="00C166B3">
        <w:rPr>
          <w:rFonts w:ascii="Arial" w:hAnsi="Arial" w:cs="Arial"/>
        </w:rPr>
        <w:t>AND</w:t>
      </w:r>
      <w:r w:rsidRPr="00C166B3">
        <w:rPr>
          <w:rFonts w:ascii="Arial" w:hAnsi="Arial" w:cs="Arial"/>
          <w:spacing w:val="-1"/>
        </w:rPr>
        <w:t xml:space="preserve"> </w:t>
      </w:r>
      <w:r w:rsidRPr="00C166B3">
        <w:rPr>
          <w:rFonts w:ascii="Arial" w:hAnsi="Arial" w:cs="Arial"/>
          <w:u w:val="single"/>
        </w:rPr>
        <w:t>ALL</w:t>
      </w:r>
      <w:r w:rsidRPr="00C166B3">
        <w:rPr>
          <w:rFonts w:ascii="Arial" w:hAnsi="Arial" w:cs="Arial"/>
          <w:spacing w:val="-4"/>
        </w:rPr>
        <w:t xml:space="preserve"> </w:t>
      </w:r>
      <w:r w:rsidRPr="00C166B3">
        <w:rPr>
          <w:rFonts w:ascii="Arial" w:hAnsi="Arial" w:cs="Arial"/>
        </w:rPr>
        <w:t>HH</w:t>
      </w:r>
      <w:r w:rsidRPr="00C166B3">
        <w:rPr>
          <w:rFonts w:ascii="Arial" w:hAnsi="Arial" w:cs="Arial"/>
          <w:spacing w:val="-2"/>
        </w:rPr>
        <w:t xml:space="preserve"> MEMBERS)</w:t>
      </w:r>
    </w:p>
    <w:p w14:paraId="5513C8E4" w14:textId="77777777" w:rsidR="00856440" w:rsidRPr="00C166B3" w:rsidRDefault="00856440" w:rsidP="00856440">
      <w:pPr>
        <w:pStyle w:val="TableParagraph"/>
        <w:numPr>
          <w:ilvl w:val="0"/>
          <w:numId w:val="271"/>
        </w:numPr>
        <w:tabs>
          <w:tab w:val="left" w:pos="901"/>
        </w:tabs>
        <w:spacing w:line="231" w:lineRule="exact"/>
        <w:ind w:left="901" w:hanging="357"/>
        <w:rPr>
          <w:rFonts w:ascii="Arial" w:hAnsi="Arial" w:cs="Arial"/>
        </w:rPr>
      </w:pPr>
      <w:r w:rsidRPr="00C166B3">
        <w:rPr>
          <w:rFonts w:ascii="Arial" w:hAnsi="Arial" w:cs="Arial"/>
          <w:spacing w:val="-2"/>
        </w:rPr>
        <w:t>SPOUSE</w:t>
      </w:r>
    </w:p>
    <w:p w14:paraId="730EAEC3" w14:textId="77777777" w:rsidR="00856440" w:rsidRPr="00C166B3" w:rsidRDefault="00856440" w:rsidP="00856440">
      <w:pPr>
        <w:pStyle w:val="TableParagraph"/>
        <w:numPr>
          <w:ilvl w:val="0"/>
          <w:numId w:val="271"/>
        </w:numPr>
        <w:tabs>
          <w:tab w:val="left" w:pos="901"/>
        </w:tabs>
        <w:spacing w:before="1" w:line="231" w:lineRule="exact"/>
        <w:ind w:left="901" w:hanging="357"/>
        <w:rPr>
          <w:rFonts w:ascii="Arial" w:hAnsi="Arial" w:cs="Arial"/>
        </w:rPr>
      </w:pPr>
      <w:r w:rsidRPr="00C166B3">
        <w:rPr>
          <w:rFonts w:ascii="Arial" w:hAnsi="Arial" w:cs="Arial"/>
        </w:rPr>
        <w:t>OTHER</w:t>
      </w:r>
      <w:r w:rsidRPr="00C166B3">
        <w:rPr>
          <w:rFonts w:ascii="Arial" w:hAnsi="Arial" w:cs="Arial"/>
          <w:spacing w:val="-5"/>
        </w:rPr>
        <w:t xml:space="preserve"> </w:t>
      </w:r>
      <w:r w:rsidRPr="00C166B3">
        <w:rPr>
          <w:rFonts w:ascii="Arial" w:hAnsi="Arial" w:cs="Arial"/>
        </w:rPr>
        <w:t>ADULT</w:t>
      </w:r>
      <w:r w:rsidRPr="00C166B3">
        <w:rPr>
          <w:rFonts w:ascii="Arial" w:hAnsi="Arial" w:cs="Arial"/>
          <w:spacing w:val="-4"/>
        </w:rPr>
        <w:t xml:space="preserve"> </w:t>
      </w:r>
      <w:r w:rsidRPr="00C166B3">
        <w:rPr>
          <w:rFonts w:ascii="Arial" w:hAnsi="Arial" w:cs="Arial"/>
        </w:rPr>
        <w:t>HOUSEHOLD</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2"/>
        </w:rPr>
        <w:t>MEMBER</w:t>
      </w:r>
    </w:p>
    <w:p w14:paraId="15536A2D" w14:textId="77777777" w:rsidR="00856440" w:rsidRPr="00C166B3" w:rsidRDefault="00856440" w:rsidP="00856440">
      <w:pPr>
        <w:pStyle w:val="TableParagraph"/>
        <w:numPr>
          <w:ilvl w:val="0"/>
          <w:numId w:val="271"/>
        </w:numPr>
        <w:tabs>
          <w:tab w:val="left" w:pos="901"/>
        </w:tabs>
        <w:spacing w:line="230" w:lineRule="exact"/>
        <w:ind w:left="901" w:hanging="357"/>
        <w:rPr>
          <w:rFonts w:ascii="Arial" w:hAnsi="Arial" w:cs="Arial"/>
        </w:rPr>
      </w:pPr>
      <w:r w:rsidRPr="00C166B3">
        <w:rPr>
          <w:rFonts w:ascii="Arial" w:hAnsi="Arial" w:cs="Arial"/>
        </w:rPr>
        <w:t>OTHER</w:t>
      </w:r>
      <w:r w:rsidRPr="00C166B3">
        <w:rPr>
          <w:rFonts w:ascii="Arial" w:hAnsi="Arial" w:cs="Arial"/>
          <w:spacing w:val="-6"/>
        </w:rPr>
        <w:t xml:space="preserve"> </w:t>
      </w:r>
      <w:r w:rsidRPr="00C166B3">
        <w:rPr>
          <w:rFonts w:ascii="Arial" w:hAnsi="Arial" w:cs="Arial"/>
        </w:rPr>
        <w:t>ADULTS</w:t>
      </w:r>
      <w:r w:rsidRPr="00C166B3">
        <w:rPr>
          <w:rFonts w:ascii="Arial" w:hAnsi="Arial" w:cs="Arial"/>
          <w:spacing w:val="-2"/>
        </w:rPr>
        <w:t xml:space="preserve"> </w:t>
      </w:r>
      <w:r w:rsidRPr="00C166B3">
        <w:rPr>
          <w:rFonts w:ascii="Arial" w:hAnsi="Arial" w:cs="Arial"/>
        </w:rPr>
        <w:t>(E.G.,</w:t>
      </w:r>
      <w:r w:rsidRPr="00C166B3">
        <w:rPr>
          <w:rFonts w:ascii="Arial" w:hAnsi="Arial" w:cs="Arial"/>
          <w:spacing w:val="-3"/>
        </w:rPr>
        <w:t xml:space="preserve"> </w:t>
      </w:r>
      <w:r w:rsidRPr="00C166B3">
        <w:rPr>
          <w:rFonts w:ascii="Arial" w:hAnsi="Arial" w:cs="Arial"/>
        </w:rPr>
        <w:t>FRIENDS</w:t>
      </w:r>
      <w:r w:rsidRPr="00C166B3">
        <w:rPr>
          <w:rFonts w:ascii="Arial" w:hAnsi="Arial" w:cs="Arial"/>
          <w:spacing w:val="-4"/>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NEIGHBOURS</w:t>
      </w:r>
      <w:r w:rsidRPr="00C166B3">
        <w:rPr>
          <w:rFonts w:ascii="Arial" w:hAnsi="Arial" w:cs="Arial"/>
          <w:spacing w:val="-3"/>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COLLEAGUES</w:t>
      </w:r>
      <w:r w:rsidRPr="00C166B3">
        <w:rPr>
          <w:rFonts w:ascii="Arial" w:hAnsi="Arial" w:cs="Arial"/>
          <w:spacing w:val="-2"/>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spacing w:val="-2"/>
        </w:rPr>
        <w:t>STRANGERS)</w:t>
      </w:r>
    </w:p>
    <w:p w14:paraId="3C1CF339" w14:textId="77777777" w:rsidR="00856440" w:rsidRPr="00C166B3" w:rsidRDefault="00856440" w:rsidP="00856440">
      <w:pPr>
        <w:pStyle w:val="TableParagraph"/>
        <w:numPr>
          <w:ilvl w:val="0"/>
          <w:numId w:val="271"/>
        </w:numPr>
        <w:tabs>
          <w:tab w:val="left" w:pos="901"/>
        </w:tabs>
        <w:spacing w:line="231" w:lineRule="exact"/>
        <w:ind w:left="901" w:hanging="357"/>
        <w:rPr>
          <w:rFonts w:ascii="Arial" w:hAnsi="Arial" w:cs="Arial"/>
        </w:rPr>
      </w:pPr>
      <w:r w:rsidRPr="00C166B3">
        <w:rPr>
          <w:rFonts w:ascii="Arial" w:hAnsi="Arial" w:cs="Arial"/>
        </w:rPr>
        <w:t>OWN</w:t>
      </w:r>
      <w:r w:rsidRPr="00C166B3">
        <w:rPr>
          <w:rFonts w:ascii="Arial" w:hAnsi="Arial" w:cs="Arial"/>
          <w:spacing w:val="-3"/>
        </w:rPr>
        <w:t xml:space="preserve"> </w:t>
      </w:r>
      <w:r w:rsidRPr="00C166B3">
        <w:rPr>
          <w:rFonts w:ascii="Arial" w:hAnsi="Arial" w:cs="Arial"/>
          <w:spacing w:val="-2"/>
        </w:rPr>
        <w:t>CHILD(REN)</w:t>
      </w:r>
    </w:p>
    <w:p w14:paraId="3DABB85C" w14:textId="77777777" w:rsidR="00856440" w:rsidRPr="00C166B3" w:rsidRDefault="00856440" w:rsidP="00856440">
      <w:pPr>
        <w:pStyle w:val="TableParagraph"/>
        <w:numPr>
          <w:ilvl w:val="0"/>
          <w:numId w:val="271"/>
        </w:numPr>
        <w:tabs>
          <w:tab w:val="left" w:pos="901"/>
        </w:tabs>
        <w:spacing w:before="2" w:line="231" w:lineRule="exact"/>
        <w:ind w:left="901" w:hanging="357"/>
        <w:rPr>
          <w:rFonts w:ascii="Arial" w:hAnsi="Arial" w:cs="Arial"/>
        </w:rPr>
      </w:pPr>
      <w:r w:rsidRPr="00C166B3">
        <w:rPr>
          <w:rFonts w:ascii="Arial" w:hAnsi="Arial" w:cs="Arial"/>
          <w:spacing w:val="-2"/>
        </w:rPr>
        <w:t>GRANDCHILD(REN)</w:t>
      </w:r>
    </w:p>
    <w:p w14:paraId="7FCC756A" w14:textId="0B9CD5BF" w:rsidR="00856440" w:rsidRPr="00C166B3" w:rsidRDefault="00856440" w:rsidP="00856440">
      <w:pPr>
        <w:pStyle w:val="TableParagraph"/>
        <w:numPr>
          <w:ilvl w:val="0"/>
          <w:numId w:val="271"/>
        </w:numPr>
        <w:tabs>
          <w:tab w:val="left" w:pos="901"/>
        </w:tabs>
        <w:spacing w:line="231" w:lineRule="exact"/>
        <w:ind w:left="901" w:hanging="357"/>
        <w:rPr>
          <w:rFonts w:ascii="Arial" w:hAnsi="Arial" w:cs="Arial"/>
        </w:rPr>
      </w:pPr>
      <w:r w:rsidRPr="00C166B3">
        <w:rPr>
          <w:rFonts w:ascii="Arial" w:hAnsi="Arial" w:cs="Arial"/>
        </w:rPr>
        <w:t>OTHER</w:t>
      </w:r>
      <w:r w:rsidRPr="00C166B3">
        <w:rPr>
          <w:rFonts w:ascii="Arial" w:hAnsi="Arial" w:cs="Arial"/>
          <w:spacing w:val="-4"/>
        </w:rPr>
        <w:t xml:space="preserve"> </w:t>
      </w:r>
      <w:r w:rsidRPr="00C166B3">
        <w:rPr>
          <w:rFonts w:ascii="Arial" w:hAnsi="Arial" w:cs="Arial"/>
        </w:rPr>
        <w:t>FAMILY</w:t>
      </w:r>
      <w:r w:rsidRPr="00C166B3">
        <w:rPr>
          <w:rFonts w:ascii="Arial" w:hAnsi="Arial" w:cs="Arial"/>
          <w:spacing w:val="-4"/>
        </w:rPr>
        <w:t xml:space="preserve"> </w:t>
      </w:r>
      <w:r w:rsidRPr="00C166B3">
        <w:rPr>
          <w:rFonts w:ascii="Arial" w:hAnsi="Arial" w:cs="Arial"/>
          <w:spacing w:val="-2"/>
        </w:rPr>
        <w:t>CHILDREN</w:t>
      </w:r>
    </w:p>
    <w:p w14:paraId="61C15519" w14:textId="77777777" w:rsidR="00856440" w:rsidRPr="00C166B3" w:rsidRDefault="00856440" w:rsidP="00856440">
      <w:pPr>
        <w:pStyle w:val="TableParagraph"/>
        <w:numPr>
          <w:ilvl w:val="0"/>
          <w:numId w:val="271"/>
        </w:numPr>
        <w:tabs>
          <w:tab w:val="left" w:pos="901"/>
        </w:tabs>
        <w:spacing w:before="1" w:line="231" w:lineRule="exact"/>
        <w:ind w:left="901" w:hanging="357"/>
        <w:rPr>
          <w:rFonts w:ascii="Arial" w:hAnsi="Arial" w:cs="Arial"/>
        </w:rPr>
      </w:pPr>
      <w:r w:rsidRPr="00C166B3">
        <w:rPr>
          <w:rFonts w:ascii="Arial" w:hAnsi="Arial" w:cs="Arial"/>
        </w:rPr>
        <w:t>OTHER</w:t>
      </w:r>
      <w:r w:rsidRPr="00C166B3">
        <w:rPr>
          <w:rFonts w:ascii="Arial" w:hAnsi="Arial" w:cs="Arial"/>
          <w:spacing w:val="-1"/>
        </w:rPr>
        <w:t xml:space="preserve"> </w:t>
      </w:r>
      <w:r w:rsidRPr="00C166B3">
        <w:rPr>
          <w:rFonts w:ascii="Arial" w:hAnsi="Arial" w:cs="Arial"/>
          <w:spacing w:val="-2"/>
        </w:rPr>
        <w:t>CHILDREN</w:t>
      </w:r>
    </w:p>
    <w:p w14:paraId="50EA8802" w14:textId="77777777" w:rsidR="00856440" w:rsidRPr="00C166B3" w:rsidRDefault="00856440" w:rsidP="00856440">
      <w:pPr>
        <w:pStyle w:val="TableParagraph"/>
        <w:numPr>
          <w:ilvl w:val="0"/>
          <w:numId w:val="270"/>
        </w:numPr>
        <w:tabs>
          <w:tab w:val="left" w:pos="901"/>
        </w:tabs>
        <w:spacing w:line="231" w:lineRule="exact"/>
        <w:ind w:left="901" w:hanging="357"/>
        <w:rPr>
          <w:rFonts w:ascii="Arial" w:hAnsi="Arial" w:cs="Arial"/>
        </w:rPr>
      </w:pPr>
      <w:r w:rsidRPr="00C166B3">
        <w:rPr>
          <w:rFonts w:ascii="Arial" w:hAnsi="Arial" w:cs="Arial"/>
        </w:rPr>
        <w:t>WAGED</w:t>
      </w:r>
      <w:r w:rsidRPr="00C166B3">
        <w:rPr>
          <w:rFonts w:ascii="Arial" w:hAnsi="Arial" w:cs="Arial"/>
          <w:spacing w:val="-4"/>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SALARIED</w:t>
      </w:r>
      <w:r w:rsidRPr="00C166B3">
        <w:rPr>
          <w:rFonts w:ascii="Arial" w:hAnsi="Arial" w:cs="Arial"/>
          <w:spacing w:val="-3"/>
        </w:rPr>
        <w:t xml:space="preserve"> </w:t>
      </w:r>
      <w:r w:rsidRPr="00C166B3">
        <w:rPr>
          <w:rFonts w:ascii="Arial" w:hAnsi="Arial" w:cs="Arial"/>
          <w:spacing w:val="-5"/>
        </w:rPr>
        <w:t>JOB</w:t>
      </w:r>
    </w:p>
    <w:p w14:paraId="50708C18" w14:textId="77777777" w:rsidR="00856440" w:rsidRPr="00C166B3" w:rsidRDefault="00856440" w:rsidP="00856440">
      <w:pPr>
        <w:pStyle w:val="TableParagraph"/>
        <w:numPr>
          <w:ilvl w:val="0"/>
          <w:numId w:val="270"/>
        </w:numPr>
        <w:tabs>
          <w:tab w:val="left" w:pos="901"/>
        </w:tabs>
        <w:spacing w:before="1" w:line="231" w:lineRule="exact"/>
        <w:ind w:left="901" w:hanging="357"/>
        <w:rPr>
          <w:rFonts w:ascii="Arial" w:hAnsi="Arial" w:cs="Arial"/>
        </w:rPr>
      </w:pPr>
      <w:r w:rsidRPr="00C166B3">
        <w:rPr>
          <w:rFonts w:ascii="Arial" w:hAnsi="Arial" w:cs="Arial"/>
        </w:rPr>
        <w:t>OWN-BUSINESS</w:t>
      </w:r>
      <w:r w:rsidRPr="00C166B3">
        <w:rPr>
          <w:rFonts w:ascii="Arial" w:hAnsi="Arial" w:cs="Arial"/>
          <w:spacing w:val="-5"/>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HOUSEHOLD/FAMILY</w:t>
      </w:r>
      <w:r w:rsidRPr="00C166B3">
        <w:rPr>
          <w:rFonts w:ascii="Arial" w:hAnsi="Arial" w:cs="Arial"/>
          <w:spacing w:val="-5"/>
        </w:rPr>
        <w:t xml:space="preserve"> </w:t>
      </w:r>
      <w:r w:rsidRPr="00C166B3">
        <w:rPr>
          <w:rFonts w:ascii="Arial" w:hAnsi="Arial" w:cs="Arial"/>
        </w:rPr>
        <w:t>BUSINESS</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OTHER</w:t>
      </w:r>
      <w:r w:rsidRPr="00C166B3">
        <w:rPr>
          <w:rFonts w:ascii="Arial" w:hAnsi="Arial" w:cs="Arial"/>
          <w:spacing w:val="-5"/>
        </w:rPr>
        <w:t xml:space="preserve"> </w:t>
      </w:r>
      <w:r w:rsidRPr="00C166B3">
        <w:rPr>
          <w:rFonts w:ascii="Arial" w:hAnsi="Arial" w:cs="Arial"/>
        </w:rPr>
        <w:t>INCOME</w:t>
      </w:r>
      <w:r w:rsidRPr="00C166B3">
        <w:rPr>
          <w:rFonts w:ascii="Arial" w:hAnsi="Arial" w:cs="Arial"/>
          <w:spacing w:val="-3"/>
        </w:rPr>
        <w:t xml:space="preserve"> </w:t>
      </w:r>
      <w:r w:rsidRPr="00C166B3">
        <w:rPr>
          <w:rFonts w:ascii="Arial" w:hAnsi="Arial" w:cs="Arial"/>
          <w:spacing w:val="-2"/>
        </w:rPr>
        <w:t>GENERATION</w:t>
      </w:r>
    </w:p>
    <w:p w14:paraId="08BB469E" w14:textId="77777777" w:rsidR="00856440" w:rsidRPr="00C166B3" w:rsidRDefault="00856440" w:rsidP="00856440">
      <w:pPr>
        <w:pStyle w:val="TableParagraph"/>
        <w:numPr>
          <w:ilvl w:val="0"/>
          <w:numId w:val="270"/>
        </w:numPr>
        <w:tabs>
          <w:tab w:val="left" w:pos="901"/>
        </w:tabs>
        <w:spacing w:line="231" w:lineRule="exact"/>
        <w:ind w:left="901" w:hanging="357"/>
        <w:rPr>
          <w:rFonts w:ascii="Arial" w:hAnsi="Arial" w:cs="Arial"/>
        </w:rPr>
      </w:pPr>
      <w:r w:rsidRPr="00C166B3">
        <w:rPr>
          <w:rFonts w:ascii="Arial" w:hAnsi="Arial" w:cs="Arial"/>
        </w:rPr>
        <w:t>FOR</w:t>
      </w:r>
      <w:r w:rsidRPr="00C166B3">
        <w:rPr>
          <w:rFonts w:ascii="Arial" w:hAnsi="Arial" w:cs="Arial"/>
          <w:spacing w:val="-4"/>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CHARITY,</w:t>
      </w:r>
      <w:r w:rsidRPr="00C166B3">
        <w:rPr>
          <w:rFonts w:ascii="Arial" w:hAnsi="Arial" w:cs="Arial"/>
          <w:spacing w:val="-4"/>
        </w:rPr>
        <w:t xml:space="preserve"> </w:t>
      </w:r>
      <w:r w:rsidRPr="00C166B3">
        <w:rPr>
          <w:rFonts w:ascii="Arial" w:hAnsi="Arial" w:cs="Arial"/>
        </w:rPr>
        <w:t>COMMUNITY</w:t>
      </w:r>
      <w:r w:rsidRPr="00C166B3">
        <w:rPr>
          <w:rFonts w:ascii="Arial" w:hAnsi="Arial" w:cs="Arial"/>
          <w:spacing w:val="-1"/>
        </w:rPr>
        <w:t xml:space="preserve"> </w:t>
      </w:r>
      <w:r w:rsidRPr="00C166B3">
        <w:rPr>
          <w:rFonts w:ascii="Arial" w:hAnsi="Arial" w:cs="Arial"/>
        </w:rPr>
        <w:t>GROUP,</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spacing w:val="-2"/>
        </w:rPr>
        <w:t>ORGANISATION</w:t>
      </w:r>
    </w:p>
    <w:p w14:paraId="1390E355" w14:textId="77777777" w:rsidR="00856440" w:rsidRPr="00C166B3" w:rsidRDefault="00856440" w:rsidP="00856440">
      <w:pPr>
        <w:pStyle w:val="TableParagraph"/>
        <w:numPr>
          <w:ilvl w:val="0"/>
          <w:numId w:val="270"/>
        </w:numPr>
        <w:tabs>
          <w:tab w:val="left" w:pos="901"/>
        </w:tabs>
        <w:spacing w:before="2" w:line="231" w:lineRule="exact"/>
        <w:ind w:left="901" w:hanging="357"/>
        <w:rPr>
          <w:rFonts w:ascii="Arial" w:hAnsi="Arial" w:cs="Arial"/>
        </w:rPr>
      </w:pPr>
      <w:r w:rsidRPr="00C166B3">
        <w:rPr>
          <w:rFonts w:ascii="Arial" w:hAnsi="Arial" w:cs="Arial"/>
        </w:rPr>
        <w:t>HOUSEHOLD</w:t>
      </w:r>
      <w:r w:rsidRPr="00C166B3">
        <w:rPr>
          <w:rFonts w:ascii="Arial" w:hAnsi="Arial" w:cs="Arial"/>
          <w:spacing w:val="-6"/>
        </w:rPr>
        <w:t xml:space="preserve"> </w:t>
      </w:r>
      <w:r w:rsidRPr="00C166B3">
        <w:rPr>
          <w:rFonts w:ascii="Arial" w:hAnsi="Arial" w:cs="Arial"/>
        </w:rPr>
        <w:t>OR</w:t>
      </w:r>
      <w:r w:rsidRPr="00C166B3">
        <w:rPr>
          <w:rFonts w:ascii="Arial" w:hAnsi="Arial" w:cs="Arial"/>
          <w:spacing w:val="-6"/>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2"/>
        </w:rPr>
        <w:t>LIVESTOCK</w:t>
      </w:r>
    </w:p>
    <w:p w14:paraId="386DF5BE" w14:textId="77777777" w:rsidR="00856440" w:rsidRPr="00C166B3" w:rsidRDefault="00856440" w:rsidP="00856440">
      <w:pPr>
        <w:pStyle w:val="TableParagraph"/>
        <w:numPr>
          <w:ilvl w:val="0"/>
          <w:numId w:val="270"/>
        </w:numPr>
        <w:tabs>
          <w:tab w:val="left" w:pos="901"/>
        </w:tabs>
        <w:spacing w:line="231" w:lineRule="exact"/>
        <w:ind w:left="901" w:hanging="357"/>
        <w:rPr>
          <w:rFonts w:ascii="Arial" w:hAnsi="Arial" w:cs="Arial"/>
        </w:rPr>
      </w:pPr>
      <w:r w:rsidRPr="00C166B3">
        <w:rPr>
          <w:rFonts w:ascii="Arial" w:hAnsi="Arial" w:cs="Arial"/>
        </w:rPr>
        <w:t>HOUSEHOLD</w:t>
      </w:r>
      <w:r w:rsidRPr="00C166B3">
        <w:rPr>
          <w:rFonts w:ascii="Arial" w:hAnsi="Arial" w:cs="Arial"/>
          <w:spacing w:val="-6"/>
        </w:rPr>
        <w:t xml:space="preserve"> </w:t>
      </w:r>
      <w:r w:rsidRPr="00C166B3">
        <w:rPr>
          <w:rFonts w:ascii="Arial" w:hAnsi="Arial" w:cs="Arial"/>
        </w:rPr>
        <w:t>OR</w:t>
      </w:r>
      <w:r w:rsidRPr="00C166B3">
        <w:rPr>
          <w:rFonts w:ascii="Arial" w:hAnsi="Arial" w:cs="Arial"/>
          <w:spacing w:val="-6"/>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5"/>
        </w:rPr>
        <w:t>PET</w:t>
      </w:r>
    </w:p>
    <w:p w14:paraId="293A38C0" w14:textId="77777777" w:rsidR="000776FF" w:rsidRPr="00C166B3" w:rsidRDefault="00856440" w:rsidP="00B20193">
      <w:pPr>
        <w:pStyle w:val="TableParagraph"/>
        <w:numPr>
          <w:ilvl w:val="0"/>
          <w:numId w:val="270"/>
        </w:numPr>
        <w:tabs>
          <w:tab w:val="left" w:pos="901"/>
          <w:tab w:val="left" w:pos="1418"/>
        </w:tabs>
        <w:spacing w:before="240"/>
        <w:ind w:left="901" w:hanging="357"/>
        <w:jc w:val="both"/>
        <w:rPr>
          <w:rFonts w:ascii="Arial" w:hAnsi="Arial" w:cs="Arial"/>
          <w:spacing w:val="-2"/>
        </w:rPr>
      </w:pPr>
      <w:r w:rsidRPr="00C166B3">
        <w:rPr>
          <w:rFonts w:ascii="Arial" w:hAnsi="Arial" w:cs="Arial"/>
        </w:rPr>
        <w:t>WILD</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STREET</w:t>
      </w:r>
      <w:r w:rsidRPr="00C166B3">
        <w:rPr>
          <w:rFonts w:ascii="Arial" w:hAnsi="Arial" w:cs="Arial"/>
          <w:spacing w:val="-2"/>
        </w:rPr>
        <w:t xml:space="preserve"> </w:t>
      </w:r>
      <w:r w:rsidRPr="00C166B3">
        <w:rPr>
          <w:rFonts w:ascii="Arial" w:hAnsi="Arial" w:cs="Arial"/>
        </w:rPr>
        <w:t>ANIMALS</w:t>
      </w:r>
      <w:r w:rsidRPr="00C166B3">
        <w:rPr>
          <w:rFonts w:ascii="Arial" w:hAnsi="Arial" w:cs="Arial"/>
          <w:spacing w:val="-3"/>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NATURAL</w:t>
      </w:r>
      <w:r w:rsidRPr="00C166B3">
        <w:rPr>
          <w:rFonts w:ascii="Arial" w:hAnsi="Arial" w:cs="Arial"/>
          <w:spacing w:val="-3"/>
        </w:rPr>
        <w:t xml:space="preserve"> </w:t>
      </w:r>
      <w:r w:rsidRPr="00C166B3">
        <w:rPr>
          <w:rFonts w:ascii="Arial" w:hAnsi="Arial" w:cs="Arial"/>
          <w:spacing w:val="-2"/>
        </w:rPr>
        <w:t>ENVIRONMENT</w:t>
      </w:r>
    </w:p>
    <w:p w14:paraId="01D4321C" w14:textId="2860EB93" w:rsidR="00856440" w:rsidRPr="00C166B3" w:rsidRDefault="00856440" w:rsidP="00B20193">
      <w:pPr>
        <w:pStyle w:val="TableParagraph"/>
        <w:numPr>
          <w:ilvl w:val="0"/>
          <w:numId w:val="270"/>
        </w:numPr>
        <w:tabs>
          <w:tab w:val="left" w:pos="901"/>
          <w:tab w:val="left" w:pos="1418"/>
        </w:tabs>
        <w:spacing w:before="240"/>
        <w:ind w:left="901" w:hanging="357"/>
        <w:jc w:val="both"/>
        <w:rPr>
          <w:rFonts w:ascii="Arial" w:hAnsi="Arial" w:cs="Arial"/>
          <w:spacing w:val="-2"/>
        </w:rPr>
      </w:pPr>
      <w:r w:rsidRPr="00C166B3">
        <w:rPr>
          <w:rFonts w:ascii="Arial" w:hAnsi="Arial" w:cs="Arial"/>
        </w:rPr>
        <w:t>OTHER:</w:t>
      </w:r>
      <w:r w:rsidRPr="00C166B3">
        <w:rPr>
          <w:rFonts w:ascii="Arial" w:hAnsi="Arial" w:cs="Arial"/>
          <w:spacing w:val="-2"/>
        </w:rPr>
        <w:t xml:space="preserve"> SPECIFY</w:t>
      </w:r>
    </w:p>
    <w:p w14:paraId="5BDDD833" w14:textId="77777777" w:rsidR="00856440" w:rsidRPr="00C166B3" w:rsidRDefault="00856440" w:rsidP="00856440">
      <w:pPr>
        <w:tabs>
          <w:tab w:val="left" w:pos="1418"/>
        </w:tabs>
        <w:spacing w:before="240"/>
        <w:jc w:val="both"/>
        <w:rPr>
          <w:rFonts w:ascii="Arial" w:hAnsi="Arial" w:cs="Arial"/>
          <w:spacing w:val="-2"/>
          <w:szCs w:val="22"/>
        </w:rPr>
      </w:pPr>
    </w:p>
    <w:p w14:paraId="7B9BCFB6" w14:textId="5F33A462" w:rsidR="00856440" w:rsidRPr="00C166B3" w:rsidRDefault="00856440" w:rsidP="000A567A">
      <w:pPr>
        <w:pStyle w:val="TableParagraph"/>
        <w:rPr>
          <w:rFonts w:ascii="Arial" w:hAnsi="Arial" w:cs="Arial"/>
        </w:rPr>
      </w:pPr>
      <w:r w:rsidRPr="00C166B3">
        <w:rPr>
          <w:rFonts w:ascii="Arial" w:hAnsi="Arial" w:cs="Arial"/>
          <w:b/>
          <w:spacing w:val="-2"/>
        </w:rPr>
        <w:t>LDB_4A</w:t>
      </w:r>
      <w:r w:rsidR="000A567A" w:rsidRPr="00C166B3">
        <w:rPr>
          <w:rFonts w:ascii="Arial" w:hAnsi="Arial" w:cs="Arial"/>
          <w:b/>
          <w:spacing w:val="-2"/>
        </w:rPr>
        <w:t xml:space="preserve"> </w:t>
      </w:r>
      <w:r w:rsidRPr="00C166B3">
        <w:rPr>
          <w:rFonts w:ascii="Arial" w:hAnsi="Arial" w:cs="Arial"/>
        </w:rPr>
        <w:t>How old</w:t>
      </w:r>
      <w:r w:rsidRPr="00C166B3">
        <w:rPr>
          <w:rFonts w:ascii="Arial" w:hAnsi="Arial" w:cs="Arial"/>
          <w:spacing w:val="-1"/>
        </w:rPr>
        <w:t xml:space="preserve"> </w:t>
      </w:r>
      <w:r w:rsidRPr="00C166B3">
        <w:rPr>
          <w:rFonts w:ascii="Arial" w:hAnsi="Arial" w:cs="Arial"/>
        </w:rPr>
        <w:t>[is/are] [she</w:t>
      </w:r>
      <w:r w:rsidRPr="00C166B3">
        <w:rPr>
          <w:rFonts w:ascii="Arial" w:hAnsi="Arial" w:cs="Arial"/>
          <w:spacing w:val="-1"/>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he</w:t>
      </w:r>
      <w:r w:rsidRPr="00C166B3">
        <w:rPr>
          <w:rFonts w:ascii="Arial" w:hAnsi="Arial" w:cs="Arial"/>
          <w:spacing w:val="-1"/>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spacing w:val="-2"/>
        </w:rPr>
        <w:t>they]?</w:t>
      </w:r>
    </w:p>
    <w:p w14:paraId="237C6457" w14:textId="77777777" w:rsidR="00856440" w:rsidRPr="00C166B3" w:rsidRDefault="00856440" w:rsidP="00856440">
      <w:pPr>
        <w:pStyle w:val="TableParagraph"/>
        <w:numPr>
          <w:ilvl w:val="0"/>
          <w:numId w:val="272"/>
        </w:numPr>
        <w:tabs>
          <w:tab w:val="left" w:pos="845"/>
        </w:tabs>
        <w:spacing w:line="245" w:lineRule="exact"/>
        <w:ind w:left="845" w:hanging="301"/>
        <w:rPr>
          <w:rFonts w:ascii="Arial" w:hAnsi="Arial" w:cs="Arial"/>
        </w:rPr>
      </w:pPr>
      <w:r w:rsidRPr="00C166B3">
        <w:rPr>
          <w:rFonts w:ascii="Arial" w:hAnsi="Arial" w:cs="Arial"/>
        </w:rPr>
        <w:t>UNDER</w:t>
      </w:r>
      <w:r w:rsidRPr="00C166B3">
        <w:rPr>
          <w:rFonts w:ascii="Arial" w:hAnsi="Arial" w:cs="Arial"/>
          <w:spacing w:val="-1"/>
        </w:rPr>
        <w:t xml:space="preserve"> </w:t>
      </w:r>
      <w:r w:rsidRPr="00C166B3">
        <w:rPr>
          <w:rFonts w:ascii="Arial" w:hAnsi="Arial" w:cs="Arial"/>
        </w:rPr>
        <w:t>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762234BE" w14:textId="77777777" w:rsidR="00856440" w:rsidRPr="00C166B3" w:rsidRDefault="00856440" w:rsidP="00856440">
      <w:pPr>
        <w:pStyle w:val="TableParagraph"/>
        <w:numPr>
          <w:ilvl w:val="0"/>
          <w:numId w:val="272"/>
        </w:numPr>
        <w:tabs>
          <w:tab w:val="left" w:pos="845"/>
        </w:tabs>
        <w:spacing w:line="245" w:lineRule="exact"/>
        <w:ind w:left="845" w:hanging="301"/>
        <w:rPr>
          <w:rFonts w:ascii="Arial" w:hAnsi="Arial" w:cs="Arial"/>
        </w:rPr>
      </w:pPr>
      <w:r w:rsidRPr="00C166B3">
        <w:rPr>
          <w:rFonts w:ascii="Arial" w:hAnsi="Arial" w:cs="Arial"/>
        </w:rPr>
        <w:t>3</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2"/>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6 YEARS</w:t>
      </w:r>
      <w:r w:rsidRPr="00C166B3">
        <w:rPr>
          <w:rFonts w:ascii="Arial" w:hAnsi="Arial" w:cs="Arial"/>
          <w:spacing w:val="-3"/>
        </w:rPr>
        <w:t xml:space="preserve"> </w:t>
      </w:r>
      <w:r w:rsidRPr="00C166B3">
        <w:rPr>
          <w:rFonts w:ascii="Arial" w:hAnsi="Arial" w:cs="Arial"/>
          <w:spacing w:val="-5"/>
        </w:rPr>
        <w:t>OLD</w:t>
      </w:r>
    </w:p>
    <w:p w14:paraId="194E66BF" w14:textId="77777777" w:rsidR="00856440" w:rsidRPr="00C166B3" w:rsidRDefault="00856440" w:rsidP="00856440">
      <w:pPr>
        <w:pStyle w:val="TableParagraph"/>
        <w:numPr>
          <w:ilvl w:val="0"/>
          <w:numId w:val="272"/>
        </w:numPr>
        <w:tabs>
          <w:tab w:val="left" w:pos="845"/>
        </w:tabs>
        <w:spacing w:line="245" w:lineRule="exact"/>
        <w:ind w:left="845" w:hanging="301"/>
        <w:rPr>
          <w:rFonts w:ascii="Arial" w:hAnsi="Arial" w:cs="Arial"/>
        </w:rPr>
      </w:pPr>
      <w:r w:rsidRPr="00C166B3">
        <w:rPr>
          <w:rFonts w:ascii="Arial" w:hAnsi="Arial" w:cs="Arial"/>
        </w:rPr>
        <w:t>7</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2"/>
        </w:rPr>
        <w:t xml:space="preserve"> </w:t>
      </w:r>
      <w:r w:rsidRPr="00C166B3">
        <w:rPr>
          <w:rFonts w:ascii="Arial" w:hAnsi="Arial" w:cs="Arial"/>
        </w:rPr>
        <w:t>TO</w:t>
      </w:r>
      <w:r w:rsidRPr="00C166B3">
        <w:rPr>
          <w:rFonts w:ascii="Arial" w:hAnsi="Arial" w:cs="Arial"/>
          <w:spacing w:val="-2"/>
        </w:rPr>
        <w:t xml:space="preserve"> </w:t>
      </w:r>
      <w:r w:rsidRPr="00C166B3">
        <w:rPr>
          <w:rFonts w:ascii="Arial" w:hAnsi="Arial" w:cs="Arial"/>
        </w:rPr>
        <w:t>12</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6FFA8FB3" w14:textId="77777777" w:rsidR="000776FF" w:rsidRPr="00C166B3" w:rsidRDefault="00856440" w:rsidP="00B20193">
      <w:pPr>
        <w:pStyle w:val="TableParagraph"/>
        <w:numPr>
          <w:ilvl w:val="0"/>
          <w:numId w:val="272"/>
        </w:numPr>
        <w:tabs>
          <w:tab w:val="left" w:pos="845"/>
          <w:tab w:val="left" w:pos="1418"/>
        </w:tabs>
        <w:spacing w:before="240" w:line="245" w:lineRule="exact"/>
        <w:ind w:left="845" w:hanging="301"/>
        <w:jc w:val="both"/>
        <w:rPr>
          <w:rFonts w:ascii="Arial" w:hAnsi="Arial" w:cs="Arial"/>
        </w:rPr>
      </w:pPr>
      <w:r w:rsidRPr="00C166B3">
        <w:rPr>
          <w:rFonts w:ascii="Arial" w:hAnsi="Arial" w:cs="Arial"/>
        </w:rPr>
        <w:t>13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2"/>
        </w:rPr>
        <w:t xml:space="preserve"> </w:t>
      </w:r>
      <w:r w:rsidRPr="00C166B3">
        <w:rPr>
          <w:rFonts w:ascii="Arial" w:hAnsi="Arial" w:cs="Arial"/>
        </w:rPr>
        <w:t>OLD</w:t>
      </w:r>
      <w:r w:rsidRPr="00C166B3">
        <w:rPr>
          <w:rFonts w:ascii="Arial" w:hAnsi="Arial" w:cs="Arial"/>
          <w:spacing w:val="-3"/>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17</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0F06B8E4" w14:textId="3E161398" w:rsidR="00856440" w:rsidRPr="00C166B3" w:rsidRDefault="00856440" w:rsidP="00B20193">
      <w:pPr>
        <w:pStyle w:val="TableParagraph"/>
        <w:numPr>
          <w:ilvl w:val="0"/>
          <w:numId w:val="272"/>
        </w:numPr>
        <w:tabs>
          <w:tab w:val="left" w:pos="845"/>
          <w:tab w:val="left" w:pos="1418"/>
        </w:tabs>
        <w:spacing w:before="240" w:line="245" w:lineRule="exact"/>
        <w:ind w:left="845" w:hanging="301"/>
        <w:jc w:val="both"/>
        <w:rPr>
          <w:rFonts w:ascii="Arial" w:hAnsi="Arial" w:cs="Arial"/>
        </w:rPr>
      </w:pPr>
      <w:r w:rsidRPr="00C166B3">
        <w:rPr>
          <w:rFonts w:ascii="Arial" w:hAnsi="Arial" w:cs="Arial"/>
        </w:rPr>
        <w:t>18</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2"/>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spacing w:val="-4"/>
        </w:rPr>
        <w:t>OLDER</w:t>
      </w:r>
    </w:p>
    <w:p w14:paraId="1BCB674B" w14:textId="77777777" w:rsidR="000776FF" w:rsidRPr="00C166B3" w:rsidRDefault="000776FF" w:rsidP="000776FF">
      <w:pPr>
        <w:pStyle w:val="TableParagraph"/>
        <w:tabs>
          <w:tab w:val="left" w:pos="845"/>
          <w:tab w:val="left" w:pos="1418"/>
        </w:tabs>
        <w:spacing w:before="240" w:line="245" w:lineRule="exact"/>
        <w:ind w:left="845"/>
        <w:jc w:val="both"/>
        <w:rPr>
          <w:rFonts w:ascii="Arial" w:hAnsi="Arial" w:cs="Arial"/>
        </w:rPr>
      </w:pPr>
    </w:p>
    <w:p w14:paraId="6E141B86" w14:textId="4ABD340D"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LDB_5</w:t>
      </w:r>
      <w:r w:rsidR="000A567A" w:rsidRPr="00C166B3">
        <w:rPr>
          <w:rFonts w:ascii="Arial" w:hAnsi="Arial" w:cs="Arial"/>
          <w:b/>
          <w:spacing w:val="-2"/>
        </w:rPr>
        <w:t xml:space="preserve"> </w:t>
      </w:r>
      <w:r w:rsidRPr="00C166B3">
        <w:rPr>
          <w:rFonts w:ascii="Arial" w:hAnsi="Arial" w:cs="Arial"/>
        </w:rPr>
        <w:t>Are</w:t>
      </w:r>
      <w:r w:rsidRPr="00C166B3">
        <w:rPr>
          <w:rFonts w:ascii="Arial" w:hAnsi="Arial" w:cs="Arial"/>
          <w:spacing w:val="-4"/>
        </w:rPr>
        <w:t xml:space="preserve"> </w:t>
      </w:r>
      <w:r w:rsidRPr="00C166B3">
        <w:rPr>
          <w:rFonts w:ascii="Arial" w:hAnsi="Arial" w:cs="Arial"/>
        </w:rPr>
        <w:t>the</w:t>
      </w:r>
      <w:r w:rsidRPr="00C166B3">
        <w:rPr>
          <w:rFonts w:ascii="Arial" w:hAnsi="Arial" w:cs="Arial"/>
          <w:spacing w:val="-2"/>
        </w:rPr>
        <w:t xml:space="preserve"> </w:t>
      </w:r>
      <w:r w:rsidRPr="00C166B3">
        <w:rPr>
          <w:rFonts w:ascii="Arial" w:hAnsi="Arial" w:cs="Arial"/>
        </w:rPr>
        <w:t>products</w:t>
      </w:r>
      <w:r w:rsidRPr="00C166B3">
        <w:rPr>
          <w:rFonts w:ascii="Arial" w:hAnsi="Arial" w:cs="Arial"/>
          <w:spacing w:val="-1"/>
        </w:rPr>
        <w:t xml:space="preserve"> </w:t>
      </w:r>
      <w:r w:rsidRPr="00C166B3">
        <w:rPr>
          <w:rFonts w:ascii="Arial" w:hAnsi="Arial" w:cs="Arial"/>
        </w:rPr>
        <w:t>from</w:t>
      </w:r>
      <w:r w:rsidRPr="00C166B3">
        <w:rPr>
          <w:rFonts w:ascii="Arial" w:hAnsi="Arial" w:cs="Arial"/>
          <w:spacing w:val="-1"/>
        </w:rPr>
        <w:t xml:space="preserve"> </w:t>
      </w:r>
      <w:r w:rsidRPr="00C166B3">
        <w:rPr>
          <w:rFonts w:ascii="Arial" w:hAnsi="Arial" w:cs="Arial"/>
          <w:color w:val="FF0000"/>
        </w:rPr>
        <w:t>[LDB_1]</w:t>
      </w:r>
      <w:r w:rsidRPr="00C166B3">
        <w:rPr>
          <w:rFonts w:ascii="Arial" w:hAnsi="Arial" w:cs="Arial"/>
          <w:color w:val="FF0000"/>
          <w:spacing w:val="2"/>
        </w:rPr>
        <w:t xml:space="preserve"> </w:t>
      </w:r>
      <w:r w:rsidRPr="00C166B3">
        <w:rPr>
          <w:rFonts w:ascii="Arial" w:hAnsi="Arial" w:cs="Arial"/>
          <w:spacing w:val="-2"/>
        </w:rPr>
        <w:t>intended…?</w:t>
      </w:r>
    </w:p>
    <w:p w14:paraId="1470E11D" w14:textId="77777777" w:rsidR="000776FF" w:rsidRPr="00C166B3" w:rsidRDefault="000776FF" w:rsidP="000776FF">
      <w:pPr>
        <w:pStyle w:val="TableParagraph"/>
        <w:numPr>
          <w:ilvl w:val="0"/>
          <w:numId w:val="273"/>
        </w:numPr>
        <w:tabs>
          <w:tab w:val="left" w:pos="845"/>
        </w:tabs>
        <w:ind w:left="845" w:hanging="301"/>
        <w:rPr>
          <w:rFonts w:ascii="Arial" w:hAnsi="Arial" w:cs="Arial"/>
        </w:rPr>
      </w:pPr>
      <w:r w:rsidRPr="00C166B3">
        <w:rPr>
          <w:rFonts w:ascii="Arial" w:hAnsi="Arial" w:cs="Arial"/>
        </w:rPr>
        <w:t>…Only</w:t>
      </w:r>
      <w:r w:rsidRPr="00C166B3">
        <w:rPr>
          <w:rFonts w:ascii="Arial" w:hAnsi="Arial" w:cs="Arial"/>
          <w:spacing w:val="-2"/>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spacing w:val="-4"/>
        </w:rPr>
        <w:t>sale</w:t>
      </w:r>
    </w:p>
    <w:p w14:paraId="4978CBB5" w14:textId="77777777" w:rsidR="000776FF" w:rsidRPr="00C166B3" w:rsidRDefault="000776FF" w:rsidP="000776FF">
      <w:pPr>
        <w:pStyle w:val="TableParagraph"/>
        <w:numPr>
          <w:ilvl w:val="0"/>
          <w:numId w:val="273"/>
        </w:numPr>
        <w:tabs>
          <w:tab w:val="left" w:pos="845"/>
        </w:tabs>
        <w:spacing w:line="245" w:lineRule="exact"/>
        <w:ind w:left="845" w:hanging="301"/>
        <w:rPr>
          <w:rFonts w:ascii="Arial" w:hAnsi="Arial" w:cs="Arial"/>
        </w:rPr>
      </w:pPr>
      <w:r w:rsidRPr="00C166B3">
        <w:rPr>
          <w:rFonts w:ascii="Arial" w:hAnsi="Arial" w:cs="Arial"/>
        </w:rPr>
        <w:t>…Mainly</w:t>
      </w:r>
      <w:r w:rsidRPr="00C166B3">
        <w:rPr>
          <w:rFonts w:ascii="Arial" w:hAnsi="Arial" w:cs="Arial"/>
          <w:spacing w:val="-3"/>
        </w:rPr>
        <w:t xml:space="preserve"> </w:t>
      </w:r>
      <w:r w:rsidRPr="00C166B3">
        <w:rPr>
          <w:rFonts w:ascii="Arial" w:hAnsi="Arial" w:cs="Arial"/>
        </w:rPr>
        <w:t>for</w:t>
      </w:r>
      <w:r w:rsidRPr="00C166B3">
        <w:rPr>
          <w:rFonts w:ascii="Arial" w:hAnsi="Arial" w:cs="Arial"/>
          <w:spacing w:val="-2"/>
        </w:rPr>
        <w:t xml:space="preserve"> </w:t>
      </w:r>
      <w:r w:rsidRPr="00C166B3">
        <w:rPr>
          <w:rFonts w:ascii="Arial" w:hAnsi="Arial" w:cs="Arial"/>
          <w:spacing w:val="-4"/>
        </w:rPr>
        <w:t>sale</w:t>
      </w:r>
    </w:p>
    <w:p w14:paraId="721CEABB" w14:textId="77777777" w:rsidR="000A567A" w:rsidRPr="00C166B3" w:rsidRDefault="000776FF" w:rsidP="000A567A">
      <w:pPr>
        <w:pStyle w:val="TableParagraph"/>
        <w:numPr>
          <w:ilvl w:val="0"/>
          <w:numId w:val="273"/>
        </w:numPr>
        <w:tabs>
          <w:tab w:val="left" w:pos="845"/>
        </w:tabs>
        <w:ind w:left="845" w:hanging="301"/>
        <w:rPr>
          <w:rFonts w:ascii="Arial" w:hAnsi="Arial" w:cs="Arial"/>
        </w:rPr>
      </w:pPr>
      <w:r w:rsidRPr="00C166B3">
        <w:rPr>
          <w:rFonts w:ascii="Arial" w:hAnsi="Arial" w:cs="Arial"/>
        </w:rPr>
        <w:t>…Mainly</w:t>
      </w:r>
      <w:r w:rsidRPr="00C166B3">
        <w:rPr>
          <w:rFonts w:ascii="Arial" w:hAnsi="Arial" w:cs="Arial"/>
          <w:spacing w:val="-3"/>
        </w:rPr>
        <w:t xml:space="preserve"> </w:t>
      </w:r>
      <w:r w:rsidRPr="00C166B3">
        <w:rPr>
          <w:rFonts w:ascii="Arial" w:hAnsi="Arial" w:cs="Arial"/>
        </w:rPr>
        <w:t>for</w:t>
      </w:r>
      <w:r w:rsidRPr="00C166B3">
        <w:rPr>
          <w:rFonts w:ascii="Arial" w:hAnsi="Arial" w:cs="Arial"/>
          <w:spacing w:val="-2"/>
        </w:rPr>
        <w:t xml:space="preserve"> </w:t>
      </w:r>
      <w:r w:rsidRPr="00C166B3">
        <w:rPr>
          <w:rFonts w:ascii="Arial" w:hAnsi="Arial" w:cs="Arial"/>
        </w:rPr>
        <w:t>family</w:t>
      </w:r>
      <w:r w:rsidRPr="00C166B3">
        <w:rPr>
          <w:rFonts w:ascii="Arial" w:hAnsi="Arial" w:cs="Arial"/>
          <w:spacing w:val="-2"/>
        </w:rPr>
        <w:t xml:space="preserve"> </w:t>
      </w:r>
      <w:r w:rsidRPr="00C166B3">
        <w:rPr>
          <w:rFonts w:ascii="Arial" w:hAnsi="Arial" w:cs="Arial"/>
          <w:spacing w:val="-5"/>
        </w:rPr>
        <w:t>use</w:t>
      </w:r>
    </w:p>
    <w:p w14:paraId="763BA47F" w14:textId="7BF14625" w:rsidR="000776FF" w:rsidRPr="00C166B3" w:rsidRDefault="000776FF" w:rsidP="000A567A">
      <w:pPr>
        <w:pStyle w:val="TableParagraph"/>
        <w:numPr>
          <w:ilvl w:val="0"/>
          <w:numId w:val="273"/>
        </w:numPr>
        <w:tabs>
          <w:tab w:val="left" w:pos="845"/>
        </w:tabs>
        <w:ind w:left="845" w:hanging="301"/>
        <w:rPr>
          <w:rFonts w:ascii="Arial" w:hAnsi="Arial" w:cs="Arial"/>
        </w:rPr>
      </w:pPr>
      <w:r w:rsidRPr="00C166B3">
        <w:rPr>
          <w:rFonts w:ascii="Arial" w:hAnsi="Arial" w:cs="Arial"/>
        </w:rPr>
        <w:t>…Only</w:t>
      </w:r>
      <w:r w:rsidRPr="00C166B3">
        <w:rPr>
          <w:rFonts w:ascii="Arial" w:hAnsi="Arial" w:cs="Arial"/>
          <w:spacing w:val="-2"/>
        </w:rPr>
        <w:t xml:space="preserve"> </w:t>
      </w:r>
      <w:r w:rsidRPr="00C166B3">
        <w:rPr>
          <w:rFonts w:ascii="Arial" w:hAnsi="Arial" w:cs="Arial"/>
        </w:rPr>
        <w:t>for</w:t>
      </w:r>
      <w:r w:rsidRPr="00C166B3">
        <w:rPr>
          <w:rFonts w:ascii="Arial" w:hAnsi="Arial" w:cs="Arial"/>
          <w:spacing w:val="-2"/>
        </w:rPr>
        <w:t xml:space="preserve"> </w:t>
      </w:r>
      <w:r w:rsidRPr="00C166B3">
        <w:rPr>
          <w:rFonts w:ascii="Arial" w:hAnsi="Arial" w:cs="Arial"/>
        </w:rPr>
        <w:t>family</w:t>
      </w:r>
      <w:r w:rsidRPr="00C166B3">
        <w:rPr>
          <w:rFonts w:ascii="Arial" w:hAnsi="Arial" w:cs="Arial"/>
          <w:spacing w:val="-1"/>
        </w:rPr>
        <w:t xml:space="preserve"> </w:t>
      </w:r>
      <w:r w:rsidRPr="00C166B3">
        <w:rPr>
          <w:rFonts w:ascii="Arial" w:hAnsi="Arial" w:cs="Arial"/>
          <w:spacing w:val="-5"/>
        </w:rPr>
        <w:t>use</w:t>
      </w:r>
    </w:p>
    <w:p w14:paraId="5854C938"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p>
    <w:p w14:paraId="4200E8EB" w14:textId="22768B58"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LDB_</w:t>
      </w:r>
      <w:proofErr w:type="gramStart"/>
      <w:r w:rsidRPr="00C166B3">
        <w:rPr>
          <w:rFonts w:ascii="Arial" w:hAnsi="Arial" w:cs="Arial"/>
          <w:b/>
          <w:spacing w:val="-2"/>
        </w:rPr>
        <w:t>6</w:t>
      </w:r>
      <w:r w:rsidR="000A567A" w:rsidRPr="00C166B3">
        <w:rPr>
          <w:rFonts w:ascii="Arial" w:hAnsi="Arial" w:cs="Arial"/>
          <w:b/>
          <w:spacing w:val="-2"/>
        </w:rPr>
        <w:t xml:space="preserve">  </w:t>
      </w:r>
      <w:r w:rsidRPr="00C166B3">
        <w:rPr>
          <w:rFonts w:ascii="Arial" w:hAnsi="Arial" w:cs="Arial"/>
        </w:rPr>
        <w:t>Who</w:t>
      </w:r>
      <w:proofErr w:type="gramEnd"/>
      <w:r w:rsidRPr="00C166B3">
        <w:rPr>
          <w:rFonts w:ascii="Arial" w:hAnsi="Arial" w:cs="Arial"/>
          <w:spacing w:val="-4"/>
        </w:rPr>
        <w:t xml:space="preserve"> </w:t>
      </w:r>
      <w:r w:rsidRPr="00C166B3">
        <w:rPr>
          <w:rFonts w:ascii="Arial" w:hAnsi="Arial" w:cs="Arial"/>
        </w:rPr>
        <w:t>did</w:t>
      </w:r>
      <w:r w:rsidRPr="00C166B3">
        <w:rPr>
          <w:rFonts w:ascii="Arial" w:hAnsi="Arial" w:cs="Arial"/>
          <w:spacing w:val="-1"/>
        </w:rPr>
        <w:t xml:space="preserve"> </w:t>
      </w:r>
      <w:r w:rsidRPr="00C166B3">
        <w:rPr>
          <w:rFonts w:ascii="Arial" w:hAnsi="Arial" w:cs="Arial"/>
        </w:rPr>
        <w:t>you</w:t>
      </w:r>
      <w:r w:rsidRPr="00C166B3">
        <w:rPr>
          <w:rFonts w:ascii="Arial" w:hAnsi="Arial" w:cs="Arial"/>
          <w:spacing w:val="-2"/>
        </w:rPr>
        <w:t xml:space="preserve"> </w:t>
      </w:r>
      <w:r w:rsidRPr="00C166B3">
        <w:rPr>
          <w:rFonts w:ascii="Arial" w:hAnsi="Arial" w:cs="Arial"/>
          <w:u w:val="single"/>
        </w:rPr>
        <w:t>mainly</w:t>
      </w:r>
      <w:r w:rsidRPr="00C166B3">
        <w:rPr>
          <w:rFonts w:ascii="Arial" w:hAnsi="Arial" w:cs="Arial"/>
          <w:spacing w:val="-1"/>
        </w:rPr>
        <w:t xml:space="preserve"> </w:t>
      </w:r>
      <w:r w:rsidRPr="00C166B3">
        <w:rPr>
          <w:rFonts w:ascii="Arial" w:hAnsi="Arial" w:cs="Arial"/>
        </w:rPr>
        <w:t>do</w:t>
      </w:r>
      <w:r w:rsidRPr="00C166B3">
        <w:rPr>
          <w:rFonts w:ascii="Arial" w:hAnsi="Arial" w:cs="Arial"/>
          <w:spacing w:val="-3"/>
        </w:rPr>
        <w:t xml:space="preserve"> </w:t>
      </w:r>
      <w:r w:rsidRPr="00C166B3">
        <w:rPr>
          <w:rFonts w:ascii="Arial" w:hAnsi="Arial" w:cs="Arial"/>
        </w:rPr>
        <w:t xml:space="preserve">[LDB_1B] </w:t>
      </w:r>
      <w:r w:rsidRPr="00C166B3">
        <w:rPr>
          <w:rFonts w:ascii="Arial" w:hAnsi="Arial" w:cs="Arial"/>
          <w:spacing w:val="-4"/>
        </w:rPr>
        <w:t>for?</w:t>
      </w:r>
    </w:p>
    <w:p w14:paraId="7D4072D0" w14:textId="77777777" w:rsidR="000776FF" w:rsidRPr="00C166B3" w:rsidRDefault="000776FF" w:rsidP="000776FF">
      <w:pPr>
        <w:pStyle w:val="TableParagraph"/>
        <w:numPr>
          <w:ilvl w:val="0"/>
          <w:numId w:val="275"/>
        </w:numPr>
        <w:tabs>
          <w:tab w:val="left" w:pos="901"/>
        </w:tabs>
        <w:spacing w:line="231" w:lineRule="exact"/>
        <w:ind w:left="901" w:hanging="357"/>
        <w:rPr>
          <w:rFonts w:ascii="Arial" w:hAnsi="Arial" w:cs="Arial"/>
        </w:rPr>
      </w:pPr>
      <w:r w:rsidRPr="00C166B3">
        <w:rPr>
          <w:rFonts w:ascii="Arial" w:hAnsi="Arial" w:cs="Arial"/>
          <w:spacing w:val="-4"/>
        </w:rPr>
        <w:lastRenderedPageBreak/>
        <w:t>SELF</w:t>
      </w:r>
    </w:p>
    <w:p w14:paraId="2C817EB0" w14:textId="77777777" w:rsidR="000776FF" w:rsidRPr="00C166B3" w:rsidRDefault="000776FF" w:rsidP="000776FF">
      <w:pPr>
        <w:pStyle w:val="TableParagraph"/>
        <w:numPr>
          <w:ilvl w:val="0"/>
          <w:numId w:val="275"/>
        </w:numPr>
        <w:tabs>
          <w:tab w:val="left" w:pos="901"/>
        </w:tabs>
        <w:spacing w:line="231" w:lineRule="exact"/>
        <w:ind w:left="901" w:hanging="357"/>
        <w:rPr>
          <w:rFonts w:ascii="Arial" w:hAnsi="Arial" w:cs="Arial"/>
        </w:rPr>
      </w:pPr>
      <w:r w:rsidRPr="00C166B3">
        <w:rPr>
          <w:rFonts w:ascii="Arial" w:hAnsi="Arial" w:cs="Arial"/>
        </w:rPr>
        <w:t>HOUSEHOLD</w:t>
      </w:r>
      <w:r w:rsidRPr="00C166B3">
        <w:rPr>
          <w:rFonts w:ascii="Arial" w:hAnsi="Arial" w:cs="Arial"/>
          <w:spacing w:val="-4"/>
        </w:rPr>
        <w:t xml:space="preserve"> </w:t>
      </w:r>
      <w:r w:rsidRPr="00C166B3">
        <w:rPr>
          <w:rFonts w:ascii="Arial" w:hAnsi="Arial" w:cs="Arial"/>
        </w:rPr>
        <w:t>AS</w:t>
      </w:r>
      <w:r w:rsidRPr="00C166B3">
        <w:rPr>
          <w:rFonts w:ascii="Arial" w:hAnsi="Arial" w:cs="Arial"/>
          <w:spacing w:val="-2"/>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WHOLE</w:t>
      </w:r>
      <w:r w:rsidRPr="00C166B3">
        <w:rPr>
          <w:rFonts w:ascii="Arial" w:hAnsi="Arial" w:cs="Arial"/>
          <w:spacing w:val="-2"/>
        </w:rPr>
        <w:t xml:space="preserve"> </w:t>
      </w:r>
      <w:r w:rsidRPr="00C166B3">
        <w:rPr>
          <w:rFonts w:ascii="Arial" w:hAnsi="Arial" w:cs="Arial"/>
        </w:rPr>
        <w:t>(INCLUDES</w:t>
      </w:r>
      <w:r w:rsidRPr="00C166B3">
        <w:rPr>
          <w:rFonts w:ascii="Arial" w:hAnsi="Arial" w:cs="Arial"/>
          <w:spacing w:val="-2"/>
        </w:rPr>
        <w:t xml:space="preserve"> </w:t>
      </w:r>
      <w:r w:rsidRPr="00C166B3">
        <w:rPr>
          <w:rFonts w:ascii="Arial" w:hAnsi="Arial" w:cs="Arial"/>
        </w:rPr>
        <w:t>SELF</w:t>
      </w:r>
      <w:r w:rsidRPr="00C166B3">
        <w:rPr>
          <w:rFonts w:ascii="Arial" w:hAnsi="Arial" w:cs="Arial"/>
          <w:spacing w:val="-3"/>
        </w:rPr>
        <w:t xml:space="preserve"> </w:t>
      </w:r>
      <w:r w:rsidRPr="00C166B3">
        <w:rPr>
          <w:rFonts w:ascii="Arial" w:hAnsi="Arial" w:cs="Arial"/>
        </w:rPr>
        <w:t>AND</w:t>
      </w:r>
      <w:r w:rsidRPr="00C166B3">
        <w:rPr>
          <w:rFonts w:ascii="Arial" w:hAnsi="Arial" w:cs="Arial"/>
          <w:spacing w:val="-1"/>
        </w:rPr>
        <w:t xml:space="preserve"> </w:t>
      </w:r>
      <w:r w:rsidRPr="00C166B3">
        <w:rPr>
          <w:rFonts w:ascii="Arial" w:hAnsi="Arial" w:cs="Arial"/>
          <w:u w:val="single"/>
        </w:rPr>
        <w:t>ALL</w:t>
      </w:r>
      <w:r w:rsidRPr="00C166B3">
        <w:rPr>
          <w:rFonts w:ascii="Arial" w:hAnsi="Arial" w:cs="Arial"/>
          <w:spacing w:val="-4"/>
        </w:rPr>
        <w:t xml:space="preserve"> </w:t>
      </w:r>
      <w:r w:rsidRPr="00C166B3">
        <w:rPr>
          <w:rFonts w:ascii="Arial" w:hAnsi="Arial" w:cs="Arial"/>
        </w:rPr>
        <w:t>HH</w:t>
      </w:r>
      <w:r w:rsidRPr="00C166B3">
        <w:rPr>
          <w:rFonts w:ascii="Arial" w:hAnsi="Arial" w:cs="Arial"/>
          <w:spacing w:val="-2"/>
        </w:rPr>
        <w:t xml:space="preserve"> MEMBERS)</w:t>
      </w:r>
    </w:p>
    <w:p w14:paraId="7EE5F9C7" w14:textId="77777777" w:rsidR="000776FF" w:rsidRPr="00C166B3" w:rsidRDefault="000776FF" w:rsidP="000776FF">
      <w:pPr>
        <w:pStyle w:val="TableParagraph"/>
        <w:numPr>
          <w:ilvl w:val="0"/>
          <w:numId w:val="275"/>
        </w:numPr>
        <w:tabs>
          <w:tab w:val="left" w:pos="901"/>
        </w:tabs>
        <w:spacing w:before="2" w:line="231" w:lineRule="exact"/>
        <w:ind w:left="901" w:hanging="357"/>
        <w:rPr>
          <w:rFonts w:ascii="Arial" w:hAnsi="Arial" w:cs="Arial"/>
        </w:rPr>
      </w:pPr>
      <w:r w:rsidRPr="00C166B3">
        <w:rPr>
          <w:rFonts w:ascii="Arial" w:hAnsi="Arial" w:cs="Arial"/>
          <w:spacing w:val="-2"/>
        </w:rPr>
        <w:t>SPOUSE</w:t>
      </w:r>
    </w:p>
    <w:p w14:paraId="57AC514F" w14:textId="77777777" w:rsidR="000776FF" w:rsidRPr="00C166B3" w:rsidRDefault="000776FF" w:rsidP="000776FF">
      <w:pPr>
        <w:pStyle w:val="TableParagraph"/>
        <w:numPr>
          <w:ilvl w:val="0"/>
          <w:numId w:val="275"/>
        </w:numPr>
        <w:tabs>
          <w:tab w:val="left" w:pos="901"/>
        </w:tabs>
        <w:spacing w:line="231" w:lineRule="exact"/>
        <w:ind w:left="901" w:hanging="357"/>
        <w:rPr>
          <w:rFonts w:ascii="Arial" w:hAnsi="Arial" w:cs="Arial"/>
        </w:rPr>
      </w:pPr>
      <w:r w:rsidRPr="00C166B3">
        <w:rPr>
          <w:rFonts w:ascii="Arial" w:hAnsi="Arial" w:cs="Arial"/>
        </w:rPr>
        <w:t>OTHER</w:t>
      </w:r>
      <w:r w:rsidRPr="00C166B3">
        <w:rPr>
          <w:rFonts w:ascii="Arial" w:hAnsi="Arial" w:cs="Arial"/>
          <w:spacing w:val="-5"/>
        </w:rPr>
        <w:t xml:space="preserve"> </w:t>
      </w:r>
      <w:r w:rsidRPr="00C166B3">
        <w:rPr>
          <w:rFonts w:ascii="Arial" w:hAnsi="Arial" w:cs="Arial"/>
        </w:rPr>
        <w:t>ADULT</w:t>
      </w:r>
      <w:r w:rsidRPr="00C166B3">
        <w:rPr>
          <w:rFonts w:ascii="Arial" w:hAnsi="Arial" w:cs="Arial"/>
          <w:spacing w:val="-4"/>
        </w:rPr>
        <w:t xml:space="preserve"> </w:t>
      </w:r>
      <w:r w:rsidRPr="00C166B3">
        <w:rPr>
          <w:rFonts w:ascii="Arial" w:hAnsi="Arial" w:cs="Arial"/>
        </w:rPr>
        <w:t>HOUSEHOLD</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2"/>
        </w:rPr>
        <w:t>MEMBER</w:t>
      </w:r>
    </w:p>
    <w:p w14:paraId="08B83405" w14:textId="77777777" w:rsidR="000776FF" w:rsidRPr="00C166B3" w:rsidRDefault="000776FF" w:rsidP="000776FF">
      <w:pPr>
        <w:pStyle w:val="TableParagraph"/>
        <w:numPr>
          <w:ilvl w:val="0"/>
          <w:numId w:val="275"/>
        </w:numPr>
        <w:tabs>
          <w:tab w:val="left" w:pos="901"/>
        </w:tabs>
        <w:spacing w:before="1" w:line="231" w:lineRule="exact"/>
        <w:ind w:left="901" w:hanging="357"/>
        <w:rPr>
          <w:rFonts w:ascii="Arial" w:hAnsi="Arial" w:cs="Arial"/>
        </w:rPr>
      </w:pPr>
      <w:r w:rsidRPr="00C166B3">
        <w:rPr>
          <w:rFonts w:ascii="Arial" w:hAnsi="Arial" w:cs="Arial"/>
        </w:rPr>
        <w:t>OTHER</w:t>
      </w:r>
      <w:r w:rsidRPr="00C166B3">
        <w:rPr>
          <w:rFonts w:ascii="Arial" w:hAnsi="Arial" w:cs="Arial"/>
          <w:spacing w:val="-6"/>
        </w:rPr>
        <w:t xml:space="preserve"> </w:t>
      </w:r>
      <w:r w:rsidRPr="00C166B3">
        <w:rPr>
          <w:rFonts w:ascii="Arial" w:hAnsi="Arial" w:cs="Arial"/>
        </w:rPr>
        <w:t>ADULTS</w:t>
      </w:r>
      <w:r w:rsidRPr="00C166B3">
        <w:rPr>
          <w:rFonts w:ascii="Arial" w:hAnsi="Arial" w:cs="Arial"/>
          <w:spacing w:val="-2"/>
        </w:rPr>
        <w:t xml:space="preserve"> </w:t>
      </w:r>
      <w:r w:rsidRPr="00C166B3">
        <w:rPr>
          <w:rFonts w:ascii="Arial" w:hAnsi="Arial" w:cs="Arial"/>
        </w:rPr>
        <w:t>(E.G.,</w:t>
      </w:r>
      <w:r w:rsidRPr="00C166B3">
        <w:rPr>
          <w:rFonts w:ascii="Arial" w:hAnsi="Arial" w:cs="Arial"/>
          <w:spacing w:val="-3"/>
        </w:rPr>
        <w:t xml:space="preserve"> </w:t>
      </w:r>
      <w:r w:rsidRPr="00C166B3">
        <w:rPr>
          <w:rFonts w:ascii="Arial" w:hAnsi="Arial" w:cs="Arial"/>
        </w:rPr>
        <w:t>FRIENDS</w:t>
      </w:r>
      <w:r w:rsidRPr="00C166B3">
        <w:rPr>
          <w:rFonts w:ascii="Arial" w:hAnsi="Arial" w:cs="Arial"/>
          <w:spacing w:val="-4"/>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NEIGHBOURS</w:t>
      </w:r>
      <w:r w:rsidRPr="00C166B3">
        <w:rPr>
          <w:rFonts w:ascii="Arial" w:hAnsi="Arial" w:cs="Arial"/>
          <w:spacing w:val="-3"/>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COLLEAGUES</w:t>
      </w:r>
      <w:r w:rsidRPr="00C166B3">
        <w:rPr>
          <w:rFonts w:ascii="Arial" w:hAnsi="Arial" w:cs="Arial"/>
          <w:spacing w:val="-2"/>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spacing w:val="-2"/>
        </w:rPr>
        <w:t>STRANGERS)</w:t>
      </w:r>
    </w:p>
    <w:p w14:paraId="1DB06202" w14:textId="77777777" w:rsidR="000776FF" w:rsidRPr="00C166B3" w:rsidRDefault="000776FF" w:rsidP="000776FF">
      <w:pPr>
        <w:pStyle w:val="TableParagraph"/>
        <w:numPr>
          <w:ilvl w:val="0"/>
          <w:numId w:val="275"/>
        </w:numPr>
        <w:tabs>
          <w:tab w:val="left" w:pos="901"/>
        </w:tabs>
        <w:spacing w:line="230" w:lineRule="exact"/>
        <w:ind w:left="901" w:hanging="357"/>
        <w:rPr>
          <w:rFonts w:ascii="Arial" w:hAnsi="Arial" w:cs="Arial"/>
        </w:rPr>
      </w:pPr>
      <w:r w:rsidRPr="00C166B3">
        <w:rPr>
          <w:rFonts w:ascii="Arial" w:hAnsi="Arial" w:cs="Arial"/>
        </w:rPr>
        <w:t>OWN</w:t>
      </w:r>
      <w:r w:rsidRPr="00C166B3">
        <w:rPr>
          <w:rFonts w:ascii="Arial" w:hAnsi="Arial" w:cs="Arial"/>
          <w:spacing w:val="-3"/>
        </w:rPr>
        <w:t xml:space="preserve"> </w:t>
      </w:r>
      <w:r w:rsidRPr="00C166B3">
        <w:rPr>
          <w:rFonts w:ascii="Arial" w:hAnsi="Arial" w:cs="Arial"/>
          <w:spacing w:val="-2"/>
        </w:rPr>
        <w:t>CHILD(REN)</w:t>
      </w:r>
    </w:p>
    <w:p w14:paraId="12ACB76D" w14:textId="77777777" w:rsidR="000776FF" w:rsidRPr="00C166B3" w:rsidRDefault="000776FF" w:rsidP="000776FF">
      <w:pPr>
        <w:pStyle w:val="TableParagraph"/>
        <w:numPr>
          <w:ilvl w:val="0"/>
          <w:numId w:val="275"/>
        </w:numPr>
        <w:tabs>
          <w:tab w:val="left" w:pos="901"/>
        </w:tabs>
        <w:spacing w:line="231" w:lineRule="exact"/>
        <w:ind w:left="901" w:hanging="357"/>
        <w:rPr>
          <w:rFonts w:ascii="Arial" w:hAnsi="Arial" w:cs="Arial"/>
        </w:rPr>
      </w:pPr>
      <w:r w:rsidRPr="00C166B3">
        <w:rPr>
          <w:rFonts w:ascii="Arial" w:hAnsi="Arial" w:cs="Arial"/>
          <w:spacing w:val="-2"/>
        </w:rPr>
        <w:t>GRANDCHILD(REN)</w:t>
      </w:r>
    </w:p>
    <w:p w14:paraId="07059C21" w14:textId="77777777" w:rsidR="000776FF" w:rsidRPr="00C166B3" w:rsidRDefault="000776FF" w:rsidP="000776FF">
      <w:pPr>
        <w:pStyle w:val="TableParagraph"/>
        <w:numPr>
          <w:ilvl w:val="0"/>
          <w:numId w:val="275"/>
        </w:numPr>
        <w:tabs>
          <w:tab w:val="left" w:pos="901"/>
        </w:tabs>
        <w:spacing w:before="1" w:line="231" w:lineRule="exact"/>
        <w:ind w:left="901" w:hanging="357"/>
        <w:rPr>
          <w:rFonts w:ascii="Arial" w:hAnsi="Arial" w:cs="Arial"/>
        </w:rPr>
      </w:pPr>
      <w:r w:rsidRPr="00C166B3">
        <w:rPr>
          <w:rFonts w:ascii="Arial" w:hAnsi="Arial" w:cs="Arial"/>
        </w:rPr>
        <w:t>OTHER</w:t>
      </w:r>
      <w:r w:rsidRPr="00C166B3">
        <w:rPr>
          <w:rFonts w:ascii="Arial" w:hAnsi="Arial" w:cs="Arial"/>
          <w:spacing w:val="-4"/>
        </w:rPr>
        <w:t xml:space="preserve"> </w:t>
      </w:r>
      <w:r w:rsidRPr="00C166B3">
        <w:rPr>
          <w:rFonts w:ascii="Arial" w:hAnsi="Arial" w:cs="Arial"/>
        </w:rPr>
        <w:t>FAMILY</w:t>
      </w:r>
      <w:r w:rsidRPr="00C166B3">
        <w:rPr>
          <w:rFonts w:ascii="Arial" w:hAnsi="Arial" w:cs="Arial"/>
          <w:spacing w:val="-4"/>
        </w:rPr>
        <w:t xml:space="preserve"> </w:t>
      </w:r>
      <w:r w:rsidRPr="00C166B3">
        <w:rPr>
          <w:rFonts w:ascii="Arial" w:hAnsi="Arial" w:cs="Arial"/>
          <w:spacing w:val="-2"/>
        </w:rPr>
        <w:t>CHILDREN</w:t>
      </w:r>
    </w:p>
    <w:p w14:paraId="7D43550F" w14:textId="77777777" w:rsidR="000776FF" w:rsidRPr="00C166B3" w:rsidRDefault="000776FF" w:rsidP="000776FF">
      <w:pPr>
        <w:pStyle w:val="TableParagraph"/>
        <w:numPr>
          <w:ilvl w:val="0"/>
          <w:numId w:val="275"/>
        </w:numPr>
        <w:tabs>
          <w:tab w:val="left" w:pos="901"/>
        </w:tabs>
        <w:spacing w:line="231" w:lineRule="exact"/>
        <w:ind w:left="901" w:hanging="357"/>
        <w:rPr>
          <w:rFonts w:ascii="Arial" w:hAnsi="Arial" w:cs="Arial"/>
        </w:rPr>
      </w:pPr>
      <w:r w:rsidRPr="00C166B3">
        <w:rPr>
          <w:rFonts w:ascii="Arial" w:hAnsi="Arial" w:cs="Arial"/>
        </w:rPr>
        <w:t>OTHER</w:t>
      </w:r>
      <w:r w:rsidRPr="00C166B3">
        <w:rPr>
          <w:rFonts w:ascii="Arial" w:hAnsi="Arial" w:cs="Arial"/>
          <w:spacing w:val="-2"/>
        </w:rPr>
        <w:t xml:space="preserve"> CHILDREN</w:t>
      </w:r>
    </w:p>
    <w:p w14:paraId="1B230DB2" w14:textId="77777777" w:rsidR="000776FF" w:rsidRPr="00C166B3" w:rsidRDefault="000776FF" w:rsidP="000776FF">
      <w:pPr>
        <w:pStyle w:val="TableParagraph"/>
        <w:numPr>
          <w:ilvl w:val="0"/>
          <w:numId w:val="274"/>
        </w:numPr>
        <w:tabs>
          <w:tab w:val="left" w:pos="901"/>
        </w:tabs>
        <w:spacing w:before="1" w:line="231" w:lineRule="exact"/>
        <w:ind w:left="901" w:hanging="357"/>
        <w:rPr>
          <w:rFonts w:ascii="Arial" w:hAnsi="Arial" w:cs="Arial"/>
        </w:rPr>
      </w:pPr>
      <w:r w:rsidRPr="00C166B3">
        <w:rPr>
          <w:rFonts w:ascii="Arial" w:hAnsi="Arial" w:cs="Arial"/>
        </w:rPr>
        <w:t>WAGED</w:t>
      </w:r>
      <w:r w:rsidRPr="00C166B3">
        <w:rPr>
          <w:rFonts w:ascii="Arial" w:hAnsi="Arial" w:cs="Arial"/>
          <w:spacing w:val="-4"/>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SALARIED</w:t>
      </w:r>
      <w:r w:rsidRPr="00C166B3">
        <w:rPr>
          <w:rFonts w:ascii="Arial" w:hAnsi="Arial" w:cs="Arial"/>
          <w:spacing w:val="-3"/>
        </w:rPr>
        <w:t xml:space="preserve"> </w:t>
      </w:r>
      <w:r w:rsidRPr="00C166B3">
        <w:rPr>
          <w:rFonts w:ascii="Arial" w:hAnsi="Arial" w:cs="Arial"/>
          <w:spacing w:val="-5"/>
        </w:rPr>
        <w:t>JOB</w:t>
      </w:r>
    </w:p>
    <w:p w14:paraId="2AD13936" w14:textId="77777777" w:rsidR="000776FF" w:rsidRPr="00C166B3" w:rsidRDefault="000776FF" w:rsidP="000776FF">
      <w:pPr>
        <w:pStyle w:val="TableParagraph"/>
        <w:numPr>
          <w:ilvl w:val="0"/>
          <w:numId w:val="274"/>
        </w:numPr>
        <w:tabs>
          <w:tab w:val="left" w:pos="901"/>
        </w:tabs>
        <w:spacing w:line="231" w:lineRule="exact"/>
        <w:ind w:left="901" w:hanging="357"/>
        <w:rPr>
          <w:rFonts w:ascii="Arial" w:hAnsi="Arial" w:cs="Arial"/>
        </w:rPr>
      </w:pPr>
      <w:r w:rsidRPr="00C166B3">
        <w:rPr>
          <w:rFonts w:ascii="Arial" w:hAnsi="Arial" w:cs="Arial"/>
        </w:rPr>
        <w:t>OWN-BUSINESS</w:t>
      </w:r>
      <w:r w:rsidRPr="00C166B3">
        <w:rPr>
          <w:rFonts w:ascii="Arial" w:hAnsi="Arial" w:cs="Arial"/>
          <w:spacing w:val="-5"/>
        </w:rPr>
        <w:t xml:space="preserve"> </w:t>
      </w:r>
      <w:r w:rsidRPr="00C166B3">
        <w:rPr>
          <w:rFonts w:ascii="Arial" w:hAnsi="Arial" w:cs="Arial"/>
        </w:rPr>
        <w:t>OR</w:t>
      </w:r>
      <w:r w:rsidRPr="00C166B3">
        <w:rPr>
          <w:rFonts w:ascii="Arial" w:hAnsi="Arial" w:cs="Arial"/>
          <w:spacing w:val="-4"/>
        </w:rPr>
        <w:t xml:space="preserve"> </w:t>
      </w:r>
      <w:r w:rsidRPr="00C166B3">
        <w:rPr>
          <w:rFonts w:ascii="Arial" w:hAnsi="Arial" w:cs="Arial"/>
        </w:rPr>
        <w:t>HOUSEHOLD/FAMILY</w:t>
      </w:r>
      <w:r w:rsidRPr="00C166B3">
        <w:rPr>
          <w:rFonts w:ascii="Arial" w:hAnsi="Arial" w:cs="Arial"/>
          <w:spacing w:val="-5"/>
        </w:rPr>
        <w:t xml:space="preserve"> </w:t>
      </w:r>
      <w:r w:rsidRPr="00C166B3">
        <w:rPr>
          <w:rFonts w:ascii="Arial" w:hAnsi="Arial" w:cs="Arial"/>
        </w:rPr>
        <w:t>BUSINESS</w:t>
      </w:r>
      <w:r w:rsidRPr="00C166B3">
        <w:rPr>
          <w:rFonts w:ascii="Arial" w:hAnsi="Arial" w:cs="Arial"/>
          <w:spacing w:val="-4"/>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OTHER</w:t>
      </w:r>
      <w:r w:rsidRPr="00C166B3">
        <w:rPr>
          <w:rFonts w:ascii="Arial" w:hAnsi="Arial" w:cs="Arial"/>
          <w:spacing w:val="-5"/>
        </w:rPr>
        <w:t xml:space="preserve"> </w:t>
      </w:r>
      <w:r w:rsidRPr="00C166B3">
        <w:rPr>
          <w:rFonts w:ascii="Arial" w:hAnsi="Arial" w:cs="Arial"/>
        </w:rPr>
        <w:t>INCOME</w:t>
      </w:r>
      <w:r w:rsidRPr="00C166B3">
        <w:rPr>
          <w:rFonts w:ascii="Arial" w:hAnsi="Arial" w:cs="Arial"/>
          <w:spacing w:val="-3"/>
        </w:rPr>
        <w:t xml:space="preserve"> </w:t>
      </w:r>
      <w:r w:rsidRPr="00C166B3">
        <w:rPr>
          <w:rFonts w:ascii="Arial" w:hAnsi="Arial" w:cs="Arial"/>
          <w:spacing w:val="-2"/>
        </w:rPr>
        <w:t>GENERATION</w:t>
      </w:r>
    </w:p>
    <w:p w14:paraId="378C9466" w14:textId="77777777" w:rsidR="000776FF" w:rsidRPr="00C166B3" w:rsidRDefault="000776FF" w:rsidP="000776FF">
      <w:pPr>
        <w:pStyle w:val="TableParagraph"/>
        <w:numPr>
          <w:ilvl w:val="0"/>
          <w:numId w:val="274"/>
        </w:numPr>
        <w:tabs>
          <w:tab w:val="left" w:pos="901"/>
        </w:tabs>
        <w:spacing w:before="2" w:line="231" w:lineRule="exact"/>
        <w:ind w:left="901" w:hanging="357"/>
        <w:rPr>
          <w:rFonts w:ascii="Arial" w:hAnsi="Arial" w:cs="Arial"/>
        </w:rPr>
      </w:pPr>
      <w:r w:rsidRPr="00C166B3">
        <w:rPr>
          <w:rFonts w:ascii="Arial" w:hAnsi="Arial" w:cs="Arial"/>
        </w:rPr>
        <w:t>FOR</w:t>
      </w:r>
      <w:r w:rsidRPr="00C166B3">
        <w:rPr>
          <w:rFonts w:ascii="Arial" w:hAnsi="Arial" w:cs="Arial"/>
          <w:spacing w:val="-4"/>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CHARITY,</w:t>
      </w:r>
      <w:r w:rsidRPr="00C166B3">
        <w:rPr>
          <w:rFonts w:ascii="Arial" w:hAnsi="Arial" w:cs="Arial"/>
          <w:spacing w:val="-4"/>
        </w:rPr>
        <w:t xml:space="preserve"> </w:t>
      </w:r>
      <w:r w:rsidRPr="00C166B3">
        <w:rPr>
          <w:rFonts w:ascii="Arial" w:hAnsi="Arial" w:cs="Arial"/>
        </w:rPr>
        <w:t>COMMUNITY</w:t>
      </w:r>
      <w:r w:rsidRPr="00C166B3">
        <w:rPr>
          <w:rFonts w:ascii="Arial" w:hAnsi="Arial" w:cs="Arial"/>
          <w:spacing w:val="-1"/>
        </w:rPr>
        <w:t xml:space="preserve"> </w:t>
      </w:r>
      <w:r w:rsidRPr="00C166B3">
        <w:rPr>
          <w:rFonts w:ascii="Arial" w:hAnsi="Arial" w:cs="Arial"/>
        </w:rPr>
        <w:t>GROUP,</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spacing w:val="-2"/>
        </w:rPr>
        <w:t>ORGANISATION</w:t>
      </w:r>
    </w:p>
    <w:p w14:paraId="2725E758" w14:textId="77777777" w:rsidR="000776FF" w:rsidRPr="00C166B3" w:rsidRDefault="000776FF" w:rsidP="000776FF">
      <w:pPr>
        <w:pStyle w:val="TableParagraph"/>
        <w:numPr>
          <w:ilvl w:val="0"/>
          <w:numId w:val="274"/>
        </w:numPr>
        <w:tabs>
          <w:tab w:val="left" w:pos="901"/>
        </w:tabs>
        <w:spacing w:line="231" w:lineRule="exact"/>
        <w:ind w:left="901" w:hanging="357"/>
        <w:rPr>
          <w:rFonts w:ascii="Arial" w:hAnsi="Arial" w:cs="Arial"/>
        </w:rPr>
      </w:pPr>
      <w:r w:rsidRPr="00C166B3">
        <w:rPr>
          <w:rFonts w:ascii="Arial" w:hAnsi="Arial" w:cs="Arial"/>
        </w:rPr>
        <w:t>HOUSEHOLD</w:t>
      </w:r>
      <w:r w:rsidRPr="00C166B3">
        <w:rPr>
          <w:rFonts w:ascii="Arial" w:hAnsi="Arial" w:cs="Arial"/>
          <w:spacing w:val="-6"/>
        </w:rPr>
        <w:t xml:space="preserve"> </w:t>
      </w:r>
      <w:r w:rsidRPr="00C166B3">
        <w:rPr>
          <w:rFonts w:ascii="Arial" w:hAnsi="Arial" w:cs="Arial"/>
        </w:rPr>
        <w:t>OR</w:t>
      </w:r>
      <w:r w:rsidRPr="00C166B3">
        <w:rPr>
          <w:rFonts w:ascii="Arial" w:hAnsi="Arial" w:cs="Arial"/>
          <w:spacing w:val="-5"/>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2"/>
        </w:rPr>
        <w:t>LIVESTOCK</w:t>
      </w:r>
    </w:p>
    <w:p w14:paraId="7428F016" w14:textId="77777777" w:rsidR="000776FF" w:rsidRPr="00C166B3" w:rsidRDefault="000776FF" w:rsidP="000776FF">
      <w:pPr>
        <w:pStyle w:val="TableParagraph"/>
        <w:numPr>
          <w:ilvl w:val="0"/>
          <w:numId w:val="274"/>
        </w:numPr>
        <w:tabs>
          <w:tab w:val="left" w:pos="901"/>
        </w:tabs>
        <w:spacing w:before="1" w:line="231" w:lineRule="exact"/>
        <w:ind w:left="901" w:hanging="357"/>
        <w:rPr>
          <w:rFonts w:ascii="Arial" w:hAnsi="Arial" w:cs="Arial"/>
        </w:rPr>
      </w:pPr>
      <w:r w:rsidRPr="00C166B3">
        <w:rPr>
          <w:rFonts w:ascii="Arial" w:hAnsi="Arial" w:cs="Arial"/>
        </w:rPr>
        <w:t>HOUSEHOLD</w:t>
      </w:r>
      <w:r w:rsidRPr="00C166B3">
        <w:rPr>
          <w:rFonts w:ascii="Arial" w:hAnsi="Arial" w:cs="Arial"/>
          <w:spacing w:val="-6"/>
        </w:rPr>
        <w:t xml:space="preserve"> </w:t>
      </w:r>
      <w:r w:rsidRPr="00C166B3">
        <w:rPr>
          <w:rFonts w:ascii="Arial" w:hAnsi="Arial" w:cs="Arial"/>
        </w:rPr>
        <w:t>OR</w:t>
      </w:r>
      <w:r w:rsidRPr="00C166B3">
        <w:rPr>
          <w:rFonts w:ascii="Arial" w:hAnsi="Arial" w:cs="Arial"/>
          <w:spacing w:val="-6"/>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spacing w:val="-5"/>
        </w:rPr>
        <w:t>PET</w:t>
      </w:r>
    </w:p>
    <w:p w14:paraId="618F6304" w14:textId="77777777" w:rsidR="000776FF" w:rsidRPr="00C166B3" w:rsidRDefault="000776FF" w:rsidP="000776FF">
      <w:pPr>
        <w:pStyle w:val="TableParagraph"/>
        <w:numPr>
          <w:ilvl w:val="0"/>
          <w:numId w:val="274"/>
        </w:numPr>
        <w:tabs>
          <w:tab w:val="left" w:pos="901"/>
        </w:tabs>
        <w:spacing w:line="231" w:lineRule="exact"/>
        <w:ind w:left="901" w:hanging="357"/>
        <w:rPr>
          <w:rFonts w:ascii="Arial" w:hAnsi="Arial" w:cs="Arial"/>
        </w:rPr>
      </w:pPr>
      <w:r w:rsidRPr="00C166B3">
        <w:rPr>
          <w:rFonts w:ascii="Arial" w:hAnsi="Arial" w:cs="Arial"/>
        </w:rPr>
        <w:t>WILD</w:t>
      </w:r>
      <w:r w:rsidRPr="00C166B3">
        <w:rPr>
          <w:rFonts w:ascii="Arial" w:hAnsi="Arial" w:cs="Arial"/>
          <w:spacing w:val="-3"/>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STREET</w:t>
      </w:r>
      <w:r w:rsidRPr="00C166B3">
        <w:rPr>
          <w:rFonts w:ascii="Arial" w:hAnsi="Arial" w:cs="Arial"/>
          <w:spacing w:val="-2"/>
        </w:rPr>
        <w:t xml:space="preserve"> </w:t>
      </w:r>
      <w:r w:rsidRPr="00C166B3">
        <w:rPr>
          <w:rFonts w:ascii="Arial" w:hAnsi="Arial" w:cs="Arial"/>
        </w:rPr>
        <w:t>ANIMALS</w:t>
      </w:r>
      <w:r w:rsidRPr="00C166B3">
        <w:rPr>
          <w:rFonts w:ascii="Arial" w:hAnsi="Arial" w:cs="Arial"/>
          <w:spacing w:val="-3"/>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NATURAL</w:t>
      </w:r>
      <w:r w:rsidRPr="00C166B3">
        <w:rPr>
          <w:rFonts w:ascii="Arial" w:hAnsi="Arial" w:cs="Arial"/>
          <w:spacing w:val="-3"/>
        </w:rPr>
        <w:t xml:space="preserve"> </w:t>
      </w:r>
      <w:r w:rsidRPr="00C166B3">
        <w:rPr>
          <w:rFonts w:ascii="Arial" w:hAnsi="Arial" w:cs="Arial"/>
          <w:spacing w:val="-2"/>
        </w:rPr>
        <w:t>ENVIRONMENT</w:t>
      </w:r>
    </w:p>
    <w:p w14:paraId="6EF0A8AD" w14:textId="54D6875D"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r w:rsidRPr="00C166B3">
        <w:rPr>
          <w:rFonts w:ascii="Arial" w:hAnsi="Arial" w:cs="Arial"/>
        </w:rPr>
        <w:t>OTHER:</w:t>
      </w:r>
      <w:r w:rsidRPr="00C166B3">
        <w:rPr>
          <w:rFonts w:ascii="Arial" w:hAnsi="Arial" w:cs="Arial"/>
          <w:spacing w:val="-2"/>
        </w:rPr>
        <w:t xml:space="preserve"> SPECIFY</w:t>
      </w:r>
    </w:p>
    <w:p w14:paraId="6441C490"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p>
    <w:p w14:paraId="526BFD16" w14:textId="63B5F1FD" w:rsidR="000776FF" w:rsidRPr="00C166B3" w:rsidRDefault="000776FF" w:rsidP="000A567A">
      <w:pPr>
        <w:pStyle w:val="TableParagraph"/>
        <w:rPr>
          <w:rFonts w:ascii="Arial" w:hAnsi="Arial" w:cs="Arial"/>
        </w:rPr>
      </w:pPr>
      <w:r w:rsidRPr="00C166B3">
        <w:rPr>
          <w:rFonts w:ascii="Arial" w:hAnsi="Arial" w:cs="Arial"/>
          <w:b/>
          <w:spacing w:val="-2"/>
        </w:rPr>
        <w:t>LBB_6A</w:t>
      </w:r>
      <w:r w:rsidR="000A567A" w:rsidRPr="00C166B3">
        <w:rPr>
          <w:rFonts w:ascii="Arial" w:hAnsi="Arial" w:cs="Arial"/>
          <w:b/>
          <w:spacing w:val="-2"/>
        </w:rPr>
        <w:t xml:space="preserve"> </w:t>
      </w:r>
      <w:r w:rsidRPr="00C166B3">
        <w:rPr>
          <w:rFonts w:ascii="Arial" w:hAnsi="Arial" w:cs="Arial"/>
        </w:rPr>
        <w:t>How old</w:t>
      </w:r>
      <w:r w:rsidRPr="00C166B3">
        <w:rPr>
          <w:rFonts w:ascii="Arial" w:hAnsi="Arial" w:cs="Arial"/>
          <w:spacing w:val="-1"/>
        </w:rPr>
        <w:t xml:space="preserve"> </w:t>
      </w:r>
      <w:r w:rsidRPr="00C166B3">
        <w:rPr>
          <w:rFonts w:ascii="Arial" w:hAnsi="Arial" w:cs="Arial"/>
        </w:rPr>
        <w:t>[is/are] [she</w:t>
      </w:r>
      <w:r w:rsidRPr="00C166B3">
        <w:rPr>
          <w:rFonts w:ascii="Arial" w:hAnsi="Arial" w:cs="Arial"/>
          <w:spacing w:val="-1"/>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he</w:t>
      </w:r>
      <w:r w:rsidRPr="00C166B3">
        <w:rPr>
          <w:rFonts w:ascii="Arial" w:hAnsi="Arial" w:cs="Arial"/>
          <w:spacing w:val="-1"/>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spacing w:val="-2"/>
        </w:rPr>
        <w:t>they]?</w:t>
      </w:r>
    </w:p>
    <w:p w14:paraId="13D912BB" w14:textId="77777777" w:rsidR="000776FF" w:rsidRPr="00C166B3" w:rsidRDefault="000776FF" w:rsidP="000776FF">
      <w:pPr>
        <w:pStyle w:val="TableParagraph"/>
        <w:numPr>
          <w:ilvl w:val="0"/>
          <w:numId w:val="276"/>
        </w:numPr>
        <w:tabs>
          <w:tab w:val="left" w:pos="902"/>
        </w:tabs>
        <w:spacing w:line="245" w:lineRule="exact"/>
        <w:ind w:left="902" w:hanging="358"/>
        <w:rPr>
          <w:rFonts w:ascii="Arial" w:hAnsi="Arial" w:cs="Arial"/>
        </w:rPr>
      </w:pPr>
      <w:r w:rsidRPr="00C166B3">
        <w:rPr>
          <w:rFonts w:ascii="Arial" w:hAnsi="Arial" w:cs="Arial"/>
        </w:rPr>
        <w:t>UNDER</w:t>
      </w:r>
      <w:r w:rsidRPr="00C166B3">
        <w:rPr>
          <w:rFonts w:ascii="Arial" w:hAnsi="Arial" w:cs="Arial"/>
          <w:spacing w:val="-4"/>
        </w:rPr>
        <w:t xml:space="preserve"> </w:t>
      </w:r>
      <w:r w:rsidRPr="00C166B3">
        <w:rPr>
          <w:rFonts w:ascii="Arial" w:hAnsi="Arial" w:cs="Arial"/>
        </w:rPr>
        <w:t>3 YEARS</w:t>
      </w:r>
      <w:r w:rsidRPr="00C166B3">
        <w:rPr>
          <w:rFonts w:ascii="Arial" w:hAnsi="Arial" w:cs="Arial"/>
          <w:spacing w:val="-2"/>
        </w:rPr>
        <w:t xml:space="preserve"> </w:t>
      </w:r>
      <w:r w:rsidRPr="00C166B3">
        <w:rPr>
          <w:rFonts w:ascii="Arial" w:hAnsi="Arial" w:cs="Arial"/>
          <w:spacing w:val="-5"/>
        </w:rPr>
        <w:t>OLD</w:t>
      </w:r>
    </w:p>
    <w:p w14:paraId="09B04C54" w14:textId="77777777" w:rsidR="000776FF" w:rsidRPr="00C166B3" w:rsidRDefault="000776FF" w:rsidP="000776FF">
      <w:pPr>
        <w:pStyle w:val="TableParagraph"/>
        <w:numPr>
          <w:ilvl w:val="0"/>
          <w:numId w:val="276"/>
        </w:numPr>
        <w:tabs>
          <w:tab w:val="left" w:pos="902"/>
        </w:tabs>
        <w:spacing w:line="245" w:lineRule="exact"/>
        <w:ind w:left="902" w:hanging="358"/>
        <w:rPr>
          <w:rFonts w:ascii="Arial" w:hAnsi="Arial" w:cs="Arial"/>
        </w:rPr>
      </w:pPr>
      <w:r w:rsidRPr="00C166B3">
        <w:rPr>
          <w:rFonts w:ascii="Arial" w:hAnsi="Arial" w:cs="Arial"/>
        </w:rPr>
        <w:t>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 TO 6</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4B6CF56D" w14:textId="77777777" w:rsidR="000776FF" w:rsidRPr="00C166B3" w:rsidRDefault="000776FF" w:rsidP="000776FF">
      <w:pPr>
        <w:pStyle w:val="TableParagraph"/>
        <w:numPr>
          <w:ilvl w:val="0"/>
          <w:numId w:val="276"/>
        </w:numPr>
        <w:tabs>
          <w:tab w:val="left" w:pos="902"/>
        </w:tabs>
        <w:spacing w:line="245" w:lineRule="exact"/>
        <w:ind w:left="902" w:hanging="358"/>
        <w:rPr>
          <w:rFonts w:ascii="Arial" w:hAnsi="Arial" w:cs="Arial"/>
        </w:rPr>
      </w:pPr>
      <w:r w:rsidRPr="00C166B3">
        <w:rPr>
          <w:rFonts w:ascii="Arial" w:hAnsi="Arial" w:cs="Arial"/>
        </w:rPr>
        <w:t>7</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 TO 12</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2E10384E" w14:textId="77777777" w:rsidR="000776FF" w:rsidRPr="00C166B3" w:rsidRDefault="000776FF" w:rsidP="000776FF">
      <w:pPr>
        <w:pStyle w:val="TableParagraph"/>
        <w:numPr>
          <w:ilvl w:val="0"/>
          <w:numId w:val="276"/>
        </w:numPr>
        <w:tabs>
          <w:tab w:val="left" w:pos="902"/>
        </w:tabs>
        <w:spacing w:line="245" w:lineRule="exact"/>
        <w:ind w:left="902" w:hanging="358"/>
        <w:rPr>
          <w:rFonts w:ascii="Arial" w:hAnsi="Arial" w:cs="Arial"/>
        </w:rPr>
      </w:pPr>
      <w:r w:rsidRPr="00C166B3">
        <w:rPr>
          <w:rFonts w:ascii="Arial" w:hAnsi="Arial" w:cs="Arial"/>
        </w:rPr>
        <w:t>13</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 T0 17</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17013421" w14:textId="3F4CDCC8" w:rsidR="000776FF" w:rsidRPr="00C166B3" w:rsidRDefault="000776FF" w:rsidP="000776FF">
      <w:pPr>
        <w:pStyle w:val="TableParagraph"/>
        <w:tabs>
          <w:tab w:val="left" w:pos="845"/>
          <w:tab w:val="left" w:pos="1418"/>
        </w:tabs>
        <w:spacing w:before="240" w:line="245" w:lineRule="exact"/>
        <w:jc w:val="both"/>
        <w:rPr>
          <w:rFonts w:ascii="Arial" w:hAnsi="Arial" w:cs="Arial"/>
          <w:spacing w:val="-4"/>
        </w:rPr>
      </w:pPr>
      <w:r w:rsidRPr="00C166B3">
        <w:rPr>
          <w:rFonts w:ascii="Arial" w:hAnsi="Arial" w:cs="Arial"/>
        </w:rPr>
        <w:t>18 YEARS</w:t>
      </w:r>
      <w:r w:rsidRPr="00C166B3">
        <w:rPr>
          <w:rFonts w:ascii="Arial" w:hAnsi="Arial" w:cs="Arial"/>
          <w:spacing w:val="-3"/>
        </w:rPr>
        <w:t xml:space="preserve"> </w:t>
      </w:r>
      <w:r w:rsidRPr="00C166B3">
        <w:rPr>
          <w:rFonts w:ascii="Arial" w:hAnsi="Arial" w:cs="Arial"/>
        </w:rPr>
        <w:t>OR</w:t>
      </w:r>
      <w:r w:rsidRPr="00C166B3">
        <w:rPr>
          <w:rFonts w:ascii="Arial" w:hAnsi="Arial" w:cs="Arial"/>
          <w:spacing w:val="-1"/>
        </w:rPr>
        <w:t xml:space="preserve"> </w:t>
      </w:r>
      <w:r w:rsidRPr="00C166B3">
        <w:rPr>
          <w:rFonts w:ascii="Arial" w:hAnsi="Arial" w:cs="Arial"/>
          <w:spacing w:val="-4"/>
        </w:rPr>
        <w:t>OLDER</w:t>
      </w:r>
    </w:p>
    <w:p w14:paraId="5679206F"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4"/>
        </w:rPr>
      </w:pPr>
    </w:p>
    <w:p w14:paraId="28512F7C" w14:textId="3888EC8F"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LBB_7</w:t>
      </w:r>
      <w:r w:rsidR="000A567A" w:rsidRPr="00C166B3">
        <w:rPr>
          <w:rFonts w:ascii="Arial" w:hAnsi="Arial" w:cs="Arial"/>
          <w:b/>
          <w:spacing w:val="-2"/>
        </w:rPr>
        <w:t xml:space="preserve">. </w:t>
      </w:r>
      <w:r w:rsidRPr="00C166B3">
        <w:rPr>
          <w:rFonts w:ascii="Arial" w:hAnsi="Arial" w:cs="Arial"/>
        </w:rPr>
        <w:t>Are</w:t>
      </w:r>
      <w:r w:rsidRPr="00C166B3">
        <w:rPr>
          <w:rFonts w:ascii="Arial" w:hAnsi="Arial" w:cs="Arial"/>
          <w:spacing w:val="-2"/>
        </w:rPr>
        <w:t xml:space="preserve"> </w:t>
      </w:r>
      <w:r w:rsidRPr="00C166B3">
        <w:rPr>
          <w:rFonts w:ascii="Arial" w:hAnsi="Arial" w:cs="Arial"/>
        </w:rPr>
        <w:t>the</w:t>
      </w:r>
      <w:r w:rsidRPr="00C166B3">
        <w:rPr>
          <w:rFonts w:ascii="Arial" w:hAnsi="Arial" w:cs="Arial"/>
          <w:spacing w:val="-1"/>
        </w:rPr>
        <w:t xml:space="preserve"> </w:t>
      </w:r>
      <w:r w:rsidRPr="00C166B3">
        <w:rPr>
          <w:rFonts w:ascii="Arial" w:hAnsi="Arial" w:cs="Arial"/>
        </w:rPr>
        <w:t>products</w:t>
      </w:r>
      <w:r w:rsidRPr="00C166B3">
        <w:rPr>
          <w:rFonts w:ascii="Arial" w:hAnsi="Arial" w:cs="Arial"/>
          <w:spacing w:val="-1"/>
        </w:rPr>
        <w:t xml:space="preserve"> </w:t>
      </w:r>
      <w:r w:rsidRPr="00C166B3">
        <w:rPr>
          <w:rFonts w:ascii="Arial" w:hAnsi="Arial" w:cs="Arial"/>
        </w:rPr>
        <w:t>from</w:t>
      </w:r>
      <w:r w:rsidRPr="00C166B3">
        <w:rPr>
          <w:rFonts w:ascii="Arial" w:hAnsi="Arial" w:cs="Arial"/>
          <w:spacing w:val="-1"/>
        </w:rPr>
        <w:t xml:space="preserve"> </w:t>
      </w:r>
      <w:r w:rsidRPr="00C166B3">
        <w:rPr>
          <w:rFonts w:ascii="Arial" w:hAnsi="Arial" w:cs="Arial"/>
        </w:rPr>
        <w:t>[</w:t>
      </w:r>
      <w:r w:rsidRPr="00C166B3">
        <w:rPr>
          <w:rFonts w:ascii="Arial" w:hAnsi="Arial" w:cs="Arial"/>
          <w:color w:val="FF0000"/>
        </w:rPr>
        <w:t>LDB_1B</w:t>
      </w:r>
      <w:r w:rsidRPr="00C166B3">
        <w:rPr>
          <w:rFonts w:ascii="Arial" w:hAnsi="Arial" w:cs="Arial"/>
        </w:rPr>
        <w:t xml:space="preserve">] </w:t>
      </w:r>
      <w:r w:rsidRPr="00C166B3">
        <w:rPr>
          <w:rFonts w:ascii="Arial" w:hAnsi="Arial" w:cs="Arial"/>
          <w:spacing w:val="-2"/>
        </w:rPr>
        <w:t>intended…?</w:t>
      </w:r>
    </w:p>
    <w:p w14:paraId="4D9782A2" w14:textId="77777777" w:rsidR="000776FF" w:rsidRPr="00C166B3" w:rsidRDefault="000776FF" w:rsidP="000776FF">
      <w:pPr>
        <w:pStyle w:val="TableParagraph"/>
        <w:numPr>
          <w:ilvl w:val="0"/>
          <w:numId w:val="277"/>
        </w:numPr>
        <w:tabs>
          <w:tab w:val="left" w:pos="902"/>
        </w:tabs>
        <w:spacing w:line="245" w:lineRule="exact"/>
        <w:ind w:left="902" w:hanging="358"/>
        <w:rPr>
          <w:rFonts w:ascii="Arial" w:hAnsi="Arial" w:cs="Arial"/>
        </w:rPr>
      </w:pPr>
      <w:r w:rsidRPr="00C166B3">
        <w:rPr>
          <w:rFonts w:ascii="Arial" w:hAnsi="Arial" w:cs="Arial"/>
        </w:rPr>
        <w:t>…only</w:t>
      </w:r>
      <w:r w:rsidRPr="00C166B3">
        <w:rPr>
          <w:rFonts w:ascii="Arial" w:hAnsi="Arial" w:cs="Arial"/>
          <w:spacing w:val="-1"/>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spacing w:val="-4"/>
        </w:rPr>
        <w:t>sale</w:t>
      </w:r>
    </w:p>
    <w:p w14:paraId="487B71D8" w14:textId="77777777" w:rsidR="000776FF" w:rsidRPr="00C166B3" w:rsidRDefault="000776FF" w:rsidP="000776FF">
      <w:pPr>
        <w:pStyle w:val="TableParagraph"/>
        <w:numPr>
          <w:ilvl w:val="0"/>
          <w:numId w:val="277"/>
        </w:numPr>
        <w:tabs>
          <w:tab w:val="left" w:pos="902"/>
        </w:tabs>
        <w:spacing w:line="245" w:lineRule="exact"/>
        <w:ind w:left="902" w:hanging="358"/>
        <w:rPr>
          <w:rFonts w:ascii="Arial" w:hAnsi="Arial" w:cs="Arial"/>
        </w:rPr>
      </w:pPr>
      <w:r w:rsidRPr="00C166B3">
        <w:rPr>
          <w:rFonts w:ascii="Arial" w:hAnsi="Arial" w:cs="Arial"/>
        </w:rPr>
        <w:t>…mainly</w:t>
      </w:r>
      <w:r w:rsidRPr="00C166B3">
        <w:rPr>
          <w:rFonts w:ascii="Arial" w:hAnsi="Arial" w:cs="Arial"/>
          <w:spacing w:val="-4"/>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spacing w:val="-4"/>
        </w:rPr>
        <w:t>sale</w:t>
      </w:r>
    </w:p>
    <w:p w14:paraId="42CB4203" w14:textId="77777777" w:rsidR="000776FF" w:rsidRPr="00C166B3" w:rsidRDefault="000776FF" w:rsidP="000776FF">
      <w:pPr>
        <w:pStyle w:val="TableParagraph"/>
        <w:numPr>
          <w:ilvl w:val="0"/>
          <w:numId w:val="277"/>
        </w:numPr>
        <w:tabs>
          <w:tab w:val="left" w:pos="902"/>
        </w:tabs>
        <w:ind w:left="902" w:hanging="358"/>
        <w:rPr>
          <w:rFonts w:ascii="Arial" w:hAnsi="Arial" w:cs="Arial"/>
        </w:rPr>
      </w:pPr>
      <w:r w:rsidRPr="00C166B3">
        <w:rPr>
          <w:rFonts w:ascii="Arial" w:hAnsi="Arial" w:cs="Arial"/>
        </w:rPr>
        <w:t>…mainly</w:t>
      </w:r>
      <w:r w:rsidRPr="00C166B3">
        <w:rPr>
          <w:rFonts w:ascii="Arial" w:hAnsi="Arial" w:cs="Arial"/>
          <w:spacing w:val="-4"/>
        </w:rPr>
        <w:t xml:space="preserve"> </w:t>
      </w:r>
      <w:r w:rsidRPr="00C166B3">
        <w:rPr>
          <w:rFonts w:ascii="Arial" w:hAnsi="Arial" w:cs="Arial"/>
        </w:rPr>
        <w:t>for</w:t>
      </w:r>
      <w:r w:rsidRPr="00C166B3">
        <w:rPr>
          <w:rFonts w:ascii="Arial" w:hAnsi="Arial" w:cs="Arial"/>
          <w:spacing w:val="-2"/>
        </w:rPr>
        <w:t xml:space="preserve"> </w:t>
      </w:r>
      <w:r w:rsidRPr="00C166B3">
        <w:rPr>
          <w:rFonts w:ascii="Arial" w:hAnsi="Arial" w:cs="Arial"/>
        </w:rPr>
        <w:t>family</w:t>
      </w:r>
      <w:r w:rsidRPr="00C166B3">
        <w:rPr>
          <w:rFonts w:ascii="Arial" w:hAnsi="Arial" w:cs="Arial"/>
          <w:spacing w:val="-1"/>
        </w:rPr>
        <w:t xml:space="preserve"> </w:t>
      </w:r>
      <w:r w:rsidRPr="00C166B3">
        <w:rPr>
          <w:rFonts w:ascii="Arial" w:hAnsi="Arial" w:cs="Arial"/>
          <w:spacing w:val="-5"/>
        </w:rPr>
        <w:t>use</w:t>
      </w:r>
    </w:p>
    <w:p w14:paraId="0AC25CB4" w14:textId="0AB03F11"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r w:rsidRPr="00C166B3">
        <w:rPr>
          <w:rFonts w:ascii="Arial" w:hAnsi="Arial" w:cs="Arial"/>
        </w:rPr>
        <w:t>…only</w:t>
      </w:r>
      <w:r w:rsidRPr="00C166B3">
        <w:rPr>
          <w:rFonts w:ascii="Arial" w:hAnsi="Arial" w:cs="Arial"/>
          <w:spacing w:val="-2"/>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rPr>
        <w:t>family</w:t>
      </w:r>
      <w:r w:rsidRPr="00C166B3">
        <w:rPr>
          <w:rFonts w:ascii="Arial" w:hAnsi="Arial" w:cs="Arial"/>
          <w:spacing w:val="-1"/>
        </w:rPr>
        <w:t xml:space="preserve"> </w:t>
      </w:r>
      <w:r w:rsidRPr="00C166B3">
        <w:rPr>
          <w:rFonts w:ascii="Arial" w:hAnsi="Arial" w:cs="Arial"/>
          <w:spacing w:val="-5"/>
        </w:rPr>
        <w:t>use</w:t>
      </w:r>
    </w:p>
    <w:p w14:paraId="0070AF18"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p>
    <w:p w14:paraId="7384AE6C" w14:textId="15601F1A" w:rsidR="000776FF" w:rsidRPr="00C166B3" w:rsidRDefault="000776FF" w:rsidP="000A567A">
      <w:pPr>
        <w:pStyle w:val="TableParagraph"/>
        <w:spacing w:before="1" w:line="245" w:lineRule="exact"/>
        <w:rPr>
          <w:rFonts w:ascii="Arial" w:hAnsi="Arial" w:cs="Arial"/>
        </w:rPr>
      </w:pPr>
      <w:r w:rsidRPr="00C166B3">
        <w:rPr>
          <w:rFonts w:ascii="Arial" w:hAnsi="Arial" w:cs="Arial"/>
          <w:b/>
          <w:spacing w:val="-2"/>
        </w:rPr>
        <w:t>RSB_1</w:t>
      </w:r>
      <w:r w:rsidR="000A567A" w:rsidRPr="00C166B3">
        <w:rPr>
          <w:rFonts w:ascii="Arial" w:hAnsi="Arial" w:cs="Arial"/>
          <w:b/>
          <w:spacing w:val="-2"/>
        </w:rPr>
        <w:t xml:space="preserve">. </w:t>
      </w:r>
      <w:r w:rsidRPr="00C166B3">
        <w:rPr>
          <w:rFonts w:ascii="Arial" w:hAnsi="Arial" w:cs="Arial"/>
        </w:rPr>
        <w:t>Were</w:t>
      </w:r>
      <w:r w:rsidRPr="00C166B3">
        <w:rPr>
          <w:rFonts w:ascii="Arial" w:hAnsi="Arial" w:cs="Arial"/>
          <w:spacing w:val="-3"/>
        </w:rPr>
        <w:t xml:space="preserve"> </w:t>
      </w:r>
      <w:r w:rsidRPr="00C166B3">
        <w:rPr>
          <w:rFonts w:ascii="Arial" w:hAnsi="Arial" w:cs="Arial"/>
        </w:rPr>
        <w:t>there</w:t>
      </w:r>
      <w:r w:rsidRPr="00C166B3">
        <w:rPr>
          <w:rFonts w:ascii="Arial" w:hAnsi="Arial" w:cs="Arial"/>
          <w:spacing w:val="-3"/>
        </w:rPr>
        <w:t xml:space="preserve"> </w:t>
      </w:r>
      <w:r w:rsidRPr="00C166B3">
        <w:rPr>
          <w:rFonts w:ascii="Arial" w:hAnsi="Arial" w:cs="Arial"/>
        </w:rPr>
        <w:t>any</w:t>
      </w:r>
      <w:r w:rsidRPr="00C166B3">
        <w:rPr>
          <w:rFonts w:ascii="Arial" w:hAnsi="Arial" w:cs="Arial"/>
          <w:spacing w:val="-3"/>
        </w:rPr>
        <w:t xml:space="preserve"> </w:t>
      </w:r>
      <w:r w:rsidRPr="00C166B3">
        <w:rPr>
          <w:rFonts w:ascii="Arial" w:hAnsi="Arial" w:cs="Arial"/>
        </w:rPr>
        <w:t>times</w:t>
      </w:r>
      <w:r w:rsidRPr="00C166B3">
        <w:rPr>
          <w:rFonts w:ascii="Arial" w:hAnsi="Arial" w:cs="Arial"/>
          <w:spacing w:val="-2"/>
        </w:rPr>
        <w:t xml:space="preserve"> </w:t>
      </w:r>
      <w:r w:rsidRPr="00C166B3">
        <w:rPr>
          <w:rFonts w:ascii="Arial" w:hAnsi="Arial" w:cs="Arial"/>
        </w:rPr>
        <w:t>yesterday</w:t>
      </w:r>
      <w:r w:rsidRPr="00C166B3">
        <w:rPr>
          <w:rFonts w:ascii="Arial" w:hAnsi="Arial" w:cs="Arial"/>
          <w:spacing w:val="-3"/>
        </w:rPr>
        <w:t xml:space="preserve"> </w:t>
      </w:r>
      <w:r w:rsidRPr="00C166B3">
        <w:rPr>
          <w:rFonts w:ascii="Arial" w:hAnsi="Arial" w:cs="Arial"/>
        </w:rPr>
        <w:t>when</w:t>
      </w:r>
      <w:r w:rsidRPr="00C166B3">
        <w:rPr>
          <w:rFonts w:ascii="Arial" w:hAnsi="Arial" w:cs="Arial"/>
          <w:spacing w:val="-3"/>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color w:val="006FC0"/>
        </w:rPr>
        <w:t>[supervising</w:t>
      </w:r>
      <w:r w:rsidRPr="00C166B3">
        <w:rPr>
          <w:rFonts w:ascii="Arial" w:hAnsi="Arial" w:cs="Arial"/>
          <w:color w:val="006FC0"/>
          <w:spacing w:val="-3"/>
        </w:rPr>
        <w:t xml:space="preserve"> </w:t>
      </w:r>
      <w:r w:rsidRPr="00C166B3">
        <w:rPr>
          <w:rFonts w:ascii="Arial" w:hAnsi="Arial" w:cs="Arial"/>
          <w:color w:val="006FC0"/>
        </w:rPr>
        <w:t>/</w:t>
      </w:r>
      <w:r w:rsidRPr="00C166B3">
        <w:rPr>
          <w:rFonts w:ascii="Arial" w:hAnsi="Arial" w:cs="Arial"/>
          <w:color w:val="006FC0"/>
          <w:spacing w:val="-2"/>
        </w:rPr>
        <w:t xml:space="preserve"> </w:t>
      </w:r>
      <w:r w:rsidRPr="00C166B3">
        <w:rPr>
          <w:rFonts w:ascii="Arial" w:hAnsi="Arial" w:cs="Arial"/>
          <w:color w:val="006FC0"/>
        </w:rPr>
        <w:t>minding</w:t>
      </w:r>
      <w:r w:rsidRPr="00C166B3">
        <w:rPr>
          <w:rFonts w:ascii="Arial" w:hAnsi="Arial" w:cs="Arial"/>
          <w:color w:val="006FC0"/>
          <w:spacing w:val="-3"/>
        </w:rPr>
        <w:t xml:space="preserve"> </w:t>
      </w:r>
      <w:r w:rsidRPr="00C166B3">
        <w:rPr>
          <w:rFonts w:ascii="Arial" w:hAnsi="Arial" w:cs="Arial"/>
          <w:color w:val="006FC0"/>
        </w:rPr>
        <w:t>/</w:t>
      </w:r>
      <w:r w:rsidRPr="00C166B3">
        <w:rPr>
          <w:rFonts w:ascii="Arial" w:hAnsi="Arial" w:cs="Arial"/>
          <w:color w:val="006FC0"/>
          <w:spacing w:val="-2"/>
        </w:rPr>
        <w:t xml:space="preserve"> </w:t>
      </w:r>
      <w:r w:rsidRPr="00C166B3">
        <w:rPr>
          <w:rFonts w:ascii="Arial" w:hAnsi="Arial" w:cs="Arial"/>
          <w:color w:val="006FC0"/>
        </w:rPr>
        <w:t>watching</w:t>
      </w:r>
      <w:r w:rsidRPr="00C166B3">
        <w:rPr>
          <w:rFonts w:ascii="Arial" w:hAnsi="Arial" w:cs="Arial"/>
          <w:color w:val="006FC0"/>
          <w:spacing w:val="-3"/>
        </w:rPr>
        <w:t xml:space="preserve"> </w:t>
      </w:r>
      <w:r w:rsidRPr="00C166B3">
        <w:rPr>
          <w:rFonts w:ascii="Arial" w:hAnsi="Arial" w:cs="Arial"/>
          <w:color w:val="006FC0"/>
        </w:rPr>
        <w:t xml:space="preserve">over] </w:t>
      </w:r>
      <w:r w:rsidRPr="00C166B3">
        <w:rPr>
          <w:rFonts w:ascii="Arial" w:hAnsi="Arial" w:cs="Arial"/>
        </w:rPr>
        <w:t>a</w:t>
      </w:r>
      <w:r w:rsidRPr="00C166B3">
        <w:rPr>
          <w:rFonts w:ascii="Arial" w:hAnsi="Arial" w:cs="Arial"/>
          <w:spacing w:val="-3"/>
        </w:rPr>
        <w:t xml:space="preserve"> </w:t>
      </w:r>
      <w:r w:rsidRPr="00C166B3">
        <w:rPr>
          <w:rFonts w:ascii="Arial" w:hAnsi="Arial" w:cs="Arial"/>
        </w:rPr>
        <w:t>child</w:t>
      </w:r>
      <w:r w:rsidRPr="00C166B3">
        <w:rPr>
          <w:rFonts w:ascii="Arial" w:hAnsi="Arial" w:cs="Arial"/>
          <w:spacing w:val="-2"/>
        </w:rPr>
        <w:t xml:space="preserve"> </w:t>
      </w:r>
      <w:r w:rsidRPr="00C166B3">
        <w:rPr>
          <w:rFonts w:ascii="Arial" w:hAnsi="Arial" w:cs="Arial"/>
        </w:rPr>
        <w:t>aged</w:t>
      </w:r>
      <w:r w:rsidRPr="00C166B3">
        <w:rPr>
          <w:rFonts w:ascii="Arial" w:hAnsi="Arial" w:cs="Arial"/>
          <w:spacing w:val="-3"/>
        </w:rPr>
        <w:t xml:space="preserve"> </w:t>
      </w:r>
      <w:r w:rsidRPr="00C166B3">
        <w:rPr>
          <w:rFonts w:ascii="Arial" w:hAnsi="Arial" w:cs="Arial"/>
        </w:rPr>
        <w:t xml:space="preserve">under 18, staying close by </w:t>
      </w:r>
      <w:r w:rsidRPr="00C166B3">
        <w:rPr>
          <w:rFonts w:ascii="Arial" w:hAnsi="Arial" w:cs="Arial"/>
          <w:i/>
        </w:rPr>
        <w:t xml:space="preserve">– that is close enough to see or hear them – </w:t>
      </w:r>
      <w:r w:rsidRPr="00C166B3">
        <w:rPr>
          <w:rFonts w:ascii="Arial" w:hAnsi="Arial" w:cs="Arial"/>
        </w:rPr>
        <w:t>and ready to respond in case of need?</w:t>
      </w:r>
    </w:p>
    <w:p w14:paraId="44246BBB" w14:textId="77777777" w:rsidR="000776FF" w:rsidRPr="00C166B3" w:rsidRDefault="000776FF" w:rsidP="000776FF">
      <w:pPr>
        <w:pStyle w:val="TableParagraph"/>
        <w:numPr>
          <w:ilvl w:val="0"/>
          <w:numId w:val="278"/>
        </w:numPr>
        <w:tabs>
          <w:tab w:val="left" w:pos="902"/>
        </w:tabs>
        <w:spacing w:line="244" w:lineRule="exact"/>
        <w:ind w:left="902" w:hanging="358"/>
        <w:rPr>
          <w:rFonts w:ascii="Arial" w:hAnsi="Arial" w:cs="Arial"/>
        </w:rPr>
      </w:pPr>
      <w:r w:rsidRPr="00C166B3">
        <w:rPr>
          <w:rFonts w:ascii="Arial" w:hAnsi="Arial" w:cs="Arial"/>
          <w:spacing w:val="-5"/>
        </w:rPr>
        <w:t>YES</w:t>
      </w:r>
    </w:p>
    <w:p w14:paraId="73E36AA1" w14:textId="4445C092"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r w:rsidRPr="00C166B3">
        <w:rPr>
          <w:rFonts w:ascii="Arial" w:hAnsi="Arial" w:cs="Arial"/>
          <w:spacing w:val="-5"/>
        </w:rPr>
        <w:t>NO</w:t>
      </w:r>
    </w:p>
    <w:p w14:paraId="64FD4607" w14:textId="77777777" w:rsidR="000776FF" w:rsidRPr="00C166B3" w:rsidRDefault="000776FF" w:rsidP="000776FF">
      <w:pPr>
        <w:pStyle w:val="TableParagraph"/>
        <w:spacing w:before="2" w:line="245" w:lineRule="exact"/>
        <w:rPr>
          <w:rFonts w:ascii="Arial" w:hAnsi="Arial" w:cs="Arial"/>
          <w:b/>
        </w:rPr>
      </w:pPr>
      <w:r w:rsidRPr="00C166B3">
        <w:rPr>
          <w:rFonts w:ascii="Arial" w:hAnsi="Arial" w:cs="Arial"/>
          <w:b/>
          <w:spacing w:val="-2"/>
        </w:rPr>
        <w:t>RSB_2</w:t>
      </w:r>
    </w:p>
    <w:p w14:paraId="6374604B" w14:textId="77777777" w:rsidR="000776FF" w:rsidRPr="00C166B3" w:rsidRDefault="000776FF" w:rsidP="000A567A">
      <w:pPr>
        <w:pStyle w:val="TableParagraph"/>
        <w:ind w:left="544" w:right="444"/>
        <w:rPr>
          <w:rFonts w:ascii="Arial" w:hAnsi="Arial" w:cs="Arial"/>
        </w:rPr>
      </w:pPr>
      <w:r w:rsidRPr="00C166B3">
        <w:rPr>
          <w:rFonts w:ascii="Arial" w:hAnsi="Arial" w:cs="Arial"/>
        </w:rPr>
        <w:t>When</w:t>
      </w:r>
      <w:r w:rsidRPr="00C166B3">
        <w:rPr>
          <w:rFonts w:ascii="Arial" w:hAnsi="Arial" w:cs="Arial"/>
          <w:spacing w:val="-1"/>
        </w:rPr>
        <w:t xml:space="preserve"> </w:t>
      </w:r>
      <w:r w:rsidRPr="00C166B3">
        <w:rPr>
          <w:rFonts w:ascii="Arial" w:hAnsi="Arial" w:cs="Arial"/>
        </w:rPr>
        <w:t xml:space="preserve">was that? </w:t>
      </w:r>
      <w:r w:rsidRPr="00C166B3">
        <w:rPr>
          <w:rFonts w:ascii="Arial" w:hAnsi="Arial" w:cs="Arial"/>
          <w:color w:val="FF0000"/>
        </w:rPr>
        <w:t>ALL</w:t>
      </w:r>
      <w:r w:rsidRPr="00C166B3">
        <w:rPr>
          <w:rFonts w:ascii="Arial" w:hAnsi="Arial" w:cs="Arial"/>
          <w:color w:val="FF0000"/>
          <w:spacing w:val="-1"/>
        </w:rPr>
        <w:t xml:space="preserve"> </w:t>
      </w:r>
      <w:r w:rsidRPr="00C166B3">
        <w:rPr>
          <w:rFonts w:ascii="Arial" w:hAnsi="Arial" w:cs="Arial"/>
          <w:color w:val="FF0000"/>
        </w:rPr>
        <w:t>THAT</w:t>
      </w:r>
      <w:r w:rsidRPr="00C166B3">
        <w:rPr>
          <w:rFonts w:ascii="Arial" w:hAnsi="Arial" w:cs="Arial"/>
          <w:color w:val="FF0000"/>
          <w:spacing w:val="-1"/>
        </w:rPr>
        <w:t xml:space="preserve"> </w:t>
      </w:r>
      <w:r w:rsidRPr="00C166B3">
        <w:rPr>
          <w:rFonts w:ascii="Arial" w:hAnsi="Arial" w:cs="Arial"/>
          <w:color w:val="FF0000"/>
          <w:spacing w:val="-2"/>
        </w:rPr>
        <w:t>PPLY</w:t>
      </w:r>
    </w:p>
    <w:p w14:paraId="4695341E" w14:textId="029F10B7"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r w:rsidRPr="00C166B3">
        <w:rPr>
          <w:rFonts w:ascii="Arial" w:hAnsi="Arial" w:cs="Arial"/>
        </w:rPr>
        <w:t>Drop</w:t>
      </w:r>
      <w:r w:rsidRPr="00C166B3">
        <w:rPr>
          <w:rFonts w:ascii="Arial" w:hAnsi="Arial" w:cs="Arial"/>
          <w:spacing w:val="-3"/>
        </w:rPr>
        <w:t xml:space="preserve"> </w:t>
      </w:r>
      <w:r w:rsidRPr="00C166B3">
        <w:rPr>
          <w:rFonts w:ascii="Arial" w:hAnsi="Arial" w:cs="Arial"/>
        </w:rPr>
        <w:t>down</w:t>
      </w:r>
      <w:r w:rsidRPr="00C166B3">
        <w:rPr>
          <w:rFonts w:ascii="Arial" w:hAnsi="Arial" w:cs="Arial"/>
          <w:spacing w:val="-2"/>
        </w:rPr>
        <w:t xml:space="preserve"> </w:t>
      </w:r>
      <w:r w:rsidRPr="00C166B3">
        <w:rPr>
          <w:rFonts w:ascii="Arial" w:hAnsi="Arial" w:cs="Arial"/>
        </w:rPr>
        <w:t>menu:</w:t>
      </w:r>
      <w:r w:rsidRPr="00C166B3">
        <w:rPr>
          <w:rFonts w:ascii="Arial" w:hAnsi="Arial" w:cs="Arial"/>
          <w:spacing w:val="-3"/>
        </w:rPr>
        <w:t xml:space="preserve"> </w:t>
      </w:r>
      <w:r w:rsidRPr="00C166B3">
        <w:rPr>
          <w:rFonts w:ascii="Arial" w:hAnsi="Arial" w:cs="Arial"/>
        </w:rPr>
        <w:t>Activities</w:t>
      </w:r>
      <w:r w:rsidRPr="00C166B3">
        <w:rPr>
          <w:rFonts w:ascii="Arial" w:hAnsi="Arial" w:cs="Arial"/>
          <w:spacing w:val="-1"/>
        </w:rPr>
        <w:t xml:space="preserve"> </w:t>
      </w:r>
      <w:r w:rsidRPr="00C166B3">
        <w:rPr>
          <w:rFonts w:ascii="Arial" w:hAnsi="Arial" w:cs="Arial"/>
        </w:rPr>
        <w:t>reported</w:t>
      </w:r>
      <w:r w:rsidRPr="00C166B3">
        <w:rPr>
          <w:rFonts w:ascii="Arial" w:hAnsi="Arial" w:cs="Arial"/>
          <w:spacing w:val="-3"/>
        </w:rPr>
        <w:t xml:space="preserve"> </w:t>
      </w:r>
      <w:r w:rsidRPr="00C166B3">
        <w:rPr>
          <w:rFonts w:ascii="Arial" w:hAnsi="Arial" w:cs="Arial"/>
        </w:rPr>
        <w:t>under</w:t>
      </w:r>
      <w:r w:rsidRPr="00C166B3">
        <w:rPr>
          <w:rFonts w:ascii="Arial" w:hAnsi="Arial" w:cs="Arial"/>
          <w:spacing w:val="-1"/>
        </w:rPr>
        <w:t xml:space="preserve"> </w:t>
      </w:r>
      <w:r w:rsidRPr="00C166B3">
        <w:rPr>
          <w:rFonts w:ascii="Arial" w:hAnsi="Arial" w:cs="Arial"/>
          <w:spacing w:val="-2"/>
        </w:rPr>
        <w:t>LSB_1</w:t>
      </w:r>
    </w:p>
    <w:p w14:paraId="758E5377"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p>
    <w:p w14:paraId="1CF66EB8" w14:textId="61343474"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RSB_2A</w:t>
      </w:r>
      <w:r w:rsidR="000A567A" w:rsidRPr="00C166B3">
        <w:rPr>
          <w:rFonts w:ascii="Arial" w:hAnsi="Arial" w:cs="Arial"/>
          <w:b/>
          <w:spacing w:val="-2"/>
        </w:rPr>
        <w:t xml:space="preserve"> </w:t>
      </w:r>
      <w:r w:rsidRPr="00C166B3">
        <w:rPr>
          <w:rFonts w:ascii="Arial" w:hAnsi="Arial" w:cs="Arial"/>
        </w:rPr>
        <w:t>When</w:t>
      </w:r>
      <w:r w:rsidRPr="00C166B3">
        <w:rPr>
          <w:rFonts w:ascii="Arial" w:hAnsi="Arial" w:cs="Arial"/>
          <w:spacing w:val="-10"/>
        </w:rPr>
        <w:t xml:space="preserve"> </w:t>
      </w:r>
      <w:r w:rsidRPr="00C166B3">
        <w:rPr>
          <w:rFonts w:ascii="Arial" w:hAnsi="Arial" w:cs="Arial"/>
        </w:rPr>
        <w:t>during</w:t>
      </w:r>
      <w:r w:rsidRPr="00C166B3">
        <w:rPr>
          <w:rFonts w:ascii="Arial" w:hAnsi="Arial" w:cs="Arial"/>
          <w:spacing w:val="-9"/>
        </w:rPr>
        <w:t xml:space="preserve"> </w:t>
      </w:r>
      <w:r w:rsidRPr="00C166B3">
        <w:rPr>
          <w:rFonts w:ascii="Arial" w:hAnsi="Arial" w:cs="Arial"/>
          <w:color w:val="FF0000"/>
        </w:rPr>
        <w:t>[LDB_1]</w:t>
      </w:r>
      <w:r w:rsidRPr="00C166B3">
        <w:rPr>
          <w:rFonts w:ascii="Arial" w:hAnsi="Arial" w:cs="Arial"/>
          <w:color w:val="FF0000"/>
          <w:spacing w:val="-8"/>
        </w:rPr>
        <w:t xml:space="preserve"> </w:t>
      </w:r>
      <w:r w:rsidRPr="00C166B3">
        <w:rPr>
          <w:rFonts w:ascii="Arial" w:hAnsi="Arial" w:cs="Arial"/>
        </w:rPr>
        <w:t>was</w:t>
      </w:r>
      <w:r w:rsidRPr="00C166B3">
        <w:rPr>
          <w:rFonts w:ascii="Arial" w:hAnsi="Arial" w:cs="Arial"/>
          <w:spacing w:val="-11"/>
        </w:rPr>
        <w:t xml:space="preserve"> </w:t>
      </w:r>
      <w:r w:rsidRPr="00C166B3">
        <w:rPr>
          <w:rFonts w:ascii="Arial" w:hAnsi="Arial" w:cs="Arial"/>
        </w:rPr>
        <w:t xml:space="preserve">that? </w:t>
      </w:r>
    </w:p>
    <w:p w14:paraId="350257BF" w14:textId="77777777" w:rsidR="000776FF" w:rsidRPr="00C166B3" w:rsidRDefault="000776FF" w:rsidP="000776FF">
      <w:pPr>
        <w:pStyle w:val="TableParagraph"/>
        <w:ind w:left="544" w:right="6340"/>
        <w:rPr>
          <w:rFonts w:ascii="Arial" w:hAnsi="Arial" w:cs="Arial"/>
        </w:rPr>
      </w:pPr>
      <w:r w:rsidRPr="00C166B3">
        <w:rPr>
          <w:rFonts w:ascii="Arial" w:hAnsi="Arial" w:cs="Arial"/>
          <w:color w:val="FF0000"/>
        </w:rPr>
        <w:t>ALL THAT APPLY</w:t>
      </w:r>
    </w:p>
    <w:p w14:paraId="35ECF821" w14:textId="77777777" w:rsidR="000776FF" w:rsidRPr="00C166B3" w:rsidRDefault="000776FF" w:rsidP="000776FF">
      <w:pPr>
        <w:pStyle w:val="TableParagraph"/>
        <w:spacing w:line="244" w:lineRule="exact"/>
        <w:ind w:left="544"/>
        <w:rPr>
          <w:rFonts w:ascii="Arial" w:hAnsi="Arial" w:cs="Arial"/>
        </w:rPr>
      </w:pPr>
      <w:r w:rsidRPr="00C166B3">
        <w:rPr>
          <w:rFonts w:ascii="Arial" w:hAnsi="Arial" w:cs="Arial"/>
        </w:rPr>
        <w:t>[Select</w:t>
      </w:r>
      <w:r w:rsidRPr="00C166B3">
        <w:rPr>
          <w:rFonts w:ascii="Arial" w:hAnsi="Arial" w:cs="Arial"/>
          <w:spacing w:val="-2"/>
        </w:rPr>
        <w:t xml:space="preserve"> </w:t>
      </w:r>
      <w:r w:rsidRPr="00C166B3">
        <w:rPr>
          <w:rFonts w:ascii="Arial" w:hAnsi="Arial" w:cs="Arial"/>
        </w:rPr>
        <w:t>from</w:t>
      </w:r>
      <w:r w:rsidRPr="00C166B3">
        <w:rPr>
          <w:rFonts w:ascii="Arial" w:hAnsi="Arial" w:cs="Arial"/>
          <w:spacing w:val="-2"/>
        </w:rPr>
        <w:t xml:space="preserve"> </w:t>
      </w:r>
      <w:r w:rsidRPr="00C166B3">
        <w:rPr>
          <w:rFonts w:ascii="Arial" w:hAnsi="Arial" w:cs="Arial"/>
        </w:rPr>
        <w:t>drop-down</w:t>
      </w:r>
      <w:r w:rsidRPr="00C166B3">
        <w:rPr>
          <w:rFonts w:ascii="Arial" w:hAnsi="Arial" w:cs="Arial"/>
          <w:spacing w:val="-2"/>
        </w:rPr>
        <w:t xml:space="preserve"> </w:t>
      </w:r>
      <w:r w:rsidRPr="00C166B3">
        <w:rPr>
          <w:rFonts w:ascii="Arial" w:hAnsi="Arial" w:cs="Arial"/>
        </w:rPr>
        <w:t>list</w:t>
      </w:r>
      <w:r w:rsidRPr="00C166B3">
        <w:rPr>
          <w:rFonts w:ascii="Arial" w:hAnsi="Arial" w:cs="Arial"/>
          <w:spacing w:val="-1"/>
        </w:rPr>
        <w:t xml:space="preserve"> </w:t>
      </w:r>
      <w:r w:rsidRPr="00C166B3">
        <w:rPr>
          <w:rFonts w:ascii="Arial" w:hAnsi="Arial" w:cs="Arial"/>
        </w:rPr>
        <w:t>of</w:t>
      </w:r>
      <w:r w:rsidRPr="00C166B3">
        <w:rPr>
          <w:rFonts w:ascii="Arial" w:hAnsi="Arial" w:cs="Arial"/>
          <w:spacing w:val="-2"/>
        </w:rPr>
        <w:t xml:space="preserve"> </w:t>
      </w:r>
      <w:r w:rsidRPr="00C166B3">
        <w:rPr>
          <w:rFonts w:ascii="Arial" w:hAnsi="Arial" w:cs="Arial"/>
        </w:rPr>
        <w:t>15-minute</w:t>
      </w:r>
      <w:r w:rsidRPr="00C166B3">
        <w:rPr>
          <w:rFonts w:ascii="Arial" w:hAnsi="Arial" w:cs="Arial"/>
          <w:spacing w:val="-1"/>
        </w:rPr>
        <w:t xml:space="preserve"> </w:t>
      </w:r>
      <w:r w:rsidRPr="00C166B3">
        <w:rPr>
          <w:rFonts w:ascii="Arial" w:hAnsi="Arial" w:cs="Arial"/>
          <w:spacing w:val="-2"/>
        </w:rPr>
        <w:t>timeslots]</w:t>
      </w:r>
    </w:p>
    <w:p w14:paraId="2FF0B092"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p>
    <w:p w14:paraId="2EBE4ED1" w14:textId="77777777" w:rsidR="000776FF" w:rsidRPr="00C166B3" w:rsidRDefault="000776FF" w:rsidP="000776FF">
      <w:pPr>
        <w:pStyle w:val="TableParagraph"/>
        <w:spacing w:line="244" w:lineRule="exact"/>
        <w:rPr>
          <w:rFonts w:ascii="Arial" w:hAnsi="Arial" w:cs="Arial"/>
          <w:b/>
        </w:rPr>
      </w:pPr>
      <w:r w:rsidRPr="00C166B3">
        <w:rPr>
          <w:rFonts w:ascii="Arial" w:hAnsi="Arial" w:cs="Arial"/>
          <w:b/>
          <w:spacing w:val="-2"/>
        </w:rPr>
        <w:t>RSB_3</w:t>
      </w:r>
    </w:p>
    <w:p w14:paraId="55E277E0" w14:textId="77777777" w:rsidR="000776FF" w:rsidRPr="00C166B3" w:rsidRDefault="000776FF" w:rsidP="000A567A">
      <w:pPr>
        <w:pStyle w:val="TableParagraph"/>
        <w:ind w:left="544" w:right="444"/>
        <w:rPr>
          <w:rFonts w:ascii="Arial" w:hAnsi="Arial" w:cs="Arial"/>
        </w:rPr>
      </w:pPr>
      <w:r w:rsidRPr="00C166B3">
        <w:rPr>
          <w:rFonts w:ascii="Arial" w:hAnsi="Arial" w:cs="Arial"/>
        </w:rPr>
        <w:t>What</w:t>
      </w:r>
      <w:r w:rsidRPr="00C166B3">
        <w:rPr>
          <w:rFonts w:ascii="Arial" w:hAnsi="Arial" w:cs="Arial"/>
          <w:spacing w:val="-9"/>
        </w:rPr>
        <w:t xml:space="preserve"> </w:t>
      </w:r>
      <w:r w:rsidRPr="00C166B3">
        <w:rPr>
          <w:rFonts w:ascii="Arial" w:hAnsi="Arial" w:cs="Arial"/>
        </w:rPr>
        <w:t>is</w:t>
      </w:r>
      <w:r w:rsidRPr="00C166B3">
        <w:rPr>
          <w:rFonts w:ascii="Arial" w:hAnsi="Arial" w:cs="Arial"/>
          <w:spacing w:val="-8"/>
        </w:rPr>
        <w:t xml:space="preserve"> </w:t>
      </w:r>
      <w:r w:rsidRPr="00C166B3">
        <w:rPr>
          <w:rFonts w:ascii="Arial" w:hAnsi="Arial" w:cs="Arial"/>
        </w:rPr>
        <w:t>their</w:t>
      </w:r>
      <w:r w:rsidRPr="00C166B3">
        <w:rPr>
          <w:rFonts w:ascii="Arial" w:hAnsi="Arial" w:cs="Arial"/>
          <w:spacing w:val="-8"/>
        </w:rPr>
        <w:t xml:space="preserve"> </w:t>
      </w:r>
      <w:r w:rsidRPr="00C166B3">
        <w:rPr>
          <w:rFonts w:ascii="Arial" w:hAnsi="Arial" w:cs="Arial"/>
        </w:rPr>
        <w:t>relationship</w:t>
      </w:r>
      <w:r w:rsidRPr="00C166B3">
        <w:rPr>
          <w:rFonts w:ascii="Arial" w:hAnsi="Arial" w:cs="Arial"/>
          <w:spacing w:val="-9"/>
        </w:rPr>
        <w:t xml:space="preserve"> </w:t>
      </w:r>
      <w:r w:rsidRPr="00C166B3">
        <w:rPr>
          <w:rFonts w:ascii="Arial" w:hAnsi="Arial" w:cs="Arial"/>
        </w:rPr>
        <w:t>to</w:t>
      </w:r>
      <w:r w:rsidRPr="00C166B3">
        <w:rPr>
          <w:rFonts w:ascii="Arial" w:hAnsi="Arial" w:cs="Arial"/>
          <w:spacing w:val="-9"/>
        </w:rPr>
        <w:t xml:space="preserve"> </w:t>
      </w:r>
      <w:r w:rsidRPr="00C166B3">
        <w:rPr>
          <w:rFonts w:ascii="Arial" w:hAnsi="Arial" w:cs="Arial"/>
        </w:rPr>
        <w:t xml:space="preserve">you? </w:t>
      </w:r>
      <w:r w:rsidRPr="00C166B3">
        <w:rPr>
          <w:rFonts w:ascii="Arial" w:hAnsi="Arial" w:cs="Arial"/>
          <w:color w:val="FF0000"/>
        </w:rPr>
        <w:t>ALL THAT APPLY</w:t>
      </w:r>
    </w:p>
    <w:p w14:paraId="6C1D9EF2" w14:textId="77777777" w:rsidR="000776FF" w:rsidRPr="00C166B3" w:rsidRDefault="000776FF" w:rsidP="000A567A">
      <w:pPr>
        <w:pStyle w:val="TableParagraph"/>
        <w:numPr>
          <w:ilvl w:val="0"/>
          <w:numId w:val="279"/>
        </w:numPr>
        <w:tabs>
          <w:tab w:val="left" w:pos="845"/>
        </w:tabs>
        <w:ind w:left="845" w:hanging="301"/>
        <w:rPr>
          <w:rFonts w:ascii="Arial" w:hAnsi="Arial" w:cs="Arial"/>
        </w:rPr>
      </w:pPr>
      <w:r w:rsidRPr="00C166B3">
        <w:rPr>
          <w:rFonts w:ascii="Arial" w:hAnsi="Arial" w:cs="Arial"/>
        </w:rPr>
        <w:lastRenderedPageBreak/>
        <w:t>OWN</w:t>
      </w:r>
      <w:r w:rsidRPr="00C166B3">
        <w:rPr>
          <w:rFonts w:ascii="Arial" w:hAnsi="Arial" w:cs="Arial"/>
          <w:spacing w:val="-4"/>
        </w:rPr>
        <w:t xml:space="preserve"> </w:t>
      </w:r>
      <w:r w:rsidRPr="00C166B3">
        <w:rPr>
          <w:rFonts w:ascii="Arial" w:hAnsi="Arial" w:cs="Arial"/>
          <w:spacing w:val="-2"/>
        </w:rPr>
        <w:t>CHILD(REN)</w:t>
      </w:r>
    </w:p>
    <w:p w14:paraId="47678A32" w14:textId="77777777" w:rsidR="000776FF" w:rsidRPr="00C166B3" w:rsidRDefault="000776FF" w:rsidP="000A567A">
      <w:pPr>
        <w:pStyle w:val="TableParagraph"/>
        <w:numPr>
          <w:ilvl w:val="0"/>
          <w:numId w:val="279"/>
        </w:numPr>
        <w:tabs>
          <w:tab w:val="left" w:pos="845"/>
        </w:tabs>
        <w:ind w:left="845" w:hanging="301"/>
        <w:rPr>
          <w:rFonts w:ascii="Arial" w:hAnsi="Arial" w:cs="Arial"/>
        </w:rPr>
      </w:pPr>
      <w:r w:rsidRPr="00C166B3">
        <w:rPr>
          <w:rFonts w:ascii="Arial" w:hAnsi="Arial" w:cs="Arial"/>
          <w:spacing w:val="-2"/>
        </w:rPr>
        <w:t>GRANDCHILD(REN)</w:t>
      </w:r>
    </w:p>
    <w:p w14:paraId="340B270E" w14:textId="77777777" w:rsidR="000A567A" w:rsidRPr="00C166B3" w:rsidRDefault="000776FF" w:rsidP="000A567A">
      <w:pPr>
        <w:pStyle w:val="TableParagraph"/>
        <w:numPr>
          <w:ilvl w:val="0"/>
          <w:numId w:val="279"/>
        </w:numPr>
        <w:tabs>
          <w:tab w:val="left" w:pos="845"/>
        </w:tabs>
        <w:ind w:left="845" w:hanging="301"/>
        <w:jc w:val="both"/>
        <w:rPr>
          <w:rFonts w:ascii="Arial" w:hAnsi="Arial" w:cs="Arial"/>
          <w:spacing w:val="-2"/>
        </w:rPr>
      </w:pPr>
      <w:r w:rsidRPr="00C166B3">
        <w:rPr>
          <w:rFonts w:ascii="Arial" w:hAnsi="Arial" w:cs="Arial"/>
        </w:rPr>
        <w:t>OTHER</w:t>
      </w:r>
      <w:r w:rsidRPr="00C166B3">
        <w:rPr>
          <w:rFonts w:ascii="Arial" w:hAnsi="Arial" w:cs="Arial"/>
          <w:spacing w:val="-3"/>
        </w:rPr>
        <w:t xml:space="preserve"> </w:t>
      </w:r>
      <w:r w:rsidRPr="00C166B3">
        <w:rPr>
          <w:rFonts w:ascii="Arial" w:hAnsi="Arial" w:cs="Arial"/>
        </w:rPr>
        <w:t>FAMILY</w:t>
      </w:r>
      <w:r w:rsidRPr="00C166B3">
        <w:rPr>
          <w:rFonts w:ascii="Arial" w:hAnsi="Arial" w:cs="Arial"/>
          <w:spacing w:val="-2"/>
        </w:rPr>
        <w:t xml:space="preserve"> CHILDREN</w:t>
      </w:r>
    </w:p>
    <w:p w14:paraId="3FC61FCA" w14:textId="7989BC56" w:rsidR="000776FF" w:rsidRPr="00C166B3" w:rsidRDefault="000776FF" w:rsidP="000A567A">
      <w:pPr>
        <w:pStyle w:val="TableParagraph"/>
        <w:numPr>
          <w:ilvl w:val="0"/>
          <w:numId w:val="279"/>
        </w:numPr>
        <w:tabs>
          <w:tab w:val="left" w:pos="845"/>
        </w:tabs>
        <w:ind w:left="845" w:hanging="301"/>
        <w:jc w:val="both"/>
        <w:rPr>
          <w:rFonts w:ascii="Arial" w:hAnsi="Arial" w:cs="Arial"/>
          <w:spacing w:val="-2"/>
        </w:rPr>
      </w:pPr>
      <w:r w:rsidRPr="00C166B3">
        <w:rPr>
          <w:rFonts w:ascii="Arial" w:hAnsi="Arial" w:cs="Arial"/>
        </w:rPr>
        <w:t>OTHER</w:t>
      </w:r>
      <w:r w:rsidRPr="00C166B3">
        <w:rPr>
          <w:rFonts w:ascii="Arial" w:hAnsi="Arial" w:cs="Arial"/>
          <w:spacing w:val="-3"/>
        </w:rPr>
        <w:t xml:space="preserve"> </w:t>
      </w:r>
      <w:r w:rsidRPr="00C166B3">
        <w:rPr>
          <w:rFonts w:ascii="Arial" w:hAnsi="Arial" w:cs="Arial"/>
          <w:spacing w:val="-2"/>
        </w:rPr>
        <w:t>CHILDREN</w:t>
      </w:r>
    </w:p>
    <w:p w14:paraId="74BF040D"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2"/>
        </w:rPr>
      </w:pPr>
    </w:p>
    <w:p w14:paraId="675B8F6C" w14:textId="1E36CCE3" w:rsidR="000776FF" w:rsidRPr="00C166B3" w:rsidRDefault="000776FF" w:rsidP="000A567A">
      <w:pPr>
        <w:pStyle w:val="TableParagraph"/>
        <w:spacing w:line="244" w:lineRule="exact"/>
        <w:rPr>
          <w:rFonts w:ascii="Arial" w:hAnsi="Arial" w:cs="Arial"/>
        </w:rPr>
      </w:pPr>
      <w:r w:rsidRPr="00C166B3">
        <w:rPr>
          <w:rFonts w:ascii="Arial" w:hAnsi="Arial" w:cs="Arial"/>
          <w:b/>
          <w:spacing w:val="-2"/>
        </w:rPr>
        <w:t>RSB_3A</w:t>
      </w:r>
      <w:r w:rsidR="000A567A" w:rsidRPr="00C166B3">
        <w:rPr>
          <w:rFonts w:ascii="Arial" w:hAnsi="Arial" w:cs="Arial"/>
          <w:b/>
          <w:spacing w:val="-2"/>
        </w:rPr>
        <w:t xml:space="preserve"> </w:t>
      </w:r>
      <w:r w:rsidRPr="00C166B3">
        <w:rPr>
          <w:rFonts w:ascii="Arial" w:hAnsi="Arial" w:cs="Arial"/>
        </w:rPr>
        <w:t>How</w:t>
      </w:r>
      <w:r w:rsidRPr="00C166B3">
        <w:rPr>
          <w:rFonts w:ascii="Arial" w:hAnsi="Arial" w:cs="Arial"/>
          <w:spacing w:val="-12"/>
        </w:rPr>
        <w:t xml:space="preserve"> </w:t>
      </w:r>
      <w:r w:rsidRPr="00C166B3">
        <w:rPr>
          <w:rFonts w:ascii="Arial" w:hAnsi="Arial" w:cs="Arial"/>
        </w:rPr>
        <w:t>old</w:t>
      </w:r>
      <w:r w:rsidRPr="00C166B3">
        <w:rPr>
          <w:rFonts w:ascii="Arial" w:hAnsi="Arial" w:cs="Arial"/>
          <w:spacing w:val="-12"/>
        </w:rPr>
        <w:t xml:space="preserve"> </w:t>
      </w:r>
      <w:r w:rsidRPr="00C166B3">
        <w:rPr>
          <w:rFonts w:ascii="Arial" w:hAnsi="Arial" w:cs="Arial"/>
        </w:rPr>
        <w:t>[is/are]</w:t>
      </w:r>
      <w:r w:rsidRPr="00C166B3">
        <w:rPr>
          <w:rFonts w:ascii="Arial" w:hAnsi="Arial" w:cs="Arial"/>
          <w:spacing w:val="-12"/>
        </w:rPr>
        <w:t xml:space="preserve"> </w:t>
      </w:r>
      <w:r w:rsidRPr="00C166B3">
        <w:rPr>
          <w:rFonts w:ascii="Arial" w:hAnsi="Arial" w:cs="Arial"/>
        </w:rPr>
        <w:t xml:space="preserve">they? </w:t>
      </w:r>
    </w:p>
    <w:p w14:paraId="3E9A22A9" w14:textId="77777777" w:rsidR="000776FF" w:rsidRPr="00C166B3" w:rsidRDefault="000776FF" w:rsidP="000A567A">
      <w:pPr>
        <w:pStyle w:val="TableParagraph"/>
        <w:spacing w:line="242" w:lineRule="auto"/>
        <w:ind w:left="544" w:right="444"/>
        <w:rPr>
          <w:rFonts w:ascii="Arial" w:hAnsi="Arial" w:cs="Arial"/>
        </w:rPr>
      </w:pPr>
      <w:r w:rsidRPr="00C166B3">
        <w:rPr>
          <w:rFonts w:ascii="Arial" w:hAnsi="Arial" w:cs="Arial"/>
          <w:color w:val="FF0000"/>
        </w:rPr>
        <w:t>ALL THAT APPLY</w:t>
      </w:r>
    </w:p>
    <w:p w14:paraId="3A3093F9" w14:textId="77777777" w:rsidR="000776FF" w:rsidRPr="00C166B3" w:rsidRDefault="000776FF" w:rsidP="000A567A">
      <w:pPr>
        <w:pStyle w:val="TableParagraph"/>
        <w:numPr>
          <w:ilvl w:val="0"/>
          <w:numId w:val="280"/>
        </w:numPr>
        <w:tabs>
          <w:tab w:val="left" w:pos="845"/>
        </w:tabs>
        <w:ind w:left="845" w:hanging="301"/>
        <w:rPr>
          <w:rFonts w:ascii="Arial" w:hAnsi="Arial" w:cs="Arial"/>
        </w:rPr>
      </w:pPr>
      <w:r w:rsidRPr="00C166B3">
        <w:rPr>
          <w:rFonts w:ascii="Arial" w:hAnsi="Arial" w:cs="Arial"/>
        </w:rPr>
        <w:t>UNDER</w:t>
      </w:r>
      <w:r w:rsidRPr="00C166B3">
        <w:rPr>
          <w:rFonts w:ascii="Arial" w:hAnsi="Arial" w:cs="Arial"/>
          <w:spacing w:val="-1"/>
        </w:rPr>
        <w:t xml:space="preserve"> </w:t>
      </w:r>
      <w:r w:rsidRPr="00C166B3">
        <w:rPr>
          <w:rFonts w:ascii="Arial" w:hAnsi="Arial" w:cs="Arial"/>
        </w:rPr>
        <w:t>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spacing w:val="-5"/>
        </w:rPr>
        <w:t>OLD</w:t>
      </w:r>
    </w:p>
    <w:p w14:paraId="74A9847B" w14:textId="77777777" w:rsidR="000776FF" w:rsidRPr="00C166B3" w:rsidRDefault="000776FF" w:rsidP="000A567A">
      <w:pPr>
        <w:pStyle w:val="TableParagraph"/>
        <w:numPr>
          <w:ilvl w:val="0"/>
          <w:numId w:val="280"/>
        </w:numPr>
        <w:tabs>
          <w:tab w:val="left" w:pos="845"/>
        </w:tabs>
        <w:ind w:left="845" w:hanging="301"/>
        <w:rPr>
          <w:rFonts w:ascii="Arial" w:hAnsi="Arial" w:cs="Arial"/>
        </w:rPr>
      </w:pPr>
      <w:r w:rsidRPr="00C166B3">
        <w:rPr>
          <w:rFonts w:ascii="Arial" w:hAnsi="Arial" w:cs="Arial"/>
        </w:rPr>
        <w:t>3</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2"/>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6 YEARS</w:t>
      </w:r>
      <w:r w:rsidRPr="00C166B3">
        <w:rPr>
          <w:rFonts w:ascii="Arial" w:hAnsi="Arial" w:cs="Arial"/>
          <w:spacing w:val="-3"/>
        </w:rPr>
        <w:t xml:space="preserve"> </w:t>
      </w:r>
      <w:r w:rsidRPr="00C166B3">
        <w:rPr>
          <w:rFonts w:ascii="Arial" w:hAnsi="Arial" w:cs="Arial"/>
          <w:spacing w:val="-5"/>
        </w:rPr>
        <w:t>OLD</w:t>
      </w:r>
    </w:p>
    <w:p w14:paraId="0491655F" w14:textId="77777777" w:rsidR="000A567A" w:rsidRPr="00C166B3" w:rsidRDefault="000776FF" w:rsidP="000A567A">
      <w:pPr>
        <w:pStyle w:val="TableParagraph"/>
        <w:numPr>
          <w:ilvl w:val="0"/>
          <w:numId w:val="280"/>
        </w:numPr>
        <w:tabs>
          <w:tab w:val="left" w:pos="845"/>
        </w:tabs>
        <w:spacing w:before="240"/>
        <w:ind w:left="845" w:hanging="301"/>
        <w:jc w:val="both"/>
        <w:rPr>
          <w:rFonts w:ascii="Arial" w:hAnsi="Arial" w:cs="Arial"/>
          <w:spacing w:val="-5"/>
        </w:rPr>
      </w:pPr>
      <w:r w:rsidRPr="00C166B3">
        <w:rPr>
          <w:rFonts w:ascii="Arial" w:hAnsi="Arial" w:cs="Arial"/>
        </w:rPr>
        <w:t>7</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3"/>
        </w:rPr>
        <w:t xml:space="preserve"> </w:t>
      </w:r>
      <w:r w:rsidRPr="00C166B3">
        <w:rPr>
          <w:rFonts w:ascii="Arial" w:hAnsi="Arial" w:cs="Arial"/>
        </w:rPr>
        <w:t>OLD</w:t>
      </w:r>
      <w:r w:rsidRPr="00C166B3">
        <w:rPr>
          <w:rFonts w:ascii="Arial" w:hAnsi="Arial" w:cs="Arial"/>
          <w:spacing w:val="-1"/>
        </w:rPr>
        <w:t xml:space="preserve"> </w:t>
      </w:r>
      <w:r w:rsidRPr="00C166B3">
        <w:rPr>
          <w:rFonts w:ascii="Arial" w:hAnsi="Arial" w:cs="Arial"/>
        </w:rPr>
        <w:t>TO</w:t>
      </w:r>
      <w:r w:rsidRPr="00C166B3">
        <w:rPr>
          <w:rFonts w:ascii="Arial" w:hAnsi="Arial" w:cs="Arial"/>
          <w:spacing w:val="-2"/>
        </w:rPr>
        <w:t xml:space="preserve"> </w:t>
      </w:r>
      <w:r w:rsidRPr="00C166B3">
        <w:rPr>
          <w:rFonts w:ascii="Arial" w:hAnsi="Arial" w:cs="Arial"/>
        </w:rPr>
        <w:t>12</w:t>
      </w:r>
      <w:r w:rsidRPr="00C166B3">
        <w:rPr>
          <w:rFonts w:ascii="Arial" w:hAnsi="Arial" w:cs="Arial"/>
          <w:spacing w:val="-2"/>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r w:rsidR="000A567A" w:rsidRPr="00C166B3">
        <w:rPr>
          <w:rFonts w:ascii="Arial" w:hAnsi="Arial" w:cs="Arial"/>
          <w:spacing w:val="-5"/>
        </w:rPr>
        <w:t xml:space="preserve"> </w:t>
      </w:r>
    </w:p>
    <w:p w14:paraId="540DDD1E" w14:textId="6107D55E" w:rsidR="000776FF" w:rsidRPr="00C166B3" w:rsidRDefault="000776FF" w:rsidP="000A567A">
      <w:pPr>
        <w:pStyle w:val="TableParagraph"/>
        <w:numPr>
          <w:ilvl w:val="0"/>
          <w:numId w:val="280"/>
        </w:numPr>
        <w:tabs>
          <w:tab w:val="left" w:pos="845"/>
        </w:tabs>
        <w:spacing w:before="240"/>
        <w:ind w:left="845" w:hanging="301"/>
        <w:jc w:val="both"/>
        <w:rPr>
          <w:rFonts w:ascii="Arial" w:hAnsi="Arial" w:cs="Arial"/>
          <w:spacing w:val="-5"/>
        </w:rPr>
      </w:pPr>
      <w:r w:rsidRPr="00C166B3">
        <w:rPr>
          <w:rFonts w:ascii="Arial" w:hAnsi="Arial" w:cs="Arial"/>
        </w:rPr>
        <w:t>13</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2"/>
        </w:rPr>
        <w:t xml:space="preserve"> </w:t>
      </w:r>
      <w:r w:rsidRPr="00C166B3">
        <w:rPr>
          <w:rFonts w:ascii="Arial" w:hAnsi="Arial" w:cs="Arial"/>
        </w:rPr>
        <w:t>OLD</w:t>
      </w:r>
      <w:r w:rsidRPr="00C166B3">
        <w:rPr>
          <w:rFonts w:ascii="Arial" w:hAnsi="Arial" w:cs="Arial"/>
          <w:spacing w:val="-3"/>
        </w:rPr>
        <w:t xml:space="preserve"> </w:t>
      </w:r>
      <w:r w:rsidRPr="00C166B3">
        <w:rPr>
          <w:rFonts w:ascii="Arial" w:hAnsi="Arial" w:cs="Arial"/>
        </w:rPr>
        <w:t>TO</w:t>
      </w:r>
      <w:r w:rsidRPr="00C166B3">
        <w:rPr>
          <w:rFonts w:ascii="Arial" w:hAnsi="Arial" w:cs="Arial"/>
          <w:spacing w:val="-3"/>
        </w:rPr>
        <w:t xml:space="preserve"> </w:t>
      </w:r>
      <w:r w:rsidRPr="00C166B3">
        <w:rPr>
          <w:rFonts w:ascii="Arial" w:hAnsi="Arial" w:cs="Arial"/>
        </w:rPr>
        <w:t>17</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4C38835F"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p>
    <w:p w14:paraId="32DE30D4" w14:textId="6C37CF54"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RSB_4</w:t>
      </w:r>
      <w:r w:rsidR="000A567A" w:rsidRPr="00C166B3">
        <w:rPr>
          <w:rFonts w:ascii="Arial" w:hAnsi="Arial" w:cs="Arial"/>
          <w:b/>
          <w:spacing w:val="-2"/>
        </w:rPr>
        <w:t xml:space="preserve">. </w:t>
      </w:r>
      <w:r w:rsidRPr="00C166B3">
        <w:rPr>
          <w:rFonts w:ascii="Arial" w:hAnsi="Arial" w:cs="Arial"/>
        </w:rPr>
        <w:t>Were</w:t>
      </w:r>
      <w:r w:rsidRPr="00C166B3">
        <w:rPr>
          <w:rFonts w:ascii="Arial" w:hAnsi="Arial" w:cs="Arial"/>
          <w:spacing w:val="-3"/>
        </w:rPr>
        <w:t xml:space="preserve"> </w:t>
      </w:r>
      <w:r w:rsidRPr="00C166B3">
        <w:rPr>
          <w:rFonts w:ascii="Arial" w:hAnsi="Arial" w:cs="Arial"/>
        </w:rPr>
        <w:t>there</w:t>
      </w:r>
      <w:r w:rsidRPr="00C166B3">
        <w:rPr>
          <w:rFonts w:ascii="Arial" w:hAnsi="Arial" w:cs="Arial"/>
          <w:spacing w:val="-3"/>
        </w:rPr>
        <w:t xml:space="preserve"> </w:t>
      </w:r>
      <w:r w:rsidRPr="00C166B3">
        <w:rPr>
          <w:rFonts w:ascii="Arial" w:hAnsi="Arial" w:cs="Arial"/>
        </w:rPr>
        <w:t>any</w:t>
      </w:r>
      <w:r w:rsidRPr="00C166B3">
        <w:rPr>
          <w:rFonts w:ascii="Arial" w:hAnsi="Arial" w:cs="Arial"/>
          <w:spacing w:val="-3"/>
        </w:rPr>
        <w:t xml:space="preserve"> </w:t>
      </w:r>
      <w:r w:rsidRPr="00C166B3">
        <w:rPr>
          <w:rFonts w:ascii="Arial" w:hAnsi="Arial" w:cs="Arial"/>
        </w:rPr>
        <w:t>times</w:t>
      </w:r>
      <w:r w:rsidRPr="00C166B3">
        <w:rPr>
          <w:rFonts w:ascii="Arial" w:hAnsi="Arial" w:cs="Arial"/>
          <w:spacing w:val="-2"/>
        </w:rPr>
        <w:t xml:space="preserve"> </w:t>
      </w:r>
      <w:r w:rsidRPr="00C166B3">
        <w:rPr>
          <w:rFonts w:ascii="Arial" w:hAnsi="Arial" w:cs="Arial"/>
        </w:rPr>
        <w:t>yesterday</w:t>
      </w:r>
      <w:r w:rsidRPr="00C166B3">
        <w:rPr>
          <w:rFonts w:ascii="Arial" w:hAnsi="Arial" w:cs="Arial"/>
          <w:spacing w:val="-3"/>
        </w:rPr>
        <w:t xml:space="preserve"> </w:t>
      </w:r>
      <w:r w:rsidRPr="00C166B3">
        <w:rPr>
          <w:rFonts w:ascii="Arial" w:hAnsi="Arial" w:cs="Arial"/>
        </w:rPr>
        <w:t>when</w:t>
      </w:r>
      <w:r w:rsidRPr="00C166B3">
        <w:rPr>
          <w:rFonts w:ascii="Arial" w:hAnsi="Arial" w:cs="Arial"/>
          <w:spacing w:val="-3"/>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color w:val="006FC0"/>
        </w:rPr>
        <w:t>[supervising</w:t>
      </w:r>
      <w:r w:rsidRPr="00C166B3">
        <w:rPr>
          <w:rFonts w:ascii="Arial" w:hAnsi="Arial" w:cs="Arial"/>
          <w:color w:val="006FC0"/>
          <w:spacing w:val="-3"/>
        </w:rPr>
        <w:t xml:space="preserve"> </w:t>
      </w:r>
      <w:r w:rsidRPr="00C166B3">
        <w:rPr>
          <w:rFonts w:ascii="Arial" w:hAnsi="Arial" w:cs="Arial"/>
          <w:color w:val="006FC0"/>
        </w:rPr>
        <w:t>/</w:t>
      </w:r>
      <w:r w:rsidRPr="00C166B3">
        <w:rPr>
          <w:rFonts w:ascii="Arial" w:hAnsi="Arial" w:cs="Arial"/>
          <w:color w:val="006FC0"/>
          <w:spacing w:val="-2"/>
        </w:rPr>
        <w:t xml:space="preserve"> </w:t>
      </w:r>
      <w:r w:rsidRPr="00C166B3">
        <w:rPr>
          <w:rFonts w:ascii="Arial" w:hAnsi="Arial" w:cs="Arial"/>
          <w:color w:val="006FC0"/>
        </w:rPr>
        <w:t>minding</w:t>
      </w:r>
      <w:r w:rsidRPr="00C166B3">
        <w:rPr>
          <w:rFonts w:ascii="Arial" w:hAnsi="Arial" w:cs="Arial"/>
          <w:color w:val="006FC0"/>
          <w:spacing w:val="-3"/>
        </w:rPr>
        <w:t xml:space="preserve"> </w:t>
      </w:r>
      <w:r w:rsidRPr="00C166B3">
        <w:rPr>
          <w:rFonts w:ascii="Arial" w:hAnsi="Arial" w:cs="Arial"/>
          <w:color w:val="006FC0"/>
        </w:rPr>
        <w:t>/</w:t>
      </w:r>
      <w:r w:rsidRPr="00C166B3">
        <w:rPr>
          <w:rFonts w:ascii="Arial" w:hAnsi="Arial" w:cs="Arial"/>
          <w:color w:val="006FC0"/>
          <w:spacing w:val="-2"/>
        </w:rPr>
        <w:t xml:space="preserve"> </w:t>
      </w:r>
      <w:r w:rsidRPr="00C166B3">
        <w:rPr>
          <w:rFonts w:ascii="Arial" w:hAnsi="Arial" w:cs="Arial"/>
          <w:color w:val="006FC0"/>
        </w:rPr>
        <w:t>watching</w:t>
      </w:r>
      <w:r w:rsidRPr="00C166B3">
        <w:rPr>
          <w:rFonts w:ascii="Arial" w:hAnsi="Arial" w:cs="Arial"/>
          <w:color w:val="006FC0"/>
          <w:spacing w:val="-3"/>
        </w:rPr>
        <w:t xml:space="preserve"> </w:t>
      </w:r>
      <w:r w:rsidRPr="00C166B3">
        <w:rPr>
          <w:rFonts w:ascii="Arial" w:hAnsi="Arial" w:cs="Arial"/>
          <w:color w:val="006FC0"/>
        </w:rPr>
        <w:t xml:space="preserve">over] </w:t>
      </w:r>
      <w:r w:rsidRPr="00C166B3">
        <w:rPr>
          <w:rFonts w:ascii="Arial" w:hAnsi="Arial" w:cs="Arial"/>
        </w:rPr>
        <w:t>an</w:t>
      </w:r>
      <w:r w:rsidRPr="00C166B3">
        <w:rPr>
          <w:rFonts w:ascii="Arial" w:hAnsi="Arial" w:cs="Arial"/>
          <w:spacing w:val="-3"/>
        </w:rPr>
        <w:t xml:space="preserve"> </w:t>
      </w:r>
      <w:r w:rsidRPr="00C166B3">
        <w:rPr>
          <w:rFonts w:ascii="Arial" w:hAnsi="Arial" w:cs="Arial"/>
        </w:rPr>
        <w:t>adult</w:t>
      </w:r>
      <w:r w:rsidRPr="00C166B3">
        <w:rPr>
          <w:rFonts w:ascii="Arial" w:hAnsi="Arial" w:cs="Arial"/>
          <w:spacing w:val="-3"/>
        </w:rPr>
        <w:t xml:space="preserve"> </w:t>
      </w:r>
      <w:r w:rsidRPr="00C166B3">
        <w:rPr>
          <w:rFonts w:ascii="Arial" w:hAnsi="Arial" w:cs="Arial"/>
        </w:rPr>
        <w:t>aged</w:t>
      </w:r>
      <w:r w:rsidRPr="00C166B3">
        <w:rPr>
          <w:rFonts w:ascii="Arial" w:hAnsi="Arial" w:cs="Arial"/>
          <w:spacing w:val="-3"/>
        </w:rPr>
        <w:t xml:space="preserve"> </w:t>
      </w:r>
      <w:r w:rsidRPr="00C166B3">
        <w:rPr>
          <w:rFonts w:ascii="Arial" w:hAnsi="Arial" w:cs="Arial"/>
        </w:rPr>
        <w:t>18</w:t>
      </w:r>
      <w:r w:rsidRPr="00C166B3">
        <w:rPr>
          <w:rFonts w:ascii="Arial" w:hAnsi="Arial" w:cs="Arial"/>
          <w:spacing w:val="-2"/>
        </w:rPr>
        <w:t xml:space="preserve"> </w:t>
      </w:r>
      <w:r w:rsidRPr="00C166B3">
        <w:rPr>
          <w:rFonts w:ascii="Arial" w:hAnsi="Arial" w:cs="Arial"/>
        </w:rPr>
        <w:t xml:space="preserve">or over who needs help with daily life, staying close by </w:t>
      </w:r>
      <w:r w:rsidRPr="00C166B3">
        <w:rPr>
          <w:rFonts w:ascii="Arial" w:hAnsi="Arial" w:cs="Arial"/>
          <w:i/>
        </w:rPr>
        <w:t xml:space="preserve">– that is close enough to see or hear them – </w:t>
      </w:r>
      <w:r w:rsidRPr="00C166B3">
        <w:rPr>
          <w:rFonts w:ascii="Arial" w:hAnsi="Arial" w:cs="Arial"/>
        </w:rPr>
        <w:t>and ready to respond in case of need?</w:t>
      </w:r>
    </w:p>
    <w:p w14:paraId="11040FE8" w14:textId="77777777" w:rsidR="000776FF" w:rsidRPr="00C166B3" w:rsidRDefault="000776FF" w:rsidP="000776FF">
      <w:pPr>
        <w:pStyle w:val="TableParagraph"/>
        <w:numPr>
          <w:ilvl w:val="0"/>
          <w:numId w:val="281"/>
        </w:numPr>
        <w:tabs>
          <w:tab w:val="left" w:pos="845"/>
        </w:tabs>
        <w:spacing w:before="1" w:line="245" w:lineRule="exact"/>
        <w:ind w:left="845" w:hanging="301"/>
        <w:rPr>
          <w:rFonts w:ascii="Arial" w:hAnsi="Arial" w:cs="Arial"/>
        </w:rPr>
      </w:pPr>
      <w:r w:rsidRPr="00C166B3">
        <w:rPr>
          <w:rFonts w:ascii="Arial" w:hAnsi="Arial" w:cs="Arial"/>
          <w:spacing w:val="-5"/>
        </w:rPr>
        <w:t>YES</w:t>
      </w:r>
    </w:p>
    <w:p w14:paraId="4933D162" w14:textId="63E2F76B"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r w:rsidRPr="00C166B3">
        <w:rPr>
          <w:rFonts w:ascii="Arial" w:hAnsi="Arial" w:cs="Arial"/>
          <w:spacing w:val="-5"/>
        </w:rPr>
        <w:t>NO</w:t>
      </w:r>
    </w:p>
    <w:p w14:paraId="2C580E08"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spacing w:val="-5"/>
        </w:rPr>
      </w:pPr>
    </w:p>
    <w:p w14:paraId="4B0BE4FB" w14:textId="17BCA3EE" w:rsidR="000776FF" w:rsidRPr="00C166B3" w:rsidRDefault="000776FF" w:rsidP="000A567A">
      <w:pPr>
        <w:pStyle w:val="TableParagraph"/>
        <w:spacing w:before="2" w:line="245" w:lineRule="exact"/>
        <w:rPr>
          <w:rFonts w:ascii="Arial" w:hAnsi="Arial" w:cs="Arial"/>
          <w:b/>
          <w:spacing w:val="-2"/>
        </w:rPr>
      </w:pPr>
      <w:r w:rsidRPr="00C166B3">
        <w:rPr>
          <w:rFonts w:ascii="Arial" w:hAnsi="Arial" w:cs="Arial"/>
          <w:b/>
          <w:spacing w:val="-2"/>
        </w:rPr>
        <w:t>RSB_5</w:t>
      </w:r>
      <w:r w:rsidR="000A567A" w:rsidRPr="00C166B3">
        <w:rPr>
          <w:rFonts w:ascii="Arial" w:hAnsi="Arial" w:cs="Arial"/>
          <w:b/>
          <w:spacing w:val="-2"/>
        </w:rPr>
        <w:t xml:space="preserve">. </w:t>
      </w:r>
      <w:r w:rsidRPr="00C166B3">
        <w:rPr>
          <w:rFonts w:ascii="Arial" w:hAnsi="Arial" w:cs="Arial"/>
          <w:b/>
        </w:rPr>
        <w:t>When</w:t>
      </w:r>
      <w:r w:rsidRPr="00C166B3">
        <w:rPr>
          <w:rFonts w:ascii="Arial" w:hAnsi="Arial" w:cs="Arial"/>
          <w:b/>
          <w:spacing w:val="-2"/>
        </w:rPr>
        <w:t xml:space="preserve"> </w:t>
      </w:r>
      <w:r w:rsidRPr="00C166B3">
        <w:rPr>
          <w:rFonts w:ascii="Arial" w:hAnsi="Arial" w:cs="Arial"/>
          <w:b/>
        </w:rPr>
        <w:t>was</w:t>
      </w:r>
      <w:r w:rsidRPr="00C166B3">
        <w:rPr>
          <w:rFonts w:ascii="Arial" w:hAnsi="Arial" w:cs="Arial"/>
          <w:b/>
          <w:spacing w:val="-2"/>
        </w:rPr>
        <w:t xml:space="preserve"> that…?</w:t>
      </w:r>
    </w:p>
    <w:p w14:paraId="716E35E2" w14:textId="77777777" w:rsidR="000776FF" w:rsidRPr="00C166B3" w:rsidRDefault="000776FF" w:rsidP="000776FF">
      <w:pPr>
        <w:pStyle w:val="TableParagraph"/>
        <w:tabs>
          <w:tab w:val="left" w:pos="845"/>
          <w:tab w:val="left" w:pos="1418"/>
        </w:tabs>
        <w:spacing w:before="240" w:line="245" w:lineRule="exact"/>
        <w:jc w:val="both"/>
        <w:rPr>
          <w:rFonts w:ascii="Arial" w:hAnsi="Arial" w:cs="Arial"/>
          <w:b/>
          <w:spacing w:val="-2"/>
        </w:rPr>
      </w:pPr>
    </w:p>
    <w:p w14:paraId="0F7E17DF" w14:textId="2E0F0C58" w:rsidR="000776FF" w:rsidRPr="00C166B3" w:rsidRDefault="000776FF" w:rsidP="000A567A">
      <w:pPr>
        <w:pStyle w:val="TableParagraph"/>
        <w:spacing w:line="244" w:lineRule="exact"/>
        <w:rPr>
          <w:rFonts w:ascii="Arial" w:hAnsi="Arial" w:cs="Arial"/>
        </w:rPr>
      </w:pPr>
      <w:r w:rsidRPr="00C166B3">
        <w:rPr>
          <w:rFonts w:ascii="Arial" w:hAnsi="Arial" w:cs="Arial"/>
          <w:b/>
          <w:spacing w:val="-2"/>
        </w:rPr>
        <w:t>RSB_5a</w:t>
      </w:r>
      <w:r w:rsidR="000A567A" w:rsidRPr="00C166B3">
        <w:rPr>
          <w:rFonts w:ascii="Arial" w:hAnsi="Arial" w:cs="Arial"/>
          <w:b/>
          <w:spacing w:val="-2"/>
        </w:rPr>
        <w:t xml:space="preserve"> </w:t>
      </w:r>
      <w:r w:rsidRPr="00C166B3">
        <w:rPr>
          <w:rFonts w:ascii="Arial" w:hAnsi="Arial" w:cs="Arial"/>
        </w:rPr>
        <w:t>When</w:t>
      </w:r>
      <w:r w:rsidRPr="00C166B3">
        <w:rPr>
          <w:rFonts w:ascii="Arial" w:hAnsi="Arial" w:cs="Arial"/>
          <w:spacing w:val="-10"/>
        </w:rPr>
        <w:t xml:space="preserve"> </w:t>
      </w:r>
      <w:r w:rsidRPr="00C166B3">
        <w:rPr>
          <w:rFonts w:ascii="Arial" w:hAnsi="Arial" w:cs="Arial"/>
        </w:rPr>
        <w:t>during</w:t>
      </w:r>
      <w:r w:rsidRPr="00C166B3">
        <w:rPr>
          <w:rFonts w:ascii="Arial" w:hAnsi="Arial" w:cs="Arial"/>
          <w:spacing w:val="-9"/>
        </w:rPr>
        <w:t xml:space="preserve"> </w:t>
      </w:r>
      <w:r w:rsidRPr="00C166B3">
        <w:rPr>
          <w:rFonts w:ascii="Arial" w:hAnsi="Arial" w:cs="Arial"/>
          <w:color w:val="FF0000"/>
        </w:rPr>
        <w:t>[LDB_1]</w:t>
      </w:r>
      <w:r w:rsidRPr="00C166B3">
        <w:rPr>
          <w:rFonts w:ascii="Arial" w:hAnsi="Arial" w:cs="Arial"/>
          <w:color w:val="FF0000"/>
          <w:spacing w:val="-8"/>
        </w:rPr>
        <w:t xml:space="preserve"> </w:t>
      </w:r>
      <w:r w:rsidRPr="00C166B3">
        <w:rPr>
          <w:rFonts w:ascii="Arial" w:hAnsi="Arial" w:cs="Arial"/>
        </w:rPr>
        <w:t>was</w:t>
      </w:r>
      <w:r w:rsidRPr="00C166B3">
        <w:rPr>
          <w:rFonts w:ascii="Arial" w:hAnsi="Arial" w:cs="Arial"/>
          <w:spacing w:val="-11"/>
        </w:rPr>
        <w:t xml:space="preserve"> </w:t>
      </w:r>
      <w:r w:rsidRPr="00C166B3">
        <w:rPr>
          <w:rFonts w:ascii="Arial" w:hAnsi="Arial" w:cs="Arial"/>
        </w:rPr>
        <w:t xml:space="preserve">that? </w:t>
      </w:r>
    </w:p>
    <w:p w14:paraId="7366828D" w14:textId="77777777" w:rsidR="000776FF" w:rsidRPr="00C166B3" w:rsidRDefault="000776FF" w:rsidP="000776FF">
      <w:pPr>
        <w:pStyle w:val="TableParagraph"/>
        <w:ind w:left="544" w:right="6341"/>
        <w:rPr>
          <w:rFonts w:ascii="Arial" w:hAnsi="Arial" w:cs="Arial"/>
        </w:rPr>
      </w:pPr>
      <w:r w:rsidRPr="00C166B3">
        <w:rPr>
          <w:rFonts w:ascii="Arial" w:hAnsi="Arial" w:cs="Arial"/>
          <w:color w:val="FF0000"/>
        </w:rPr>
        <w:t>ALL THAT APPLY</w:t>
      </w:r>
    </w:p>
    <w:p w14:paraId="3EAB526F" w14:textId="77777777" w:rsidR="000776FF" w:rsidRPr="00C166B3" w:rsidRDefault="000776FF" w:rsidP="000776FF">
      <w:pPr>
        <w:pStyle w:val="TableParagraph"/>
        <w:spacing w:before="1" w:line="245" w:lineRule="exact"/>
        <w:ind w:left="544"/>
        <w:rPr>
          <w:rFonts w:ascii="Arial" w:hAnsi="Arial" w:cs="Arial"/>
          <w:spacing w:val="-2"/>
        </w:rPr>
      </w:pPr>
      <w:r w:rsidRPr="00C166B3">
        <w:rPr>
          <w:rFonts w:ascii="Arial" w:hAnsi="Arial" w:cs="Arial"/>
        </w:rPr>
        <w:t>[Select</w:t>
      </w:r>
      <w:r w:rsidRPr="00C166B3">
        <w:rPr>
          <w:rFonts w:ascii="Arial" w:hAnsi="Arial" w:cs="Arial"/>
          <w:spacing w:val="-2"/>
        </w:rPr>
        <w:t xml:space="preserve"> </w:t>
      </w:r>
      <w:r w:rsidRPr="00C166B3">
        <w:rPr>
          <w:rFonts w:ascii="Arial" w:hAnsi="Arial" w:cs="Arial"/>
        </w:rPr>
        <w:t>from</w:t>
      </w:r>
      <w:r w:rsidRPr="00C166B3">
        <w:rPr>
          <w:rFonts w:ascii="Arial" w:hAnsi="Arial" w:cs="Arial"/>
          <w:spacing w:val="-2"/>
        </w:rPr>
        <w:t xml:space="preserve"> </w:t>
      </w:r>
      <w:r w:rsidRPr="00C166B3">
        <w:rPr>
          <w:rFonts w:ascii="Arial" w:hAnsi="Arial" w:cs="Arial"/>
        </w:rPr>
        <w:t>drop-down</w:t>
      </w:r>
      <w:r w:rsidRPr="00C166B3">
        <w:rPr>
          <w:rFonts w:ascii="Arial" w:hAnsi="Arial" w:cs="Arial"/>
          <w:spacing w:val="-2"/>
        </w:rPr>
        <w:t xml:space="preserve"> </w:t>
      </w:r>
      <w:r w:rsidRPr="00C166B3">
        <w:rPr>
          <w:rFonts w:ascii="Arial" w:hAnsi="Arial" w:cs="Arial"/>
        </w:rPr>
        <w:t>list</w:t>
      </w:r>
      <w:r w:rsidRPr="00C166B3">
        <w:rPr>
          <w:rFonts w:ascii="Arial" w:hAnsi="Arial" w:cs="Arial"/>
          <w:spacing w:val="-1"/>
        </w:rPr>
        <w:t xml:space="preserve"> </w:t>
      </w:r>
      <w:r w:rsidRPr="00C166B3">
        <w:rPr>
          <w:rFonts w:ascii="Arial" w:hAnsi="Arial" w:cs="Arial"/>
        </w:rPr>
        <w:t>of</w:t>
      </w:r>
      <w:r w:rsidRPr="00C166B3">
        <w:rPr>
          <w:rFonts w:ascii="Arial" w:hAnsi="Arial" w:cs="Arial"/>
          <w:spacing w:val="-2"/>
        </w:rPr>
        <w:t xml:space="preserve"> </w:t>
      </w:r>
      <w:r w:rsidRPr="00C166B3">
        <w:rPr>
          <w:rFonts w:ascii="Arial" w:hAnsi="Arial" w:cs="Arial"/>
        </w:rPr>
        <w:t>15-minute</w:t>
      </w:r>
      <w:r w:rsidRPr="00C166B3">
        <w:rPr>
          <w:rFonts w:ascii="Arial" w:hAnsi="Arial" w:cs="Arial"/>
          <w:spacing w:val="-1"/>
        </w:rPr>
        <w:t xml:space="preserve"> </w:t>
      </w:r>
      <w:r w:rsidRPr="00C166B3">
        <w:rPr>
          <w:rFonts w:ascii="Arial" w:hAnsi="Arial" w:cs="Arial"/>
          <w:spacing w:val="-2"/>
        </w:rPr>
        <w:t>timeslots]</w:t>
      </w:r>
    </w:p>
    <w:p w14:paraId="6476D41C" w14:textId="77777777" w:rsidR="000A567A" w:rsidRPr="00C166B3" w:rsidRDefault="000A567A" w:rsidP="000776FF">
      <w:pPr>
        <w:pStyle w:val="TableParagraph"/>
        <w:spacing w:before="1" w:line="245" w:lineRule="exact"/>
        <w:ind w:left="544"/>
        <w:rPr>
          <w:rFonts w:ascii="Arial" w:hAnsi="Arial" w:cs="Arial"/>
        </w:rPr>
      </w:pPr>
    </w:p>
    <w:p w14:paraId="0D008E65" w14:textId="584E28C9" w:rsidR="000776FF" w:rsidRPr="00C166B3" w:rsidRDefault="000776FF" w:rsidP="000A567A">
      <w:pPr>
        <w:pStyle w:val="TableParagraph"/>
        <w:spacing w:before="2" w:line="245" w:lineRule="exact"/>
        <w:rPr>
          <w:rFonts w:ascii="Arial" w:hAnsi="Arial" w:cs="Arial"/>
        </w:rPr>
      </w:pPr>
      <w:r w:rsidRPr="00C166B3">
        <w:rPr>
          <w:rFonts w:ascii="Arial" w:hAnsi="Arial" w:cs="Arial"/>
          <w:b/>
          <w:spacing w:val="-2"/>
        </w:rPr>
        <w:t>TPL_1A</w:t>
      </w:r>
      <w:r w:rsidR="000A567A" w:rsidRPr="00C166B3">
        <w:rPr>
          <w:rFonts w:ascii="Arial" w:hAnsi="Arial" w:cs="Arial"/>
          <w:b/>
          <w:spacing w:val="-2"/>
        </w:rPr>
        <w:t xml:space="preserve">. </w:t>
      </w:r>
      <w:r w:rsidRPr="00C166B3">
        <w:rPr>
          <w:rFonts w:ascii="Arial" w:hAnsi="Arial" w:cs="Arial"/>
        </w:rPr>
        <w:t>Was</w:t>
      </w:r>
      <w:r w:rsidRPr="00C166B3">
        <w:rPr>
          <w:rFonts w:ascii="Arial" w:hAnsi="Arial" w:cs="Arial"/>
          <w:spacing w:val="-1"/>
        </w:rPr>
        <w:t xml:space="preserve"> </w:t>
      </w:r>
      <w:r w:rsidRPr="00C166B3">
        <w:rPr>
          <w:rFonts w:ascii="Arial" w:hAnsi="Arial" w:cs="Arial"/>
        </w:rPr>
        <w:t>yesterday</w:t>
      </w:r>
      <w:r w:rsidRPr="00C166B3">
        <w:rPr>
          <w:rFonts w:ascii="Arial" w:hAnsi="Arial" w:cs="Arial"/>
          <w:spacing w:val="-1"/>
        </w:rPr>
        <w:t xml:space="preserve"> </w:t>
      </w:r>
      <w:r w:rsidRPr="00C166B3">
        <w:rPr>
          <w:rFonts w:ascii="Arial" w:hAnsi="Arial" w:cs="Arial"/>
        </w:rPr>
        <w:t>unusual</w:t>
      </w:r>
      <w:r w:rsidRPr="00C166B3">
        <w:rPr>
          <w:rFonts w:ascii="Arial" w:hAnsi="Arial" w:cs="Arial"/>
          <w:spacing w:val="-1"/>
        </w:rPr>
        <w:t xml:space="preserve"> </w:t>
      </w:r>
      <w:r w:rsidRPr="00C166B3">
        <w:rPr>
          <w:rFonts w:ascii="Arial" w:hAnsi="Arial" w:cs="Arial"/>
        </w:rPr>
        <w:t>in</w:t>
      </w:r>
      <w:r w:rsidRPr="00C166B3">
        <w:rPr>
          <w:rFonts w:ascii="Arial" w:hAnsi="Arial" w:cs="Arial"/>
          <w:spacing w:val="-1"/>
        </w:rPr>
        <w:t xml:space="preserve"> </w:t>
      </w:r>
      <w:r w:rsidRPr="00C166B3">
        <w:rPr>
          <w:rFonts w:ascii="Arial" w:hAnsi="Arial" w:cs="Arial"/>
        </w:rPr>
        <w:t>any</w:t>
      </w:r>
      <w:r w:rsidRPr="00C166B3">
        <w:rPr>
          <w:rFonts w:ascii="Arial" w:hAnsi="Arial" w:cs="Arial"/>
          <w:spacing w:val="-1"/>
        </w:rPr>
        <w:t xml:space="preserve"> </w:t>
      </w:r>
      <w:r w:rsidRPr="00C166B3">
        <w:rPr>
          <w:rFonts w:ascii="Arial" w:hAnsi="Arial" w:cs="Arial"/>
        </w:rPr>
        <w:t>way,</w:t>
      </w:r>
      <w:r w:rsidRPr="00C166B3">
        <w:rPr>
          <w:rFonts w:ascii="Arial" w:hAnsi="Arial" w:cs="Arial"/>
          <w:spacing w:val="-1"/>
        </w:rPr>
        <w:t xml:space="preserve"> </w:t>
      </w:r>
      <w:r w:rsidRPr="00C166B3">
        <w:rPr>
          <w:rFonts w:ascii="Arial" w:hAnsi="Arial" w:cs="Arial"/>
        </w:rPr>
        <w:t>such</w:t>
      </w:r>
      <w:r w:rsidRPr="00C166B3">
        <w:rPr>
          <w:rFonts w:ascii="Arial" w:hAnsi="Arial" w:cs="Arial"/>
          <w:spacing w:val="-1"/>
        </w:rPr>
        <w:t xml:space="preserve"> </w:t>
      </w:r>
      <w:r w:rsidRPr="00C166B3">
        <w:rPr>
          <w:rFonts w:ascii="Arial" w:hAnsi="Arial" w:cs="Arial"/>
          <w:spacing w:val="-4"/>
        </w:rPr>
        <w:t>as…?</w:t>
      </w:r>
    </w:p>
    <w:p w14:paraId="69636652" w14:textId="77777777" w:rsidR="000776FF" w:rsidRPr="00C166B3" w:rsidRDefault="000776FF" w:rsidP="000776FF">
      <w:pPr>
        <w:pStyle w:val="TableParagraph"/>
        <w:spacing w:line="245" w:lineRule="exact"/>
        <w:ind w:left="544"/>
        <w:rPr>
          <w:rFonts w:ascii="Arial" w:hAnsi="Arial" w:cs="Arial"/>
        </w:rPr>
      </w:pPr>
      <w:r w:rsidRPr="00C166B3">
        <w:rPr>
          <w:rFonts w:ascii="Arial" w:hAnsi="Arial" w:cs="Arial"/>
          <w:color w:val="FF0000"/>
        </w:rPr>
        <w:t>ALL</w:t>
      </w:r>
      <w:r w:rsidRPr="00C166B3">
        <w:rPr>
          <w:rFonts w:ascii="Arial" w:hAnsi="Arial" w:cs="Arial"/>
          <w:color w:val="FF0000"/>
          <w:spacing w:val="-1"/>
        </w:rPr>
        <w:t xml:space="preserve"> </w:t>
      </w:r>
      <w:r w:rsidRPr="00C166B3">
        <w:rPr>
          <w:rFonts w:ascii="Arial" w:hAnsi="Arial" w:cs="Arial"/>
          <w:color w:val="FF0000"/>
        </w:rPr>
        <w:t>THAT</w:t>
      </w:r>
      <w:r w:rsidRPr="00C166B3">
        <w:rPr>
          <w:rFonts w:ascii="Arial" w:hAnsi="Arial" w:cs="Arial"/>
          <w:color w:val="FF0000"/>
          <w:spacing w:val="-1"/>
        </w:rPr>
        <w:t xml:space="preserve"> </w:t>
      </w:r>
      <w:r w:rsidRPr="00C166B3">
        <w:rPr>
          <w:rFonts w:ascii="Arial" w:hAnsi="Arial" w:cs="Arial"/>
          <w:color w:val="FF0000"/>
          <w:spacing w:val="-2"/>
        </w:rPr>
        <w:t>APPLY</w:t>
      </w:r>
    </w:p>
    <w:p w14:paraId="25594962"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You</w:t>
      </w:r>
      <w:r w:rsidRPr="00C166B3">
        <w:rPr>
          <w:rFonts w:ascii="Arial" w:hAnsi="Arial" w:cs="Arial"/>
          <w:spacing w:val="-2"/>
        </w:rPr>
        <w:t xml:space="preserve"> </w:t>
      </w:r>
      <w:r w:rsidRPr="00C166B3">
        <w:rPr>
          <w:rFonts w:ascii="Arial" w:hAnsi="Arial" w:cs="Arial"/>
        </w:rPr>
        <w:t>worked</w:t>
      </w:r>
      <w:r w:rsidRPr="00C166B3">
        <w:rPr>
          <w:rFonts w:ascii="Arial" w:hAnsi="Arial" w:cs="Arial"/>
          <w:spacing w:val="-2"/>
        </w:rPr>
        <w:t xml:space="preserve"> </w:t>
      </w:r>
      <w:r w:rsidRPr="00C166B3">
        <w:rPr>
          <w:rFonts w:ascii="Arial" w:hAnsi="Arial" w:cs="Arial"/>
        </w:rPr>
        <w:t>more</w:t>
      </w:r>
      <w:r w:rsidRPr="00C166B3">
        <w:rPr>
          <w:rFonts w:ascii="Arial" w:hAnsi="Arial" w:cs="Arial"/>
          <w:spacing w:val="-2"/>
        </w:rPr>
        <w:t xml:space="preserve"> </w:t>
      </w:r>
      <w:r w:rsidRPr="00C166B3">
        <w:rPr>
          <w:rFonts w:ascii="Arial" w:hAnsi="Arial" w:cs="Arial"/>
        </w:rPr>
        <w:t>hours</w:t>
      </w:r>
      <w:r w:rsidRPr="00C166B3">
        <w:rPr>
          <w:rFonts w:ascii="Arial" w:hAnsi="Arial" w:cs="Arial"/>
          <w:spacing w:val="-1"/>
        </w:rPr>
        <w:t xml:space="preserve"> </w:t>
      </w:r>
      <w:r w:rsidRPr="00C166B3">
        <w:rPr>
          <w:rFonts w:ascii="Arial" w:hAnsi="Arial" w:cs="Arial"/>
        </w:rPr>
        <w:t>than</w:t>
      </w:r>
      <w:r w:rsidRPr="00C166B3">
        <w:rPr>
          <w:rFonts w:ascii="Arial" w:hAnsi="Arial" w:cs="Arial"/>
          <w:spacing w:val="-2"/>
        </w:rPr>
        <w:t xml:space="preserve"> </w:t>
      </w:r>
      <w:r w:rsidRPr="00C166B3">
        <w:rPr>
          <w:rFonts w:ascii="Arial" w:hAnsi="Arial" w:cs="Arial"/>
        </w:rPr>
        <w:t>normal</w:t>
      </w:r>
      <w:r w:rsidRPr="00C166B3">
        <w:rPr>
          <w:rFonts w:ascii="Arial" w:hAnsi="Arial" w:cs="Arial"/>
          <w:spacing w:val="-2"/>
        </w:rPr>
        <w:t xml:space="preserve"> </w:t>
      </w:r>
      <w:r w:rsidRPr="00C166B3">
        <w:rPr>
          <w:rFonts w:ascii="Arial" w:hAnsi="Arial" w:cs="Arial"/>
        </w:rPr>
        <w:t>in</w:t>
      </w:r>
      <w:r w:rsidRPr="00C166B3">
        <w:rPr>
          <w:rFonts w:ascii="Arial" w:hAnsi="Arial" w:cs="Arial"/>
          <w:spacing w:val="-2"/>
        </w:rPr>
        <w:t xml:space="preserve"> </w:t>
      </w:r>
      <w:r w:rsidRPr="00C166B3">
        <w:rPr>
          <w:rFonts w:ascii="Arial" w:hAnsi="Arial" w:cs="Arial"/>
        </w:rPr>
        <w:t>your</w:t>
      </w:r>
      <w:r w:rsidRPr="00C166B3">
        <w:rPr>
          <w:rFonts w:ascii="Arial" w:hAnsi="Arial" w:cs="Arial"/>
          <w:spacing w:val="-1"/>
        </w:rPr>
        <w:t xml:space="preserve"> </w:t>
      </w:r>
      <w:r w:rsidRPr="00C166B3">
        <w:rPr>
          <w:rFonts w:ascii="Arial" w:hAnsi="Arial" w:cs="Arial"/>
        </w:rPr>
        <w:t>paid</w:t>
      </w:r>
      <w:r w:rsidRPr="00C166B3">
        <w:rPr>
          <w:rFonts w:ascii="Arial" w:hAnsi="Arial" w:cs="Arial"/>
          <w:spacing w:val="-1"/>
        </w:rPr>
        <w:t xml:space="preserve"> </w:t>
      </w:r>
      <w:r w:rsidRPr="00C166B3">
        <w:rPr>
          <w:rFonts w:ascii="Arial" w:hAnsi="Arial" w:cs="Arial"/>
          <w:spacing w:val="-2"/>
        </w:rPr>
        <w:t>job(s)</w:t>
      </w:r>
    </w:p>
    <w:p w14:paraId="6D60F629"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You</w:t>
      </w:r>
      <w:r w:rsidRPr="00C166B3">
        <w:rPr>
          <w:rFonts w:ascii="Arial" w:hAnsi="Arial" w:cs="Arial"/>
          <w:spacing w:val="-2"/>
        </w:rPr>
        <w:t xml:space="preserve"> </w:t>
      </w:r>
      <w:r w:rsidRPr="00C166B3">
        <w:rPr>
          <w:rFonts w:ascii="Arial" w:hAnsi="Arial" w:cs="Arial"/>
        </w:rPr>
        <w:t>worked</w:t>
      </w:r>
      <w:r w:rsidRPr="00C166B3">
        <w:rPr>
          <w:rFonts w:ascii="Arial" w:hAnsi="Arial" w:cs="Arial"/>
          <w:spacing w:val="-2"/>
        </w:rPr>
        <w:t xml:space="preserve"> </w:t>
      </w:r>
      <w:r w:rsidRPr="00C166B3">
        <w:rPr>
          <w:rFonts w:ascii="Arial" w:hAnsi="Arial" w:cs="Arial"/>
        </w:rPr>
        <w:t>fewer</w:t>
      </w:r>
      <w:r w:rsidRPr="00C166B3">
        <w:rPr>
          <w:rFonts w:ascii="Arial" w:hAnsi="Arial" w:cs="Arial"/>
          <w:spacing w:val="-1"/>
        </w:rPr>
        <w:t xml:space="preserve"> </w:t>
      </w:r>
      <w:r w:rsidRPr="00C166B3">
        <w:rPr>
          <w:rFonts w:ascii="Arial" w:hAnsi="Arial" w:cs="Arial"/>
        </w:rPr>
        <w:t>hours than</w:t>
      </w:r>
      <w:r w:rsidRPr="00C166B3">
        <w:rPr>
          <w:rFonts w:ascii="Arial" w:hAnsi="Arial" w:cs="Arial"/>
          <w:spacing w:val="-2"/>
        </w:rPr>
        <w:t xml:space="preserve"> </w:t>
      </w:r>
      <w:r w:rsidRPr="00C166B3">
        <w:rPr>
          <w:rFonts w:ascii="Arial" w:hAnsi="Arial" w:cs="Arial"/>
        </w:rPr>
        <w:t>normal</w:t>
      </w:r>
      <w:r w:rsidRPr="00C166B3">
        <w:rPr>
          <w:rFonts w:ascii="Arial" w:hAnsi="Arial" w:cs="Arial"/>
          <w:spacing w:val="-2"/>
        </w:rPr>
        <w:t xml:space="preserve"> </w:t>
      </w:r>
      <w:r w:rsidRPr="00C166B3">
        <w:rPr>
          <w:rFonts w:ascii="Arial" w:hAnsi="Arial" w:cs="Arial"/>
        </w:rPr>
        <w:t>in</w:t>
      </w:r>
      <w:r w:rsidRPr="00C166B3">
        <w:rPr>
          <w:rFonts w:ascii="Arial" w:hAnsi="Arial" w:cs="Arial"/>
          <w:spacing w:val="-1"/>
        </w:rPr>
        <w:t xml:space="preserve"> </w:t>
      </w:r>
      <w:r w:rsidRPr="00C166B3">
        <w:rPr>
          <w:rFonts w:ascii="Arial" w:hAnsi="Arial" w:cs="Arial"/>
        </w:rPr>
        <w:t>your</w:t>
      </w:r>
      <w:r w:rsidRPr="00C166B3">
        <w:rPr>
          <w:rFonts w:ascii="Arial" w:hAnsi="Arial" w:cs="Arial"/>
          <w:spacing w:val="-2"/>
        </w:rPr>
        <w:t xml:space="preserve"> </w:t>
      </w:r>
      <w:r w:rsidRPr="00C166B3">
        <w:rPr>
          <w:rFonts w:ascii="Arial" w:hAnsi="Arial" w:cs="Arial"/>
        </w:rPr>
        <w:t>paid</w:t>
      </w:r>
      <w:r w:rsidRPr="00C166B3">
        <w:rPr>
          <w:rFonts w:ascii="Arial" w:hAnsi="Arial" w:cs="Arial"/>
          <w:spacing w:val="-1"/>
        </w:rPr>
        <w:t xml:space="preserve"> </w:t>
      </w:r>
      <w:r w:rsidRPr="00C166B3">
        <w:rPr>
          <w:rFonts w:ascii="Arial" w:hAnsi="Arial" w:cs="Arial"/>
          <w:spacing w:val="-2"/>
        </w:rPr>
        <w:t>job(s)</w:t>
      </w:r>
    </w:p>
    <w:p w14:paraId="3BD080A0" w14:textId="77777777" w:rsidR="000776FF" w:rsidRPr="00C166B3" w:rsidRDefault="000776FF" w:rsidP="000776FF">
      <w:pPr>
        <w:pStyle w:val="TableParagraph"/>
        <w:numPr>
          <w:ilvl w:val="0"/>
          <w:numId w:val="283"/>
        </w:numPr>
        <w:tabs>
          <w:tab w:val="left" w:pos="845"/>
        </w:tabs>
        <w:spacing w:line="242" w:lineRule="auto"/>
        <w:ind w:left="544" w:right="305" w:firstLine="0"/>
        <w:rPr>
          <w:rFonts w:ascii="Arial" w:hAnsi="Arial" w:cs="Arial"/>
        </w:rPr>
      </w:pPr>
      <w:r w:rsidRPr="00C166B3">
        <w:rPr>
          <w:rFonts w:ascii="Arial" w:hAnsi="Arial" w:cs="Arial"/>
        </w:rPr>
        <w:t>It</w:t>
      </w:r>
      <w:r w:rsidRPr="00C166B3">
        <w:rPr>
          <w:rFonts w:ascii="Arial" w:hAnsi="Arial" w:cs="Arial"/>
          <w:spacing w:val="-3"/>
        </w:rPr>
        <w:t xml:space="preserve"> </w:t>
      </w:r>
      <w:r w:rsidRPr="00C166B3">
        <w:rPr>
          <w:rFonts w:ascii="Arial" w:hAnsi="Arial" w:cs="Arial"/>
        </w:rPr>
        <w:t>was</w:t>
      </w:r>
      <w:r w:rsidRPr="00C166B3">
        <w:rPr>
          <w:rFonts w:ascii="Arial" w:hAnsi="Arial" w:cs="Arial"/>
          <w:spacing w:val="-2"/>
        </w:rPr>
        <w:t xml:space="preserve"> </w:t>
      </w:r>
      <w:r w:rsidRPr="00C166B3">
        <w:rPr>
          <w:rFonts w:ascii="Arial" w:hAnsi="Arial" w:cs="Arial"/>
        </w:rPr>
        <w:t>a</w:t>
      </w:r>
      <w:r w:rsidRPr="00C166B3">
        <w:rPr>
          <w:rFonts w:ascii="Arial" w:hAnsi="Arial" w:cs="Arial"/>
          <w:spacing w:val="-5"/>
        </w:rPr>
        <w:t xml:space="preserve"> </w:t>
      </w:r>
      <w:r w:rsidRPr="00C166B3">
        <w:rPr>
          <w:rFonts w:ascii="Arial" w:hAnsi="Arial" w:cs="Arial"/>
        </w:rPr>
        <w:t>festival</w:t>
      </w:r>
      <w:r w:rsidRPr="00C166B3">
        <w:rPr>
          <w:rFonts w:ascii="Arial" w:hAnsi="Arial" w:cs="Arial"/>
          <w:spacing w:val="-4"/>
        </w:rPr>
        <w:t xml:space="preserve"> </w:t>
      </w:r>
      <w:r w:rsidRPr="00C166B3">
        <w:rPr>
          <w:rFonts w:ascii="Arial" w:hAnsi="Arial" w:cs="Arial"/>
        </w:rPr>
        <w:t>day</w:t>
      </w:r>
      <w:r w:rsidRPr="00C166B3">
        <w:rPr>
          <w:rFonts w:ascii="Arial" w:hAnsi="Arial" w:cs="Arial"/>
          <w:spacing w:val="-3"/>
        </w:rPr>
        <w:t xml:space="preserve"> </w:t>
      </w:r>
      <w:r w:rsidRPr="00C166B3">
        <w:rPr>
          <w:rFonts w:ascii="Arial" w:hAnsi="Arial" w:cs="Arial"/>
        </w:rPr>
        <w:t>or</w:t>
      </w:r>
      <w:r w:rsidRPr="00C166B3">
        <w:rPr>
          <w:rFonts w:ascii="Arial" w:hAnsi="Arial" w:cs="Arial"/>
          <w:spacing w:val="-2"/>
        </w:rPr>
        <w:t xml:space="preserve"> </w:t>
      </w:r>
      <w:r w:rsidRPr="00C166B3">
        <w:rPr>
          <w:rFonts w:ascii="Arial" w:hAnsi="Arial" w:cs="Arial"/>
        </w:rPr>
        <w:t>the</w:t>
      </w:r>
      <w:r w:rsidRPr="00C166B3">
        <w:rPr>
          <w:rFonts w:ascii="Arial" w:hAnsi="Arial" w:cs="Arial"/>
          <w:spacing w:val="-3"/>
        </w:rPr>
        <w:t xml:space="preserve"> </w:t>
      </w:r>
      <w:r w:rsidRPr="00C166B3">
        <w:rPr>
          <w:rFonts w:ascii="Arial" w:hAnsi="Arial" w:cs="Arial"/>
        </w:rPr>
        <w:t>day</w:t>
      </w:r>
      <w:r w:rsidRPr="00C166B3">
        <w:rPr>
          <w:rFonts w:ascii="Arial" w:hAnsi="Arial" w:cs="Arial"/>
          <w:spacing w:val="-3"/>
        </w:rPr>
        <w:t xml:space="preserve"> </w:t>
      </w:r>
      <w:r w:rsidRPr="00C166B3">
        <w:rPr>
          <w:rFonts w:ascii="Arial" w:hAnsi="Arial" w:cs="Arial"/>
        </w:rPr>
        <w:t>of</w:t>
      </w:r>
      <w:r w:rsidRPr="00C166B3">
        <w:rPr>
          <w:rFonts w:ascii="Arial" w:hAnsi="Arial" w:cs="Arial"/>
          <w:spacing w:val="-2"/>
        </w:rPr>
        <w:t xml:space="preserve"> </w:t>
      </w:r>
      <w:r w:rsidRPr="00C166B3">
        <w:rPr>
          <w:rFonts w:ascii="Arial" w:hAnsi="Arial" w:cs="Arial"/>
        </w:rPr>
        <w:t>an</w:t>
      </w:r>
      <w:r w:rsidRPr="00C166B3">
        <w:rPr>
          <w:rFonts w:ascii="Arial" w:hAnsi="Arial" w:cs="Arial"/>
          <w:spacing w:val="-3"/>
        </w:rPr>
        <w:t xml:space="preserve"> </w:t>
      </w:r>
      <w:r w:rsidRPr="00C166B3">
        <w:rPr>
          <w:rFonts w:ascii="Arial" w:hAnsi="Arial" w:cs="Arial"/>
        </w:rPr>
        <w:t>event</w:t>
      </w:r>
      <w:r w:rsidRPr="00C166B3">
        <w:rPr>
          <w:rFonts w:ascii="Arial" w:hAnsi="Arial" w:cs="Arial"/>
          <w:spacing w:val="-3"/>
        </w:rPr>
        <w:t xml:space="preserve"> </w:t>
      </w:r>
      <w:r w:rsidRPr="00C166B3">
        <w:rPr>
          <w:rFonts w:ascii="Arial" w:hAnsi="Arial" w:cs="Arial"/>
        </w:rPr>
        <w:t>(e.g.,</w:t>
      </w:r>
      <w:r w:rsidRPr="00C166B3">
        <w:rPr>
          <w:rFonts w:ascii="Arial" w:hAnsi="Arial" w:cs="Arial"/>
          <w:spacing w:val="-3"/>
        </w:rPr>
        <w:t xml:space="preserve"> </w:t>
      </w:r>
      <w:r w:rsidRPr="00C166B3">
        <w:rPr>
          <w:rFonts w:ascii="Arial" w:hAnsi="Arial" w:cs="Arial"/>
        </w:rPr>
        <w:t>public</w:t>
      </w:r>
      <w:r w:rsidRPr="00C166B3">
        <w:rPr>
          <w:rFonts w:ascii="Arial" w:hAnsi="Arial" w:cs="Arial"/>
          <w:spacing w:val="-2"/>
        </w:rPr>
        <w:t xml:space="preserve"> </w:t>
      </w:r>
      <w:r w:rsidRPr="00C166B3">
        <w:rPr>
          <w:rFonts w:ascii="Arial" w:hAnsi="Arial" w:cs="Arial"/>
        </w:rPr>
        <w:t>holiday,</w:t>
      </w:r>
      <w:r w:rsidRPr="00C166B3">
        <w:rPr>
          <w:rFonts w:ascii="Arial" w:hAnsi="Arial" w:cs="Arial"/>
          <w:spacing w:val="-3"/>
        </w:rPr>
        <w:t xml:space="preserve"> </w:t>
      </w:r>
      <w:r w:rsidRPr="00C166B3">
        <w:rPr>
          <w:rFonts w:ascii="Arial" w:hAnsi="Arial" w:cs="Arial"/>
        </w:rPr>
        <w:t>religious</w:t>
      </w:r>
      <w:r w:rsidRPr="00C166B3">
        <w:rPr>
          <w:rFonts w:ascii="Arial" w:hAnsi="Arial" w:cs="Arial"/>
          <w:spacing w:val="-2"/>
        </w:rPr>
        <w:t xml:space="preserve"> </w:t>
      </w:r>
      <w:r w:rsidRPr="00C166B3">
        <w:rPr>
          <w:rFonts w:ascii="Arial" w:hAnsi="Arial" w:cs="Arial"/>
        </w:rPr>
        <w:t>festival,</w:t>
      </w:r>
      <w:r w:rsidRPr="00C166B3">
        <w:rPr>
          <w:rFonts w:ascii="Arial" w:hAnsi="Arial" w:cs="Arial"/>
          <w:spacing w:val="-3"/>
        </w:rPr>
        <w:t xml:space="preserve"> </w:t>
      </w:r>
      <w:r w:rsidRPr="00C166B3">
        <w:rPr>
          <w:rFonts w:ascii="Arial" w:hAnsi="Arial" w:cs="Arial"/>
        </w:rPr>
        <w:t>wedding,</w:t>
      </w:r>
      <w:r w:rsidRPr="00C166B3">
        <w:rPr>
          <w:rFonts w:ascii="Arial" w:hAnsi="Arial" w:cs="Arial"/>
          <w:spacing w:val="-3"/>
        </w:rPr>
        <w:t xml:space="preserve"> </w:t>
      </w:r>
      <w:r w:rsidRPr="00C166B3">
        <w:rPr>
          <w:rFonts w:ascii="Arial" w:hAnsi="Arial" w:cs="Arial"/>
        </w:rPr>
        <w:t xml:space="preserve">christening, </w:t>
      </w:r>
      <w:r w:rsidRPr="00C166B3">
        <w:rPr>
          <w:rFonts w:ascii="Arial" w:hAnsi="Arial" w:cs="Arial"/>
          <w:spacing w:val="-2"/>
        </w:rPr>
        <w:t>funeral)</w:t>
      </w:r>
    </w:p>
    <w:p w14:paraId="48E34C2C" w14:textId="77777777" w:rsidR="000776FF" w:rsidRPr="00C166B3" w:rsidRDefault="000776FF" w:rsidP="000776FF">
      <w:pPr>
        <w:pStyle w:val="TableParagraph"/>
        <w:numPr>
          <w:ilvl w:val="0"/>
          <w:numId w:val="283"/>
        </w:numPr>
        <w:tabs>
          <w:tab w:val="left" w:pos="845"/>
        </w:tabs>
        <w:spacing w:line="242" w:lineRule="exact"/>
        <w:ind w:left="845" w:hanging="301"/>
        <w:rPr>
          <w:rFonts w:ascii="Arial" w:hAnsi="Arial" w:cs="Arial"/>
        </w:rPr>
      </w:pPr>
      <w:r w:rsidRPr="00C166B3">
        <w:rPr>
          <w:rFonts w:ascii="Arial" w:hAnsi="Arial" w:cs="Arial"/>
        </w:rPr>
        <w:t>It</w:t>
      </w:r>
      <w:r w:rsidRPr="00C166B3">
        <w:rPr>
          <w:rFonts w:ascii="Arial" w:hAnsi="Arial" w:cs="Arial"/>
          <w:spacing w:val="-2"/>
        </w:rPr>
        <w:t xml:space="preserve"> </w:t>
      </w:r>
      <w:r w:rsidRPr="00C166B3">
        <w:rPr>
          <w:rFonts w:ascii="Arial" w:hAnsi="Arial" w:cs="Arial"/>
        </w:rPr>
        <w:t>was a</w:t>
      </w:r>
      <w:r w:rsidRPr="00C166B3">
        <w:rPr>
          <w:rFonts w:ascii="Arial" w:hAnsi="Arial" w:cs="Arial"/>
          <w:spacing w:val="-3"/>
        </w:rPr>
        <w:t xml:space="preserve"> </w:t>
      </w:r>
      <w:r w:rsidRPr="00C166B3">
        <w:rPr>
          <w:rFonts w:ascii="Arial" w:hAnsi="Arial" w:cs="Arial"/>
        </w:rPr>
        <w:t>leave</w:t>
      </w:r>
      <w:r w:rsidRPr="00C166B3">
        <w:rPr>
          <w:rFonts w:ascii="Arial" w:hAnsi="Arial" w:cs="Arial"/>
          <w:spacing w:val="-2"/>
        </w:rPr>
        <w:t xml:space="preserve"> </w:t>
      </w:r>
      <w:r w:rsidRPr="00C166B3">
        <w:rPr>
          <w:rFonts w:ascii="Arial" w:hAnsi="Arial" w:cs="Arial"/>
        </w:rPr>
        <w:t>day</w:t>
      </w:r>
      <w:r w:rsidRPr="00C166B3">
        <w:rPr>
          <w:rFonts w:ascii="Arial" w:hAnsi="Arial" w:cs="Arial"/>
          <w:spacing w:val="-1"/>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holiday</w:t>
      </w:r>
      <w:r w:rsidRPr="00C166B3">
        <w:rPr>
          <w:rFonts w:ascii="Arial" w:hAnsi="Arial" w:cs="Arial"/>
          <w:spacing w:val="-2"/>
        </w:rPr>
        <w:t xml:space="preserve"> </w:t>
      </w:r>
      <w:r w:rsidRPr="00C166B3">
        <w:rPr>
          <w:rFonts w:ascii="Arial" w:hAnsi="Arial" w:cs="Arial"/>
        </w:rPr>
        <w:t>from</w:t>
      </w:r>
      <w:r w:rsidRPr="00C166B3">
        <w:rPr>
          <w:rFonts w:ascii="Arial" w:hAnsi="Arial" w:cs="Arial"/>
          <w:spacing w:val="-1"/>
        </w:rPr>
        <w:t xml:space="preserve"> </w:t>
      </w:r>
      <w:r w:rsidRPr="00C166B3">
        <w:rPr>
          <w:rFonts w:ascii="Arial" w:hAnsi="Arial" w:cs="Arial"/>
        </w:rPr>
        <w:t>paid</w:t>
      </w:r>
      <w:r w:rsidRPr="00C166B3">
        <w:rPr>
          <w:rFonts w:ascii="Arial" w:hAnsi="Arial" w:cs="Arial"/>
          <w:spacing w:val="-1"/>
        </w:rPr>
        <w:t xml:space="preserve"> </w:t>
      </w:r>
      <w:r w:rsidRPr="00C166B3">
        <w:rPr>
          <w:rFonts w:ascii="Arial" w:hAnsi="Arial" w:cs="Arial"/>
        </w:rPr>
        <w:t>work</w:t>
      </w:r>
      <w:r w:rsidRPr="00C166B3">
        <w:rPr>
          <w:rFonts w:ascii="Arial" w:hAnsi="Arial" w:cs="Arial"/>
          <w:spacing w:val="-1"/>
        </w:rPr>
        <w:t xml:space="preserve"> </w:t>
      </w:r>
      <w:r w:rsidRPr="00C166B3">
        <w:rPr>
          <w:rFonts w:ascii="Arial" w:hAnsi="Arial" w:cs="Arial"/>
        </w:rPr>
        <w:t>(day-off</w:t>
      </w:r>
      <w:r w:rsidRPr="00C166B3">
        <w:rPr>
          <w:rFonts w:ascii="Arial" w:hAnsi="Arial" w:cs="Arial"/>
          <w:spacing w:val="-1"/>
        </w:rPr>
        <w:t xml:space="preserve"> </w:t>
      </w:r>
      <w:r w:rsidRPr="00C166B3">
        <w:rPr>
          <w:rFonts w:ascii="Arial" w:hAnsi="Arial" w:cs="Arial"/>
        </w:rPr>
        <w:t>/</w:t>
      </w:r>
      <w:r w:rsidRPr="00C166B3">
        <w:rPr>
          <w:rFonts w:ascii="Arial" w:hAnsi="Arial" w:cs="Arial"/>
          <w:spacing w:val="-2"/>
        </w:rPr>
        <w:t xml:space="preserve"> </w:t>
      </w:r>
      <w:r w:rsidRPr="00C166B3">
        <w:rPr>
          <w:rFonts w:ascii="Arial" w:hAnsi="Arial" w:cs="Arial"/>
        </w:rPr>
        <w:t>annual</w:t>
      </w:r>
      <w:r w:rsidRPr="00C166B3">
        <w:rPr>
          <w:rFonts w:ascii="Arial" w:hAnsi="Arial" w:cs="Arial"/>
          <w:spacing w:val="-1"/>
        </w:rPr>
        <w:t xml:space="preserve"> </w:t>
      </w:r>
      <w:r w:rsidRPr="00C166B3">
        <w:rPr>
          <w:rFonts w:ascii="Arial" w:hAnsi="Arial" w:cs="Arial"/>
        </w:rPr>
        <w:t>leave</w:t>
      </w:r>
      <w:r w:rsidRPr="00C166B3">
        <w:rPr>
          <w:rFonts w:ascii="Arial" w:hAnsi="Arial" w:cs="Arial"/>
          <w:spacing w:val="-2"/>
        </w:rPr>
        <w:t xml:space="preserve"> </w:t>
      </w:r>
      <w:r w:rsidRPr="00C166B3">
        <w:rPr>
          <w:rFonts w:ascii="Arial" w:hAnsi="Arial" w:cs="Arial"/>
        </w:rPr>
        <w:t>/ other leave</w:t>
      </w:r>
      <w:r w:rsidRPr="00C166B3">
        <w:rPr>
          <w:rFonts w:ascii="Arial" w:hAnsi="Arial" w:cs="Arial"/>
          <w:spacing w:val="-1"/>
        </w:rPr>
        <w:t xml:space="preserve"> </w:t>
      </w:r>
      <w:r w:rsidRPr="00C166B3">
        <w:rPr>
          <w:rFonts w:ascii="Arial" w:hAnsi="Arial" w:cs="Arial"/>
          <w:spacing w:val="-2"/>
        </w:rPr>
        <w:t>entitlement)</w:t>
      </w:r>
    </w:p>
    <w:p w14:paraId="52EE09DA"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It</w:t>
      </w:r>
      <w:r w:rsidRPr="00C166B3">
        <w:rPr>
          <w:rFonts w:ascii="Arial" w:hAnsi="Arial" w:cs="Arial"/>
          <w:spacing w:val="-2"/>
        </w:rPr>
        <w:t xml:space="preserve"> </w:t>
      </w:r>
      <w:r w:rsidRPr="00C166B3">
        <w:rPr>
          <w:rFonts w:ascii="Arial" w:hAnsi="Arial" w:cs="Arial"/>
        </w:rPr>
        <w:t>was a</w:t>
      </w:r>
      <w:r w:rsidRPr="00C166B3">
        <w:rPr>
          <w:rFonts w:ascii="Arial" w:hAnsi="Arial" w:cs="Arial"/>
          <w:spacing w:val="-3"/>
        </w:rPr>
        <w:t xml:space="preserve"> </w:t>
      </w:r>
      <w:r w:rsidRPr="00C166B3">
        <w:rPr>
          <w:rFonts w:ascii="Arial" w:hAnsi="Arial" w:cs="Arial"/>
        </w:rPr>
        <w:t>school</w:t>
      </w:r>
      <w:r w:rsidRPr="00C166B3">
        <w:rPr>
          <w:rFonts w:ascii="Arial" w:hAnsi="Arial" w:cs="Arial"/>
          <w:spacing w:val="-1"/>
        </w:rPr>
        <w:t xml:space="preserve"> </w:t>
      </w:r>
      <w:r w:rsidRPr="00C166B3">
        <w:rPr>
          <w:rFonts w:ascii="Arial" w:hAnsi="Arial" w:cs="Arial"/>
        </w:rPr>
        <w:t>holiday</w:t>
      </w:r>
      <w:r w:rsidRPr="00C166B3">
        <w:rPr>
          <w:rFonts w:ascii="Arial" w:hAnsi="Arial" w:cs="Arial"/>
          <w:spacing w:val="-1"/>
        </w:rPr>
        <w:t xml:space="preserve"> </w:t>
      </w:r>
      <w:r w:rsidRPr="00C166B3">
        <w:rPr>
          <w:rFonts w:ascii="Arial" w:hAnsi="Arial" w:cs="Arial"/>
        </w:rPr>
        <w:t>for</w:t>
      </w:r>
      <w:r w:rsidRPr="00C166B3">
        <w:rPr>
          <w:rFonts w:ascii="Arial" w:hAnsi="Arial" w:cs="Arial"/>
          <w:spacing w:val="-1"/>
        </w:rPr>
        <w:t xml:space="preserve"> </w:t>
      </w:r>
      <w:r w:rsidRPr="00C166B3">
        <w:rPr>
          <w:rFonts w:ascii="Arial" w:hAnsi="Arial" w:cs="Arial"/>
        </w:rPr>
        <w:t>children</w:t>
      </w:r>
      <w:r w:rsidRPr="00C166B3">
        <w:rPr>
          <w:rFonts w:ascii="Arial" w:hAnsi="Arial" w:cs="Arial"/>
          <w:spacing w:val="-1"/>
        </w:rPr>
        <w:t xml:space="preserve"> </w:t>
      </w:r>
      <w:r w:rsidRPr="00C166B3">
        <w:rPr>
          <w:rFonts w:ascii="Arial" w:hAnsi="Arial" w:cs="Arial"/>
        </w:rPr>
        <w:t>in</w:t>
      </w:r>
      <w:r w:rsidRPr="00C166B3">
        <w:rPr>
          <w:rFonts w:ascii="Arial" w:hAnsi="Arial" w:cs="Arial"/>
          <w:spacing w:val="-1"/>
        </w:rPr>
        <w:t xml:space="preserve"> </w:t>
      </w:r>
      <w:r w:rsidRPr="00C166B3">
        <w:rPr>
          <w:rFonts w:ascii="Arial" w:hAnsi="Arial" w:cs="Arial"/>
        </w:rPr>
        <w:t>your care</w:t>
      </w:r>
      <w:r w:rsidRPr="00C166B3">
        <w:rPr>
          <w:rFonts w:ascii="Arial" w:hAnsi="Arial" w:cs="Arial"/>
          <w:spacing w:val="-1"/>
        </w:rPr>
        <w:t xml:space="preserve"> </w:t>
      </w:r>
      <w:r w:rsidRPr="00C166B3">
        <w:rPr>
          <w:rFonts w:ascii="Arial" w:hAnsi="Arial" w:cs="Arial"/>
        </w:rPr>
        <w:t xml:space="preserve">(EXCLUDE </w:t>
      </w:r>
      <w:r w:rsidRPr="00C166B3">
        <w:rPr>
          <w:rFonts w:ascii="Arial" w:hAnsi="Arial" w:cs="Arial"/>
          <w:spacing w:val="-2"/>
        </w:rPr>
        <w:t>WEEKEND)</w:t>
      </w:r>
    </w:p>
    <w:p w14:paraId="10FCD02F"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You</w:t>
      </w:r>
      <w:r w:rsidRPr="00C166B3">
        <w:rPr>
          <w:rFonts w:ascii="Arial" w:hAnsi="Arial" w:cs="Arial"/>
          <w:spacing w:val="-2"/>
        </w:rPr>
        <w:t xml:space="preserve"> </w:t>
      </w:r>
      <w:r w:rsidRPr="00C166B3">
        <w:rPr>
          <w:rFonts w:ascii="Arial" w:hAnsi="Arial" w:cs="Arial"/>
        </w:rPr>
        <w:t>were</w:t>
      </w:r>
      <w:r w:rsidRPr="00C166B3">
        <w:rPr>
          <w:rFonts w:ascii="Arial" w:hAnsi="Arial" w:cs="Arial"/>
          <w:spacing w:val="-1"/>
        </w:rPr>
        <w:t xml:space="preserve"> </w:t>
      </w:r>
      <w:r w:rsidRPr="00C166B3">
        <w:rPr>
          <w:rFonts w:ascii="Arial" w:hAnsi="Arial" w:cs="Arial"/>
        </w:rPr>
        <w:t>sick</w:t>
      </w:r>
      <w:r w:rsidRPr="00C166B3">
        <w:rPr>
          <w:rFonts w:ascii="Arial" w:hAnsi="Arial" w:cs="Arial"/>
          <w:spacing w:val="-2"/>
        </w:rPr>
        <w:t xml:space="preserve"> </w:t>
      </w:r>
      <w:r w:rsidRPr="00C166B3">
        <w:rPr>
          <w:rFonts w:ascii="Arial" w:hAnsi="Arial" w:cs="Arial"/>
        </w:rPr>
        <w:t>/ unwell</w:t>
      </w:r>
      <w:r w:rsidRPr="00C166B3">
        <w:rPr>
          <w:rFonts w:ascii="Arial" w:hAnsi="Arial" w:cs="Arial"/>
          <w:spacing w:val="-2"/>
        </w:rPr>
        <w:t xml:space="preserve"> </w:t>
      </w:r>
      <w:r w:rsidRPr="00C166B3">
        <w:rPr>
          <w:rFonts w:ascii="Arial" w:hAnsi="Arial" w:cs="Arial"/>
        </w:rPr>
        <w:t xml:space="preserve">/ </w:t>
      </w:r>
      <w:r w:rsidRPr="00C166B3">
        <w:rPr>
          <w:rFonts w:ascii="Arial" w:hAnsi="Arial" w:cs="Arial"/>
          <w:spacing w:val="-2"/>
        </w:rPr>
        <w:t>injured</w:t>
      </w:r>
    </w:p>
    <w:p w14:paraId="4DCB4256"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A</w:t>
      </w:r>
      <w:r w:rsidRPr="00C166B3">
        <w:rPr>
          <w:rFonts w:ascii="Arial" w:hAnsi="Arial" w:cs="Arial"/>
          <w:spacing w:val="-1"/>
        </w:rPr>
        <w:t xml:space="preserve"> </w:t>
      </w:r>
      <w:r w:rsidRPr="00C166B3">
        <w:rPr>
          <w:rFonts w:ascii="Arial" w:hAnsi="Arial" w:cs="Arial"/>
        </w:rPr>
        <w:t>household</w:t>
      </w:r>
      <w:r w:rsidRPr="00C166B3">
        <w:rPr>
          <w:rFonts w:ascii="Arial" w:hAnsi="Arial" w:cs="Arial"/>
          <w:spacing w:val="-2"/>
        </w:rPr>
        <w:t xml:space="preserve"> </w:t>
      </w:r>
      <w:r w:rsidRPr="00C166B3">
        <w:rPr>
          <w:rFonts w:ascii="Arial" w:hAnsi="Arial" w:cs="Arial"/>
        </w:rPr>
        <w:t>or</w:t>
      </w:r>
      <w:r w:rsidRPr="00C166B3">
        <w:rPr>
          <w:rFonts w:ascii="Arial" w:hAnsi="Arial" w:cs="Arial"/>
          <w:spacing w:val="-1"/>
        </w:rPr>
        <w:t xml:space="preserve"> </w:t>
      </w:r>
      <w:r w:rsidRPr="00C166B3">
        <w:rPr>
          <w:rFonts w:ascii="Arial" w:hAnsi="Arial" w:cs="Arial"/>
        </w:rPr>
        <w:t>family</w:t>
      </w:r>
      <w:r w:rsidRPr="00C166B3">
        <w:rPr>
          <w:rFonts w:ascii="Arial" w:hAnsi="Arial" w:cs="Arial"/>
          <w:spacing w:val="-1"/>
        </w:rPr>
        <w:t xml:space="preserve"> </w:t>
      </w:r>
      <w:r w:rsidRPr="00C166B3">
        <w:rPr>
          <w:rFonts w:ascii="Arial" w:hAnsi="Arial" w:cs="Arial"/>
        </w:rPr>
        <w:t>member</w:t>
      </w:r>
      <w:r w:rsidRPr="00C166B3">
        <w:rPr>
          <w:rFonts w:ascii="Arial" w:hAnsi="Arial" w:cs="Arial"/>
          <w:spacing w:val="-1"/>
        </w:rPr>
        <w:t xml:space="preserve"> </w:t>
      </w:r>
      <w:r w:rsidRPr="00C166B3">
        <w:rPr>
          <w:rFonts w:ascii="Arial" w:hAnsi="Arial" w:cs="Arial"/>
        </w:rPr>
        <w:t>was</w:t>
      </w:r>
      <w:r w:rsidRPr="00C166B3">
        <w:rPr>
          <w:rFonts w:ascii="Arial" w:hAnsi="Arial" w:cs="Arial"/>
          <w:spacing w:val="-1"/>
        </w:rPr>
        <w:t xml:space="preserve"> </w:t>
      </w:r>
      <w:r w:rsidRPr="00C166B3">
        <w:rPr>
          <w:rFonts w:ascii="Arial" w:hAnsi="Arial" w:cs="Arial"/>
        </w:rPr>
        <w:t>sick</w:t>
      </w:r>
      <w:r w:rsidRPr="00C166B3">
        <w:rPr>
          <w:rFonts w:ascii="Arial" w:hAnsi="Arial" w:cs="Arial"/>
          <w:spacing w:val="-1"/>
        </w:rPr>
        <w:t xml:space="preserve"> </w:t>
      </w:r>
      <w:r w:rsidRPr="00C166B3">
        <w:rPr>
          <w:rFonts w:ascii="Arial" w:hAnsi="Arial" w:cs="Arial"/>
        </w:rPr>
        <w:t>/</w:t>
      </w:r>
      <w:r w:rsidRPr="00C166B3">
        <w:rPr>
          <w:rFonts w:ascii="Arial" w:hAnsi="Arial" w:cs="Arial"/>
          <w:spacing w:val="-1"/>
        </w:rPr>
        <w:t xml:space="preserve"> </w:t>
      </w:r>
      <w:r w:rsidRPr="00C166B3">
        <w:rPr>
          <w:rFonts w:ascii="Arial" w:hAnsi="Arial" w:cs="Arial"/>
        </w:rPr>
        <w:t>unwell</w:t>
      </w:r>
      <w:r w:rsidRPr="00C166B3">
        <w:rPr>
          <w:rFonts w:ascii="Arial" w:hAnsi="Arial" w:cs="Arial"/>
          <w:spacing w:val="-2"/>
        </w:rPr>
        <w:t xml:space="preserve"> </w:t>
      </w:r>
      <w:r w:rsidRPr="00C166B3">
        <w:rPr>
          <w:rFonts w:ascii="Arial" w:hAnsi="Arial" w:cs="Arial"/>
        </w:rPr>
        <w:t xml:space="preserve">/ </w:t>
      </w:r>
      <w:r w:rsidRPr="00C166B3">
        <w:rPr>
          <w:rFonts w:ascii="Arial" w:hAnsi="Arial" w:cs="Arial"/>
          <w:spacing w:val="-2"/>
        </w:rPr>
        <w:t>injured</w:t>
      </w:r>
    </w:p>
    <w:p w14:paraId="09BCBDFA" w14:textId="77777777" w:rsidR="000776FF" w:rsidRPr="00C166B3" w:rsidRDefault="000776FF" w:rsidP="000776FF">
      <w:pPr>
        <w:pStyle w:val="TableParagraph"/>
        <w:numPr>
          <w:ilvl w:val="0"/>
          <w:numId w:val="283"/>
        </w:numPr>
        <w:tabs>
          <w:tab w:val="left" w:pos="845"/>
        </w:tabs>
        <w:spacing w:line="245" w:lineRule="exact"/>
        <w:ind w:left="845" w:hanging="301"/>
        <w:rPr>
          <w:rFonts w:ascii="Arial" w:hAnsi="Arial" w:cs="Arial"/>
        </w:rPr>
      </w:pPr>
      <w:r w:rsidRPr="00C166B3">
        <w:rPr>
          <w:rFonts w:ascii="Arial" w:hAnsi="Arial" w:cs="Arial"/>
        </w:rPr>
        <w:t>You</w:t>
      </w:r>
      <w:r w:rsidRPr="00C166B3">
        <w:rPr>
          <w:rFonts w:ascii="Arial" w:hAnsi="Arial" w:cs="Arial"/>
          <w:spacing w:val="-3"/>
        </w:rPr>
        <w:t xml:space="preserve"> </w:t>
      </w:r>
      <w:r w:rsidRPr="00C166B3">
        <w:rPr>
          <w:rFonts w:ascii="Arial" w:hAnsi="Arial" w:cs="Arial"/>
        </w:rPr>
        <w:t>experienced</w:t>
      </w:r>
      <w:r w:rsidRPr="00C166B3">
        <w:rPr>
          <w:rFonts w:ascii="Arial" w:hAnsi="Arial" w:cs="Arial"/>
          <w:spacing w:val="-3"/>
        </w:rPr>
        <w:t xml:space="preserve"> </w:t>
      </w:r>
      <w:r w:rsidRPr="00C166B3">
        <w:rPr>
          <w:rFonts w:ascii="Arial" w:hAnsi="Arial" w:cs="Arial"/>
        </w:rPr>
        <w:t>travel</w:t>
      </w:r>
      <w:r w:rsidRPr="00C166B3">
        <w:rPr>
          <w:rFonts w:ascii="Arial" w:hAnsi="Arial" w:cs="Arial"/>
          <w:spacing w:val="-3"/>
        </w:rPr>
        <w:t xml:space="preserve"> </w:t>
      </w:r>
      <w:r w:rsidRPr="00C166B3">
        <w:rPr>
          <w:rFonts w:ascii="Arial" w:hAnsi="Arial" w:cs="Arial"/>
          <w:spacing w:val="-2"/>
        </w:rPr>
        <w:t>disruptions</w:t>
      </w:r>
    </w:p>
    <w:p w14:paraId="68655D86" w14:textId="6807874A" w:rsidR="000776FF" w:rsidRPr="00C166B3" w:rsidRDefault="000776FF" w:rsidP="000A567A">
      <w:pPr>
        <w:pStyle w:val="TableParagraph"/>
        <w:numPr>
          <w:ilvl w:val="0"/>
          <w:numId w:val="282"/>
        </w:numPr>
        <w:tabs>
          <w:tab w:val="left" w:pos="845"/>
        </w:tabs>
        <w:ind w:left="845" w:hanging="301"/>
        <w:rPr>
          <w:rFonts w:ascii="Arial" w:hAnsi="Arial" w:cs="Arial"/>
        </w:rPr>
      </w:pPr>
      <w:r w:rsidRPr="00C166B3">
        <w:rPr>
          <w:rFonts w:ascii="Arial" w:hAnsi="Arial" w:cs="Arial"/>
        </w:rPr>
        <w:t>OTHER:</w:t>
      </w:r>
      <w:r w:rsidRPr="00C166B3">
        <w:rPr>
          <w:rFonts w:ascii="Arial" w:hAnsi="Arial" w:cs="Arial"/>
          <w:spacing w:val="-4"/>
        </w:rPr>
        <w:t xml:space="preserve"> </w:t>
      </w:r>
      <w:r w:rsidRPr="00C166B3">
        <w:rPr>
          <w:rFonts w:ascii="Arial" w:hAnsi="Arial" w:cs="Arial"/>
          <w:spacing w:val="-2"/>
        </w:rPr>
        <w:t>SPECIFY</w:t>
      </w:r>
    </w:p>
    <w:p w14:paraId="629BD4D5" w14:textId="77777777" w:rsidR="00856440" w:rsidRPr="00C166B3" w:rsidRDefault="00856440" w:rsidP="00B158A1">
      <w:pPr>
        <w:tabs>
          <w:tab w:val="left" w:pos="1418"/>
        </w:tabs>
        <w:spacing w:before="240"/>
        <w:jc w:val="both"/>
        <w:rPr>
          <w:rFonts w:ascii="Arial" w:hAnsi="Arial" w:cs="Arial"/>
          <w:szCs w:val="22"/>
          <w:lang w:val="en-US"/>
        </w:rPr>
      </w:pPr>
    </w:p>
    <w:p w14:paraId="56BD922C" w14:textId="766AB5BD" w:rsidR="000776FF" w:rsidRPr="00C166B3" w:rsidRDefault="000776FF" w:rsidP="000A567A">
      <w:pPr>
        <w:pStyle w:val="TableParagraph"/>
        <w:spacing w:line="245" w:lineRule="exact"/>
        <w:rPr>
          <w:rFonts w:ascii="Arial" w:hAnsi="Arial" w:cs="Arial"/>
        </w:rPr>
      </w:pPr>
      <w:r w:rsidRPr="00C166B3">
        <w:rPr>
          <w:rFonts w:ascii="Arial" w:hAnsi="Arial" w:cs="Arial"/>
          <w:b/>
          <w:spacing w:val="-2"/>
        </w:rPr>
        <w:t>TPL_1B</w:t>
      </w:r>
      <w:r w:rsidR="000A567A" w:rsidRPr="00C166B3">
        <w:rPr>
          <w:rFonts w:ascii="Arial" w:hAnsi="Arial" w:cs="Arial"/>
          <w:b/>
          <w:spacing w:val="-2"/>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mentioned</w:t>
      </w:r>
      <w:r w:rsidRPr="00C166B3">
        <w:rPr>
          <w:rFonts w:ascii="Arial" w:hAnsi="Arial" w:cs="Arial"/>
          <w:spacing w:val="-3"/>
        </w:rPr>
        <w:t xml:space="preserve"> </w:t>
      </w:r>
      <w:r w:rsidRPr="00C166B3">
        <w:rPr>
          <w:rFonts w:ascii="Arial" w:hAnsi="Arial" w:cs="Arial"/>
        </w:rPr>
        <w:t>that</w:t>
      </w:r>
      <w:r w:rsidRPr="00C166B3">
        <w:rPr>
          <w:rFonts w:ascii="Arial" w:hAnsi="Arial" w:cs="Arial"/>
          <w:spacing w:val="-3"/>
        </w:rPr>
        <w:t xml:space="preserve"> </w:t>
      </w:r>
      <w:r w:rsidRPr="00C166B3">
        <w:rPr>
          <w:rFonts w:ascii="Arial" w:hAnsi="Arial" w:cs="Arial"/>
        </w:rPr>
        <w:t>yesterday</w:t>
      </w:r>
      <w:r w:rsidRPr="00C166B3">
        <w:rPr>
          <w:rFonts w:ascii="Arial" w:hAnsi="Arial" w:cs="Arial"/>
          <w:spacing w:val="-3"/>
        </w:rPr>
        <w:t xml:space="preserve"> </w:t>
      </w:r>
      <w:r w:rsidRPr="00C166B3">
        <w:rPr>
          <w:rFonts w:ascii="Arial" w:hAnsi="Arial" w:cs="Arial"/>
        </w:rPr>
        <w:t>was</w:t>
      </w:r>
      <w:r w:rsidRPr="00C166B3">
        <w:rPr>
          <w:rFonts w:ascii="Arial" w:hAnsi="Arial" w:cs="Arial"/>
          <w:spacing w:val="-2"/>
        </w:rPr>
        <w:t xml:space="preserve"> </w:t>
      </w:r>
      <w:r w:rsidRPr="00C166B3">
        <w:rPr>
          <w:rFonts w:ascii="Arial" w:hAnsi="Arial" w:cs="Arial"/>
        </w:rPr>
        <w:t>unusual</w:t>
      </w:r>
      <w:r w:rsidRPr="00C166B3">
        <w:rPr>
          <w:rFonts w:ascii="Arial" w:hAnsi="Arial" w:cs="Arial"/>
          <w:spacing w:val="-3"/>
        </w:rPr>
        <w:t xml:space="preserve"> </w:t>
      </w:r>
      <w:r w:rsidRPr="00C166B3">
        <w:rPr>
          <w:rFonts w:ascii="Arial" w:hAnsi="Arial" w:cs="Arial"/>
        </w:rPr>
        <w:t>because</w:t>
      </w:r>
      <w:r w:rsidRPr="00C166B3">
        <w:rPr>
          <w:rFonts w:ascii="Arial" w:hAnsi="Arial" w:cs="Arial"/>
          <w:spacing w:val="-3"/>
        </w:rPr>
        <w:t xml:space="preserve"> </w:t>
      </w:r>
      <w:r w:rsidRPr="00C166B3">
        <w:rPr>
          <w:rFonts w:ascii="Arial" w:hAnsi="Arial" w:cs="Arial"/>
        </w:rPr>
        <w:t>a</w:t>
      </w:r>
      <w:r w:rsidRPr="00C166B3">
        <w:rPr>
          <w:rFonts w:ascii="Arial" w:hAnsi="Arial" w:cs="Arial"/>
          <w:spacing w:val="-3"/>
        </w:rPr>
        <w:t xml:space="preserve"> </w:t>
      </w:r>
      <w:r w:rsidRPr="00C166B3">
        <w:rPr>
          <w:rFonts w:ascii="Arial" w:hAnsi="Arial" w:cs="Arial"/>
        </w:rPr>
        <w:t>household</w:t>
      </w:r>
      <w:r w:rsidRPr="00C166B3">
        <w:rPr>
          <w:rFonts w:ascii="Arial" w:hAnsi="Arial" w:cs="Arial"/>
          <w:spacing w:val="-3"/>
        </w:rPr>
        <w:t xml:space="preserve"> </w:t>
      </w:r>
      <w:r w:rsidRPr="00C166B3">
        <w:rPr>
          <w:rFonts w:ascii="Arial" w:hAnsi="Arial" w:cs="Arial"/>
        </w:rPr>
        <w:t>or</w:t>
      </w:r>
      <w:r w:rsidRPr="00C166B3">
        <w:rPr>
          <w:rFonts w:ascii="Arial" w:hAnsi="Arial" w:cs="Arial"/>
          <w:spacing w:val="-2"/>
        </w:rPr>
        <w:t xml:space="preserve"> </w:t>
      </w:r>
      <w:r w:rsidRPr="00C166B3">
        <w:rPr>
          <w:rFonts w:ascii="Arial" w:hAnsi="Arial" w:cs="Arial"/>
        </w:rPr>
        <w:t>family</w:t>
      </w:r>
      <w:r w:rsidRPr="00C166B3">
        <w:rPr>
          <w:rFonts w:ascii="Arial" w:hAnsi="Arial" w:cs="Arial"/>
          <w:spacing w:val="-3"/>
        </w:rPr>
        <w:t xml:space="preserve"> </w:t>
      </w:r>
      <w:r w:rsidRPr="00C166B3">
        <w:rPr>
          <w:rFonts w:ascii="Arial" w:hAnsi="Arial" w:cs="Arial"/>
        </w:rPr>
        <w:t>member</w:t>
      </w:r>
      <w:r w:rsidRPr="00C166B3">
        <w:rPr>
          <w:rFonts w:ascii="Arial" w:hAnsi="Arial" w:cs="Arial"/>
          <w:spacing w:val="-2"/>
        </w:rPr>
        <w:t xml:space="preserve"> </w:t>
      </w:r>
      <w:r w:rsidRPr="00C166B3">
        <w:rPr>
          <w:rFonts w:ascii="Arial" w:hAnsi="Arial" w:cs="Arial"/>
        </w:rPr>
        <w:t xml:space="preserve">was </w:t>
      </w:r>
      <w:r w:rsidRPr="00C166B3">
        <w:rPr>
          <w:rFonts w:ascii="Arial" w:hAnsi="Arial" w:cs="Arial"/>
          <w:i/>
        </w:rPr>
        <w:t>sick</w:t>
      </w:r>
      <w:r w:rsidRPr="00C166B3">
        <w:rPr>
          <w:rFonts w:ascii="Arial" w:hAnsi="Arial" w:cs="Arial"/>
          <w:i/>
          <w:spacing w:val="-3"/>
        </w:rPr>
        <w:t xml:space="preserve"> </w:t>
      </w:r>
      <w:r w:rsidRPr="00C166B3">
        <w:rPr>
          <w:rFonts w:ascii="Arial" w:hAnsi="Arial" w:cs="Arial"/>
          <w:i/>
        </w:rPr>
        <w:t>/</w:t>
      </w:r>
      <w:r w:rsidRPr="00C166B3">
        <w:rPr>
          <w:rFonts w:ascii="Arial" w:hAnsi="Arial" w:cs="Arial"/>
          <w:i/>
          <w:spacing w:val="-2"/>
        </w:rPr>
        <w:t xml:space="preserve"> </w:t>
      </w:r>
      <w:r w:rsidRPr="00C166B3">
        <w:rPr>
          <w:rFonts w:ascii="Arial" w:hAnsi="Arial" w:cs="Arial"/>
          <w:i/>
        </w:rPr>
        <w:t>unwell</w:t>
      </w:r>
      <w:r w:rsidRPr="00C166B3">
        <w:rPr>
          <w:rFonts w:ascii="Arial" w:hAnsi="Arial" w:cs="Arial"/>
          <w:i/>
          <w:spacing w:val="-3"/>
        </w:rPr>
        <w:t xml:space="preserve"> </w:t>
      </w:r>
      <w:r w:rsidRPr="00C166B3">
        <w:rPr>
          <w:rFonts w:ascii="Arial" w:hAnsi="Arial" w:cs="Arial"/>
          <w:i/>
        </w:rPr>
        <w:t>/</w:t>
      </w:r>
      <w:r w:rsidRPr="00C166B3">
        <w:rPr>
          <w:rFonts w:ascii="Arial" w:hAnsi="Arial" w:cs="Arial"/>
          <w:i/>
          <w:spacing w:val="-2"/>
        </w:rPr>
        <w:t xml:space="preserve"> </w:t>
      </w:r>
      <w:r w:rsidRPr="00C166B3">
        <w:rPr>
          <w:rFonts w:ascii="Arial" w:hAnsi="Arial" w:cs="Arial"/>
          <w:i/>
        </w:rPr>
        <w:t>injured</w:t>
      </w:r>
      <w:r w:rsidRPr="00C166B3">
        <w:rPr>
          <w:rFonts w:ascii="Arial" w:hAnsi="Arial" w:cs="Arial"/>
        </w:rPr>
        <w:t>. Who was that?</w:t>
      </w:r>
    </w:p>
    <w:p w14:paraId="419D7860" w14:textId="77777777" w:rsidR="000776FF" w:rsidRPr="00C166B3" w:rsidRDefault="000776FF" w:rsidP="000776FF">
      <w:pPr>
        <w:pStyle w:val="TableParagraph"/>
        <w:spacing w:before="1" w:line="245" w:lineRule="exact"/>
        <w:ind w:left="544"/>
        <w:rPr>
          <w:rFonts w:ascii="Arial" w:hAnsi="Arial" w:cs="Arial"/>
        </w:rPr>
      </w:pPr>
      <w:r w:rsidRPr="00C166B3">
        <w:rPr>
          <w:rFonts w:ascii="Arial" w:hAnsi="Arial" w:cs="Arial"/>
          <w:color w:val="FF0000"/>
        </w:rPr>
        <w:t>ALL</w:t>
      </w:r>
      <w:r w:rsidRPr="00C166B3">
        <w:rPr>
          <w:rFonts w:ascii="Arial" w:hAnsi="Arial" w:cs="Arial"/>
          <w:color w:val="FF0000"/>
          <w:spacing w:val="-1"/>
        </w:rPr>
        <w:t xml:space="preserve"> </w:t>
      </w:r>
      <w:r w:rsidRPr="00C166B3">
        <w:rPr>
          <w:rFonts w:ascii="Arial" w:hAnsi="Arial" w:cs="Arial"/>
          <w:color w:val="FF0000"/>
        </w:rPr>
        <w:t>THAT</w:t>
      </w:r>
      <w:r w:rsidRPr="00C166B3">
        <w:rPr>
          <w:rFonts w:ascii="Arial" w:hAnsi="Arial" w:cs="Arial"/>
          <w:color w:val="FF0000"/>
          <w:spacing w:val="-1"/>
        </w:rPr>
        <w:t xml:space="preserve"> </w:t>
      </w:r>
      <w:r w:rsidRPr="00C166B3">
        <w:rPr>
          <w:rFonts w:ascii="Arial" w:hAnsi="Arial" w:cs="Arial"/>
          <w:color w:val="FF0000"/>
          <w:spacing w:val="-2"/>
        </w:rPr>
        <w:t>APPLY</w:t>
      </w:r>
    </w:p>
    <w:p w14:paraId="6F48C312" w14:textId="77777777" w:rsidR="000A567A" w:rsidRPr="00C166B3" w:rsidRDefault="000776FF" w:rsidP="000A567A">
      <w:pPr>
        <w:pStyle w:val="TableParagraph"/>
        <w:numPr>
          <w:ilvl w:val="0"/>
          <w:numId w:val="284"/>
        </w:numPr>
        <w:tabs>
          <w:tab w:val="left" w:pos="845"/>
        </w:tabs>
        <w:ind w:left="845" w:hanging="301"/>
        <w:rPr>
          <w:rFonts w:ascii="Arial" w:hAnsi="Arial" w:cs="Arial"/>
        </w:rPr>
      </w:pPr>
      <w:r w:rsidRPr="00C166B3">
        <w:rPr>
          <w:rFonts w:ascii="Arial" w:hAnsi="Arial" w:cs="Arial"/>
          <w:spacing w:val="-2"/>
        </w:rPr>
        <w:t>SPOUSE</w:t>
      </w:r>
    </w:p>
    <w:p w14:paraId="07C4F488" w14:textId="77777777" w:rsidR="000A567A" w:rsidRPr="00C166B3" w:rsidRDefault="000776FF" w:rsidP="000A567A">
      <w:pPr>
        <w:pStyle w:val="TableParagraph"/>
        <w:numPr>
          <w:ilvl w:val="0"/>
          <w:numId w:val="284"/>
        </w:numPr>
        <w:tabs>
          <w:tab w:val="left" w:pos="845"/>
        </w:tabs>
        <w:spacing w:before="240"/>
        <w:ind w:left="845" w:hanging="301"/>
        <w:jc w:val="both"/>
        <w:rPr>
          <w:rFonts w:ascii="Arial" w:hAnsi="Arial" w:cs="Arial"/>
          <w:spacing w:val="-5"/>
        </w:rPr>
      </w:pPr>
      <w:r w:rsidRPr="00C166B3">
        <w:rPr>
          <w:rFonts w:ascii="Arial" w:hAnsi="Arial" w:cs="Arial"/>
        </w:rPr>
        <w:t>OTHER</w:t>
      </w:r>
      <w:r w:rsidRPr="00C166B3">
        <w:rPr>
          <w:rFonts w:ascii="Arial" w:hAnsi="Arial" w:cs="Arial"/>
          <w:spacing w:val="-6"/>
        </w:rPr>
        <w:t xml:space="preserve"> </w:t>
      </w:r>
      <w:r w:rsidRPr="00C166B3">
        <w:rPr>
          <w:rFonts w:ascii="Arial" w:hAnsi="Arial" w:cs="Arial"/>
        </w:rPr>
        <w:t>ADULT</w:t>
      </w:r>
      <w:r w:rsidRPr="00C166B3">
        <w:rPr>
          <w:rFonts w:ascii="Arial" w:hAnsi="Arial" w:cs="Arial"/>
          <w:spacing w:val="-2"/>
        </w:rPr>
        <w:t xml:space="preserve"> </w:t>
      </w:r>
      <w:r w:rsidRPr="00C166B3">
        <w:rPr>
          <w:rFonts w:ascii="Arial" w:hAnsi="Arial" w:cs="Arial"/>
        </w:rPr>
        <w:t>HOUSEHOLD</w:t>
      </w:r>
      <w:r w:rsidRPr="00C166B3">
        <w:rPr>
          <w:rFonts w:ascii="Arial" w:hAnsi="Arial" w:cs="Arial"/>
          <w:spacing w:val="-1"/>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FAMILY</w:t>
      </w:r>
      <w:r w:rsidRPr="00C166B3">
        <w:rPr>
          <w:rFonts w:ascii="Arial" w:hAnsi="Arial" w:cs="Arial"/>
          <w:spacing w:val="-2"/>
        </w:rPr>
        <w:t xml:space="preserve"> MEMBERS</w:t>
      </w:r>
    </w:p>
    <w:p w14:paraId="1E4ACA35" w14:textId="1D4C00BC" w:rsidR="000A567A" w:rsidRPr="00C166B3" w:rsidRDefault="000776FF" w:rsidP="000A567A">
      <w:pPr>
        <w:pStyle w:val="TableParagraph"/>
        <w:numPr>
          <w:ilvl w:val="0"/>
          <w:numId w:val="284"/>
        </w:numPr>
        <w:tabs>
          <w:tab w:val="left" w:pos="845"/>
        </w:tabs>
        <w:spacing w:before="240"/>
        <w:ind w:left="845" w:hanging="301"/>
        <w:jc w:val="both"/>
        <w:rPr>
          <w:rFonts w:ascii="Arial" w:hAnsi="Arial" w:cs="Arial"/>
          <w:spacing w:val="-5"/>
        </w:rPr>
      </w:pPr>
      <w:r w:rsidRPr="00C166B3">
        <w:rPr>
          <w:rFonts w:ascii="Arial" w:hAnsi="Arial" w:cs="Arial"/>
        </w:rPr>
        <w:t>CHILDREN</w:t>
      </w:r>
      <w:r w:rsidRPr="00C166B3">
        <w:rPr>
          <w:rFonts w:ascii="Arial" w:hAnsi="Arial" w:cs="Arial"/>
          <w:spacing w:val="-2"/>
        </w:rPr>
        <w:t xml:space="preserve"> </w:t>
      </w:r>
      <w:r w:rsidRPr="00C166B3">
        <w:rPr>
          <w:rFonts w:ascii="Arial" w:hAnsi="Arial" w:cs="Arial"/>
        </w:rPr>
        <w:t>AGED</w:t>
      </w:r>
      <w:r w:rsidRPr="00C166B3">
        <w:rPr>
          <w:rFonts w:ascii="Arial" w:hAnsi="Arial" w:cs="Arial"/>
          <w:spacing w:val="-3"/>
        </w:rPr>
        <w:t xml:space="preserve"> </w:t>
      </w:r>
      <w:r w:rsidRPr="00C166B3">
        <w:rPr>
          <w:rFonts w:ascii="Arial" w:hAnsi="Arial" w:cs="Arial"/>
        </w:rPr>
        <w:t>&lt;=5</w:t>
      </w:r>
      <w:r w:rsidRPr="00C166B3">
        <w:rPr>
          <w:rFonts w:ascii="Arial" w:hAnsi="Arial" w:cs="Arial"/>
          <w:spacing w:val="-3"/>
        </w:rPr>
        <w:t xml:space="preserve"> </w:t>
      </w:r>
      <w:r w:rsidRPr="00C166B3">
        <w:rPr>
          <w:rFonts w:ascii="Arial" w:hAnsi="Arial" w:cs="Arial"/>
        </w:rPr>
        <w:t>YEARS</w:t>
      </w:r>
      <w:r w:rsidRPr="00C166B3">
        <w:rPr>
          <w:rFonts w:ascii="Arial" w:hAnsi="Arial" w:cs="Arial"/>
          <w:spacing w:val="-2"/>
        </w:rPr>
        <w:t xml:space="preserve"> </w:t>
      </w:r>
      <w:r w:rsidRPr="00C166B3">
        <w:rPr>
          <w:rFonts w:ascii="Arial" w:hAnsi="Arial" w:cs="Arial"/>
          <w:spacing w:val="-5"/>
        </w:rPr>
        <w:t>OLD</w:t>
      </w:r>
    </w:p>
    <w:p w14:paraId="78B2202C" w14:textId="104E1365" w:rsidR="000A567A" w:rsidRPr="00C166B3" w:rsidRDefault="000776FF" w:rsidP="000A567A">
      <w:pPr>
        <w:pStyle w:val="TableParagraph"/>
        <w:numPr>
          <w:ilvl w:val="0"/>
          <w:numId w:val="284"/>
        </w:numPr>
        <w:tabs>
          <w:tab w:val="left" w:pos="845"/>
        </w:tabs>
        <w:spacing w:before="240"/>
        <w:ind w:left="845" w:hanging="301"/>
        <w:jc w:val="both"/>
        <w:rPr>
          <w:rFonts w:ascii="Arial" w:hAnsi="Arial" w:cs="Arial"/>
          <w:spacing w:val="-5"/>
        </w:rPr>
      </w:pPr>
      <w:r w:rsidRPr="00C166B3">
        <w:rPr>
          <w:rFonts w:ascii="Arial" w:hAnsi="Arial" w:cs="Arial"/>
        </w:rPr>
        <w:lastRenderedPageBreak/>
        <w:t>CHILDREN</w:t>
      </w:r>
      <w:r w:rsidRPr="00C166B3">
        <w:rPr>
          <w:rFonts w:ascii="Arial" w:hAnsi="Arial" w:cs="Arial"/>
          <w:spacing w:val="-3"/>
        </w:rPr>
        <w:t xml:space="preserve"> </w:t>
      </w:r>
      <w:r w:rsidRPr="00C166B3">
        <w:rPr>
          <w:rFonts w:ascii="Arial" w:hAnsi="Arial" w:cs="Arial"/>
        </w:rPr>
        <w:t>AGED</w:t>
      </w:r>
      <w:r w:rsidRPr="00C166B3">
        <w:rPr>
          <w:rFonts w:ascii="Arial" w:hAnsi="Arial" w:cs="Arial"/>
          <w:spacing w:val="-3"/>
        </w:rPr>
        <w:t xml:space="preserve"> </w:t>
      </w:r>
      <w:r w:rsidRPr="00C166B3">
        <w:rPr>
          <w:rFonts w:ascii="Arial" w:hAnsi="Arial" w:cs="Arial"/>
        </w:rPr>
        <w:t>6 -</w:t>
      </w:r>
      <w:r w:rsidRPr="00C166B3">
        <w:rPr>
          <w:rFonts w:ascii="Arial" w:hAnsi="Arial" w:cs="Arial"/>
          <w:spacing w:val="-4"/>
        </w:rPr>
        <w:t xml:space="preserve"> </w:t>
      </w:r>
      <w:r w:rsidRPr="00C166B3">
        <w:rPr>
          <w:rFonts w:ascii="Arial" w:hAnsi="Arial" w:cs="Arial"/>
        </w:rPr>
        <w:t>11</w:t>
      </w:r>
      <w:r w:rsidRPr="00C166B3">
        <w:rPr>
          <w:rFonts w:ascii="Arial" w:hAnsi="Arial" w:cs="Arial"/>
          <w:spacing w:val="-1"/>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r w:rsidR="000A567A" w:rsidRPr="00C166B3">
        <w:rPr>
          <w:rFonts w:ascii="Arial" w:hAnsi="Arial" w:cs="Arial"/>
          <w:spacing w:val="-5"/>
        </w:rPr>
        <w:t xml:space="preserve"> </w:t>
      </w:r>
    </w:p>
    <w:p w14:paraId="47904BAF" w14:textId="4F07C8E0" w:rsidR="00856440" w:rsidRPr="00C166B3" w:rsidRDefault="000776FF" w:rsidP="000A567A">
      <w:pPr>
        <w:pStyle w:val="TableParagraph"/>
        <w:numPr>
          <w:ilvl w:val="0"/>
          <w:numId w:val="284"/>
        </w:numPr>
        <w:tabs>
          <w:tab w:val="left" w:pos="845"/>
          <w:tab w:val="left" w:pos="1418"/>
        </w:tabs>
        <w:spacing w:before="240"/>
        <w:ind w:left="845" w:hanging="301"/>
        <w:jc w:val="both"/>
        <w:rPr>
          <w:rFonts w:ascii="Arial" w:hAnsi="Arial" w:cs="Arial"/>
          <w:spacing w:val="-5"/>
        </w:rPr>
      </w:pPr>
      <w:r w:rsidRPr="00C166B3">
        <w:rPr>
          <w:rFonts w:ascii="Arial" w:hAnsi="Arial" w:cs="Arial"/>
        </w:rPr>
        <w:t>CHILDREN</w:t>
      </w:r>
      <w:r w:rsidRPr="00C166B3">
        <w:rPr>
          <w:rFonts w:ascii="Arial" w:hAnsi="Arial" w:cs="Arial"/>
          <w:spacing w:val="-1"/>
        </w:rPr>
        <w:t xml:space="preserve"> </w:t>
      </w:r>
      <w:r w:rsidRPr="00C166B3">
        <w:rPr>
          <w:rFonts w:ascii="Arial" w:hAnsi="Arial" w:cs="Arial"/>
        </w:rPr>
        <w:t>AGED</w:t>
      </w:r>
      <w:r w:rsidRPr="00C166B3">
        <w:rPr>
          <w:rFonts w:ascii="Arial" w:hAnsi="Arial" w:cs="Arial"/>
          <w:spacing w:val="-3"/>
        </w:rPr>
        <w:t xml:space="preserve"> </w:t>
      </w:r>
      <w:r w:rsidRPr="00C166B3">
        <w:rPr>
          <w:rFonts w:ascii="Arial" w:hAnsi="Arial" w:cs="Arial"/>
        </w:rPr>
        <w:t>12</w:t>
      </w:r>
      <w:r w:rsidRPr="00C166B3">
        <w:rPr>
          <w:rFonts w:ascii="Arial" w:hAnsi="Arial" w:cs="Arial"/>
          <w:spacing w:val="2"/>
        </w:rPr>
        <w:t xml:space="preserve"> </w:t>
      </w:r>
      <w:r w:rsidRPr="00C166B3">
        <w:rPr>
          <w:rFonts w:ascii="Arial" w:hAnsi="Arial" w:cs="Arial"/>
        </w:rPr>
        <w:t>-</w:t>
      </w:r>
      <w:r w:rsidRPr="00C166B3">
        <w:rPr>
          <w:rFonts w:ascii="Arial" w:hAnsi="Arial" w:cs="Arial"/>
          <w:spacing w:val="-3"/>
        </w:rPr>
        <w:t xml:space="preserve"> </w:t>
      </w:r>
      <w:r w:rsidRPr="00C166B3">
        <w:rPr>
          <w:rFonts w:ascii="Arial" w:hAnsi="Arial" w:cs="Arial"/>
        </w:rPr>
        <w:t>17</w:t>
      </w:r>
      <w:r w:rsidRPr="00C166B3">
        <w:rPr>
          <w:rFonts w:ascii="Arial" w:hAnsi="Arial" w:cs="Arial"/>
          <w:spacing w:val="-5"/>
        </w:rPr>
        <w:t xml:space="preserve"> </w:t>
      </w:r>
      <w:r w:rsidRPr="00C166B3">
        <w:rPr>
          <w:rFonts w:ascii="Arial" w:hAnsi="Arial" w:cs="Arial"/>
        </w:rPr>
        <w:t>YEARS</w:t>
      </w:r>
      <w:r w:rsidRPr="00C166B3">
        <w:rPr>
          <w:rFonts w:ascii="Arial" w:hAnsi="Arial" w:cs="Arial"/>
          <w:spacing w:val="-1"/>
        </w:rPr>
        <w:t xml:space="preserve"> </w:t>
      </w:r>
      <w:r w:rsidRPr="00C166B3">
        <w:rPr>
          <w:rFonts w:ascii="Arial" w:hAnsi="Arial" w:cs="Arial"/>
          <w:spacing w:val="-5"/>
        </w:rPr>
        <w:t>OLD</w:t>
      </w:r>
    </w:p>
    <w:p w14:paraId="4FDBBBF6" w14:textId="77777777" w:rsidR="000776FF" w:rsidRPr="00C166B3" w:rsidRDefault="000776FF" w:rsidP="000776FF">
      <w:pPr>
        <w:tabs>
          <w:tab w:val="left" w:pos="1418"/>
        </w:tabs>
        <w:spacing w:before="240"/>
        <w:jc w:val="both"/>
        <w:rPr>
          <w:rFonts w:ascii="Arial" w:hAnsi="Arial" w:cs="Arial"/>
          <w:spacing w:val="-5"/>
          <w:szCs w:val="22"/>
        </w:rPr>
      </w:pPr>
    </w:p>
    <w:p w14:paraId="0D83B3D6" w14:textId="540FB00B" w:rsidR="000776FF" w:rsidRPr="00C166B3" w:rsidRDefault="000776FF" w:rsidP="000A567A">
      <w:pPr>
        <w:pStyle w:val="TableParagraph"/>
        <w:spacing w:line="245" w:lineRule="exact"/>
        <w:rPr>
          <w:rFonts w:ascii="Arial" w:hAnsi="Arial" w:cs="Arial"/>
        </w:rPr>
      </w:pPr>
      <w:r w:rsidRPr="00C166B3">
        <w:rPr>
          <w:rFonts w:ascii="Arial" w:hAnsi="Arial" w:cs="Arial"/>
          <w:b/>
          <w:spacing w:val="-4"/>
        </w:rPr>
        <w:t>TAW_1</w:t>
      </w:r>
      <w:r w:rsidR="000A567A" w:rsidRPr="00C166B3">
        <w:rPr>
          <w:rFonts w:ascii="Arial" w:hAnsi="Arial" w:cs="Arial"/>
          <w:b/>
          <w:spacing w:val="-4"/>
        </w:rPr>
        <w:t xml:space="preserve"> </w:t>
      </w:r>
      <w:r w:rsidRPr="00C166B3">
        <w:rPr>
          <w:rFonts w:ascii="Arial" w:hAnsi="Arial" w:cs="Arial"/>
        </w:rPr>
        <w:t>Just</w:t>
      </w:r>
      <w:r w:rsidRPr="00C166B3">
        <w:rPr>
          <w:rFonts w:ascii="Arial" w:hAnsi="Arial" w:cs="Arial"/>
          <w:spacing w:val="-4"/>
        </w:rPr>
        <w:t xml:space="preserve"> </w:t>
      </w:r>
      <w:r w:rsidRPr="00C166B3">
        <w:rPr>
          <w:rFonts w:ascii="Arial" w:hAnsi="Arial" w:cs="Arial"/>
        </w:rPr>
        <w:t>before</w:t>
      </w:r>
      <w:r w:rsidRPr="00C166B3">
        <w:rPr>
          <w:rFonts w:ascii="Arial" w:hAnsi="Arial" w:cs="Arial"/>
          <w:spacing w:val="-5"/>
        </w:rPr>
        <w:t xml:space="preserve"> </w:t>
      </w:r>
      <w:r w:rsidRPr="00C166B3">
        <w:rPr>
          <w:rFonts w:ascii="Arial" w:hAnsi="Arial" w:cs="Arial"/>
        </w:rPr>
        <w:t>we</w:t>
      </w:r>
      <w:r w:rsidRPr="00C166B3">
        <w:rPr>
          <w:rFonts w:ascii="Arial" w:hAnsi="Arial" w:cs="Arial"/>
          <w:spacing w:val="-5"/>
        </w:rPr>
        <w:t xml:space="preserve"> </w:t>
      </w:r>
      <w:r w:rsidRPr="00C166B3">
        <w:rPr>
          <w:rFonts w:ascii="Arial" w:hAnsi="Arial" w:cs="Arial"/>
        </w:rPr>
        <w:t>finish,</w:t>
      </w:r>
      <w:r w:rsidRPr="00C166B3">
        <w:rPr>
          <w:rFonts w:ascii="Arial" w:hAnsi="Arial" w:cs="Arial"/>
          <w:spacing w:val="-4"/>
        </w:rPr>
        <w:t xml:space="preserve"> </w:t>
      </w:r>
      <w:r w:rsidRPr="00C166B3">
        <w:rPr>
          <w:rFonts w:ascii="Arial" w:hAnsi="Arial" w:cs="Arial"/>
        </w:rPr>
        <w:t>do</w:t>
      </w:r>
      <w:r w:rsidRPr="00C166B3">
        <w:rPr>
          <w:rFonts w:ascii="Arial" w:hAnsi="Arial" w:cs="Arial"/>
          <w:spacing w:val="-5"/>
        </w:rPr>
        <w:t xml:space="preserve"> </w:t>
      </w:r>
      <w:r w:rsidRPr="00C166B3">
        <w:rPr>
          <w:rFonts w:ascii="Arial" w:hAnsi="Arial" w:cs="Arial"/>
        </w:rPr>
        <w:t>you</w:t>
      </w:r>
      <w:r w:rsidRPr="00C166B3">
        <w:rPr>
          <w:rFonts w:ascii="Arial" w:hAnsi="Arial" w:cs="Arial"/>
          <w:spacing w:val="-3"/>
        </w:rPr>
        <w:t xml:space="preserve"> </w:t>
      </w:r>
      <w:r w:rsidRPr="00C166B3">
        <w:rPr>
          <w:rFonts w:ascii="Arial" w:hAnsi="Arial" w:cs="Arial"/>
        </w:rPr>
        <w:t>know</w:t>
      </w:r>
      <w:r w:rsidRPr="00C166B3">
        <w:rPr>
          <w:rFonts w:ascii="Arial" w:hAnsi="Arial" w:cs="Arial"/>
          <w:spacing w:val="-4"/>
        </w:rPr>
        <w:t xml:space="preserve"> </w:t>
      </w:r>
      <w:r w:rsidRPr="00C166B3">
        <w:rPr>
          <w:rFonts w:ascii="Arial" w:hAnsi="Arial" w:cs="Arial"/>
        </w:rPr>
        <w:t>what</w:t>
      </w:r>
      <w:r w:rsidRPr="00C166B3">
        <w:rPr>
          <w:rFonts w:ascii="Arial" w:hAnsi="Arial" w:cs="Arial"/>
          <w:spacing w:val="-5"/>
        </w:rPr>
        <w:t xml:space="preserve"> </w:t>
      </w:r>
      <w:r w:rsidRPr="00C166B3">
        <w:rPr>
          <w:rFonts w:ascii="Arial" w:hAnsi="Arial" w:cs="Arial"/>
        </w:rPr>
        <w:t>time</w:t>
      </w:r>
      <w:r w:rsidRPr="00C166B3">
        <w:rPr>
          <w:rFonts w:ascii="Arial" w:hAnsi="Arial" w:cs="Arial"/>
          <w:spacing w:val="-5"/>
        </w:rPr>
        <w:t xml:space="preserve"> </w:t>
      </w:r>
      <w:r w:rsidRPr="00C166B3">
        <w:rPr>
          <w:rFonts w:ascii="Arial" w:hAnsi="Arial" w:cs="Arial"/>
        </w:rPr>
        <w:t>it</w:t>
      </w:r>
      <w:r w:rsidRPr="00C166B3">
        <w:rPr>
          <w:rFonts w:ascii="Arial" w:hAnsi="Arial" w:cs="Arial"/>
          <w:spacing w:val="-5"/>
        </w:rPr>
        <w:t xml:space="preserve"> </w:t>
      </w:r>
      <w:r w:rsidRPr="00C166B3">
        <w:rPr>
          <w:rFonts w:ascii="Arial" w:hAnsi="Arial" w:cs="Arial"/>
        </w:rPr>
        <w:t>is</w:t>
      </w:r>
      <w:r w:rsidRPr="00C166B3">
        <w:rPr>
          <w:rFonts w:ascii="Arial" w:hAnsi="Arial" w:cs="Arial"/>
          <w:spacing w:val="-4"/>
        </w:rPr>
        <w:t xml:space="preserve"> </w:t>
      </w:r>
      <w:r w:rsidRPr="00C166B3">
        <w:rPr>
          <w:rFonts w:ascii="Arial" w:hAnsi="Arial" w:cs="Arial"/>
        </w:rPr>
        <w:t xml:space="preserve">now? </w:t>
      </w:r>
      <w:r w:rsidRPr="00C166B3">
        <w:rPr>
          <w:rFonts w:ascii="Arial" w:hAnsi="Arial" w:cs="Arial"/>
          <w:spacing w:val="-2"/>
        </w:rPr>
        <w:t>HH:MM</w:t>
      </w:r>
    </w:p>
    <w:p w14:paraId="524CE99C" w14:textId="6A2733B7" w:rsidR="000776FF" w:rsidRPr="00C166B3" w:rsidRDefault="00EE12E8" w:rsidP="000776FF">
      <w:pPr>
        <w:tabs>
          <w:tab w:val="left" w:pos="1418"/>
        </w:tabs>
        <w:spacing w:before="240"/>
        <w:jc w:val="both"/>
        <w:rPr>
          <w:rFonts w:ascii="Arial" w:hAnsi="Arial" w:cs="Arial"/>
          <w:spacing w:val="-4"/>
          <w:szCs w:val="22"/>
          <w:lang w:val="en-US"/>
        </w:rPr>
      </w:pPr>
      <w:r w:rsidRPr="00C166B3">
        <w:rPr>
          <w:rFonts w:ascii="Arial" w:hAnsi="Arial" w:cs="Arial"/>
          <w:szCs w:val="22"/>
          <w:lang w:val="en-US"/>
        </w:rPr>
        <w:t xml:space="preserve">Record </w:t>
      </w:r>
      <w:r w:rsidR="000776FF" w:rsidRPr="00C166B3">
        <w:rPr>
          <w:rFonts w:ascii="Arial" w:hAnsi="Arial" w:cs="Arial"/>
          <w:szCs w:val="22"/>
          <w:lang w:val="en-US"/>
        </w:rPr>
        <w:t>97</w:t>
      </w:r>
      <w:r w:rsidRPr="00C166B3">
        <w:rPr>
          <w:rFonts w:ascii="Arial" w:hAnsi="Arial" w:cs="Arial"/>
          <w:szCs w:val="22"/>
          <w:lang w:val="en-US"/>
        </w:rPr>
        <w:t xml:space="preserve"> if the respondent doesn’t know.</w:t>
      </w:r>
    </w:p>
    <w:p w14:paraId="2ACBC609" w14:textId="77777777" w:rsidR="000776FF" w:rsidRPr="00C166B3" w:rsidRDefault="000776FF" w:rsidP="000776FF">
      <w:pPr>
        <w:tabs>
          <w:tab w:val="left" w:pos="1418"/>
        </w:tabs>
        <w:spacing w:before="240"/>
        <w:jc w:val="both"/>
        <w:rPr>
          <w:rFonts w:ascii="Arial" w:hAnsi="Arial" w:cs="Arial"/>
          <w:spacing w:val="-4"/>
          <w:szCs w:val="22"/>
          <w:lang w:val="en-US"/>
        </w:rPr>
      </w:pPr>
    </w:p>
    <w:p w14:paraId="56D556EA" w14:textId="55C7AE0C" w:rsidR="000776FF" w:rsidRPr="00C166B3" w:rsidRDefault="000776FF" w:rsidP="00EE12E8">
      <w:pPr>
        <w:pStyle w:val="TableParagraph"/>
        <w:rPr>
          <w:rFonts w:ascii="Arial" w:hAnsi="Arial" w:cs="Arial"/>
        </w:rPr>
      </w:pPr>
      <w:r w:rsidRPr="00C166B3">
        <w:rPr>
          <w:rFonts w:ascii="Arial" w:hAnsi="Arial" w:cs="Arial"/>
          <w:b/>
          <w:spacing w:val="-4"/>
        </w:rPr>
        <w:t>TAW_2</w:t>
      </w:r>
      <w:r w:rsidR="00EE12E8" w:rsidRPr="00C166B3">
        <w:rPr>
          <w:rFonts w:ascii="Arial" w:hAnsi="Arial" w:cs="Arial"/>
          <w:b/>
          <w:spacing w:val="-4"/>
        </w:rPr>
        <w:t xml:space="preserve">. </w:t>
      </w:r>
      <w:r w:rsidRPr="00C166B3">
        <w:rPr>
          <w:rFonts w:ascii="Arial" w:hAnsi="Arial" w:cs="Arial"/>
        </w:rPr>
        <w:t>Do</w:t>
      </w:r>
      <w:r w:rsidRPr="00C166B3">
        <w:rPr>
          <w:rFonts w:ascii="Arial" w:hAnsi="Arial" w:cs="Arial"/>
          <w:spacing w:val="-12"/>
        </w:rPr>
        <w:t xml:space="preserve"> </w:t>
      </w:r>
      <w:r w:rsidRPr="00C166B3">
        <w:rPr>
          <w:rFonts w:ascii="Arial" w:hAnsi="Arial" w:cs="Arial"/>
        </w:rPr>
        <w:t>you</w:t>
      </w:r>
      <w:r w:rsidRPr="00C166B3">
        <w:rPr>
          <w:rFonts w:ascii="Arial" w:hAnsi="Arial" w:cs="Arial"/>
          <w:spacing w:val="-12"/>
        </w:rPr>
        <w:t xml:space="preserve"> </w:t>
      </w:r>
      <w:r w:rsidRPr="00C166B3">
        <w:rPr>
          <w:rFonts w:ascii="Arial" w:hAnsi="Arial" w:cs="Arial"/>
        </w:rPr>
        <w:t>know</w:t>
      </w:r>
      <w:r w:rsidRPr="00C166B3">
        <w:rPr>
          <w:rFonts w:ascii="Arial" w:hAnsi="Arial" w:cs="Arial"/>
          <w:spacing w:val="-12"/>
        </w:rPr>
        <w:t xml:space="preserve"> </w:t>
      </w:r>
      <w:r w:rsidRPr="00C166B3">
        <w:rPr>
          <w:rFonts w:ascii="Arial" w:hAnsi="Arial" w:cs="Arial"/>
        </w:rPr>
        <w:t xml:space="preserve">approximately? </w:t>
      </w:r>
      <w:r w:rsidRPr="00C166B3">
        <w:rPr>
          <w:rFonts w:ascii="Arial" w:hAnsi="Arial" w:cs="Arial"/>
          <w:spacing w:val="-2"/>
        </w:rPr>
        <w:t>HH:MM</w:t>
      </w:r>
    </w:p>
    <w:p w14:paraId="51743B5A" w14:textId="77777777" w:rsidR="000776FF" w:rsidRPr="00C166B3" w:rsidRDefault="000776FF" w:rsidP="000776FF">
      <w:pPr>
        <w:pStyle w:val="TableParagraph"/>
        <w:spacing w:line="244" w:lineRule="exact"/>
        <w:ind w:left="544"/>
        <w:rPr>
          <w:rFonts w:ascii="Arial" w:hAnsi="Arial" w:cs="Arial"/>
          <w:spacing w:val="-4"/>
        </w:rPr>
      </w:pPr>
      <w:r w:rsidRPr="00C166B3">
        <w:rPr>
          <w:rFonts w:ascii="Arial" w:hAnsi="Arial" w:cs="Arial"/>
        </w:rPr>
        <w:t>97.</w:t>
      </w:r>
      <w:r w:rsidRPr="00C166B3">
        <w:rPr>
          <w:rFonts w:ascii="Arial" w:hAnsi="Arial" w:cs="Arial"/>
          <w:spacing w:val="1"/>
        </w:rPr>
        <w:t xml:space="preserve"> </w:t>
      </w:r>
      <w:r w:rsidRPr="00C166B3">
        <w:rPr>
          <w:rFonts w:ascii="Arial" w:hAnsi="Arial" w:cs="Arial"/>
        </w:rPr>
        <w:t>DON’T</w:t>
      </w:r>
      <w:r w:rsidRPr="00C166B3">
        <w:rPr>
          <w:rFonts w:ascii="Arial" w:hAnsi="Arial" w:cs="Arial"/>
          <w:spacing w:val="-1"/>
        </w:rPr>
        <w:t xml:space="preserve"> </w:t>
      </w:r>
      <w:r w:rsidRPr="00C166B3">
        <w:rPr>
          <w:rFonts w:ascii="Arial" w:hAnsi="Arial" w:cs="Arial"/>
          <w:spacing w:val="-4"/>
        </w:rPr>
        <w:t>KNOW</w:t>
      </w:r>
    </w:p>
    <w:p w14:paraId="4FC24463" w14:textId="77777777" w:rsidR="000776FF" w:rsidRPr="00C166B3" w:rsidRDefault="000776FF" w:rsidP="000776FF">
      <w:pPr>
        <w:pStyle w:val="TableParagraph"/>
        <w:spacing w:line="244" w:lineRule="exact"/>
        <w:ind w:left="544"/>
        <w:rPr>
          <w:rFonts w:ascii="Arial" w:hAnsi="Arial" w:cs="Arial"/>
        </w:rPr>
      </w:pPr>
    </w:p>
    <w:p w14:paraId="6B54A678" w14:textId="5940B2A7" w:rsidR="000776FF" w:rsidRPr="00C166B3" w:rsidRDefault="000776FF" w:rsidP="00EE12E8">
      <w:pPr>
        <w:pStyle w:val="TableParagraph"/>
        <w:spacing w:before="2" w:line="245" w:lineRule="exact"/>
        <w:rPr>
          <w:rFonts w:ascii="Arial" w:hAnsi="Arial" w:cs="Arial"/>
          <w:i/>
        </w:rPr>
      </w:pPr>
      <w:r w:rsidRPr="00C166B3">
        <w:rPr>
          <w:rFonts w:ascii="Arial" w:hAnsi="Arial" w:cs="Arial"/>
          <w:b/>
          <w:spacing w:val="-4"/>
        </w:rPr>
        <w:t>TAW_3</w:t>
      </w:r>
      <w:r w:rsidR="00EE12E8" w:rsidRPr="00C166B3">
        <w:rPr>
          <w:rFonts w:ascii="Arial" w:hAnsi="Arial" w:cs="Arial"/>
          <w:b/>
          <w:spacing w:val="-4"/>
        </w:rPr>
        <w:t xml:space="preserve">. </w:t>
      </w:r>
      <w:r w:rsidRPr="00C166B3">
        <w:rPr>
          <w:rFonts w:ascii="Arial" w:hAnsi="Arial" w:cs="Arial"/>
          <w:i/>
          <w:color w:val="FF0000"/>
        </w:rPr>
        <w:t>DO</w:t>
      </w:r>
      <w:r w:rsidRPr="00C166B3">
        <w:rPr>
          <w:rFonts w:ascii="Arial" w:hAnsi="Arial" w:cs="Arial"/>
          <w:i/>
          <w:color w:val="FF0000"/>
          <w:spacing w:val="-2"/>
        </w:rPr>
        <w:t xml:space="preserve"> </w:t>
      </w:r>
      <w:r w:rsidRPr="00C166B3">
        <w:rPr>
          <w:rFonts w:ascii="Arial" w:hAnsi="Arial" w:cs="Arial"/>
          <w:i/>
          <w:color w:val="FF0000"/>
        </w:rPr>
        <w:t>NOT READ:</w:t>
      </w:r>
      <w:r w:rsidRPr="00C166B3">
        <w:rPr>
          <w:rFonts w:ascii="Arial" w:hAnsi="Arial" w:cs="Arial"/>
          <w:i/>
          <w:color w:val="FF0000"/>
          <w:spacing w:val="-1"/>
        </w:rPr>
        <w:t xml:space="preserve"> </w:t>
      </w:r>
      <w:r w:rsidRPr="00C166B3">
        <w:rPr>
          <w:rFonts w:ascii="Arial" w:hAnsi="Arial" w:cs="Arial"/>
          <w:i/>
          <w:color w:val="FF0000"/>
        </w:rPr>
        <w:t>ENUMERATOR</w:t>
      </w:r>
      <w:r w:rsidRPr="00C166B3">
        <w:rPr>
          <w:rFonts w:ascii="Arial" w:hAnsi="Arial" w:cs="Arial"/>
          <w:i/>
          <w:color w:val="FF0000"/>
          <w:spacing w:val="-4"/>
        </w:rPr>
        <w:t xml:space="preserve"> </w:t>
      </w:r>
      <w:r w:rsidRPr="00C166B3">
        <w:rPr>
          <w:rFonts w:ascii="Arial" w:hAnsi="Arial" w:cs="Arial"/>
          <w:i/>
          <w:color w:val="FF0000"/>
        </w:rPr>
        <w:t>TO</w:t>
      </w:r>
      <w:r w:rsidRPr="00C166B3">
        <w:rPr>
          <w:rFonts w:ascii="Arial" w:hAnsi="Arial" w:cs="Arial"/>
          <w:i/>
          <w:color w:val="FF0000"/>
          <w:spacing w:val="-1"/>
        </w:rPr>
        <w:t xml:space="preserve"> </w:t>
      </w:r>
      <w:r w:rsidRPr="00C166B3">
        <w:rPr>
          <w:rFonts w:ascii="Arial" w:hAnsi="Arial" w:cs="Arial"/>
          <w:i/>
          <w:color w:val="FF0000"/>
        </w:rPr>
        <w:t>OBSERVE</w:t>
      </w:r>
      <w:r w:rsidRPr="00C166B3">
        <w:rPr>
          <w:rFonts w:ascii="Arial" w:hAnsi="Arial" w:cs="Arial"/>
          <w:i/>
          <w:color w:val="FF0000"/>
          <w:spacing w:val="-2"/>
        </w:rPr>
        <w:t xml:space="preserve"> </w:t>
      </w:r>
      <w:r w:rsidRPr="00C166B3">
        <w:rPr>
          <w:rFonts w:ascii="Arial" w:hAnsi="Arial" w:cs="Arial"/>
          <w:i/>
          <w:color w:val="FF0000"/>
        </w:rPr>
        <w:t>&amp;</w:t>
      </w:r>
      <w:r w:rsidRPr="00C166B3">
        <w:rPr>
          <w:rFonts w:ascii="Arial" w:hAnsi="Arial" w:cs="Arial"/>
          <w:i/>
          <w:color w:val="FF0000"/>
          <w:spacing w:val="-1"/>
        </w:rPr>
        <w:t xml:space="preserve"> </w:t>
      </w:r>
      <w:r w:rsidRPr="00C166B3">
        <w:rPr>
          <w:rFonts w:ascii="Arial" w:hAnsi="Arial" w:cs="Arial"/>
          <w:i/>
          <w:color w:val="FF0000"/>
          <w:spacing w:val="-4"/>
        </w:rPr>
        <w:t>CODE</w:t>
      </w:r>
    </w:p>
    <w:p w14:paraId="29833245" w14:textId="77777777" w:rsidR="000776FF" w:rsidRPr="00C166B3" w:rsidRDefault="000776FF" w:rsidP="000776FF">
      <w:pPr>
        <w:pStyle w:val="TableParagraph"/>
        <w:numPr>
          <w:ilvl w:val="0"/>
          <w:numId w:val="285"/>
        </w:numPr>
        <w:tabs>
          <w:tab w:val="left" w:pos="845"/>
        </w:tabs>
        <w:spacing w:line="245" w:lineRule="exact"/>
        <w:ind w:left="845" w:hanging="301"/>
        <w:rPr>
          <w:rFonts w:ascii="Arial" w:hAnsi="Arial" w:cs="Arial"/>
        </w:rPr>
      </w:pPr>
      <w:r w:rsidRPr="00C166B3">
        <w:rPr>
          <w:rFonts w:ascii="Arial" w:hAnsi="Arial" w:cs="Arial"/>
        </w:rPr>
        <w:t>RESPONDENT</w:t>
      </w:r>
      <w:r w:rsidRPr="00C166B3">
        <w:rPr>
          <w:rFonts w:ascii="Arial" w:hAnsi="Arial" w:cs="Arial"/>
          <w:spacing w:val="-4"/>
        </w:rPr>
        <w:t xml:space="preserve"> </w:t>
      </w:r>
      <w:r w:rsidRPr="00C166B3">
        <w:rPr>
          <w:rFonts w:ascii="Arial" w:hAnsi="Arial" w:cs="Arial"/>
        </w:rPr>
        <w:t>CONSULTED</w:t>
      </w:r>
      <w:r w:rsidRPr="00C166B3">
        <w:rPr>
          <w:rFonts w:ascii="Arial" w:hAnsi="Arial" w:cs="Arial"/>
          <w:spacing w:val="-3"/>
        </w:rPr>
        <w:t xml:space="preserve"> </w:t>
      </w:r>
      <w:r w:rsidRPr="00C166B3">
        <w:rPr>
          <w:rFonts w:ascii="Arial" w:hAnsi="Arial" w:cs="Arial"/>
        </w:rPr>
        <w:t>WRISTWATCH</w:t>
      </w:r>
      <w:r w:rsidRPr="00C166B3">
        <w:rPr>
          <w:rFonts w:ascii="Arial" w:hAnsi="Arial" w:cs="Arial"/>
          <w:spacing w:val="-5"/>
        </w:rPr>
        <w:t xml:space="preserve"> </w:t>
      </w:r>
      <w:r w:rsidRPr="00C166B3">
        <w:rPr>
          <w:rFonts w:ascii="Arial" w:hAnsi="Arial" w:cs="Arial"/>
        </w:rPr>
        <w:t>OR</w:t>
      </w:r>
      <w:r w:rsidRPr="00C166B3">
        <w:rPr>
          <w:rFonts w:ascii="Arial" w:hAnsi="Arial" w:cs="Arial"/>
          <w:spacing w:val="-3"/>
        </w:rPr>
        <w:t xml:space="preserve"> </w:t>
      </w:r>
      <w:r w:rsidRPr="00C166B3">
        <w:rPr>
          <w:rFonts w:ascii="Arial" w:hAnsi="Arial" w:cs="Arial"/>
        </w:rPr>
        <w:t>POCKET</w:t>
      </w:r>
      <w:r w:rsidRPr="00C166B3">
        <w:rPr>
          <w:rFonts w:ascii="Arial" w:hAnsi="Arial" w:cs="Arial"/>
          <w:spacing w:val="-6"/>
        </w:rPr>
        <w:t xml:space="preserve"> </w:t>
      </w:r>
      <w:r w:rsidRPr="00C166B3">
        <w:rPr>
          <w:rFonts w:ascii="Arial" w:hAnsi="Arial" w:cs="Arial"/>
          <w:spacing w:val="-2"/>
        </w:rPr>
        <w:t>WATCH</w:t>
      </w:r>
    </w:p>
    <w:p w14:paraId="292C5177" w14:textId="77777777" w:rsidR="000776FF" w:rsidRPr="00C166B3" w:rsidRDefault="000776FF" w:rsidP="000776FF">
      <w:pPr>
        <w:pStyle w:val="TableParagraph"/>
        <w:numPr>
          <w:ilvl w:val="0"/>
          <w:numId w:val="285"/>
        </w:numPr>
        <w:tabs>
          <w:tab w:val="left" w:pos="845"/>
        </w:tabs>
        <w:spacing w:line="245" w:lineRule="exact"/>
        <w:ind w:left="845" w:hanging="301"/>
        <w:rPr>
          <w:rFonts w:ascii="Arial" w:hAnsi="Arial" w:cs="Arial"/>
        </w:rPr>
      </w:pPr>
      <w:r w:rsidRPr="00C166B3">
        <w:rPr>
          <w:rFonts w:ascii="Arial" w:hAnsi="Arial" w:cs="Arial"/>
        </w:rPr>
        <w:t>RESPONDENT</w:t>
      </w:r>
      <w:r w:rsidRPr="00C166B3">
        <w:rPr>
          <w:rFonts w:ascii="Arial" w:hAnsi="Arial" w:cs="Arial"/>
          <w:spacing w:val="-4"/>
        </w:rPr>
        <w:t xml:space="preserve"> </w:t>
      </w:r>
      <w:r w:rsidRPr="00C166B3">
        <w:rPr>
          <w:rFonts w:ascii="Arial" w:hAnsi="Arial" w:cs="Arial"/>
        </w:rPr>
        <w:t>CONSULTED</w:t>
      </w:r>
      <w:r w:rsidRPr="00C166B3">
        <w:rPr>
          <w:rFonts w:ascii="Arial" w:hAnsi="Arial" w:cs="Arial"/>
          <w:spacing w:val="-3"/>
        </w:rPr>
        <w:t xml:space="preserve"> </w:t>
      </w:r>
      <w:r w:rsidRPr="00C166B3">
        <w:rPr>
          <w:rFonts w:ascii="Arial" w:hAnsi="Arial" w:cs="Arial"/>
        </w:rPr>
        <w:t>MOBILE</w:t>
      </w:r>
      <w:r w:rsidRPr="00C166B3">
        <w:rPr>
          <w:rFonts w:ascii="Arial" w:hAnsi="Arial" w:cs="Arial"/>
          <w:spacing w:val="-3"/>
        </w:rPr>
        <w:t xml:space="preserve"> </w:t>
      </w:r>
      <w:r w:rsidRPr="00C166B3">
        <w:rPr>
          <w:rFonts w:ascii="Arial" w:hAnsi="Arial" w:cs="Arial"/>
          <w:spacing w:val="-2"/>
        </w:rPr>
        <w:t>PHONE</w:t>
      </w:r>
    </w:p>
    <w:p w14:paraId="243E1840" w14:textId="77777777" w:rsidR="000776FF" w:rsidRPr="00C166B3" w:rsidRDefault="000776FF" w:rsidP="000776FF">
      <w:pPr>
        <w:pStyle w:val="TableParagraph"/>
        <w:numPr>
          <w:ilvl w:val="0"/>
          <w:numId w:val="285"/>
        </w:numPr>
        <w:tabs>
          <w:tab w:val="left" w:pos="845"/>
        </w:tabs>
        <w:spacing w:line="245" w:lineRule="exact"/>
        <w:ind w:left="845" w:hanging="301"/>
        <w:rPr>
          <w:rFonts w:ascii="Arial" w:hAnsi="Arial" w:cs="Arial"/>
        </w:rPr>
      </w:pPr>
      <w:r w:rsidRPr="00C166B3">
        <w:rPr>
          <w:rFonts w:ascii="Arial" w:hAnsi="Arial" w:cs="Arial"/>
        </w:rPr>
        <w:t>RESPONDENT</w:t>
      </w:r>
      <w:r w:rsidRPr="00C166B3">
        <w:rPr>
          <w:rFonts w:ascii="Arial" w:hAnsi="Arial" w:cs="Arial"/>
          <w:spacing w:val="-4"/>
        </w:rPr>
        <w:t xml:space="preserve"> </w:t>
      </w:r>
      <w:r w:rsidRPr="00C166B3">
        <w:rPr>
          <w:rFonts w:ascii="Arial" w:hAnsi="Arial" w:cs="Arial"/>
        </w:rPr>
        <w:t>CONSULTED</w:t>
      </w:r>
      <w:r w:rsidRPr="00C166B3">
        <w:rPr>
          <w:rFonts w:ascii="Arial" w:hAnsi="Arial" w:cs="Arial"/>
          <w:spacing w:val="-4"/>
        </w:rPr>
        <w:t xml:space="preserve"> CLOCK</w:t>
      </w:r>
    </w:p>
    <w:p w14:paraId="7D3516CE" w14:textId="77777777" w:rsidR="000776FF" w:rsidRPr="00C166B3" w:rsidRDefault="000776FF" w:rsidP="000776FF">
      <w:pPr>
        <w:pStyle w:val="TableParagraph"/>
        <w:numPr>
          <w:ilvl w:val="0"/>
          <w:numId w:val="285"/>
        </w:numPr>
        <w:tabs>
          <w:tab w:val="left" w:pos="845"/>
        </w:tabs>
        <w:spacing w:line="245" w:lineRule="exact"/>
        <w:ind w:left="845" w:hanging="301"/>
        <w:rPr>
          <w:rFonts w:ascii="Arial" w:hAnsi="Arial" w:cs="Arial"/>
        </w:rPr>
      </w:pPr>
      <w:r w:rsidRPr="00C166B3">
        <w:rPr>
          <w:rFonts w:ascii="Arial" w:hAnsi="Arial" w:cs="Arial"/>
        </w:rPr>
        <w:t>RESPONDENT</w:t>
      </w:r>
      <w:r w:rsidRPr="00C166B3">
        <w:rPr>
          <w:rFonts w:ascii="Arial" w:hAnsi="Arial" w:cs="Arial"/>
          <w:spacing w:val="-6"/>
        </w:rPr>
        <w:t xml:space="preserve"> </w:t>
      </w:r>
      <w:r w:rsidRPr="00C166B3">
        <w:rPr>
          <w:rFonts w:ascii="Arial" w:hAnsi="Arial" w:cs="Arial"/>
        </w:rPr>
        <w:t>ASKED</w:t>
      </w:r>
      <w:r w:rsidRPr="00C166B3">
        <w:rPr>
          <w:rFonts w:ascii="Arial" w:hAnsi="Arial" w:cs="Arial"/>
          <w:spacing w:val="-2"/>
        </w:rPr>
        <w:t xml:space="preserve"> SOMEONE</w:t>
      </w:r>
    </w:p>
    <w:p w14:paraId="78B8C894" w14:textId="77777777" w:rsidR="000776FF" w:rsidRPr="00C166B3" w:rsidRDefault="000776FF" w:rsidP="000776FF">
      <w:pPr>
        <w:pStyle w:val="TableParagraph"/>
        <w:numPr>
          <w:ilvl w:val="0"/>
          <w:numId w:val="285"/>
        </w:numPr>
        <w:tabs>
          <w:tab w:val="left" w:pos="871"/>
        </w:tabs>
        <w:spacing w:line="242" w:lineRule="auto"/>
        <w:ind w:left="544" w:right="96" w:firstLine="0"/>
        <w:rPr>
          <w:rFonts w:ascii="Arial" w:hAnsi="Arial" w:cs="Arial"/>
        </w:rPr>
      </w:pPr>
      <w:r w:rsidRPr="00C166B3">
        <w:rPr>
          <w:rFonts w:ascii="Arial" w:hAnsi="Arial" w:cs="Arial"/>
        </w:rPr>
        <w:t>RESPONDENT</w:t>
      </w:r>
      <w:r w:rsidRPr="00C166B3">
        <w:rPr>
          <w:rFonts w:ascii="Arial" w:hAnsi="Arial" w:cs="Arial"/>
          <w:spacing w:val="22"/>
        </w:rPr>
        <w:t xml:space="preserve"> </w:t>
      </w:r>
      <w:r w:rsidRPr="00C166B3">
        <w:rPr>
          <w:rFonts w:ascii="Arial" w:hAnsi="Arial" w:cs="Arial"/>
        </w:rPr>
        <w:t>ESTIMATED</w:t>
      </w:r>
      <w:r w:rsidRPr="00C166B3">
        <w:rPr>
          <w:rFonts w:ascii="Arial" w:hAnsi="Arial" w:cs="Arial"/>
          <w:spacing w:val="24"/>
        </w:rPr>
        <w:t xml:space="preserve"> </w:t>
      </w:r>
      <w:r w:rsidRPr="00C166B3">
        <w:rPr>
          <w:rFonts w:ascii="Arial" w:hAnsi="Arial" w:cs="Arial"/>
        </w:rPr>
        <w:t>WITH</w:t>
      </w:r>
      <w:r w:rsidRPr="00C166B3">
        <w:rPr>
          <w:rFonts w:ascii="Arial" w:hAnsi="Arial" w:cs="Arial"/>
          <w:spacing w:val="23"/>
        </w:rPr>
        <w:t xml:space="preserve"> </w:t>
      </w:r>
      <w:r w:rsidRPr="00C166B3">
        <w:rPr>
          <w:rFonts w:ascii="Arial" w:hAnsi="Arial" w:cs="Arial"/>
        </w:rPr>
        <w:t>REFERENCE</w:t>
      </w:r>
      <w:r w:rsidRPr="00C166B3">
        <w:rPr>
          <w:rFonts w:ascii="Arial" w:hAnsi="Arial" w:cs="Arial"/>
          <w:spacing w:val="22"/>
        </w:rPr>
        <w:t xml:space="preserve"> </w:t>
      </w:r>
      <w:r w:rsidRPr="00C166B3">
        <w:rPr>
          <w:rFonts w:ascii="Arial" w:hAnsi="Arial" w:cs="Arial"/>
        </w:rPr>
        <w:t>TO</w:t>
      </w:r>
      <w:r w:rsidRPr="00C166B3">
        <w:rPr>
          <w:rFonts w:ascii="Arial" w:hAnsi="Arial" w:cs="Arial"/>
          <w:spacing w:val="23"/>
        </w:rPr>
        <w:t xml:space="preserve"> </w:t>
      </w:r>
      <w:r w:rsidRPr="00C166B3">
        <w:rPr>
          <w:rFonts w:ascii="Arial" w:hAnsi="Arial" w:cs="Arial"/>
        </w:rPr>
        <w:t>WORK</w:t>
      </w:r>
      <w:r w:rsidRPr="00C166B3">
        <w:rPr>
          <w:rFonts w:ascii="Arial" w:hAnsi="Arial" w:cs="Arial"/>
          <w:spacing w:val="23"/>
        </w:rPr>
        <w:t xml:space="preserve"> </w:t>
      </w:r>
      <w:r w:rsidRPr="00C166B3">
        <w:rPr>
          <w:rFonts w:ascii="Arial" w:hAnsi="Arial" w:cs="Arial"/>
        </w:rPr>
        <w:t>/</w:t>
      </w:r>
      <w:r w:rsidRPr="00C166B3">
        <w:rPr>
          <w:rFonts w:ascii="Arial" w:hAnsi="Arial" w:cs="Arial"/>
          <w:spacing w:val="22"/>
        </w:rPr>
        <w:t xml:space="preserve"> </w:t>
      </w:r>
      <w:r w:rsidRPr="00C166B3">
        <w:rPr>
          <w:rFonts w:ascii="Arial" w:hAnsi="Arial" w:cs="Arial"/>
        </w:rPr>
        <w:t>SCHOOL /</w:t>
      </w:r>
      <w:r w:rsidRPr="00C166B3">
        <w:rPr>
          <w:rFonts w:ascii="Arial" w:hAnsi="Arial" w:cs="Arial"/>
          <w:spacing w:val="22"/>
        </w:rPr>
        <w:t xml:space="preserve"> </w:t>
      </w:r>
      <w:r w:rsidRPr="00C166B3">
        <w:rPr>
          <w:rFonts w:ascii="Arial" w:hAnsi="Arial" w:cs="Arial"/>
        </w:rPr>
        <w:t>TEMPLE</w:t>
      </w:r>
      <w:r w:rsidRPr="00C166B3">
        <w:rPr>
          <w:rFonts w:ascii="Arial" w:hAnsi="Arial" w:cs="Arial"/>
          <w:spacing w:val="28"/>
        </w:rPr>
        <w:t xml:space="preserve"> </w:t>
      </w:r>
      <w:r w:rsidRPr="00C166B3">
        <w:rPr>
          <w:rFonts w:ascii="Arial" w:hAnsi="Arial" w:cs="Arial"/>
        </w:rPr>
        <w:t>/</w:t>
      </w:r>
      <w:r w:rsidRPr="00C166B3">
        <w:rPr>
          <w:rFonts w:ascii="Arial" w:hAnsi="Arial" w:cs="Arial"/>
          <w:spacing w:val="22"/>
        </w:rPr>
        <w:t xml:space="preserve"> </w:t>
      </w:r>
      <w:r w:rsidRPr="00C166B3">
        <w:rPr>
          <w:rFonts w:ascii="Arial" w:hAnsi="Arial" w:cs="Arial"/>
        </w:rPr>
        <w:t>TRANSPORT</w:t>
      </w:r>
      <w:r w:rsidRPr="00C166B3">
        <w:rPr>
          <w:rFonts w:ascii="Arial" w:hAnsi="Arial" w:cs="Arial"/>
          <w:spacing w:val="22"/>
        </w:rPr>
        <w:t xml:space="preserve"> </w:t>
      </w:r>
      <w:r w:rsidRPr="00C166B3">
        <w:rPr>
          <w:rFonts w:ascii="Arial" w:hAnsi="Arial" w:cs="Arial"/>
        </w:rPr>
        <w:t>/</w:t>
      </w:r>
      <w:r w:rsidRPr="00C166B3">
        <w:rPr>
          <w:rFonts w:ascii="Arial" w:hAnsi="Arial" w:cs="Arial"/>
          <w:spacing w:val="22"/>
        </w:rPr>
        <w:t xml:space="preserve"> </w:t>
      </w:r>
      <w:r w:rsidRPr="00C166B3">
        <w:rPr>
          <w:rFonts w:ascii="Arial" w:hAnsi="Arial" w:cs="Arial"/>
        </w:rPr>
        <w:t>RADIO/TV SCHEDULE, ETC.,</w:t>
      </w:r>
    </w:p>
    <w:p w14:paraId="2A4984A5" w14:textId="77777777" w:rsidR="00EE12E8" w:rsidRPr="00C166B3" w:rsidRDefault="000776FF" w:rsidP="00357A9F">
      <w:pPr>
        <w:pStyle w:val="TableParagraph"/>
        <w:numPr>
          <w:ilvl w:val="0"/>
          <w:numId w:val="285"/>
        </w:numPr>
        <w:tabs>
          <w:tab w:val="left" w:pos="845"/>
          <w:tab w:val="left" w:pos="1418"/>
        </w:tabs>
        <w:spacing w:before="240" w:line="242" w:lineRule="exact"/>
        <w:ind w:left="845" w:hanging="301"/>
        <w:jc w:val="both"/>
        <w:rPr>
          <w:rFonts w:ascii="Arial" w:hAnsi="Arial" w:cs="Arial"/>
          <w:spacing w:val="-5"/>
        </w:rPr>
      </w:pPr>
      <w:r w:rsidRPr="00C166B3">
        <w:rPr>
          <w:rFonts w:ascii="Arial" w:hAnsi="Arial" w:cs="Arial"/>
        </w:rPr>
        <w:t>RESPONDENT</w:t>
      </w:r>
      <w:r w:rsidRPr="00C166B3">
        <w:rPr>
          <w:rFonts w:ascii="Arial" w:hAnsi="Arial" w:cs="Arial"/>
          <w:spacing w:val="-6"/>
        </w:rPr>
        <w:t xml:space="preserve"> </w:t>
      </w:r>
      <w:r w:rsidRPr="00C166B3">
        <w:rPr>
          <w:rFonts w:ascii="Arial" w:hAnsi="Arial" w:cs="Arial"/>
        </w:rPr>
        <w:t>ESTIMATED</w:t>
      </w:r>
      <w:r w:rsidRPr="00C166B3">
        <w:rPr>
          <w:rFonts w:ascii="Arial" w:hAnsi="Arial" w:cs="Arial"/>
          <w:spacing w:val="-2"/>
        </w:rPr>
        <w:t xml:space="preserve"> </w:t>
      </w:r>
      <w:r w:rsidRPr="00C166B3">
        <w:rPr>
          <w:rFonts w:ascii="Arial" w:hAnsi="Arial" w:cs="Arial"/>
        </w:rPr>
        <w:t>BY</w:t>
      </w:r>
      <w:r w:rsidRPr="00C166B3">
        <w:rPr>
          <w:rFonts w:ascii="Arial" w:hAnsi="Arial" w:cs="Arial"/>
          <w:spacing w:val="-2"/>
        </w:rPr>
        <w:t xml:space="preserve"> </w:t>
      </w:r>
      <w:r w:rsidRPr="00C166B3">
        <w:rPr>
          <w:rFonts w:ascii="Arial" w:hAnsi="Arial" w:cs="Arial"/>
        </w:rPr>
        <w:t>POSITION</w:t>
      </w:r>
      <w:r w:rsidRPr="00C166B3">
        <w:rPr>
          <w:rFonts w:ascii="Arial" w:hAnsi="Arial" w:cs="Arial"/>
          <w:spacing w:val="-4"/>
        </w:rPr>
        <w:t xml:space="preserve"> </w:t>
      </w:r>
      <w:r w:rsidRPr="00C166B3">
        <w:rPr>
          <w:rFonts w:ascii="Arial" w:hAnsi="Arial" w:cs="Arial"/>
        </w:rPr>
        <w:t>OF</w:t>
      </w:r>
      <w:r w:rsidRPr="00C166B3">
        <w:rPr>
          <w:rFonts w:ascii="Arial" w:hAnsi="Arial" w:cs="Arial"/>
          <w:spacing w:val="-2"/>
        </w:rPr>
        <w:t xml:space="preserve"> </w:t>
      </w:r>
      <w:r w:rsidRPr="00C166B3">
        <w:rPr>
          <w:rFonts w:ascii="Arial" w:hAnsi="Arial" w:cs="Arial"/>
        </w:rPr>
        <w:t>SUN</w:t>
      </w:r>
      <w:r w:rsidRPr="00C166B3">
        <w:rPr>
          <w:rFonts w:ascii="Arial" w:hAnsi="Arial" w:cs="Arial"/>
          <w:spacing w:val="-4"/>
        </w:rPr>
        <w:t xml:space="preserve"> </w:t>
      </w:r>
      <w:r w:rsidRPr="00C166B3">
        <w:rPr>
          <w:rFonts w:ascii="Arial" w:hAnsi="Arial" w:cs="Arial"/>
        </w:rPr>
        <w:t>/</w:t>
      </w:r>
      <w:r w:rsidRPr="00C166B3">
        <w:rPr>
          <w:rFonts w:ascii="Arial" w:hAnsi="Arial" w:cs="Arial"/>
          <w:spacing w:val="-4"/>
        </w:rPr>
        <w:t xml:space="preserve"> </w:t>
      </w:r>
      <w:r w:rsidRPr="00C166B3">
        <w:rPr>
          <w:rFonts w:ascii="Arial" w:hAnsi="Arial" w:cs="Arial"/>
        </w:rPr>
        <w:t>DAYLIGHT,</w:t>
      </w:r>
      <w:r w:rsidRPr="00C166B3">
        <w:rPr>
          <w:rFonts w:ascii="Arial" w:hAnsi="Arial" w:cs="Arial"/>
          <w:spacing w:val="-2"/>
        </w:rPr>
        <w:t xml:space="preserve"> </w:t>
      </w:r>
      <w:r w:rsidRPr="00C166B3">
        <w:rPr>
          <w:rFonts w:ascii="Arial" w:hAnsi="Arial" w:cs="Arial"/>
          <w:spacing w:val="-4"/>
        </w:rPr>
        <w:t>ETC.,</w:t>
      </w:r>
    </w:p>
    <w:p w14:paraId="798AE283" w14:textId="2C4D3DD3" w:rsidR="009C6F5B" w:rsidRPr="00C166B3" w:rsidRDefault="000776FF" w:rsidP="00357A9F">
      <w:pPr>
        <w:pStyle w:val="TableParagraph"/>
        <w:numPr>
          <w:ilvl w:val="0"/>
          <w:numId w:val="285"/>
        </w:numPr>
        <w:tabs>
          <w:tab w:val="left" w:pos="845"/>
          <w:tab w:val="left" w:pos="1418"/>
        </w:tabs>
        <w:spacing w:before="240" w:line="242" w:lineRule="exact"/>
        <w:ind w:left="845" w:hanging="301"/>
        <w:jc w:val="both"/>
        <w:rPr>
          <w:rFonts w:ascii="Arial" w:hAnsi="Arial" w:cs="Arial"/>
          <w:spacing w:val="-5"/>
        </w:rPr>
      </w:pPr>
      <w:r w:rsidRPr="00C166B3">
        <w:rPr>
          <w:rFonts w:ascii="Arial" w:hAnsi="Arial" w:cs="Arial"/>
        </w:rPr>
        <w:t>OTHER,</w:t>
      </w:r>
      <w:r w:rsidRPr="00C166B3">
        <w:rPr>
          <w:rFonts w:ascii="Arial" w:hAnsi="Arial" w:cs="Arial"/>
          <w:spacing w:val="-4"/>
        </w:rPr>
        <w:t xml:space="preserve"> </w:t>
      </w:r>
      <w:r w:rsidRPr="00C166B3">
        <w:rPr>
          <w:rFonts w:ascii="Arial" w:hAnsi="Arial" w:cs="Arial"/>
          <w:spacing w:val="-2"/>
        </w:rPr>
        <w:t>SPECIFY</w:t>
      </w:r>
    </w:p>
    <w:sectPr w:rsidR="009C6F5B" w:rsidRPr="00C166B3">
      <w:footerReference w:type="default" r:id="rId13"/>
      <w:headerReference w:type="first" r:id="rId14"/>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5"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94635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DB250" w14:textId="77777777" w:rsidR="00525044" w:rsidRDefault="00525044">
      <w:r>
        <w:separator/>
      </w:r>
    </w:p>
  </w:endnote>
  <w:endnote w:type="continuationSeparator" w:id="0">
    <w:p w14:paraId="1764AC49" w14:textId="77777777" w:rsidR="00525044" w:rsidRDefault="0052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B5AF" w14:textId="77777777" w:rsidR="00525044" w:rsidRDefault="00525044">
      <w:r>
        <w:separator/>
      </w:r>
    </w:p>
  </w:footnote>
  <w:footnote w:type="continuationSeparator" w:id="0">
    <w:p w14:paraId="3C86739D" w14:textId="77777777" w:rsidR="00525044" w:rsidRDefault="0052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0BF5296"/>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017E95"/>
    <w:multiLevelType w:val="hybridMultilevel"/>
    <w:tmpl w:val="EC42388A"/>
    <w:lvl w:ilvl="0" w:tplc="7E7CE9A8">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75F25858">
      <w:numFmt w:val="bullet"/>
      <w:lvlText w:val="•"/>
      <w:lvlJc w:val="left"/>
      <w:pPr>
        <w:ind w:left="1772" w:hanging="360"/>
      </w:pPr>
      <w:rPr>
        <w:rFonts w:hint="default"/>
        <w:lang w:val="en-US" w:eastAsia="en-US" w:bidi="ar-SA"/>
      </w:rPr>
    </w:lvl>
    <w:lvl w:ilvl="2" w:tplc="A4EA16E0">
      <w:numFmt w:val="bullet"/>
      <w:lvlText w:val="•"/>
      <w:lvlJc w:val="left"/>
      <w:pPr>
        <w:ind w:left="2644" w:hanging="360"/>
      </w:pPr>
      <w:rPr>
        <w:rFonts w:hint="default"/>
        <w:lang w:val="en-US" w:eastAsia="en-US" w:bidi="ar-SA"/>
      </w:rPr>
    </w:lvl>
    <w:lvl w:ilvl="3" w:tplc="1766E61A">
      <w:numFmt w:val="bullet"/>
      <w:lvlText w:val="•"/>
      <w:lvlJc w:val="left"/>
      <w:pPr>
        <w:ind w:left="3516" w:hanging="360"/>
      </w:pPr>
      <w:rPr>
        <w:rFonts w:hint="default"/>
        <w:lang w:val="en-US" w:eastAsia="en-US" w:bidi="ar-SA"/>
      </w:rPr>
    </w:lvl>
    <w:lvl w:ilvl="4" w:tplc="176CC790">
      <w:numFmt w:val="bullet"/>
      <w:lvlText w:val="•"/>
      <w:lvlJc w:val="left"/>
      <w:pPr>
        <w:ind w:left="4388" w:hanging="360"/>
      </w:pPr>
      <w:rPr>
        <w:rFonts w:hint="default"/>
        <w:lang w:val="en-US" w:eastAsia="en-US" w:bidi="ar-SA"/>
      </w:rPr>
    </w:lvl>
    <w:lvl w:ilvl="5" w:tplc="961E668C">
      <w:numFmt w:val="bullet"/>
      <w:lvlText w:val="•"/>
      <w:lvlJc w:val="left"/>
      <w:pPr>
        <w:ind w:left="5260" w:hanging="360"/>
      </w:pPr>
      <w:rPr>
        <w:rFonts w:hint="default"/>
        <w:lang w:val="en-US" w:eastAsia="en-US" w:bidi="ar-SA"/>
      </w:rPr>
    </w:lvl>
    <w:lvl w:ilvl="6" w:tplc="67BAC03E">
      <w:numFmt w:val="bullet"/>
      <w:lvlText w:val="•"/>
      <w:lvlJc w:val="left"/>
      <w:pPr>
        <w:ind w:left="6132" w:hanging="360"/>
      </w:pPr>
      <w:rPr>
        <w:rFonts w:hint="default"/>
        <w:lang w:val="en-US" w:eastAsia="en-US" w:bidi="ar-SA"/>
      </w:rPr>
    </w:lvl>
    <w:lvl w:ilvl="7" w:tplc="7F16E138">
      <w:numFmt w:val="bullet"/>
      <w:lvlText w:val="•"/>
      <w:lvlJc w:val="left"/>
      <w:pPr>
        <w:ind w:left="7004" w:hanging="360"/>
      </w:pPr>
      <w:rPr>
        <w:rFonts w:hint="default"/>
        <w:lang w:val="en-US" w:eastAsia="en-US" w:bidi="ar-SA"/>
      </w:rPr>
    </w:lvl>
    <w:lvl w:ilvl="8" w:tplc="CE8EC0E2">
      <w:numFmt w:val="bullet"/>
      <w:lvlText w:val="•"/>
      <w:lvlJc w:val="left"/>
      <w:pPr>
        <w:ind w:left="7876" w:hanging="360"/>
      </w:pPr>
      <w:rPr>
        <w:rFonts w:hint="default"/>
        <w:lang w:val="en-US" w:eastAsia="en-US" w:bidi="ar-SA"/>
      </w:rPr>
    </w:lvl>
  </w:abstractNum>
  <w:abstractNum w:abstractNumId="3"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45023B6"/>
    <w:multiLevelType w:val="hybridMultilevel"/>
    <w:tmpl w:val="6D6ADB7E"/>
    <w:lvl w:ilvl="0" w:tplc="21644AF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71CADEC">
      <w:numFmt w:val="bullet"/>
      <w:lvlText w:val="•"/>
      <w:lvlJc w:val="left"/>
      <w:pPr>
        <w:ind w:left="1718" w:hanging="303"/>
      </w:pPr>
      <w:rPr>
        <w:rFonts w:hint="default"/>
        <w:lang w:val="en-US" w:eastAsia="en-US" w:bidi="ar-SA"/>
      </w:rPr>
    </w:lvl>
    <w:lvl w:ilvl="2" w:tplc="E5EE993E">
      <w:numFmt w:val="bullet"/>
      <w:lvlText w:val="•"/>
      <w:lvlJc w:val="left"/>
      <w:pPr>
        <w:ind w:left="2596" w:hanging="303"/>
      </w:pPr>
      <w:rPr>
        <w:rFonts w:hint="default"/>
        <w:lang w:val="en-US" w:eastAsia="en-US" w:bidi="ar-SA"/>
      </w:rPr>
    </w:lvl>
    <w:lvl w:ilvl="3" w:tplc="8954C374">
      <w:numFmt w:val="bullet"/>
      <w:lvlText w:val="•"/>
      <w:lvlJc w:val="left"/>
      <w:pPr>
        <w:ind w:left="3474" w:hanging="303"/>
      </w:pPr>
      <w:rPr>
        <w:rFonts w:hint="default"/>
        <w:lang w:val="en-US" w:eastAsia="en-US" w:bidi="ar-SA"/>
      </w:rPr>
    </w:lvl>
    <w:lvl w:ilvl="4" w:tplc="BC0A45B6">
      <w:numFmt w:val="bullet"/>
      <w:lvlText w:val="•"/>
      <w:lvlJc w:val="left"/>
      <w:pPr>
        <w:ind w:left="4352" w:hanging="303"/>
      </w:pPr>
      <w:rPr>
        <w:rFonts w:hint="default"/>
        <w:lang w:val="en-US" w:eastAsia="en-US" w:bidi="ar-SA"/>
      </w:rPr>
    </w:lvl>
    <w:lvl w:ilvl="5" w:tplc="CA908A34">
      <w:numFmt w:val="bullet"/>
      <w:lvlText w:val="•"/>
      <w:lvlJc w:val="left"/>
      <w:pPr>
        <w:ind w:left="5230" w:hanging="303"/>
      </w:pPr>
      <w:rPr>
        <w:rFonts w:hint="default"/>
        <w:lang w:val="en-US" w:eastAsia="en-US" w:bidi="ar-SA"/>
      </w:rPr>
    </w:lvl>
    <w:lvl w:ilvl="6" w:tplc="6EC4D4E8">
      <w:numFmt w:val="bullet"/>
      <w:lvlText w:val="•"/>
      <w:lvlJc w:val="left"/>
      <w:pPr>
        <w:ind w:left="6108" w:hanging="303"/>
      </w:pPr>
      <w:rPr>
        <w:rFonts w:hint="default"/>
        <w:lang w:val="en-US" w:eastAsia="en-US" w:bidi="ar-SA"/>
      </w:rPr>
    </w:lvl>
    <w:lvl w:ilvl="7" w:tplc="60761F76">
      <w:numFmt w:val="bullet"/>
      <w:lvlText w:val="•"/>
      <w:lvlJc w:val="left"/>
      <w:pPr>
        <w:ind w:left="6986" w:hanging="303"/>
      </w:pPr>
      <w:rPr>
        <w:rFonts w:hint="default"/>
        <w:lang w:val="en-US" w:eastAsia="en-US" w:bidi="ar-SA"/>
      </w:rPr>
    </w:lvl>
    <w:lvl w:ilvl="8" w:tplc="6F767EFE">
      <w:numFmt w:val="bullet"/>
      <w:lvlText w:val="•"/>
      <w:lvlJc w:val="left"/>
      <w:pPr>
        <w:ind w:left="7864" w:hanging="303"/>
      </w:pPr>
      <w:rPr>
        <w:rFonts w:hint="default"/>
        <w:lang w:val="en-US" w:eastAsia="en-US" w:bidi="ar-SA"/>
      </w:rPr>
    </w:lvl>
  </w:abstractNum>
  <w:abstractNum w:abstractNumId="5"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7"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9"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5500D63"/>
    <w:multiLevelType w:val="hybridMultilevel"/>
    <w:tmpl w:val="E946D81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08084A7F"/>
    <w:multiLevelType w:val="hybridMultilevel"/>
    <w:tmpl w:val="3CBEA6F4"/>
    <w:lvl w:ilvl="0" w:tplc="922C2B2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F82C791A">
      <w:numFmt w:val="bullet"/>
      <w:lvlText w:val="•"/>
      <w:lvlJc w:val="left"/>
      <w:pPr>
        <w:ind w:left="1718" w:hanging="303"/>
      </w:pPr>
      <w:rPr>
        <w:rFonts w:hint="default"/>
        <w:lang w:val="en-US" w:eastAsia="en-US" w:bidi="ar-SA"/>
      </w:rPr>
    </w:lvl>
    <w:lvl w:ilvl="2" w:tplc="6FACB4BE">
      <w:numFmt w:val="bullet"/>
      <w:lvlText w:val="•"/>
      <w:lvlJc w:val="left"/>
      <w:pPr>
        <w:ind w:left="2596" w:hanging="303"/>
      </w:pPr>
      <w:rPr>
        <w:rFonts w:hint="default"/>
        <w:lang w:val="en-US" w:eastAsia="en-US" w:bidi="ar-SA"/>
      </w:rPr>
    </w:lvl>
    <w:lvl w:ilvl="3" w:tplc="68EA3EB8">
      <w:numFmt w:val="bullet"/>
      <w:lvlText w:val="•"/>
      <w:lvlJc w:val="left"/>
      <w:pPr>
        <w:ind w:left="3474" w:hanging="303"/>
      </w:pPr>
      <w:rPr>
        <w:rFonts w:hint="default"/>
        <w:lang w:val="en-US" w:eastAsia="en-US" w:bidi="ar-SA"/>
      </w:rPr>
    </w:lvl>
    <w:lvl w:ilvl="4" w:tplc="7FD47814">
      <w:numFmt w:val="bullet"/>
      <w:lvlText w:val="•"/>
      <w:lvlJc w:val="left"/>
      <w:pPr>
        <w:ind w:left="4352" w:hanging="303"/>
      </w:pPr>
      <w:rPr>
        <w:rFonts w:hint="default"/>
        <w:lang w:val="en-US" w:eastAsia="en-US" w:bidi="ar-SA"/>
      </w:rPr>
    </w:lvl>
    <w:lvl w:ilvl="5" w:tplc="1CE02284">
      <w:numFmt w:val="bullet"/>
      <w:lvlText w:val="•"/>
      <w:lvlJc w:val="left"/>
      <w:pPr>
        <w:ind w:left="5230" w:hanging="303"/>
      </w:pPr>
      <w:rPr>
        <w:rFonts w:hint="default"/>
        <w:lang w:val="en-US" w:eastAsia="en-US" w:bidi="ar-SA"/>
      </w:rPr>
    </w:lvl>
    <w:lvl w:ilvl="6" w:tplc="9948F930">
      <w:numFmt w:val="bullet"/>
      <w:lvlText w:val="•"/>
      <w:lvlJc w:val="left"/>
      <w:pPr>
        <w:ind w:left="6108" w:hanging="303"/>
      </w:pPr>
      <w:rPr>
        <w:rFonts w:hint="default"/>
        <w:lang w:val="en-US" w:eastAsia="en-US" w:bidi="ar-SA"/>
      </w:rPr>
    </w:lvl>
    <w:lvl w:ilvl="7" w:tplc="51E8ABC6">
      <w:numFmt w:val="bullet"/>
      <w:lvlText w:val="•"/>
      <w:lvlJc w:val="left"/>
      <w:pPr>
        <w:ind w:left="6986" w:hanging="303"/>
      </w:pPr>
      <w:rPr>
        <w:rFonts w:hint="default"/>
        <w:lang w:val="en-US" w:eastAsia="en-US" w:bidi="ar-SA"/>
      </w:rPr>
    </w:lvl>
    <w:lvl w:ilvl="8" w:tplc="36803FBE">
      <w:numFmt w:val="bullet"/>
      <w:lvlText w:val="•"/>
      <w:lvlJc w:val="left"/>
      <w:pPr>
        <w:ind w:left="7864" w:hanging="303"/>
      </w:pPr>
      <w:rPr>
        <w:rFonts w:hint="default"/>
        <w:lang w:val="en-US" w:eastAsia="en-US" w:bidi="ar-SA"/>
      </w:rPr>
    </w:lvl>
  </w:abstractNum>
  <w:abstractNum w:abstractNumId="15"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31A22"/>
    <w:multiLevelType w:val="hybridMultilevel"/>
    <w:tmpl w:val="7658933E"/>
    <w:lvl w:ilvl="0" w:tplc="465CA6B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3342EBB8">
      <w:numFmt w:val="bullet"/>
      <w:lvlText w:val="•"/>
      <w:lvlJc w:val="left"/>
      <w:pPr>
        <w:ind w:left="1732" w:hanging="303"/>
      </w:pPr>
      <w:rPr>
        <w:rFonts w:hint="default"/>
        <w:lang w:val="en-US" w:eastAsia="en-US" w:bidi="ar-SA"/>
      </w:rPr>
    </w:lvl>
    <w:lvl w:ilvl="2" w:tplc="853E398E">
      <w:numFmt w:val="bullet"/>
      <w:lvlText w:val="•"/>
      <w:lvlJc w:val="left"/>
      <w:pPr>
        <w:ind w:left="2625" w:hanging="303"/>
      </w:pPr>
      <w:rPr>
        <w:rFonts w:hint="default"/>
        <w:lang w:val="en-US" w:eastAsia="en-US" w:bidi="ar-SA"/>
      </w:rPr>
    </w:lvl>
    <w:lvl w:ilvl="3" w:tplc="845675B4">
      <w:numFmt w:val="bullet"/>
      <w:lvlText w:val="•"/>
      <w:lvlJc w:val="left"/>
      <w:pPr>
        <w:ind w:left="3517" w:hanging="303"/>
      </w:pPr>
      <w:rPr>
        <w:rFonts w:hint="default"/>
        <w:lang w:val="en-US" w:eastAsia="en-US" w:bidi="ar-SA"/>
      </w:rPr>
    </w:lvl>
    <w:lvl w:ilvl="4" w:tplc="FE36F512">
      <w:numFmt w:val="bullet"/>
      <w:lvlText w:val="•"/>
      <w:lvlJc w:val="left"/>
      <w:pPr>
        <w:ind w:left="4410" w:hanging="303"/>
      </w:pPr>
      <w:rPr>
        <w:rFonts w:hint="default"/>
        <w:lang w:val="en-US" w:eastAsia="en-US" w:bidi="ar-SA"/>
      </w:rPr>
    </w:lvl>
    <w:lvl w:ilvl="5" w:tplc="3DC078BA">
      <w:numFmt w:val="bullet"/>
      <w:lvlText w:val="•"/>
      <w:lvlJc w:val="left"/>
      <w:pPr>
        <w:ind w:left="5303" w:hanging="303"/>
      </w:pPr>
      <w:rPr>
        <w:rFonts w:hint="default"/>
        <w:lang w:val="en-US" w:eastAsia="en-US" w:bidi="ar-SA"/>
      </w:rPr>
    </w:lvl>
    <w:lvl w:ilvl="6" w:tplc="06B80FCC">
      <w:numFmt w:val="bullet"/>
      <w:lvlText w:val="•"/>
      <w:lvlJc w:val="left"/>
      <w:pPr>
        <w:ind w:left="6195" w:hanging="303"/>
      </w:pPr>
      <w:rPr>
        <w:rFonts w:hint="default"/>
        <w:lang w:val="en-US" w:eastAsia="en-US" w:bidi="ar-SA"/>
      </w:rPr>
    </w:lvl>
    <w:lvl w:ilvl="7" w:tplc="775EB6B2">
      <w:numFmt w:val="bullet"/>
      <w:lvlText w:val="•"/>
      <w:lvlJc w:val="left"/>
      <w:pPr>
        <w:ind w:left="7088" w:hanging="303"/>
      </w:pPr>
      <w:rPr>
        <w:rFonts w:hint="default"/>
        <w:lang w:val="en-US" w:eastAsia="en-US" w:bidi="ar-SA"/>
      </w:rPr>
    </w:lvl>
    <w:lvl w:ilvl="8" w:tplc="3ACE6732">
      <w:numFmt w:val="bullet"/>
      <w:lvlText w:val="•"/>
      <w:lvlJc w:val="left"/>
      <w:pPr>
        <w:ind w:left="7980" w:hanging="303"/>
      </w:pPr>
      <w:rPr>
        <w:rFonts w:hint="default"/>
        <w:lang w:val="en-US" w:eastAsia="en-US" w:bidi="ar-SA"/>
      </w:rPr>
    </w:lvl>
  </w:abstractNum>
  <w:abstractNum w:abstractNumId="19" w15:restartNumberingAfterBreak="0">
    <w:nsid w:val="0D0227F9"/>
    <w:multiLevelType w:val="hybridMultilevel"/>
    <w:tmpl w:val="BCC436E4"/>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E767531"/>
    <w:multiLevelType w:val="hybridMultilevel"/>
    <w:tmpl w:val="67CC602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1"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2DC3A9D"/>
    <w:multiLevelType w:val="hybridMultilevel"/>
    <w:tmpl w:val="9FC6E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4A813CB"/>
    <w:multiLevelType w:val="hybridMultilevel"/>
    <w:tmpl w:val="1BA619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51E59EC"/>
    <w:multiLevelType w:val="hybridMultilevel"/>
    <w:tmpl w:val="E7F2DF4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5E35DEB"/>
    <w:multiLevelType w:val="singleLevel"/>
    <w:tmpl w:val="1C09000F"/>
    <w:lvl w:ilvl="0">
      <w:start w:val="1"/>
      <w:numFmt w:val="decimal"/>
      <w:lvlText w:val="%1."/>
      <w:lvlJc w:val="left"/>
      <w:pPr>
        <w:ind w:left="720" w:hanging="360"/>
      </w:pPr>
      <w:rPr>
        <w:rFonts w:hint="default"/>
      </w:rPr>
    </w:lvl>
  </w:abstractNum>
  <w:abstractNum w:abstractNumId="30" w15:restartNumberingAfterBreak="0">
    <w:nsid w:val="175256A0"/>
    <w:multiLevelType w:val="hybridMultilevel"/>
    <w:tmpl w:val="E88AA0B2"/>
    <w:lvl w:ilvl="0" w:tplc="7E52A954">
      <w:start w:val="1"/>
      <w:numFmt w:val="decimalZero"/>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6BEC95F4">
      <w:numFmt w:val="bullet"/>
      <w:lvlText w:val="•"/>
      <w:lvlJc w:val="left"/>
      <w:pPr>
        <w:ind w:left="1772" w:hanging="360"/>
      </w:pPr>
      <w:rPr>
        <w:rFonts w:hint="default"/>
        <w:lang w:val="en-US" w:eastAsia="en-US" w:bidi="ar-SA"/>
      </w:rPr>
    </w:lvl>
    <w:lvl w:ilvl="2" w:tplc="587E6474">
      <w:numFmt w:val="bullet"/>
      <w:lvlText w:val="•"/>
      <w:lvlJc w:val="left"/>
      <w:pPr>
        <w:ind w:left="2644" w:hanging="360"/>
      </w:pPr>
      <w:rPr>
        <w:rFonts w:hint="default"/>
        <w:lang w:val="en-US" w:eastAsia="en-US" w:bidi="ar-SA"/>
      </w:rPr>
    </w:lvl>
    <w:lvl w:ilvl="3" w:tplc="1DC80454">
      <w:numFmt w:val="bullet"/>
      <w:lvlText w:val="•"/>
      <w:lvlJc w:val="left"/>
      <w:pPr>
        <w:ind w:left="3516" w:hanging="360"/>
      </w:pPr>
      <w:rPr>
        <w:rFonts w:hint="default"/>
        <w:lang w:val="en-US" w:eastAsia="en-US" w:bidi="ar-SA"/>
      </w:rPr>
    </w:lvl>
    <w:lvl w:ilvl="4" w:tplc="6EF406CE">
      <w:numFmt w:val="bullet"/>
      <w:lvlText w:val="•"/>
      <w:lvlJc w:val="left"/>
      <w:pPr>
        <w:ind w:left="4388" w:hanging="360"/>
      </w:pPr>
      <w:rPr>
        <w:rFonts w:hint="default"/>
        <w:lang w:val="en-US" w:eastAsia="en-US" w:bidi="ar-SA"/>
      </w:rPr>
    </w:lvl>
    <w:lvl w:ilvl="5" w:tplc="483217A0">
      <w:numFmt w:val="bullet"/>
      <w:lvlText w:val="•"/>
      <w:lvlJc w:val="left"/>
      <w:pPr>
        <w:ind w:left="5260" w:hanging="360"/>
      </w:pPr>
      <w:rPr>
        <w:rFonts w:hint="default"/>
        <w:lang w:val="en-US" w:eastAsia="en-US" w:bidi="ar-SA"/>
      </w:rPr>
    </w:lvl>
    <w:lvl w:ilvl="6" w:tplc="DC5C45AE">
      <w:numFmt w:val="bullet"/>
      <w:lvlText w:val="•"/>
      <w:lvlJc w:val="left"/>
      <w:pPr>
        <w:ind w:left="6132" w:hanging="360"/>
      </w:pPr>
      <w:rPr>
        <w:rFonts w:hint="default"/>
        <w:lang w:val="en-US" w:eastAsia="en-US" w:bidi="ar-SA"/>
      </w:rPr>
    </w:lvl>
    <w:lvl w:ilvl="7" w:tplc="BA12FED0">
      <w:numFmt w:val="bullet"/>
      <w:lvlText w:val="•"/>
      <w:lvlJc w:val="left"/>
      <w:pPr>
        <w:ind w:left="7004" w:hanging="360"/>
      </w:pPr>
      <w:rPr>
        <w:rFonts w:hint="default"/>
        <w:lang w:val="en-US" w:eastAsia="en-US" w:bidi="ar-SA"/>
      </w:rPr>
    </w:lvl>
    <w:lvl w:ilvl="8" w:tplc="36BC1D9A">
      <w:numFmt w:val="bullet"/>
      <w:lvlText w:val="•"/>
      <w:lvlJc w:val="left"/>
      <w:pPr>
        <w:ind w:left="7876" w:hanging="360"/>
      </w:pPr>
      <w:rPr>
        <w:rFonts w:hint="default"/>
        <w:lang w:val="en-US" w:eastAsia="en-US" w:bidi="ar-SA"/>
      </w:rPr>
    </w:lvl>
  </w:abstractNum>
  <w:abstractNum w:abstractNumId="31"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2" w15:restartNumberingAfterBreak="0">
    <w:nsid w:val="189B37DE"/>
    <w:multiLevelType w:val="hybridMultilevel"/>
    <w:tmpl w:val="189ED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34" w15:restartNumberingAfterBreak="0">
    <w:nsid w:val="1A0434E2"/>
    <w:multiLevelType w:val="hybridMultilevel"/>
    <w:tmpl w:val="E312CD7E"/>
    <w:lvl w:ilvl="0" w:tplc="E8F224B6">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A3324FF8">
      <w:numFmt w:val="bullet"/>
      <w:lvlText w:val="•"/>
      <w:lvlJc w:val="left"/>
      <w:pPr>
        <w:ind w:left="1732" w:hanging="303"/>
      </w:pPr>
      <w:rPr>
        <w:rFonts w:hint="default"/>
        <w:lang w:val="en-US" w:eastAsia="en-US" w:bidi="ar-SA"/>
      </w:rPr>
    </w:lvl>
    <w:lvl w:ilvl="2" w:tplc="324040F8">
      <w:numFmt w:val="bullet"/>
      <w:lvlText w:val="•"/>
      <w:lvlJc w:val="left"/>
      <w:pPr>
        <w:ind w:left="2625" w:hanging="303"/>
      </w:pPr>
      <w:rPr>
        <w:rFonts w:hint="default"/>
        <w:lang w:val="en-US" w:eastAsia="en-US" w:bidi="ar-SA"/>
      </w:rPr>
    </w:lvl>
    <w:lvl w:ilvl="3" w:tplc="BCFECEAE">
      <w:numFmt w:val="bullet"/>
      <w:lvlText w:val="•"/>
      <w:lvlJc w:val="left"/>
      <w:pPr>
        <w:ind w:left="3518" w:hanging="303"/>
      </w:pPr>
      <w:rPr>
        <w:rFonts w:hint="default"/>
        <w:lang w:val="en-US" w:eastAsia="en-US" w:bidi="ar-SA"/>
      </w:rPr>
    </w:lvl>
    <w:lvl w:ilvl="4" w:tplc="7E3E9E6C">
      <w:numFmt w:val="bullet"/>
      <w:lvlText w:val="•"/>
      <w:lvlJc w:val="left"/>
      <w:pPr>
        <w:ind w:left="4410" w:hanging="303"/>
      </w:pPr>
      <w:rPr>
        <w:rFonts w:hint="default"/>
        <w:lang w:val="en-US" w:eastAsia="en-US" w:bidi="ar-SA"/>
      </w:rPr>
    </w:lvl>
    <w:lvl w:ilvl="5" w:tplc="0A247D96">
      <w:numFmt w:val="bullet"/>
      <w:lvlText w:val="•"/>
      <w:lvlJc w:val="left"/>
      <w:pPr>
        <w:ind w:left="5303" w:hanging="303"/>
      </w:pPr>
      <w:rPr>
        <w:rFonts w:hint="default"/>
        <w:lang w:val="en-US" w:eastAsia="en-US" w:bidi="ar-SA"/>
      </w:rPr>
    </w:lvl>
    <w:lvl w:ilvl="6" w:tplc="840A08B4">
      <w:numFmt w:val="bullet"/>
      <w:lvlText w:val="•"/>
      <w:lvlJc w:val="left"/>
      <w:pPr>
        <w:ind w:left="6196" w:hanging="303"/>
      </w:pPr>
      <w:rPr>
        <w:rFonts w:hint="default"/>
        <w:lang w:val="en-US" w:eastAsia="en-US" w:bidi="ar-SA"/>
      </w:rPr>
    </w:lvl>
    <w:lvl w:ilvl="7" w:tplc="1A963368">
      <w:numFmt w:val="bullet"/>
      <w:lvlText w:val="•"/>
      <w:lvlJc w:val="left"/>
      <w:pPr>
        <w:ind w:left="7088" w:hanging="303"/>
      </w:pPr>
      <w:rPr>
        <w:rFonts w:hint="default"/>
        <w:lang w:val="en-US" w:eastAsia="en-US" w:bidi="ar-SA"/>
      </w:rPr>
    </w:lvl>
    <w:lvl w:ilvl="8" w:tplc="8BB04474">
      <w:numFmt w:val="bullet"/>
      <w:lvlText w:val="•"/>
      <w:lvlJc w:val="left"/>
      <w:pPr>
        <w:ind w:left="7981" w:hanging="303"/>
      </w:pPr>
      <w:rPr>
        <w:rFonts w:hint="default"/>
        <w:lang w:val="en-US" w:eastAsia="en-US" w:bidi="ar-SA"/>
      </w:rPr>
    </w:lvl>
  </w:abstractNum>
  <w:abstractNum w:abstractNumId="35" w15:restartNumberingAfterBreak="0">
    <w:nsid w:val="1AAD0EC2"/>
    <w:multiLevelType w:val="hybridMultilevel"/>
    <w:tmpl w:val="19F2D0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B716FAF"/>
    <w:multiLevelType w:val="hybridMultilevel"/>
    <w:tmpl w:val="DB480116"/>
    <w:lvl w:ilvl="0" w:tplc="FFFFFFFF">
      <w:start w:val="1"/>
      <w:numFmt w:val="lowerLetter"/>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D630542"/>
    <w:multiLevelType w:val="hybridMultilevel"/>
    <w:tmpl w:val="0784A1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DDB1238"/>
    <w:multiLevelType w:val="hybridMultilevel"/>
    <w:tmpl w:val="283E2E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7"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C24A0D"/>
    <w:multiLevelType w:val="hybridMultilevel"/>
    <w:tmpl w:val="56BCE3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25D9312D"/>
    <w:multiLevelType w:val="hybridMultilevel"/>
    <w:tmpl w:val="730C1246"/>
    <w:lvl w:ilvl="0" w:tplc="474227A4">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4BA5402">
      <w:numFmt w:val="bullet"/>
      <w:lvlText w:val="•"/>
      <w:lvlJc w:val="left"/>
      <w:pPr>
        <w:ind w:left="1732" w:hanging="303"/>
      </w:pPr>
      <w:rPr>
        <w:rFonts w:hint="default"/>
        <w:lang w:val="en-US" w:eastAsia="en-US" w:bidi="ar-SA"/>
      </w:rPr>
    </w:lvl>
    <w:lvl w:ilvl="2" w:tplc="4CF60520">
      <w:numFmt w:val="bullet"/>
      <w:lvlText w:val="•"/>
      <w:lvlJc w:val="left"/>
      <w:pPr>
        <w:ind w:left="2625" w:hanging="303"/>
      </w:pPr>
      <w:rPr>
        <w:rFonts w:hint="default"/>
        <w:lang w:val="en-US" w:eastAsia="en-US" w:bidi="ar-SA"/>
      </w:rPr>
    </w:lvl>
    <w:lvl w:ilvl="3" w:tplc="E9D068EC">
      <w:numFmt w:val="bullet"/>
      <w:lvlText w:val="•"/>
      <w:lvlJc w:val="left"/>
      <w:pPr>
        <w:ind w:left="3518" w:hanging="303"/>
      </w:pPr>
      <w:rPr>
        <w:rFonts w:hint="default"/>
        <w:lang w:val="en-US" w:eastAsia="en-US" w:bidi="ar-SA"/>
      </w:rPr>
    </w:lvl>
    <w:lvl w:ilvl="4" w:tplc="9266F32E">
      <w:numFmt w:val="bullet"/>
      <w:lvlText w:val="•"/>
      <w:lvlJc w:val="left"/>
      <w:pPr>
        <w:ind w:left="4410" w:hanging="303"/>
      </w:pPr>
      <w:rPr>
        <w:rFonts w:hint="default"/>
        <w:lang w:val="en-US" w:eastAsia="en-US" w:bidi="ar-SA"/>
      </w:rPr>
    </w:lvl>
    <w:lvl w:ilvl="5" w:tplc="F1C249F8">
      <w:numFmt w:val="bullet"/>
      <w:lvlText w:val="•"/>
      <w:lvlJc w:val="left"/>
      <w:pPr>
        <w:ind w:left="5303" w:hanging="303"/>
      </w:pPr>
      <w:rPr>
        <w:rFonts w:hint="default"/>
        <w:lang w:val="en-US" w:eastAsia="en-US" w:bidi="ar-SA"/>
      </w:rPr>
    </w:lvl>
    <w:lvl w:ilvl="6" w:tplc="477A84CC">
      <w:numFmt w:val="bullet"/>
      <w:lvlText w:val="•"/>
      <w:lvlJc w:val="left"/>
      <w:pPr>
        <w:ind w:left="6196" w:hanging="303"/>
      </w:pPr>
      <w:rPr>
        <w:rFonts w:hint="default"/>
        <w:lang w:val="en-US" w:eastAsia="en-US" w:bidi="ar-SA"/>
      </w:rPr>
    </w:lvl>
    <w:lvl w:ilvl="7" w:tplc="0964AC26">
      <w:numFmt w:val="bullet"/>
      <w:lvlText w:val="•"/>
      <w:lvlJc w:val="left"/>
      <w:pPr>
        <w:ind w:left="7088" w:hanging="303"/>
      </w:pPr>
      <w:rPr>
        <w:rFonts w:hint="default"/>
        <w:lang w:val="en-US" w:eastAsia="en-US" w:bidi="ar-SA"/>
      </w:rPr>
    </w:lvl>
    <w:lvl w:ilvl="8" w:tplc="A2BEED74">
      <w:numFmt w:val="bullet"/>
      <w:lvlText w:val="•"/>
      <w:lvlJc w:val="left"/>
      <w:pPr>
        <w:ind w:left="7981" w:hanging="303"/>
      </w:pPr>
      <w:rPr>
        <w:rFonts w:hint="default"/>
        <w:lang w:val="en-US" w:eastAsia="en-US" w:bidi="ar-SA"/>
      </w:rPr>
    </w:lvl>
  </w:abstractNum>
  <w:abstractNum w:abstractNumId="51"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278B44AA"/>
    <w:multiLevelType w:val="hybridMultilevel"/>
    <w:tmpl w:val="CA1AE9C2"/>
    <w:lvl w:ilvl="0" w:tplc="68E4554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DEC81DCA">
      <w:numFmt w:val="bullet"/>
      <w:lvlText w:val="•"/>
      <w:lvlJc w:val="left"/>
      <w:pPr>
        <w:ind w:left="1732" w:hanging="303"/>
      </w:pPr>
      <w:rPr>
        <w:rFonts w:hint="default"/>
        <w:lang w:val="en-US" w:eastAsia="en-US" w:bidi="ar-SA"/>
      </w:rPr>
    </w:lvl>
    <w:lvl w:ilvl="2" w:tplc="0FFEDFBA">
      <w:numFmt w:val="bullet"/>
      <w:lvlText w:val="•"/>
      <w:lvlJc w:val="left"/>
      <w:pPr>
        <w:ind w:left="2625" w:hanging="303"/>
      </w:pPr>
      <w:rPr>
        <w:rFonts w:hint="default"/>
        <w:lang w:val="en-US" w:eastAsia="en-US" w:bidi="ar-SA"/>
      </w:rPr>
    </w:lvl>
    <w:lvl w:ilvl="3" w:tplc="941A1CF0">
      <w:numFmt w:val="bullet"/>
      <w:lvlText w:val="•"/>
      <w:lvlJc w:val="left"/>
      <w:pPr>
        <w:ind w:left="3517" w:hanging="303"/>
      </w:pPr>
      <w:rPr>
        <w:rFonts w:hint="default"/>
        <w:lang w:val="en-US" w:eastAsia="en-US" w:bidi="ar-SA"/>
      </w:rPr>
    </w:lvl>
    <w:lvl w:ilvl="4" w:tplc="6B18EE56">
      <w:numFmt w:val="bullet"/>
      <w:lvlText w:val="•"/>
      <w:lvlJc w:val="left"/>
      <w:pPr>
        <w:ind w:left="4410" w:hanging="303"/>
      </w:pPr>
      <w:rPr>
        <w:rFonts w:hint="default"/>
        <w:lang w:val="en-US" w:eastAsia="en-US" w:bidi="ar-SA"/>
      </w:rPr>
    </w:lvl>
    <w:lvl w:ilvl="5" w:tplc="1512B688">
      <w:numFmt w:val="bullet"/>
      <w:lvlText w:val="•"/>
      <w:lvlJc w:val="left"/>
      <w:pPr>
        <w:ind w:left="5303" w:hanging="303"/>
      </w:pPr>
      <w:rPr>
        <w:rFonts w:hint="default"/>
        <w:lang w:val="en-US" w:eastAsia="en-US" w:bidi="ar-SA"/>
      </w:rPr>
    </w:lvl>
    <w:lvl w:ilvl="6" w:tplc="317EF868">
      <w:numFmt w:val="bullet"/>
      <w:lvlText w:val="•"/>
      <w:lvlJc w:val="left"/>
      <w:pPr>
        <w:ind w:left="6195" w:hanging="303"/>
      </w:pPr>
      <w:rPr>
        <w:rFonts w:hint="default"/>
        <w:lang w:val="en-US" w:eastAsia="en-US" w:bidi="ar-SA"/>
      </w:rPr>
    </w:lvl>
    <w:lvl w:ilvl="7" w:tplc="43FCADAC">
      <w:numFmt w:val="bullet"/>
      <w:lvlText w:val="•"/>
      <w:lvlJc w:val="left"/>
      <w:pPr>
        <w:ind w:left="7088" w:hanging="303"/>
      </w:pPr>
      <w:rPr>
        <w:rFonts w:hint="default"/>
        <w:lang w:val="en-US" w:eastAsia="en-US" w:bidi="ar-SA"/>
      </w:rPr>
    </w:lvl>
    <w:lvl w:ilvl="8" w:tplc="430A6AAA">
      <w:numFmt w:val="bullet"/>
      <w:lvlText w:val="•"/>
      <w:lvlJc w:val="left"/>
      <w:pPr>
        <w:ind w:left="7980" w:hanging="303"/>
      </w:pPr>
      <w:rPr>
        <w:rFonts w:hint="default"/>
        <w:lang w:val="en-US" w:eastAsia="en-US" w:bidi="ar-SA"/>
      </w:rPr>
    </w:lvl>
  </w:abstractNum>
  <w:abstractNum w:abstractNumId="53"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54"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5" w15:restartNumberingAfterBreak="0">
    <w:nsid w:val="2A9C660E"/>
    <w:multiLevelType w:val="hybridMultilevel"/>
    <w:tmpl w:val="D1B24080"/>
    <w:lvl w:ilvl="0" w:tplc="D1B83B14">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71A73E4">
      <w:numFmt w:val="bullet"/>
      <w:lvlText w:val="•"/>
      <w:lvlJc w:val="left"/>
      <w:pPr>
        <w:ind w:left="1786" w:hanging="360"/>
      </w:pPr>
      <w:rPr>
        <w:rFonts w:hint="default"/>
        <w:lang w:val="en-US" w:eastAsia="en-US" w:bidi="ar-SA"/>
      </w:rPr>
    </w:lvl>
    <w:lvl w:ilvl="2" w:tplc="8DA8EC3C">
      <w:numFmt w:val="bullet"/>
      <w:lvlText w:val="•"/>
      <w:lvlJc w:val="left"/>
      <w:pPr>
        <w:ind w:left="2673" w:hanging="360"/>
      </w:pPr>
      <w:rPr>
        <w:rFonts w:hint="default"/>
        <w:lang w:val="en-US" w:eastAsia="en-US" w:bidi="ar-SA"/>
      </w:rPr>
    </w:lvl>
    <w:lvl w:ilvl="3" w:tplc="7FCE678C">
      <w:numFmt w:val="bullet"/>
      <w:lvlText w:val="•"/>
      <w:lvlJc w:val="left"/>
      <w:pPr>
        <w:ind w:left="3559" w:hanging="360"/>
      </w:pPr>
      <w:rPr>
        <w:rFonts w:hint="default"/>
        <w:lang w:val="en-US" w:eastAsia="en-US" w:bidi="ar-SA"/>
      </w:rPr>
    </w:lvl>
    <w:lvl w:ilvl="4" w:tplc="D24C6436">
      <w:numFmt w:val="bullet"/>
      <w:lvlText w:val="•"/>
      <w:lvlJc w:val="left"/>
      <w:pPr>
        <w:ind w:left="4446" w:hanging="360"/>
      </w:pPr>
      <w:rPr>
        <w:rFonts w:hint="default"/>
        <w:lang w:val="en-US" w:eastAsia="en-US" w:bidi="ar-SA"/>
      </w:rPr>
    </w:lvl>
    <w:lvl w:ilvl="5" w:tplc="CBE258F0">
      <w:numFmt w:val="bullet"/>
      <w:lvlText w:val="•"/>
      <w:lvlJc w:val="left"/>
      <w:pPr>
        <w:ind w:left="5333" w:hanging="360"/>
      </w:pPr>
      <w:rPr>
        <w:rFonts w:hint="default"/>
        <w:lang w:val="en-US" w:eastAsia="en-US" w:bidi="ar-SA"/>
      </w:rPr>
    </w:lvl>
    <w:lvl w:ilvl="6" w:tplc="87B0DF4A">
      <w:numFmt w:val="bullet"/>
      <w:lvlText w:val="•"/>
      <w:lvlJc w:val="left"/>
      <w:pPr>
        <w:ind w:left="6219" w:hanging="360"/>
      </w:pPr>
      <w:rPr>
        <w:rFonts w:hint="default"/>
        <w:lang w:val="en-US" w:eastAsia="en-US" w:bidi="ar-SA"/>
      </w:rPr>
    </w:lvl>
    <w:lvl w:ilvl="7" w:tplc="970E7976">
      <w:numFmt w:val="bullet"/>
      <w:lvlText w:val="•"/>
      <w:lvlJc w:val="left"/>
      <w:pPr>
        <w:ind w:left="7106" w:hanging="360"/>
      </w:pPr>
      <w:rPr>
        <w:rFonts w:hint="default"/>
        <w:lang w:val="en-US" w:eastAsia="en-US" w:bidi="ar-SA"/>
      </w:rPr>
    </w:lvl>
    <w:lvl w:ilvl="8" w:tplc="1944C9A0">
      <w:numFmt w:val="bullet"/>
      <w:lvlText w:val="•"/>
      <w:lvlJc w:val="left"/>
      <w:pPr>
        <w:ind w:left="7992" w:hanging="360"/>
      </w:pPr>
      <w:rPr>
        <w:rFonts w:hint="default"/>
        <w:lang w:val="en-US" w:eastAsia="en-US" w:bidi="ar-SA"/>
      </w:rPr>
    </w:lvl>
  </w:abstractNum>
  <w:abstractNum w:abstractNumId="56"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2CE92723"/>
    <w:multiLevelType w:val="hybridMultilevel"/>
    <w:tmpl w:val="5E265E0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58" w15:restartNumberingAfterBreak="0">
    <w:nsid w:val="2E2C115A"/>
    <w:multiLevelType w:val="hybridMultilevel"/>
    <w:tmpl w:val="EFE61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0" w15:restartNumberingAfterBreak="0">
    <w:nsid w:val="304215EB"/>
    <w:multiLevelType w:val="hybridMultilevel"/>
    <w:tmpl w:val="FFE488F4"/>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1" w15:restartNumberingAfterBreak="0">
    <w:nsid w:val="305F74DC"/>
    <w:multiLevelType w:val="hybridMultilevel"/>
    <w:tmpl w:val="31E8EADC"/>
    <w:lvl w:ilvl="0" w:tplc="1C090019">
      <w:start w:val="1"/>
      <w:numFmt w:val="lowerLetter"/>
      <w:lvlText w:val="%1."/>
      <w:lvlJc w:val="left"/>
      <w:pPr>
        <w:ind w:left="1778" w:hanging="360"/>
      </w:p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62"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63" w15:restartNumberingAfterBreak="0">
    <w:nsid w:val="33A1562C"/>
    <w:multiLevelType w:val="hybridMultilevel"/>
    <w:tmpl w:val="15B4E2CE"/>
    <w:lvl w:ilvl="0" w:tplc="B54009BC">
      <w:start w:val="1"/>
      <w:numFmt w:val="decimal"/>
      <w:lvlText w:val="%1."/>
      <w:lvlJc w:val="left"/>
      <w:pPr>
        <w:ind w:left="709"/>
      </w:pPr>
      <w:rPr>
        <w:rFonts w:ascii="Bookman Old Style" w:eastAsia="Calibri" w:hAnsi="Bookman Old Style" w:cs="Calibr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3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5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7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8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346F3CC9"/>
    <w:multiLevelType w:val="hybridMultilevel"/>
    <w:tmpl w:val="359E6D68"/>
    <w:lvl w:ilvl="0" w:tplc="B76E8E4E">
      <w:start w:val="1"/>
      <w:numFmt w:val="lowerLetter"/>
      <w:lvlText w:val="%1."/>
      <w:lvlJc w:val="left"/>
      <w:pPr>
        <w:ind w:left="1429" w:hanging="360"/>
      </w:pPr>
      <w:rPr>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6" w15:restartNumberingAfterBreak="0">
    <w:nsid w:val="35430EE4"/>
    <w:multiLevelType w:val="hybridMultilevel"/>
    <w:tmpl w:val="442A66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35E01CBF"/>
    <w:multiLevelType w:val="hybridMultilevel"/>
    <w:tmpl w:val="E86C0664"/>
    <w:lvl w:ilvl="0" w:tplc="99F60E02">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C6CAB8B2">
      <w:numFmt w:val="bullet"/>
      <w:lvlText w:val="•"/>
      <w:lvlJc w:val="left"/>
      <w:pPr>
        <w:ind w:left="1772" w:hanging="360"/>
      </w:pPr>
      <w:rPr>
        <w:rFonts w:hint="default"/>
        <w:lang w:val="en-US" w:eastAsia="en-US" w:bidi="ar-SA"/>
      </w:rPr>
    </w:lvl>
    <w:lvl w:ilvl="2" w:tplc="3B4C4A4C">
      <w:numFmt w:val="bullet"/>
      <w:lvlText w:val="•"/>
      <w:lvlJc w:val="left"/>
      <w:pPr>
        <w:ind w:left="2644" w:hanging="360"/>
      </w:pPr>
      <w:rPr>
        <w:rFonts w:hint="default"/>
        <w:lang w:val="en-US" w:eastAsia="en-US" w:bidi="ar-SA"/>
      </w:rPr>
    </w:lvl>
    <w:lvl w:ilvl="3" w:tplc="B072AA6E">
      <w:numFmt w:val="bullet"/>
      <w:lvlText w:val="•"/>
      <w:lvlJc w:val="left"/>
      <w:pPr>
        <w:ind w:left="3516" w:hanging="360"/>
      </w:pPr>
      <w:rPr>
        <w:rFonts w:hint="default"/>
        <w:lang w:val="en-US" w:eastAsia="en-US" w:bidi="ar-SA"/>
      </w:rPr>
    </w:lvl>
    <w:lvl w:ilvl="4" w:tplc="C2A4AE48">
      <w:numFmt w:val="bullet"/>
      <w:lvlText w:val="•"/>
      <w:lvlJc w:val="left"/>
      <w:pPr>
        <w:ind w:left="4388" w:hanging="360"/>
      </w:pPr>
      <w:rPr>
        <w:rFonts w:hint="default"/>
        <w:lang w:val="en-US" w:eastAsia="en-US" w:bidi="ar-SA"/>
      </w:rPr>
    </w:lvl>
    <w:lvl w:ilvl="5" w:tplc="985CA6C0">
      <w:numFmt w:val="bullet"/>
      <w:lvlText w:val="•"/>
      <w:lvlJc w:val="left"/>
      <w:pPr>
        <w:ind w:left="5260" w:hanging="360"/>
      </w:pPr>
      <w:rPr>
        <w:rFonts w:hint="default"/>
        <w:lang w:val="en-US" w:eastAsia="en-US" w:bidi="ar-SA"/>
      </w:rPr>
    </w:lvl>
    <w:lvl w:ilvl="6" w:tplc="7CAC79AE">
      <w:numFmt w:val="bullet"/>
      <w:lvlText w:val="•"/>
      <w:lvlJc w:val="left"/>
      <w:pPr>
        <w:ind w:left="6132" w:hanging="360"/>
      </w:pPr>
      <w:rPr>
        <w:rFonts w:hint="default"/>
        <w:lang w:val="en-US" w:eastAsia="en-US" w:bidi="ar-SA"/>
      </w:rPr>
    </w:lvl>
    <w:lvl w:ilvl="7" w:tplc="9240217E">
      <w:numFmt w:val="bullet"/>
      <w:lvlText w:val="•"/>
      <w:lvlJc w:val="left"/>
      <w:pPr>
        <w:ind w:left="7004" w:hanging="360"/>
      </w:pPr>
      <w:rPr>
        <w:rFonts w:hint="default"/>
        <w:lang w:val="en-US" w:eastAsia="en-US" w:bidi="ar-SA"/>
      </w:rPr>
    </w:lvl>
    <w:lvl w:ilvl="8" w:tplc="263C50AA">
      <w:numFmt w:val="bullet"/>
      <w:lvlText w:val="•"/>
      <w:lvlJc w:val="left"/>
      <w:pPr>
        <w:ind w:left="7876" w:hanging="360"/>
      </w:pPr>
      <w:rPr>
        <w:rFonts w:hint="default"/>
        <w:lang w:val="en-US" w:eastAsia="en-US" w:bidi="ar-SA"/>
      </w:rPr>
    </w:lvl>
  </w:abstractNum>
  <w:abstractNum w:abstractNumId="68"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9"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38490DBC"/>
    <w:multiLevelType w:val="hybridMultilevel"/>
    <w:tmpl w:val="A094B62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38B9468E"/>
    <w:multiLevelType w:val="hybridMultilevel"/>
    <w:tmpl w:val="7F08E3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2" w15:restartNumberingAfterBreak="0">
    <w:nsid w:val="394D7705"/>
    <w:multiLevelType w:val="hybridMultilevel"/>
    <w:tmpl w:val="9F96D8BC"/>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73"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4" w15:restartNumberingAfterBreak="0">
    <w:nsid w:val="3A410EC5"/>
    <w:multiLevelType w:val="hybridMultilevel"/>
    <w:tmpl w:val="149AABA4"/>
    <w:lvl w:ilvl="0" w:tplc="368CEEDC">
      <w:start w:val="1"/>
      <w:numFmt w:val="lowerLetter"/>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3A615435"/>
    <w:multiLevelType w:val="hybridMultilevel"/>
    <w:tmpl w:val="6134786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3B4A52B4"/>
    <w:multiLevelType w:val="hybridMultilevel"/>
    <w:tmpl w:val="378E9162"/>
    <w:lvl w:ilvl="0" w:tplc="DDCA1ED2">
      <w:start w:val="10"/>
      <w:numFmt w:val="decimal"/>
      <w:lvlText w:val="%1."/>
      <w:lvlJc w:val="left"/>
      <w:pPr>
        <w:ind w:left="904" w:hanging="360"/>
      </w:pPr>
      <w:rPr>
        <w:rFonts w:hint="default"/>
        <w:spacing w:val="0"/>
        <w:w w:val="100"/>
        <w:lang w:val="en-US" w:eastAsia="en-US" w:bidi="ar-SA"/>
      </w:rPr>
    </w:lvl>
    <w:lvl w:ilvl="1" w:tplc="AA9CBCD0">
      <w:numFmt w:val="bullet"/>
      <w:lvlText w:val="•"/>
      <w:lvlJc w:val="left"/>
      <w:pPr>
        <w:ind w:left="1772" w:hanging="360"/>
      </w:pPr>
      <w:rPr>
        <w:rFonts w:hint="default"/>
        <w:lang w:val="en-US" w:eastAsia="en-US" w:bidi="ar-SA"/>
      </w:rPr>
    </w:lvl>
    <w:lvl w:ilvl="2" w:tplc="2AD6DA8A">
      <w:numFmt w:val="bullet"/>
      <w:lvlText w:val="•"/>
      <w:lvlJc w:val="left"/>
      <w:pPr>
        <w:ind w:left="2644" w:hanging="360"/>
      </w:pPr>
      <w:rPr>
        <w:rFonts w:hint="default"/>
        <w:lang w:val="en-US" w:eastAsia="en-US" w:bidi="ar-SA"/>
      </w:rPr>
    </w:lvl>
    <w:lvl w:ilvl="3" w:tplc="94DA0BA0">
      <w:numFmt w:val="bullet"/>
      <w:lvlText w:val="•"/>
      <w:lvlJc w:val="left"/>
      <w:pPr>
        <w:ind w:left="3516" w:hanging="360"/>
      </w:pPr>
      <w:rPr>
        <w:rFonts w:hint="default"/>
        <w:lang w:val="en-US" w:eastAsia="en-US" w:bidi="ar-SA"/>
      </w:rPr>
    </w:lvl>
    <w:lvl w:ilvl="4" w:tplc="5DA60460">
      <w:numFmt w:val="bullet"/>
      <w:lvlText w:val="•"/>
      <w:lvlJc w:val="left"/>
      <w:pPr>
        <w:ind w:left="4388" w:hanging="360"/>
      </w:pPr>
      <w:rPr>
        <w:rFonts w:hint="default"/>
        <w:lang w:val="en-US" w:eastAsia="en-US" w:bidi="ar-SA"/>
      </w:rPr>
    </w:lvl>
    <w:lvl w:ilvl="5" w:tplc="368E69C2">
      <w:numFmt w:val="bullet"/>
      <w:lvlText w:val="•"/>
      <w:lvlJc w:val="left"/>
      <w:pPr>
        <w:ind w:left="5260" w:hanging="360"/>
      </w:pPr>
      <w:rPr>
        <w:rFonts w:hint="default"/>
        <w:lang w:val="en-US" w:eastAsia="en-US" w:bidi="ar-SA"/>
      </w:rPr>
    </w:lvl>
    <w:lvl w:ilvl="6" w:tplc="92BE2BDA">
      <w:numFmt w:val="bullet"/>
      <w:lvlText w:val="•"/>
      <w:lvlJc w:val="left"/>
      <w:pPr>
        <w:ind w:left="6132" w:hanging="360"/>
      </w:pPr>
      <w:rPr>
        <w:rFonts w:hint="default"/>
        <w:lang w:val="en-US" w:eastAsia="en-US" w:bidi="ar-SA"/>
      </w:rPr>
    </w:lvl>
    <w:lvl w:ilvl="7" w:tplc="91587BA4">
      <w:numFmt w:val="bullet"/>
      <w:lvlText w:val="•"/>
      <w:lvlJc w:val="left"/>
      <w:pPr>
        <w:ind w:left="7004" w:hanging="360"/>
      </w:pPr>
      <w:rPr>
        <w:rFonts w:hint="default"/>
        <w:lang w:val="en-US" w:eastAsia="en-US" w:bidi="ar-SA"/>
      </w:rPr>
    </w:lvl>
    <w:lvl w:ilvl="8" w:tplc="A9ACBCC0">
      <w:numFmt w:val="bullet"/>
      <w:lvlText w:val="•"/>
      <w:lvlJc w:val="left"/>
      <w:pPr>
        <w:ind w:left="7876" w:hanging="360"/>
      </w:pPr>
      <w:rPr>
        <w:rFonts w:hint="default"/>
        <w:lang w:val="en-US" w:eastAsia="en-US" w:bidi="ar-SA"/>
      </w:rPr>
    </w:lvl>
  </w:abstractNum>
  <w:abstractNum w:abstractNumId="77"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15:restartNumberingAfterBreak="0">
    <w:nsid w:val="3FE6209D"/>
    <w:multiLevelType w:val="hybridMultilevel"/>
    <w:tmpl w:val="6ACEDF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3"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1F16FD4"/>
    <w:multiLevelType w:val="hybridMultilevel"/>
    <w:tmpl w:val="F1FCDDA8"/>
    <w:lvl w:ilvl="0" w:tplc="D416F9B6">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42AB528E"/>
    <w:multiLevelType w:val="hybridMultilevel"/>
    <w:tmpl w:val="D4EE4F86"/>
    <w:lvl w:ilvl="0" w:tplc="5FCEE8EE">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A3800B22">
      <w:numFmt w:val="bullet"/>
      <w:lvlText w:val="•"/>
      <w:lvlJc w:val="left"/>
      <w:pPr>
        <w:ind w:left="1772" w:hanging="360"/>
      </w:pPr>
      <w:rPr>
        <w:rFonts w:hint="default"/>
        <w:lang w:val="en-US" w:eastAsia="en-US" w:bidi="ar-SA"/>
      </w:rPr>
    </w:lvl>
    <w:lvl w:ilvl="2" w:tplc="714AA682">
      <w:numFmt w:val="bullet"/>
      <w:lvlText w:val="•"/>
      <w:lvlJc w:val="left"/>
      <w:pPr>
        <w:ind w:left="2644" w:hanging="360"/>
      </w:pPr>
      <w:rPr>
        <w:rFonts w:hint="default"/>
        <w:lang w:val="en-US" w:eastAsia="en-US" w:bidi="ar-SA"/>
      </w:rPr>
    </w:lvl>
    <w:lvl w:ilvl="3" w:tplc="42845634">
      <w:numFmt w:val="bullet"/>
      <w:lvlText w:val="•"/>
      <w:lvlJc w:val="left"/>
      <w:pPr>
        <w:ind w:left="3516" w:hanging="360"/>
      </w:pPr>
      <w:rPr>
        <w:rFonts w:hint="default"/>
        <w:lang w:val="en-US" w:eastAsia="en-US" w:bidi="ar-SA"/>
      </w:rPr>
    </w:lvl>
    <w:lvl w:ilvl="4" w:tplc="7D2463B4">
      <w:numFmt w:val="bullet"/>
      <w:lvlText w:val="•"/>
      <w:lvlJc w:val="left"/>
      <w:pPr>
        <w:ind w:left="4388" w:hanging="360"/>
      </w:pPr>
      <w:rPr>
        <w:rFonts w:hint="default"/>
        <w:lang w:val="en-US" w:eastAsia="en-US" w:bidi="ar-SA"/>
      </w:rPr>
    </w:lvl>
    <w:lvl w:ilvl="5" w:tplc="63926D94">
      <w:numFmt w:val="bullet"/>
      <w:lvlText w:val="•"/>
      <w:lvlJc w:val="left"/>
      <w:pPr>
        <w:ind w:left="5260" w:hanging="360"/>
      </w:pPr>
      <w:rPr>
        <w:rFonts w:hint="default"/>
        <w:lang w:val="en-US" w:eastAsia="en-US" w:bidi="ar-SA"/>
      </w:rPr>
    </w:lvl>
    <w:lvl w:ilvl="6" w:tplc="4A50441A">
      <w:numFmt w:val="bullet"/>
      <w:lvlText w:val="•"/>
      <w:lvlJc w:val="left"/>
      <w:pPr>
        <w:ind w:left="6132" w:hanging="360"/>
      </w:pPr>
      <w:rPr>
        <w:rFonts w:hint="default"/>
        <w:lang w:val="en-US" w:eastAsia="en-US" w:bidi="ar-SA"/>
      </w:rPr>
    </w:lvl>
    <w:lvl w:ilvl="7" w:tplc="13DAF236">
      <w:numFmt w:val="bullet"/>
      <w:lvlText w:val="•"/>
      <w:lvlJc w:val="left"/>
      <w:pPr>
        <w:ind w:left="7004" w:hanging="360"/>
      </w:pPr>
      <w:rPr>
        <w:rFonts w:hint="default"/>
        <w:lang w:val="en-US" w:eastAsia="en-US" w:bidi="ar-SA"/>
      </w:rPr>
    </w:lvl>
    <w:lvl w:ilvl="8" w:tplc="915010B0">
      <w:numFmt w:val="bullet"/>
      <w:lvlText w:val="•"/>
      <w:lvlJc w:val="left"/>
      <w:pPr>
        <w:ind w:left="7876" w:hanging="360"/>
      </w:pPr>
      <w:rPr>
        <w:rFonts w:hint="default"/>
        <w:lang w:val="en-US" w:eastAsia="en-US" w:bidi="ar-SA"/>
      </w:rPr>
    </w:lvl>
  </w:abstractNum>
  <w:abstractNum w:abstractNumId="87" w15:restartNumberingAfterBreak="0">
    <w:nsid w:val="42FF01A1"/>
    <w:multiLevelType w:val="hybridMultilevel"/>
    <w:tmpl w:val="46323E88"/>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88"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554642"/>
    <w:multiLevelType w:val="hybridMultilevel"/>
    <w:tmpl w:val="3D00B4DC"/>
    <w:lvl w:ilvl="0" w:tplc="E3282CD0">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0"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3A9645F"/>
    <w:multiLevelType w:val="hybridMultilevel"/>
    <w:tmpl w:val="DD0A7CF6"/>
    <w:lvl w:ilvl="0" w:tplc="61A43DC6">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6690FBAE">
      <w:numFmt w:val="bullet"/>
      <w:lvlText w:val="•"/>
      <w:lvlJc w:val="left"/>
      <w:pPr>
        <w:ind w:left="1772" w:hanging="360"/>
      </w:pPr>
      <w:rPr>
        <w:rFonts w:hint="default"/>
        <w:lang w:val="en-US" w:eastAsia="en-US" w:bidi="ar-SA"/>
      </w:rPr>
    </w:lvl>
    <w:lvl w:ilvl="2" w:tplc="030A044C">
      <w:numFmt w:val="bullet"/>
      <w:lvlText w:val="•"/>
      <w:lvlJc w:val="left"/>
      <w:pPr>
        <w:ind w:left="2644" w:hanging="360"/>
      </w:pPr>
      <w:rPr>
        <w:rFonts w:hint="default"/>
        <w:lang w:val="en-US" w:eastAsia="en-US" w:bidi="ar-SA"/>
      </w:rPr>
    </w:lvl>
    <w:lvl w:ilvl="3" w:tplc="29AACAF6">
      <w:numFmt w:val="bullet"/>
      <w:lvlText w:val="•"/>
      <w:lvlJc w:val="left"/>
      <w:pPr>
        <w:ind w:left="3516" w:hanging="360"/>
      </w:pPr>
      <w:rPr>
        <w:rFonts w:hint="default"/>
        <w:lang w:val="en-US" w:eastAsia="en-US" w:bidi="ar-SA"/>
      </w:rPr>
    </w:lvl>
    <w:lvl w:ilvl="4" w:tplc="E50A5E42">
      <w:numFmt w:val="bullet"/>
      <w:lvlText w:val="•"/>
      <w:lvlJc w:val="left"/>
      <w:pPr>
        <w:ind w:left="4388" w:hanging="360"/>
      </w:pPr>
      <w:rPr>
        <w:rFonts w:hint="default"/>
        <w:lang w:val="en-US" w:eastAsia="en-US" w:bidi="ar-SA"/>
      </w:rPr>
    </w:lvl>
    <w:lvl w:ilvl="5" w:tplc="7D4411C0">
      <w:numFmt w:val="bullet"/>
      <w:lvlText w:val="•"/>
      <w:lvlJc w:val="left"/>
      <w:pPr>
        <w:ind w:left="5260" w:hanging="360"/>
      </w:pPr>
      <w:rPr>
        <w:rFonts w:hint="default"/>
        <w:lang w:val="en-US" w:eastAsia="en-US" w:bidi="ar-SA"/>
      </w:rPr>
    </w:lvl>
    <w:lvl w:ilvl="6" w:tplc="597E948C">
      <w:numFmt w:val="bullet"/>
      <w:lvlText w:val="•"/>
      <w:lvlJc w:val="left"/>
      <w:pPr>
        <w:ind w:left="6132" w:hanging="360"/>
      </w:pPr>
      <w:rPr>
        <w:rFonts w:hint="default"/>
        <w:lang w:val="en-US" w:eastAsia="en-US" w:bidi="ar-SA"/>
      </w:rPr>
    </w:lvl>
    <w:lvl w:ilvl="7" w:tplc="3BD0E6E4">
      <w:numFmt w:val="bullet"/>
      <w:lvlText w:val="•"/>
      <w:lvlJc w:val="left"/>
      <w:pPr>
        <w:ind w:left="7004" w:hanging="360"/>
      </w:pPr>
      <w:rPr>
        <w:rFonts w:hint="default"/>
        <w:lang w:val="en-US" w:eastAsia="en-US" w:bidi="ar-SA"/>
      </w:rPr>
    </w:lvl>
    <w:lvl w:ilvl="8" w:tplc="4058EEEC">
      <w:numFmt w:val="bullet"/>
      <w:lvlText w:val="•"/>
      <w:lvlJc w:val="left"/>
      <w:pPr>
        <w:ind w:left="7876" w:hanging="360"/>
      </w:pPr>
      <w:rPr>
        <w:rFonts w:hint="default"/>
        <w:lang w:val="en-US" w:eastAsia="en-US" w:bidi="ar-SA"/>
      </w:rPr>
    </w:lvl>
  </w:abstractNum>
  <w:abstractNum w:abstractNumId="92"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442B6901"/>
    <w:multiLevelType w:val="hybridMultilevel"/>
    <w:tmpl w:val="420C4EE0"/>
    <w:lvl w:ilvl="0" w:tplc="47AE588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CB6CE9E">
      <w:numFmt w:val="bullet"/>
      <w:lvlText w:val="•"/>
      <w:lvlJc w:val="left"/>
      <w:pPr>
        <w:ind w:left="1718" w:hanging="303"/>
      </w:pPr>
      <w:rPr>
        <w:rFonts w:hint="default"/>
        <w:lang w:val="en-US" w:eastAsia="en-US" w:bidi="ar-SA"/>
      </w:rPr>
    </w:lvl>
    <w:lvl w:ilvl="2" w:tplc="2488F7EA">
      <w:numFmt w:val="bullet"/>
      <w:lvlText w:val="•"/>
      <w:lvlJc w:val="left"/>
      <w:pPr>
        <w:ind w:left="2596" w:hanging="303"/>
      </w:pPr>
      <w:rPr>
        <w:rFonts w:hint="default"/>
        <w:lang w:val="en-US" w:eastAsia="en-US" w:bidi="ar-SA"/>
      </w:rPr>
    </w:lvl>
    <w:lvl w:ilvl="3" w:tplc="7F66CD20">
      <w:numFmt w:val="bullet"/>
      <w:lvlText w:val="•"/>
      <w:lvlJc w:val="left"/>
      <w:pPr>
        <w:ind w:left="3474" w:hanging="303"/>
      </w:pPr>
      <w:rPr>
        <w:rFonts w:hint="default"/>
        <w:lang w:val="en-US" w:eastAsia="en-US" w:bidi="ar-SA"/>
      </w:rPr>
    </w:lvl>
    <w:lvl w:ilvl="4" w:tplc="ECA2B1DE">
      <w:numFmt w:val="bullet"/>
      <w:lvlText w:val="•"/>
      <w:lvlJc w:val="left"/>
      <w:pPr>
        <w:ind w:left="4352" w:hanging="303"/>
      </w:pPr>
      <w:rPr>
        <w:rFonts w:hint="default"/>
        <w:lang w:val="en-US" w:eastAsia="en-US" w:bidi="ar-SA"/>
      </w:rPr>
    </w:lvl>
    <w:lvl w:ilvl="5" w:tplc="14EE6968">
      <w:numFmt w:val="bullet"/>
      <w:lvlText w:val="•"/>
      <w:lvlJc w:val="left"/>
      <w:pPr>
        <w:ind w:left="5230" w:hanging="303"/>
      </w:pPr>
      <w:rPr>
        <w:rFonts w:hint="default"/>
        <w:lang w:val="en-US" w:eastAsia="en-US" w:bidi="ar-SA"/>
      </w:rPr>
    </w:lvl>
    <w:lvl w:ilvl="6" w:tplc="27147738">
      <w:numFmt w:val="bullet"/>
      <w:lvlText w:val="•"/>
      <w:lvlJc w:val="left"/>
      <w:pPr>
        <w:ind w:left="6108" w:hanging="303"/>
      </w:pPr>
      <w:rPr>
        <w:rFonts w:hint="default"/>
        <w:lang w:val="en-US" w:eastAsia="en-US" w:bidi="ar-SA"/>
      </w:rPr>
    </w:lvl>
    <w:lvl w:ilvl="7" w:tplc="3E7C917A">
      <w:numFmt w:val="bullet"/>
      <w:lvlText w:val="•"/>
      <w:lvlJc w:val="left"/>
      <w:pPr>
        <w:ind w:left="6986" w:hanging="303"/>
      </w:pPr>
      <w:rPr>
        <w:rFonts w:hint="default"/>
        <w:lang w:val="en-US" w:eastAsia="en-US" w:bidi="ar-SA"/>
      </w:rPr>
    </w:lvl>
    <w:lvl w:ilvl="8" w:tplc="977C0316">
      <w:numFmt w:val="bullet"/>
      <w:lvlText w:val="•"/>
      <w:lvlJc w:val="left"/>
      <w:pPr>
        <w:ind w:left="7864" w:hanging="303"/>
      </w:pPr>
      <w:rPr>
        <w:rFonts w:hint="default"/>
        <w:lang w:val="en-US" w:eastAsia="en-US" w:bidi="ar-SA"/>
      </w:rPr>
    </w:lvl>
  </w:abstractNum>
  <w:abstractNum w:abstractNumId="94" w15:restartNumberingAfterBreak="0">
    <w:nsid w:val="44E9618D"/>
    <w:multiLevelType w:val="hybridMultilevel"/>
    <w:tmpl w:val="532E83B2"/>
    <w:lvl w:ilvl="0" w:tplc="AD22A52A">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4B6B3EE">
      <w:numFmt w:val="bullet"/>
      <w:lvlText w:val="•"/>
      <w:lvlJc w:val="left"/>
      <w:pPr>
        <w:ind w:left="1772" w:hanging="360"/>
      </w:pPr>
      <w:rPr>
        <w:rFonts w:hint="default"/>
        <w:lang w:val="en-US" w:eastAsia="en-US" w:bidi="ar-SA"/>
      </w:rPr>
    </w:lvl>
    <w:lvl w:ilvl="2" w:tplc="28E063DA">
      <w:numFmt w:val="bullet"/>
      <w:lvlText w:val="•"/>
      <w:lvlJc w:val="left"/>
      <w:pPr>
        <w:ind w:left="2644" w:hanging="360"/>
      </w:pPr>
      <w:rPr>
        <w:rFonts w:hint="default"/>
        <w:lang w:val="en-US" w:eastAsia="en-US" w:bidi="ar-SA"/>
      </w:rPr>
    </w:lvl>
    <w:lvl w:ilvl="3" w:tplc="3E9A1FE2">
      <w:numFmt w:val="bullet"/>
      <w:lvlText w:val="•"/>
      <w:lvlJc w:val="left"/>
      <w:pPr>
        <w:ind w:left="3516" w:hanging="360"/>
      </w:pPr>
      <w:rPr>
        <w:rFonts w:hint="default"/>
        <w:lang w:val="en-US" w:eastAsia="en-US" w:bidi="ar-SA"/>
      </w:rPr>
    </w:lvl>
    <w:lvl w:ilvl="4" w:tplc="635671AC">
      <w:numFmt w:val="bullet"/>
      <w:lvlText w:val="•"/>
      <w:lvlJc w:val="left"/>
      <w:pPr>
        <w:ind w:left="4388" w:hanging="360"/>
      </w:pPr>
      <w:rPr>
        <w:rFonts w:hint="default"/>
        <w:lang w:val="en-US" w:eastAsia="en-US" w:bidi="ar-SA"/>
      </w:rPr>
    </w:lvl>
    <w:lvl w:ilvl="5" w:tplc="52AAD1A2">
      <w:numFmt w:val="bullet"/>
      <w:lvlText w:val="•"/>
      <w:lvlJc w:val="left"/>
      <w:pPr>
        <w:ind w:left="5260" w:hanging="360"/>
      </w:pPr>
      <w:rPr>
        <w:rFonts w:hint="default"/>
        <w:lang w:val="en-US" w:eastAsia="en-US" w:bidi="ar-SA"/>
      </w:rPr>
    </w:lvl>
    <w:lvl w:ilvl="6" w:tplc="D782166E">
      <w:numFmt w:val="bullet"/>
      <w:lvlText w:val="•"/>
      <w:lvlJc w:val="left"/>
      <w:pPr>
        <w:ind w:left="6132" w:hanging="360"/>
      </w:pPr>
      <w:rPr>
        <w:rFonts w:hint="default"/>
        <w:lang w:val="en-US" w:eastAsia="en-US" w:bidi="ar-SA"/>
      </w:rPr>
    </w:lvl>
    <w:lvl w:ilvl="7" w:tplc="EE78090C">
      <w:numFmt w:val="bullet"/>
      <w:lvlText w:val="•"/>
      <w:lvlJc w:val="left"/>
      <w:pPr>
        <w:ind w:left="7004" w:hanging="360"/>
      </w:pPr>
      <w:rPr>
        <w:rFonts w:hint="default"/>
        <w:lang w:val="en-US" w:eastAsia="en-US" w:bidi="ar-SA"/>
      </w:rPr>
    </w:lvl>
    <w:lvl w:ilvl="8" w:tplc="54ACE55A">
      <w:numFmt w:val="bullet"/>
      <w:lvlText w:val="•"/>
      <w:lvlJc w:val="left"/>
      <w:pPr>
        <w:ind w:left="7876" w:hanging="360"/>
      </w:pPr>
      <w:rPr>
        <w:rFonts w:hint="default"/>
        <w:lang w:val="en-US" w:eastAsia="en-US" w:bidi="ar-SA"/>
      </w:rPr>
    </w:lvl>
  </w:abstractNum>
  <w:abstractNum w:abstractNumId="95"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99"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0" w15:restartNumberingAfterBreak="0">
    <w:nsid w:val="4ADB7357"/>
    <w:multiLevelType w:val="hybridMultilevel"/>
    <w:tmpl w:val="5C3273DA"/>
    <w:lvl w:ilvl="0" w:tplc="B02623AA">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4B31699C"/>
    <w:multiLevelType w:val="hybridMultilevel"/>
    <w:tmpl w:val="981021A8"/>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4B9305E7"/>
    <w:multiLevelType w:val="hybridMultilevel"/>
    <w:tmpl w:val="76B2268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4BCD4696"/>
    <w:multiLevelType w:val="singleLevel"/>
    <w:tmpl w:val="1C09000F"/>
    <w:lvl w:ilvl="0">
      <w:start w:val="1"/>
      <w:numFmt w:val="decimal"/>
      <w:lvlText w:val="%1."/>
      <w:lvlJc w:val="left"/>
      <w:pPr>
        <w:ind w:left="720" w:hanging="360"/>
      </w:pPr>
      <w:rPr>
        <w:rFonts w:hint="default"/>
      </w:rPr>
    </w:lvl>
  </w:abstractNum>
  <w:abstractNum w:abstractNumId="104" w15:restartNumberingAfterBreak="0">
    <w:nsid w:val="4FF06A31"/>
    <w:multiLevelType w:val="multilevel"/>
    <w:tmpl w:val="6D2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C974F5"/>
    <w:multiLevelType w:val="hybridMultilevel"/>
    <w:tmpl w:val="7062E6FE"/>
    <w:lvl w:ilvl="0" w:tplc="31084CCE">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0ABC3560">
      <w:numFmt w:val="bullet"/>
      <w:lvlText w:val="•"/>
      <w:lvlJc w:val="left"/>
      <w:pPr>
        <w:ind w:left="1732" w:hanging="303"/>
      </w:pPr>
      <w:rPr>
        <w:rFonts w:hint="default"/>
        <w:lang w:val="en-US" w:eastAsia="en-US" w:bidi="ar-SA"/>
      </w:rPr>
    </w:lvl>
    <w:lvl w:ilvl="2" w:tplc="2A36CC92">
      <w:numFmt w:val="bullet"/>
      <w:lvlText w:val="•"/>
      <w:lvlJc w:val="left"/>
      <w:pPr>
        <w:ind w:left="2625" w:hanging="303"/>
      </w:pPr>
      <w:rPr>
        <w:rFonts w:hint="default"/>
        <w:lang w:val="en-US" w:eastAsia="en-US" w:bidi="ar-SA"/>
      </w:rPr>
    </w:lvl>
    <w:lvl w:ilvl="3" w:tplc="8B220F1C">
      <w:numFmt w:val="bullet"/>
      <w:lvlText w:val="•"/>
      <w:lvlJc w:val="left"/>
      <w:pPr>
        <w:ind w:left="3518" w:hanging="303"/>
      </w:pPr>
      <w:rPr>
        <w:rFonts w:hint="default"/>
        <w:lang w:val="en-US" w:eastAsia="en-US" w:bidi="ar-SA"/>
      </w:rPr>
    </w:lvl>
    <w:lvl w:ilvl="4" w:tplc="1E725E8E">
      <w:numFmt w:val="bullet"/>
      <w:lvlText w:val="•"/>
      <w:lvlJc w:val="left"/>
      <w:pPr>
        <w:ind w:left="4410" w:hanging="303"/>
      </w:pPr>
      <w:rPr>
        <w:rFonts w:hint="default"/>
        <w:lang w:val="en-US" w:eastAsia="en-US" w:bidi="ar-SA"/>
      </w:rPr>
    </w:lvl>
    <w:lvl w:ilvl="5" w:tplc="E63055BA">
      <w:numFmt w:val="bullet"/>
      <w:lvlText w:val="•"/>
      <w:lvlJc w:val="left"/>
      <w:pPr>
        <w:ind w:left="5303" w:hanging="303"/>
      </w:pPr>
      <w:rPr>
        <w:rFonts w:hint="default"/>
        <w:lang w:val="en-US" w:eastAsia="en-US" w:bidi="ar-SA"/>
      </w:rPr>
    </w:lvl>
    <w:lvl w:ilvl="6" w:tplc="3BDCDE68">
      <w:numFmt w:val="bullet"/>
      <w:lvlText w:val="•"/>
      <w:lvlJc w:val="left"/>
      <w:pPr>
        <w:ind w:left="6196" w:hanging="303"/>
      </w:pPr>
      <w:rPr>
        <w:rFonts w:hint="default"/>
        <w:lang w:val="en-US" w:eastAsia="en-US" w:bidi="ar-SA"/>
      </w:rPr>
    </w:lvl>
    <w:lvl w:ilvl="7" w:tplc="E3388AEA">
      <w:numFmt w:val="bullet"/>
      <w:lvlText w:val="•"/>
      <w:lvlJc w:val="left"/>
      <w:pPr>
        <w:ind w:left="7088" w:hanging="303"/>
      </w:pPr>
      <w:rPr>
        <w:rFonts w:hint="default"/>
        <w:lang w:val="en-US" w:eastAsia="en-US" w:bidi="ar-SA"/>
      </w:rPr>
    </w:lvl>
    <w:lvl w:ilvl="8" w:tplc="D1F08BCE">
      <w:numFmt w:val="bullet"/>
      <w:lvlText w:val="•"/>
      <w:lvlJc w:val="left"/>
      <w:pPr>
        <w:ind w:left="7981" w:hanging="303"/>
      </w:pPr>
      <w:rPr>
        <w:rFonts w:hint="default"/>
        <w:lang w:val="en-US" w:eastAsia="en-US" w:bidi="ar-SA"/>
      </w:rPr>
    </w:lvl>
  </w:abstractNum>
  <w:abstractNum w:abstractNumId="106" w15:restartNumberingAfterBreak="0">
    <w:nsid w:val="54D359E8"/>
    <w:multiLevelType w:val="hybridMultilevel"/>
    <w:tmpl w:val="2F788C5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5532231E"/>
    <w:multiLevelType w:val="hybridMultilevel"/>
    <w:tmpl w:val="FE8E2DAC"/>
    <w:lvl w:ilvl="0" w:tplc="6C8A5956">
      <w:start w:val="10"/>
      <w:numFmt w:val="decimal"/>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9808F68">
      <w:numFmt w:val="bullet"/>
      <w:lvlText w:val="•"/>
      <w:lvlJc w:val="left"/>
      <w:pPr>
        <w:ind w:left="1732" w:hanging="303"/>
      </w:pPr>
      <w:rPr>
        <w:rFonts w:hint="default"/>
        <w:lang w:val="en-US" w:eastAsia="en-US" w:bidi="ar-SA"/>
      </w:rPr>
    </w:lvl>
    <w:lvl w:ilvl="2" w:tplc="32F2EB82">
      <w:numFmt w:val="bullet"/>
      <w:lvlText w:val="•"/>
      <w:lvlJc w:val="left"/>
      <w:pPr>
        <w:ind w:left="2625" w:hanging="303"/>
      </w:pPr>
      <w:rPr>
        <w:rFonts w:hint="default"/>
        <w:lang w:val="en-US" w:eastAsia="en-US" w:bidi="ar-SA"/>
      </w:rPr>
    </w:lvl>
    <w:lvl w:ilvl="3" w:tplc="661A8788">
      <w:numFmt w:val="bullet"/>
      <w:lvlText w:val="•"/>
      <w:lvlJc w:val="left"/>
      <w:pPr>
        <w:ind w:left="3518" w:hanging="303"/>
      </w:pPr>
      <w:rPr>
        <w:rFonts w:hint="default"/>
        <w:lang w:val="en-US" w:eastAsia="en-US" w:bidi="ar-SA"/>
      </w:rPr>
    </w:lvl>
    <w:lvl w:ilvl="4" w:tplc="F2C40BFA">
      <w:numFmt w:val="bullet"/>
      <w:lvlText w:val="•"/>
      <w:lvlJc w:val="left"/>
      <w:pPr>
        <w:ind w:left="4410" w:hanging="303"/>
      </w:pPr>
      <w:rPr>
        <w:rFonts w:hint="default"/>
        <w:lang w:val="en-US" w:eastAsia="en-US" w:bidi="ar-SA"/>
      </w:rPr>
    </w:lvl>
    <w:lvl w:ilvl="5" w:tplc="DF94E7B2">
      <w:numFmt w:val="bullet"/>
      <w:lvlText w:val="•"/>
      <w:lvlJc w:val="left"/>
      <w:pPr>
        <w:ind w:left="5303" w:hanging="303"/>
      </w:pPr>
      <w:rPr>
        <w:rFonts w:hint="default"/>
        <w:lang w:val="en-US" w:eastAsia="en-US" w:bidi="ar-SA"/>
      </w:rPr>
    </w:lvl>
    <w:lvl w:ilvl="6" w:tplc="3BC0BF58">
      <w:numFmt w:val="bullet"/>
      <w:lvlText w:val="•"/>
      <w:lvlJc w:val="left"/>
      <w:pPr>
        <w:ind w:left="6196" w:hanging="303"/>
      </w:pPr>
      <w:rPr>
        <w:rFonts w:hint="default"/>
        <w:lang w:val="en-US" w:eastAsia="en-US" w:bidi="ar-SA"/>
      </w:rPr>
    </w:lvl>
    <w:lvl w:ilvl="7" w:tplc="47AC1DEE">
      <w:numFmt w:val="bullet"/>
      <w:lvlText w:val="•"/>
      <w:lvlJc w:val="left"/>
      <w:pPr>
        <w:ind w:left="7088" w:hanging="303"/>
      </w:pPr>
      <w:rPr>
        <w:rFonts w:hint="default"/>
        <w:lang w:val="en-US" w:eastAsia="en-US" w:bidi="ar-SA"/>
      </w:rPr>
    </w:lvl>
    <w:lvl w:ilvl="8" w:tplc="93186DB0">
      <w:numFmt w:val="bullet"/>
      <w:lvlText w:val="•"/>
      <w:lvlJc w:val="left"/>
      <w:pPr>
        <w:ind w:left="7981" w:hanging="303"/>
      </w:pPr>
      <w:rPr>
        <w:rFonts w:hint="default"/>
        <w:lang w:val="en-US" w:eastAsia="en-US" w:bidi="ar-SA"/>
      </w:rPr>
    </w:lvl>
  </w:abstractNum>
  <w:abstractNum w:abstractNumId="109"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10"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1"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56C512C0"/>
    <w:multiLevelType w:val="multilevel"/>
    <w:tmpl w:val="2D2441AA"/>
    <w:lvl w:ilvl="0">
      <w:start w:val="7"/>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4" w15:restartNumberingAfterBreak="0">
    <w:nsid w:val="56D85FDB"/>
    <w:multiLevelType w:val="hybridMultilevel"/>
    <w:tmpl w:val="B1CA4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5" w15:restartNumberingAfterBreak="0">
    <w:nsid w:val="572C7970"/>
    <w:multiLevelType w:val="hybridMultilevel"/>
    <w:tmpl w:val="15FCB7D6"/>
    <w:lvl w:ilvl="0" w:tplc="2000000F">
      <w:start w:val="1"/>
      <w:numFmt w:val="decimal"/>
      <w:lvlText w:val="%1."/>
      <w:lvlJc w:val="left"/>
      <w:pPr>
        <w:ind w:left="1590" w:hanging="360"/>
      </w:pPr>
    </w:lvl>
    <w:lvl w:ilvl="1" w:tplc="20000019" w:tentative="1">
      <w:start w:val="1"/>
      <w:numFmt w:val="lowerLetter"/>
      <w:lvlText w:val="%2."/>
      <w:lvlJc w:val="left"/>
      <w:pPr>
        <w:ind w:left="2310" w:hanging="360"/>
      </w:pPr>
    </w:lvl>
    <w:lvl w:ilvl="2" w:tplc="2000001B" w:tentative="1">
      <w:start w:val="1"/>
      <w:numFmt w:val="lowerRoman"/>
      <w:lvlText w:val="%3."/>
      <w:lvlJc w:val="right"/>
      <w:pPr>
        <w:ind w:left="3030" w:hanging="180"/>
      </w:pPr>
    </w:lvl>
    <w:lvl w:ilvl="3" w:tplc="2000000F" w:tentative="1">
      <w:start w:val="1"/>
      <w:numFmt w:val="decimal"/>
      <w:lvlText w:val="%4."/>
      <w:lvlJc w:val="left"/>
      <w:pPr>
        <w:ind w:left="3750" w:hanging="360"/>
      </w:pPr>
    </w:lvl>
    <w:lvl w:ilvl="4" w:tplc="20000019" w:tentative="1">
      <w:start w:val="1"/>
      <w:numFmt w:val="lowerLetter"/>
      <w:lvlText w:val="%5."/>
      <w:lvlJc w:val="left"/>
      <w:pPr>
        <w:ind w:left="4470" w:hanging="360"/>
      </w:pPr>
    </w:lvl>
    <w:lvl w:ilvl="5" w:tplc="2000001B" w:tentative="1">
      <w:start w:val="1"/>
      <w:numFmt w:val="lowerRoman"/>
      <w:lvlText w:val="%6."/>
      <w:lvlJc w:val="right"/>
      <w:pPr>
        <w:ind w:left="5190" w:hanging="180"/>
      </w:pPr>
    </w:lvl>
    <w:lvl w:ilvl="6" w:tplc="2000000F" w:tentative="1">
      <w:start w:val="1"/>
      <w:numFmt w:val="decimal"/>
      <w:lvlText w:val="%7."/>
      <w:lvlJc w:val="left"/>
      <w:pPr>
        <w:ind w:left="5910" w:hanging="360"/>
      </w:pPr>
    </w:lvl>
    <w:lvl w:ilvl="7" w:tplc="20000019" w:tentative="1">
      <w:start w:val="1"/>
      <w:numFmt w:val="lowerLetter"/>
      <w:lvlText w:val="%8."/>
      <w:lvlJc w:val="left"/>
      <w:pPr>
        <w:ind w:left="6630" w:hanging="360"/>
      </w:pPr>
    </w:lvl>
    <w:lvl w:ilvl="8" w:tplc="2000001B" w:tentative="1">
      <w:start w:val="1"/>
      <w:numFmt w:val="lowerRoman"/>
      <w:lvlText w:val="%9."/>
      <w:lvlJc w:val="right"/>
      <w:pPr>
        <w:ind w:left="7350" w:hanging="180"/>
      </w:pPr>
    </w:lvl>
  </w:abstractNum>
  <w:abstractNum w:abstractNumId="116"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F3CB9"/>
    <w:multiLevelType w:val="hybridMultilevel"/>
    <w:tmpl w:val="6C0EB36E"/>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0" w15:restartNumberingAfterBreak="0">
    <w:nsid w:val="59BD6455"/>
    <w:multiLevelType w:val="hybridMultilevel"/>
    <w:tmpl w:val="E026C6E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121"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122"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23"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4"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5"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6"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7"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8"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9"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130"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1"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2"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3"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4"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35"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6"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7"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8"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9"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0"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1"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2"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3"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4"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5"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6"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7"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48"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9"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0"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1"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2"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3"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4"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155"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6"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7"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8"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59"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0" w15:restartNumberingAfterBreak="0">
    <w:nsid w:val="5AA685FE"/>
    <w:multiLevelType w:val="singleLevel"/>
    <w:tmpl w:val="5AA685FE"/>
    <w:name w:val="Numbered list 89"/>
    <w:lvl w:ilvl="0">
      <w:start w:val="1"/>
      <w:numFmt w:val="decimal"/>
      <w:lvlText w:val="%1."/>
      <w:lvlJc w:val="left"/>
    </w:lvl>
  </w:abstractNum>
  <w:abstractNum w:abstractNumId="161"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2" w15:restartNumberingAfterBreak="0">
    <w:nsid w:val="5AA68600"/>
    <w:multiLevelType w:val="singleLevel"/>
    <w:tmpl w:val="5AA68600"/>
    <w:name w:val="Numbered list 94"/>
    <w:lvl w:ilvl="0">
      <w:start w:val="1"/>
      <w:numFmt w:val="decimal"/>
      <w:lvlText w:val="%1."/>
      <w:lvlJc w:val="left"/>
    </w:lvl>
  </w:abstractNum>
  <w:abstractNum w:abstractNumId="163"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64"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65" w15:restartNumberingAfterBreak="0">
    <w:nsid w:val="5AA68603"/>
    <w:multiLevelType w:val="singleLevel"/>
    <w:tmpl w:val="5AA68603"/>
    <w:name w:val="Numbered list 99"/>
    <w:lvl w:ilvl="0">
      <w:start w:val="1"/>
      <w:numFmt w:val="lowerRoman"/>
      <w:lvlText w:val="%1."/>
      <w:lvlJc w:val="left"/>
    </w:lvl>
  </w:abstractNum>
  <w:abstractNum w:abstractNumId="166" w15:restartNumberingAfterBreak="0">
    <w:nsid w:val="5AA68604"/>
    <w:multiLevelType w:val="singleLevel"/>
    <w:tmpl w:val="5AA68604"/>
    <w:name w:val="Numbered list 100"/>
    <w:lvl w:ilvl="0">
      <w:start w:val="1"/>
      <w:numFmt w:val="lowerRoman"/>
      <w:lvlText w:val="%1."/>
      <w:lvlJc w:val="left"/>
    </w:lvl>
  </w:abstractNum>
  <w:abstractNum w:abstractNumId="167" w15:restartNumberingAfterBreak="0">
    <w:nsid w:val="5AA68605"/>
    <w:multiLevelType w:val="singleLevel"/>
    <w:tmpl w:val="5AA68605"/>
    <w:name w:val="Numbered list 101"/>
    <w:lvl w:ilvl="0">
      <w:start w:val="1"/>
      <w:numFmt w:val="lowerRoman"/>
      <w:lvlText w:val="%1."/>
      <w:lvlJc w:val="left"/>
    </w:lvl>
  </w:abstractNum>
  <w:abstractNum w:abstractNumId="168"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69"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70"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71"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72"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73"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74"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75"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76"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77"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78"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79"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80" w15:restartNumberingAfterBreak="0">
    <w:nsid w:val="5AA68612"/>
    <w:multiLevelType w:val="singleLevel"/>
    <w:tmpl w:val="5AA68612"/>
    <w:name w:val="Numbered list 156"/>
    <w:lvl w:ilvl="0">
      <w:start w:val="1"/>
      <w:numFmt w:val="lowerRoman"/>
      <w:lvlText w:val="%1."/>
      <w:lvlJc w:val="left"/>
      <w:rPr>
        <w:b/>
        <w:i w:val="0"/>
      </w:rPr>
    </w:lvl>
  </w:abstractNum>
  <w:abstractNum w:abstractNumId="181" w15:restartNumberingAfterBreak="0">
    <w:nsid w:val="5AA68613"/>
    <w:multiLevelType w:val="singleLevel"/>
    <w:tmpl w:val="5AA68613"/>
    <w:name w:val="Numbered list 158"/>
    <w:lvl w:ilvl="0">
      <w:start w:val="1"/>
      <w:numFmt w:val="lowerRoman"/>
      <w:lvlText w:val="%1."/>
      <w:lvlJc w:val="left"/>
      <w:rPr>
        <w:b/>
        <w:i w:val="0"/>
      </w:rPr>
    </w:lvl>
  </w:abstractNum>
  <w:abstractNum w:abstractNumId="182" w15:restartNumberingAfterBreak="0">
    <w:nsid w:val="5AA68614"/>
    <w:multiLevelType w:val="singleLevel"/>
    <w:tmpl w:val="5AA68614"/>
    <w:name w:val="Numbered list 166"/>
    <w:lvl w:ilvl="0">
      <w:start w:val="1"/>
      <w:numFmt w:val="decimal"/>
      <w:lvlText w:val="%1."/>
      <w:lvlJc w:val="left"/>
    </w:lvl>
  </w:abstractNum>
  <w:abstractNum w:abstractNumId="183" w15:restartNumberingAfterBreak="0">
    <w:nsid w:val="5AA68615"/>
    <w:multiLevelType w:val="singleLevel"/>
    <w:tmpl w:val="5AA68615"/>
    <w:name w:val="Numbered list 177"/>
    <w:lvl w:ilvl="0">
      <w:start w:val="1"/>
      <w:numFmt w:val="decimal"/>
      <w:lvlText w:val="%1."/>
      <w:lvlJc w:val="left"/>
      <w:rPr>
        <w:i w:val="0"/>
      </w:rPr>
    </w:lvl>
  </w:abstractNum>
  <w:abstractNum w:abstractNumId="184" w15:restartNumberingAfterBreak="0">
    <w:nsid w:val="5AA68616"/>
    <w:multiLevelType w:val="singleLevel"/>
    <w:tmpl w:val="5AA68616"/>
    <w:name w:val="Numbered list 178"/>
    <w:lvl w:ilvl="0">
      <w:start w:val="1"/>
      <w:numFmt w:val="decimal"/>
      <w:lvlText w:val="%1."/>
      <w:lvlJc w:val="left"/>
      <w:rPr>
        <w:i w:val="0"/>
      </w:rPr>
    </w:lvl>
  </w:abstractNum>
  <w:abstractNum w:abstractNumId="185" w15:restartNumberingAfterBreak="0">
    <w:nsid w:val="5AA68617"/>
    <w:multiLevelType w:val="singleLevel"/>
    <w:tmpl w:val="5AA68617"/>
    <w:name w:val="Numbered list 180"/>
    <w:lvl w:ilvl="0">
      <w:start w:val="1"/>
      <w:numFmt w:val="decimal"/>
      <w:lvlText w:val="%1."/>
      <w:lvlJc w:val="left"/>
      <w:rPr>
        <w:i w:val="0"/>
      </w:rPr>
    </w:lvl>
  </w:abstractNum>
  <w:abstractNum w:abstractNumId="186" w15:restartNumberingAfterBreak="0">
    <w:nsid w:val="5AA68618"/>
    <w:multiLevelType w:val="singleLevel"/>
    <w:tmpl w:val="5AA68618"/>
    <w:name w:val="Numbered list 181"/>
    <w:lvl w:ilvl="0">
      <w:start w:val="1"/>
      <w:numFmt w:val="decimal"/>
      <w:lvlText w:val="%1."/>
      <w:lvlJc w:val="left"/>
      <w:rPr>
        <w:i w:val="0"/>
      </w:rPr>
    </w:lvl>
  </w:abstractNum>
  <w:abstractNum w:abstractNumId="187" w15:restartNumberingAfterBreak="0">
    <w:nsid w:val="5AA68619"/>
    <w:multiLevelType w:val="singleLevel"/>
    <w:tmpl w:val="5AA68619"/>
    <w:name w:val="Numbered list 199"/>
    <w:lvl w:ilvl="0">
      <w:start w:val="1"/>
      <w:numFmt w:val="lowerRoman"/>
      <w:lvlText w:val="%1."/>
      <w:lvlJc w:val="left"/>
      <w:rPr>
        <w:b/>
        <w:i w:val="0"/>
      </w:rPr>
    </w:lvl>
  </w:abstractNum>
  <w:abstractNum w:abstractNumId="188" w15:restartNumberingAfterBreak="0">
    <w:nsid w:val="5AA6861A"/>
    <w:multiLevelType w:val="singleLevel"/>
    <w:tmpl w:val="5AA6861A"/>
    <w:name w:val="Numbered list 206"/>
    <w:lvl w:ilvl="0">
      <w:start w:val="1"/>
      <w:numFmt w:val="lowerLetter"/>
      <w:lvlText w:val="%1."/>
      <w:lvlJc w:val="left"/>
      <w:rPr>
        <w:b/>
        <w:i w:val="0"/>
      </w:rPr>
    </w:lvl>
  </w:abstractNum>
  <w:abstractNum w:abstractNumId="189" w15:restartNumberingAfterBreak="0">
    <w:nsid w:val="5AA6861B"/>
    <w:multiLevelType w:val="singleLevel"/>
    <w:tmpl w:val="5AA6861B"/>
    <w:name w:val="Numbered list 207"/>
    <w:lvl w:ilvl="0">
      <w:start w:val="1"/>
      <w:numFmt w:val="lowerLetter"/>
      <w:lvlText w:val="%1."/>
      <w:lvlJc w:val="left"/>
      <w:rPr>
        <w:b/>
        <w:i w:val="0"/>
      </w:rPr>
    </w:lvl>
  </w:abstractNum>
  <w:abstractNum w:abstractNumId="190" w15:restartNumberingAfterBreak="0">
    <w:nsid w:val="5AA6861C"/>
    <w:multiLevelType w:val="singleLevel"/>
    <w:tmpl w:val="5AA6861C"/>
    <w:name w:val="Numbered list 213"/>
    <w:lvl w:ilvl="0">
      <w:start w:val="1"/>
      <w:numFmt w:val="lowerLetter"/>
      <w:lvlText w:val="%1."/>
      <w:lvlJc w:val="left"/>
      <w:rPr>
        <w:b/>
        <w:i w:val="0"/>
      </w:rPr>
    </w:lvl>
  </w:abstractNum>
  <w:abstractNum w:abstractNumId="191" w15:restartNumberingAfterBreak="0">
    <w:nsid w:val="5AA6861D"/>
    <w:multiLevelType w:val="singleLevel"/>
    <w:tmpl w:val="5AA6861D"/>
    <w:name w:val="Numbered list 214"/>
    <w:lvl w:ilvl="0">
      <w:start w:val="1"/>
      <w:numFmt w:val="lowerLetter"/>
      <w:lvlText w:val="%1."/>
      <w:lvlJc w:val="left"/>
      <w:rPr>
        <w:b/>
        <w:i w:val="0"/>
      </w:rPr>
    </w:lvl>
  </w:abstractNum>
  <w:abstractNum w:abstractNumId="192" w15:restartNumberingAfterBreak="0">
    <w:nsid w:val="5AA6861F"/>
    <w:multiLevelType w:val="singleLevel"/>
    <w:tmpl w:val="5AA6861F"/>
    <w:lvl w:ilvl="0">
      <w:start w:val="1"/>
      <w:numFmt w:val="lowerRoman"/>
      <w:lvlText w:val="%1."/>
      <w:lvlJc w:val="left"/>
      <w:pPr>
        <w:tabs>
          <w:tab w:val="left" w:pos="1081"/>
        </w:tabs>
      </w:pPr>
      <w:rPr>
        <w:rFonts w:hint="default"/>
        <w:b w:val="0"/>
        <w:i w:val="0"/>
      </w:rPr>
    </w:lvl>
  </w:abstractNum>
  <w:abstractNum w:abstractNumId="193" w15:restartNumberingAfterBreak="0">
    <w:nsid w:val="5AA68620"/>
    <w:multiLevelType w:val="singleLevel"/>
    <w:tmpl w:val="5AA68620"/>
    <w:lvl w:ilvl="0">
      <w:start w:val="1"/>
      <w:numFmt w:val="bullet"/>
      <w:lvlText w:val=""/>
      <w:lvlJc w:val="left"/>
      <w:pPr>
        <w:tabs>
          <w:tab w:val="left" w:pos="495"/>
        </w:tabs>
      </w:pPr>
      <w:rPr>
        <w:rFonts w:ascii="Wingdings" w:hAnsi="Wingdings" w:hint="default"/>
        <w:sz w:val="32"/>
      </w:rPr>
    </w:lvl>
  </w:abstractNum>
  <w:abstractNum w:abstractNumId="194" w15:restartNumberingAfterBreak="0">
    <w:nsid w:val="5AA68621"/>
    <w:multiLevelType w:val="singleLevel"/>
    <w:tmpl w:val="5AA68621"/>
    <w:lvl w:ilvl="0">
      <w:start w:val="1"/>
      <w:numFmt w:val="bullet"/>
      <w:lvlText w:val=""/>
      <w:lvlJc w:val="left"/>
      <w:pPr>
        <w:tabs>
          <w:tab w:val="left" w:pos="495"/>
        </w:tabs>
      </w:pPr>
      <w:rPr>
        <w:rFonts w:ascii="Wingdings" w:hAnsi="Wingdings" w:hint="default"/>
        <w:sz w:val="32"/>
      </w:rPr>
    </w:lvl>
  </w:abstractNum>
  <w:abstractNum w:abstractNumId="195" w15:restartNumberingAfterBreak="0">
    <w:nsid w:val="5AA68622"/>
    <w:multiLevelType w:val="singleLevel"/>
    <w:tmpl w:val="5AA68622"/>
    <w:lvl w:ilvl="0">
      <w:start w:val="1"/>
      <w:numFmt w:val="bullet"/>
      <w:lvlText w:val=""/>
      <w:lvlJc w:val="left"/>
      <w:pPr>
        <w:tabs>
          <w:tab w:val="left" w:pos="495"/>
        </w:tabs>
      </w:pPr>
      <w:rPr>
        <w:rFonts w:ascii="Wingdings" w:hAnsi="Wingdings" w:hint="default"/>
        <w:sz w:val="32"/>
      </w:rPr>
    </w:lvl>
  </w:abstractNum>
  <w:abstractNum w:abstractNumId="196" w15:restartNumberingAfterBreak="0">
    <w:nsid w:val="5AA68623"/>
    <w:multiLevelType w:val="singleLevel"/>
    <w:tmpl w:val="5AA68623"/>
    <w:lvl w:ilvl="0">
      <w:start w:val="1"/>
      <w:numFmt w:val="bullet"/>
      <w:lvlText w:val=""/>
      <w:lvlJc w:val="left"/>
      <w:pPr>
        <w:tabs>
          <w:tab w:val="left" w:pos="495"/>
        </w:tabs>
      </w:pPr>
      <w:rPr>
        <w:rFonts w:ascii="Wingdings" w:hAnsi="Wingdings" w:hint="default"/>
        <w:sz w:val="32"/>
      </w:rPr>
    </w:lvl>
  </w:abstractNum>
  <w:abstractNum w:abstractNumId="197" w15:restartNumberingAfterBreak="0">
    <w:nsid w:val="5AA68624"/>
    <w:multiLevelType w:val="singleLevel"/>
    <w:tmpl w:val="5AA68624"/>
    <w:lvl w:ilvl="0">
      <w:start w:val="1"/>
      <w:numFmt w:val="bullet"/>
      <w:lvlText w:val=""/>
      <w:lvlJc w:val="left"/>
      <w:pPr>
        <w:tabs>
          <w:tab w:val="left" w:pos="495"/>
        </w:tabs>
      </w:pPr>
      <w:rPr>
        <w:rFonts w:ascii="Wingdings" w:hAnsi="Wingdings" w:hint="default"/>
        <w:sz w:val="32"/>
      </w:rPr>
    </w:lvl>
  </w:abstractNum>
  <w:abstractNum w:abstractNumId="198" w15:restartNumberingAfterBreak="0">
    <w:nsid w:val="5AA68625"/>
    <w:multiLevelType w:val="singleLevel"/>
    <w:tmpl w:val="5AA68625"/>
    <w:lvl w:ilvl="0">
      <w:start w:val="1"/>
      <w:numFmt w:val="bullet"/>
      <w:lvlText w:val=""/>
      <w:lvlJc w:val="left"/>
      <w:pPr>
        <w:tabs>
          <w:tab w:val="left" w:pos="495"/>
        </w:tabs>
      </w:pPr>
      <w:rPr>
        <w:rFonts w:ascii="Wingdings" w:hAnsi="Wingdings" w:hint="default"/>
        <w:sz w:val="32"/>
      </w:rPr>
    </w:lvl>
  </w:abstractNum>
  <w:abstractNum w:abstractNumId="199" w15:restartNumberingAfterBreak="0">
    <w:nsid w:val="5AA68626"/>
    <w:multiLevelType w:val="singleLevel"/>
    <w:tmpl w:val="5AA68626"/>
    <w:lvl w:ilvl="0">
      <w:start w:val="1"/>
      <w:numFmt w:val="bullet"/>
      <w:lvlText w:val=""/>
      <w:lvlJc w:val="left"/>
      <w:pPr>
        <w:tabs>
          <w:tab w:val="left" w:pos="495"/>
        </w:tabs>
      </w:pPr>
      <w:rPr>
        <w:rFonts w:ascii="Wingdings" w:hAnsi="Wingdings" w:hint="default"/>
        <w:sz w:val="32"/>
      </w:rPr>
    </w:lvl>
  </w:abstractNum>
  <w:abstractNum w:abstractNumId="200"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201"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202"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203" w15:restartNumberingAfterBreak="0">
    <w:nsid w:val="5AA6866C"/>
    <w:multiLevelType w:val="singleLevel"/>
    <w:tmpl w:val="5AA6866C"/>
    <w:lvl w:ilvl="0">
      <w:start w:val="1"/>
      <w:numFmt w:val="bullet"/>
      <w:lvlText w:val=""/>
      <w:lvlJc w:val="left"/>
      <w:pPr>
        <w:tabs>
          <w:tab w:val="left" w:pos="1080"/>
        </w:tabs>
      </w:pPr>
      <w:rPr>
        <w:rFonts w:ascii="Wingdings" w:hAnsi="Wingdings" w:hint="default"/>
        <w:sz w:val="32"/>
      </w:rPr>
    </w:lvl>
  </w:abstractNum>
  <w:abstractNum w:abstractNumId="204" w15:restartNumberingAfterBreak="0">
    <w:nsid w:val="5AA6866E"/>
    <w:multiLevelType w:val="singleLevel"/>
    <w:tmpl w:val="5AA6866E"/>
    <w:lvl w:ilvl="0">
      <w:start w:val="1"/>
      <w:numFmt w:val="bullet"/>
      <w:lvlText w:val=""/>
      <w:lvlJc w:val="left"/>
      <w:pPr>
        <w:tabs>
          <w:tab w:val="left" w:pos="1080"/>
        </w:tabs>
      </w:pPr>
      <w:rPr>
        <w:rFonts w:ascii="Wingdings" w:hAnsi="Wingdings" w:hint="default"/>
        <w:sz w:val="32"/>
      </w:rPr>
    </w:lvl>
  </w:abstractNum>
  <w:abstractNum w:abstractNumId="205" w15:restartNumberingAfterBreak="0">
    <w:nsid w:val="5AA68670"/>
    <w:multiLevelType w:val="singleLevel"/>
    <w:tmpl w:val="5AA68670"/>
    <w:lvl w:ilvl="0">
      <w:start w:val="1"/>
      <w:numFmt w:val="bullet"/>
      <w:lvlText w:val=""/>
      <w:lvlJc w:val="left"/>
      <w:pPr>
        <w:tabs>
          <w:tab w:val="left" w:pos="1080"/>
        </w:tabs>
      </w:pPr>
      <w:rPr>
        <w:rFonts w:ascii="Wingdings" w:hAnsi="Wingdings" w:hint="default"/>
        <w:sz w:val="32"/>
      </w:rPr>
    </w:lvl>
  </w:abstractNum>
  <w:abstractNum w:abstractNumId="206" w15:restartNumberingAfterBreak="0">
    <w:nsid w:val="5AA68672"/>
    <w:multiLevelType w:val="singleLevel"/>
    <w:tmpl w:val="5AA68672"/>
    <w:lvl w:ilvl="0">
      <w:start w:val="1"/>
      <w:numFmt w:val="bullet"/>
      <w:lvlText w:val=""/>
      <w:lvlJc w:val="left"/>
      <w:pPr>
        <w:tabs>
          <w:tab w:val="left" w:pos="1080"/>
        </w:tabs>
      </w:pPr>
      <w:rPr>
        <w:rFonts w:ascii="Wingdings" w:hAnsi="Wingdings" w:hint="default"/>
        <w:sz w:val="32"/>
      </w:rPr>
    </w:lvl>
  </w:abstractNum>
  <w:abstractNum w:abstractNumId="207" w15:restartNumberingAfterBreak="0">
    <w:nsid w:val="5AA68674"/>
    <w:multiLevelType w:val="singleLevel"/>
    <w:tmpl w:val="5AA68674"/>
    <w:lvl w:ilvl="0">
      <w:start w:val="1"/>
      <w:numFmt w:val="bullet"/>
      <w:lvlText w:val=""/>
      <w:lvlJc w:val="left"/>
      <w:pPr>
        <w:tabs>
          <w:tab w:val="left" w:pos="1080"/>
        </w:tabs>
      </w:pPr>
      <w:rPr>
        <w:rFonts w:ascii="Wingdings" w:hAnsi="Wingdings" w:hint="default"/>
        <w:sz w:val="32"/>
      </w:rPr>
    </w:lvl>
  </w:abstractNum>
  <w:abstractNum w:abstractNumId="208" w15:restartNumberingAfterBreak="0">
    <w:nsid w:val="5AA68676"/>
    <w:multiLevelType w:val="singleLevel"/>
    <w:tmpl w:val="5AA68676"/>
    <w:lvl w:ilvl="0">
      <w:start w:val="1"/>
      <w:numFmt w:val="bullet"/>
      <w:lvlText w:val=""/>
      <w:lvlJc w:val="left"/>
      <w:pPr>
        <w:tabs>
          <w:tab w:val="left" w:pos="1080"/>
        </w:tabs>
      </w:pPr>
      <w:rPr>
        <w:rFonts w:ascii="Wingdings" w:hAnsi="Wingdings" w:hint="default"/>
        <w:sz w:val="32"/>
      </w:rPr>
    </w:lvl>
  </w:abstractNum>
  <w:abstractNum w:abstractNumId="209" w15:restartNumberingAfterBreak="0">
    <w:nsid w:val="5AA68677"/>
    <w:multiLevelType w:val="singleLevel"/>
    <w:tmpl w:val="5AA68677"/>
    <w:lvl w:ilvl="0">
      <w:start w:val="1"/>
      <w:numFmt w:val="bullet"/>
      <w:lvlText w:val=""/>
      <w:lvlJc w:val="left"/>
      <w:pPr>
        <w:tabs>
          <w:tab w:val="left" w:pos="1069"/>
        </w:tabs>
      </w:pPr>
      <w:rPr>
        <w:rFonts w:ascii="Wingdings" w:hAnsi="Wingdings" w:hint="default"/>
        <w:sz w:val="32"/>
      </w:rPr>
    </w:lvl>
  </w:abstractNum>
  <w:abstractNum w:abstractNumId="210" w15:restartNumberingAfterBreak="0">
    <w:nsid w:val="5AA68679"/>
    <w:multiLevelType w:val="singleLevel"/>
    <w:tmpl w:val="5AA68679"/>
    <w:lvl w:ilvl="0">
      <w:start w:val="1"/>
      <w:numFmt w:val="bullet"/>
      <w:lvlText w:val=""/>
      <w:lvlJc w:val="left"/>
      <w:pPr>
        <w:tabs>
          <w:tab w:val="left" w:pos="1069"/>
        </w:tabs>
      </w:pPr>
      <w:rPr>
        <w:rFonts w:ascii="Wingdings" w:hAnsi="Wingdings" w:hint="default"/>
        <w:sz w:val="32"/>
      </w:rPr>
    </w:lvl>
  </w:abstractNum>
  <w:abstractNum w:abstractNumId="211" w15:restartNumberingAfterBreak="0">
    <w:nsid w:val="5AA6867B"/>
    <w:multiLevelType w:val="singleLevel"/>
    <w:tmpl w:val="5AA6867B"/>
    <w:lvl w:ilvl="0">
      <w:start w:val="1"/>
      <w:numFmt w:val="bullet"/>
      <w:lvlText w:val=""/>
      <w:lvlJc w:val="left"/>
      <w:pPr>
        <w:tabs>
          <w:tab w:val="left" w:pos="1069"/>
        </w:tabs>
      </w:pPr>
      <w:rPr>
        <w:rFonts w:ascii="Wingdings" w:hAnsi="Wingdings" w:hint="default"/>
        <w:sz w:val="32"/>
      </w:rPr>
    </w:lvl>
  </w:abstractNum>
  <w:abstractNum w:abstractNumId="212" w15:restartNumberingAfterBreak="0">
    <w:nsid w:val="5AA6867D"/>
    <w:multiLevelType w:val="singleLevel"/>
    <w:tmpl w:val="5AA6867D"/>
    <w:lvl w:ilvl="0">
      <w:start w:val="1"/>
      <w:numFmt w:val="bullet"/>
      <w:lvlText w:val=""/>
      <w:lvlJc w:val="left"/>
      <w:pPr>
        <w:tabs>
          <w:tab w:val="left" w:pos="1069"/>
        </w:tabs>
      </w:pPr>
      <w:rPr>
        <w:rFonts w:ascii="Wingdings" w:hAnsi="Wingdings" w:hint="default"/>
        <w:sz w:val="32"/>
      </w:rPr>
    </w:lvl>
  </w:abstractNum>
  <w:abstractNum w:abstractNumId="213" w15:restartNumberingAfterBreak="0">
    <w:nsid w:val="5AA68683"/>
    <w:multiLevelType w:val="singleLevel"/>
    <w:tmpl w:val="5AA68683"/>
    <w:lvl w:ilvl="0">
      <w:start w:val="1"/>
      <w:numFmt w:val="bullet"/>
      <w:lvlText w:val=""/>
      <w:lvlJc w:val="left"/>
      <w:pPr>
        <w:tabs>
          <w:tab w:val="left" w:pos="1069"/>
        </w:tabs>
      </w:pPr>
      <w:rPr>
        <w:rFonts w:ascii="Wingdings" w:hAnsi="Wingdings" w:hint="default"/>
        <w:sz w:val="32"/>
      </w:rPr>
    </w:lvl>
  </w:abstractNum>
  <w:abstractNum w:abstractNumId="214" w15:restartNumberingAfterBreak="0">
    <w:nsid w:val="5AA68687"/>
    <w:multiLevelType w:val="singleLevel"/>
    <w:tmpl w:val="5AA68687"/>
    <w:lvl w:ilvl="0">
      <w:start w:val="1"/>
      <w:numFmt w:val="bullet"/>
      <w:lvlText w:val=""/>
      <w:lvlJc w:val="left"/>
      <w:pPr>
        <w:tabs>
          <w:tab w:val="left" w:pos="1069"/>
        </w:tabs>
      </w:pPr>
      <w:rPr>
        <w:rFonts w:ascii="Wingdings" w:hAnsi="Wingdings" w:hint="default"/>
        <w:sz w:val="32"/>
      </w:rPr>
    </w:lvl>
  </w:abstractNum>
  <w:abstractNum w:abstractNumId="215" w15:restartNumberingAfterBreak="0">
    <w:nsid w:val="5AA68688"/>
    <w:multiLevelType w:val="singleLevel"/>
    <w:tmpl w:val="5AA68688"/>
    <w:lvl w:ilvl="0">
      <w:start w:val="1"/>
      <w:numFmt w:val="bullet"/>
      <w:lvlText w:val=""/>
      <w:lvlJc w:val="left"/>
      <w:pPr>
        <w:tabs>
          <w:tab w:val="left" w:pos="1035"/>
        </w:tabs>
      </w:pPr>
      <w:rPr>
        <w:rFonts w:ascii="Wingdings" w:hAnsi="Wingdings" w:hint="default"/>
        <w:sz w:val="32"/>
      </w:rPr>
    </w:lvl>
  </w:abstractNum>
  <w:abstractNum w:abstractNumId="216" w15:restartNumberingAfterBreak="0">
    <w:nsid w:val="5AA6868A"/>
    <w:multiLevelType w:val="singleLevel"/>
    <w:tmpl w:val="5AA6868A"/>
    <w:lvl w:ilvl="0">
      <w:start w:val="1"/>
      <w:numFmt w:val="bullet"/>
      <w:lvlText w:val=""/>
      <w:lvlJc w:val="left"/>
      <w:pPr>
        <w:tabs>
          <w:tab w:val="left" w:pos="1035"/>
        </w:tabs>
      </w:pPr>
      <w:rPr>
        <w:rFonts w:ascii="Wingdings" w:hAnsi="Wingdings" w:hint="default"/>
        <w:sz w:val="32"/>
      </w:rPr>
    </w:lvl>
  </w:abstractNum>
  <w:abstractNum w:abstractNumId="217" w15:restartNumberingAfterBreak="0">
    <w:nsid w:val="5AA6868C"/>
    <w:multiLevelType w:val="singleLevel"/>
    <w:tmpl w:val="5AA6868C"/>
    <w:lvl w:ilvl="0">
      <w:start w:val="1"/>
      <w:numFmt w:val="bullet"/>
      <w:lvlText w:val=""/>
      <w:lvlJc w:val="left"/>
      <w:pPr>
        <w:tabs>
          <w:tab w:val="left" w:pos="1035"/>
        </w:tabs>
      </w:pPr>
      <w:rPr>
        <w:rFonts w:ascii="Wingdings" w:hAnsi="Wingdings" w:hint="default"/>
        <w:sz w:val="32"/>
      </w:rPr>
    </w:lvl>
  </w:abstractNum>
  <w:abstractNum w:abstractNumId="218" w15:restartNumberingAfterBreak="0">
    <w:nsid w:val="5AA6868E"/>
    <w:multiLevelType w:val="singleLevel"/>
    <w:tmpl w:val="5AA6868E"/>
    <w:lvl w:ilvl="0">
      <w:start w:val="1"/>
      <w:numFmt w:val="bullet"/>
      <w:lvlText w:val=""/>
      <w:lvlJc w:val="left"/>
      <w:pPr>
        <w:tabs>
          <w:tab w:val="left" w:pos="1035"/>
        </w:tabs>
      </w:pPr>
      <w:rPr>
        <w:rFonts w:ascii="Wingdings" w:hAnsi="Wingdings" w:hint="default"/>
        <w:sz w:val="32"/>
      </w:rPr>
    </w:lvl>
  </w:abstractNum>
  <w:abstractNum w:abstractNumId="219" w15:restartNumberingAfterBreak="0">
    <w:nsid w:val="5AA68690"/>
    <w:multiLevelType w:val="singleLevel"/>
    <w:tmpl w:val="5AA68690"/>
    <w:lvl w:ilvl="0">
      <w:start w:val="1"/>
      <w:numFmt w:val="bullet"/>
      <w:lvlText w:val=""/>
      <w:lvlJc w:val="left"/>
      <w:pPr>
        <w:tabs>
          <w:tab w:val="left" w:pos="1035"/>
        </w:tabs>
      </w:pPr>
      <w:rPr>
        <w:rFonts w:ascii="Wingdings" w:hAnsi="Wingdings" w:hint="default"/>
        <w:sz w:val="32"/>
      </w:rPr>
    </w:lvl>
  </w:abstractNum>
  <w:abstractNum w:abstractNumId="220" w15:restartNumberingAfterBreak="0">
    <w:nsid w:val="5AA68691"/>
    <w:multiLevelType w:val="singleLevel"/>
    <w:tmpl w:val="5AA68691"/>
    <w:lvl w:ilvl="0">
      <w:start w:val="1"/>
      <w:numFmt w:val="decimal"/>
      <w:lvlText w:val="%1."/>
      <w:lvlJc w:val="left"/>
      <w:pPr>
        <w:tabs>
          <w:tab w:val="left" w:pos="360"/>
        </w:tabs>
      </w:pPr>
      <w:rPr>
        <w:rFonts w:hint="default"/>
      </w:rPr>
    </w:lvl>
  </w:abstractNum>
  <w:abstractNum w:abstractNumId="221" w15:restartNumberingAfterBreak="0">
    <w:nsid w:val="5AA68694"/>
    <w:multiLevelType w:val="singleLevel"/>
    <w:tmpl w:val="5AA68694"/>
    <w:lvl w:ilvl="0">
      <w:start w:val="1"/>
      <w:numFmt w:val="bullet"/>
      <w:lvlText w:val=""/>
      <w:lvlJc w:val="left"/>
      <w:pPr>
        <w:tabs>
          <w:tab w:val="left" w:pos="1069"/>
        </w:tabs>
      </w:pPr>
      <w:rPr>
        <w:rFonts w:ascii="Wingdings" w:hAnsi="Wingdings" w:hint="default"/>
        <w:sz w:val="32"/>
      </w:rPr>
    </w:lvl>
  </w:abstractNum>
  <w:abstractNum w:abstractNumId="222" w15:restartNumberingAfterBreak="0">
    <w:nsid w:val="5AA68695"/>
    <w:multiLevelType w:val="singleLevel"/>
    <w:tmpl w:val="5AA68695"/>
    <w:lvl w:ilvl="0">
      <w:start w:val="1"/>
      <w:numFmt w:val="bullet"/>
      <w:lvlText w:val=""/>
      <w:lvlJc w:val="left"/>
      <w:pPr>
        <w:tabs>
          <w:tab w:val="left" w:pos="1069"/>
        </w:tabs>
      </w:pPr>
      <w:rPr>
        <w:rFonts w:ascii="Wingdings" w:hAnsi="Wingdings" w:hint="default"/>
        <w:sz w:val="32"/>
      </w:rPr>
    </w:lvl>
  </w:abstractNum>
  <w:abstractNum w:abstractNumId="223" w15:restartNumberingAfterBreak="0">
    <w:nsid w:val="5AA68697"/>
    <w:multiLevelType w:val="singleLevel"/>
    <w:tmpl w:val="5AA68697"/>
    <w:lvl w:ilvl="0">
      <w:start w:val="1"/>
      <w:numFmt w:val="bullet"/>
      <w:lvlText w:val=""/>
      <w:lvlJc w:val="left"/>
      <w:pPr>
        <w:tabs>
          <w:tab w:val="left" w:pos="1069"/>
        </w:tabs>
      </w:pPr>
      <w:rPr>
        <w:rFonts w:ascii="Wingdings" w:hAnsi="Wingdings" w:hint="default"/>
        <w:sz w:val="32"/>
      </w:rPr>
    </w:lvl>
  </w:abstractNum>
  <w:abstractNum w:abstractNumId="224" w15:restartNumberingAfterBreak="0">
    <w:nsid w:val="5AA686A0"/>
    <w:multiLevelType w:val="singleLevel"/>
    <w:tmpl w:val="5AA686A0"/>
    <w:lvl w:ilvl="0">
      <w:start w:val="1"/>
      <w:numFmt w:val="decimal"/>
      <w:lvlText w:val="%1."/>
      <w:lvlJc w:val="left"/>
      <w:pPr>
        <w:tabs>
          <w:tab w:val="left" w:pos="360"/>
        </w:tabs>
      </w:pPr>
      <w:rPr>
        <w:rFonts w:hint="default"/>
      </w:rPr>
    </w:lvl>
  </w:abstractNum>
  <w:abstractNum w:abstractNumId="225" w15:restartNumberingAfterBreak="0">
    <w:nsid w:val="5AA686A1"/>
    <w:multiLevelType w:val="singleLevel"/>
    <w:tmpl w:val="5AA686A1"/>
    <w:lvl w:ilvl="0">
      <w:start w:val="1"/>
      <w:numFmt w:val="bullet"/>
      <w:lvlText w:val=""/>
      <w:lvlJc w:val="left"/>
      <w:pPr>
        <w:tabs>
          <w:tab w:val="left" w:pos="1069"/>
        </w:tabs>
      </w:pPr>
      <w:rPr>
        <w:rFonts w:ascii="Wingdings" w:hAnsi="Wingdings" w:hint="default"/>
        <w:sz w:val="32"/>
      </w:rPr>
    </w:lvl>
  </w:abstractNum>
  <w:abstractNum w:abstractNumId="226" w15:restartNumberingAfterBreak="0">
    <w:nsid w:val="5AA686A2"/>
    <w:multiLevelType w:val="singleLevel"/>
    <w:tmpl w:val="5AA686A2"/>
    <w:lvl w:ilvl="0">
      <w:start w:val="1"/>
      <w:numFmt w:val="bullet"/>
      <w:lvlText w:val=""/>
      <w:lvlJc w:val="left"/>
      <w:pPr>
        <w:tabs>
          <w:tab w:val="left" w:pos="1069"/>
        </w:tabs>
      </w:pPr>
      <w:rPr>
        <w:rFonts w:ascii="Wingdings" w:hAnsi="Wingdings" w:hint="default"/>
        <w:sz w:val="32"/>
      </w:rPr>
    </w:lvl>
  </w:abstractNum>
  <w:abstractNum w:abstractNumId="227" w15:restartNumberingAfterBreak="0">
    <w:nsid w:val="5AA686A3"/>
    <w:multiLevelType w:val="singleLevel"/>
    <w:tmpl w:val="5AA686A3"/>
    <w:lvl w:ilvl="0">
      <w:start w:val="1"/>
      <w:numFmt w:val="bullet"/>
      <w:lvlText w:val=""/>
      <w:lvlJc w:val="left"/>
      <w:pPr>
        <w:tabs>
          <w:tab w:val="left" w:pos="1069"/>
        </w:tabs>
      </w:pPr>
      <w:rPr>
        <w:rFonts w:ascii="Wingdings" w:hAnsi="Wingdings" w:hint="default"/>
        <w:sz w:val="32"/>
      </w:rPr>
    </w:lvl>
  </w:abstractNum>
  <w:abstractNum w:abstractNumId="228" w15:restartNumberingAfterBreak="0">
    <w:nsid w:val="5AA686A7"/>
    <w:multiLevelType w:val="singleLevel"/>
    <w:tmpl w:val="5AA686A7"/>
    <w:lvl w:ilvl="0">
      <w:start w:val="1"/>
      <w:numFmt w:val="bullet"/>
      <w:lvlText w:val=""/>
      <w:lvlJc w:val="left"/>
      <w:pPr>
        <w:tabs>
          <w:tab w:val="left" w:pos="360"/>
        </w:tabs>
      </w:pPr>
      <w:rPr>
        <w:rFonts w:ascii="Wingdings" w:hAnsi="Wingdings" w:hint="default"/>
        <w:sz w:val="32"/>
      </w:rPr>
    </w:lvl>
  </w:abstractNum>
  <w:abstractNum w:abstractNumId="229" w15:restartNumberingAfterBreak="0">
    <w:nsid w:val="5AA686A9"/>
    <w:multiLevelType w:val="singleLevel"/>
    <w:tmpl w:val="5AA686A9"/>
    <w:lvl w:ilvl="0">
      <w:start w:val="1"/>
      <w:numFmt w:val="bullet"/>
      <w:lvlText w:val=""/>
      <w:lvlJc w:val="left"/>
      <w:pPr>
        <w:tabs>
          <w:tab w:val="left" w:pos="360"/>
        </w:tabs>
      </w:pPr>
      <w:rPr>
        <w:rFonts w:ascii="Wingdings" w:hAnsi="Wingdings" w:hint="default"/>
        <w:sz w:val="32"/>
      </w:rPr>
    </w:lvl>
  </w:abstractNum>
  <w:abstractNum w:abstractNumId="230" w15:restartNumberingAfterBreak="0">
    <w:nsid w:val="5AA686AB"/>
    <w:multiLevelType w:val="singleLevel"/>
    <w:tmpl w:val="5AA686AB"/>
    <w:lvl w:ilvl="0">
      <w:start w:val="1"/>
      <w:numFmt w:val="bullet"/>
      <w:lvlText w:val=""/>
      <w:lvlJc w:val="left"/>
      <w:pPr>
        <w:tabs>
          <w:tab w:val="left" w:pos="360"/>
        </w:tabs>
      </w:pPr>
      <w:rPr>
        <w:rFonts w:ascii="Wingdings" w:hAnsi="Wingdings" w:hint="default"/>
        <w:sz w:val="32"/>
      </w:rPr>
    </w:lvl>
  </w:abstractNum>
  <w:abstractNum w:abstractNumId="231" w15:restartNumberingAfterBreak="0">
    <w:nsid w:val="5AA686AD"/>
    <w:multiLevelType w:val="singleLevel"/>
    <w:tmpl w:val="5AA686AD"/>
    <w:lvl w:ilvl="0">
      <w:start w:val="1"/>
      <w:numFmt w:val="bullet"/>
      <w:lvlText w:val=""/>
      <w:lvlJc w:val="left"/>
      <w:pPr>
        <w:tabs>
          <w:tab w:val="left" w:pos="360"/>
        </w:tabs>
      </w:pPr>
      <w:rPr>
        <w:rFonts w:ascii="Wingdings" w:hAnsi="Wingdings" w:hint="default"/>
        <w:sz w:val="32"/>
      </w:rPr>
    </w:lvl>
  </w:abstractNum>
  <w:abstractNum w:abstractNumId="232" w15:restartNumberingAfterBreak="0">
    <w:nsid w:val="5AA686AE"/>
    <w:multiLevelType w:val="singleLevel"/>
    <w:tmpl w:val="5AA686AE"/>
    <w:lvl w:ilvl="0">
      <w:start w:val="1"/>
      <w:numFmt w:val="lowerRoman"/>
      <w:lvlText w:val="%1."/>
      <w:lvlJc w:val="left"/>
      <w:pPr>
        <w:tabs>
          <w:tab w:val="left" w:pos="1071"/>
        </w:tabs>
      </w:pPr>
      <w:rPr>
        <w:rFonts w:hint="default"/>
      </w:rPr>
    </w:lvl>
  </w:abstractNum>
  <w:abstractNum w:abstractNumId="233"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234"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235"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236"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237"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238" w15:restartNumberingAfterBreak="0">
    <w:nsid w:val="5AA68718"/>
    <w:multiLevelType w:val="singleLevel"/>
    <w:tmpl w:val="5AA68718"/>
    <w:lvl w:ilvl="0">
      <w:start w:val="1"/>
      <w:numFmt w:val="decimal"/>
      <w:lvlText w:val="%1."/>
      <w:lvlJc w:val="left"/>
      <w:pPr>
        <w:tabs>
          <w:tab w:val="left" w:pos="1069"/>
        </w:tabs>
      </w:pPr>
      <w:rPr>
        <w:rFonts w:hint="default"/>
      </w:rPr>
    </w:lvl>
  </w:abstractNum>
  <w:abstractNum w:abstractNumId="239" w15:restartNumberingAfterBreak="0">
    <w:nsid w:val="5AA68719"/>
    <w:multiLevelType w:val="singleLevel"/>
    <w:tmpl w:val="5AA68719"/>
    <w:lvl w:ilvl="0">
      <w:start w:val="1"/>
      <w:numFmt w:val="decimal"/>
      <w:lvlText w:val="%1."/>
      <w:lvlJc w:val="left"/>
      <w:pPr>
        <w:tabs>
          <w:tab w:val="left" w:pos="1069"/>
        </w:tabs>
      </w:pPr>
      <w:rPr>
        <w:rFonts w:hint="default"/>
      </w:rPr>
    </w:lvl>
  </w:abstractNum>
  <w:abstractNum w:abstractNumId="240" w15:restartNumberingAfterBreak="0">
    <w:nsid w:val="5AA6871A"/>
    <w:multiLevelType w:val="singleLevel"/>
    <w:tmpl w:val="5AA6871A"/>
    <w:lvl w:ilvl="0">
      <w:start w:val="1"/>
      <w:numFmt w:val="decimal"/>
      <w:lvlText w:val="%1."/>
      <w:lvlJc w:val="left"/>
      <w:pPr>
        <w:tabs>
          <w:tab w:val="left" w:pos="1069"/>
        </w:tabs>
      </w:pPr>
      <w:rPr>
        <w:rFonts w:hint="default"/>
      </w:rPr>
    </w:lvl>
  </w:abstractNum>
  <w:abstractNum w:abstractNumId="241" w15:restartNumberingAfterBreak="0">
    <w:nsid w:val="5AA6871B"/>
    <w:multiLevelType w:val="singleLevel"/>
    <w:tmpl w:val="5AA6871B"/>
    <w:lvl w:ilvl="0">
      <w:start w:val="1"/>
      <w:numFmt w:val="decimal"/>
      <w:lvlText w:val="%1."/>
      <w:lvlJc w:val="left"/>
      <w:pPr>
        <w:tabs>
          <w:tab w:val="left" w:pos="1069"/>
        </w:tabs>
      </w:pPr>
      <w:rPr>
        <w:rFonts w:hint="default"/>
      </w:rPr>
    </w:lvl>
  </w:abstractNum>
  <w:abstractNum w:abstractNumId="242" w15:restartNumberingAfterBreak="0">
    <w:nsid w:val="5AA68745"/>
    <w:multiLevelType w:val="singleLevel"/>
    <w:tmpl w:val="5AA68745"/>
    <w:lvl w:ilvl="0">
      <w:start w:val="1"/>
      <w:numFmt w:val="bullet"/>
      <w:lvlText w:val=""/>
      <w:lvlJc w:val="left"/>
      <w:pPr>
        <w:tabs>
          <w:tab w:val="left" w:pos="360"/>
        </w:tabs>
      </w:pPr>
      <w:rPr>
        <w:rFonts w:ascii="Wingdings" w:hAnsi="Wingdings" w:hint="default"/>
        <w:sz w:val="32"/>
      </w:rPr>
    </w:lvl>
  </w:abstractNum>
  <w:abstractNum w:abstractNumId="243" w15:restartNumberingAfterBreak="0">
    <w:nsid w:val="5AA68747"/>
    <w:multiLevelType w:val="singleLevel"/>
    <w:tmpl w:val="5AA68747"/>
    <w:lvl w:ilvl="0">
      <w:start w:val="1"/>
      <w:numFmt w:val="bullet"/>
      <w:lvlText w:val=""/>
      <w:lvlJc w:val="left"/>
      <w:pPr>
        <w:tabs>
          <w:tab w:val="left" w:pos="360"/>
        </w:tabs>
      </w:pPr>
      <w:rPr>
        <w:rFonts w:ascii="Wingdings" w:hAnsi="Wingdings" w:hint="default"/>
        <w:sz w:val="32"/>
      </w:rPr>
    </w:lvl>
  </w:abstractNum>
  <w:abstractNum w:abstractNumId="244" w15:restartNumberingAfterBreak="0">
    <w:nsid w:val="5AA68760"/>
    <w:multiLevelType w:val="singleLevel"/>
    <w:tmpl w:val="5AA68760"/>
    <w:lvl w:ilvl="0">
      <w:start w:val="1"/>
      <w:numFmt w:val="lowerLetter"/>
      <w:lvlText w:val="%1."/>
      <w:lvlJc w:val="left"/>
      <w:pPr>
        <w:tabs>
          <w:tab w:val="left" w:pos="1069"/>
        </w:tabs>
      </w:pPr>
      <w:rPr>
        <w:rFonts w:hint="default"/>
      </w:rPr>
    </w:lvl>
  </w:abstractNum>
  <w:abstractNum w:abstractNumId="245" w15:restartNumberingAfterBreak="0">
    <w:nsid w:val="5AA68767"/>
    <w:multiLevelType w:val="singleLevel"/>
    <w:tmpl w:val="5AA68767"/>
    <w:lvl w:ilvl="0">
      <w:start w:val="1"/>
      <w:numFmt w:val="lowerRoman"/>
      <w:lvlText w:val="%1."/>
      <w:lvlJc w:val="left"/>
      <w:pPr>
        <w:tabs>
          <w:tab w:val="left" w:pos="360"/>
        </w:tabs>
      </w:pPr>
      <w:rPr>
        <w:rFonts w:hint="default"/>
      </w:rPr>
    </w:lvl>
  </w:abstractNum>
  <w:abstractNum w:abstractNumId="246" w15:restartNumberingAfterBreak="0">
    <w:nsid w:val="5AA68780"/>
    <w:multiLevelType w:val="singleLevel"/>
    <w:tmpl w:val="5AA68780"/>
    <w:lvl w:ilvl="0">
      <w:start w:val="1"/>
      <w:numFmt w:val="bullet"/>
      <w:lvlText w:val=""/>
      <w:lvlJc w:val="left"/>
      <w:pPr>
        <w:tabs>
          <w:tab w:val="left" w:pos="1069"/>
        </w:tabs>
      </w:pPr>
      <w:rPr>
        <w:rFonts w:ascii="Wingdings" w:hAnsi="Wingdings" w:hint="default"/>
        <w:sz w:val="32"/>
      </w:rPr>
    </w:lvl>
  </w:abstractNum>
  <w:abstractNum w:abstractNumId="247" w15:restartNumberingAfterBreak="0">
    <w:nsid w:val="5AA68784"/>
    <w:multiLevelType w:val="singleLevel"/>
    <w:tmpl w:val="5AA68784"/>
    <w:lvl w:ilvl="0">
      <w:start w:val="1"/>
      <w:numFmt w:val="bullet"/>
      <w:lvlText w:val=""/>
      <w:lvlJc w:val="left"/>
      <w:pPr>
        <w:tabs>
          <w:tab w:val="left" w:pos="1069"/>
        </w:tabs>
      </w:pPr>
      <w:rPr>
        <w:rFonts w:ascii="Wingdings" w:hAnsi="Wingdings" w:hint="default"/>
        <w:sz w:val="32"/>
      </w:rPr>
    </w:lvl>
  </w:abstractNum>
  <w:abstractNum w:abstractNumId="248" w15:restartNumberingAfterBreak="0">
    <w:nsid w:val="5AA68785"/>
    <w:multiLevelType w:val="singleLevel"/>
    <w:tmpl w:val="5AA68785"/>
    <w:lvl w:ilvl="0">
      <w:start w:val="1"/>
      <w:numFmt w:val="bullet"/>
      <w:lvlText w:val=""/>
      <w:lvlJc w:val="left"/>
      <w:pPr>
        <w:tabs>
          <w:tab w:val="left" w:pos="1069"/>
        </w:tabs>
      </w:pPr>
      <w:rPr>
        <w:rFonts w:ascii="Wingdings" w:hAnsi="Wingdings" w:hint="default"/>
        <w:sz w:val="32"/>
      </w:rPr>
    </w:lvl>
  </w:abstractNum>
  <w:abstractNum w:abstractNumId="249" w15:restartNumberingAfterBreak="0">
    <w:nsid w:val="5AA68786"/>
    <w:multiLevelType w:val="singleLevel"/>
    <w:tmpl w:val="5AA68786"/>
    <w:lvl w:ilvl="0">
      <w:start w:val="1"/>
      <w:numFmt w:val="bullet"/>
      <w:lvlText w:val=""/>
      <w:lvlJc w:val="left"/>
      <w:pPr>
        <w:tabs>
          <w:tab w:val="left" w:pos="1069"/>
        </w:tabs>
      </w:pPr>
      <w:rPr>
        <w:rFonts w:ascii="Wingdings" w:hAnsi="Wingdings" w:hint="default"/>
        <w:sz w:val="32"/>
      </w:rPr>
    </w:lvl>
  </w:abstractNum>
  <w:abstractNum w:abstractNumId="250" w15:restartNumberingAfterBreak="0">
    <w:nsid w:val="5AA68787"/>
    <w:multiLevelType w:val="singleLevel"/>
    <w:tmpl w:val="5AA68787"/>
    <w:lvl w:ilvl="0">
      <w:start w:val="1"/>
      <w:numFmt w:val="bullet"/>
      <w:lvlText w:val=""/>
      <w:lvlJc w:val="left"/>
      <w:pPr>
        <w:tabs>
          <w:tab w:val="left" w:pos="1069"/>
        </w:tabs>
      </w:pPr>
      <w:rPr>
        <w:rFonts w:ascii="Wingdings" w:hAnsi="Wingdings" w:hint="default"/>
        <w:sz w:val="32"/>
      </w:rPr>
    </w:lvl>
  </w:abstractNum>
  <w:abstractNum w:abstractNumId="251" w15:restartNumberingAfterBreak="0">
    <w:nsid w:val="5AA68788"/>
    <w:multiLevelType w:val="singleLevel"/>
    <w:tmpl w:val="5AA68788"/>
    <w:lvl w:ilvl="0">
      <w:start w:val="1"/>
      <w:numFmt w:val="bullet"/>
      <w:lvlText w:val=""/>
      <w:lvlJc w:val="left"/>
      <w:pPr>
        <w:tabs>
          <w:tab w:val="left" w:pos="1069"/>
        </w:tabs>
      </w:pPr>
      <w:rPr>
        <w:rFonts w:ascii="Wingdings" w:hAnsi="Wingdings" w:hint="default"/>
        <w:sz w:val="32"/>
      </w:rPr>
    </w:lvl>
  </w:abstractNum>
  <w:abstractNum w:abstractNumId="252" w15:restartNumberingAfterBreak="0">
    <w:nsid w:val="5AA68789"/>
    <w:multiLevelType w:val="singleLevel"/>
    <w:tmpl w:val="5AA68789"/>
    <w:lvl w:ilvl="0">
      <w:start w:val="1"/>
      <w:numFmt w:val="bullet"/>
      <w:lvlText w:val=""/>
      <w:lvlJc w:val="left"/>
      <w:pPr>
        <w:tabs>
          <w:tab w:val="left" w:pos="1069"/>
        </w:tabs>
      </w:pPr>
      <w:rPr>
        <w:rFonts w:ascii="Wingdings" w:hAnsi="Wingdings" w:hint="default"/>
        <w:sz w:val="32"/>
      </w:rPr>
    </w:lvl>
  </w:abstractNum>
  <w:abstractNum w:abstractNumId="253" w15:restartNumberingAfterBreak="0">
    <w:nsid w:val="5AA6878A"/>
    <w:multiLevelType w:val="singleLevel"/>
    <w:tmpl w:val="5AA6878A"/>
    <w:lvl w:ilvl="0">
      <w:start w:val="1"/>
      <w:numFmt w:val="bullet"/>
      <w:lvlText w:val=""/>
      <w:lvlJc w:val="left"/>
      <w:pPr>
        <w:tabs>
          <w:tab w:val="left" w:pos="1069"/>
        </w:tabs>
      </w:pPr>
      <w:rPr>
        <w:rFonts w:ascii="Wingdings" w:hAnsi="Wingdings" w:hint="default"/>
        <w:sz w:val="32"/>
      </w:rPr>
    </w:lvl>
  </w:abstractNum>
  <w:abstractNum w:abstractNumId="254" w15:restartNumberingAfterBreak="0">
    <w:nsid w:val="5AA6878B"/>
    <w:multiLevelType w:val="singleLevel"/>
    <w:tmpl w:val="5AA6878B"/>
    <w:lvl w:ilvl="0">
      <w:start w:val="1"/>
      <w:numFmt w:val="bullet"/>
      <w:lvlText w:val=""/>
      <w:lvlJc w:val="left"/>
      <w:pPr>
        <w:tabs>
          <w:tab w:val="left" w:pos="1069"/>
        </w:tabs>
      </w:pPr>
      <w:rPr>
        <w:rFonts w:ascii="Wingdings" w:hAnsi="Wingdings" w:hint="default"/>
        <w:sz w:val="32"/>
      </w:rPr>
    </w:lvl>
  </w:abstractNum>
  <w:abstractNum w:abstractNumId="255" w15:restartNumberingAfterBreak="0">
    <w:nsid w:val="5AA6878C"/>
    <w:multiLevelType w:val="singleLevel"/>
    <w:tmpl w:val="5AA6878C"/>
    <w:lvl w:ilvl="0">
      <w:start w:val="1"/>
      <w:numFmt w:val="bullet"/>
      <w:lvlText w:val=""/>
      <w:lvlJc w:val="left"/>
      <w:pPr>
        <w:tabs>
          <w:tab w:val="left" w:pos="1069"/>
        </w:tabs>
      </w:pPr>
      <w:rPr>
        <w:rFonts w:ascii="Wingdings" w:hAnsi="Wingdings" w:hint="default"/>
        <w:sz w:val="32"/>
      </w:rPr>
    </w:lvl>
  </w:abstractNum>
  <w:abstractNum w:abstractNumId="256" w15:restartNumberingAfterBreak="0">
    <w:nsid w:val="5AA6878E"/>
    <w:multiLevelType w:val="singleLevel"/>
    <w:tmpl w:val="5AA6878E"/>
    <w:lvl w:ilvl="0">
      <w:start w:val="1"/>
      <w:numFmt w:val="bullet"/>
      <w:lvlText w:val=""/>
      <w:lvlJc w:val="left"/>
      <w:pPr>
        <w:tabs>
          <w:tab w:val="left" w:pos="1069"/>
        </w:tabs>
      </w:pPr>
      <w:rPr>
        <w:rFonts w:ascii="Wingdings" w:hAnsi="Wingdings" w:hint="default"/>
        <w:sz w:val="32"/>
      </w:rPr>
    </w:lvl>
  </w:abstractNum>
  <w:abstractNum w:abstractNumId="257" w15:restartNumberingAfterBreak="0">
    <w:nsid w:val="5AA68790"/>
    <w:multiLevelType w:val="singleLevel"/>
    <w:tmpl w:val="5AA68790"/>
    <w:lvl w:ilvl="0">
      <w:start w:val="1"/>
      <w:numFmt w:val="bullet"/>
      <w:lvlText w:val=""/>
      <w:lvlJc w:val="left"/>
      <w:pPr>
        <w:tabs>
          <w:tab w:val="left" w:pos="1069"/>
        </w:tabs>
      </w:pPr>
      <w:rPr>
        <w:rFonts w:ascii="Wingdings" w:hAnsi="Wingdings" w:hint="default"/>
        <w:sz w:val="32"/>
      </w:rPr>
    </w:lvl>
  </w:abstractNum>
  <w:abstractNum w:abstractNumId="258" w15:restartNumberingAfterBreak="0">
    <w:nsid w:val="5AA68791"/>
    <w:multiLevelType w:val="singleLevel"/>
    <w:tmpl w:val="5AA68791"/>
    <w:lvl w:ilvl="0">
      <w:start w:val="1"/>
      <w:numFmt w:val="bullet"/>
      <w:lvlText w:val=""/>
      <w:lvlJc w:val="left"/>
      <w:pPr>
        <w:tabs>
          <w:tab w:val="left" w:pos="1069"/>
        </w:tabs>
      </w:pPr>
      <w:rPr>
        <w:rFonts w:ascii="Wingdings" w:hAnsi="Wingdings" w:hint="default"/>
        <w:sz w:val="32"/>
      </w:rPr>
    </w:lvl>
  </w:abstractNum>
  <w:abstractNum w:abstractNumId="259" w15:restartNumberingAfterBreak="0">
    <w:nsid w:val="5AA68792"/>
    <w:multiLevelType w:val="singleLevel"/>
    <w:tmpl w:val="5AA68792"/>
    <w:lvl w:ilvl="0">
      <w:start w:val="1"/>
      <w:numFmt w:val="bullet"/>
      <w:lvlText w:val=""/>
      <w:lvlJc w:val="left"/>
      <w:pPr>
        <w:tabs>
          <w:tab w:val="left" w:pos="1069"/>
        </w:tabs>
      </w:pPr>
      <w:rPr>
        <w:rFonts w:ascii="Wingdings" w:hAnsi="Wingdings" w:hint="default"/>
        <w:sz w:val="32"/>
      </w:rPr>
    </w:lvl>
  </w:abstractNum>
  <w:abstractNum w:abstractNumId="260" w15:restartNumberingAfterBreak="0">
    <w:nsid w:val="5AA68793"/>
    <w:multiLevelType w:val="singleLevel"/>
    <w:tmpl w:val="5AA68793"/>
    <w:lvl w:ilvl="0">
      <w:start w:val="1"/>
      <w:numFmt w:val="bullet"/>
      <w:lvlText w:val=""/>
      <w:lvlJc w:val="left"/>
      <w:pPr>
        <w:tabs>
          <w:tab w:val="left" w:pos="1069"/>
        </w:tabs>
      </w:pPr>
      <w:rPr>
        <w:rFonts w:ascii="Wingdings" w:hAnsi="Wingdings" w:hint="default"/>
        <w:sz w:val="32"/>
      </w:rPr>
    </w:lvl>
  </w:abstractNum>
  <w:abstractNum w:abstractNumId="261" w15:restartNumberingAfterBreak="0">
    <w:nsid w:val="5AA68794"/>
    <w:multiLevelType w:val="singleLevel"/>
    <w:tmpl w:val="5AA68794"/>
    <w:lvl w:ilvl="0">
      <w:start w:val="1"/>
      <w:numFmt w:val="bullet"/>
      <w:lvlText w:val=""/>
      <w:lvlJc w:val="left"/>
      <w:pPr>
        <w:tabs>
          <w:tab w:val="left" w:pos="1069"/>
        </w:tabs>
      </w:pPr>
      <w:rPr>
        <w:rFonts w:ascii="Wingdings" w:hAnsi="Wingdings" w:hint="default"/>
        <w:sz w:val="32"/>
      </w:rPr>
    </w:lvl>
  </w:abstractNum>
  <w:abstractNum w:abstractNumId="262" w15:restartNumberingAfterBreak="0">
    <w:nsid w:val="5AA68795"/>
    <w:multiLevelType w:val="singleLevel"/>
    <w:tmpl w:val="5AA68795"/>
    <w:lvl w:ilvl="0">
      <w:start w:val="1"/>
      <w:numFmt w:val="bullet"/>
      <w:lvlText w:val=""/>
      <w:lvlJc w:val="left"/>
      <w:pPr>
        <w:tabs>
          <w:tab w:val="left" w:pos="1069"/>
        </w:tabs>
      </w:pPr>
      <w:rPr>
        <w:rFonts w:ascii="Wingdings" w:hAnsi="Wingdings" w:hint="default"/>
        <w:sz w:val="32"/>
      </w:rPr>
    </w:lvl>
  </w:abstractNum>
  <w:abstractNum w:abstractNumId="263" w15:restartNumberingAfterBreak="0">
    <w:nsid w:val="5AA68796"/>
    <w:multiLevelType w:val="singleLevel"/>
    <w:tmpl w:val="5AA68796"/>
    <w:lvl w:ilvl="0">
      <w:start w:val="1"/>
      <w:numFmt w:val="bullet"/>
      <w:lvlText w:val=""/>
      <w:lvlJc w:val="left"/>
      <w:pPr>
        <w:tabs>
          <w:tab w:val="left" w:pos="1069"/>
        </w:tabs>
      </w:pPr>
      <w:rPr>
        <w:rFonts w:ascii="Wingdings" w:hAnsi="Wingdings" w:hint="default"/>
        <w:sz w:val="32"/>
      </w:rPr>
    </w:lvl>
  </w:abstractNum>
  <w:abstractNum w:abstractNumId="264" w15:restartNumberingAfterBreak="0">
    <w:nsid w:val="5AA68797"/>
    <w:multiLevelType w:val="singleLevel"/>
    <w:tmpl w:val="5AA68797"/>
    <w:lvl w:ilvl="0">
      <w:start w:val="1"/>
      <w:numFmt w:val="bullet"/>
      <w:lvlText w:val=""/>
      <w:lvlJc w:val="left"/>
      <w:pPr>
        <w:tabs>
          <w:tab w:val="left" w:pos="1069"/>
        </w:tabs>
      </w:pPr>
      <w:rPr>
        <w:rFonts w:ascii="Wingdings" w:hAnsi="Wingdings" w:hint="default"/>
        <w:sz w:val="32"/>
      </w:rPr>
    </w:lvl>
  </w:abstractNum>
  <w:abstractNum w:abstractNumId="265" w15:restartNumberingAfterBreak="0">
    <w:nsid w:val="5AA68798"/>
    <w:multiLevelType w:val="singleLevel"/>
    <w:tmpl w:val="5AA68798"/>
    <w:lvl w:ilvl="0">
      <w:start w:val="1"/>
      <w:numFmt w:val="bullet"/>
      <w:lvlText w:val=""/>
      <w:lvlJc w:val="left"/>
      <w:pPr>
        <w:tabs>
          <w:tab w:val="left" w:pos="1069"/>
        </w:tabs>
      </w:pPr>
      <w:rPr>
        <w:rFonts w:ascii="Wingdings" w:hAnsi="Wingdings" w:hint="default"/>
        <w:sz w:val="32"/>
      </w:rPr>
    </w:lvl>
  </w:abstractNum>
  <w:abstractNum w:abstractNumId="266" w15:restartNumberingAfterBreak="0">
    <w:nsid w:val="5AA68799"/>
    <w:multiLevelType w:val="singleLevel"/>
    <w:tmpl w:val="5AA68799"/>
    <w:lvl w:ilvl="0">
      <w:start w:val="1"/>
      <w:numFmt w:val="bullet"/>
      <w:lvlText w:val=""/>
      <w:lvlJc w:val="left"/>
      <w:pPr>
        <w:tabs>
          <w:tab w:val="left" w:pos="1069"/>
        </w:tabs>
      </w:pPr>
      <w:rPr>
        <w:rFonts w:ascii="Wingdings" w:hAnsi="Wingdings" w:hint="default"/>
        <w:sz w:val="32"/>
      </w:rPr>
    </w:lvl>
  </w:abstractNum>
  <w:abstractNum w:abstractNumId="267" w15:restartNumberingAfterBreak="0">
    <w:nsid w:val="5AA6879A"/>
    <w:multiLevelType w:val="singleLevel"/>
    <w:tmpl w:val="5AA6879A"/>
    <w:lvl w:ilvl="0">
      <w:start w:val="1"/>
      <w:numFmt w:val="bullet"/>
      <w:lvlText w:val=""/>
      <w:lvlJc w:val="left"/>
      <w:pPr>
        <w:tabs>
          <w:tab w:val="left" w:pos="1069"/>
        </w:tabs>
      </w:pPr>
      <w:rPr>
        <w:rFonts w:ascii="Wingdings" w:hAnsi="Wingdings" w:hint="default"/>
        <w:sz w:val="32"/>
      </w:rPr>
    </w:lvl>
  </w:abstractNum>
  <w:abstractNum w:abstractNumId="268" w15:restartNumberingAfterBreak="0">
    <w:nsid w:val="5AA6879B"/>
    <w:multiLevelType w:val="singleLevel"/>
    <w:tmpl w:val="5AA6879B"/>
    <w:lvl w:ilvl="0">
      <w:start w:val="1"/>
      <w:numFmt w:val="bullet"/>
      <w:lvlText w:val=""/>
      <w:lvlJc w:val="left"/>
      <w:pPr>
        <w:tabs>
          <w:tab w:val="left" w:pos="1069"/>
        </w:tabs>
      </w:pPr>
      <w:rPr>
        <w:rFonts w:ascii="Wingdings" w:hAnsi="Wingdings" w:hint="default"/>
        <w:sz w:val="32"/>
      </w:rPr>
    </w:lvl>
  </w:abstractNum>
  <w:abstractNum w:abstractNumId="269" w15:restartNumberingAfterBreak="0">
    <w:nsid w:val="5AA6879C"/>
    <w:multiLevelType w:val="singleLevel"/>
    <w:tmpl w:val="5AA6879C"/>
    <w:lvl w:ilvl="0">
      <w:start w:val="1"/>
      <w:numFmt w:val="bullet"/>
      <w:lvlText w:val=""/>
      <w:lvlJc w:val="left"/>
      <w:pPr>
        <w:tabs>
          <w:tab w:val="left" w:pos="1069"/>
        </w:tabs>
      </w:pPr>
      <w:rPr>
        <w:rFonts w:ascii="Wingdings" w:hAnsi="Wingdings" w:hint="default"/>
        <w:sz w:val="32"/>
      </w:rPr>
    </w:lvl>
  </w:abstractNum>
  <w:abstractNum w:abstractNumId="270" w15:restartNumberingAfterBreak="0">
    <w:nsid w:val="5AA6879D"/>
    <w:multiLevelType w:val="singleLevel"/>
    <w:tmpl w:val="5AA6879D"/>
    <w:lvl w:ilvl="0">
      <w:start w:val="1"/>
      <w:numFmt w:val="bullet"/>
      <w:lvlText w:val=""/>
      <w:lvlJc w:val="left"/>
      <w:pPr>
        <w:tabs>
          <w:tab w:val="left" w:pos="1069"/>
        </w:tabs>
      </w:pPr>
      <w:rPr>
        <w:rFonts w:ascii="Wingdings" w:hAnsi="Wingdings" w:hint="default"/>
        <w:sz w:val="32"/>
      </w:rPr>
    </w:lvl>
  </w:abstractNum>
  <w:abstractNum w:abstractNumId="271" w15:restartNumberingAfterBreak="0">
    <w:nsid w:val="5AA6879E"/>
    <w:multiLevelType w:val="singleLevel"/>
    <w:tmpl w:val="5AA6879E"/>
    <w:lvl w:ilvl="0">
      <w:start w:val="1"/>
      <w:numFmt w:val="bullet"/>
      <w:lvlText w:val=""/>
      <w:lvlJc w:val="left"/>
      <w:pPr>
        <w:tabs>
          <w:tab w:val="left" w:pos="1069"/>
        </w:tabs>
      </w:pPr>
      <w:rPr>
        <w:rFonts w:ascii="Wingdings" w:hAnsi="Wingdings" w:hint="default"/>
        <w:sz w:val="32"/>
      </w:rPr>
    </w:lvl>
  </w:abstractNum>
  <w:abstractNum w:abstractNumId="272" w15:restartNumberingAfterBreak="0">
    <w:nsid w:val="5AA687C6"/>
    <w:multiLevelType w:val="singleLevel"/>
    <w:tmpl w:val="5AA687C6"/>
    <w:lvl w:ilvl="0">
      <w:start w:val="1"/>
      <w:numFmt w:val="decimal"/>
      <w:lvlText w:val="%1."/>
      <w:lvlJc w:val="left"/>
      <w:pPr>
        <w:tabs>
          <w:tab w:val="left" w:pos="1069"/>
        </w:tabs>
      </w:pPr>
      <w:rPr>
        <w:rFonts w:hint="default"/>
      </w:rPr>
    </w:lvl>
  </w:abstractNum>
  <w:abstractNum w:abstractNumId="273" w15:restartNumberingAfterBreak="0">
    <w:nsid w:val="5AA687E0"/>
    <w:multiLevelType w:val="singleLevel"/>
    <w:tmpl w:val="5AA687E0"/>
    <w:lvl w:ilvl="0">
      <w:start w:val="1"/>
      <w:numFmt w:val="lowerLetter"/>
      <w:lvlText w:val="%1."/>
      <w:lvlJc w:val="left"/>
      <w:pPr>
        <w:tabs>
          <w:tab w:val="left" w:pos="1778"/>
        </w:tabs>
      </w:pPr>
      <w:rPr>
        <w:rFonts w:hint="default"/>
      </w:rPr>
    </w:lvl>
  </w:abstractNum>
  <w:abstractNum w:abstractNumId="274" w15:restartNumberingAfterBreak="0">
    <w:nsid w:val="5AA687E4"/>
    <w:multiLevelType w:val="singleLevel"/>
    <w:tmpl w:val="5AA687E4"/>
    <w:lvl w:ilvl="0">
      <w:start w:val="1"/>
      <w:numFmt w:val="lowerLetter"/>
      <w:lvlText w:val="%1."/>
      <w:lvlJc w:val="left"/>
      <w:pPr>
        <w:tabs>
          <w:tab w:val="left" w:pos="1778"/>
        </w:tabs>
      </w:pPr>
      <w:rPr>
        <w:rFonts w:hint="default"/>
      </w:rPr>
    </w:lvl>
  </w:abstractNum>
  <w:abstractNum w:abstractNumId="275" w15:restartNumberingAfterBreak="0">
    <w:nsid w:val="5AA687E7"/>
    <w:multiLevelType w:val="singleLevel"/>
    <w:tmpl w:val="5AA687E7"/>
    <w:lvl w:ilvl="0">
      <w:start w:val="1"/>
      <w:numFmt w:val="decimal"/>
      <w:lvlText w:val="%1."/>
      <w:lvlJc w:val="left"/>
      <w:pPr>
        <w:tabs>
          <w:tab w:val="left" w:pos="1069"/>
        </w:tabs>
      </w:pPr>
      <w:rPr>
        <w:rFonts w:hint="default"/>
      </w:rPr>
    </w:lvl>
  </w:abstractNum>
  <w:abstractNum w:abstractNumId="276" w15:restartNumberingAfterBreak="0">
    <w:nsid w:val="5AA687E8"/>
    <w:multiLevelType w:val="singleLevel"/>
    <w:tmpl w:val="5AA687E8"/>
    <w:lvl w:ilvl="0">
      <w:start w:val="1"/>
      <w:numFmt w:val="lowerLetter"/>
      <w:lvlText w:val="%1."/>
      <w:lvlJc w:val="left"/>
      <w:pPr>
        <w:tabs>
          <w:tab w:val="left" w:pos="1778"/>
        </w:tabs>
      </w:pPr>
      <w:rPr>
        <w:rFonts w:hint="default"/>
      </w:rPr>
    </w:lvl>
  </w:abstractNum>
  <w:abstractNum w:abstractNumId="277" w15:restartNumberingAfterBreak="0">
    <w:nsid w:val="5AA687EB"/>
    <w:multiLevelType w:val="singleLevel"/>
    <w:tmpl w:val="5AA687EB"/>
    <w:lvl w:ilvl="0">
      <w:start w:val="1"/>
      <w:numFmt w:val="lowerLetter"/>
      <w:lvlText w:val="%1."/>
      <w:lvlJc w:val="left"/>
      <w:pPr>
        <w:tabs>
          <w:tab w:val="left" w:pos="1069"/>
        </w:tabs>
      </w:pPr>
      <w:rPr>
        <w:rFonts w:hint="default"/>
      </w:rPr>
    </w:lvl>
  </w:abstractNum>
  <w:abstractNum w:abstractNumId="278" w15:restartNumberingAfterBreak="0">
    <w:nsid w:val="5AA687EC"/>
    <w:multiLevelType w:val="singleLevel"/>
    <w:tmpl w:val="5AA687EC"/>
    <w:lvl w:ilvl="0">
      <w:start w:val="1"/>
      <w:numFmt w:val="decimal"/>
      <w:lvlText w:val="%1."/>
      <w:lvlJc w:val="left"/>
      <w:pPr>
        <w:tabs>
          <w:tab w:val="left" w:pos="1069"/>
        </w:tabs>
      </w:pPr>
      <w:rPr>
        <w:rFonts w:hint="default"/>
      </w:rPr>
    </w:lvl>
  </w:abstractNum>
  <w:abstractNum w:abstractNumId="279" w15:restartNumberingAfterBreak="0">
    <w:nsid w:val="5AA687ED"/>
    <w:multiLevelType w:val="singleLevel"/>
    <w:tmpl w:val="5AA687ED"/>
    <w:lvl w:ilvl="0">
      <w:start w:val="1"/>
      <w:numFmt w:val="lowerLetter"/>
      <w:lvlText w:val="%1."/>
      <w:lvlJc w:val="left"/>
      <w:pPr>
        <w:tabs>
          <w:tab w:val="left" w:pos="1778"/>
        </w:tabs>
      </w:pPr>
      <w:rPr>
        <w:rFonts w:hint="default"/>
      </w:rPr>
    </w:lvl>
  </w:abstractNum>
  <w:abstractNum w:abstractNumId="280" w15:restartNumberingAfterBreak="0">
    <w:nsid w:val="5AA687F1"/>
    <w:multiLevelType w:val="singleLevel"/>
    <w:tmpl w:val="5AA687F1"/>
    <w:lvl w:ilvl="0">
      <w:start w:val="1"/>
      <w:numFmt w:val="decimal"/>
      <w:lvlText w:val="%1."/>
      <w:lvlJc w:val="left"/>
      <w:pPr>
        <w:tabs>
          <w:tab w:val="left" w:pos="1069"/>
        </w:tabs>
      </w:pPr>
      <w:rPr>
        <w:rFonts w:hint="default"/>
      </w:rPr>
    </w:lvl>
  </w:abstractNum>
  <w:abstractNum w:abstractNumId="281" w15:restartNumberingAfterBreak="0">
    <w:nsid w:val="5AA687F2"/>
    <w:multiLevelType w:val="singleLevel"/>
    <w:tmpl w:val="5AA687F2"/>
    <w:lvl w:ilvl="0">
      <w:start w:val="1"/>
      <w:numFmt w:val="lowerLetter"/>
      <w:lvlText w:val="%1."/>
      <w:lvlJc w:val="left"/>
      <w:pPr>
        <w:tabs>
          <w:tab w:val="left" w:pos="1778"/>
        </w:tabs>
      </w:pPr>
      <w:rPr>
        <w:rFonts w:hint="default"/>
      </w:rPr>
    </w:lvl>
  </w:abstractNum>
  <w:abstractNum w:abstractNumId="282" w15:restartNumberingAfterBreak="0">
    <w:nsid w:val="5AA687FA"/>
    <w:multiLevelType w:val="singleLevel"/>
    <w:tmpl w:val="5AA687FA"/>
    <w:lvl w:ilvl="0">
      <w:start w:val="1"/>
      <w:numFmt w:val="lowerLetter"/>
      <w:lvlText w:val="%1."/>
      <w:lvlJc w:val="left"/>
      <w:pPr>
        <w:tabs>
          <w:tab w:val="left" w:pos="1778"/>
        </w:tabs>
      </w:pPr>
      <w:rPr>
        <w:rFonts w:hint="default"/>
      </w:rPr>
    </w:lvl>
  </w:abstractNum>
  <w:abstractNum w:abstractNumId="283" w15:restartNumberingAfterBreak="0">
    <w:nsid w:val="5AA68800"/>
    <w:multiLevelType w:val="singleLevel"/>
    <w:tmpl w:val="5AA68800"/>
    <w:lvl w:ilvl="0">
      <w:start w:val="1"/>
      <w:numFmt w:val="lowerLetter"/>
      <w:lvlText w:val="%1."/>
      <w:lvlJc w:val="left"/>
      <w:pPr>
        <w:tabs>
          <w:tab w:val="left" w:pos="1778"/>
        </w:tabs>
      </w:pPr>
      <w:rPr>
        <w:rFonts w:hint="default"/>
      </w:rPr>
    </w:lvl>
  </w:abstractNum>
  <w:abstractNum w:abstractNumId="284" w15:restartNumberingAfterBreak="0">
    <w:nsid w:val="5AA68805"/>
    <w:multiLevelType w:val="singleLevel"/>
    <w:tmpl w:val="1C09000F"/>
    <w:lvl w:ilvl="0">
      <w:start w:val="1"/>
      <w:numFmt w:val="decimal"/>
      <w:lvlText w:val="%1."/>
      <w:lvlJc w:val="left"/>
      <w:pPr>
        <w:ind w:left="720" w:hanging="360"/>
      </w:pPr>
      <w:rPr>
        <w:rFonts w:hint="default"/>
      </w:rPr>
    </w:lvl>
  </w:abstractNum>
  <w:abstractNum w:abstractNumId="285" w15:restartNumberingAfterBreak="0">
    <w:nsid w:val="5AA68806"/>
    <w:multiLevelType w:val="singleLevel"/>
    <w:tmpl w:val="5AA68806"/>
    <w:lvl w:ilvl="0">
      <w:start w:val="1"/>
      <w:numFmt w:val="lowerLetter"/>
      <w:lvlText w:val="%1."/>
      <w:lvlJc w:val="left"/>
      <w:pPr>
        <w:tabs>
          <w:tab w:val="left" w:pos="2487"/>
        </w:tabs>
      </w:pPr>
      <w:rPr>
        <w:rFonts w:hint="default"/>
      </w:rPr>
    </w:lvl>
  </w:abstractNum>
  <w:abstractNum w:abstractNumId="286" w15:restartNumberingAfterBreak="0">
    <w:nsid w:val="5AA68811"/>
    <w:multiLevelType w:val="singleLevel"/>
    <w:tmpl w:val="5AA68811"/>
    <w:lvl w:ilvl="0">
      <w:start w:val="1"/>
      <w:numFmt w:val="lowerLetter"/>
      <w:lvlText w:val="%1."/>
      <w:lvlJc w:val="left"/>
      <w:pPr>
        <w:tabs>
          <w:tab w:val="left" w:pos="2487"/>
        </w:tabs>
      </w:pPr>
      <w:rPr>
        <w:rFonts w:hint="default"/>
      </w:rPr>
    </w:lvl>
  </w:abstractNum>
  <w:abstractNum w:abstractNumId="287" w15:restartNumberingAfterBreak="0">
    <w:nsid w:val="5AA68818"/>
    <w:multiLevelType w:val="singleLevel"/>
    <w:tmpl w:val="5AA68818"/>
    <w:lvl w:ilvl="0">
      <w:start w:val="1"/>
      <w:numFmt w:val="lowerLetter"/>
      <w:lvlText w:val="%1."/>
      <w:lvlJc w:val="left"/>
      <w:pPr>
        <w:tabs>
          <w:tab w:val="left" w:pos="2487"/>
        </w:tabs>
      </w:pPr>
      <w:rPr>
        <w:rFonts w:hint="default"/>
      </w:rPr>
    </w:lvl>
  </w:abstractNum>
  <w:abstractNum w:abstractNumId="288" w15:restartNumberingAfterBreak="0">
    <w:nsid w:val="5AA68819"/>
    <w:multiLevelType w:val="singleLevel"/>
    <w:tmpl w:val="5AA68819"/>
    <w:lvl w:ilvl="0">
      <w:start w:val="1"/>
      <w:numFmt w:val="lowerLetter"/>
      <w:lvlText w:val="%1."/>
      <w:lvlJc w:val="left"/>
      <w:pPr>
        <w:tabs>
          <w:tab w:val="left" w:pos="2487"/>
        </w:tabs>
      </w:pPr>
      <w:rPr>
        <w:rFonts w:hint="default"/>
      </w:rPr>
    </w:lvl>
  </w:abstractNum>
  <w:abstractNum w:abstractNumId="289" w15:restartNumberingAfterBreak="0">
    <w:nsid w:val="5AA6881C"/>
    <w:multiLevelType w:val="singleLevel"/>
    <w:tmpl w:val="5AA6881C"/>
    <w:lvl w:ilvl="0">
      <w:start w:val="1"/>
      <w:numFmt w:val="lowerLetter"/>
      <w:lvlText w:val="%1."/>
      <w:lvlJc w:val="left"/>
      <w:pPr>
        <w:tabs>
          <w:tab w:val="left" w:pos="2487"/>
        </w:tabs>
      </w:pPr>
      <w:rPr>
        <w:rFonts w:hint="default"/>
      </w:rPr>
    </w:lvl>
  </w:abstractNum>
  <w:abstractNum w:abstractNumId="290" w15:restartNumberingAfterBreak="0">
    <w:nsid w:val="5AA68823"/>
    <w:multiLevelType w:val="singleLevel"/>
    <w:tmpl w:val="5AA68823"/>
    <w:lvl w:ilvl="0">
      <w:start w:val="1"/>
      <w:numFmt w:val="lowerLetter"/>
      <w:lvlText w:val="%1."/>
      <w:lvlJc w:val="left"/>
      <w:pPr>
        <w:tabs>
          <w:tab w:val="left" w:pos="2487"/>
        </w:tabs>
      </w:pPr>
      <w:rPr>
        <w:rFonts w:hint="default"/>
      </w:rPr>
    </w:lvl>
  </w:abstractNum>
  <w:abstractNum w:abstractNumId="291" w15:restartNumberingAfterBreak="0">
    <w:nsid w:val="5AA68829"/>
    <w:multiLevelType w:val="singleLevel"/>
    <w:tmpl w:val="5AA68829"/>
    <w:lvl w:ilvl="0">
      <w:start w:val="1"/>
      <w:numFmt w:val="lowerLetter"/>
      <w:lvlText w:val="%1."/>
      <w:lvlJc w:val="left"/>
      <w:pPr>
        <w:tabs>
          <w:tab w:val="left" w:pos="2487"/>
        </w:tabs>
      </w:pPr>
      <w:rPr>
        <w:rFonts w:hint="default"/>
      </w:rPr>
    </w:lvl>
  </w:abstractNum>
  <w:abstractNum w:abstractNumId="292" w15:restartNumberingAfterBreak="0">
    <w:nsid w:val="5AA6882E"/>
    <w:multiLevelType w:val="singleLevel"/>
    <w:tmpl w:val="5AA6882E"/>
    <w:lvl w:ilvl="0">
      <w:start w:val="1"/>
      <w:numFmt w:val="lowerLetter"/>
      <w:lvlText w:val="%1."/>
      <w:lvlJc w:val="left"/>
      <w:pPr>
        <w:tabs>
          <w:tab w:val="left" w:pos="2487"/>
        </w:tabs>
      </w:pPr>
      <w:rPr>
        <w:rFonts w:hint="default"/>
      </w:rPr>
    </w:lvl>
  </w:abstractNum>
  <w:abstractNum w:abstractNumId="293" w15:restartNumberingAfterBreak="0">
    <w:nsid w:val="5AA68835"/>
    <w:multiLevelType w:val="singleLevel"/>
    <w:tmpl w:val="5AA68835"/>
    <w:lvl w:ilvl="0">
      <w:start w:val="1"/>
      <w:numFmt w:val="lowerLetter"/>
      <w:lvlText w:val="%1."/>
      <w:lvlJc w:val="left"/>
      <w:pPr>
        <w:tabs>
          <w:tab w:val="left" w:pos="2487"/>
        </w:tabs>
      </w:pPr>
      <w:rPr>
        <w:rFonts w:hint="default"/>
      </w:rPr>
    </w:lvl>
  </w:abstractNum>
  <w:abstractNum w:abstractNumId="294" w15:restartNumberingAfterBreak="0">
    <w:nsid w:val="5AA68842"/>
    <w:multiLevelType w:val="singleLevel"/>
    <w:tmpl w:val="5AA68842"/>
    <w:lvl w:ilvl="0">
      <w:start w:val="1"/>
      <w:numFmt w:val="lowerLetter"/>
      <w:lvlText w:val="%1."/>
      <w:lvlJc w:val="left"/>
      <w:pPr>
        <w:tabs>
          <w:tab w:val="left" w:pos="1777"/>
        </w:tabs>
      </w:pPr>
      <w:rPr>
        <w:rFonts w:hint="default"/>
      </w:rPr>
    </w:lvl>
  </w:abstractNum>
  <w:abstractNum w:abstractNumId="295" w15:restartNumberingAfterBreak="0">
    <w:nsid w:val="5AA68848"/>
    <w:multiLevelType w:val="singleLevel"/>
    <w:tmpl w:val="5AA68848"/>
    <w:lvl w:ilvl="0">
      <w:start w:val="1"/>
      <w:numFmt w:val="lowerLetter"/>
      <w:lvlText w:val="%1."/>
      <w:lvlJc w:val="left"/>
      <w:pPr>
        <w:tabs>
          <w:tab w:val="left" w:pos="1777"/>
        </w:tabs>
      </w:pPr>
      <w:rPr>
        <w:rFonts w:hint="default"/>
      </w:rPr>
    </w:lvl>
  </w:abstractNum>
  <w:abstractNum w:abstractNumId="296" w15:restartNumberingAfterBreak="0">
    <w:nsid w:val="5AA68854"/>
    <w:multiLevelType w:val="singleLevel"/>
    <w:tmpl w:val="5AA68854"/>
    <w:lvl w:ilvl="0">
      <w:start w:val="1"/>
      <w:numFmt w:val="lowerLetter"/>
      <w:lvlText w:val="%1."/>
      <w:lvlJc w:val="left"/>
      <w:pPr>
        <w:tabs>
          <w:tab w:val="left" w:pos="1777"/>
        </w:tabs>
      </w:pPr>
      <w:rPr>
        <w:rFonts w:hint="default"/>
      </w:rPr>
    </w:lvl>
  </w:abstractNum>
  <w:abstractNum w:abstractNumId="297" w15:restartNumberingAfterBreak="0">
    <w:nsid w:val="5AA6885A"/>
    <w:multiLevelType w:val="singleLevel"/>
    <w:tmpl w:val="5AA6885A"/>
    <w:lvl w:ilvl="0">
      <w:start w:val="1"/>
      <w:numFmt w:val="lowerLetter"/>
      <w:lvlText w:val="%1."/>
      <w:lvlJc w:val="left"/>
      <w:pPr>
        <w:tabs>
          <w:tab w:val="left" w:pos="1777"/>
        </w:tabs>
      </w:pPr>
      <w:rPr>
        <w:rFonts w:hint="default"/>
      </w:rPr>
    </w:lvl>
  </w:abstractNum>
  <w:abstractNum w:abstractNumId="298" w15:restartNumberingAfterBreak="0">
    <w:nsid w:val="5AA6888E"/>
    <w:multiLevelType w:val="singleLevel"/>
    <w:tmpl w:val="5AA6888E"/>
    <w:lvl w:ilvl="0">
      <w:start w:val="1"/>
      <w:numFmt w:val="decimal"/>
      <w:lvlText w:val="%1."/>
      <w:lvlJc w:val="left"/>
      <w:pPr>
        <w:tabs>
          <w:tab w:val="left" w:pos="1069"/>
        </w:tabs>
      </w:pPr>
      <w:rPr>
        <w:rFonts w:hint="default"/>
      </w:rPr>
    </w:lvl>
  </w:abstractNum>
  <w:abstractNum w:abstractNumId="299" w15:restartNumberingAfterBreak="0">
    <w:nsid w:val="5AA688B9"/>
    <w:multiLevelType w:val="singleLevel"/>
    <w:tmpl w:val="5AA688B9"/>
    <w:lvl w:ilvl="0">
      <w:start w:val="1"/>
      <w:numFmt w:val="decimal"/>
      <w:lvlText w:val="%1."/>
      <w:lvlJc w:val="left"/>
      <w:pPr>
        <w:tabs>
          <w:tab w:val="left" w:pos="1069"/>
        </w:tabs>
      </w:pPr>
      <w:rPr>
        <w:rFonts w:hint="default"/>
      </w:rPr>
    </w:lvl>
  </w:abstractNum>
  <w:abstractNum w:abstractNumId="300" w15:restartNumberingAfterBreak="0">
    <w:nsid w:val="5AA688DD"/>
    <w:multiLevelType w:val="singleLevel"/>
    <w:tmpl w:val="5AA688DD"/>
    <w:lvl w:ilvl="0">
      <w:start w:val="1"/>
      <w:numFmt w:val="ordinal"/>
      <w:lvlText w:val="3.%1"/>
      <w:lvlJc w:val="left"/>
      <w:pPr>
        <w:tabs>
          <w:tab w:val="left" w:pos="720"/>
        </w:tabs>
      </w:pPr>
      <w:rPr>
        <w:rFonts w:hint="default"/>
      </w:rPr>
    </w:lvl>
  </w:abstractNum>
  <w:abstractNum w:abstractNumId="301" w15:restartNumberingAfterBreak="0">
    <w:nsid w:val="5AA688E1"/>
    <w:multiLevelType w:val="singleLevel"/>
    <w:tmpl w:val="5AA688E1"/>
    <w:lvl w:ilvl="0">
      <w:start w:val="2"/>
      <w:numFmt w:val="ordinal"/>
      <w:lvlText w:val="3.%1"/>
      <w:lvlJc w:val="left"/>
      <w:pPr>
        <w:tabs>
          <w:tab w:val="left" w:pos="720"/>
        </w:tabs>
      </w:pPr>
      <w:rPr>
        <w:rFonts w:hint="default"/>
      </w:rPr>
    </w:lvl>
  </w:abstractNum>
  <w:abstractNum w:abstractNumId="30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4" w15:restartNumberingAfterBreak="0">
    <w:nsid w:val="5B076DC0"/>
    <w:multiLevelType w:val="hybridMultilevel"/>
    <w:tmpl w:val="8EE214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5"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6" w15:restartNumberingAfterBreak="0">
    <w:nsid w:val="5C090E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8"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9" w15:restartNumberingAfterBreak="0">
    <w:nsid w:val="5E0C31A9"/>
    <w:multiLevelType w:val="hybridMultilevel"/>
    <w:tmpl w:val="A4362D08"/>
    <w:lvl w:ilvl="0" w:tplc="1BC0E78E">
      <w:start w:val="10"/>
      <w:numFmt w:val="decimal"/>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B240B2E4">
      <w:numFmt w:val="bullet"/>
      <w:lvlText w:val="•"/>
      <w:lvlJc w:val="left"/>
      <w:pPr>
        <w:ind w:left="1772" w:hanging="360"/>
      </w:pPr>
      <w:rPr>
        <w:rFonts w:hint="default"/>
        <w:lang w:val="en-US" w:eastAsia="en-US" w:bidi="ar-SA"/>
      </w:rPr>
    </w:lvl>
    <w:lvl w:ilvl="2" w:tplc="81FACD00">
      <w:numFmt w:val="bullet"/>
      <w:lvlText w:val="•"/>
      <w:lvlJc w:val="left"/>
      <w:pPr>
        <w:ind w:left="2644" w:hanging="360"/>
      </w:pPr>
      <w:rPr>
        <w:rFonts w:hint="default"/>
        <w:lang w:val="en-US" w:eastAsia="en-US" w:bidi="ar-SA"/>
      </w:rPr>
    </w:lvl>
    <w:lvl w:ilvl="3" w:tplc="364A1ED6">
      <w:numFmt w:val="bullet"/>
      <w:lvlText w:val="•"/>
      <w:lvlJc w:val="left"/>
      <w:pPr>
        <w:ind w:left="3516" w:hanging="360"/>
      </w:pPr>
      <w:rPr>
        <w:rFonts w:hint="default"/>
        <w:lang w:val="en-US" w:eastAsia="en-US" w:bidi="ar-SA"/>
      </w:rPr>
    </w:lvl>
    <w:lvl w:ilvl="4" w:tplc="769A650C">
      <w:numFmt w:val="bullet"/>
      <w:lvlText w:val="•"/>
      <w:lvlJc w:val="left"/>
      <w:pPr>
        <w:ind w:left="4388" w:hanging="360"/>
      </w:pPr>
      <w:rPr>
        <w:rFonts w:hint="default"/>
        <w:lang w:val="en-US" w:eastAsia="en-US" w:bidi="ar-SA"/>
      </w:rPr>
    </w:lvl>
    <w:lvl w:ilvl="5" w:tplc="FA204318">
      <w:numFmt w:val="bullet"/>
      <w:lvlText w:val="•"/>
      <w:lvlJc w:val="left"/>
      <w:pPr>
        <w:ind w:left="5260" w:hanging="360"/>
      </w:pPr>
      <w:rPr>
        <w:rFonts w:hint="default"/>
        <w:lang w:val="en-US" w:eastAsia="en-US" w:bidi="ar-SA"/>
      </w:rPr>
    </w:lvl>
    <w:lvl w:ilvl="6" w:tplc="7A9420C0">
      <w:numFmt w:val="bullet"/>
      <w:lvlText w:val="•"/>
      <w:lvlJc w:val="left"/>
      <w:pPr>
        <w:ind w:left="6132" w:hanging="360"/>
      </w:pPr>
      <w:rPr>
        <w:rFonts w:hint="default"/>
        <w:lang w:val="en-US" w:eastAsia="en-US" w:bidi="ar-SA"/>
      </w:rPr>
    </w:lvl>
    <w:lvl w:ilvl="7" w:tplc="A63A7B2C">
      <w:numFmt w:val="bullet"/>
      <w:lvlText w:val="•"/>
      <w:lvlJc w:val="left"/>
      <w:pPr>
        <w:ind w:left="7004" w:hanging="360"/>
      </w:pPr>
      <w:rPr>
        <w:rFonts w:hint="default"/>
        <w:lang w:val="en-US" w:eastAsia="en-US" w:bidi="ar-SA"/>
      </w:rPr>
    </w:lvl>
    <w:lvl w:ilvl="8" w:tplc="C360F558">
      <w:numFmt w:val="bullet"/>
      <w:lvlText w:val="•"/>
      <w:lvlJc w:val="left"/>
      <w:pPr>
        <w:ind w:left="7876" w:hanging="360"/>
      </w:pPr>
      <w:rPr>
        <w:rFonts w:hint="default"/>
        <w:lang w:val="en-US" w:eastAsia="en-US" w:bidi="ar-SA"/>
      </w:rPr>
    </w:lvl>
  </w:abstractNum>
  <w:abstractNum w:abstractNumId="310"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1"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2" w15:restartNumberingAfterBreak="0">
    <w:nsid w:val="5F8E0851"/>
    <w:multiLevelType w:val="singleLevel"/>
    <w:tmpl w:val="1C09000F"/>
    <w:lvl w:ilvl="0">
      <w:start w:val="1"/>
      <w:numFmt w:val="decimal"/>
      <w:lvlText w:val="%1."/>
      <w:lvlJc w:val="left"/>
      <w:pPr>
        <w:ind w:left="720" w:hanging="360"/>
      </w:pPr>
      <w:rPr>
        <w:rFonts w:hint="default"/>
      </w:rPr>
    </w:lvl>
  </w:abstractNum>
  <w:abstractNum w:abstractNumId="313" w15:restartNumberingAfterBreak="0">
    <w:nsid w:val="60335645"/>
    <w:multiLevelType w:val="hybridMultilevel"/>
    <w:tmpl w:val="5882C54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4" w15:restartNumberingAfterBreak="0">
    <w:nsid w:val="604D2BC4"/>
    <w:multiLevelType w:val="hybridMultilevel"/>
    <w:tmpl w:val="902444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5"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16"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7"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8" w15:restartNumberingAfterBreak="0">
    <w:nsid w:val="62B15BA5"/>
    <w:multiLevelType w:val="hybridMultilevel"/>
    <w:tmpl w:val="59CC3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9"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0" w15:restartNumberingAfterBreak="0">
    <w:nsid w:val="636B4C23"/>
    <w:multiLevelType w:val="hybridMultilevel"/>
    <w:tmpl w:val="3CEEE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2" w15:restartNumberingAfterBreak="0">
    <w:nsid w:val="64BA03AE"/>
    <w:multiLevelType w:val="hybridMultilevel"/>
    <w:tmpl w:val="C1D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4"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F0452A"/>
    <w:multiLevelType w:val="hybridMultilevel"/>
    <w:tmpl w:val="38B60332"/>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6" w15:restartNumberingAfterBreak="0">
    <w:nsid w:val="672C5C59"/>
    <w:multiLevelType w:val="hybridMultilevel"/>
    <w:tmpl w:val="F59C24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7" w15:restartNumberingAfterBreak="0">
    <w:nsid w:val="67417870"/>
    <w:multiLevelType w:val="hybridMultilevel"/>
    <w:tmpl w:val="7294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9" w15:restartNumberingAfterBreak="0">
    <w:nsid w:val="6A225929"/>
    <w:multiLevelType w:val="hybridMultilevel"/>
    <w:tmpl w:val="244CDA7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0"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1"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2"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4"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5"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6"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7" w15:restartNumberingAfterBreak="0">
    <w:nsid w:val="6C9615E5"/>
    <w:multiLevelType w:val="singleLevel"/>
    <w:tmpl w:val="1C09000F"/>
    <w:lvl w:ilvl="0">
      <w:start w:val="1"/>
      <w:numFmt w:val="decimal"/>
      <w:lvlText w:val="%1."/>
      <w:lvlJc w:val="left"/>
      <w:pPr>
        <w:ind w:left="720" w:hanging="360"/>
      </w:pPr>
      <w:rPr>
        <w:rFonts w:hint="default"/>
      </w:rPr>
    </w:lvl>
  </w:abstractNum>
  <w:abstractNum w:abstractNumId="338" w15:restartNumberingAfterBreak="0">
    <w:nsid w:val="6E3128F5"/>
    <w:multiLevelType w:val="hybridMultilevel"/>
    <w:tmpl w:val="053A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0" w15:restartNumberingAfterBreak="0">
    <w:nsid w:val="710177FE"/>
    <w:multiLevelType w:val="hybridMultilevel"/>
    <w:tmpl w:val="31444F14"/>
    <w:lvl w:ilvl="0" w:tplc="2DDCDB66">
      <w:start w:val="1"/>
      <w:numFmt w:val="decimalZero"/>
      <w:lvlText w:val="%1."/>
      <w:lvlJc w:val="left"/>
      <w:pPr>
        <w:ind w:left="544" w:hanging="303"/>
      </w:pPr>
      <w:rPr>
        <w:rFonts w:hint="default"/>
        <w:spacing w:val="0"/>
        <w:w w:val="100"/>
        <w:lang w:val="en-US" w:eastAsia="en-US" w:bidi="ar-SA"/>
      </w:rPr>
    </w:lvl>
    <w:lvl w:ilvl="1" w:tplc="636A6B52">
      <w:numFmt w:val="bullet"/>
      <w:lvlText w:val="•"/>
      <w:lvlJc w:val="left"/>
      <w:pPr>
        <w:ind w:left="1448" w:hanging="303"/>
      </w:pPr>
      <w:rPr>
        <w:rFonts w:hint="default"/>
        <w:lang w:val="en-US" w:eastAsia="en-US" w:bidi="ar-SA"/>
      </w:rPr>
    </w:lvl>
    <w:lvl w:ilvl="2" w:tplc="8FD2F22C">
      <w:numFmt w:val="bullet"/>
      <w:lvlText w:val="•"/>
      <w:lvlJc w:val="left"/>
      <w:pPr>
        <w:ind w:left="2356" w:hanging="303"/>
      </w:pPr>
      <w:rPr>
        <w:rFonts w:hint="default"/>
        <w:lang w:val="en-US" w:eastAsia="en-US" w:bidi="ar-SA"/>
      </w:rPr>
    </w:lvl>
    <w:lvl w:ilvl="3" w:tplc="2C122E74">
      <w:numFmt w:val="bullet"/>
      <w:lvlText w:val="•"/>
      <w:lvlJc w:val="left"/>
      <w:pPr>
        <w:ind w:left="3264" w:hanging="303"/>
      </w:pPr>
      <w:rPr>
        <w:rFonts w:hint="default"/>
        <w:lang w:val="en-US" w:eastAsia="en-US" w:bidi="ar-SA"/>
      </w:rPr>
    </w:lvl>
    <w:lvl w:ilvl="4" w:tplc="5DA85746">
      <w:numFmt w:val="bullet"/>
      <w:lvlText w:val="•"/>
      <w:lvlJc w:val="left"/>
      <w:pPr>
        <w:ind w:left="4172" w:hanging="303"/>
      </w:pPr>
      <w:rPr>
        <w:rFonts w:hint="default"/>
        <w:lang w:val="en-US" w:eastAsia="en-US" w:bidi="ar-SA"/>
      </w:rPr>
    </w:lvl>
    <w:lvl w:ilvl="5" w:tplc="6B925710">
      <w:numFmt w:val="bullet"/>
      <w:lvlText w:val="•"/>
      <w:lvlJc w:val="left"/>
      <w:pPr>
        <w:ind w:left="5080" w:hanging="303"/>
      </w:pPr>
      <w:rPr>
        <w:rFonts w:hint="default"/>
        <w:lang w:val="en-US" w:eastAsia="en-US" w:bidi="ar-SA"/>
      </w:rPr>
    </w:lvl>
    <w:lvl w:ilvl="6" w:tplc="72FA422C">
      <w:numFmt w:val="bullet"/>
      <w:lvlText w:val="•"/>
      <w:lvlJc w:val="left"/>
      <w:pPr>
        <w:ind w:left="5988" w:hanging="303"/>
      </w:pPr>
      <w:rPr>
        <w:rFonts w:hint="default"/>
        <w:lang w:val="en-US" w:eastAsia="en-US" w:bidi="ar-SA"/>
      </w:rPr>
    </w:lvl>
    <w:lvl w:ilvl="7" w:tplc="0672BAB6">
      <w:numFmt w:val="bullet"/>
      <w:lvlText w:val="•"/>
      <w:lvlJc w:val="left"/>
      <w:pPr>
        <w:ind w:left="6896" w:hanging="303"/>
      </w:pPr>
      <w:rPr>
        <w:rFonts w:hint="default"/>
        <w:lang w:val="en-US" w:eastAsia="en-US" w:bidi="ar-SA"/>
      </w:rPr>
    </w:lvl>
    <w:lvl w:ilvl="8" w:tplc="8B00F836">
      <w:numFmt w:val="bullet"/>
      <w:lvlText w:val="•"/>
      <w:lvlJc w:val="left"/>
      <w:pPr>
        <w:ind w:left="7804" w:hanging="303"/>
      </w:pPr>
      <w:rPr>
        <w:rFonts w:hint="default"/>
        <w:lang w:val="en-US" w:eastAsia="en-US" w:bidi="ar-SA"/>
      </w:rPr>
    </w:lvl>
  </w:abstractNum>
  <w:abstractNum w:abstractNumId="341"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15:restartNumberingAfterBreak="0">
    <w:nsid w:val="71EB0A46"/>
    <w:multiLevelType w:val="hybridMultilevel"/>
    <w:tmpl w:val="E8B61FBC"/>
    <w:lvl w:ilvl="0" w:tplc="2000000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3" w15:restartNumberingAfterBreak="0">
    <w:nsid w:val="72FD1813"/>
    <w:multiLevelType w:val="hybridMultilevel"/>
    <w:tmpl w:val="E3E69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4"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45" w15:restartNumberingAfterBreak="0">
    <w:nsid w:val="734500D6"/>
    <w:multiLevelType w:val="hybridMultilevel"/>
    <w:tmpl w:val="87E01C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6"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7" w15:restartNumberingAfterBreak="0">
    <w:nsid w:val="75091DCD"/>
    <w:multiLevelType w:val="hybridMultilevel"/>
    <w:tmpl w:val="EFE2483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48" w15:restartNumberingAfterBreak="0">
    <w:nsid w:val="75283E34"/>
    <w:multiLevelType w:val="hybridMultilevel"/>
    <w:tmpl w:val="1FA8B16C"/>
    <w:lvl w:ilvl="0" w:tplc="3024259C">
      <w:start w:val="10"/>
      <w:numFmt w:val="decimal"/>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5986F4AC">
      <w:numFmt w:val="bullet"/>
      <w:lvlText w:val="•"/>
      <w:lvlJc w:val="left"/>
      <w:pPr>
        <w:ind w:left="1772" w:hanging="360"/>
      </w:pPr>
      <w:rPr>
        <w:rFonts w:hint="default"/>
        <w:lang w:val="en-US" w:eastAsia="en-US" w:bidi="ar-SA"/>
      </w:rPr>
    </w:lvl>
    <w:lvl w:ilvl="2" w:tplc="0B146850">
      <w:numFmt w:val="bullet"/>
      <w:lvlText w:val="•"/>
      <w:lvlJc w:val="left"/>
      <w:pPr>
        <w:ind w:left="2644" w:hanging="360"/>
      </w:pPr>
      <w:rPr>
        <w:rFonts w:hint="default"/>
        <w:lang w:val="en-US" w:eastAsia="en-US" w:bidi="ar-SA"/>
      </w:rPr>
    </w:lvl>
    <w:lvl w:ilvl="3" w:tplc="2D36FAA6">
      <w:numFmt w:val="bullet"/>
      <w:lvlText w:val="•"/>
      <w:lvlJc w:val="left"/>
      <w:pPr>
        <w:ind w:left="3516" w:hanging="360"/>
      </w:pPr>
      <w:rPr>
        <w:rFonts w:hint="default"/>
        <w:lang w:val="en-US" w:eastAsia="en-US" w:bidi="ar-SA"/>
      </w:rPr>
    </w:lvl>
    <w:lvl w:ilvl="4" w:tplc="51CC51EE">
      <w:numFmt w:val="bullet"/>
      <w:lvlText w:val="•"/>
      <w:lvlJc w:val="left"/>
      <w:pPr>
        <w:ind w:left="4388" w:hanging="360"/>
      </w:pPr>
      <w:rPr>
        <w:rFonts w:hint="default"/>
        <w:lang w:val="en-US" w:eastAsia="en-US" w:bidi="ar-SA"/>
      </w:rPr>
    </w:lvl>
    <w:lvl w:ilvl="5" w:tplc="6D70EF02">
      <w:numFmt w:val="bullet"/>
      <w:lvlText w:val="•"/>
      <w:lvlJc w:val="left"/>
      <w:pPr>
        <w:ind w:left="5260" w:hanging="360"/>
      </w:pPr>
      <w:rPr>
        <w:rFonts w:hint="default"/>
        <w:lang w:val="en-US" w:eastAsia="en-US" w:bidi="ar-SA"/>
      </w:rPr>
    </w:lvl>
    <w:lvl w:ilvl="6" w:tplc="B3068386">
      <w:numFmt w:val="bullet"/>
      <w:lvlText w:val="•"/>
      <w:lvlJc w:val="left"/>
      <w:pPr>
        <w:ind w:left="6132" w:hanging="360"/>
      </w:pPr>
      <w:rPr>
        <w:rFonts w:hint="default"/>
        <w:lang w:val="en-US" w:eastAsia="en-US" w:bidi="ar-SA"/>
      </w:rPr>
    </w:lvl>
    <w:lvl w:ilvl="7" w:tplc="4F12F166">
      <w:numFmt w:val="bullet"/>
      <w:lvlText w:val="•"/>
      <w:lvlJc w:val="left"/>
      <w:pPr>
        <w:ind w:left="7004" w:hanging="360"/>
      </w:pPr>
      <w:rPr>
        <w:rFonts w:hint="default"/>
        <w:lang w:val="en-US" w:eastAsia="en-US" w:bidi="ar-SA"/>
      </w:rPr>
    </w:lvl>
    <w:lvl w:ilvl="8" w:tplc="9ADA3EDE">
      <w:numFmt w:val="bullet"/>
      <w:lvlText w:val="•"/>
      <w:lvlJc w:val="left"/>
      <w:pPr>
        <w:ind w:left="7876" w:hanging="360"/>
      </w:pPr>
      <w:rPr>
        <w:rFonts w:hint="default"/>
        <w:lang w:val="en-US" w:eastAsia="en-US" w:bidi="ar-SA"/>
      </w:rPr>
    </w:lvl>
  </w:abstractNum>
  <w:abstractNum w:abstractNumId="349"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0"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1" w15:restartNumberingAfterBreak="0">
    <w:nsid w:val="76B433C1"/>
    <w:multiLevelType w:val="hybridMultilevel"/>
    <w:tmpl w:val="659EDD3A"/>
    <w:lvl w:ilvl="0" w:tplc="B2748A2C">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2" w15:restartNumberingAfterBreak="0">
    <w:nsid w:val="79D35DF4"/>
    <w:multiLevelType w:val="hybridMultilevel"/>
    <w:tmpl w:val="56A2F3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3"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4"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C0770C8"/>
    <w:multiLevelType w:val="hybridMultilevel"/>
    <w:tmpl w:val="07A826B8"/>
    <w:lvl w:ilvl="0" w:tplc="C70CA56C">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BA84E694">
      <w:numFmt w:val="bullet"/>
      <w:lvlText w:val="•"/>
      <w:lvlJc w:val="left"/>
      <w:pPr>
        <w:ind w:left="1732" w:hanging="303"/>
      </w:pPr>
      <w:rPr>
        <w:rFonts w:hint="default"/>
        <w:lang w:val="en-US" w:eastAsia="en-US" w:bidi="ar-SA"/>
      </w:rPr>
    </w:lvl>
    <w:lvl w:ilvl="2" w:tplc="6CE04C2C">
      <w:numFmt w:val="bullet"/>
      <w:lvlText w:val="•"/>
      <w:lvlJc w:val="left"/>
      <w:pPr>
        <w:ind w:left="2625" w:hanging="303"/>
      </w:pPr>
      <w:rPr>
        <w:rFonts w:hint="default"/>
        <w:lang w:val="en-US" w:eastAsia="en-US" w:bidi="ar-SA"/>
      </w:rPr>
    </w:lvl>
    <w:lvl w:ilvl="3" w:tplc="81A042B0">
      <w:numFmt w:val="bullet"/>
      <w:lvlText w:val="•"/>
      <w:lvlJc w:val="left"/>
      <w:pPr>
        <w:ind w:left="3518" w:hanging="303"/>
      </w:pPr>
      <w:rPr>
        <w:rFonts w:hint="default"/>
        <w:lang w:val="en-US" w:eastAsia="en-US" w:bidi="ar-SA"/>
      </w:rPr>
    </w:lvl>
    <w:lvl w:ilvl="4" w:tplc="BEEE4BFA">
      <w:numFmt w:val="bullet"/>
      <w:lvlText w:val="•"/>
      <w:lvlJc w:val="left"/>
      <w:pPr>
        <w:ind w:left="4410" w:hanging="303"/>
      </w:pPr>
      <w:rPr>
        <w:rFonts w:hint="default"/>
        <w:lang w:val="en-US" w:eastAsia="en-US" w:bidi="ar-SA"/>
      </w:rPr>
    </w:lvl>
    <w:lvl w:ilvl="5" w:tplc="4E50C306">
      <w:numFmt w:val="bullet"/>
      <w:lvlText w:val="•"/>
      <w:lvlJc w:val="left"/>
      <w:pPr>
        <w:ind w:left="5303" w:hanging="303"/>
      </w:pPr>
      <w:rPr>
        <w:rFonts w:hint="default"/>
        <w:lang w:val="en-US" w:eastAsia="en-US" w:bidi="ar-SA"/>
      </w:rPr>
    </w:lvl>
    <w:lvl w:ilvl="6" w:tplc="5344D928">
      <w:numFmt w:val="bullet"/>
      <w:lvlText w:val="•"/>
      <w:lvlJc w:val="left"/>
      <w:pPr>
        <w:ind w:left="6196" w:hanging="303"/>
      </w:pPr>
      <w:rPr>
        <w:rFonts w:hint="default"/>
        <w:lang w:val="en-US" w:eastAsia="en-US" w:bidi="ar-SA"/>
      </w:rPr>
    </w:lvl>
    <w:lvl w:ilvl="7" w:tplc="66C89FEA">
      <w:numFmt w:val="bullet"/>
      <w:lvlText w:val="•"/>
      <w:lvlJc w:val="left"/>
      <w:pPr>
        <w:ind w:left="7088" w:hanging="303"/>
      </w:pPr>
      <w:rPr>
        <w:rFonts w:hint="default"/>
        <w:lang w:val="en-US" w:eastAsia="en-US" w:bidi="ar-SA"/>
      </w:rPr>
    </w:lvl>
    <w:lvl w:ilvl="8" w:tplc="543040FC">
      <w:numFmt w:val="bullet"/>
      <w:lvlText w:val="•"/>
      <w:lvlJc w:val="left"/>
      <w:pPr>
        <w:ind w:left="7981" w:hanging="303"/>
      </w:pPr>
      <w:rPr>
        <w:rFonts w:hint="default"/>
        <w:lang w:val="en-US" w:eastAsia="en-US" w:bidi="ar-SA"/>
      </w:rPr>
    </w:lvl>
  </w:abstractNum>
  <w:abstractNum w:abstractNumId="356"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7"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122"/>
  </w:num>
  <w:num w:numId="2" w16cid:durableId="1157650098">
    <w:abstractNumId w:val="129"/>
  </w:num>
  <w:num w:numId="3" w16cid:durableId="61562041">
    <w:abstractNumId w:val="132"/>
  </w:num>
  <w:num w:numId="4" w16cid:durableId="1190686184">
    <w:abstractNumId w:val="144"/>
  </w:num>
  <w:num w:numId="5" w16cid:durableId="402261638">
    <w:abstractNumId w:val="146"/>
  </w:num>
  <w:num w:numId="6" w16cid:durableId="144473005">
    <w:abstractNumId w:val="154"/>
  </w:num>
  <w:num w:numId="7" w16cid:durableId="1544370261">
    <w:abstractNumId w:val="192"/>
  </w:num>
  <w:num w:numId="8" w16cid:durableId="74330652">
    <w:abstractNumId w:val="193"/>
  </w:num>
  <w:num w:numId="9" w16cid:durableId="1944265015">
    <w:abstractNumId w:val="194"/>
  </w:num>
  <w:num w:numId="10" w16cid:durableId="926814821">
    <w:abstractNumId w:val="195"/>
  </w:num>
  <w:num w:numId="11" w16cid:durableId="1861502418">
    <w:abstractNumId w:val="196"/>
  </w:num>
  <w:num w:numId="12" w16cid:durableId="1114204587">
    <w:abstractNumId w:val="197"/>
  </w:num>
  <w:num w:numId="13" w16cid:durableId="1759670838">
    <w:abstractNumId w:val="198"/>
  </w:num>
  <w:num w:numId="14" w16cid:durableId="522474894">
    <w:abstractNumId w:val="199"/>
  </w:num>
  <w:num w:numId="15" w16cid:durableId="760879435">
    <w:abstractNumId w:val="200"/>
  </w:num>
  <w:num w:numId="16" w16cid:durableId="540245269">
    <w:abstractNumId w:val="201"/>
  </w:num>
  <w:num w:numId="17" w16cid:durableId="1225749994">
    <w:abstractNumId w:val="202"/>
  </w:num>
  <w:num w:numId="18" w16cid:durableId="1120997483">
    <w:abstractNumId w:val="203"/>
  </w:num>
  <w:num w:numId="19" w16cid:durableId="1357855288">
    <w:abstractNumId w:val="204"/>
  </w:num>
  <w:num w:numId="20" w16cid:durableId="1111243059">
    <w:abstractNumId w:val="205"/>
  </w:num>
  <w:num w:numId="21" w16cid:durableId="828207308">
    <w:abstractNumId w:val="206"/>
  </w:num>
  <w:num w:numId="22" w16cid:durableId="775828003">
    <w:abstractNumId w:val="207"/>
  </w:num>
  <w:num w:numId="23" w16cid:durableId="1505823327">
    <w:abstractNumId w:val="208"/>
  </w:num>
  <w:num w:numId="24" w16cid:durableId="1290942026">
    <w:abstractNumId w:val="209"/>
  </w:num>
  <w:num w:numId="25" w16cid:durableId="945381701">
    <w:abstractNumId w:val="210"/>
  </w:num>
  <w:num w:numId="26" w16cid:durableId="2036423978">
    <w:abstractNumId w:val="211"/>
  </w:num>
  <w:num w:numId="27" w16cid:durableId="580797207">
    <w:abstractNumId w:val="212"/>
  </w:num>
  <w:num w:numId="28" w16cid:durableId="97531382">
    <w:abstractNumId w:val="213"/>
  </w:num>
  <w:num w:numId="29" w16cid:durableId="209732056">
    <w:abstractNumId w:val="214"/>
  </w:num>
  <w:num w:numId="30" w16cid:durableId="595021514">
    <w:abstractNumId w:val="215"/>
  </w:num>
  <w:num w:numId="31" w16cid:durableId="1250847518">
    <w:abstractNumId w:val="216"/>
  </w:num>
  <w:num w:numId="32" w16cid:durableId="282543907">
    <w:abstractNumId w:val="217"/>
  </w:num>
  <w:num w:numId="33" w16cid:durableId="861934993">
    <w:abstractNumId w:val="218"/>
  </w:num>
  <w:num w:numId="34" w16cid:durableId="1456214379">
    <w:abstractNumId w:val="219"/>
  </w:num>
  <w:num w:numId="35" w16cid:durableId="1839493666">
    <w:abstractNumId w:val="220"/>
  </w:num>
  <w:num w:numId="36" w16cid:durableId="1551334310">
    <w:abstractNumId w:val="221"/>
  </w:num>
  <w:num w:numId="37" w16cid:durableId="442043595">
    <w:abstractNumId w:val="222"/>
  </w:num>
  <w:num w:numId="38" w16cid:durableId="198781994">
    <w:abstractNumId w:val="223"/>
  </w:num>
  <w:num w:numId="39" w16cid:durableId="330566970">
    <w:abstractNumId w:val="224"/>
  </w:num>
  <w:num w:numId="40" w16cid:durableId="290720274">
    <w:abstractNumId w:val="225"/>
  </w:num>
  <w:num w:numId="41" w16cid:durableId="1814835258">
    <w:abstractNumId w:val="226"/>
  </w:num>
  <w:num w:numId="42" w16cid:durableId="1196847497">
    <w:abstractNumId w:val="227"/>
  </w:num>
  <w:num w:numId="43" w16cid:durableId="1482040578">
    <w:abstractNumId w:val="228"/>
  </w:num>
  <w:num w:numId="44" w16cid:durableId="1502701492">
    <w:abstractNumId w:val="229"/>
  </w:num>
  <w:num w:numId="45" w16cid:durableId="1428840874">
    <w:abstractNumId w:val="230"/>
  </w:num>
  <w:num w:numId="46" w16cid:durableId="1597858314">
    <w:abstractNumId w:val="231"/>
  </w:num>
  <w:num w:numId="47" w16cid:durableId="1453983199">
    <w:abstractNumId w:val="232"/>
  </w:num>
  <w:num w:numId="48" w16cid:durableId="1817381533">
    <w:abstractNumId w:val="233"/>
  </w:num>
  <w:num w:numId="49" w16cid:durableId="2134397273">
    <w:abstractNumId w:val="234"/>
  </w:num>
  <w:num w:numId="50" w16cid:durableId="1806848172">
    <w:abstractNumId w:val="235"/>
  </w:num>
  <w:num w:numId="51" w16cid:durableId="539441477">
    <w:abstractNumId w:val="236"/>
  </w:num>
  <w:num w:numId="52" w16cid:durableId="1587155134">
    <w:abstractNumId w:val="237"/>
  </w:num>
  <w:num w:numId="53" w16cid:durableId="1863590289">
    <w:abstractNumId w:val="238"/>
  </w:num>
  <w:num w:numId="54" w16cid:durableId="1324705024">
    <w:abstractNumId w:val="239"/>
  </w:num>
  <w:num w:numId="55" w16cid:durableId="97678383">
    <w:abstractNumId w:val="240"/>
  </w:num>
  <w:num w:numId="56" w16cid:durableId="1396322177">
    <w:abstractNumId w:val="241"/>
  </w:num>
  <w:num w:numId="57" w16cid:durableId="1634556509">
    <w:abstractNumId w:val="242"/>
  </w:num>
  <w:num w:numId="58" w16cid:durableId="977614900">
    <w:abstractNumId w:val="243"/>
  </w:num>
  <w:num w:numId="59" w16cid:durableId="2047824149">
    <w:abstractNumId w:val="244"/>
  </w:num>
  <w:num w:numId="60" w16cid:durableId="1575971738">
    <w:abstractNumId w:val="245"/>
  </w:num>
  <w:num w:numId="61" w16cid:durableId="1923754949">
    <w:abstractNumId w:val="246"/>
  </w:num>
  <w:num w:numId="62" w16cid:durableId="180750855">
    <w:abstractNumId w:val="247"/>
  </w:num>
  <w:num w:numId="63" w16cid:durableId="203953208">
    <w:abstractNumId w:val="248"/>
  </w:num>
  <w:num w:numId="64" w16cid:durableId="86730886">
    <w:abstractNumId w:val="249"/>
  </w:num>
  <w:num w:numId="65" w16cid:durableId="829446273">
    <w:abstractNumId w:val="250"/>
  </w:num>
  <w:num w:numId="66" w16cid:durableId="829560762">
    <w:abstractNumId w:val="251"/>
  </w:num>
  <w:num w:numId="67" w16cid:durableId="2140342243">
    <w:abstractNumId w:val="252"/>
  </w:num>
  <w:num w:numId="68" w16cid:durableId="1644769253">
    <w:abstractNumId w:val="253"/>
  </w:num>
  <w:num w:numId="69" w16cid:durableId="374700378">
    <w:abstractNumId w:val="254"/>
  </w:num>
  <w:num w:numId="70" w16cid:durableId="510415116">
    <w:abstractNumId w:val="255"/>
  </w:num>
  <w:num w:numId="71" w16cid:durableId="388921363">
    <w:abstractNumId w:val="256"/>
  </w:num>
  <w:num w:numId="72" w16cid:durableId="872226498">
    <w:abstractNumId w:val="257"/>
  </w:num>
  <w:num w:numId="73" w16cid:durableId="34351944">
    <w:abstractNumId w:val="258"/>
  </w:num>
  <w:num w:numId="74" w16cid:durableId="1044019920">
    <w:abstractNumId w:val="259"/>
  </w:num>
  <w:num w:numId="75" w16cid:durableId="1177885203">
    <w:abstractNumId w:val="260"/>
  </w:num>
  <w:num w:numId="76" w16cid:durableId="1610048642">
    <w:abstractNumId w:val="261"/>
  </w:num>
  <w:num w:numId="77" w16cid:durableId="1294602352">
    <w:abstractNumId w:val="262"/>
  </w:num>
  <w:num w:numId="78" w16cid:durableId="754784944">
    <w:abstractNumId w:val="263"/>
  </w:num>
  <w:num w:numId="79" w16cid:durableId="1826579229">
    <w:abstractNumId w:val="264"/>
  </w:num>
  <w:num w:numId="80" w16cid:durableId="1741710470">
    <w:abstractNumId w:val="265"/>
  </w:num>
  <w:num w:numId="81" w16cid:durableId="1402488145">
    <w:abstractNumId w:val="266"/>
  </w:num>
  <w:num w:numId="82" w16cid:durableId="1835992903">
    <w:abstractNumId w:val="267"/>
  </w:num>
  <w:num w:numId="83" w16cid:durableId="39985462">
    <w:abstractNumId w:val="268"/>
  </w:num>
  <w:num w:numId="84" w16cid:durableId="1111893768">
    <w:abstractNumId w:val="269"/>
  </w:num>
  <w:num w:numId="85" w16cid:durableId="1673994389">
    <w:abstractNumId w:val="270"/>
  </w:num>
  <w:num w:numId="86" w16cid:durableId="713193795">
    <w:abstractNumId w:val="271"/>
  </w:num>
  <w:num w:numId="87" w16cid:durableId="1742017643">
    <w:abstractNumId w:val="272"/>
  </w:num>
  <w:num w:numId="88" w16cid:durableId="1134911140">
    <w:abstractNumId w:val="273"/>
  </w:num>
  <w:num w:numId="89" w16cid:durableId="1740833464">
    <w:abstractNumId w:val="274"/>
  </w:num>
  <w:num w:numId="90" w16cid:durableId="933246883">
    <w:abstractNumId w:val="275"/>
  </w:num>
  <w:num w:numId="91" w16cid:durableId="322783007">
    <w:abstractNumId w:val="276"/>
  </w:num>
  <w:num w:numId="92" w16cid:durableId="1942371952">
    <w:abstractNumId w:val="277"/>
  </w:num>
  <w:num w:numId="93" w16cid:durableId="1427191092">
    <w:abstractNumId w:val="278"/>
  </w:num>
  <w:num w:numId="94" w16cid:durableId="1324701496">
    <w:abstractNumId w:val="279"/>
  </w:num>
  <w:num w:numId="95" w16cid:durableId="2128312062">
    <w:abstractNumId w:val="280"/>
  </w:num>
  <w:num w:numId="96" w16cid:durableId="1237012855">
    <w:abstractNumId w:val="281"/>
  </w:num>
  <w:num w:numId="97" w16cid:durableId="468549049">
    <w:abstractNumId w:val="282"/>
  </w:num>
  <w:num w:numId="98" w16cid:durableId="1034693202">
    <w:abstractNumId w:val="283"/>
  </w:num>
  <w:num w:numId="99" w16cid:durableId="1475952924">
    <w:abstractNumId w:val="284"/>
  </w:num>
  <w:num w:numId="100" w16cid:durableId="1307319547">
    <w:abstractNumId w:val="285"/>
  </w:num>
  <w:num w:numId="101" w16cid:durableId="1599409219">
    <w:abstractNumId w:val="286"/>
  </w:num>
  <w:num w:numId="102" w16cid:durableId="1797482749">
    <w:abstractNumId w:val="287"/>
  </w:num>
  <w:num w:numId="103" w16cid:durableId="1370033006">
    <w:abstractNumId w:val="288"/>
  </w:num>
  <w:num w:numId="104" w16cid:durableId="1066954502">
    <w:abstractNumId w:val="289"/>
  </w:num>
  <w:num w:numId="105" w16cid:durableId="686440730">
    <w:abstractNumId w:val="290"/>
  </w:num>
  <w:num w:numId="106" w16cid:durableId="1936354366">
    <w:abstractNumId w:val="291"/>
  </w:num>
  <w:num w:numId="107" w16cid:durableId="2050956305">
    <w:abstractNumId w:val="292"/>
  </w:num>
  <w:num w:numId="108" w16cid:durableId="495615013">
    <w:abstractNumId w:val="293"/>
  </w:num>
  <w:num w:numId="109" w16cid:durableId="269821424">
    <w:abstractNumId w:val="294"/>
  </w:num>
  <w:num w:numId="110" w16cid:durableId="2032416162">
    <w:abstractNumId w:val="295"/>
  </w:num>
  <w:num w:numId="111" w16cid:durableId="1121803909">
    <w:abstractNumId w:val="296"/>
  </w:num>
  <w:num w:numId="112" w16cid:durableId="2063291294">
    <w:abstractNumId w:val="297"/>
  </w:num>
  <w:num w:numId="113" w16cid:durableId="803737476">
    <w:abstractNumId w:val="298"/>
  </w:num>
  <w:num w:numId="114" w16cid:durableId="1624383165">
    <w:abstractNumId w:val="299"/>
  </w:num>
  <w:num w:numId="115" w16cid:durableId="46150737">
    <w:abstractNumId w:val="300"/>
  </w:num>
  <w:num w:numId="116" w16cid:durableId="1996685994">
    <w:abstractNumId w:val="301"/>
  </w:num>
  <w:num w:numId="117" w16cid:durableId="1447844122">
    <w:abstractNumId w:val="6"/>
  </w:num>
  <w:num w:numId="118" w16cid:durableId="1856188621">
    <w:abstractNumId w:val="25"/>
  </w:num>
  <w:num w:numId="119" w16cid:durableId="913706479">
    <w:abstractNumId w:val="303"/>
  </w:num>
  <w:num w:numId="120" w16cid:durableId="788818115">
    <w:abstractNumId w:val="47"/>
  </w:num>
  <w:num w:numId="121" w16cid:durableId="1881361841">
    <w:abstractNumId w:val="321"/>
  </w:num>
  <w:num w:numId="122" w16cid:durableId="1404183623">
    <w:abstractNumId w:val="311"/>
  </w:num>
  <w:num w:numId="123" w16cid:durableId="481704544">
    <w:abstractNumId w:val="98"/>
  </w:num>
  <w:num w:numId="124" w16cid:durableId="222715014">
    <w:abstractNumId w:val="92"/>
  </w:num>
  <w:num w:numId="125" w16cid:durableId="337464056">
    <w:abstractNumId w:val="46"/>
  </w:num>
  <w:num w:numId="126" w16cid:durableId="1711496555">
    <w:abstractNumId w:val="112"/>
  </w:num>
  <w:num w:numId="127" w16cid:durableId="1360937108">
    <w:abstractNumId w:val="26"/>
  </w:num>
  <w:num w:numId="128" w16cid:durableId="1982685357">
    <w:abstractNumId w:val="335"/>
  </w:num>
  <w:num w:numId="129" w16cid:durableId="1229608119">
    <w:abstractNumId w:val="323"/>
  </w:num>
  <w:num w:numId="130" w16cid:durableId="162279796">
    <w:abstractNumId w:val="41"/>
  </w:num>
  <w:num w:numId="131" w16cid:durableId="716857498">
    <w:abstractNumId w:val="10"/>
  </w:num>
  <w:num w:numId="132" w16cid:durableId="5906729">
    <w:abstractNumId w:val="58"/>
  </w:num>
  <w:num w:numId="133" w16cid:durableId="907954943">
    <w:abstractNumId w:val="106"/>
  </w:num>
  <w:num w:numId="134" w16cid:durableId="114176960">
    <w:abstractNumId w:val="70"/>
  </w:num>
  <w:num w:numId="135" w16cid:durableId="856499871">
    <w:abstractNumId w:val="15"/>
  </w:num>
  <w:num w:numId="136" w16cid:durableId="1113356044">
    <w:abstractNumId w:val="119"/>
  </w:num>
  <w:num w:numId="137" w16cid:durableId="1564100262">
    <w:abstractNumId w:val="329"/>
  </w:num>
  <w:num w:numId="138" w16cid:durableId="311643618">
    <w:abstractNumId w:val="102"/>
  </w:num>
  <w:num w:numId="139" w16cid:durableId="410393614">
    <w:abstractNumId w:val="38"/>
  </w:num>
  <w:num w:numId="140" w16cid:durableId="1494756474">
    <w:abstractNumId w:val="79"/>
  </w:num>
  <w:num w:numId="141" w16cid:durableId="1171410092">
    <w:abstractNumId w:val="28"/>
  </w:num>
  <w:num w:numId="142" w16cid:durableId="864444442">
    <w:abstractNumId w:val="66"/>
  </w:num>
  <w:num w:numId="143" w16cid:durableId="1000617708">
    <w:abstractNumId w:val="325"/>
  </w:num>
  <w:num w:numId="144" w16cid:durableId="1295789097">
    <w:abstractNumId w:val="114"/>
  </w:num>
  <w:num w:numId="145" w16cid:durableId="1144421339">
    <w:abstractNumId w:val="32"/>
  </w:num>
  <w:num w:numId="146" w16cid:durableId="157160552">
    <w:abstractNumId w:val="60"/>
  </w:num>
  <w:num w:numId="147" w16cid:durableId="491063333">
    <w:abstractNumId w:val="61"/>
  </w:num>
  <w:num w:numId="148" w16cid:durableId="1226183509">
    <w:abstractNumId w:val="313"/>
  </w:num>
  <w:num w:numId="149" w16cid:durableId="500857735">
    <w:abstractNumId w:val="312"/>
  </w:num>
  <w:num w:numId="150" w16cid:durableId="1399474778">
    <w:abstractNumId w:val="29"/>
  </w:num>
  <w:num w:numId="151" w16cid:durableId="1536848156">
    <w:abstractNumId w:val="337"/>
  </w:num>
  <w:num w:numId="152" w16cid:durableId="889271221">
    <w:abstractNumId w:val="103"/>
  </w:num>
  <w:num w:numId="153" w16cid:durableId="299699879">
    <w:abstractNumId w:val="69"/>
  </w:num>
  <w:num w:numId="154" w16cid:durableId="1641230280">
    <w:abstractNumId w:val="40"/>
  </w:num>
  <w:num w:numId="155" w16cid:durableId="763956889">
    <w:abstractNumId w:val="84"/>
  </w:num>
  <w:num w:numId="156" w16cid:durableId="627050989">
    <w:abstractNumId w:val="80"/>
  </w:num>
  <w:num w:numId="157" w16cid:durableId="1068580212">
    <w:abstractNumId w:val="89"/>
  </w:num>
  <w:num w:numId="158" w16cid:durableId="257104106">
    <w:abstractNumId w:val="85"/>
  </w:num>
  <w:num w:numId="159" w16cid:durableId="565651600">
    <w:abstractNumId w:val="35"/>
  </w:num>
  <w:num w:numId="160" w16cid:durableId="1683436465">
    <w:abstractNumId w:val="314"/>
  </w:num>
  <w:num w:numId="161" w16cid:durableId="409229672">
    <w:abstractNumId w:val="49"/>
  </w:num>
  <w:num w:numId="162" w16cid:durableId="2133749303">
    <w:abstractNumId w:val="343"/>
  </w:num>
  <w:num w:numId="163" w16cid:durableId="1025329341">
    <w:abstractNumId w:val="345"/>
  </w:num>
  <w:num w:numId="164" w16cid:durableId="94599739">
    <w:abstractNumId w:val="318"/>
  </w:num>
  <w:num w:numId="165" w16cid:durableId="171530202">
    <w:abstractNumId w:val="71"/>
  </w:num>
  <w:num w:numId="166" w16cid:durableId="1637711694">
    <w:abstractNumId w:val="306"/>
  </w:num>
  <w:num w:numId="167" w16cid:durableId="512575424">
    <w:abstractNumId w:val="13"/>
  </w:num>
  <w:num w:numId="168" w16cid:durableId="517044701">
    <w:abstractNumId w:val="74"/>
  </w:num>
  <w:num w:numId="169" w16cid:durableId="507989514">
    <w:abstractNumId w:val="104"/>
  </w:num>
  <w:num w:numId="170" w16cid:durableId="364986108">
    <w:abstractNumId w:val="42"/>
  </w:num>
  <w:num w:numId="171" w16cid:durableId="121848005">
    <w:abstractNumId w:val="1"/>
  </w:num>
  <w:num w:numId="172" w16cid:durableId="282426344">
    <w:abstractNumId w:val="304"/>
  </w:num>
  <w:num w:numId="173" w16cid:durableId="1572157507">
    <w:abstractNumId w:val="116"/>
  </w:num>
  <w:num w:numId="174" w16cid:durableId="1797335101">
    <w:abstractNumId w:val="111"/>
  </w:num>
  <w:num w:numId="175" w16cid:durableId="1763605443">
    <w:abstractNumId w:val="62"/>
  </w:num>
  <w:num w:numId="176" w16cid:durableId="2034845966">
    <w:abstractNumId w:val="101"/>
  </w:num>
  <w:num w:numId="177" w16cid:durableId="11794705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860901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67126496">
    <w:abstractNumId w:val="72"/>
  </w:num>
  <w:num w:numId="180" w16cid:durableId="386488796">
    <w:abstractNumId w:val="320"/>
  </w:num>
  <w:num w:numId="181" w16cid:durableId="16782313">
    <w:abstractNumId w:val="330"/>
  </w:num>
  <w:num w:numId="182" w16cid:durableId="2073699703">
    <w:abstractNumId w:val="341"/>
  </w:num>
  <w:num w:numId="183" w16cid:durableId="1973053535">
    <w:abstractNumId w:val="57"/>
  </w:num>
  <w:num w:numId="184" w16cid:durableId="2049714843">
    <w:abstractNumId w:val="338"/>
  </w:num>
  <w:num w:numId="185" w16cid:durableId="169176469">
    <w:abstractNumId w:val="120"/>
  </w:num>
  <w:num w:numId="186" w16cid:durableId="1343316972">
    <w:abstractNumId w:val="350"/>
  </w:num>
  <w:num w:numId="187" w16cid:durableId="857964274">
    <w:abstractNumId w:val="115"/>
  </w:num>
  <w:num w:numId="188" w16cid:durableId="1912888537">
    <w:abstractNumId w:val="322"/>
  </w:num>
  <w:num w:numId="189" w16cid:durableId="371269254">
    <w:abstractNumId w:val="19"/>
  </w:num>
  <w:num w:numId="190" w16cid:durableId="680015395">
    <w:abstractNumId w:val="96"/>
  </w:num>
  <w:num w:numId="191" w16cid:durableId="896430613">
    <w:abstractNumId w:val="88"/>
  </w:num>
  <w:num w:numId="192" w16cid:durableId="1680739049">
    <w:abstractNumId w:val="317"/>
  </w:num>
  <w:num w:numId="193" w16cid:durableId="1157574692">
    <w:abstractNumId w:val="328"/>
  </w:num>
  <w:num w:numId="194" w16cid:durableId="503782513">
    <w:abstractNumId w:val="356"/>
  </w:num>
  <w:num w:numId="195" w16cid:durableId="755368605">
    <w:abstractNumId w:val="90"/>
  </w:num>
  <w:num w:numId="196" w16cid:durableId="889223260">
    <w:abstractNumId w:val="56"/>
  </w:num>
  <w:num w:numId="197" w16cid:durableId="1400248468">
    <w:abstractNumId w:val="64"/>
  </w:num>
  <w:num w:numId="198" w16cid:durableId="1774861950">
    <w:abstractNumId w:val="349"/>
  </w:num>
  <w:num w:numId="199" w16cid:durableId="692460759">
    <w:abstractNumId w:val="16"/>
  </w:num>
  <w:num w:numId="200" w16cid:durableId="1828355699">
    <w:abstractNumId w:val="27"/>
  </w:num>
  <w:num w:numId="201" w16cid:durableId="947085267">
    <w:abstractNumId w:val="97"/>
  </w:num>
  <w:num w:numId="202" w16cid:durableId="1158960542">
    <w:abstractNumId w:val="9"/>
  </w:num>
  <w:num w:numId="203" w16cid:durableId="578946841">
    <w:abstractNumId w:val="81"/>
  </w:num>
  <w:num w:numId="204" w16cid:durableId="1559394870">
    <w:abstractNumId w:val="331"/>
  </w:num>
  <w:num w:numId="205" w16cid:durableId="33237915">
    <w:abstractNumId w:val="3"/>
  </w:num>
  <w:num w:numId="206" w16cid:durableId="2078237931">
    <w:abstractNumId w:val="352"/>
  </w:num>
  <w:num w:numId="207" w16cid:durableId="1255168145">
    <w:abstractNumId w:val="326"/>
  </w:num>
  <w:num w:numId="208" w16cid:durableId="428936597">
    <w:abstractNumId w:val="12"/>
  </w:num>
  <w:num w:numId="209" w16cid:durableId="1145124713">
    <w:abstractNumId w:val="22"/>
  </w:num>
  <w:num w:numId="210" w16cid:durableId="1790784326">
    <w:abstractNumId w:val="110"/>
  </w:num>
  <w:num w:numId="211" w16cid:durableId="22554839">
    <w:abstractNumId w:val="11"/>
  </w:num>
  <w:num w:numId="212" w16cid:durableId="2083867689">
    <w:abstractNumId w:val="307"/>
  </w:num>
  <w:num w:numId="213" w16cid:durableId="357388973">
    <w:abstractNumId w:val="333"/>
  </w:num>
  <w:num w:numId="214" w16cid:durableId="2109961832">
    <w:abstractNumId w:val="31"/>
  </w:num>
  <w:num w:numId="215" w16cid:durableId="1610626348">
    <w:abstractNumId w:val="334"/>
  </w:num>
  <w:num w:numId="216" w16cid:durableId="1535800879">
    <w:abstractNumId w:val="121"/>
  </w:num>
  <w:num w:numId="217" w16cid:durableId="469059815">
    <w:abstractNumId w:val="109"/>
  </w:num>
  <w:num w:numId="218" w16cid:durableId="2131967419">
    <w:abstractNumId w:val="37"/>
  </w:num>
  <w:num w:numId="219" w16cid:durableId="2016807975">
    <w:abstractNumId w:val="78"/>
  </w:num>
  <w:num w:numId="220" w16cid:durableId="607590104">
    <w:abstractNumId w:val="346"/>
  </w:num>
  <w:num w:numId="221" w16cid:durableId="347366193">
    <w:abstractNumId w:val="0"/>
  </w:num>
  <w:num w:numId="222" w16cid:durableId="1431971998">
    <w:abstractNumId w:val="302"/>
  </w:num>
  <w:num w:numId="223" w16cid:durableId="110587946">
    <w:abstractNumId w:val="336"/>
  </w:num>
  <w:num w:numId="224" w16cid:durableId="1822502017">
    <w:abstractNumId w:val="59"/>
  </w:num>
  <w:num w:numId="225" w16cid:durableId="1395742925">
    <w:abstractNumId w:val="310"/>
  </w:num>
  <w:num w:numId="226" w16cid:durableId="105975750">
    <w:abstractNumId w:val="316"/>
  </w:num>
  <w:num w:numId="227" w16cid:durableId="1378243377">
    <w:abstractNumId w:val="305"/>
  </w:num>
  <w:num w:numId="228" w16cid:durableId="1582986481">
    <w:abstractNumId w:val="68"/>
  </w:num>
  <w:num w:numId="229" w16cid:durableId="475143443">
    <w:abstractNumId w:val="8"/>
  </w:num>
  <w:num w:numId="230" w16cid:durableId="199166938">
    <w:abstractNumId w:val="315"/>
  </w:num>
  <w:num w:numId="231" w16cid:durableId="1272935722">
    <w:abstractNumId w:val="344"/>
  </w:num>
  <w:num w:numId="232" w16cid:durableId="1745495197">
    <w:abstractNumId w:val="54"/>
  </w:num>
  <w:num w:numId="233" w16cid:durableId="391125880">
    <w:abstractNumId w:val="308"/>
  </w:num>
  <w:num w:numId="234" w16cid:durableId="987830646">
    <w:abstractNumId w:val="20"/>
  </w:num>
  <w:num w:numId="235" w16cid:durableId="820149698">
    <w:abstractNumId w:val="87"/>
  </w:num>
  <w:num w:numId="236" w16cid:durableId="255870951">
    <w:abstractNumId w:val="351"/>
  </w:num>
  <w:num w:numId="237" w16cid:durableId="2111268765">
    <w:abstractNumId w:val="65"/>
  </w:num>
  <w:num w:numId="238" w16cid:durableId="271785602">
    <w:abstractNumId w:val="75"/>
  </w:num>
  <w:num w:numId="239" w16cid:durableId="1251425408">
    <w:abstractNumId w:val="342"/>
  </w:num>
  <w:num w:numId="240" w16cid:durableId="1918710612">
    <w:abstractNumId w:val="100"/>
  </w:num>
  <w:num w:numId="241" w16cid:durableId="929583044">
    <w:abstractNumId w:val="347"/>
  </w:num>
  <w:num w:numId="242" w16cid:durableId="757793748">
    <w:abstractNumId w:val="5"/>
  </w:num>
  <w:num w:numId="243" w16cid:durableId="931162682">
    <w:abstractNumId w:val="48"/>
  </w:num>
  <w:num w:numId="244" w16cid:durableId="2006548326">
    <w:abstractNumId w:val="23"/>
  </w:num>
  <w:num w:numId="245" w16cid:durableId="256402452">
    <w:abstractNumId w:val="117"/>
  </w:num>
  <w:num w:numId="246" w16cid:durableId="743723542">
    <w:abstractNumId w:val="354"/>
  </w:num>
  <w:num w:numId="247" w16cid:durableId="751776543">
    <w:abstractNumId w:val="324"/>
  </w:num>
  <w:num w:numId="248" w16cid:durableId="522741697">
    <w:abstractNumId w:val="327"/>
  </w:num>
  <w:num w:numId="249" w16cid:durableId="1999458078">
    <w:abstractNumId w:val="357"/>
  </w:num>
  <w:num w:numId="250" w16cid:durableId="452334364">
    <w:abstractNumId w:val="17"/>
  </w:num>
  <w:num w:numId="251" w16cid:durableId="442845425">
    <w:abstractNumId w:val="118"/>
  </w:num>
  <w:num w:numId="252" w16cid:durableId="1593539485">
    <w:abstractNumId w:val="77"/>
  </w:num>
  <w:num w:numId="253" w16cid:durableId="1586920405">
    <w:abstractNumId w:val="95"/>
  </w:num>
  <w:num w:numId="254" w16cid:durableId="171529593">
    <w:abstractNumId w:val="44"/>
  </w:num>
  <w:num w:numId="255" w16cid:durableId="1757361715">
    <w:abstractNumId w:val="21"/>
  </w:num>
  <w:num w:numId="256" w16cid:durableId="50620121">
    <w:abstractNumId w:val="319"/>
  </w:num>
  <w:num w:numId="257" w16cid:durableId="2043896990">
    <w:abstractNumId w:val="45"/>
  </w:num>
  <w:num w:numId="258" w16cid:durableId="224921285">
    <w:abstractNumId w:val="113"/>
  </w:num>
  <w:num w:numId="259" w16cid:durableId="1441493741">
    <w:abstractNumId w:val="339"/>
  </w:num>
  <w:num w:numId="260" w16cid:durableId="409544524">
    <w:abstractNumId w:val="53"/>
  </w:num>
  <w:num w:numId="261" w16cid:durableId="1777141423">
    <w:abstractNumId w:val="82"/>
  </w:num>
  <w:num w:numId="262" w16cid:durableId="1571650754">
    <w:abstractNumId w:val="63"/>
  </w:num>
  <w:num w:numId="263" w16cid:durableId="1563251791">
    <w:abstractNumId w:val="39"/>
  </w:num>
  <w:num w:numId="264" w16cid:durableId="1813448925">
    <w:abstractNumId w:val="132"/>
    <w:lvlOverride w:ilvl="0">
      <w:startOverride w:val="7"/>
    </w:lvlOverride>
    <w:lvlOverride w:ilvl="1">
      <w:startOverride w:val="5"/>
    </w:lvlOverride>
  </w:num>
  <w:num w:numId="265" w16cid:durableId="1344169628">
    <w:abstractNumId w:val="67"/>
  </w:num>
  <w:num w:numId="266" w16cid:durableId="1999186238">
    <w:abstractNumId w:val="309"/>
  </w:num>
  <w:num w:numId="267" w16cid:durableId="50161077">
    <w:abstractNumId w:val="30"/>
  </w:num>
  <w:num w:numId="268" w16cid:durableId="31149467">
    <w:abstractNumId w:val="340"/>
  </w:num>
  <w:num w:numId="269" w16cid:durableId="1554460532">
    <w:abstractNumId w:val="93"/>
  </w:num>
  <w:num w:numId="270" w16cid:durableId="1237016038">
    <w:abstractNumId w:val="76"/>
  </w:num>
  <w:num w:numId="271" w16cid:durableId="42024763">
    <w:abstractNumId w:val="2"/>
  </w:num>
  <w:num w:numId="272" w16cid:durableId="2132556215">
    <w:abstractNumId w:val="14"/>
  </w:num>
  <w:num w:numId="273" w16cid:durableId="1704206324">
    <w:abstractNumId w:val="4"/>
  </w:num>
  <w:num w:numId="274" w16cid:durableId="373359086">
    <w:abstractNumId w:val="348"/>
  </w:num>
  <w:num w:numId="275" w16cid:durableId="1242251098">
    <w:abstractNumId w:val="86"/>
  </w:num>
  <w:num w:numId="276" w16cid:durableId="1124739668">
    <w:abstractNumId w:val="94"/>
  </w:num>
  <w:num w:numId="277" w16cid:durableId="2010326434">
    <w:abstractNumId w:val="91"/>
  </w:num>
  <w:num w:numId="278" w16cid:durableId="335809154">
    <w:abstractNumId w:val="55"/>
  </w:num>
  <w:num w:numId="279" w16cid:durableId="958952331">
    <w:abstractNumId w:val="52"/>
  </w:num>
  <w:num w:numId="280" w16cid:durableId="926037233">
    <w:abstractNumId w:val="18"/>
  </w:num>
  <w:num w:numId="281" w16cid:durableId="1240209630">
    <w:abstractNumId w:val="355"/>
  </w:num>
  <w:num w:numId="282" w16cid:durableId="856623978">
    <w:abstractNumId w:val="108"/>
  </w:num>
  <w:num w:numId="283" w16cid:durableId="1243442297">
    <w:abstractNumId w:val="50"/>
  </w:num>
  <w:num w:numId="284" w16cid:durableId="1733456424">
    <w:abstractNumId w:val="34"/>
  </w:num>
  <w:num w:numId="285" w16cid:durableId="1713916382">
    <w:abstractNumId w:val="105"/>
  </w:num>
  <w:num w:numId="286" w16cid:durableId="1002246219">
    <w:abstractNumId w:val="83"/>
  </w:num>
  <w:num w:numId="287" w16cid:durableId="272171597">
    <w:abstractNumId w:val="7"/>
  </w:num>
  <w:num w:numId="288" w16cid:durableId="1848204043">
    <w:abstractNumId w:val="332"/>
  </w:num>
  <w:numIdMacAtCleanup w:val="2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rson w15:author="Happiness">
    <w15:presenceInfo w15:providerId="None" w15:userId="Happi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B1741"/>
    <w:rsid w:val="002C03EB"/>
    <w:rsid w:val="002C0BDC"/>
    <w:rsid w:val="002C1081"/>
    <w:rsid w:val="002C266E"/>
    <w:rsid w:val="002C712C"/>
    <w:rsid w:val="002D02A3"/>
    <w:rsid w:val="002D1160"/>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8FE"/>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96068"/>
    <w:rsid w:val="00496C12"/>
    <w:rsid w:val="004A17FB"/>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044"/>
    <w:rsid w:val="005259A6"/>
    <w:rsid w:val="00525E5F"/>
    <w:rsid w:val="00525F54"/>
    <w:rsid w:val="00527291"/>
    <w:rsid w:val="005308B4"/>
    <w:rsid w:val="00530B79"/>
    <w:rsid w:val="00532B78"/>
    <w:rsid w:val="00533311"/>
    <w:rsid w:val="00534C9D"/>
    <w:rsid w:val="005351D5"/>
    <w:rsid w:val="00535D09"/>
    <w:rsid w:val="00542B1A"/>
    <w:rsid w:val="00542FFC"/>
    <w:rsid w:val="00543A95"/>
    <w:rsid w:val="00543F25"/>
    <w:rsid w:val="0054582B"/>
    <w:rsid w:val="0054725A"/>
    <w:rsid w:val="00562C63"/>
    <w:rsid w:val="00562F15"/>
    <w:rsid w:val="0056601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11EB"/>
    <w:rsid w:val="00AF2D0A"/>
    <w:rsid w:val="00AF6B32"/>
    <w:rsid w:val="00B020FD"/>
    <w:rsid w:val="00B03BEA"/>
    <w:rsid w:val="00B12C53"/>
    <w:rsid w:val="00B13B5B"/>
    <w:rsid w:val="00B158A1"/>
    <w:rsid w:val="00B17279"/>
    <w:rsid w:val="00B20193"/>
    <w:rsid w:val="00B218D3"/>
    <w:rsid w:val="00B22D35"/>
    <w:rsid w:val="00B23EC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7829"/>
    <w:rsid w:val="00C978B2"/>
    <w:rsid w:val="00CA504A"/>
    <w:rsid w:val="00CA74B7"/>
    <w:rsid w:val="00CA78BF"/>
    <w:rsid w:val="00CA79E1"/>
    <w:rsid w:val="00CB057D"/>
    <w:rsid w:val="00CB19F1"/>
    <w:rsid w:val="00CB2F3B"/>
    <w:rsid w:val="00CB72ED"/>
    <w:rsid w:val="00CB7449"/>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7450"/>
    <w:rsid w:val="00DC429A"/>
    <w:rsid w:val="00DD0398"/>
    <w:rsid w:val="00DD043E"/>
    <w:rsid w:val="00DD0BEA"/>
    <w:rsid w:val="00DD308F"/>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6"/>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83</Pages>
  <Words>26899</Words>
  <Characters>153325</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179865</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8</cp:revision>
  <cp:lastPrinted>2017-08-24T09:12:00Z</cp:lastPrinted>
  <dcterms:created xsi:type="dcterms:W3CDTF">2023-12-02T07:36:00Z</dcterms:created>
  <dcterms:modified xsi:type="dcterms:W3CDTF">2023-12-02T13:49:00Z</dcterms:modified>
</cp:coreProperties>
</file>