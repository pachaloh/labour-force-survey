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9201" w14:textId="1A166900" w:rsidR="00A370E8" w:rsidRPr="003D3BB0" w:rsidRDefault="00000000" w:rsidP="00021C9C">
      <w:pPr>
        <w:pStyle w:val="Heading1"/>
        <w:numPr>
          <w:ilvl w:val="0"/>
          <w:numId w:val="0"/>
        </w:numPr>
        <w:rPr>
          <w:rFonts w:ascii="Bookman Old Style" w:hAnsi="Bookman Old Style"/>
          <w:sz w:val="24"/>
          <w:szCs w:val="24"/>
        </w:rPr>
      </w:pPr>
      <w:bookmarkStart w:id="0" w:name="_Toc508697255"/>
      <w:bookmarkStart w:id="1" w:name="_Toc508697512"/>
      <w:bookmarkStart w:id="2" w:name="_Toc508698073"/>
      <w:bookmarkStart w:id="3" w:name="_Toc508698284"/>
      <w:bookmarkStart w:id="4" w:name="_Toc508698372"/>
      <w:bookmarkStart w:id="5" w:name="_Toc508701114"/>
      <w:bookmarkStart w:id="6" w:name="_Toc508703445"/>
      <w:bookmarkStart w:id="7" w:name="_Toc126061648"/>
      <w:bookmarkStart w:id="8" w:name="_Toc146274256"/>
      <w:bookmarkStart w:id="9" w:name="_Toc146274612"/>
      <w:bookmarkStart w:id="10" w:name="_Toc146274693"/>
      <w:bookmarkStart w:id="11" w:name="_Toc146274774"/>
      <w:bookmarkStart w:id="12" w:name="_Toc146274974"/>
      <w:bookmarkStart w:id="13" w:name="_Toc146275310"/>
      <w:bookmarkStart w:id="14" w:name="_Toc146275514"/>
      <w:bookmarkStart w:id="15" w:name="_Toc146277026"/>
      <w:r>
        <w:rPr>
          <w:rFonts w:ascii="Bookman Old Style" w:hAnsi="Bookman Old Style"/>
          <w:sz w:val="24"/>
          <w:szCs w:val="24"/>
        </w:rPr>
        <w:object w:dxaOrig="1440" w:dyaOrig="1440" w14:anchorId="258D6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Object1" o:spid="_x0000_s1060" type="#_x0000_t75" style="position:absolute;margin-left:180.4pt;margin-top:-22.55pt;width:90pt;height:86.4pt;z-index:251657728;visibility:visible" o:preferrelative="f" wrapcoords="-180 0 -180 21412 21600 21412 21600 0 -180 0" o:allowincell="f">
            <v:imagedata r:id="rId8" o:title="" gamma="1"/>
            <o:lock v:ext="edit" rotation="t" aspectratio="f" shapetype="t"/>
            <w10:wrap type="through"/>
          </v:shape>
          <o:OLEObject Type="Embed" ProgID="Word.Picture.8" ShapeID="OLEObject1" DrawAspect="Content" ObjectID="_1763051174" r:id="rId9"/>
        </w:obje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65E5FA64" w14:textId="77777777" w:rsidR="00A370E8" w:rsidRPr="003D3BB0" w:rsidRDefault="00A370E8">
      <w:pPr>
        <w:pStyle w:val="Title"/>
        <w:rPr>
          <w:rFonts w:ascii="Bookman Old Style" w:hAnsi="Bookman Old Style"/>
          <w:kern w:val="0"/>
          <w:sz w:val="24"/>
          <w:szCs w:val="24"/>
          <w:lang w:val="en-GB"/>
        </w:rPr>
      </w:pPr>
      <w:r w:rsidRPr="003D3BB0">
        <w:rPr>
          <w:rFonts w:ascii="Bookman Old Style" w:hAnsi="Bookman Old Style"/>
          <w:kern w:val="0"/>
          <w:sz w:val="24"/>
          <w:szCs w:val="24"/>
          <w:lang w:val="en-GB"/>
        </w:rPr>
        <w:t xml:space="preserve">                 </w:t>
      </w:r>
    </w:p>
    <w:p w14:paraId="42C3B9DA" w14:textId="77777777" w:rsidR="00A370E8" w:rsidRPr="003D3BB0" w:rsidRDefault="00A370E8">
      <w:pPr>
        <w:pStyle w:val="Title"/>
        <w:rPr>
          <w:rFonts w:ascii="Bookman Old Style" w:hAnsi="Bookman Old Style"/>
          <w:kern w:val="0"/>
          <w:sz w:val="24"/>
          <w:szCs w:val="24"/>
          <w:lang w:val="en-GB"/>
        </w:rPr>
      </w:pPr>
    </w:p>
    <w:p w14:paraId="69BDACC5" w14:textId="77777777" w:rsidR="00A370E8" w:rsidRPr="003D3BB0" w:rsidRDefault="00A370E8">
      <w:pPr>
        <w:pStyle w:val="Title"/>
        <w:jc w:val="center"/>
        <w:rPr>
          <w:rFonts w:ascii="Bookman Old Style" w:hAnsi="Bookman Old Style"/>
          <w:sz w:val="24"/>
          <w:szCs w:val="24"/>
          <w:lang w:val="en-GB"/>
        </w:rPr>
      </w:pPr>
    </w:p>
    <w:p w14:paraId="65F2C76F" w14:textId="77777777" w:rsidR="00976C62" w:rsidRDefault="00976C62">
      <w:pPr>
        <w:pStyle w:val="Title"/>
        <w:jc w:val="center"/>
        <w:rPr>
          <w:rFonts w:ascii="Bookman Old Style" w:hAnsi="Bookman Old Style"/>
          <w:sz w:val="24"/>
          <w:szCs w:val="24"/>
          <w:lang w:val="en-GB"/>
        </w:rPr>
      </w:pPr>
    </w:p>
    <w:p w14:paraId="2C99F3D5" w14:textId="327FA53C" w:rsidR="00A370E8" w:rsidRPr="003D3BB0" w:rsidRDefault="00A370E8">
      <w:pPr>
        <w:pStyle w:val="Title"/>
        <w:jc w:val="center"/>
        <w:rPr>
          <w:rFonts w:ascii="Bookman Old Style" w:hAnsi="Bookman Old Style"/>
          <w:sz w:val="24"/>
          <w:szCs w:val="24"/>
          <w:lang w:val="en-GB"/>
        </w:rPr>
      </w:pPr>
      <w:r w:rsidRPr="003D3BB0">
        <w:rPr>
          <w:rFonts w:ascii="Bookman Old Style" w:hAnsi="Bookman Old Style"/>
          <w:sz w:val="24"/>
          <w:szCs w:val="24"/>
          <w:lang w:val="en-GB"/>
        </w:rPr>
        <w:t>Republic of Malawi</w:t>
      </w:r>
    </w:p>
    <w:p w14:paraId="19E071E4" w14:textId="77777777" w:rsidR="00A370E8" w:rsidRPr="003D3BB0" w:rsidRDefault="00A370E8" w:rsidP="00021C9C">
      <w:pPr>
        <w:pStyle w:val="Title"/>
        <w:rPr>
          <w:rFonts w:ascii="Bookman Old Style" w:hAnsi="Bookman Old Style"/>
          <w:b w:val="0"/>
          <w:sz w:val="24"/>
          <w:szCs w:val="24"/>
          <w:lang w:val="en-GB"/>
        </w:rPr>
      </w:pPr>
    </w:p>
    <w:p w14:paraId="527DE6BC" w14:textId="68C6D4E1" w:rsidR="00A370E8" w:rsidRPr="003D3BB0" w:rsidRDefault="00A370E8">
      <w:pPr>
        <w:pStyle w:val="Title"/>
        <w:jc w:val="center"/>
        <w:rPr>
          <w:rFonts w:ascii="Bookman Old Style" w:hAnsi="Bookman Old Style"/>
          <w:sz w:val="24"/>
          <w:szCs w:val="24"/>
          <w:lang w:val="en-GB"/>
        </w:rPr>
      </w:pPr>
      <w:r w:rsidRPr="003D3BB0">
        <w:rPr>
          <w:rFonts w:ascii="Bookman Old Style" w:hAnsi="Bookman Old Style"/>
          <w:sz w:val="24"/>
          <w:szCs w:val="24"/>
          <w:lang w:val="en-GB"/>
        </w:rPr>
        <w:t>20</w:t>
      </w:r>
      <w:r w:rsidR="00630A2E" w:rsidRPr="003D3BB0">
        <w:rPr>
          <w:rFonts w:ascii="Bookman Old Style" w:hAnsi="Bookman Old Style"/>
          <w:sz w:val="24"/>
          <w:szCs w:val="24"/>
          <w:lang w:val="en-GB"/>
        </w:rPr>
        <w:t>2</w:t>
      </w:r>
      <w:r w:rsidR="00B472B3" w:rsidRPr="003D3BB0">
        <w:rPr>
          <w:rFonts w:ascii="Bookman Old Style" w:hAnsi="Bookman Old Style"/>
          <w:sz w:val="24"/>
          <w:szCs w:val="24"/>
          <w:lang w:val="en-GB"/>
        </w:rPr>
        <w:t>3</w:t>
      </w:r>
      <w:r w:rsidRPr="003D3BB0">
        <w:rPr>
          <w:rFonts w:ascii="Bookman Old Style" w:hAnsi="Bookman Old Style"/>
          <w:sz w:val="24"/>
          <w:szCs w:val="24"/>
          <w:lang w:val="en-GB"/>
        </w:rPr>
        <w:t xml:space="preserve"> </w:t>
      </w:r>
      <w:r w:rsidR="00630A2E" w:rsidRPr="003D3BB0">
        <w:rPr>
          <w:rFonts w:ascii="Bookman Old Style" w:hAnsi="Bookman Old Style"/>
          <w:sz w:val="24"/>
          <w:szCs w:val="24"/>
          <w:lang w:val="en-GB"/>
        </w:rPr>
        <w:t>Labour Force Survey</w:t>
      </w:r>
    </w:p>
    <w:p w14:paraId="430988E6" w14:textId="77777777" w:rsidR="00A370E8" w:rsidRPr="003D3BB0" w:rsidRDefault="00B472B3">
      <w:pPr>
        <w:pStyle w:val="Title"/>
        <w:jc w:val="center"/>
        <w:rPr>
          <w:rFonts w:ascii="Bookman Old Style" w:hAnsi="Bookman Old Style"/>
          <w:sz w:val="24"/>
          <w:szCs w:val="24"/>
          <w:lang w:val="en-US"/>
        </w:rPr>
      </w:pPr>
      <w:r w:rsidRPr="003D3BB0">
        <w:rPr>
          <w:rFonts w:ascii="Bookman Old Style" w:hAnsi="Bookman Old Style"/>
          <w:b w:val="0"/>
          <w:sz w:val="24"/>
          <w:szCs w:val="24"/>
          <w:lang w:val="en-GB"/>
        </w:rPr>
        <w:t>May</w:t>
      </w:r>
      <w:r w:rsidR="00630A2E" w:rsidRPr="003D3BB0">
        <w:rPr>
          <w:rFonts w:ascii="Bookman Old Style" w:hAnsi="Bookman Old Style"/>
          <w:b w:val="0"/>
          <w:sz w:val="24"/>
          <w:szCs w:val="24"/>
          <w:lang w:val="en-GB"/>
        </w:rPr>
        <w:t xml:space="preserve"> 202</w:t>
      </w:r>
      <w:r w:rsidRPr="003D3BB0">
        <w:rPr>
          <w:rFonts w:ascii="Bookman Old Style" w:hAnsi="Bookman Old Style"/>
          <w:b w:val="0"/>
          <w:sz w:val="24"/>
          <w:szCs w:val="24"/>
          <w:lang w:val="en-GB"/>
        </w:rPr>
        <w:t>3</w:t>
      </w:r>
    </w:p>
    <w:p w14:paraId="5FD5A7C9" w14:textId="77777777" w:rsidR="00A370E8" w:rsidRPr="003D3BB0" w:rsidRDefault="00A370E8">
      <w:pPr>
        <w:pStyle w:val="Title"/>
        <w:jc w:val="center"/>
        <w:rPr>
          <w:rFonts w:ascii="Bookman Old Style" w:hAnsi="Bookman Old Style"/>
          <w:sz w:val="24"/>
          <w:szCs w:val="24"/>
          <w:lang w:val="en-US"/>
        </w:rPr>
      </w:pPr>
    </w:p>
    <w:p w14:paraId="2292A7C2" w14:textId="77777777" w:rsidR="00A370E8" w:rsidRPr="003D3BB0" w:rsidRDefault="00A370E8">
      <w:pPr>
        <w:pStyle w:val="Title"/>
        <w:jc w:val="center"/>
        <w:rPr>
          <w:rFonts w:ascii="Bookman Old Style" w:hAnsi="Bookman Old Style"/>
          <w:sz w:val="24"/>
          <w:szCs w:val="24"/>
          <w:lang w:val="en-US"/>
        </w:rPr>
      </w:pPr>
    </w:p>
    <w:p w14:paraId="6F3A79DE" w14:textId="77777777" w:rsidR="00A370E8" w:rsidRPr="003D3BB0" w:rsidRDefault="00A370E8">
      <w:pPr>
        <w:pStyle w:val="Title"/>
        <w:jc w:val="center"/>
        <w:rPr>
          <w:rFonts w:ascii="Bookman Old Style" w:hAnsi="Bookman Old Style"/>
          <w:sz w:val="24"/>
          <w:szCs w:val="24"/>
          <w:lang w:val="en-US"/>
        </w:rPr>
      </w:pPr>
      <w:r w:rsidRPr="003D3BB0">
        <w:rPr>
          <w:rFonts w:ascii="Bookman Old Style" w:hAnsi="Bookman Old Style"/>
          <w:sz w:val="24"/>
          <w:szCs w:val="24"/>
          <w:lang w:val="en-US"/>
        </w:rPr>
        <w:t>ENUMERATOR’S MANUAL</w:t>
      </w:r>
    </w:p>
    <w:p w14:paraId="316222ED" w14:textId="77777777" w:rsidR="00A370E8" w:rsidRPr="003D3BB0" w:rsidRDefault="00A370E8">
      <w:pPr>
        <w:pStyle w:val="Title"/>
        <w:rPr>
          <w:rFonts w:ascii="Bookman Old Style" w:hAnsi="Bookman Old Style"/>
          <w:b w:val="0"/>
          <w:sz w:val="24"/>
          <w:szCs w:val="24"/>
          <w:lang w:val="en-GB"/>
        </w:rPr>
      </w:pPr>
    </w:p>
    <w:p w14:paraId="1CE29985" w14:textId="77777777" w:rsidR="00A370E8" w:rsidRPr="003D3BB0" w:rsidRDefault="00A370E8">
      <w:pPr>
        <w:pStyle w:val="Title"/>
        <w:spacing w:after="0"/>
        <w:ind w:left="2127" w:firstLine="709"/>
        <w:rPr>
          <w:rFonts w:ascii="Bookman Old Style" w:hAnsi="Bookman Old Style"/>
          <w:b w:val="0"/>
          <w:kern w:val="0"/>
          <w:sz w:val="24"/>
          <w:szCs w:val="24"/>
          <w:lang w:val="en-GB"/>
        </w:rPr>
      </w:pPr>
    </w:p>
    <w:p w14:paraId="3C28385E" w14:textId="77777777" w:rsidR="00A370E8" w:rsidRPr="003D3BB0" w:rsidRDefault="00A370E8">
      <w:pPr>
        <w:pStyle w:val="Title"/>
        <w:spacing w:after="0"/>
        <w:ind w:left="2836"/>
        <w:rPr>
          <w:rFonts w:ascii="Bookman Old Style" w:hAnsi="Bookman Old Style"/>
          <w:b w:val="0"/>
          <w:sz w:val="24"/>
          <w:szCs w:val="24"/>
          <w:lang w:val="en-GB"/>
        </w:rPr>
      </w:pPr>
      <w:r w:rsidRPr="003D3BB0">
        <w:rPr>
          <w:rFonts w:ascii="Bookman Old Style" w:hAnsi="Bookman Old Style"/>
          <w:b w:val="0"/>
          <w:sz w:val="24"/>
          <w:szCs w:val="24"/>
          <w:lang w:val="en-GB"/>
        </w:rPr>
        <w:t xml:space="preserve">      </w:t>
      </w:r>
    </w:p>
    <w:p w14:paraId="6E0738B3" w14:textId="77777777" w:rsidR="00A370E8" w:rsidRPr="003D3BB0" w:rsidRDefault="00A370E8">
      <w:pPr>
        <w:pStyle w:val="Title"/>
        <w:spacing w:after="0"/>
        <w:ind w:left="2836"/>
        <w:rPr>
          <w:rFonts w:ascii="Bookman Old Style" w:hAnsi="Bookman Old Style"/>
          <w:b w:val="0"/>
          <w:sz w:val="24"/>
          <w:szCs w:val="24"/>
          <w:lang w:val="en-GB"/>
        </w:rPr>
      </w:pPr>
    </w:p>
    <w:p w14:paraId="261720F7" w14:textId="77777777" w:rsidR="00A370E8" w:rsidRPr="003D3BB0" w:rsidRDefault="00A370E8">
      <w:pPr>
        <w:pStyle w:val="Title"/>
        <w:spacing w:after="0"/>
        <w:ind w:left="2836"/>
        <w:rPr>
          <w:rFonts w:ascii="Bookman Old Style" w:hAnsi="Bookman Old Style"/>
          <w:b w:val="0"/>
          <w:sz w:val="24"/>
          <w:szCs w:val="24"/>
          <w:lang w:val="en-GB"/>
        </w:rPr>
      </w:pPr>
    </w:p>
    <w:p w14:paraId="605879F9" w14:textId="77777777" w:rsidR="00A370E8" w:rsidRPr="003D3BB0" w:rsidRDefault="00A370E8">
      <w:pPr>
        <w:pStyle w:val="Title"/>
        <w:spacing w:after="0"/>
        <w:jc w:val="center"/>
        <w:rPr>
          <w:rFonts w:ascii="Bookman Old Style" w:hAnsi="Bookman Old Style"/>
          <w:b w:val="0"/>
          <w:sz w:val="24"/>
          <w:szCs w:val="24"/>
          <w:lang w:val="en-GB"/>
        </w:rPr>
      </w:pPr>
    </w:p>
    <w:p w14:paraId="3D4C21EB" w14:textId="77777777" w:rsidR="00A370E8" w:rsidRPr="003D3BB0" w:rsidRDefault="00A370E8">
      <w:pPr>
        <w:pStyle w:val="Title"/>
        <w:spacing w:after="0"/>
        <w:ind w:left="2836"/>
        <w:jc w:val="center"/>
        <w:rPr>
          <w:rFonts w:ascii="Bookman Old Style" w:hAnsi="Bookman Old Style"/>
          <w:b w:val="0"/>
          <w:sz w:val="24"/>
          <w:szCs w:val="24"/>
          <w:lang w:val="en-GB"/>
        </w:rPr>
      </w:pPr>
    </w:p>
    <w:p w14:paraId="2CBE13C2" w14:textId="77777777" w:rsidR="00A370E8" w:rsidRPr="003D3BB0" w:rsidRDefault="00A370E8">
      <w:pPr>
        <w:pStyle w:val="Title"/>
        <w:spacing w:after="0"/>
        <w:jc w:val="center"/>
        <w:rPr>
          <w:rFonts w:ascii="Bookman Old Style" w:hAnsi="Bookman Old Style"/>
          <w:b w:val="0"/>
          <w:sz w:val="24"/>
          <w:szCs w:val="24"/>
          <w:lang w:val="en-GB"/>
        </w:rPr>
      </w:pPr>
      <w:r w:rsidRPr="003D3BB0">
        <w:rPr>
          <w:rFonts w:ascii="Bookman Old Style" w:hAnsi="Bookman Old Style"/>
          <w:b w:val="0"/>
          <w:sz w:val="24"/>
          <w:szCs w:val="24"/>
          <w:lang w:val="en-GB"/>
        </w:rPr>
        <w:t>National Statistical Office</w:t>
      </w:r>
    </w:p>
    <w:p w14:paraId="1308B5B9" w14:textId="77777777" w:rsidR="00A370E8" w:rsidRPr="003D3BB0" w:rsidRDefault="00A370E8">
      <w:pPr>
        <w:pStyle w:val="Title"/>
        <w:spacing w:after="0"/>
        <w:jc w:val="center"/>
        <w:rPr>
          <w:rFonts w:ascii="Bookman Old Style" w:hAnsi="Bookman Old Style"/>
          <w:b w:val="0"/>
          <w:sz w:val="24"/>
          <w:szCs w:val="24"/>
          <w:lang w:val="pt-PT"/>
        </w:rPr>
      </w:pPr>
      <w:r w:rsidRPr="003D3BB0">
        <w:rPr>
          <w:rFonts w:ascii="Bookman Old Style" w:hAnsi="Bookman Old Style"/>
          <w:b w:val="0"/>
          <w:sz w:val="24"/>
          <w:szCs w:val="24"/>
          <w:lang w:val="pt-PT"/>
        </w:rPr>
        <w:t>P.O. Box 333</w:t>
      </w:r>
    </w:p>
    <w:p w14:paraId="50302F2E" w14:textId="77777777" w:rsidR="00A370E8" w:rsidRPr="003D3BB0" w:rsidRDefault="00A370E8">
      <w:pPr>
        <w:pStyle w:val="Title"/>
        <w:spacing w:after="0"/>
        <w:jc w:val="center"/>
        <w:rPr>
          <w:rFonts w:ascii="Bookman Old Style" w:hAnsi="Bookman Old Style"/>
          <w:b w:val="0"/>
          <w:sz w:val="24"/>
          <w:szCs w:val="24"/>
          <w:lang w:val="pt-PT"/>
        </w:rPr>
      </w:pPr>
      <w:r w:rsidRPr="003D3BB0">
        <w:rPr>
          <w:rFonts w:ascii="Bookman Old Style" w:hAnsi="Bookman Old Style"/>
          <w:b w:val="0"/>
          <w:sz w:val="24"/>
          <w:szCs w:val="24"/>
          <w:lang w:val="pt-PT"/>
        </w:rPr>
        <w:t>Zomba</w:t>
      </w:r>
    </w:p>
    <w:p w14:paraId="638EE1A8" w14:textId="77777777" w:rsidR="00A370E8" w:rsidRPr="003D3BB0" w:rsidRDefault="00A370E8">
      <w:pPr>
        <w:pStyle w:val="Title"/>
        <w:spacing w:after="0"/>
        <w:jc w:val="center"/>
        <w:rPr>
          <w:rFonts w:ascii="Bookman Old Style" w:hAnsi="Bookman Old Style"/>
          <w:b w:val="0"/>
          <w:sz w:val="24"/>
          <w:szCs w:val="24"/>
          <w:lang w:val="pt-PT"/>
        </w:rPr>
      </w:pPr>
      <w:r w:rsidRPr="003D3BB0">
        <w:rPr>
          <w:rFonts w:ascii="Bookman Old Style" w:hAnsi="Bookman Old Style"/>
          <w:b w:val="0"/>
          <w:sz w:val="24"/>
          <w:szCs w:val="24"/>
          <w:lang w:val="pt-PT"/>
        </w:rPr>
        <w:t>MALAWI</w:t>
      </w:r>
    </w:p>
    <w:p w14:paraId="7B73E416" w14:textId="77777777" w:rsidR="00A370E8" w:rsidRPr="003D3BB0" w:rsidRDefault="00A370E8">
      <w:pPr>
        <w:pStyle w:val="Title"/>
        <w:spacing w:after="0"/>
        <w:jc w:val="center"/>
        <w:rPr>
          <w:rFonts w:ascii="Bookman Old Style" w:hAnsi="Bookman Old Style"/>
          <w:b w:val="0"/>
          <w:sz w:val="24"/>
          <w:szCs w:val="24"/>
          <w:lang w:val="pt-PT"/>
        </w:rPr>
      </w:pPr>
    </w:p>
    <w:p w14:paraId="28021C13" w14:textId="77777777" w:rsidR="00A370E8" w:rsidRPr="003D3BB0" w:rsidRDefault="00A370E8">
      <w:pPr>
        <w:rPr>
          <w:rFonts w:ascii="Bookman Old Style" w:hAnsi="Bookman Old Style"/>
          <w:sz w:val="24"/>
          <w:szCs w:val="24"/>
          <w:lang w:val="pt-PT"/>
        </w:rPr>
      </w:pPr>
    </w:p>
    <w:p w14:paraId="73FBD6F2" w14:textId="77777777" w:rsidR="00A370E8" w:rsidRPr="003D3BB0" w:rsidRDefault="00A370E8">
      <w:pPr>
        <w:rPr>
          <w:rFonts w:ascii="Bookman Old Style" w:hAnsi="Bookman Old Style"/>
          <w:sz w:val="24"/>
          <w:szCs w:val="24"/>
          <w:lang w:val="pt-PT"/>
        </w:rPr>
      </w:pPr>
    </w:p>
    <w:p w14:paraId="1F71FE26" w14:textId="77777777" w:rsidR="00A370E8" w:rsidRPr="003D3BB0" w:rsidRDefault="00A370E8">
      <w:pPr>
        <w:rPr>
          <w:rFonts w:ascii="Bookman Old Style" w:hAnsi="Bookman Old Style"/>
          <w:sz w:val="24"/>
          <w:szCs w:val="24"/>
          <w:lang w:val="pt-PT"/>
        </w:rPr>
      </w:pPr>
    </w:p>
    <w:p w14:paraId="732FB192" w14:textId="77777777" w:rsidR="0065002A" w:rsidRPr="003D3BB0" w:rsidRDefault="0065002A">
      <w:pPr>
        <w:jc w:val="both"/>
        <w:rPr>
          <w:rFonts w:ascii="Bookman Old Style" w:hAnsi="Bookman Old Style"/>
          <w:sz w:val="24"/>
          <w:szCs w:val="24"/>
          <w:lang w:val="en-GB"/>
        </w:rPr>
      </w:pPr>
      <w:bookmarkStart w:id="16" w:name="_Toc491336802"/>
      <w:bookmarkEnd w:id="16"/>
    </w:p>
    <w:p w14:paraId="07BC2FF8" w14:textId="77777777" w:rsidR="001627B4" w:rsidRPr="003D3BB0" w:rsidRDefault="001627B4">
      <w:pPr>
        <w:jc w:val="both"/>
        <w:rPr>
          <w:rFonts w:ascii="Bookman Old Style" w:hAnsi="Bookman Old Style"/>
          <w:sz w:val="24"/>
          <w:szCs w:val="24"/>
          <w:lang w:val="en-GB"/>
        </w:rPr>
      </w:pPr>
    </w:p>
    <w:p w14:paraId="09CA1743" w14:textId="77777777" w:rsidR="00E26C42" w:rsidRDefault="00E26C42">
      <w:pPr>
        <w:jc w:val="both"/>
        <w:rPr>
          <w:rFonts w:ascii="Bookman Old Style" w:hAnsi="Bookman Old Style"/>
          <w:b/>
          <w:bCs/>
          <w:sz w:val="24"/>
          <w:szCs w:val="24"/>
          <w:lang w:val="en-GB"/>
        </w:rPr>
      </w:pPr>
    </w:p>
    <w:p w14:paraId="322FD268" w14:textId="77777777" w:rsidR="00E26C42" w:rsidRDefault="00E26C42">
      <w:pPr>
        <w:jc w:val="both"/>
        <w:rPr>
          <w:rFonts w:ascii="Bookman Old Style" w:hAnsi="Bookman Old Style"/>
          <w:b/>
          <w:bCs/>
          <w:sz w:val="24"/>
          <w:szCs w:val="24"/>
          <w:lang w:val="en-GB"/>
        </w:rPr>
      </w:pPr>
    </w:p>
    <w:p w14:paraId="1BD28B64" w14:textId="77777777" w:rsidR="00E26C42" w:rsidRDefault="00E26C42">
      <w:pPr>
        <w:jc w:val="both"/>
        <w:rPr>
          <w:rFonts w:ascii="Bookman Old Style" w:hAnsi="Bookman Old Style"/>
          <w:b/>
          <w:bCs/>
          <w:sz w:val="24"/>
          <w:szCs w:val="24"/>
          <w:lang w:val="en-GB"/>
        </w:rPr>
      </w:pPr>
    </w:p>
    <w:p w14:paraId="765E5EB7" w14:textId="77777777" w:rsidR="00E26C42" w:rsidRDefault="00E26C42">
      <w:pPr>
        <w:jc w:val="both"/>
        <w:rPr>
          <w:rFonts w:ascii="Bookman Old Style" w:hAnsi="Bookman Old Style"/>
          <w:b/>
          <w:bCs/>
          <w:sz w:val="24"/>
          <w:szCs w:val="24"/>
          <w:lang w:val="en-GB"/>
        </w:rPr>
      </w:pPr>
    </w:p>
    <w:p w14:paraId="5988EF5F" w14:textId="1B1100F4" w:rsidR="00A370E8" w:rsidRPr="003D3BB0" w:rsidRDefault="00A370E8">
      <w:pPr>
        <w:jc w:val="both"/>
        <w:rPr>
          <w:rFonts w:ascii="Bookman Old Style" w:hAnsi="Bookman Old Style"/>
          <w:b/>
          <w:bCs/>
          <w:sz w:val="24"/>
          <w:szCs w:val="24"/>
          <w:lang w:val="en-GB"/>
        </w:rPr>
      </w:pPr>
      <w:r w:rsidRPr="003D3BB0">
        <w:rPr>
          <w:rFonts w:ascii="Bookman Old Style" w:hAnsi="Bookman Old Style"/>
          <w:b/>
          <w:bCs/>
          <w:sz w:val="24"/>
          <w:szCs w:val="24"/>
          <w:lang w:val="en-GB"/>
        </w:rPr>
        <w:t>PREFACE</w:t>
      </w:r>
    </w:p>
    <w:p w14:paraId="7553E4C7" w14:textId="77777777" w:rsidR="0065002A" w:rsidRPr="003D3BB0" w:rsidRDefault="0065002A">
      <w:pPr>
        <w:jc w:val="both"/>
        <w:rPr>
          <w:rFonts w:ascii="Bookman Old Style" w:hAnsi="Bookman Old Style"/>
          <w:b/>
          <w:sz w:val="24"/>
          <w:szCs w:val="24"/>
          <w:lang w:val="en-GB" w:eastAsia="en-US"/>
        </w:rPr>
      </w:pPr>
    </w:p>
    <w:p w14:paraId="2E7C9B42" w14:textId="77777777" w:rsidR="00A370E8" w:rsidRPr="003D3BB0" w:rsidRDefault="00A370E8">
      <w:pPr>
        <w:jc w:val="both"/>
        <w:rPr>
          <w:rFonts w:ascii="Bookman Old Style" w:hAnsi="Bookman Old Style"/>
          <w:sz w:val="24"/>
          <w:szCs w:val="24"/>
          <w:lang w:val="en-GB" w:eastAsia="en-US"/>
        </w:rPr>
      </w:pPr>
      <w:r w:rsidRPr="003D3BB0">
        <w:rPr>
          <w:rFonts w:ascii="Bookman Old Style" w:hAnsi="Bookman Old Style"/>
          <w:sz w:val="24"/>
          <w:szCs w:val="24"/>
          <w:lang w:val="en-GB" w:eastAsia="en-US"/>
        </w:rPr>
        <w:t xml:space="preserve">The </w:t>
      </w:r>
      <w:r w:rsidR="007A72E2" w:rsidRPr="003D3BB0">
        <w:rPr>
          <w:rFonts w:ascii="Bookman Old Style" w:hAnsi="Bookman Old Style"/>
          <w:sz w:val="24"/>
          <w:szCs w:val="24"/>
          <w:lang w:val="en-GB" w:eastAsia="en-US"/>
        </w:rPr>
        <w:t>Labour Force</w:t>
      </w:r>
      <w:r w:rsidRPr="003D3BB0">
        <w:rPr>
          <w:rFonts w:ascii="Bookman Old Style" w:hAnsi="Bookman Old Style"/>
          <w:sz w:val="24"/>
          <w:szCs w:val="24"/>
          <w:lang w:val="en-GB" w:eastAsia="en-US"/>
        </w:rPr>
        <w:t xml:space="preserve"> will </w:t>
      </w:r>
      <w:r w:rsidR="005E33FA" w:rsidRPr="003D3BB0">
        <w:rPr>
          <w:rFonts w:ascii="Bookman Old Style" w:hAnsi="Bookman Old Style"/>
          <w:sz w:val="24"/>
          <w:szCs w:val="24"/>
          <w:lang w:val="en-GB" w:eastAsia="en-US"/>
        </w:rPr>
        <w:t>run from</w:t>
      </w:r>
      <w:r w:rsidRPr="003D3BB0">
        <w:rPr>
          <w:rFonts w:ascii="Bookman Old Style" w:hAnsi="Bookman Old Style"/>
          <w:sz w:val="24"/>
          <w:szCs w:val="24"/>
          <w:lang w:val="en-GB" w:eastAsia="en-US"/>
        </w:rPr>
        <w:t xml:space="preserve"> </w:t>
      </w:r>
      <w:r w:rsidR="007A72E2" w:rsidRPr="003D3BB0">
        <w:rPr>
          <w:rFonts w:ascii="Bookman Old Style" w:hAnsi="Bookman Old Style"/>
          <w:sz w:val="24"/>
          <w:szCs w:val="24"/>
          <w:lang w:val="en-GB" w:eastAsia="en-US"/>
        </w:rPr>
        <w:t>-</w:t>
      </w:r>
      <w:r w:rsidRPr="003D3BB0">
        <w:rPr>
          <w:rFonts w:ascii="Bookman Old Style" w:hAnsi="Bookman Old Style"/>
          <w:sz w:val="24"/>
          <w:szCs w:val="24"/>
          <w:lang w:val="en-GB" w:eastAsia="en-US"/>
        </w:rPr>
        <w:t xml:space="preserve"> to </w:t>
      </w:r>
      <w:r w:rsidR="007A72E2" w:rsidRPr="003D3BB0">
        <w:rPr>
          <w:rFonts w:ascii="Bookman Old Style" w:hAnsi="Bookman Old Style"/>
          <w:sz w:val="24"/>
          <w:szCs w:val="24"/>
          <w:lang w:val="en-GB" w:eastAsia="en-US"/>
        </w:rPr>
        <w:t>-</w:t>
      </w:r>
      <w:r w:rsidR="005E33FA" w:rsidRPr="003D3BB0">
        <w:rPr>
          <w:rFonts w:ascii="Bookman Old Style" w:hAnsi="Bookman Old Style"/>
          <w:sz w:val="24"/>
          <w:szCs w:val="24"/>
          <w:lang w:val="en-GB" w:eastAsia="en-US"/>
        </w:rPr>
        <w:t xml:space="preserve"> </w:t>
      </w:r>
      <w:r w:rsidR="007A72E2" w:rsidRPr="003D3BB0">
        <w:rPr>
          <w:rFonts w:ascii="Bookman Old Style" w:hAnsi="Bookman Old Style"/>
          <w:sz w:val="24"/>
          <w:szCs w:val="24"/>
          <w:lang w:val="en-GB" w:eastAsia="en-US"/>
        </w:rPr>
        <w:t>2023</w:t>
      </w:r>
      <w:r w:rsidRPr="003D3BB0">
        <w:rPr>
          <w:rFonts w:ascii="Bookman Old Style" w:hAnsi="Bookman Old Style"/>
          <w:sz w:val="24"/>
          <w:szCs w:val="24"/>
          <w:lang w:val="en-GB" w:eastAsia="en-US"/>
        </w:rPr>
        <w:t xml:space="preserve">. During this period </w:t>
      </w:r>
      <w:r w:rsidR="005E33FA" w:rsidRPr="003D3BB0">
        <w:rPr>
          <w:rFonts w:ascii="Bookman Old Style" w:hAnsi="Bookman Old Style"/>
          <w:sz w:val="24"/>
          <w:szCs w:val="24"/>
          <w:lang w:val="en-GB" w:eastAsia="en-US"/>
        </w:rPr>
        <w:t>selected households</w:t>
      </w:r>
      <w:r w:rsidRPr="003D3BB0">
        <w:rPr>
          <w:rFonts w:ascii="Bookman Old Style" w:hAnsi="Bookman Old Style"/>
          <w:sz w:val="24"/>
          <w:szCs w:val="24"/>
          <w:lang w:val="en-GB" w:eastAsia="en-US"/>
        </w:rPr>
        <w:t xml:space="preserve"> will be enumerated. You have been selected as one of the enumerators to assist in the undertaking of this enormous task. As an enumerator, you hold the most important position in the </w:t>
      </w:r>
      <w:r w:rsidR="005E33FA" w:rsidRPr="003D3BB0">
        <w:rPr>
          <w:rFonts w:ascii="Bookman Old Style" w:hAnsi="Bookman Old Style"/>
          <w:sz w:val="24"/>
          <w:szCs w:val="24"/>
          <w:lang w:val="en-GB" w:eastAsia="en-US"/>
        </w:rPr>
        <w:t>survey</w:t>
      </w:r>
      <w:r w:rsidRPr="003D3BB0">
        <w:rPr>
          <w:rFonts w:ascii="Bookman Old Style" w:hAnsi="Bookman Old Style"/>
          <w:sz w:val="24"/>
          <w:szCs w:val="24"/>
          <w:lang w:val="en-GB" w:eastAsia="en-US"/>
        </w:rPr>
        <w:t xml:space="preserve"> operation since it is only you, </w:t>
      </w:r>
      <w:r w:rsidRPr="003D3BB0">
        <w:rPr>
          <w:rFonts w:ascii="Bookman Old Style" w:hAnsi="Bookman Old Style"/>
          <w:i/>
          <w:sz w:val="24"/>
          <w:szCs w:val="24"/>
          <w:lang w:val="en-GB" w:eastAsia="en-US"/>
        </w:rPr>
        <w:t>the enumerator</w:t>
      </w:r>
      <w:r w:rsidRPr="003D3BB0">
        <w:rPr>
          <w:rFonts w:ascii="Bookman Old Style" w:hAnsi="Bookman Old Style"/>
          <w:sz w:val="24"/>
          <w:szCs w:val="24"/>
          <w:lang w:val="en-GB" w:eastAsia="en-US"/>
        </w:rPr>
        <w:t>, who is going to interview household members and complete the questionnaires.</w:t>
      </w:r>
    </w:p>
    <w:p w14:paraId="7D5CFB47" w14:textId="77777777" w:rsidR="0065002A" w:rsidRPr="003D3BB0" w:rsidRDefault="0065002A">
      <w:pPr>
        <w:jc w:val="both"/>
        <w:rPr>
          <w:rFonts w:ascii="Bookman Old Style" w:hAnsi="Bookman Old Style"/>
          <w:sz w:val="24"/>
          <w:szCs w:val="24"/>
          <w:lang w:val="en-GB" w:eastAsia="en-US"/>
        </w:rPr>
      </w:pPr>
    </w:p>
    <w:p w14:paraId="7320DDDB" w14:textId="77777777" w:rsidR="00A370E8" w:rsidRPr="003D3BB0" w:rsidRDefault="00A370E8">
      <w:pPr>
        <w:jc w:val="both"/>
        <w:rPr>
          <w:rFonts w:ascii="Bookman Old Style" w:hAnsi="Bookman Old Style"/>
          <w:sz w:val="24"/>
          <w:szCs w:val="24"/>
          <w:lang w:val="en-GB" w:eastAsia="en-US"/>
        </w:rPr>
      </w:pPr>
      <w:r w:rsidRPr="003D3BB0">
        <w:rPr>
          <w:rFonts w:ascii="Bookman Old Style" w:hAnsi="Bookman Old Style"/>
          <w:i/>
          <w:sz w:val="24"/>
          <w:szCs w:val="24"/>
          <w:lang w:val="en-GB" w:eastAsia="en-US"/>
        </w:rPr>
        <w:t>In order to do your job properly, it is essential that you work diligently during your training and study this manual carefully</w:t>
      </w:r>
      <w:r w:rsidRPr="003D3BB0">
        <w:rPr>
          <w:rFonts w:ascii="Bookman Old Style" w:hAnsi="Bookman Old Style"/>
          <w:sz w:val="24"/>
          <w:szCs w:val="24"/>
          <w:lang w:val="en-GB" w:eastAsia="en-US"/>
        </w:rPr>
        <w:t xml:space="preserve">. The first part of the manual briefly outlines the purpose of the </w:t>
      </w:r>
      <w:r w:rsidR="005E33FA" w:rsidRPr="003D3BB0">
        <w:rPr>
          <w:rFonts w:ascii="Bookman Old Style" w:hAnsi="Bookman Old Style"/>
          <w:sz w:val="24"/>
          <w:szCs w:val="24"/>
          <w:lang w:val="en-GB" w:eastAsia="en-US"/>
        </w:rPr>
        <w:t>survey</w:t>
      </w:r>
      <w:r w:rsidRPr="003D3BB0">
        <w:rPr>
          <w:rFonts w:ascii="Bookman Old Style" w:hAnsi="Bookman Old Style"/>
          <w:sz w:val="24"/>
          <w:szCs w:val="24"/>
          <w:lang w:val="en-GB" w:eastAsia="en-US"/>
        </w:rPr>
        <w:t xml:space="preserve">. The second part explains the meaning of each question and tells you in detail how to complete each and every question on the </w:t>
      </w:r>
      <w:r w:rsidR="005E33FA" w:rsidRPr="003D3BB0">
        <w:rPr>
          <w:rFonts w:ascii="Bookman Old Style" w:hAnsi="Bookman Old Style"/>
          <w:sz w:val="24"/>
          <w:szCs w:val="24"/>
          <w:lang w:val="en-GB" w:eastAsia="en-US"/>
        </w:rPr>
        <w:t>survey</w:t>
      </w:r>
      <w:r w:rsidRPr="003D3BB0">
        <w:rPr>
          <w:rFonts w:ascii="Bookman Old Style" w:hAnsi="Bookman Old Style"/>
          <w:sz w:val="24"/>
          <w:szCs w:val="24"/>
          <w:lang w:val="en-GB" w:eastAsia="en-US"/>
        </w:rPr>
        <w:t xml:space="preserve"> questionnaire. Chapter 2 gives major definitions and concepts used in the </w:t>
      </w:r>
      <w:r w:rsidR="005E33FA" w:rsidRPr="003D3BB0">
        <w:rPr>
          <w:rFonts w:ascii="Bookman Old Style" w:hAnsi="Bookman Old Style"/>
          <w:sz w:val="24"/>
          <w:szCs w:val="24"/>
          <w:lang w:val="en-GB" w:eastAsia="en-US"/>
        </w:rPr>
        <w:t xml:space="preserve">survey </w:t>
      </w:r>
      <w:r w:rsidRPr="003D3BB0">
        <w:rPr>
          <w:rFonts w:ascii="Bookman Old Style" w:hAnsi="Bookman Old Style"/>
          <w:sz w:val="24"/>
          <w:szCs w:val="24"/>
          <w:lang w:val="en-GB" w:eastAsia="en-US"/>
        </w:rPr>
        <w:t>so that you understand the background to your work.</w:t>
      </w:r>
    </w:p>
    <w:p w14:paraId="4EEC1F8E" w14:textId="77777777" w:rsidR="0065002A" w:rsidRPr="003D3BB0" w:rsidRDefault="0065002A">
      <w:pPr>
        <w:jc w:val="both"/>
        <w:rPr>
          <w:rFonts w:ascii="Bookman Old Style" w:hAnsi="Bookman Old Style"/>
          <w:sz w:val="24"/>
          <w:szCs w:val="24"/>
          <w:lang w:val="en-GB" w:eastAsia="en-US"/>
        </w:rPr>
      </w:pPr>
    </w:p>
    <w:p w14:paraId="5383744F" w14:textId="77777777" w:rsidR="00A370E8" w:rsidRPr="003D3BB0" w:rsidRDefault="00A370E8">
      <w:pPr>
        <w:jc w:val="both"/>
        <w:rPr>
          <w:rFonts w:ascii="Bookman Old Style" w:hAnsi="Bookman Old Style"/>
          <w:sz w:val="24"/>
          <w:szCs w:val="24"/>
          <w:lang w:val="en-GB" w:eastAsia="en-US"/>
        </w:rPr>
      </w:pPr>
      <w:r w:rsidRPr="003D3BB0">
        <w:rPr>
          <w:rFonts w:ascii="Bookman Old Style" w:hAnsi="Bookman Old Style"/>
          <w:b/>
          <w:sz w:val="24"/>
          <w:szCs w:val="24"/>
          <w:lang w:val="en-GB" w:eastAsia="en-US"/>
        </w:rPr>
        <w:t>You must always carry this manual with you when you are in the field and refer to it whenever you are in doubt.</w:t>
      </w:r>
      <w:r w:rsidRPr="003D3BB0">
        <w:rPr>
          <w:rFonts w:ascii="Bookman Old Style" w:hAnsi="Bookman Old Style"/>
          <w:sz w:val="24"/>
          <w:szCs w:val="24"/>
          <w:lang w:val="en-GB" w:eastAsia="en-US"/>
        </w:rPr>
        <w:t xml:space="preserve"> You are undertaking the </w:t>
      </w:r>
      <w:r w:rsidR="005E33FA" w:rsidRPr="003D3BB0">
        <w:rPr>
          <w:rFonts w:ascii="Bookman Old Style" w:hAnsi="Bookman Old Style"/>
          <w:sz w:val="24"/>
          <w:szCs w:val="24"/>
          <w:lang w:val="en-GB" w:eastAsia="en-US"/>
        </w:rPr>
        <w:t>survey</w:t>
      </w:r>
      <w:r w:rsidRPr="003D3BB0">
        <w:rPr>
          <w:rFonts w:ascii="Bookman Old Style" w:hAnsi="Bookman Old Style"/>
          <w:sz w:val="24"/>
          <w:szCs w:val="24"/>
          <w:lang w:val="en-GB" w:eastAsia="en-US"/>
        </w:rPr>
        <w:t xml:space="preserve"> under the 2013 Statistics Act that requires you to keep the information that you collect strictly confidential.</w:t>
      </w:r>
    </w:p>
    <w:p w14:paraId="7511DFD9" w14:textId="77777777" w:rsidR="00A370E8" w:rsidRPr="003D3BB0" w:rsidRDefault="00A370E8" w:rsidP="00FA5445">
      <w:pPr>
        <w:spacing w:before="24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 xml:space="preserve">The job you have to do will not be easy; it will involve long and odd hours, including weekends and walking long distances: However, your main reward will be a feeling of pride in having done a difficult job well and helped to provide the </w:t>
      </w:r>
      <w:r w:rsidR="005E33FA" w:rsidRPr="003D3BB0">
        <w:rPr>
          <w:rFonts w:ascii="Bookman Old Style" w:hAnsi="Bookman Old Style"/>
          <w:sz w:val="24"/>
          <w:szCs w:val="24"/>
          <w:lang w:val="en-GB" w:eastAsia="en-US"/>
        </w:rPr>
        <w:t>Labour Force</w:t>
      </w:r>
      <w:r w:rsidRPr="003D3BB0">
        <w:rPr>
          <w:rFonts w:ascii="Bookman Old Style" w:hAnsi="Bookman Old Style"/>
          <w:sz w:val="24"/>
          <w:szCs w:val="24"/>
          <w:lang w:val="en-GB" w:eastAsia="en-US"/>
        </w:rPr>
        <w:t xml:space="preserve"> data which will be a basis for socio-economic planning in Malawi</w:t>
      </w:r>
      <w:r w:rsidR="005E33FA" w:rsidRPr="003D3BB0">
        <w:rPr>
          <w:rFonts w:ascii="Bookman Old Style" w:hAnsi="Bookman Old Style"/>
          <w:sz w:val="24"/>
          <w:szCs w:val="24"/>
          <w:lang w:val="en-GB" w:eastAsia="en-US"/>
        </w:rPr>
        <w:t>.</w:t>
      </w:r>
    </w:p>
    <w:p w14:paraId="49C59047" w14:textId="77777777" w:rsidR="00A370E8" w:rsidRPr="003D3BB0" w:rsidRDefault="00A370E8">
      <w:pPr>
        <w:jc w:val="both"/>
        <w:rPr>
          <w:rFonts w:ascii="Bookman Old Style" w:hAnsi="Bookman Old Style"/>
          <w:sz w:val="24"/>
          <w:szCs w:val="24"/>
          <w:lang w:val="en-GB" w:eastAsia="en-US"/>
        </w:rPr>
      </w:pPr>
    </w:p>
    <w:p w14:paraId="3B3CC4CB" w14:textId="77777777" w:rsidR="00A370E8" w:rsidRPr="003D3BB0" w:rsidRDefault="00A370E8">
      <w:pPr>
        <w:jc w:val="both"/>
        <w:rPr>
          <w:rFonts w:ascii="Bookman Old Style" w:hAnsi="Bookman Old Style"/>
          <w:sz w:val="24"/>
          <w:szCs w:val="24"/>
          <w:lang w:val="en-GB" w:eastAsia="en-US"/>
        </w:rPr>
      </w:pPr>
    </w:p>
    <w:p w14:paraId="255660C9" w14:textId="77777777" w:rsidR="00A370E8" w:rsidRPr="003D3BB0" w:rsidRDefault="00A370E8">
      <w:pPr>
        <w:jc w:val="both"/>
        <w:rPr>
          <w:rFonts w:ascii="Bookman Old Style" w:hAnsi="Bookman Old Style"/>
          <w:sz w:val="24"/>
          <w:szCs w:val="24"/>
          <w:lang w:val="en-GB" w:eastAsia="en-US"/>
        </w:rPr>
      </w:pPr>
    </w:p>
    <w:p w14:paraId="7DCBCBF8" w14:textId="77777777" w:rsidR="00A370E8" w:rsidRPr="003D3BB0" w:rsidRDefault="00A370E8">
      <w:pPr>
        <w:jc w:val="both"/>
        <w:rPr>
          <w:rFonts w:ascii="Bookman Old Style" w:hAnsi="Bookman Old Style"/>
          <w:sz w:val="24"/>
          <w:szCs w:val="24"/>
          <w:lang w:val="en-GB" w:eastAsia="en-US"/>
        </w:rPr>
      </w:pPr>
    </w:p>
    <w:p w14:paraId="0E5CD7D7" w14:textId="77777777" w:rsidR="00A370E8" w:rsidRPr="003D3BB0" w:rsidRDefault="00A370E8">
      <w:pPr>
        <w:jc w:val="both"/>
        <w:rPr>
          <w:rFonts w:ascii="Bookman Old Style" w:hAnsi="Bookman Old Style"/>
          <w:sz w:val="24"/>
          <w:szCs w:val="24"/>
          <w:lang w:val="en-GB" w:eastAsia="en-US"/>
        </w:rPr>
      </w:pPr>
    </w:p>
    <w:p w14:paraId="1AD11891" w14:textId="77777777" w:rsidR="00A370E8" w:rsidRPr="003D3BB0" w:rsidRDefault="00A370E8">
      <w:pPr>
        <w:jc w:val="both"/>
        <w:rPr>
          <w:rFonts w:ascii="Bookman Old Style" w:hAnsi="Bookman Old Style"/>
          <w:sz w:val="24"/>
          <w:szCs w:val="24"/>
          <w:lang w:val="en-GB" w:eastAsia="en-US"/>
        </w:rPr>
      </w:pPr>
    </w:p>
    <w:p w14:paraId="62A834C3" w14:textId="77777777" w:rsidR="00A370E8" w:rsidRPr="003D3BB0" w:rsidRDefault="005E33FA">
      <w:pPr>
        <w:jc w:val="both"/>
        <w:rPr>
          <w:rFonts w:ascii="Bookman Old Style" w:hAnsi="Bookman Old Style"/>
          <w:b/>
          <w:sz w:val="24"/>
          <w:szCs w:val="24"/>
          <w:lang w:val="en-GB" w:eastAsia="en-US"/>
        </w:rPr>
      </w:pPr>
      <w:r w:rsidRPr="003D3BB0">
        <w:rPr>
          <w:rFonts w:ascii="Bookman Old Style" w:hAnsi="Bookman Old Style"/>
          <w:sz w:val="24"/>
          <w:szCs w:val="24"/>
          <w:lang w:val="en-GB" w:eastAsia="en-US"/>
        </w:rPr>
        <w:t>Lizzie Chikoti</w:t>
      </w:r>
      <w:r w:rsidR="00A370E8" w:rsidRPr="003D3BB0">
        <w:rPr>
          <w:rFonts w:ascii="Bookman Old Style" w:hAnsi="Bookman Old Style"/>
          <w:sz w:val="24"/>
          <w:szCs w:val="24"/>
          <w:lang w:val="en-GB" w:eastAsia="en-US"/>
        </w:rPr>
        <w:t xml:space="preserve"> (Mrs)</w:t>
      </w:r>
    </w:p>
    <w:p w14:paraId="69FCFE9E" w14:textId="77777777" w:rsidR="00A370E8" w:rsidRPr="003D3BB0" w:rsidRDefault="00A370E8">
      <w:pPr>
        <w:rPr>
          <w:rFonts w:ascii="Bookman Old Style" w:hAnsi="Bookman Old Style"/>
          <w:b/>
          <w:sz w:val="24"/>
          <w:szCs w:val="24"/>
          <w:lang w:val="en-GB" w:eastAsia="en-US"/>
        </w:rPr>
      </w:pPr>
      <w:r w:rsidRPr="003D3BB0">
        <w:rPr>
          <w:rFonts w:ascii="Bookman Old Style" w:hAnsi="Bookman Old Style"/>
          <w:b/>
          <w:bCs/>
          <w:sz w:val="24"/>
          <w:szCs w:val="24"/>
          <w:lang w:val="en-GB" w:eastAsia="en-US"/>
        </w:rPr>
        <w:t>COMMISSIONER OF STATISTICS</w:t>
      </w:r>
    </w:p>
    <w:p w14:paraId="29C0F52D" w14:textId="77777777" w:rsidR="00A370E8" w:rsidRPr="003D3BB0" w:rsidRDefault="00A370E8">
      <w:pPr>
        <w:rPr>
          <w:rFonts w:ascii="Bookman Old Style" w:hAnsi="Bookman Old Style"/>
          <w:sz w:val="24"/>
          <w:szCs w:val="24"/>
          <w:lang w:val="en-US"/>
        </w:rPr>
      </w:pPr>
    </w:p>
    <w:p w14:paraId="4EB7A058" w14:textId="77777777" w:rsidR="007B56D2" w:rsidRPr="003D3BB0" w:rsidRDefault="007B56D2">
      <w:pPr>
        <w:rPr>
          <w:rFonts w:ascii="Bookman Old Style" w:hAnsi="Bookman Old Style"/>
          <w:b/>
          <w:color w:val="000000"/>
          <w:sz w:val="24"/>
          <w:szCs w:val="24"/>
          <w:lang w:val="en-US" w:eastAsia="en-US"/>
        </w:rPr>
      </w:pPr>
      <w:r w:rsidRPr="003D3BB0">
        <w:rPr>
          <w:rFonts w:ascii="Bookman Old Style" w:hAnsi="Bookman Old Style"/>
          <w:sz w:val="24"/>
          <w:szCs w:val="24"/>
          <w:lang w:val="en-US"/>
        </w:rPr>
        <w:br w:type="page"/>
      </w:r>
    </w:p>
    <w:p w14:paraId="6A8A89E6" w14:textId="192F82BF" w:rsidR="00F815B9" w:rsidRPr="00261BC5" w:rsidRDefault="00F815B9" w:rsidP="00021C9C">
      <w:pPr>
        <w:pStyle w:val="Heading1"/>
        <w:numPr>
          <w:ilvl w:val="0"/>
          <w:numId w:val="0"/>
        </w:numPr>
        <w:tabs>
          <w:tab w:val="left" w:pos="5397"/>
        </w:tabs>
        <w:rPr>
          <w:rFonts w:ascii="Bookman Old Style" w:hAnsi="Bookman Old Style"/>
          <w:sz w:val="24"/>
          <w:szCs w:val="24"/>
        </w:rPr>
      </w:pPr>
      <w:bookmarkStart w:id="17" w:name="_Toc146275311"/>
      <w:bookmarkStart w:id="18" w:name="_Toc146277027"/>
      <w:r w:rsidRPr="00261BC5">
        <w:rPr>
          <w:rFonts w:ascii="Bookman Old Style" w:hAnsi="Bookman Old Style"/>
          <w:sz w:val="24"/>
          <w:szCs w:val="24"/>
        </w:rPr>
        <w:lastRenderedPageBreak/>
        <w:t>Contents</w:t>
      </w:r>
      <w:bookmarkEnd w:id="17"/>
      <w:bookmarkEnd w:id="18"/>
      <w:r w:rsidR="001627B4" w:rsidRPr="00261BC5">
        <w:rPr>
          <w:rFonts w:ascii="Bookman Old Style" w:hAnsi="Bookman Old Style"/>
          <w:sz w:val="24"/>
          <w:szCs w:val="24"/>
        </w:rPr>
        <w:tab/>
      </w:r>
    </w:p>
    <w:p w14:paraId="6D12EA35" w14:textId="0B9CD104" w:rsidR="00A607A4" w:rsidRPr="00A607A4" w:rsidRDefault="00F815B9">
      <w:pPr>
        <w:pStyle w:val="TOC1"/>
        <w:tabs>
          <w:tab w:val="right" w:leader="dot" w:pos="9074"/>
        </w:tabs>
        <w:rPr>
          <w:rFonts w:ascii="Bookman Old Style" w:eastAsiaTheme="minorEastAsia" w:hAnsi="Bookman Old Style" w:cstheme="minorBidi"/>
          <w:b w:val="0"/>
          <w:caps w:val="0"/>
          <w:noProof/>
          <w:lang w:val="en-US" w:eastAsia="en-US"/>
        </w:rPr>
      </w:pPr>
      <w:r w:rsidRPr="00261BC5">
        <w:rPr>
          <w:rFonts w:ascii="Bookman Old Style" w:hAnsi="Bookman Old Style" w:cs="Times New Roman"/>
          <w:sz w:val="24"/>
          <w:szCs w:val="24"/>
        </w:rPr>
        <w:fldChar w:fldCharType="begin"/>
      </w:r>
      <w:r w:rsidRPr="00261BC5">
        <w:rPr>
          <w:rFonts w:ascii="Bookman Old Style" w:hAnsi="Bookman Old Style" w:cs="Times New Roman"/>
          <w:sz w:val="24"/>
          <w:szCs w:val="24"/>
        </w:rPr>
        <w:instrText xml:space="preserve"> TOC \o "1-3" \h \z \u </w:instrText>
      </w:r>
      <w:r w:rsidRPr="00261BC5">
        <w:rPr>
          <w:rFonts w:ascii="Bookman Old Style" w:hAnsi="Bookman Old Style" w:cs="Times New Roman"/>
          <w:sz w:val="24"/>
          <w:szCs w:val="24"/>
        </w:rPr>
        <w:fldChar w:fldCharType="separate"/>
      </w:r>
      <w:hyperlink w:anchor="_Toc146277027" w:history="1">
        <w:r w:rsidR="00A607A4" w:rsidRPr="00A607A4">
          <w:rPr>
            <w:rStyle w:val="Hyperlink"/>
            <w:rFonts w:ascii="Bookman Old Style" w:hAnsi="Bookman Old Style"/>
            <w:noProof/>
          </w:rPr>
          <w:t>Contents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_Toc146277027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3</w:t>
        </w:r>
        <w:r w:rsidR="00A607A4" w:rsidRPr="00A607A4">
          <w:rPr>
            <w:rFonts w:ascii="Bookman Old Style" w:hAnsi="Bookman Old Style"/>
            <w:noProof/>
            <w:webHidden/>
          </w:rPr>
          <w:fldChar w:fldCharType="end"/>
        </w:r>
      </w:hyperlink>
    </w:p>
    <w:p w14:paraId="09AFE48D" w14:textId="3C38AB71"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28" w:history="1">
        <w:r w:rsidR="00A607A4" w:rsidRPr="00A607A4">
          <w:rPr>
            <w:rStyle w:val="Hyperlink"/>
            <w:rFonts w:ascii="Bookman Old Style" w:hAnsi="Bookman Old Style"/>
            <w:noProof/>
            <w:lang w:val="en-GB" w:eastAsia="en-US"/>
          </w:rPr>
          <w:t>1.1</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GB" w:eastAsia="en-US"/>
          </w:rPr>
          <w:t>INTRODUCTION</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_Toc146277028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5</w:t>
        </w:r>
        <w:r w:rsidR="00A607A4" w:rsidRPr="00A607A4">
          <w:rPr>
            <w:rFonts w:ascii="Bookman Old Style" w:hAnsi="Bookman Old Style"/>
            <w:noProof/>
            <w:webHidden/>
          </w:rPr>
          <w:fldChar w:fldCharType="end"/>
        </w:r>
      </w:hyperlink>
    </w:p>
    <w:p w14:paraId="3BDF9AEA" w14:textId="15EF162C"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29" w:history="1">
        <w:r w:rsidR="00A607A4" w:rsidRPr="00A607A4">
          <w:rPr>
            <w:rStyle w:val="Hyperlink"/>
            <w:rFonts w:ascii="Bookman Old Style" w:hAnsi="Bookman Old Style"/>
            <w:noProof/>
            <w:lang w:val="en-GB" w:eastAsia="en-US"/>
          </w:rPr>
          <w:t>1.2</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GB" w:eastAsia="en-US"/>
          </w:rPr>
          <w:t>PURPOSE OF 2023 LABOUR FORCE SURVEY</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_Toc146277029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5</w:t>
        </w:r>
        <w:r w:rsidR="00A607A4" w:rsidRPr="00A607A4">
          <w:rPr>
            <w:rFonts w:ascii="Bookman Old Style" w:hAnsi="Bookman Old Style"/>
            <w:noProof/>
            <w:webHidden/>
          </w:rPr>
          <w:fldChar w:fldCharType="end"/>
        </w:r>
      </w:hyperlink>
    </w:p>
    <w:p w14:paraId="0C46C480" w14:textId="77A2DE39"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30" w:history="1">
        <w:r w:rsidR="00A607A4" w:rsidRPr="00A607A4">
          <w:rPr>
            <w:rStyle w:val="Hyperlink"/>
            <w:rFonts w:ascii="Bookman Old Style" w:hAnsi="Bookman Old Style"/>
            <w:noProof/>
            <w:lang w:val="en-GB" w:eastAsia="en-US"/>
          </w:rPr>
          <w:t>1.3</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GB" w:eastAsia="en-US"/>
          </w:rPr>
          <w:t>DESIGN OF THE QUESTIONNAIRE</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_Toc146277030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5</w:t>
        </w:r>
        <w:r w:rsidR="00A607A4" w:rsidRPr="00A607A4">
          <w:rPr>
            <w:rFonts w:ascii="Bookman Old Style" w:hAnsi="Bookman Old Style"/>
            <w:noProof/>
            <w:webHidden/>
          </w:rPr>
          <w:fldChar w:fldCharType="end"/>
        </w:r>
      </w:hyperlink>
    </w:p>
    <w:p w14:paraId="11ED0C8A" w14:textId="6F6E189E"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31" w:history="1">
        <w:r w:rsidR="00A607A4" w:rsidRPr="00A607A4">
          <w:rPr>
            <w:rStyle w:val="Hyperlink"/>
            <w:rFonts w:ascii="Bookman Old Style" w:hAnsi="Bookman Old Style"/>
            <w:noProof/>
          </w:rPr>
          <w:t>1.4</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rPr>
          <w:t>ROLES AND RESPONSIBILITIES OF ENUMERATOR</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_Toc146277031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6</w:t>
        </w:r>
        <w:r w:rsidR="00A607A4" w:rsidRPr="00A607A4">
          <w:rPr>
            <w:rFonts w:ascii="Bookman Old Style" w:hAnsi="Bookman Old Style"/>
            <w:noProof/>
            <w:webHidden/>
          </w:rPr>
          <w:fldChar w:fldCharType="end"/>
        </w:r>
      </w:hyperlink>
    </w:p>
    <w:p w14:paraId="4E06B9C9" w14:textId="15C67CB3"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32" w:history="1">
        <w:r w:rsidR="00A607A4" w:rsidRPr="00A607A4">
          <w:rPr>
            <w:rStyle w:val="Hyperlink"/>
            <w:rFonts w:ascii="Bookman Old Style" w:hAnsi="Bookman Old Style"/>
            <w:noProof/>
          </w:rPr>
          <w:t>1.5</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rPr>
          <w:t>ENUMERATION</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_Toc146277032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8</w:t>
        </w:r>
        <w:r w:rsidR="00A607A4" w:rsidRPr="00A607A4">
          <w:rPr>
            <w:rFonts w:ascii="Bookman Old Style" w:hAnsi="Bookman Old Style"/>
            <w:noProof/>
            <w:webHidden/>
          </w:rPr>
          <w:fldChar w:fldCharType="end"/>
        </w:r>
      </w:hyperlink>
    </w:p>
    <w:p w14:paraId="731241F0" w14:textId="7CFCADF2" w:rsidR="00A607A4" w:rsidRPr="00A607A4" w:rsidRDefault="00000000">
      <w:pPr>
        <w:pStyle w:val="TOC3"/>
        <w:tabs>
          <w:tab w:val="left" w:pos="1320"/>
          <w:tab w:val="right" w:leader="dot" w:pos="9074"/>
        </w:tabs>
        <w:rPr>
          <w:rFonts w:ascii="Bookman Old Style" w:eastAsiaTheme="minorEastAsia" w:hAnsi="Bookman Old Style" w:cstheme="minorBidi"/>
          <w:i w:val="0"/>
          <w:noProof/>
          <w:lang w:val="en-US" w:eastAsia="en-US"/>
        </w:rPr>
      </w:pPr>
      <w:hyperlink w:anchor="_Toc146277033" w:history="1">
        <w:r w:rsidR="00A607A4" w:rsidRPr="00A607A4">
          <w:rPr>
            <w:rStyle w:val="Hyperlink"/>
            <w:rFonts w:ascii="Bookman Old Style" w:hAnsi="Bookman Old Style"/>
            <w:noProof/>
          </w:rPr>
          <w:t>1.5.1</w:t>
        </w:r>
        <w:r w:rsidR="00A607A4" w:rsidRPr="00A607A4">
          <w:rPr>
            <w:rFonts w:ascii="Bookman Old Style" w:eastAsiaTheme="minorEastAsia" w:hAnsi="Bookman Old Style" w:cstheme="minorBidi"/>
            <w:i w:val="0"/>
            <w:noProof/>
            <w:lang w:val="en-US" w:eastAsia="en-US"/>
          </w:rPr>
          <w:tab/>
        </w:r>
        <w:r w:rsidR="00A607A4" w:rsidRPr="00A607A4">
          <w:rPr>
            <w:rStyle w:val="Hyperlink"/>
            <w:rFonts w:ascii="Bookman Old Style" w:hAnsi="Bookman Old Style"/>
            <w:noProof/>
          </w:rPr>
          <w:t>LANGUAGE</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_Toc146277033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8</w:t>
        </w:r>
        <w:r w:rsidR="00A607A4" w:rsidRPr="00A607A4">
          <w:rPr>
            <w:rFonts w:ascii="Bookman Old Style" w:hAnsi="Bookman Old Style"/>
            <w:noProof/>
            <w:webHidden/>
          </w:rPr>
          <w:fldChar w:fldCharType="end"/>
        </w:r>
      </w:hyperlink>
    </w:p>
    <w:p w14:paraId="1E787FF0" w14:textId="0C45E3FF" w:rsidR="00A607A4" w:rsidRPr="00A607A4" w:rsidRDefault="00000000">
      <w:pPr>
        <w:pStyle w:val="TOC3"/>
        <w:tabs>
          <w:tab w:val="left" w:pos="1320"/>
          <w:tab w:val="right" w:leader="dot" w:pos="9074"/>
        </w:tabs>
        <w:rPr>
          <w:rFonts w:ascii="Bookman Old Style" w:eastAsiaTheme="minorEastAsia" w:hAnsi="Bookman Old Style" w:cstheme="minorBidi"/>
          <w:i w:val="0"/>
          <w:noProof/>
          <w:lang w:val="en-US" w:eastAsia="en-US"/>
        </w:rPr>
      </w:pPr>
      <w:hyperlink w:anchor="_Toc146277034" w:history="1">
        <w:r w:rsidR="00A607A4" w:rsidRPr="00A607A4">
          <w:rPr>
            <w:rStyle w:val="Hyperlink"/>
            <w:rFonts w:ascii="Bookman Old Style" w:hAnsi="Bookman Old Style"/>
            <w:noProof/>
            <w:lang w:val="en-US" w:eastAsia="en-US"/>
          </w:rPr>
          <w:t>1.5.2</w:t>
        </w:r>
        <w:r w:rsidR="00A607A4" w:rsidRPr="00A607A4">
          <w:rPr>
            <w:rFonts w:ascii="Bookman Old Style" w:eastAsiaTheme="minorEastAsia" w:hAnsi="Bookman Old Style" w:cstheme="minorBidi"/>
            <w:i w:val="0"/>
            <w:noProof/>
            <w:lang w:val="en-US" w:eastAsia="en-US"/>
          </w:rPr>
          <w:tab/>
        </w:r>
        <w:r w:rsidR="00A607A4" w:rsidRPr="00A607A4">
          <w:rPr>
            <w:rStyle w:val="Hyperlink"/>
            <w:rFonts w:ascii="Bookman Old Style" w:hAnsi="Bookman Old Style"/>
            <w:noProof/>
            <w:lang w:val="en-US" w:eastAsia="en-US"/>
          </w:rPr>
          <w:t>PLACE OF ENUMERATION</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_Toc146277034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8</w:t>
        </w:r>
        <w:r w:rsidR="00A607A4" w:rsidRPr="00A607A4">
          <w:rPr>
            <w:rFonts w:ascii="Bookman Old Style" w:hAnsi="Bookman Old Style"/>
            <w:noProof/>
            <w:webHidden/>
          </w:rPr>
          <w:fldChar w:fldCharType="end"/>
        </w:r>
      </w:hyperlink>
    </w:p>
    <w:p w14:paraId="0FD0D576" w14:textId="226696DC" w:rsidR="00A607A4" w:rsidRPr="00A607A4" w:rsidRDefault="00000000">
      <w:pPr>
        <w:pStyle w:val="TOC3"/>
        <w:tabs>
          <w:tab w:val="left" w:pos="1320"/>
          <w:tab w:val="right" w:leader="dot" w:pos="9074"/>
        </w:tabs>
        <w:rPr>
          <w:rFonts w:ascii="Bookman Old Style" w:eastAsiaTheme="minorEastAsia" w:hAnsi="Bookman Old Style" w:cstheme="minorBidi"/>
          <w:i w:val="0"/>
          <w:noProof/>
          <w:lang w:val="en-US" w:eastAsia="en-US"/>
        </w:rPr>
      </w:pPr>
      <w:hyperlink w:anchor="_Toc146277035" w:history="1">
        <w:r w:rsidR="00A607A4" w:rsidRPr="00A607A4">
          <w:rPr>
            <w:rStyle w:val="Hyperlink"/>
            <w:rFonts w:ascii="Bookman Old Style" w:hAnsi="Bookman Old Style"/>
            <w:noProof/>
          </w:rPr>
          <w:t>1.5.3</w:t>
        </w:r>
        <w:r w:rsidR="00A607A4" w:rsidRPr="00A607A4">
          <w:rPr>
            <w:rFonts w:ascii="Bookman Old Style" w:eastAsiaTheme="minorEastAsia" w:hAnsi="Bookman Old Style" w:cstheme="minorBidi"/>
            <w:i w:val="0"/>
            <w:noProof/>
            <w:lang w:val="en-US" w:eastAsia="en-US"/>
          </w:rPr>
          <w:tab/>
        </w:r>
        <w:r w:rsidR="00A607A4" w:rsidRPr="00A607A4">
          <w:rPr>
            <w:rStyle w:val="Hyperlink"/>
            <w:rFonts w:ascii="Bookman Old Style" w:hAnsi="Bookman Old Style"/>
            <w:noProof/>
          </w:rPr>
          <w:t>HOUSEHOLD TO BE ENUMERATED</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_Toc146277035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8</w:t>
        </w:r>
        <w:r w:rsidR="00A607A4" w:rsidRPr="00A607A4">
          <w:rPr>
            <w:rFonts w:ascii="Bookman Old Style" w:hAnsi="Bookman Old Style"/>
            <w:noProof/>
            <w:webHidden/>
          </w:rPr>
          <w:fldChar w:fldCharType="end"/>
        </w:r>
      </w:hyperlink>
    </w:p>
    <w:p w14:paraId="5999B6FB" w14:textId="6B4DC080" w:rsidR="00A607A4" w:rsidRPr="00A607A4" w:rsidRDefault="00000000">
      <w:pPr>
        <w:pStyle w:val="TOC3"/>
        <w:tabs>
          <w:tab w:val="left" w:pos="1320"/>
          <w:tab w:val="right" w:leader="dot" w:pos="9074"/>
        </w:tabs>
        <w:rPr>
          <w:rFonts w:ascii="Bookman Old Style" w:eastAsiaTheme="minorEastAsia" w:hAnsi="Bookman Old Style" w:cstheme="minorBidi"/>
          <w:i w:val="0"/>
          <w:noProof/>
          <w:lang w:val="en-US" w:eastAsia="en-US"/>
        </w:rPr>
      </w:pPr>
      <w:hyperlink w:anchor="_Toc146277036" w:history="1">
        <w:r w:rsidR="00A607A4" w:rsidRPr="00A607A4">
          <w:rPr>
            <w:rStyle w:val="Hyperlink"/>
            <w:rFonts w:ascii="Bookman Old Style" w:hAnsi="Bookman Old Style"/>
            <w:noProof/>
            <w:lang w:val="en-US"/>
          </w:rPr>
          <w:t>1.5.4</w:t>
        </w:r>
        <w:r w:rsidR="00A607A4" w:rsidRPr="00A607A4">
          <w:rPr>
            <w:rFonts w:ascii="Bookman Old Style" w:eastAsiaTheme="minorEastAsia" w:hAnsi="Bookman Old Style" w:cstheme="minorBidi"/>
            <w:i w:val="0"/>
            <w:noProof/>
            <w:lang w:val="en-US" w:eastAsia="en-US"/>
          </w:rPr>
          <w:tab/>
        </w:r>
        <w:r w:rsidR="00A607A4" w:rsidRPr="00A607A4">
          <w:rPr>
            <w:rStyle w:val="Hyperlink"/>
            <w:rFonts w:ascii="Bookman Old Style" w:hAnsi="Bookman Old Style"/>
            <w:noProof/>
            <w:lang w:val="en-US"/>
          </w:rPr>
          <w:t>PERSONS WHO SHOULD RESPOND TO QUESTIONS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_Toc146277036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8</w:t>
        </w:r>
        <w:r w:rsidR="00A607A4" w:rsidRPr="00A607A4">
          <w:rPr>
            <w:rFonts w:ascii="Bookman Old Style" w:hAnsi="Bookman Old Style"/>
            <w:noProof/>
            <w:webHidden/>
          </w:rPr>
          <w:fldChar w:fldCharType="end"/>
        </w:r>
      </w:hyperlink>
    </w:p>
    <w:p w14:paraId="790D8DFA" w14:textId="215BD974" w:rsidR="00A607A4" w:rsidRPr="00A607A4" w:rsidRDefault="00000000">
      <w:pPr>
        <w:pStyle w:val="TOC1"/>
        <w:tabs>
          <w:tab w:val="right" w:leader="dot" w:pos="9074"/>
        </w:tabs>
        <w:rPr>
          <w:rFonts w:ascii="Bookman Old Style" w:eastAsiaTheme="minorEastAsia" w:hAnsi="Bookman Old Style" w:cstheme="minorBidi"/>
          <w:b w:val="0"/>
          <w:caps w:val="0"/>
          <w:noProof/>
          <w:lang w:val="en-US" w:eastAsia="en-US"/>
        </w:rPr>
      </w:pPr>
      <w:hyperlink w:anchor="_Toc146277037" w:history="1">
        <w:r w:rsidR="00A607A4" w:rsidRPr="00A607A4">
          <w:rPr>
            <w:rStyle w:val="Hyperlink"/>
            <w:rFonts w:ascii="Bookman Old Style" w:hAnsi="Bookman Old Style"/>
            <w:noProof/>
          </w:rPr>
          <w:t>CHAPTER 2: DEFINITIONS AND CONCEPTS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_Toc146277037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10</w:t>
        </w:r>
        <w:r w:rsidR="00A607A4" w:rsidRPr="00A607A4">
          <w:rPr>
            <w:rFonts w:ascii="Bookman Old Style" w:hAnsi="Bookman Old Style"/>
            <w:noProof/>
            <w:webHidden/>
          </w:rPr>
          <w:fldChar w:fldCharType="end"/>
        </w:r>
      </w:hyperlink>
    </w:p>
    <w:p w14:paraId="180CA503" w14:textId="559C08E3"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38" w:history="1">
        <w:r w:rsidR="00A607A4" w:rsidRPr="00A607A4">
          <w:rPr>
            <w:rStyle w:val="Hyperlink"/>
            <w:rFonts w:ascii="Bookman Old Style" w:hAnsi="Bookman Old Style"/>
            <w:noProof/>
            <w:lang w:val="en-GB" w:eastAsia="en-US"/>
          </w:rPr>
          <w:t>2.1</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GB" w:eastAsia="en-US"/>
          </w:rPr>
          <w:t>ENUMERATION AREA (EA):</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_Toc146277038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10</w:t>
        </w:r>
        <w:r w:rsidR="00A607A4" w:rsidRPr="00A607A4">
          <w:rPr>
            <w:rFonts w:ascii="Bookman Old Style" w:hAnsi="Bookman Old Style"/>
            <w:noProof/>
            <w:webHidden/>
          </w:rPr>
          <w:fldChar w:fldCharType="end"/>
        </w:r>
      </w:hyperlink>
    </w:p>
    <w:p w14:paraId="38231ADD" w14:textId="50EAD69A"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39" w:history="1">
        <w:r w:rsidR="00A607A4" w:rsidRPr="00A607A4">
          <w:rPr>
            <w:rStyle w:val="Hyperlink"/>
            <w:rFonts w:ascii="Bookman Old Style" w:hAnsi="Bookman Old Style"/>
            <w:noProof/>
            <w:lang w:val="en-GB" w:eastAsia="en-US"/>
          </w:rPr>
          <w:t>2.2</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GB" w:eastAsia="en-US"/>
          </w:rPr>
          <w:t>VILLAGE:</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_Toc146277039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10</w:t>
        </w:r>
        <w:r w:rsidR="00A607A4" w:rsidRPr="00A607A4">
          <w:rPr>
            <w:rFonts w:ascii="Bookman Old Style" w:hAnsi="Bookman Old Style"/>
            <w:noProof/>
            <w:webHidden/>
          </w:rPr>
          <w:fldChar w:fldCharType="end"/>
        </w:r>
      </w:hyperlink>
    </w:p>
    <w:p w14:paraId="35CA61A9" w14:textId="617510C8"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40" w:history="1">
        <w:r w:rsidR="00A607A4" w:rsidRPr="00A607A4">
          <w:rPr>
            <w:rStyle w:val="Hyperlink"/>
            <w:rFonts w:ascii="Bookman Old Style" w:hAnsi="Bookman Old Style"/>
            <w:noProof/>
            <w:lang w:val="en-GB" w:eastAsia="en-US"/>
          </w:rPr>
          <w:t>2.3</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GB" w:eastAsia="en-US"/>
          </w:rPr>
          <w:t>PLACE</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_Toc146277040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10</w:t>
        </w:r>
        <w:r w:rsidR="00A607A4" w:rsidRPr="00A607A4">
          <w:rPr>
            <w:rFonts w:ascii="Bookman Old Style" w:hAnsi="Bookman Old Style"/>
            <w:noProof/>
            <w:webHidden/>
          </w:rPr>
          <w:fldChar w:fldCharType="end"/>
        </w:r>
      </w:hyperlink>
    </w:p>
    <w:p w14:paraId="30114DE9" w14:textId="38627EFD"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41" w:history="1">
        <w:r w:rsidR="00A607A4" w:rsidRPr="00A607A4">
          <w:rPr>
            <w:rStyle w:val="Hyperlink"/>
            <w:rFonts w:ascii="Bookman Old Style" w:hAnsi="Bookman Old Style"/>
            <w:noProof/>
            <w:lang w:val="en-GB" w:eastAsia="en-US"/>
          </w:rPr>
          <w:t>2.4</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GB" w:eastAsia="en-US"/>
          </w:rPr>
          <w:t>HOUSEHOLD:</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_Toc146277041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10</w:t>
        </w:r>
        <w:r w:rsidR="00A607A4" w:rsidRPr="00A607A4">
          <w:rPr>
            <w:rFonts w:ascii="Bookman Old Style" w:hAnsi="Bookman Old Style"/>
            <w:noProof/>
            <w:webHidden/>
          </w:rPr>
          <w:fldChar w:fldCharType="end"/>
        </w:r>
      </w:hyperlink>
    </w:p>
    <w:p w14:paraId="22E6C25B" w14:textId="022410BB"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42" w:history="1">
        <w:r w:rsidR="00A607A4" w:rsidRPr="00A607A4">
          <w:rPr>
            <w:rStyle w:val="Hyperlink"/>
            <w:rFonts w:ascii="Bookman Old Style" w:hAnsi="Bookman Old Style"/>
            <w:noProof/>
          </w:rPr>
          <w:t>2.5</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rPr>
          <w:t>HEAD OF HOUSEHOLD:</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_Toc146277042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10</w:t>
        </w:r>
        <w:r w:rsidR="00A607A4" w:rsidRPr="00A607A4">
          <w:rPr>
            <w:rFonts w:ascii="Bookman Old Style" w:hAnsi="Bookman Old Style"/>
            <w:noProof/>
            <w:webHidden/>
          </w:rPr>
          <w:fldChar w:fldCharType="end"/>
        </w:r>
      </w:hyperlink>
    </w:p>
    <w:p w14:paraId="09BAE751" w14:textId="41A6BC85"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43" w:history="1">
        <w:r w:rsidR="00A607A4" w:rsidRPr="00A607A4">
          <w:rPr>
            <w:rStyle w:val="Hyperlink"/>
            <w:rFonts w:ascii="Bookman Old Style" w:hAnsi="Bookman Old Style"/>
            <w:noProof/>
          </w:rPr>
          <w:t>2.6</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rPr>
          <w:t>DWELLING UNIT (DU)</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_Toc146277043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10</w:t>
        </w:r>
        <w:r w:rsidR="00A607A4" w:rsidRPr="00A607A4">
          <w:rPr>
            <w:rFonts w:ascii="Bookman Old Style" w:hAnsi="Bookman Old Style"/>
            <w:noProof/>
            <w:webHidden/>
          </w:rPr>
          <w:fldChar w:fldCharType="end"/>
        </w:r>
      </w:hyperlink>
    </w:p>
    <w:p w14:paraId="6248C220" w14:textId="3A55EBBE"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44" w:history="1">
        <w:r w:rsidR="00A607A4" w:rsidRPr="00A607A4">
          <w:rPr>
            <w:rStyle w:val="Hyperlink"/>
            <w:rFonts w:ascii="Bookman Old Style" w:hAnsi="Bookman Old Style"/>
            <w:noProof/>
          </w:rPr>
          <w:t>2.7</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rPr>
          <w:t>ROOM</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_Toc146277044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11</w:t>
        </w:r>
        <w:r w:rsidR="00A607A4" w:rsidRPr="00A607A4">
          <w:rPr>
            <w:rFonts w:ascii="Bookman Old Style" w:hAnsi="Bookman Old Style"/>
            <w:noProof/>
            <w:webHidden/>
          </w:rPr>
          <w:fldChar w:fldCharType="end"/>
        </w:r>
      </w:hyperlink>
    </w:p>
    <w:p w14:paraId="1C4C2C34" w14:textId="29AADB7B"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45" w:history="1">
        <w:r w:rsidR="00A607A4" w:rsidRPr="00A607A4">
          <w:rPr>
            <w:rStyle w:val="Hyperlink"/>
            <w:rFonts w:ascii="Bookman Old Style" w:hAnsi="Bookman Old Style"/>
            <w:noProof/>
          </w:rPr>
          <w:t>2.8</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rPr>
          <w:t>CALENDAR OF EVENTS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_Toc146277045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11</w:t>
        </w:r>
        <w:r w:rsidR="00A607A4" w:rsidRPr="00A607A4">
          <w:rPr>
            <w:rFonts w:ascii="Bookman Old Style" w:hAnsi="Bookman Old Style"/>
            <w:noProof/>
            <w:webHidden/>
          </w:rPr>
          <w:fldChar w:fldCharType="end"/>
        </w:r>
      </w:hyperlink>
    </w:p>
    <w:p w14:paraId="314893EB" w14:textId="56376D10"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46" w:history="1">
        <w:r w:rsidR="00A607A4" w:rsidRPr="00A607A4">
          <w:rPr>
            <w:rStyle w:val="Hyperlink"/>
            <w:rFonts w:ascii="Bookman Old Style" w:hAnsi="Bookman Old Style"/>
            <w:noProof/>
          </w:rPr>
          <w:t>2.9</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rPr>
          <w:t>CALL-BACK VISIT</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_Toc146277046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11</w:t>
        </w:r>
        <w:r w:rsidR="00A607A4" w:rsidRPr="00A607A4">
          <w:rPr>
            <w:rFonts w:ascii="Bookman Old Style" w:hAnsi="Bookman Old Style"/>
            <w:noProof/>
            <w:webHidden/>
          </w:rPr>
          <w:fldChar w:fldCharType="end"/>
        </w:r>
      </w:hyperlink>
    </w:p>
    <w:p w14:paraId="485F6DB8" w14:textId="24BC3CAF" w:rsidR="00A607A4" w:rsidRPr="00A607A4" w:rsidRDefault="00000000">
      <w:pPr>
        <w:pStyle w:val="TOC1"/>
        <w:tabs>
          <w:tab w:val="right" w:leader="dot" w:pos="9074"/>
        </w:tabs>
        <w:rPr>
          <w:rFonts w:ascii="Bookman Old Style" w:eastAsiaTheme="minorEastAsia" w:hAnsi="Bookman Old Style" w:cstheme="minorBidi"/>
          <w:b w:val="0"/>
          <w:caps w:val="0"/>
          <w:noProof/>
          <w:lang w:val="en-US" w:eastAsia="en-US"/>
        </w:rPr>
      </w:pPr>
      <w:hyperlink w:anchor="_Toc146277047" w:history="1">
        <w:r w:rsidR="00A607A4" w:rsidRPr="00A607A4">
          <w:rPr>
            <w:rStyle w:val="Hyperlink"/>
            <w:rFonts w:ascii="Bookman Old Style" w:hAnsi="Bookman Old Style"/>
            <w:noProof/>
          </w:rPr>
          <w:t>CHAPTER 3: CONDUCTING THE SURVEY</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_Toc146277047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12</w:t>
        </w:r>
        <w:r w:rsidR="00A607A4" w:rsidRPr="00A607A4">
          <w:rPr>
            <w:rFonts w:ascii="Bookman Old Style" w:hAnsi="Bookman Old Style"/>
            <w:noProof/>
            <w:webHidden/>
          </w:rPr>
          <w:fldChar w:fldCharType="end"/>
        </w:r>
      </w:hyperlink>
    </w:p>
    <w:p w14:paraId="10011366" w14:textId="57438DAE"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48" w:history="1">
        <w:r w:rsidR="00A607A4" w:rsidRPr="00A607A4">
          <w:rPr>
            <w:rStyle w:val="Hyperlink"/>
            <w:rFonts w:ascii="Bookman Old Style" w:hAnsi="Bookman Old Style"/>
            <w:noProof/>
            <w:lang w:val="en-GB" w:eastAsia="en-US"/>
          </w:rPr>
          <w:t>3.1</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GB" w:eastAsia="en-US"/>
          </w:rPr>
          <w:t>EXPLAINING THE SURVEY</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_Toc146277048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12</w:t>
        </w:r>
        <w:r w:rsidR="00A607A4" w:rsidRPr="00A607A4">
          <w:rPr>
            <w:rFonts w:ascii="Bookman Old Style" w:hAnsi="Bookman Old Style"/>
            <w:noProof/>
            <w:webHidden/>
          </w:rPr>
          <w:fldChar w:fldCharType="end"/>
        </w:r>
      </w:hyperlink>
    </w:p>
    <w:p w14:paraId="1451E495" w14:textId="596BE563"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49" w:history="1">
        <w:r w:rsidR="00A607A4" w:rsidRPr="00A607A4">
          <w:rPr>
            <w:rStyle w:val="Hyperlink"/>
            <w:rFonts w:ascii="Bookman Old Style" w:hAnsi="Bookman Old Style"/>
            <w:noProof/>
            <w:lang w:val="en-GB" w:eastAsia="en-US"/>
          </w:rPr>
          <w:t>3.2</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GB" w:eastAsia="en-US"/>
          </w:rPr>
          <w:t>HOW TO EXPLAIN THE SURVEY</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_Toc146277049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12</w:t>
        </w:r>
        <w:r w:rsidR="00A607A4" w:rsidRPr="00A607A4">
          <w:rPr>
            <w:rFonts w:ascii="Bookman Old Style" w:hAnsi="Bookman Old Style"/>
            <w:noProof/>
            <w:webHidden/>
          </w:rPr>
          <w:fldChar w:fldCharType="end"/>
        </w:r>
      </w:hyperlink>
    </w:p>
    <w:p w14:paraId="24BAE845" w14:textId="4C77286B"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50" w:history="1">
        <w:r w:rsidR="00A607A4" w:rsidRPr="00A607A4">
          <w:rPr>
            <w:rStyle w:val="Hyperlink"/>
            <w:rFonts w:ascii="Bookman Old Style" w:hAnsi="Bookman Old Style"/>
            <w:noProof/>
            <w:lang w:val="en-GB" w:eastAsia="en-US"/>
          </w:rPr>
          <w:t>3.3</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GB" w:eastAsia="en-US"/>
          </w:rPr>
          <w:t>CONFIDENTIALITY</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_Toc146277050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13</w:t>
        </w:r>
        <w:r w:rsidR="00A607A4" w:rsidRPr="00A607A4">
          <w:rPr>
            <w:rFonts w:ascii="Bookman Old Style" w:hAnsi="Bookman Old Style"/>
            <w:noProof/>
            <w:webHidden/>
          </w:rPr>
          <w:fldChar w:fldCharType="end"/>
        </w:r>
      </w:hyperlink>
    </w:p>
    <w:p w14:paraId="316D6520" w14:textId="167CAE7C"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51" w:history="1">
        <w:r w:rsidR="00A607A4" w:rsidRPr="00A607A4">
          <w:rPr>
            <w:rStyle w:val="Hyperlink"/>
            <w:rFonts w:ascii="Bookman Old Style" w:hAnsi="Bookman Old Style"/>
            <w:noProof/>
          </w:rPr>
          <w:t>3.4</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rPr>
          <w:t>PENALTIES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_Toc146277051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14</w:t>
        </w:r>
        <w:r w:rsidR="00A607A4" w:rsidRPr="00A607A4">
          <w:rPr>
            <w:rFonts w:ascii="Bookman Old Style" w:hAnsi="Bookman Old Style"/>
            <w:noProof/>
            <w:webHidden/>
          </w:rPr>
          <w:fldChar w:fldCharType="end"/>
        </w:r>
      </w:hyperlink>
    </w:p>
    <w:p w14:paraId="4CCD5018" w14:textId="218B60B7"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52" w:history="1">
        <w:r w:rsidR="00A607A4" w:rsidRPr="00A607A4">
          <w:rPr>
            <w:rStyle w:val="Hyperlink"/>
            <w:rFonts w:ascii="Bookman Old Style" w:hAnsi="Bookman Old Style"/>
            <w:noProof/>
            <w:lang w:val="en-GB" w:eastAsia="en-US"/>
          </w:rPr>
          <w:t>3.5</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GB" w:eastAsia="en-US"/>
          </w:rPr>
          <w:t>PRE-ENUMERATION ARRANGEMENTS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_Toc146277052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14</w:t>
        </w:r>
        <w:r w:rsidR="00A607A4" w:rsidRPr="00A607A4">
          <w:rPr>
            <w:rFonts w:ascii="Bookman Old Style" w:hAnsi="Bookman Old Style"/>
            <w:noProof/>
            <w:webHidden/>
          </w:rPr>
          <w:fldChar w:fldCharType="end"/>
        </w:r>
      </w:hyperlink>
    </w:p>
    <w:p w14:paraId="7B868FE4" w14:textId="4B849677"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53" w:history="1">
        <w:r w:rsidR="00A607A4" w:rsidRPr="00A607A4">
          <w:rPr>
            <w:rStyle w:val="Hyperlink"/>
            <w:rFonts w:ascii="Bookman Old Style" w:hAnsi="Bookman Old Style"/>
            <w:noProof/>
            <w:lang w:val="en-GB" w:eastAsia="en-US"/>
          </w:rPr>
          <w:t>3.6</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eastAsia="en-US"/>
          </w:rPr>
          <w:t>ITEMS REQUIRED FOR FIELDWORK</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_Toc146277053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15</w:t>
        </w:r>
        <w:r w:rsidR="00A607A4" w:rsidRPr="00A607A4">
          <w:rPr>
            <w:rFonts w:ascii="Bookman Old Style" w:hAnsi="Bookman Old Style"/>
            <w:noProof/>
            <w:webHidden/>
          </w:rPr>
          <w:fldChar w:fldCharType="end"/>
        </w:r>
      </w:hyperlink>
    </w:p>
    <w:p w14:paraId="744B2299" w14:textId="1D2EC462"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54" w:history="1">
        <w:r w:rsidR="00A607A4" w:rsidRPr="00A607A4">
          <w:rPr>
            <w:rStyle w:val="Hyperlink"/>
            <w:rFonts w:ascii="Bookman Old Style" w:hAnsi="Bookman Old Style"/>
            <w:noProof/>
          </w:rPr>
          <w:t>3.7</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rPr>
          <w:t>INTERVIEWING PROCEDURES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_Toc146277054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15</w:t>
        </w:r>
        <w:r w:rsidR="00A607A4" w:rsidRPr="00A607A4">
          <w:rPr>
            <w:rFonts w:ascii="Bookman Old Style" w:hAnsi="Bookman Old Style"/>
            <w:noProof/>
            <w:webHidden/>
          </w:rPr>
          <w:fldChar w:fldCharType="end"/>
        </w:r>
      </w:hyperlink>
    </w:p>
    <w:p w14:paraId="017B42B2" w14:textId="333753E2"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55" w:history="1">
        <w:r w:rsidR="00A607A4" w:rsidRPr="00A607A4">
          <w:rPr>
            <w:rStyle w:val="Hyperlink"/>
            <w:rFonts w:ascii="Bookman Old Style" w:hAnsi="Bookman Old Style"/>
            <w:noProof/>
            <w:lang w:val="en-GB" w:eastAsia="en-US"/>
          </w:rPr>
          <w:t>3.8</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GB" w:eastAsia="en-US"/>
          </w:rPr>
          <w:t>CONDUCTING THE SURVEY</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_Toc146277055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17</w:t>
        </w:r>
        <w:r w:rsidR="00A607A4" w:rsidRPr="00A607A4">
          <w:rPr>
            <w:rFonts w:ascii="Bookman Old Style" w:hAnsi="Bookman Old Style"/>
            <w:noProof/>
            <w:webHidden/>
          </w:rPr>
          <w:fldChar w:fldCharType="end"/>
        </w:r>
      </w:hyperlink>
    </w:p>
    <w:p w14:paraId="70BA448F" w14:textId="661614B4" w:rsidR="00A607A4" w:rsidRPr="00A607A4" w:rsidRDefault="00000000">
      <w:pPr>
        <w:pStyle w:val="TOC3"/>
        <w:tabs>
          <w:tab w:val="left" w:pos="1320"/>
          <w:tab w:val="right" w:leader="dot" w:pos="9074"/>
        </w:tabs>
        <w:rPr>
          <w:rFonts w:ascii="Bookman Old Style" w:eastAsiaTheme="minorEastAsia" w:hAnsi="Bookman Old Style" w:cstheme="minorBidi"/>
          <w:i w:val="0"/>
          <w:noProof/>
          <w:lang w:val="en-US" w:eastAsia="en-US"/>
        </w:rPr>
      </w:pPr>
      <w:hyperlink w:anchor="_Toc146277056" w:history="1">
        <w:r w:rsidR="00A607A4" w:rsidRPr="00A607A4">
          <w:rPr>
            <w:rStyle w:val="Hyperlink"/>
            <w:rFonts w:ascii="Bookman Old Style" w:hAnsi="Bookman Old Style"/>
            <w:noProof/>
            <w:lang w:val="en-GB" w:eastAsia="en-US"/>
          </w:rPr>
          <w:t>3.8.1</w:t>
        </w:r>
        <w:r w:rsidR="00A607A4" w:rsidRPr="00A607A4">
          <w:rPr>
            <w:rFonts w:ascii="Bookman Old Style" w:eastAsiaTheme="minorEastAsia" w:hAnsi="Bookman Old Style" w:cstheme="minorBidi"/>
            <w:i w:val="0"/>
            <w:noProof/>
            <w:lang w:val="en-US" w:eastAsia="en-US"/>
          </w:rPr>
          <w:tab/>
        </w:r>
        <w:r w:rsidR="00A607A4" w:rsidRPr="00A607A4">
          <w:rPr>
            <w:rStyle w:val="Hyperlink"/>
            <w:rFonts w:ascii="Bookman Old Style" w:hAnsi="Bookman Old Style"/>
            <w:noProof/>
            <w:lang w:val="en-GB" w:eastAsia="en-US"/>
          </w:rPr>
          <w:t>HOW TO ASK QUESTIONS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_Toc146277056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17</w:t>
        </w:r>
        <w:r w:rsidR="00A607A4" w:rsidRPr="00A607A4">
          <w:rPr>
            <w:rFonts w:ascii="Bookman Old Style" w:hAnsi="Bookman Old Style"/>
            <w:noProof/>
            <w:webHidden/>
          </w:rPr>
          <w:fldChar w:fldCharType="end"/>
        </w:r>
      </w:hyperlink>
    </w:p>
    <w:p w14:paraId="34E50DFF" w14:textId="4534DEDC" w:rsidR="00A607A4" w:rsidRPr="00A607A4" w:rsidRDefault="00000000">
      <w:pPr>
        <w:pStyle w:val="TOC3"/>
        <w:tabs>
          <w:tab w:val="left" w:pos="1320"/>
          <w:tab w:val="right" w:leader="dot" w:pos="9074"/>
        </w:tabs>
        <w:rPr>
          <w:rFonts w:ascii="Bookman Old Style" w:eastAsiaTheme="minorEastAsia" w:hAnsi="Bookman Old Style" w:cstheme="minorBidi"/>
          <w:i w:val="0"/>
          <w:noProof/>
          <w:lang w:val="en-US" w:eastAsia="en-US"/>
        </w:rPr>
      </w:pPr>
      <w:hyperlink w:anchor="_Toc146277057" w:history="1">
        <w:r w:rsidR="00A607A4" w:rsidRPr="00A607A4">
          <w:rPr>
            <w:rStyle w:val="Hyperlink"/>
            <w:rFonts w:ascii="Bookman Old Style" w:hAnsi="Bookman Old Style"/>
            <w:noProof/>
            <w:lang w:val="en-GB" w:eastAsia="en-US"/>
          </w:rPr>
          <w:t>3.8.2</w:t>
        </w:r>
        <w:r w:rsidR="00A607A4" w:rsidRPr="00A607A4">
          <w:rPr>
            <w:rFonts w:ascii="Bookman Old Style" w:eastAsiaTheme="minorEastAsia" w:hAnsi="Bookman Old Style" w:cstheme="minorBidi"/>
            <w:i w:val="0"/>
            <w:noProof/>
            <w:lang w:val="en-US" w:eastAsia="en-US"/>
          </w:rPr>
          <w:tab/>
        </w:r>
        <w:r w:rsidR="00A607A4" w:rsidRPr="00A607A4">
          <w:rPr>
            <w:rStyle w:val="Hyperlink"/>
            <w:rFonts w:ascii="Bookman Old Style" w:hAnsi="Bookman Old Style"/>
            <w:noProof/>
            <w:lang w:val="en-GB" w:eastAsia="en-US"/>
          </w:rPr>
          <w:t>HOW TO PROBE</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_Toc146277057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17</w:t>
        </w:r>
        <w:r w:rsidR="00A607A4" w:rsidRPr="00A607A4">
          <w:rPr>
            <w:rFonts w:ascii="Bookman Old Style" w:hAnsi="Bookman Old Style"/>
            <w:noProof/>
            <w:webHidden/>
          </w:rPr>
          <w:fldChar w:fldCharType="end"/>
        </w:r>
      </w:hyperlink>
    </w:p>
    <w:p w14:paraId="5256D22B" w14:textId="488DC1E4" w:rsidR="00A607A4" w:rsidRPr="00A607A4" w:rsidRDefault="00000000">
      <w:pPr>
        <w:pStyle w:val="TOC3"/>
        <w:tabs>
          <w:tab w:val="left" w:pos="1320"/>
          <w:tab w:val="right" w:leader="dot" w:pos="9074"/>
        </w:tabs>
        <w:rPr>
          <w:rFonts w:ascii="Bookman Old Style" w:eastAsiaTheme="minorEastAsia" w:hAnsi="Bookman Old Style" w:cstheme="minorBidi"/>
          <w:i w:val="0"/>
          <w:noProof/>
          <w:lang w:val="en-US" w:eastAsia="en-US"/>
        </w:rPr>
      </w:pPr>
      <w:hyperlink w:anchor="_Toc146277058" w:history="1">
        <w:r w:rsidR="00A607A4" w:rsidRPr="00A607A4">
          <w:rPr>
            <w:rStyle w:val="Hyperlink"/>
            <w:rFonts w:ascii="Bookman Old Style" w:hAnsi="Bookman Old Style"/>
            <w:noProof/>
            <w:lang w:val="en-GB" w:eastAsia="en-US"/>
          </w:rPr>
          <w:t>3.8.3</w:t>
        </w:r>
        <w:r w:rsidR="00A607A4" w:rsidRPr="00A607A4">
          <w:rPr>
            <w:rFonts w:ascii="Bookman Old Style" w:eastAsiaTheme="minorEastAsia" w:hAnsi="Bookman Old Style" w:cstheme="minorBidi"/>
            <w:i w:val="0"/>
            <w:noProof/>
            <w:lang w:val="en-US" w:eastAsia="en-US"/>
          </w:rPr>
          <w:tab/>
        </w:r>
        <w:r w:rsidR="00A607A4" w:rsidRPr="00A607A4">
          <w:rPr>
            <w:rStyle w:val="Hyperlink"/>
            <w:rFonts w:ascii="Bookman Old Style" w:hAnsi="Bookman Old Style"/>
            <w:noProof/>
            <w:lang w:val="en-GB" w:eastAsia="en-US"/>
          </w:rPr>
          <w:t>IMPORTANCE OF USING NEUTRAL PROBES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_Toc146277058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18</w:t>
        </w:r>
        <w:r w:rsidR="00A607A4" w:rsidRPr="00A607A4">
          <w:rPr>
            <w:rFonts w:ascii="Bookman Old Style" w:hAnsi="Bookman Old Style"/>
            <w:noProof/>
            <w:webHidden/>
          </w:rPr>
          <w:fldChar w:fldCharType="end"/>
        </w:r>
      </w:hyperlink>
    </w:p>
    <w:p w14:paraId="67C98FFD" w14:textId="137FB017" w:rsidR="00A607A4" w:rsidRPr="00A607A4" w:rsidRDefault="00000000">
      <w:pPr>
        <w:pStyle w:val="TOC3"/>
        <w:tabs>
          <w:tab w:val="left" w:pos="1320"/>
          <w:tab w:val="right" w:leader="dot" w:pos="9074"/>
        </w:tabs>
        <w:rPr>
          <w:rFonts w:ascii="Bookman Old Style" w:eastAsiaTheme="minorEastAsia" w:hAnsi="Bookman Old Style" w:cstheme="minorBidi"/>
          <w:i w:val="0"/>
          <w:noProof/>
          <w:lang w:val="en-US" w:eastAsia="en-US"/>
        </w:rPr>
      </w:pPr>
      <w:hyperlink w:anchor="_Toc146277059" w:history="1">
        <w:r w:rsidR="00A607A4" w:rsidRPr="00A607A4">
          <w:rPr>
            <w:rStyle w:val="Hyperlink"/>
            <w:rFonts w:ascii="Bookman Old Style" w:hAnsi="Bookman Old Style"/>
            <w:noProof/>
          </w:rPr>
          <w:t>3.8.4</w:t>
        </w:r>
        <w:r w:rsidR="00A607A4" w:rsidRPr="00A607A4">
          <w:rPr>
            <w:rFonts w:ascii="Bookman Old Style" w:eastAsiaTheme="minorEastAsia" w:hAnsi="Bookman Old Style" w:cstheme="minorBidi"/>
            <w:i w:val="0"/>
            <w:noProof/>
            <w:lang w:val="en-US" w:eastAsia="en-US"/>
          </w:rPr>
          <w:tab/>
        </w:r>
        <w:r w:rsidR="00A607A4" w:rsidRPr="00A607A4">
          <w:rPr>
            <w:rStyle w:val="Hyperlink"/>
            <w:rFonts w:ascii="Bookman Old Style" w:hAnsi="Bookman Old Style"/>
            <w:noProof/>
          </w:rPr>
          <w:t>TYPES OF INTERVIEWS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_Toc146277059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18</w:t>
        </w:r>
        <w:r w:rsidR="00A607A4" w:rsidRPr="00A607A4">
          <w:rPr>
            <w:rFonts w:ascii="Bookman Old Style" w:hAnsi="Bookman Old Style"/>
            <w:noProof/>
            <w:webHidden/>
          </w:rPr>
          <w:fldChar w:fldCharType="end"/>
        </w:r>
      </w:hyperlink>
    </w:p>
    <w:p w14:paraId="3AA5CAFB" w14:textId="3A15656A" w:rsidR="00A607A4" w:rsidRPr="00A607A4" w:rsidRDefault="00000000">
      <w:pPr>
        <w:pStyle w:val="TOC3"/>
        <w:tabs>
          <w:tab w:val="left" w:pos="1320"/>
          <w:tab w:val="right" w:leader="dot" w:pos="9074"/>
        </w:tabs>
        <w:rPr>
          <w:rFonts w:ascii="Bookman Old Style" w:eastAsiaTheme="minorEastAsia" w:hAnsi="Bookman Old Style" w:cstheme="minorBidi"/>
          <w:i w:val="0"/>
          <w:noProof/>
          <w:lang w:val="en-US" w:eastAsia="en-US"/>
        </w:rPr>
      </w:pPr>
      <w:hyperlink w:anchor="_Toc146277060" w:history="1">
        <w:r w:rsidR="00A607A4" w:rsidRPr="00A607A4">
          <w:rPr>
            <w:rStyle w:val="Hyperlink"/>
            <w:rFonts w:ascii="Bookman Old Style" w:hAnsi="Bookman Old Style"/>
            <w:noProof/>
          </w:rPr>
          <w:t>3.8.5</w:t>
        </w:r>
        <w:r w:rsidR="00A607A4" w:rsidRPr="00A607A4">
          <w:rPr>
            <w:rFonts w:ascii="Bookman Old Style" w:eastAsiaTheme="minorEastAsia" w:hAnsi="Bookman Old Style" w:cstheme="minorBidi"/>
            <w:i w:val="0"/>
            <w:noProof/>
            <w:lang w:val="en-US" w:eastAsia="en-US"/>
          </w:rPr>
          <w:tab/>
        </w:r>
        <w:r w:rsidR="00A607A4" w:rsidRPr="00A607A4">
          <w:rPr>
            <w:rStyle w:val="Hyperlink"/>
            <w:rFonts w:ascii="Bookman Old Style" w:hAnsi="Bookman Old Style"/>
            <w:noProof/>
          </w:rPr>
          <w:t>AFTER THE INTERVIEW</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_Toc146277060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18</w:t>
        </w:r>
        <w:r w:rsidR="00A607A4" w:rsidRPr="00A607A4">
          <w:rPr>
            <w:rFonts w:ascii="Bookman Old Style" w:hAnsi="Bookman Old Style"/>
            <w:noProof/>
            <w:webHidden/>
          </w:rPr>
          <w:fldChar w:fldCharType="end"/>
        </w:r>
      </w:hyperlink>
    </w:p>
    <w:p w14:paraId="0568D282" w14:textId="796C9580" w:rsidR="00A607A4" w:rsidRPr="00A607A4" w:rsidRDefault="00000000">
      <w:pPr>
        <w:pStyle w:val="TOC3"/>
        <w:tabs>
          <w:tab w:val="left" w:pos="1320"/>
          <w:tab w:val="right" w:leader="dot" w:pos="9074"/>
        </w:tabs>
        <w:rPr>
          <w:rFonts w:ascii="Bookman Old Style" w:eastAsiaTheme="minorEastAsia" w:hAnsi="Bookman Old Style" w:cstheme="minorBidi"/>
          <w:i w:val="0"/>
          <w:noProof/>
          <w:lang w:val="en-US" w:eastAsia="en-US"/>
        </w:rPr>
      </w:pPr>
      <w:hyperlink w:anchor="_Toc146277061" w:history="1">
        <w:r w:rsidR="00A607A4" w:rsidRPr="00A607A4">
          <w:rPr>
            <w:rStyle w:val="Hyperlink"/>
            <w:rFonts w:ascii="Bookman Old Style" w:hAnsi="Bookman Old Style"/>
            <w:noProof/>
          </w:rPr>
          <w:t>3.8.6</w:t>
        </w:r>
        <w:r w:rsidR="00A607A4" w:rsidRPr="00A607A4">
          <w:rPr>
            <w:rFonts w:ascii="Bookman Old Style" w:eastAsiaTheme="minorEastAsia" w:hAnsi="Bookman Old Style" w:cstheme="minorBidi"/>
            <w:i w:val="0"/>
            <w:noProof/>
            <w:lang w:val="en-US" w:eastAsia="en-US"/>
          </w:rPr>
          <w:tab/>
        </w:r>
        <w:r w:rsidR="00A607A4" w:rsidRPr="00A607A4">
          <w:rPr>
            <w:rStyle w:val="Hyperlink"/>
            <w:rFonts w:ascii="Bookman Old Style" w:hAnsi="Bookman Old Style"/>
            <w:noProof/>
          </w:rPr>
          <w:t>END OF THE DAY PROCEDURES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_Toc146277061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19</w:t>
        </w:r>
        <w:r w:rsidR="00A607A4" w:rsidRPr="00A607A4">
          <w:rPr>
            <w:rFonts w:ascii="Bookman Old Style" w:hAnsi="Bookman Old Style"/>
            <w:noProof/>
            <w:webHidden/>
          </w:rPr>
          <w:fldChar w:fldCharType="end"/>
        </w:r>
      </w:hyperlink>
    </w:p>
    <w:p w14:paraId="2160781B" w14:textId="66B24C5C" w:rsidR="00A607A4" w:rsidRPr="00A607A4" w:rsidRDefault="00000000">
      <w:pPr>
        <w:pStyle w:val="TOC1"/>
        <w:tabs>
          <w:tab w:val="right" w:leader="dot" w:pos="9074"/>
        </w:tabs>
        <w:rPr>
          <w:rFonts w:ascii="Bookman Old Style" w:eastAsiaTheme="minorEastAsia" w:hAnsi="Bookman Old Style" w:cstheme="minorBidi"/>
          <w:b w:val="0"/>
          <w:caps w:val="0"/>
          <w:noProof/>
          <w:lang w:val="en-US" w:eastAsia="en-US"/>
        </w:rPr>
      </w:pPr>
      <w:hyperlink w:anchor="_Toc146277062" w:history="1">
        <w:r w:rsidR="00A607A4" w:rsidRPr="00A607A4">
          <w:rPr>
            <w:rStyle w:val="Hyperlink"/>
            <w:rFonts w:ascii="Bookman Old Style" w:hAnsi="Bookman Old Style"/>
            <w:noProof/>
          </w:rPr>
          <w:t>CHAPTER 4: CHALLENGING SITUATIONS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_Toc146277062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20</w:t>
        </w:r>
        <w:r w:rsidR="00A607A4" w:rsidRPr="00A607A4">
          <w:rPr>
            <w:rFonts w:ascii="Bookman Old Style" w:hAnsi="Bookman Old Style"/>
            <w:noProof/>
            <w:webHidden/>
          </w:rPr>
          <w:fldChar w:fldCharType="end"/>
        </w:r>
      </w:hyperlink>
    </w:p>
    <w:p w14:paraId="0CEC641A" w14:textId="65BB5DB3"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63" w:history="1">
        <w:r w:rsidR="00A607A4" w:rsidRPr="00A607A4">
          <w:rPr>
            <w:rStyle w:val="Hyperlink"/>
            <w:rFonts w:ascii="Bookman Old Style" w:hAnsi="Bookman Old Style"/>
            <w:noProof/>
          </w:rPr>
          <w:t>4.1</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rPr>
          <w:t>NO ONE HOME</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_Toc146277063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20</w:t>
        </w:r>
        <w:r w:rsidR="00A607A4" w:rsidRPr="00A607A4">
          <w:rPr>
            <w:rFonts w:ascii="Bookman Old Style" w:hAnsi="Bookman Old Style"/>
            <w:noProof/>
            <w:webHidden/>
          </w:rPr>
          <w:fldChar w:fldCharType="end"/>
        </w:r>
      </w:hyperlink>
    </w:p>
    <w:p w14:paraId="63C8E713" w14:textId="7726064D"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64" w:history="1">
        <w:r w:rsidR="00A607A4" w:rsidRPr="00A607A4">
          <w:rPr>
            <w:rStyle w:val="Hyperlink"/>
            <w:rFonts w:ascii="Bookman Old Style" w:hAnsi="Bookman Old Style"/>
            <w:noProof/>
          </w:rPr>
          <w:t>4.2</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rPr>
          <w:t>HANDLING REFUSALS AND RELUCTANT RESPONDENTS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_Toc146277064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20</w:t>
        </w:r>
        <w:r w:rsidR="00A607A4" w:rsidRPr="00A607A4">
          <w:rPr>
            <w:rFonts w:ascii="Bookman Old Style" w:hAnsi="Bookman Old Style"/>
            <w:noProof/>
            <w:webHidden/>
          </w:rPr>
          <w:fldChar w:fldCharType="end"/>
        </w:r>
      </w:hyperlink>
    </w:p>
    <w:p w14:paraId="2D55B57F" w14:textId="3257B5C9" w:rsidR="00A607A4" w:rsidRPr="00A607A4" w:rsidRDefault="00000000">
      <w:pPr>
        <w:pStyle w:val="TOC3"/>
        <w:tabs>
          <w:tab w:val="left" w:pos="1320"/>
          <w:tab w:val="right" w:leader="dot" w:pos="9074"/>
        </w:tabs>
        <w:rPr>
          <w:rFonts w:ascii="Bookman Old Style" w:eastAsiaTheme="minorEastAsia" w:hAnsi="Bookman Old Style" w:cstheme="minorBidi"/>
          <w:i w:val="0"/>
          <w:noProof/>
          <w:lang w:val="en-US" w:eastAsia="en-US"/>
        </w:rPr>
      </w:pPr>
      <w:hyperlink w:anchor="_Toc146277065" w:history="1">
        <w:r w:rsidR="00A607A4" w:rsidRPr="00A607A4">
          <w:rPr>
            <w:rStyle w:val="Hyperlink"/>
            <w:rFonts w:ascii="Bookman Old Style" w:hAnsi="Bookman Old Style"/>
            <w:noProof/>
          </w:rPr>
          <w:t>4.2.1</w:t>
        </w:r>
        <w:r w:rsidR="00A607A4" w:rsidRPr="00A607A4">
          <w:rPr>
            <w:rFonts w:ascii="Bookman Old Style" w:eastAsiaTheme="minorEastAsia" w:hAnsi="Bookman Old Style" w:cstheme="minorBidi"/>
            <w:i w:val="0"/>
            <w:noProof/>
            <w:lang w:val="en-US" w:eastAsia="en-US"/>
          </w:rPr>
          <w:tab/>
        </w:r>
        <w:r w:rsidR="00A607A4" w:rsidRPr="00A607A4">
          <w:rPr>
            <w:rStyle w:val="Hyperlink"/>
            <w:rFonts w:ascii="Bookman Old Style" w:hAnsi="Bookman Old Style"/>
            <w:noProof/>
          </w:rPr>
          <w:t>AVOIDING REFUSALS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_Toc146277065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20</w:t>
        </w:r>
        <w:r w:rsidR="00A607A4" w:rsidRPr="00A607A4">
          <w:rPr>
            <w:rFonts w:ascii="Bookman Old Style" w:hAnsi="Bookman Old Style"/>
            <w:noProof/>
            <w:webHidden/>
          </w:rPr>
          <w:fldChar w:fldCharType="end"/>
        </w:r>
      </w:hyperlink>
    </w:p>
    <w:p w14:paraId="4C208AB3" w14:textId="2C2F2912"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66" w:history="1">
        <w:r w:rsidR="00A607A4" w:rsidRPr="00A607A4">
          <w:rPr>
            <w:rStyle w:val="Hyperlink"/>
            <w:rFonts w:ascii="Bookman Old Style" w:hAnsi="Bookman Old Style"/>
            <w:noProof/>
          </w:rPr>
          <w:t>4.3</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rPr>
          <w:t>RESTRICTED ACCESS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_Toc146277066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21</w:t>
        </w:r>
        <w:r w:rsidR="00A607A4" w:rsidRPr="00A607A4">
          <w:rPr>
            <w:rFonts w:ascii="Bookman Old Style" w:hAnsi="Bookman Old Style"/>
            <w:noProof/>
            <w:webHidden/>
          </w:rPr>
          <w:fldChar w:fldCharType="end"/>
        </w:r>
      </w:hyperlink>
    </w:p>
    <w:p w14:paraId="1775CC66" w14:textId="560C5C79" w:rsidR="00A607A4" w:rsidRPr="00A607A4" w:rsidRDefault="00000000">
      <w:pPr>
        <w:pStyle w:val="TOC1"/>
        <w:tabs>
          <w:tab w:val="right" w:leader="dot" w:pos="9074"/>
        </w:tabs>
        <w:rPr>
          <w:rFonts w:ascii="Bookman Old Style" w:eastAsiaTheme="minorEastAsia" w:hAnsi="Bookman Old Style" w:cstheme="minorBidi"/>
          <w:b w:val="0"/>
          <w:caps w:val="0"/>
          <w:noProof/>
          <w:lang w:val="en-US" w:eastAsia="en-US"/>
        </w:rPr>
      </w:pPr>
      <w:hyperlink w:anchor="_Toc146277067" w:history="1">
        <w:r w:rsidR="00A607A4" w:rsidRPr="00A607A4">
          <w:rPr>
            <w:rStyle w:val="Hyperlink"/>
            <w:rFonts w:ascii="Bookman Old Style" w:hAnsi="Bookman Old Style"/>
            <w:noProof/>
          </w:rPr>
          <w:t>CHAPTER 5: COMPLETION OF THE QUESTIONNAIRE</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_Toc146277067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22</w:t>
        </w:r>
        <w:r w:rsidR="00A607A4" w:rsidRPr="00A607A4">
          <w:rPr>
            <w:rFonts w:ascii="Bookman Old Style" w:hAnsi="Bookman Old Style"/>
            <w:noProof/>
            <w:webHidden/>
          </w:rPr>
          <w:fldChar w:fldCharType="end"/>
        </w:r>
      </w:hyperlink>
    </w:p>
    <w:p w14:paraId="1D2F1097" w14:textId="62B36A41"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68" w:history="1">
        <w:r w:rsidR="00A607A4" w:rsidRPr="00A607A4">
          <w:rPr>
            <w:rStyle w:val="Hyperlink"/>
            <w:rFonts w:ascii="Bookman Old Style" w:hAnsi="Bookman Old Style"/>
            <w:noProof/>
          </w:rPr>
          <w:t>5.1</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rPr>
          <w:t>GENERAL INSTRUCTIONS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_Toc146277068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22</w:t>
        </w:r>
        <w:r w:rsidR="00A607A4" w:rsidRPr="00A607A4">
          <w:rPr>
            <w:rFonts w:ascii="Bookman Old Style" w:hAnsi="Bookman Old Style"/>
            <w:noProof/>
            <w:webHidden/>
          </w:rPr>
          <w:fldChar w:fldCharType="end"/>
        </w:r>
      </w:hyperlink>
    </w:p>
    <w:p w14:paraId="319C38CA" w14:textId="582D99AE"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69" w:history="1">
        <w:r w:rsidR="00A607A4" w:rsidRPr="00A607A4">
          <w:rPr>
            <w:rStyle w:val="Hyperlink"/>
            <w:rFonts w:ascii="Bookman Old Style" w:hAnsi="Bookman Old Style"/>
            <w:noProof/>
            <w:lang w:val="en-US"/>
          </w:rPr>
          <w:t>5.2</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SECTION L: LOCALISATION AND IDENTIFICATION OF THE HOUSEHOLD</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_Toc146277069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22</w:t>
        </w:r>
        <w:r w:rsidR="00A607A4" w:rsidRPr="00A607A4">
          <w:rPr>
            <w:rFonts w:ascii="Bookman Old Style" w:hAnsi="Bookman Old Style"/>
            <w:noProof/>
            <w:webHidden/>
          </w:rPr>
          <w:fldChar w:fldCharType="end"/>
        </w:r>
      </w:hyperlink>
    </w:p>
    <w:p w14:paraId="513B5F3E" w14:textId="4E8D0297" w:rsidR="00A607A4" w:rsidRPr="00A607A4" w:rsidRDefault="00000000">
      <w:pPr>
        <w:pStyle w:val="TOC1"/>
        <w:tabs>
          <w:tab w:val="right" w:leader="dot" w:pos="9074"/>
        </w:tabs>
        <w:rPr>
          <w:rFonts w:ascii="Bookman Old Style" w:eastAsiaTheme="minorEastAsia" w:hAnsi="Bookman Old Style" w:cstheme="minorBidi"/>
          <w:b w:val="0"/>
          <w:caps w:val="0"/>
          <w:noProof/>
          <w:lang w:val="en-US" w:eastAsia="en-US"/>
        </w:rPr>
      </w:pPr>
      <w:hyperlink w:anchor="_Toc146277070" w:history="1">
        <w:r w:rsidR="00A607A4" w:rsidRPr="00A607A4">
          <w:rPr>
            <w:rStyle w:val="Hyperlink"/>
            <w:rFonts w:ascii="Bookman Old Style" w:hAnsi="Bookman Old Style"/>
            <w:noProof/>
            <w:highlight w:val="yellow"/>
          </w:rPr>
          <w:t>CHAPTER 6: POPULATION CHARACTERISTICS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_Toc146277070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23</w:t>
        </w:r>
        <w:r w:rsidR="00A607A4" w:rsidRPr="00A607A4">
          <w:rPr>
            <w:rFonts w:ascii="Bookman Old Style" w:hAnsi="Bookman Old Style"/>
            <w:noProof/>
            <w:webHidden/>
          </w:rPr>
          <w:fldChar w:fldCharType="end"/>
        </w:r>
      </w:hyperlink>
    </w:p>
    <w:p w14:paraId="6DC1C0C3" w14:textId="7FB94972"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71" w:history="1">
        <w:r w:rsidR="00A607A4" w:rsidRPr="00A607A4">
          <w:rPr>
            <w:rStyle w:val="Hyperlink"/>
            <w:rFonts w:ascii="Bookman Old Style" w:hAnsi="Bookman Old Style"/>
            <w:noProof/>
          </w:rPr>
          <w:t>6.1</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rPr>
          <w:t>POPULATION DEMOGRAPHICS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_Toc146277071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23</w:t>
        </w:r>
        <w:r w:rsidR="00A607A4" w:rsidRPr="00A607A4">
          <w:rPr>
            <w:rFonts w:ascii="Bookman Old Style" w:hAnsi="Bookman Old Style"/>
            <w:noProof/>
            <w:webHidden/>
          </w:rPr>
          <w:fldChar w:fldCharType="end"/>
        </w:r>
      </w:hyperlink>
    </w:p>
    <w:p w14:paraId="3D0CE09E" w14:textId="75F71812"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72" w:history="1">
        <w:r w:rsidR="00A607A4" w:rsidRPr="00A607A4">
          <w:rPr>
            <w:rStyle w:val="Hyperlink"/>
            <w:rFonts w:ascii="Bookman Old Style" w:hAnsi="Bookman Old Style"/>
            <w:noProof/>
          </w:rPr>
          <w:t>6.2</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rPr>
          <w:t>INTERNATIONAL MIGRATION</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_Toc146277072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26</w:t>
        </w:r>
        <w:r w:rsidR="00A607A4" w:rsidRPr="00A607A4">
          <w:rPr>
            <w:rFonts w:ascii="Bookman Old Style" w:hAnsi="Bookman Old Style"/>
            <w:noProof/>
            <w:webHidden/>
          </w:rPr>
          <w:fldChar w:fldCharType="end"/>
        </w:r>
      </w:hyperlink>
    </w:p>
    <w:p w14:paraId="3211D6E7" w14:textId="384500CD"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73" w:history="1">
        <w:r w:rsidR="00A607A4" w:rsidRPr="00A607A4">
          <w:rPr>
            <w:rStyle w:val="Hyperlink"/>
            <w:rFonts w:ascii="Bookman Old Style" w:hAnsi="Bookman Old Style"/>
            <w:noProof/>
          </w:rPr>
          <w:t>6.3</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rPr>
          <w:t>FUNCTIONAL DIFFICULTIES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_Toc146277073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28</w:t>
        </w:r>
        <w:r w:rsidR="00A607A4" w:rsidRPr="00A607A4">
          <w:rPr>
            <w:rFonts w:ascii="Bookman Old Style" w:hAnsi="Bookman Old Style"/>
            <w:noProof/>
            <w:webHidden/>
          </w:rPr>
          <w:fldChar w:fldCharType="end"/>
        </w:r>
      </w:hyperlink>
    </w:p>
    <w:p w14:paraId="716E3D06" w14:textId="0DAF5C4D"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74" w:history="1">
        <w:r w:rsidR="00A607A4" w:rsidRPr="00A607A4">
          <w:rPr>
            <w:rStyle w:val="Hyperlink"/>
            <w:rFonts w:ascii="Bookman Old Style" w:hAnsi="Bookman Old Style"/>
            <w:noProof/>
            <w:lang w:val="en-US"/>
          </w:rPr>
          <w:t>6.4</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HOUSEHOLD CHARACTERISTICS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_Toc146277074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32</w:t>
        </w:r>
        <w:r w:rsidR="00A607A4" w:rsidRPr="00A607A4">
          <w:rPr>
            <w:rFonts w:ascii="Bookman Old Style" w:hAnsi="Bookman Old Style"/>
            <w:noProof/>
            <w:webHidden/>
          </w:rPr>
          <w:fldChar w:fldCharType="end"/>
        </w:r>
      </w:hyperlink>
    </w:p>
    <w:p w14:paraId="2D27F89B" w14:textId="68A06F66"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75" w:history="1">
        <w:r w:rsidR="00A607A4" w:rsidRPr="00A607A4">
          <w:rPr>
            <w:rStyle w:val="Hyperlink"/>
            <w:rFonts w:ascii="Bookman Old Style" w:hAnsi="Bookman Old Style"/>
            <w:noProof/>
            <w:lang w:val="en-US"/>
          </w:rPr>
          <w:t>6.5</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HOUSEHOLD SOURCES OF LIVELIHOOD (HLL)</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_Toc146277075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36</w:t>
        </w:r>
        <w:r w:rsidR="00A607A4" w:rsidRPr="00A607A4">
          <w:rPr>
            <w:rFonts w:ascii="Bookman Old Style" w:hAnsi="Bookman Old Style"/>
            <w:noProof/>
            <w:webHidden/>
          </w:rPr>
          <w:fldChar w:fldCharType="end"/>
        </w:r>
      </w:hyperlink>
    </w:p>
    <w:p w14:paraId="71791BA9" w14:textId="0F6849CD"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76" w:history="1">
        <w:r w:rsidR="00A607A4" w:rsidRPr="00A607A4">
          <w:rPr>
            <w:rStyle w:val="Hyperlink"/>
            <w:rFonts w:ascii="Bookman Old Style" w:hAnsi="Bookman Old Style"/>
            <w:noProof/>
          </w:rPr>
          <w:t>6.6</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rPr>
          <w:t>WATER AND SANITATION</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_Toc146277076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38</w:t>
        </w:r>
        <w:r w:rsidR="00A607A4" w:rsidRPr="00A607A4">
          <w:rPr>
            <w:rFonts w:ascii="Bookman Old Style" w:hAnsi="Bookman Old Style"/>
            <w:noProof/>
            <w:webHidden/>
          </w:rPr>
          <w:fldChar w:fldCharType="end"/>
        </w:r>
      </w:hyperlink>
    </w:p>
    <w:p w14:paraId="4E271BED" w14:textId="783AFBFC"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77" w:history="1">
        <w:r w:rsidR="00A607A4" w:rsidRPr="00A607A4">
          <w:rPr>
            <w:rStyle w:val="Hyperlink"/>
            <w:rFonts w:ascii="Bookman Old Style" w:hAnsi="Bookman Old Style"/>
            <w:noProof/>
          </w:rPr>
          <w:t>6.7</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rPr>
          <w:t>EMIGRATION</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_Toc146277077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43</w:t>
        </w:r>
        <w:r w:rsidR="00A607A4" w:rsidRPr="00A607A4">
          <w:rPr>
            <w:rFonts w:ascii="Bookman Old Style" w:hAnsi="Bookman Old Style"/>
            <w:noProof/>
            <w:webHidden/>
          </w:rPr>
          <w:fldChar w:fldCharType="end"/>
        </w:r>
      </w:hyperlink>
    </w:p>
    <w:p w14:paraId="4D6744EA" w14:textId="3830EF47" w:rsidR="00A607A4" w:rsidRPr="00A607A4" w:rsidRDefault="00000000">
      <w:pPr>
        <w:pStyle w:val="TOC1"/>
        <w:tabs>
          <w:tab w:val="right" w:leader="dot" w:pos="9074"/>
        </w:tabs>
        <w:rPr>
          <w:rFonts w:ascii="Bookman Old Style" w:eastAsiaTheme="minorEastAsia" w:hAnsi="Bookman Old Style" w:cstheme="minorBidi"/>
          <w:b w:val="0"/>
          <w:caps w:val="0"/>
          <w:noProof/>
          <w:lang w:val="en-US" w:eastAsia="en-US"/>
        </w:rPr>
      </w:pPr>
      <w:hyperlink w:anchor="_Toc146277078" w:history="1">
        <w:r w:rsidR="00A607A4" w:rsidRPr="00A607A4">
          <w:rPr>
            <w:rStyle w:val="Hyperlink"/>
            <w:rFonts w:ascii="Bookman Old Style" w:hAnsi="Bookman Old Style"/>
            <w:noProof/>
          </w:rPr>
          <w:t>CHAPTER 7: INDIVIDUAL CHARACTERISTICS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_Toc146277078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45</w:t>
        </w:r>
        <w:r w:rsidR="00A607A4" w:rsidRPr="00A607A4">
          <w:rPr>
            <w:rFonts w:ascii="Bookman Old Style" w:hAnsi="Bookman Old Style"/>
            <w:noProof/>
            <w:webHidden/>
          </w:rPr>
          <w:fldChar w:fldCharType="end"/>
        </w:r>
      </w:hyperlink>
    </w:p>
    <w:p w14:paraId="0DCB9B7A" w14:textId="003C7B77"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79" w:history="1">
        <w:r w:rsidR="00A607A4" w:rsidRPr="00A607A4">
          <w:rPr>
            <w:rStyle w:val="Hyperlink"/>
            <w:rFonts w:ascii="Bookman Old Style" w:hAnsi="Bookman Old Style"/>
            <w:noProof/>
          </w:rPr>
          <w:t>7.1</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bCs/>
            <w:noProof/>
          </w:rPr>
          <w:t>EMPLOYED, AT WORK (ATW)</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_Toc146277079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45</w:t>
        </w:r>
        <w:r w:rsidR="00A607A4" w:rsidRPr="00A607A4">
          <w:rPr>
            <w:rFonts w:ascii="Bookman Old Style" w:hAnsi="Bookman Old Style"/>
            <w:noProof/>
            <w:webHidden/>
          </w:rPr>
          <w:fldChar w:fldCharType="end"/>
        </w:r>
      </w:hyperlink>
    </w:p>
    <w:p w14:paraId="57186253" w14:textId="1987033F"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80" w:history="1">
        <w:r w:rsidR="00A607A4" w:rsidRPr="00A607A4">
          <w:rPr>
            <w:rStyle w:val="Hyperlink"/>
            <w:rFonts w:ascii="Bookman Old Style" w:hAnsi="Bookman Old Style"/>
            <w:noProof/>
            <w:lang w:val="en-US"/>
          </w:rPr>
          <w:t>7.2</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TEMPORARY ABSENCE FROM EMPLOYMENT (ABS)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_Toc146277080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46</w:t>
        </w:r>
        <w:r w:rsidR="00A607A4" w:rsidRPr="00A607A4">
          <w:rPr>
            <w:rFonts w:ascii="Bookman Old Style" w:hAnsi="Bookman Old Style"/>
            <w:noProof/>
            <w:webHidden/>
          </w:rPr>
          <w:fldChar w:fldCharType="end"/>
        </w:r>
      </w:hyperlink>
    </w:p>
    <w:p w14:paraId="5D80DD2C" w14:textId="34F1DFB4"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81" w:history="1">
        <w:r w:rsidR="00A607A4" w:rsidRPr="00A607A4">
          <w:rPr>
            <w:rStyle w:val="Hyperlink"/>
            <w:rFonts w:ascii="Bookman Old Style" w:hAnsi="Bookman Old Style"/>
            <w:noProof/>
            <w:lang w:val="en-US"/>
          </w:rPr>
          <w:t>7.3</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AGRICULTURAL WORK AND MARKET ORIENTATION (AGF)</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_Toc146277081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47</w:t>
        </w:r>
        <w:r w:rsidR="00A607A4" w:rsidRPr="00A607A4">
          <w:rPr>
            <w:rFonts w:ascii="Bookman Old Style" w:hAnsi="Bookman Old Style"/>
            <w:noProof/>
            <w:webHidden/>
          </w:rPr>
          <w:fldChar w:fldCharType="end"/>
        </w:r>
      </w:hyperlink>
    </w:p>
    <w:p w14:paraId="33B1C4B7" w14:textId="637F08BA" w:rsidR="00A607A4" w:rsidRPr="00A607A4" w:rsidRDefault="00000000">
      <w:pPr>
        <w:pStyle w:val="TOC2"/>
        <w:tabs>
          <w:tab w:val="right" w:leader="dot" w:pos="9074"/>
        </w:tabs>
        <w:rPr>
          <w:rFonts w:ascii="Bookman Old Style" w:eastAsiaTheme="minorEastAsia" w:hAnsi="Bookman Old Style" w:cstheme="minorBidi"/>
          <w:smallCaps w:val="0"/>
          <w:noProof/>
          <w:lang w:val="en-US" w:eastAsia="en-US"/>
        </w:rPr>
      </w:pPr>
      <w:hyperlink w:anchor="_Toc146277082" w:history="1">
        <w:r w:rsidR="00A607A4" w:rsidRPr="00A607A4">
          <w:rPr>
            <w:rStyle w:val="Hyperlink"/>
            <w:rFonts w:ascii="Bookman Old Style" w:hAnsi="Bookman Old Style"/>
            <w:noProof/>
            <w:lang w:val="en-US"/>
          </w:rPr>
          <w:t>7.4.</w:t>
        </w:r>
        <w:r w:rsidR="00A607A4" w:rsidRPr="00A607A4">
          <w:rPr>
            <w:rStyle w:val="Hyperlink"/>
            <w:rFonts w:ascii="Bookman Old Style" w:hAnsi="Bookman Old Style"/>
            <w:noProof/>
          </w:rPr>
          <w:t xml:space="preserve"> TEVET RELATED WORK AND MARKET ORIENTATION (TVT)</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_Toc146277082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49</w:t>
        </w:r>
        <w:r w:rsidR="00A607A4" w:rsidRPr="00A607A4">
          <w:rPr>
            <w:rFonts w:ascii="Bookman Old Style" w:hAnsi="Bookman Old Style"/>
            <w:noProof/>
            <w:webHidden/>
          </w:rPr>
          <w:fldChar w:fldCharType="end"/>
        </w:r>
      </w:hyperlink>
    </w:p>
    <w:p w14:paraId="45D47141" w14:textId="694A0E08"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83" w:history="1">
        <w:r w:rsidR="00A607A4" w:rsidRPr="00A607A4">
          <w:rPr>
            <w:rStyle w:val="Hyperlink"/>
            <w:rFonts w:ascii="Bookman Old Style" w:hAnsi="Bookman Old Style"/>
            <w:noProof/>
          </w:rPr>
          <w:t>7.5</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rPr>
          <w:t>JOB LOSS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_Toc146277083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51</w:t>
        </w:r>
        <w:r w:rsidR="00A607A4" w:rsidRPr="00A607A4">
          <w:rPr>
            <w:rFonts w:ascii="Bookman Old Style" w:hAnsi="Bookman Old Style"/>
            <w:noProof/>
            <w:webHidden/>
          </w:rPr>
          <w:fldChar w:fldCharType="end"/>
        </w:r>
      </w:hyperlink>
    </w:p>
    <w:p w14:paraId="02099D1D" w14:textId="5166A9F3"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84" w:history="1">
        <w:r w:rsidR="00A607A4" w:rsidRPr="00A607A4">
          <w:rPr>
            <w:rStyle w:val="Hyperlink"/>
            <w:rFonts w:ascii="Bookman Old Style" w:hAnsi="Bookman Old Style"/>
            <w:noProof/>
            <w:lang w:val="en-US"/>
          </w:rPr>
          <w:t>7.6</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MAIN JOB – CORE JOB CHARACTERISTICS (MJJ)</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_Toc146277084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52</w:t>
        </w:r>
        <w:r w:rsidR="00A607A4" w:rsidRPr="00A607A4">
          <w:rPr>
            <w:rFonts w:ascii="Bookman Old Style" w:hAnsi="Bookman Old Style"/>
            <w:noProof/>
            <w:webHidden/>
          </w:rPr>
          <w:fldChar w:fldCharType="end"/>
        </w:r>
      </w:hyperlink>
    </w:p>
    <w:p w14:paraId="45DD147D" w14:textId="1A3D553E"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85" w:history="1">
        <w:r w:rsidR="00A607A4" w:rsidRPr="00A607A4">
          <w:rPr>
            <w:rStyle w:val="Hyperlink"/>
            <w:rFonts w:ascii="Bookman Old Style" w:hAnsi="Bookman Old Style"/>
            <w:noProof/>
            <w:lang w:val="en-US"/>
          </w:rPr>
          <w:t>7.7</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MAIN JOB – DEPENDENT WORKER RELATIONSHIP (MJD)</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_Toc146277085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55</w:t>
        </w:r>
        <w:r w:rsidR="00A607A4" w:rsidRPr="00A607A4">
          <w:rPr>
            <w:rFonts w:ascii="Bookman Old Style" w:hAnsi="Bookman Old Style"/>
            <w:noProof/>
            <w:webHidden/>
          </w:rPr>
          <w:fldChar w:fldCharType="end"/>
        </w:r>
      </w:hyperlink>
    </w:p>
    <w:p w14:paraId="4D67C6AB" w14:textId="036A4BE2"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86" w:history="1">
        <w:r w:rsidR="00A607A4" w:rsidRPr="00A607A4">
          <w:rPr>
            <w:rStyle w:val="Hyperlink"/>
            <w:rFonts w:ascii="Bookman Old Style" w:hAnsi="Bookman Old Style"/>
            <w:noProof/>
            <w:lang w:val="en-US"/>
          </w:rPr>
          <w:t>7.8</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MAIN JOB – CORE CHARACTERISTICS OF THE ECONOMIC UNIT (MJU)</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_Toc146277086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56</w:t>
        </w:r>
        <w:r w:rsidR="00A607A4" w:rsidRPr="00A607A4">
          <w:rPr>
            <w:rFonts w:ascii="Bookman Old Style" w:hAnsi="Bookman Old Style"/>
            <w:noProof/>
            <w:webHidden/>
          </w:rPr>
          <w:fldChar w:fldCharType="end"/>
        </w:r>
      </w:hyperlink>
    </w:p>
    <w:p w14:paraId="213D7500" w14:textId="7F95E462" w:rsidR="00A607A4" w:rsidRPr="00A607A4" w:rsidRDefault="00000000">
      <w:pPr>
        <w:pStyle w:val="TOC2"/>
        <w:tabs>
          <w:tab w:val="left" w:pos="880"/>
          <w:tab w:val="right" w:leader="dot" w:pos="9074"/>
        </w:tabs>
        <w:rPr>
          <w:rFonts w:ascii="Bookman Old Style" w:eastAsiaTheme="minorEastAsia" w:hAnsi="Bookman Old Style" w:cstheme="minorBidi"/>
          <w:smallCaps w:val="0"/>
          <w:noProof/>
          <w:lang w:val="en-US" w:eastAsia="en-US"/>
        </w:rPr>
      </w:pPr>
      <w:hyperlink w:anchor="_Toc146277087" w:history="1">
        <w:r w:rsidR="00A607A4" w:rsidRPr="00A607A4">
          <w:rPr>
            <w:rStyle w:val="Hyperlink"/>
            <w:rFonts w:ascii="Bookman Old Style" w:hAnsi="Bookman Old Style"/>
            <w:noProof/>
          </w:rPr>
          <w:t>7.9</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rPr>
          <w:t>MAIN JOB – TENURE (MJT)</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_Toc146277087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58</w:t>
        </w:r>
        <w:r w:rsidR="00A607A4" w:rsidRPr="00A607A4">
          <w:rPr>
            <w:rFonts w:ascii="Bookman Old Style" w:hAnsi="Bookman Old Style"/>
            <w:noProof/>
            <w:webHidden/>
          </w:rPr>
          <w:fldChar w:fldCharType="end"/>
        </w:r>
      </w:hyperlink>
    </w:p>
    <w:p w14:paraId="4DBE4389" w14:textId="04772DB9" w:rsidR="00A607A4" w:rsidRPr="00A607A4" w:rsidRDefault="00000000">
      <w:pPr>
        <w:pStyle w:val="TOC2"/>
        <w:tabs>
          <w:tab w:val="left" w:pos="1100"/>
          <w:tab w:val="right" w:leader="dot" w:pos="9074"/>
        </w:tabs>
        <w:rPr>
          <w:rFonts w:ascii="Bookman Old Style" w:eastAsiaTheme="minorEastAsia" w:hAnsi="Bookman Old Style" w:cstheme="minorBidi"/>
          <w:smallCaps w:val="0"/>
          <w:noProof/>
          <w:lang w:val="en-US" w:eastAsia="en-US"/>
        </w:rPr>
      </w:pPr>
      <w:hyperlink w:anchor="_Toc146277088" w:history="1">
        <w:r w:rsidR="00A607A4" w:rsidRPr="00A607A4">
          <w:rPr>
            <w:rStyle w:val="Hyperlink"/>
            <w:rFonts w:ascii="Bookman Old Style" w:hAnsi="Bookman Old Style"/>
            <w:noProof/>
            <w:lang w:val="en-US"/>
          </w:rPr>
          <w:t>7.10</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MAIN JOB – LEGAL ORGANIZATION OF ECONOMIC UNIT (MJL)</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_Toc146277088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59</w:t>
        </w:r>
        <w:r w:rsidR="00A607A4" w:rsidRPr="00A607A4">
          <w:rPr>
            <w:rFonts w:ascii="Bookman Old Style" w:hAnsi="Bookman Old Style"/>
            <w:noProof/>
            <w:webHidden/>
          </w:rPr>
          <w:fldChar w:fldCharType="end"/>
        </w:r>
      </w:hyperlink>
    </w:p>
    <w:p w14:paraId="1731C400" w14:textId="07DAD112" w:rsidR="00A607A4" w:rsidRPr="00A607A4" w:rsidRDefault="00000000">
      <w:pPr>
        <w:pStyle w:val="TOC2"/>
        <w:tabs>
          <w:tab w:val="left" w:pos="1100"/>
          <w:tab w:val="right" w:leader="dot" w:pos="9074"/>
        </w:tabs>
        <w:rPr>
          <w:rFonts w:ascii="Bookman Old Style" w:eastAsiaTheme="minorEastAsia" w:hAnsi="Bookman Old Style" w:cstheme="minorBidi"/>
          <w:smallCaps w:val="0"/>
          <w:noProof/>
          <w:lang w:val="en-US" w:eastAsia="en-US"/>
        </w:rPr>
      </w:pPr>
      <w:hyperlink w:anchor="_Toc146277089" w:history="1">
        <w:r w:rsidR="00A607A4" w:rsidRPr="00A607A4">
          <w:rPr>
            <w:rStyle w:val="Hyperlink"/>
            <w:rFonts w:ascii="Bookman Old Style" w:hAnsi="Bookman Old Style"/>
            <w:noProof/>
            <w:lang w:val="en-US"/>
          </w:rPr>
          <w:t>7.11</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MAIN JOB – INFORMAL SECTOR EMPLOYMENT (MIS)</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_Toc146277089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59</w:t>
        </w:r>
        <w:r w:rsidR="00A607A4" w:rsidRPr="00A607A4">
          <w:rPr>
            <w:rFonts w:ascii="Bookman Old Style" w:hAnsi="Bookman Old Style"/>
            <w:noProof/>
            <w:webHidden/>
          </w:rPr>
          <w:fldChar w:fldCharType="end"/>
        </w:r>
      </w:hyperlink>
    </w:p>
    <w:p w14:paraId="6B38F6AF" w14:textId="60883F3E" w:rsidR="00A607A4" w:rsidRPr="00A607A4" w:rsidRDefault="00000000">
      <w:pPr>
        <w:pStyle w:val="TOC2"/>
        <w:tabs>
          <w:tab w:val="left" w:pos="1100"/>
          <w:tab w:val="right" w:leader="dot" w:pos="9074"/>
        </w:tabs>
        <w:rPr>
          <w:rFonts w:ascii="Bookman Old Style" w:eastAsiaTheme="minorEastAsia" w:hAnsi="Bookman Old Style" w:cstheme="minorBidi"/>
          <w:smallCaps w:val="0"/>
          <w:noProof/>
          <w:lang w:val="en-US" w:eastAsia="en-US"/>
        </w:rPr>
      </w:pPr>
      <w:hyperlink w:anchor="_Toc146277090" w:history="1">
        <w:r w:rsidR="00A607A4" w:rsidRPr="00A607A4">
          <w:rPr>
            <w:rStyle w:val="Hyperlink"/>
            <w:rFonts w:ascii="Bookman Old Style" w:hAnsi="Bookman Old Style"/>
            <w:noProof/>
            <w:lang w:val="en-US"/>
          </w:rPr>
          <w:t>7.12</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MAIN JOB – INDEPENDENT WORKER RELATIONSHIP (MJI)</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_Toc146277090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60</w:t>
        </w:r>
        <w:r w:rsidR="00A607A4" w:rsidRPr="00A607A4">
          <w:rPr>
            <w:rFonts w:ascii="Bookman Old Style" w:hAnsi="Bookman Old Style"/>
            <w:noProof/>
            <w:webHidden/>
          </w:rPr>
          <w:fldChar w:fldCharType="end"/>
        </w:r>
      </w:hyperlink>
    </w:p>
    <w:p w14:paraId="035C8ABE" w14:textId="1FBAB849" w:rsidR="00A607A4" w:rsidRPr="00A607A4" w:rsidRDefault="00000000">
      <w:pPr>
        <w:pStyle w:val="TOC2"/>
        <w:tabs>
          <w:tab w:val="left" w:pos="1100"/>
          <w:tab w:val="right" w:leader="dot" w:pos="9074"/>
        </w:tabs>
        <w:rPr>
          <w:rFonts w:ascii="Bookman Old Style" w:eastAsiaTheme="minorEastAsia" w:hAnsi="Bookman Old Style" w:cstheme="minorBidi"/>
          <w:smallCaps w:val="0"/>
          <w:noProof/>
          <w:lang w:val="en-US" w:eastAsia="en-US"/>
        </w:rPr>
      </w:pPr>
      <w:hyperlink w:anchor="_Toc146277091" w:history="1">
        <w:r w:rsidR="00A607A4" w:rsidRPr="00A607A4">
          <w:rPr>
            <w:rStyle w:val="Hyperlink"/>
            <w:rFonts w:ascii="Bookman Old Style" w:hAnsi="Bookman Old Style"/>
            <w:noProof/>
            <w:lang w:val="en-US"/>
          </w:rPr>
          <w:t>7.13</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MAIN JOB – CORE CONTRACT CHARACTERISTICS (MJC)</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_Toc146277091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61</w:t>
        </w:r>
        <w:r w:rsidR="00A607A4" w:rsidRPr="00A607A4">
          <w:rPr>
            <w:rFonts w:ascii="Bookman Old Style" w:hAnsi="Bookman Old Style"/>
            <w:noProof/>
            <w:webHidden/>
          </w:rPr>
          <w:fldChar w:fldCharType="end"/>
        </w:r>
      </w:hyperlink>
    </w:p>
    <w:p w14:paraId="1043558C" w14:textId="01C0E80D" w:rsidR="00A607A4" w:rsidRPr="00A607A4" w:rsidRDefault="00000000">
      <w:pPr>
        <w:pStyle w:val="TOC2"/>
        <w:tabs>
          <w:tab w:val="left" w:pos="1100"/>
          <w:tab w:val="right" w:leader="dot" w:pos="9074"/>
        </w:tabs>
        <w:rPr>
          <w:rFonts w:ascii="Bookman Old Style" w:eastAsiaTheme="minorEastAsia" w:hAnsi="Bookman Old Style" w:cstheme="minorBidi"/>
          <w:smallCaps w:val="0"/>
          <w:noProof/>
          <w:lang w:val="en-US" w:eastAsia="en-US"/>
        </w:rPr>
      </w:pPr>
      <w:hyperlink w:anchor="_Toc146277092" w:history="1">
        <w:r w:rsidR="00A607A4" w:rsidRPr="00A607A4">
          <w:rPr>
            <w:rStyle w:val="Hyperlink"/>
            <w:rFonts w:ascii="Bookman Old Style" w:hAnsi="Bookman Old Style"/>
            <w:noProof/>
            <w:lang w:val="en-US"/>
          </w:rPr>
          <w:t>7.14</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MAIN JOB – DETAILED CONTRACT CHARACTERISTICS (MCD)</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_Toc146277092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62</w:t>
        </w:r>
        <w:r w:rsidR="00A607A4" w:rsidRPr="00A607A4">
          <w:rPr>
            <w:rFonts w:ascii="Bookman Old Style" w:hAnsi="Bookman Old Style"/>
            <w:noProof/>
            <w:webHidden/>
          </w:rPr>
          <w:fldChar w:fldCharType="end"/>
        </w:r>
      </w:hyperlink>
    </w:p>
    <w:p w14:paraId="02358A05" w14:textId="0194D783" w:rsidR="00A607A4" w:rsidRPr="00A607A4" w:rsidRDefault="00000000">
      <w:pPr>
        <w:pStyle w:val="TOC2"/>
        <w:tabs>
          <w:tab w:val="left" w:pos="1100"/>
          <w:tab w:val="right" w:leader="dot" w:pos="9074"/>
        </w:tabs>
        <w:rPr>
          <w:rFonts w:ascii="Bookman Old Style" w:eastAsiaTheme="minorEastAsia" w:hAnsi="Bookman Old Style" w:cstheme="minorBidi"/>
          <w:smallCaps w:val="0"/>
          <w:noProof/>
          <w:lang w:val="en-US" w:eastAsia="en-US"/>
        </w:rPr>
      </w:pPr>
      <w:hyperlink w:anchor="_Toc146277093" w:history="1">
        <w:r w:rsidR="00A607A4" w:rsidRPr="00A607A4">
          <w:rPr>
            <w:rStyle w:val="Hyperlink"/>
            <w:rFonts w:ascii="Bookman Old Style" w:hAnsi="Bookman Old Style"/>
            <w:noProof/>
            <w:lang w:val="en-US"/>
          </w:rPr>
          <w:t>7.15</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MAIN JOB – INFORMAL EMPLOYMENT OF EMPLOYEES (MIE)</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_Toc146277093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63</w:t>
        </w:r>
        <w:r w:rsidR="00A607A4" w:rsidRPr="00A607A4">
          <w:rPr>
            <w:rFonts w:ascii="Bookman Old Style" w:hAnsi="Bookman Old Style"/>
            <w:noProof/>
            <w:webHidden/>
          </w:rPr>
          <w:fldChar w:fldCharType="end"/>
        </w:r>
      </w:hyperlink>
    </w:p>
    <w:p w14:paraId="5AFC9118" w14:textId="4E515356" w:rsidR="00A607A4" w:rsidRPr="00A607A4" w:rsidRDefault="00000000">
      <w:pPr>
        <w:pStyle w:val="TOC2"/>
        <w:tabs>
          <w:tab w:val="left" w:pos="1100"/>
          <w:tab w:val="right" w:leader="dot" w:pos="9074"/>
        </w:tabs>
        <w:rPr>
          <w:rFonts w:ascii="Bookman Old Style" w:eastAsiaTheme="minorEastAsia" w:hAnsi="Bookman Old Style" w:cstheme="minorBidi"/>
          <w:smallCaps w:val="0"/>
          <w:noProof/>
          <w:lang w:val="en-US" w:eastAsia="en-US"/>
        </w:rPr>
      </w:pPr>
      <w:hyperlink w:anchor="_Toc146277094" w:history="1">
        <w:r w:rsidR="00A607A4" w:rsidRPr="00A607A4">
          <w:rPr>
            <w:rStyle w:val="Hyperlink"/>
            <w:rFonts w:ascii="Bookman Old Style" w:hAnsi="Bookman Old Style"/>
            <w:noProof/>
            <w:lang w:val="en-US"/>
          </w:rPr>
          <w:t>7.16</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SECOND JOB – CORE JOB CHARACTERISTICS (SJJ)</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_Toc146277094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63</w:t>
        </w:r>
        <w:r w:rsidR="00A607A4" w:rsidRPr="00A607A4">
          <w:rPr>
            <w:rFonts w:ascii="Bookman Old Style" w:hAnsi="Bookman Old Style"/>
            <w:noProof/>
            <w:webHidden/>
          </w:rPr>
          <w:fldChar w:fldCharType="end"/>
        </w:r>
      </w:hyperlink>
    </w:p>
    <w:p w14:paraId="2657372A" w14:textId="3C1FB9B7" w:rsidR="00A607A4" w:rsidRPr="00A607A4" w:rsidRDefault="00000000">
      <w:pPr>
        <w:pStyle w:val="TOC2"/>
        <w:tabs>
          <w:tab w:val="left" w:pos="1100"/>
          <w:tab w:val="right" w:leader="dot" w:pos="9074"/>
        </w:tabs>
        <w:rPr>
          <w:rFonts w:ascii="Bookman Old Style" w:eastAsiaTheme="minorEastAsia" w:hAnsi="Bookman Old Style" w:cstheme="minorBidi"/>
          <w:smallCaps w:val="0"/>
          <w:noProof/>
          <w:lang w:val="en-US" w:eastAsia="en-US"/>
        </w:rPr>
      </w:pPr>
      <w:hyperlink w:anchor="_Toc146277095" w:history="1">
        <w:r w:rsidR="00A607A4" w:rsidRPr="00A607A4">
          <w:rPr>
            <w:rStyle w:val="Hyperlink"/>
            <w:rFonts w:ascii="Bookman Old Style" w:hAnsi="Bookman Old Style"/>
            <w:noProof/>
            <w:lang w:val="en-US"/>
          </w:rPr>
          <w:t>7.17</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SECOND JOB – DEPENDENT CONTRACTORS (SJD)</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_Toc146277095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64</w:t>
        </w:r>
        <w:r w:rsidR="00A607A4" w:rsidRPr="00A607A4">
          <w:rPr>
            <w:rFonts w:ascii="Bookman Old Style" w:hAnsi="Bookman Old Style"/>
            <w:noProof/>
            <w:webHidden/>
          </w:rPr>
          <w:fldChar w:fldCharType="end"/>
        </w:r>
      </w:hyperlink>
    </w:p>
    <w:p w14:paraId="7AEC10E2" w14:textId="1709B397" w:rsidR="00A607A4" w:rsidRPr="00A607A4" w:rsidRDefault="00000000">
      <w:pPr>
        <w:pStyle w:val="TOC2"/>
        <w:tabs>
          <w:tab w:val="left" w:pos="1100"/>
          <w:tab w:val="right" w:leader="dot" w:pos="9074"/>
        </w:tabs>
        <w:rPr>
          <w:rFonts w:ascii="Bookman Old Style" w:eastAsiaTheme="minorEastAsia" w:hAnsi="Bookman Old Style" w:cstheme="minorBidi"/>
          <w:smallCaps w:val="0"/>
          <w:noProof/>
          <w:lang w:val="en-US" w:eastAsia="en-US"/>
        </w:rPr>
      </w:pPr>
      <w:hyperlink w:anchor="_Toc146277096" w:history="1">
        <w:r w:rsidR="00A607A4" w:rsidRPr="00A607A4">
          <w:rPr>
            <w:rStyle w:val="Hyperlink"/>
            <w:rFonts w:ascii="Bookman Old Style" w:hAnsi="Bookman Old Style"/>
            <w:noProof/>
            <w:lang w:val="en-US"/>
          </w:rPr>
          <w:t>7.18</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WORKING TIME IN EMPLOYMENT (WKT)</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_Toc146277096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66</w:t>
        </w:r>
        <w:r w:rsidR="00A607A4" w:rsidRPr="00A607A4">
          <w:rPr>
            <w:rFonts w:ascii="Bookman Old Style" w:hAnsi="Bookman Old Style"/>
            <w:noProof/>
            <w:webHidden/>
          </w:rPr>
          <w:fldChar w:fldCharType="end"/>
        </w:r>
      </w:hyperlink>
    </w:p>
    <w:p w14:paraId="4D50AB02" w14:textId="030613BA" w:rsidR="00A607A4" w:rsidRPr="00A607A4" w:rsidRDefault="00000000">
      <w:pPr>
        <w:pStyle w:val="TOC2"/>
        <w:tabs>
          <w:tab w:val="left" w:pos="1100"/>
          <w:tab w:val="right" w:leader="dot" w:pos="9074"/>
        </w:tabs>
        <w:rPr>
          <w:rFonts w:ascii="Bookman Old Style" w:eastAsiaTheme="minorEastAsia" w:hAnsi="Bookman Old Style" w:cstheme="minorBidi"/>
          <w:smallCaps w:val="0"/>
          <w:noProof/>
          <w:lang w:val="en-US" w:eastAsia="en-US"/>
        </w:rPr>
      </w:pPr>
      <w:hyperlink w:anchor="_Toc146277097" w:history="1">
        <w:r w:rsidR="00A607A4" w:rsidRPr="00A607A4">
          <w:rPr>
            <w:rStyle w:val="Hyperlink"/>
            <w:rFonts w:ascii="Bookman Old Style" w:hAnsi="Bookman Old Style"/>
            <w:noProof/>
            <w:lang w:val="en-US"/>
          </w:rPr>
          <w:t>7.19</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WORKING TIME – INADEQUATE EMPLOYMENT SITUATIONS (WKI)</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_Toc146277097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71</w:t>
        </w:r>
        <w:r w:rsidR="00A607A4" w:rsidRPr="00A607A4">
          <w:rPr>
            <w:rFonts w:ascii="Bookman Old Style" w:hAnsi="Bookman Old Style"/>
            <w:noProof/>
            <w:webHidden/>
          </w:rPr>
          <w:fldChar w:fldCharType="end"/>
        </w:r>
      </w:hyperlink>
    </w:p>
    <w:p w14:paraId="2ABD3DC6" w14:textId="06673BAD" w:rsidR="00A607A4" w:rsidRPr="00A607A4" w:rsidRDefault="00000000">
      <w:pPr>
        <w:pStyle w:val="TOC2"/>
        <w:tabs>
          <w:tab w:val="left" w:pos="1100"/>
          <w:tab w:val="right" w:leader="dot" w:pos="9074"/>
        </w:tabs>
        <w:rPr>
          <w:rFonts w:ascii="Bookman Old Style" w:eastAsiaTheme="minorEastAsia" w:hAnsi="Bookman Old Style" w:cstheme="minorBidi"/>
          <w:smallCaps w:val="0"/>
          <w:noProof/>
          <w:lang w:val="en-US" w:eastAsia="en-US"/>
        </w:rPr>
      </w:pPr>
      <w:hyperlink w:anchor="_Toc146277098" w:history="1">
        <w:r w:rsidR="00A607A4" w:rsidRPr="00A607A4">
          <w:rPr>
            <w:rStyle w:val="Hyperlink"/>
            <w:rFonts w:ascii="Bookman Old Style" w:hAnsi="Bookman Old Style"/>
            <w:noProof/>
            <w:lang w:val="en-US"/>
          </w:rPr>
          <w:t>7.20</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JOB SEARCH AND AVAILABILITY (SRH)</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_Toc146277098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72</w:t>
        </w:r>
        <w:r w:rsidR="00A607A4" w:rsidRPr="00A607A4">
          <w:rPr>
            <w:rFonts w:ascii="Bookman Old Style" w:hAnsi="Bookman Old Style"/>
            <w:noProof/>
            <w:webHidden/>
          </w:rPr>
          <w:fldChar w:fldCharType="end"/>
        </w:r>
      </w:hyperlink>
    </w:p>
    <w:p w14:paraId="38F7AACC" w14:textId="77F643E1" w:rsidR="00A607A4" w:rsidRPr="00A607A4" w:rsidRDefault="00000000">
      <w:pPr>
        <w:pStyle w:val="TOC2"/>
        <w:tabs>
          <w:tab w:val="left" w:pos="1100"/>
          <w:tab w:val="right" w:leader="dot" w:pos="9074"/>
        </w:tabs>
        <w:rPr>
          <w:rFonts w:ascii="Bookman Old Style" w:eastAsiaTheme="minorEastAsia" w:hAnsi="Bookman Old Style" w:cstheme="minorBidi"/>
          <w:smallCaps w:val="0"/>
          <w:noProof/>
          <w:lang w:val="en-US" w:eastAsia="en-US"/>
        </w:rPr>
      </w:pPr>
      <w:hyperlink w:anchor="_Toc146277099" w:history="1">
        <w:r w:rsidR="00A607A4" w:rsidRPr="00A607A4">
          <w:rPr>
            <w:rStyle w:val="Hyperlink"/>
            <w:rFonts w:ascii="Bookman Old Style" w:hAnsi="Bookman Old Style"/>
            <w:noProof/>
            <w:lang w:val="en-US"/>
          </w:rPr>
          <w:t>7.21</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ELIGIBILITY</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_Toc146277099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77</w:t>
        </w:r>
        <w:r w:rsidR="00A607A4" w:rsidRPr="00A607A4">
          <w:rPr>
            <w:rFonts w:ascii="Bookman Old Style" w:hAnsi="Bookman Old Style"/>
            <w:noProof/>
            <w:webHidden/>
          </w:rPr>
          <w:fldChar w:fldCharType="end"/>
        </w:r>
      </w:hyperlink>
    </w:p>
    <w:p w14:paraId="10603419" w14:textId="66A96AC8" w:rsidR="00A607A4" w:rsidRPr="00A607A4" w:rsidRDefault="00000000">
      <w:pPr>
        <w:pStyle w:val="TOC2"/>
        <w:tabs>
          <w:tab w:val="left" w:pos="1100"/>
          <w:tab w:val="right" w:leader="dot" w:pos="9074"/>
        </w:tabs>
        <w:rPr>
          <w:rFonts w:ascii="Bookman Old Style" w:eastAsiaTheme="minorEastAsia" w:hAnsi="Bookman Old Style" w:cstheme="minorBidi"/>
          <w:smallCaps w:val="0"/>
          <w:noProof/>
          <w:lang w:val="en-US" w:eastAsia="en-US"/>
        </w:rPr>
      </w:pPr>
      <w:hyperlink w:anchor="_Toc146277100" w:history="1">
        <w:r w:rsidR="00A607A4" w:rsidRPr="00A607A4">
          <w:rPr>
            <w:rStyle w:val="Hyperlink"/>
            <w:rFonts w:ascii="Bookman Old Style" w:hAnsi="Bookman Old Style"/>
            <w:noProof/>
            <w:lang w:val="en-US"/>
          </w:rPr>
          <w:t>7.22</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OWN-USE PRODUCTION OF CROPS (OPC)</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_Toc146277100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79</w:t>
        </w:r>
        <w:r w:rsidR="00A607A4" w:rsidRPr="00A607A4">
          <w:rPr>
            <w:rFonts w:ascii="Bookman Old Style" w:hAnsi="Bookman Old Style"/>
            <w:noProof/>
            <w:webHidden/>
          </w:rPr>
          <w:fldChar w:fldCharType="end"/>
        </w:r>
      </w:hyperlink>
    </w:p>
    <w:p w14:paraId="55BB4A58" w14:textId="1C9E5597" w:rsidR="00A607A4" w:rsidRPr="00A607A4" w:rsidRDefault="00000000">
      <w:pPr>
        <w:pStyle w:val="TOC2"/>
        <w:tabs>
          <w:tab w:val="left" w:pos="1100"/>
          <w:tab w:val="right" w:leader="dot" w:pos="9074"/>
        </w:tabs>
        <w:rPr>
          <w:rFonts w:ascii="Bookman Old Style" w:eastAsiaTheme="minorEastAsia" w:hAnsi="Bookman Old Style" w:cstheme="minorBidi"/>
          <w:smallCaps w:val="0"/>
          <w:noProof/>
          <w:lang w:val="en-US" w:eastAsia="en-US"/>
        </w:rPr>
      </w:pPr>
      <w:hyperlink w:anchor="_Toc146277101" w:history="1">
        <w:r w:rsidR="00A607A4" w:rsidRPr="00A607A4">
          <w:rPr>
            <w:rStyle w:val="Hyperlink"/>
            <w:rFonts w:ascii="Bookman Old Style" w:hAnsi="Bookman Old Style"/>
            <w:noProof/>
            <w:lang w:val="en-US"/>
          </w:rPr>
          <w:t>7.23</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OWN-USE PRODUCTION OF NON-CROP FOODSTUFF (OPF)</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_Toc146277101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80</w:t>
        </w:r>
        <w:r w:rsidR="00A607A4" w:rsidRPr="00A607A4">
          <w:rPr>
            <w:rFonts w:ascii="Bookman Old Style" w:hAnsi="Bookman Old Style"/>
            <w:noProof/>
            <w:webHidden/>
          </w:rPr>
          <w:fldChar w:fldCharType="end"/>
        </w:r>
      </w:hyperlink>
    </w:p>
    <w:p w14:paraId="0D1FF2B4" w14:textId="00CE8925" w:rsidR="00A607A4" w:rsidRPr="00A607A4" w:rsidRDefault="00000000">
      <w:pPr>
        <w:pStyle w:val="TOC2"/>
        <w:tabs>
          <w:tab w:val="left" w:pos="1100"/>
          <w:tab w:val="right" w:leader="dot" w:pos="9074"/>
        </w:tabs>
        <w:rPr>
          <w:rFonts w:ascii="Bookman Old Style" w:eastAsiaTheme="minorEastAsia" w:hAnsi="Bookman Old Style" w:cstheme="minorBidi"/>
          <w:smallCaps w:val="0"/>
          <w:noProof/>
          <w:lang w:val="en-US" w:eastAsia="en-US"/>
        </w:rPr>
      </w:pPr>
      <w:hyperlink w:anchor="_Toc146277102" w:history="1">
        <w:r w:rsidR="00A607A4" w:rsidRPr="00A607A4">
          <w:rPr>
            <w:rStyle w:val="Hyperlink"/>
            <w:rFonts w:ascii="Bookman Old Style" w:hAnsi="Bookman Old Style"/>
            <w:noProof/>
            <w:lang w:val="en-US"/>
          </w:rPr>
          <w:t>7.24</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OWN USE PRODUCTION OF GOODS: CONSTRUCTION (BLD)</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_Toc146277102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82</w:t>
        </w:r>
        <w:r w:rsidR="00A607A4" w:rsidRPr="00A607A4">
          <w:rPr>
            <w:rFonts w:ascii="Bookman Old Style" w:hAnsi="Bookman Old Style"/>
            <w:noProof/>
            <w:webHidden/>
          </w:rPr>
          <w:fldChar w:fldCharType="end"/>
        </w:r>
      </w:hyperlink>
    </w:p>
    <w:p w14:paraId="1DAEA9FA" w14:textId="7ACEC5FA" w:rsidR="00A607A4" w:rsidRPr="00A607A4" w:rsidRDefault="00000000">
      <w:pPr>
        <w:pStyle w:val="TOC2"/>
        <w:tabs>
          <w:tab w:val="left" w:pos="1100"/>
          <w:tab w:val="right" w:leader="dot" w:pos="9074"/>
        </w:tabs>
        <w:rPr>
          <w:rFonts w:ascii="Bookman Old Style" w:eastAsiaTheme="minorEastAsia" w:hAnsi="Bookman Old Style" w:cstheme="minorBidi"/>
          <w:smallCaps w:val="0"/>
          <w:noProof/>
          <w:lang w:val="en-US" w:eastAsia="en-US"/>
        </w:rPr>
      </w:pPr>
      <w:hyperlink w:anchor="_Toc146277103" w:history="1">
        <w:r w:rsidR="00A607A4" w:rsidRPr="00A607A4">
          <w:rPr>
            <w:rStyle w:val="Hyperlink"/>
            <w:rFonts w:ascii="Bookman Old Style" w:hAnsi="Bookman Old Style"/>
            <w:noProof/>
            <w:lang w:val="en-US"/>
          </w:rPr>
          <w:t>7.25</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OWN USE PRODUCTION OF GOODS: MANUFACTURE (MNF)</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_Toc146277103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83</w:t>
        </w:r>
        <w:r w:rsidR="00A607A4" w:rsidRPr="00A607A4">
          <w:rPr>
            <w:rFonts w:ascii="Bookman Old Style" w:hAnsi="Bookman Old Style"/>
            <w:noProof/>
            <w:webHidden/>
          </w:rPr>
          <w:fldChar w:fldCharType="end"/>
        </w:r>
      </w:hyperlink>
    </w:p>
    <w:p w14:paraId="50BB9357" w14:textId="09B565F2" w:rsidR="00A607A4" w:rsidRPr="00A607A4" w:rsidRDefault="00000000">
      <w:pPr>
        <w:pStyle w:val="TOC2"/>
        <w:tabs>
          <w:tab w:val="left" w:pos="1100"/>
          <w:tab w:val="right" w:leader="dot" w:pos="9074"/>
        </w:tabs>
        <w:rPr>
          <w:rFonts w:ascii="Bookman Old Style" w:eastAsiaTheme="minorEastAsia" w:hAnsi="Bookman Old Style" w:cstheme="minorBidi"/>
          <w:smallCaps w:val="0"/>
          <w:noProof/>
          <w:lang w:val="en-US" w:eastAsia="en-US"/>
        </w:rPr>
      </w:pPr>
      <w:hyperlink w:anchor="_Toc146277104" w:history="1">
        <w:r w:rsidR="00A607A4" w:rsidRPr="00A607A4">
          <w:rPr>
            <w:rStyle w:val="Hyperlink"/>
            <w:rFonts w:ascii="Bookman Old Style" w:hAnsi="Bookman Old Style"/>
            <w:noProof/>
            <w:lang w:val="en-US"/>
          </w:rPr>
          <w:t>7.26</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OWN USE PRODUCTION OF GOODS: FETCHING WATER (WTR)</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_Toc146277104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83</w:t>
        </w:r>
        <w:r w:rsidR="00A607A4" w:rsidRPr="00A607A4">
          <w:rPr>
            <w:rFonts w:ascii="Bookman Old Style" w:hAnsi="Bookman Old Style"/>
            <w:noProof/>
            <w:webHidden/>
          </w:rPr>
          <w:fldChar w:fldCharType="end"/>
        </w:r>
      </w:hyperlink>
    </w:p>
    <w:p w14:paraId="4710614C" w14:textId="262DFA45" w:rsidR="00A607A4" w:rsidRPr="00A607A4" w:rsidRDefault="00000000">
      <w:pPr>
        <w:pStyle w:val="TOC2"/>
        <w:tabs>
          <w:tab w:val="left" w:pos="1100"/>
          <w:tab w:val="right" w:leader="dot" w:pos="9074"/>
        </w:tabs>
        <w:rPr>
          <w:rFonts w:ascii="Bookman Old Style" w:eastAsiaTheme="minorEastAsia" w:hAnsi="Bookman Old Style" w:cstheme="minorBidi"/>
          <w:smallCaps w:val="0"/>
          <w:noProof/>
          <w:lang w:val="en-US" w:eastAsia="en-US"/>
        </w:rPr>
      </w:pPr>
      <w:hyperlink w:anchor="_Toc146277105" w:history="1">
        <w:r w:rsidR="00A607A4" w:rsidRPr="00A607A4">
          <w:rPr>
            <w:rStyle w:val="Hyperlink"/>
            <w:rFonts w:ascii="Bookman Old Style" w:hAnsi="Bookman Old Style"/>
            <w:noProof/>
            <w:lang w:val="en-US"/>
          </w:rPr>
          <w:t>7.27</w:t>
        </w:r>
        <w:r w:rsidR="00A607A4" w:rsidRPr="00A607A4">
          <w:rPr>
            <w:rFonts w:ascii="Bookman Old Style" w:eastAsiaTheme="minorEastAsia" w:hAnsi="Bookman Old Style" w:cstheme="minorBidi"/>
            <w:smallCaps w:val="0"/>
            <w:noProof/>
            <w:lang w:val="en-US" w:eastAsia="en-US"/>
          </w:rPr>
          <w:tab/>
        </w:r>
        <w:r w:rsidR="00A607A4" w:rsidRPr="00A607A4">
          <w:rPr>
            <w:rStyle w:val="Hyperlink"/>
            <w:rFonts w:ascii="Bookman Old Style" w:hAnsi="Bookman Old Style"/>
            <w:noProof/>
            <w:lang w:val="en-US"/>
          </w:rPr>
          <w:t>OWN USE PRODUCTION OF GOODS: COLLECTING FIREWOOD (FIR)</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_Toc146277105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84</w:t>
        </w:r>
        <w:r w:rsidR="00A607A4" w:rsidRPr="00A607A4">
          <w:rPr>
            <w:rFonts w:ascii="Bookman Old Style" w:hAnsi="Bookman Old Style"/>
            <w:noProof/>
            <w:webHidden/>
          </w:rPr>
          <w:fldChar w:fldCharType="end"/>
        </w:r>
      </w:hyperlink>
    </w:p>
    <w:p w14:paraId="5A7181A4" w14:textId="52B84EDC" w:rsidR="00A607A4" w:rsidRPr="00A607A4" w:rsidRDefault="00000000">
      <w:pPr>
        <w:pStyle w:val="TOC1"/>
        <w:tabs>
          <w:tab w:val="right" w:leader="dot" w:pos="9074"/>
        </w:tabs>
        <w:rPr>
          <w:rFonts w:ascii="Bookman Old Style" w:eastAsiaTheme="minorEastAsia" w:hAnsi="Bookman Old Style" w:cstheme="minorBidi"/>
          <w:b w:val="0"/>
          <w:caps w:val="0"/>
          <w:noProof/>
          <w:lang w:val="en-US" w:eastAsia="en-US"/>
        </w:rPr>
      </w:pPr>
      <w:hyperlink w:anchor="_Toc146277106" w:history="1">
        <w:r w:rsidR="00A607A4" w:rsidRPr="00A607A4">
          <w:rPr>
            <w:rStyle w:val="Hyperlink"/>
            <w:rFonts w:ascii="Bookman Old Style" w:hAnsi="Bookman Old Style"/>
            <w:noProof/>
          </w:rPr>
          <w:t>CHAPTER 8: CHILD LABOUR</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_Toc146277106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85</w:t>
        </w:r>
        <w:r w:rsidR="00A607A4" w:rsidRPr="00A607A4">
          <w:rPr>
            <w:rFonts w:ascii="Bookman Old Style" w:hAnsi="Bookman Old Style"/>
            <w:noProof/>
            <w:webHidden/>
          </w:rPr>
          <w:fldChar w:fldCharType="end"/>
        </w:r>
      </w:hyperlink>
    </w:p>
    <w:p w14:paraId="4F875309" w14:textId="01EEA9AD" w:rsidR="00A607A4" w:rsidRDefault="00000000">
      <w:pPr>
        <w:pStyle w:val="TOC1"/>
        <w:tabs>
          <w:tab w:val="right" w:leader="dot" w:pos="9074"/>
        </w:tabs>
        <w:rPr>
          <w:rFonts w:asciiTheme="minorHAnsi" w:eastAsiaTheme="minorEastAsia" w:hAnsiTheme="minorHAnsi" w:cstheme="minorBidi"/>
          <w:b w:val="0"/>
          <w:caps w:val="0"/>
          <w:noProof/>
          <w:lang w:val="en-US" w:eastAsia="en-US"/>
        </w:rPr>
      </w:pPr>
      <w:hyperlink w:anchor="_Toc146277107" w:history="1">
        <w:r w:rsidR="00A607A4" w:rsidRPr="00A607A4">
          <w:rPr>
            <w:rStyle w:val="Hyperlink"/>
            <w:rFonts w:ascii="Bookman Old Style" w:hAnsi="Bookman Old Style"/>
            <w:noProof/>
          </w:rPr>
          <w:t>CHAPTER 9: TIME USE QUESTIONNAIRE</w:t>
        </w:r>
        <w:r w:rsidR="00A607A4" w:rsidRPr="00A607A4">
          <w:rPr>
            <w:rFonts w:ascii="Bookman Old Style" w:hAnsi="Bookman Old Style"/>
            <w:noProof/>
            <w:webHidden/>
          </w:rPr>
          <w:tab/>
        </w:r>
        <w:r w:rsidR="00A607A4" w:rsidRPr="00A607A4">
          <w:rPr>
            <w:rFonts w:ascii="Bookman Old Style" w:hAnsi="Bookman Old Style"/>
            <w:noProof/>
            <w:webHidden/>
          </w:rPr>
          <w:fldChar w:fldCharType="begin"/>
        </w:r>
        <w:r w:rsidR="00A607A4" w:rsidRPr="00A607A4">
          <w:rPr>
            <w:rFonts w:ascii="Bookman Old Style" w:hAnsi="Bookman Old Style"/>
            <w:noProof/>
            <w:webHidden/>
          </w:rPr>
          <w:instrText xml:space="preserve"> PAGEREF _Toc146277107 \h </w:instrText>
        </w:r>
        <w:r w:rsidR="00A607A4" w:rsidRPr="00A607A4">
          <w:rPr>
            <w:rFonts w:ascii="Bookman Old Style" w:hAnsi="Bookman Old Style"/>
            <w:noProof/>
            <w:webHidden/>
          </w:rPr>
        </w:r>
        <w:r w:rsidR="00A607A4" w:rsidRPr="00A607A4">
          <w:rPr>
            <w:rFonts w:ascii="Bookman Old Style" w:hAnsi="Bookman Old Style"/>
            <w:noProof/>
            <w:webHidden/>
          </w:rPr>
          <w:fldChar w:fldCharType="separate"/>
        </w:r>
        <w:r w:rsidR="00EB7E76">
          <w:rPr>
            <w:rFonts w:ascii="Bookman Old Style" w:hAnsi="Bookman Old Style"/>
            <w:noProof/>
            <w:webHidden/>
          </w:rPr>
          <w:t>89</w:t>
        </w:r>
        <w:r w:rsidR="00A607A4" w:rsidRPr="00A607A4">
          <w:rPr>
            <w:rFonts w:ascii="Bookman Old Style" w:hAnsi="Bookman Old Style"/>
            <w:noProof/>
            <w:webHidden/>
          </w:rPr>
          <w:fldChar w:fldCharType="end"/>
        </w:r>
      </w:hyperlink>
    </w:p>
    <w:p w14:paraId="04B43042" w14:textId="0FAFF9E8" w:rsidR="00F815B9" w:rsidRPr="00261BC5" w:rsidRDefault="00F815B9">
      <w:pPr>
        <w:rPr>
          <w:rFonts w:ascii="Bookman Old Style" w:hAnsi="Bookman Old Style"/>
          <w:sz w:val="24"/>
          <w:szCs w:val="24"/>
        </w:rPr>
      </w:pPr>
      <w:r w:rsidRPr="00261BC5">
        <w:rPr>
          <w:rFonts w:ascii="Bookman Old Style" w:hAnsi="Bookman Old Style"/>
          <w:b/>
          <w:bCs/>
          <w:noProof/>
          <w:sz w:val="24"/>
          <w:szCs w:val="24"/>
        </w:rPr>
        <w:fldChar w:fldCharType="end"/>
      </w:r>
    </w:p>
    <w:p w14:paraId="6ED50518" w14:textId="16972AC7" w:rsidR="00A370E8" w:rsidRPr="00E26C42" w:rsidRDefault="00F815B9" w:rsidP="00E26C42">
      <w:r w:rsidRPr="00261BC5">
        <w:rPr>
          <w:rFonts w:ascii="Bookman Old Style" w:hAnsi="Bookman Old Style"/>
          <w:sz w:val="24"/>
          <w:szCs w:val="24"/>
        </w:rPr>
        <w:br w:type="page"/>
      </w:r>
    </w:p>
    <w:p w14:paraId="7D316E43" w14:textId="77777777" w:rsidR="00A370E8" w:rsidRPr="003D3BB0" w:rsidRDefault="00A370E8" w:rsidP="00FA5445">
      <w:pPr>
        <w:pStyle w:val="Heading2"/>
        <w:spacing w:before="240" w:after="0"/>
        <w:ind w:left="575" w:hanging="575"/>
        <w:rPr>
          <w:rFonts w:ascii="Bookman Old Style" w:hAnsi="Bookman Old Style"/>
          <w:sz w:val="24"/>
          <w:szCs w:val="24"/>
          <w:lang w:val="en-GB" w:eastAsia="en-US"/>
        </w:rPr>
      </w:pPr>
      <w:bookmarkStart w:id="19" w:name="_Toc491336804"/>
      <w:bookmarkStart w:id="20" w:name="_Toc146275313"/>
      <w:bookmarkStart w:id="21" w:name="_Toc146277028"/>
      <w:bookmarkEnd w:id="19"/>
      <w:r w:rsidRPr="003D3BB0">
        <w:rPr>
          <w:rFonts w:ascii="Bookman Old Style" w:hAnsi="Bookman Old Style"/>
          <w:sz w:val="24"/>
          <w:szCs w:val="24"/>
          <w:lang w:val="en-GB" w:eastAsia="en-US"/>
        </w:rPr>
        <w:lastRenderedPageBreak/>
        <w:t>INTRODUCTION</w:t>
      </w:r>
      <w:bookmarkEnd w:id="20"/>
      <w:bookmarkEnd w:id="21"/>
    </w:p>
    <w:p w14:paraId="6C600CFA" w14:textId="77777777" w:rsidR="00A370E8" w:rsidRPr="003D3BB0" w:rsidRDefault="00A370E8">
      <w:pPr>
        <w:jc w:val="both"/>
        <w:rPr>
          <w:rFonts w:ascii="Bookman Old Style" w:hAnsi="Bookman Old Style"/>
          <w:sz w:val="24"/>
          <w:szCs w:val="24"/>
          <w:lang w:val="en-GB" w:eastAsia="en-US"/>
        </w:rPr>
      </w:pPr>
    </w:p>
    <w:p w14:paraId="3BDED0C6" w14:textId="6BE68C13" w:rsidR="00A370E8" w:rsidRPr="003D3BB0" w:rsidRDefault="00A370E8" w:rsidP="000D2B77">
      <w:pPr>
        <w:jc w:val="both"/>
        <w:rPr>
          <w:rFonts w:ascii="Bookman Old Style" w:hAnsi="Bookman Old Style"/>
          <w:sz w:val="24"/>
          <w:szCs w:val="24"/>
          <w:lang w:val="en-US"/>
          <w:rPrChange w:id="22" w:author="pachalo chizala" w:date="2023-05-07T19:13:00Z">
            <w:rPr>
              <w:rFonts w:ascii="Bookman Old Style" w:hAnsi="Bookman Old Style"/>
              <w:sz w:val="24"/>
              <w:szCs w:val="24"/>
            </w:rPr>
          </w:rPrChange>
        </w:rPr>
      </w:pPr>
      <w:r w:rsidRPr="003D3BB0">
        <w:rPr>
          <w:rFonts w:ascii="Bookman Old Style" w:hAnsi="Bookman Old Style"/>
          <w:sz w:val="24"/>
          <w:szCs w:val="24"/>
          <w:lang w:val="en-US"/>
        </w:rPr>
        <w:t xml:space="preserve">The National Statistical Office (NSO) is a government department mandated by </w:t>
      </w:r>
      <w:ins w:id="23" w:author="pachalo chizala" w:date="2023-05-06T23:58:00Z">
        <w:r w:rsidR="007B56D2" w:rsidRPr="003D3BB0">
          <w:rPr>
            <w:rFonts w:ascii="Bookman Old Style" w:hAnsi="Bookman Old Style"/>
            <w:sz w:val="24"/>
            <w:szCs w:val="24"/>
            <w:lang w:val="en-US"/>
          </w:rPr>
          <w:t xml:space="preserve">the </w:t>
        </w:r>
      </w:ins>
      <w:r w:rsidRPr="003D3BB0">
        <w:rPr>
          <w:rFonts w:ascii="Bookman Old Style" w:hAnsi="Bookman Old Style"/>
          <w:sz w:val="24"/>
          <w:szCs w:val="24"/>
          <w:lang w:val="en-US"/>
        </w:rPr>
        <w:t xml:space="preserve">2013 Statistical Act to collect, compile, </w:t>
      </w:r>
      <w:proofErr w:type="spellStart"/>
      <w:r w:rsidRPr="003D3BB0">
        <w:rPr>
          <w:rFonts w:ascii="Bookman Old Style" w:hAnsi="Bookman Old Style"/>
          <w:sz w:val="24"/>
          <w:szCs w:val="24"/>
          <w:lang w:val="en-US"/>
        </w:rPr>
        <w:t>analyse</w:t>
      </w:r>
      <w:proofErr w:type="spellEnd"/>
      <w:r w:rsidRPr="003D3BB0">
        <w:rPr>
          <w:rFonts w:ascii="Bookman Old Style" w:hAnsi="Bookman Old Style"/>
          <w:sz w:val="24"/>
          <w:szCs w:val="24"/>
          <w:lang w:val="en-US"/>
        </w:rPr>
        <w:t xml:space="preserve"> and disseminate statistical data in Malawi.</w:t>
      </w:r>
      <w:ins w:id="24" w:author="pachalo chizala" w:date="2023-05-06T23:59:00Z">
        <w:r w:rsidR="007B56D2" w:rsidRPr="003D3BB0">
          <w:rPr>
            <w:rFonts w:ascii="Bookman Old Style" w:hAnsi="Bookman Old Style"/>
            <w:sz w:val="24"/>
            <w:szCs w:val="24"/>
            <w:lang w:val="en-US"/>
          </w:rPr>
          <w:t xml:space="preserve"> </w:t>
        </w:r>
      </w:ins>
      <w:proofErr w:type="spellStart"/>
      <w:ins w:id="25" w:author="pachalo chizala" w:date="2023-05-07T00:00:00Z">
        <w:r w:rsidR="007B56D2" w:rsidRPr="003D3BB0">
          <w:rPr>
            <w:rFonts w:ascii="Bookman Old Style" w:hAnsi="Bookman Old Style"/>
            <w:sz w:val="24"/>
            <w:szCs w:val="24"/>
            <w:lang w:val="en-US"/>
          </w:rPr>
          <w:t>Labour</w:t>
        </w:r>
        <w:proofErr w:type="spellEnd"/>
        <w:r w:rsidR="007B56D2" w:rsidRPr="003D3BB0">
          <w:rPr>
            <w:rFonts w:ascii="Bookman Old Style" w:hAnsi="Bookman Old Style"/>
            <w:sz w:val="24"/>
            <w:szCs w:val="24"/>
            <w:lang w:val="en-US"/>
          </w:rPr>
          <w:t xml:space="preserve"> Force Survey is one of the surveys </w:t>
        </w:r>
      </w:ins>
      <w:ins w:id="26" w:author="pachalo chizala" w:date="2023-05-07T00:01:00Z">
        <w:r w:rsidR="007B56D2" w:rsidRPr="003D3BB0">
          <w:rPr>
            <w:rFonts w:ascii="Bookman Old Style" w:hAnsi="Bookman Old Style"/>
            <w:sz w:val="24"/>
            <w:szCs w:val="24"/>
            <w:lang w:val="en-US"/>
          </w:rPr>
          <w:t xml:space="preserve">conducted by the NSO. </w:t>
        </w:r>
      </w:ins>
      <w:ins w:id="27" w:author="pachalo chizala" w:date="2023-05-06T23:59:00Z">
        <w:r w:rsidR="007B56D2" w:rsidRPr="003D3BB0">
          <w:rPr>
            <w:rFonts w:ascii="Bookman Old Style" w:hAnsi="Bookman Old Style"/>
            <w:sz w:val="24"/>
            <w:szCs w:val="24"/>
            <w:lang w:val="en-US"/>
          </w:rPr>
          <w:t xml:space="preserve">This is </w:t>
        </w:r>
      </w:ins>
      <w:ins w:id="28" w:author="pachalo chizala" w:date="2023-05-07T00:00:00Z">
        <w:r w:rsidR="007B56D2" w:rsidRPr="003D3BB0">
          <w:rPr>
            <w:rFonts w:ascii="Bookman Old Style" w:hAnsi="Bookman Old Style"/>
            <w:sz w:val="24"/>
            <w:szCs w:val="24"/>
            <w:lang w:val="en-US"/>
          </w:rPr>
          <w:t xml:space="preserve">the second </w:t>
        </w:r>
        <w:proofErr w:type="spellStart"/>
        <w:r w:rsidR="007B56D2" w:rsidRPr="003D3BB0">
          <w:rPr>
            <w:rFonts w:ascii="Bookman Old Style" w:hAnsi="Bookman Old Style"/>
            <w:sz w:val="24"/>
            <w:szCs w:val="24"/>
            <w:lang w:val="en-US"/>
          </w:rPr>
          <w:t>Labour</w:t>
        </w:r>
        <w:proofErr w:type="spellEnd"/>
        <w:r w:rsidR="007B56D2" w:rsidRPr="003D3BB0">
          <w:rPr>
            <w:rFonts w:ascii="Bookman Old Style" w:hAnsi="Bookman Old Style"/>
            <w:sz w:val="24"/>
            <w:szCs w:val="24"/>
            <w:lang w:val="en-US"/>
          </w:rPr>
          <w:t xml:space="preserve"> Force Survey to be conducted</w:t>
        </w:r>
      </w:ins>
      <w:ins w:id="29" w:author="pachalo chizala" w:date="2023-05-07T00:01:00Z">
        <w:r w:rsidR="007B56D2" w:rsidRPr="003D3BB0">
          <w:rPr>
            <w:rFonts w:ascii="Bookman Old Style" w:hAnsi="Bookman Old Style"/>
            <w:sz w:val="24"/>
            <w:szCs w:val="24"/>
            <w:lang w:val="en-US"/>
          </w:rPr>
          <w:t>; the la</w:t>
        </w:r>
      </w:ins>
      <w:ins w:id="30" w:author="pachalo chizala" w:date="2023-05-07T00:02:00Z">
        <w:r w:rsidR="007B56D2" w:rsidRPr="003D3BB0">
          <w:rPr>
            <w:rFonts w:ascii="Bookman Old Style" w:hAnsi="Bookman Old Style"/>
            <w:sz w:val="24"/>
            <w:szCs w:val="24"/>
            <w:lang w:val="en-US"/>
          </w:rPr>
          <w:t xml:space="preserve">st </w:t>
        </w:r>
      </w:ins>
      <w:del w:id="31" w:author="pachalo chizala" w:date="2023-05-07T00:02:00Z">
        <w:r w:rsidRPr="003D3BB0" w:rsidDel="007B56D2">
          <w:rPr>
            <w:rFonts w:ascii="Bookman Old Style" w:hAnsi="Bookman Old Style"/>
            <w:sz w:val="24"/>
            <w:szCs w:val="24"/>
            <w:lang w:val="en-US"/>
          </w:rPr>
          <w:delText xml:space="preserve"> NSO conducts </w:delText>
        </w:r>
        <w:r w:rsidR="005E33FA" w:rsidRPr="003D3BB0" w:rsidDel="007B56D2">
          <w:rPr>
            <w:rFonts w:ascii="Bookman Old Style" w:hAnsi="Bookman Old Style"/>
            <w:sz w:val="24"/>
            <w:szCs w:val="24"/>
            <w:lang w:val="en-US"/>
          </w:rPr>
          <w:delText>Labour Force Survey periodically</w:delText>
        </w:r>
        <w:r w:rsidRPr="003D3BB0" w:rsidDel="007B56D2">
          <w:rPr>
            <w:rFonts w:ascii="Bookman Old Style" w:hAnsi="Bookman Old Style"/>
            <w:sz w:val="24"/>
            <w:szCs w:val="24"/>
            <w:lang w:val="en-US"/>
          </w:rPr>
          <w:delText xml:space="preserve">; the last </w:delText>
        </w:r>
        <w:r w:rsidR="005E33FA" w:rsidRPr="003D3BB0" w:rsidDel="007B56D2">
          <w:rPr>
            <w:rFonts w:ascii="Bookman Old Style" w:hAnsi="Bookman Old Style"/>
            <w:sz w:val="24"/>
            <w:szCs w:val="24"/>
            <w:lang w:val="en-US"/>
          </w:rPr>
          <w:delText>LFS</w:delText>
        </w:r>
        <w:r w:rsidRPr="003D3BB0" w:rsidDel="007B56D2">
          <w:rPr>
            <w:rFonts w:ascii="Bookman Old Style" w:hAnsi="Bookman Old Style"/>
            <w:sz w:val="24"/>
            <w:szCs w:val="24"/>
            <w:lang w:val="en-US"/>
          </w:rPr>
          <w:delText xml:space="preserve"> </w:delText>
        </w:r>
      </w:del>
      <w:r w:rsidRPr="003D3BB0">
        <w:rPr>
          <w:rFonts w:ascii="Bookman Old Style" w:hAnsi="Bookman Old Style"/>
          <w:sz w:val="24"/>
          <w:szCs w:val="24"/>
          <w:lang w:val="en-US"/>
        </w:rPr>
        <w:t>was conducted in 2</w:t>
      </w:r>
      <w:r w:rsidR="005E33FA" w:rsidRPr="003D3BB0">
        <w:rPr>
          <w:rFonts w:ascii="Bookman Old Style" w:hAnsi="Bookman Old Style"/>
          <w:sz w:val="24"/>
          <w:szCs w:val="24"/>
          <w:lang w:val="en-US"/>
        </w:rPr>
        <w:t>013</w:t>
      </w:r>
      <w:r w:rsidRPr="003D3BB0">
        <w:rPr>
          <w:rFonts w:ascii="Bookman Old Style" w:hAnsi="Bookman Old Style"/>
          <w:sz w:val="24"/>
          <w:szCs w:val="24"/>
          <w:lang w:val="en-US"/>
        </w:rPr>
        <w:t xml:space="preserve">. </w:t>
      </w:r>
      <w:del w:id="32" w:author="pachalo chizala" w:date="2023-05-07T00:02:00Z">
        <w:r w:rsidRPr="003D3BB0" w:rsidDel="007B56D2">
          <w:rPr>
            <w:rFonts w:ascii="Bookman Old Style" w:hAnsi="Bookman Old Style"/>
            <w:sz w:val="24"/>
            <w:szCs w:val="24"/>
            <w:lang w:val="en-US"/>
            <w:rPrChange w:id="33" w:author="pachalo chizala" w:date="2023-05-07T19:13:00Z">
              <w:rPr>
                <w:rFonts w:ascii="Bookman Old Style" w:hAnsi="Bookman Old Style"/>
                <w:sz w:val="24"/>
                <w:szCs w:val="24"/>
              </w:rPr>
            </w:rPrChange>
          </w:rPr>
          <w:delText>The 20</w:delText>
        </w:r>
        <w:r w:rsidR="005E33FA" w:rsidRPr="003D3BB0" w:rsidDel="007B56D2">
          <w:rPr>
            <w:rFonts w:ascii="Bookman Old Style" w:hAnsi="Bookman Old Style"/>
            <w:sz w:val="24"/>
            <w:szCs w:val="24"/>
            <w:lang w:val="en-US"/>
            <w:rPrChange w:id="34" w:author="pachalo chizala" w:date="2023-05-07T19:13:00Z">
              <w:rPr>
                <w:rFonts w:ascii="Bookman Old Style" w:hAnsi="Bookman Old Style"/>
                <w:sz w:val="24"/>
                <w:szCs w:val="24"/>
              </w:rPr>
            </w:rPrChange>
          </w:rPr>
          <w:delText>23</w:delText>
        </w:r>
        <w:r w:rsidRPr="003D3BB0" w:rsidDel="007B56D2">
          <w:rPr>
            <w:rFonts w:ascii="Bookman Old Style" w:hAnsi="Bookman Old Style"/>
            <w:sz w:val="24"/>
            <w:szCs w:val="24"/>
            <w:lang w:val="en-US"/>
            <w:rPrChange w:id="35" w:author="pachalo chizala" w:date="2023-05-07T19:13:00Z">
              <w:rPr>
                <w:rFonts w:ascii="Bookman Old Style" w:hAnsi="Bookman Old Style"/>
                <w:sz w:val="24"/>
                <w:szCs w:val="24"/>
              </w:rPr>
            </w:rPrChange>
          </w:rPr>
          <w:delText xml:space="preserve"> </w:delText>
        </w:r>
        <w:r w:rsidR="005E33FA" w:rsidRPr="003D3BB0" w:rsidDel="007B56D2">
          <w:rPr>
            <w:rFonts w:ascii="Bookman Old Style" w:hAnsi="Bookman Old Style"/>
            <w:sz w:val="24"/>
            <w:szCs w:val="24"/>
            <w:lang w:val="en-US"/>
            <w:rPrChange w:id="36" w:author="pachalo chizala" w:date="2023-05-07T19:13:00Z">
              <w:rPr>
                <w:rFonts w:ascii="Bookman Old Style" w:hAnsi="Bookman Old Style"/>
                <w:sz w:val="24"/>
                <w:szCs w:val="24"/>
              </w:rPr>
            </w:rPrChange>
          </w:rPr>
          <w:delText xml:space="preserve">Labour Force Survey </w:delText>
        </w:r>
        <w:r w:rsidRPr="003D3BB0" w:rsidDel="007B56D2">
          <w:rPr>
            <w:rFonts w:ascii="Bookman Old Style" w:hAnsi="Bookman Old Style"/>
            <w:sz w:val="24"/>
            <w:szCs w:val="24"/>
            <w:lang w:val="en-US"/>
            <w:rPrChange w:id="37" w:author="pachalo chizala" w:date="2023-05-07T19:13:00Z">
              <w:rPr>
                <w:rFonts w:ascii="Bookman Old Style" w:hAnsi="Bookman Old Style"/>
                <w:sz w:val="24"/>
                <w:szCs w:val="24"/>
              </w:rPr>
            </w:rPrChange>
          </w:rPr>
          <w:delText xml:space="preserve">will be conducted from </w:delText>
        </w:r>
        <w:r w:rsidR="005E33FA" w:rsidRPr="003D3BB0" w:rsidDel="007B56D2">
          <w:rPr>
            <w:rFonts w:ascii="Bookman Old Style" w:hAnsi="Bookman Old Style"/>
            <w:sz w:val="24"/>
            <w:szCs w:val="24"/>
            <w:highlight w:val="yellow"/>
            <w:lang w:val="en-US"/>
            <w:rPrChange w:id="38" w:author="pachalo chizala" w:date="2023-05-07T19:13:00Z">
              <w:rPr>
                <w:rFonts w:ascii="Bookman Old Style" w:hAnsi="Bookman Old Style"/>
                <w:sz w:val="24"/>
                <w:szCs w:val="24"/>
                <w:highlight w:val="yellow"/>
              </w:rPr>
            </w:rPrChange>
          </w:rPr>
          <w:delText>-</w:delText>
        </w:r>
        <w:r w:rsidRPr="003D3BB0" w:rsidDel="007B56D2">
          <w:rPr>
            <w:rFonts w:ascii="Bookman Old Style" w:hAnsi="Bookman Old Style"/>
            <w:sz w:val="24"/>
            <w:szCs w:val="24"/>
            <w:highlight w:val="yellow"/>
            <w:lang w:val="en-US"/>
            <w:rPrChange w:id="39" w:author="pachalo chizala" w:date="2023-05-07T19:13:00Z">
              <w:rPr>
                <w:rFonts w:ascii="Bookman Old Style" w:hAnsi="Bookman Old Style"/>
                <w:sz w:val="24"/>
                <w:szCs w:val="24"/>
                <w:highlight w:val="yellow"/>
              </w:rPr>
            </w:rPrChange>
          </w:rPr>
          <w:delText xml:space="preserve"> to </w:delText>
        </w:r>
        <w:r w:rsidR="005E33FA" w:rsidRPr="003D3BB0" w:rsidDel="007B56D2">
          <w:rPr>
            <w:rFonts w:ascii="Bookman Old Style" w:hAnsi="Bookman Old Style"/>
            <w:sz w:val="24"/>
            <w:szCs w:val="24"/>
            <w:highlight w:val="yellow"/>
            <w:lang w:val="en-US"/>
            <w:rPrChange w:id="40" w:author="pachalo chizala" w:date="2023-05-07T19:13:00Z">
              <w:rPr>
                <w:rFonts w:ascii="Bookman Old Style" w:hAnsi="Bookman Old Style"/>
                <w:sz w:val="24"/>
                <w:szCs w:val="24"/>
                <w:highlight w:val="yellow"/>
              </w:rPr>
            </w:rPrChange>
          </w:rPr>
          <w:delText>-</w:delText>
        </w:r>
        <w:r w:rsidRPr="003D3BB0" w:rsidDel="007B56D2">
          <w:rPr>
            <w:rFonts w:ascii="Bookman Old Style" w:hAnsi="Bookman Old Style"/>
            <w:sz w:val="24"/>
            <w:szCs w:val="24"/>
            <w:highlight w:val="yellow"/>
            <w:lang w:val="en-US"/>
            <w:rPrChange w:id="41" w:author="pachalo chizala" w:date="2023-05-07T19:13:00Z">
              <w:rPr>
                <w:rFonts w:ascii="Bookman Old Style" w:hAnsi="Bookman Old Style"/>
                <w:sz w:val="24"/>
                <w:szCs w:val="24"/>
                <w:highlight w:val="yellow"/>
              </w:rPr>
            </w:rPrChange>
          </w:rPr>
          <w:delText xml:space="preserve"> 20</w:delText>
        </w:r>
        <w:r w:rsidR="005E33FA" w:rsidRPr="003D3BB0" w:rsidDel="007B56D2">
          <w:rPr>
            <w:rFonts w:ascii="Bookman Old Style" w:hAnsi="Bookman Old Style"/>
            <w:sz w:val="24"/>
            <w:szCs w:val="24"/>
            <w:highlight w:val="yellow"/>
            <w:lang w:val="en-US"/>
            <w:rPrChange w:id="42" w:author="pachalo chizala" w:date="2023-05-07T19:13:00Z">
              <w:rPr>
                <w:rFonts w:ascii="Bookman Old Style" w:hAnsi="Bookman Old Style"/>
                <w:sz w:val="24"/>
                <w:szCs w:val="24"/>
                <w:highlight w:val="yellow"/>
              </w:rPr>
            </w:rPrChange>
          </w:rPr>
          <w:delText>23</w:delText>
        </w:r>
        <w:r w:rsidRPr="003D3BB0" w:rsidDel="007B56D2">
          <w:rPr>
            <w:rFonts w:ascii="Bookman Old Style" w:hAnsi="Bookman Old Style"/>
            <w:sz w:val="24"/>
            <w:szCs w:val="24"/>
            <w:highlight w:val="yellow"/>
            <w:lang w:val="en-US"/>
            <w:rPrChange w:id="43" w:author="pachalo chizala" w:date="2023-05-07T19:13:00Z">
              <w:rPr>
                <w:rFonts w:ascii="Bookman Old Style" w:hAnsi="Bookman Old Style"/>
                <w:sz w:val="24"/>
                <w:szCs w:val="24"/>
                <w:highlight w:val="yellow"/>
              </w:rPr>
            </w:rPrChange>
          </w:rPr>
          <w:delText>.</w:delText>
        </w:r>
      </w:del>
    </w:p>
    <w:p w14:paraId="6DFC22CE" w14:textId="77777777" w:rsidR="000D2B77" w:rsidRPr="003D3BB0" w:rsidRDefault="000D2B77" w:rsidP="000D2B77">
      <w:pPr>
        <w:jc w:val="both"/>
        <w:rPr>
          <w:rFonts w:ascii="Bookman Old Style" w:hAnsi="Bookman Old Style"/>
          <w:sz w:val="24"/>
          <w:szCs w:val="24"/>
          <w:lang w:val="en-US"/>
          <w:rPrChange w:id="44" w:author="pachalo chizala" w:date="2023-05-07T19:13:00Z">
            <w:rPr>
              <w:rFonts w:ascii="Bookman Old Style" w:hAnsi="Bookman Old Style"/>
              <w:sz w:val="24"/>
              <w:szCs w:val="24"/>
            </w:rPr>
          </w:rPrChange>
        </w:rPr>
      </w:pPr>
    </w:p>
    <w:p w14:paraId="7CD021BB" w14:textId="77777777" w:rsidR="00A370E8" w:rsidRPr="003D3BB0" w:rsidRDefault="00056D57" w:rsidP="00FA5445">
      <w:pPr>
        <w:pStyle w:val="Heading2"/>
        <w:spacing w:before="360"/>
        <w:ind w:left="575" w:hanging="575"/>
        <w:rPr>
          <w:rFonts w:ascii="Bookman Old Style" w:hAnsi="Bookman Old Style"/>
          <w:sz w:val="24"/>
          <w:szCs w:val="24"/>
          <w:lang w:val="en-GB" w:eastAsia="en-US"/>
        </w:rPr>
      </w:pPr>
      <w:bookmarkStart w:id="45" w:name="_Toc491336805"/>
      <w:bookmarkStart w:id="46" w:name="_Toc146275314"/>
      <w:bookmarkStart w:id="47" w:name="_Toc146277029"/>
      <w:bookmarkEnd w:id="45"/>
      <w:r w:rsidRPr="003D3BB0">
        <w:rPr>
          <w:rFonts w:ascii="Bookman Old Style" w:hAnsi="Bookman Old Style"/>
          <w:sz w:val="24"/>
          <w:szCs w:val="24"/>
          <w:lang w:val="en-GB" w:eastAsia="en-US"/>
        </w:rPr>
        <w:t>PURPOSE OF 2023 LABOUR FORCE SURVEY</w:t>
      </w:r>
      <w:bookmarkEnd w:id="46"/>
      <w:bookmarkEnd w:id="47"/>
    </w:p>
    <w:p w14:paraId="57AB0E86" w14:textId="77777777" w:rsidR="00921AA6" w:rsidRPr="003D3BB0" w:rsidRDefault="00056D57" w:rsidP="00921AA6">
      <w:pPr>
        <w:spacing w:after="262" w:line="246" w:lineRule="auto"/>
        <w:rPr>
          <w:rFonts w:ascii="Bookman Old Style" w:hAnsi="Bookman Old Style"/>
          <w:sz w:val="24"/>
          <w:szCs w:val="24"/>
          <w:lang w:val="en-US"/>
        </w:rPr>
      </w:pPr>
      <w:r w:rsidRPr="003D3BB0">
        <w:rPr>
          <w:rFonts w:ascii="Bookman Old Style" w:hAnsi="Bookman Old Style"/>
          <w:sz w:val="24"/>
          <w:szCs w:val="24"/>
          <w:lang w:val="en-US"/>
        </w:rPr>
        <w:t xml:space="preserve">The main objective of the 2023 Malawi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Force Survey (MLFS) </w:t>
      </w:r>
      <w:r w:rsidR="00921AA6" w:rsidRPr="003D3BB0">
        <w:rPr>
          <w:rFonts w:ascii="Bookman Old Style" w:hAnsi="Bookman Old Style"/>
          <w:sz w:val="24"/>
          <w:szCs w:val="24"/>
          <w:lang w:val="en-US"/>
        </w:rPr>
        <w:t>is</w:t>
      </w:r>
      <w:r w:rsidRPr="003D3BB0">
        <w:rPr>
          <w:rFonts w:ascii="Bookman Old Style" w:hAnsi="Bookman Old Style"/>
          <w:sz w:val="24"/>
          <w:szCs w:val="24"/>
          <w:lang w:val="en-US"/>
        </w:rPr>
        <w:t xml:space="preserve"> to generate reliable information on employment and unemployment situation and other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force characteristics of the population aged 15-64 years. </w:t>
      </w:r>
    </w:p>
    <w:p w14:paraId="585913CE" w14:textId="77777777" w:rsidR="00056D57" w:rsidRPr="003D3BB0" w:rsidRDefault="00056D57" w:rsidP="00921AA6">
      <w:pPr>
        <w:spacing w:after="262" w:line="246" w:lineRule="auto"/>
        <w:rPr>
          <w:rFonts w:ascii="Bookman Old Style" w:hAnsi="Bookman Old Style"/>
          <w:sz w:val="24"/>
          <w:szCs w:val="24"/>
          <w:lang w:val="en-US"/>
        </w:rPr>
      </w:pPr>
      <w:r w:rsidRPr="003D3BB0">
        <w:rPr>
          <w:rFonts w:ascii="Bookman Old Style" w:hAnsi="Bookman Old Style"/>
          <w:sz w:val="24"/>
          <w:szCs w:val="24"/>
          <w:lang w:val="en-US"/>
        </w:rPr>
        <w:t xml:space="preserve">The specific objectives of the survey </w:t>
      </w:r>
      <w:r w:rsidR="00921AA6" w:rsidRPr="003D3BB0">
        <w:rPr>
          <w:rFonts w:ascii="Bookman Old Style" w:hAnsi="Bookman Old Style"/>
          <w:sz w:val="24"/>
          <w:szCs w:val="24"/>
          <w:lang w:val="en-US"/>
        </w:rPr>
        <w:t>are</w:t>
      </w:r>
      <w:r w:rsidRPr="003D3BB0">
        <w:rPr>
          <w:rFonts w:ascii="Bookman Old Style" w:hAnsi="Bookman Old Style"/>
          <w:sz w:val="24"/>
          <w:szCs w:val="24"/>
          <w:lang w:val="en-US"/>
        </w:rPr>
        <w:t xml:space="preserve">: </w:t>
      </w:r>
    </w:p>
    <w:p w14:paraId="6C59999A" w14:textId="77777777" w:rsidR="00056D57" w:rsidRPr="003D3BB0" w:rsidRDefault="00056D57" w:rsidP="00056D57">
      <w:pPr>
        <w:numPr>
          <w:ilvl w:val="0"/>
          <w:numId w:val="167"/>
        </w:numPr>
        <w:spacing w:after="51" w:line="246" w:lineRule="auto"/>
        <w:ind w:hanging="360"/>
        <w:rPr>
          <w:rFonts w:ascii="Bookman Old Style" w:hAnsi="Bookman Old Style"/>
          <w:sz w:val="24"/>
          <w:szCs w:val="24"/>
          <w:lang w:val="en-US"/>
        </w:rPr>
      </w:pPr>
      <w:r w:rsidRPr="003D3BB0">
        <w:rPr>
          <w:rFonts w:ascii="Bookman Old Style" w:hAnsi="Bookman Old Style"/>
          <w:sz w:val="24"/>
          <w:szCs w:val="24"/>
          <w:lang w:val="en-US"/>
        </w:rPr>
        <w:t xml:space="preserve">To estimate the size of the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force, 15-64 years by demographic characteristics </w:t>
      </w:r>
    </w:p>
    <w:p w14:paraId="4466ABFF" w14:textId="77777777" w:rsidR="00056D57" w:rsidRPr="003D3BB0" w:rsidRDefault="00056D57" w:rsidP="00056D57">
      <w:pPr>
        <w:numPr>
          <w:ilvl w:val="0"/>
          <w:numId w:val="167"/>
        </w:numPr>
        <w:spacing w:after="48" w:line="246" w:lineRule="auto"/>
        <w:ind w:hanging="360"/>
        <w:rPr>
          <w:rFonts w:ascii="Bookman Old Style" w:hAnsi="Bookman Old Style"/>
          <w:sz w:val="24"/>
          <w:szCs w:val="24"/>
          <w:lang w:val="en-US"/>
        </w:rPr>
      </w:pPr>
      <w:r w:rsidRPr="003D3BB0">
        <w:rPr>
          <w:rFonts w:ascii="Bookman Old Style" w:hAnsi="Bookman Old Style"/>
          <w:sz w:val="24"/>
          <w:szCs w:val="24"/>
          <w:lang w:val="en-US"/>
        </w:rPr>
        <w:t xml:space="preserve">To estimate the number of employed persons by occupation, industry and employment status </w:t>
      </w:r>
    </w:p>
    <w:p w14:paraId="31E123A3" w14:textId="77777777" w:rsidR="00056D57" w:rsidRPr="003D3BB0" w:rsidRDefault="00056D57" w:rsidP="00056D57">
      <w:pPr>
        <w:numPr>
          <w:ilvl w:val="0"/>
          <w:numId w:val="167"/>
        </w:numPr>
        <w:spacing w:after="48" w:line="246" w:lineRule="auto"/>
        <w:ind w:hanging="360"/>
        <w:rPr>
          <w:rFonts w:ascii="Bookman Old Style" w:hAnsi="Bookman Old Style"/>
          <w:sz w:val="24"/>
          <w:szCs w:val="24"/>
          <w:lang w:val="en-US"/>
        </w:rPr>
      </w:pPr>
      <w:r w:rsidRPr="003D3BB0">
        <w:rPr>
          <w:rFonts w:ascii="Bookman Old Style" w:hAnsi="Bookman Old Style"/>
          <w:sz w:val="24"/>
          <w:szCs w:val="24"/>
          <w:lang w:val="en-US"/>
        </w:rPr>
        <w:t xml:space="preserve">To estimate the population which is not working together with their demographic characteristics </w:t>
      </w:r>
    </w:p>
    <w:p w14:paraId="2521016D" w14:textId="77777777" w:rsidR="00921AA6" w:rsidRPr="003D3BB0" w:rsidRDefault="00056D57" w:rsidP="00056D57">
      <w:pPr>
        <w:numPr>
          <w:ilvl w:val="0"/>
          <w:numId w:val="167"/>
        </w:numPr>
        <w:spacing w:after="39" w:line="246" w:lineRule="auto"/>
        <w:ind w:hanging="360"/>
        <w:rPr>
          <w:rFonts w:ascii="Bookman Old Style" w:hAnsi="Bookman Old Style"/>
          <w:sz w:val="24"/>
          <w:szCs w:val="24"/>
        </w:rPr>
      </w:pPr>
      <w:r w:rsidRPr="003D3BB0">
        <w:rPr>
          <w:rFonts w:ascii="Bookman Old Style" w:hAnsi="Bookman Old Style"/>
          <w:sz w:val="24"/>
          <w:szCs w:val="24"/>
        </w:rPr>
        <w:t xml:space="preserve">To </w:t>
      </w:r>
      <w:proofErr w:type="spellStart"/>
      <w:r w:rsidRPr="003D3BB0">
        <w:rPr>
          <w:rFonts w:ascii="Bookman Old Style" w:hAnsi="Bookman Old Style"/>
          <w:sz w:val="24"/>
          <w:szCs w:val="24"/>
        </w:rPr>
        <w:t>estimate</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youth</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unemployment</w:t>
      </w:r>
      <w:proofErr w:type="spellEnd"/>
      <w:r w:rsidRPr="003D3BB0">
        <w:rPr>
          <w:rFonts w:ascii="Bookman Old Style" w:hAnsi="Bookman Old Style"/>
          <w:sz w:val="24"/>
          <w:szCs w:val="24"/>
        </w:rPr>
        <w:t>.</w:t>
      </w:r>
    </w:p>
    <w:p w14:paraId="7E408AEF" w14:textId="77777777" w:rsidR="00056D57" w:rsidRPr="003D3BB0" w:rsidRDefault="00921AA6" w:rsidP="00056D57">
      <w:pPr>
        <w:numPr>
          <w:ilvl w:val="0"/>
          <w:numId w:val="167"/>
        </w:numPr>
        <w:spacing w:after="39" w:line="246" w:lineRule="auto"/>
        <w:ind w:hanging="360"/>
        <w:rPr>
          <w:rFonts w:ascii="Bookman Old Style" w:hAnsi="Bookman Old Style"/>
          <w:sz w:val="24"/>
          <w:szCs w:val="24"/>
        </w:rPr>
      </w:pPr>
      <w:r w:rsidRPr="003D3BB0">
        <w:rPr>
          <w:rFonts w:ascii="Bookman Old Style" w:hAnsi="Bookman Old Style"/>
          <w:sz w:val="24"/>
          <w:szCs w:val="24"/>
        </w:rPr>
        <w:t xml:space="preserve">To </w:t>
      </w:r>
      <w:proofErr w:type="spellStart"/>
      <w:r w:rsidRPr="003D3BB0">
        <w:rPr>
          <w:rFonts w:ascii="Bookman Old Style" w:hAnsi="Bookman Old Style"/>
          <w:sz w:val="24"/>
          <w:szCs w:val="24"/>
        </w:rPr>
        <w:t>estimate</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child</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labour</w:t>
      </w:r>
      <w:proofErr w:type="spellEnd"/>
      <w:r w:rsidR="00056D57" w:rsidRPr="003D3BB0">
        <w:rPr>
          <w:rFonts w:ascii="Bookman Old Style" w:hAnsi="Bookman Old Style"/>
          <w:sz w:val="24"/>
          <w:szCs w:val="24"/>
        </w:rPr>
        <w:t xml:space="preserve"> </w:t>
      </w:r>
    </w:p>
    <w:p w14:paraId="0D1EF8F3" w14:textId="77777777" w:rsidR="00056D57" w:rsidRPr="003D3BB0" w:rsidRDefault="00056D57" w:rsidP="00921AA6">
      <w:pPr>
        <w:spacing w:after="281"/>
        <w:rPr>
          <w:rFonts w:ascii="Bookman Old Style" w:hAnsi="Bookman Old Style"/>
          <w:sz w:val="24"/>
          <w:szCs w:val="24"/>
        </w:rPr>
      </w:pPr>
      <w:r w:rsidRPr="003D3BB0">
        <w:rPr>
          <w:rFonts w:ascii="Bookman Old Style" w:hAnsi="Bookman Old Style"/>
          <w:sz w:val="24"/>
          <w:szCs w:val="24"/>
          <w:lang w:val="en-US"/>
        </w:rPr>
        <w:t xml:space="preserve">The results of the survey provide statistics that serve a wide variety of purposes. </w:t>
      </w:r>
      <w:proofErr w:type="spellStart"/>
      <w:r w:rsidRPr="003D3BB0">
        <w:rPr>
          <w:rFonts w:ascii="Bookman Old Style" w:hAnsi="Bookman Old Style"/>
          <w:sz w:val="24"/>
          <w:szCs w:val="24"/>
        </w:rPr>
        <w:t>Some</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of</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these</w:t>
      </w:r>
      <w:proofErr w:type="spellEnd"/>
      <w:r w:rsidRPr="003D3BB0">
        <w:rPr>
          <w:rFonts w:ascii="Bookman Old Style" w:hAnsi="Bookman Old Style"/>
          <w:sz w:val="24"/>
          <w:szCs w:val="24"/>
        </w:rPr>
        <w:t xml:space="preserve"> purposes </w:t>
      </w:r>
      <w:proofErr w:type="spellStart"/>
      <w:r w:rsidRPr="003D3BB0">
        <w:rPr>
          <w:rFonts w:ascii="Bookman Old Style" w:hAnsi="Bookman Old Style"/>
          <w:sz w:val="24"/>
          <w:szCs w:val="24"/>
        </w:rPr>
        <w:t>include</w:t>
      </w:r>
      <w:proofErr w:type="spellEnd"/>
      <w:r w:rsidRPr="003D3BB0">
        <w:rPr>
          <w:rFonts w:ascii="Bookman Old Style" w:hAnsi="Bookman Old Style"/>
          <w:sz w:val="24"/>
          <w:szCs w:val="24"/>
        </w:rPr>
        <w:t xml:space="preserve">:  </w:t>
      </w:r>
    </w:p>
    <w:p w14:paraId="78413B25" w14:textId="39DE5A2F" w:rsidR="00056D57" w:rsidRPr="00856440" w:rsidRDefault="00056D57" w:rsidP="00056D57">
      <w:pPr>
        <w:numPr>
          <w:ilvl w:val="0"/>
          <w:numId w:val="167"/>
        </w:numPr>
        <w:spacing w:after="262" w:line="246" w:lineRule="auto"/>
        <w:ind w:hanging="360"/>
        <w:rPr>
          <w:rFonts w:ascii="Bookman Old Style" w:hAnsi="Bookman Old Style"/>
          <w:sz w:val="24"/>
          <w:szCs w:val="24"/>
          <w:lang w:val="en-US"/>
        </w:rPr>
      </w:pPr>
      <w:r w:rsidRPr="00856440">
        <w:rPr>
          <w:rFonts w:ascii="Bookman Old Style" w:hAnsi="Bookman Old Style"/>
          <w:sz w:val="24"/>
          <w:szCs w:val="24"/>
          <w:lang w:val="en-US"/>
        </w:rPr>
        <w:t>Monitoring the economic situation</w:t>
      </w:r>
      <w:ins w:id="48" w:author="USER" w:date="2023-08-07T14:21:00Z">
        <w:r w:rsidR="006B335F" w:rsidRPr="00856440">
          <w:rPr>
            <w:rFonts w:ascii="Bookman Old Style" w:hAnsi="Bookman Old Style"/>
            <w:sz w:val="24"/>
            <w:szCs w:val="24"/>
            <w:lang w:val="en-US"/>
          </w:rPr>
          <w:t xml:space="preserve"> wi</w:t>
        </w:r>
      </w:ins>
      <w:ins w:id="49" w:author="USER" w:date="2023-08-07T14:22:00Z">
        <w:r w:rsidR="006B335F" w:rsidRPr="00856440">
          <w:rPr>
            <w:rFonts w:ascii="Bookman Old Style" w:hAnsi="Bookman Old Style"/>
            <w:sz w:val="24"/>
            <w:szCs w:val="24"/>
            <w:lang w:val="en-US"/>
          </w:rPr>
          <w:t>th regards to em</w:t>
        </w:r>
      </w:ins>
      <w:ins w:id="50" w:author="USER" w:date="2023-08-07T14:23:00Z">
        <w:r w:rsidR="006B335F" w:rsidRPr="00856440">
          <w:rPr>
            <w:rFonts w:ascii="Bookman Old Style" w:hAnsi="Bookman Old Style"/>
            <w:sz w:val="24"/>
            <w:szCs w:val="24"/>
            <w:lang w:val="en-US"/>
          </w:rPr>
          <w:t>ployment</w:t>
        </w:r>
      </w:ins>
      <w:ins w:id="51" w:author="USER" w:date="2023-08-07T14:24:00Z">
        <w:r w:rsidR="006B335F" w:rsidRPr="00856440">
          <w:rPr>
            <w:rFonts w:ascii="Bookman Old Style" w:hAnsi="Bookman Old Style"/>
            <w:sz w:val="24"/>
            <w:szCs w:val="24"/>
            <w:lang w:val="en-US"/>
          </w:rPr>
          <w:t>.</w:t>
        </w:r>
      </w:ins>
      <w:del w:id="52" w:author="USER" w:date="2023-08-07T14:24:00Z">
        <w:r w:rsidRPr="00856440" w:rsidDel="006B335F">
          <w:rPr>
            <w:rFonts w:ascii="Bookman Old Style" w:hAnsi="Bookman Old Style"/>
            <w:sz w:val="24"/>
            <w:szCs w:val="24"/>
            <w:lang w:val="en-US"/>
          </w:rPr>
          <w:delText>,</w:delText>
        </w:r>
      </w:del>
      <w:r w:rsidRPr="00856440">
        <w:rPr>
          <w:rFonts w:ascii="Bookman Old Style" w:hAnsi="Bookman Old Style"/>
          <w:sz w:val="24"/>
          <w:szCs w:val="24"/>
          <w:lang w:val="en-US"/>
        </w:rPr>
        <w:t xml:space="preserve">  </w:t>
      </w:r>
    </w:p>
    <w:p w14:paraId="7986F578" w14:textId="0EF94DBF" w:rsidR="00056D57" w:rsidRPr="003D3BB0" w:rsidRDefault="00056D57" w:rsidP="00056D57">
      <w:pPr>
        <w:numPr>
          <w:ilvl w:val="0"/>
          <w:numId w:val="167"/>
        </w:numPr>
        <w:spacing w:after="262" w:line="246" w:lineRule="auto"/>
        <w:ind w:hanging="360"/>
        <w:rPr>
          <w:rFonts w:ascii="Bookman Old Style" w:hAnsi="Bookman Old Style"/>
          <w:sz w:val="24"/>
          <w:szCs w:val="24"/>
          <w:lang w:val="en-US"/>
        </w:rPr>
      </w:pPr>
      <w:r w:rsidRPr="003D3BB0">
        <w:rPr>
          <w:rFonts w:ascii="Bookman Old Style" w:hAnsi="Bookman Old Style"/>
          <w:sz w:val="24"/>
          <w:szCs w:val="24"/>
          <w:lang w:val="en-US"/>
        </w:rPr>
        <w:t>Providing evidence for formulating and implement</w:t>
      </w:r>
      <w:ins w:id="53" w:author="USER" w:date="2023-08-07T14:24:00Z">
        <w:r w:rsidR="006B335F" w:rsidRPr="003D3BB0">
          <w:rPr>
            <w:rFonts w:ascii="Bookman Old Style" w:hAnsi="Bookman Old Style"/>
            <w:sz w:val="24"/>
            <w:szCs w:val="24"/>
            <w:lang w:val="en-US"/>
          </w:rPr>
          <w:t>ing</w:t>
        </w:r>
      </w:ins>
      <w:r w:rsidRPr="003D3BB0">
        <w:rPr>
          <w:rFonts w:ascii="Bookman Old Style" w:hAnsi="Bookman Old Style"/>
          <w:sz w:val="24"/>
          <w:szCs w:val="24"/>
          <w:lang w:val="en-US"/>
        </w:rPr>
        <w:t xml:space="preserve"> policies for decent work, employment creation and poverty reduction, income support as well as other social </w:t>
      </w:r>
      <w:proofErr w:type="spellStart"/>
      <w:r w:rsidRPr="003D3BB0">
        <w:rPr>
          <w:rFonts w:ascii="Bookman Old Style" w:hAnsi="Bookman Old Style"/>
          <w:sz w:val="24"/>
          <w:szCs w:val="24"/>
          <w:lang w:val="en-US"/>
        </w:rPr>
        <w:t>programmes</w:t>
      </w:r>
      <w:proofErr w:type="spellEnd"/>
      <w:r w:rsidRPr="003D3BB0">
        <w:rPr>
          <w:rFonts w:ascii="Bookman Old Style" w:hAnsi="Bookman Old Style"/>
          <w:sz w:val="24"/>
          <w:szCs w:val="24"/>
          <w:lang w:val="en-US"/>
        </w:rPr>
        <w:t xml:space="preserve">.  </w:t>
      </w:r>
    </w:p>
    <w:p w14:paraId="498406B0" w14:textId="77777777" w:rsidR="00056D57" w:rsidRPr="003D3BB0" w:rsidRDefault="00056D57" w:rsidP="00056D57">
      <w:pPr>
        <w:numPr>
          <w:ilvl w:val="0"/>
          <w:numId w:val="167"/>
        </w:numPr>
        <w:spacing w:line="246" w:lineRule="auto"/>
        <w:ind w:hanging="360"/>
        <w:rPr>
          <w:rFonts w:ascii="Bookman Old Style" w:hAnsi="Bookman Old Style"/>
          <w:sz w:val="24"/>
          <w:szCs w:val="24"/>
          <w:lang w:val="en-US"/>
        </w:rPr>
      </w:pPr>
      <w:r w:rsidRPr="003D3BB0">
        <w:rPr>
          <w:rFonts w:ascii="Bookman Old Style" w:hAnsi="Bookman Old Style"/>
          <w:sz w:val="24"/>
          <w:szCs w:val="24"/>
          <w:lang w:val="en-US"/>
        </w:rPr>
        <w:t xml:space="preserve">Providing indicators for monitoring the country’s progress towards achieving </w:t>
      </w:r>
      <w:r w:rsidR="00921AA6" w:rsidRPr="003D3BB0">
        <w:rPr>
          <w:rFonts w:ascii="Bookman Old Style" w:hAnsi="Bookman Old Style"/>
          <w:sz w:val="24"/>
          <w:szCs w:val="24"/>
          <w:lang w:val="en-US"/>
        </w:rPr>
        <w:t>Malawi 2063.</w:t>
      </w:r>
    </w:p>
    <w:p w14:paraId="69015EC8" w14:textId="77777777" w:rsidR="00A370E8" w:rsidRPr="003D3BB0" w:rsidRDefault="00A370E8" w:rsidP="00FA5445">
      <w:pPr>
        <w:pStyle w:val="Heading2"/>
        <w:spacing w:before="360"/>
        <w:ind w:left="575" w:hanging="575"/>
        <w:rPr>
          <w:rFonts w:ascii="Bookman Old Style" w:hAnsi="Bookman Old Style"/>
          <w:sz w:val="24"/>
          <w:szCs w:val="24"/>
          <w:lang w:val="en-GB" w:eastAsia="en-US"/>
        </w:rPr>
      </w:pPr>
      <w:bookmarkStart w:id="54" w:name="_Toc491336806"/>
      <w:bookmarkStart w:id="55" w:name="_Toc146275315"/>
      <w:bookmarkStart w:id="56" w:name="_Toc146277030"/>
      <w:bookmarkEnd w:id="54"/>
      <w:r w:rsidRPr="003D3BB0">
        <w:rPr>
          <w:rFonts w:ascii="Bookman Old Style" w:hAnsi="Bookman Old Style"/>
          <w:sz w:val="24"/>
          <w:szCs w:val="24"/>
          <w:lang w:val="en-GB" w:eastAsia="en-US"/>
        </w:rPr>
        <w:t>DESIGN OF THE QUESTIONNAIRE</w:t>
      </w:r>
      <w:bookmarkEnd w:id="55"/>
      <w:bookmarkEnd w:id="56"/>
    </w:p>
    <w:p w14:paraId="749E1E7B" w14:textId="7E76784F" w:rsidR="00A370E8" w:rsidRPr="003D3BB0" w:rsidDel="006B335F" w:rsidRDefault="00A370E8" w:rsidP="000D2B77">
      <w:pPr>
        <w:spacing w:before="120"/>
        <w:jc w:val="both"/>
        <w:rPr>
          <w:del w:id="57" w:author="USER" w:date="2023-08-07T14:30:00Z"/>
          <w:rFonts w:ascii="Bookman Old Style" w:hAnsi="Bookman Old Style"/>
          <w:sz w:val="24"/>
          <w:szCs w:val="24"/>
          <w:lang w:val="en-GB" w:eastAsia="en-US"/>
        </w:rPr>
      </w:pPr>
      <w:del w:id="58" w:author="pachalo chizala" w:date="2023-05-07T00:33:00Z">
        <w:r w:rsidRPr="003D3BB0" w:rsidDel="0042745A">
          <w:rPr>
            <w:rFonts w:ascii="Bookman Old Style" w:hAnsi="Bookman Old Style"/>
            <w:sz w:val="24"/>
            <w:szCs w:val="24"/>
            <w:lang w:val="en-GB" w:eastAsia="en-US"/>
          </w:rPr>
          <w:delText xml:space="preserve"> </w:delText>
        </w:r>
      </w:del>
      <w:r w:rsidRPr="003D3BB0">
        <w:rPr>
          <w:rFonts w:ascii="Bookman Old Style" w:hAnsi="Bookman Old Style"/>
          <w:sz w:val="24"/>
          <w:szCs w:val="24"/>
          <w:lang w:val="en-GB" w:eastAsia="en-US"/>
        </w:rPr>
        <w:t xml:space="preserve">Computer Assisted Personal Interviewing (CAPI) data collection method </w:t>
      </w:r>
      <w:r w:rsidR="00921AA6" w:rsidRPr="003D3BB0">
        <w:rPr>
          <w:rFonts w:ascii="Bookman Old Style" w:hAnsi="Bookman Old Style"/>
          <w:sz w:val="24"/>
          <w:szCs w:val="24"/>
          <w:lang w:val="en-GB" w:eastAsia="en-US"/>
        </w:rPr>
        <w:t xml:space="preserve">will be used in the </w:t>
      </w:r>
      <w:r w:rsidRPr="003D3BB0">
        <w:rPr>
          <w:rFonts w:ascii="Bookman Old Style" w:hAnsi="Bookman Old Style"/>
          <w:sz w:val="24"/>
          <w:szCs w:val="24"/>
          <w:lang w:val="en-GB" w:eastAsia="en-US"/>
        </w:rPr>
        <w:t>20</w:t>
      </w:r>
      <w:r w:rsidR="00921AA6" w:rsidRPr="003D3BB0">
        <w:rPr>
          <w:rFonts w:ascii="Bookman Old Style" w:hAnsi="Bookman Old Style"/>
          <w:sz w:val="24"/>
          <w:szCs w:val="24"/>
          <w:lang w:val="en-GB" w:eastAsia="en-US"/>
        </w:rPr>
        <w:t>23</w:t>
      </w:r>
      <w:r w:rsidRPr="003D3BB0">
        <w:rPr>
          <w:rFonts w:ascii="Bookman Old Style" w:hAnsi="Bookman Old Style"/>
          <w:sz w:val="24"/>
          <w:szCs w:val="24"/>
          <w:lang w:val="en-GB" w:eastAsia="en-US"/>
        </w:rPr>
        <w:t xml:space="preserve"> </w:t>
      </w:r>
      <w:r w:rsidR="00921AA6" w:rsidRPr="003D3BB0">
        <w:rPr>
          <w:rFonts w:ascii="Bookman Old Style" w:hAnsi="Bookman Old Style"/>
          <w:sz w:val="24"/>
          <w:szCs w:val="24"/>
          <w:lang w:val="en-GB" w:eastAsia="en-US"/>
        </w:rPr>
        <w:t>Labour Force Survey.</w:t>
      </w:r>
      <w:r w:rsidRPr="003D3BB0">
        <w:rPr>
          <w:rFonts w:ascii="Bookman Old Style" w:hAnsi="Bookman Old Style"/>
          <w:sz w:val="24"/>
          <w:szCs w:val="24"/>
          <w:lang w:val="en-GB" w:eastAsia="en-US"/>
        </w:rPr>
        <w:t xml:space="preserve"> The Census and Survey Processing System (</w:t>
      </w:r>
      <w:proofErr w:type="spellStart"/>
      <w:r w:rsidRPr="003D3BB0">
        <w:rPr>
          <w:rFonts w:ascii="Bookman Old Style" w:hAnsi="Bookman Old Style"/>
          <w:sz w:val="24"/>
          <w:szCs w:val="24"/>
          <w:lang w:val="en-GB" w:eastAsia="en-US"/>
        </w:rPr>
        <w:t>CSPro</w:t>
      </w:r>
      <w:proofErr w:type="spellEnd"/>
      <w:r w:rsidR="00822002" w:rsidRPr="003D3BB0">
        <w:rPr>
          <w:rFonts w:ascii="Bookman Old Style" w:hAnsi="Bookman Old Style"/>
          <w:sz w:val="24"/>
          <w:szCs w:val="24"/>
          <w:lang w:val="en-GB" w:eastAsia="en-US"/>
        </w:rPr>
        <w:t>)</w:t>
      </w:r>
      <w:r w:rsidRPr="003D3BB0">
        <w:rPr>
          <w:rFonts w:ascii="Bookman Old Style" w:hAnsi="Bookman Old Style"/>
          <w:sz w:val="24"/>
          <w:szCs w:val="24"/>
          <w:lang w:val="en-GB" w:eastAsia="en-US"/>
        </w:rPr>
        <w:t xml:space="preserve"> supports data collection on android devices (phones and tablets). This technology allows various skip patterns and other procedures which combine data collection and data input into a single operation. This technology also reduces respondent</w:t>
      </w:r>
      <w:ins w:id="59" w:author="USER" w:date="2023-08-07T14:26:00Z">
        <w:r w:rsidR="006B335F" w:rsidRPr="003D3BB0">
          <w:rPr>
            <w:rFonts w:ascii="Bookman Old Style" w:hAnsi="Bookman Old Style"/>
            <w:sz w:val="24"/>
            <w:szCs w:val="24"/>
            <w:lang w:val="en-GB" w:eastAsia="en-US"/>
          </w:rPr>
          <w:t>’s</w:t>
        </w:r>
      </w:ins>
      <w:r w:rsidRPr="003D3BB0">
        <w:rPr>
          <w:rFonts w:ascii="Bookman Old Style" w:hAnsi="Bookman Old Style"/>
          <w:sz w:val="24"/>
          <w:szCs w:val="24"/>
          <w:lang w:val="en-GB" w:eastAsia="en-US"/>
        </w:rPr>
        <w:t xml:space="preserve"> burden and allows us to do many things that are not in a paper and pencil environment.</w:t>
      </w:r>
    </w:p>
    <w:p w14:paraId="7104503D" w14:textId="77777777" w:rsidR="00A370E8" w:rsidRPr="003D3BB0" w:rsidRDefault="00A370E8">
      <w:pPr>
        <w:spacing w:before="120"/>
        <w:jc w:val="both"/>
        <w:rPr>
          <w:sz w:val="24"/>
          <w:szCs w:val="24"/>
          <w:highlight w:val="yellow"/>
          <w:lang w:val="en-GB" w:eastAsia="en-US"/>
        </w:rPr>
        <w:pPrChange w:id="60" w:author="USER" w:date="2023-08-07T14:30:00Z">
          <w:pPr>
            <w:pStyle w:val="Heading2"/>
            <w:spacing w:before="360"/>
            <w:ind w:left="575" w:hanging="575"/>
          </w:pPr>
        </w:pPrChange>
      </w:pPr>
      <w:del w:id="61" w:author="USER" w:date="2023-08-07T14:29:00Z">
        <w:r w:rsidRPr="003D3BB0" w:rsidDel="006B335F">
          <w:rPr>
            <w:sz w:val="24"/>
            <w:szCs w:val="24"/>
            <w:lang w:val="en-GB" w:eastAsia="en-US"/>
          </w:rPr>
          <w:delText xml:space="preserve"> </w:delText>
        </w:r>
        <w:bookmarkStart w:id="62" w:name="_Toc491336807"/>
        <w:bookmarkEnd w:id="62"/>
        <w:r w:rsidRPr="003D3BB0" w:rsidDel="006B335F">
          <w:rPr>
            <w:sz w:val="24"/>
            <w:szCs w:val="24"/>
            <w:highlight w:val="yellow"/>
            <w:lang w:val="en-GB" w:eastAsia="en-US"/>
          </w:rPr>
          <w:delText xml:space="preserve">USES OF </w:delText>
        </w:r>
        <w:r w:rsidR="00E04FE3" w:rsidRPr="003D3BB0" w:rsidDel="006B335F">
          <w:rPr>
            <w:sz w:val="24"/>
            <w:szCs w:val="24"/>
            <w:highlight w:val="yellow"/>
            <w:lang w:val="en-GB" w:eastAsia="en-US"/>
          </w:rPr>
          <w:delText xml:space="preserve">LABOUR FORCE </w:delText>
        </w:r>
        <w:r w:rsidRPr="003D3BB0" w:rsidDel="006B335F">
          <w:rPr>
            <w:sz w:val="24"/>
            <w:szCs w:val="24"/>
            <w:highlight w:val="yellow"/>
            <w:lang w:val="en-GB" w:eastAsia="en-US"/>
          </w:rPr>
          <w:delText>DATA</w:delText>
        </w:r>
      </w:del>
    </w:p>
    <w:p w14:paraId="4D87223B" w14:textId="77777777" w:rsidR="00A370E8" w:rsidRPr="003D3BB0" w:rsidRDefault="00A370E8" w:rsidP="00FA5445">
      <w:pPr>
        <w:pStyle w:val="Heading2"/>
        <w:rPr>
          <w:rFonts w:ascii="Bookman Old Style" w:hAnsi="Bookman Old Style"/>
          <w:sz w:val="24"/>
          <w:szCs w:val="24"/>
        </w:rPr>
      </w:pPr>
      <w:bookmarkStart w:id="63" w:name="_Toc508697261"/>
      <w:bookmarkStart w:id="64" w:name="_Toc508697518"/>
      <w:bookmarkStart w:id="65" w:name="_Toc508697262"/>
      <w:bookmarkStart w:id="66" w:name="_Toc508697519"/>
      <w:bookmarkStart w:id="67" w:name="_Toc146275316"/>
      <w:bookmarkStart w:id="68" w:name="_Toc146277031"/>
      <w:bookmarkEnd w:id="63"/>
      <w:bookmarkEnd w:id="64"/>
      <w:bookmarkEnd w:id="65"/>
      <w:bookmarkEnd w:id="66"/>
      <w:r w:rsidRPr="003D3BB0">
        <w:rPr>
          <w:rFonts w:ascii="Bookman Old Style" w:hAnsi="Bookman Old Style"/>
          <w:sz w:val="24"/>
          <w:szCs w:val="24"/>
        </w:rPr>
        <w:lastRenderedPageBreak/>
        <w:t>ROLES AND RESPONSIBILITIES OF ENUMERATOR</w:t>
      </w:r>
      <w:bookmarkEnd w:id="67"/>
      <w:bookmarkEnd w:id="68"/>
    </w:p>
    <w:p w14:paraId="543904D4" w14:textId="687F9E85" w:rsidR="00A370E8" w:rsidRPr="003D3BB0" w:rsidRDefault="00A370E8" w:rsidP="00BF72DF">
      <w:pPr>
        <w:jc w:val="both"/>
        <w:rPr>
          <w:rFonts w:ascii="Bookman Old Style" w:hAnsi="Bookman Old Style"/>
          <w:sz w:val="24"/>
          <w:szCs w:val="24"/>
          <w:lang w:val="en-US"/>
        </w:rPr>
      </w:pPr>
      <w:r w:rsidRPr="003D3BB0">
        <w:rPr>
          <w:rFonts w:ascii="Bookman Old Style" w:hAnsi="Bookman Old Style"/>
          <w:sz w:val="24"/>
          <w:szCs w:val="24"/>
          <w:lang w:val="en-US"/>
        </w:rPr>
        <w:t xml:space="preserve">The enumerator’s role is of critical importance. Enumerators must be able to quickly and thoroughly </w:t>
      </w:r>
      <w:r w:rsidR="00937969" w:rsidRPr="003D3BB0">
        <w:rPr>
          <w:rFonts w:ascii="Bookman Old Style" w:hAnsi="Bookman Old Style"/>
          <w:sz w:val="24"/>
          <w:szCs w:val="24"/>
          <w:lang w:val="en-US"/>
        </w:rPr>
        <w:t>visit and interview</w:t>
      </w:r>
      <w:r w:rsidRPr="003D3BB0">
        <w:rPr>
          <w:rFonts w:ascii="Bookman Old Style" w:hAnsi="Bookman Old Style"/>
          <w:sz w:val="24"/>
          <w:szCs w:val="24"/>
          <w:lang w:val="en-US"/>
        </w:rPr>
        <w:t xml:space="preserve"> the </w:t>
      </w:r>
      <w:r w:rsidR="004C5E6B" w:rsidRPr="003D3BB0">
        <w:rPr>
          <w:rFonts w:ascii="Bookman Old Style" w:hAnsi="Bookman Old Style"/>
          <w:sz w:val="24"/>
          <w:szCs w:val="24"/>
          <w:lang w:val="en-US"/>
        </w:rPr>
        <w:t>selected households</w:t>
      </w:r>
      <w:r w:rsidRPr="003D3BB0">
        <w:rPr>
          <w:rFonts w:ascii="Bookman Old Style" w:hAnsi="Bookman Old Style"/>
          <w:sz w:val="24"/>
          <w:szCs w:val="24"/>
          <w:lang w:val="en-US"/>
        </w:rPr>
        <w:t xml:space="preserve"> within a designated area. Mistakes can be costly</w:t>
      </w:r>
      <w:r w:rsidR="00937969" w:rsidRPr="003D3BB0">
        <w:rPr>
          <w:rFonts w:ascii="Bookman Old Style" w:hAnsi="Bookman Old Style"/>
          <w:sz w:val="24"/>
          <w:szCs w:val="24"/>
          <w:lang w:val="en-US"/>
        </w:rPr>
        <w:t>.</w:t>
      </w:r>
      <w:r w:rsidR="007011AD"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Thus, </w:t>
      </w:r>
      <w:r w:rsidRPr="003D3BB0">
        <w:rPr>
          <w:rFonts w:ascii="Bookman Old Style" w:hAnsi="Bookman Old Style"/>
          <w:b/>
          <w:sz w:val="24"/>
          <w:szCs w:val="24"/>
          <w:lang w:val="en-US"/>
        </w:rPr>
        <w:t>it is extremely important that you read this manual and follow the instructions carefully; you must also be available and be attentive during training session</w:t>
      </w:r>
      <w:r w:rsidRPr="003D3BB0">
        <w:rPr>
          <w:rFonts w:ascii="Bookman Old Style" w:hAnsi="Bookman Old Style"/>
          <w:sz w:val="24"/>
          <w:szCs w:val="24"/>
          <w:lang w:val="en-US"/>
        </w:rPr>
        <w:t xml:space="preserve">. If you do, you will have little trouble in doing a good job. Without intelligent, conscientious, and well-trained enumerators, a </w:t>
      </w:r>
      <w:r w:rsidR="00384D72" w:rsidRPr="003D3BB0">
        <w:rPr>
          <w:rFonts w:ascii="Bookman Old Style" w:hAnsi="Bookman Old Style"/>
          <w:sz w:val="24"/>
          <w:szCs w:val="24"/>
          <w:lang w:val="en-US"/>
        </w:rPr>
        <w:t>survey</w:t>
      </w:r>
      <w:r w:rsidRPr="003D3BB0">
        <w:rPr>
          <w:rFonts w:ascii="Bookman Old Style" w:hAnsi="Bookman Old Style"/>
          <w:sz w:val="24"/>
          <w:szCs w:val="24"/>
          <w:lang w:val="en-US"/>
        </w:rPr>
        <w:t xml:space="preserve"> is not likely to be complete or accurate. Whenever questions arise, consult the manual. If the solution is still not clear, contact your supervisor. </w:t>
      </w:r>
    </w:p>
    <w:p w14:paraId="2A7B193A" w14:textId="77777777" w:rsidR="00BF72DF" w:rsidRPr="003D3BB0" w:rsidRDefault="00BF72DF">
      <w:pPr>
        <w:pStyle w:val="BodyTextIndent"/>
        <w:ind w:left="0"/>
        <w:jc w:val="both"/>
        <w:rPr>
          <w:rFonts w:ascii="Bookman Old Style" w:hAnsi="Bookman Old Style" w:cs="Times New Roman"/>
          <w:sz w:val="24"/>
          <w:szCs w:val="24"/>
        </w:rPr>
      </w:pPr>
    </w:p>
    <w:p w14:paraId="4F83823D" w14:textId="41E5AE3D" w:rsidR="00A370E8" w:rsidRPr="003D3BB0" w:rsidDel="00B824ED" w:rsidRDefault="00A370E8">
      <w:pPr>
        <w:pStyle w:val="BodyTextIndent"/>
        <w:ind w:left="0"/>
        <w:jc w:val="both"/>
        <w:rPr>
          <w:del w:id="69" w:author="pachalo chizala" w:date="2023-05-07T00:38:00Z"/>
          <w:rFonts w:ascii="Bookman Old Style" w:hAnsi="Bookman Old Style" w:cs="Times New Roman"/>
          <w:sz w:val="24"/>
          <w:szCs w:val="24"/>
        </w:rPr>
      </w:pPr>
      <w:r w:rsidRPr="003D3BB0">
        <w:rPr>
          <w:rFonts w:ascii="Bookman Old Style" w:hAnsi="Bookman Old Style" w:cs="Times New Roman"/>
          <w:sz w:val="24"/>
          <w:szCs w:val="24"/>
        </w:rPr>
        <w:t>A</w:t>
      </w:r>
      <w:r w:rsidR="004C5E6B" w:rsidRPr="003D3BB0">
        <w:rPr>
          <w:rFonts w:ascii="Bookman Old Style" w:hAnsi="Bookman Old Style" w:cs="Times New Roman"/>
          <w:sz w:val="24"/>
          <w:szCs w:val="24"/>
        </w:rPr>
        <w:t xml:space="preserve">n </w:t>
      </w:r>
      <w:r w:rsidRPr="003D3BB0">
        <w:rPr>
          <w:rFonts w:ascii="Bookman Old Style" w:hAnsi="Bookman Old Style" w:cs="Times New Roman"/>
          <w:sz w:val="24"/>
          <w:szCs w:val="24"/>
        </w:rPr>
        <w:t>enumerator is responsible for recording the</w:t>
      </w:r>
      <w:r w:rsidR="004C5E6B" w:rsidRPr="003D3BB0">
        <w:rPr>
          <w:rFonts w:ascii="Bookman Old Style" w:hAnsi="Bookman Old Style" w:cs="Times New Roman"/>
          <w:sz w:val="24"/>
          <w:szCs w:val="24"/>
        </w:rPr>
        <w:t xml:space="preserve"> selected households</w:t>
      </w:r>
      <w:r w:rsidRPr="003D3BB0">
        <w:rPr>
          <w:rFonts w:ascii="Bookman Old Style" w:hAnsi="Bookman Old Style" w:cs="Times New Roman"/>
          <w:sz w:val="24"/>
          <w:szCs w:val="24"/>
        </w:rPr>
        <w:t xml:space="preserve"> in a specific geographic area. As an enumerator you are expected to:</w:t>
      </w:r>
    </w:p>
    <w:p w14:paraId="03283289" w14:textId="77777777" w:rsidR="00BF72DF" w:rsidRPr="003D3BB0" w:rsidRDefault="00BF72DF">
      <w:pPr>
        <w:pStyle w:val="BodyTextIndent"/>
        <w:ind w:left="0"/>
        <w:jc w:val="both"/>
        <w:rPr>
          <w:rFonts w:ascii="Bookman Old Style" w:hAnsi="Bookman Old Style" w:cs="Times New Roman"/>
          <w:sz w:val="24"/>
          <w:szCs w:val="24"/>
          <w:lang w:val="en-US"/>
        </w:rPr>
      </w:pPr>
    </w:p>
    <w:p w14:paraId="3827531D" w14:textId="77777777" w:rsidR="001D2F82" w:rsidRPr="003D3BB0" w:rsidRDefault="001D2F82" w:rsidP="00BF72DF">
      <w:pPr>
        <w:ind w:left="709"/>
        <w:rPr>
          <w:rFonts w:ascii="Bookman Old Style" w:hAnsi="Bookman Old Style"/>
          <w:sz w:val="24"/>
          <w:szCs w:val="24"/>
        </w:rPr>
      </w:pPr>
    </w:p>
    <w:p w14:paraId="57AC52DB" w14:textId="77777777" w:rsidR="00A370E8" w:rsidRPr="003D3BB0" w:rsidRDefault="00A370E8" w:rsidP="00733136">
      <w:pPr>
        <w:numPr>
          <w:ilvl w:val="0"/>
          <w:numId w:val="117"/>
        </w:numPr>
        <w:rPr>
          <w:rFonts w:ascii="Bookman Old Style" w:hAnsi="Bookman Old Style"/>
          <w:b/>
          <w:sz w:val="24"/>
          <w:szCs w:val="24"/>
          <w:lang w:val="en-US"/>
        </w:rPr>
      </w:pPr>
      <w:r w:rsidRPr="003D3BB0">
        <w:rPr>
          <w:rFonts w:ascii="Bookman Old Style" w:hAnsi="Bookman Old Style"/>
          <w:b/>
          <w:sz w:val="24"/>
          <w:szCs w:val="24"/>
          <w:lang w:val="en-US"/>
        </w:rPr>
        <w:t>To make a good first impression</w:t>
      </w:r>
    </w:p>
    <w:p w14:paraId="08F38BCE" w14:textId="77777777" w:rsidR="001D2F82" w:rsidRPr="003D3BB0" w:rsidRDefault="001D2F82" w:rsidP="001D2F82">
      <w:pPr>
        <w:ind w:left="720"/>
        <w:rPr>
          <w:rFonts w:ascii="Bookman Old Style" w:hAnsi="Bookman Old Style"/>
          <w:b/>
          <w:sz w:val="24"/>
          <w:szCs w:val="24"/>
          <w:lang w:val="en-US"/>
        </w:rPr>
      </w:pPr>
    </w:p>
    <w:p w14:paraId="02471510" w14:textId="17CCA884" w:rsidR="00A370E8" w:rsidRPr="003D3BB0" w:rsidRDefault="00A370E8" w:rsidP="001D2F82">
      <w:pPr>
        <w:ind w:left="709"/>
        <w:jc w:val="both"/>
        <w:rPr>
          <w:rFonts w:ascii="Bookman Old Style" w:hAnsi="Bookman Old Style"/>
          <w:sz w:val="24"/>
          <w:szCs w:val="24"/>
          <w:lang w:val="en-US"/>
        </w:rPr>
      </w:pPr>
      <w:r w:rsidRPr="003D3BB0">
        <w:rPr>
          <w:rFonts w:ascii="Bookman Old Style" w:hAnsi="Bookman Old Style"/>
          <w:sz w:val="24"/>
          <w:szCs w:val="24"/>
          <w:lang w:val="en-US"/>
        </w:rPr>
        <w:t>You should make the first contact with a smile and greeting like, “good morning”, “good afternoon”, or “good evening”, and to continue to behave in</w:t>
      </w:r>
      <w:ins w:id="70" w:author="USER" w:date="2023-08-07T14:34:00Z">
        <w:r w:rsidR="006A526D" w:rsidRPr="003D3BB0">
          <w:rPr>
            <w:rFonts w:ascii="Bookman Old Style" w:hAnsi="Bookman Old Style"/>
            <w:sz w:val="24"/>
            <w:szCs w:val="24"/>
            <w:lang w:val="en-US"/>
          </w:rPr>
          <w:t xml:space="preserve"> </w:t>
        </w:r>
      </w:ins>
      <w:ins w:id="71" w:author="USER" w:date="2023-08-07T14:36:00Z">
        <w:r w:rsidR="006A526D" w:rsidRPr="003D3BB0">
          <w:rPr>
            <w:rFonts w:ascii="Bookman Old Style" w:hAnsi="Bookman Old Style"/>
            <w:sz w:val="24"/>
            <w:szCs w:val="24"/>
            <w:lang w:val="en-US"/>
          </w:rPr>
          <w:t xml:space="preserve">a </w:t>
        </w:r>
      </w:ins>
      <w:del w:id="72" w:author="USER" w:date="2023-08-07T14:34:00Z">
        <w:r w:rsidRPr="003D3BB0" w:rsidDel="006A526D">
          <w:rPr>
            <w:rFonts w:ascii="Bookman Old Style" w:hAnsi="Bookman Old Style"/>
            <w:sz w:val="24"/>
            <w:szCs w:val="24"/>
            <w:lang w:val="en-US"/>
          </w:rPr>
          <w:delText xml:space="preserve"> good/</w:delText>
        </w:r>
      </w:del>
      <w:r w:rsidRPr="003D3BB0">
        <w:rPr>
          <w:rFonts w:ascii="Bookman Old Style" w:hAnsi="Bookman Old Style"/>
          <w:sz w:val="24"/>
          <w:szCs w:val="24"/>
          <w:lang w:val="en-US"/>
        </w:rPr>
        <w:t>professional manner. At the same time, you should look decent and tidy.</w:t>
      </w:r>
    </w:p>
    <w:p w14:paraId="7BFFB544" w14:textId="77777777" w:rsidR="001D2F82" w:rsidRPr="003D3BB0" w:rsidRDefault="001D2F82" w:rsidP="001D2F82">
      <w:pPr>
        <w:ind w:left="709"/>
        <w:jc w:val="both"/>
        <w:rPr>
          <w:rFonts w:ascii="Bookman Old Style" w:hAnsi="Bookman Old Style"/>
          <w:b/>
          <w:sz w:val="24"/>
          <w:szCs w:val="24"/>
          <w:lang w:val="en-US"/>
        </w:rPr>
      </w:pPr>
    </w:p>
    <w:p w14:paraId="1BD9E339" w14:textId="77777777" w:rsidR="00A370E8" w:rsidRPr="003D3BB0" w:rsidRDefault="00A370E8" w:rsidP="00733136">
      <w:pPr>
        <w:numPr>
          <w:ilvl w:val="0"/>
          <w:numId w:val="117"/>
        </w:numPr>
        <w:rPr>
          <w:rFonts w:ascii="Bookman Old Style" w:hAnsi="Bookman Old Style"/>
          <w:b/>
          <w:sz w:val="24"/>
          <w:szCs w:val="24"/>
        </w:rPr>
      </w:pPr>
      <w:r w:rsidRPr="003D3BB0">
        <w:rPr>
          <w:rFonts w:ascii="Bookman Old Style" w:hAnsi="Bookman Old Style"/>
          <w:b/>
          <w:sz w:val="24"/>
          <w:szCs w:val="24"/>
        </w:rPr>
        <w:t xml:space="preserve">To introduce and </w:t>
      </w:r>
      <w:proofErr w:type="spellStart"/>
      <w:r w:rsidRPr="003D3BB0">
        <w:rPr>
          <w:rFonts w:ascii="Bookman Old Style" w:hAnsi="Bookman Old Style"/>
          <w:b/>
          <w:sz w:val="24"/>
          <w:szCs w:val="24"/>
        </w:rPr>
        <w:t>identify</w:t>
      </w:r>
      <w:proofErr w:type="spellEnd"/>
      <w:r w:rsidRPr="003D3BB0">
        <w:rPr>
          <w:rFonts w:ascii="Bookman Old Style" w:hAnsi="Bookman Old Style"/>
          <w:b/>
          <w:sz w:val="24"/>
          <w:szCs w:val="24"/>
        </w:rPr>
        <w:t xml:space="preserve"> </w:t>
      </w:r>
      <w:proofErr w:type="spellStart"/>
      <w:r w:rsidRPr="003D3BB0">
        <w:rPr>
          <w:rFonts w:ascii="Bookman Old Style" w:hAnsi="Bookman Old Style"/>
          <w:b/>
          <w:sz w:val="24"/>
          <w:szCs w:val="24"/>
        </w:rPr>
        <w:t>yourself</w:t>
      </w:r>
      <w:proofErr w:type="spellEnd"/>
    </w:p>
    <w:p w14:paraId="10EED34F" w14:textId="77777777" w:rsidR="001D2F82" w:rsidRPr="003D3BB0" w:rsidRDefault="001D2F82" w:rsidP="001D2F82">
      <w:pPr>
        <w:ind w:firstLine="709"/>
        <w:rPr>
          <w:rFonts w:ascii="Bookman Old Style" w:hAnsi="Bookman Old Style"/>
          <w:sz w:val="24"/>
          <w:szCs w:val="24"/>
        </w:rPr>
      </w:pPr>
    </w:p>
    <w:p w14:paraId="352D29C2" w14:textId="77777777" w:rsidR="00A370E8" w:rsidRPr="003D3BB0" w:rsidRDefault="00A370E8" w:rsidP="001D2F82">
      <w:pPr>
        <w:ind w:left="709"/>
        <w:rPr>
          <w:rFonts w:ascii="Bookman Old Style" w:hAnsi="Bookman Old Style"/>
          <w:sz w:val="24"/>
          <w:szCs w:val="24"/>
          <w:lang w:val="en-US"/>
        </w:rPr>
      </w:pPr>
      <w:r w:rsidRPr="003D3BB0">
        <w:rPr>
          <w:rFonts w:ascii="Bookman Old Style" w:hAnsi="Bookman Old Style"/>
          <w:sz w:val="24"/>
          <w:szCs w:val="24"/>
          <w:lang w:val="en-US"/>
        </w:rPr>
        <w:t>First meet the household head or any other responsible person. You should introduce yourself by showing your identification letter and a badge.</w:t>
      </w:r>
    </w:p>
    <w:p w14:paraId="20A7C9D3" w14:textId="77777777" w:rsidR="001D2F82" w:rsidRPr="003D3BB0" w:rsidRDefault="001D2F82" w:rsidP="001D2F82">
      <w:pPr>
        <w:ind w:left="709"/>
        <w:rPr>
          <w:rFonts w:ascii="Bookman Old Style" w:hAnsi="Bookman Old Style"/>
          <w:sz w:val="24"/>
          <w:szCs w:val="24"/>
          <w:lang w:val="en-US"/>
        </w:rPr>
      </w:pPr>
    </w:p>
    <w:p w14:paraId="5FF66F07" w14:textId="77777777" w:rsidR="00A370E8" w:rsidRPr="003D3BB0" w:rsidRDefault="00A370E8" w:rsidP="00733136">
      <w:pPr>
        <w:numPr>
          <w:ilvl w:val="0"/>
          <w:numId w:val="117"/>
        </w:numPr>
        <w:rPr>
          <w:rFonts w:ascii="Bookman Old Style" w:hAnsi="Bookman Old Style"/>
          <w:b/>
          <w:sz w:val="24"/>
          <w:szCs w:val="24"/>
          <w:lang w:val="en-US"/>
        </w:rPr>
      </w:pPr>
      <w:r w:rsidRPr="003D3BB0">
        <w:rPr>
          <w:rFonts w:ascii="Bookman Old Style" w:hAnsi="Bookman Old Style"/>
          <w:b/>
          <w:sz w:val="24"/>
          <w:szCs w:val="24"/>
          <w:lang w:val="en-US"/>
        </w:rPr>
        <w:t>To explain the purpose of the visit</w:t>
      </w:r>
    </w:p>
    <w:p w14:paraId="0C0E5569" w14:textId="77777777" w:rsidR="001D2F82" w:rsidRPr="003D3BB0" w:rsidRDefault="001D2F82" w:rsidP="001D2F82">
      <w:pPr>
        <w:ind w:firstLine="709"/>
        <w:rPr>
          <w:rFonts w:ascii="Bookman Old Style" w:hAnsi="Bookman Old Style"/>
          <w:sz w:val="24"/>
          <w:szCs w:val="24"/>
          <w:lang w:val="en-US"/>
        </w:rPr>
      </w:pPr>
    </w:p>
    <w:p w14:paraId="1CEF45E8" w14:textId="77777777" w:rsidR="00A370E8" w:rsidRPr="003D3BB0" w:rsidRDefault="00A370E8" w:rsidP="001D2F82">
      <w:pPr>
        <w:ind w:left="709"/>
        <w:jc w:val="both"/>
        <w:rPr>
          <w:rFonts w:ascii="Bookman Old Style" w:hAnsi="Bookman Old Style"/>
          <w:sz w:val="24"/>
          <w:szCs w:val="24"/>
          <w:lang w:val="en-US"/>
        </w:rPr>
      </w:pPr>
      <w:r w:rsidRPr="003D3BB0">
        <w:rPr>
          <w:rFonts w:ascii="Bookman Old Style" w:hAnsi="Bookman Old Style"/>
          <w:sz w:val="24"/>
          <w:szCs w:val="24"/>
          <w:lang w:val="en-US"/>
        </w:rPr>
        <w:t xml:space="preserve">You should be conversant with the objective(s) of the </w:t>
      </w:r>
      <w:r w:rsidR="00B5000F" w:rsidRPr="003D3BB0">
        <w:rPr>
          <w:rFonts w:ascii="Bookman Old Style" w:hAnsi="Bookman Old Style"/>
          <w:sz w:val="24"/>
          <w:szCs w:val="24"/>
          <w:lang w:val="en-US"/>
        </w:rPr>
        <w:t>survey</w:t>
      </w:r>
      <w:r w:rsidRPr="003D3BB0">
        <w:rPr>
          <w:rFonts w:ascii="Bookman Old Style" w:hAnsi="Bookman Old Style"/>
          <w:sz w:val="24"/>
          <w:szCs w:val="24"/>
          <w:lang w:val="en-US"/>
        </w:rPr>
        <w:t xml:space="preserve">; in other words, as an enumerator, you should know why the government is doing the </w:t>
      </w:r>
      <w:r w:rsidR="00B5000F" w:rsidRPr="003D3BB0">
        <w:rPr>
          <w:rFonts w:ascii="Bookman Old Style" w:hAnsi="Bookman Old Style"/>
          <w:sz w:val="24"/>
          <w:szCs w:val="24"/>
          <w:lang w:val="en-US"/>
        </w:rPr>
        <w:t>survey</w:t>
      </w:r>
      <w:r w:rsidRPr="003D3BB0">
        <w:rPr>
          <w:rFonts w:ascii="Bookman Old Style" w:hAnsi="Bookman Old Style"/>
          <w:sz w:val="24"/>
          <w:szCs w:val="24"/>
          <w:lang w:val="en-US"/>
        </w:rPr>
        <w:t>.</w:t>
      </w:r>
    </w:p>
    <w:p w14:paraId="2259A7EE" w14:textId="77777777" w:rsidR="001D2F82" w:rsidRPr="003D3BB0" w:rsidRDefault="001D2F82" w:rsidP="001D2F82">
      <w:pPr>
        <w:ind w:left="709"/>
        <w:rPr>
          <w:rFonts w:ascii="Bookman Old Style" w:hAnsi="Bookman Old Style"/>
          <w:sz w:val="24"/>
          <w:szCs w:val="24"/>
          <w:lang w:val="en-US"/>
        </w:rPr>
      </w:pPr>
    </w:p>
    <w:p w14:paraId="648C1659" w14:textId="77777777" w:rsidR="00A370E8" w:rsidRPr="003D3BB0" w:rsidRDefault="00A370E8" w:rsidP="00733136">
      <w:pPr>
        <w:numPr>
          <w:ilvl w:val="0"/>
          <w:numId w:val="117"/>
        </w:numPr>
        <w:rPr>
          <w:rFonts w:ascii="Bookman Old Style" w:hAnsi="Bookman Old Style"/>
          <w:b/>
          <w:sz w:val="24"/>
          <w:szCs w:val="24"/>
          <w:lang w:val="en-US"/>
        </w:rPr>
      </w:pPr>
      <w:r w:rsidRPr="003D3BB0">
        <w:rPr>
          <w:rFonts w:ascii="Bookman Old Style" w:hAnsi="Bookman Old Style"/>
          <w:b/>
          <w:sz w:val="24"/>
          <w:szCs w:val="24"/>
          <w:lang w:val="en-US"/>
        </w:rPr>
        <w:t xml:space="preserve">To inform enumerated persons about the confidentiality of the </w:t>
      </w:r>
      <w:r w:rsidR="00B5000F" w:rsidRPr="003D3BB0">
        <w:rPr>
          <w:rFonts w:ascii="Bookman Old Style" w:hAnsi="Bookman Old Style"/>
          <w:b/>
          <w:sz w:val="24"/>
          <w:szCs w:val="24"/>
          <w:lang w:val="en-US"/>
        </w:rPr>
        <w:t>Survey</w:t>
      </w:r>
      <w:r w:rsidRPr="003D3BB0">
        <w:rPr>
          <w:rFonts w:ascii="Bookman Old Style" w:hAnsi="Bookman Old Style"/>
          <w:b/>
          <w:sz w:val="24"/>
          <w:szCs w:val="24"/>
          <w:lang w:val="en-US"/>
        </w:rPr>
        <w:t xml:space="preserve"> data</w:t>
      </w:r>
    </w:p>
    <w:p w14:paraId="6D4239B5" w14:textId="77777777" w:rsidR="00A370E8" w:rsidRPr="003D3BB0" w:rsidRDefault="00A370E8" w:rsidP="001D2F82">
      <w:pPr>
        <w:rPr>
          <w:rFonts w:ascii="Bookman Old Style" w:hAnsi="Bookman Old Style"/>
          <w:sz w:val="24"/>
          <w:szCs w:val="24"/>
          <w:lang w:val="en-US"/>
        </w:rPr>
      </w:pPr>
    </w:p>
    <w:p w14:paraId="20ACCBBE" w14:textId="77777777" w:rsidR="00A370E8" w:rsidRPr="003D3BB0" w:rsidRDefault="00A370E8" w:rsidP="001D2F82">
      <w:pPr>
        <w:ind w:left="709"/>
        <w:jc w:val="both"/>
        <w:rPr>
          <w:rFonts w:ascii="Bookman Old Style" w:hAnsi="Bookman Old Style"/>
          <w:sz w:val="24"/>
          <w:szCs w:val="24"/>
          <w:lang w:val="en-US"/>
        </w:rPr>
      </w:pPr>
      <w:r w:rsidRPr="003D3BB0">
        <w:rPr>
          <w:rFonts w:ascii="Bookman Old Style" w:hAnsi="Bookman Old Style"/>
          <w:sz w:val="24"/>
          <w:szCs w:val="24"/>
          <w:lang w:val="en-US"/>
        </w:rPr>
        <w:t xml:space="preserve">You should inform persons being enumerated that personal data that will be collected in the </w:t>
      </w:r>
      <w:r w:rsidR="00B5000F" w:rsidRPr="003D3BB0">
        <w:rPr>
          <w:rFonts w:ascii="Bookman Old Style" w:hAnsi="Bookman Old Style"/>
          <w:sz w:val="24"/>
          <w:szCs w:val="24"/>
          <w:lang w:val="en-US"/>
        </w:rPr>
        <w:t>Survey</w:t>
      </w:r>
      <w:r w:rsidRPr="003D3BB0">
        <w:rPr>
          <w:rFonts w:ascii="Bookman Old Style" w:hAnsi="Bookman Old Style"/>
          <w:sz w:val="24"/>
          <w:szCs w:val="24"/>
          <w:lang w:val="en-US"/>
        </w:rPr>
        <w:t xml:space="preserve"> represent an official secret – strictly confidential data protected by law that will be exclusively used for statistical purposes only.</w:t>
      </w:r>
    </w:p>
    <w:p w14:paraId="2010FC96" w14:textId="77777777" w:rsidR="001D2F82" w:rsidRPr="003D3BB0" w:rsidRDefault="001D2F82" w:rsidP="001D2F82">
      <w:pPr>
        <w:ind w:left="709"/>
        <w:jc w:val="both"/>
        <w:rPr>
          <w:rFonts w:ascii="Bookman Old Style" w:hAnsi="Bookman Old Style"/>
          <w:sz w:val="24"/>
          <w:szCs w:val="24"/>
          <w:lang w:val="en-US"/>
        </w:rPr>
      </w:pPr>
    </w:p>
    <w:p w14:paraId="46B6C1AF" w14:textId="77777777" w:rsidR="00A370E8" w:rsidRPr="003D3BB0" w:rsidRDefault="00A370E8" w:rsidP="00733136">
      <w:pPr>
        <w:numPr>
          <w:ilvl w:val="0"/>
          <w:numId w:val="117"/>
        </w:numPr>
        <w:rPr>
          <w:rFonts w:ascii="Bookman Old Style" w:hAnsi="Bookman Old Style"/>
          <w:b/>
          <w:sz w:val="24"/>
          <w:szCs w:val="24"/>
          <w:lang w:val="en-US"/>
        </w:rPr>
      </w:pPr>
      <w:r w:rsidRPr="003D3BB0">
        <w:rPr>
          <w:rFonts w:ascii="Bookman Old Style" w:hAnsi="Bookman Old Style"/>
          <w:b/>
          <w:sz w:val="24"/>
          <w:szCs w:val="24"/>
          <w:lang w:val="en-US"/>
        </w:rPr>
        <w:t>Not to make any influence on answers given by the person being enumerated</w:t>
      </w:r>
    </w:p>
    <w:p w14:paraId="6C314371" w14:textId="77777777" w:rsidR="00A370E8" w:rsidRPr="003D3BB0" w:rsidRDefault="00A370E8" w:rsidP="001D2F82">
      <w:pPr>
        <w:pStyle w:val="BodyTextIndent"/>
        <w:tabs>
          <w:tab w:val="left" w:pos="360"/>
        </w:tabs>
        <w:spacing w:before="120"/>
        <w:ind w:left="709"/>
        <w:jc w:val="both"/>
        <w:rPr>
          <w:rFonts w:ascii="Bookman Old Style" w:hAnsi="Bookman Old Style" w:cs="Times New Roman"/>
          <w:sz w:val="24"/>
          <w:szCs w:val="24"/>
        </w:rPr>
      </w:pPr>
      <w:r w:rsidRPr="003D3BB0">
        <w:rPr>
          <w:rFonts w:ascii="Bookman Old Style" w:hAnsi="Bookman Old Style" w:cs="Times New Roman"/>
          <w:sz w:val="24"/>
          <w:szCs w:val="24"/>
        </w:rPr>
        <w:t>It is strictly important to be neutral when asking questions. You are not even allowed to show expressions on your face and/or voice and should not give the idea to the person being enumerated that he/she gives right or wrong answer.</w:t>
      </w:r>
    </w:p>
    <w:p w14:paraId="38F54355" w14:textId="77777777" w:rsidR="001D2F82" w:rsidRPr="003D3BB0" w:rsidRDefault="001D2F82" w:rsidP="001D2F82">
      <w:pPr>
        <w:pStyle w:val="BodyTextIndent"/>
        <w:tabs>
          <w:tab w:val="left" w:pos="360"/>
        </w:tabs>
        <w:spacing w:before="120"/>
        <w:ind w:left="709"/>
        <w:jc w:val="both"/>
        <w:rPr>
          <w:rFonts w:ascii="Bookman Old Style" w:hAnsi="Bookman Old Style" w:cs="Times New Roman"/>
          <w:sz w:val="24"/>
          <w:szCs w:val="24"/>
        </w:rPr>
      </w:pPr>
    </w:p>
    <w:p w14:paraId="3424E254" w14:textId="77777777" w:rsidR="00A370E8" w:rsidRPr="003D3BB0" w:rsidRDefault="00A370E8" w:rsidP="00733136">
      <w:pPr>
        <w:numPr>
          <w:ilvl w:val="0"/>
          <w:numId w:val="117"/>
        </w:numPr>
        <w:rPr>
          <w:rFonts w:ascii="Bookman Old Style" w:hAnsi="Bookman Old Style"/>
          <w:b/>
          <w:sz w:val="24"/>
          <w:szCs w:val="24"/>
          <w:lang w:val="en-US"/>
        </w:rPr>
      </w:pPr>
      <w:r w:rsidRPr="003D3BB0">
        <w:rPr>
          <w:rFonts w:ascii="Bookman Old Style" w:hAnsi="Bookman Old Style"/>
          <w:b/>
          <w:sz w:val="24"/>
          <w:szCs w:val="24"/>
          <w:lang w:val="en-US"/>
        </w:rPr>
        <w:t>Not to change the words or order of the questions</w:t>
      </w:r>
    </w:p>
    <w:p w14:paraId="060B912D" w14:textId="77777777" w:rsidR="001D2F82" w:rsidRPr="003D3BB0" w:rsidRDefault="001D2F82" w:rsidP="001D2F82">
      <w:pPr>
        <w:ind w:left="720"/>
        <w:rPr>
          <w:rFonts w:ascii="Bookman Old Style" w:hAnsi="Bookman Old Style"/>
          <w:b/>
          <w:sz w:val="24"/>
          <w:szCs w:val="24"/>
          <w:lang w:val="en-US"/>
        </w:rPr>
      </w:pPr>
    </w:p>
    <w:p w14:paraId="04CD2AF7" w14:textId="77777777" w:rsidR="00A370E8" w:rsidRPr="003D3BB0" w:rsidRDefault="00A370E8" w:rsidP="001D2F82">
      <w:pPr>
        <w:ind w:left="709"/>
        <w:jc w:val="both"/>
        <w:rPr>
          <w:rFonts w:ascii="Bookman Old Style" w:hAnsi="Bookman Old Style"/>
          <w:sz w:val="24"/>
          <w:szCs w:val="24"/>
          <w:lang w:val="en-US"/>
        </w:rPr>
      </w:pPr>
      <w:r w:rsidRPr="003D3BB0">
        <w:rPr>
          <w:rFonts w:ascii="Bookman Old Style" w:hAnsi="Bookman Old Style"/>
          <w:sz w:val="24"/>
          <w:szCs w:val="24"/>
          <w:lang w:val="en-US"/>
        </w:rPr>
        <w:t>The words and order of the questions must be maintained. If the person does not understand the question, it should be repeated slowly and clearly. If, again the respondent does not understand the question, then the question should be rephrased, ensuring that the sense of the original question is not lost.</w:t>
      </w:r>
    </w:p>
    <w:p w14:paraId="4DF6015F" w14:textId="77777777" w:rsidR="001D2F82" w:rsidRPr="003D3BB0" w:rsidRDefault="001D2F82" w:rsidP="001D2F82">
      <w:pPr>
        <w:ind w:left="709"/>
        <w:rPr>
          <w:rFonts w:ascii="Bookman Old Style" w:hAnsi="Bookman Old Style"/>
          <w:sz w:val="24"/>
          <w:szCs w:val="24"/>
          <w:lang w:val="en-US"/>
        </w:rPr>
      </w:pPr>
    </w:p>
    <w:p w14:paraId="719F89D4" w14:textId="77777777" w:rsidR="00A370E8" w:rsidRPr="003D3BB0" w:rsidRDefault="00A370E8" w:rsidP="00733136">
      <w:pPr>
        <w:numPr>
          <w:ilvl w:val="0"/>
          <w:numId w:val="117"/>
        </w:numPr>
        <w:rPr>
          <w:rFonts w:ascii="Bookman Old Style" w:hAnsi="Bookman Old Style"/>
          <w:b/>
          <w:sz w:val="24"/>
          <w:szCs w:val="24"/>
          <w:lang w:val="en-US"/>
        </w:rPr>
      </w:pPr>
      <w:r w:rsidRPr="003D3BB0">
        <w:rPr>
          <w:rFonts w:ascii="Bookman Old Style" w:hAnsi="Bookman Old Style"/>
          <w:b/>
          <w:sz w:val="24"/>
          <w:szCs w:val="24"/>
          <w:lang w:val="en-US"/>
        </w:rPr>
        <w:t>Know how to canvass an area</w:t>
      </w:r>
    </w:p>
    <w:p w14:paraId="10776E93" w14:textId="77777777" w:rsidR="00A370E8" w:rsidRPr="003D3BB0" w:rsidRDefault="00A370E8" w:rsidP="001D2F82">
      <w:pPr>
        <w:pStyle w:val="BodyTextIndent"/>
        <w:tabs>
          <w:tab w:val="left" w:pos="360"/>
        </w:tabs>
        <w:spacing w:before="120"/>
        <w:ind w:left="709"/>
        <w:jc w:val="both"/>
        <w:rPr>
          <w:rFonts w:ascii="Bookman Old Style" w:hAnsi="Bookman Old Style" w:cs="Times New Roman"/>
          <w:sz w:val="24"/>
          <w:szCs w:val="24"/>
        </w:rPr>
      </w:pPr>
      <w:r w:rsidRPr="003D3BB0">
        <w:rPr>
          <w:rFonts w:ascii="Bookman Old Style" w:hAnsi="Bookman Old Style" w:cs="Times New Roman"/>
          <w:sz w:val="24"/>
          <w:szCs w:val="24"/>
        </w:rPr>
        <w:t xml:space="preserve">Be familiar with the </w:t>
      </w:r>
      <w:r w:rsidR="00630928" w:rsidRPr="003D3BB0">
        <w:rPr>
          <w:rFonts w:ascii="Bookman Old Style" w:hAnsi="Bookman Old Style" w:cs="Times New Roman"/>
          <w:sz w:val="24"/>
          <w:szCs w:val="24"/>
        </w:rPr>
        <w:t>survey</w:t>
      </w:r>
      <w:r w:rsidRPr="003D3BB0">
        <w:rPr>
          <w:rFonts w:ascii="Bookman Old Style" w:hAnsi="Bookman Old Style" w:cs="Times New Roman"/>
          <w:sz w:val="24"/>
          <w:szCs w:val="24"/>
        </w:rPr>
        <w:t xml:space="preserve"> maps prepared for your use and the instructions on how to cover an area in a systematic fashion. Enumerate only within the boundaries of your assigned area.</w:t>
      </w:r>
    </w:p>
    <w:p w14:paraId="50D9A7E3" w14:textId="77777777" w:rsidR="001D2F82" w:rsidRPr="003D3BB0" w:rsidRDefault="001D2F82" w:rsidP="001D2F82">
      <w:pPr>
        <w:pStyle w:val="BodyTextIndent"/>
        <w:tabs>
          <w:tab w:val="left" w:pos="360"/>
        </w:tabs>
        <w:spacing w:before="120"/>
        <w:ind w:left="709"/>
        <w:jc w:val="both"/>
        <w:rPr>
          <w:rFonts w:ascii="Bookman Old Style" w:hAnsi="Bookman Old Style" w:cs="Times New Roman"/>
          <w:b/>
          <w:sz w:val="24"/>
          <w:szCs w:val="24"/>
          <w:lang w:val="en-US"/>
        </w:rPr>
      </w:pPr>
    </w:p>
    <w:p w14:paraId="490A88EE" w14:textId="77777777" w:rsidR="00A370E8" w:rsidRPr="003D3BB0" w:rsidRDefault="00A370E8" w:rsidP="00733136">
      <w:pPr>
        <w:numPr>
          <w:ilvl w:val="0"/>
          <w:numId w:val="117"/>
        </w:numPr>
        <w:rPr>
          <w:rFonts w:ascii="Bookman Old Style" w:hAnsi="Bookman Old Style"/>
          <w:b/>
          <w:sz w:val="24"/>
          <w:szCs w:val="24"/>
        </w:rPr>
      </w:pPr>
      <w:proofErr w:type="spellStart"/>
      <w:r w:rsidRPr="003D3BB0">
        <w:rPr>
          <w:rFonts w:ascii="Bookman Old Style" w:hAnsi="Bookman Old Style"/>
          <w:b/>
          <w:sz w:val="24"/>
          <w:szCs w:val="24"/>
        </w:rPr>
        <w:t>Work</w:t>
      </w:r>
      <w:proofErr w:type="spellEnd"/>
      <w:r w:rsidRPr="003D3BB0">
        <w:rPr>
          <w:rFonts w:ascii="Bookman Old Style" w:hAnsi="Bookman Old Style"/>
          <w:b/>
          <w:sz w:val="24"/>
          <w:szCs w:val="24"/>
        </w:rPr>
        <w:t xml:space="preserve"> </w:t>
      </w:r>
      <w:proofErr w:type="spellStart"/>
      <w:r w:rsidRPr="003D3BB0">
        <w:rPr>
          <w:rFonts w:ascii="Bookman Old Style" w:hAnsi="Bookman Old Style"/>
          <w:b/>
          <w:sz w:val="24"/>
          <w:szCs w:val="24"/>
        </w:rPr>
        <w:t>conscientiously</w:t>
      </w:r>
      <w:proofErr w:type="spellEnd"/>
    </w:p>
    <w:p w14:paraId="3433E7A8" w14:textId="77777777" w:rsidR="001D2F82" w:rsidRPr="003D3BB0" w:rsidRDefault="001D2F82" w:rsidP="001D2F82">
      <w:pPr>
        <w:ind w:left="720"/>
        <w:rPr>
          <w:rFonts w:ascii="Bookman Old Style" w:hAnsi="Bookman Old Style"/>
          <w:b/>
          <w:sz w:val="24"/>
          <w:szCs w:val="24"/>
        </w:rPr>
      </w:pPr>
    </w:p>
    <w:p w14:paraId="464ADFAA" w14:textId="0FE1E7A0" w:rsidR="00A370E8" w:rsidRPr="003D3BB0" w:rsidRDefault="00A370E8" w:rsidP="001D2F82">
      <w:pPr>
        <w:ind w:left="709"/>
        <w:rPr>
          <w:rFonts w:ascii="Bookman Old Style" w:hAnsi="Bookman Old Style"/>
          <w:sz w:val="24"/>
          <w:szCs w:val="24"/>
          <w:lang w:val="en-US"/>
        </w:rPr>
      </w:pPr>
      <w:r w:rsidRPr="003D3BB0">
        <w:rPr>
          <w:rFonts w:ascii="Bookman Old Style" w:hAnsi="Bookman Old Style"/>
          <w:sz w:val="24"/>
          <w:szCs w:val="24"/>
          <w:lang w:val="en-US"/>
        </w:rPr>
        <w:t xml:space="preserve">Follow </w:t>
      </w:r>
      <w:r w:rsidR="00630928" w:rsidRPr="003D3BB0">
        <w:rPr>
          <w:rFonts w:ascii="Bookman Old Style" w:hAnsi="Bookman Old Style"/>
          <w:sz w:val="24"/>
          <w:szCs w:val="24"/>
          <w:lang w:val="en-US"/>
        </w:rPr>
        <w:t>survey</w:t>
      </w:r>
      <w:r w:rsidRPr="003D3BB0">
        <w:rPr>
          <w:rFonts w:ascii="Bookman Old Style" w:hAnsi="Bookman Old Style"/>
          <w:sz w:val="24"/>
          <w:szCs w:val="24"/>
          <w:lang w:val="en-US"/>
        </w:rPr>
        <w:t xml:space="preserve"> procedures exactly and efficiently. State your business in a few words, ask the required questions, make your entries, and then proceed to the next house. If the person is reluctant to cooperate, try to convince him/her and if </w:t>
      </w:r>
      <w:r w:rsidR="007011AD" w:rsidRPr="003D3BB0">
        <w:rPr>
          <w:rFonts w:ascii="Bookman Old Style" w:hAnsi="Bookman Old Style"/>
          <w:sz w:val="24"/>
          <w:szCs w:val="24"/>
          <w:lang w:val="en-US"/>
        </w:rPr>
        <w:t>necessary,</w:t>
      </w:r>
      <w:r w:rsidRPr="003D3BB0">
        <w:rPr>
          <w:rFonts w:ascii="Bookman Old Style" w:hAnsi="Bookman Old Style"/>
          <w:sz w:val="24"/>
          <w:szCs w:val="24"/>
          <w:lang w:val="en-US"/>
        </w:rPr>
        <w:t xml:space="preserve"> report the matter to your supervisor.</w:t>
      </w:r>
    </w:p>
    <w:p w14:paraId="4173491C" w14:textId="77777777" w:rsidR="001D2F82" w:rsidRPr="003D3BB0" w:rsidRDefault="001D2F82" w:rsidP="001D2F82">
      <w:pPr>
        <w:ind w:left="709"/>
        <w:rPr>
          <w:rFonts w:ascii="Bookman Old Style" w:hAnsi="Bookman Old Style"/>
          <w:sz w:val="24"/>
          <w:szCs w:val="24"/>
          <w:lang w:val="en-US"/>
        </w:rPr>
      </w:pPr>
    </w:p>
    <w:p w14:paraId="7EC89487" w14:textId="77777777" w:rsidR="00A370E8" w:rsidRPr="003D3BB0" w:rsidRDefault="00A370E8" w:rsidP="00733136">
      <w:pPr>
        <w:numPr>
          <w:ilvl w:val="0"/>
          <w:numId w:val="117"/>
        </w:numPr>
        <w:rPr>
          <w:rFonts w:ascii="Bookman Old Style" w:hAnsi="Bookman Old Style"/>
          <w:b/>
          <w:sz w:val="24"/>
          <w:szCs w:val="24"/>
        </w:rPr>
      </w:pPr>
      <w:r w:rsidRPr="003D3BB0">
        <w:rPr>
          <w:rFonts w:ascii="Bookman Old Style" w:hAnsi="Bookman Old Style"/>
          <w:b/>
          <w:sz w:val="24"/>
          <w:szCs w:val="24"/>
        </w:rPr>
        <w:t xml:space="preserve">Be </w:t>
      </w:r>
      <w:proofErr w:type="spellStart"/>
      <w:r w:rsidRPr="003D3BB0">
        <w:rPr>
          <w:rFonts w:ascii="Bookman Old Style" w:hAnsi="Bookman Old Style"/>
          <w:b/>
          <w:sz w:val="24"/>
          <w:szCs w:val="24"/>
        </w:rPr>
        <w:t>neat</w:t>
      </w:r>
      <w:proofErr w:type="spellEnd"/>
      <w:r w:rsidRPr="003D3BB0">
        <w:rPr>
          <w:rFonts w:ascii="Bookman Old Style" w:hAnsi="Bookman Old Style"/>
          <w:b/>
          <w:sz w:val="24"/>
          <w:szCs w:val="24"/>
        </w:rPr>
        <w:t xml:space="preserve"> and </w:t>
      </w:r>
      <w:proofErr w:type="spellStart"/>
      <w:r w:rsidRPr="003D3BB0">
        <w:rPr>
          <w:rFonts w:ascii="Bookman Old Style" w:hAnsi="Bookman Old Style"/>
          <w:b/>
          <w:sz w:val="24"/>
          <w:szCs w:val="24"/>
        </w:rPr>
        <w:t>courteous</w:t>
      </w:r>
      <w:proofErr w:type="spellEnd"/>
    </w:p>
    <w:p w14:paraId="6FF70BAE" w14:textId="77777777" w:rsidR="001D2F82" w:rsidRPr="003D3BB0" w:rsidRDefault="001D2F82" w:rsidP="001D2F82">
      <w:pPr>
        <w:ind w:left="720"/>
        <w:rPr>
          <w:rFonts w:ascii="Bookman Old Style" w:hAnsi="Bookman Old Style"/>
          <w:b/>
          <w:sz w:val="24"/>
          <w:szCs w:val="24"/>
        </w:rPr>
      </w:pPr>
    </w:p>
    <w:p w14:paraId="7388102A" w14:textId="2037AF25" w:rsidR="00A370E8" w:rsidRPr="003D3BB0" w:rsidRDefault="00A370E8" w:rsidP="001D2F82">
      <w:pPr>
        <w:ind w:left="709"/>
        <w:rPr>
          <w:rFonts w:ascii="Bookman Old Style" w:hAnsi="Bookman Old Style"/>
          <w:sz w:val="24"/>
          <w:szCs w:val="24"/>
          <w:lang w:val="en-US"/>
        </w:rPr>
      </w:pPr>
      <w:r w:rsidRPr="003D3BB0">
        <w:rPr>
          <w:rFonts w:ascii="Bookman Old Style" w:hAnsi="Bookman Old Style"/>
          <w:sz w:val="24"/>
          <w:szCs w:val="24"/>
          <w:lang w:val="en-US"/>
        </w:rPr>
        <w:t xml:space="preserve">While interviewing, remember that you are a public employee and </w:t>
      </w:r>
      <w:ins w:id="73" w:author="USER" w:date="2023-08-07T14:44:00Z">
        <w:r w:rsidR="00CA504A" w:rsidRPr="003D3BB0">
          <w:rPr>
            <w:rFonts w:ascii="Bookman Old Style" w:hAnsi="Bookman Old Style"/>
            <w:sz w:val="24"/>
            <w:szCs w:val="24"/>
            <w:lang w:val="en-US"/>
          </w:rPr>
          <w:t xml:space="preserve">you </w:t>
        </w:r>
      </w:ins>
      <w:r w:rsidRPr="003D3BB0">
        <w:rPr>
          <w:rFonts w:ascii="Bookman Old Style" w:hAnsi="Bookman Old Style"/>
          <w:sz w:val="24"/>
          <w:szCs w:val="24"/>
          <w:lang w:val="en-US"/>
        </w:rPr>
        <w:t>represent the NSO, the office that hired you. Be considerate of the people you contact. Dress appropriately. Do not smoke or chew gum while interviewing.</w:t>
      </w:r>
    </w:p>
    <w:p w14:paraId="45E10222" w14:textId="77777777" w:rsidR="001D2F82" w:rsidRPr="003D3BB0" w:rsidRDefault="001D2F82" w:rsidP="001D2F82">
      <w:pPr>
        <w:ind w:left="709"/>
        <w:rPr>
          <w:rFonts w:ascii="Bookman Old Style" w:hAnsi="Bookman Old Style"/>
          <w:sz w:val="24"/>
          <w:szCs w:val="24"/>
          <w:lang w:val="en-US"/>
        </w:rPr>
      </w:pPr>
    </w:p>
    <w:p w14:paraId="641BBB53" w14:textId="77777777" w:rsidR="00A370E8" w:rsidRPr="003D3BB0" w:rsidRDefault="00A370E8" w:rsidP="00733136">
      <w:pPr>
        <w:numPr>
          <w:ilvl w:val="0"/>
          <w:numId w:val="117"/>
        </w:numPr>
        <w:rPr>
          <w:rFonts w:ascii="Bookman Old Style" w:hAnsi="Bookman Old Style"/>
          <w:b/>
          <w:sz w:val="24"/>
          <w:szCs w:val="24"/>
        </w:rPr>
      </w:pPr>
      <w:proofErr w:type="spellStart"/>
      <w:r w:rsidRPr="003D3BB0">
        <w:rPr>
          <w:rFonts w:ascii="Bookman Old Style" w:hAnsi="Bookman Old Style"/>
          <w:b/>
          <w:sz w:val="24"/>
          <w:szCs w:val="24"/>
        </w:rPr>
        <w:t>Keep</w:t>
      </w:r>
      <w:proofErr w:type="spellEnd"/>
      <w:r w:rsidRPr="003D3BB0">
        <w:rPr>
          <w:rFonts w:ascii="Bookman Old Style" w:hAnsi="Bookman Old Style"/>
          <w:b/>
          <w:sz w:val="24"/>
          <w:szCs w:val="24"/>
        </w:rPr>
        <w:t xml:space="preserve"> </w:t>
      </w:r>
      <w:proofErr w:type="spellStart"/>
      <w:r w:rsidRPr="003D3BB0">
        <w:rPr>
          <w:rFonts w:ascii="Bookman Old Style" w:hAnsi="Bookman Old Style"/>
          <w:b/>
          <w:sz w:val="24"/>
          <w:szCs w:val="24"/>
        </w:rPr>
        <w:t>the</w:t>
      </w:r>
      <w:proofErr w:type="spellEnd"/>
      <w:r w:rsidRPr="003D3BB0">
        <w:rPr>
          <w:rFonts w:ascii="Bookman Old Style" w:hAnsi="Bookman Old Style"/>
          <w:b/>
          <w:sz w:val="24"/>
          <w:szCs w:val="24"/>
        </w:rPr>
        <w:t xml:space="preserve"> </w:t>
      </w:r>
      <w:proofErr w:type="spellStart"/>
      <w:r w:rsidRPr="003D3BB0">
        <w:rPr>
          <w:rFonts w:ascii="Bookman Old Style" w:hAnsi="Bookman Old Style"/>
          <w:b/>
          <w:sz w:val="24"/>
          <w:szCs w:val="24"/>
        </w:rPr>
        <w:t>information</w:t>
      </w:r>
      <w:proofErr w:type="spellEnd"/>
      <w:r w:rsidRPr="003D3BB0">
        <w:rPr>
          <w:rFonts w:ascii="Bookman Old Style" w:hAnsi="Bookman Old Style"/>
          <w:b/>
          <w:sz w:val="24"/>
          <w:szCs w:val="24"/>
        </w:rPr>
        <w:t xml:space="preserve"> </w:t>
      </w:r>
      <w:proofErr w:type="spellStart"/>
      <w:r w:rsidRPr="003D3BB0">
        <w:rPr>
          <w:rFonts w:ascii="Bookman Old Style" w:hAnsi="Bookman Old Style"/>
          <w:b/>
          <w:sz w:val="24"/>
          <w:szCs w:val="24"/>
        </w:rPr>
        <w:t>confidential</w:t>
      </w:r>
      <w:proofErr w:type="spellEnd"/>
    </w:p>
    <w:p w14:paraId="16EE4B5A" w14:textId="77777777" w:rsidR="001D2F82" w:rsidRPr="003D3BB0" w:rsidRDefault="001D2F82" w:rsidP="001D2F82">
      <w:pPr>
        <w:ind w:left="720"/>
        <w:rPr>
          <w:rFonts w:ascii="Bookman Old Style" w:hAnsi="Bookman Old Style"/>
          <w:b/>
          <w:sz w:val="24"/>
          <w:szCs w:val="24"/>
        </w:rPr>
      </w:pPr>
    </w:p>
    <w:p w14:paraId="4ECD7A43" w14:textId="77777777" w:rsidR="00A370E8" w:rsidRPr="003D3BB0" w:rsidRDefault="00A370E8" w:rsidP="001D2F82">
      <w:pPr>
        <w:spacing w:after="240"/>
        <w:ind w:left="709"/>
        <w:rPr>
          <w:rFonts w:ascii="Bookman Old Style" w:hAnsi="Bookman Old Style"/>
          <w:b/>
          <w:sz w:val="24"/>
          <w:szCs w:val="24"/>
          <w:lang w:val="en-US"/>
        </w:rPr>
      </w:pPr>
      <w:r w:rsidRPr="003D3BB0">
        <w:rPr>
          <w:rFonts w:ascii="Bookman Old Style" w:hAnsi="Bookman Old Style"/>
          <w:sz w:val="24"/>
          <w:szCs w:val="24"/>
          <w:lang w:val="en-US"/>
        </w:rPr>
        <w:t xml:space="preserve">The information you gather is strictly confidential. Only the final district population and housing count will ever be released. Do not discuss any information obtained in your </w:t>
      </w:r>
      <w:r w:rsidR="00630928" w:rsidRPr="003D3BB0">
        <w:rPr>
          <w:rFonts w:ascii="Bookman Old Style" w:hAnsi="Bookman Old Style"/>
          <w:sz w:val="24"/>
          <w:szCs w:val="24"/>
          <w:lang w:val="en-US"/>
        </w:rPr>
        <w:t>survey</w:t>
      </w:r>
      <w:r w:rsidRPr="003D3BB0">
        <w:rPr>
          <w:rFonts w:ascii="Bookman Old Style" w:hAnsi="Bookman Old Style"/>
          <w:sz w:val="24"/>
          <w:szCs w:val="24"/>
          <w:lang w:val="en-US"/>
        </w:rPr>
        <w:t xml:space="preserve"> work with anyone but your supervisor or other authorized personnel.</w:t>
      </w:r>
    </w:p>
    <w:p w14:paraId="3BD82984" w14:textId="77777777" w:rsidR="00A370E8" w:rsidRPr="003D3BB0" w:rsidRDefault="00A370E8" w:rsidP="00733136">
      <w:pPr>
        <w:numPr>
          <w:ilvl w:val="0"/>
          <w:numId w:val="117"/>
        </w:numPr>
        <w:rPr>
          <w:rFonts w:ascii="Bookman Old Style" w:hAnsi="Bookman Old Style"/>
          <w:b/>
          <w:sz w:val="24"/>
          <w:szCs w:val="24"/>
        </w:rPr>
      </w:pPr>
      <w:proofErr w:type="spellStart"/>
      <w:r w:rsidRPr="003D3BB0">
        <w:rPr>
          <w:rFonts w:ascii="Bookman Old Style" w:hAnsi="Bookman Old Style"/>
          <w:b/>
          <w:sz w:val="24"/>
          <w:szCs w:val="24"/>
        </w:rPr>
        <w:t>Transmission</w:t>
      </w:r>
      <w:proofErr w:type="spellEnd"/>
      <w:r w:rsidRPr="003D3BB0">
        <w:rPr>
          <w:rFonts w:ascii="Bookman Old Style" w:hAnsi="Bookman Old Style"/>
          <w:b/>
          <w:sz w:val="24"/>
          <w:szCs w:val="24"/>
        </w:rPr>
        <w:t xml:space="preserve"> to </w:t>
      </w:r>
      <w:proofErr w:type="spellStart"/>
      <w:r w:rsidRPr="003D3BB0">
        <w:rPr>
          <w:rFonts w:ascii="Bookman Old Style" w:hAnsi="Bookman Old Style"/>
          <w:b/>
          <w:sz w:val="24"/>
          <w:szCs w:val="24"/>
        </w:rPr>
        <w:t>the</w:t>
      </w:r>
      <w:proofErr w:type="spellEnd"/>
      <w:r w:rsidRPr="003D3BB0">
        <w:rPr>
          <w:rFonts w:ascii="Bookman Old Style" w:hAnsi="Bookman Old Style"/>
          <w:b/>
          <w:sz w:val="24"/>
          <w:szCs w:val="24"/>
        </w:rPr>
        <w:t xml:space="preserve"> supervisor</w:t>
      </w:r>
    </w:p>
    <w:p w14:paraId="6EBD8A3C" w14:textId="77777777" w:rsidR="00385D01" w:rsidRPr="003D3BB0" w:rsidRDefault="00385D01" w:rsidP="00385D01">
      <w:pPr>
        <w:ind w:left="720"/>
        <w:rPr>
          <w:rFonts w:ascii="Bookman Old Style" w:hAnsi="Bookman Old Style"/>
          <w:b/>
          <w:sz w:val="24"/>
          <w:szCs w:val="24"/>
        </w:rPr>
      </w:pPr>
    </w:p>
    <w:p w14:paraId="786D2577" w14:textId="77777777" w:rsidR="00385D01" w:rsidRPr="003D3BB0" w:rsidRDefault="00385D01" w:rsidP="00385D01">
      <w:pPr>
        <w:ind w:left="709"/>
        <w:jc w:val="both"/>
        <w:rPr>
          <w:rFonts w:ascii="Bookman Old Style" w:hAnsi="Bookman Old Style"/>
          <w:sz w:val="24"/>
          <w:szCs w:val="24"/>
          <w:lang w:val="en-US"/>
        </w:rPr>
      </w:pPr>
      <w:r w:rsidRPr="003D3BB0">
        <w:rPr>
          <w:rFonts w:ascii="Bookman Old Style" w:hAnsi="Bookman Old Style"/>
          <w:noProof/>
          <w:sz w:val="24"/>
          <w:szCs w:val="24"/>
          <w:lang w:val="en-US"/>
        </w:rPr>
        <w:t>Upon the completetion of the interview, y</w:t>
      </w:r>
      <w:r w:rsidR="00CF71DA" w:rsidRPr="003D3BB0">
        <w:rPr>
          <w:rFonts w:ascii="Bookman Old Style" w:hAnsi="Bookman Old Style"/>
          <w:noProof/>
          <w:sz w:val="24"/>
          <w:szCs w:val="24"/>
          <w:lang w:val="en-US"/>
        </w:rPr>
        <w:t>o</w:t>
      </w:r>
      <w:r w:rsidRPr="003D3BB0">
        <w:rPr>
          <w:rFonts w:ascii="Bookman Old Style" w:hAnsi="Bookman Old Style"/>
          <w:noProof/>
          <w:sz w:val="24"/>
          <w:szCs w:val="24"/>
          <w:lang w:val="en-US"/>
        </w:rPr>
        <w:t xml:space="preserve">u are required to transfer data to the supervisor via bluetooth on regular/daily basis, which is called synchronisation. </w:t>
      </w:r>
      <w:r w:rsidR="00CF71DA" w:rsidRPr="003D3BB0">
        <w:rPr>
          <w:rFonts w:ascii="Bookman Old Style" w:hAnsi="Bookman Old Style"/>
          <w:noProof/>
          <w:sz w:val="24"/>
          <w:szCs w:val="24"/>
          <w:lang w:val="en-US"/>
        </w:rPr>
        <w:t>This</w:t>
      </w:r>
      <w:r w:rsidR="00590EAC" w:rsidRPr="003D3BB0">
        <w:rPr>
          <w:rFonts w:ascii="Bookman Old Style" w:hAnsi="Bookman Old Style"/>
          <w:noProof/>
          <w:sz w:val="24"/>
          <w:szCs w:val="24"/>
          <w:lang w:val="en-US"/>
        </w:rPr>
        <w:t xml:space="preserve"> task</w:t>
      </w:r>
      <w:r w:rsidR="00CF71DA" w:rsidRPr="003D3BB0">
        <w:rPr>
          <w:rFonts w:ascii="Bookman Old Style" w:hAnsi="Bookman Old Style"/>
          <w:noProof/>
          <w:sz w:val="24"/>
          <w:szCs w:val="24"/>
          <w:lang w:val="en-US"/>
        </w:rPr>
        <w:t xml:space="preserve"> is done with the supervisor’s tablet.</w:t>
      </w:r>
    </w:p>
    <w:p w14:paraId="0E43483C" w14:textId="77777777" w:rsidR="00A370E8" w:rsidRPr="003D3BB0" w:rsidRDefault="00A370E8" w:rsidP="00FA5445">
      <w:pPr>
        <w:ind w:left="675"/>
        <w:rPr>
          <w:rFonts w:ascii="Bookman Old Style" w:hAnsi="Bookman Old Style"/>
          <w:sz w:val="24"/>
          <w:szCs w:val="24"/>
          <w:lang w:val="en-US"/>
        </w:rPr>
      </w:pPr>
    </w:p>
    <w:p w14:paraId="4636DEF8" w14:textId="77777777" w:rsidR="00A370E8" w:rsidRPr="003D3BB0" w:rsidRDefault="00380B8F" w:rsidP="00FA5445">
      <w:pPr>
        <w:rPr>
          <w:rFonts w:ascii="Bookman Old Style" w:hAnsi="Bookman Old Style"/>
          <w:sz w:val="24"/>
          <w:szCs w:val="24"/>
          <w:lang w:val="en-US"/>
        </w:rPr>
      </w:pPr>
      <w:r w:rsidRPr="003D3BB0">
        <w:rPr>
          <w:rFonts w:ascii="Bookman Old Style" w:hAnsi="Bookman Old Style"/>
          <w:b/>
          <w:sz w:val="24"/>
          <w:szCs w:val="24"/>
          <w:lang w:val="en-US"/>
        </w:rPr>
        <w:t>You</w:t>
      </w:r>
      <w:r w:rsidR="00A370E8" w:rsidRPr="003D3BB0">
        <w:rPr>
          <w:rFonts w:ascii="Bookman Old Style" w:hAnsi="Bookman Old Style"/>
          <w:b/>
          <w:sz w:val="24"/>
          <w:szCs w:val="24"/>
          <w:lang w:val="en-US"/>
        </w:rPr>
        <w:t xml:space="preserve"> should be conscious in handling the tablet knowing that it can easily be damaged or stolen.  It should therefore be kept safe and in good condition at all times</w:t>
      </w:r>
      <w:r w:rsidR="00A370E8" w:rsidRPr="003D3BB0">
        <w:rPr>
          <w:rFonts w:ascii="Bookman Old Style" w:hAnsi="Bookman Old Style"/>
          <w:sz w:val="24"/>
          <w:szCs w:val="24"/>
          <w:lang w:val="en-US"/>
        </w:rPr>
        <w:t>.</w:t>
      </w:r>
    </w:p>
    <w:p w14:paraId="42149A46" w14:textId="77777777" w:rsidR="00A370E8" w:rsidRPr="003D3BB0" w:rsidRDefault="00A370E8" w:rsidP="00FA5445">
      <w:pPr>
        <w:spacing w:before="240"/>
        <w:rPr>
          <w:rFonts w:ascii="Bookman Old Style" w:hAnsi="Bookman Old Style"/>
          <w:sz w:val="24"/>
          <w:szCs w:val="24"/>
          <w:lang w:val="en-US"/>
        </w:rPr>
      </w:pPr>
      <w:r w:rsidRPr="003D3BB0">
        <w:rPr>
          <w:rFonts w:ascii="Bookman Old Style" w:hAnsi="Bookman Old Style"/>
          <w:b/>
          <w:sz w:val="24"/>
          <w:szCs w:val="24"/>
          <w:lang w:val="en-US"/>
        </w:rPr>
        <w:t>NOTE:</w:t>
      </w:r>
      <w:r w:rsidRPr="003D3BB0">
        <w:rPr>
          <w:rFonts w:ascii="Bookman Old Style" w:hAnsi="Bookman Old Style"/>
          <w:sz w:val="24"/>
          <w:szCs w:val="24"/>
          <w:lang w:val="en-US"/>
        </w:rPr>
        <w:t xml:space="preserve"> If your work or conduct is judged unsuitable and does not meet the standards set forth in this manual, you may be subject to dismissal.</w:t>
      </w:r>
      <w:bookmarkStart w:id="74" w:name="_Toc491336808"/>
      <w:bookmarkStart w:id="75" w:name="_Toc491336809"/>
      <w:bookmarkStart w:id="76" w:name="_Toc491336810"/>
      <w:bookmarkStart w:id="77" w:name="_Toc491336811"/>
      <w:bookmarkStart w:id="78" w:name="_Toc491336812"/>
      <w:bookmarkStart w:id="79" w:name="_Toc491336813"/>
      <w:bookmarkStart w:id="80" w:name="_Toc491336814"/>
      <w:bookmarkStart w:id="81" w:name="_Toc491336815"/>
      <w:bookmarkStart w:id="82" w:name="_Toc491336816"/>
      <w:bookmarkStart w:id="83" w:name="_Toc491336817"/>
      <w:bookmarkStart w:id="84" w:name="_Toc491336818"/>
      <w:bookmarkStart w:id="85" w:name="_Toc491336819"/>
      <w:bookmarkStart w:id="86" w:name="_Toc491336820"/>
      <w:bookmarkStart w:id="87" w:name="_Toc491336821"/>
      <w:bookmarkStart w:id="88" w:name="_Toc491336822"/>
      <w:bookmarkStart w:id="89" w:name="_Toc491336823"/>
      <w:bookmarkStart w:id="90" w:name="_Toc491336824"/>
      <w:bookmarkStart w:id="91" w:name="_Toc491336825"/>
      <w:bookmarkStart w:id="92" w:name="_Toc491336826"/>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2B6F4287" w14:textId="77777777" w:rsidR="00A370E8" w:rsidRPr="003D3BB0" w:rsidRDefault="00A370E8">
      <w:pPr>
        <w:pStyle w:val="Heading2"/>
        <w:spacing w:before="240" w:after="0"/>
        <w:ind w:left="575" w:hanging="575"/>
        <w:rPr>
          <w:rFonts w:ascii="Bookman Old Style" w:hAnsi="Bookman Old Style"/>
          <w:sz w:val="24"/>
          <w:szCs w:val="24"/>
        </w:rPr>
      </w:pPr>
      <w:bookmarkStart w:id="93" w:name="_Toc491336827"/>
      <w:bookmarkStart w:id="94" w:name="_Toc508697266"/>
      <w:bookmarkStart w:id="95" w:name="_Toc508697523"/>
      <w:bookmarkStart w:id="96" w:name="_Toc508697267"/>
      <w:bookmarkStart w:id="97" w:name="_Toc508697524"/>
      <w:bookmarkStart w:id="98" w:name="_Toc508697268"/>
      <w:bookmarkStart w:id="99" w:name="_Toc508697525"/>
      <w:bookmarkStart w:id="100" w:name="_Toc508697270"/>
      <w:bookmarkStart w:id="101" w:name="_Toc508697527"/>
      <w:bookmarkStart w:id="102" w:name="_Toc508697271"/>
      <w:bookmarkStart w:id="103" w:name="_Toc508697528"/>
      <w:bookmarkStart w:id="104" w:name="_Toc508697273"/>
      <w:bookmarkStart w:id="105" w:name="_Toc508697530"/>
      <w:bookmarkStart w:id="106" w:name="_Toc508697275"/>
      <w:bookmarkStart w:id="107" w:name="_Toc508697532"/>
      <w:bookmarkStart w:id="108" w:name="_Toc508697276"/>
      <w:bookmarkStart w:id="109" w:name="_Toc508697533"/>
      <w:bookmarkStart w:id="110" w:name="_Toc508697277"/>
      <w:bookmarkStart w:id="111" w:name="_Toc508697534"/>
      <w:bookmarkStart w:id="112" w:name="_Toc508697278"/>
      <w:bookmarkStart w:id="113" w:name="_Toc508697535"/>
      <w:bookmarkStart w:id="114" w:name="_Toc508697279"/>
      <w:bookmarkStart w:id="115" w:name="_Toc508697536"/>
      <w:bookmarkStart w:id="116" w:name="_Toc508697280"/>
      <w:bookmarkStart w:id="117" w:name="_Toc508697537"/>
      <w:bookmarkStart w:id="118" w:name="_Toc508697281"/>
      <w:bookmarkStart w:id="119" w:name="_Toc508697538"/>
      <w:bookmarkStart w:id="120" w:name="_Toc508697282"/>
      <w:bookmarkStart w:id="121" w:name="_Toc508697539"/>
      <w:bookmarkStart w:id="122" w:name="_Toc508697283"/>
      <w:bookmarkStart w:id="123" w:name="_Toc508697540"/>
      <w:bookmarkStart w:id="124" w:name="_Toc508697284"/>
      <w:bookmarkStart w:id="125" w:name="_Toc508697541"/>
      <w:bookmarkStart w:id="126" w:name="_Toc508697285"/>
      <w:bookmarkStart w:id="127" w:name="_Toc508697542"/>
      <w:bookmarkStart w:id="128" w:name="_Toc508697286"/>
      <w:bookmarkStart w:id="129" w:name="_Toc508697543"/>
      <w:bookmarkStart w:id="130" w:name="_Toc508697287"/>
      <w:bookmarkStart w:id="131" w:name="_Toc508697544"/>
      <w:bookmarkStart w:id="132" w:name="_Toc508697288"/>
      <w:bookmarkStart w:id="133" w:name="_Toc508697545"/>
      <w:bookmarkStart w:id="134" w:name="_Toc508697290"/>
      <w:bookmarkStart w:id="135" w:name="_Toc508697547"/>
      <w:bookmarkStart w:id="136" w:name="_Toc508697291"/>
      <w:bookmarkStart w:id="137" w:name="_Toc508697548"/>
      <w:bookmarkStart w:id="138" w:name="_Toc508697292"/>
      <w:bookmarkStart w:id="139" w:name="_Toc508697549"/>
      <w:bookmarkStart w:id="140" w:name="_Toc508697293"/>
      <w:bookmarkStart w:id="141" w:name="_Toc508697550"/>
      <w:bookmarkStart w:id="142" w:name="_Toc508697294"/>
      <w:bookmarkStart w:id="143" w:name="_Toc508697551"/>
      <w:bookmarkStart w:id="144" w:name="_Toc508697295"/>
      <w:bookmarkStart w:id="145" w:name="_Toc508697552"/>
      <w:bookmarkStart w:id="146" w:name="_Toc508697297"/>
      <w:bookmarkStart w:id="147" w:name="_Toc508697554"/>
      <w:bookmarkStart w:id="148" w:name="_Toc508697298"/>
      <w:bookmarkStart w:id="149" w:name="_Toc508697555"/>
      <w:bookmarkStart w:id="150" w:name="_Toc508697299"/>
      <w:bookmarkStart w:id="151" w:name="_Toc508697556"/>
      <w:bookmarkStart w:id="152" w:name="_Toc508697300"/>
      <w:bookmarkStart w:id="153" w:name="_Toc508697557"/>
      <w:bookmarkStart w:id="154" w:name="_Toc508697301"/>
      <w:bookmarkStart w:id="155" w:name="_Toc508697558"/>
      <w:bookmarkStart w:id="156" w:name="_Toc508697303"/>
      <w:bookmarkStart w:id="157" w:name="_Toc508697560"/>
      <w:bookmarkStart w:id="158" w:name="_Toc508697304"/>
      <w:bookmarkStart w:id="159" w:name="_Toc508697561"/>
      <w:bookmarkStart w:id="160" w:name="_Toc508697305"/>
      <w:bookmarkStart w:id="161" w:name="_Toc508697562"/>
      <w:bookmarkStart w:id="162" w:name="_Toc508697306"/>
      <w:bookmarkStart w:id="163" w:name="_Toc508697563"/>
      <w:bookmarkStart w:id="164" w:name="_Toc508697307"/>
      <w:bookmarkStart w:id="165" w:name="_Toc508697564"/>
      <w:bookmarkStart w:id="166" w:name="_Toc146275317"/>
      <w:bookmarkStart w:id="167" w:name="_Toc14627703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rsidRPr="003D3BB0">
        <w:rPr>
          <w:rFonts w:ascii="Bookman Old Style" w:hAnsi="Bookman Old Style"/>
          <w:sz w:val="24"/>
          <w:szCs w:val="24"/>
        </w:rPr>
        <w:lastRenderedPageBreak/>
        <w:t>ENUMERATION</w:t>
      </w:r>
      <w:bookmarkEnd w:id="166"/>
      <w:bookmarkEnd w:id="167"/>
    </w:p>
    <w:p w14:paraId="6657F960" w14:textId="77777777" w:rsidR="00887010" w:rsidRPr="003D3BB0" w:rsidRDefault="00887010" w:rsidP="00887010">
      <w:pPr>
        <w:jc w:val="both"/>
        <w:rPr>
          <w:rFonts w:ascii="Bookman Old Style" w:hAnsi="Bookman Old Style"/>
          <w:sz w:val="24"/>
          <w:szCs w:val="24"/>
        </w:rPr>
      </w:pPr>
    </w:p>
    <w:p w14:paraId="5806CAE4" w14:textId="0D494801" w:rsidR="00A370E8" w:rsidRPr="003D3BB0" w:rsidRDefault="00A370E8" w:rsidP="00887010">
      <w:pPr>
        <w:jc w:val="both"/>
        <w:rPr>
          <w:rFonts w:ascii="Bookman Old Style" w:hAnsi="Bookman Old Style"/>
          <w:sz w:val="24"/>
          <w:szCs w:val="24"/>
          <w:lang w:val="en-GB" w:eastAsia="en-US"/>
        </w:rPr>
      </w:pPr>
      <w:r w:rsidRPr="003D3BB0">
        <w:rPr>
          <w:rFonts w:ascii="Bookman Old Style" w:hAnsi="Bookman Old Style"/>
          <w:sz w:val="24"/>
          <w:szCs w:val="24"/>
          <w:lang w:val="en-US"/>
        </w:rPr>
        <w:t xml:space="preserve">The enumeration of </w:t>
      </w:r>
      <w:ins w:id="168" w:author="USER" w:date="2023-08-07T14:51:00Z">
        <w:r w:rsidR="007C0160" w:rsidRPr="003D3BB0">
          <w:rPr>
            <w:rFonts w:ascii="Bookman Old Style" w:hAnsi="Bookman Old Style"/>
            <w:sz w:val="24"/>
            <w:szCs w:val="24"/>
            <w:lang w:val="en-US"/>
          </w:rPr>
          <w:t>selected</w:t>
        </w:r>
      </w:ins>
      <w:ins w:id="169" w:author="USER" w:date="2023-08-07T14:52:00Z">
        <w:r w:rsidR="007C0160" w:rsidRPr="003D3BB0">
          <w:rPr>
            <w:rFonts w:ascii="Bookman Old Style" w:hAnsi="Bookman Old Style"/>
            <w:sz w:val="24"/>
            <w:szCs w:val="24"/>
            <w:lang w:val="en-US"/>
          </w:rPr>
          <w:t xml:space="preserve"> </w:t>
        </w:r>
      </w:ins>
      <w:del w:id="170" w:author="USER" w:date="2023-08-07T14:51:00Z">
        <w:r w:rsidRPr="003D3BB0" w:rsidDel="007C0160">
          <w:rPr>
            <w:rFonts w:ascii="Bookman Old Style" w:hAnsi="Bookman Old Style"/>
            <w:sz w:val="24"/>
            <w:szCs w:val="24"/>
            <w:lang w:val="en-US"/>
          </w:rPr>
          <w:delText xml:space="preserve">the </w:delText>
        </w:r>
      </w:del>
      <w:r w:rsidRPr="003D3BB0">
        <w:rPr>
          <w:rFonts w:ascii="Bookman Old Style" w:hAnsi="Bookman Old Style"/>
          <w:sz w:val="24"/>
          <w:szCs w:val="24"/>
          <w:lang w:val="en-US"/>
        </w:rPr>
        <w:t>households</w:t>
      </w:r>
      <w:r w:rsidR="00416D13"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in all districts of the Republic of Malawi will be conducted </w:t>
      </w:r>
      <w:r w:rsidR="00937969" w:rsidRPr="003D3BB0">
        <w:rPr>
          <w:rFonts w:ascii="Bookman Old Style" w:hAnsi="Bookman Old Style"/>
          <w:sz w:val="24"/>
          <w:szCs w:val="24"/>
          <w:lang w:val="en-US"/>
        </w:rPr>
        <w:t>in 2023.</w:t>
      </w:r>
    </w:p>
    <w:p w14:paraId="17A25FB4" w14:textId="77777777" w:rsidR="00A370E8" w:rsidRPr="003D3BB0" w:rsidRDefault="00A370E8" w:rsidP="00FA5445">
      <w:pPr>
        <w:spacing w:before="24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The enumeration will include persons with a place of usual reside</w:t>
      </w:r>
      <w:r w:rsidR="00C809E8" w:rsidRPr="003D3BB0">
        <w:rPr>
          <w:rFonts w:ascii="Bookman Old Style" w:hAnsi="Bookman Old Style"/>
          <w:sz w:val="24"/>
          <w:szCs w:val="24"/>
          <w:lang w:val="en-GB" w:eastAsia="en-US"/>
        </w:rPr>
        <w:t xml:space="preserve">nce </w:t>
      </w:r>
      <w:r w:rsidRPr="003D3BB0">
        <w:rPr>
          <w:rFonts w:ascii="Bookman Old Style" w:hAnsi="Bookman Old Style"/>
          <w:sz w:val="24"/>
          <w:szCs w:val="24"/>
          <w:lang w:val="en-GB" w:eastAsia="en-US"/>
        </w:rPr>
        <w:t>at the time</w:t>
      </w:r>
      <w:r w:rsidR="00C809E8" w:rsidRPr="003D3BB0">
        <w:rPr>
          <w:rFonts w:ascii="Bookman Old Style" w:hAnsi="Bookman Old Style"/>
          <w:sz w:val="24"/>
          <w:szCs w:val="24"/>
          <w:lang w:val="en-GB" w:eastAsia="en-US"/>
        </w:rPr>
        <w:t xml:space="preserve"> of the survey.</w:t>
      </w:r>
    </w:p>
    <w:p w14:paraId="4B3E2BD2" w14:textId="77777777" w:rsidR="00A370E8" w:rsidRPr="003D3BB0" w:rsidRDefault="00A370E8">
      <w:pPr>
        <w:pStyle w:val="Heading3"/>
        <w:spacing w:after="240"/>
        <w:rPr>
          <w:rFonts w:ascii="Bookman Old Style" w:hAnsi="Bookman Old Style"/>
          <w:sz w:val="24"/>
          <w:szCs w:val="24"/>
        </w:rPr>
        <w:pPrChange w:id="171" w:author="pachalo chizala" w:date="2023-05-07T00:06:00Z">
          <w:pPr>
            <w:pStyle w:val="Heading3"/>
          </w:pPr>
        </w:pPrChange>
      </w:pPr>
      <w:bookmarkStart w:id="172" w:name="_Toc508697309"/>
      <w:bookmarkStart w:id="173" w:name="_Toc508697566"/>
      <w:bookmarkStart w:id="174" w:name="_Toc491336828"/>
      <w:bookmarkStart w:id="175" w:name="_Toc146275318"/>
      <w:bookmarkStart w:id="176" w:name="_Toc146277033"/>
      <w:bookmarkEnd w:id="172"/>
      <w:bookmarkEnd w:id="173"/>
      <w:bookmarkEnd w:id="174"/>
      <w:r w:rsidRPr="003D3BB0">
        <w:rPr>
          <w:rFonts w:ascii="Bookman Old Style" w:hAnsi="Bookman Old Style"/>
          <w:sz w:val="24"/>
          <w:szCs w:val="24"/>
        </w:rPr>
        <w:t>LANGUAGE</w:t>
      </w:r>
      <w:bookmarkEnd w:id="175"/>
      <w:bookmarkEnd w:id="176"/>
      <w:r w:rsidRPr="003D3BB0">
        <w:rPr>
          <w:rFonts w:ascii="Bookman Old Style" w:hAnsi="Bookman Old Style"/>
          <w:sz w:val="24"/>
          <w:szCs w:val="24"/>
        </w:rPr>
        <w:t xml:space="preserve"> </w:t>
      </w:r>
    </w:p>
    <w:p w14:paraId="2B23F04E" w14:textId="77777777" w:rsidR="00A370E8" w:rsidRPr="003D3BB0" w:rsidRDefault="00A370E8" w:rsidP="00887010">
      <w:pPr>
        <w:jc w:val="both"/>
        <w:rPr>
          <w:rFonts w:ascii="Bookman Old Style" w:hAnsi="Bookman Old Style"/>
          <w:sz w:val="24"/>
          <w:szCs w:val="24"/>
          <w:lang w:val="en-US"/>
        </w:rPr>
      </w:pPr>
      <w:r w:rsidRPr="003D3BB0">
        <w:rPr>
          <w:rFonts w:ascii="Bookman Old Style" w:hAnsi="Bookman Old Style"/>
          <w:sz w:val="24"/>
          <w:szCs w:val="24"/>
          <w:lang w:val="en-AU"/>
        </w:rPr>
        <w:t xml:space="preserve">The enumeration will be in the following languages; English, Chichewa, </w:t>
      </w:r>
      <w:proofErr w:type="spellStart"/>
      <w:r w:rsidRPr="003D3BB0">
        <w:rPr>
          <w:rFonts w:ascii="Bookman Old Style" w:hAnsi="Bookman Old Style"/>
          <w:sz w:val="24"/>
          <w:szCs w:val="24"/>
          <w:lang w:val="en-AU"/>
        </w:rPr>
        <w:t>Tumbuka</w:t>
      </w:r>
      <w:proofErr w:type="spellEnd"/>
      <w:r w:rsidRPr="003D3BB0">
        <w:rPr>
          <w:rFonts w:ascii="Bookman Old Style" w:hAnsi="Bookman Old Style"/>
          <w:sz w:val="24"/>
          <w:szCs w:val="24"/>
          <w:lang w:val="en-AU"/>
        </w:rPr>
        <w:t xml:space="preserve">, and Yao. </w:t>
      </w:r>
      <w:r w:rsidRPr="003D3BB0">
        <w:rPr>
          <w:rFonts w:ascii="Bookman Old Style" w:hAnsi="Bookman Old Style"/>
          <w:sz w:val="24"/>
          <w:szCs w:val="24"/>
          <w:lang w:val="en-US"/>
        </w:rPr>
        <w:t>If the person being enumerated does not speak the languages which you speak, then inform the respondent that another enumerator who knows the language will come and enumerate him/her.</w:t>
      </w:r>
    </w:p>
    <w:p w14:paraId="1CC6B216" w14:textId="77777777" w:rsidR="00A370E8" w:rsidRPr="003D3BB0" w:rsidRDefault="00A370E8" w:rsidP="00FA5445">
      <w:pPr>
        <w:pStyle w:val="Heading3"/>
        <w:rPr>
          <w:rFonts w:ascii="Bookman Old Style" w:hAnsi="Bookman Old Style"/>
          <w:sz w:val="24"/>
          <w:szCs w:val="24"/>
          <w:lang w:val="en-US" w:eastAsia="en-US"/>
        </w:rPr>
      </w:pPr>
      <w:bookmarkStart w:id="177" w:name="_Toc491336829"/>
      <w:bookmarkStart w:id="178" w:name="_Toc146275319"/>
      <w:bookmarkStart w:id="179" w:name="_Toc146277034"/>
      <w:bookmarkEnd w:id="177"/>
      <w:r w:rsidRPr="003D3BB0">
        <w:rPr>
          <w:rFonts w:ascii="Bookman Old Style" w:hAnsi="Bookman Old Style"/>
          <w:sz w:val="24"/>
          <w:szCs w:val="24"/>
          <w:lang w:val="en-US" w:eastAsia="en-US"/>
        </w:rPr>
        <w:t>PLACE OF ENUMERATION</w:t>
      </w:r>
      <w:bookmarkEnd w:id="178"/>
      <w:bookmarkEnd w:id="179"/>
    </w:p>
    <w:p w14:paraId="0DAAAFFD" w14:textId="77777777" w:rsidR="00A370E8" w:rsidRPr="003D3BB0" w:rsidRDefault="00A370E8" w:rsidP="00FA5445">
      <w:pPr>
        <w:pStyle w:val="Heading4"/>
        <w:rPr>
          <w:rFonts w:ascii="Bookman Old Style" w:hAnsi="Bookman Old Style"/>
          <w:sz w:val="24"/>
          <w:szCs w:val="24"/>
        </w:rPr>
      </w:pPr>
      <w:r w:rsidRPr="003D3BB0">
        <w:rPr>
          <w:rFonts w:ascii="Bookman Old Style" w:hAnsi="Bookman Old Style"/>
          <w:sz w:val="24"/>
          <w:szCs w:val="24"/>
        </w:rPr>
        <w:t xml:space="preserve">Place </w:t>
      </w:r>
      <w:proofErr w:type="spellStart"/>
      <w:r w:rsidRPr="003D3BB0">
        <w:rPr>
          <w:rFonts w:ascii="Bookman Old Style" w:hAnsi="Bookman Old Style"/>
          <w:sz w:val="24"/>
          <w:szCs w:val="24"/>
        </w:rPr>
        <w:t>of</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usual</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residence</w:t>
      </w:r>
      <w:proofErr w:type="spellEnd"/>
    </w:p>
    <w:p w14:paraId="682E4703" w14:textId="644995BB" w:rsidR="00A370E8" w:rsidRPr="003D3BB0" w:rsidRDefault="007C0160">
      <w:pPr>
        <w:jc w:val="both"/>
        <w:rPr>
          <w:rFonts w:ascii="Bookman Old Style" w:hAnsi="Bookman Old Style"/>
          <w:sz w:val="24"/>
          <w:szCs w:val="24"/>
          <w:lang w:val="en-US" w:eastAsia="en-US"/>
        </w:rPr>
      </w:pPr>
      <w:ins w:id="180" w:author="USER" w:date="2023-08-07T14:56:00Z">
        <w:r w:rsidRPr="003D3BB0">
          <w:rPr>
            <w:rFonts w:ascii="Bookman Old Style" w:hAnsi="Bookman Old Style"/>
            <w:sz w:val="24"/>
            <w:szCs w:val="24"/>
            <w:lang w:val="en-GB" w:eastAsia="en-US"/>
          </w:rPr>
          <w:t>This i</w:t>
        </w:r>
      </w:ins>
      <w:del w:id="181" w:author="USER" w:date="2023-08-07T14:56:00Z">
        <w:r w:rsidR="00A370E8" w:rsidRPr="003D3BB0" w:rsidDel="007C0160">
          <w:rPr>
            <w:rFonts w:ascii="Bookman Old Style" w:hAnsi="Bookman Old Style"/>
            <w:sz w:val="24"/>
            <w:szCs w:val="24"/>
            <w:lang w:val="en-GB" w:eastAsia="en-US"/>
          </w:rPr>
          <w:delText>I</w:delText>
        </w:r>
      </w:del>
      <w:r w:rsidR="00A370E8" w:rsidRPr="003D3BB0">
        <w:rPr>
          <w:rFonts w:ascii="Bookman Old Style" w:hAnsi="Bookman Old Style"/>
          <w:sz w:val="24"/>
          <w:szCs w:val="24"/>
          <w:lang w:val="en-GB" w:eastAsia="en-US"/>
        </w:rPr>
        <w:t xml:space="preserve">s where a person usually resides; </w:t>
      </w:r>
      <w:ins w:id="182" w:author="USER" w:date="2023-08-07T14:57:00Z">
        <w:r w:rsidRPr="003D3BB0">
          <w:rPr>
            <w:rFonts w:ascii="Bookman Old Style" w:hAnsi="Bookman Old Style"/>
            <w:sz w:val="24"/>
            <w:szCs w:val="24"/>
            <w:lang w:val="en-GB" w:eastAsia="en-US"/>
          </w:rPr>
          <w:t>it</w:t>
        </w:r>
      </w:ins>
      <w:del w:id="183" w:author="USER" w:date="2023-08-07T14:57:00Z">
        <w:r w:rsidR="00A370E8" w:rsidRPr="003D3BB0" w:rsidDel="007C0160">
          <w:rPr>
            <w:rFonts w:ascii="Bookman Old Style" w:hAnsi="Bookman Old Style"/>
            <w:sz w:val="24"/>
            <w:szCs w:val="24"/>
            <w:lang w:val="en-GB" w:eastAsia="en-US"/>
          </w:rPr>
          <w:delText>this</w:delText>
        </w:r>
      </w:del>
      <w:r w:rsidR="00A370E8" w:rsidRPr="003D3BB0">
        <w:rPr>
          <w:rFonts w:ascii="Bookman Old Style" w:hAnsi="Bookman Old Style"/>
          <w:sz w:val="24"/>
          <w:szCs w:val="24"/>
          <w:lang w:val="en-GB" w:eastAsia="en-US"/>
        </w:rPr>
        <w:t xml:space="preserve"> may be the same as, or different from, the place where the person actually is at the time of the </w:t>
      </w:r>
      <w:r w:rsidR="00921597" w:rsidRPr="003D3BB0">
        <w:rPr>
          <w:rFonts w:ascii="Bookman Old Style" w:hAnsi="Bookman Old Style"/>
          <w:sz w:val="24"/>
          <w:szCs w:val="24"/>
          <w:lang w:val="en-GB" w:eastAsia="en-US"/>
        </w:rPr>
        <w:t>survey</w:t>
      </w:r>
      <w:r w:rsidR="00A370E8" w:rsidRPr="003D3BB0">
        <w:rPr>
          <w:rFonts w:ascii="Bookman Old Style" w:hAnsi="Bookman Old Style"/>
          <w:sz w:val="24"/>
          <w:szCs w:val="24"/>
          <w:lang w:val="en-GB" w:eastAsia="en-US"/>
        </w:rPr>
        <w:t>, or it may be his/her legal residence. A person's usual residence should be that at which he/she spends most of his/her day or night rest.</w:t>
      </w:r>
    </w:p>
    <w:p w14:paraId="52673094" w14:textId="77777777" w:rsidR="00A370E8" w:rsidRPr="003D3BB0" w:rsidRDefault="00A370E8">
      <w:pPr>
        <w:spacing w:before="240"/>
        <w:jc w:val="both"/>
        <w:rPr>
          <w:rFonts w:ascii="Bookman Old Style" w:hAnsi="Bookman Old Style"/>
          <w:sz w:val="24"/>
          <w:szCs w:val="24"/>
          <w:lang w:val="en-US" w:eastAsia="en-US"/>
        </w:rPr>
      </w:pPr>
      <w:r w:rsidRPr="003D3BB0">
        <w:rPr>
          <w:rFonts w:ascii="Bookman Old Style" w:hAnsi="Bookman Old Style"/>
          <w:sz w:val="24"/>
          <w:szCs w:val="24"/>
          <w:lang w:val="en-US" w:eastAsia="en-US"/>
        </w:rPr>
        <w:t>Place of usual residence could be:</w:t>
      </w:r>
    </w:p>
    <w:p w14:paraId="5BBF8C95" w14:textId="77777777" w:rsidR="00A370E8" w:rsidRPr="003D3BB0" w:rsidRDefault="00A370E8" w:rsidP="00733136">
      <w:pPr>
        <w:numPr>
          <w:ilvl w:val="0"/>
          <w:numId w:val="15"/>
        </w:numPr>
        <w:ind w:left="1080" w:hanging="360"/>
        <w:jc w:val="both"/>
        <w:rPr>
          <w:rFonts w:ascii="Bookman Old Style" w:hAnsi="Bookman Old Style"/>
          <w:sz w:val="24"/>
          <w:szCs w:val="24"/>
          <w:lang w:val="en-US" w:eastAsia="en-US"/>
        </w:rPr>
      </w:pPr>
      <w:r w:rsidRPr="003D3BB0">
        <w:rPr>
          <w:rFonts w:ascii="Bookman Old Style" w:hAnsi="Bookman Old Style"/>
          <w:sz w:val="24"/>
          <w:szCs w:val="24"/>
          <w:lang w:val="en-US" w:eastAsia="en-US"/>
        </w:rPr>
        <w:t>The same or different from the person’s official place of residence;</w:t>
      </w:r>
    </w:p>
    <w:p w14:paraId="5E8122C5" w14:textId="77777777" w:rsidR="00A370E8" w:rsidRPr="003D3BB0" w:rsidRDefault="00A370E8" w:rsidP="00733136">
      <w:pPr>
        <w:numPr>
          <w:ilvl w:val="0"/>
          <w:numId w:val="16"/>
        </w:numPr>
        <w:ind w:left="1080" w:hanging="360"/>
        <w:jc w:val="both"/>
        <w:rPr>
          <w:rFonts w:ascii="Bookman Old Style" w:hAnsi="Bookman Old Style"/>
          <w:sz w:val="24"/>
          <w:szCs w:val="24"/>
          <w:lang w:val="en-US" w:eastAsia="en-US"/>
        </w:rPr>
      </w:pPr>
      <w:r w:rsidRPr="003D3BB0">
        <w:rPr>
          <w:rFonts w:ascii="Bookman Old Style" w:hAnsi="Bookman Old Style"/>
          <w:sz w:val="24"/>
          <w:szCs w:val="24"/>
          <w:lang w:val="en-US" w:eastAsia="en-US"/>
        </w:rPr>
        <w:t>The same or different from the place of work or place of school attendance; or</w:t>
      </w:r>
    </w:p>
    <w:p w14:paraId="1B1FB5F6" w14:textId="77777777" w:rsidR="00A370E8" w:rsidRPr="003D3BB0" w:rsidRDefault="00A370E8" w:rsidP="00733136">
      <w:pPr>
        <w:numPr>
          <w:ilvl w:val="0"/>
          <w:numId w:val="17"/>
        </w:numPr>
        <w:ind w:left="1080" w:hanging="360"/>
        <w:jc w:val="both"/>
        <w:rPr>
          <w:rFonts w:ascii="Bookman Old Style" w:hAnsi="Bookman Old Style"/>
          <w:sz w:val="24"/>
          <w:szCs w:val="24"/>
          <w:lang w:val="en-US" w:eastAsia="en-US"/>
        </w:rPr>
      </w:pPr>
      <w:r w:rsidRPr="003D3BB0">
        <w:rPr>
          <w:rFonts w:ascii="Bookman Old Style" w:hAnsi="Bookman Old Style"/>
          <w:sz w:val="24"/>
          <w:szCs w:val="24"/>
          <w:lang w:val="en-US" w:eastAsia="en-US"/>
        </w:rPr>
        <w:t xml:space="preserve">The same or different from the place where the person is found at the time of the </w:t>
      </w:r>
      <w:r w:rsidR="00384D72" w:rsidRPr="003D3BB0">
        <w:rPr>
          <w:rFonts w:ascii="Bookman Old Style" w:hAnsi="Bookman Old Style"/>
          <w:sz w:val="24"/>
          <w:szCs w:val="24"/>
          <w:lang w:val="en-US" w:eastAsia="en-US"/>
        </w:rPr>
        <w:t>survey</w:t>
      </w:r>
      <w:r w:rsidRPr="003D3BB0">
        <w:rPr>
          <w:rFonts w:ascii="Bookman Old Style" w:hAnsi="Bookman Old Style"/>
          <w:sz w:val="24"/>
          <w:szCs w:val="24"/>
          <w:lang w:val="en-US" w:eastAsia="en-US"/>
        </w:rPr>
        <w:t>.</w:t>
      </w:r>
    </w:p>
    <w:p w14:paraId="2A946267" w14:textId="77777777" w:rsidR="00A370E8" w:rsidRPr="003D3BB0" w:rsidRDefault="00A370E8" w:rsidP="00FA5445">
      <w:pPr>
        <w:pStyle w:val="Heading3"/>
        <w:rPr>
          <w:rFonts w:ascii="Bookman Old Style" w:hAnsi="Bookman Old Style"/>
          <w:sz w:val="24"/>
          <w:szCs w:val="24"/>
        </w:rPr>
      </w:pPr>
      <w:bookmarkStart w:id="184" w:name="_Toc491336830"/>
      <w:bookmarkStart w:id="185" w:name="_Toc146275320"/>
      <w:bookmarkStart w:id="186" w:name="_Toc146277035"/>
      <w:bookmarkEnd w:id="184"/>
      <w:r w:rsidRPr="003D3BB0">
        <w:rPr>
          <w:rFonts w:ascii="Bookman Old Style" w:hAnsi="Bookman Old Style"/>
          <w:sz w:val="24"/>
          <w:szCs w:val="24"/>
        </w:rPr>
        <w:t>HOUSEHOLD TO BE ENUMERATED</w:t>
      </w:r>
      <w:bookmarkEnd w:id="185"/>
      <w:bookmarkEnd w:id="186"/>
    </w:p>
    <w:p w14:paraId="198FE090" w14:textId="77777777" w:rsidR="00A370E8" w:rsidRPr="003D3BB0" w:rsidRDefault="00A370E8" w:rsidP="00FA5445">
      <w:pPr>
        <w:pStyle w:val="Heading4"/>
        <w:ind w:left="865" w:hanging="865"/>
        <w:rPr>
          <w:rFonts w:ascii="Bookman Old Style" w:hAnsi="Bookman Old Style"/>
          <w:sz w:val="24"/>
          <w:szCs w:val="24"/>
        </w:rPr>
      </w:pPr>
      <w:r w:rsidRPr="003D3BB0">
        <w:rPr>
          <w:rFonts w:ascii="Bookman Old Style" w:hAnsi="Bookman Old Style"/>
          <w:sz w:val="24"/>
          <w:szCs w:val="24"/>
        </w:rPr>
        <w:t>Households</w:t>
      </w:r>
    </w:p>
    <w:p w14:paraId="3FA6B14E" w14:textId="77777777" w:rsidR="00A370E8" w:rsidRPr="003D3BB0" w:rsidRDefault="00ED2B24">
      <w:pPr>
        <w:jc w:val="both"/>
        <w:rPr>
          <w:rFonts w:ascii="Bookman Old Style" w:hAnsi="Bookman Old Style"/>
          <w:sz w:val="24"/>
          <w:szCs w:val="24"/>
          <w:lang w:val="en-US" w:eastAsia="en-US"/>
        </w:rPr>
      </w:pPr>
      <w:r w:rsidRPr="003D3BB0">
        <w:rPr>
          <w:rFonts w:ascii="Bookman Old Style" w:hAnsi="Bookman Old Style"/>
          <w:sz w:val="24"/>
          <w:szCs w:val="24"/>
          <w:lang w:val="en-US" w:eastAsia="en-US"/>
        </w:rPr>
        <w:t xml:space="preserve">Selected </w:t>
      </w:r>
      <w:r w:rsidR="00A370E8" w:rsidRPr="003D3BB0">
        <w:rPr>
          <w:rFonts w:ascii="Bookman Old Style" w:hAnsi="Bookman Old Style"/>
          <w:sz w:val="24"/>
          <w:szCs w:val="24"/>
          <w:lang w:val="en-US" w:eastAsia="en-US"/>
        </w:rPr>
        <w:t xml:space="preserve">households in the </w:t>
      </w:r>
      <w:r w:rsidR="00386738" w:rsidRPr="003D3BB0">
        <w:rPr>
          <w:rFonts w:ascii="Bookman Old Style" w:hAnsi="Bookman Old Style"/>
          <w:sz w:val="24"/>
          <w:szCs w:val="24"/>
          <w:lang w:val="en-US" w:eastAsia="en-US"/>
        </w:rPr>
        <w:t>survey</w:t>
      </w:r>
      <w:r w:rsidR="00A370E8" w:rsidRPr="003D3BB0">
        <w:rPr>
          <w:rFonts w:ascii="Bookman Old Style" w:hAnsi="Bookman Old Style"/>
          <w:sz w:val="24"/>
          <w:szCs w:val="24"/>
          <w:lang w:val="en-US" w:eastAsia="en-US"/>
        </w:rPr>
        <w:t xml:space="preserve"> exercise have to be enumerated. You are therefore advised to interview or to canvass all </w:t>
      </w:r>
      <w:r w:rsidR="00386738" w:rsidRPr="003D3BB0">
        <w:rPr>
          <w:rFonts w:ascii="Bookman Old Style" w:hAnsi="Bookman Old Style"/>
          <w:sz w:val="24"/>
          <w:szCs w:val="24"/>
          <w:lang w:val="en-US" w:eastAsia="en-US"/>
        </w:rPr>
        <w:t xml:space="preserve">selected </w:t>
      </w:r>
      <w:r w:rsidR="00A370E8" w:rsidRPr="003D3BB0">
        <w:rPr>
          <w:rFonts w:ascii="Bookman Old Style" w:hAnsi="Bookman Old Style"/>
          <w:sz w:val="24"/>
          <w:szCs w:val="24"/>
          <w:lang w:val="en-US" w:eastAsia="en-US"/>
        </w:rPr>
        <w:t>households in your EA.</w:t>
      </w:r>
    </w:p>
    <w:p w14:paraId="78ECD1A1" w14:textId="77777777" w:rsidR="00A370E8" w:rsidRPr="003D3BB0" w:rsidRDefault="00A370E8" w:rsidP="00FA5445">
      <w:pPr>
        <w:pStyle w:val="Heading3"/>
        <w:rPr>
          <w:rFonts w:ascii="Bookman Old Style" w:hAnsi="Bookman Old Style"/>
          <w:sz w:val="24"/>
          <w:szCs w:val="24"/>
          <w:lang w:val="en-US"/>
        </w:rPr>
      </w:pPr>
      <w:bookmarkStart w:id="187" w:name="_Toc491336832"/>
      <w:bookmarkStart w:id="188" w:name="_Toc508697314"/>
      <w:bookmarkStart w:id="189" w:name="_Toc508697571"/>
      <w:bookmarkStart w:id="190" w:name="_Toc508697316"/>
      <w:bookmarkStart w:id="191" w:name="_Toc508697573"/>
      <w:bookmarkStart w:id="192" w:name="_Toc508697317"/>
      <w:bookmarkStart w:id="193" w:name="_Toc508697574"/>
      <w:bookmarkStart w:id="194" w:name="_Toc508697318"/>
      <w:bookmarkStart w:id="195" w:name="_Toc508697575"/>
      <w:bookmarkStart w:id="196" w:name="_Toc508697319"/>
      <w:bookmarkStart w:id="197" w:name="_Toc508697576"/>
      <w:bookmarkStart w:id="198" w:name="_Toc508697320"/>
      <w:bookmarkStart w:id="199" w:name="_Toc508697577"/>
      <w:bookmarkStart w:id="200" w:name="_Toc508697321"/>
      <w:bookmarkStart w:id="201" w:name="_Toc508697578"/>
      <w:bookmarkStart w:id="202" w:name="_Toc508697322"/>
      <w:bookmarkStart w:id="203" w:name="_Toc508697579"/>
      <w:bookmarkStart w:id="204" w:name="_Toc508697323"/>
      <w:bookmarkStart w:id="205" w:name="_Toc508697580"/>
      <w:bookmarkStart w:id="206" w:name="_Toc508697324"/>
      <w:bookmarkStart w:id="207" w:name="_Toc508697581"/>
      <w:bookmarkStart w:id="208" w:name="_Toc491336836"/>
      <w:bookmarkStart w:id="209" w:name="_Toc146275321"/>
      <w:bookmarkStart w:id="210" w:name="_Toc14627703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rsidRPr="003D3BB0">
        <w:rPr>
          <w:rFonts w:ascii="Bookman Old Style" w:hAnsi="Bookman Old Style"/>
          <w:sz w:val="24"/>
          <w:szCs w:val="24"/>
          <w:lang w:val="en-US"/>
        </w:rPr>
        <w:t>PERSONS WHO SHOULD RESPOND TO QUESTIONS</w:t>
      </w:r>
      <w:bookmarkEnd w:id="209"/>
      <w:bookmarkEnd w:id="210"/>
    </w:p>
    <w:p w14:paraId="3032F497" w14:textId="77777777" w:rsidR="00A370E8" w:rsidRPr="003D3BB0" w:rsidRDefault="00A370E8">
      <w:pPr>
        <w:ind w:left="720"/>
        <w:jc w:val="both"/>
        <w:rPr>
          <w:rFonts w:ascii="Bookman Old Style" w:hAnsi="Bookman Old Style"/>
          <w:sz w:val="24"/>
          <w:szCs w:val="24"/>
          <w:highlight w:val="yellow"/>
          <w:lang w:val="en-GB" w:eastAsia="en-US"/>
        </w:rPr>
      </w:pPr>
    </w:p>
    <w:p w14:paraId="45AEF1EE" w14:textId="0A6F1655" w:rsidR="004F23E0" w:rsidRPr="003D3BB0" w:rsidRDefault="00A370E8" w:rsidP="00E26C42">
      <w:pPr>
        <w:tabs>
          <w:tab w:val="left" w:pos="360"/>
        </w:tabs>
        <w:spacing w:before="120"/>
        <w:jc w:val="both"/>
        <w:rPr>
          <w:ins w:id="211" w:author="USER" w:date="2023-08-07T15:07:00Z"/>
          <w:rFonts w:ascii="Bookman Old Style" w:hAnsi="Bookman Old Style"/>
          <w:sz w:val="24"/>
          <w:szCs w:val="24"/>
          <w:lang w:val="en-GB" w:eastAsia="en-US"/>
        </w:rPr>
      </w:pPr>
      <w:r w:rsidRPr="003D3BB0">
        <w:rPr>
          <w:rFonts w:ascii="Bookman Old Style" w:hAnsi="Bookman Old Style"/>
          <w:sz w:val="24"/>
          <w:szCs w:val="24"/>
          <w:lang w:val="en-GB" w:eastAsia="en-US"/>
        </w:rPr>
        <w:t>The enumerator should</w:t>
      </w:r>
      <w:del w:id="212" w:author="USER" w:date="2023-08-07T15:04:00Z">
        <w:r w:rsidRPr="003D3BB0" w:rsidDel="004F23E0">
          <w:rPr>
            <w:rFonts w:ascii="Bookman Old Style" w:hAnsi="Bookman Old Style"/>
            <w:sz w:val="24"/>
            <w:szCs w:val="24"/>
            <w:lang w:val="en-GB" w:eastAsia="en-US"/>
          </w:rPr>
          <w:delText xml:space="preserve"> require</w:delText>
        </w:r>
      </w:del>
      <w:ins w:id="213" w:author="USER" w:date="2023-08-07T15:04:00Z">
        <w:r w:rsidR="004F23E0" w:rsidRPr="003D3BB0">
          <w:rPr>
            <w:rFonts w:ascii="Bookman Old Style" w:hAnsi="Bookman Old Style"/>
            <w:sz w:val="24"/>
            <w:szCs w:val="24"/>
            <w:lang w:val="en-GB" w:eastAsia="en-US"/>
          </w:rPr>
          <w:t xml:space="preserve"> seek responses</w:t>
        </w:r>
      </w:ins>
      <w:del w:id="214" w:author="USER" w:date="2023-08-07T15:04:00Z">
        <w:r w:rsidRPr="003D3BB0" w:rsidDel="004F23E0">
          <w:rPr>
            <w:rFonts w:ascii="Bookman Old Style" w:hAnsi="Bookman Old Style"/>
            <w:sz w:val="24"/>
            <w:szCs w:val="24"/>
            <w:lang w:val="en-GB" w:eastAsia="en-US"/>
          </w:rPr>
          <w:delText xml:space="preserve"> the answers</w:delText>
        </w:r>
      </w:del>
      <w:r w:rsidRPr="003D3BB0">
        <w:rPr>
          <w:rFonts w:ascii="Bookman Old Style" w:hAnsi="Bookman Old Style"/>
          <w:sz w:val="24"/>
          <w:szCs w:val="24"/>
          <w:lang w:val="en-GB" w:eastAsia="en-US"/>
        </w:rPr>
        <w:t xml:space="preserve"> to the questions in the </w:t>
      </w:r>
      <w:r w:rsidR="00386738" w:rsidRPr="003D3BB0">
        <w:rPr>
          <w:rFonts w:ascii="Bookman Old Style" w:hAnsi="Bookman Old Style"/>
          <w:sz w:val="24"/>
          <w:szCs w:val="24"/>
          <w:lang w:val="en-GB" w:eastAsia="en-US"/>
        </w:rPr>
        <w:t>survey</w:t>
      </w:r>
      <w:r w:rsidRPr="003D3BB0">
        <w:rPr>
          <w:rFonts w:ascii="Bookman Old Style" w:hAnsi="Bookman Old Style"/>
          <w:sz w:val="24"/>
          <w:szCs w:val="24"/>
          <w:lang w:val="en-GB" w:eastAsia="en-US"/>
        </w:rPr>
        <w:t xml:space="preserve"> from </w:t>
      </w:r>
      <w:del w:id="215" w:author="pachalo chizala" w:date="2023-05-07T00:30:00Z">
        <w:r w:rsidRPr="003D3BB0" w:rsidDel="0042745A">
          <w:rPr>
            <w:rFonts w:ascii="Bookman Old Style" w:hAnsi="Bookman Old Style"/>
            <w:sz w:val="24"/>
            <w:szCs w:val="24"/>
            <w:lang w:val="en-GB" w:eastAsia="en-US"/>
          </w:rPr>
          <w:delText xml:space="preserve">the head of the household. In case of absence of a head of household, </w:delText>
        </w:r>
      </w:del>
      <w:r w:rsidRPr="003D3BB0">
        <w:rPr>
          <w:rFonts w:ascii="Bookman Old Style" w:hAnsi="Bookman Old Style"/>
          <w:sz w:val="24"/>
          <w:szCs w:val="24"/>
          <w:lang w:val="en-GB" w:eastAsia="en-US"/>
        </w:rPr>
        <w:t xml:space="preserve">a knowledgeable adult member of the household who is familiar with the information of the household should respond to the questions. </w:t>
      </w:r>
    </w:p>
    <w:p w14:paraId="2DDE1C4C" w14:textId="16B8AC19" w:rsidR="00A370E8" w:rsidRPr="003D3BB0" w:rsidDel="0042745A" w:rsidRDefault="00A370E8">
      <w:pPr>
        <w:rPr>
          <w:del w:id="216" w:author="pachalo chizala" w:date="2023-05-07T00:30:00Z"/>
          <w:rFonts w:ascii="Bookman Old Style" w:hAnsi="Bookman Old Style"/>
          <w:sz w:val="24"/>
          <w:szCs w:val="24"/>
          <w:lang w:val="en-GB" w:eastAsia="en-US"/>
        </w:rPr>
        <w:pPrChange w:id="217" w:author="USER" w:date="2023-08-07T15:06:00Z">
          <w:pPr>
            <w:numPr>
              <w:numId w:val="43"/>
            </w:numPr>
            <w:tabs>
              <w:tab w:val="left" w:pos="360"/>
            </w:tabs>
            <w:spacing w:before="120"/>
            <w:ind w:left="360" w:hanging="360"/>
            <w:jc w:val="both"/>
          </w:pPr>
        </w:pPrChange>
      </w:pPr>
      <w:del w:id="218" w:author="pachalo chizala" w:date="2023-05-07T00:30:00Z">
        <w:r w:rsidRPr="003D3BB0" w:rsidDel="0042745A">
          <w:rPr>
            <w:rFonts w:ascii="Bookman Old Style" w:hAnsi="Bookman Old Style"/>
            <w:sz w:val="24"/>
            <w:szCs w:val="24"/>
            <w:lang w:val="en-GB" w:eastAsia="en-US"/>
          </w:rPr>
          <w:delText>It is recommended that information on fertility should be provided by each individual being enumerated.</w:delText>
        </w:r>
      </w:del>
    </w:p>
    <w:p w14:paraId="3CF0687A" w14:textId="62968FDA" w:rsidR="00A370E8" w:rsidRPr="003D3BB0" w:rsidDel="0042745A" w:rsidRDefault="00A370E8">
      <w:pPr>
        <w:tabs>
          <w:tab w:val="left" w:pos="360"/>
        </w:tabs>
        <w:spacing w:before="120"/>
        <w:jc w:val="both"/>
        <w:rPr>
          <w:del w:id="219" w:author="pachalo chizala" w:date="2023-05-07T00:30:00Z"/>
          <w:rFonts w:ascii="Bookman Old Style" w:hAnsi="Bookman Old Style"/>
          <w:sz w:val="24"/>
          <w:szCs w:val="24"/>
          <w:lang w:val="en-AU" w:eastAsia="en-US"/>
        </w:rPr>
        <w:pPrChange w:id="220" w:author="pachalo chizala" w:date="2023-05-07T00:30:00Z">
          <w:pPr>
            <w:numPr>
              <w:numId w:val="45"/>
            </w:numPr>
            <w:tabs>
              <w:tab w:val="left" w:pos="360"/>
            </w:tabs>
            <w:spacing w:before="120"/>
            <w:ind w:left="360" w:hanging="360"/>
            <w:jc w:val="both"/>
          </w:pPr>
        </w:pPrChange>
      </w:pPr>
      <w:del w:id="221" w:author="pachalo chizala" w:date="2023-05-07T00:30:00Z">
        <w:r w:rsidRPr="003D3BB0" w:rsidDel="0042745A">
          <w:rPr>
            <w:rFonts w:ascii="Bookman Old Style" w:hAnsi="Bookman Old Style"/>
            <w:sz w:val="24"/>
            <w:szCs w:val="24"/>
            <w:lang w:val="en-AU" w:eastAsia="en-US"/>
          </w:rPr>
          <w:delText xml:space="preserve">The data about the </w:delText>
        </w:r>
        <w:r w:rsidRPr="003D3BB0" w:rsidDel="0042745A">
          <w:rPr>
            <w:rFonts w:ascii="Bookman Old Style" w:hAnsi="Bookman Old Style"/>
            <w:sz w:val="24"/>
            <w:szCs w:val="24"/>
            <w:u w:val="single"/>
            <w:lang w:val="en-AU" w:eastAsia="en-US"/>
          </w:rPr>
          <w:delText>household members</w:delText>
        </w:r>
        <w:r w:rsidRPr="003D3BB0" w:rsidDel="0042745A">
          <w:rPr>
            <w:rFonts w:ascii="Bookman Old Style" w:hAnsi="Bookman Old Style"/>
            <w:sz w:val="24"/>
            <w:szCs w:val="24"/>
            <w:lang w:val="en-AU" w:eastAsia="en-US"/>
          </w:rPr>
          <w:delText xml:space="preserve"> is given by the head of the household. In his/her absence, a </w:delText>
        </w:r>
        <w:r w:rsidR="00807D5A" w:rsidRPr="003D3BB0" w:rsidDel="0042745A">
          <w:rPr>
            <w:rFonts w:ascii="Bookman Old Style" w:hAnsi="Bookman Old Style"/>
            <w:sz w:val="24"/>
            <w:szCs w:val="24"/>
            <w:lang w:val="en-AU" w:eastAsia="en-US"/>
          </w:rPr>
          <w:delText>knowledgeable</w:delText>
        </w:r>
        <w:r w:rsidRPr="003D3BB0" w:rsidDel="0042745A">
          <w:rPr>
            <w:rFonts w:ascii="Bookman Old Style" w:hAnsi="Bookman Old Style"/>
            <w:sz w:val="24"/>
            <w:szCs w:val="24"/>
            <w:lang w:val="en-AU" w:eastAsia="en-US"/>
          </w:rPr>
          <w:delText xml:space="preserve"> member of the household gives the data he/she is most familiar with.</w:delText>
        </w:r>
      </w:del>
    </w:p>
    <w:p w14:paraId="6DE4D421" w14:textId="281829A6" w:rsidR="00A370E8" w:rsidRPr="003D3BB0" w:rsidDel="0042745A" w:rsidRDefault="00A370E8">
      <w:pPr>
        <w:tabs>
          <w:tab w:val="left" w:pos="360"/>
        </w:tabs>
        <w:spacing w:before="120"/>
        <w:jc w:val="both"/>
        <w:rPr>
          <w:del w:id="222" w:author="pachalo chizala" w:date="2023-05-07T00:30:00Z"/>
          <w:rFonts w:ascii="Bookman Old Style" w:hAnsi="Bookman Old Style"/>
          <w:sz w:val="24"/>
          <w:szCs w:val="24"/>
          <w:lang w:val="en-AU" w:eastAsia="en-US"/>
        </w:rPr>
        <w:pPrChange w:id="223" w:author="pachalo chizala" w:date="2023-05-07T00:30:00Z">
          <w:pPr>
            <w:numPr>
              <w:numId w:val="46"/>
            </w:numPr>
            <w:tabs>
              <w:tab w:val="left" w:pos="360"/>
            </w:tabs>
            <w:spacing w:before="120"/>
            <w:ind w:left="360" w:hanging="360"/>
            <w:jc w:val="both"/>
          </w:pPr>
        </w:pPrChange>
      </w:pPr>
      <w:del w:id="224" w:author="pachalo chizala" w:date="2023-05-07T00:30:00Z">
        <w:r w:rsidRPr="003D3BB0" w:rsidDel="0042745A">
          <w:rPr>
            <w:rFonts w:ascii="Bookman Old Style" w:hAnsi="Bookman Old Style"/>
            <w:sz w:val="24"/>
            <w:szCs w:val="24"/>
            <w:lang w:val="en-US" w:eastAsia="en-US"/>
          </w:rPr>
          <w:delText xml:space="preserve">The data about the </w:delText>
        </w:r>
        <w:r w:rsidRPr="003D3BB0" w:rsidDel="0042745A">
          <w:rPr>
            <w:rFonts w:ascii="Bookman Old Style" w:hAnsi="Bookman Old Style"/>
            <w:sz w:val="24"/>
            <w:szCs w:val="24"/>
            <w:u w:val="single"/>
            <w:lang w:val="en-US" w:eastAsia="en-US"/>
          </w:rPr>
          <w:delText>dwelling</w:delText>
        </w:r>
        <w:r w:rsidRPr="003D3BB0" w:rsidDel="0042745A">
          <w:rPr>
            <w:rFonts w:ascii="Bookman Old Style" w:hAnsi="Bookman Old Style"/>
            <w:sz w:val="24"/>
            <w:szCs w:val="24"/>
            <w:lang w:val="en-US" w:eastAsia="en-US"/>
          </w:rPr>
          <w:delText xml:space="preserve"> is given by the head of the household who occupied the dwelling at the time of the</w:delText>
        </w:r>
        <w:r w:rsidR="00D67B00" w:rsidRPr="003D3BB0" w:rsidDel="0042745A">
          <w:rPr>
            <w:rFonts w:ascii="Bookman Old Style" w:hAnsi="Bookman Old Style"/>
            <w:sz w:val="24"/>
            <w:szCs w:val="24"/>
            <w:lang w:val="en-US" w:eastAsia="en-US"/>
          </w:rPr>
          <w:delText xml:space="preserve"> survey</w:delText>
        </w:r>
        <w:r w:rsidRPr="003D3BB0" w:rsidDel="0042745A">
          <w:rPr>
            <w:rFonts w:ascii="Bookman Old Style" w:hAnsi="Bookman Old Style"/>
            <w:sz w:val="24"/>
            <w:szCs w:val="24"/>
            <w:lang w:val="en-US" w:eastAsia="en-US"/>
          </w:rPr>
          <w:delText xml:space="preserve">. In his/her absence, a </w:delText>
        </w:r>
        <w:r w:rsidR="00807D5A" w:rsidRPr="003D3BB0" w:rsidDel="0042745A">
          <w:rPr>
            <w:rFonts w:ascii="Bookman Old Style" w:hAnsi="Bookman Old Style"/>
            <w:sz w:val="24"/>
            <w:szCs w:val="24"/>
            <w:lang w:val="en-US" w:eastAsia="en-US"/>
          </w:rPr>
          <w:delText>knowledgeable</w:delText>
        </w:r>
        <w:r w:rsidRPr="003D3BB0" w:rsidDel="0042745A">
          <w:rPr>
            <w:rFonts w:ascii="Bookman Old Style" w:hAnsi="Bookman Old Style"/>
            <w:sz w:val="24"/>
            <w:szCs w:val="24"/>
            <w:lang w:val="en-US" w:eastAsia="en-US"/>
          </w:rPr>
          <w:delText xml:space="preserve"> member of the household gives data </w:delText>
        </w:r>
        <w:r w:rsidRPr="003D3BB0" w:rsidDel="0042745A">
          <w:rPr>
            <w:rFonts w:ascii="Bookman Old Style" w:hAnsi="Bookman Old Style"/>
            <w:sz w:val="24"/>
            <w:szCs w:val="24"/>
            <w:lang w:val="en-AU" w:eastAsia="en-US"/>
          </w:rPr>
          <w:delText>he/she is most familiar with.</w:delText>
        </w:r>
      </w:del>
    </w:p>
    <w:p w14:paraId="7EAADE96" w14:textId="4AE5EA8B" w:rsidR="00A370E8" w:rsidRDefault="00A370E8" w:rsidP="00E26C42">
      <w:pPr>
        <w:tabs>
          <w:tab w:val="left" w:pos="360"/>
        </w:tabs>
        <w:spacing w:before="120"/>
        <w:jc w:val="both"/>
        <w:rPr>
          <w:rFonts w:ascii="Bookman Old Style" w:hAnsi="Bookman Old Style"/>
          <w:sz w:val="24"/>
          <w:szCs w:val="24"/>
          <w:lang w:val="en-US"/>
        </w:rPr>
      </w:pPr>
      <w:bookmarkStart w:id="225" w:name="_Toc491336837"/>
      <w:bookmarkStart w:id="226" w:name="_Toc491336838"/>
      <w:bookmarkEnd w:id="225"/>
      <w:bookmarkEnd w:id="226"/>
    </w:p>
    <w:p w14:paraId="7163B92D" w14:textId="5B5244D7" w:rsidR="00E26C42" w:rsidRDefault="00E26C42" w:rsidP="00E26C42">
      <w:pPr>
        <w:tabs>
          <w:tab w:val="left" w:pos="360"/>
        </w:tabs>
        <w:spacing w:before="120"/>
        <w:jc w:val="both"/>
        <w:rPr>
          <w:rFonts w:ascii="Bookman Old Style" w:hAnsi="Bookman Old Style"/>
          <w:sz w:val="24"/>
          <w:szCs w:val="24"/>
          <w:lang w:val="en-US"/>
        </w:rPr>
      </w:pPr>
    </w:p>
    <w:p w14:paraId="7E27E137" w14:textId="7DA0614C" w:rsidR="00E26C42" w:rsidRDefault="00E26C42" w:rsidP="00E26C42">
      <w:pPr>
        <w:tabs>
          <w:tab w:val="left" w:pos="360"/>
        </w:tabs>
        <w:spacing w:before="120"/>
        <w:jc w:val="both"/>
        <w:rPr>
          <w:rFonts w:ascii="Bookman Old Style" w:hAnsi="Bookman Old Style"/>
          <w:sz w:val="24"/>
          <w:szCs w:val="24"/>
          <w:lang w:val="en-US"/>
        </w:rPr>
      </w:pPr>
    </w:p>
    <w:p w14:paraId="0CC1A7B5" w14:textId="2EB55E95" w:rsidR="00E26C42" w:rsidRDefault="00E26C42" w:rsidP="00E26C42">
      <w:pPr>
        <w:tabs>
          <w:tab w:val="left" w:pos="360"/>
        </w:tabs>
        <w:spacing w:before="120"/>
        <w:jc w:val="both"/>
        <w:rPr>
          <w:rFonts w:ascii="Bookman Old Style" w:hAnsi="Bookman Old Style"/>
          <w:sz w:val="24"/>
          <w:szCs w:val="24"/>
          <w:lang w:val="en-US"/>
        </w:rPr>
      </w:pPr>
    </w:p>
    <w:p w14:paraId="7EFA5371" w14:textId="541143BF" w:rsidR="00E26C42" w:rsidRDefault="00E26C42" w:rsidP="00E26C42">
      <w:pPr>
        <w:tabs>
          <w:tab w:val="left" w:pos="360"/>
        </w:tabs>
        <w:spacing w:before="120"/>
        <w:jc w:val="both"/>
        <w:rPr>
          <w:rFonts w:ascii="Bookman Old Style" w:hAnsi="Bookman Old Style"/>
          <w:sz w:val="24"/>
          <w:szCs w:val="24"/>
          <w:lang w:val="en-US"/>
        </w:rPr>
      </w:pPr>
    </w:p>
    <w:p w14:paraId="3560C609" w14:textId="4EB5E61A" w:rsidR="00E26C42" w:rsidRDefault="00E26C42" w:rsidP="00E26C42">
      <w:pPr>
        <w:tabs>
          <w:tab w:val="left" w:pos="360"/>
        </w:tabs>
        <w:spacing w:before="120"/>
        <w:jc w:val="both"/>
        <w:rPr>
          <w:rFonts w:ascii="Bookman Old Style" w:hAnsi="Bookman Old Style"/>
          <w:sz w:val="24"/>
          <w:szCs w:val="24"/>
          <w:lang w:val="en-US"/>
        </w:rPr>
      </w:pPr>
    </w:p>
    <w:p w14:paraId="33494545" w14:textId="65C2F186" w:rsidR="00E26C42" w:rsidRDefault="00E26C42" w:rsidP="00E26C42">
      <w:pPr>
        <w:tabs>
          <w:tab w:val="left" w:pos="360"/>
        </w:tabs>
        <w:spacing w:before="120"/>
        <w:jc w:val="both"/>
        <w:rPr>
          <w:rFonts w:ascii="Bookman Old Style" w:hAnsi="Bookman Old Style"/>
          <w:sz w:val="24"/>
          <w:szCs w:val="24"/>
          <w:lang w:val="en-US"/>
        </w:rPr>
      </w:pPr>
    </w:p>
    <w:p w14:paraId="02B892E7" w14:textId="590EB0C8" w:rsidR="00E26C42" w:rsidRDefault="00E26C42" w:rsidP="00E26C42">
      <w:pPr>
        <w:tabs>
          <w:tab w:val="left" w:pos="360"/>
        </w:tabs>
        <w:spacing w:before="120"/>
        <w:jc w:val="both"/>
        <w:rPr>
          <w:rFonts w:ascii="Bookman Old Style" w:hAnsi="Bookman Old Style"/>
          <w:sz w:val="24"/>
          <w:szCs w:val="24"/>
          <w:lang w:val="en-US"/>
        </w:rPr>
      </w:pPr>
    </w:p>
    <w:p w14:paraId="23A0D694" w14:textId="1F091CF9" w:rsidR="00E26C42" w:rsidRDefault="00E26C42" w:rsidP="00E26C42">
      <w:pPr>
        <w:tabs>
          <w:tab w:val="left" w:pos="360"/>
        </w:tabs>
        <w:spacing w:before="120"/>
        <w:jc w:val="both"/>
        <w:rPr>
          <w:rFonts w:ascii="Bookman Old Style" w:hAnsi="Bookman Old Style"/>
          <w:sz w:val="24"/>
          <w:szCs w:val="24"/>
          <w:lang w:val="en-US"/>
        </w:rPr>
      </w:pPr>
    </w:p>
    <w:p w14:paraId="3BA94EBB" w14:textId="3E097415" w:rsidR="00E26C42" w:rsidRDefault="00E26C42" w:rsidP="00E26C42">
      <w:pPr>
        <w:tabs>
          <w:tab w:val="left" w:pos="360"/>
        </w:tabs>
        <w:spacing w:before="120"/>
        <w:jc w:val="both"/>
        <w:rPr>
          <w:rFonts w:ascii="Bookman Old Style" w:hAnsi="Bookman Old Style"/>
          <w:sz w:val="24"/>
          <w:szCs w:val="24"/>
          <w:lang w:val="en-US"/>
        </w:rPr>
      </w:pPr>
    </w:p>
    <w:p w14:paraId="0BB71071" w14:textId="19FAF3E3" w:rsidR="00E26C42" w:rsidRDefault="00E26C42" w:rsidP="00E26C42">
      <w:pPr>
        <w:tabs>
          <w:tab w:val="left" w:pos="360"/>
        </w:tabs>
        <w:spacing w:before="120"/>
        <w:jc w:val="both"/>
        <w:rPr>
          <w:rFonts w:ascii="Bookman Old Style" w:hAnsi="Bookman Old Style"/>
          <w:sz w:val="24"/>
          <w:szCs w:val="24"/>
          <w:lang w:val="en-US"/>
        </w:rPr>
      </w:pPr>
    </w:p>
    <w:p w14:paraId="4B6B0AA1" w14:textId="7379C7FC" w:rsidR="00E26C42" w:rsidRDefault="00E26C42" w:rsidP="00E26C42">
      <w:pPr>
        <w:tabs>
          <w:tab w:val="left" w:pos="360"/>
        </w:tabs>
        <w:spacing w:before="120"/>
        <w:jc w:val="both"/>
        <w:rPr>
          <w:rFonts w:ascii="Bookman Old Style" w:hAnsi="Bookman Old Style"/>
          <w:sz w:val="24"/>
          <w:szCs w:val="24"/>
          <w:lang w:val="en-US"/>
        </w:rPr>
      </w:pPr>
    </w:p>
    <w:p w14:paraId="21F9F460" w14:textId="018AA1D6" w:rsidR="00E26C42" w:rsidRDefault="00E26C42" w:rsidP="00E26C42">
      <w:pPr>
        <w:tabs>
          <w:tab w:val="left" w:pos="360"/>
        </w:tabs>
        <w:spacing w:before="120"/>
        <w:jc w:val="both"/>
        <w:rPr>
          <w:rFonts w:ascii="Bookman Old Style" w:hAnsi="Bookman Old Style"/>
          <w:sz w:val="24"/>
          <w:szCs w:val="24"/>
          <w:lang w:val="en-US"/>
        </w:rPr>
      </w:pPr>
    </w:p>
    <w:p w14:paraId="3E6F4D02" w14:textId="77A9FF08" w:rsidR="00E26C42" w:rsidRDefault="00E26C42" w:rsidP="00E26C42">
      <w:pPr>
        <w:tabs>
          <w:tab w:val="left" w:pos="360"/>
        </w:tabs>
        <w:spacing w:before="120"/>
        <w:jc w:val="both"/>
        <w:rPr>
          <w:rFonts w:ascii="Bookman Old Style" w:hAnsi="Bookman Old Style"/>
          <w:sz w:val="24"/>
          <w:szCs w:val="24"/>
          <w:lang w:val="en-US"/>
        </w:rPr>
      </w:pPr>
    </w:p>
    <w:p w14:paraId="4FA9D62F" w14:textId="6E1823E5" w:rsidR="00E26C42" w:rsidRDefault="00E26C42" w:rsidP="00E26C42">
      <w:pPr>
        <w:tabs>
          <w:tab w:val="left" w:pos="360"/>
        </w:tabs>
        <w:spacing w:before="120"/>
        <w:jc w:val="both"/>
        <w:rPr>
          <w:rFonts w:ascii="Bookman Old Style" w:hAnsi="Bookman Old Style"/>
          <w:sz w:val="24"/>
          <w:szCs w:val="24"/>
          <w:lang w:val="en-US"/>
        </w:rPr>
      </w:pPr>
    </w:p>
    <w:p w14:paraId="2F2604E0" w14:textId="2FC722CF" w:rsidR="00E26C42" w:rsidRDefault="00E26C42" w:rsidP="00E26C42">
      <w:pPr>
        <w:tabs>
          <w:tab w:val="left" w:pos="360"/>
        </w:tabs>
        <w:spacing w:before="120"/>
        <w:jc w:val="both"/>
        <w:rPr>
          <w:rFonts w:ascii="Bookman Old Style" w:hAnsi="Bookman Old Style"/>
          <w:sz w:val="24"/>
          <w:szCs w:val="24"/>
          <w:lang w:val="en-US"/>
        </w:rPr>
      </w:pPr>
    </w:p>
    <w:p w14:paraId="058F2F74" w14:textId="3BC8F9B3" w:rsidR="00E26C42" w:rsidRDefault="00E26C42" w:rsidP="00E26C42">
      <w:pPr>
        <w:tabs>
          <w:tab w:val="left" w:pos="360"/>
        </w:tabs>
        <w:spacing w:before="120"/>
        <w:jc w:val="both"/>
        <w:rPr>
          <w:rFonts w:ascii="Bookman Old Style" w:hAnsi="Bookman Old Style"/>
          <w:sz w:val="24"/>
          <w:szCs w:val="24"/>
          <w:lang w:val="en-US"/>
        </w:rPr>
      </w:pPr>
    </w:p>
    <w:p w14:paraId="2820102F" w14:textId="19E0F195" w:rsidR="00E26C42" w:rsidRDefault="00E26C42" w:rsidP="00E26C42">
      <w:pPr>
        <w:tabs>
          <w:tab w:val="left" w:pos="360"/>
        </w:tabs>
        <w:spacing w:before="120"/>
        <w:jc w:val="both"/>
        <w:rPr>
          <w:rFonts w:ascii="Bookman Old Style" w:hAnsi="Bookman Old Style"/>
          <w:sz w:val="24"/>
          <w:szCs w:val="24"/>
          <w:lang w:val="en-US"/>
        </w:rPr>
      </w:pPr>
    </w:p>
    <w:p w14:paraId="65A09234" w14:textId="71120551" w:rsidR="00E26C42" w:rsidRDefault="00E26C42" w:rsidP="00E26C42">
      <w:pPr>
        <w:tabs>
          <w:tab w:val="left" w:pos="360"/>
        </w:tabs>
        <w:spacing w:before="120"/>
        <w:jc w:val="both"/>
        <w:rPr>
          <w:rFonts w:ascii="Bookman Old Style" w:hAnsi="Bookman Old Style"/>
          <w:sz w:val="24"/>
          <w:szCs w:val="24"/>
          <w:lang w:val="en-US"/>
        </w:rPr>
      </w:pPr>
    </w:p>
    <w:p w14:paraId="5B62DA67" w14:textId="4E6DFF27" w:rsidR="00E26C42" w:rsidRDefault="00E26C42" w:rsidP="00E26C42">
      <w:pPr>
        <w:tabs>
          <w:tab w:val="left" w:pos="360"/>
        </w:tabs>
        <w:spacing w:before="120"/>
        <w:jc w:val="both"/>
        <w:rPr>
          <w:rFonts w:ascii="Bookman Old Style" w:hAnsi="Bookman Old Style"/>
          <w:sz w:val="24"/>
          <w:szCs w:val="24"/>
          <w:lang w:val="en-US"/>
        </w:rPr>
      </w:pPr>
    </w:p>
    <w:p w14:paraId="6CE25C93" w14:textId="1E31973B" w:rsidR="00E26C42" w:rsidRDefault="00E26C42" w:rsidP="00E26C42">
      <w:pPr>
        <w:tabs>
          <w:tab w:val="left" w:pos="360"/>
        </w:tabs>
        <w:spacing w:before="120"/>
        <w:jc w:val="both"/>
        <w:rPr>
          <w:rFonts w:ascii="Bookman Old Style" w:hAnsi="Bookman Old Style"/>
          <w:sz w:val="24"/>
          <w:szCs w:val="24"/>
          <w:lang w:val="en-US"/>
        </w:rPr>
      </w:pPr>
    </w:p>
    <w:p w14:paraId="6F838501" w14:textId="2F264465" w:rsidR="00E26C42" w:rsidRDefault="00E26C42" w:rsidP="00E26C42">
      <w:pPr>
        <w:tabs>
          <w:tab w:val="left" w:pos="360"/>
        </w:tabs>
        <w:spacing w:before="120"/>
        <w:jc w:val="both"/>
        <w:rPr>
          <w:rFonts w:ascii="Bookman Old Style" w:hAnsi="Bookman Old Style"/>
          <w:sz w:val="24"/>
          <w:szCs w:val="24"/>
          <w:lang w:val="en-US"/>
        </w:rPr>
      </w:pPr>
    </w:p>
    <w:p w14:paraId="6A1AB087" w14:textId="1D070311" w:rsidR="00E26C42" w:rsidRDefault="00E26C42" w:rsidP="00E26C42">
      <w:pPr>
        <w:tabs>
          <w:tab w:val="left" w:pos="360"/>
        </w:tabs>
        <w:spacing w:before="120"/>
        <w:jc w:val="both"/>
        <w:rPr>
          <w:rFonts w:ascii="Bookman Old Style" w:hAnsi="Bookman Old Style"/>
          <w:sz w:val="24"/>
          <w:szCs w:val="24"/>
          <w:lang w:val="en-US"/>
        </w:rPr>
      </w:pPr>
    </w:p>
    <w:p w14:paraId="310D5DC5" w14:textId="6FD8A524" w:rsidR="00E26C42" w:rsidRDefault="00E26C42" w:rsidP="00E26C42">
      <w:pPr>
        <w:tabs>
          <w:tab w:val="left" w:pos="360"/>
        </w:tabs>
        <w:spacing w:before="120"/>
        <w:jc w:val="both"/>
        <w:rPr>
          <w:rFonts w:ascii="Bookman Old Style" w:hAnsi="Bookman Old Style"/>
          <w:sz w:val="24"/>
          <w:szCs w:val="24"/>
          <w:lang w:val="en-US"/>
        </w:rPr>
      </w:pPr>
    </w:p>
    <w:p w14:paraId="5AB3767D" w14:textId="506A77A6" w:rsidR="00E26C42" w:rsidRDefault="00E26C42" w:rsidP="00E26C42">
      <w:pPr>
        <w:tabs>
          <w:tab w:val="left" w:pos="360"/>
        </w:tabs>
        <w:spacing w:before="120"/>
        <w:jc w:val="both"/>
        <w:rPr>
          <w:rFonts w:ascii="Bookman Old Style" w:hAnsi="Bookman Old Style"/>
          <w:sz w:val="24"/>
          <w:szCs w:val="24"/>
          <w:lang w:val="en-US"/>
        </w:rPr>
      </w:pPr>
    </w:p>
    <w:p w14:paraId="7C2A1035" w14:textId="77777777" w:rsidR="00A370E8" w:rsidRPr="003D3BB0" w:rsidRDefault="00A370E8" w:rsidP="00021C9C">
      <w:pPr>
        <w:pStyle w:val="Heading1"/>
        <w:rPr>
          <w:rFonts w:ascii="Bookman Old Style" w:hAnsi="Bookman Old Style"/>
          <w:sz w:val="24"/>
          <w:szCs w:val="24"/>
        </w:rPr>
      </w:pPr>
      <w:bookmarkStart w:id="227" w:name="_Toc146275322"/>
      <w:bookmarkStart w:id="228" w:name="_Toc146277037"/>
      <w:r w:rsidRPr="003D3BB0">
        <w:rPr>
          <w:rFonts w:ascii="Bookman Old Style" w:hAnsi="Bookman Old Style"/>
          <w:sz w:val="24"/>
          <w:szCs w:val="24"/>
        </w:rPr>
        <w:t>DEFINITIONS AND CONCEPTS</w:t>
      </w:r>
      <w:bookmarkEnd w:id="227"/>
      <w:bookmarkEnd w:id="228"/>
    </w:p>
    <w:p w14:paraId="74BCBADC" w14:textId="0A06DB6F" w:rsidR="00A370E8" w:rsidRPr="003D3BB0" w:rsidRDefault="00A370E8">
      <w:pPr>
        <w:spacing w:before="240"/>
        <w:jc w:val="both"/>
        <w:rPr>
          <w:rFonts w:ascii="Bookman Old Style" w:hAnsi="Bookman Old Style"/>
          <w:sz w:val="24"/>
          <w:szCs w:val="24"/>
          <w:lang w:val="en-US"/>
        </w:rPr>
      </w:pPr>
      <w:r w:rsidRPr="003D3BB0">
        <w:rPr>
          <w:rFonts w:ascii="Bookman Old Style" w:hAnsi="Bookman Old Style"/>
          <w:sz w:val="24"/>
          <w:szCs w:val="24"/>
          <w:lang w:val="en-US"/>
        </w:rPr>
        <w:t>As a</w:t>
      </w:r>
      <w:r w:rsidR="00630A2E" w:rsidRPr="003D3BB0">
        <w:rPr>
          <w:rFonts w:ascii="Bookman Old Style" w:hAnsi="Bookman Old Style"/>
          <w:sz w:val="24"/>
          <w:szCs w:val="24"/>
          <w:lang w:val="en-US"/>
        </w:rPr>
        <w:t>n</w:t>
      </w:r>
      <w:r w:rsidRPr="003D3BB0">
        <w:rPr>
          <w:rFonts w:ascii="Bookman Old Style" w:hAnsi="Bookman Old Style"/>
          <w:sz w:val="24"/>
          <w:szCs w:val="24"/>
          <w:lang w:val="en-US"/>
        </w:rPr>
        <w:t xml:space="preserve"> enumerator, you must be familiar with several definitions to accurately </w:t>
      </w:r>
      <w:ins w:id="229" w:author="USER" w:date="2023-08-07T15:31:00Z">
        <w:r w:rsidR="007E37ED" w:rsidRPr="003D3BB0">
          <w:rPr>
            <w:rFonts w:ascii="Bookman Old Style" w:hAnsi="Bookman Old Style"/>
            <w:sz w:val="24"/>
            <w:szCs w:val="24"/>
            <w:lang w:val="en-US"/>
          </w:rPr>
          <w:t>identify and interview</w:t>
        </w:r>
      </w:ins>
      <w:del w:id="230" w:author="USER" w:date="2023-08-07T15:31:00Z">
        <w:r w:rsidRPr="003D3BB0" w:rsidDel="007E37ED">
          <w:rPr>
            <w:rFonts w:ascii="Bookman Old Style" w:hAnsi="Bookman Old Style"/>
            <w:sz w:val="24"/>
            <w:szCs w:val="24"/>
            <w:lang w:val="en-US"/>
          </w:rPr>
          <w:delText>count</w:delText>
        </w:r>
      </w:del>
      <w:r w:rsidRPr="003D3BB0">
        <w:rPr>
          <w:rFonts w:ascii="Bookman Old Style" w:hAnsi="Bookman Old Style"/>
          <w:sz w:val="24"/>
          <w:szCs w:val="24"/>
          <w:lang w:val="en-US"/>
        </w:rPr>
        <w:t xml:space="preserve"> t</w:t>
      </w:r>
      <w:r w:rsidR="00D67B00" w:rsidRPr="003D3BB0">
        <w:rPr>
          <w:rFonts w:ascii="Bookman Old Style" w:hAnsi="Bookman Old Style"/>
          <w:sz w:val="24"/>
          <w:szCs w:val="24"/>
          <w:lang w:val="en-US"/>
        </w:rPr>
        <w:t xml:space="preserve">he selected households </w:t>
      </w:r>
      <w:r w:rsidRPr="003D3BB0">
        <w:rPr>
          <w:rFonts w:ascii="Bookman Old Style" w:hAnsi="Bookman Old Style"/>
          <w:sz w:val="24"/>
          <w:szCs w:val="24"/>
          <w:lang w:val="en-US"/>
        </w:rPr>
        <w:t>in your enumeration area.</w:t>
      </w:r>
    </w:p>
    <w:p w14:paraId="075982A3" w14:textId="77777777" w:rsidR="00A370E8" w:rsidRPr="003D3BB0" w:rsidRDefault="00A370E8" w:rsidP="0098717B">
      <w:pPr>
        <w:pStyle w:val="Heading2"/>
        <w:rPr>
          <w:rFonts w:ascii="Bookman Old Style" w:hAnsi="Bookman Old Style"/>
          <w:sz w:val="24"/>
          <w:szCs w:val="24"/>
          <w:lang w:val="en-GB" w:eastAsia="en-US"/>
        </w:rPr>
      </w:pPr>
      <w:bookmarkStart w:id="231" w:name="_Toc146275323"/>
      <w:bookmarkStart w:id="232" w:name="_Toc146277038"/>
      <w:r w:rsidRPr="003D3BB0">
        <w:rPr>
          <w:rFonts w:ascii="Bookman Old Style" w:hAnsi="Bookman Old Style"/>
          <w:sz w:val="24"/>
          <w:szCs w:val="24"/>
          <w:lang w:val="en-GB" w:eastAsia="en-US"/>
        </w:rPr>
        <w:t>ENUMERATION AREA (EA):</w:t>
      </w:r>
      <w:bookmarkEnd w:id="231"/>
      <w:bookmarkEnd w:id="232"/>
      <w:r w:rsidRPr="003D3BB0">
        <w:rPr>
          <w:rFonts w:ascii="Bookman Old Style" w:hAnsi="Bookman Old Style"/>
          <w:sz w:val="24"/>
          <w:szCs w:val="24"/>
          <w:lang w:val="en-GB" w:eastAsia="en-US"/>
        </w:rPr>
        <w:t xml:space="preserve"> </w:t>
      </w:r>
    </w:p>
    <w:p w14:paraId="0FF54C4F" w14:textId="6D2945AC" w:rsidR="00A370E8" w:rsidRPr="003D3BB0" w:rsidRDefault="00A370E8">
      <w:pPr>
        <w:spacing w:before="24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 xml:space="preserve">An EA is an area to be covered by one enumerator during the </w:t>
      </w:r>
      <w:ins w:id="233" w:author="USER" w:date="2023-08-07T15:09:00Z">
        <w:r w:rsidR="004F23E0" w:rsidRPr="003D3BB0">
          <w:rPr>
            <w:rFonts w:ascii="Bookman Old Style" w:hAnsi="Bookman Old Style"/>
            <w:sz w:val="24"/>
            <w:szCs w:val="24"/>
            <w:lang w:val="en-GB" w:eastAsia="en-US"/>
          </w:rPr>
          <w:t>survey</w:t>
        </w:r>
      </w:ins>
      <w:del w:id="234" w:author="USER" w:date="2023-08-07T15:09:00Z">
        <w:r w:rsidR="00D67B00" w:rsidRPr="003D3BB0" w:rsidDel="004F23E0">
          <w:rPr>
            <w:rFonts w:ascii="Bookman Old Style" w:hAnsi="Bookman Old Style"/>
            <w:sz w:val="24"/>
            <w:szCs w:val="24"/>
            <w:lang w:val="en-GB" w:eastAsia="en-US"/>
          </w:rPr>
          <w:delText>census</w:delText>
        </w:r>
      </w:del>
      <w:r w:rsidRPr="003D3BB0">
        <w:rPr>
          <w:rFonts w:ascii="Bookman Old Style" w:hAnsi="Bookman Old Style"/>
          <w:sz w:val="24"/>
          <w:szCs w:val="24"/>
          <w:lang w:val="en-GB" w:eastAsia="en-US"/>
        </w:rPr>
        <w:t xml:space="preserve"> period. It may comprise part of the village, a whole village or several villages, estate(s), trading centre(s), mission centres or part of an urban area. The EAs have already been demarcated and the boundaries are marked on the maps, which will be given to you.</w:t>
      </w:r>
    </w:p>
    <w:p w14:paraId="507D22CD" w14:textId="77777777" w:rsidR="00A370E8" w:rsidRPr="003D3BB0" w:rsidRDefault="00A370E8" w:rsidP="0098717B">
      <w:pPr>
        <w:pStyle w:val="Heading2"/>
        <w:rPr>
          <w:rFonts w:ascii="Bookman Old Style" w:hAnsi="Bookman Old Style"/>
          <w:sz w:val="24"/>
          <w:szCs w:val="24"/>
          <w:lang w:val="en-GB" w:eastAsia="en-US"/>
        </w:rPr>
      </w:pPr>
      <w:bookmarkStart w:id="235" w:name="_Toc146275324"/>
      <w:bookmarkStart w:id="236" w:name="_Toc146277039"/>
      <w:r w:rsidRPr="003D3BB0">
        <w:rPr>
          <w:rFonts w:ascii="Bookman Old Style" w:hAnsi="Bookman Old Style"/>
          <w:sz w:val="24"/>
          <w:szCs w:val="24"/>
          <w:lang w:val="en-GB" w:eastAsia="en-US"/>
        </w:rPr>
        <w:lastRenderedPageBreak/>
        <w:t>VILLAGE:</w:t>
      </w:r>
      <w:bookmarkEnd w:id="235"/>
      <w:bookmarkEnd w:id="236"/>
      <w:r w:rsidRPr="003D3BB0">
        <w:rPr>
          <w:rFonts w:ascii="Bookman Old Style" w:hAnsi="Bookman Old Style"/>
          <w:sz w:val="24"/>
          <w:szCs w:val="24"/>
          <w:lang w:val="en-GB" w:eastAsia="en-US"/>
        </w:rPr>
        <w:t xml:space="preserve"> </w:t>
      </w:r>
    </w:p>
    <w:p w14:paraId="6BAD03D6" w14:textId="77777777" w:rsidR="00A370E8" w:rsidRPr="003D3BB0" w:rsidRDefault="00A370E8">
      <w:pPr>
        <w:spacing w:before="240"/>
        <w:jc w:val="both"/>
        <w:rPr>
          <w:rFonts w:ascii="Bookman Old Style" w:hAnsi="Bookman Old Style"/>
          <w:b/>
          <w:sz w:val="24"/>
          <w:szCs w:val="24"/>
          <w:lang w:val="en-GB" w:eastAsia="en-US"/>
        </w:rPr>
      </w:pPr>
      <w:r w:rsidRPr="003D3BB0">
        <w:rPr>
          <w:rFonts w:ascii="Bookman Old Style" w:hAnsi="Bookman Old Style"/>
          <w:sz w:val="24"/>
          <w:szCs w:val="24"/>
          <w:lang w:val="en-GB" w:eastAsia="en-US"/>
        </w:rPr>
        <w:t xml:space="preserve">In this </w:t>
      </w:r>
      <w:r w:rsidR="00D67B00" w:rsidRPr="003D3BB0">
        <w:rPr>
          <w:rFonts w:ascii="Bookman Old Style" w:hAnsi="Bookman Old Style"/>
          <w:sz w:val="24"/>
          <w:szCs w:val="24"/>
          <w:lang w:val="en-GB" w:eastAsia="en-US"/>
        </w:rPr>
        <w:t>survey</w:t>
      </w:r>
      <w:r w:rsidRPr="003D3BB0">
        <w:rPr>
          <w:rFonts w:ascii="Bookman Old Style" w:hAnsi="Bookman Old Style"/>
          <w:sz w:val="24"/>
          <w:szCs w:val="24"/>
          <w:lang w:val="en-GB" w:eastAsia="en-US"/>
        </w:rPr>
        <w:t xml:space="preserve"> a village means the area controlled by the village headman. It can either be recognised or not by the District Administrator. </w:t>
      </w:r>
    </w:p>
    <w:p w14:paraId="67792220" w14:textId="77777777" w:rsidR="00A370E8" w:rsidRPr="003D3BB0" w:rsidRDefault="00A370E8" w:rsidP="0098717B">
      <w:pPr>
        <w:pStyle w:val="Heading2"/>
        <w:rPr>
          <w:rFonts w:ascii="Bookman Old Style" w:hAnsi="Bookman Old Style"/>
          <w:sz w:val="24"/>
          <w:szCs w:val="24"/>
          <w:lang w:val="en-GB" w:eastAsia="en-US"/>
        </w:rPr>
      </w:pPr>
      <w:bookmarkStart w:id="237" w:name="_Toc146275325"/>
      <w:bookmarkStart w:id="238" w:name="_Toc146277040"/>
      <w:r w:rsidRPr="003D3BB0">
        <w:rPr>
          <w:rFonts w:ascii="Bookman Old Style" w:hAnsi="Bookman Old Style"/>
          <w:sz w:val="24"/>
          <w:szCs w:val="24"/>
          <w:lang w:val="en-GB" w:eastAsia="en-US"/>
        </w:rPr>
        <w:t>PLACE</w:t>
      </w:r>
      <w:bookmarkEnd w:id="237"/>
      <w:bookmarkEnd w:id="238"/>
    </w:p>
    <w:p w14:paraId="2D1F095B" w14:textId="77777777" w:rsidR="00A370E8" w:rsidRPr="003D3BB0" w:rsidRDefault="00A370E8">
      <w:pPr>
        <w:spacing w:before="24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A place may be part of a village or any area other than a village whose name is locally known. It will provide information on the overall population size for that particular locality.</w:t>
      </w:r>
    </w:p>
    <w:p w14:paraId="1AB6B8D5" w14:textId="77777777" w:rsidR="00A370E8" w:rsidRPr="003D3BB0" w:rsidRDefault="00A370E8" w:rsidP="0098717B">
      <w:pPr>
        <w:pStyle w:val="Heading2"/>
        <w:rPr>
          <w:rFonts w:ascii="Bookman Old Style" w:hAnsi="Bookman Old Style"/>
          <w:sz w:val="24"/>
          <w:szCs w:val="24"/>
          <w:lang w:val="en-GB" w:eastAsia="en-US"/>
        </w:rPr>
      </w:pPr>
      <w:bookmarkStart w:id="239" w:name="_Toc146275326"/>
      <w:bookmarkStart w:id="240" w:name="_Toc146277041"/>
      <w:r w:rsidRPr="003D3BB0">
        <w:rPr>
          <w:rFonts w:ascii="Bookman Old Style" w:hAnsi="Bookman Old Style"/>
          <w:sz w:val="24"/>
          <w:szCs w:val="24"/>
          <w:lang w:val="en-GB" w:eastAsia="en-US"/>
        </w:rPr>
        <w:t>HOUSEHOLD:</w:t>
      </w:r>
      <w:bookmarkEnd w:id="239"/>
      <w:bookmarkEnd w:id="240"/>
      <w:r w:rsidRPr="003D3BB0">
        <w:rPr>
          <w:rFonts w:ascii="Bookman Old Style" w:hAnsi="Bookman Old Style"/>
          <w:sz w:val="24"/>
          <w:szCs w:val="24"/>
          <w:lang w:val="en-GB" w:eastAsia="en-US"/>
        </w:rPr>
        <w:t xml:space="preserve"> </w:t>
      </w:r>
    </w:p>
    <w:p w14:paraId="6EDD95DF" w14:textId="77777777" w:rsidR="00A370E8" w:rsidRPr="003D3BB0" w:rsidRDefault="00A370E8">
      <w:pPr>
        <w:spacing w:before="240"/>
        <w:jc w:val="both"/>
        <w:rPr>
          <w:rFonts w:ascii="Bookman Old Style" w:hAnsi="Bookman Old Style"/>
          <w:b/>
          <w:sz w:val="24"/>
          <w:szCs w:val="24"/>
          <w:lang w:val="en-GB" w:eastAsia="en-US"/>
        </w:rPr>
      </w:pPr>
      <w:r w:rsidRPr="003D3BB0">
        <w:rPr>
          <w:rFonts w:ascii="Bookman Old Style" w:hAnsi="Bookman Old Style"/>
          <w:sz w:val="24"/>
          <w:szCs w:val="24"/>
          <w:lang w:val="en-GB" w:eastAsia="en-US"/>
        </w:rPr>
        <w:t>It consists of one or more persons, related or unrelated, who live together and make common provision for food and recognise one member as head. They regularly take all their food from the same pot, and/or share the same grain store (</w:t>
      </w:r>
      <w:proofErr w:type="spellStart"/>
      <w:r w:rsidRPr="003D3BB0">
        <w:rPr>
          <w:rFonts w:ascii="Bookman Old Style" w:hAnsi="Bookman Old Style"/>
          <w:sz w:val="24"/>
          <w:szCs w:val="24"/>
          <w:lang w:val="en-GB" w:eastAsia="en-US"/>
        </w:rPr>
        <w:t>nkhokwe</w:t>
      </w:r>
      <w:proofErr w:type="spellEnd"/>
      <w:r w:rsidRPr="003D3BB0">
        <w:rPr>
          <w:rFonts w:ascii="Bookman Old Style" w:hAnsi="Bookman Old Style"/>
          <w:sz w:val="24"/>
          <w:szCs w:val="24"/>
          <w:lang w:val="en-GB" w:eastAsia="en-US"/>
        </w:rPr>
        <w:t>) or pool their incomes for the purpose of purchasing food. Persons in a household may live in one or more dwelling units.</w:t>
      </w:r>
    </w:p>
    <w:p w14:paraId="45CB8BB1" w14:textId="77777777" w:rsidR="00A370E8" w:rsidRPr="003D3BB0" w:rsidRDefault="00A370E8">
      <w:pPr>
        <w:jc w:val="both"/>
        <w:rPr>
          <w:rFonts w:ascii="Bookman Old Style" w:hAnsi="Bookman Old Style"/>
          <w:b/>
          <w:sz w:val="24"/>
          <w:szCs w:val="24"/>
          <w:lang w:val="en-GB" w:eastAsia="en-US"/>
        </w:rPr>
      </w:pPr>
    </w:p>
    <w:p w14:paraId="2CBACC8F" w14:textId="77777777" w:rsidR="00A370E8" w:rsidRPr="003D3BB0" w:rsidRDefault="00A370E8" w:rsidP="0098717B">
      <w:pPr>
        <w:pStyle w:val="Heading2"/>
        <w:rPr>
          <w:rFonts w:ascii="Bookman Old Style" w:hAnsi="Bookman Old Style"/>
          <w:sz w:val="24"/>
          <w:szCs w:val="24"/>
        </w:rPr>
      </w:pPr>
      <w:bookmarkStart w:id="241" w:name="_Toc146275327"/>
      <w:bookmarkStart w:id="242" w:name="_Toc146277042"/>
      <w:r w:rsidRPr="003D3BB0">
        <w:rPr>
          <w:rFonts w:ascii="Bookman Old Style" w:hAnsi="Bookman Old Style"/>
          <w:sz w:val="24"/>
          <w:szCs w:val="24"/>
        </w:rPr>
        <w:t>HEAD OF HOUSEHOLD:</w:t>
      </w:r>
      <w:bookmarkEnd w:id="241"/>
      <w:bookmarkEnd w:id="242"/>
      <w:r w:rsidRPr="003D3BB0">
        <w:rPr>
          <w:rFonts w:ascii="Bookman Old Style" w:hAnsi="Bookman Old Style"/>
          <w:sz w:val="24"/>
          <w:szCs w:val="24"/>
        </w:rPr>
        <w:t xml:space="preserve"> </w:t>
      </w:r>
    </w:p>
    <w:p w14:paraId="154659D3" w14:textId="77777777" w:rsidR="00A370E8" w:rsidRPr="003D3BB0" w:rsidRDefault="00A370E8">
      <w:pPr>
        <w:spacing w:before="24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This is a person among the household members who is acknowledged by other members of the same household and is often the one who makes most decisions concerning the welfare of the members of the household regardless of sex and age.</w:t>
      </w:r>
    </w:p>
    <w:p w14:paraId="46F0BF41" w14:textId="77777777" w:rsidR="00A370E8" w:rsidRPr="003D3BB0" w:rsidRDefault="00A370E8" w:rsidP="0098717B">
      <w:pPr>
        <w:pStyle w:val="Heading2"/>
        <w:rPr>
          <w:rFonts w:ascii="Bookman Old Style" w:hAnsi="Bookman Old Style"/>
          <w:sz w:val="24"/>
          <w:szCs w:val="24"/>
        </w:rPr>
      </w:pPr>
      <w:bookmarkStart w:id="243" w:name="_Toc146275328"/>
      <w:bookmarkStart w:id="244" w:name="_Toc146277043"/>
      <w:commentRangeStart w:id="245"/>
      <w:r w:rsidRPr="003D3BB0">
        <w:rPr>
          <w:rFonts w:ascii="Bookman Old Style" w:hAnsi="Bookman Old Style"/>
          <w:sz w:val="24"/>
          <w:szCs w:val="24"/>
        </w:rPr>
        <w:t>DWELLING UNIT (DU)</w:t>
      </w:r>
      <w:bookmarkEnd w:id="243"/>
      <w:bookmarkEnd w:id="244"/>
      <w:r w:rsidRPr="003D3BB0">
        <w:rPr>
          <w:rFonts w:ascii="Bookman Old Style" w:hAnsi="Bookman Old Style"/>
          <w:sz w:val="24"/>
          <w:szCs w:val="24"/>
        </w:rPr>
        <w:t xml:space="preserve"> </w:t>
      </w:r>
    </w:p>
    <w:p w14:paraId="1CE60505" w14:textId="77777777" w:rsidR="00A370E8" w:rsidRPr="003D3BB0" w:rsidRDefault="00A370E8">
      <w:pPr>
        <w:spacing w:before="24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It may be defined as any structure; permanent, semi-permanent or traditional where people sleep. It may be a hut, house, store with a sleeping room or rooms at the back or sides, a shelter of reeds/straw such as those used by fishermen, or any other structure where people sleep.</w:t>
      </w:r>
      <w:r w:rsidR="0097685E" w:rsidRPr="003D3BB0">
        <w:rPr>
          <w:rFonts w:ascii="Bookman Old Style" w:hAnsi="Bookman Old Style"/>
          <w:sz w:val="24"/>
          <w:szCs w:val="24"/>
          <w:lang w:val="en-GB" w:eastAsia="en-US"/>
        </w:rPr>
        <w:t xml:space="preserve"> A dwelling unit should have at least one person sleeping in it.</w:t>
      </w:r>
      <w:commentRangeEnd w:id="245"/>
      <w:r w:rsidR="00621482" w:rsidRPr="003D3BB0">
        <w:rPr>
          <w:rStyle w:val="CommentReference"/>
          <w:rFonts w:ascii="Bookman Old Style" w:hAnsi="Bookman Old Style"/>
          <w:sz w:val="24"/>
          <w:szCs w:val="24"/>
          <w:rPrChange w:id="246" w:author="pachalo chizala" w:date="2023-05-07T19:13:00Z">
            <w:rPr>
              <w:rStyle w:val="CommentReference"/>
            </w:rPr>
          </w:rPrChange>
        </w:rPr>
        <w:commentReference w:id="245"/>
      </w:r>
    </w:p>
    <w:p w14:paraId="3F5B5394" w14:textId="77777777" w:rsidR="00A370E8" w:rsidRPr="003D3BB0" w:rsidRDefault="00A370E8" w:rsidP="0098717B">
      <w:pPr>
        <w:pStyle w:val="Heading2"/>
        <w:rPr>
          <w:rFonts w:ascii="Bookman Old Style" w:hAnsi="Bookman Old Style"/>
          <w:i/>
          <w:sz w:val="24"/>
          <w:szCs w:val="24"/>
        </w:rPr>
      </w:pPr>
      <w:bookmarkStart w:id="247" w:name="_Toc146275329"/>
      <w:bookmarkStart w:id="248" w:name="_Toc146277044"/>
      <w:r w:rsidRPr="003D3BB0">
        <w:rPr>
          <w:rFonts w:ascii="Bookman Old Style" w:hAnsi="Bookman Old Style"/>
          <w:sz w:val="24"/>
          <w:szCs w:val="24"/>
        </w:rPr>
        <w:t>ROOM</w:t>
      </w:r>
      <w:bookmarkEnd w:id="247"/>
      <w:bookmarkEnd w:id="248"/>
      <w:r w:rsidRPr="003D3BB0">
        <w:rPr>
          <w:rFonts w:ascii="Bookman Old Style" w:hAnsi="Bookman Old Style"/>
          <w:sz w:val="24"/>
          <w:szCs w:val="24"/>
        </w:rPr>
        <w:t xml:space="preserve"> </w:t>
      </w:r>
    </w:p>
    <w:p w14:paraId="2DA22889" w14:textId="77777777" w:rsidR="00A370E8" w:rsidRPr="003D3BB0" w:rsidRDefault="00A370E8">
      <w:pPr>
        <w:spacing w:before="240"/>
        <w:jc w:val="both"/>
        <w:rPr>
          <w:rFonts w:ascii="Bookman Old Style" w:hAnsi="Bookman Old Style"/>
          <w:sz w:val="24"/>
          <w:szCs w:val="24"/>
          <w:lang w:val="en-GB" w:eastAsia="en-US"/>
        </w:rPr>
      </w:pPr>
      <w:r w:rsidRPr="003D3BB0">
        <w:rPr>
          <w:rFonts w:ascii="Bookman Old Style" w:hAnsi="Bookman Old Style"/>
          <w:sz w:val="24"/>
          <w:szCs w:val="24"/>
          <w:lang w:val="en-US"/>
        </w:rPr>
        <w:t xml:space="preserve">A room is a space in a </w:t>
      </w:r>
      <w:r w:rsidRPr="003D3BB0">
        <w:rPr>
          <w:rFonts w:ascii="Bookman Old Style" w:hAnsi="Bookman Old Style"/>
          <w:b/>
          <w:sz w:val="24"/>
          <w:szCs w:val="24"/>
          <w:lang w:val="en-US"/>
        </w:rPr>
        <w:t>DU</w:t>
      </w:r>
      <w:r w:rsidRPr="003D3BB0">
        <w:rPr>
          <w:rFonts w:ascii="Bookman Old Style" w:hAnsi="Bookman Old Style"/>
          <w:sz w:val="24"/>
          <w:szCs w:val="24"/>
          <w:lang w:val="en-US"/>
        </w:rPr>
        <w:t xml:space="preserve"> or other living quarters enclosed by walls.</w:t>
      </w:r>
    </w:p>
    <w:p w14:paraId="40F9EC75" w14:textId="77777777" w:rsidR="00A370E8" w:rsidRPr="003D3BB0" w:rsidRDefault="00A370E8" w:rsidP="0098717B">
      <w:pPr>
        <w:pStyle w:val="Heading2"/>
        <w:rPr>
          <w:rFonts w:ascii="Bookman Old Style" w:hAnsi="Bookman Old Style"/>
          <w:sz w:val="24"/>
          <w:szCs w:val="24"/>
        </w:rPr>
      </w:pPr>
      <w:bookmarkStart w:id="249" w:name="_Toc146275330"/>
      <w:bookmarkStart w:id="250" w:name="_Toc146277045"/>
      <w:r w:rsidRPr="003D3BB0">
        <w:rPr>
          <w:rFonts w:ascii="Bookman Old Style" w:hAnsi="Bookman Old Style"/>
          <w:sz w:val="24"/>
          <w:szCs w:val="24"/>
        </w:rPr>
        <w:t>CALENDAR OF EVENTS</w:t>
      </w:r>
      <w:bookmarkEnd w:id="249"/>
      <w:bookmarkEnd w:id="250"/>
      <w:r w:rsidRPr="003D3BB0">
        <w:rPr>
          <w:rFonts w:ascii="Bookman Old Style" w:hAnsi="Bookman Old Style"/>
          <w:sz w:val="24"/>
          <w:szCs w:val="24"/>
        </w:rPr>
        <w:t xml:space="preserve"> </w:t>
      </w:r>
    </w:p>
    <w:p w14:paraId="4EF1126E" w14:textId="77777777" w:rsidR="00A370E8" w:rsidRPr="003D3BB0" w:rsidRDefault="00A370E8">
      <w:pPr>
        <w:spacing w:before="24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 xml:space="preserve">This is a summary of historical events with the corresponding dates of their occurrence. These events are recognised and acknowledged throughout the country and districts respectively. </w:t>
      </w:r>
      <w:r w:rsidRPr="003D3BB0">
        <w:rPr>
          <w:rFonts w:ascii="Bookman Old Style" w:hAnsi="Bookman Old Style"/>
          <w:i/>
          <w:sz w:val="24"/>
          <w:szCs w:val="24"/>
          <w:lang w:val="en-GB" w:eastAsia="en-US"/>
        </w:rPr>
        <w:t>(See Appendices A).</w:t>
      </w:r>
    </w:p>
    <w:p w14:paraId="115CDC35" w14:textId="77777777" w:rsidR="00A370E8" w:rsidRPr="003D3BB0" w:rsidRDefault="00A370E8" w:rsidP="0098717B">
      <w:pPr>
        <w:pStyle w:val="Heading2"/>
        <w:rPr>
          <w:rFonts w:ascii="Bookman Old Style" w:hAnsi="Bookman Old Style"/>
          <w:sz w:val="24"/>
          <w:szCs w:val="24"/>
        </w:rPr>
      </w:pPr>
      <w:bookmarkStart w:id="251" w:name="_Toc146275331"/>
      <w:bookmarkStart w:id="252" w:name="_Toc146277046"/>
      <w:r w:rsidRPr="003D3BB0">
        <w:rPr>
          <w:rFonts w:ascii="Bookman Old Style" w:hAnsi="Bookman Old Style"/>
          <w:sz w:val="24"/>
          <w:szCs w:val="24"/>
        </w:rPr>
        <w:lastRenderedPageBreak/>
        <w:t>CALL-BACK VISIT</w:t>
      </w:r>
      <w:bookmarkEnd w:id="251"/>
      <w:bookmarkEnd w:id="252"/>
      <w:r w:rsidRPr="003D3BB0">
        <w:rPr>
          <w:rFonts w:ascii="Bookman Old Style" w:hAnsi="Bookman Old Style"/>
          <w:sz w:val="24"/>
          <w:szCs w:val="24"/>
        </w:rPr>
        <w:t xml:space="preserve"> </w:t>
      </w:r>
    </w:p>
    <w:p w14:paraId="3278935A" w14:textId="77777777" w:rsidR="00A370E8" w:rsidRPr="003D3BB0" w:rsidRDefault="00A370E8">
      <w:pPr>
        <w:spacing w:before="24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This refers to a visit to a household made by an enumerator to try to complete the questionnaire that could not be completed on an earlier visit(s). This may be because the respondent:</w:t>
      </w:r>
    </w:p>
    <w:p w14:paraId="56B9C314" w14:textId="77777777" w:rsidR="00A370E8" w:rsidRPr="003D3BB0" w:rsidRDefault="00A370E8" w:rsidP="00733136">
      <w:pPr>
        <w:numPr>
          <w:ilvl w:val="0"/>
          <w:numId w:val="48"/>
        </w:numPr>
        <w:tabs>
          <w:tab w:val="left" w:pos="720"/>
        </w:tabs>
        <w:ind w:left="1429" w:hanging="72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 xml:space="preserve">could not give correct/acceptable responses, or </w:t>
      </w:r>
    </w:p>
    <w:p w14:paraId="2F7DB8DF" w14:textId="77777777" w:rsidR="00A370E8" w:rsidRPr="003D3BB0" w:rsidRDefault="00A370E8" w:rsidP="00733136">
      <w:pPr>
        <w:numPr>
          <w:ilvl w:val="0"/>
          <w:numId w:val="48"/>
        </w:numPr>
        <w:tabs>
          <w:tab w:val="left" w:pos="720"/>
        </w:tabs>
        <w:ind w:left="1429" w:hanging="72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 xml:space="preserve">gave incomplete responses, or </w:t>
      </w:r>
    </w:p>
    <w:p w14:paraId="052A1E5A" w14:textId="77777777" w:rsidR="00A370E8" w:rsidRPr="003D3BB0" w:rsidRDefault="00A370E8" w:rsidP="00733136">
      <w:pPr>
        <w:numPr>
          <w:ilvl w:val="0"/>
          <w:numId w:val="48"/>
        </w:numPr>
        <w:tabs>
          <w:tab w:val="left" w:pos="720"/>
        </w:tabs>
        <w:ind w:left="1429" w:hanging="72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 xml:space="preserve">was not available, or </w:t>
      </w:r>
    </w:p>
    <w:p w14:paraId="3BDB2648" w14:textId="77777777" w:rsidR="00A370E8" w:rsidRPr="003D3BB0" w:rsidRDefault="00A370E8" w:rsidP="00733136">
      <w:pPr>
        <w:numPr>
          <w:ilvl w:val="0"/>
          <w:numId w:val="48"/>
        </w:numPr>
        <w:tabs>
          <w:tab w:val="left" w:pos="720"/>
        </w:tabs>
        <w:ind w:left="1429" w:hanging="72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refused.</w:t>
      </w:r>
    </w:p>
    <w:p w14:paraId="61586BD9" w14:textId="77777777" w:rsidR="00A370E8" w:rsidRPr="003D3BB0" w:rsidRDefault="00A370E8">
      <w:pPr>
        <w:tabs>
          <w:tab w:val="left" w:pos="720"/>
        </w:tabs>
        <w:ind w:left="1069" w:hanging="360"/>
        <w:jc w:val="both"/>
        <w:rPr>
          <w:rFonts w:ascii="Bookman Old Style" w:hAnsi="Bookman Old Style"/>
          <w:sz w:val="24"/>
          <w:szCs w:val="24"/>
          <w:lang w:val="en-GB" w:eastAsia="en-US"/>
        </w:rPr>
      </w:pPr>
    </w:p>
    <w:p w14:paraId="182E5FEB" w14:textId="08240ABB" w:rsidR="00A370E8" w:rsidRDefault="00A370E8">
      <w:pPr>
        <w:rPr>
          <w:rFonts w:ascii="Bookman Old Style" w:hAnsi="Bookman Old Style"/>
          <w:sz w:val="24"/>
          <w:szCs w:val="24"/>
        </w:rPr>
      </w:pPr>
    </w:p>
    <w:p w14:paraId="69BC5A5C" w14:textId="021BC519" w:rsidR="00EB1B81" w:rsidRDefault="00EB1B81">
      <w:pPr>
        <w:rPr>
          <w:rFonts w:ascii="Bookman Old Style" w:hAnsi="Bookman Old Style"/>
          <w:sz w:val="24"/>
          <w:szCs w:val="24"/>
        </w:rPr>
      </w:pPr>
    </w:p>
    <w:p w14:paraId="7E6507AD" w14:textId="184FADF9" w:rsidR="00EB1B81" w:rsidRDefault="00EB1B81">
      <w:pPr>
        <w:rPr>
          <w:rFonts w:ascii="Bookman Old Style" w:hAnsi="Bookman Old Style"/>
          <w:sz w:val="24"/>
          <w:szCs w:val="24"/>
        </w:rPr>
      </w:pPr>
    </w:p>
    <w:p w14:paraId="43D1EEC4" w14:textId="2C45EDC4" w:rsidR="00EB1B81" w:rsidRDefault="00EB1B81">
      <w:pPr>
        <w:rPr>
          <w:rFonts w:ascii="Bookman Old Style" w:hAnsi="Bookman Old Style"/>
          <w:sz w:val="24"/>
          <w:szCs w:val="24"/>
        </w:rPr>
      </w:pPr>
    </w:p>
    <w:p w14:paraId="11BF3220" w14:textId="0AB1AC96" w:rsidR="00EB1B81" w:rsidRDefault="00EB1B81">
      <w:pPr>
        <w:rPr>
          <w:rFonts w:ascii="Bookman Old Style" w:hAnsi="Bookman Old Style"/>
          <w:sz w:val="24"/>
          <w:szCs w:val="24"/>
        </w:rPr>
      </w:pPr>
    </w:p>
    <w:p w14:paraId="5D36B2CF" w14:textId="763BFBD7" w:rsidR="00EB1B81" w:rsidRDefault="00EB1B81">
      <w:pPr>
        <w:rPr>
          <w:rFonts w:ascii="Bookman Old Style" w:hAnsi="Bookman Old Style"/>
          <w:sz w:val="24"/>
          <w:szCs w:val="24"/>
        </w:rPr>
      </w:pPr>
    </w:p>
    <w:p w14:paraId="763953E6" w14:textId="1D8E43AF" w:rsidR="00EB1B81" w:rsidRDefault="00EB1B81">
      <w:pPr>
        <w:rPr>
          <w:rFonts w:ascii="Bookman Old Style" w:hAnsi="Bookman Old Style"/>
          <w:sz w:val="24"/>
          <w:szCs w:val="24"/>
        </w:rPr>
      </w:pPr>
    </w:p>
    <w:p w14:paraId="75C763D1" w14:textId="5B5A2056" w:rsidR="00EB1B81" w:rsidRDefault="00EB1B81">
      <w:pPr>
        <w:rPr>
          <w:rFonts w:ascii="Bookman Old Style" w:hAnsi="Bookman Old Style"/>
          <w:sz w:val="24"/>
          <w:szCs w:val="24"/>
        </w:rPr>
      </w:pPr>
    </w:p>
    <w:p w14:paraId="2B976600" w14:textId="0D24B7E7" w:rsidR="00EB1B81" w:rsidRDefault="00EB1B81">
      <w:pPr>
        <w:rPr>
          <w:rFonts w:ascii="Bookman Old Style" w:hAnsi="Bookman Old Style"/>
          <w:sz w:val="24"/>
          <w:szCs w:val="24"/>
        </w:rPr>
      </w:pPr>
    </w:p>
    <w:p w14:paraId="54AFCE44" w14:textId="12DDC129" w:rsidR="00EB1B81" w:rsidRDefault="00EB1B81">
      <w:pPr>
        <w:rPr>
          <w:rFonts w:ascii="Bookman Old Style" w:hAnsi="Bookman Old Style"/>
          <w:sz w:val="24"/>
          <w:szCs w:val="24"/>
        </w:rPr>
      </w:pPr>
    </w:p>
    <w:p w14:paraId="60480614" w14:textId="56740072" w:rsidR="00EB1B81" w:rsidRDefault="00EB1B81">
      <w:pPr>
        <w:rPr>
          <w:rFonts w:ascii="Bookman Old Style" w:hAnsi="Bookman Old Style"/>
          <w:sz w:val="24"/>
          <w:szCs w:val="24"/>
        </w:rPr>
      </w:pPr>
    </w:p>
    <w:p w14:paraId="3B4200D3" w14:textId="4E5352AF" w:rsidR="00EB1B81" w:rsidRDefault="00EB1B81">
      <w:pPr>
        <w:rPr>
          <w:rFonts w:ascii="Bookman Old Style" w:hAnsi="Bookman Old Style"/>
          <w:sz w:val="24"/>
          <w:szCs w:val="24"/>
        </w:rPr>
      </w:pPr>
    </w:p>
    <w:p w14:paraId="6D97EEB8" w14:textId="77777777" w:rsidR="00EB1B81" w:rsidRDefault="00EB1B81">
      <w:pPr>
        <w:rPr>
          <w:rFonts w:ascii="Bookman Old Style" w:hAnsi="Bookman Old Style"/>
          <w:sz w:val="24"/>
          <w:szCs w:val="24"/>
        </w:rPr>
      </w:pPr>
    </w:p>
    <w:p w14:paraId="3F0785E8" w14:textId="498F0084" w:rsidR="00EB1B81" w:rsidRDefault="00EB1B81">
      <w:pPr>
        <w:rPr>
          <w:rFonts w:ascii="Bookman Old Style" w:hAnsi="Bookman Old Style"/>
          <w:sz w:val="24"/>
          <w:szCs w:val="24"/>
        </w:rPr>
      </w:pPr>
    </w:p>
    <w:p w14:paraId="0E139489" w14:textId="7D4765D9" w:rsidR="00EB1B81" w:rsidRDefault="00EB1B81">
      <w:pPr>
        <w:rPr>
          <w:rFonts w:ascii="Bookman Old Style" w:hAnsi="Bookman Old Style"/>
          <w:sz w:val="24"/>
          <w:szCs w:val="24"/>
        </w:rPr>
      </w:pPr>
    </w:p>
    <w:p w14:paraId="371B2879" w14:textId="14A0967F" w:rsidR="00EB1B81" w:rsidRDefault="00EB1B81">
      <w:pPr>
        <w:rPr>
          <w:rFonts w:ascii="Bookman Old Style" w:hAnsi="Bookman Old Style"/>
          <w:sz w:val="24"/>
          <w:szCs w:val="24"/>
        </w:rPr>
      </w:pPr>
    </w:p>
    <w:p w14:paraId="6FBA47FF" w14:textId="1323AA44" w:rsidR="00EB1B81" w:rsidRDefault="00EB1B81">
      <w:pPr>
        <w:rPr>
          <w:rFonts w:ascii="Bookman Old Style" w:hAnsi="Bookman Old Style"/>
          <w:sz w:val="24"/>
          <w:szCs w:val="24"/>
        </w:rPr>
      </w:pPr>
    </w:p>
    <w:p w14:paraId="5A47BF21" w14:textId="77777777" w:rsidR="00EB1B81" w:rsidRPr="003D3BB0" w:rsidRDefault="00EB1B81">
      <w:pPr>
        <w:rPr>
          <w:rFonts w:ascii="Bookman Old Style" w:hAnsi="Bookman Old Style"/>
          <w:sz w:val="24"/>
          <w:szCs w:val="24"/>
        </w:rPr>
      </w:pPr>
    </w:p>
    <w:p w14:paraId="4622660E" w14:textId="77777777" w:rsidR="00A370E8" w:rsidRPr="003D3BB0" w:rsidRDefault="00A370E8" w:rsidP="00021C9C">
      <w:pPr>
        <w:pStyle w:val="Heading1"/>
        <w:rPr>
          <w:rFonts w:ascii="Bookman Old Style" w:hAnsi="Bookman Old Style"/>
          <w:sz w:val="24"/>
          <w:szCs w:val="24"/>
        </w:rPr>
      </w:pPr>
      <w:bookmarkStart w:id="253" w:name="_Toc146275332"/>
      <w:bookmarkStart w:id="254" w:name="_Toc146277047"/>
      <w:r w:rsidRPr="003D3BB0">
        <w:rPr>
          <w:rFonts w:ascii="Bookman Old Style" w:hAnsi="Bookman Old Style"/>
          <w:sz w:val="24"/>
          <w:szCs w:val="24"/>
        </w:rPr>
        <w:t xml:space="preserve">CONDUCTING </w:t>
      </w:r>
      <w:r w:rsidR="002730D4" w:rsidRPr="003D3BB0">
        <w:rPr>
          <w:rFonts w:ascii="Bookman Old Style" w:hAnsi="Bookman Old Style"/>
          <w:sz w:val="24"/>
          <w:szCs w:val="24"/>
        </w:rPr>
        <w:t xml:space="preserve">THE </w:t>
      </w:r>
      <w:r w:rsidR="00CE75CD" w:rsidRPr="003D3BB0">
        <w:rPr>
          <w:rFonts w:ascii="Bookman Old Style" w:hAnsi="Bookman Old Style"/>
          <w:sz w:val="24"/>
          <w:szCs w:val="24"/>
        </w:rPr>
        <w:t>SURVEY</w:t>
      </w:r>
      <w:bookmarkEnd w:id="253"/>
      <w:bookmarkEnd w:id="254"/>
    </w:p>
    <w:p w14:paraId="30B1FCF4" w14:textId="77777777" w:rsidR="00A370E8" w:rsidRPr="003D3BB0" w:rsidRDefault="00A370E8" w:rsidP="00FA5445">
      <w:pPr>
        <w:pStyle w:val="Heading2"/>
        <w:spacing w:before="240" w:after="0"/>
        <w:ind w:left="575" w:hanging="575"/>
        <w:rPr>
          <w:rFonts w:ascii="Bookman Old Style" w:hAnsi="Bookman Old Style"/>
          <w:sz w:val="24"/>
          <w:szCs w:val="24"/>
          <w:lang w:val="en-GB" w:eastAsia="en-US"/>
        </w:rPr>
      </w:pPr>
      <w:bookmarkStart w:id="255" w:name="_Toc491336839"/>
      <w:bookmarkStart w:id="256" w:name="_Toc146275333"/>
      <w:bookmarkStart w:id="257" w:name="_Toc146277048"/>
      <w:bookmarkEnd w:id="255"/>
      <w:r w:rsidRPr="003D3BB0">
        <w:rPr>
          <w:rFonts w:ascii="Bookman Old Style" w:hAnsi="Bookman Old Style"/>
          <w:sz w:val="24"/>
          <w:szCs w:val="24"/>
          <w:lang w:val="en-GB" w:eastAsia="en-US"/>
        </w:rPr>
        <w:t xml:space="preserve">EXPLAINING THE </w:t>
      </w:r>
      <w:r w:rsidR="00CE75CD" w:rsidRPr="003D3BB0">
        <w:rPr>
          <w:rFonts w:ascii="Bookman Old Style" w:hAnsi="Bookman Old Style"/>
          <w:sz w:val="24"/>
          <w:szCs w:val="24"/>
          <w:lang w:val="en-GB" w:eastAsia="en-US"/>
        </w:rPr>
        <w:t>SURVEY</w:t>
      </w:r>
      <w:bookmarkEnd w:id="256"/>
      <w:bookmarkEnd w:id="257"/>
    </w:p>
    <w:p w14:paraId="3741FCA0" w14:textId="77777777" w:rsidR="000F5E91" w:rsidRPr="003D3BB0" w:rsidRDefault="000F5E91" w:rsidP="000F5E91">
      <w:pPr>
        <w:rPr>
          <w:rFonts w:ascii="Bookman Old Style" w:hAnsi="Bookman Old Style"/>
          <w:sz w:val="24"/>
          <w:szCs w:val="24"/>
          <w:lang w:val="en-GB" w:eastAsia="en-US"/>
        </w:rPr>
      </w:pPr>
    </w:p>
    <w:p w14:paraId="798553BF" w14:textId="77777777" w:rsidR="000F5E91" w:rsidRPr="003D3BB0" w:rsidRDefault="000F5E91" w:rsidP="000F5E91">
      <w:pPr>
        <w:rPr>
          <w:rFonts w:ascii="Bookman Old Style" w:hAnsi="Bookman Old Style"/>
          <w:sz w:val="24"/>
          <w:szCs w:val="24"/>
          <w:lang w:val="en-GB" w:eastAsia="en-US"/>
        </w:rPr>
      </w:pPr>
      <w:r w:rsidRPr="003D3BB0">
        <w:rPr>
          <w:rFonts w:ascii="Bookman Old Style" w:hAnsi="Bookman Old Style"/>
          <w:sz w:val="24"/>
          <w:szCs w:val="24"/>
          <w:lang w:val="en-GB" w:eastAsia="en-US"/>
        </w:rPr>
        <w:t xml:space="preserve">This section provides important background information that you will need to know before starting </w:t>
      </w:r>
      <w:r w:rsidR="002B1741" w:rsidRPr="003D3BB0">
        <w:rPr>
          <w:rFonts w:ascii="Bookman Old Style" w:hAnsi="Bookman Old Style"/>
          <w:sz w:val="24"/>
          <w:szCs w:val="24"/>
          <w:lang w:val="en-GB" w:eastAsia="en-US"/>
        </w:rPr>
        <w:t>the interview</w:t>
      </w:r>
      <w:r w:rsidRPr="003D3BB0">
        <w:rPr>
          <w:rFonts w:ascii="Bookman Old Style" w:hAnsi="Bookman Old Style"/>
          <w:sz w:val="24"/>
          <w:szCs w:val="24"/>
          <w:lang w:val="en-GB" w:eastAsia="en-US"/>
        </w:rPr>
        <w:t xml:space="preserve">. Among topics discussed in the sections are: </w:t>
      </w:r>
    </w:p>
    <w:p w14:paraId="0AEACD7C" w14:textId="77777777" w:rsidR="000F5E91" w:rsidRPr="003D3BB0" w:rsidRDefault="000F5E91" w:rsidP="00733136">
      <w:pPr>
        <w:numPr>
          <w:ilvl w:val="0"/>
          <w:numId w:val="118"/>
        </w:numPr>
        <w:rPr>
          <w:rFonts w:ascii="Bookman Old Style" w:hAnsi="Bookman Old Style"/>
          <w:sz w:val="24"/>
          <w:szCs w:val="24"/>
          <w:lang w:val="en-GB" w:eastAsia="en-US"/>
        </w:rPr>
      </w:pPr>
      <w:r w:rsidRPr="003D3BB0">
        <w:rPr>
          <w:rFonts w:ascii="Bookman Old Style" w:hAnsi="Bookman Old Style"/>
          <w:sz w:val="24"/>
          <w:szCs w:val="24"/>
          <w:lang w:val="en-GB" w:eastAsia="en-US"/>
        </w:rPr>
        <w:t xml:space="preserve">How to explain the </w:t>
      </w:r>
      <w:r w:rsidR="002B1741" w:rsidRPr="003D3BB0">
        <w:rPr>
          <w:rFonts w:ascii="Bookman Old Style" w:hAnsi="Bookman Old Style"/>
          <w:sz w:val="24"/>
          <w:szCs w:val="24"/>
          <w:lang w:val="en-GB" w:eastAsia="en-US"/>
        </w:rPr>
        <w:t>survey</w:t>
      </w:r>
    </w:p>
    <w:p w14:paraId="6CD9D4B4" w14:textId="77777777" w:rsidR="000F5E91" w:rsidRPr="003D3BB0" w:rsidRDefault="000F5E91" w:rsidP="00733136">
      <w:pPr>
        <w:numPr>
          <w:ilvl w:val="0"/>
          <w:numId w:val="118"/>
        </w:numPr>
        <w:rPr>
          <w:rFonts w:ascii="Bookman Old Style" w:hAnsi="Bookman Old Style"/>
          <w:sz w:val="24"/>
          <w:szCs w:val="24"/>
          <w:lang w:val="en-GB" w:eastAsia="en-US"/>
        </w:rPr>
      </w:pPr>
      <w:r w:rsidRPr="003D3BB0">
        <w:rPr>
          <w:rFonts w:ascii="Bookman Old Style" w:hAnsi="Bookman Old Style"/>
          <w:sz w:val="24"/>
          <w:szCs w:val="24"/>
          <w:lang w:val="en-GB" w:eastAsia="en-US"/>
        </w:rPr>
        <w:t>Authorization</w:t>
      </w:r>
    </w:p>
    <w:p w14:paraId="7BC1E23E" w14:textId="77777777" w:rsidR="000F5E91" w:rsidRPr="003D3BB0" w:rsidRDefault="000F5E91" w:rsidP="00733136">
      <w:pPr>
        <w:numPr>
          <w:ilvl w:val="0"/>
          <w:numId w:val="118"/>
        </w:numPr>
        <w:rPr>
          <w:rFonts w:ascii="Bookman Old Style" w:hAnsi="Bookman Old Style"/>
          <w:sz w:val="24"/>
          <w:szCs w:val="24"/>
          <w:lang w:val="en-GB" w:eastAsia="en-US"/>
        </w:rPr>
      </w:pPr>
      <w:r w:rsidRPr="003D3BB0">
        <w:rPr>
          <w:rFonts w:ascii="Bookman Old Style" w:hAnsi="Bookman Old Style"/>
          <w:sz w:val="24"/>
          <w:szCs w:val="24"/>
          <w:lang w:val="en-GB" w:eastAsia="en-US"/>
        </w:rPr>
        <w:t>Confidentiality</w:t>
      </w:r>
    </w:p>
    <w:p w14:paraId="5811513E" w14:textId="77777777" w:rsidR="002B1741" w:rsidRPr="003D3BB0" w:rsidRDefault="000F5E91" w:rsidP="002B1741">
      <w:pPr>
        <w:pStyle w:val="Heading2"/>
        <w:rPr>
          <w:rFonts w:ascii="Bookman Old Style" w:hAnsi="Bookman Old Style"/>
          <w:sz w:val="24"/>
          <w:szCs w:val="24"/>
          <w:lang w:val="en-GB" w:eastAsia="en-US"/>
        </w:rPr>
      </w:pPr>
      <w:bookmarkStart w:id="258" w:name="_Toc146275334"/>
      <w:bookmarkStart w:id="259" w:name="_Toc146277049"/>
      <w:r w:rsidRPr="003D3BB0">
        <w:rPr>
          <w:rFonts w:ascii="Bookman Old Style" w:hAnsi="Bookman Old Style"/>
          <w:sz w:val="24"/>
          <w:szCs w:val="24"/>
          <w:lang w:val="en-GB" w:eastAsia="en-US"/>
        </w:rPr>
        <w:t xml:space="preserve">HOW TO EXPLAIN THE </w:t>
      </w:r>
      <w:r w:rsidR="002B1741" w:rsidRPr="003D3BB0">
        <w:rPr>
          <w:rFonts w:ascii="Bookman Old Style" w:hAnsi="Bookman Old Style"/>
          <w:sz w:val="24"/>
          <w:szCs w:val="24"/>
          <w:lang w:val="en-GB" w:eastAsia="en-US"/>
        </w:rPr>
        <w:t>SURVEY</w:t>
      </w:r>
      <w:bookmarkEnd w:id="258"/>
      <w:bookmarkEnd w:id="259"/>
    </w:p>
    <w:p w14:paraId="2B66A6F2" w14:textId="77777777" w:rsidR="00796ADD" w:rsidRPr="003D3BB0" w:rsidRDefault="005068C3" w:rsidP="00EF4B01">
      <w:pPr>
        <w:jc w:val="both"/>
        <w:rPr>
          <w:rFonts w:ascii="Bookman Old Style" w:hAnsi="Bookman Old Style"/>
          <w:sz w:val="24"/>
          <w:szCs w:val="24"/>
          <w:lang w:val="en-GB" w:eastAsia="en-US"/>
        </w:rPr>
      </w:pPr>
      <w:r w:rsidRPr="003D3BB0">
        <w:rPr>
          <w:rFonts w:ascii="Bookman Old Style" w:hAnsi="Bookman Old Style"/>
          <w:sz w:val="24"/>
          <w:szCs w:val="24"/>
          <w:lang w:val="en-GB" w:eastAsia="en-US"/>
        </w:rPr>
        <w:t xml:space="preserve">Show your official letter of introduction and make sure that you are wearing the </w:t>
      </w:r>
      <w:r w:rsidR="002B1741" w:rsidRPr="003D3BB0">
        <w:rPr>
          <w:rFonts w:ascii="Bookman Old Style" w:hAnsi="Bookman Old Style"/>
          <w:sz w:val="24"/>
          <w:szCs w:val="24"/>
          <w:lang w:val="en-GB" w:eastAsia="en-US"/>
        </w:rPr>
        <w:t>survey</w:t>
      </w:r>
      <w:r w:rsidRPr="003D3BB0">
        <w:rPr>
          <w:rFonts w:ascii="Bookman Old Style" w:hAnsi="Bookman Old Style"/>
          <w:sz w:val="24"/>
          <w:szCs w:val="24"/>
          <w:lang w:val="en-GB" w:eastAsia="en-US"/>
        </w:rPr>
        <w:t xml:space="preserve"> bib. </w:t>
      </w:r>
      <w:r w:rsidR="00796ADD" w:rsidRPr="003D3BB0">
        <w:rPr>
          <w:rFonts w:ascii="Bookman Old Style" w:hAnsi="Bookman Old Style"/>
          <w:sz w:val="24"/>
          <w:szCs w:val="24"/>
          <w:lang w:val="en-GB" w:eastAsia="en-US"/>
        </w:rPr>
        <w:t>Give the following introduction (or a similar intro</w:t>
      </w:r>
      <w:r w:rsidR="00A84DDC" w:rsidRPr="003D3BB0">
        <w:rPr>
          <w:rFonts w:ascii="Bookman Old Style" w:hAnsi="Bookman Old Style"/>
          <w:sz w:val="24"/>
          <w:szCs w:val="24"/>
          <w:lang w:val="en-GB" w:eastAsia="en-US"/>
        </w:rPr>
        <w:t>du</w:t>
      </w:r>
      <w:r w:rsidR="00796ADD" w:rsidRPr="003D3BB0">
        <w:rPr>
          <w:rFonts w:ascii="Bookman Old Style" w:hAnsi="Bookman Old Style"/>
          <w:sz w:val="24"/>
          <w:szCs w:val="24"/>
          <w:lang w:val="en-GB" w:eastAsia="en-US"/>
        </w:rPr>
        <w:t>ction):</w:t>
      </w:r>
    </w:p>
    <w:p w14:paraId="1C1F4937" w14:textId="77777777" w:rsidR="00396A5E" w:rsidRPr="003D3BB0" w:rsidRDefault="00396A5E" w:rsidP="00EF4B01">
      <w:pPr>
        <w:jc w:val="both"/>
        <w:rPr>
          <w:rFonts w:ascii="Bookman Old Style" w:hAnsi="Bookman Old Style"/>
          <w:sz w:val="24"/>
          <w:szCs w:val="24"/>
          <w:lang w:val="en-GB" w:eastAsia="en-US"/>
        </w:rPr>
      </w:pPr>
    </w:p>
    <w:p w14:paraId="323FF4D0" w14:textId="77777777" w:rsidR="00691A9A" w:rsidRPr="003D3BB0" w:rsidRDefault="00691A9A" w:rsidP="00691A9A">
      <w:pPr>
        <w:spacing w:before="100" w:beforeAutospacing="1" w:after="100" w:afterAutospacing="1"/>
        <w:rPr>
          <w:rFonts w:ascii="Bookman Old Style" w:hAnsi="Bookman Old Style"/>
          <w:color w:val="000000"/>
          <w:sz w:val="24"/>
          <w:szCs w:val="24"/>
          <w:highlight w:val="yellow"/>
          <w:lang w:val="en-US" w:eastAsia="en-US"/>
        </w:rPr>
      </w:pPr>
      <w:r w:rsidRPr="003D3BB0">
        <w:rPr>
          <w:rFonts w:ascii="Bookman Old Style" w:hAnsi="Bookman Old Style"/>
          <w:color w:val="000000"/>
          <w:sz w:val="24"/>
          <w:szCs w:val="24"/>
          <w:highlight w:val="yellow"/>
          <w:lang w:val="en-US" w:eastAsia="en-US"/>
        </w:rPr>
        <w:lastRenderedPageBreak/>
        <w:t>Hello, my name is ......................................... I am working with </w:t>
      </w:r>
      <w:r w:rsidRPr="003D3BB0">
        <w:rPr>
          <w:rFonts w:ascii="Bookman Old Style" w:hAnsi="Bookman Old Style"/>
          <w:b/>
          <w:bCs/>
          <w:color w:val="000000"/>
          <w:sz w:val="24"/>
          <w:szCs w:val="24"/>
          <w:highlight w:val="yellow"/>
          <w:lang w:val="en-US" w:eastAsia="en-US"/>
        </w:rPr>
        <w:t xml:space="preserve">National Statistical </w:t>
      </w:r>
      <w:proofErr w:type="gramStart"/>
      <w:r w:rsidRPr="003D3BB0">
        <w:rPr>
          <w:rFonts w:ascii="Bookman Old Style" w:hAnsi="Bookman Old Style"/>
          <w:b/>
          <w:bCs/>
          <w:color w:val="000000"/>
          <w:sz w:val="24"/>
          <w:szCs w:val="24"/>
          <w:highlight w:val="yellow"/>
          <w:lang w:val="en-US" w:eastAsia="en-US"/>
        </w:rPr>
        <w:t>Office(</w:t>
      </w:r>
      <w:proofErr w:type="gramEnd"/>
      <w:r w:rsidRPr="003D3BB0">
        <w:rPr>
          <w:rFonts w:ascii="Bookman Old Style" w:hAnsi="Bookman Old Style"/>
          <w:b/>
          <w:bCs/>
          <w:color w:val="000000"/>
          <w:sz w:val="24"/>
          <w:szCs w:val="24"/>
          <w:highlight w:val="yellow"/>
          <w:lang w:val="en-US" w:eastAsia="en-US"/>
        </w:rPr>
        <w:t>NSO).</w:t>
      </w:r>
      <w:r w:rsidRPr="003D3BB0">
        <w:rPr>
          <w:rFonts w:ascii="Bookman Old Style" w:hAnsi="Bookman Old Style"/>
          <w:color w:val="000000"/>
          <w:sz w:val="24"/>
          <w:szCs w:val="24"/>
          <w:highlight w:val="yellow"/>
          <w:lang w:val="en-US" w:eastAsia="en-US"/>
        </w:rPr>
        <w:t> We are conducting a survey on </w:t>
      </w:r>
      <w:r w:rsidRPr="003D3BB0">
        <w:rPr>
          <w:rFonts w:ascii="Bookman Old Style" w:hAnsi="Bookman Old Style"/>
          <w:color w:val="000000"/>
          <w:sz w:val="24"/>
          <w:szCs w:val="24"/>
          <w:highlight w:val="yellow"/>
          <w:lang w:val="en-GB" w:eastAsia="en-US"/>
        </w:rPr>
        <w:t>Labour force and working conditions of persons aged 15 to 64 as well as its impact on children between 5 to 17. Your household is among the randomly selected households the survey questions will be administered to</w:t>
      </w:r>
      <w:r w:rsidRPr="003D3BB0">
        <w:rPr>
          <w:rFonts w:ascii="Bookman Old Style" w:hAnsi="Bookman Old Style"/>
          <w:color w:val="000000"/>
          <w:sz w:val="24"/>
          <w:szCs w:val="24"/>
          <w:highlight w:val="yellow"/>
          <w:lang w:val="en-US" w:eastAsia="en-US"/>
        </w:rPr>
        <w:t>. This interview usually takes about 40 minutes. Following this, I may ask to conduct additional interviews with you or other individual members of your household. All the information we obtain will remain strictly confidential and anonymous. If you do not wish to answer a question or stop the interview, please let me know. </w:t>
      </w:r>
    </w:p>
    <w:p w14:paraId="5A9FB0E5" w14:textId="77777777" w:rsidR="00691A9A" w:rsidRPr="003D3BB0" w:rsidRDefault="00691A9A" w:rsidP="00691A9A">
      <w:pPr>
        <w:spacing w:before="100" w:beforeAutospacing="1" w:after="100" w:afterAutospacing="1"/>
        <w:rPr>
          <w:rFonts w:ascii="Bookman Old Style" w:hAnsi="Bookman Old Style"/>
          <w:color w:val="000000"/>
          <w:sz w:val="24"/>
          <w:szCs w:val="24"/>
          <w:highlight w:val="yellow"/>
          <w:lang w:val="en-US" w:eastAsia="en-US"/>
        </w:rPr>
      </w:pPr>
      <w:r w:rsidRPr="003D3BB0">
        <w:rPr>
          <w:rFonts w:ascii="Bookman Old Style" w:hAnsi="Bookman Old Style"/>
          <w:color w:val="000000"/>
          <w:sz w:val="24"/>
          <w:szCs w:val="24"/>
          <w:highlight w:val="yellow"/>
          <w:lang w:val="en-US" w:eastAsia="en-US"/>
        </w:rPr>
        <w:br/>
        <w:t>In case you may have any questions or seeking for the clarification, you may do so now before I start the interview.</w:t>
      </w:r>
    </w:p>
    <w:p w14:paraId="3B521928" w14:textId="77777777" w:rsidR="00691A9A" w:rsidRPr="003D3BB0" w:rsidRDefault="00691A9A" w:rsidP="00691A9A">
      <w:pPr>
        <w:spacing w:before="100" w:beforeAutospacing="1" w:after="100" w:afterAutospacing="1"/>
        <w:rPr>
          <w:rFonts w:ascii="Bookman Old Style" w:hAnsi="Bookman Old Style"/>
          <w:color w:val="000000"/>
          <w:sz w:val="24"/>
          <w:szCs w:val="24"/>
          <w:lang w:val="en-US" w:eastAsia="en-US"/>
        </w:rPr>
      </w:pPr>
      <w:r w:rsidRPr="003D3BB0">
        <w:rPr>
          <w:rFonts w:ascii="Bookman Old Style" w:hAnsi="Bookman Old Style"/>
          <w:color w:val="000000"/>
          <w:sz w:val="24"/>
          <w:szCs w:val="24"/>
          <w:highlight w:val="yellow"/>
          <w:lang w:val="en-US" w:eastAsia="en-US"/>
        </w:rPr>
        <w:t>May I start the interview?  (</w:t>
      </w:r>
      <w:r w:rsidRPr="003D3BB0">
        <w:rPr>
          <w:rFonts w:ascii="Bookman Old Style" w:hAnsi="Bookman Old Style"/>
          <w:i/>
          <w:iCs/>
          <w:color w:val="000000"/>
          <w:sz w:val="24"/>
          <w:szCs w:val="24"/>
          <w:highlight w:val="yellow"/>
          <w:lang w:val="en-US" w:eastAsia="en-US"/>
        </w:rPr>
        <w:t>Yes/No</w:t>
      </w:r>
      <w:r w:rsidRPr="003D3BB0">
        <w:rPr>
          <w:rFonts w:ascii="Bookman Old Style" w:hAnsi="Bookman Old Style"/>
          <w:color w:val="000000"/>
          <w:sz w:val="24"/>
          <w:szCs w:val="24"/>
          <w:highlight w:val="yellow"/>
          <w:lang w:val="en-US" w:eastAsia="en-US"/>
        </w:rPr>
        <w:t>)</w:t>
      </w:r>
    </w:p>
    <w:p w14:paraId="579BF6CF" w14:textId="0F69AB16" w:rsidR="002C712C" w:rsidRPr="003D3BB0" w:rsidRDefault="002C712C" w:rsidP="00147BFA">
      <w:pPr>
        <w:rPr>
          <w:rFonts w:ascii="Bookman Old Style" w:hAnsi="Bookman Old Style"/>
          <w:sz w:val="24"/>
          <w:szCs w:val="24"/>
          <w:lang w:val="en-GB" w:eastAsia="en-GB"/>
        </w:rPr>
      </w:pPr>
    </w:p>
    <w:p w14:paraId="155856E4" w14:textId="77777777" w:rsidR="002C712C" w:rsidRPr="003D3BB0" w:rsidRDefault="002C712C" w:rsidP="00147BFA">
      <w:pPr>
        <w:rPr>
          <w:rFonts w:ascii="Bookman Old Style" w:hAnsi="Bookman Old Style"/>
          <w:sz w:val="24"/>
          <w:szCs w:val="24"/>
          <w:lang w:val="en-GB" w:eastAsia="en-GB"/>
        </w:rPr>
      </w:pPr>
    </w:p>
    <w:p w14:paraId="790A2DAF" w14:textId="77777777" w:rsidR="00147BFA" w:rsidRPr="003D3BB0" w:rsidRDefault="00147BFA" w:rsidP="00147BFA">
      <w:pPr>
        <w:rPr>
          <w:rFonts w:ascii="Bookman Old Style" w:eastAsia="Book Antiqua" w:hAnsi="Bookman Old Style"/>
          <w:sz w:val="24"/>
          <w:szCs w:val="24"/>
          <w:lang w:val="en-GB" w:eastAsia="en-GB"/>
        </w:rPr>
      </w:pPr>
      <w:r w:rsidRPr="003D3BB0">
        <w:rPr>
          <w:rFonts w:ascii="Bookman Old Style" w:eastAsia="Book Antiqua" w:hAnsi="Bookman Old Style"/>
          <w:sz w:val="24"/>
          <w:szCs w:val="24"/>
          <w:lang w:val="en-GB" w:eastAsia="en-GB"/>
        </w:rPr>
        <w:t>Points worthy noting in the Introduction</w:t>
      </w:r>
    </w:p>
    <w:p w14:paraId="16879002" w14:textId="77777777" w:rsidR="00147BFA" w:rsidRPr="003D3BB0" w:rsidRDefault="00147BFA" w:rsidP="00147BFA">
      <w:pPr>
        <w:pStyle w:val="ListParagraph"/>
        <w:numPr>
          <w:ilvl w:val="0"/>
          <w:numId w:val="170"/>
        </w:numPr>
        <w:spacing w:after="0" w:line="360" w:lineRule="auto"/>
        <w:ind w:right="20"/>
        <w:jc w:val="both"/>
        <w:rPr>
          <w:rFonts w:ascii="Bookman Old Style" w:eastAsia="Book Antiqua" w:hAnsi="Bookman Old Style" w:cs="Times New Roman"/>
          <w:sz w:val="24"/>
          <w:szCs w:val="24"/>
          <w:lang w:val="en-GB" w:eastAsia="en-GB"/>
        </w:rPr>
      </w:pPr>
      <w:r w:rsidRPr="003D3BB0">
        <w:rPr>
          <w:rFonts w:ascii="Bookman Old Style" w:eastAsia="Book Antiqua" w:hAnsi="Bookman Old Style" w:cs="Times New Roman"/>
          <w:sz w:val="24"/>
          <w:szCs w:val="24"/>
          <w:lang w:val="en-GB" w:eastAsia="en-GB"/>
        </w:rPr>
        <w:t>Your name and organisations responsible for the study</w:t>
      </w:r>
    </w:p>
    <w:p w14:paraId="69AC52E6" w14:textId="77777777" w:rsidR="00147BFA" w:rsidRPr="003D3BB0" w:rsidRDefault="00147BFA" w:rsidP="00147BFA">
      <w:pPr>
        <w:pStyle w:val="ListParagraph"/>
        <w:numPr>
          <w:ilvl w:val="0"/>
          <w:numId w:val="170"/>
        </w:numPr>
        <w:spacing w:after="0" w:line="360" w:lineRule="auto"/>
        <w:ind w:right="20"/>
        <w:jc w:val="both"/>
        <w:rPr>
          <w:rFonts w:ascii="Bookman Old Style" w:eastAsia="Book Antiqua" w:hAnsi="Bookman Old Style" w:cs="Times New Roman"/>
          <w:sz w:val="24"/>
          <w:szCs w:val="24"/>
          <w:lang w:val="en-GB" w:eastAsia="en-GB"/>
        </w:rPr>
      </w:pPr>
      <w:r w:rsidRPr="003D3BB0">
        <w:rPr>
          <w:rFonts w:ascii="Bookman Old Style" w:eastAsia="Book Antiqua" w:hAnsi="Bookman Old Style" w:cs="Times New Roman"/>
          <w:sz w:val="24"/>
          <w:szCs w:val="24"/>
          <w:lang w:val="en-GB" w:eastAsia="en-GB"/>
        </w:rPr>
        <w:t>The purpose of the study</w:t>
      </w:r>
    </w:p>
    <w:p w14:paraId="12F527E9" w14:textId="77777777" w:rsidR="00147BFA" w:rsidRPr="003D3BB0" w:rsidRDefault="00147BFA" w:rsidP="00147BFA">
      <w:pPr>
        <w:pStyle w:val="ListParagraph"/>
        <w:numPr>
          <w:ilvl w:val="0"/>
          <w:numId w:val="170"/>
        </w:numPr>
        <w:spacing w:after="0" w:line="360" w:lineRule="auto"/>
        <w:ind w:right="20"/>
        <w:jc w:val="both"/>
        <w:rPr>
          <w:rFonts w:ascii="Bookman Old Style" w:eastAsia="Book Antiqua" w:hAnsi="Bookman Old Style" w:cs="Times New Roman"/>
          <w:sz w:val="24"/>
          <w:szCs w:val="24"/>
          <w:lang w:val="en-GB" w:eastAsia="en-GB"/>
        </w:rPr>
      </w:pPr>
      <w:r w:rsidRPr="003D3BB0">
        <w:rPr>
          <w:rFonts w:ascii="Bookman Old Style" w:eastAsia="Book Antiqua" w:hAnsi="Bookman Old Style" w:cs="Times New Roman"/>
          <w:sz w:val="24"/>
          <w:szCs w:val="24"/>
          <w:lang w:val="en-GB" w:eastAsia="en-GB"/>
        </w:rPr>
        <w:t>Why you are administering the household in question</w:t>
      </w:r>
    </w:p>
    <w:p w14:paraId="6208CDC4" w14:textId="77777777" w:rsidR="00147BFA" w:rsidRPr="003D3BB0" w:rsidRDefault="00147BFA" w:rsidP="00147BFA">
      <w:pPr>
        <w:pStyle w:val="ListParagraph"/>
        <w:numPr>
          <w:ilvl w:val="0"/>
          <w:numId w:val="170"/>
        </w:numPr>
        <w:spacing w:after="0" w:line="360" w:lineRule="auto"/>
        <w:ind w:right="20"/>
        <w:jc w:val="both"/>
        <w:rPr>
          <w:rFonts w:ascii="Bookman Old Style" w:eastAsia="Book Antiqua" w:hAnsi="Bookman Old Style" w:cs="Times New Roman"/>
          <w:sz w:val="24"/>
          <w:szCs w:val="24"/>
          <w:lang w:val="en-GB" w:eastAsia="en-GB"/>
        </w:rPr>
      </w:pPr>
      <w:r w:rsidRPr="003D3BB0">
        <w:rPr>
          <w:rFonts w:ascii="Bookman Old Style" w:eastAsia="Book Antiqua" w:hAnsi="Bookman Old Style" w:cs="Times New Roman"/>
          <w:sz w:val="24"/>
          <w:szCs w:val="24"/>
          <w:lang w:val="en-GB" w:eastAsia="en-GB"/>
        </w:rPr>
        <w:t>The confidentiality</w:t>
      </w:r>
    </w:p>
    <w:p w14:paraId="06CAB3EB" w14:textId="77777777" w:rsidR="00147BFA" w:rsidRPr="003D3BB0" w:rsidRDefault="00147BFA" w:rsidP="00147BFA">
      <w:pPr>
        <w:jc w:val="both"/>
        <w:rPr>
          <w:rFonts w:ascii="Bookman Old Style" w:hAnsi="Bookman Old Style"/>
          <w:sz w:val="24"/>
          <w:szCs w:val="24"/>
          <w:lang w:val="en-GB" w:eastAsia="en-US"/>
        </w:rPr>
      </w:pPr>
      <w:r w:rsidRPr="003D3BB0">
        <w:rPr>
          <w:rFonts w:ascii="Bookman Old Style" w:eastAsia="Book Antiqua" w:hAnsi="Bookman Old Style"/>
          <w:sz w:val="24"/>
          <w:szCs w:val="24"/>
          <w:lang w:val="en-GB" w:eastAsia="en-GB"/>
        </w:rPr>
        <w:t>The consent to proceed with the interviews</w:t>
      </w:r>
    </w:p>
    <w:p w14:paraId="2964FE70" w14:textId="77777777" w:rsidR="00932BB8" w:rsidRPr="003D3BB0" w:rsidRDefault="00796ADD" w:rsidP="00932BB8">
      <w:pPr>
        <w:jc w:val="both"/>
        <w:rPr>
          <w:rFonts w:ascii="Bookman Old Style" w:hAnsi="Bookman Old Style"/>
          <w:sz w:val="24"/>
          <w:szCs w:val="24"/>
          <w:lang w:val="en-GB" w:eastAsia="en-US"/>
        </w:rPr>
      </w:pPr>
      <w:r w:rsidRPr="003D3BB0">
        <w:rPr>
          <w:rFonts w:ascii="Bookman Old Style" w:hAnsi="Bookman Old Style"/>
          <w:sz w:val="24"/>
          <w:szCs w:val="24"/>
          <w:lang w:val="en-GB" w:eastAsia="en-US"/>
        </w:rPr>
        <w:tab/>
      </w:r>
    </w:p>
    <w:p w14:paraId="2281CDC7" w14:textId="77777777" w:rsidR="00A370E8" w:rsidRPr="003D3BB0" w:rsidRDefault="00A370E8" w:rsidP="00932BB8">
      <w:pPr>
        <w:jc w:val="both"/>
        <w:rPr>
          <w:rFonts w:ascii="Bookman Old Style" w:hAnsi="Bookman Old Style"/>
          <w:b/>
          <w:bCs/>
          <w:sz w:val="24"/>
          <w:szCs w:val="24"/>
          <w:lang w:val="en-GB" w:eastAsia="en-US"/>
        </w:rPr>
      </w:pPr>
      <w:r w:rsidRPr="003D3BB0">
        <w:rPr>
          <w:rFonts w:ascii="Bookman Old Style" w:hAnsi="Bookman Old Style"/>
          <w:b/>
          <w:bCs/>
          <w:sz w:val="24"/>
          <w:szCs w:val="24"/>
          <w:lang w:val="en-GB" w:eastAsia="en-US"/>
        </w:rPr>
        <w:t>AUTHORIZATION</w:t>
      </w:r>
    </w:p>
    <w:p w14:paraId="68C022E2" w14:textId="77777777" w:rsidR="00A370E8" w:rsidRPr="003D3BB0" w:rsidRDefault="00A370E8" w:rsidP="00EF4B01">
      <w:pPr>
        <w:spacing w:before="240"/>
        <w:jc w:val="both"/>
        <w:rPr>
          <w:rFonts w:ascii="Bookman Old Style" w:hAnsi="Bookman Old Style"/>
          <w:sz w:val="24"/>
          <w:szCs w:val="24"/>
          <w:lang w:val="en-US"/>
        </w:rPr>
      </w:pPr>
      <w:r w:rsidRPr="003D3BB0">
        <w:rPr>
          <w:rFonts w:ascii="Bookman Old Style" w:hAnsi="Bookman Old Style"/>
          <w:sz w:val="24"/>
          <w:szCs w:val="24"/>
          <w:lang w:val="en-GB" w:eastAsia="x-none"/>
        </w:rPr>
        <w:t xml:space="preserve">The National Statistical Office (NSO) derives its mandate from the National Statistics Act, 2013 which established it to be a central depository of all official statistics produced in </w:t>
      </w:r>
      <w:r w:rsidR="00EA329E" w:rsidRPr="003D3BB0">
        <w:rPr>
          <w:rFonts w:ascii="Bookman Old Style" w:hAnsi="Bookman Old Style"/>
          <w:sz w:val="24"/>
          <w:szCs w:val="24"/>
          <w:lang w:val="en-GB" w:eastAsia="x-none"/>
        </w:rPr>
        <w:t>the country</w:t>
      </w:r>
      <w:r w:rsidRPr="003D3BB0">
        <w:rPr>
          <w:rFonts w:ascii="Bookman Old Style" w:hAnsi="Bookman Old Style"/>
          <w:sz w:val="24"/>
          <w:szCs w:val="24"/>
          <w:lang w:val="en-GB" w:eastAsia="x-none"/>
        </w:rPr>
        <w:t xml:space="preserve">. According to the Act, is mandated to collect, </w:t>
      </w:r>
      <w:r w:rsidR="00EA329E" w:rsidRPr="003D3BB0">
        <w:rPr>
          <w:rFonts w:ascii="Bookman Old Style" w:hAnsi="Bookman Old Style"/>
          <w:sz w:val="24"/>
          <w:szCs w:val="24"/>
          <w:lang w:val="en-GB" w:eastAsia="x-none"/>
        </w:rPr>
        <w:t>analyse</w:t>
      </w:r>
      <w:r w:rsidRPr="003D3BB0">
        <w:rPr>
          <w:rFonts w:ascii="Bookman Old Style" w:hAnsi="Bookman Old Style"/>
          <w:sz w:val="24"/>
          <w:szCs w:val="24"/>
          <w:lang w:val="en-GB" w:eastAsia="x-none"/>
        </w:rPr>
        <w:t>, publish and disseminate official statistics for evidence-based policy formulation, decision making, monitoring and evaluation of development programs. The Act also empowers NSO to raise public awareness about the importance and role of statistical information and promote the use of best practices and international standards in statistical production, management, and dissemination.</w:t>
      </w:r>
    </w:p>
    <w:p w14:paraId="2E071EE8" w14:textId="77777777" w:rsidR="00A370E8" w:rsidRPr="003D3BB0" w:rsidRDefault="00A370E8" w:rsidP="00FA5445">
      <w:pPr>
        <w:pStyle w:val="Heading2"/>
        <w:spacing w:before="240" w:after="0"/>
        <w:ind w:left="575" w:hanging="575"/>
        <w:rPr>
          <w:rFonts w:ascii="Bookman Old Style" w:hAnsi="Bookman Old Style"/>
          <w:sz w:val="24"/>
          <w:szCs w:val="24"/>
          <w:lang w:val="en-GB" w:eastAsia="en-US"/>
        </w:rPr>
      </w:pPr>
      <w:bookmarkStart w:id="260" w:name="_Toc146275335"/>
      <w:bookmarkStart w:id="261" w:name="_Toc146277050"/>
      <w:r w:rsidRPr="003D3BB0">
        <w:rPr>
          <w:rFonts w:ascii="Bookman Old Style" w:hAnsi="Bookman Old Style"/>
          <w:sz w:val="24"/>
          <w:szCs w:val="24"/>
          <w:lang w:val="en-GB" w:eastAsia="en-US"/>
        </w:rPr>
        <w:t>CONFIDENTIALITY</w:t>
      </w:r>
      <w:bookmarkEnd w:id="260"/>
      <w:bookmarkEnd w:id="261"/>
    </w:p>
    <w:p w14:paraId="623965D9" w14:textId="77777777" w:rsidR="00A370E8" w:rsidRPr="003D3BB0" w:rsidRDefault="00A370E8" w:rsidP="00FA5445">
      <w:pPr>
        <w:spacing w:before="12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 xml:space="preserve">Within the context of the </w:t>
      </w:r>
      <w:r w:rsidR="002B1741" w:rsidRPr="003D3BB0">
        <w:rPr>
          <w:rFonts w:ascii="Bookman Old Style" w:hAnsi="Bookman Old Style"/>
          <w:sz w:val="24"/>
          <w:szCs w:val="24"/>
          <w:lang w:val="en-GB" w:eastAsia="en-US"/>
        </w:rPr>
        <w:t>survey</w:t>
      </w:r>
      <w:r w:rsidRPr="003D3BB0">
        <w:rPr>
          <w:rFonts w:ascii="Bookman Old Style" w:hAnsi="Bookman Old Style"/>
          <w:sz w:val="24"/>
          <w:szCs w:val="24"/>
          <w:lang w:val="en-GB" w:eastAsia="en-US"/>
        </w:rPr>
        <w:t xml:space="preserve">, the term “confidentiality” refers to our guarantee to individuals who provide </w:t>
      </w:r>
      <w:r w:rsidR="002B1741" w:rsidRPr="003D3BB0">
        <w:rPr>
          <w:rFonts w:ascii="Bookman Old Style" w:hAnsi="Bookman Old Style"/>
          <w:sz w:val="24"/>
          <w:szCs w:val="24"/>
          <w:lang w:val="en-GB" w:eastAsia="en-US"/>
        </w:rPr>
        <w:t>survey</w:t>
      </w:r>
      <w:r w:rsidRPr="003D3BB0">
        <w:rPr>
          <w:rFonts w:ascii="Bookman Old Style" w:hAnsi="Bookman Old Style"/>
          <w:sz w:val="24"/>
          <w:szCs w:val="24"/>
          <w:lang w:val="en-GB" w:eastAsia="en-US"/>
        </w:rPr>
        <w:t xml:space="preserve"> information. The name, address, and other information that would identify an individual is not available to persons other than sworn NSO employees. Therefore, you will be required to take an Oath of Office and Secrecy.</w:t>
      </w:r>
    </w:p>
    <w:p w14:paraId="4F051F2E" w14:textId="77777777" w:rsidR="00A370E8" w:rsidRPr="003D3BB0" w:rsidRDefault="00A370E8" w:rsidP="00CE3FE5">
      <w:pPr>
        <w:spacing w:before="120" w:after="240"/>
        <w:ind w:firstLine="9"/>
        <w:jc w:val="both"/>
        <w:rPr>
          <w:rFonts w:ascii="Bookman Old Style" w:hAnsi="Bookman Old Style"/>
          <w:sz w:val="24"/>
          <w:szCs w:val="24"/>
          <w:lang w:val="en-GB" w:eastAsia="en-US"/>
        </w:rPr>
      </w:pPr>
      <w:r w:rsidRPr="003D3BB0">
        <w:rPr>
          <w:rFonts w:ascii="Bookman Old Style" w:hAnsi="Bookman Old Style"/>
          <w:sz w:val="24"/>
          <w:szCs w:val="24"/>
          <w:lang w:val="en-GB" w:eastAsia="en-US"/>
        </w:rPr>
        <w:t xml:space="preserve">To ensure confidentiality, you </w:t>
      </w:r>
      <w:r w:rsidRPr="003D3BB0">
        <w:rPr>
          <w:rFonts w:ascii="Bookman Old Style" w:hAnsi="Bookman Old Style"/>
          <w:b/>
          <w:sz w:val="24"/>
          <w:szCs w:val="24"/>
          <w:lang w:val="en-GB" w:eastAsia="en-US"/>
        </w:rPr>
        <w:t>MUST</w:t>
      </w:r>
      <w:r w:rsidRPr="003D3BB0">
        <w:rPr>
          <w:rFonts w:ascii="Bookman Old Style" w:hAnsi="Bookman Old Style"/>
          <w:sz w:val="24"/>
          <w:szCs w:val="24"/>
          <w:lang w:val="en-GB" w:eastAsia="en-US"/>
        </w:rPr>
        <w:t xml:space="preserve"> observe the following rules:</w:t>
      </w:r>
    </w:p>
    <w:p w14:paraId="128A1064" w14:textId="77777777" w:rsidR="00CE3FE5" w:rsidRPr="003D3BB0" w:rsidRDefault="00A370E8" w:rsidP="00733136">
      <w:pPr>
        <w:numPr>
          <w:ilvl w:val="0"/>
          <w:numId w:val="120"/>
        </w:numPr>
        <w:rPr>
          <w:rFonts w:ascii="Bookman Old Style" w:hAnsi="Bookman Old Style"/>
          <w:sz w:val="24"/>
          <w:szCs w:val="24"/>
          <w:lang w:val="en-US"/>
        </w:rPr>
      </w:pPr>
      <w:r w:rsidRPr="003D3BB0">
        <w:rPr>
          <w:rFonts w:ascii="Bookman Old Style" w:hAnsi="Bookman Old Style"/>
          <w:sz w:val="24"/>
          <w:szCs w:val="24"/>
          <w:lang w:val="en-US"/>
        </w:rPr>
        <w:lastRenderedPageBreak/>
        <w:t>You must not let anybody access your completed questionnaires, other than your Field Supervisor, or NSO senior staff who are engaged/involved in the census</w:t>
      </w:r>
      <w:r w:rsidR="000D35E2" w:rsidRPr="003D3BB0">
        <w:rPr>
          <w:rFonts w:ascii="Bookman Old Style" w:hAnsi="Bookman Old Style"/>
          <w:sz w:val="24"/>
          <w:szCs w:val="24"/>
          <w:lang w:val="en-US"/>
        </w:rPr>
        <w:t>.</w:t>
      </w:r>
    </w:p>
    <w:p w14:paraId="55A37649" w14:textId="77777777" w:rsidR="00EF4B01" w:rsidRPr="003D3BB0" w:rsidRDefault="00A370E8" w:rsidP="00733136">
      <w:pPr>
        <w:numPr>
          <w:ilvl w:val="0"/>
          <w:numId w:val="120"/>
        </w:numPr>
        <w:spacing w:after="240"/>
        <w:rPr>
          <w:rFonts w:ascii="Bookman Old Style" w:hAnsi="Bookman Old Style"/>
          <w:sz w:val="24"/>
          <w:szCs w:val="24"/>
          <w:lang w:val="en-US"/>
        </w:rPr>
      </w:pPr>
      <w:r w:rsidRPr="003D3BB0">
        <w:rPr>
          <w:rFonts w:ascii="Bookman Old Style" w:hAnsi="Bookman Old Style"/>
          <w:sz w:val="24"/>
          <w:szCs w:val="24"/>
          <w:lang w:val="en-US"/>
        </w:rPr>
        <w:t xml:space="preserve">You must not tell anybody anything about the answers received to the </w:t>
      </w:r>
      <w:r w:rsidR="002B1741" w:rsidRPr="003D3BB0">
        <w:rPr>
          <w:rFonts w:ascii="Bookman Old Style" w:hAnsi="Bookman Old Style"/>
          <w:sz w:val="24"/>
          <w:szCs w:val="24"/>
          <w:lang w:val="en-US"/>
        </w:rPr>
        <w:t>survey</w:t>
      </w:r>
      <w:r w:rsidRPr="003D3BB0">
        <w:rPr>
          <w:rFonts w:ascii="Bookman Old Style" w:hAnsi="Bookman Old Style"/>
          <w:sz w:val="24"/>
          <w:szCs w:val="24"/>
          <w:lang w:val="en-US"/>
        </w:rPr>
        <w:t xml:space="preserve"> questions, either at the time of the </w:t>
      </w:r>
      <w:r w:rsidR="002B1741" w:rsidRPr="003D3BB0">
        <w:rPr>
          <w:rFonts w:ascii="Bookman Old Style" w:hAnsi="Bookman Old Style"/>
          <w:sz w:val="24"/>
          <w:szCs w:val="24"/>
          <w:lang w:val="en-US"/>
        </w:rPr>
        <w:t>survey</w:t>
      </w:r>
      <w:r w:rsidRPr="003D3BB0">
        <w:rPr>
          <w:rFonts w:ascii="Bookman Old Style" w:hAnsi="Bookman Old Style"/>
          <w:sz w:val="24"/>
          <w:szCs w:val="24"/>
          <w:lang w:val="en-US"/>
        </w:rPr>
        <w:t xml:space="preserve"> or afterwards.</w:t>
      </w:r>
      <w:r w:rsidR="00CE3FE5" w:rsidRPr="003D3BB0">
        <w:rPr>
          <w:rFonts w:ascii="Bookman Old Style" w:hAnsi="Bookman Old Style"/>
          <w:sz w:val="24"/>
          <w:szCs w:val="24"/>
          <w:lang w:val="en-US"/>
        </w:rPr>
        <w:t xml:space="preserve"> </w:t>
      </w:r>
    </w:p>
    <w:p w14:paraId="7AFDC3EE" w14:textId="77777777" w:rsidR="00CE3FE5" w:rsidRPr="003D3BB0" w:rsidRDefault="00A370E8" w:rsidP="00733136">
      <w:pPr>
        <w:numPr>
          <w:ilvl w:val="0"/>
          <w:numId w:val="120"/>
        </w:numPr>
        <w:spacing w:after="240"/>
        <w:rPr>
          <w:rFonts w:ascii="Bookman Old Style" w:hAnsi="Bookman Old Style"/>
          <w:sz w:val="24"/>
          <w:szCs w:val="24"/>
          <w:lang w:val="en-US"/>
        </w:rPr>
      </w:pPr>
      <w:r w:rsidRPr="003D3BB0">
        <w:rPr>
          <w:rFonts w:ascii="Bookman Old Style" w:hAnsi="Bookman Old Style"/>
          <w:sz w:val="24"/>
          <w:szCs w:val="24"/>
          <w:lang w:val="en-US"/>
        </w:rPr>
        <w:t xml:space="preserve">You must do the work yourself and not allow any other person who has not trained as </w:t>
      </w:r>
      <w:r w:rsidR="002B1741" w:rsidRPr="003D3BB0">
        <w:rPr>
          <w:rFonts w:ascii="Bookman Old Style" w:hAnsi="Bookman Old Style"/>
          <w:sz w:val="24"/>
          <w:szCs w:val="24"/>
          <w:lang w:val="en-US"/>
        </w:rPr>
        <w:t>this survey’s</w:t>
      </w:r>
      <w:r w:rsidRPr="003D3BB0">
        <w:rPr>
          <w:rFonts w:ascii="Bookman Old Style" w:hAnsi="Bookman Old Style"/>
          <w:sz w:val="24"/>
          <w:szCs w:val="24"/>
          <w:lang w:val="en-US"/>
        </w:rPr>
        <w:t xml:space="preserve"> enumerator do it for you.</w:t>
      </w:r>
      <w:r w:rsidR="00CE3FE5" w:rsidRPr="003D3BB0">
        <w:rPr>
          <w:rFonts w:ascii="Bookman Old Style" w:hAnsi="Bookman Old Style"/>
          <w:sz w:val="24"/>
          <w:szCs w:val="24"/>
          <w:lang w:val="en-US"/>
        </w:rPr>
        <w:t xml:space="preserve"> </w:t>
      </w:r>
    </w:p>
    <w:p w14:paraId="74527380" w14:textId="77777777" w:rsidR="00CE3FE5" w:rsidRPr="003D3BB0" w:rsidRDefault="00A370E8" w:rsidP="00733136">
      <w:pPr>
        <w:numPr>
          <w:ilvl w:val="0"/>
          <w:numId w:val="120"/>
        </w:numPr>
        <w:spacing w:after="240"/>
        <w:rPr>
          <w:rFonts w:ascii="Bookman Old Style" w:hAnsi="Bookman Old Style"/>
          <w:sz w:val="24"/>
          <w:szCs w:val="24"/>
          <w:lang w:val="en-US"/>
        </w:rPr>
      </w:pPr>
      <w:r w:rsidRPr="003D3BB0">
        <w:rPr>
          <w:rFonts w:ascii="Bookman Old Style" w:hAnsi="Bookman Old Style"/>
          <w:sz w:val="24"/>
          <w:szCs w:val="24"/>
          <w:lang w:val="en-US"/>
        </w:rPr>
        <w:t xml:space="preserve">You are responsible for your tablets and other </w:t>
      </w:r>
      <w:r w:rsidR="002B1741" w:rsidRPr="003D3BB0">
        <w:rPr>
          <w:rFonts w:ascii="Bookman Old Style" w:hAnsi="Bookman Old Style"/>
          <w:sz w:val="24"/>
          <w:szCs w:val="24"/>
          <w:lang w:val="en-US"/>
        </w:rPr>
        <w:t>survey</w:t>
      </w:r>
      <w:r w:rsidRPr="003D3BB0">
        <w:rPr>
          <w:rFonts w:ascii="Bookman Old Style" w:hAnsi="Bookman Old Style"/>
          <w:sz w:val="24"/>
          <w:szCs w:val="24"/>
          <w:lang w:val="en-US"/>
        </w:rPr>
        <w:t xml:space="preserve"> items. Do not leave them where they can be misplaced, stolen, or viewed by another person.</w:t>
      </w:r>
    </w:p>
    <w:p w14:paraId="1A25E106" w14:textId="77777777" w:rsidR="00CE3FE5" w:rsidRPr="003D3BB0" w:rsidRDefault="00A370E8" w:rsidP="00733136">
      <w:pPr>
        <w:numPr>
          <w:ilvl w:val="0"/>
          <w:numId w:val="120"/>
        </w:numPr>
        <w:spacing w:after="240"/>
        <w:rPr>
          <w:rFonts w:ascii="Bookman Old Style" w:hAnsi="Bookman Old Style"/>
          <w:sz w:val="24"/>
          <w:szCs w:val="24"/>
          <w:lang w:val="en-US"/>
        </w:rPr>
      </w:pPr>
      <w:r w:rsidRPr="003D3BB0">
        <w:rPr>
          <w:rFonts w:ascii="Bookman Old Style" w:hAnsi="Bookman Old Style"/>
          <w:sz w:val="24"/>
          <w:szCs w:val="24"/>
          <w:lang w:val="en-US"/>
        </w:rPr>
        <w:t>Clearly explain to the respondent that whatever information you obtain will be kept strictly confidential and will be used for statistical purposes only. Under no circumstances will such information be used to anyone’s disadvantage.</w:t>
      </w:r>
      <w:r w:rsidR="00CE3FE5" w:rsidRPr="003D3BB0">
        <w:rPr>
          <w:rFonts w:ascii="Bookman Old Style" w:hAnsi="Bookman Old Style"/>
          <w:sz w:val="24"/>
          <w:szCs w:val="24"/>
          <w:lang w:val="en-US"/>
        </w:rPr>
        <w:t xml:space="preserve"> </w:t>
      </w:r>
    </w:p>
    <w:p w14:paraId="3A366FD5" w14:textId="7A4DBD26" w:rsidR="00CE3FE5" w:rsidRPr="003D3BB0" w:rsidRDefault="00A370E8" w:rsidP="00733136">
      <w:pPr>
        <w:numPr>
          <w:ilvl w:val="0"/>
          <w:numId w:val="120"/>
        </w:numPr>
        <w:spacing w:after="240"/>
        <w:rPr>
          <w:rFonts w:ascii="Bookman Old Style" w:hAnsi="Bookman Old Style"/>
          <w:sz w:val="24"/>
          <w:szCs w:val="24"/>
          <w:lang w:val="en-GB" w:eastAsia="en-US"/>
        </w:rPr>
      </w:pPr>
      <w:r w:rsidRPr="003D3BB0">
        <w:rPr>
          <w:rFonts w:ascii="Bookman Old Style" w:hAnsi="Bookman Old Style"/>
          <w:sz w:val="24"/>
          <w:szCs w:val="24"/>
          <w:lang w:val="en-US"/>
        </w:rPr>
        <w:t xml:space="preserve">It is likely that the village headman or the elders may be present when you are asking questions. In which case, you must explain the need for confidentiality of Census information to the village headman or the elders. In other words, even the village </w:t>
      </w:r>
      <w:r w:rsidR="007011AD" w:rsidRPr="003D3BB0">
        <w:rPr>
          <w:rFonts w:ascii="Bookman Old Style" w:hAnsi="Bookman Old Style"/>
          <w:sz w:val="24"/>
          <w:szCs w:val="24"/>
          <w:lang w:val="en-US"/>
        </w:rPr>
        <w:t>headman and</w:t>
      </w:r>
      <w:r w:rsidRPr="003D3BB0">
        <w:rPr>
          <w:rFonts w:ascii="Bookman Old Style" w:hAnsi="Bookman Old Style"/>
          <w:sz w:val="24"/>
          <w:szCs w:val="24"/>
          <w:lang w:val="en-US"/>
        </w:rPr>
        <w:t>/or elders should not be allowed to listen to any interviews.</w:t>
      </w:r>
      <w:r w:rsidR="00CE3FE5" w:rsidRPr="003D3BB0">
        <w:rPr>
          <w:rFonts w:ascii="Bookman Old Style" w:hAnsi="Bookman Old Style"/>
          <w:sz w:val="24"/>
          <w:szCs w:val="24"/>
          <w:lang w:val="en-US"/>
        </w:rPr>
        <w:t xml:space="preserve"> </w:t>
      </w:r>
    </w:p>
    <w:p w14:paraId="556D1140" w14:textId="77777777" w:rsidR="00A370E8" w:rsidRPr="003D3BB0" w:rsidRDefault="00A370E8" w:rsidP="00733136">
      <w:pPr>
        <w:numPr>
          <w:ilvl w:val="0"/>
          <w:numId w:val="120"/>
        </w:numPr>
        <w:rPr>
          <w:rFonts w:ascii="Bookman Old Style" w:hAnsi="Bookman Old Style"/>
          <w:sz w:val="24"/>
          <w:szCs w:val="24"/>
          <w:lang w:val="en-GB" w:eastAsia="en-US"/>
        </w:rPr>
      </w:pPr>
      <w:r w:rsidRPr="003D3BB0">
        <w:rPr>
          <w:rFonts w:ascii="Bookman Old Style" w:hAnsi="Bookman Old Style"/>
          <w:sz w:val="24"/>
          <w:szCs w:val="24"/>
          <w:lang w:val="en-US"/>
        </w:rPr>
        <w:t>You will be supplied with a</w:t>
      </w:r>
      <w:del w:id="262" w:author="USER" w:date="2023-08-08T09:36:00Z">
        <w:r w:rsidRPr="003D3BB0" w:rsidDel="001A4844">
          <w:rPr>
            <w:rFonts w:ascii="Bookman Old Style" w:hAnsi="Bookman Old Style"/>
            <w:sz w:val="24"/>
            <w:szCs w:val="24"/>
            <w:lang w:val="en-GB" w:eastAsia="en-US"/>
          </w:rPr>
          <w:delText>a</w:delText>
        </w:r>
      </w:del>
      <w:r w:rsidRPr="003D3BB0">
        <w:rPr>
          <w:rFonts w:ascii="Bookman Old Style" w:hAnsi="Bookman Old Style"/>
          <w:sz w:val="24"/>
          <w:szCs w:val="24"/>
          <w:lang w:val="en-GB" w:eastAsia="en-US"/>
        </w:rPr>
        <w:t>n official letter of introduction as an enumerator to show that you are authorised by the law to conduct the interview. You must always carry this letter with you when you are enumerating.</w:t>
      </w:r>
    </w:p>
    <w:p w14:paraId="543B9A0B" w14:textId="77777777" w:rsidR="00A370E8" w:rsidRPr="003D3BB0" w:rsidRDefault="00A370E8" w:rsidP="00FA5445">
      <w:pPr>
        <w:pStyle w:val="Heading2"/>
        <w:rPr>
          <w:rFonts w:ascii="Bookman Old Style" w:hAnsi="Bookman Old Style"/>
          <w:sz w:val="24"/>
          <w:szCs w:val="24"/>
        </w:rPr>
      </w:pPr>
      <w:bookmarkStart w:id="263" w:name="_Toc508697341"/>
      <w:bookmarkStart w:id="264" w:name="_Toc508697598"/>
      <w:bookmarkStart w:id="265" w:name="_Toc146275336"/>
      <w:bookmarkStart w:id="266" w:name="_Toc146277051"/>
      <w:bookmarkEnd w:id="263"/>
      <w:bookmarkEnd w:id="264"/>
      <w:r w:rsidRPr="003D3BB0">
        <w:rPr>
          <w:rFonts w:ascii="Bookman Old Style" w:hAnsi="Bookman Old Style"/>
          <w:sz w:val="24"/>
          <w:szCs w:val="24"/>
        </w:rPr>
        <w:t>PENALTIES</w:t>
      </w:r>
      <w:bookmarkEnd w:id="265"/>
      <w:bookmarkEnd w:id="266"/>
      <w:r w:rsidRPr="003D3BB0">
        <w:rPr>
          <w:rFonts w:ascii="Bookman Old Style" w:hAnsi="Bookman Old Style"/>
          <w:sz w:val="24"/>
          <w:szCs w:val="24"/>
        </w:rPr>
        <w:t xml:space="preserve"> </w:t>
      </w:r>
    </w:p>
    <w:p w14:paraId="0D917104" w14:textId="77777777" w:rsidR="00EA7A17" w:rsidRPr="003D3BB0" w:rsidRDefault="00A370E8" w:rsidP="00FB5D73">
      <w:pPr>
        <w:rPr>
          <w:rFonts w:ascii="Bookman Old Style" w:hAnsi="Bookman Old Style"/>
          <w:sz w:val="24"/>
          <w:szCs w:val="24"/>
          <w:lang w:val="en-US" w:eastAsia="en-US"/>
        </w:rPr>
      </w:pPr>
      <w:r w:rsidRPr="003D3BB0">
        <w:rPr>
          <w:rFonts w:ascii="Bookman Old Style" w:hAnsi="Bookman Old Style"/>
          <w:sz w:val="24"/>
          <w:szCs w:val="24"/>
          <w:lang w:val="en-US" w:eastAsia="en-US"/>
        </w:rPr>
        <w:t xml:space="preserve">As an Interviewer you are liable for the loss or damage of </w:t>
      </w:r>
      <w:r w:rsidR="00FB5D73" w:rsidRPr="003D3BB0">
        <w:rPr>
          <w:rFonts w:ascii="Bookman Old Style" w:hAnsi="Bookman Old Style"/>
          <w:sz w:val="24"/>
          <w:szCs w:val="24"/>
          <w:lang w:val="en-US" w:eastAsia="en-US"/>
        </w:rPr>
        <w:t xml:space="preserve">tablet, power bank </w:t>
      </w:r>
      <w:r w:rsidR="001C1288" w:rsidRPr="003D3BB0">
        <w:rPr>
          <w:rFonts w:ascii="Bookman Old Style" w:hAnsi="Bookman Old Style"/>
          <w:sz w:val="24"/>
          <w:szCs w:val="24"/>
          <w:lang w:val="en-US" w:eastAsia="en-US"/>
        </w:rPr>
        <w:t xml:space="preserve">and solar charger and accessories. A </w:t>
      </w:r>
      <w:r w:rsidRPr="003D3BB0">
        <w:rPr>
          <w:rFonts w:ascii="Bookman Old Style" w:hAnsi="Bookman Old Style"/>
          <w:sz w:val="24"/>
          <w:szCs w:val="24"/>
          <w:lang w:val="en-US" w:eastAsia="en-US"/>
        </w:rPr>
        <w:t xml:space="preserve">surcharge action will be based on the cost/price of the </w:t>
      </w:r>
      <w:r w:rsidR="001C1288" w:rsidRPr="003D3BB0">
        <w:rPr>
          <w:rFonts w:ascii="Bookman Old Style" w:hAnsi="Bookman Old Style"/>
          <w:sz w:val="24"/>
          <w:szCs w:val="24"/>
          <w:lang w:val="en-US" w:eastAsia="en-US"/>
        </w:rPr>
        <w:t>lost or damaged items.</w:t>
      </w:r>
    </w:p>
    <w:p w14:paraId="1FA951D7" w14:textId="77777777" w:rsidR="000B57CF" w:rsidRPr="003D3BB0" w:rsidRDefault="000B57CF" w:rsidP="00EA7A17">
      <w:pPr>
        <w:spacing w:after="240"/>
        <w:rPr>
          <w:rFonts w:ascii="Bookman Old Style" w:hAnsi="Bookman Old Style"/>
          <w:sz w:val="24"/>
          <w:szCs w:val="24"/>
          <w:lang w:val="en-US"/>
        </w:rPr>
      </w:pPr>
    </w:p>
    <w:p w14:paraId="3DB55F1A" w14:textId="77777777" w:rsidR="00EA7A17" w:rsidRPr="003D3BB0" w:rsidRDefault="00EA7A17" w:rsidP="00EA7A17">
      <w:pPr>
        <w:spacing w:after="240"/>
        <w:rPr>
          <w:rFonts w:ascii="Bookman Old Style" w:hAnsi="Bookman Old Style"/>
          <w:sz w:val="24"/>
          <w:szCs w:val="24"/>
          <w:lang w:val="en-US"/>
        </w:rPr>
      </w:pPr>
      <w:r w:rsidRPr="003D3BB0">
        <w:rPr>
          <w:rFonts w:ascii="Bookman Old Style" w:hAnsi="Bookman Old Style"/>
          <w:sz w:val="24"/>
          <w:szCs w:val="24"/>
          <w:lang w:val="en-US"/>
        </w:rPr>
        <w:t>Ensure that interviews are conducted with appropriate household members. Friends, neighbors, or other non-household members should not be present during the household interview.  It is important to ensure privacy so that respondents feel they can answer your questions freely and honestly, and so the information that they share remains confidential.</w:t>
      </w:r>
    </w:p>
    <w:p w14:paraId="720E328C" w14:textId="77777777" w:rsidR="009F4F71" w:rsidRPr="003D3BB0" w:rsidRDefault="00442914" w:rsidP="00FA5445">
      <w:pPr>
        <w:autoSpaceDE w:val="0"/>
        <w:autoSpaceDN w:val="0"/>
        <w:adjustRightInd w:val="0"/>
        <w:rPr>
          <w:rFonts w:ascii="Bookman Old Style" w:hAnsi="Bookman Old Style"/>
          <w:sz w:val="24"/>
          <w:szCs w:val="24"/>
          <w:lang w:val="en-ZA" w:eastAsia="en-ZA"/>
        </w:rPr>
      </w:pPr>
      <w:r w:rsidRPr="003D3BB0">
        <w:rPr>
          <w:rFonts w:ascii="Bookman Old Style" w:hAnsi="Bookman Old Style"/>
          <w:sz w:val="24"/>
          <w:szCs w:val="24"/>
          <w:lang w:val="en-ZA" w:eastAsia="en-ZA"/>
        </w:rPr>
        <w:t>If you</w:t>
      </w:r>
      <w:r w:rsidR="00BD2F85" w:rsidRPr="003D3BB0">
        <w:rPr>
          <w:rFonts w:ascii="Bookman Old Style" w:hAnsi="Bookman Old Style"/>
          <w:sz w:val="24"/>
          <w:szCs w:val="24"/>
          <w:lang w:val="en-ZA" w:eastAsia="en-ZA"/>
        </w:rPr>
        <w:t xml:space="preserve"> disclose </w:t>
      </w:r>
      <w:r w:rsidR="00832FE3" w:rsidRPr="003D3BB0">
        <w:rPr>
          <w:rFonts w:ascii="Bookman Old Style" w:hAnsi="Bookman Old Style"/>
          <w:sz w:val="24"/>
          <w:szCs w:val="24"/>
          <w:lang w:val="en-ZA" w:eastAsia="en-ZA"/>
        </w:rPr>
        <w:t xml:space="preserve">such </w:t>
      </w:r>
      <w:r w:rsidR="00BD2F85" w:rsidRPr="003D3BB0">
        <w:rPr>
          <w:rFonts w:ascii="Bookman Old Style" w:hAnsi="Bookman Old Style"/>
          <w:sz w:val="24"/>
          <w:szCs w:val="24"/>
          <w:lang w:val="en-ZA" w:eastAsia="en-ZA"/>
        </w:rPr>
        <w:t>statistical</w:t>
      </w:r>
      <w:r w:rsidRPr="003D3BB0">
        <w:rPr>
          <w:rFonts w:ascii="Bookman Old Style" w:hAnsi="Bookman Old Style"/>
          <w:sz w:val="24"/>
          <w:szCs w:val="24"/>
          <w:lang w:val="en-ZA" w:eastAsia="en-ZA"/>
        </w:rPr>
        <w:t xml:space="preserve"> information for personal gain to unauthorised person you are committing an offence and you shall be liable upon conviction to a fine</w:t>
      </w:r>
      <w:r w:rsidR="00832FE3" w:rsidRPr="003D3BB0">
        <w:rPr>
          <w:rFonts w:ascii="Bookman Old Style" w:hAnsi="Bookman Old Style"/>
          <w:sz w:val="24"/>
          <w:szCs w:val="24"/>
          <w:lang w:val="en-ZA" w:eastAsia="en-ZA"/>
        </w:rPr>
        <w:t xml:space="preserve"> of</w:t>
      </w:r>
      <w:r w:rsidRPr="003D3BB0">
        <w:rPr>
          <w:rFonts w:ascii="Bookman Old Style" w:hAnsi="Bookman Old Style"/>
          <w:sz w:val="24"/>
          <w:szCs w:val="24"/>
          <w:lang w:val="en-ZA" w:eastAsia="en-ZA"/>
        </w:rPr>
        <w:t xml:space="preserve"> five </w:t>
      </w:r>
      <w:r w:rsidR="002E102B" w:rsidRPr="003D3BB0">
        <w:rPr>
          <w:rFonts w:ascii="Bookman Old Style" w:hAnsi="Bookman Old Style"/>
          <w:sz w:val="24"/>
          <w:szCs w:val="24"/>
          <w:lang w:val="en-ZA" w:eastAsia="en-ZA"/>
        </w:rPr>
        <w:t>hundred-thousand-kwacha</w:t>
      </w:r>
      <w:r w:rsidRPr="003D3BB0">
        <w:rPr>
          <w:rFonts w:ascii="Bookman Old Style" w:hAnsi="Bookman Old Style"/>
          <w:sz w:val="24"/>
          <w:szCs w:val="24"/>
          <w:lang w:val="en-ZA" w:eastAsia="en-ZA"/>
        </w:rPr>
        <w:t xml:space="preserve"> (K500,000) and to imprisonment for two (2) years.</w:t>
      </w:r>
    </w:p>
    <w:p w14:paraId="25B6175A" w14:textId="77777777" w:rsidR="009F4F71" w:rsidRPr="003D3BB0" w:rsidRDefault="009F4F71" w:rsidP="00FA5445">
      <w:pPr>
        <w:autoSpaceDE w:val="0"/>
        <w:autoSpaceDN w:val="0"/>
        <w:adjustRightInd w:val="0"/>
        <w:ind w:left="360"/>
        <w:rPr>
          <w:rFonts w:ascii="Bookman Old Style" w:hAnsi="Bookman Old Style"/>
          <w:sz w:val="24"/>
          <w:szCs w:val="24"/>
          <w:lang w:val="en-GB" w:eastAsia="en-US"/>
        </w:rPr>
      </w:pPr>
    </w:p>
    <w:p w14:paraId="55AAA026" w14:textId="77777777" w:rsidR="009F4F71" w:rsidRPr="003D3BB0" w:rsidRDefault="009F4F71" w:rsidP="00FA5445">
      <w:pPr>
        <w:autoSpaceDE w:val="0"/>
        <w:autoSpaceDN w:val="0"/>
        <w:adjustRightInd w:val="0"/>
        <w:ind w:left="720"/>
        <w:rPr>
          <w:rFonts w:ascii="Bookman Old Style" w:hAnsi="Bookman Old Style"/>
          <w:sz w:val="24"/>
          <w:szCs w:val="24"/>
          <w:lang w:val="en-GB" w:eastAsia="en-US"/>
        </w:rPr>
      </w:pPr>
    </w:p>
    <w:p w14:paraId="0DCEC473" w14:textId="77777777" w:rsidR="00A370E8" w:rsidRPr="003D3BB0" w:rsidRDefault="00A370E8" w:rsidP="00FA5445">
      <w:pPr>
        <w:pStyle w:val="Heading2"/>
        <w:spacing w:before="240" w:after="0"/>
        <w:ind w:left="575" w:hanging="575"/>
        <w:rPr>
          <w:rFonts w:ascii="Bookman Old Style" w:hAnsi="Bookman Old Style"/>
          <w:sz w:val="24"/>
          <w:szCs w:val="24"/>
          <w:lang w:val="en-GB" w:eastAsia="en-US"/>
        </w:rPr>
      </w:pPr>
      <w:bookmarkStart w:id="267" w:name="_Toc508697343"/>
      <w:bookmarkStart w:id="268" w:name="_Toc508697600"/>
      <w:bookmarkStart w:id="269" w:name="_Toc491336840"/>
      <w:bookmarkStart w:id="270" w:name="_Toc146275337"/>
      <w:bookmarkStart w:id="271" w:name="_Toc146277052"/>
      <w:bookmarkEnd w:id="267"/>
      <w:bookmarkEnd w:id="268"/>
      <w:bookmarkEnd w:id="269"/>
      <w:r w:rsidRPr="003D3BB0">
        <w:rPr>
          <w:rFonts w:ascii="Bookman Old Style" w:hAnsi="Bookman Old Style"/>
          <w:sz w:val="24"/>
          <w:szCs w:val="24"/>
          <w:lang w:val="en-GB" w:eastAsia="en-US"/>
        </w:rPr>
        <w:lastRenderedPageBreak/>
        <w:t>PRE-ENUMERATION ARRANGEMENTS</w:t>
      </w:r>
      <w:bookmarkEnd w:id="270"/>
      <w:bookmarkEnd w:id="271"/>
    </w:p>
    <w:p w14:paraId="50531FCE" w14:textId="77777777" w:rsidR="00A370E8" w:rsidRPr="003D3BB0" w:rsidRDefault="00A370E8" w:rsidP="00FA5445">
      <w:pPr>
        <w:spacing w:before="24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Arrange a place and time for a meeting with your Field Supervisor, who will advise you on your itinerary for the first few days, and then you may proceed immediately to your assigned EA.</w:t>
      </w:r>
    </w:p>
    <w:p w14:paraId="1FF80C3D" w14:textId="77777777" w:rsidR="00A370E8" w:rsidRPr="003D3BB0" w:rsidRDefault="00A370E8">
      <w:pPr>
        <w:spacing w:after="240"/>
        <w:jc w:val="both"/>
        <w:rPr>
          <w:rFonts w:ascii="Bookman Old Style" w:hAnsi="Bookman Old Style"/>
          <w:sz w:val="24"/>
          <w:szCs w:val="24"/>
          <w:lang w:val="en-GB" w:eastAsia="en-US"/>
        </w:rPr>
        <w:pPrChange w:id="272" w:author="pachalo chizala" w:date="2023-05-07T00:51:00Z">
          <w:pPr>
            <w:jc w:val="both"/>
          </w:pPr>
        </w:pPrChange>
      </w:pPr>
      <w:r w:rsidRPr="003D3BB0">
        <w:rPr>
          <w:rFonts w:ascii="Bookman Old Style" w:hAnsi="Bookman Old Style"/>
          <w:b/>
          <w:bCs/>
          <w:sz w:val="24"/>
          <w:szCs w:val="24"/>
          <w:u w:val="single"/>
          <w:lang w:val="en-GB" w:eastAsia="en-US"/>
        </w:rPr>
        <w:t>Before</w:t>
      </w:r>
      <w:r w:rsidRPr="003D3BB0">
        <w:rPr>
          <w:rFonts w:ascii="Bookman Old Style" w:hAnsi="Bookman Old Style"/>
          <w:sz w:val="24"/>
          <w:szCs w:val="24"/>
          <w:lang w:val="en-GB" w:eastAsia="en-US"/>
        </w:rPr>
        <w:t xml:space="preserve"> you start enumeration of your EA:</w:t>
      </w:r>
    </w:p>
    <w:p w14:paraId="09FA30F1" w14:textId="77777777" w:rsidR="00A370E8" w:rsidRPr="003D3BB0" w:rsidRDefault="00A370E8" w:rsidP="00733136">
      <w:pPr>
        <w:numPr>
          <w:ilvl w:val="0"/>
          <w:numId w:val="121"/>
        </w:numPr>
        <w:rPr>
          <w:rFonts w:ascii="Bookman Old Style" w:hAnsi="Bookman Old Style"/>
          <w:b/>
          <w:sz w:val="24"/>
          <w:szCs w:val="24"/>
        </w:rPr>
      </w:pPr>
      <w:proofErr w:type="spellStart"/>
      <w:r w:rsidRPr="003D3BB0">
        <w:rPr>
          <w:rFonts w:ascii="Bookman Old Style" w:hAnsi="Bookman Old Style"/>
          <w:b/>
          <w:sz w:val="24"/>
          <w:szCs w:val="24"/>
        </w:rPr>
        <w:t>Meet</w:t>
      </w:r>
      <w:proofErr w:type="spellEnd"/>
      <w:r w:rsidRPr="003D3BB0">
        <w:rPr>
          <w:rFonts w:ascii="Bookman Old Style" w:hAnsi="Bookman Old Style"/>
          <w:b/>
          <w:sz w:val="24"/>
          <w:szCs w:val="24"/>
        </w:rPr>
        <w:t xml:space="preserve"> </w:t>
      </w:r>
      <w:proofErr w:type="spellStart"/>
      <w:r w:rsidRPr="003D3BB0">
        <w:rPr>
          <w:rFonts w:ascii="Bookman Old Style" w:hAnsi="Bookman Old Style"/>
          <w:b/>
          <w:sz w:val="24"/>
          <w:szCs w:val="24"/>
        </w:rPr>
        <w:t>Village</w:t>
      </w:r>
      <w:proofErr w:type="spellEnd"/>
      <w:r w:rsidRPr="003D3BB0">
        <w:rPr>
          <w:rFonts w:ascii="Bookman Old Style" w:hAnsi="Bookman Old Style"/>
          <w:b/>
          <w:sz w:val="24"/>
          <w:szCs w:val="24"/>
        </w:rPr>
        <w:t xml:space="preserve"> </w:t>
      </w:r>
      <w:proofErr w:type="spellStart"/>
      <w:r w:rsidRPr="003D3BB0">
        <w:rPr>
          <w:rFonts w:ascii="Bookman Old Style" w:hAnsi="Bookman Old Style"/>
          <w:b/>
          <w:sz w:val="24"/>
          <w:szCs w:val="24"/>
        </w:rPr>
        <w:t>Headman</w:t>
      </w:r>
      <w:proofErr w:type="spellEnd"/>
      <w:r w:rsidRPr="003D3BB0">
        <w:rPr>
          <w:rFonts w:ascii="Bookman Old Style" w:hAnsi="Bookman Old Style"/>
          <w:b/>
          <w:sz w:val="24"/>
          <w:szCs w:val="24"/>
        </w:rPr>
        <w:t xml:space="preserve"> or </w:t>
      </w:r>
      <w:proofErr w:type="spellStart"/>
      <w:r w:rsidRPr="003D3BB0">
        <w:rPr>
          <w:rFonts w:ascii="Bookman Old Style" w:hAnsi="Bookman Old Style"/>
          <w:b/>
          <w:sz w:val="24"/>
          <w:szCs w:val="24"/>
        </w:rPr>
        <w:t>Headwoman</w:t>
      </w:r>
      <w:proofErr w:type="spellEnd"/>
    </w:p>
    <w:p w14:paraId="5E344A8A" w14:textId="77777777" w:rsidR="00FB5D73" w:rsidRPr="003D3BB0" w:rsidRDefault="00A370E8" w:rsidP="00FB5D73">
      <w:pPr>
        <w:tabs>
          <w:tab w:val="left" w:pos="360"/>
        </w:tabs>
        <w:ind w:left="36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 xml:space="preserve">You and your supervisor should meet the village headman or headwoman and any local leaders who may be able to assist in reaching the households. Talk to them (the headman, headwoman, or local leaders) about the </w:t>
      </w:r>
      <w:r w:rsidR="002D6AA9" w:rsidRPr="003D3BB0">
        <w:rPr>
          <w:rFonts w:ascii="Bookman Old Style" w:hAnsi="Bookman Old Style"/>
          <w:sz w:val="24"/>
          <w:szCs w:val="24"/>
          <w:lang w:val="en-GB" w:eastAsia="en-US"/>
        </w:rPr>
        <w:t>survey</w:t>
      </w:r>
      <w:r w:rsidRPr="003D3BB0">
        <w:rPr>
          <w:rFonts w:ascii="Bookman Old Style" w:hAnsi="Bookman Old Style"/>
          <w:sz w:val="24"/>
          <w:szCs w:val="24"/>
          <w:lang w:val="en-GB" w:eastAsia="en-US"/>
        </w:rPr>
        <w:t xml:space="preserve"> and the purpose of your visit. Gain their confidence, dispel any fears they may have, and try to win their full co-operation.</w:t>
      </w:r>
    </w:p>
    <w:p w14:paraId="171C8ACB" w14:textId="77777777" w:rsidR="00FB5D73" w:rsidRPr="003D3BB0" w:rsidRDefault="00FB5D73" w:rsidP="00FB5D73">
      <w:pPr>
        <w:tabs>
          <w:tab w:val="left" w:pos="360"/>
        </w:tabs>
        <w:ind w:left="360"/>
        <w:jc w:val="both"/>
        <w:rPr>
          <w:rFonts w:ascii="Bookman Old Style" w:hAnsi="Bookman Old Style"/>
          <w:sz w:val="24"/>
          <w:szCs w:val="24"/>
          <w:lang w:val="en-GB" w:eastAsia="en-US"/>
        </w:rPr>
      </w:pPr>
    </w:p>
    <w:p w14:paraId="3D054E7C" w14:textId="77777777" w:rsidR="00A370E8" w:rsidRPr="003D3BB0" w:rsidRDefault="00A370E8" w:rsidP="00733136">
      <w:pPr>
        <w:numPr>
          <w:ilvl w:val="0"/>
          <w:numId w:val="121"/>
        </w:numPr>
        <w:tabs>
          <w:tab w:val="left" w:pos="360"/>
        </w:tabs>
        <w:jc w:val="both"/>
        <w:rPr>
          <w:rFonts w:ascii="Bookman Old Style" w:hAnsi="Bookman Old Style"/>
          <w:sz w:val="24"/>
          <w:szCs w:val="24"/>
          <w:lang w:val="en-GB" w:eastAsia="en-US"/>
        </w:rPr>
      </w:pPr>
      <w:r w:rsidRPr="003D3BB0">
        <w:rPr>
          <w:rFonts w:ascii="Bookman Old Style" w:hAnsi="Bookman Old Style"/>
          <w:b/>
          <w:sz w:val="24"/>
          <w:szCs w:val="24"/>
          <w:lang w:val="en-GB" w:eastAsia="en-US"/>
        </w:rPr>
        <w:t xml:space="preserve">Identify Enumeration Area </w:t>
      </w:r>
    </w:p>
    <w:p w14:paraId="0FA0C27E" w14:textId="77777777" w:rsidR="00FB5D73" w:rsidRPr="003D3BB0" w:rsidRDefault="00A370E8" w:rsidP="00FB5D73">
      <w:pPr>
        <w:tabs>
          <w:tab w:val="left" w:pos="360"/>
        </w:tabs>
        <w:ind w:left="360"/>
        <w:jc w:val="both"/>
        <w:rPr>
          <w:rFonts w:ascii="Bookman Old Style" w:hAnsi="Bookman Old Style"/>
          <w:sz w:val="24"/>
          <w:szCs w:val="24"/>
          <w:lang w:val="en-GB" w:eastAsia="en-US"/>
        </w:rPr>
      </w:pPr>
      <w:r w:rsidRPr="003D3BB0">
        <w:rPr>
          <w:rFonts w:ascii="Bookman Old Style" w:hAnsi="Bookman Old Style"/>
          <w:sz w:val="24"/>
          <w:szCs w:val="24"/>
          <w:lang w:val="en-US"/>
        </w:rPr>
        <w:t xml:space="preserve">You will be provided with an EA map that will assist you to accurately identify your EA boundary. The EA boundary usually follows physical features such as streams, hills or mountain ranges, valleys, roads, etc. EA boundaries are distinctly marked in red on the maps for easy identification. </w:t>
      </w:r>
    </w:p>
    <w:p w14:paraId="25520E47" w14:textId="77777777" w:rsidR="00FB5D73" w:rsidRPr="003D3BB0" w:rsidRDefault="00FB5D73" w:rsidP="00FB5D73">
      <w:pPr>
        <w:tabs>
          <w:tab w:val="left" w:pos="360"/>
        </w:tabs>
        <w:ind w:left="360"/>
        <w:jc w:val="both"/>
        <w:rPr>
          <w:rFonts w:ascii="Bookman Old Style" w:hAnsi="Bookman Old Style"/>
          <w:sz w:val="24"/>
          <w:szCs w:val="24"/>
          <w:lang w:val="en-US"/>
        </w:rPr>
      </w:pPr>
    </w:p>
    <w:p w14:paraId="57FA7D9A" w14:textId="77777777" w:rsidR="00A370E8" w:rsidRPr="003D3BB0" w:rsidRDefault="00A370E8" w:rsidP="00FB5D73">
      <w:pPr>
        <w:tabs>
          <w:tab w:val="left" w:pos="360"/>
        </w:tabs>
        <w:ind w:left="360"/>
        <w:jc w:val="both"/>
        <w:rPr>
          <w:rFonts w:ascii="Bookman Old Style" w:hAnsi="Bookman Old Style"/>
          <w:sz w:val="24"/>
          <w:szCs w:val="24"/>
          <w:lang w:val="en-GB" w:eastAsia="en-US"/>
        </w:rPr>
      </w:pPr>
      <w:r w:rsidRPr="003D3BB0">
        <w:rPr>
          <w:rFonts w:ascii="Bookman Old Style" w:hAnsi="Bookman Old Style"/>
          <w:sz w:val="24"/>
          <w:szCs w:val="24"/>
          <w:lang w:val="en-US"/>
        </w:rPr>
        <w:t>Prior to the beginning of the enumeration, you should make a tour of the census Enumeration Area (EA) boundaries with the field supervisor using the EA map provided. It is therefore necessary that you first of all identify the north direction on the ground and consequently on your EA map by using the compass directions reference on the map. If</w:t>
      </w:r>
      <w:r w:rsidRPr="003D3BB0">
        <w:rPr>
          <w:rFonts w:ascii="Bookman Old Style" w:hAnsi="Bookman Old Style"/>
          <w:sz w:val="24"/>
          <w:szCs w:val="24"/>
          <w:lang w:val="en-GB" w:eastAsia="en-US"/>
        </w:rPr>
        <w:t>,</w:t>
      </w:r>
      <w:r w:rsidRPr="003D3BB0">
        <w:rPr>
          <w:rFonts w:ascii="Bookman Old Style" w:hAnsi="Bookman Old Style"/>
          <w:sz w:val="24"/>
          <w:szCs w:val="24"/>
          <w:lang w:val="en-US"/>
        </w:rPr>
        <w:t xml:space="preserve"> during the tour and based on the map and description, you notice that you cannot determine with certainty the terrain where the enumeration will be carried out</w:t>
      </w:r>
      <w:r w:rsidRPr="003D3BB0">
        <w:rPr>
          <w:rFonts w:ascii="Bookman Old Style" w:hAnsi="Bookman Old Style"/>
          <w:sz w:val="24"/>
          <w:szCs w:val="24"/>
          <w:lang w:val="en-GB" w:eastAsia="en-US"/>
        </w:rPr>
        <w:t xml:space="preserve"> (</w:t>
      </w:r>
      <w:r w:rsidRPr="003D3BB0">
        <w:rPr>
          <w:rFonts w:ascii="Bookman Old Style" w:hAnsi="Bookman Old Style"/>
          <w:sz w:val="24"/>
          <w:szCs w:val="24"/>
          <w:lang w:val="en-US"/>
        </w:rPr>
        <w:t>that is</w:t>
      </w:r>
      <w:r w:rsidRPr="003D3BB0">
        <w:rPr>
          <w:rFonts w:ascii="Bookman Old Style" w:hAnsi="Bookman Old Style"/>
          <w:sz w:val="24"/>
          <w:szCs w:val="24"/>
          <w:lang w:val="en-GB" w:eastAsia="en-US"/>
        </w:rPr>
        <w:t>,</w:t>
      </w:r>
      <w:r w:rsidRPr="003D3BB0">
        <w:rPr>
          <w:rFonts w:ascii="Bookman Old Style" w:hAnsi="Bookman Old Style"/>
          <w:sz w:val="24"/>
          <w:szCs w:val="24"/>
          <w:lang w:val="en-US"/>
        </w:rPr>
        <w:t xml:space="preserve"> if some or a group of features that could help in identifying boundaries are missing</w:t>
      </w:r>
      <w:r w:rsidRPr="003D3BB0">
        <w:rPr>
          <w:rFonts w:ascii="Bookman Old Style" w:hAnsi="Bookman Old Style"/>
          <w:sz w:val="24"/>
          <w:szCs w:val="24"/>
          <w:lang w:val="en-GB" w:eastAsia="en-US"/>
        </w:rPr>
        <w:t>)</w:t>
      </w:r>
      <w:r w:rsidRPr="003D3BB0">
        <w:rPr>
          <w:rFonts w:ascii="Bookman Old Style" w:hAnsi="Bookman Old Style"/>
          <w:sz w:val="24"/>
          <w:szCs w:val="24"/>
          <w:lang w:val="en-US"/>
        </w:rPr>
        <w:t xml:space="preserve">, you should inform </w:t>
      </w:r>
      <w:r w:rsidR="002D6AA9" w:rsidRPr="003D3BB0">
        <w:rPr>
          <w:rFonts w:ascii="Bookman Old Style" w:hAnsi="Bookman Old Style"/>
          <w:sz w:val="24"/>
          <w:szCs w:val="24"/>
          <w:lang w:val="en-US"/>
        </w:rPr>
        <w:t xml:space="preserve">your </w:t>
      </w:r>
      <w:r w:rsidRPr="003D3BB0">
        <w:rPr>
          <w:rFonts w:ascii="Bookman Old Style" w:hAnsi="Bookman Old Style"/>
          <w:sz w:val="24"/>
          <w:szCs w:val="24"/>
          <w:lang w:val="en-GB" w:eastAsia="en-US"/>
        </w:rPr>
        <w:t>Field Supervisor</w:t>
      </w:r>
      <w:r w:rsidRPr="003D3BB0">
        <w:rPr>
          <w:rFonts w:ascii="Bookman Old Style" w:hAnsi="Bookman Old Style"/>
          <w:sz w:val="24"/>
          <w:szCs w:val="24"/>
          <w:lang w:val="en-US"/>
        </w:rPr>
        <w:t>.</w:t>
      </w:r>
    </w:p>
    <w:p w14:paraId="3FB1658C" w14:textId="77777777" w:rsidR="00A370E8" w:rsidRPr="003D3BB0" w:rsidRDefault="00A370E8" w:rsidP="00FB5D73">
      <w:pPr>
        <w:tabs>
          <w:tab w:val="left" w:pos="360"/>
        </w:tabs>
        <w:spacing w:before="120"/>
        <w:ind w:left="360"/>
        <w:jc w:val="both"/>
        <w:rPr>
          <w:rFonts w:ascii="Bookman Old Style" w:hAnsi="Bookman Old Style"/>
          <w:sz w:val="24"/>
          <w:szCs w:val="24"/>
          <w:lang w:val="en-GB" w:eastAsia="en-US"/>
        </w:rPr>
      </w:pPr>
      <w:r w:rsidRPr="003D3BB0">
        <w:rPr>
          <w:rFonts w:ascii="Bookman Old Style" w:hAnsi="Bookman Old Style"/>
          <w:sz w:val="24"/>
          <w:szCs w:val="24"/>
          <w:lang w:val="en-US"/>
        </w:rPr>
        <w:t>When you get familiar with the census EA boundaries, you should make a plan for the activities within the EA. You should not omit unit</w:t>
      </w:r>
      <w:r w:rsidRPr="003D3BB0">
        <w:rPr>
          <w:rFonts w:ascii="Bookman Old Style" w:hAnsi="Bookman Old Style"/>
          <w:sz w:val="24"/>
          <w:szCs w:val="24"/>
          <w:lang w:val="en-GB" w:eastAsia="en-US"/>
        </w:rPr>
        <w:t>s</w:t>
      </w:r>
      <w:r w:rsidRPr="003D3BB0">
        <w:rPr>
          <w:rFonts w:ascii="Bookman Old Style" w:hAnsi="Bookman Old Style"/>
          <w:sz w:val="24"/>
          <w:szCs w:val="24"/>
          <w:lang w:val="en-US"/>
        </w:rPr>
        <w:t xml:space="preserve"> that should be enumerated. You should also take note of all isolated houses within the EA and ask whether there are other houses that are detached from the majority of the houses belonging to your EA.</w:t>
      </w:r>
    </w:p>
    <w:p w14:paraId="13917538" w14:textId="77777777" w:rsidR="00FB5D73" w:rsidRPr="003D3BB0" w:rsidRDefault="00FB5D73" w:rsidP="00FB5D73">
      <w:pPr>
        <w:tabs>
          <w:tab w:val="left" w:pos="360"/>
        </w:tabs>
        <w:ind w:left="360"/>
        <w:jc w:val="both"/>
        <w:rPr>
          <w:rFonts w:ascii="Bookman Old Style" w:hAnsi="Bookman Old Style"/>
          <w:sz w:val="24"/>
          <w:szCs w:val="24"/>
          <w:lang w:val="en-GB" w:eastAsia="en-US"/>
        </w:rPr>
      </w:pPr>
    </w:p>
    <w:p w14:paraId="4E4A9226" w14:textId="77777777" w:rsidR="00FB5D73" w:rsidRPr="003D3BB0" w:rsidRDefault="00A370E8" w:rsidP="00FB5D73">
      <w:pPr>
        <w:tabs>
          <w:tab w:val="left" w:pos="360"/>
        </w:tabs>
        <w:ind w:left="36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You should plan the best way of going around your EA when enumerating so as not to waste time with unnecessary travel. Plan your visit in such a way that you will not miss any structures.</w:t>
      </w:r>
    </w:p>
    <w:p w14:paraId="1DD5AD79" w14:textId="77777777" w:rsidR="00A370E8" w:rsidRPr="003D3BB0" w:rsidRDefault="00A370E8" w:rsidP="00733136">
      <w:pPr>
        <w:numPr>
          <w:ilvl w:val="0"/>
          <w:numId w:val="121"/>
        </w:numPr>
        <w:tabs>
          <w:tab w:val="left" w:pos="360"/>
        </w:tabs>
        <w:jc w:val="both"/>
        <w:rPr>
          <w:rFonts w:ascii="Bookman Old Style" w:hAnsi="Bookman Old Style"/>
          <w:sz w:val="24"/>
          <w:szCs w:val="24"/>
          <w:lang w:val="en-GB" w:eastAsia="en-US"/>
        </w:rPr>
      </w:pPr>
      <w:r w:rsidRPr="003D3BB0">
        <w:rPr>
          <w:rFonts w:ascii="Bookman Old Style" w:hAnsi="Bookman Old Style"/>
          <w:b/>
          <w:sz w:val="24"/>
          <w:szCs w:val="24"/>
          <w:lang w:val="en-GB" w:eastAsia="en-US"/>
        </w:rPr>
        <w:t>Inform the Village Headman</w:t>
      </w:r>
      <w:r w:rsidRPr="003D3BB0">
        <w:rPr>
          <w:rFonts w:ascii="Bookman Old Style" w:hAnsi="Bookman Old Style"/>
          <w:sz w:val="24"/>
          <w:szCs w:val="24"/>
          <w:lang w:val="en-GB" w:eastAsia="en-US"/>
        </w:rPr>
        <w:t xml:space="preserve"> </w:t>
      </w:r>
      <w:r w:rsidRPr="003D3BB0">
        <w:rPr>
          <w:rFonts w:ascii="Bookman Old Style" w:hAnsi="Bookman Old Style"/>
          <w:b/>
          <w:bCs/>
          <w:sz w:val="24"/>
          <w:szCs w:val="24"/>
          <w:lang w:val="en-GB" w:eastAsia="en-US"/>
        </w:rPr>
        <w:t>or Headwoman</w:t>
      </w:r>
    </w:p>
    <w:p w14:paraId="296CC37D" w14:textId="77777777" w:rsidR="00FB5D73" w:rsidRPr="003D3BB0" w:rsidRDefault="00FB5D73" w:rsidP="00FB5D73">
      <w:pPr>
        <w:tabs>
          <w:tab w:val="left" w:pos="360"/>
        </w:tabs>
        <w:ind w:left="360"/>
        <w:jc w:val="both"/>
        <w:rPr>
          <w:rFonts w:ascii="Bookman Old Style" w:hAnsi="Bookman Old Style"/>
          <w:sz w:val="24"/>
          <w:szCs w:val="24"/>
          <w:lang w:val="en-GB" w:eastAsia="en-US"/>
        </w:rPr>
      </w:pPr>
    </w:p>
    <w:p w14:paraId="4C9465A8" w14:textId="77777777" w:rsidR="00A370E8" w:rsidRPr="003D3BB0" w:rsidRDefault="00A370E8" w:rsidP="00FB5D73">
      <w:pPr>
        <w:ind w:left="36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You should inform the village headman or headwoman of the group of dwelling units you would like to enumerate the following day. Kindly request him to make arrangements for as many people as possible, and at least one responsible adult from each household, to remain at home that day until you have made a visit. Inform him that if any visitor spent the previous night at those households you intend to visit the next day, they should wait for your coming or come to see you before they leave the village.</w:t>
      </w:r>
    </w:p>
    <w:p w14:paraId="740CB04D" w14:textId="77777777" w:rsidR="00A370E8" w:rsidRPr="003D3BB0" w:rsidRDefault="00A370E8" w:rsidP="00FA5445">
      <w:pPr>
        <w:pStyle w:val="Heading2"/>
        <w:spacing w:before="240" w:after="0"/>
        <w:ind w:left="575" w:hanging="575"/>
        <w:rPr>
          <w:rFonts w:ascii="Bookman Old Style" w:hAnsi="Bookman Old Style"/>
          <w:sz w:val="24"/>
          <w:szCs w:val="24"/>
          <w:lang w:val="en-GB" w:eastAsia="en-US"/>
        </w:rPr>
      </w:pPr>
      <w:bookmarkStart w:id="273" w:name="_Toc491336841"/>
      <w:bookmarkStart w:id="274" w:name="_Toc146275338"/>
      <w:bookmarkStart w:id="275" w:name="_Toc146277053"/>
      <w:bookmarkEnd w:id="273"/>
      <w:r w:rsidRPr="003D3BB0">
        <w:rPr>
          <w:rFonts w:ascii="Bookman Old Style" w:hAnsi="Bookman Old Style"/>
          <w:sz w:val="24"/>
          <w:szCs w:val="24"/>
          <w:lang w:val="en-US" w:eastAsia="en-US"/>
        </w:rPr>
        <w:lastRenderedPageBreak/>
        <w:t>ITEMS REQUIRED FOR FIELDWORK</w:t>
      </w:r>
      <w:bookmarkEnd w:id="274"/>
      <w:bookmarkEnd w:id="275"/>
    </w:p>
    <w:p w14:paraId="25D464BF" w14:textId="77777777" w:rsidR="00A370E8" w:rsidRPr="003D3BB0" w:rsidRDefault="00A370E8">
      <w:pPr>
        <w:jc w:val="both"/>
        <w:rPr>
          <w:rFonts w:ascii="Bookman Old Style" w:hAnsi="Bookman Old Style"/>
          <w:b/>
          <w:sz w:val="24"/>
          <w:szCs w:val="24"/>
          <w:lang w:val="en-US" w:eastAsia="en-US"/>
        </w:rPr>
      </w:pPr>
    </w:p>
    <w:p w14:paraId="6029C714" w14:textId="2FD6F89D" w:rsidR="000B57CF" w:rsidRPr="003D3BB0" w:rsidRDefault="001A4844">
      <w:pPr>
        <w:tabs>
          <w:tab w:val="left" w:pos="1069"/>
        </w:tabs>
        <w:spacing w:before="120"/>
        <w:jc w:val="both"/>
        <w:rPr>
          <w:rFonts w:ascii="Bookman Old Style" w:hAnsi="Bookman Old Style"/>
          <w:sz w:val="24"/>
          <w:szCs w:val="24"/>
          <w:lang w:val="en-US" w:eastAsia="en-US"/>
        </w:rPr>
        <w:pPrChange w:id="276" w:author="USER" w:date="2023-08-08T09:46:00Z">
          <w:pPr>
            <w:numPr>
              <w:numId w:val="49"/>
            </w:numPr>
            <w:tabs>
              <w:tab w:val="left" w:pos="1069"/>
            </w:tabs>
            <w:spacing w:before="120"/>
            <w:ind w:left="1069" w:hanging="360"/>
            <w:jc w:val="both"/>
          </w:pPr>
        </w:pPrChange>
      </w:pPr>
      <w:ins w:id="277" w:author="USER" w:date="2023-08-08T09:46:00Z">
        <w:r w:rsidRPr="003D3BB0">
          <w:rPr>
            <w:rFonts w:ascii="Bookman Old Style" w:hAnsi="Bookman Old Style"/>
            <w:sz w:val="24"/>
            <w:szCs w:val="24"/>
            <w:lang w:val="en-US" w:eastAsia="en-US"/>
          </w:rPr>
          <w:t xml:space="preserve">    </w:t>
        </w:r>
      </w:ins>
      <w:r w:rsidR="00A370E8" w:rsidRPr="003D3BB0">
        <w:rPr>
          <w:rFonts w:ascii="Bookman Old Style" w:hAnsi="Bookman Old Style"/>
          <w:sz w:val="24"/>
          <w:szCs w:val="24"/>
          <w:lang w:val="en-US" w:eastAsia="en-US"/>
        </w:rPr>
        <w:t>You must ensure that you have been issued the following items:</w:t>
      </w:r>
    </w:p>
    <w:p w14:paraId="3DC74659" w14:textId="77777777" w:rsidR="002D6AA9" w:rsidRPr="003D3BB0" w:rsidRDefault="00A370E8" w:rsidP="00F70935">
      <w:pPr>
        <w:numPr>
          <w:ilvl w:val="0"/>
          <w:numId w:val="49"/>
        </w:numPr>
        <w:spacing w:before="120"/>
        <w:ind w:left="1069" w:hanging="360"/>
        <w:jc w:val="both"/>
        <w:rPr>
          <w:rFonts w:ascii="Bookman Old Style" w:hAnsi="Bookman Old Style"/>
          <w:sz w:val="24"/>
          <w:szCs w:val="24"/>
          <w:lang w:val="en-US" w:eastAsia="en-US"/>
        </w:rPr>
      </w:pPr>
      <w:r w:rsidRPr="003D3BB0">
        <w:rPr>
          <w:rFonts w:ascii="Bookman Old Style" w:hAnsi="Bookman Old Style"/>
          <w:sz w:val="24"/>
          <w:szCs w:val="24"/>
          <w:lang w:val="en-US" w:eastAsia="en-US"/>
        </w:rPr>
        <w:t>Letter of introduction</w:t>
      </w:r>
    </w:p>
    <w:p w14:paraId="20E29661" w14:textId="77777777" w:rsidR="002A4B9A" w:rsidRPr="003D3BB0" w:rsidRDefault="00A370E8" w:rsidP="00733136">
      <w:pPr>
        <w:numPr>
          <w:ilvl w:val="0"/>
          <w:numId w:val="49"/>
        </w:numPr>
        <w:spacing w:before="120"/>
        <w:ind w:left="1069" w:hanging="360"/>
        <w:jc w:val="both"/>
        <w:rPr>
          <w:rFonts w:ascii="Bookman Old Style" w:hAnsi="Bookman Old Style"/>
          <w:sz w:val="24"/>
          <w:szCs w:val="24"/>
          <w:lang w:val="en-US" w:eastAsia="en-US"/>
        </w:rPr>
      </w:pPr>
      <w:r w:rsidRPr="003D3BB0">
        <w:rPr>
          <w:rFonts w:ascii="Bookman Old Style" w:hAnsi="Bookman Old Style"/>
          <w:sz w:val="24"/>
          <w:szCs w:val="24"/>
          <w:lang w:val="en-US" w:eastAsia="en-US"/>
        </w:rPr>
        <w:t>Enumerator’s manual</w:t>
      </w:r>
    </w:p>
    <w:p w14:paraId="2FAFDD1C" w14:textId="77777777" w:rsidR="002D6AA9" w:rsidRPr="003D3BB0" w:rsidRDefault="002D6AA9" w:rsidP="002D6AA9">
      <w:pPr>
        <w:tabs>
          <w:tab w:val="left" w:pos="1069"/>
        </w:tabs>
        <w:spacing w:before="120"/>
        <w:jc w:val="both"/>
        <w:rPr>
          <w:rFonts w:ascii="Bookman Old Style" w:hAnsi="Bookman Old Style"/>
          <w:sz w:val="24"/>
          <w:szCs w:val="24"/>
          <w:lang w:val="en-US" w:eastAsia="en-US"/>
        </w:rPr>
      </w:pPr>
    </w:p>
    <w:p w14:paraId="08C234CC" w14:textId="77777777" w:rsidR="002D6AA9" w:rsidRPr="003D3BB0" w:rsidRDefault="002D6AA9" w:rsidP="002D6AA9">
      <w:pPr>
        <w:tabs>
          <w:tab w:val="left" w:pos="1069"/>
        </w:tabs>
        <w:spacing w:before="120"/>
        <w:jc w:val="both"/>
        <w:rPr>
          <w:rFonts w:ascii="Bookman Old Style" w:hAnsi="Bookman Old Style"/>
          <w:sz w:val="24"/>
          <w:szCs w:val="24"/>
          <w:lang w:val="en-US" w:eastAsia="en-US"/>
        </w:rPr>
      </w:pPr>
    </w:p>
    <w:p w14:paraId="1D701D60" w14:textId="77777777" w:rsidR="002D6AA9" w:rsidRPr="003D3BB0" w:rsidRDefault="002D6AA9" w:rsidP="002D6AA9">
      <w:pPr>
        <w:tabs>
          <w:tab w:val="left" w:pos="1069"/>
        </w:tabs>
        <w:spacing w:before="120"/>
        <w:jc w:val="both"/>
        <w:rPr>
          <w:rFonts w:ascii="Bookman Old Style" w:hAnsi="Bookman Old Style"/>
          <w:sz w:val="24"/>
          <w:szCs w:val="24"/>
          <w:lang w:val="en-US" w:eastAsia="en-US"/>
        </w:rPr>
      </w:pPr>
    </w:p>
    <w:p w14:paraId="7123A63E" w14:textId="77777777" w:rsidR="002D6AA9" w:rsidRPr="003D3BB0" w:rsidRDefault="002D6AA9" w:rsidP="002D6AA9">
      <w:pPr>
        <w:tabs>
          <w:tab w:val="left" w:pos="1069"/>
        </w:tabs>
        <w:spacing w:before="120"/>
        <w:jc w:val="both"/>
        <w:rPr>
          <w:rFonts w:ascii="Bookman Old Style" w:hAnsi="Bookman Old Style"/>
          <w:sz w:val="24"/>
          <w:szCs w:val="24"/>
          <w:lang w:val="en-US" w:eastAsia="en-US"/>
        </w:rPr>
      </w:pPr>
    </w:p>
    <w:p w14:paraId="7FAD8577" w14:textId="77777777" w:rsidR="002A4B9A" w:rsidRPr="003D3BB0" w:rsidRDefault="00A370E8" w:rsidP="00733136">
      <w:pPr>
        <w:numPr>
          <w:ilvl w:val="0"/>
          <w:numId w:val="49"/>
        </w:numPr>
        <w:spacing w:before="120"/>
        <w:ind w:left="1069" w:hanging="360"/>
        <w:jc w:val="both"/>
        <w:rPr>
          <w:rFonts w:ascii="Bookman Old Style" w:hAnsi="Bookman Old Style"/>
          <w:sz w:val="24"/>
          <w:szCs w:val="24"/>
          <w:lang w:val="en-US" w:eastAsia="en-US"/>
        </w:rPr>
      </w:pPr>
      <w:r w:rsidRPr="003D3BB0">
        <w:rPr>
          <w:rFonts w:ascii="Bookman Old Style" w:hAnsi="Bookman Old Style"/>
          <w:sz w:val="24"/>
          <w:szCs w:val="24"/>
          <w:lang w:val="en-US" w:eastAsia="en-US"/>
        </w:rPr>
        <w:t>Map of your EA</w:t>
      </w:r>
    </w:p>
    <w:p w14:paraId="3EE62AA1" w14:textId="77777777" w:rsidR="002A4B9A" w:rsidRPr="003D3BB0" w:rsidRDefault="00A370E8" w:rsidP="002D6AA9">
      <w:pPr>
        <w:numPr>
          <w:ilvl w:val="0"/>
          <w:numId w:val="49"/>
        </w:numPr>
        <w:spacing w:before="120"/>
        <w:ind w:left="1069" w:hanging="360"/>
        <w:jc w:val="both"/>
        <w:rPr>
          <w:rFonts w:ascii="Bookman Old Style" w:hAnsi="Bookman Old Style"/>
          <w:sz w:val="24"/>
          <w:szCs w:val="24"/>
          <w:lang w:val="en-US" w:eastAsia="en-US"/>
        </w:rPr>
      </w:pPr>
      <w:r w:rsidRPr="003D3BB0">
        <w:rPr>
          <w:rFonts w:ascii="Bookman Old Style" w:hAnsi="Bookman Old Style"/>
          <w:sz w:val="24"/>
          <w:szCs w:val="24"/>
          <w:lang w:val="en-US" w:eastAsia="en-US"/>
        </w:rPr>
        <w:t>Tablet and other related supplies</w:t>
      </w:r>
    </w:p>
    <w:p w14:paraId="1EFE3AD5" w14:textId="77777777" w:rsidR="002A4B9A" w:rsidRPr="003D3BB0" w:rsidRDefault="00A370E8" w:rsidP="002D6AA9">
      <w:pPr>
        <w:numPr>
          <w:ilvl w:val="0"/>
          <w:numId w:val="49"/>
        </w:numPr>
        <w:spacing w:before="120"/>
        <w:ind w:left="1069" w:hanging="360"/>
        <w:jc w:val="both"/>
        <w:rPr>
          <w:rFonts w:ascii="Bookman Old Style" w:hAnsi="Bookman Old Style"/>
          <w:sz w:val="24"/>
          <w:szCs w:val="24"/>
          <w:lang w:val="en-US" w:eastAsia="en-US"/>
        </w:rPr>
      </w:pPr>
      <w:r w:rsidRPr="003D3BB0">
        <w:rPr>
          <w:rFonts w:ascii="Bookman Old Style" w:hAnsi="Bookman Old Style"/>
          <w:sz w:val="24"/>
          <w:szCs w:val="24"/>
          <w:lang w:val="en-US" w:eastAsia="en-US"/>
        </w:rPr>
        <w:t>Notepad and pen for taking notes</w:t>
      </w:r>
    </w:p>
    <w:p w14:paraId="1A23B6C7" w14:textId="0F5705CC" w:rsidR="00A370E8" w:rsidRPr="003D3BB0" w:rsidRDefault="00630A2E" w:rsidP="00733136">
      <w:pPr>
        <w:numPr>
          <w:ilvl w:val="0"/>
          <w:numId w:val="49"/>
        </w:numPr>
        <w:spacing w:before="120"/>
        <w:ind w:left="1069" w:hanging="360"/>
        <w:jc w:val="both"/>
        <w:rPr>
          <w:rFonts w:ascii="Bookman Old Style" w:hAnsi="Bookman Old Style"/>
          <w:sz w:val="24"/>
          <w:szCs w:val="24"/>
          <w:lang w:val="en-US" w:eastAsia="en-US"/>
        </w:rPr>
      </w:pPr>
      <w:r w:rsidRPr="003D3BB0">
        <w:rPr>
          <w:rFonts w:ascii="Bookman Old Style" w:hAnsi="Bookman Old Style"/>
          <w:sz w:val="24"/>
          <w:szCs w:val="24"/>
          <w:lang w:val="en-US" w:eastAsia="en-US"/>
        </w:rPr>
        <w:t>A</w:t>
      </w:r>
      <w:r w:rsidR="00A370E8" w:rsidRPr="003D3BB0">
        <w:rPr>
          <w:rFonts w:ascii="Bookman Old Style" w:hAnsi="Bookman Old Style"/>
          <w:sz w:val="24"/>
          <w:szCs w:val="24"/>
          <w:lang w:val="en-US" w:eastAsia="en-US"/>
        </w:rPr>
        <w:t xml:space="preserve"> bag large enough to carry all the items listed above.</w:t>
      </w:r>
    </w:p>
    <w:p w14:paraId="6727A903" w14:textId="77777777" w:rsidR="00A370E8" w:rsidRPr="003D3BB0" w:rsidRDefault="00A370E8" w:rsidP="00FA5445">
      <w:pPr>
        <w:pStyle w:val="Heading2"/>
        <w:spacing w:before="240" w:after="0"/>
        <w:ind w:left="575" w:hanging="575"/>
        <w:rPr>
          <w:rFonts w:ascii="Bookman Old Style" w:hAnsi="Bookman Old Style"/>
          <w:sz w:val="24"/>
          <w:szCs w:val="24"/>
        </w:rPr>
      </w:pPr>
      <w:bookmarkStart w:id="278" w:name="_Toc508697346"/>
      <w:bookmarkStart w:id="279" w:name="_Toc508697603"/>
      <w:bookmarkStart w:id="280" w:name="_Toc491336842"/>
      <w:bookmarkStart w:id="281" w:name="_Toc146275339"/>
      <w:bookmarkStart w:id="282" w:name="_Toc146277054"/>
      <w:bookmarkEnd w:id="278"/>
      <w:bookmarkEnd w:id="279"/>
      <w:bookmarkEnd w:id="280"/>
      <w:r w:rsidRPr="003D3BB0">
        <w:rPr>
          <w:rFonts w:ascii="Bookman Old Style" w:hAnsi="Bookman Old Style"/>
          <w:sz w:val="24"/>
          <w:szCs w:val="24"/>
        </w:rPr>
        <w:t>INTERVIEWING PROCEDURES</w:t>
      </w:r>
      <w:bookmarkEnd w:id="281"/>
      <w:bookmarkEnd w:id="282"/>
    </w:p>
    <w:p w14:paraId="778BC52F" w14:textId="77777777" w:rsidR="00A370E8" w:rsidRPr="003D3BB0" w:rsidRDefault="00A370E8">
      <w:pPr>
        <w:jc w:val="both"/>
        <w:rPr>
          <w:rFonts w:ascii="Bookman Old Style" w:hAnsi="Bookman Old Style"/>
          <w:sz w:val="24"/>
          <w:szCs w:val="24"/>
          <w:lang w:val="en-GB" w:eastAsia="en-US"/>
        </w:rPr>
      </w:pPr>
      <w:r w:rsidRPr="003D3BB0">
        <w:rPr>
          <w:rFonts w:ascii="Bookman Old Style" w:hAnsi="Bookman Old Style"/>
          <w:sz w:val="24"/>
          <w:szCs w:val="24"/>
          <w:lang w:val="en-GB" w:eastAsia="en-US"/>
        </w:rPr>
        <w:t>In order to have a systematic daily procedure and uniformity among enumerators, please follow the instructions below:</w:t>
      </w:r>
    </w:p>
    <w:p w14:paraId="481887E5" w14:textId="77777777" w:rsidR="005B67C5" w:rsidRPr="003D3BB0" w:rsidRDefault="00A370E8" w:rsidP="00733136">
      <w:pPr>
        <w:numPr>
          <w:ilvl w:val="0"/>
          <w:numId w:val="122"/>
        </w:numPr>
        <w:rPr>
          <w:rFonts w:ascii="Bookman Old Style" w:hAnsi="Bookman Old Style"/>
          <w:sz w:val="24"/>
          <w:szCs w:val="24"/>
          <w:lang w:val="en-GB" w:eastAsia="en-US"/>
        </w:rPr>
      </w:pPr>
      <w:r w:rsidRPr="003D3BB0">
        <w:rPr>
          <w:rFonts w:ascii="Bookman Old Style" w:hAnsi="Bookman Old Style"/>
          <w:sz w:val="24"/>
          <w:szCs w:val="24"/>
          <w:lang w:val="en-GB" w:eastAsia="en-US"/>
        </w:rPr>
        <w:t>Identify the head of household or the responsible member of the household who can provide accurate information about the characteristics of the household and/or absent members, especially children.</w:t>
      </w:r>
      <w:r w:rsidR="005B67C5" w:rsidRPr="003D3BB0">
        <w:rPr>
          <w:rFonts w:ascii="Bookman Old Style" w:hAnsi="Bookman Old Style"/>
          <w:sz w:val="24"/>
          <w:szCs w:val="24"/>
          <w:lang w:val="en-GB" w:eastAsia="en-US"/>
        </w:rPr>
        <w:t xml:space="preserve"> </w:t>
      </w:r>
    </w:p>
    <w:p w14:paraId="702244B7" w14:textId="77777777" w:rsidR="005B67C5" w:rsidRPr="003D3BB0" w:rsidRDefault="005B67C5" w:rsidP="005B67C5">
      <w:pPr>
        <w:ind w:left="720"/>
        <w:rPr>
          <w:rFonts w:ascii="Bookman Old Style" w:hAnsi="Bookman Old Style"/>
          <w:sz w:val="24"/>
          <w:szCs w:val="24"/>
          <w:lang w:val="en-GB" w:eastAsia="en-US"/>
        </w:rPr>
      </w:pPr>
    </w:p>
    <w:p w14:paraId="6DB3093A" w14:textId="77777777" w:rsidR="005B67C5" w:rsidRPr="003D3BB0" w:rsidRDefault="00A370E8" w:rsidP="00733136">
      <w:pPr>
        <w:numPr>
          <w:ilvl w:val="0"/>
          <w:numId w:val="122"/>
        </w:numPr>
        <w:spacing w:after="240"/>
        <w:rPr>
          <w:rFonts w:ascii="Bookman Old Style" w:hAnsi="Bookman Old Style"/>
          <w:sz w:val="24"/>
          <w:szCs w:val="24"/>
          <w:lang w:val="en-GB" w:eastAsia="en-US"/>
        </w:rPr>
      </w:pPr>
      <w:r w:rsidRPr="003D3BB0">
        <w:rPr>
          <w:rFonts w:ascii="Bookman Old Style" w:hAnsi="Bookman Old Style"/>
          <w:sz w:val="24"/>
          <w:szCs w:val="24"/>
          <w:lang w:val="en-GB" w:eastAsia="en-US"/>
        </w:rPr>
        <w:t>When you first meet the head of household or responsible member of the household, introduce yourself and explain the reason for your visit. If he/she is not available, make arrangements for a call-back. Be polite and good-humoured and ask courteously whether the household members would be kind enough to answer the questionnaire. They are in fact, obliged by law to answer the questions, but you should not mention this unless they refuse to co-operate. Try to persuade them, but, if they fail to co-operate, inform your Field Supervisor before you inform the village headman, headwoman, local leaders, or community leaders.</w:t>
      </w:r>
    </w:p>
    <w:p w14:paraId="0875F3E1" w14:textId="77777777" w:rsidR="005B67C5" w:rsidRPr="003D3BB0" w:rsidRDefault="00A370E8" w:rsidP="00733136">
      <w:pPr>
        <w:numPr>
          <w:ilvl w:val="0"/>
          <w:numId w:val="122"/>
        </w:numPr>
        <w:spacing w:after="240"/>
        <w:rPr>
          <w:rFonts w:ascii="Bookman Old Style" w:hAnsi="Bookman Old Style"/>
          <w:sz w:val="24"/>
          <w:szCs w:val="24"/>
          <w:lang w:val="en-GB" w:eastAsia="en-US"/>
        </w:rPr>
      </w:pPr>
      <w:r w:rsidRPr="003D3BB0">
        <w:rPr>
          <w:rFonts w:ascii="Bookman Old Style" w:hAnsi="Bookman Old Style"/>
          <w:sz w:val="24"/>
          <w:szCs w:val="24"/>
          <w:lang w:val="en-GB" w:eastAsia="en-US"/>
        </w:rPr>
        <w:t xml:space="preserve">When asking questions from the questionnaires, you should be concise and tactful. Do not give the respondent the impression that you are not sure of what is meant by any of the questions. Do not ask leading questions, that is, </w:t>
      </w:r>
      <w:r w:rsidRPr="003D3BB0">
        <w:rPr>
          <w:rFonts w:ascii="Bookman Old Style" w:hAnsi="Bookman Old Style"/>
          <w:b/>
          <w:sz w:val="24"/>
          <w:szCs w:val="24"/>
          <w:lang w:val="en-GB" w:eastAsia="en-US"/>
        </w:rPr>
        <w:t>NEVER</w:t>
      </w:r>
      <w:r w:rsidRPr="003D3BB0">
        <w:rPr>
          <w:rFonts w:ascii="Bookman Old Style" w:hAnsi="Bookman Old Style"/>
          <w:sz w:val="24"/>
          <w:szCs w:val="24"/>
          <w:lang w:val="en-GB" w:eastAsia="en-US"/>
        </w:rPr>
        <w:t xml:space="preserve"> suggest answers to the respondent. It is, therefore, </w:t>
      </w:r>
      <w:r w:rsidRPr="003D3BB0">
        <w:rPr>
          <w:rFonts w:ascii="Bookman Old Style" w:hAnsi="Bookman Old Style"/>
          <w:b/>
          <w:bCs/>
          <w:sz w:val="24"/>
          <w:szCs w:val="24"/>
          <w:lang w:val="en-GB" w:eastAsia="en-US"/>
        </w:rPr>
        <w:t>absolutely essential</w:t>
      </w:r>
      <w:r w:rsidRPr="003D3BB0">
        <w:rPr>
          <w:rFonts w:ascii="Bookman Old Style" w:hAnsi="Bookman Old Style"/>
          <w:sz w:val="24"/>
          <w:szCs w:val="24"/>
          <w:lang w:val="en-GB" w:eastAsia="en-US"/>
        </w:rPr>
        <w:t xml:space="preserve"> that you master your manual, questionnaire, and other related documents before going into the field.</w:t>
      </w:r>
      <w:r w:rsidR="005B67C5" w:rsidRPr="003D3BB0">
        <w:rPr>
          <w:rFonts w:ascii="Bookman Old Style" w:hAnsi="Bookman Old Style"/>
          <w:sz w:val="24"/>
          <w:szCs w:val="24"/>
          <w:lang w:val="en-GB" w:eastAsia="en-US"/>
        </w:rPr>
        <w:t xml:space="preserve"> </w:t>
      </w:r>
    </w:p>
    <w:p w14:paraId="3019B151" w14:textId="77777777" w:rsidR="005B67C5" w:rsidRPr="003D3BB0" w:rsidRDefault="00A370E8" w:rsidP="00733136">
      <w:pPr>
        <w:numPr>
          <w:ilvl w:val="0"/>
          <w:numId w:val="122"/>
        </w:numPr>
        <w:rPr>
          <w:rFonts w:ascii="Bookman Old Style" w:hAnsi="Bookman Old Style"/>
          <w:sz w:val="24"/>
          <w:szCs w:val="24"/>
          <w:lang w:val="en-GB" w:eastAsia="en-US"/>
        </w:rPr>
      </w:pPr>
      <w:r w:rsidRPr="003D3BB0">
        <w:rPr>
          <w:rFonts w:ascii="Bookman Old Style" w:hAnsi="Bookman Old Style"/>
          <w:sz w:val="24"/>
          <w:szCs w:val="24"/>
          <w:lang w:val="en-GB" w:eastAsia="en-US"/>
        </w:rPr>
        <w:t>Before conducting individual interviews, first ensure that you have correctly identified the members of the household and also the exact number of dwelling units belonging to the household.</w:t>
      </w:r>
    </w:p>
    <w:p w14:paraId="64B43B34" w14:textId="77777777" w:rsidR="005B67C5" w:rsidRPr="003D3BB0" w:rsidRDefault="005B67C5" w:rsidP="005B67C5">
      <w:pPr>
        <w:ind w:left="720"/>
        <w:rPr>
          <w:rFonts w:ascii="Bookman Old Style" w:hAnsi="Bookman Old Style"/>
          <w:sz w:val="24"/>
          <w:szCs w:val="24"/>
          <w:lang w:val="en-GB" w:eastAsia="en-US"/>
        </w:rPr>
      </w:pPr>
    </w:p>
    <w:p w14:paraId="71501E5E" w14:textId="77777777" w:rsidR="005B67C5" w:rsidRPr="003D3BB0" w:rsidRDefault="00A370E8" w:rsidP="00733136">
      <w:pPr>
        <w:numPr>
          <w:ilvl w:val="0"/>
          <w:numId w:val="122"/>
        </w:numPr>
        <w:rPr>
          <w:ins w:id="283" w:author="USER" w:date="2023-08-08T09:49:00Z"/>
          <w:rFonts w:ascii="Bookman Old Style" w:hAnsi="Bookman Old Style"/>
          <w:sz w:val="24"/>
          <w:szCs w:val="24"/>
          <w:lang w:val="en-GB" w:eastAsia="en-US"/>
        </w:rPr>
      </w:pPr>
      <w:r w:rsidRPr="003D3BB0">
        <w:rPr>
          <w:rFonts w:ascii="Bookman Old Style" w:hAnsi="Bookman Old Style"/>
          <w:sz w:val="24"/>
          <w:szCs w:val="24"/>
          <w:lang w:val="en-GB" w:eastAsia="en-US"/>
        </w:rPr>
        <w:lastRenderedPageBreak/>
        <w:t xml:space="preserve">Sometimes the respondent may be unable to give you satisfactory information regarding age, education or even the full name of the </w:t>
      </w:r>
      <w:r w:rsidRPr="003D3BB0">
        <w:rPr>
          <w:rFonts w:ascii="Bookman Old Style" w:hAnsi="Bookman Old Style"/>
          <w:i/>
          <w:sz w:val="24"/>
          <w:szCs w:val="24"/>
          <w:lang w:val="en-GB" w:eastAsia="en-US"/>
        </w:rPr>
        <w:t>absent member of the household</w:t>
      </w:r>
      <w:r w:rsidRPr="003D3BB0">
        <w:rPr>
          <w:rFonts w:ascii="Bookman Old Style" w:hAnsi="Bookman Old Style"/>
          <w:sz w:val="24"/>
          <w:szCs w:val="24"/>
          <w:lang w:val="en-GB" w:eastAsia="en-US"/>
        </w:rPr>
        <w:t>. In such instances, arrange to call again when the person is back home.</w:t>
      </w:r>
      <w:r w:rsidR="005B67C5" w:rsidRPr="003D3BB0">
        <w:rPr>
          <w:rFonts w:ascii="Bookman Old Style" w:hAnsi="Bookman Old Style"/>
          <w:sz w:val="24"/>
          <w:szCs w:val="24"/>
          <w:lang w:val="en-GB" w:eastAsia="en-US"/>
        </w:rPr>
        <w:t xml:space="preserve"> </w:t>
      </w:r>
    </w:p>
    <w:p w14:paraId="18862CB1" w14:textId="77777777" w:rsidR="00FC49FF" w:rsidRPr="003D3BB0" w:rsidRDefault="00FC49FF">
      <w:pPr>
        <w:ind w:left="720"/>
        <w:rPr>
          <w:rFonts w:ascii="Bookman Old Style" w:hAnsi="Bookman Old Style"/>
          <w:sz w:val="24"/>
          <w:szCs w:val="24"/>
          <w:lang w:val="en-GB" w:eastAsia="en-US"/>
        </w:rPr>
        <w:pPrChange w:id="284" w:author="USER" w:date="2023-08-08T09:50:00Z">
          <w:pPr>
            <w:numPr>
              <w:numId w:val="122"/>
            </w:numPr>
            <w:ind w:left="720" w:hanging="360"/>
          </w:pPr>
        </w:pPrChange>
      </w:pPr>
    </w:p>
    <w:p w14:paraId="29A9EC3E" w14:textId="77777777" w:rsidR="005B67C5" w:rsidRPr="003D3BB0" w:rsidRDefault="00A370E8" w:rsidP="00733136">
      <w:pPr>
        <w:numPr>
          <w:ilvl w:val="0"/>
          <w:numId w:val="122"/>
        </w:numPr>
        <w:rPr>
          <w:ins w:id="285" w:author="USER" w:date="2023-08-08T09:50:00Z"/>
          <w:rFonts w:ascii="Bookman Old Style" w:hAnsi="Bookman Old Style"/>
          <w:sz w:val="24"/>
          <w:szCs w:val="24"/>
          <w:lang w:val="en-GB" w:eastAsia="en-US"/>
        </w:rPr>
      </w:pPr>
      <w:r w:rsidRPr="003D3BB0">
        <w:rPr>
          <w:rFonts w:ascii="Bookman Old Style" w:hAnsi="Bookman Old Style"/>
          <w:sz w:val="24"/>
          <w:szCs w:val="24"/>
          <w:lang w:val="en-GB" w:eastAsia="en-US"/>
        </w:rPr>
        <w:t>Ensure that all sections of the questionnaire are completed before leaving for the next household.</w:t>
      </w:r>
    </w:p>
    <w:p w14:paraId="6E6D4403" w14:textId="77777777" w:rsidR="00FC49FF" w:rsidRPr="003D3BB0" w:rsidRDefault="00FC49FF">
      <w:pPr>
        <w:ind w:left="720"/>
        <w:rPr>
          <w:rFonts w:ascii="Bookman Old Style" w:hAnsi="Bookman Old Style"/>
          <w:sz w:val="24"/>
          <w:szCs w:val="24"/>
          <w:lang w:val="en-GB" w:eastAsia="en-US"/>
        </w:rPr>
        <w:pPrChange w:id="286" w:author="USER" w:date="2023-08-08T09:50:00Z">
          <w:pPr>
            <w:numPr>
              <w:numId w:val="122"/>
            </w:numPr>
            <w:ind w:left="720" w:hanging="360"/>
          </w:pPr>
        </w:pPrChange>
      </w:pPr>
    </w:p>
    <w:p w14:paraId="76D8D62B" w14:textId="77777777" w:rsidR="005B67C5" w:rsidRPr="003D3BB0" w:rsidRDefault="00A370E8" w:rsidP="00733136">
      <w:pPr>
        <w:numPr>
          <w:ilvl w:val="0"/>
          <w:numId w:val="122"/>
        </w:numPr>
        <w:rPr>
          <w:rFonts w:ascii="Bookman Old Style" w:hAnsi="Bookman Old Style"/>
          <w:sz w:val="24"/>
          <w:szCs w:val="24"/>
          <w:lang w:val="en-GB" w:eastAsia="en-US"/>
        </w:rPr>
      </w:pPr>
      <w:r w:rsidRPr="003D3BB0">
        <w:rPr>
          <w:rFonts w:ascii="Bookman Old Style" w:hAnsi="Bookman Old Style"/>
          <w:sz w:val="24"/>
          <w:szCs w:val="24"/>
          <w:lang w:val="en-GB" w:eastAsia="en-US"/>
        </w:rPr>
        <w:t>In urban areas, where it is very likely that most household members will be at work during the day, make every effort to complete your questionnaires for these households in the morning before work, during lunch hour, in the evening after work, or during weekends.</w:t>
      </w:r>
    </w:p>
    <w:p w14:paraId="779D330B" w14:textId="77777777" w:rsidR="005B67C5" w:rsidRPr="003D3BB0" w:rsidRDefault="00A370E8" w:rsidP="00733136">
      <w:pPr>
        <w:numPr>
          <w:ilvl w:val="0"/>
          <w:numId w:val="122"/>
        </w:numPr>
        <w:rPr>
          <w:ins w:id="287" w:author="USER" w:date="2023-08-08T09:51:00Z"/>
          <w:rFonts w:ascii="Bookman Old Style" w:hAnsi="Bookman Old Style"/>
          <w:sz w:val="24"/>
          <w:szCs w:val="24"/>
          <w:lang w:val="en-GB" w:eastAsia="en-US"/>
          <w:rPrChange w:id="288" w:author="USER" w:date="2023-08-08T09:51:00Z">
            <w:rPr>
              <w:ins w:id="289" w:author="USER" w:date="2023-08-08T09:51:00Z"/>
              <w:rFonts w:ascii="Bookman Old Style" w:hAnsi="Bookman Old Style"/>
              <w:lang w:val="en-US" w:eastAsia="en-US"/>
            </w:rPr>
          </w:rPrChange>
        </w:rPr>
      </w:pPr>
      <w:r w:rsidRPr="003D3BB0">
        <w:rPr>
          <w:rFonts w:ascii="Bookman Old Style" w:hAnsi="Bookman Old Style"/>
          <w:sz w:val="24"/>
          <w:szCs w:val="24"/>
          <w:lang w:val="en-GB" w:eastAsia="en-US"/>
        </w:rPr>
        <w:t>Some</w:t>
      </w:r>
      <w:r w:rsidRPr="003D3BB0">
        <w:rPr>
          <w:rFonts w:ascii="Bookman Old Style" w:hAnsi="Bookman Old Style"/>
          <w:sz w:val="24"/>
          <w:szCs w:val="24"/>
          <w:lang w:val="en-US" w:eastAsia="en-US"/>
        </w:rPr>
        <w:t xml:space="preserve"> places, particularly in towns, houses, and blocks of flats, have servants’ quarters built within the same structure or in the same yard. Servants in their quarters should be enumerated as a separate household if they have their meals separate from that of their employers. However, if they share the same meals with the employer, they should be counted as part of the employer’s household. Each flat in a block should be treated as a separate household.</w:t>
      </w:r>
    </w:p>
    <w:p w14:paraId="70D70C64" w14:textId="77777777" w:rsidR="00FC49FF" w:rsidRPr="003D3BB0" w:rsidRDefault="00FC49FF">
      <w:pPr>
        <w:ind w:left="720"/>
        <w:rPr>
          <w:rFonts w:ascii="Bookman Old Style" w:hAnsi="Bookman Old Style"/>
          <w:sz w:val="24"/>
          <w:szCs w:val="24"/>
          <w:lang w:val="en-GB" w:eastAsia="en-US"/>
        </w:rPr>
        <w:pPrChange w:id="290" w:author="USER" w:date="2023-08-08T09:51:00Z">
          <w:pPr>
            <w:numPr>
              <w:numId w:val="122"/>
            </w:numPr>
            <w:ind w:left="720" w:hanging="360"/>
          </w:pPr>
        </w:pPrChange>
      </w:pPr>
    </w:p>
    <w:p w14:paraId="64BC1DE9" w14:textId="77777777" w:rsidR="005B67C5" w:rsidRPr="003D3BB0" w:rsidRDefault="00A370E8" w:rsidP="00733136">
      <w:pPr>
        <w:numPr>
          <w:ilvl w:val="0"/>
          <w:numId w:val="122"/>
        </w:numPr>
        <w:rPr>
          <w:rFonts w:ascii="Bookman Old Style" w:hAnsi="Bookman Old Style"/>
          <w:sz w:val="24"/>
          <w:szCs w:val="24"/>
          <w:lang w:val="en-GB" w:eastAsia="en-US"/>
        </w:rPr>
      </w:pPr>
      <w:r w:rsidRPr="003D3BB0">
        <w:rPr>
          <w:rFonts w:ascii="Bookman Old Style" w:hAnsi="Bookman Old Style"/>
          <w:sz w:val="24"/>
          <w:szCs w:val="24"/>
          <w:lang w:val="en-GB" w:eastAsia="en-US"/>
        </w:rPr>
        <w:t xml:space="preserve">Before you leave a household, you must check if there are any outbuildings – </w:t>
      </w:r>
      <w:proofErr w:type="gramStart"/>
      <w:r w:rsidRPr="003D3BB0">
        <w:rPr>
          <w:rFonts w:ascii="Bookman Old Style" w:hAnsi="Bookman Old Style"/>
          <w:sz w:val="24"/>
          <w:szCs w:val="24"/>
          <w:lang w:val="en-GB" w:eastAsia="en-US"/>
        </w:rPr>
        <w:t>e.g.</w:t>
      </w:r>
      <w:proofErr w:type="gramEnd"/>
      <w:r w:rsidRPr="003D3BB0">
        <w:rPr>
          <w:rFonts w:ascii="Bookman Old Style" w:hAnsi="Bookman Old Style"/>
          <w:sz w:val="24"/>
          <w:szCs w:val="24"/>
          <w:lang w:val="en-GB" w:eastAsia="en-US"/>
        </w:rPr>
        <w:t xml:space="preserve"> Kitchen, room with separate outside door, etc. – where people slept the previous night, and ensure th</w:t>
      </w:r>
      <w:r w:rsidR="005B67C5" w:rsidRPr="003D3BB0">
        <w:rPr>
          <w:rFonts w:ascii="Bookman Old Style" w:hAnsi="Bookman Old Style"/>
          <w:sz w:val="24"/>
          <w:szCs w:val="24"/>
          <w:lang w:val="en-GB" w:eastAsia="en-US"/>
        </w:rPr>
        <w:t>at everybody has been enumerated.</w:t>
      </w:r>
    </w:p>
    <w:p w14:paraId="1FD469A9" w14:textId="77777777" w:rsidR="005B67C5" w:rsidRPr="003D3BB0" w:rsidRDefault="005B67C5" w:rsidP="005B67C5">
      <w:pPr>
        <w:ind w:left="720"/>
        <w:rPr>
          <w:rFonts w:ascii="Bookman Old Style" w:hAnsi="Bookman Old Style"/>
          <w:sz w:val="24"/>
          <w:szCs w:val="24"/>
          <w:lang w:val="en-GB" w:eastAsia="en-US"/>
        </w:rPr>
      </w:pPr>
    </w:p>
    <w:p w14:paraId="32E62F18" w14:textId="77777777" w:rsidR="005B67C5" w:rsidRPr="003D3BB0" w:rsidRDefault="00A370E8" w:rsidP="00733136">
      <w:pPr>
        <w:numPr>
          <w:ilvl w:val="0"/>
          <w:numId w:val="122"/>
        </w:numPr>
        <w:rPr>
          <w:ins w:id="291" w:author="USER" w:date="2023-08-08T09:51:00Z"/>
          <w:rFonts w:ascii="Bookman Old Style" w:hAnsi="Bookman Old Style"/>
          <w:sz w:val="24"/>
          <w:szCs w:val="24"/>
          <w:lang w:val="en-GB" w:eastAsia="en-US"/>
        </w:rPr>
      </w:pPr>
      <w:r w:rsidRPr="003D3BB0">
        <w:rPr>
          <w:rFonts w:ascii="Bookman Old Style" w:hAnsi="Bookman Old Style"/>
          <w:sz w:val="24"/>
          <w:szCs w:val="24"/>
          <w:lang w:val="en-GB" w:eastAsia="en-US"/>
        </w:rPr>
        <w:t>If you do not find people at home during the day, consider visiting them early in the morning, during the lunch hour, in the evening, or during the weekend when they will have returned home from work.</w:t>
      </w:r>
    </w:p>
    <w:p w14:paraId="0503485A" w14:textId="77777777" w:rsidR="00FC49FF" w:rsidRPr="003D3BB0" w:rsidRDefault="00FC49FF">
      <w:pPr>
        <w:ind w:left="720"/>
        <w:rPr>
          <w:rFonts w:ascii="Bookman Old Style" w:hAnsi="Bookman Old Style"/>
          <w:sz w:val="24"/>
          <w:szCs w:val="24"/>
          <w:lang w:val="en-GB" w:eastAsia="en-US"/>
        </w:rPr>
        <w:pPrChange w:id="292" w:author="USER" w:date="2023-08-08T09:51:00Z">
          <w:pPr>
            <w:numPr>
              <w:numId w:val="122"/>
            </w:numPr>
            <w:ind w:left="720" w:hanging="360"/>
          </w:pPr>
        </w:pPrChange>
      </w:pPr>
    </w:p>
    <w:p w14:paraId="43A9761F" w14:textId="77777777" w:rsidR="005B67C5" w:rsidRPr="003D3BB0" w:rsidRDefault="00A370E8" w:rsidP="00733136">
      <w:pPr>
        <w:numPr>
          <w:ilvl w:val="0"/>
          <w:numId w:val="122"/>
        </w:numPr>
        <w:rPr>
          <w:rFonts w:ascii="Bookman Old Style" w:hAnsi="Bookman Old Style"/>
          <w:sz w:val="24"/>
          <w:szCs w:val="24"/>
          <w:lang w:val="en-GB" w:eastAsia="en-US"/>
        </w:rPr>
      </w:pPr>
      <w:r w:rsidRPr="003D3BB0">
        <w:rPr>
          <w:rFonts w:ascii="Bookman Old Style" w:hAnsi="Bookman Old Style"/>
          <w:sz w:val="24"/>
          <w:szCs w:val="24"/>
          <w:lang w:val="en-GB" w:eastAsia="en-US"/>
        </w:rPr>
        <w:t xml:space="preserve">If you have more than 5 cases of call-backs in a short time in one village, discuss the problem with the village headman or headwoman, appealing to him/her to make arrangements for people to stay at home at specified times (or meet you before they leave their homes). If you are still unable to contact them, then consult your Field Supervisor, as they may be deliberately </w:t>
      </w:r>
      <w:r w:rsidR="005B67C5" w:rsidRPr="003D3BB0">
        <w:rPr>
          <w:rFonts w:ascii="Bookman Old Style" w:hAnsi="Bookman Old Style"/>
          <w:sz w:val="24"/>
          <w:szCs w:val="24"/>
          <w:lang w:val="en-GB" w:eastAsia="en-US"/>
        </w:rPr>
        <w:t>avoiding you.</w:t>
      </w:r>
    </w:p>
    <w:p w14:paraId="57256B43" w14:textId="77777777" w:rsidR="005B67C5" w:rsidRPr="003D3BB0" w:rsidRDefault="005B67C5" w:rsidP="005B67C5">
      <w:pPr>
        <w:ind w:left="720"/>
        <w:rPr>
          <w:rFonts w:ascii="Bookman Old Style" w:hAnsi="Bookman Old Style"/>
          <w:sz w:val="24"/>
          <w:szCs w:val="24"/>
          <w:lang w:val="en-GB" w:eastAsia="en-US"/>
        </w:rPr>
      </w:pPr>
    </w:p>
    <w:p w14:paraId="5190C7AC" w14:textId="77777777" w:rsidR="00A370E8" w:rsidRPr="003D3BB0" w:rsidRDefault="00A370E8" w:rsidP="00733136">
      <w:pPr>
        <w:numPr>
          <w:ilvl w:val="0"/>
          <w:numId w:val="122"/>
        </w:numPr>
        <w:rPr>
          <w:rFonts w:ascii="Bookman Old Style" w:hAnsi="Bookman Old Style"/>
          <w:sz w:val="24"/>
          <w:szCs w:val="24"/>
          <w:lang w:val="en-GB" w:eastAsia="en-US"/>
        </w:rPr>
      </w:pPr>
      <w:r w:rsidRPr="003D3BB0">
        <w:rPr>
          <w:rFonts w:ascii="Bookman Old Style" w:hAnsi="Bookman Old Style"/>
          <w:sz w:val="24"/>
          <w:szCs w:val="24"/>
          <w:lang w:val="en-GB" w:eastAsia="en-US"/>
        </w:rPr>
        <w:t>You</w:t>
      </w:r>
      <w:r w:rsidRPr="003D3BB0">
        <w:rPr>
          <w:rFonts w:ascii="Bookman Old Style" w:hAnsi="Bookman Old Style"/>
          <w:sz w:val="24"/>
          <w:szCs w:val="24"/>
          <w:lang w:val="en-US" w:eastAsia="en-US"/>
        </w:rPr>
        <w:t xml:space="preserve"> should periodically contact your supervisors and report the progress of your work. Since communication in some parts of the country is more difficult than others, no rule about frequency of reporting can be made. It is essential, however, that you take every opportunity to discuss your problems and uncertainties, especially on the first few days of the enumeration.  </w:t>
      </w:r>
    </w:p>
    <w:p w14:paraId="3A4905A0" w14:textId="77777777" w:rsidR="00A370E8" w:rsidRPr="003D3BB0" w:rsidRDefault="00A370E8" w:rsidP="00FA5445">
      <w:pPr>
        <w:pStyle w:val="Heading2"/>
        <w:spacing w:before="240" w:after="0"/>
        <w:ind w:left="575" w:hanging="575"/>
        <w:rPr>
          <w:rFonts w:ascii="Bookman Old Style" w:hAnsi="Bookman Old Style"/>
          <w:sz w:val="24"/>
          <w:szCs w:val="24"/>
          <w:lang w:val="en-GB" w:eastAsia="en-US"/>
        </w:rPr>
      </w:pPr>
      <w:bookmarkStart w:id="293" w:name="_Toc491336844"/>
      <w:bookmarkStart w:id="294" w:name="_Toc491336845"/>
      <w:bookmarkStart w:id="295" w:name="_Toc146275340"/>
      <w:bookmarkStart w:id="296" w:name="_Toc146277055"/>
      <w:bookmarkEnd w:id="293"/>
      <w:bookmarkEnd w:id="294"/>
      <w:r w:rsidRPr="003D3BB0">
        <w:rPr>
          <w:rFonts w:ascii="Bookman Old Style" w:hAnsi="Bookman Old Style"/>
          <w:sz w:val="24"/>
          <w:szCs w:val="24"/>
          <w:lang w:val="en-GB" w:eastAsia="en-US"/>
        </w:rPr>
        <w:t xml:space="preserve">CONDUCTING </w:t>
      </w:r>
      <w:r w:rsidR="005C1FF1" w:rsidRPr="003D3BB0">
        <w:rPr>
          <w:rFonts w:ascii="Bookman Old Style" w:hAnsi="Bookman Old Style"/>
          <w:sz w:val="24"/>
          <w:szCs w:val="24"/>
          <w:lang w:val="en-GB" w:eastAsia="en-US"/>
        </w:rPr>
        <w:t>THE SURVEY</w:t>
      </w:r>
      <w:bookmarkEnd w:id="295"/>
      <w:bookmarkEnd w:id="296"/>
    </w:p>
    <w:p w14:paraId="1E69936F" w14:textId="77777777" w:rsidR="00A370E8" w:rsidRPr="003D3BB0" w:rsidRDefault="00A370E8" w:rsidP="00FA5445">
      <w:pPr>
        <w:pStyle w:val="Heading3"/>
        <w:rPr>
          <w:rFonts w:ascii="Bookman Old Style" w:hAnsi="Bookman Old Style"/>
          <w:sz w:val="24"/>
          <w:szCs w:val="24"/>
          <w:lang w:val="en-GB" w:eastAsia="en-US"/>
        </w:rPr>
      </w:pPr>
      <w:bookmarkStart w:id="297" w:name="_Toc491336846"/>
      <w:bookmarkStart w:id="298" w:name="_Toc146275341"/>
      <w:bookmarkStart w:id="299" w:name="_Toc146277056"/>
      <w:bookmarkEnd w:id="297"/>
      <w:r w:rsidRPr="003D3BB0">
        <w:rPr>
          <w:rFonts w:ascii="Bookman Old Style" w:hAnsi="Bookman Old Style"/>
          <w:sz w:val="24"/>
          <w:szCs w:val="24"/>
          <w:lang w:val="en-GB" w:eastAsia="en-US"/>
        </w:rPr>
        <w:t>HOW TO ASK QUESTIONS</w:t>
      </w:r>
      <w:bookmarkEnd w:id="298"/>
      <w:bookmarkEnd w:id="299"/>
    </w:p>
    <w:p w14:paraId="5349C7AA" w14:textId="77777777" w:rsidR="00A370E8" w:rsidRPr="003D3BB0" w:rsidRDefault="00A370E8">
      <w:pPr>
        <w:rPr>
          <w:rFonts w:ascii="Bookman Old Style" w:hAnsi="Bookman Old Style"/>
          <w:sz w:val="24"/>
          <w:szCs w:val="24"/>
          <w:lang w:val="en-GB" w:eastAsia="en-US"/>
        </w:rPr>
      </w:pPr>
    </w:p>
    <w:p w14:paraId="507DA364" w14:textId="77777777" w:rsidR="00A370E8" w:rsidRPr="003D3BB0" w:rsidRDefault="00A370E8" w:rsidP="00733136">
      <w:pPr>
        <w:numPr>
          <w:ilvl w:val="0"/>
          <w:numId w:val="50"/>
        </w:numPr>
        <w:spacing w:before="120"/>
        <w:ind w:left="360" w:hanging="360"/>
        <w:jc w:val="both"/>
        <w:rPr>
          <w:rFonts w:ascii="Bookman Old Style" w:hAnsi="Bookman Old Style"/>
          <w:b/>
          <w:sz w:val="24"/>
          <w:szCs w:val="24"/>
          <w:lang w:val="en-GB" w:eastAsia="en-US"/>
        </w:rPr>
      </w:pPr>
      <w:r w:rsidRPr="003D3BB0">
        <w:rPr>
          <w:rFonts w:ascii="Bookman Old Style" w:hAnsi="Bookman Old Style"/>
          <w:b/>
          <w:sz w:val="24"/>
          <w:szCs w:val="24"/>
          <w:lang w:val="en-GB" w:eastAsia="en-US"/>
        </w:rPr>
        <w:t>Ask exactly as worded</w:t>
      </w:r>
    </w:p>
    <w:p w14:paraId="7EF21CF9" w14:textId="77777777" w:rsidR="00C475ED" w:rsidRPr="003D3BB0" w:rsidRDefault="00C475ED" w:rsidP="00C475ED">
      <w:pPr>
        <w:tabs>
          <w:tab w:val="left" w:pos="360"/>
        </w:tabs>
        <w:ind w:left="360"/>
        <w:jc w:val="both"/>
        <w:rPr>
          <w:rFonts w:ascii="Bookman Old Style" w:hAnsi="Bookman Old Style"/>
          <w:sz w:val="24"/>
          <w:szCs w:val="24"/>
          <w:lang w:val="en-GB" w:eastAsia="en-US"/>
        </w:rPr>
      </w:pPr>
    </w:p>
    <w:p w14:paraId="294E8102" w14:textId="77777777" w:rsidR="00A370E8" w:rsidRPr="003D3BB0" w:rsidRDefault="00A370E8" w:rsidP="00C475ED">
      <w:pPr>
        <w:tabs>
          <w:tab w:val="left" w:pos="360"/>
        </w:tabs>
        <w:ind w:left="36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All questions must be asked as worded so they will yield comparable results. Avoid changing words or phrases and adding or dropping words to the question.</w:t>
      </w:r>
    </w:p>
    <w:p w14:paraId="43B7E9A4" w14:textId="77777777" w:rsidR="00A370E8" w:rsidRPr="003D3BB0" w:rsidRDefault="00A370E8" w:rsidP="00733136">
      <w:pPr>
        <w:numPr>
          <w:ilvl w:val="0"/>
          <w:numId w:val="51"/>
        </w:numPr>
        <w:spacing w:before="120"/>
        <w:ind w:left="360" w:hanging="360"/>
        <w:jc w:val="both"/>
        <w:rPr>
          <w:rFonts w:ascii="Bookman Old Style" w:hAnsi="Bookman Old Style"/>
          <w:b/>
          <w:sz w:val="24"/>
          <w:szCs w:val="24"/>
          <w:lang w:val="en-GB" w:eastAsia="en-US"/>
        </w:rPr>
      </w:pPr>
      <w:r w:rsidRPr="003D3BB0">
        <w:rPr>
          <w:rFonts w:ascii="Bookman Old Style" w:hAnsi="Bookman Old Style"/>
          <w:b/>
          <w:sz w:val="24"/>
          <w:szCs w:val="24"/>
          <w:lang w:val="en-GB" w:eastAsia="en-US"/>
        </w:rPr>
        <w:t>Ask every question</w:t>
      </w:r>
    </w:p>
    <w:p w14:paraId="018B1019" w14:textId="77777777" w:rsidR="00A370E8" w:rsidRPr="003D3BB0" w:rsidRDefault="00A370E8" w:rsidP="00FA5445">
      <w:pPr>
        <w:spacing w:before="120"/>
        <w:ind w:left="36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Although the answer to a particular question may seem obvious, refrain from filling in the answer without asking the question. It is imperative that you ask or verify each applicable question. If the respondent misunderstands or misinterprets a question, you should do the following:</w:t>
      </w:r>
    </w:p>
    <w:p w14:paraId="4EF5488D" w14:textId="77777777" w:rsidR="00A370E8" w:rsidRPr="003D3BB0" w:rsidRDefault="00A370E8" w:rsidP="00733136">
      <w:pPr>
        <w:numPr>
          <w:ilvl w:val="0"/>
          <w:numId w:val="123"/>
        </w:numPr>
        <w:rPr>
          <w:rFonts w:ascii="Bookman Old Style" w:hAnsi="Bookman Old Style"/>
          <w:sz w:val="24"/>
          <w:szCs w:val="24"/>
          <w:lang w:val="en-GB" w:eastAsia="en-US"/>
        </w:rPr>
      </w:pPr>
      <w:r w:rsidRPr="003D3BB0">
        <w:rPr>
          <w:rFonts w:ascii="Bookman Old Style" w:hAnsi="Bookman Old Style"/>
          <w:sz w:val="24"/>
          <w:szCs w:val="24"/>
          <w:lang w:val="en-GB" w:eastAsia="en-US"/>
        </w:rPr>
        <w:t>Repeat the question as worded and give the respondent another chance to answer</w:t>
      </w:r>
    </w:p>
    <w:p w14:paraId="32ED2F47" w14:textId="77777777" w:rsidR="00A370E8" w:rsidRPr="003D3BB0" w:rsidRDefault="00A370E8" w:rsidP="00733136">
      <w:pPr>
        <w:numPr>
          <w:ilvl w:val="0"/>
          <w:numId w:val="123"/>
        </w:numPr>
        <w:rPr>
          <w:rFonts w:ascii="Bookman Old Style" w:hAnsi="Bookman Old Style"/>
          <w:sz w:val="24"/>
          <w:szCs w:val="24"/>
          <w:lang w:val="en-GB" w:eastAsia="en-US"/>
        </w:rPr>
      </w:pPr>
      <w:r w:rsidRPr="003D3BB0">
        <w:rPr>
          <w:rFonts w:ascii="Bookman Old Style" w:hAnsi="Bookman Old Style"/>
          <w:sz w:val="24"/>
          <w:szCs w:val="24"/>
          <w:lang w:val="en-GB" w:eastAsia="en-US"/>
        </w:rPr>
        <w:t>If you still do not get an acceptable response, use the probing techniques discussed below.</w:t>
      </w:r>
    </w:p>
    <w:p w14:paraId="503B84DE" w14:textId="77777777" w:rsidR="00A370E8" w:rsidRPr="003D3BB0" w:rsidRDefault="00A370E8">
      <w:pPr>
        <w:jc w:val="both"/>
        <w:rPr>
          <w:rFonts w:ascii="Bookman Old Style" w:hAnsi="Bookman Old Style"/>
          <w:sz w:val="24"/>
          <w:szCs w:val="24"/>
          <w:lang w:val="en-GB" w:eastAsia="en-US"/>
        </w:rPr>
      </w:pPr>
    </w:p>
    <w:p w14:paraId="16651CD5" w14:textId="77777777" w:rsidR="00A370E8" w:rsidRPr="003D3BB0" w:rsidRDefault="00A370E8" w:rsidP="00FA5445">
      <w:pPr>
        <w:pStyle w:val="Heading3"/>
        <w:rPr>
          <w:rFonts w:ascii="Bookman Old Style" w:hAnsi="Bookman Old Style"/>
          <w:sz w:val="24"/>
          <w:szCs w:val="24"/>
          <w:lang w:val="en-GB" w:eastAsia="en-US"/>
        </w:rPr>
      </w:pPr>
      <w:bookmarkStart w:id="300" w:name="_Toc491336847"/>
      <w:bookmarkStart w:id="301" w:name="_Toc146275342"/>
      <w:bookmarkStart w:id="302" w:name="_Toc146277057"/>
      <w:bookmarkEnd w:id="300"/>
      <w:r w:rsidRPr="003D3BB0">
        <w:rPr>
          <w:rFonts w:ascii="Bookman Old Style" w:hAnsi="Bookman Old Style"/>
          <w:sz w:val="24"/>
          <w:szCs w:val="24"/>
          <w:lang w:val="en-GB" w:eastAsia="en-US"/>
        </w:rPr>
        <w:t>HOW TO PROBE</w:t>
      </w:r>
      <w:bookmarkEnd w:id="301"/>
      <w:bookmarkEnd w:id="302"/>
    </w:p>
    <w:p w14:paraId="400FC53C" w14:textId="77777777" w:rsidR="00A370E8" w:rsidRPr="003D3BB0" w:rsidRDefault="00A370E8">
      <w:pPr>
        <w:rPr>
          <w:rFonts w:ascii="Bookman Old Style" w:hAnsi="Bookman Old Style"/>
          <w:sz w:val="24"/>
          <w:szCs w:val="24"/>
          <w:lang w:val="en-GB" w:eastAsia="en-US"/>
        </w:rPr>
      </w:pPr>
    </w:p>
    <w:p w14:paraId="380E6EEE" w14:textId="77777777" w:rsidR="00A370E8" w:rsidRPr="003D3BB0" w:rsidRDefault="00A370E8">
      <w:pPr>
        <w:jc w:val="both"/>
        <w:rPr>
          <w:rFonts w:ascii="Bookman Old Style" w:hAnsi="Bookman Old Style"/>
          <w:sz w:val="24"/>
          <w:szCs w:val="24"/>
          <w:lang w:val="en-GB" w:eastAsia="en-US"/>
        </w:rPr>
      </w:pPr>
      <w:r w:rsidRPr="003D3BB0">
        <w:rPr>
          <w:rFonts w:ascii="Bookman Old Style" w:hAnsi="Bookman Old Style"/>
          <w:sz w:val="24"/>
          <w:szCs w:val="24"/>
          <w:lang w:val="en-US"/>
        </w:rPr>
        <w:t>When the respondent’s answer does not meet the question’s objective, probe to clarify or expand his/her answer.</w:t>
      </w:r>
    </w:p>
    <w:p w14:paraId="1CC27C07" w14:textId="77777777" w:rsidR="00A370E8" w:rsidRPr="003D3BB0" w:rsidRDefault="00A370E8" w:rsidP="00FA5445">
      <w:pPr>
        <w:spacing w:before="240"/>
        <w:jc w:val="both"/>
        <w:rPr>
          <w:rFonts w:ascii="Bookman Old Style" w:hAnsi="Bookman Old Style"/>
          <w:sz w:val="24"/>
          <w:szCs w:val="24"/>
          <w:lang w:val="en-US"/>
        </w:rPr>
      </w:pPr>
      <w:r w:rsidRPr="003D3BB0">
        <w:rPr>
          <w:rFonts w:ascii="Bookman Old Style" w:hAnsi="Bookman Old Style"/>
          <w:sz w:val="24"/>
          <w:szCs w:val="24"/>
          <w:lang w:val="en-US"/>
        </w:rPr>
        <w:t>The probing procedures listed below are useful in stimulating discussion:</w:t>
      </w:r>
    </w:p>
    <w:p w14:paraId="6C1CCAAB" w14:textId="77777777" w:rsidR="00A370E8" w:rsidRPr="003D3BB0" w:rsidRDefault="00A370E8" w:rsidP="00733136">
      <w:pPr>
        <w:numPr>
          <w:ilvl w:val="0"/>
          <w:numId w:val="124"/>
        </w:numPr>
        <w:spacing w:before="120"/>
        <w:jc w:val="both"/>
        <w:rPr>
          <w:rFonts w:ascii="Bookman Old Style" w:hAnsi="Bookman Old Style"/>
          <w:sz w:val="24"/>
          <w:szCs w:val="24"/>
          <w:lang w:val="en-GB" w:eastAsia="en-US"/>
        </w:rPr>
      </w:pPr>
      <w:r w:rsidRPr="003D3BB0">
        <w:rPr>
          <w:rFonts w:ascii="Bookman Old Style" w:hAnsi="Bookman Old Style"/>
          <w:b/>
          <w:bCs/>
          <w:sz w:val="24"/>
          <w:szCs w:val="24"/>
          <w:lang w:val="en-GB" w:eastAsia="en-US"/>
        </w:rPr>
        <w:t>Brief assenting comments</w:t>
      </w:r>
      <w:r w:rsidRPr="003D3BB0">
        <w:rPr>
          <w:rFonts w:ascii="Bookman Old Style" w:hAnsi="Bookman Old Style"/>
          <w:sz w:val="24"/>
          <w:szCs w:val="24"/>
          <w:lang w:val="en-GB" w:eastAsia="en-US"/>
        </w:rPr>
        <w:t>, such as “Yes, I see”, show the respondent that you are giving your attention to the answer. They often stimulate the respondent to talk further.</w:t>
      </w:r>
    </w:p>
    <w:p w14:paraId="2797EFD1" w14:textId="77777777" w:rsidR="00A370E8" w:rsidRPr="003D3BB0" w:rsidRDefault="00A370E8" w:rsidP="00733136">
      <w:pPr>
        <w:numPr>
          <w:ilvl w:val="0"/>
          <w:numId w:val="124"/>
        </w:numPr>
        <w:spacing w:before="120"/>
        <w:jc w:val="both"/>
        <w:rPr>
          <w:rFonts w:ascii="Bookman Old Style" w:hAnsi="Bookman Old Style"/>
          <w:sz w:val="24"/>
          <w:szCs w:val="24"/>
          <w:lang w:val="en-GB" w:eastAsia="en-US"/>
        </w:rPr>
      </w:pPr>
      <w:r w:rsidRPr="003D3BB0">
        <w:rPr>
          <w:rFonts w:ascii="Bookman Old Style" w:hAnsi="Bookman Old Style"/>
          <w:b/>
          <w:bCs/>
          <w:sz w:val="24"/>
          <w:szCs w:val="24"/>
          <w:lang w:val="en-GB" w:eastAsia="en-US"/>
        </w:rPr>
        <w:t>An expectant pause</w:t>
      </w:r>
      <w:r w:rsidRPr="003D3BB0">
        <w:rPr>
          <w:rFonts w:ascii="Bookman Old Style" w:hAnsi="Bookman Old Style"/>
          <w:sz w:val="24"/>
          <w:szCs w:val="24"/>
          <w:lang w:val="en-GB" w:eastAsia="en-US"/>
        </w:rPr>
        <w:t xml:space="preserve"> accompanied by an inquiring look after the respondent has given only a brief reply often conveys to the respondent that (s)he has merely begun answering the question. It will often bring forth further response.</w:t>
      </w:r>
    </w:p>
    <w:p w14:paraId="0AD7FBC5" w14:textId="77777777" w:rsidR="00A370E8" w:rsidRPr="003D3BB0" w:rsidRDefault="00A370E8" w:rsidP="00733136">
      <w:pPr>
        <w:numPr>
          <w:ilvl w:val="0"/>
          <w:numId w:val="124"/>
        </w:numPr>
        <w:spacing w:before="120"/>
        <w:jc w:val="both"/>
        <w:rPr>
          <w:rFonts w:ascii="Bookman Old Style" w:hAnsi="Bookman Old Style"/>
          <w:sz w:val="24"/>
          <w:szCs w:val="24"/>
          <w:lang w:val="en-GB" w:eastAsia="en-US"/>
        </w:rPr>
      </w:pPr>
      <w:r w:rsidRPr="003D3BB0">
        <w:rPr>
          <w:rFonts w:ascii="Bookman Old Style" w:hAnsi="Bookman Old Style"/>
          <w:b/>
          <w:bCs/>
          <w:sz w:val="24"/>
          <w:szCs w:val="24"/>
          <w:lang w:val="en-GB" w:eastAsia="en-US"/>
        </w:rPr>
        <w:t>Repeating the question</w:t>
      </w:r>
      <w:r w:rsidRPr="003D3BB0">
        <w:rPr>
          <w:rFonts w:ascii="Bookman Old Style" w:hAnsi="Bookman Old Style"/>
          <w:sz w:val="24"/>
          <w:szCs w:val="24"/>
          <w:lang w:val="en-GB" w:eastAsia="en-US"/>
        </w:rPr>
        <w:t xml:space="preserve"> or listing the response categories (when applicable) is useful when the respondent does not understand the question, misinterprets it, seems unable to make up his/her mind, or strays from the subject.</w:t>
      </w:r>
    </w:p>
    <w:p w14:paraId="1AE27C0D" w14:textId="77777777" w:rsidR="00C475ED" w:rsidRPr="003D3BB0" w:rsidRDefault="00A370E8" w:rsidP="00733136">
      <w:pPr>
        <w:numPr>
          <w:ilvl w:val="0"/>
          <w:numId w:val="124"/>
        </w:numPr>
        <w:spacing w:before="120" w:after="240"/>
        <w:jc w:val="both"/>
        <w:rPr>
          <w:rFonts w:ascii="Bookman Old Style" w:hAnsi="Bookman Old Style"/>
          <w:sz w:val="24"/>
          <w:szCs w:val="24"/>
          <w:lang w:val="en-GB" w:eastAsia="en-US"/>
        </w:rPr>
      </w:pPr>
      <w:r w:rsidRPr="003D3BB0">
        <w:rPr>
          <w:rFonts w:ascii="Bookman Old Style" w:hAnsi="Bookman Old Style"/>
          <w:b/>
          <w:bCs/>
          <w:sz w:val="24"/>
          <w:szCs w:val="24"/>
          <w:lang w:val="en-GB" w:eastAsia="en-US"/>
        </w:rPr>
        <w:t>Repeating the respondent’s reply</w:t>
      </w:r>
      <w:r w:rsidRPr="003D3BB0">
        <w:rPr>
          <w:rFonts w:ascii="Bookman Old Style" w:hAnsi="Bookman Old Style"/>
          <w:sz w:val="24"/>
          <w:szCs w:val="24"/>
          <w:lang w:val="en-GB" w:eastAsia="en-US"/>
        </w:rPr>
        <w:t xml:space="preserve"> is useful in helping to clarify the response and prompting the respondent to enlarge upon his/her statement. Be sure you adhere strictly to the respondent’s answer and do not interject your own ideas.</w:t>
      </w:r>
    </w:p>
    <w:p w14:paraId="7DBDBD22" w14:textId="77777777" w:rsidR="00A370E8" w:rsidRPr="003D3BB0" w:rsidRDefault="00A370E8" w:rsidP="00733136">
      <w:pPr>
        <w:numPr>
          <w:ilvl w:val="0"/>
          <w:numId w:val="124"/>
        </w:numPr>
        <w:jc w:val="both"/>
        <w:rPr>
          <w:rFonts w:ascii="Bookman Old Style" w:hAnsi="Bookman Old Style"/>
          <w:sz w:val="24"/>
          <w:szCs w:val="24"/>
          <w:lang w:val="en-GB" w:eastAsia="en-US"/>
        </w:rPr>
      </w:pPr>
      <w:r w:rsidRPr="003D3BB0">
        <w:rPr>
          <w:rFonts w:ascii="Bookman Old Style" w:hAnsi="Bookman Old Style"/>
          <w:b/>
          <w:bCs/>
          <w:sz w:val="24"/>
          <w:szCs w:val="24"/>
          <w:lang w:val="en-GB" w:eastAsia="en-US"/>
        </w:rPr>
        <w:t>Neutral questions (probes)</w:t>
      </w:r>
      <w:r w:rsidRPr="003D3BB0">
        <w:rPr>
          <w:rFonts w:ascii="Bookman Old Style" w:hAnsi="Bookman Old Style"/>
          <w:sz w:val="24"/>
          <w:szCs w:val="24"/>
          <w:lang w:val="en-GB" w:eastAsia="en-US"/>
        </w:rPr>
        <w:t xml:space="preserve"> in a neutral tone of voice will bring fuller, clearer responses. Such questions show your interest and are successful when used correctly. Your manner of asking neutral questions is important; a sharp demanding tone can damage.</w:t>
      </w:r>
    </w:p>
    <w:p w14:paraId="730DCD51" w14:textId="77777777" w:rsidR="00A370E8" w:rsidRPr="003D3BB0" w:rsidRDefault="00A370E8" w:rsidP="00FA5445">
      <w:pPr>
        <w:pStyle w:val="Heading3"/>
        <w:rPr>
          <w:rFonts w:ascii="Bookman Old Style" w:hAnsi="Bookman Old Style"/>
          <w:sz w:val="24"/>
          <w:szCs w:val="24"/>
          <w:lang w:val="en-GB" w:eastAsia="en-US"/>
        </w:rPr>
      </w:pPr>
      <w:bookmarkStart w:id="303" w:name="_Toc491336848"/>
      <w:bookmarkStart w:id="304" w:name="_Toc146275343"/>
      <w:bookmarkStart w:id="305" w:name="_Toc146277058"/>
      <w:bookmarkEnd w:id="303"/>
      <w:r w:rsidRPr="003D3BB0">
        <w:rPr>
          <w:rFonts w:ascii="Bookman Old Style" w:hAnsi="Bookman Old Style"/>
          <w:sz w:val="24"/>
          <w:szCs w:val="24"/>
          <w:lang w:val="en-GB" w:eastAsia="en-US"/>
        </w:rPr>
        <w:t>IMPORTANCE OF USING NEUTRAL PROBES</w:t>
      </w:r>
      <w:bookmarkEnd w:id="304"/>
      <w:bookmarkEnd w:id="305"/>
    </w:p>
    <w:p w14:paraId="738A81F3" w14:textId="77777777" w:rsidR="00A370E8" w:rsidRPr="003D3BB0" w:rsidRDefault="00A370E8">
      <w:pPr>
        <w:jc w:val="both"/>
        <w:rPr>
          <w:rFonts w:ascii="Bookman Old Style" w:hAnsi="Bookman Old Style"/>
          <w:b/>
          <w:sz w:val="24"/>
          <w:szCs w:val="24"/>
          <w:lang w:val="en-GB" w:eastAsia="en-US"/>
        </w:rPr>
      </w:pPr>
    </w:p>
    <w:p w14:paraId="23A84C47" w14:textId="77777777" w:rsidR="00A370E8" w:rsidRPr="003D3BB0" w:rsidRDefault="00A370E8">
      <w:pPr>
        <w:jc w:val="both"/>
        <w:rPr>
          <w:rFonts w:ascii="Bookman Old Style" w:hAnsi="Bookman Old Style"/>
          <w:sz w:val="24"/>
          <w:szCs w:val="24"/>
          <w:lang w:val="en-GB" w:eastAsia="en-US"/>
        </w:rPr>
      </w:pPr>
      <w:r w:rsidRPr="003D3BB0">
        <w:rPr>
          <w:rFonts w:ascii="Bookman Old Style" w:hAnsi="Bookman Old Style"/>
          <w:sz w:val="24"/>
          <w:szCs w:val="24"/>
          <w:lang w:val="en-GB" w:eastAsia="en-US"/>
        </w:rPr>
        <w:t xml:space="preserve">We have stressed that you need to stimulate discussion. This does not mean that you should influence the respondent’s answer or unnecessarily prolong </w:t>
      </w:r>
      <w:r w:rsidRPr="003D3BB0">
        <w:rPr>
          <w:rFonts w:ascii="Bookman Old Style" w:hAnsi="Bookman Old Style"/>
          <w:sz w:val="24"/>
          <w:szCs w:val="24"/>
          <w:lang w:val="en-GB" w:eastAsia="en-US"/>
        </w:rPr>
        <w:lastRenderedPageBreak/>
        <w:t>the interview. Probing should be as neutral as possible so you do not distort the respondent’s answers. When you ask neutral questions of all respondents, we have comparability between all the interviewers in the survey. If each interviewer asks a leading probe, we would not be comparing responses to same questions. This would thoroughly defeat the goal of having a standardised survey.</w:t>
      </w:r>
    </w:p>
    <w:p w14:paraId="0A830328" w14:textId="77777777" w:rsidR="00A370E8" w:rsidRPr="003D3BB0" w:rsidRDefault="00A370E8" w:rsidP="00FA5445">
      <w:pPr>
        <w:pStyle w:val="Heading3"/>
        <w:rPr>
          <w:rFonts w:ascii="Bookman Old Style" w:hAnsi="Bookman Old Style"/>
          <w:sz w:val="24"/>
          <w:szCs w:val="24"/>
        </w:rPr>
      </w:pPr>
      <w:bookmarkStart w:id="306" w:name="_Toc146275344"/>
      <w:bookmarkStart w:id="307" w:name="_Toc146277059"/>
      <w:r w:rsidRPr="003D3BB0">
        <w:rPr>
          <w:rFonts w:ascii="Bookman Old Style" w:hAnsi="Bookman Old Style"/>
          <w:sz w:val="24"/>
          <w:szCs w:val="24"/>
        </w:rPr>
        <w:t>TYPES OF INTERVIEWS</w:t>
      </w:r>
      <w:bookmarkEnd w:id="306"/>
      <w:bookmarkEnd w:id="307"/>
    </w:p>
    <w:p w14:paraId="5F1CD452" w14:textId="1144E63B" w:rsidR="00A370E8" w:rsidRPr="003D3BB0" w:rsidRDefault="00FA67E2">
      <w:pPr>
        <w:pStyle w:val="Heading4"/>
        <w:rPr>
          <w:rFonts w:ascii="Bookman Old Style" w:hAnsi="Bookman Old Style"/>
          <w:sz w:val="24"/>
          <w:szCs w:val="24"/>
        </w:rPr>
      </w:pPr>
      <w:ins w:id="308" w:author="USER" w:date="2023-08-08T09:58:00Z">
        <w:r w:rsidRPr="003D3BB0">
          <w:rPr>
            <w:rFonts w:ascii="Bookman Old Style" w:hAnsi="Bookman Old Style"/>
            <w:sz w:val="24"/>
            <w:szCs w:val="24"/>
          </w:rPr>
          <w:t xml:space="preserve"> </w:t>
        </w:r>
      </w:ins>
      <w:proofErr w:type="spellStart"/>
      <w:r w:rsidR="00A370E8" w:rsidRPr="003D3BB0">
        <w:rPr>
          <w:rFonts w:ascii="Bookman Old Style" w:hAnsi="Bookman Old Style"/>
          <w:sz w:val="24"/>
          <w:szCs w:val="24"/>
        </w:rPr>
        <w:t>Regular</w:t>
      </w:r>
      <w:proofErr w:type="spellEnd"/>
      <w:r w:rsidR="00A370E8" w:rsidRPr="003D3BB0">
        <w:rPr>
          <w:rFonts w:ascii="Bookman Old Style" w:hAnsi="Bookman Old Style"/>
          <w:sz w:val="24"/>
          <w:szCs w:val="24"/>
        </w:rPr>
        <w:t xml:space="preserve"> </w:t>
      </w:r>
      <w:proofErr w:type="spellStart"/>
      <w:r w:rsidR="00A370E8" w:rsidRPr="003D3BB0">
        <w:rPr>
          <w:rFonts w:ascii="Bookman Old Style" w:hAnsi="Bookman Old Style"/>
          <w:sz w:val="24"/>
          <w:szCs w:val="24"/>
        </w:rPr>
        <w:t>Interview</w:t>
      </w:r>
      <w:proofErr w:type="spellEnd"/>
    </w:p>
    <w:p w14:paraId="700A2FDE" w14:textId="77777777" w:rsidR="00A370E8" w:rsidRPr="003D3BB0" w:rsidRDefault="00A370E8">
      <w:pPr>
        <w:rPr>
          <w:rFonts w:ascii="Bookman Old Style" w:hAnsi="Bookman Old Style"/>
          <w:sz w:val="24"/>
          <w:szCs w:val="24"/>
          <w:lang w:val="en-US"/>
        </w:rPr>
      </w:pPr>
      <w:r w:rsidRPr="003D3BB0">
        <w:rPr>
          <w:rFonts w:ascii="Bookman Old Style" w:hAnsi="Bookman Old Style"/>
          <w:sz w:val="24"/>
          <w:szCs w:val="24"/>
          <w:lang w:val="en-US"/>
        </w:rPr>
        <w:t xml:space="preserve">Most of your interviews will be with households eligible for the </w:t>
      </w:r>
      <w:r w:rsidR="00F70935" w:rsidRPr="003D3BB0">
        <w:rPr>
          <w:rFonts w:ascii="Bookman Old Style" w:hAnsi="Bookman Old Style"/>
          <w:sz w:val="24"/>
          <w:szCs w:val="24"/>
          <w:lang w:val="en-US"/>
        </w:rPr>
        <w:t>LFS 2023.</w:t>
      </w:r>
    </w:p>
    <w:p w14:paraId="51DB4EEF" w14:textId="0A62F45A" w:rsidR="00A370E8" w:rsidRPr="003D3BB0" w:rsidRDefault="00FA67E2">
      <w:pPr>
        <w:pStyle w:val="Heading4"/>
        <w:rPr>
          <w:rFonts w:ascii="Bookman Old Style" w:hAnsi="Bookman Old Style"/>
          <w:sz w:val="24"/>
          <w:szCs w:val="24"/>
          <w:lang w:val="en-US"/>
        </w:rPr>
      </w:pPr>
      <w:ins w:id="309" w:author="USER" w:date="2023-08-08T09:58:00Z">
        <w:r w:rsidRPr="003D3BB0">
          <w:rPr>
            <w:rFonts w:ascii="Bookman Old Style" w:hAnsi="Bookman Old Style"/>
            <w:sz w:val="24"/>
            <w:szCs w:val="24"/>
            <w:lang w:val="en-US"/>
          </w:rPr>
          <w:t xml:space="preserve"> </w:t>
        </w:r>
      </w:ins>
      <w:r w:rsidR="00A370E8" w:rsidRPr="003D3BB0">
        <w:rPr>
          <w:rFonts w:ascii="Bookman Old Style" w:hAnsi="Bookman Old Style"/>
          <w:sz w:val="24"/>
          <w:szCs w:val="24"/>
          <w:lang w:val="en-US"/>
        </w:rPr>
        <w:t>Quality Assurance Reinterview (Spot-Check)</w:t>
      </w:r>
    </w:p>
    <w:p w14:paraId="65700741" w14:textId="77777777" w:rsidR="0065002A" w:rsidRPr="003D3BB0" w:rsidRDefault="0065002A" w:rsidP="0065002A">
      <w:pPr>
        <w:rPr>
          <w:rFonts w:ascii="Bookman Old Style" w:hAnsi="Bookman Old Style"/>
          <w:sz w:val="24"/>
          <w:szCs w:val="24"/>
          <w:lang w:val="en-US"/>
        </w:rPr>
      </w:pPr>
    </w:p>
    <w:p w14:paraId="15D3400D" w14:textId="404716A6" w:rsidR="00A370E8" w:rsidRPr="003D3BB0" w:rsidRDefault="00A370E8" w:rsidP="00A425A1">
      <w:pPr>
        <w:rPr>
          <w:rFonts w:ascii="Bookman Old Style" w:hAnsi="Bookman Old Style"/>
          <w:sz w:val="24"/>
          <w:szCs w:val="24"/>
          <w:lang w:val="en-US"/>
        </w:rPr>
      </w:pPr>
      <w:r w:rsidRPr="003D3BB0">
        <w:rPr>
          <w:rFonts w:ascii="Bookman Old Style" w:hAnsi="Bookman Old Style"/>
          <w:sz w:val="24"/>
          <w:szCs w:val="24"/>
          <w:lang w:val="en-US"/>
        </w:rPr>
        <w:t xml:space="preserve">The </w:t>
      </w:r>
      <w:r w:rsidR="00F70935" w:rsidRPr="003D3BB0">
        <w:rPr>
          <w:rFonts w:ascii="Bookman Old Style" w:hAnsi="Bookman Old Style"/>
          <w:sz w:val="24"/>
          <w:szCs w:val="24"/>
          <w:lang w:val="en-US"/>
        </w:rPr>
        <w:t>2023 LFS</w:t>
      </w:r>
      <w:r w:rsidRPr="003D3BB0">
        <w:rPr>
          <w:rFonts w:ascii="Bookman Old Style" w:hAnsi="Bookman Old Style"/>
          <w:sz w:val="24"/>
          <w:szCs w:val="24"/>
          <w:lang w:val="en-US"/>
        </w:rPr>
        <w:t xml:space="preserve"> will include reinterview (spot-check) cases for which Field Supervisors will conduct follow-up interviews at households initially interviewed by an Enumerator. The reinterview questionnaire is a shortened version of the actual </w:t>
      </w:r>
      <w:r w:rsidR="00F70935" w:rsidRPr="003D3BB0">
        <w:rPr>
          <w:rFonts w:ascii="Bookman Old Style" w:hAnsi="Bookman Old Style"/>
          <w:sz w:val="24"/>
          <w:szCs w:val="24"/>
          <w:lang w:val="en-US"/>
        </w:rPr>
        <w:t>LFS</w:t>
      </w:r>
      <w:r w:rsidRPr="003D3BB0">
        <w:rPr>
          <w:rFonts w:ascii="Bookman Old Style" w:hAnsi="Bookman Old Style"/>
          <w:sz w:val="24"/>
          <w:szCs w:val="24"/>
          <w:lang w:val="en-US"/>
        </w:rPr>
        <w:t xml:space="preserve"> questionnaire and, at the introduction screen, the Field </w:t>
      </w:r>
      <w:r w:rsidR="007011AD" w:rsidRPr="003D3BB0">
        <w:rPr>
          <w:rFonts w:ascii="Bookman Old Style" w:hAnsi="Bookman Old Style"/>
          <w:sz w:val="24"/>
          <w:szCs w:val="24"/>
          <w:lang w:val="en-US"/>
        </w:rPr>
        <w:t>Supervisors</w:t>
      </w:r>
      <w:r w:rsidRPr="003D3BB0">
        <w:rPr>
          <w:rFonts w:ascii="Bookman Old Style" w:hAnsi="Bookman Old Style"/>
          <w:sz w:val="24"/>
          <w:szCs w:val="24"/>
          <w:lang w:val="en-US"/>
        </w:rPr>
        <w:t xml:space="preserve"> asks to speak with </w:t>
      </w:r>
      <w:r w:rsidRPr="003D3BB0">
        <w:rPr>
          <w:rFonts w:ascii="Bookman Old Style" w:hAnsi="Bookman Old Style"/>
          <w:b/>
          <w:bCs/>
          <w:sz w:val="24"/>
          <w:szCs w:val="24"/>
          <w:lang w:val="en-US"/>
        </w:rPr>
        <w:t>original respondent</w:t>
      </w:r>
      <w:r w:rsidRPr="003D3BB0">
        <w:rPr>
          <w:rFonts w:ascii="Bookman Old Style" w:hAnsi="Bookman Old Style"/>
          <w:sz w:val="24"/>
          <w:szCs w:val="24"/>
          <w:lang w:val="en-US"/>
        </w:rPr>
        <w:t>.</w:t>
      </w:r>
    </w:p>
    <w:p w14:paraId="644CFABA" w14:textId="77777777" w:rsidR="00A370E8" w:rsidRPr="003D3BB0" w:rsidRDefault="00A370E8">
      <w:pPr>
        <w:pStyle w:val="Heading3"/>
        <w:rPr>
          <w:rFonts w:ascii="Bookman Old Style" w:hAnsi="Bookman Old Style"/>
          <w:sz w:val="24"/>
          <w:szCs w:val="24"/>
        </w:rPr>
      </w:pPr>
      <w:bookmarkStart w:id="310" w:name="_Toc146275345"/>
      <w:bookmarkStart w:id="311" w:name="_Toc146277060"/>
      <w:r w:rsidRPr="003D3BB0">
        <w:rPr>
          <w:rFonts w:ascii="Bookman Old Style" w:hAnsi="Bookman Old Style"/>
          <w:sz w:val="24"/>
          <w:szCs w:val="24"/>
        </w:rPr>
        <w:t>AFTER THE INTERVIEW</w:t>
      </w:r>
      <w:bookmarkEnd w:id="310"/>
      <w:bookmarkEnd w:id="311"/>
    </w:p>
    <w:p w14:paraId="783BA0C3" w14:textId="77777777" w:rsidR="00766F3A" w:rsidRPr="003D3BB0" w:rsidRDefault="00A370E8">
      <w:pPr>
        <w:rPr>
          <w:rFonts w:ascii="Bookman Old Style" w:hAnsi="Bookman Old Style"/>
          <w:sz w:val="24"/>
          <w:szCs w:val="24"/>
          <w:lang w:val="en-US"/>
        </w:rPr>
      </w:pPr>
      <w:r w:rsidRPr="003D3BB0">
        <w:rPr>
          <w:rFonts w:ascii="Bookman Old Style" w:hAnsi="Bookman Old Style"/>
          <w:sz w:val="24"/>
          <w:szCs w:val="24"/>
          <w:lang w:val="en-US"/>
        </w:rPr>
        <w:t>It is important to understand what happens at the end of an interview</w:t>
      </w:r>
      <w:r w:rsidR="002F2CE3" w:rsidRPr="003D3BB0">
        <w:rPr>
          <w:rFonts w:ascii="Bookman Old Style" w:hAnsi="Bookman Old Style"/>
          <w:sz w:val="24"/>
          <w:szCs w:val="24"/>
          <w:lang w:val="en-US"/>
        </w:rPr>
        <w:t>:</w:t>
      </w:r>
    </w:p>
    <w:p w14:paraId="229347F6" w14:textId="77777777" w:rsidR="00766F3A" w:rsidRPr="003D3BB0" w:rsidRDefault="00766F3A" w:rsidP="00733136">
      <w:pPr>
        <w:numPr>
          <w:ilvl w:val="0"/>
          <w:numId w:val="126"/>
        </w:numPr>
        <w:rPr>
          <w:rFonts w:ascii="Bookman Old Style" w:hAnsi="Bookman Old Style"/>
          <w:sz w:val="24"/>
          <w:szCs w:val="24"/>
          <w:lang w:val="en-US"/>
        </w:rPr>
      </w:pPr>
      <w:r w:rsidRPr="003D3BB0">
        <w:rPr>
          <w:rFonts w:ascii="Bookman Old Style" w:hAnsi="Bookman Old Style"/>
          <w:sz w:val="24"/>
          <w:szCs w:val="24"/>
          <w:lang w:val="en-US"/>
        </w:rPr>
        <w:t>Thank the respondent for his/her participation</w:t>
      </w:r>
    </w:p>
    <w:p w14:paraId="073C6A3C" w14:textId="77777777" w:rsidR="00766F3A" w:rsidRPr="003D3BB0" w:rsidRDefault="00766F3A" w:rsidP="00733136">
      <w:pPr>
        <w:numPr>
          <w:ilvl w:val="0"/>
          <w:numId w:val="126"/>
        </w:numPr>
        <w:rPr>
          <w:rFonts w:ascii="Bookman Old Style" w:hAnsi="Bookman Old Style"/>
          <w:sz w:val="24"/>
          <w:szCs w:val="24"/>
          <w:lang w:val="en-US"/>
        </w:rPr>
      </w:pPr>
      <w:r w:rsidRPr="003D3BB0">
        <w:rPr>
          <w:rFonts w:ascii="Bookman Old Style" w:hAnsi="Bookman Old Style"/>
          <w:sz w:val="24"/>
          <w:szCs w:val="24"/>
          <w:lang w:val="en-US"/>
        </w:rPr>
        <w:t xml:space="preserve">Inform that a </w:t>
      </w:r>
      <w:r w:rsidR="005C1FF1" w:rsidRPr="003D3BB0">
        <w:rPr>
          <w:rFonts w:ascii="Bookman Old Style" w:hAnsi="Bookman Old Style"/>
          <w:sz w:val="24"/>
          <w:szCs w:val="24"/>
          <w:lang w:val="en-US"/>
        </w:rPr>
        <w:t xml:space="preserve">survey </w:t>
      </w:r>
      <w:r w:rsidRPr="003D3BB0">
        <w:rPr>
          <w:rFonts w:ascii="Bookman Old Style" w:hAnsi="Bookman Old Style"/>
          <w:sz w:val="24"/>
          <w:szCs w:val="24"/>
          <w:lang w:val="en-US"/>
        </w:rPr>
        <w:t>supervisor may visit the household</w:t>
      </w:r>
      <w:r w:rsidR="00EE2574" w:rsidRPr="003D3BB0">
        <w:rPr>
          <w:rFonts w:ascii="Bookman Old Style" w:hAnsi="Bookman Old Style"/>
          <w:sz w:val="24"/>
          <w:szCs w:val="24"/>
          <w:lang w:val="en-US"/>
        </w:rPr>
        <w:t xml:space="preserve"> to verify if the household was enumerated</w:t>
      </w:r>
    </w:p>
    <w:p w14:paraId="33C42650" w14:textId="77777777" w:rsidR="00EE2574" w:rsidRPr="003D3BB0" w:rsidRDefault="00EE2574" w:rsidP="00733136">
      <w:pPr>
        <w:numPr>
          <w:ilvl w:val="0"/>
          <w:numId w:val="126"/>
        </w:numPr>
        <w:rPr>
          <w:rFonts w:ascii="Bookman Old Style" w:hAnsi="Bookman Old Style"/>
          <w:sz w:val="24"/>
          <w:szCs w:val="24"/>
          <w:lang w:val="en-US"/>
        </w:rPr>
      </w:pPr>
      <w:r w:rsidRPr="003D3BB0">
        <w:rPr>
          <w:rFonts w:ascii="Bookman Old Style" w:hAnsi="Bookman Old Style"/>
          <w:sz w:val="24"/>
          <w:szCs w:val="24"/>
          <w:lang w:val="en-US"/>
        </w:rPr>
        <w:t>Say good-bye to the respondent</w:t>
      </w:r>
    </w:p>
    <w:p w14:paraId="06FE8C7B" w14:textId="77777777" w:rsidR="00766F3A" w:rsidRPr="003D3BB0" w:rsidRDefault="00766F3A" w:rsidP="00733136">
      <w:pPr>
        <w:numPr>
          <w:ilvl w:val="0"/>
          <w:numId w:val="126"/>
        </w:numPr>
        <w:rPr>
          <w:rFonts w:ascii="Bookman Old Style" w:hAnsi="Bookman Old Style"/>
          <w:sz w:val="24"/>
          <w:szCs w:val="24"/>
          <w:lang w:val="en-US"/>
        </w:rPr>
      </w:pPr>
      <w:r w:rsidRPr="003D3BB0">
        <w:rPr>
          <w:rFonts w:ascii="Bookman Old Style" w:hAnsi="Bookman Old Style"/>
          <w:sz w:val="24"/>
          <w:szCs w:val="24"/>
          <w:lang w:val="en-US"/>
        </w:rPr>
        <w:t>Put the tablet in sleeping mode before proceeding to the next interview</w:t>
      </w:r>
    </w:p>
    <w:p w14:paraId="6E5FEDBF" w14:textId="77777777" w:rsidR="00A370E8" w:rsidRPr="003D3BB0" w:rsidRDefault="00A370E8">
      <w:pPr>
        <w:rPr>
          <w:rFonts w:ascii="Bookman Old Style" w:hAnsi="Bookman Old Style"/>
          <w:sz w:val="24"/>
          <w:szCs w:val="24"/>
          <w:highlight w:val="yellow"/>
          <w:lang w:val="en-US"/>
        </w:rPr>
      </w:pPr>
    </w:p>
    <w:p w14:paraId="7130B8E3" w14:textId="77777777" w:rsidR="00A370E8" w:rsidRPr="003D3BB0" w:rsidRDefault="00A370E8" w:rsidP="00957099">
      <w:pPr>
        <w:pStyle w:val="Heading3"/>
        <w:spacing w:after="240"/>
        <w:rPr>
          <w:rFonts w:ascii="Bookman Old Style" w:hAnsi="Bookman Old Style"/>
          <w:sz w:val="24"/>
          <w:szCs w:val="24"/>
        </w:rPr>
      </w:pPr>
      <w:bookmarkStart w:id="312" w:name="_Toc146275346"/>
      <w:bookmarkStart w:id="313" w:name="_Toc146277061"/>
      <w:r w:rsidRPr="003D3BB0">
        <w:rPr>
          <w:rFonts w:ascii="Bookman Old Style" w:hAnsi="Bookman Old Style"/>
          <w:sz w:val="24"/>
          <w:szCs w:val="24"/>
        </w:rPr>
        <w:t>END OF THE DAY PROCEDURES</w:t>
      </w:r>
      <w:bookmarkEnd w:id="312"/>
      <w:bookmarkEnd w:id="313"/>
    </w:p>
    <w:p w14:paraId="7531CA15" w14:textId="77777777" w:rsidR="00957099" w:rsidRPr="003D3BB0" w:rsidRDefault="00957099" w:rsidP="00733136">
      <w:pPr>
        <w:numPr>
          <w:ilvl w:val="0"/>
          <w:numId w:val="125"/>
        </w:numPr>
        <w:jc w:val="both"/>
        <w:rPr>
          <w:rFonts w:ascii="Bookman Old Style" w:hAnsi="Bookman Old Style"/>
          <w:sz w:val="24"/>
          <w:szCs w:val="24"/>
        </w:rPr>
      </w:pPr>
      <w:r w:rsidRPr="003D3BB0">
        <w:rPr>
          <w:rFonts w:ascii="Bookman Old Style" w:hAnsi="Bookman Old Style"/>
          <w:noProof/>
          <w:sz w:val="24"/>
          <w:szCs w:val="24"/>
          <w:lang w:val="en-US"/>
        </w:rPr>
        <w:t>Upon the completetion of the</w:t>
      </w:r>
      <w:r w:rsidR="00C80C9A" w:rsidRPr="003D3BB0">
        <w:rPr>
          <w:rFonts w:ascii="Bookman Old Style" w:hAnsi="Bookman Old Style"/>
          <w:noProof/>
          <w:sz w:val="24"/>
          <w:szCs w:val="24"/>
          <w:lang w:val="en-US"/>
        </w:rPr>
        <w:t xml:space="preserve"> day’s work,</w:t>
      </w:r>
      <w:r w:rsidRPr="003D3BB0">
        <w:rPr>
          <w:rFonts w:ascii="Bookman Old Style" w:hAnsi="Bookman Old Style"/>
          <w:noProof/>
          <w:sz w:val="24"/>
          <w:szCs w:val="24"/>
          <w:lang w:val="en-US"/>
        </w:rPr>
        <w:t xml:space="preserve"> transfer data to the</w:t>
      </w:r>
      <w:r w:rsidR="0035345A" w:rsidRPr="003D3BB0">
        <w:rPr>
          <w:rFonts w:ascii="Bookman Old Style" w:hAnsi="Bookman Old Style"/>
          <w:noProof/>
          <w:sz w:val="24"/>
          <w:szCs w:val="24"/>
          <w:lang w:val="en-US"/>
        </w:rPr>
        <w:t xml:space="preserve"> field</w:t>
      </w:r>
      <w:r w:rsidRPr="003D3BB0">
        <w:rPr>
          <w:rFonts w:ascii="Bookman Old Style" w:hAnsi="Bookman Old Style"/>
          <w:noProof/>
          <w:sz w:val="24"/>
          <w:szCs w:val="24"/>
          <w:lang w:val="en-US"/>
        </w:rPr>
        <w:t xml:space="preserve"> supervisor via bluetooth, which is called synchronisation. </w:t>
      </w:r>
      <w:r w:rsidRPr="003D3BB0">
        <w:rPr>
          <w:rFonts w:ascii="Bookman Old Style" w:hAnsi="Bookman Old Style"/>
          <w:noProof/>
          <w:sz w:val="24"/>
          <w:szCs w:val="24"/>
        </w:rPr>
        <w:t>This task is done with the supervisor’s tablet.</w:t>
      </w:r>
    </w:p>
    <w:p w14:paraId="12227DF2" w14:textId="77777777" w:rsidR="00957099" w:rsidRPr="003D3BB0" w:rsidRDefault="00957099" w:rsidP="00733136">
      <w:pPr>
        <w:numPr>
          <w:ilvl w:val="0"/>
          <w:numId w:val="125"/>
        </w:numPr>
        <w:jc w:val="both"/>
        <w:rPr>
          <w:rFonts w:ascii="Bookman Old Style" w:hAnsi="Bookman Old Style"/>
          <w:sz w:val="24"/>
          <w:szCs w:val="24"/>
          <w:lang w:val="en-US"/>
        </w:rPr>
      </w:pPr>
      <w:r w:rsidRPr="003D3BB0">
        <w:rPr>
          <w:rFonts w:ascii="Bookman Old Style" w:hAnsi="Bookman Old Style"/>
          <w:noProof/>
          <w:sz w:val="24"/>
          <w:szCs w:val="24"/>
          <w:lang w:val="en-US"/>
        </w:rPr>
        <w:t>Shutdown the tablet to save battery power.</w:t>
      </w:r>
    </w:p>
    <w:p w14:paraId="50465932" w14:textId="1B412E7E" w:rsidR="000111DC" w:rsidRPr="003D3BB0" w:rsidRDefault="000111DC" w:rsidP="00733136">
      <w:pPr>
        <w:numPr>
          <w:ilvl w:val="0"/>
          <w:numId w:val="125"/>
        </w:numPr>
        <w:jc w:val="both"/>
        <w:rPr>
          <w:rFonts w:ascii="Bookman Old Style" w:hAnsi="Bookman Old Style"/>
          <w:sz w:val="24"/>
          <w:szCs w:val="24"/>
          <w:lang w:val="en-US"/>
        </w:rPr>
      </w:pPr>
      <w:r w:rsidRPr="003D3BB0">
        <w:rPr>
          <w:rFonts w:ascii="Bookman Old Style" w:hAnsi="Bookman Old Style"/>
          <w:noProof/>
          <w:sz w:val="24"/>
          <w:szCs w:val="24"/>
          <w:lang w:val="en-US"/>
        </w:rPr>
        <w:t>Charge the tablet in preparation for next day’s work</w:t>
      </w:r>
      <w:ins w:id="314" w:author="USER" w:date="2023-08-08T10:00:00Z">
        <w:r w:rsidR="00FA67E2" w:rsidRPr="003D3BB0">
          <w:rPr>
            <w:rFonts w:ascii="Bookman Old Style" w:hAnsi="Bookman Old Style"/>
            <w:noProof/>
            <w:sz w:val="24"/>
            <w:szCs w:val="24"/>
            <w:lang w:val="en-US"/>
          </w:rPr>
          <w:t>.</w:t>
        </w:r>
      </w:ins>
    </w:p>
    <w:p w14:paraId="35D8BA6B" w14:textId="48903D5D" w:rsidR="00957099" w:rsidRDefault="00957099">
      <w:pPr>
        <w:rPr>
          <w:rFonts w:ascii="Bookman Old Style" w:hAnsi="Bookman Old Style"/>
          <w:sz w:val="24"/>
          <w:szCs w:val="24"/>
          <w:highlight w:val="yellow"/>
          <w:lang w:val="en-US"/>
        </w:rPr>
      </w:pPr>
    </w:p>
    <w:p w14:paraId="608F0248" w14:textId="0A9248E7" w:rsidR="00EB1B81" w:rsidRDefault="00EB1B81">
      <w:pPr>
        <w:rPr>
          <w:rFonts w:ascii="Bookman Old Style" w:hAnsi="Bookman Old Style"/>
          <w:sz w:val="24"/>
          <w:szCs w:val="24"/>
          <w:highlight w:val="yellow"/>
          <w:lang w:val="en-US"/>
        </w:rPr>
      </w:pPr>
    </w:p>
    <w:p w14:paraId="29036CCF" w14:textId="16815D24" w:rsidR="00EB1B81" w:rsidRDefault="00EB1B81">
      <w:pPr>
        <w:rPr>
          <w:rFonts w:ascii="Bookman Old Style" w:hAnsi="Bookman Old Style"/>
          <w:sz w:val="24"/>
          <w:szCs w:val="24"/>
          <w:highlight w:val="yellow"/>
          <w:lang w:val="en-US"/>
        </w:rPr>
      </w:pPr>
    </w:p>
    <w:p w14:paraId="7BDEED17" w14:textId="01FEA542" w:rsidR="00EB1B81" w:rsidRDefault="00EB1B81">
      <w:pPr>
        <w:rPr>
          <w:rFonts w:ascii="Bookman Old Style" w:hAnsi="Bookman Old Style"/>
          <w:sz w:val="24"/>
          <w:szCs w:val="24"/>
          <w:highlight w:val="yellow"/>
          <w:lang w:val="en-US"/>
        </w:rPr>
      </w:pPr>
    </w:p>
    <w:p w14:paraId="21167A85" w14:textId="4FC627BE" w:rsidR="00EB1B81" w:rsidRDefault="00EB1B81">
      <w:pPr>
        <w:rPr>
          <w:rFonts w:ascii="Bookman Old Style" w:hAnsi="Bookman Old Style"/>
          <w:sz w:val="24"/>
          <w:szCs w:val="24"/>
          <w:highlight w:val="yellow"/>
          <w:lang w:val="en-US"/>
        </w:rPr>
      </w:pPr>
    </w:p>
    <w:p w14:paraId="7FEF7551" w14:textId="3D822605" w:rsidR="00EB1B81" w:rsidRDefault="00EB1B81">
      <w:pPr>
        <w:rPr>
          <w:rFonts w:ascii="Bookman Old Style" w:hAnsi="Bookman Old Style"/>
          <w:sz w:val="24"/>
          <w:szCs w:val="24"/>
          <w:highlight w:val="yellow"/>
          <w:lang w:val="en-US"/>
        </w:rPr>
      </w:pPr>
    </w:p>
    <w:p w14:paraId="44F95F0A" w14:textId="0C445CCF" w:rsidR="00EB1B81" w:rsidRDefault="00EB1B81">
      <w:pPr>
        <w:rPr>
          <w:rFonts w:ascii="Bookman Old Style" w:hAnsi="Bookman Old Style"/>
          <w:sz w:val="24"/>
          <w:szCs w:val="24"/>
          <w:highlight w:val="yellow"/>
          <w:lang w:val="en-US"/>
        </w:rPr>
      </w:pPr>
    </w:p>
    <w:p w14:paraId="35A92B92" w14:textId="6FE998D5" w:rsidR="00EB1B81" w:rsidRDefault="00EB1B81">
      <w:pPr>
        <w:rPr>
          <w:rFonts w:ascii="Bookman Old Style" w:hAnsi="Bookman Old Style"/>
          <w:sz w:val="24"/>
          <w:szCs w:val="24"/>
          <w:highlight w:val="yellow"/>
          <w:lang w:val="en-US"/>
        </w:rPr>
      </w:pPr>
    </w:p>
    <w:p w14:paraId="6F991E55" w14:textId="73006025" w:rsidR="00EB1B81" w:rsidRDefault="00EB1B81">
      <w:pPr>
        <w:rPr>
          <w:rFonts w:ascii="Bookman Old Style" w:hAnsi="Bookman Old Style"/>
          <w:sz w:val="24"/>
          <w:szCs w:val="24"/>
          <w:highlight w:val="yellow"/>
          <w:lang w:val="en-US"/>
        </w:rPr>
      </w:pPr>
    </w:p>
    <w:p w14:paraId="70757023" w14:textId="03949F15" w:rsidR="00EB1B81" w:rsidRDefault="00EB1B81">
      <w:pPr>
        <w:rPr>
          <w:rFonts w:ascii="Bookman Old Style" w:hAnsi="Bookman Old Style"/>
          <w:sz w:val="24"/>
          <w:szCs w:val="24"/>
          <w:highlight w:val="yellow"/>
          <w:lang w:val="en-US"/>
        </w:rPr>
      </w:pPr>
    </w:p>
    <w:p w14:paraId="77A7968F" w14:textId="0F1C5E6A" w:rsidR="00EB1B81" w:rsidRDefault="00EB1B81">
      <w:pPr>
        <w:rPr>
          <w:rFonts w:ascii="Bookman Old Style" w:hAnsi="Bookman Old Style"/>
          <w:sz w:val="24"/>
          <w:szCs w:val="24"/>
          <w:highlight w:val="yellow"/>
          <w:lang w:val="en-US"/>
        </w:rPr>
      </w:pPr>
    </w:p>
    <w:p w14:paraId="4E5ECB6B" w14:textId="112E5EDC" w:rsidR="00EB1B81" w:rsidRDefault="00EB1B81">
      <w:pPr>
        <w:rPr>
          <w:rFonts w:ascii="Bookman Old Style" w:hAnsi="Bookman Old Style"/>
          <w:sz w:val="24"/>
          <w:szCs w:val="24"/>
          <w:highlight w:val="yellow"/>
          <w:lang w:val="en-US"/>
        </w:rPr>
      </w:pPr>
    </w:p>
    <w:p w14:paraId="3AF9D884" w14:textId="713230BB" w:rsidR="00EB1B81" w:rsidRDefault="00EB1B81">
      <w:pPr>
        <w:rPr>
          <w:rFonts w:ascii="Bookman Old Style" w:hAnsi="Bookman Old Style"/>
          <w:sz w:val="24"/>
          <w:szCs w:val="24"/>
          <w:highlight w:val="yellow"/>
          <w:lang w:val="en-US"/>
        </w:rPr>
      </w:pPr>
    </w:p>
    <w:p w14:paraId="2D846175" w14:textId="54B730C6" w:rsidR="00EB1B81" w:rsidRDefault="00EB1B81">
      <w:pPr>
        <w:rPr>
          <w:rFonts w:ascii="Bookman Old Style" w:hAnsi="Bookman Old Style"/>
          <w:sz w:val="24"/>
          <w:szCs w:val="24"/>
          <w:highlight w:val="yellow"/>
          <w:lang w:val="en-US"/>
        </w:rPr>
      </w:pPr>
    </w:p>
    <w:p w14:paraId="12D7097A" w14:textId="31E2F6AC" w:rsidR="00EB1B81" w:rsidRDefault="00EB1B81">
      <w:pPr>
        <w:rPr>
          <w:rFonts w:ascii="Bookman Old Style" w:hAnsi="Bookman Old Style"/>
          <w:sz w:val="24"/>
          <w:szCs w:val="24"/>
          <w:highlight w:val="yellow"/>
          <w:lang w:val="en-US"/>
        </w:rPr>
      </w:pPr>
    </w:p>
    <w:p w14:paraId="6B1DF6FA" w14:textId="564C3E16" w:rsidR="00EB1B81" w:rsidRDefault="00EB1B81">
      <w:pPr>
        <w:rPr>
          <w:rFonts w:ascii="Bookman Old Style" w:hAnsi="Bookman Old Style"/>
          <w:sz w:val="24"/>
          <w:szCs w:val="24"/>
          <w:highlight w:val="yellow"/>
          <w:lang w:val="en-US"/>
        </w:rPr>
      </w:pPr>
    </w:p>
    <w:p w14:paraId="45F6A457" w14:textId="6B32B98B" w:rsidR="00EB1B81" w:rsidRDefault="00EB1B81">
      <w:pPr>
        <w:rPr>
          <w:rFonts w:ascii="Bookman Old Style" w:hAnsi="Bookman Old Style"/>
          <w:sz w:val="24"/>
          <w:szCs w:val="24"/>
          <w:highlight w:val="yellow"/>
          <w:lang w:val="en-US"/>
        </w:rPr>
      </w:pPr>
    </w:p>
    <w:p w14:paraId="1404F638" w14:textId="1E246074" w:rsidR="00EB1B81" w:rsidRDefault="00EB1B81">
      <w:pPr>
        <w:rPr>
          <w:rFonts w:ascii="Bookman Old Style" w:hAnsi="Bookman Old Style"/>
          <w:sz w:val="24"/>
          <w:szCs w:val="24"/>
          <w:highlight w:val="yellow"/>
          <w:lang w:val="en-US"/>
        </w:rPr>
      </w:pPr>
    </w:p>
    <w:p w14:paraId="74950293" w14:textId="55DF362C" w:rsidR="00EB1B81" w:rsidRDefault="00EB1B81">
      <w:pPr>
        <w:rPr>
          <w:rFonts w:ascii="Bookman Old Style" w:hAnsi="Bookman Old Style"/>
          <w:sz w:val="24"/>
          <w:szCs w:val="24"/>
          <w:highlight w:val="yellow"/>
          <w:lang w:val="en-US"/>
        </w:rPr>
      </w:pPr>
    </w:p>
    <w:p w14:paraId="6F2E2C4B" w14:textId="4BBFC956" w:rsidR="00EB1B81" w:rsidRDefault="00EB1B81">
      <w:pPr>
        <w:rPr>
          <w:rFonts w:ascii="Bookman Old Style" w:hAnsi="Bookman Old Style"/>
          <w:sz w:val="24"/>
          <w:szCs w:val="24"/>
          <w:highlight w:val="yellow"/>
          <w:lang w:val="en-US"/>
        </w:rPr>
      </w:pPr>
    </w:p>
    <w:p w14:paraId="179BBBA4" w14:textId="7A5F907E" w:rsidR="00EB1B81" w:rsidRDefault="00EB1B81">
      <w:pPr>
        <w:rPr>
          <w:rFonts w:ascii="Bookman Old Style" w:hAnsi="Bookman Old Style"/>
          <w:sz w:val="24"/>
          <w:szCs w:val="24"/>
          <w:highlight w:val="yellow"/>
          <w:lang w:val="en-US"/>
        </w:rPr>
      </w:pPr>
    </w:p>
    <w:p w14:paraId="3F3736C6" w14:textId="4B4A8FDA" w:rsidR="00EB1B81" w:rsidRDefault="00EB1B81">
      <w:pPr>
        <w:rPr>
          <w:rFonts w:ascii="Bookman Old Style" w:hAnsi="Bookman Old Style"/>
          <w:sz w:val="24"/>
          <w:szCs w:val="24"/>
          <w:highlight w:val="yellow"/>
          <w:lang w:val="en-US"/>
        </w:rPr>
      </w:pPr>
    </w:p>
    <w:p w14:paraId="067D8C6B" w14:textId="55D796C8" w:rsidR="00EB1B81" w:rsidRDefault="00EB1B81">
      <w:pPr>
        <w:rPr>
          <w:rFonts w:ascii="Bookman Old Style" w:hAnsi="Bookman Old Style"/>
          <w:sz w:val="24"/>
          <w:szCs w:val="24"/>
          <w:highlight w:val="yellow"/>
          <w:lang w:val="en-US"/>
        </w:rPr>
      </w:pPr>
    </w:p>
    <w:p w14:paraId="4AC06A0C" w14:textId="4AEF9063" w:rsidR="00EB1B81" w:rsidRDefault="00EB1B81">
      <w:pPr>
        <w:rPr>
          <w:rFonts w:ascii="Bookman Old Style" w:hAnsi="Bookman Old Style"/>
          <w:sz w:val="24"/>
          <w:szCs w:val="24"/>
          <w:highlight w:val="yellow"/>
          <w:lang w:val="en-US"/>
        </w:rPr>
      </w:pPr>
    </w:p>
    <w:p w14:paraId="63830D24" w14:textId="3BABF01E" w:rsidR="00EB1B81" w:rsidRDefault="00EB1B81">
      <w:pPr>
        <w:rPr>
          <w:rFonts w:ascii="Bookman Old Style" w:hAnsi="Bookman Old Style"/>
          <w:sz w:val="24"/>
          <w:szCs w:val="24"/>
          <w:highlight w:val="yellow"/>
          <w:lang w:val="en-US"/>
        </w:rPr>
      </w:pPr>
    </w:p>
    <w:p w14:paraId="4E27794D" w14:textId="7346C990" w:rsidR="00EB1B81" w:rsidRDefault="00EB1B81">
      <w:pPr>
        <w:rPr>
          <w:rFonts w:ascii="Bookman Old Style" w:hAnsi="Bookman Old Style"/>
          <w:sz w:val="24"/>
          <w:szCs w:val="24"/>
          <w:highlight w:val="yellow"/>
          <w:lang w:val="en-US"/>
        </w:rPr>
      </w:pPr>
    </w:p>
    <w:p w14:paraId="7DAF8AD4" w14:textId="6A234DBA" w:rsidR="00EB1B81" w:rsidRDefault="00EB1B81">
      <w:pPr>
        <w:rPr>
          <w:rFonts w:ascii="Bookman Old Style" w:hAnsi="Bookman Old Style"/>
          <w:sz w:val="24"/>
          <w:szCs w:val="24"/>
          <w:highlight w:val="yellow"/>
          <w:lang w:val="en-US"/>
        </w:rPr>
      </w:pPr>
    </w:p>
    <w:p w14:paraId="6769CF2E" w14:textId="545F0302" w:rsidR="00EB1B81" w:rsidRDefault="00EB1B81">
      <w:pPr>
        <w:rPr>
          <w:rFonts w:ascii="Bookman Old Style" w:hAnsi="Bookman Old Style"/>
          <w:sz w:val="24"/>
          <w:szCs w:val="24"/>
          <w:highlight w:val="yellow"/>
          <w:lang w:val="en-US"/>
        </w:rPr>
      </w:pPr>
    </w:p>
    <w:p w14:paraId="5C034DAC" w14:textId="2FDFFB24" w:rsidR="00EB1B81" w:rsidRDefault="00EB1B81">
      <w:pPr>
        <w:rPr>
          <w:rFonts w:ascii="Bookman Old Style" w:hAnsi="Bookman Old Style"/>
          <w:sz w:val="24"/>
          <w:szCs w:val="24"/>
          <w:highlight w:val="yellow"/>
          <w:lang w:val="en-US"/>
        </w:rPr>
      </w:pPr>
    </w:p>
    <w:p w14:paraId="3EB26CB8" w14:textId="363F1479" w:rsidR="00EB1B81" w:rsidRDefault="00EB1B81">
      <w:pPr>
        <w:rPr>
          <w:rFonts w:ascii="Bookman Old Style" w:hAnsi="Bookman Old Style"/>
          <w:sz w:val="24"/>
          <w:szCs w:val="24"/>
          <w:highlight w:val="yellow"/>
          <w:lang w:val="en-US"/>
        </w:rPr>
      </w:pPr>
    </w:p>
    <w:p w14:paraId="2D012EDD" w14:textId="4BDC9270" w:rsidR="00EB1B81" w:rsidRDefault="00EB1B81">
      <w:pPr>
        <w:rPr>
          <w:rFonts w:ascii="Bookman Old Style" w:hAnsi="Bookman Old Style"/>
          <w:sz w:val="24"/>
          <w:szCs w:val="24"/>
          <w:highlight w:val="yellow"/>
          <w:lang w:val="en-US"/>
        </w:rPr>
      </w:pPr>
    </w:p>
    <w:p w14:paraId="67EAC001" w14:textId="12F6B8E0" w:rsidR="00EB1B81" w:rsidRDefault="00EB1B81">
      <w:pPr>
        <w:rPr>
          <w:rFonts w:ascii="Bookman Old Style" w:hAnsi="Bookman Old Style"/>
          <w:sz w:val="24"/>
          <w:szCs w:val="24"/>
          <w:highlight w:val="yellow"/>
          <w:lang w:val="en-US"/>
        </w:rPr>
      </w:pPr>
    </w:p>
    <w:p w14:paraId="1E1F379A" w14:textId="1ED57242" w:rsidR="00EB1B81" w:rsidRDefault="00EB1B81">
      <w:pPr>
        <w:rPr>
          <w:rFonts w:ascii="Bookman Old Style" w:hAnsi="Bookman Old Style"/>
          <w:sz w:val="24"/>
          <w:szCs w:val="24"/>
          <w:highlight w:val="yellow"/>
          <w:lang w:val="en-US"/>
        </w:rPr>
      </w:pPr>
    </w:p>
    <w:p w14:paraId="7D8D1AD9" w14:textId="50D35C05" w:rsidR="00EB1B81" w:rsidRDefault="00EB1B81">
      <w:pPr>
        <w:rPr>
          <w:rFonts w:ascii="Bookman Old Style" w:hAnsi="Bookman Old Style"/>
          <w:sz w:val="24"/>
          <w:szCs w:val="24"/>
          <w:highlight w:val="yellow"/>
          <w:lang w:val="en-US"/>
        </w:rPr>
      </w:pPr>
    </w:p>
    <w:p w14:paraId="577E09C6" w14:textId="15D5E210" w:rsidR="00EB1B81" w:rsidRDefault="00EB1B81">
      <w:pPr>
        <w:rPr>
          <w:rFonts w:ascii="Bookman Old Style" w:hAnsi="Bookman Old Style"/>
          <w:sz w:val="24"/>
          <w:szCs w:val="24"/>
          <w:highlight w:val="yellow"/>
          <w:lang w:val="en-US"/>
        </w:rPr>
      </w:pPr>
    </w:p>
    <w:p w14:paraId="494E41F9" w14:textId="2F801C59" w:rsidR="00EB1B81" w:rsidRDefault="00EB1B81">
      <w:pPr>
        <w:rPr>
          <w:rFonts w:ascii="Bookman Old Style" w:hAnsi="Bookman Old Style"/>
          <w:sz w:val="24"/>
          <w:szCs w:val="24"/>
          <w:highlight w:val="yellow"/>
          <w:lang w:val="en-US"/>
        </w:rPr>
      </w:pPr>
    </w:p>
    <w:p w14:paraId="60CC56B3" w14:textId="7E81710B" w:rsidR="00EB1B81" w:rsidRDefault="00EB1B81">
      <w:pPr>
        <w:rPr>
          <w:rFonts w:ascii="Bookman Old Style" w:hAnsi="Bookman Old Style"/>
          <w:sz w:val="24"/>
          <w:szCs w:val="24"/>
          <w:highlight w:val="yellow"/>
          <w:lang w:val="en-US"/>
        </w:rPr>
      </w:pPr>
    </w:p>
    <w:p w14:paraId="46DAAAA8" w14:textId="728E9DB6" w:rsidR="00EB1B81" w:rsidRDefault="00EB1B81">
      <w:pPr>
        <w:rPr>
          <w:rFonts w:ascii="Bookman Old Style" w:hAnsi="Bookman Old Style"/>
          <w:sz w:val="24"/>
          <w:szCs w:val="24"/>
          <w:highlight w:val="yellow"/>
          <w:lang w:val="en-US"/>
        </w:rPr>
      </w:pPr>
    </w:p>
    <w:p w14:paraId="644532C5" w14:textId="4E75D98E" w:rsidR="00EB1B81" w:rsidRDefault="00EB1B81">
      <w:pPr>
        <w:rPr>
          <w:rFonts w:ascii="Bookman Old Style" w:hAnsi="Bookman Old Style"/>
          <w:sz w:val="24"/>
          <w:szCs w:val="24"/>
          <w:highlight w:val="yellow"/>
          <w:lang w:val="en-US"/>
        </w:rPr>
      </w:pPr>
    </w:p>
    <w:p w14:paraId="1A27EBDD" w14:textId="64DEC454" w:rsidR="00EB1B81" w:rsidRDefault="00EB1B81">
      <w:pPr>
        <w:rPr>
          <w:rFonts w:ascii="Bookman Old Style" w:hAnsi="Bookman Old Style"/>
          <w:sz w:val="24"/>
          <w:szCs w:val="24"/>
          <w:highlight w:val="yellow"/>
          <w:lang w:val="en-US"/>
        </w:rPr>
      </w:pPr>
    </w:p>
    <w:p w14:paraId="6FB76276" w14:textId="17553E0B" w:rsidR="00EB1B81" w:rsidRPr="003D3BB0" w:rsidRDefault="00EB1B81">
      <w:pPr>
        <w:rPr>
          <w:rFonts w:ascii="Bookman Old Style" w:hAnsi="Bookman Old Style"/>
          <w:sz w:val="24"/>
          <w:szCs w:val="24"/>
          <w:highlight w:val="yellow"/>
          <w:lang w:val="en-US"/>
        </w:rPr>
      </w:pPr>
    </w:p>
    <w:p w14:paraId="567459E2" w14:textId="77777777" w:rsidR="00A370E8" w:rsidRPr="003D3BB0" w:rsidRDefault="00A370E8" w:rsidP="00021C9C">
      <w:pPr>
        <w:pStyle w:val="Heading1"/>
        <w:rPr>
          <w:rFonts w:ascii="Bookman Old Style" w:hAnsi="Bookman Old Style"/>
          <w:sz w:val="24"/>
          <w:szCs w:val="24"/>
        </w:rPr>
      </w:pPr>
      <w:bookmarkStart w:id="315" w:name="_Toc146275347"/>
      <w:bookmarkStart w:id="316" w:name="_Toc146277062"/>
      <w:r w:rsidRPr="003D3BB0">
        <w:rPr>
          <w:rFonts w:ascii="Bookman Old Style" w:hAnsi="Bookman Old Style"/>
          <w:sz w:val="24"/>
          <w:szCs w:val="24"/>
        </w:rPr>
        <w:t>CHALLENGING SITUATIONS</w:t>
      </w:r>
      <w:bookmarkEnd w:id="315"/>
      <w:bookmarkEnd w:id="316"/>
    </w:p>
    <w:p w14:paraId="48A92A16" w14:textId="77777777" w:rsidR="00A370E8" w:rsidRPr="003D3BB0" w:rsidRDefault="00A370E8" w:rsidP="00FA5445">
      <w:pPr>
        <w:spacing w:before="240"/>
        <w:jc w:val="both"/>
        <w:rPr>
          <w:rFonts w:ascii="Bookman Old Style" w:hAnsi="Bookman Old Style"/>
          <w:sz w:val="24"/>
          <w:szCs w:val="24"/>
          <w:lang w:val="en-GB" w:eastAsia="en-GB" w:bidi="en-GB"/>
        </w:rPr>
      </w:pPr>
      <w:r w:rsidRPr="003D3BB0">
        <w:rPr>
          <w:rFonts w:ascii="Bookman Old Style" w:hAnsi="Bookman Old Style"/>
          <w:sz w:val="24"/>
          <w:szCs w:val="24"/>
          <w:lang w:val="en-GB" w:eastAsia="en-GB" w:bidi="en-GB"/>
        </w:rPr>
        <w:t>Not all interviews will flow smoothly. This chapter will explore the types of situations you may experience and how to handle any issues that arise during your enumeration attempts. Each situation may require a different approach, but remaining calm and professional will help resolve most issues.</w:t>
      </w:r>
    </w:p>
    <w:p w14:paraId="1CC078EB" w14:textId="24134063" w:rsidR="00A370E8" w:rsidRPr="003D3BB0" w:rsidRDefault="00A370E8" w:rsidP="00FA5445">
      <w:pPr>
        <w:pStyle w:val="Heading2"/>
        <w:spacing w:before="240" w:after="0"/>
        <w:ind w:left="575" w:hanging="575"/>
        <w:rPr>
          <w:rFonts w:ascii="Bookman Old Style" w:hAnsi="Bookman Old Style"/>
          <w:sz w:val="24"/>
          <w:szCs w:val="24"/>
        </w:rPr>
      </w:pPr>
      <w:bookmarkStart w:id="317" w:name="_Toc146275348"/>
      <w:bookmarkStart w:id="318" w:name="_Toc146277063"/>
      <w:r w:rsidRPr="003D3BB0">
        <w:rPr>
          <w:rFonts w:ascii="Bookman Old Style" w:hAnsi="Bookman Old Style"/>
          <w:sz w:val="24"/>
          <w:szCs w:val="24"/>
        </w:rPr>
        <w:t>NO ONE HOME</w:t>
      </w:r>
      <w:bookmarkEnd w:id="317"/>
      <w:bookmarkEnd w:id="318"/>
    </w:p>
    <w:p w14:paraId="1EEB8A91" w14:textId="77777777" w:rsidR="00A370E8" w:rsidRPr="003D3BB0" w:rsidRDefault="00A370E8" w:rsidP="00FA5445">
      <w:pPr>
        <w:spacing w:before="240"/>
        <w:rPr>
          <w:rFonts w:ascii="Bookman Old Style" w:hAnsi="Bookman Old Style"/>
          <w:b/>
          <w:bCs/>
          <w:sz w:val="24"/>
          <w:szCs w:val="24"/>
          <w:lang w:val="en-US" w:eastAsia="x-none"/>
        </w:rPr>
      </w:pPr>
      <w:r w:rsidRPr="003D3BB0">
        <w:rPr>
          <w:rFonts w:ascii="Bookman Old Style" w:hAnsi="Bookman Old Style"/>
          <w:b/>
          <w:bCs/>
          <w:sz w:val="24"/>
          <w:szCs w:val="24"/>
          <w:highlight w:val="yellow"/>
          <w:lang w:val="en-US" w:eastAsia="x-none"/>
        </w:rPr>
        <w:t xml:space="preserve">The visit to a NRFU address is to confirm that the address exists and whether it represents a housing unit. Even when you plan your visits for times when people are most likely to be home, finding no one home is to be expected. When no one is home, it may be because the household members are out of the house temporarily, whether for work, school, vacation, and so forth, </w:t>
      </w:r>
      <w:r w:rsidR="003732CC" w:rsidRPr="003D3BB0">
        <w:rPr>
          <w:rFonts w:ascii="Bookman Old Style" w:hAnsi="Bookman Old Style"/>
          <w:b/>
          <w:bCs/>
          <w:sz w:val="24"/>
          <w:szCs w:val="24"/>
          <w:highlight w:val="yellow"/>
          <w:lang w:val="en-US" w:eastAsia="x-none"/>
        </w:rPr>
        <w:t>a</w:t>
      </w:r>
      <w:r w:rsidRPr="003D3BB0">
        <w:rPr>
          <w:rFonts w:ascii="Bookman Old Style" w:hAnsi="Bookman Old Style"/>
          <w:b/>
          <w:bCs/>
          <w:sz w:val="24"/>
          <w:szCs w:val="24"/>
          <w:highlight w:val="yellow"/>
          <w:lang w:val="en-US" w:eastAsia="x-none"/>
        </w:rPr>
        <w:t>nd not because the unit is vacant.</w:t>
      </w:r>
    </w:p>
    <w:p w14:paraId="4D2FA32F" w14:textId="77777777" w:rsidR="00A370E8" w:rsidRPr="003D3BB0" w:rsidRDefault="00A370E8" w:rsidP="00FA5445">
      <w:pPr>
        <w:pStyle w:val="Heading2"/>
        <w:spacing w:before="240" w:after="0"/>
        <w:ind w:left="575" w:hanging="575"/>
        <w:rPr>
          <w:rFonts w:ascii="Bookman Old Style" w:hAnsi="Bookman Old Style"/>
          <w:sz w:val="24"/>
          <w:szCs w:val="24"/>
        </w:rPr>
      </w:pPr>
      <w:bookmarkStart w:id="319" w:name="_Toc146275349"/>
      <w:bookmarkStart w:id="320" w:name="_Toc146277064"/>
      <w:r w:rsidRPr="003D3BB0">
        <w:rPr>
          <w:rFonts w:ascii="Bookman Old Style" w:hAnsi="Bookman Old Style"/>
          <w:sz w:val="24"/>
          <w:szCs w:val="24"/>
        </w:rPr>
        <w:t>HANDLING REFUSALS AND RELUCTANT RESPONDENTS</w:t>
      </w:r>
      <w:bookmarkEnd w:id="319"/>
      <w:bookmarkEnd w:id="320"/>
    </w:p>
    <w:p w14:paraId="379418FE" w14:textId="77777777" w:rsidR="00A370E8" w:rsidRPr="003D3BB0" w:rsidRDefault="00A370E8">
      <w:pPr>
        <w:widowControl w:val="0"/>
        <w:spacing w:before="240" w:line="300" w:lineRule="atLeast"/>
        <w:rPr>
          <w:rFonts w:ascii="Bookman Old Style" w:hAnsi="Bookman Old Style"/>
          <w:sz w:val="24"/>
          <w:szCs w:val="24"/>
          <w:lang w:val="en-US" w:eastAsia="x-none"/>
        </w:rPr>
      </w:pPr>
      <w:r w:rsidRPr="003D3BB0">
        <w:rPr>
          <w:rFonts w:ascii="Bookman Old Style" w:hAnsi="Bookman Old Style"/>
          <w:sz w:val="24"/>
          <w:szCs w:val="24"/>
          <w:lang w:val="en-US" w:eastAsia="x-none"/>
        </w:rPr>
        <w:t xml:space="preserve">Most of the people you interview will be cooperative, but you may come </w:t>
      </w:r>
      <w:r w:rsidRPr="003D3BB0">
        <w:rPr>
          <w:rFonts w:ascii="Bookman Old Style" w:hAnsi="Bookman Old Style"/>
          <w:sz w:val="24"/>
          <w:szCs w:val="24"/>
          <w:lang w:val="en-US" w:eastAsia="x-none"/>
        </w:rPr>
        <w:lastRenderedPageBreak/>
        <w:t xml:space="preserve">across people who object to participating. The purpose of this topic is to provide you with information to help you handle refusals and reluctant respondents. </w:t>
      </w:r>
    </w:p>
    <w:p w14:paraId="478F96B9" w14:textId="77777777" w:rsidR="00A370E8" w:rsidRPr="003D3BB0" w:rsidRDefault="00A370E8">
      <w:pPr>
        <w:widowControl w:val="0"/>
        <w:spacing w:before="240" w:line="300" w:lineRule="atLeast"/>
        <w:rPr>
          <w:rFonts w:ascii="Bookman Old Style" w:hAnsi="Bookman Old Style"/>
          <w:sz w:val="24"/>
          <w:szCs w:val="24"/>
          <w:lang w:val="en-US"/>
        </w:rPr>
      </w:pPr>
      <w:r w:rsidRPr="003D3BB0">
        <w:rPr>
          <w:rFonts w:ascii="Bookman Old Style" w:hAnsi="Bookman Old Style"/>
          <w:sz w:val="24"/>
          <w:szCs w:val="24"/>
          <w:lang w:val="en-US" w:eastAsia="x-none"/>
        </w:rPr>
        <w:t xml:space="preserve">When people are not cooperative, it is important that you maintain a positive and professional attitude. The best way to handle people who do not want to cooperate is to be prepared for the questions they ask and the objections they raise. Remain calm, do not threaten or antagonize the respondent, try to find out the reason for the refusal, and do not take the refusal personally. </w:t>
      </w:r>
    </w:p>
    <w:p w14:paraId="6A9617DD" w14:textId="77777777" w:rsidR="00A370E8" w:rsidRPr="003D3BB0" w:rsidRDefault="00A370E8" w:rsidP="00FA5445">
      <w:pPr>
        <w:pStyle w:val="Heading3"/>
        <w:rPr>
          <w:rFonts w:ascii="Bookman Old Style" w:hAnsi="Bookman Old Style"/>
          <w:sz w:val="24"/>
          <w:szCs w:val="24"/>
        </w:rPr>
      </w:pPr>
      <w:bookmarkStart w:id="321" w:name="_Toc491336849"/>
      <w:bookmarkStart w:id="322" w:name="_Toc146275350"/>
      <w:bookmarkStart w:id="323" w:name="_Toc146277065"/>
      <w:bookmarkEnd w:id="321"/>
      <w:r w:rsidRPr="003D3BB0">
        <w:rPr>
          <w:rFonts w:ascii="Bookman Old Style" w:hAnsi="Bookman Old Style"/>
          <w:sz w:val="24"/>
          <w:szCs w:val="24"/>
        </w:rPr>
        <w:t>AVOIDING REFUSALS</w:t>
      </w:r>
      <w:bookmarkEnd w:id="322"/>
      <w:bookmarkEnd w:id="323"/>
    </w:p>
    <w:p w14:paraId="1B1E5F44" w14:textId="77777777" w:rsidR="00A370E8" w:rsidRPr="003D3BB0" w:rsidRDefault="00A370E8">
      <w:pPr>
        <w:jc w:val="both"/>
        <w:rPr>
          <w:rFonts w:ascii="Bookman Old Style" w:hAnsi="Bookman Old Style"/>
          <w:b/>
          <w:sz w:val="24"/>
          <w:szCs w:val="24"/>
          <w:lang w:val="en-GB" w:eastAsia="en-US"/>
        </w:rPr>
      </w:pPr>
    </w:p>
    <w:p w14:paraId="77396F58" w14:textId="77777777" w:rsidR="00A370E8" w:rsidRPr="003D3BB0" w:rsidRDefault="00A370E8" w:rsidP="00FA5445">
      <w:pPr>
        <w:jc w:val="both"/>
        <w:rPr>
          <w:rFonts w:ascii="Bookman Old Style" w:hAnsi="Bookman Old Style"/>
          <w:sz w:val="24"/>
          <w:szCs w:val="24"/>
          <w:lang w:val="en-GB" w:eastAsia="en-US"/>
        </w:rPr>
      </w:pPr>
      <w:r w:rsidRPr="003D3BB0">
        <w:rPr>
          <w:rFonts w:ascii="Bookman Old Style" w:hAnsi="Bookman Old Style"/>
          <w:sz w:val="24"/>
          <w:szCs w:val="24"/>
          <w:lang w:val="en-GB" w:eastAsia="en-US"/>
        </w:rPr>
        <w:t>Strategies for avoiding refusals:</w:t>
      </w:r>
    </w:p>
    <w:p w14:paraId="71717349" w14:textId="77777777" w:rsidR="00C73994" w:rsidRPr="003D3BB0" w:rsidRDefault="00A370E8" w:rsidP="00733136">
      <w:pPr>
        <w:numPr>
          <w:ilvl w:val="0"/>
          <w:numId w:val="127"/>
        </w:numPr>
        <w:rPr>
          <w:rFonts w:ascii="Bookman Old Style" w:hAnsi="Bookman Old Style"/>
          <w:sz w:val="24"/>
          <w:szCs w:val="24"/>
          <w:lang w:val="en-GB" w:eastAsia="en-US"/>
        </w:rPr>
      </w:pPr>
      <w:r w:rsidRPr="003D3BB0">
        <w:rPr>
          <w:rFonts w:ascii="Bookman Old Style" w:hAnsi="Bookman Old Style"/>
          <w:sz w:val="24"/>
          <w:szCs w:val="24"/>
          <w:lang w:val="en-GB" w:eastAsia="en-US"/>
        </w:rPr>
        <w:t>Conduct interviews at a time convenient for respondents</w:t>
      </w:r>
    </w:p>
    <w:p w14:paraId="28609C26" w14:textId="77777777" w:rsidR="00A370E8" w:rsidRPr="003D3BB0" w:rsidRDefault="00A370E8" w:rsidP="00733136">
      <w:pPr>
        <w:numPr>
          <w:ilvl w:val="0"/>
          <w:numId w:val="127"/>
        </w:numPr>
        <w:rPr>
          <w:rFonts w:ascii="Bookman Old Style" w:hAnsi="Bookman Old Style"/>
          <w:sz w:val="24"/>
          <w:szCs w:val="24"/>
          <w:lang w:val="en-GB" w:eastAsia="en-US"/>
        </w:rPr>
      </w:pPr>
      <w:r w:rsidRPr="003D3BB0">
        <w:rPr>
          <w:rFonts w:ascii="Bookman Old Style" w:hAnsi="Bookman Old Style"/>
          <w:sz w:val="24"/>
          <w:szCs w:val="24"/>
          <w:lang w:val="en-GB" w:eastAsia="en-US"/>
        </w:rPr>
        <w:t>Use proper introduction techniques:</w:t>
      </w:r>
    </w:p>
    <w:p w14:paraId="1D53358C" w14:textId="77777777" w:rsidR="00C73994" w:rsidRPr="003D3BB0" w:rsidRDefault="00A370E8" w:rsidP="00733136">
      <w:pPr>
        <w:numPr>
          <w:ilvl w:val="1"/>
          <w:numId w:val="128"/>
        </w:numPr>
        <w:rPr>
          <w:rFonts w:ascii="Bookman Old Style" w:hAnsi="Bookman Old Style"/>
          <w:sz w:val="24"/>
          <w:szCs w:val="24"/>
        </w:rPr>
      </w:pPr>
      <w:r w:rsidRPr="003D3BB0">
        <w:rPr>
          <w:rFonts w:ascii="Bookman Old Style" w:hAnsi="Bookman Old Style"/>
          <w:sz w:val="24"/>
          <w:szCs w:val="24"/>
        </w:rPr>
        <w:t xml:space="preserve">Smile </w:t>
      </w:r>
      <w:proofErr w:type="spellStart"/>
      <w:r w:rsidRPr="003D3BB0">
        <w:rPr>
          <w:rFonts w:ascii="Bookman Old Style" w:hAnsi="Bookman Old Style"/>
          <w:sz w:val="24"/>
          <w:szCs w:val="24"/>
        </w:rPr>
        <w:t>when</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you</w:t>
      </w:r>
      <w:proofErr w:type="spellEnd"/>
      <w:r w:rsidRPr="003D3BB0">
        <w:rPr>
          <w:rFonts w:ascii="Bookman Old Style" w:hAnsi="Bookman Old Style"/>
          <w:sz w:val="24"/>
          <w:szCs w:val="24"/>
        </w:rPr>
        <w:t xml:space="preserve"> introduce </w:t>
      </w:r>
      <w:proofErr w:type="spellStart"/>
      <w:r w:rsidRPr="003D3BB0">
        <w:rPr>
          <w:rFonts w:ascii="Bookman Old Style" w:hAnsi="Bookman Old Style"/>
          <w:sz w:val="24"/>
          <w:szCs w:val="24"/>
        </w:rPr>
        <w:t>yourself</w:t>
      </w:r>
      <w:proofErr w:type="spellEnd"/>
    </w:p>
    <w:p w14:paraId="1C3A0A3D" w14:textId="77777777" w:rsidR="00C73994" w:rsidRPr="003D3BB0" w:rsidRDefault="00A370E8" w:rsidP="00733136">
      <w:pPr>
        <w:numPr>
          <w:ilvl w:val="1"/>
          <w:numId w:val="128"/>
        </w:numPr>
        <w:rPr>
          <w:rFonts w:ascii="Bookman Old Style" w:hAnsi="Bookman Old Style"/>
          <w:sz w:val="24"/>
          <w:szCs w:val="24"/>
        </w:rPr>
      </w:pPr>
      <w:r w:rsidRPr="003D3BB0">
        <w:rPr>
          <w:rFonts w:ascii="Bookman Old Style" w:hAnsi="Bookman Old Style"/>
          <w:sz w:val="24"/>
          <w:szCs w:val="24"/>
        </w:rPr>
        <w:t xml:space="preserve">Make </w:t>
      </w:r>
      <w:proofErr w:type="spellStart"/>
      <w:r w:rsidRPr="003D3BB0">
        <w:rPr>
          <w:rFonts w:ascii="Bookman Old Style" w:hAnsi="Bookman Old Style"/>
          <w:sz w:val="24"/>
          <w:szCs w:val="24"/>
        </w:rPr>
        <w:t>eye</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contact</w:t>
      </w:r>
      <w:proofErr w:type="spellEnd"/>
    </w:p>
    <w:p w14:paraId="79A7797C" w14:textId="77777777" w:rsidR="00C73994" w:rsidRPr="003D3BB0" w:rsidRDefault="00A370E8" w:rsidP="00733136">
      <w:pPr>
        <w:numPr>
          <w:ilvl w:val="1"/>
          <w:numId w:val="128"/>
        </w:numPr>
        <w:rPr>
          <w:rFonts w:ascii="Bookman Old Style" w:hAnsi="Bookman Old Style"/>
          <w:sz w:val="24"/>
          <w:szCs w:val="24"/>
        </w:rPr>
      </w:pPr>
      <w:proofErr w:type="spellStart"/>
      <w:r w:rsidRPr="003D3BB0">
        <w:rPr>
          <w:rFonts w:ascii="Bookman Old Style" w:hAnsi="Bookman Old Style"/>
          <w:sz w:val="24"/>
          <w:szCs w:val="24"/>
        </w:rPr>
        <w:t>Pronounce</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clearly</w:t>
      </w:r>
      <w:proofErr w:type="spellEnd"/>
    </w:p>
    <w:p w14:paraId="28EC7426" w14:textId="77777777" w:rsidR="00C73994" w:rsidRPr="003D3BB0" w:rsidRDefault="00A370E8" w:rsidP="00733136">
      <w:pPr>
        <w:numPr>
          <w:ilvl w:val="1"/>
          <w:numId w:val="128"/>
        </w:numPr>
        <w:rPr>
          <w:rFonts w:ascii="Bookman Old Style" w:hAnsi="Bookman Old Style"/>
          <w:sz w:val="24"/>
          <w:szCs w:val="24"/>
          <w:lang w:val="en-US"/>
        </w:rPr>
      </w:pPr>
      <w:r w:rsidRPr="003D3BB0">
        <w:rPr>
          <w:rFonts w:ascii="Bookman Old Style" w:hAnsi="Bookman Old Style"/>
          <w:sz w:val="24"/>
          <w:szCs w:val="24"/>
          <w:lang w:val="en-US"/>
        </w:rPr>
        <w:t>State your first and last name and show your NSO identification</w:t>
      </w:r>
    </w:p>
    <w:p w14:paraId="12309113" w14:textId="77777777" w:rsidR="00C73994" w:rsidRPr="003D3BB0" w:rsidRDefault="00A370E8" w:rsidP="00733136">
      <w:pPr>
        <w:numPr>
          <w:ilvl w:val="1"/>
          <w:numId w:val="128"/>
        </w:numPr>
        <w:rPr>
          <w:rFonts w:ascii="Bookman Old Style" w:hAnsi="Bookman Old Style"/>
          <w:sz w:val="24"/>
          <w:szCs w:val="24"/>
          <w:lang w:val="en-US"/>
        </w:rPr>
      </w:pPr>
      <w:r w:rsidRPr="003D3BB0">
        <w:rPr>
          <w:rFonts w:ascii="Bookman Old Style" w:hAnsi="Bookman Old Style"/>
          <w:sz w:val="24"/>
          <w:szCs w:val="24"/>
          <w:lang w:val="en-US"/>
        </w:rPr>
        <w:t>Be prepared to explain the purpose of the census</w:t>
      </w:r>
    </w:p>
    <w:p w14:paraId="6C3A5360" w14:textId="77777777" w:rsidR="00A370E8" w:rsidRPr="003D3BB0" w:rsidRDefault="00A370E8" w:rsidP="00733136">
      <w:pPr>
        <w:numPr>
          <w:ilvl w:val="1"/>
          <w:numId w:val="128"/>
        </w:numPr>
        <w:rPr>
          <w:rFonts w:ascii="Bookman Old Style" w:hAnsi="Bookman Old Style"/>
          <w:sz w:val="24"/>
          <w:szCs w:val="24"/>
          <w:lang w:val="en-US"/>
        </w:rPr>
      </w:pPr>
      <w:r w:rsidRPr="003D3BB0">
        <w:rPr>
          <w:rFonts w:ascii="Bookman Old Style" w:hAnsi="Bookman Old Style"/>
          <w:sz w:val="24"/>
          <w:szCs w:val="24"/>
          <w:lang w:val="en-US"/>
        </w:rPr>
        <w:t>Be friendly without becoming too personally involved.</w:t>
      </w:r>
    </w:p>
    <w:p w14:paraId="149D8309" w14:textId="77777777" w:rsidR="00C73994" w:rsidRPr="003D3BB0" w:rsidRDefault="00C73994" w:rsidP="00C73994">
      <w:pPr>
        <w:ind w:left="1440"/>
        <w:rPr>
          <w:rFonts w:ascii="Bookman Old Style" w:hAnsi="Bookman Old Style"/>
          <w:sz w:val="24"/>
          <w:szCs w:val="24"/>
          <w:lang w:val="en-US"/>
        </w:rPr>
      </w:pPr>
    </w:p>
    <w:p w14:paraId="79B8BF2A" w14:textId="77777777" w:rsidR="00A370E8" w:rsidRPr="003D3BB0" w:rsidRDefault="00A370E8" w:rsidP="00733136">
      <w:pPr>
        <w:numPr>
          <w:ilvl w:val="0"/>
          <w:numId w:val="129"/>
        </w:numPr>
        <w:rPr>
          <w:rFonts w:ascii="Bookman Old Style" w:hAnsi="Bookman Old Style"/>
          <w:sz w:val="24"/>
          <w:szCs w:val="24"/>
          <w:lang w:val="en-GB" w:eastAsia="en-US"/>
        </w:rPr>
      </w:pPr>
      <w:r w:rsidRPr="003D3BB0">
        <w:rPr>
          <w:rFonts w:ascii="Bookman Old Style" w:hAnsi="Bookman Old Style"/>
          <w:sz w:val="24"/>
          <w:szCs w:val="24"/>
          <w:lang w:val="en-GB" w:eastAsia="en-US"/>
        </w:rPr>
        <w:t xml:space="preserve">Educate respondents about the interview process answering questions and providing literature about the </w:t>
      </w:r>
      <w:r w:rsidR="00C16A10" w:rsidRPr="003D3BB0">
        <w:rPr>
          <w:rFonts w:ascii="Bookman Old Style" w:hAnsi="Bookman Old Style"/>
          <w:sz w:val="24"/>
          <w:szCs w:val="24"/>
          <w:lang w:val="en-GB" w:eastAsia="en-US"/>
        </w:rPr>
        <w:t>survey</w:t>
      </w:r>
      <w:r w:rsidRPr="003D3BB0">
        <w:rPr>
          <w:rFonts w:ascii="Bookman Old Style" w:hAnsi="Bookman Old Style"/>
          <w:sz w:val="24"/>
          <w:szCs w:val="24"/>
          <w:lang w:val="en-GB" w:eastAsia="en-US"/>
        </w:rPr>
        <w:t>.</w:t>
      </w:r>
    </w:p>
    <w:p w14:paraId="3F8AB8BA" w14:textId="77777777" w:rsidR="00A370E8" w:rsidRPr="003D3BB0" w:rsidRDefault="00A370E8" w:rsidP="00733136">
      <w:pPr>
        <w:numPr>
          <w:ilvl w:val="0"/>
          <w:numId w:val="129"/>
        </w:numPr>
        <w:rPr>
          <w:rFonts w:ascii="Bookman Old Style" w:hAnsi="Bookman Old Style"/>
          <w:sz w:val="24"/>
          <w:szCs w:val="24"/>
          <w:lang w:val="en-GB" w:eastAsia="en-US"/>
        </w:rPr>
      </w:pPr>
      <w:r w:rsidRPr="003D3BB0">
        <w:rPr>
          <w:rFonts w:ascii="Bookman Old Style" w:hAnsi="Bookman Old Style"/>
          <w:sz w:val="24"/>
          <w:szCs w:val="24"/>
          <w:lang w:val="en-GB" w:eastAsia="en-US"/>
        </w:rPr>
        <w:t xml:space="preserve">Inform respondents about the importance of the </w:t>
      </w:r>
      <w:r w:rsidR="00C16A10" w:rsidRPr="003D3BB0">
        <w:rPr>
          <w:rFonts w:ascii="Bookman Old Style" w:hAnsi="Bookman Old Style"/>
          <w:sz w:val="24"/>
          <w:szCs w:val="24"/>
          <w:lang w:val="en-GB" w:eastAsia="en-US"/>
        </w:rPr>
        <w:t>survey</w:t>
      </w:r>
      <w:r w:rsidRPr="003D3BB0">
        <w:rPr>
          <w:rFonts w:ascii="Bookman Old Style" w:hAnsi="Bookman Old Style"/>
          <w:sz w:val="24"/>
          <w:szCs w:val="24"/>
          <w:lang w:val="en-GB" w:eastAsia="en-US"/>
        </w:rPr>
        <w:t>, and how the data are used.</w:t>
      </w:r>
    </w:p>
    <w:p w14:paraId="47DD84D2" w14:textId="77777777" w:rsidR="00A370E8" w:rsidRPr="003D3BB0" w:rsidRDefault="00A370E8" w:rsidP="00FA5445">
      <w:pPr>
        <w:pStyle w:val="Heading2"/>
        <w:spacing w:before="240"/>
        <w:ind w:left="575" w:hanging="575"/>
        <w:rPr>
          <w:rFonts w:ascii="Bookman Old Style" w:hAnsi="Bookman Old Style"/>
          <w:sz w:val="24"/>
          <w:szCs w:val="24"/>
        </w:rPr>
      </w:pPr>
      <w:r w:rsidRPr="003D3BB0">
        <w:rPr>
          <w:rFonts w:ascii="Bookman Old Style" w:hAnsi="Bookman Old Style"/>
          <w:sz w:val="24"/>
          <w:szCs w:val="24"/>
          <w:lang w:val="en-US"/>
        </w:rPr>
        <w:tab/>
      </w:r>
      <w:bookmarkStart w:id="324" w:name="_Toc146275351"/>
      <w:bookmarkStart w:id="325" w:name="_Toc146277066"/>
      <w:r w:rsidRPr="003D3BB0">
        <w:rPr>
          <w:rFonts w:ascii="Bookman Old Style" w:hAnsi="Bookman Old Style"/>
          <w:sz w:val="24"/>
          <w:szCs w:val="24"/>
        </w:rPr>
        <w:t>RESTRICTED ACCESS</w:t>
      </w:r>
      <w:bookmarkEnd w:id="324"/>
      <w:bookmarkEnd w:id="325"/>
      <w:r w:rsidRPr="003D3BB0">
        <w:rPr>
          <w:rFonts w:ascii="Bookman Old Style" w:hAnsi="Bookman Old Style"/>
          <w:sz w:val="24"/>
          <w:szCs w:val="24"/>
        </w:rPr>
        <w:t xml:space="preserve"> </w:t>
      </w:r>
    </w:p>
    <w:p w14:paraId="183D508C" w14:textId="1CC7A9CF" w:rsidR="00A370E8" w:rsidRPr="003D3BB0" w:rsidRDefault="00A370E8">
      <w:pPr>
        <w:rPr>
          <w:rFonts w:ascii="Bookman Old Style" w:hAnsi="Bookman Old Style"/>
          <w:sz w:val="24"/>
          <w:szCs w:val="24"/>
          <w:lang w:val="en-US"/>
        </w:rPr>
      </w:pPr>
      <w:r w:rsidRPr="003D3BB0">
        <w:rPr>
          <w:rFonts w:ascii="Bookman Old Style" w:hAnsi="Bookman Old Style"/>
          <w:sz w:val="24"/>
          <w:szCs w:val="24"/>
          <w:lang w:val="en-US"/>
        </w:rPr>
        <w:t>You may have trouble getting to your EA address for a variety of reason. Some situations, such as weather conditions, floods, impass</w:t>
      </w:r>
      <w:ins w:id="326" w:author="USER" w:date="2023-08-08T10:08:00Z">
        <w:r w:rsidR="00307B65" w:rsidRPr="003D3BB0">
          <w:rPr>
            <w:rFonts w:ascii="Bookman Old Style" w:hAnsi="Bookman Old Style"/>
            <w:sz w:val="24"/>
            <w:szCs w:val="24"/>
            <w:lang w:val="en-US"/>
          </w:rPr>
          <w:t>a</w:t>
        </w:r>
      </w:ins>
      <w:del w:id="327" w:author="USER" w:date="2023-08-08T10:08:00Z">
        <w:r w:rsidRPr="003D3BB0" w:rsidDel="00307B65">
          <w:rPr>
            <w:rFonts w:ascii="Bookman Old Style" w:hAnsi="Bookman Old Style"/>
            <w:sz w:val="24"/>
            <w:szCs w:val="24"/>
            <w:lang w:val="en-US"/>
          </w:rPr>
          <w:delText>i</w:delText>
        </w:r>
      </w:del>
      <w:r w:rsidRPr="003D3BB0">
        <w:rPr>
          <w:rFonts w:ascii="Bookman Old Style" w:hAnsi="Bookman Old Style"/>
          <w:sz w:val="24"/>
          <w:szCs w:val="24"/>
          <w:lang w:val="en-US"/>
        </w:rPr>
        <w:t>ble bridges, or even crime seasons, are beyond your control. Whenever these arise, or you are uncertain, contact your field supervisor for guidance.</w:t>
      </w:r>
    </w:p>
    <w:p w14:paraId="0347BFB0" w14:textId="77777777" w:rsidR="00A370E8" w:rsidRPr="003D3BB0" w:rsidRDefault="00A370E8">
      <w:pPr>
        <w:spacing w:before="240"/>
        <w:rPr>
          <w:rFonts w:ascii="Bookman Old Style" w:hAnsi="Bookman Old Style"/>
          <w:sz w:val="24"/>
          <w:szCs w:val="24"/>
          <w:lang w:val="en-US"/>
        </w:rPr>
      </w:pPr>
      <w:r w:rsidRPr="003D3BB0">
        <w:rPr>
          <w:rFonts w:ascii="Bookman Old Style" w:hAnsi="Bookman Old Style"/>
          <w:sz w:val="24"/>
          <w:szCs w:val="24"/>
          <w:lang w:val="en-US"/>
        </w:rPr>
        <w:t>However, sometimes gaining access is difficult because someone or something denies you access. The purpose of this topic is to suggest methods for gaining access to gated or restricted access communities or buildings.</w:t>
      </w:r>
    </w:p>
    <w:p w14:paraId="72917895" w14:textId="77777777" w:rsidR="00A370E8" w:rsidRPr="003D3BB0" w:rsidRDefault="00A370E8">
      <w:pPr>
        <w:spacing w:before="240"/>
        <w:rPr>
          <w:rFonts w:ascii="Bookman Old Style" w:hAnsi="Bookman Old Style"/>
          <w:sz w:val="24"/>
          <w:szCs w:val="24"/>
          <w:lang w:val="en-US"/>
        </w:rPr>
      </w:pPr>
      <w:r w:rsidRPr="003D3BB0">
        <w:rPr>
          <w:rFonts w:ascii="Bookman Old Style" w:hAnsi="Bookman Old Style"/>
          <w:sz w:val="24"/>
          <w:szCs w:val="24"/>
          <w:lang w:val="en-US"/>
        </w:rPr>
        <w:t>Restricted access is any apartment, gated community, or building where you do not have access to the actual door of the household:</w:t>
      </w:r>
    </w:p>
    <w:p w14:paraId="51CBEE6E" w14:textId="77777777" w:rsidR="000B57CF" w:rsidRPr="003D3BB0" w:rsidRDefault="00A370E8" w:rsidP="00733136">
      <w:pPr>
        <w:numPr>
          <w:ilvl w:val="0"/>
          <w:numId w:val="52"/>
        </w:numPr>
        <w:spacing w:before="120"/>
        <w:ind w:left="1429" w:hanging="720"/>
        <w:rPr>
          <w:rFonts w:ascii="Bookman Old Style" w:hAnsi="Bookman Old Style"/>
          <w:sz w:val="24"/>
          <w:szCs w:val="24"/>
          <w:lang w:val="en-US"/>
        </w:rPr>
      </w:pPr>
      <w:r w:rsidRPr="003D3BB0">
        <w:rPr>
          <w:rFonts w:ascii="Bookman Old Style" w:hAnsi="Bookman Old Style"/>
          <w:sz w:val="24"/>
          <w:szCs w:val="24"/>
          <w:lang w:val="en-US"/>
        </w:rPr>
        <w:t>There may be a gatekeeper: guards or concierge services.</w:t>
      </w:r>
      <w:r w:rsidR="000B57CF" w:rsidRPr="003D3BB0">
        <w:rPr>
          <w:rFonts w:ascii="Bookman Old Style" w:hAnsi="Bookman Old Style"/>
          <w:sz w:val="24"/>
          <w:szCs w:val="24"/>
          <w:lang w:val="en-US"/>
        </w:rPr>
        <w:t xml:space="preserve"> </w:t>
      </w:r>
    </w:p>
    <w:p w14:paraId="1786DDEF" w14:textId="77777777" w:rsidR="00A370E8" w:rsidRPr="003D3BB0" w:rsidRDefault="00A370E8" w:rsidP="00733136">
      <w:pPr>
        <w:numPr>
          <w:ilvl w:val="0"/>
          <w:numId w:val="52"/>
        </w:numPr>
        <w:spacing w:before="120"/>
        <w:ind w:left="1429" w:hanging="720"/>
        <w:rPr>
          <w:rFonts w:ascii="Bookman Old Style" w:hAnsi="Bookman Old Style"/>
          <w:sz w:val="24"/>
          <w:szCs w:val="24"/>
          <w:lang w:val="en-US"/>
        </w:rPr>
      </w:pPr>
      <w:r w:rsidRPr="003D3BB0">
        <w:rPr>
          <w:rFonts w:ascii="Bookman Old Style" w:hAnsi="Bookman Old Style"/>
          <w:sz w:val="24"/>
          <w:szCs w:val="24"/>
          <w:lang w:val="en-US"/>
        </w:rPr>
        <w:t>There may be intercoms, buzzers, key or other security system control access.</w:t>
      </w:r>
    </w:p>
    <w:p w14:paraId="2BFCE9D9" w14:textId="77777777" w:rsidR="000B57CF" w:rsidRPr="003D3BB0" w:rsidRDefault="000B57CF" w:rsidP="000B57CF">
      <w:pPr>
        <w:tabs>
          <w:tab w:val="left" w:pos="1069"/>
        </w:tabs>
        <w:spacing w:before="120"/>
        <w:ind w:left="1429"/>
        <w:rPr>
          <w:rFonts w:ascii="Bookman Old Style" w:hAnsi="Bookman Old Style"/>
          <w:sz w:val="24"/>
          <w:szCs w:val="24"/>
          <w:lang w:val="en-US"/>
        </w:rPr>
      </w:pPr>
    </w:p>
    <w:p w14:paraId="20A40360" w14:textId="77777777" w:rsidR="00A370E8" w:rsidRPr="003D3BB0" w:rsidRDefault="00A370E8" w:rsidP="00FA5445">
      <w:pPr>
        <w:rPr>
          <w:rFonts w:ascii="Bookman Old Style" w:hAnsi="Bookman Old Style"/>
          <w:sz w:val="24"/>
          <w:szCs w:val="24"/>
          <w:lang w:val="en-US"/>
        </w:rPr>
      </w:pPr>
      <w:r w:rsidRPr="003D3BB0">
        <w:rPr>
          <w:rFonts w:ascii="Bookman Old Style" w:hAnsi="Bookman Old Style"/>
          <w:sz w:val="24"/>
          <w:szCs w:val="24"/>
          <w:lang w:val="en-US"/>
        </w:rPr>
        <w:t xml:space="preserve">Every situation you encounter will be different. However, some techniques apply to almost all situations. Among these, wearing professional dress that is appropriate for the community is very important. We know from prior </w:t>
      </w:r>
      <w:r w:rsidR="00C16A10" w:rsidRPr="003D3BB0">
        <w:rPr>
          <w:rFonts w:ascii="Bookman Old Style" w:hAnsi="Bookman Old Style"/>
          <w:sz w:val="24"/>
          <w:szCs w:val="24"/>
          <w:lang w:val="en-US"/>
        </w:rPr>
        <w:lastRenderedPageBreak/>
        <w:t xml:space="preserve">surveys </w:t>
      </w:r>
      <w:r w:rsidRPr="003D3BB0">
        <w:rPr>
          <w:rFonts w:ascii="Bookman Old Style" w:hAnsi="Bookman Old Style"/>
          <w:sz w:val="24"/>
          <w:szCs w:val="24"/>
          <w:lang w:val="en-US"/>
        </w:rPr>
        <w:t xml:space="preserve">that those Enumerators who focused on appropriate dress and presentation did not have significant access problems. For example, one basic technique that will help in most situations is keeping your </w:t>
      </w:r>
      <w:r w:rsidR="00C16A10" w:rsidRPr="003D3BB0">
        <w:rPr>
          <w:rFonts w:ascii="Bookman Old Style" w:hAnsi="Bookman Old Style"/>
          <w:sz w:val="24"/>
          <w:szCs w:val="24"/>
          <w:lang w:val="en-US"/>
        </w:rPr>
        <w:t>survey</w:t>
      </w:r>
      <w:r w:rsidRPr="003D3BB0">
        <w:rPr>
          <w:rFonts w:ascii="Bookman Old Style" w:hAnsi="Bookman Old Style"/>
          <w:sz w:val="24"/>
          <w:szCs w:val="24"/>
          <w:lang w:val="en-US"/>
        </w:rPr>
        <w:t xml:space="preserve"> ID badge visible at all times.</w:t>
      </w:r>
    </w:p>
    <w:p w14:paraId="4F222FAC" w14:textId="77E65CA2" w:rsidR="00A370E8" w:rsidRDefault="00A370E8">
      <w:pPr>
        <w:rPr>
          <w:rFonts w:ascii="Bookman Old Style" w:hAnsi="Bookman Old Style"/>
          <w:sz w:val="24"/>
          <w:szCs w:val="24"/>
          <w:lang w:val="en-US"/>
        </w:rPr>
      </w:pPr>
    </w:p>
    <w:p w14:paraId="5B7CAC75" w14:textId="387E87F4" w:rsidR="00A607A4" w:rsidRDefault="00A607A4">
      <w:pPr>
        <w:rPr>
          <w:rFonts w:ascii="Bookman Old Style" w:hAnsi="Bookman Old Style"/>
          <w:sz w:val="24"/>
          <w:szCs w:val="24"/>
          <w:lang w:val="en-US"/>
        </w:rPr>
      </w:pPr>
    </w:p>
    <w:p w14:paraId="69325F26" w14:textId="4F2FB410" w:rsidR="00A607A4" w:rsidRDefault="00A607A4">
      <w:pPr>
        <w:rPr>
          <w:rFonts w:ascii="Bookman Old Style" w:hAnsi="Bookman Old Style"/>
          <w:sz w:val="24"/>
          <w:szCs w:val="24"/>
          <w:lang w:val="en-US"/>
        </w:rPr>
      </w:pPr>
    </w:p>
    <w:p w14:paraId="741B9F74" w14:textId="69866E55" w:rsidR="00A607A4" w:rsidRDefault="00A607A4">
      <w:pPr>
        <w:rPr>
          <w:rFonts w:ascii="Bookman Old Style" w:hAnsi="Bookman Old Style"/>
          <w:sz w:val="24"/>
          <w:szCs w:val="24"/>
          <w:lang w:val="en-US"/>
        </w:rPr>
      </w:pPr>
    </w:p>
    <w:p w14:paraId="654392C9" w14:textId="026BCBCE" w:rsidR="00A607A4" w:rsidRDefault="00A607A4">
      <w:pPr>
        <w:rPr>
          <w:rFonts w:ascii="Bookman Old Style" w:hAnsi="Bookman Old Style"/>
          <w:sz w:val="24"/>
          <w:szCs w:val="24"/>
          <w:lang w:val="en-US"/>
        </w:rPr>
      </w:pPr>
    </w:p>
    <w:p w14:paraId="7C76482B" w14:textId="4FFA2AC5" w:rsidR="00A607A4" w:rsidRDefault="00A607A4">
      <w:pPr>
        <w:rPr>
          <w:rFonts w:ascii="Bookman Old Style" w:hAnsi="Bookman Old Style"/>
          <w:sz w:val="24"/>
          <w:szCs w:val="24"/>
          <w:lang w:val="en-US"/>
        </w:rPr>
      </w:pPr>
    </w:p>
    <w:p w14:paraId="4B47A72D" w14:textId="1300738D" w:rsidR="00A607A4" w:rsidRDefault="00A607A4">
      <w:pPr>
        <w:rPr>
          <w:rFonts w:ascii="Bookman Old Style" w:hAnsi="Bookman Old Style"/>
          <w:sz w:val="24"/>
          <w:szCs w:val="24"/>
          <w:lang w:val="en-US"/>
        </w:rPr>
      </w:pPr>
    </w:p>
    <w:p w14:paraId="135DA345" w14:textId="2EFE3704" w:rsidR="00A607A4" w:rsidRDefault="00A607A4">
      <w:pPr>
        <w:rPr>
          <w:rFonts w:ascii="Bookman Old Style" w:hAnsi="Bookman Old Style"/>
          <w:sz w:val="24"/>
          <w:szCs w:val="24"/>
          <w:lang w:val="en-US"/>
        </w:rPr>
      </w:pPr>
    </w:p>
    <w:p w14:paraId="699172B7" w14:textId="4B624CCA" w:rsidR="00A607A4" w:rsidRDefault="00A607A4">
      <w:pPr>
        <w:rPr>
          <w:rFonts w:ascii="Bookman Old Style" w:hAnsi="Bookman Old Style"/>
          <w:sz w:val="24"/>
          <w:szCs w:val="24"/>
          <w:lang w:val="en-US"/>
        </w:rPr>
      </w:pPr>
    </w:p>
    <w:p w14:paraId="1528BC46" w14:textId="4A42D9D3" w:rsidR="00A607A4" w:rsidRDefault="00A607A4">
      <w:pPr>
        <w:rPr>
          <w:rFonts w:ascii="Bookman Old Style" w:hAnsi="Bookman Old Style"/>
          <w:sz w:val="24"/>
          <w:szCs w:val="24"/>
          <w:lang w:val="en-US"/>
        </w:rPr>
      </w:pPr>
    </w:p>
    <w:p w14:paraId="01AB519E" w14:textId="00307BA4" w:rsidR="00A607A4" w:rsidRDefault="00A607A4">
      <w:pPr>
        <w:rPr>
          <w:rFonts w:ascii="Bookman Old Style" w:hAnsi="Bookman Old Style"/>
          <w:sz w:val="24"/>
          <w:szCs w:val="24"/>
          <w:lang w:val="en-US"/>
        </w:rPr>
      </w:pPr>
    </w:p>
    <w:p w14:paraId="5F03E86A" w14:textId="1378C4A2" w:rsidR="00A607A4" w:rsidRDefault="00A607A4">
      <w:pPr>
        <w:rPr>
          <w:rFonts w:ascii="Bookman Old Style" w:hAnsi="Bookman Old Style"/>
          <w:sz w:val="24"/>
          <w:szCs w:val="24"/>
          <w:lang w:val="en-US"/>
        </w:rPr>
      </w:pPr>
    </w:p>
    <w:p w14:paraId="1B1C409D" w14:textId="32C42195" w:rsidR="00A607A4" w:rsidRDefault="00A607A4">
      <w:pPr>
        <w:rPr>
          <w:rFonts w:ascii="Bookman Old Style" w:hAnsi="Bookman Old Style"/>
          <w:sz w:val="24"/>
          <w:szCs w:val="24"/>
          <w:lang w:val="en-US"/>
        </w:rPr>
      </w:pPr>
    </w:p>
    <w:p w14:paraId="29492CFE" w14:textId="3B71960D" w:rsidR="00A607A4" w:rsidRDefault="00A607A4">
      <w:pPr>
        <w:rPr>
          <w:rFonts w:ascii="Bookman Old Style" w:hAnsi="Bookman Old Style"/>
          <w:sz w:val="24"/>
          <w:szCs w:val="24"/>
          <w:lang w:val="en-US"/>
        </w:rPr>
      </w:pPr>
    </w:p>
    <w:p w14:paraId="0F964193" w14:textId="5676CC30" w:rsidR="00A607A4" w:rsidRDefault="00A607A4">
      <w:pPr>
        <w:rPr>
          <w:rFonts w:ascii="Bookman Old Style" w:hAnsi="Bookman Old Style"/>
          <w:sz w:val="24"/>
          <w:szCs w:val="24"/>
          <w:lang w:val="en-US"/>
        </w:rPr>
      </w:pPr>
    </w:p>
    <w:p w14:paraId="26841FA3" w14:textId="3319566B" w:rsidR="00A607A4" w:rsidRDefault="00A607A4">
      <w:pPr>
        <w:rPr>
          <w:rFonts w:ascii="Bookman Old Style" w:hAnsi="Bookman Old Style"/>
          <w:sz w:val="24"/>
          <w:szCs w:val="24"/>
          <w:lang w:val="en-US"/>
        </w:rPr>
      </w:pPr>
    </w:p>
    <w:p w14:paraId="6E150D60" w14:textId="71DE3525" w:rsidR="00A607A4" w:rsidRDefault="00A607A4">
      <w:pPr>
        <w:rPr>
          <w:rFonts w:ascii="Bookman Old Style" w:hAnsi="Bookman Old Style"/>
          <w:sz w:val="24"/>
          <w:szCs w:val="24"/>
          <w:lang w:val="en-US"/>
        </w:rPr>
      </w:pPr>
    </w:p>
    <w:p w14:paraId="74A9B5CA" w14:textId="66FA98B8" w:rsidR="00A607A4" w:rsidRDefault="00A607A4">
      <w:pPr>
        <w:rPr>
          <w:rFonts w:ascii="Bookman Old Style" w:hAnsi="Bookman Old Style"/>
          <w:sz w:val="24"/>
          <w:szCs w:val="24"/>
          <w:lang w:val="en-US"/>
        </w:rPr>
      </w:pPr>
    </w:p>
    <w:p w14:paraId="36C1B9AA" w14:textId="78B4C3FD" w:rsidR="00A607A4" w:rsidRDefault="00A607A4">
      <w:pPr>
        <w:rPr>
          <w:rFonts w:ascii="Bookman Old Style" w:hAnsi="Bookman Old Style"/>
          <w:sz w:val="24"/>
          <w:szCs w:val="24"/>
          <w:lang w:val="en-US"/>
        </w:rPr>
      </w:pPr>
    </w:p>
    <w:p w14:paraId="49CFC66F" w14:textId="26A69590" w:rsidR="00A607A4" w:rsidRDefault="00A607A4">
      <w:pPr>
        <w:rPr>
          <w:rFonts w:ascii="Bookman Old Style" w:hAnsi="Bookman Old Style"/>
          <w:sz w:val="24"/>
          <w:szCs w:val="24"/>
          <w:lang w:val="en-US"/>
        </w:rPr>
      </w:pPr>
    </w:p>
    <w:p w14:paraId="5FC48329" w14:textId="14191BBD" w:rsidR="00A607A4" w:rsidRDefault="00A607A4">
      <w:pPr>
        <w:rPr>
          <w:rFonts w:ascii="Bookman Old Style" w:hAnsi="Bookman Old Style"/>
          <w:sz w:val="24"/>
          <w:szCs w:val="24"/>
          <w:lang w:val="en-US"/>
        </w:rPr>
      </w:pPr>
    </w:p>
    <w:p w14:paraId="07BDD411" w14:textId="75E67017" w:rsidR="00A607A4" w:rsidRPr="003D3BB0" w:rsidRDefault="00A607A4">
      <w:pPr>
        <w:rPr>
          <w:rFonts w:ascii="Bookman Old Style" w:hAnsi="Bookman Old Style"/>
          <w:sz w:val="24"/>
          <w:szCs w:val="24"/>
          <w:lang w:val="en-US"/>
        </w:rPr>
      </w:pPr>
    </w:p>
    <w:p w14:paraId="6D8BC35B" w14:textId="77777777" w:rsidR="00A370E8" w:rsidRPr="003D3BB0" w:rsidRDefault="00A370E8" w:rsidP="00371307">
      <w:pPr>
        <w:pStyle w:val="Heading1"/>
        <w:rPr>
          <w:rFonts w:ascii="Bookman Old Style" w:hAnsi="Bookman Old Style"/>
          <w:sz w:val="24"/>
          <w:szCs w:val="24"/>
        </w:rPr>
      </w:pPr>
      <w:bookmarkStart w:id="328" w:name="_Toc146275352"/>
      <w:bookmarkStart w:id="329" w:name="_Toc146277067"/>
      <w:r w:rsidRPr="003D3BB0">
        <w:rPr>
          <w:rFonts w:ascii="Bookman Old Style" w:hAnsi="Bookman Old Style"/>
          <w:sz w:val="24"/>
          <w:szCs w:val="24"/>
        </w:rPr>
        <w:t>COMPLETION OF THE</w:t>
      </w:r>
      <w:r w:rsidR="007D291E" w:rsidRPr="003D3BB0">
        <w:rPr>
          <w:rFonts w:ascii="Bookman Old Style" w:hAnsi="Bookman Old Style"/>
          <w:sz w:val="24"/>
          <w:szCs w:val="24"/>
        </w:rPr>
        <w:t xml:space="preserve"> </w:t>
      </w:r>
      <w:r w:rsidRPr="003D3BB0">
        <w:rPr>
          <w:rFonts w:ascii="Bookman Old Style" w:hAnsi="Bookman Old Style"/>
          <w:sz w:val="24"/>
          <w:szCs w:val="24"/>
        </w:rPr>
        <w:t>QUESTIONNAIRE</w:t>
      </w:r>
      <w:bookmarkEnd w:id="328"/>
      <w:bookmarkEnd w:id="329"/>
    </w:p>
    <w:p w14:paraId="25D26D26" w14:textId="77777777" w:rsidR="00A370E8" w:rsidRPr="003D3BB0" w:rsidRDefault="00A370E8">
      <w:pPr>
        <w:jc w:val="both"/>
        <w:rPr>
          <w:rFonts w:ascii="Bookman Old Style" w:hAnsi="Bookman Old Style"/>
          <w:sz w:val="24"/>
          <w:szCs w:val="24"/>
          <w:lang w:val="en-GB" w:eastAsia="en-US"/>
        </w:rPr>
      </w:pPr>
    </w:p>
    <w:p w14:paraId="14B224A6" w14:textId="77777777" w:rsidR="00A370E8" w:rsidRPr="003D3BB0" w:rsidRDefault="00A370E8" w:rsidP="00FA5445">
      <w:pPr>
        <w:spacing w:before="24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Do not suggest or assume answers under any circumstances. Always do sufficient probing where necessary before recording any answers.</w:t>
      </w:r>
    </w:p>
    <w:p w14:paraId="11349F9E" w14:textId="77777777" w:rsidR="00A370E8" w:rsidRPr="003D3BB0" w:rsidRDefault="00A370E8">
      <w:pPr>
        <w:jc w:val="both"/>
        <w:rPr>
          <w:rFonts w:ascii="Bookman Old Style" w:hAnsi="Bookman Old Style"/>
          <w:sz w:val="24"/>
          <w:szCs w:val="24"/>
          <w:lang w:val="en-GB" w:eastAsia="en-US"/>
        </w:rPr>
      </w:pPr>
    </w:p>
    <w:p w14:paraId="192CB396" w14:textId="4C7B381C" w:rsidR="00EB1B81" w:rsidRPr="003D3BB0" w:rsidRDefault="00A370E8">
      <w:pPr>
        <w:jc w:val="both"/>
        <w:rPr>
          <w:rFonts w:ascii="Bookman Old Style" w:hAnsi="Bookman Old Style"/>
          <w:sz w:val="24"/>
          <w:szCs w:val="24"/>
          <w:lang w:val="en-GB" w:eastAsia="en-US"/>
        </w:rPr>
      </w:pPr>
      <w:r w:rsidRPr="003D3BB0">
        <w:rPr>
          <w:rFonts w:ascii="Bookman Old Style" w:hAnsi="Bookman Old Style"/>
          <w:sz w:val="24"/>
          <w:szCs w:val="24"/>
          <w:lang w:val="en-GB" w:eastAsia="en-US"/>
        </w:rPr>
        <w:t>Make sure that you ask the questions in such a way that you collect the intended information. Rephrase questions if the respondent does not seem to understand and ask additional questions if the respondent gives irrelevant or incomplete answers.</w:t>
      </w:r>
    </w:p>
    <w:p w14:paraId="5A47DAD2" w14:textId="77777777" w:rsidR="00A370E8" w:rsidRPr="003D3BB0" w:rsidRDefault="00A370E8" w:rsidP="00FA5445">
      <w:pPr>
        <w:pStyle w:val="Heading2"/>
        <w:rPr>
          <w:rFonts w:ascii="Bookman Old Style" w:hAnsi="Bookman Old Style"/>
          <w:sz w:val="24"/>
          <w:szCs w:val="24"/>
        </w:rPr>
      </w:pPr>
      <w:bookmarkStart w:id="330" w:name="_Toc508697417"/>
      <w:bookmarkStart w:id="331" w:name="_Toc508697672"/>
      <w:bookmarkStart w:id="332" w:name="_Toc146275353"/>
      <w:bookmarkStart w:id="333" w:name="_Toc146277068"/>
      <w:bookmarkEnd w:id="330"/>
      <w:bookmarkEnd w:id="331"/>
      <w:r w:rsidRPr="003D3BB0">
        <w:rPr>
          <w:rFonts w:ascii="Bookman Old Style" w:hAnsi="Bookman Old Style"/>
          <w:sz w:val="24"/>
          <w:szCs w:val="24"/>
        </w:rPr>
        <w:t>GENERAL INSTRUCTIONS</w:t>
      </w:r>
      <w:bookmarkEnd w:id="332"/>
      <w:bookmarkEnd w:id="333"/>
      <w:r w:rsidRPr="003D3BB0">
        <w:rPr>
          <w:rFonts w:ascii="Bookman Old Style" w:hAnsi="Bookman Old Style"/>
          <w:sz w:val="24"/>
          <w:szCs w:val="24"/>
        </w:rPr>
        <w:t xml:space="preserve"> </w:t>
      </w:r>
    </w:p>
    <w:p w14:paraId="11A29C68" w14:textId="77777777" w:rsidR="00A370E8" w:rsidRPr="003D3BB0" w:rsidRDefault="00A370E8">
      <w:pPr>
        <w:pStyle w:val="BodyTextIndent"/>
        <w:ind w:left="0"/>
        <w:jc w:val="both"/>
        <w:rPr>
          <w:rFonts w:ascii="Bookman Old Style" w:hAnsi="Bookman Old Style" w:cs="Times New Roman"/>
          <w:sz w:val="24"/>
          <w:szCs w:val="24"/>
        </w:rPr>
      </w:pPr>
    </w:p>
    <w:p w14:paraId="26570DC3" w14:textId="77777777" w:rsidR="00A370E8" w:rsidRPr="003D3BB0" w:rsidRDefault="00A370E8">
      <w:pPr>
        <w:pStyle w:val="BodyTextIndent"/>
        <w:ind w:left="0"/>
        <w:jc w:val="both"/>
        <w:rPr>
          <w:rFonts w:ascii="Bookman Old Style" w:hAnsi="Bookman Old Style" w:cs="Times New Roman"/>
          <w:sz w:val="24"/>
          <w:szCs w:val="24"/>
        </w:rPr>
      </w:pPr>
      <w:r w:rsidRPr="003D3BB0">
        <w:rPr>
          <w:rFonts w:ascii="Bookman Old Style" w:hAnsi="Bookman Old Style" w:cs="Times New Roman"/>
          <w:sz w:val="24"/>
          <w:szCs w:val="24"/>
        </w:rPr>
        <w:t>All Enumerators should observe the following INSTRUCTIONS throughout the fieldwork period:</w:t>
      </w:r>
    </w:p>
    <w:p w14:paraId="74B7AC5B" w14:textId="77777777" w:rsidR="00A370E8" w:rsidRPr="003D3BB0" w:rsidRDefault="00A370E8" w:rsidP="00733136">
      <w:pPr>
        <w:numPr>
          <w:ilvl w:val="0"/>
          <w:numId w:val="135"/>
        </w:numPr>
        <w:rPr>
          <w:rFonts w:ascii="Bookman Old Style" w:hAnsi="Bookman Old Style"/>
          <w:sz w:val="24"/>
          <w:szCs w:val="24"/>
          <w:lang w:val="en-GB"/>
        </w:rPr>
      </w:pPr>
      <w:r w:rsidRPr="003D3BB0">
        <w:rPr>
          <w:rFonts w:ascii="Bookman Old Style" w:hAnsi="Bookman Old Style"/>
          <w:sz w:val="24"/>
          <w:szCs w:val="24"/>
          <w:lang w:val="en-GB"/>
        </w:rPr>
        <w:t xml:space="preserve">Your job is an important and challenging one. You will need to be accurate, consistent, and reliable in obtaining statistical information. To do this, you may need to be firm and even persistent. But, at the same time you must be polite, tactful and courteous. You should </w:t>
      </w:r>
      <w:r w:rsidRPr="003D3BB0">
        <w:rPr>
          <w:rFonts w:ascii="Bookman Old Style" w:hAnsi="Bookman Old Style"/>
          <w:sz w:val="24"/>
          <w:szCs w:val="24"/>
          <w:lang w:val="en-GB"/>
        </w:rPr>
        <w:lastRenderedPageBreak/>
        <w:t>always remember that you are representing the Government of Malawi to the respondent and your attitude and conduct must always be above reproach at all times.</w:t>
      </w:r>
    </w:p>
    <w:p w14:paraId="455C19F1" w14:textId="77777777" w:rsidR="00A370E8" w:rsidRPr="003D3BB0" w:rsidRDefault="00A370E8" w:rsidP="00733136">
      <w:pPr>
        <w:numPr>
          <w:ilvl w:val="0"/>
          <w:numId w:val="135"/>
        </w:numPr>
        <w:rPr>
          <w:rFonts w:ascii="Bookman Old Style" w:hAnsi="Bookman Old Style"/>
          <w:sz w:val="24"/>
          <w:szCs w:val="24"/>
          <w:lang w:val="en-US"/>
        </w:rPr>
      </w:pPr>
      <w:r w:rsidRPr="003D3BB0">
        <w:rPr>
          <w:rFonts w:ascii="Bookman Old Style" w:hAnsi="Bookman Old Style"/>
          <w:sz w:val="24"/>
          <w:szCs w:val="24"/>
          <w:lang w:val="en-US"/>
        </w:rPr>
        <w:t>You must be careful to ensure that you are performing your job correctly; otherwise, you will be immediately dismissed.</w:t>
      </w:r>
    </w:p>
    <w:p w14:paraId="795C0831" w14:textId="77777777" w:rsidR="00A370E8" w:rsidRPr="003D3BB0" w:rsidRDefault="00A370E8" w:rsidP="00733136">
      <w:pPr>
        <w:numPr>
          <w:ilvl w:val="0"/>
          <w:numId w:val="135"/>
        </w:numPr>
        <w:rPr>
          <w:rFonts w:ascii="Bookman Old Style" w:hAnsi="Bookman Old Style"/>
          <w:sz w:val="24"/>
          <w:szCs w:val="24"/>
          <w:lang w:val="en-US"/>
        </w:rPr>
      </w:pPr>
      <w:r w:rsidRPr="003D3BB0">
        <w:rPr>
          <w:rFonts w:ascii="Bookman Old Style" w:hAnsi="Bookman Old Style"/>
          <w:sz w:val="24"/>
          <w:szCs w:val="24"/>
          <w:lang w:val="en-US"/>
        </w:rPr>
        <w:t>All recorded information should be checked in full and corrections should be made accordingly.</w:t>
      </w:r>
    </w:p>
    <w:p w14:paraId="5AB3313E" w14:textId="77777777" w:rsidR="00A370E8" w:rsidRPr="003D3BB0" w:rsidRDefault="00A370E8" w:rsidP="00733136">
      <w:pPr>
        <w:numPr>
          <w:ilvl w:val="0"/>
          <w:numId w:val="135"/>
        </w:numPr>
        <w:rPr>
          <w:rFonts w:ascii="Bookman Old Style" w:hAnsi="Bookman Old Style"/>
          <w:i/>
          <w:sz w:val="24"/>
          <w:szCs w:val="24"/>
          <w:lang w:val="en-US"/>
        </w:rPr>
      </w:pPr>
      <w:r w:rsidRPr="003D3BB0">
        <w:rPr>
          <w:rFonts w:ascii="Bookman Old Style" w:hAnsi="Bookman Old Style"/>
          <w:sz w:val="24"/>
          <w:szCs w:val="24"/>
          <w:lang w:val="en-US"/>
        </w:rPr>
        <w:t xml:space="preserve">Read instructions before asking each question. The instructions are either in </w:t>
      </w:r>
      <w:r w:rsidRPr="003D3BB0">
        <w:rPr>
          <w:rFonts w:ascii="Bookman Old Style" w:hAnsi="Bookman Old Style"/>
          <w:i/>
          <w:sz w:val="24"/>
          <w:szCs w:val="24"/>
          <w:lang w:val="en-US"/>
        </w:rPr>
        <w:t>bold letters, italics, or block letters.</w:t>
      </w:r>
    </w:p>
    <w:p w14:paraId="2774F1AA" w14:textId="77777777" w:rsidR="00A370E8" w:rsidRPr="003D3BB0" w:rsidRDefault="00A370E8" w:rsidP="00733136">
      <w:pPr>
        <w:numPr>
          <w:ilvl w:val="0"/>
          <w:numId w:val="135"/>
        </w:numPr>
        <w:rPr>
          <w:rFonts w:ascii="Bookman Old Style" w:hAnsi="Bookman Old Style"/>
          <w:sz w:val="24"/>
          <w:szCs w:val="24"/>
          <w:lang w:val="en-GB"/>
        </w:rPr>
      </w:pPr>
      <w:r w:rsidRPr="003D3BB0">
        <w:rPr>
          <w:rFonts w:ascii="Bookman Old Style" w:hAnsi="Bookman Old Style"/>
          <w:sz w:val="24"/>
          <w:szCs w:val="24"/>
          <w:lang w:val="en-GB"/>
        </w:rPr>
        <w:t>No person except your field supervisor and other census staff should come with you when you interview. If your supervisor does accompany you, you should introduce him and explain that his function is to occasionally check your work, then continue your interview in the normal way.</w:t>
      </w:r>
    </w:p>
    <w:p w14:paraId="4C67CDF0" w14:textId="77777777" w:rsidR="00A370E8" w:rsidRPr="003D3BB0" w:rsidRDefault="00A370E8" w:rsidP="00FA5445">
      <w:pPr>
        <w:pStyle w:val="Heading2"/>
        <w:rPr>
          <w:rFonts w:ascii="Bookman Old Style" w:hAnsi="Bookman Old Style"/>
          <w:sz w:val="24"/>
          <w:szCs w:val="24"/>
          <w:lang w:val="en-US"/>
        </w:rPr>
      </w:pPr>
      <w:bookmarkStart w:id="334" w:name="_Toc508697419"/>
      <w:bookmarkStart w:id="335" w:name="_Toc508697674"/>
      <w:bookmarkStart w:id="336" w:name="_Toc146275354"/>
      <w:bookmarkStart w:id="337" w:name="_Toc146277069"/>
      <w:bookmarkEnd w:id="334"/>
      <w:bookmarkEnd w:id="335"/>
      <w:r w:rsidRPr="003D3BB0">
        <w:rPr>
          <w:rFonts w:ascii="Bookman Old Style" w:hAnsi="Bookman Old Style"/>
          <w:sz w:val="24"/>
          <w:szCs w:val="24"/>
          <w:lang w:val="en-US"/>
        </w:rPr>
        <w:t>SECTION L: LOCALISATION AND IDENTIFICATION OF THE HOUSEHOLD</w:t>
      </w:r>
      <w:bookmarkEnd w:id="336"/>
      <w:bookmarkEnd w:id="337"/>
    </w:p>
    <w:p w14:paraId="45545F75" w14:textId="77777777" w:rsidR="00A370E8" w:rsidRPr="003D3BB0" w:rsidRDefault="00A370E8">
      <w:pPr>
        <w:jc w:val="both"/>
        <w:rPr>
          <w:rFonts w:ascii="Bookman Old Style" w:hAnsi="Bookman Old Style"/>
          <w:b/>
          <w:i/>
          <w:sz w:val="24"/>
          <w:szCs w:val="24"/>
          <w:lang w:val="en-GB" w:eastAsia="en-US"/>
        </w:rPr>
      </w:pPr>
    </w:p>
    <w:p w14:paraId="50DEDB3A" w14:textId="2DA24F0E" w:rsidR="00A370E8" w:rsidRDefault="007D291E" w:rsidP="00FA5445">
      <w:pPr>
        <w:spacing w:before="120"/>
        <w:jc w:val="both"/>
        <w:rPr>
          <w:rFonts w:ascii="Bookman Old Style" w:hAnsi="Bookman Old Style"/>
          <w:sz w:val="24"/>
          <w:szCs w:val="24"/>
          <w:lang w:val="en-GB" w:eastAsia="en-US"/>
        </w:rPr>
      </w:pPr>
      <w:r w:rsidRPr="003D3BB0">
        <w:rPr>
          <w:rFonts w:ascii="Bookman Old Style" w:hAnsi="Bookman Old Style"/>
          <w:sz w:val="24"/>
          <w:szCs w:val="24"/>
          <w:lang w:val="en-GB" w:eastAsia="en-US"/>
        </w:rPr>
        <w:t>The application</w:t>
      </w:r>
      <w:r w:rsidR="00A370E8" w:rsidRPr="003D3BB0">
        <w:rPr>
          <w:rFonts w:ascii="Bookman Old Style" w:hAnsi="Bookman Old Style"/>
          <w:sz w:val="24"/>
          <w:szCs w:val="24"/>
          <w:lang w:val="en-GB" w:eastAsia="en-US"/>
        </w:rPr>
        <w:t xml:space="preserve"> has been designed in such a way that the region, district, TA, and EA for enumeration will be selected by the field supervisor using the menu application. The interviewer will only select the group village head and the village. </w:t>
      </w:r>
    </w:p>
    <w:p w14:paraId="46BF84E2" w14:textId="523677EC" w:rsidR="00EB1B81" w:rsidRDefault="00EB1B81" w:rsidP="00FA5445">
      <w:pPr>
        <w:spacing w:before="120"/>
        <w:jc w:val="both"/>
        <w:rPr>
          <w:rFonts w:ascii="Bookman Old Style" w:hAnsi="Bookman Old Style"/>
          <w:sz w:val="24"/>
          <w:szCs w:val="24"/>
          <w:lang w:val="en-GB" w:eastAsia="en-US"/>
        </w:rPr>
      </w:pPr>
    </w:p>
    <w:p w14:paraId="022D1069" w14:textId="2F62095F" w:rsidR="00EB1B81" w:rsidRPr="003D3BB0" w:rsidRDefault="00EB1B81" w:rsidP="00FA5445">
      <w:pPr>
        <w:spacing w:before="120"/>
        <w:jc w:val="both"/>
        <w:rPr>
          <w:rFonts w:ascii="Bookman Old Style" w:hAnsi="Bookman Old Style"/>
          <w:sz w:val="24"/>
          <w:szCs w:val="24"/>
          <w:lang w:val="en-GB" w:eastAsia="en-US"/>
        </w:rPr>
      </w:pPr>
    </w:p>
    <w:p w14:paraId="77FE2AF1" w14:textId="1572E201" w:rsidR="0065424B" w:rsidRPr="003D3BB0" w:rsidRDefault="0065424B" w:rsidP="00371307">
      <w:pPr>
        <w:pStyle w:val="Heading1"/>
        <w:rPr>
          <w:rFonts w:ascii="Bookman Old Style" w:hAnsi="Bookman Old Style"/>
          <w:sz w:val="24"/>
          <w:szCs w:val="24"/>
          <w:highlight w:val="yellow"/>
        </w:rPr>
      </w:pPr>
      <w:bookmarkStart w:id="338" w:name="_Toc508697421"/>
      <w:bookmarkStart w:id="339" w:name="_Toc508697676"/>
      <w:bookmarkStart w:id="340" w:name="_Toc508697422"/>
      <w:bookmarkStart w:id="341" w:name="_Toc508697677"/>
      <w:bookmarkEnd w:id="338"/>
      <w:bookmarkEnd w:id="339"/>
      <w:bookmarkEnd w:id="340"/>
      <w:bookmarkEnd w:id="341"/>
      <w:r w:rsidRPr="003D3BB0">
        <w:rPr>
          <w:rFonts w:ascii="Bookman Old Style" w:hAnsi="Bookman Old Style"/>
          <w:sz w:val="24"/>
          <w:szCs w:val="24"/>
          <w:highlight w:val="yellow"/>
        </w:rPr>
        <w:t xml:space="preserve"> </w:t>
      </w:r>
      <w:bookmarkStart w:id="342" w:name="_Toc146275355"/>
      <w:bookmarkStart w:id="343" w:name="_Toc146277070"/>
      <w:r w:rsidR="00E549E3" w:rsidRPr="003D3BB0">
        <w:rPr>
          <w:rFonts w:ascii="Bookman Old Style" w:hAnsi="Bookman Old Style"/>
          <w:sz w:val="24"/>
          <w:szCs w:val="24"/>
          <w:highlight w:val="yellow"/>
        </w:rPr>
        <w:t>POPULATION</w:t>
      </w:r>
      <w:r w:rsidRPr="003D3BB0">
        <w:rPr>
          <w:rFonts w:ascii="Bookman Old Style" w:hAnsi="Bookman Old Style"/>
          <w:sz w:val="24"/>
          <w:szCs w:val="24"/>
          <w:highlight w:val="yellow"/>
        </w:rPr>
        <w:t xml:space="preserve"> </w:t>
      </w:r>
      <w:r w:rsidR="00E549E3" w:rsidRPr="003D3BB0">
        <w:rPr>
          <w:rFonts w:ascii="Bookman Old Style" w:hAnsi="Bookman Old Style"/>
          <w:sz w:val="24"/>
          <w:szCs w:val="24"/>
          <w:highlight w:val="yellow"/>
        </w:rPr>
        <w:t>CHARACTERISTICS</w:t>
      </w:r>
      <w:bookmarkEnd w:id="342"/>
      <w:bookmarkEnd w:id="343"/>
    </w:p>
    <w:p w14:paraId="6CC260BA" w14:textId="522BDDEE" w:rsidR="00496068" w:rsidRPr="003D3BB0" w:rsidRDefault="00371307" w:rsidP="00496068">
      <w:pPr>
        <w:tabs>
          <w:tab w:val="left" w:pos="1418"/>
        </w:tabs>
        <w:spacing w:before="240"/>
        <w:jc w:val="both"/>
        <w:rPr>
          <w:rFonts w:ascii="Bookman Old Style" w:hAnsi="Bookman Old Style" w:cs="Calibri"/>
          <w:sz w:val="24"/>
          <w:szCs w:val="24"/>
          <w:lang w:val="en-US"/>
        </w:rPr>
      </w:pPr>
      <w:r w:rsidRPr="003D3BB0">
        <w:rPr>
          <w:rFonts w:ascii="Bookman Old Style" w:hAnsi="Bookman Old Style" w:cs="Calibri"/>
          <w:sz w:val="24"/>
          <w:szCs w:val="24"/>
          <w:lang w:val="en-US"/>
        </w:rPr>
        <w:t>This chapter</w:t>
      </w:r>
      <w:r w:rsidR="007011AD" w:rsidRPr="003D3BB0">
        <w:rPr>
          <w:rFonts w:ascii="Bookman Old Style" w:hAnsi="Bookman Old Style" w:cs="Calibri"/>
          <w:sz w:val="24"/>
          <w:szCs w:val="24"/>
          <w:lang w:val="en-US"/>
        </w:rPr>
        <w:t xml:space="preserve"> </w:t>
      </w:r>
      <w:del w:id="344" w:author="USER" w:date="2023-08-08T10:12:00Z">
        <w:r w:rsidRPr="003D3BB0" w:rsidDel="00B62077">
          <w:rPr>
            <w:rFonts w:ascii="Bookman Old Style" w:hAnsi="Bookman Old Style" w:cs="Calibri"/>
            <w:sz w:val="24"/>
            <w:szCs w:val="24"/>
            <w:lang w:val="en-US"/>
          </w:rPr>
          <w:delText xml:space="preserve"> </w:delText>
        </w:r>
        <w:r w:rsidR="0065424B" w:rsidRPr="003D3BB0" w:rsidDel="00B62077">
          <w:rPr>
            <w:rFonts w:ascii="Bookman Old Style" w:hAnsi="Bookman Old Style" w:cs="Calibri"/>
            <w:sz w:val="24"/>
            <w:szCs w:val="24"/>
            <w:lang w:val="en-US"/>
          </w:rPr>
          <w:delText xml:space="preserve"> </w:delText>
        </w:r>
      </w:del>
      <w:r w:rsidR="0065424B" w:rsidRPr="003D3BB0">
        <w:rPr>
          <w:rFonts w:ascii="Bookman Old Style" w:hAnsi="Bookman Old Style" w:cs="Calibri"/>
          <w:sz w:val="24"/>
          <w:szCs w:val="24"/>
          <w:lang w:val="en-US"/>
        </w:rPr>
        <w:t xml:space="preserve">serves as the start of the survey interview. It is addressed to </w:t>
      </w:r>
      <w:r w:rsidR="00736987" w:rsidRPr="003D3BB0">
        <w:rPr>
          <w:rFonts w:ascii="Bookman Old Style" w:hAnsi="Bookman Old Style" w:cs="Calibri"/>
          <w:sz w:val="24"/>
          <w:szCs w:val="24"/>
          <w:lang w:val="en-US"/>
        </w:rPr>
        <w:t>a knowledgeable adult member of the household</w:t>
      </w:r>
      <w:r w:rsidR="003E0A06" w:rsidRPr="003D3BB0">
        <w:rPr>
          <w:rFonts w:ascii="Bookman Old Style" w:hAnsi="Bookman Old Style" w:cs="Calibri"/>
          <w:sz w:val="24"/>
          <w:szCs w:val="24"/>
          <w:lang w:val="en-US"/>
        </w:rPr>
        <w:t xml:space="preserve"> </w:t>
      </w:r>
      <w:r w:rsidR="0065424B" w:rsidRPr="003D3BB0">
        <w:rPr>
          <w:rFonts w:ascii="Bookman Old Style" w:hAnsi="Bookman Old Style" w:cs="Calibri"/>
          <w:sz w:val="24"/>
          <w:szCs w:val="24"/>
          <w:lang w:val="en-US"/>
        </w:rPr>
        <w:t>and aims to identify all members of the household and capture essential demographic and social characteristics. Th</w:t>
      </w:r>
      <w:ins w:id="345" w:author="USER" w:date="2023-08-08T10:13:00Z">
        <w:r w:rsidR="00B62077" w:rsidRPr="003D3BB0">
          <w:rPr>
            <w:rFonts w:ascii="Bookman Old Style" w:hAnsi="Bookman Old Style" w:cs="Calibri"/>
            <w:sz w:val="24"/>
            <w:szCs w:val="24"/>
            <w:lang w:val="en-US"/>
          </w:rPr>
          <w:t>e</w:t>
        </w:r>
      </w:ins>
      <w:del w:id="346" w:author="USER" w:date="2023-08-08T10:13:00Z">
        <w:r w:rsidR="0065424B" w:rsidRPr="003D3BB0" w:rsidDel="00B62077">
          <w:rPr>
            <w:rFonts w:ascii="Bookman Old Style" w:hAnsi="Bookman Old Style" w:cs="Calibri"/>
            <w:sz w:val="24"/>
            <w:szCs w:val="24"/>
            <w:lang w:val="en-US"/>
          </w:rPr>
          <w:delText>i</w:delText>
        </w:r>
      </w:del>
      <w:r w:rsidR="0065424B" w:rsidRPr="003D3BB0">
        <w:rPr>
          <w:rFonts w:ascii="Bookman Old Style" w:hAnsi="Bookman Old Style" w:cs="Calibri"/>
          <w:sz w:val="24"/>
          <w:szCs w:val="24"/>
          <w:lang w:val="en-US"/>
        </w:rPr>
        <w:t>s</w:t>
      </w:r>
      <w:ins w:id="347" w:author="USER" w:date="2023-08-08T10:13:00Z">
        <w:r w:rsidR="00B62077" w:rsidRPr="003D3BB0">
          <w:rPr>
            <w:rFonts w:ascii="Bookman Old Style" w:hAnsi="Bookman Old Style" w:cs="Calibri"/>
            <w:sz w:val="24"/>
            <w:szCs w:val="24"/>
            <w:lang w:val="en-US"/>
          </w:rPr>
          <w:t>e</w:t>
        </w:r>
      </w:ins>
      <w:r w:rsidR="0065424B" w:rsidRPr="003D3BB0">
        <w:rPr>
          <w:rFonts w:ascii="Bookman Old Style" w:hAnsi="Bookman Old Style" w:cs="Calibri"/>
          <w:sz w:val="24"/>
          <w:szCs w:val="24"/>
          <w:lang w:val="en-US"/>
        </w:rPr>
        <w:t xml:space="preserve"> include</w:t>
      </w:r>
      <w:del w:id="348" w:author="USER" w:date="2023-08-08T10:13:00Z">
        <w:r w:rsidR="0065424B" w:rsidRPr="003D3BB0" w:rsidDel="00B62077">
          <w:rPr>
            <w:rFonts w:ascii="Bookman Old Style" w:hAnsi="Bookman Old Style" w:cs="Calibri"/>
            <w:sz w:val="24"/>
            <w:szCs w:val="24"/>
            <w:lang w:val="en-US"/>
          </w:rPr>
          <w:delText>s</w:delText>
        </w:r>
      </w:del>
      <w:r w:rsidR="0065424B" w:rsidRPr="003D3BB0">
        <w:rPr>
          <w:rFonts w:ascii="Bookman Old Style" w:hAnsi="Bookman Old Style" w:cs="Calibri"/>
          <w:sz w:val="24"/>
          <w:szCs w:val="24"/>
          <w:lang w:val="en-US"/>
        </w:rPr>
        <w:t xml:space="preserve">: relationship to the household head, sex, date of birth, age, marital status, highest level of education completed, field of education, current school enrolment and participation in training outside the formal education system. </w:t>
      </w:r>
    </w:p>
    <w:p w14:paraId="78059F1A" w14:textId="59F32159" w:rsidR="00CB7449" w:rsidRPr="003D3BB0" w:rsidRDefault="00E549E3" w:rsidP="00CB7449">
      <w:pPr>
        <w:pStyle w:val="Heading2"/>
        <w:rPr>
          <w:rFonts w:ascii="Bookman Old Style" w:hAnsi="Bookman Old Style"/>
          <w:sz w:val="24"/>
          <w:szCs w:val="24"/>
        </w:rPr>
      </w:pPr>
      <w:bookmarkStart w:id="349" w:name="_Toc146275356"/>
      <w:bookmarkStart w:id="350" w:name="_Toc146277071"/>
      <w:r w:rsidRPr="003D3BB0">
        <w:rPr>
          <w:rFonts w:ascii="Bookman Old Style" w:hAnsi="Bookman Old Style"/>
          <w:sz w:val="24"/>
          <w:szCs w:val="24"/>
        </w:rPr>
        <w:t>POPULATION</w:t>
      </w:r>
      <w:r w:rsidR="00CB7449" w:rsidRPr="003D3BB0">
        <w:rPr>
          <w:rFonts w:ascii="Bookman Old Style" w:hAnsi="Bookman Old Style"/>
          <w:sz w:val="24"/>
          <w:szCs w:val="24"/>
        </w:rPr>
        <w:t xml:space="preserve"> </w:t>
      </w:r>
      <w:r w:rsidR="00F90408" w:rsidRPr="003D3BB0">
        <w:rPr>
          <w:rFonts w:ascii="Bookman Old Style" w:hAnsi="Bookman Old Style"/>
          <w:sz w:val="24"/>
          <w:szCs w:val="24"/>
        </w:rPr>
        <w:t>DEMOGRAPHICS</w:t>
      </w:r>
      <w:bookmarkEnd w:id="349"/>
      <w:bookmarkEnd w:id="350"/>
    </w:p>
    <w:p w14:paraId="0AB59911" w14:textId="77777777" w:rsidR="00F90408" w:rsidRPr="003D3BB0" w:rsidRDefault="00F90408" w:rsidP="00021C9C">
      <w:pPr>
        <w:rPr>
          <w:rFonts w:ascii="Bookman Old Style" w:hAnsi="Bookman Old Style"/>
          <w:sz w:val="24"/>
          <w:szCs w:val="24"/>
        </w:rPr>
      </w:pPr>
    </w:p>
    <w:p w14:paraId="73BDD4F3" w14:textId="2DB5B878" w:rsidR="00371307" w:rsidRPr="003D3BB0" w:rsidRDefault="00371307" w:rsidP="00371307">
      <w:pPr>
        <w:jc w:val="both"/>
        <w:rPr>
          <w:rFonts w:ascii="Bookman Old Style" w:hAnsi="Bookman Old Style"/>
          <w:i/>
          <w:iCs/>
          <w:sz w:val="24"/>
          <w:szCs w:val="24"/>
          <w:lang w:val="en-US" w:eastAsia="en-US"/>
        </w:rPr>
      </w:pPr>
      <w:r w:rsidRPr="003D3BB0">
        <w:rPr>
          <w:rFonts w:ascii="Bookman Old Style" w:hAnsi="Bookman Old Style"/>
          <w:b/>
          <w:bCs/>
          <w:i/>
          <w:iCs/>
          <w:sz w:val="24"/>
          <w:szCs w:val="24"/>
          <w:lang w:val="en-US" w:eastAsia="en-US"/>
        </w:rPr>
        <w:t>DEM</w:t>
      </w:r>
      <w:ins w:id="351" w:author="USER" w:date="2023-08-09T10:31:00Z">
        <w:r w:rsidR="00857B09" w:rsidRPr="003D3BB0">
          <w:rPr>
            <w:rFonts w:ascii="Bookman Old Style" w:hAnsi="Bookman Old Style"/>
            <w:b/>
            <w:bCs/>
            <w:i/>
            <w:iCs/>
            <w:sz w:val="24"/>
            <w:szCs w:val="24"/>
            <w:lang w:val="en-US" w:eastAsia="en-US"/>
          </w:rPr>
          <w:t>00</w:t>
        </w:r>
      </w:ins>
      <w:del w:id="352" w:author="USER" w:date="2023-08-09T10:31:00Z">
        <w:r w:rsidRPr="003D3BB0" w:rsidDel="00857B09">
          <w:rPr>
            <w:rFonts w:ascii="Bookman Old Style" w:hAnsi="Bookman Old Style"/>
            <w:b/>
            <w:bCs/>
            <w:i/>
            <w:iCs/>
            <w:sz w:val="24"/>
            <w:szCs w:val="24"/>
            <w:lang w:val="en-US" w:eastAsia="en-US"/>
          </w:rPr>
          <w:delText>_NAME</w:delText>
        </w:r>
      </w:del>
      <w:r w:rsidRPr="003D3BB0">
        <w:rPr>
          <w:rFonts w:ascii="Bookman Old Style" w:hAnsi="Bookman Old Style"/>
          <w:b/>
          <w:bCs/>
          <w:i/>
          <w:iCs/>
          <w:sz w:val="24"/>
          <w:szCs w:val="24"/>
          <w:lang w:val="en-US" w:eastAsia="en-US"/>
        </w:rPr>
        <w:t>:</w:t>
      </w:r>
      <w:r w:rsidRPr="003D3BB0">
        <w:rPr>
          <w:rFonts w:ascii="Bookman Old Style" w:hAnsi="Bookman Old Style"/>
          <w:i/>
          <w:iCs/>
          <w:sz w:val="24"/>
          <w:szCs w:val="24"/>
          <w:lang w:val="en-US" w:eastAsia="en-US"/>
        </w:rPr>
        <w:t xml:space="preserve"> Please give</w:t>
      </w:r>
      <w:r w:rsidR="002E12A1" w:rsidRPr="003D3BB0">
        <w:rPr>
          <w:rFonts w:ascii="Bookman Old Style" w:hAnsi="Bookman Old Style"/>
          <w:i/>
          <w:iCs/>
          <w:sz w:val="24"/>
          <w:szCs w:val="24"/>
          <w:lang w:val="en-US" w:eastAsia="en-US"/>
        </w:rPr>
        <w:t xml:space="preserve"> me</w:t>
      </w:r>
      <w:r w:rsidRPr="003D3BB0">
        <w:rPr>
          <w:rFonts w:ascii="Bookman Old Style" w:hAnsi="Bookman Old Style"/>
          <w:i/>
          <w:iCs/>
          <w:sz w:val="24"/>
          <w:szCs w:val="24"/>
          <w:lang w:val="en-US" w:eastAsia="en-US"/>
        </w:rPr>
        <w:t xml:space="preserve"> the names of the persons who usually live in your household starting with the head of the household</w:t>
      </w:r>
      <w:r w:rsidR="002E12A1" w:rsidRPr="003D3BB0">
        <w:rPr>
          <w:rFonts w:ascii="Bookman Old Style" w:hAnsi="Bookman Old Style"/>
          <w:i/>
          <w:iCs/>
          <w:sz w:val="24"/>
          <w:szCs w:val="24"/>
          <w:lang w:val="en-US" w:eastAsia="en-US"/>
        </w:rPr>
        <w:t>?</w:t>
      </w:r>
    </w:p>
    <w:p w14:paraId="549F5BD2" w14:textId="77777777" w:rsidR="00371307" w:rsidRPr="003D3BB0" w:rsidRDefault="00371307" w:rsidP="00371307">
      <w:pPr>
        <w:jc w:val="both"/>
        <w:rPr>
          <w:rFonts w:ascii="Bookman Old Style" w:hAnsi="Bookman Old Style"/>
          <w:sz w:val="24"/>
          <w:szCs w:val="24"/>
          <w:lang w:val="en-US" w:eastAsia="en-US"/>
        </w:rPr>
      </w:pPr>
    </w:p>
    <w:p w14:paraId="567D912C" w14:textId="0142F6F9" w:rsidR="00371307" w:rsidRPr="003D3BB0" w:rsidRDefault="00CB7449" w:rsidP="00371307">
      <w:pPr>
        <w:tabs>
          <w:tab w:val="left" w:pos="1418"/>
        </w:tabs>
        <w:jc w:val="both"/>
        <w:rPr>
          <w:rFonts w:ascii="Bookman Old Style" w:hAnsi="Bookman Old Style"/>
          <w:sz w:val="24"/>
          <w:szCs w:val="24"/>
          <w:lang w:val="en-US" w:eastAsia="en-US"/>
        </w:rPr>
      </w:pPr>
      <w:r w:rsidRPr="003D3BB0">
        <w:rPr>
          <w:rFonts w:ascii="Bookman Old Style" w:hAnsi="Bookman Old Style"/>
          <w:sz w:val="24"/>
          <w:szCs w:val="24"/>
          <w:lang w:val="en-GB" w:eastAsia="en-US"/>
        </w:rPr>
        <w:t xml:space="preserve">You should find out who resides or stays in the household. </w:t>
      </w:r>
      <w:r w:rsidRPr="003D3BB0">
        <w:rPr>
          <w:rFonts w:ascii="Bookman Old Style" w:hAnsi="Bookman Old Style"/>
          <w:sz w:val="24"/>
          <w:szCs w:val="24"/>
          <w:lang w:val="en-US" w:eastAsia="en-US"/>
        </w:rPr>
        <w:t>Remember to include</w:t>
      </w:r>
      <w:r w:rsidRPr="003D3BB0">
        <w:rPr>
          <w:rFonts w:ascii="Bookman Old Style" w:hAnsi="Bookman Old Style"/>
          <w:b/>
          <w:sz w:val="24"/>
          <w:szCs w:val="24"/>
          <w:lang w:val="en-US" w:eastAsia="en-US"/>
        </w:rPr>
        <w:t xml:space="preserve"> </w:t>
      </w:r>
      <w:r w:rsidRPr="003D3BB0">
        <w:rPr>
          <w:rFonts w:ascii="Bookman Old Style" w:hAnsi="Bookman Old Style"/>
          <w:bCs/>
          <w:sz w:val="24"/>
          <w:szCs w:val="24"/>
          <w:lang w:val="en-US" w:eastAsia="en-US"/>
        </w:rPr>
        <w:t xml:space="preserve">a </w:t>
      </w:r>
      <w:r w:rsidR="00E4146E" w:rsidRPr="003D3BB0">
        <w:rPr>
          <w:rFonts w:ascii="Bookman Old Style" w:hAnsi="Bookman Old Style"/>
          <w:bCs/>
          <w:sz w:val="24"/>
          <w:szCs w:val="24"/>
          <w:lang w:val="en-US" w:eastAsia="en-US"/>
        </w:rPr>
        <w:t>domestic worker</w:t>
      </w:r>
      <w:r w:rsidRPr="003D3BB0">
        <w:rPr>
          <w:rFonts w:ascii="Bookman Old Style" w:hAnsi="Bookman Old Style"/>
          <w:sz w:val="24"/>
          <w:szCs w:val="24"/>
          <w:lang w:val="en-US" w:eastAsia="en-US"/>
        </w:rPr>
        <w:t xml:space="preserve"> (if he/she lives in the household)</w:t>
      </w:r>
      <w:r w:rsidR="002E12A1" w:rsidRPr="003D3BB0">
        <w:rPr>
          <w:rFonts w:ascii="Bookman Old Style" w:hAnsi="Bookman Old Style"/>
          <w:sz w:val="24"/>
          <w:szCs w:val="24"/>
          <w:lang w:val="en-US" w:eastAsia="en-US"/>
        </w:rPr>
        <w:t xml:space="preserve"> and new born babies</w:t>
      </w:r>
      <w:r w:rsidRPr="003D3BB0">
        <w:rPr>
          <w:rFonts w:ascii="Bookman Old Style" w:hAnsi="Bookman Old Style"/>
          <w:sz w:val="24"/>
          <w:szCs w:val="24"/>
          <w:lang w:val="en-US" w:eastAsia="en-US"/>
        </w:rPr>
        <w:t>.</w:t>
      </w:r>
      <w:r w:rsidR="002E12A1" w:rsidRPr="003D3BB0">
        <w:rPr>
          <w:rFonts w:ascii="Bookman Old Style" w:hAnsi="Bookman Old Style"/>
          <w:sz w:val="24"/>
          <w:szCs w:val="24"/>
          <w:lang w:val="en-US" w:eastAsia="en-US"/>
        </w:rPr>
        <w:t xml:space="preserve"> Confirm that you have listed all members living in the household.</w:t>
      </w:r>
    </w:p>
    <w:p w14:paraId="2A372126" w14:textId="1B041B95" w:rsidR="00371307" w:rsidRPr="003D3BB0" w:rsidRDefault="00371307" w:rsidP="00021C9C">
      <w:pPr>
        <w:tabs>
          <w:tab w:val="left" w:pos="1418"/>
        </w:tabs>
        <w:jc w:val="both"/>
        <w:rPr>
          <w:rFonts w:ascii="Bookman Old Style" w:hAnsi="Bookman Old Style"/>
          <w:sz w:val="24"/>
          <w:szCs w:val="24"/>
          <w:lang w:val="en-US" w:eastAsia="en-US"/>
        </w:rPr>
      </w:pPr>
    </w:p>
    <w:p w14:paraId="47B89410" w14:textId="77777777" w:rsidR="00466BB2" w:rsidRPr="003D3BB0" w:rsidRDefault="00466BB2" w:rsidP="00466BB2">
      <w:pPr>
        <w:jc w:val="both"/>
        <w:rPr>
          <w:ins w:id="353" w:author="USER" w:date="2023-08-09T13:16:00Z"/>
          <w:rFonts w:ascii="Bookman Old Style" w:hAnsi="Bookman Old Style"/>
          <w:sz w:val="24"/>
          <w:szCs w:val="24"/>
          <w:lang w:val="en-GB" w:eastAsia="en-US"/>
        </w:rPr>
      </w:pPr>
    </w:p>
    <w:p w14:paraId="0F150202" w14:textId="4381F8EB" w:rsidR="00466BB2" w:rsidRPr="003D3BB0" w:rsidRDefault="00466BB2" w:rsidP="00466BB2">
      <w:pPr>
        <w:jc w:val="both"/>
        <w:rPr>
          <w:ins w:id="354" w:author="USER" w:date="2023-08-09T13:16:00Z"/>
          <w:rFonts w:ascii="Bookman Old Style" w:hAnsi="Bookman Old Style"/>
          <w:i/>
          <w:iCs/>
          <w:sz w:val="24"/>
          <w:szCs w:val="24"/>
          <w:lang w:val="en-US" w:eastAsia="en-US"/>
        </w:rPr>
      </w:pPr>
      <w:ins w:id="355" w:author="USER" w:date="2023-08-09T13:16:00Z">
        <w:r w:rsidRPr="003D3BB0">
          <w:rPr>
            <w:rFonts w:ascii="Bookman Old Style" w:hAnsi="Bookman Old Style"/>
            <w:b/>
            <w:bCs/>
            <w:i/>
            <w:iCs/>
            <w:sz w:val="24"/>
            <w:szCs w:val="24"/>
            <w:lang w:val="en-US" w:eastAsia="en-US"/>
          </w:rPr>
          <w:t>DEM01</w:t>
        </w:r>
        <w:r w:rsidRPr="003D3BB0">
          <w:rPr>
            <w:rFonts w:ascii="Bookman Old Style" w:hAnsi="Bookman Old Style"/>
            <w:i/>
            <w:iCs/>
            <w:sz w:val="24"/>
            <w:szCs w:val="24"/>
            <w:lang w:val="en-US" w:eastAsia="en-US"/>
          </w:rPr>
          <w:t>: Is (name) male or female?</w:t>
        </w:r>
      </w:ins>
    </w:p>
    <w:p w14:paraId="33FAB230" w14:textId="77777777" w:rsidR="00466BB2" w:rsidRPr="003D3BB0" w:rsidRDefault="00466BB2" w:rsidP="00466BB2">
      <w:pPr>
        <w:jc w:val="both"/>
        <w:rPr>
          <w:ins w:id="356" w:author="USER" w:date="2023-08-09T13:16:00Z"/>
          <w:rFonts w:ascii="Bookman Old Style" w:hAnsi="Bookman Old Style"/>
          <w:i/>
          <w:iCs/>
          <w:sz w:val="24"/>
          <w:szCs w:val="24"/>
          <w:lang w:val="en-US" w:eastAsia="en-US"/>
        </w:rPr>
      </w:pPr>
    </w:p>
    <w:p w14:paraId="33929C67" w14:textId="77777777" w:rsidR="00466BB2" w:rsidRPr="003D3BB0" w:rsidRDefault="00466BB2" w:rsidP="00466BB2">
      <w:pPr>
        <w:jc w:val="both"/>
        <w:rPr>
          <w:ins w:id="357" w:author="USER" w:date="2023-08-09T13:16:00Z"/>
          <w:rFonts w:ascii="Bookman Old Style" w:hAnsi="Bookman Old Style" w:cs="Calibri"/>
          <w:sz w:val="24"/>
          <w:szCs w:val="24"/>
          <w:lang w:val="en-US"/>
        </w:rPr>
      </w:pPr>
      <w:ins w:id="358" w:author="USER" w:date="2023-08-09T13:16:00Z">
        <w:r w:rsidRPr="003D3BB0">
          <w:rPr>
            <w:rFonts w:ascii="Bookman Old Style" w:hAnsi="Bookman Old Style" w:cs="Calibri"/>
            <w:sz w:val="24"/>
            <w:szCs w:val="24"/>
            <w:lang w:val="en-US"/>
          </w:rPr>
          <w:t>When used as a basic background characteristic, the variable is defined as the biological sex assigned to the person at birth.</w:t>
        </w:r>
      </w:ins>
    </w:p>
    <w:p w14:paraId="1FFF7251" w14:textId="06A216FE" w:rsidR="00371307" w:rsidRPr="003D3BB0" w:rsidDel="00857B09" w:rsidRDefault="00371307" w:rsidP="00371307">
      <w:pPr>
        <w:jc w:val="both"/>
        <w:rPr>
          <w:rFonts w:ascii="Bookman Old Style" w:hAnsi="Bookman Old Style"/>
          <w:i/>
          <w:iCs/>
          <w:sz w:val="24"/>
          <w:szCs w:val="24"/>
          <w:lang w:val="en-US" w:eastAsia="en-US"/>
        </w:rPr>
      </w:pPr>
      <w:moveFromRangeStart w:id="359" w:author="USER" w:date="2023-08-09T10:32:00Z" w:name="move142469556"/>
      <w:moveFrom w:id="360" w:author="USER" w:date="2023-08-09T10:32:00Z">
        <w:r w:rsidRPr="003D3BB0" w:rsidDel="00857B09">
          <w:rPr>
            <w:rFonts w:ascii="Bookman Old Style" w:hAnsi="Bookman Old Style"/>
            <w:b/>
            <w:bCs/>
            <w:i/>
            <w:iCs/>
            <w:sz w:val="24"/>
            <w:szCs w:val="24"/>
            <w:lang w:val="en-US" w:eastAsia="en-US"/>
          </w:rPr>
          <w:t>DEM_01</w:t>
        </w:r>
        <w:r w:rsidRPr="003D3BB0" w:rsidDel="00857B09">
          <w:rPr>
            <w:rFonts w:ascii="Bookman Old Style" w:hAnsi="Bookman Old Style"/>
            <w:i/>
            <w:iCs/>
            <w:sz w:val="24"/>
            <w:szCs w:val="24"/>
            <w:lang w:val="en-US" w:eastAsia="en-US"/>
          </w:rPr>
          <w:t>: Is (name) male or female?</w:t>
        </w:r>
      </w:moveFrom>
    </w:p>
    <w:p w14:paraId="25D15A27" w14:textId="1358D229" w:rsidR="00371307" w:rsidRPr="003D3BB0" w:rsidDel="00857B09" w:rsidRDefault="00371307" w:rsidP="00371307">
      <w:pPr>
        <w:jc w:val="both"/>
        <w:rPr>
          <w:rFonts w:ascii="Bookman Old Style" w:hAnsi="Bookman Old Style"/>
          <w:i/>
          <w:iCs/>
          <w:sz w:val="24"/>
          <w:szCs w:val="24"/>
          <w:lang w:val="en-US" w:eastAsia="en-US"/>
        </w:rPr>
      </w:pPr>
    </w:p>
    <w:p w14:paraId="6B7C6401" w14:textId="11CFA0C2" w:rsidR="00371307" w:rsidRPr="003D3BB0" w:rsidDel="00857B09" w:rsidRDefault="00371307" w:rsidP="00371307">
      <w:pPr>
        <w:jc w:val="both"/>
        <w:rPr>
          <w:rFonts w:ascii="Bookman Old Style" w:hAnsi="Bookman Old Style"/>
          <w:i/>
          <w:iCs/>
          <w:sz w:val="24"/>
          <w:szCs w:val="24"/>
          <w:lang w:val="en-US" w:eastAsia="en-US"/>
        </w:rPr>
      </w:pPr>
      <w:moveFrom w:id="361" w:author="USER" w:date="2023-08-09T10:32:00Z">
        <w:r w:rsidRPr="003D3BB0" w:rsidDel="00857B09">
          <w:rPr>
            <w:rFonts w:ascii="Bookman Old Style" w:hAnsi="Bookman Old Style" w:cs="Calibri"/>
            <w:sz w:val="24"/>
            <w:szCs w:val="24"/>
            <w:lang w:val="en-US"/>
          </w:rPr>
          <w:t>When used as a basic background characteristic, the variable is defined as the biological sex assigned to the person at birth.</w:t>
        </w:r>
      </w:moveFrom>
    </w:p>
    <w:moveFromRangeEnd w:id="359"/>
    <w:p w14:paraId="37D28C98" w14:textId="77777777" w:rsidR="00371307" w:rsidRPr="003D3BB0" w:rsidRDefault="00371307" w:rsidP="00371307">
      <w:pPr>
        <w:tabs>
          <w:tab w:val="left" w:pos="1418"/>
        </w:tabs>
        <w:jc w:val="both"/>
        <w:rPr>
          <w:rFonts w:ascii="Bookman Old Style" w:hAnsi="Bookman Old Style"/>
          <w:sz w:val="24"/>
          <w:szCs w:val="24"/>
          <w:lang w:val="en-US" w:eastAsia="en-US"/>
        </w:rPr>
      </w:pPr>
    </w:p>
    <w:p w14:paraId="23687F62" w14:textId="1DD29029" w:rsidR="00371307" w:rsidRPr="003D3BB0" w:rsidRDefault="00371307" w:rsidP="00021C9C">
      <w:pPr>
        <w:tabs>
          <w:tab w:val="left" w:pos="1418"/>
        </w:tabs>
        <w:jc w:val="both"/>
        <w:rPr>
          <w:rFonts w:ascii="Bookman Old Style" w:hAnsi="Bookman Old Style"/>
          <w:sz w:val="24"/>
          <w:szCs w:val="24"/>
          <w:lang w:val="en-US" w:eastAsia="en-US"/>
        </w:rPr>
      </w:pPr>
      <w:r w:rsidRPr="003D3BB0">
        <w:rPr>
          <w:rFonts w:ascii="Bookman Old Style" w:hAnsi="Bookman Old Style"/>
          <w:b/>
          <w:bCs/>
          <w:i/>
          <w:iCs/>
          <w:sz w:val="24"/>
          <w:szCs w:val="24"/>
          <w:lang w:val="en-US" w:eastAsia="en-US"/>
        </w:rPr>
        <w:t>DEM</w:t>
      </w:r>
      <w:del w:id="362" w:author="USER" w:date="2023-08-09T10:33:00Z">
        <w:r w:rsidRPr="003D3BB0" w:rsidDel="00857B09">
          <w:rPr>
            <w:rFonts w:ascii="Bookman Old Style" w:hAnsi="Bookman Old Style"/>
            <w:b/>
            <w:bCs/>
            <w:i/>
            <w:iCs/>
            <w:sz w:val="24"/>
            <w:szCs w:val="24"/>
            <w:lang w:val="en-US" w:eastAsia="en-US"/>
          </w:rPr>
          <w:delText>_</w:delText>
        </w:r>
      </w:del>
      <w:r w:rsidRPr="003D3BB0">
        <w:rPr>
          <w:rFonts w:ascii="Bookman Old Style" w:hAnsi="Bookman Old Style"/>
          <w:b/>
          <w:bCs/>
          <w:i/>
          <w:iCs/>
          <w:sz w:val="24"/>
          <w:szCs w:val="24"/>
          <w:lang w:val="en-US" w:eastAsia="en-US"/>
        </w:rPr>
        <w:t>0</w:t>
      </w:r>
      <w:ins w:id="363" w:author="USER" w:date="2023-08-09T13:16:00Z">
        <w:r w:rsidR="00466BB2" w:rsidRPr="003D3BB0">
          <w:rPr>
            <w:rFonts w:ascii="Bookman Old Style" w:hAnsi="Bookman Old Style"/>
            <w:b/>
            <w:bCs/>
            <w:i/>
            <w:iCs/>
            <w:sz w:val="24"/>
            <w:szCs w:val="24"/>
            <w:lang w:val="en-US" w:eastAsia="en-US"/>
          </w:rPr>
          <w:t>2</w:t>
        </w:r>
      </w:ins>
      <w:del w:id="364" w:author="USER" w:date="2023-08-09T10:32:00Z">
        <w:r w:rsidRPr="003D3BB0" w:rsidDel="00857B09">
          <w:rPr>
            <w:rFonts w:ascii="Bookman Old Style" w:hAnsi="Bookman Old Style"/>
            <w:b/>
            <w:bCs/>
            <w:i/>
            <w:iCs/>
            <w:sz w:val="24"/>
            <w:szCs w:val="24"/>
            <w:lang w:val="en-US" w:eastAsia="en-US"/>
          </w:rPr>
          <w:delText>2</w:delText>
        </w:r>
      </w:del>
      <w:r w:rsidRPr="003D3BB0">
        <w:rPr>
          <w:rFonts w:ascii="Bookman Old Style" w:hAnsi="Bookman Old Style"/>
          <w:b/>
          <w:bCs/>
          <w:i/>
          <w:iCs/>
          <w:sz w:val="24"/>
          <w:szCs w:val="24"/>
          <w:lang w:val="en-US" w:eastAsia="en-US"/>
        </w:rPr>
        <w:t>:</w:t>
      </w:r>
      <w:r w:rsidRPr="003D3BB0">
        <w:rPr>
          <w:rFonts w:ascii="Bookman Old Style" w:hAnsi="Bookman Old Style"/>
          <w:i/>
          <w:iCs/>
          <w:sz w:val="24"/>
          <w:szCs w:val="24"/>
          <w:lang w:val="en-US" w:eastAsia="en-US"/>
        </w:rPr>
        <w:t xml:space="preserve"> What is the relationship of (name) to the head of the household?</w:t>
      </w:r>
    </w:p>
    <w:p w14:paraId="7AEB961C" w14:textId="77777777" w:rsidR="00371307" w:rsidRPr="003D3BB0" w:rsidRDefault="00371307" w:rsidP="00371307">
      <w:pPr>
        <w:jc w:val="both"/>
        <w:rPr>
          <w:rFonts w:ascii="Bookman Old Style" w:hAnsi="Bookman Old Style"/>
          <w:i/>
          <w:iCs/>
          <w:sz w:val="24"/>
          <w:szCs w:val="24"/>
          <w:lang w:val="en-US" w:eastAsia="en-US"/>
        </w:rPr>
      </w:pPr>
    </w:p>
    <w:p w14:paraId="3AEAA343" w14:textId="77777777" w:rsidR="00371307" w:rsidRPr="003D3BB0" w:rsidRDefault="00371307" w:rsidP="00021C9C">
      <w:pPr>
        <w:jc w:val="both"/>
        <w:rPr>
          <w:rFonts w:ascii="Bookman Old Style" w:hAnsi="Bookman Old Style"/>
          <w:sz w:val="24"/>
          <w:szCs w:val="24"/>
          <w:lang w:val="en-US" w:eastAsia="en-US"/>
        </w:rPr>
      </w:pPr>
      <w:r w:rsidRPr="003D3BB0">
        <w:rPr>
          <w:rFonts w:ascii="Bookman Old Style" w:hAnsi="Bookman Old Style"/>
          <w:sz w:val="24"/>
          <w:szCs w:val="24"/>
          <w:lang w:val="en-US" w:eastAsia="en-US"/>
        </w:rPr>
        <w:t>Select an option that best describes the relationship of the person under review to the head of the household.</w:t>
      </w:r>
    </w:p>
    <w:p w14:paraId="5AF1B392" w14:textId="77777777" w:rsidR="007D1B85" w:rsidRPr="003D3BB0" w:rsidRDefault="007D1B85" w:rsidP="007D1B85">
      <w:pPr>
        <w:numPr>
          <w:ilvl w:val="0"/>
          <w:numId w:val="139"/>
        </w:numPr>
        <w:rPr>
          <w:rFonts w:ascii="Bookman Old Style" w:hAnsi="Bookman Old Style"/>
          <w:sz w:val="24"/>
          <w:szCs w:val="24"/>
          <w:lang w:val="en-US" w:eastAsia="en-US"/>
        </w:rPr>
      </w:pPr>
      <w:r w:rsidRPr="003D3BB0">
        <w:rPr>
          <w:rFonts w:ascii="Bookman Old Style" w:hAnsi="Bookman Old Style"/>
          <w:sz w:val="24"/>
          <w:szCs w:val="24"/>
          <w:lang w:val="en-US" w:eastAsia="en-US"/>
        </w:rPr>
        <w:t>Head of the household</w:t>
      </w:r>
    </w:p>
    <w:p w14:paraId="0582E134" w14:textId="77777777" w:rsidR="007D1B85" w:rsidRPr="003D3BB0" w:rsidRDefault="007D1B85" w:rsidP="007D1B85">
      <w:pPr>
        <w:numPr>
          <w:ilvl w:val="0"/>
          <w:numId w:val="139"/>
        </w:numPr>
        <w:rPr>
          <w:rFonts w:ascii="Bookman Old Style" w:hAnsi="Bookman Old Style"/>
          <w:sz w:val="24"/>
          <w:szCs w:val="24"/>
          <w:lang w:val="en-US" w:eastAsia="en-US"/>
        </w:rPr>
      </w:pPr>
      <w:r w:rsidRPr="003D3BB0">
        <w:rPr>
          <w:rFonts w:ascii="Bookman Old Style" w:hAnsi="Bookman Old Style"/>
          <w:sz w:val="24"/>
          <w:szCs w:val="24"/>
          <w:lang w:val="en-US" w:eastAsia="en-US"/>
        </w:rPr>
        <w:t>Wife or husband</w:t>
      </w:r>
    </w:p>
    <w:p w14:paraId="0906305B" w14:textId="77777777" w:rsidR="007D1B85" w:rsidRPr="003D3BB0" w:rsidRDefault="007D1B85" w:rsidP="007D1B85">
      <w:pPr>
        <w:numPr>
          <w:ilvl w:val="0"/>
          <w:numId w:val="139"/>
        </w:numPr>
        <w:rPr>
          <w:rFonts w:ascii="Bookman Old Style" w:hAnsi="Bookman Old Style"/>
          <w:sz w:val="24"/>
          <w:szCs w:val="24"/>
          <w:lang w:val="en-US" w:eastAsia="en-US"/>
        </w:rPr>
      </w:pPr>
      <w:r w:rsidRPr="003D3BB0">
        <w:rPr>
          <w:rFonts w:ascii="Bookman Old Style" w:hAnsi="Bookman Old Style"/>
          <w:sz w:val="24"/>
          <w:szCs w:val="24"/>
          <w:lang w:val="en-US" w:eastAsia="en-US"/>
        </w:rPr>
        <w:t>Son or daughter</w:t>
      </w:r>
    </w:p>
    <w:p w14:paraId="4D79C9D5" w14:textId="77777777" w:rsidR="00371307" w:rsidRPr="003D3BB0" w:rsidRDefault="00371307" w:rsidP="007D1B85">
      <w:pPr>
        <w:numPr>
          <w:ilvl w:val="0"/>
          <w:numId w:val="139"/>
        </w:numPr>
        <w:rPr>
          <w:rFonts w:ascii="Bookman Old Style" w:hAnsi="Bookman Old Style"/>
          <w:sz w:val="24"/>
          <w:szCs w:val="24"/>
          <w:lang w:val="en-US" w:eastAsia="en-US"/>
        </w:rPr>
      </w:pPr>
      <w:r w:rsidRPr="003D3BB0">
        <w:rPr>
          <w:rFonts w:ascii="Bookman Old Style" w:hAnsi="Bookman Old Style"/>
          <w:sz w:val="24"/>
          <w:szCs w:val="24"/>
          <w:lang w:val="en-US" w:eastAsia="en-US"/>
        </w:rPr>
        <w:t>Step-son or step-daughter</w:t>
      </w:r>
    </w:p>
    <w:p w14:paraId="5440C1C0" w14:textId="77777777" w:rsidR="007D1B85" w:rsidRPr="003D3BB0" w:rsidRDefault="007D1B85" w:rsidP="007D1B85">
      <w:pPr>
        <w:numPr>
          <w:ilvl w:val="0"/>
          <w:numId w:val="139"/>
        </w:numPr>
        <w:rPr>
          <w:rFonts w:ascii="Bookman Old Style" w:hAnsi="Bookman Old Style"/>
          <w:sz w:val="24"/>
          <w:szCs w:val="24"/>
          <w:lang w:val="en-US" w:eastAsia="en-US"/>
        </w:rPr>
      </w:pPr>
      <w:r w:rsidRPr="003D3BB0">
        <w:rPr>
          <w:rFonts w:ascii="Bookman Old Style" w:hAnsi="Bookman Old Style"/>
          <w:sz w:val="24"/>
          <w:szCs w:val="24"/>
          <w:lang w:val="en-US" w:eastAsia="en-US"/>
        </w:rPr>
        <w:t>Son-in-law or daughter-in-law</w:t>
      </w:r>
    </w:p>
    <w:p w14:paraId="5355C6A1" w14:textId="77777777" w:rsidR="007D1B85" w:rsidRPr="003D3BB0" w:rsidRDefault="007D1B85" w:rsidP="007D1B85">
      <w:pPr>
        <w:numPr>
          <w:ilvl w:val="0"/>
          <w:numId w:val="139"/>
        </w:numPr>
        <w:rPr>
          <w:rFonts w:ascii="Bookman Old Style" w:hAnsi="Bookman Old Style"/>
          <w:sz w:val="24"/>
          <w:szCs w:val="24"/>
          <w:lang w:val="en-US" w:eastAsia="en-US"/>
        </w:rPr>
      </w:pPr>
      <w:r w:rsidRPr="003D3BB0">
        <w:rPr>
          <w:rFonts w:ascii="Bookman Old Style" w:hAnsi="Bookman Old Style"/>
          <w:sz w:val="24"/>
          <w:szCs w:val="24"/>
          <w:lang w:val="en-US" w:eastAsia="en-US"/>
        </w:rPr>
        <w:t>Grandchild</w:t>
      </w:r>
    </w:p>
    <w:p w14:paraId="1CB1ED33" w14:textId="77777777" w:rsidR="007D1B85" w:rsidRPr="003D3BB0" w:rsidRDefault="007D1B85" w:rsidP="007D1B85">
      <w:pPr>
        <w:numPr>
          <w:ilvl w:val="0"/>
          <w:numId w:val="139"/>
        </w:numPr>
        <w:rPr>
          <w:rFonts w:ascii="Bookman Old Style" w:hAnsi="Bookman Old Style"/>
          <w:sz w:val="24"/>
          <w:szCs w:val="24"/>
          <w:lang w:val="en-US" w:eastAsia="en-US"/>
        </w:rPr>
      </w:pPr>
      <w:r w:rsidRPr="003D3BB0">
        <w:rPr>
          <w:rFonts w:ascii="Bookman Old Style" w:hAnsi="Bookman Old Style"/>
          <w:sz w:val="24"/>
          <w:szCs w:val="24"/>
          <w:lang w:val="en-US" w:eastAsia="en-US"/>
        </w:rPr>
        <w:t>Parent</w:t>
      </w:r>
    </w:p>
    <w:p w14:paraId="70E587C7" w14:textId="77777777" w:rsidR="007D1B85" w:rsidRPr="003D3BB0" w:rsidRDefault="007D1B85" w:rsidP="007D1B85">
      <w:pPr>
        <w:numPr>
          <w:ilvl w:val="0"/>
          <w:numId w:val="139"/>
        </w:numPr>
        <w:rPr>
          <w:rFonts w:ascii="Bookman Old Style" w:hAnsi="Bookman Old Style"/>
          <w:sz w:val="24"/>
          <w:szCs w:val="24"/>
          <w:lang w:val="en-US" w:eastAsia="en-US"/>
        </w:rPr>
      </w:pPr>
      <w:r w:rsidRPr="003D3BB0">
        <w:rPr>
          <w:rFonts w:ascii="Bookman Old Style" w:hAnsi="Bookman Old Style"/>
          <w:sz w:val="24"/>
          <w:szCs w:val="24"/>
          <w:lang w:val="en-US" w:eastAsia="en-US"/>
        </w:rPr>
        <w:t>Parent-in-law</w:t>
      </w:r>
    </w:p>
    <w:p w14:paraId="3096DDB9" w14:textId="77777777" w:rsidR="007D1B85" w:rsidRPr="003D3BB0" w:rsidRDefault="007D1B85" w:rsidP="007D1B85">
      <w:pPr>
        <w:numPr>
          <w:ilvl w:val="0"/>
          <w:numId w:val="139"/>
        </w:numPr>
        <w:rPr>
          <w:rFonts w:ascii="Bookman Old Style" w:hAnsi="Bookman Old Style"/>
          <w:sz w:val="24"/>
          <w:szCs w:val="24"/>
          <w:lang w:val="en-US" w:eastAsia="en-US"/>
        </w:rPr>
      </w:pPr>
      <w:r w:rsidRPr="003D3BB0">
        <w:rPr>
          <w:rFonts w:ascii="Bookman Old Style" w:hAnsi="Bookman Old Style"/>
          <w:sz w:val="24"/>
          <w:szCs w:val="24"/>
          <w:lang w:val="en-US" w:eastAsia="en-US"/>
        </w:rPr>
        <w:t>Brother or sister</w:t>
      </w:r>
    </w:p>
    <w:p w14:paraId="26C4C293" w14:textId="77777777" w:rsidR="007D1B85" w:rsidRPr="003D3BB0" w:rsidRDefault="007D1B85" w:rsidP="007D1B85">
      <w:pPr>
        <w:numPr>
          <w:ilvl w:val="0"/>
          <w:numId w:val="139"/>
        </w:numPr>
        <w:rPr>
          <w:rFonts w:ascii="Bookman Old Style" w:hAnsi="Bookman Old Style"/>
          <w:sz w:val="24"/>
          <w:szCs w:val="24"/>
          <w:lang w:val="en-US" w:eastAsia="en-US"/>
        </w:rPr>
      </w:pPr>
      <w:r w:rsidRPr="003D3BB0">
        <w:rPr>
          <w:rFonts w:ascii="Bookman Old Style" w:hAnsi="Bookman Old Style"/>
          <w:sz w:val="24"/>
          <w:szCs w:val="24"/>
          <w:lang w:val="en-US" w:eastAsia="en-US"/>
        </w:rPr>
        <w:t>Niece or nephew</w:t>
      </w:r>
    </w:p>
    <w:p w14:paraId="10498B79" w14:textId="42EFFF16" w:rsidR="007D1B85" w:rsidRPr="003D3BB0" w:rsidRDefault="00432A39" w:rsidP="0032011A">
      <w:pPr>
        <w:numPr>
          <w:ilvl w:val="0"/>
          <w:numId w:val="139"/>
        </w:numPr>
        <w:rPr>
          <w:rFonts w:ascii="Bookman Old Style" w:hAnsi="Bookman Old Style"/>
          <w:sz w:val="24"/>
          <w:szCs w:val="24"/>
          <w:lang w:val="en-US" w:eastAsia="en-US"/>
        </w:rPr>
      </w:pPr>
      <w:r w:rsidRPr="003D3BB0">
        <w:rPr>
          <w:rFonts w:ascii="Bookman Old Style" w:hAnsi="Bookman Old Style"/>
          <w:sz w:val="24"/>
          <w:szCs w:val="24"/>
          <w:lang w:val="en-US" w:eastAsia="en-US"/>
        </w:rPr>
        <w:t>Sister-in-law or brother-in-law</w:t>
      </w:r>
    </w:p>
    <w:p w14:paraId="707862E4" w14:textId="77777777" w:rsidR="007D1B85" w:rsidRPr="003D3BB0" w:rsidRDefault="007D1B85" w:rsidP="007D1B85">
      <w:pPr>
        <w:numPr>
          <w:ilvl w:val="0"/>
          <w:numId w:val="139"/>
        </w:numPr>
        <w:rPr>
          <w:rFonts w:ascii="Bookman Old Style" w:hAnsi="Bookman Old Style"/>
          <w:sz w:val="24"/>
          <w:szCs w:val="24"/>
          <w:lang w:val="en-US" w:eastAsia="en-US"/>
        </w:rPr>
      </w:pPr>
      <w:r w:rsidRPr="003D3BB0">
        <w:rPr>
          <w:rFonts w:ascii="Bookman Old Style" w:hAnsi="Bookman Old Style"/>
          <w:sz w:val="24"/>
          <w:szCs w:val="24"/>
          <w:lang w:val="en-US" w:eastAsia="en-US"/>
        </w:rPr>
        <w:t>Other relative</w:t>
      </w:r>
    </w:p>
    <w:p w14:paraId="5576BF09" w14:textId="77777777" w:rsidR="008E63F4" w:rsidRPr="003D3BB0" w:rsidRDefault="008E63F4" w:rsidP="007D1B85">
      <w:pPr>
        <w:numPr>
          <w:ilvl w:val="0"/>
          <w:numId w:val="139"/>
        </w:numPr>
        <w:rPr>
          <w:rFonts w:ascii="Bookman Old Style" w:hAnsi="Bookman Old Style"/>
          <w:sz w:val="24"/>
          <w:szCs w:val="24"/>
          <w:lang w:val="en-US" w:eastAsia="en-US"/>
        </w:rPr>
      </w:pPr>
      <w:r w:rsidRPr="003D3BB0">
        <w:rPr>
          <w:rFonts w:ascii="Bookman Old Style" w:hAnsi="Bookman Old Style"/>
          <w:sz w:val="24"/>
          <w:szCs w:val="24"/>
          <w:lang w:val="en-US" w:eastAsia="en-US"/>
        </w:rPr>
        <w:t>Domestic worker</w:t>
      </w:r>
    </w:p>
    <w:p w14:paraId="478BA000" w14:textId="77777777" w:rsidR="007D1B85" w:rsidRPr="003D3BB0" w:rsidRDefault="007D1B85" w:rsidP="007D1B85">
      <w:pPr>
        <w:numPr>
          <w:ilvl w:val="0"/>
          <w:numId w:val="139"/>
        </w:numPr>
        <w:rPr>
          <w:rFonts w:ascii="Bookman Old Style" w:hAnsi="Bookman Old Style"/>
          <w:sz w:val="24"/>
          <w:szCs w:val="24"/>
          <w:lang w:val="en-US" w:eastAsia="en-US"/>
        </w:rPr>
      </w:pPr>
      <w:r w:rsidRPr="003D3BB0">
        <w:rPr>
          <w:rFonts w:ascii="Bookman Old Style" w:hAnsi="Bookman Old Style"/>
          <w:sz w:val="24"/>
          <w:szCs w:val="24"/>
          <w:lang w:val="en-US" w:eastAsia="en-US"/>
        </w:rPr>
        <w:t>Not related</w:t>
      </w:r>
    </w:p>
    <w:p w14:paraId="059A64EB" w14:textId="77777777" w:rsidR="009F33E4" w:rsidRPr="003D3BB0" w:rsidRDefault="007D1B85" w:rsidP="009F33E4">
      <w:pPr>
        <w:jc w:val="both"/>
        <w:rPr>
          <w:ins w:id="365" w:author="USER" w:date="2023-08-09T10:32:00Z"/>
          <w:rFonts w:ascii="Bookman Old Style" w:hAnsi="Bookman Old Style"/>
          <w:sz w:val="24"/>
          <w:szCs w:val="24"/>
          <w:lang w:val="en-GB" w:eastAsia="en-US"/>
        </w:rPr>
      </w:pPr>
      <w:r w:rsidRPr="003D3BB0">
        <w:rPr>
          <w:rFonts w:ascii="Bookman Old Style" w:hAnsi="Bookman Old Style"/>
          <w:sz w:val="24"/>
          <w:szCs w:val="24"/>
          <w:lang w:val="en-GB" w:eastAsia="en-US"/>
        </w:rPr>
        <w:t>If a household comprises two or more unrelated persons, treat one of them as head</w:t>
      </w:r>
      <w:r w:rsidR="002F2084" w:rsidRPr="003D3BB0">
        <w:rPr>
          <w:rFonts w:ascii="Bookman Old Style" w:hAnsi="Bookman Old Style"/>
          <w:sz w:val="24"/>
          <w:szCs w:val="24"/>
          <w:lang w:val="en-GB" w:eastAsia="en-US"/>
        </w:rPr>
        <w:t>.</w:t>
      </w:r>
    </w:p>
    <w:p w14:paraId="2A6B4051" w14:textId="6893EB65" w:rsidR="00857B09" w:rsidRPr="003D3BB0" w:rsidDel="00466BB2" w:rsidRDefault="00857B09" w:rsidP="009F33E4">
      <w:pPr>
        <w:jc w:val="both"/>
        <w:rPr>
          <w:del w:id="366" w:author="USER" w:date="2023-08-09T13:15:00Z"/>
          <w:rFonts w:ascii="Bookman Old Style" w:hAnsi="Bookman Old Style"/>
          <w:sz w:val="24"/>
          <w:szCs w:val="24"/>
          <w:lang w:val="en-GB" w:eastAsia="en-US"/>
        </w:rPr>
      </w:pPr>
    </w:p>
    <w:p w14:paraId="6556FA42" w14:textId="14890E2E" w:rsidR="00857B09" w:rsidRPr="003D3BB0" w:rsidDel="00466BB2" w:rsidRDefault="00857B09" w:rsidP="00857B09">
      <w:pPr>
        <w:jc w:val="both"/>
        <w:rPr>
          <w:del w:id="367" w:author="USER" w:date="2023-08-09T13:15:00Z"/>
          <w:rFonts w:ascii="Bookman Old Style" w:hAnsi="Bookman Old Style"/>
          <w:i/>
          <w:iCs/>
          <w:sz w:val="24"/>
          <w:szCs w:val="24"/>
          <w:lang w:val="en-US" w:eastAsia="en-US"/>
        </w:rPr>
      </w:pPr>
      <w:moveToRangeStart w:id="368" w:author="USER" w:date="2023-08-09T10:32:00Z" w:name="move142469556"/>
      <w:moveTo w:id="369" w:author="USER" w:date="2023-08-09T10:32:00Z">
        <w:del w:id="370" w:author="USER" w:date="2023-08-09T13:15:00Z">
          <w:r w:rsidRPr="003D3BB0" w:rsidDel="00466BB2">
            <w:rPr>
              <w:rFonts w:ascii="Bookman Old Style" w:hAnsi="Bookman Old Style"/>
              <w:b/>
              <w:bCs/>
              <w:i/>
              <w:iCs/>
              <w:sz w:val="24"/>
              <w:szCs w:val="24"/>
              <w:lang w:val="en-US" w:eastAsia="en-US"/>
            </w:rPr>
            <w:delText>DEM</w:delText>
          </w:r>
        </w:del>
        <w:del w:id="371" w:author="USER" w:date="2023-08-09T10:33:00Z">
          <w:r w:rsidRPr="003D3BB0" w:rsidDel="00857B09">
            <w:rPr>
              <w:rFonts w:ascii="Bookman Old Style" w:hAnsi="Bookman Old Style"/>
              <w:b/>
              <w:bCs/>
              <w:i/>
              <w:iCs/>
              <w:sz w:val="24"/>
              <w:szCs w:val="24"/>
              <w:lang w:val="en-US" w:eastAsia="en-US"/>
            </w:rPr>
            <w:delText>_</w:delText>
          </w:r>
        </w:del>
        <w:del w:id="372" w:author="USER" w:date="2023-08-09T13:15:00Z">
          <w:r w:rsidRPr="003D3BB0" w:rsidDel="00466BB2">
            <w:rPr>
              <w:rFonts w:ascii="Bookman Old Style" w:hAnsi="Bookman Old Style"/>
              <w:b/>
              <w:bCs/>
              <w:i/>
              <w:iCs/>
              <w:sz w:val="24"/>
              <w:szCs w:val="24"/>
              <w:lang w:val="en-US" w:eastAsia="en-US"/>
            </w:rPr>
            <w:delText>0</w:delText>
          </w:r>
        </w:del>
        <w:del w:id="373" w:author="USER" w:date="2023-08-09T10:32:00Z">
          <w:r w:rsidRPr="003D3BB0" w:rsidDel="00857B09">
            <w:rPr>
              <w:rFonts w:ascii="Bookman Old Style" w:hAnsi="Bookman Old Style"/>
              <w:b/>
              <w:bCs/>
              <w:i/>
              <w:iCs/>
              <w:sz w:val="24"/>
              <w:szCs w:val="24"/>
              <w:lang w:val="en-US" w:eastAsia="en-US"/>
            </w:rPr>
            <w:delText>1</w:delText>
          </w:r>
        </w:del>
        <w:del w:id="374" w:author="USER" w:date="2023-08-09T13:15:00Z">
          <w:r w:rsidRPr="003D3BB0" w:rsidDel="00466BB2">
            <w:rPr>
              <w:rFonts w:ascii="Bookman Old Style" w:hAnsi="Bookman Old Style"/>
              <w:i/>
              <w:iCs/>
              <w:sz w:val="24"/>
              <w:szCs w:val="24"/>
              <w:lang w:val="en-US" w:eastAsia="en-US"/>
            </w:rPr>
            <w:delText>: Is (name) male or female?</w:delText>
          </w:r>
        </w:del>
      </w:moveTo>
    </w:p>
    <w:p w14:paraId="54CB9044" w14:textId="68F1C4F6" w:rsidR="00857B09" w:rsidRPr="003D3BB0" w:rsidDel="00466BB2" w:rsidRDefault="00857B09" w:rsidP="00857B09">
      <w:pPr>
        <w:jc w:val="both"/>
        <w:rPr>
          <w:del w:id="375" w:author="USER" w:date="2023-08-09T13:15:00Z"/>
          <w:rFonts w:ascii="Bookman Old Style" w:hAnsi="Bookman Old Style"/>
          <w:i/>
          <w:iCs/>
          <w:sz w:val="24"/>
          <w:szCs w:val="24"/>
          <w:lang w:val="en-US" w:eastAsia="en-US"/>
        </w:rPr>
      </w:pPr>
    </w:p>
    <w:p w14:paraId="1F916F40" w14:textId="6F2A602D" w:rsidR="00857B09" w:rsidRPr="003D3BB0" w:rsidRDefault="00857B09" w:rsidP="00857B09">
      <w:pPr>
        <w:jc w:val="both"/>
        <w:rPr>
          <w:ins w:id="376" w:author="USER" w:date="2023-08-09T10:34:00Z"/>
          <w:rFonts w:ascii="Bookman Old Style" w:hAnsi="Bookman Old Style" w:cs="Calibri"/>
          <w:sz w:val="24"/>
          <w:szCs w:val="24"/>
          <w:lang w:val="en-US"/>
        </w:rPr>
      </w:pPr>
      <w:moveTo w:id="377" w:author="USER" w:date="2023-08-09T10:32:00Z">
        <w:del w:id="378" w:author="USER" w:date="2023-08-09T13:15:00Z">
          <w:r w:rsidRPr="003D3BB0" w:rsidDel="00466BB2">
            <w:rPr>
              <w:rFonts w:ascii="Bookman Old Style" w:hAnsi="Bookman Old Style" w:cs="Calibri"/>
              <w:sz w:val="24"/>
              <w:szCs w:val="24"/>
              <w:lang w:val="en-US"/>
            </w:rPr>
            <w:delText>When used as a basic background characteristic, the variable is defined as the biological sex assigned to the person at birth.</w:delText>
          </w:r>
        </w:del>
      </w:moveTo>
    </w:p>
    <w:p w14:paraId="44EF1226" w14:textId="3D7729F5" w:rsidR="00857B09" w:rsidRPr="003D3BB0" w:rsidDel="00857B09" w:rsidRDefault="00857B09" w:rsidP="009F33E4">
      <w:pPr>
        <w:jc w:val="both"/>
        <w:rPr>
          <w:del w:id="379" w:author="USER" w:date="2023-08-09T10:35:00Z"/>
          <w:rFonts w:ascii="Bookman Old Style" w:hAnsi="Bookman Old Style"/>
          <w:sz w:val="24"/>
          <w:szCs w:val="24"/>
          <w:lang w:val="en-GB" w:eastAsia="en-US"/>
        </w:rPr>
      </w:pPr>
      <w:ins w:id="380" w:author="USER" w:date="2023-08-09T10:35:00Z">
        <w:r w:rsidRPr="003D3BB0">
          <w:rPr>
            <w:rFonts w:ascii="Bookman Old Style" w:hAnsi="Bookman Old Style"/>
            <w:b/>
            <w:i/>
            <w:iCs/>
            <w:sz w:val="24"/>
            <w:szCs w:val="24"/>
            <w:lang w:val="en-US" w:eastAsia="en-US"/>
          </w:rPr>
          <w:t xml:space="preserve">DEM03 </w:t>
        </w:r>
      </w:ins>
      <w:ins w:id="381" w:author="USER" w:date="2023-08-09T10:34:00Z">
        <w:r w:rsidRPr="003D3BB0">
          <w:rPr>
            <w:rFonts w:ascii="Bookman Old Style" w:hAnsi="Bookman Old Style"/>
            <w:i/>
            <w:iCs/>
            <w:sz w:val="24"/>
            <w:szCs w:val="24"/>
            <w:lang w:val="en-US" w:eastAsia="en-US"/>
          </w:rPr>
          <w:t>On what day was (NAME) born?</w:t>
        </w:r>
      </w:ins>
    </w:p>
    <w:p w14:paraId="2965BC86" w14:textId="77777777" w:rsidR="00857B09" w:rsidRPr="003D3BB0" w:rsidRDefault="00857B09" w:rsidP="00857B09">
      <w:pPr>
        <w:jc w:val="both"/>
        <w:rPr>
          <w:ins w:id="382" w:author="USER" w:date="2023-08-09T10:35:00Z"/>
          <w:rFonts w:ascii="Bookman Old Style" w:hAnsi="Bookman Old Style"/>
          <w:i/>
          <w:iCs/>
          <w:sz w:val="24"/>
          <w:szCs w:val="24"/>
          <w:lang w:val="en-US" w:eastAsia="en-US"/>
        </w:rPr>
      </w:pPr>
    </w:p>
    <w:moveToRangeEnd w:id="368"/>
    <w:p w14:paraId="0AD90EF8" w14:textId="3C6F440D" w:rsidR="00857B09" w:rsidRPr="003D3BB0" w:rsidRDefault="00857B09" w:rsidP="00857B09">
      <w:pPr>
        <w:jc w:val="both"/>
        <w:rPr>
          <w:ins w:id="383" w:author="USER" w:date="2023-08-09T10:35:00Z"/>
          <w:rFonts w:ascii="Bookman Old Style" w:hAnsi="Bookman Old Style"/>
          <w:bCs/>
          <w:sz w:val="24"/>
          <w:szCs w:val="24"/>
          <w:lang w:val="en-US" w:eastAsia="en-US"/>
        </w:rPr>
      </w:pPr>
      <w:ins w:id="384" w:author="USER" w:date="2023-08-09T10:35:00Z">
        <w:r w:rsidRPr="003D3BB0">
          <w:rPr>
            <w:rFonts w:ascii="Bookman Old Style" w:hAnsi="Bookman Old Style"/>
            <w:bCs/>
            <w:sz w:val="24"/>
            <w:szCs w:val="24"/>
            <w:lang w:val="en-US" w:eastAsia="en-US"/>
          </w:rPr>
          <w:t>This collects the day of which (name) was born. This is directly linked to age of the person.</w:t>
        </w:r>
      </w:ins>
    </w:p>
    <w:p w14:paraId="0F1E2C45" w14:textId="77777777" w:rsidR="009F33E4" w:rsidRPr="003D3BB0" w:rsidRDefault="009F33E4" w:rsidP="009F33E4">
      <w:pPr>
        <w:jc w:val="both"/>
        <w:rPr>
          <w:rFonts w:ascii="Bookman Old Style" w:hAnsi="Bookman Old Style"/>
          <w:sz w:val="24"/>
          <w:szCs w:val="24"/>
          <w:lang w:val="en-GB" w:eastAsia="en-US"/>
        </w:rPr>
      </w:pPr>
    </w:p>
    <w:p w14:paraId="55AA855E" w14:textId="19A4BEA4" w:rsidR="006A6949" w:rsidRPr="003D3BB0" w:rsidRDefault="006A6949" w:rsidP="00401130">
      <w:pPr>
        <w:jc w:val="both"/>
        <w:rPr>
          <w:rFonts w:ascii="Bookman Old Style" w:hAnsi="Bookman Old Style"/>
          <w:bCs/>
          <w:i/>
          <w:iCs/>
          <w:sz w:val="24"/>
          <w:szCs w:val="24"/>
          <w:lang w:val="en-US" w:eastAsia="en-US"/>
        </w:rPr>
      </w:pPr>
    </w:p>
    <w:p w14:paraId="09CB4B8E" w14:textId="77777777" w:rsidR="006A6949" w:rsidRPr="003D3BB0" w:rsidRDefault="006A6949" w:rsidP="006A6949">
      <w:pPr>
        <w:jc w:val="both"/>
        <w:rPr>
          <w:rFonts w:ascii="Bookman Old Style" w:hAnsi="Bookman Old Style"/>
          <w:bCs/>
          <w:i/>
          <w:iCs/>
          <w:sz w:val="24"/>
          <w:szCs w:val="24"/>
          <w:lang w:val="en-US" w:eastAsia="en-US"/>
        </w:rPr>
      </w:pPr>
      <w:r w:rsidRPr="003D3BB0">
        <w:rPr>
          <w:rFonts w:ascii="Bookman Old Style" w:hAnsi="Bookman Old Style"/>
          <w:b/>
          <w:i/>
          <w:iCs/>
          <w:sz w:val="24"/>
          <w:szCs w:val="24"/>
          <w:lang w:val="en-US" w:eastAsia="en-US"/>
        </w:rPr>
        <w:t>DEM</w:t>
      </w:r>
      <w:del w:id="385" w:author="USER" w:date="2023-08-09T10:33:00Z">
        <w:r w:rsidRPr="003D3BB0" w:rsidDel="00857B09">
          <w:rPr>
            <w:rFonts w:ascii="Bookman Old Style" w:hAnsi="Bookman Old Style"/>
            <w:b/>
            <w:i/>
            <w:iCs/>
            <w:sz w:val="24"/>
            <w:szCs w:val="24"/>
            <w:lang w:val="en-US" w:eastAsia="en-US"/>
          </w:rPr>
          <w:delText>_</w:delText>
        </w:r>
      </w:del>
      <w:r w:rsidRPr="003D3BB0">
        <w:rPr>
          <w:rFonts w:ascii="Bookman Old Style" w:hAnsi="Bookman Old Style"/>
          <w:b/>
          <w:i/>
          <w:iCs/>
          <w:sz w:val="24"/>
          <w:szCs w:val="24"/>
          <w:lang w:val="en-US" w:eastAsia="en-US"/>
        </w:rPr>
        <w:t xml:space="preserve">04 </w:t>
      </w:r>
      <w:r w:rsidRPr="003D3BB0">
        <w:rPr>
          <w:rFonts w:ascii="Bookman Old Style" w:hAnsi="Bookman Old Style"/>
          <w:bCs/>
          <w:i/>
          <w:iCs/>
          <w:sz w:val="24"/>
          <w:szCs w:val="24"/>
          <w:lang w:val="en-US" w:eastAsia="en-US"/>
        </w:rPr>
        <w:t>In what month was (name) born?</w:t>
      </w:r>
    </w:p>
    <w:p w14:paraId="571E4959" w14:textId="77777777" w:rsidR="006A6949" w:rsidRPr="003D3BB0" w:rsidRDefault="006A6949" w:rsidP="006A6949">
      <w:pPr>
        <w:jc w:val="both"/>
        <w:rPr>
          <w:rFonts w:ascii="Bookman Old Style" w:hAnsi="Bookman Old Style"/>
          <w:bCs/>
          <w:i/>
          <w:iCs/>
          <w:sz w:val="24"/>
          <w:szCs w:val="24"/>
          <w:lang w:val="en-US" w:eastAsia="en-US"/>
        </w:rPr>
      </w:pPr>
    </w:p>
    <w:p w14:paraId="3FF0AF1A" w14:textId="77777777" w:rsidR="00401130" w:rsidRPr="003D3BB0" w:rsidRDefault="006A6949" w:rsidP="006A6949">
      <w:pPr>
        <w:jc w:val="both"/>
        <w:rPr>
          <w:rFonts w:ascii="Bookman Old Style" w:hAnsi="Bookman Old Style"/>
          <w:bCs/>
          <w:sz w:val="24"/>
          <w:szCs w:val="24"/>
          <w:lang w:val="en-US" w:eastAsia="en-US"/>
        </w:rPr>
      </w:pPr>
      <w:r w:rsidRPr="003D3BB0">
        <w:rPr>
          <w:rFonts w:ascii="Bookman Old Style" w:hAnsi="Bookman Old Style"/>
          <w:bCs/>
          <w:sz w:val="24"/>
          <w:szCs w:val="24"/>
          <w:lang w:val="en-US" w:eastAsia="en-US"/>
        </w:rPr>
        <w:t>This collects the month of which (name) was born. This is directly linked to age of the person.</w:t>
      </w:r>
    </w:p>
    <w:p w14:paraId="0F7A5523" w14:textId="77777777" w:rsidR="006A6949" w:rsidRPr="003D3BB0" w:rsidRDefault="006A6949" w:rsidP="006A6949">
      <w:pPr>
        <w:jc w:val="both"/>
        <w:rPr>
          <w:rFonts w:ascii="Bookman Old Style" w:hAnsi="Bookman Old Style"/>
          <w:bCs/>
          <w:sz w:val="24"/>
          <w:szCs w:val="24"/>
          <w:lang w:val="en-US" w:eastAsia="en-US"/>
        </w:rPr>
      </w:pPr>
    </w:p>
    <w:p w14:paraId="6320C746" w14:textId="420C417B" w:rsidR="006A6949" w:rsidRPr="003D3BB0" w:rsidRDefault="006A6949" w:rsidP="006A6949">
      <w:pPr>
        <w:jc w:val="both"/>
        <w:rPr>
          <w:rFonts w:ascii="Bookman Old Style" w:hAnsi="Bookman Old Style"/>
          <w:bCs/>
          <w:i/>
          <w:iCs/>
          <w:sz w:val="24"/>
          <w:szCs w:val="24"/>
          <w:lang w:val="en-US" w:eastAsia="en-US"/>
        </w:rPr>
      </w:pPr>
      <w:r w:rsidRPr="003D3BB0">
        <w:rPr>
          <w:rFonts w:ascii="Bookman Old Style" w:hAnsi="Bookman Old Style"/>
          <w:b/>
          <w:i/>
          <w:iCs/>
          <w:sz w:val="24"/>
          <w:szCs w:val="24"/>
          <w:lang w:val="en-US" w:eastAsia="en-US"/>
        </w:rPr>
        <w:t>DEM</w:t>
      </w:r>
      <w:del w:id="386" w:author="USER" w:date="2023-08-09T10:36:00Z">
        <w:r w:rsidRPr="003D3BB0" w:rsidDel="003D68B9">
          <w:rPr>
            <w:rFonts w:ascii="Bookman Old Style" w:hAnsi="Bookman Old Style"/>
            <w:b/>
            <w:i/>
            <w:iCs/>
            <w:sz w:val="24"/>
            <w:szCs w:val="24"/>
            <w:lang w:val="en-US" w:eastAsia="en-US"/>
          </w:rPr>
          <w:delText>_</w:delText>
        </w:r>
      </w:del>
      <w:ins w:id="387" w:author="pachalo chizala" w:date="2023-05-07T18:57:00Z">
        <w:r w:rsidR="006A2402" w:rsidRPr="003D3BB0">
          <w:rPr>
            <w:rFonts w:ascii="Bookman Old Style" w:hAnsi="Bookman Old Style"/>
            <w:b/>
            <w:i/>
            <w:iCs/>
            <w:sz w:val="24"/>
            <w:szCs w:val="24"/>
            <w:lang w:val="en-US" w:eastAsia="en-US"/>
          </w:rPr>
          <w:t>0</w:t>
        </w:r>
      </w:ins>
      <w:r w:rsidRPr="003D3BB0">
        <w:rPr>
          <w:rFonts w:ascii="Bookman Old Style" w:hAnsi="Bookman Old Style"/>
          <w:b/>
          <w:i/>
          <w:iCs/>
          <w:sz w:val="24"/>
          <w:szCs w:val="24"/>
          <w:lang w:val="en-US" w:eastAsia="en-US"/>
        </w:rPr>
        <w:t xml:space="preserve">5 </w:t>
      </w:r>
      <w:r w:rsidRPr="003D3BB0">
        <w:rPr>
          <w:rFonts w:ascii="Bookman Old Style" w:hAnsi="Bookman Old Style"/>
          <w:i/>
          <w:iCs/>
          <w:sz w:val="24"/>
          <w:szCs w:val="24"/>
          <w:lang w:val="en-US" w:eastAsia="en-US"/>
        </w:rPr>
        <w:t xml:space="preserve">In what year </w:t>
      </w:r>
      <w:r w:rsidRPr="003D3BB0">
        <w:rPr>
          <w:rFonts w:ascii="Bookman Old Style" w:hAnsi="Bookman Old Style"/>
          <w:bCs/>
          <w:i/>
          <w:iCs/>
          <w:sz w:val="24"/>
          <w:szCs w:val="24"/>
          <w:lang w:val="en-US" w:eastAsia="en-US"/>
        </w:rPr>
        <w:t>was (name) born?</w:t>
      </w:r>
    </w:p>
    <w:p w14:paraId="7B89C508" w14:textId="77777777" w:rsidR="006A6949" w:rsidRPr="003D3BB0" w:rsidRDefault="006A6949" w:rsidP="006A6949">
      <w:pPr>
        <w:jc w:val="both"/>
        <w:rPr>
          <w:rFonts w:ascii="Bookman Old Style" w:hAnsi="Bookman Old Style"/>
          <w:bCs/>
          <w:i/>
          <w:iCs/>
          <w:sz w:val="24"/>
          <w:szCs w:val="24"/>
          <w:lang w:val="en-US" w:eastAsia="en-US"/>
        </w:rPr>
      </w:pPr>
    </w:p>
    <w:p w14:paraId="6F58C6BA" w14:textId="77777777" w:rsidR="006A6949" w:rsidRPr="003D3BB0" w:rsidRDefault="006A6949" w:rsidP="006A6949">
      <w:pPr>
        <w:jc w:val="both"/>
        <w:rPr>
          <w:rFonts w:ascii="Bookman Old Style" w:hAnsi="Bookman Old Style"/>
          <w:bCs/>
          <w:sz w:val="24"/>
          <w:szCs w:val="24"/>
          <w:lang w:val="en-US" w:eastAsia="en-US"/>
        </w:rPr>
      </w:pPr>
      <w:r w:rsidRPr="003D3BB0">
        <w:rPr>
          <w:rFonts w:ascii="Bookman Old Style" w:hAnsi="Bookman Old Style"/>
          <w:bCs/>
          <w:sz w:val="24"/>
          <w:szCs w:val="24"/>
          <w:lang w:val="en-US" w:eastAsia="en-US"/>
        </w:rPr>
        <w:t xml:space="preserve">This collects the year of which (name) was born. This is directly linked to age of the person. </w:t>
      </w:r>
      <w:r w:rsidRPr="003D3BB0">
        <w:rPr>
          <w:rFonts w:ascii="Bookman Old Style" w:hAnsi="Bookman Old Style"/>
          <w:bCs/>
          <w:sz w:val="24"/>
          <w:szCs w:val="24"/>
          <w:highlight w:val="yellow"/>
          <w:lang w:val="en-US" w:eastAsia="en-US"/>
        </w:rPr>
        <w:t xml:space="preserve">If year of birth is not known, please use the calendar </w:t>
      </w:r>
      <w:r w:rsidR="00522236" w:rsidRPr="003D3BB0">
        <w:rPr>
          <w:rFonts w:ascii="Bookman Old Style" w:hAnsi="Bookman Old Style"/>
          <w:bCs/>
          <w:sz w:val="24"/>
          <w:szCs w:val="24"/>
          <w:highlight w:val="yellow"/>
          <w:lang w:val="en-US" w:eastAsia="en-US"/>
        </w:rPr>
        <w:t>of events provided to you.</w:t>
      </w:r>
    </w:p>
    <w:p w14:paraId="3BCCD378" w14:textId="77777777" w:rsidR="006A6949" w:rsidRPr="003D3BB0" w:rsidRDefault="006A6949" w:rsidP="006A6949">
      <w:pPr>
        <w:jc w:val="both"/>
        <w:rPr>
          <w:rFonts w:ascii="Bookman Old Style" w:hAnsi="Bookman Old Style"/>
          <w:bCs/>
          <w:sz w:val="24"/>
          <w:szCs w:val="24"/>
          <w:lang w:val="en-US" w:eastAsia="en-US"/>
        </w:rPr>
      </w:pPr>
    </w:p>
    <w:p w14:paraId="07BDA944" w14:textId="22286849" w:rsidR="008E63F4" w:rsidRPr="003D3BB0" w:rsidRDefault="002F2084" w:rsidP="00021C9C">
      <w:pPr>
        <w:jc w:val="both"/>
        <w:rPr>
          <w:rFonts w:ascii="Bookman Old Style" w:hAnsi="Bookman Old Style"/>
          <w:b/>
          <w:sz w:val="24"/>
          <w:szCs w:val="24"/>
          <w:lang w:val="en-US" w:eastAsia="en-US"/>
        </w:rPr>
      </w:pPr>
      <w:r w:rsidRPr="003D3BB0">
        <w:rPr>
          <w:rFonts w:ascii="Bookman Old Style" w:hAnsi="Bookman Old Style" w:cs="Calibri"/>
          <w:b/>
          <w:i/>
          <w:iCs/>
          <w:sz w:val="24"/>
          <w:szCs w:val="24"/>
          <w:lang w:val="en-US"/>
        </w:rPr>
        <w:t>DEM</w:t>
      </w:r>
      <w:del w:id="388" w:author="USER" w:date="2023-08-09T10:36:00Z">
        <w:r w:rsidRPr="003D3BB0" w:rsidDel="003D68B9">
          <w:rPr>
            <w:rFonts w:ascii="Bookman Old Style" w:hAnsi="Bookman Old Style" w:cs="Calibri"/>
            <w:b/>
            <w:i/>
            <w:iCs/>
            <w:sz w:val="24"/>
            <w:szCs w:val="24"/>
            <w:lang w:val="en-US"/>
          </w:rPr>
          <w:delText>_</w:delText>
        </w:r>
      </w:del>
      <w:r w:rsidRPr="003D3BB0">
        <w:rPr>
          <w:rFonts w:ascii="Bookman Old Style" w:hAnsi="Bookman Old Style" w:cs="Calibri"/>
          <w:b/>
          <w:i/>
          <w:iCs/>
          <w:sz w:val="24"/>
          <w:szCs w:val="24"/>
          <w:lang w:val="en-US"/>
        </w:rPr>
        <w:t xml:space="preserve">06: </w:t>
      </w:r>
      <w:r w:rsidRPr="003D3BB0">
        <w:rPr>
          <w:rFonts w:ascii="Bookman Old Style" w:hAnsi="Bookman Old Style"/>
          <w:bCs/>
          <w:i/>
          <w:iCs/>
          <w:sz w:val="24"/>
          <w:szCs w:val="24"/>
          <w:lang w:val="en-US" w:eastAsia="en-US"/>
        </w:rPr>
        <w:t>How old was (name) at his or her last birthday?</w:t>
      </w:r>
    </w:p>
    <w:p w14:paraId="12133DCB" w14:textId="03356F5F" w:rsidR="008E63F4" w:rsidRPr="003D3BB0" w:rsidRDefault="008E63F4" w:rsidP="008E63F4">
      <w:pPr>
        <w:spacing w:before="240"/>
        <w:jc w:val="both"/>
        <w:rPr>
          <w:rFonts w:ascii="Bookman Old Style" w:hAnsi="Bookman Old Style"/>
          <w:sz w:val="24"/>
          <w:szCs w:val="24"/>
          <w:lang w:val="en-US" w:eastAsia="en-US"/>
        </w:rPr>
      </w:pPr>
      <w:r w:rsidRPr="003D3BB0">
        <w:rPr>
          <w:rFonts w:ascii="Bookman Old Style" w:hAnsi="Bookman Old Style"/>
          <w:sz w:val="24"/>
          <w:szCs w:val="24"/>
          <w:lang w:val="en-US" w:eastAsia="en-US"/>
        </w:rPr>
        <w:lastRenderedPageBreak/>
        <w:t>This is one of the most important questions in the questionnaire and one of the most difficult to answer correctly. You should try your best to obtain an accurate answer.</w:t>
      </w:r>
      <w:r w:rsidR="00140D37" w:rsidRPr="003D3BB0">
        <w:rPr>
          <w:rFonts w:ascii="Bookman Old Style" w:hAnsi="Bookman Old Style"/>
          <w:sz w:val="24"/>
          <w:szCs w:val="24"/>
          <w:lang w:val="en-US" w:eastAsia="en-US"/>
        </w:rPr>
        <w:t xml:space="preserve"> </w:t>
      </w:r>
      <w:r w:rsidRPr="003D3BB0">
        <w:rPr>
          <w:rFonts w:ascii="Bookman Old Style" w:hAnsi="Bookman Old Style"/>
          <w:sz w:val="24"/>
          <w:szCs w:val="24"/>
          <w:lang w:val="en-US" w:eastAsia="en-US"/>
        </w:rPr>
        <w:t xml:space="preserve">Record the age of the respondent in completed years in the field provided. </w:t>
      </w:r>
      <w:r w:rsidR="001627B4" w:rsidRPr="003D3BB0">
        <w:rPr>
          <w:rFonts w:ascii="Bookman Old Style" w:hAnsi="Bookman Old Style"/>
          <w:sz w:val="24"/>
          <w:szCs w:val="24"/>
          <w:lang w:val="en-US" w:eastAsia="en-US"/>
        </w:rPr>
        <w:t>The age must match the month and the year</w:t>
      </w:r>
      <w:r w:rsidR="00522236" w:rsidRPr="003D3BB0">
        <w:rPr>
          <w:rFonts w:ascii="Bookman Old Style" w:hAnsi="Bookman Old Style"/>
          <w:sz w:val="24"/>
          <w:szCs w:val="24"/>
          <w:lang w:val="en-US" w:eastAsia="en-US"/>
        </w:rPr>
        <w:t>.</w:t>
      </w:r>
    </w:p>
    <w:p w14:paraId="73561756" w14:textId="70314272" w:rsidR="008E63F4" w:rsidRPr="003D3BB0" w:rsidRDefault="008E63F4" w:rsidP="00021C9C">
      <w:pPr>
        <w:tabs>
          <w:tab w:val="left" w:pos="360"/>
        </w:tabs>
        <w:spacing w:before="120"/>
        <w:rPr>
          <w:rFonts w:ascii="Bookman Old Style" w:hAnsi="Bookman Old Style"/>
          <w:sz w:val="24"/>
          <w:szCs w:val="24"/>
          <w:lang w:val="en-US"/>
        </w:rPr>
      </w:pPr>
      <w:r w:rsidRPr="003D3BB0">
        <w:rPr>
          <w:rFonts w:ascii="Bookman Old Style" w:hAnsi="Bookman Old Style"/>
          <w:sz w:val="24"/>
          <w:szCs w:val="24"/>
          <w:lang w:val="en-US"/>
        </w:rPr>
        <w:t>For those people who cannot remember their date of birth and their ages in completed years, try to utilize the following documents, if available:</w:t>
      </w:r>
      <w:r w:rsidR="00E74833" w:rsidRPr="003D3BB0">
        <w:rPr>
          <w:rFonts w:ascii="Bookman Old Style" w:hAnsi="Bookman Old Style"/>
          <w:sz w:val="24"/>
          <w:szCs w:val="24"/>
          <w:lang w:val="en-US"/>
        </w:rPr>
        <w:t xml:space="preserve"> </w:t>
      </w:r>
      <w:r w:rsidRPr="003D3BB0">
        <w:rPr>
          <w:rFonts w:ascii="Bookman Old Style" w:hAnsi="Bookman Old Style"/>
          <w:sz w:val="24"/>
          <w:szCs w:val="24"/>
          <w:lang w:val="en-US"/>
        </w:rPr>
        <w:t>National</w:t>
      </w:r>
      <w:r w:rsidR="00E74833" w:rsidRPr="003D3BB0">
        <w:rPr>
          <w:rFonts w:ascii="Bookman Old Style" w:hAnsi="Bookman Old Style"/>
          <w:sz w:val="24"/>
          <w:szCs w:val="24"/>
          <w:lang w:val="en-US"/>
        </w:rPr>
        <w:t xml:space="preserve"> </w:t>
      </w:r>
      <w:r w:rsidRPr="003D3BB0">
        <w:rPr>
          <w:rFonts w:ascii="Bookman Old Style" w:hAnsi="Bookman Old Style"/>
          <w:sz w:val="24"/>
          <w:szCs w:val="24"/>
          <w:lang w:val="en-US"/>
        </w:rPr>
        <w:t>ID</w:t>
      </w:r>
      <w:r w:rsidR="002F2084" w:rsidRPr="003D3BB0">
        <w:rPr>
          <w:rFonts w:ascii="Bookman Old Style" w:hAnsi="Bookman Old Style"/>
          <w:sz w:val="24"/>
          <w:szCs w:val="24"/>
          <w:lang w:val="en-US"/>
        </w:rPr>
        <w:t>,</w:t>
      </w:r>
      <w:r w:rsidR="00E74833" w:rsidRPr="003D3BB0">
        <w:rPr>
          <w:rFonts w:ascii="Bookman Old Style" w:hAnsi="Bookman Old Style"/>
          <w:sz w:val="24"/>
          <w:szCs w:val="24"/>
          <w:lang w:val="en-US"/>
        </w:rPr>
        <w:t xml:space="preserve"> </w:t>
      </w:r>
      <w:r w:rsidRPr="003D3BB0">
        <w:rPr>
          <w:rFonts w:ascii="Bookman Old Style" w:hAnsi="Bookman Old Style"/>
          <w:sz w:val="24"/>
          <w:szCs w:val="24"/>
          <w:lang w:val="en-US"/>
        </w:rPr>
        <w:t>Health passport</w:t>
      </w:r>
      <w:r w:rsidR="002F2084" w:rsidRPr="003D3BB0">
        <w:rPr>
          <w:rFonts w:ascii="Bookman Old Style" w:hAnsi="Bookman Old Style"/>
          <w:sz w:val="24"/>
          <w:szCs w:val="24"/>
          <w:lang w:val="en-US"/>
        </w:rPr>
        <w:t>,</w:t>
      </w:r>
      <w:r w:rsidRPr="003D3BB0">
        <w:rPr>
          <w:rFonts w:ascii="Bookman Old Style" w:hAnsi="Bookman Old Style"/>
          <w:sz w:val="24"/>
          <w:szCs w:val="24"/>
          <w:lang w:val="en-US"/>
        </w:rPr>
        <w:t xml:space="preserve"> book for children</w:t>
      </w:r>
      <w:r w:rsidR="002F2084" w:rsidRPr="003D3BB0">
        <w:rPr>
          <w:rFonts w:ascii="Bookman Old Style" w:hAnsi="Bookman Old Style"/>
          <w:sz w:val="24"/>
          <w:szCs w:val="24"/>
          <w:lang w:val="en-US"/>
        </w:rPr>
        <w:t>,</w:t>
      </w:r>
      <w:r w:rsidR="00E74833" w:rsidRPr="003D3BB0">
        <w:rPr>
          <w:rFonts w:ascii="Bookman Old Style" w:hAnsi="Bookman Old Style"/>
          <w:sz w:val="24"/>
          <w:szCs w:val="24"/>
          <w:lang w:val="en-US"/>
        </w:rPr>
        <w:t xml:space="preserve"> </w:t>
      </w:r>
      <w:r w:rsidRPr="003D3BB0">
        <w:rPr>
          <w:rFonts w:ascii="Bookman Old Style" w:hAnsi="Bookman Old Style"/>
          <w:sz w:val="24"/>
          <w:szCs w:val="24"/>
          <w:lang w:val="en-US"/>
        </w:rPr>
        <w:t>Birth certificates</w:t>
      </w:r>
      <w:r w:rsidR="002F2084" w:rsidRPr="003D3BB0">
        <w:rPr>
          <w:rFonts w:ascii="Bookman Old Style" w:hAnsi="Bookman Old Style"/>
          <w:sz w:val="24"/>
          <w:szCs w:val="24"/>
          <w:lang w:val="en-US"/>
        </w:rPr>
        <w:t>,</w:t>
      </w:r>
      <w:r w:rsidR="00E74833" w:rsidRPr="003D3BB0">
        <w:rPr>
          <w:rFonts w:ascii="Bookman Old Style" w:hAnsi="Bookman Old Style"/>
          <w:sz w:val="24"/>
          <w:szCs w:val="24"/>
          <w:lang w:val="en-US"/>
        </w:rPr>
        <w:t xml:space="preserve"> Passport, </w:t>
      </w:r>
      <w:r w:rsidRPr="003D3BB0">
        <w:rPr>
          <w:rFonts w:ascii="Bookman Old Style" w:hAnsi="Bookman Old Style"/>
          <w:sz w:val="24"/>
          <w:szCs w:val="24"/>
          <w:lang w:val="en-US"/>
        </w:rPr>
        <w:t>Baptismal</w:t>
      </w:r>
      <w:r w:rsidR="00E74833" w:rsidRPr="003D3BB0">
        <w:rPr>
          <w:rFonts w:ascii="Bookman Old Style" w:hAnsi="Bookman Old Style"/>
          <w:sz w:val="24"/>
          <w:szCs w:val="24"/>
          <w:lang w:val="en-US"/>
        </w:rPr>
        <w:t xml:space="preserve"> </w:t>
      </w:r>
      <w:r w:rsidRPr="003D3BB0">
        <w:rPr>
          <w:rFonts w:ascii="Bookman Old Style" w:hAnsi="Bookman Old Style"/>
          <w:sz w:val="24"/>
          <w:szCs w:val="24"/>
          <w:lang w:val="en-US"/>
        </w:rPr>
        <w:t>Certificate</w:t>
      </w:r>
      <w:r w:rsidR="00E74833"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Ulendo </w:t>
      </w:r>
      <w:proofErr w:type="spellStart"/>
      <w:r w:rsidRPr="003D3BB0">
        <w:rPr>
          <w:rFonts w:ascii="Bookman Old Style" w:hAnsi="Bookman Old Style"/>
          <w:sz w:val="24"/>
          <w:szCs w:val="24"/>
          <w:lang w:val="en-US"/>
        </w:rPr>
        <w:t>wa</w:t>
      </w:r>
      <w:proofErr w:type="spellEnd"/>
      <w:r w:rsidRPr="003D3BB0">
        <w:rPr>
          <w:rFonts w:ascii="Bookman Old Style" w:hAnsi="Bookman Old Style"/>
          <w:sz w:val="24"/>
          <w:szCs w:val="24"/>
          <w:lang w:val="en-US"/>
        </w:rPr>
        <w:t xml:space="preserve"> </w:t>
      </w:r>
      <w:proofErr w:type="spellStart"/>
      <w:r w:rsidRPr="003D3BB0">
        <w:rPr>
          <w:rFonts w:ascii="Bookman Old Style" w:hAnsi="Bookman Old Style"/>
          <w:sz w:val="24"/>
          <w:szCs w:val="24"/>
          <w:lang w:val="en-US"/>
        </w:rPr>
        <w:t>banja</w:t>
      </w:r>
      <w:proofErr w:type="spellEnd"/>
      <w:r w:rsidRPr="003D3BB0">
        <w:rPr>
          <w:rFonts w:ascii="Bookman Old Style" w:hAnsi="Bookman Old Style"/>
          <w:sz w:val="24"/>
          <w:szCs w:val="24"/>
          <w:lang w:val="en-US"/>
        </w:rPr>
        <w:t xml:space="preserve"> </w:t>
      </w:r>
      <w:proofErr w:type="spellStart"/>
      <w:r w:rsidRPr="003D3BB0">
        <w:rPr>
          <w:rFonts w:ascii="Bookman Old Style" w:hAnsi="Bookman Old Style"/>
          <w:sz w:val="24"/>
          <w:szCs w:val="24"/>
          <w:lang w:val="en-US"/>
        </w:rPr>
        <w:t>lathu</w:t>
      </w:r>
      <w:proofErr w:type="spellEnd"/>
      <w:r w:rsidRPr="003D3BB0">
        <w:rPr>
          <w:rFonts w:ascii="Bookman Old Style" w:hAnsi="Bookman Old Style"/>
          <w:sz w:val="24"/>
          <w:szCs w:val="24"/>
          <w:lang w:val="en-US"/>
        </w:rPr>
        <w:t xml:space="preserve"> (Catholic Family Book)</w:t>
      </w:r>
      <w:r w:rsidR="00E74833" w:rsidRPr="003D3BB0">
        <w:rPr>
          <w:rFonts w:ascii="Bookman Old Style" w:hAnsi="Bookman Old Style"/>
          <w:sz w:val="24"/>
          <w:szCs w:val="24"/>
          <w:lang w:val="en-US"/>
        </w:rPr>
        <w:t xml:space="preserve">, </w:t>
      </w:r>
      <w:r w:rsidRPr="003D3BB0">
        <w:rPr>
          <w:rFonts w:ascii="Bookman Old Style" w:hAnsi="Bookman Old Style"/>
          <w:sz w:val="24"/>
          <w:szCs w:val="24"/>
          <w:lang w:val="en-US"/>
        </w:rPr>
        <w:t>Driving license</w:t>
      </w:r>
      <w:r w:rsidR="00E74833" w:rsidRPr="003D3BB0">
        <w:rPr>
          <w:rFonts w:ascii="Bookman Old Style" w:hAnsi="Bookman Old Style"/>
          <w:sz w:val="24"/>
          <w:szCs w:val="24"/>
          <w:lang w:val="en-US"/>
        </w:rPr>
        <w:t xml:space="preserve"> and o</w:t>
      </w:r>
      <w:r w:rsidRPr="003D3BB0">
        <w:rPr>
          <w:rFonts w:ascii="Bookman Old Style" w:hAnsi="Bookman Old Style"/>
          <w:sz w:val="24"/>
          <w:szCs w:val="24"/>
          <w:lang w:val="en-US"/>
        </w:rPr>
        <w:t>ther records</w:t>
      </w:r>
      <w:r w:rsidR="00522236" w:rsidRPr="003D3BB0">
        <w:rPr>
          <w:rFonts w:ascii="Bookman Old Style" w:hAnsi="Bookman Old Style"/>
          <w:sz w:val="24"/>
          <w:szCs w:val="24"/>
          <w:lang w:val="en-US"/>
        </w:rPr>
        <w:t>.</w:t>
      </w:r>
    </w:p>
    <w:p w14:paraId="48CA293D" w14:textId="77777777" w:rsidR="008E63F4" w:rsidRPr="003D3BB0" w:rsidRDefault="008E63F4" w:rsidP="008E63F4">
      <w:pPr>
        <w:tabs>
          <w:tab w:val="left" w:pos="0"/>
        </w:tabs>
        <w:rPr>
          <w:rFonts w:ascii="Bookman Old Style" w:hAnsi="Bookman Old Style"/>
          <w:sz w:val="24"/>
          <w:szCs w:val="24"/>
          <w:lang w:val="en-US"/>
        </w:rPr>
      </w:pPr>
    </w:p>
    <w:p w14:paraId="6D82DA71" w14:textId="146AFD6B" w:rsidR="008E63F4" w:rsidRPr="003D3BB0" w:rsidRDefault="008E63F4" w:rsidP="00D7511D">
      <w:pPr>
        <w:rPr>
          <w:rFonts w:ascii="Bookman Old Style" w:hAnsi="Bookman Old Style"/>
          <w:sz w:val="24"/>
          <w:szCs w:val="24"/>
          <w:lang w:val="en-US"/>
        </w:rPr>
      </w:pPr>
      <w:r w:rsidRPr="003D3BB0">
        <w:rPr>
          <w:rFonts w:ascii="Bookman Old Style" w:hAnsi="Bookman Old Style"/>
          <w:sz w:val="24"/>
          <w:szCs w:val="24"/>
          <w:highlight w:val="yellow"/>
          <w:lang w:val="en-US"/>
        </w:rPr>
        <w:t xml:space="preserve">If the above documents cannot be </w:t>
      </w:r>
      <w:proofErr w:type="spellStart"/>
      <w:proofErr w:type="gramStart"/>
      <w:r w:rsidRPr="003D3BB0">
        <w:rPr>
          <w:rFonts w:ascii="Bookman Old Style" w:hAnsi="Bookman Old Style"/>
          <w:sz w:val="24"/>
          <w:szCs w:val="24"/>
          <w:highlight w:val="yellow"/>
          <w:lang w:val="en-US"/>
        </w:rPr>
        <w:t>obtained:Your</w:t>
      </w:r>
      <w:proofErr w:type="spellEnd"/>
      <w:proofErr w:type="gramEnd"/>
      <w:r w:rsidRPr="003D3BB0">
        <w:rPr>
          <w:rFonts w:ascii="Bookman Old Style" w:hAnsi="Bookman Old Style"/>
          <w:sz w:val="24"/>
          <w:szCs w:val="24"/>
          <w:highlight w:val="yellow"/>
          <w:lang w:val="en-US"/>
        </w:rPr>
        <w:t xml:space="preserve"> last resort is to use the</w:t>
      </w:r>
      <w:r w:rsidR="00D7511D" w:rsidRPr="003D3BB0">
        <w:rPr>
          <w:rFonts w:ascii="Bookman Old Style" w:hAnsi="Bookman Old Style"/>
          <w:sz w:val="24"/>
          <w:szCs w:val="24"/>
          <w:highlight w:val="yellow"/>
          <w:lang w:val="en-US"/>
        </w:rPr>
        <w:t xml:space="preserve"> </w:t>
      </w:r>
      <w:r w:rsidRPr="003D3BB0">
        <w:rPr>
          <w:rFonts w:ascii="Bookman Old Style" w:hAnsi="Bookman Old Style"/>
          <w:sz w:val="24"/>
          <w:szCs w:val="24"/>
          <w:highlight w:val="yellow"/>
          <w:lang w:val="en-US"/>
        </w:rPr>
        <w:t>calendar of events in Appendix 1 of this manual. The age of a person is obtained in the column titled "YEARS AGO”. Do not try to place much reliance on a single event - check the reported year of birth with an event, which the person clearly remembers.</w:t>
      </w:r>
    </w:p>
    <w:p w14:paraId="50031257" w14:textId="77777777" w:rsidR="00D7511D" w:rsidRPr="003D3BB0" w:rsidRDefault="00D7511D" w:rsidP="00021C9C">
      <w:pPr>
        <w:rPr>
          <w:rFonts w:ascii="Bookman Old Style" w:hAnsi="Bookman Old Style"/>
          <w:sz w:val="24"/>
          <w:szCs w:val="24"/>
          <w:lang w:val="en-US"/>
        </w:rPr>
      </w:pPr>
    </w:p>
    <w:p w14:paraId="539955AB" w14:textId="77777777" w:rsidR="008E63F4" w:rsidRPr="003D3BB0" w:rsidRDefault="008E63F4" w:rsidP="00D7511D">
      <w:pPr>
        <w:rPr>
          <w:rFonts w:ascii="Bookman Old Style" w:hAnsi="Bookman Old Style"/>
          <w:sz w:val="24"/>
          <w:szCs w:val="24"/>
          <w:lang w:val="en-US"/>
        </w:rPr>
      </w:pPr>
      <w:r w:rsidRPr="003D3BB0">
        <w:rPr>
          <w:rFonts w:ascii="Bookman Old Style" w:hAnsi="Bookman Old Style"/>
          <w:sz w:val="24"/>
          <w:szCs w:val="24"/>
          <w:lang w:val="en-US"/>
        </w:rPr>
        <w:t>Finally, if everything else fails, you can look at the person, check his/her position in relation to his/her siblings (brother/sister) whose ages are known in the family and, through common sense, establish his/her probable age.  Alternatively, you can ask the person to think of his/her age-mates who know their ages, establish their ages and record the same age for him/her.</w:t>
      </w:r>
    </w:p>
    <w:p w14:paraId="3C785185" w14:textId="77777777" w:rsidR="00A54984" w:rsidRPr="003D3BB0" w:rsidRDefault="00A54984" w:rsidP="00021C9C">
      <w:pPr>
        <w:rPr>
          <w:ins w:id="389" w:author="USER" w:date="2023-08-09T10:42:00Z"/>
          <w:rFonts w:ascii="Bookman Old Style" w:hAnsi="Bookman Old Style"/>
          <w:sz w:val="24"/>
          <w:szCs w:val="24"/>
          <w:lang w:val="en-US"/>
        </w:rPr>
      </w:pPr>
    </w:p>
    <w:p w14:paraId="33000621" w14:textId="0B5AD245" w:rsidR="00341999" w:rsidRPr="003D3BB0" w:rsidRDefault="00341999" w:rsidP="00021C9C">
      <w:pPr>
        <w:rPr>
          <w:ins w:id="390" w:author="USER" w:date="2023-08-09T10:42:00Z"/>
          <w:rFonts w:ascii="Bookman Old Style" w:hAnsi="Bookman Old Style"/>
          <w:color w:val="FF0000"/>
          <w:sz w:val="24"/>
          <w:szCs w:val="24"/>
          <w:lang w:val="en-US"/>
          <w:rPrChange w:id="391" w:author="USER" w:date="2023-08-09T13:19:00Z">
            <w:rPr>
              <w:ins w:id="392" w:author="USER" w:date="2023-08-09T10:42:00Z"/>
              <w:rFonts w:ascii="Bookman Old Style" w:hAnsi="Bookman Old Style"/>
              <w:sz w:val="24"/>
              <w:szCs w:val="24"/>
              <w:lang w:val="en-US"/>
            </w:rPr>
          </w:rPrChange>
        </w:rPr>
      </w:pPr>
      <w:ins w:id="393" w:author="USER" w:date="2023-08-09T10:43:00Z">
        <w:r w:rsidRPr="003D3BB0">
          <w:rPr>
            <w:rFonts w:ascii="Bookman Old Style" w:hAnsi="Bookman Old Style"/>
            <w:b/>
            <w:bCs/>
            <w:i/>
            <w:iCs/>
            <w:color w:val="FF0000"/>
            <w:sz w:val="24"/>
            <w:szCs w:val="24"/>
            <w:lang w:val="en-US" w:eastAsia="en-US"/>
            <w:rPrChange w:id="394" w:author="USER" w:date="2023-08-09T13:19:00Z">
              <w:rPr>
                <w:rFonts w:ascii="Bookman Old Style" w:hAnsi="Bookman Old Style"/>
                <w:b/>
                <w:bCs/>
                <w:i/>
                <w:iCs/>
                <w:sz w:val="24"/>
                <w:szCs w:val="24"/>
                <w:lang w:val="en-US" w:eastAsia="en-US"/>
              </w:rPr>
            </w:rPrChange>
          </w:rPr>
          <w:t>DEM</w:t>
        </w:r>
      </w:ins>
      <w:ins w:id="395" w:author="USER" w:date="2023-08-09T10:44:00Z">
        <w:r w:rsidRPr="003D3BB0">
          <w:rPr>
            <w:rFonts w:ascii="Bookman Old Style" w:hAnsi="Bookman Old Style"/>
            <w:b/>
            <w:bCs/>
            <w:i/>
            <w:iCs/>
            <w:color w:val="FF0000"/>
            <w:sz w:val="24"/>
            <w:szCs w:val="24"/>
            <w:lang w:val="en-US" w:eastAsia="en-US"/>
            <w:rPrChange w:id="396" w:author="USER" w:date="2023-08-09T13:19:00Z">
              <w:rPr>
                <w:rFonts w:ascii="Bookman Old Style" w:hAnsi="Bookman Old Style"/>
                <w:b/>
                <w:bCs/>
                <w:i/>
                <w:iCs/>
                <w:sz w:val="24"/>
                <w:szCs w:val="24"/>
                <w:lang w:val="en-US" w:eastAsia="en-US"/>
              </w:rPr>
            </w:rPrChange>
          </w:rPr>
          <w:t>0</w:t>
        </w:r>
      </w:ins>
      <w:ins w:id="397" w:author="USER" w:date="2023-08-09T10:43:00Z">
        <w:r w:rsidRPr="003D3BB0">
          <w:rPr>
            <w:rFonts w:ascii="Bookman Old Style" w:hAnsi="Bookman Old Style"/>
            <w:b/>
            <w:bCs/>
            <w:i/>
            <w:iCs/>
            <w:color w:val="FF0000"/>
            <w:sz w:val="24"/>
            <w:szCs w:val="24"/>
            <w:lang w:val="en-US" w:eastAsia="en-US"/>
            <w:rPrChange w:id="398" w:author="USER" w:date="2023-08-09T13:19:00Z">
              <w:rPr>
                <w:rFonts w:ascii="Bookman Old Style" w:hAnsi="Bookman Old Style"/>
                <w:b/>
                <w:bCs/>
                <w:i/>
                <w:iCs/>
                <w:sz w:val="24"/>
                <w:szCs w:val="24"/>
                <w:lang w:val="en-US" w:eastAsia="en-US"/>
              </w:rPr>
            </w:rPrChange>
          </w:rPr>
          <w:t>6A</w:t>
        </w:r>
      </w:ins>
      <w:ins w:id="399" w:author="USER" w:date="2023-08-09T10:44:00Z">
        <w:r w:rsidRPr="003D3BB0">
          <w:rPr>
            <w:rFonts w:ascii="Bookman Old Style" w:hAnsi="Bookman Old Style"/>
            <w:b/>
            <w:bCs/>
            <w:i/>
            <w:iCs/>
            <w:color w:val="FF0000"/>
            <w:sz w:val="24"/>
            <w:szCs w:val="24"/>
            <w:lang w:val="en-US" w:eastAsia="en-US"/>
            <w:rPrChange w:id="400" w:author="USER" w:date="2023-08-09T13:19:00Z">
              <w:rPr>
                <w:rFonts w:ascii="Bookman Old Style" w:hAnsi="Bookman Old Style"/>
                <w:b/>
                <w:bCs/>
                <w:i/>
                <w:iCs/>
                <w:sz w:val="24"/>
                <w:szCs w:val="24"/>
                <w:lang w:val="en-US" w:eastAsia="en-US"/>
              </w:rPr>
            </w:rPrChange>
          </w:rPr>
          <w:t xml:space="preserve"> </w:t>
        </w:r>
      </w:ins>
      <w:ins w:id="401" w:author="USER" w:date="2023-08-09T10:43:00Z">
        <w:r w:rsidRPr="003D3BB0">
          <w:rPr>
            <w:rFonts w:ascii="Bookman Old Style" w:hAnsi="Bookman Old Style"/>
            <w:color w:val="FF0000"/>
            <w:sz w:val="24"/>
            <w:szCs w:val="24"/>
            <w:lang w:val="en-US"/>
            <w:rPrChange w:id="402" w:author="USER" w:date="2023-08-09T13:19:00Z">
              <w:rPr>
                <w:rFonts w:ascii="Bookman Old Style" w:hAnsi="Bookman Old Style"/>
                <w:sz w:val="24"/>
                <w:szCs w:val="24"/>
                <w:lang w:val="en-US"/>
              </w:rPr>
            </w:rPrChange>
          </w:rPr>
          <w:t>Is (NAME) present resident, absent resident or visitor?</w:t>
        </w:r>
      </w:ins>
    </w:p>
    <w:p w14:paraId="22F80093" w14:textId="5F79B94B" w:rsidR="00341999" w:rsidRPr="003D3BB0" w:rsidRDefault="00341999" w:rsidP="00021C9C">
      <w:pPr>
        <w:rPr>
          <w:ins w:id="403" w:author="USER" w:date="2023-08-09T10:44:00Z"/>
          <w:rFonts w:ascii="Bookman Old Style" w:hAnsi="Bookman Old Style"/>
          <w:color w:val="FF0000"/>
          <w:sz w:val="24"/>
          <w:szCs w:val="24"/>
          <w:lang w:val="en-US"/>
          <w:rPrChange w:id="404" w:author="USER" w:date="2023-08-09T13:19:00Z">
            <w:rPr>
              <w:ins w:id="405" w:author="USER" w:date="2023-08-09T10:44:00Z"/>
              <w:rFonts w:ascii="Bookman Old Style" w:hAnsi="Bookman Old Style"/>
              <w:sz w:val="24"/>
              <w:szCs w:val="24"/>
              <w:lang w:val="en-US"/>
            </w:rPr>
          </w:rPrChange>
        </w:rPr>
      </w:pPr>
      <w:ins w:id="406" w:author="USER" w:date="2023-08-09T10:45:00Z">
        <w:r w:rsidRPr="003D3BB0">
          <w:rPr>
            <w:rFonts w:ascii="Bookman Old Style" w:hAnsi="Bookman Old Style"/>
            <w:color w:val="FF0000"/>
            <w:sz w:val="24"/>
            <w:szCs w:val="24"/>
            <w:lang w:val="en-US"/>
            <w:rPrChange w:id="407" w:author="USER" w:date="2023-08-09T13:19:00Z">
              <w:rPr>
                <w:rFonts w:ascii="Bookman Old Style" w:hAnsi="Bookman Old Style"/>
                <w:sz w:val="24"/>
                <w:szCs w:val="24"/>
                <w:lang w:val="en-US"/>
              </w:rPr>
            </w:rPrChange>
          </w:rPr>
          <w:t xml:space="preserve">    </w:t>
        </w:r>
      </w:ins>
      <w:ins w:id="408" w:author="USER" w:date="2023-08-09T10:44:00Z">
        <w:r w:rsidRPr="003D3BB0">
          <w:rPr>
            <w:rFonts w:ascii="Bookman Old Style" w:hAnsi="Bookman Old Style"/>
            <w:color w:val="FF0000"/>
            <w:sz w:val="24"/>
            <w:szCs w:val="24"/>
            <w:lang w:val="en-US"/>
            <w:rPrChange w:id="409" w:author="USER" w:date="2023-08-09T13:19:00Z">
              <w:rPr>
                <w:rFonts w:ascii="Bookman Old Style" w:hAnsi="Bookman Old Style"/>
                <w:sz w:val="24"/>
                <w:szCs w:val="24"/>
                <w:lang w:val="en-US"/>
              </w:rPr>
            </w:rPrChange>
          </w:rPr>
          <w:t>1</w:t>
        </w:r>
      </w:ins>
      <w:ins w:id="410" w:author="USER" w:date="2023-08-09T10:46:00Z">
        <w:r w:rsidRPr="003D3BB0">
          <w:rPr>
            <w:rFonts w:ascii="Bookman Old Style" w:hAnsi="Bookman Old Style"/>
            <w:color w:val="FF0000"/>
            <w:sz w:val="24"/>
            <w:szCs w:val="24"/>
            <w:lang w:val="en-US"/>
            <w:rPrChange w:id="411" w:author="USER" w:date="2023-08-09T13:19:00Z">
              <w:rPr>
                <w:rFonts w:ascii="Bookman Old Style" w:hAnsi="Bookman Old Style"/>
                <w:sz w:val="24"/>
                <w:szCs w:val="24"/>
                <w:lang w:val="en-US"/>
              </w:rPr>
            </w:rPrChange>
          </w:rPr>
          <w:t xml:space="preserve">. </w:t>
        </w:r>
      </w:ins>
      <w:ins w:id="412" w:author="USER" w:date="2023-08-09T10:44:00Z">
        <w:r w:rsidRPr="003D3BB0">
          <w:rPr>
            <w:rFonts w:ascii="Bookman Old Style" w:hAnsi="Bookman Old Style"/>
            <w:color w:val="FF0000"/>
            <w:sz w:val="24"/>
            <w:szCs w:val="24"/>
            <w:lang w:val="en-US"/>
            <w:rPrChange w:id="413" w:author="USER" w:date="2023-08-09T13:19:00Z">
              <w:rPr>
                <w:rFonts w:ascii="Bookman Old Style" w:hAnsi="Bookman Old Style"/>
                <w:sz w:val="24"/>
                <w:szCs w:val="24"/>
                <w:lang w:val="en-US"/>
              </w:rPr>
            </w:rPrChange>
          </w:rPr>
          <w:t>Present Resident</w:t>
        </w:r>
      </w:ins>
    </w:p>
    <w:p w14:paraId="6432F708" w14:textId="60FFFE0F" w:rsidR="00341999" w:rsidRPr="003D3BB0" w:rsidRDefault="00341999" w:rsidP="00021C9C">
      <w:pPr>
        <w:rPr>
          <w:ins w:id="414" w:author="USER" w:date="2023-08-09T10:45:00Z"/>
          <w:rFonts w:ascii="Bookman Old Style" w:hAnsi="Bookman Old Style"/>
          <w:color w:val="FF0000"/>
          <w:sz w:val="24"/>
          <w:szCs w:val="24"/>
          <w:lang w:val="en-US"/>
          <w:rPrChange w:id="415" w:author="USER" w:date="2023-08-09T13:19:00Z">
            <w:rPr>
              <w:ins w:id="416" w:author="USER" w:date="2023-08-09T10:45:00Z"/>
              <w:rFonts w:ascii="Bookman Old Style" w:hAnsi="Bookman Old Style"/>
              <w:sz w:val="24"/>
              <w:szCs w:val="24"/>
              <w:lang w:val="en-US"/>
            </w:rPr>
          </w:rPrChange>
        </w:rPr>
      </w:pPr>
      <w:ins w:id="417" w:author="USER" w:date="2023-08-09T10:45:00Z">
        <w:r w:rsidRPr="003D3BB0">
          <w:rPr>
            <w:rFonts w:ascii="Bookman Old Style" w:hAnsi="Bookman Old Style"/>
            <w:color w:val="FF0000"/>
            <w:sz w:val="24"/>
            <w:szCs w:val="24"/>
            <w:lang w:val="en-US"/>
            <w:rPrChange w:id="418" w:author="USER" w:date="2023-08-09T13:19:00Z">
              <w:rPr>
                <w:rFonts w:ascii="Bookman Old Style" w:hAnsi="Bookman Old Style"/>
                <w:sz w:val="24"/>
                <w:szCs w:val="24"/>
                <w:lang w:val="en-US"/>
              </w:rPr>
            </w:rPrChange>
          </w:rPr>
          <w:t xml:space="preserve">    2</w:t>
        </w:r>
      </w:ins>
      <w:ins w:id="419" w:author="USER" w:date="2023-08-09T10:46:00Z">
        <w:r w:rsidRPr="003D3BB0">
          <w:rPr>
            <w:rFonts w:ascii="Bookman Old Style" w:hAnsi="Bookman Old Style"/>
            <w:color w:val="FF0000"/>
            <w:sz w:val="24"/>
            <w:szCs w:val="24"/>
            <w:lang w:val="en-US"/>
            <w:rPrChange w:id="420" w:author="USER" w:date="2023-08-09T13:19:00Z">
              <w:rPr>
                <w:rFonts w:ascii="Bookman Old Style" w:hAnsi="Bookman Old Style"/>
                <w:sz w:val="24"/>
                <w:szCs w:val="24"/>
                <w:lang w:val="en-US"/>
              </w:rPr>
            </w:rPrChange>
          </w:rPr>
          <w:t xml:space="preserve">. </w:t>
        </w:r>
      </w:ins>
      <w:ins w:id="421" w:author="USER" w:date="2023-08-09T10:45:00Z">
        <w:r w:rsidRPr="003D3BB0">
          <w:rPr>
            <w:rFonts w:ascii="Bookman Old Style" w:hAnsi="Bookman Old Style"/>
            <w:color w:val="FF0000"/>
            <w:sz w:val="24"/>
            <w:szCs w:val="24"/>
            <w:lang w:val="en-US"/>
            <w:rPrChange w:id="422" w:author="USER" w:date="2023-08-09T13:19:00Z">
              <w:rPr>
                <w:rFonts w:ascii="Bookman Old Style" w:hAnsi="Bookman Old Style"/>
                <w:sz w:val="24"/>
                <w:szCs w:val="24"/>
                <w:lang w:val="en-US"/>
              </w:rPr>
            </w:rPrChange>
          </w:rPr>
          <w:t>Absent Resident</w:t>
        </w:r>
      </w:ins>
    </w:p>
    <w:p w14:paraId="2D2FC8D3" w14:textId="5A7D4122" w:rsidR="00341999" w:rsidRPr="003D3BB0" w:rsidRDefault="00341999" w:rsidP="00021C9C">
      <w:pPr>
        <w:rPr>
          <w:rFonts w:ascii="Bookman Old Style" w:hAnsi="Bookman Old Style"/>
          <w:color w:val="FF0000"/>
          <w:sz w:val="24"/>
          <w:szCs w:val="24"/>
          <w:lang w:val="en-US"/>
          <w:rPrChange w:id="423" w:author="USER" w:date="2023-08-09T13:19:00Z">
            <w:rPr>
              <w:rFonts w:ascii="Bookman Old Style" w:hAnsi="Bookman Old Style"/>
              <w:sz w:val="24"/>
              <w:szCs w:val="24"/>
              <w:lang w:val="en-US"/>
            </w:rPr>
          </w:rPrChange>
        </w:rPr>
      </w:pPr>
      <w:ins w:id="424" w:author="USER" w:date="2023-08-09T10:45:00Z">
        <w:r w:rsidRPr="003D3BB0">
          <w:rPr>
            <w:rFonts w:ascii="Bookman Old Style" w:hAnsi="Bookman Old Style"/>
            <w:color w:val="FF0000"/>
            <w:sz w:val="24"/>
            <w:szCs w:val="24"/>
            <w:lang w:val="en-US"/>
            <w:rPrChange w:id="425" w:author="USER" w:date="2023-08-09T13:19:00Z">
              <w:rPr>
                <w:rFonts w:ascii="Bookman Old Style" w:hAnsi="Bookman Old Style"/>
                <w:sz w:val="24"/>
                <w:szCs w:val="24"/>
                <w:lang w:val="en-US"/>
              </w:rPr>
            </w:rPrChange>
          </w:rPr>
          <w:t xml:space="preserve">    3</w:t>
        </w:r>
      </w:ins>
      <w:ins w:id="426" w:author="USER" w:date="2023-08-09T10:46:00Z">
        <w:r w:rsidRPr="003D3BB0">
          <w:rPr>
            <w:rFonts w:ascii="Bookman Old Style" w:hAnsi="Bookman Old Style"/>
            <w:color w:val="FF0000"/>
            <w:sz w:val="24"/>
            <w:szCs w:val="24"/>
            <w:lang w:val="en-US"/>
            <w:rPrChange w:id="427" w:author="USER" w:date="2023-08-09T13:19:00Z">
              <w:rPr>
                <w:rFonts w:ascii="Bookman Old Style" w:hAnsi="Bookman Old Style"/>
                <w:sz w:val="24"/>
                <w:szCs w:val="24"/>
                <w:lang w:val="en-US"/>
              </w:rPr>
            </w:rPrChange>
          </w:rPr>
          <w:t xml:space="preserve">. </w:t>
        </w:r>
      </w:ins>
      <w:ins w:id="428" w:author="USER" w:date="2023-08-09T10:45:00Z">
        <w:r w:rsidRPr="003D3BB0">
          <w:rPr>
            <w:rFonts w:ascii="Bookman Old Style" w:hAnsi="Bookman Old Style"/>
            <w:color w:val="FF0000"/>
            <w:sz w:val="24"/>
            <w:szCs w:val="24"/>
            <w:lang w:val="en-US"/>
            <w:rPrChange w:id="429" w:author="USER" w:date="2023-08-09T13:19:00Z">
              <w:rPr>
                <w:rFonts w:ascii="Bookman Old Style" w:hAnsi="Bookman Old Style"/>
                <w:sz w:val="24"/>
                <w:szCs w:val="24"/>
                <w:lang w:val="en-US"/>
              </w:rPr>
            </w:rPrChange>
          </w:rPr>
          <w:t>Visitor</w:t>
        </w:r>
      </w:ins>
    </w:p>
    <w:p w14:paraId="6EDC3155" w14:textId="727F6825" w:rsidR="00A54984" w:rsidRPr="003D3BB0" w:rsidRDefault="00A54984" w:rsidP="00A54984">
      <w:pPr>
        <w:tabs>
          <w:tab w:val="left" w:pos="1440"/>
        </w:tabs>
        <w:spacing w:before="120"/>
        <w:ind w:left="360" w:hanging="360"/>
        <w:jc w:val="both"/>
        <w:rPr>
          <w:ins w:id="430" w:author="USER" w:date="2023-08-09T10:51:00Z"/>
          <w:rFonts w:ascii="Bookman Old Style" w:hAnsi="Bookman Old Style"/>
          <w:bCs/>
          <w:i/>
          <w:iCs/>
          <w:sz w:val="24"/>
          <w:szCs w:val="24"/>
          <w:lang w:val="en-US" w:eastAsia="en-US"/>
        </w:rPr>
      </w:pPr>
      <w:r w:rsidRPr="003D3BB0">
        <w:rPr>
          <w:rFonts w:ascii="Bookman Old Style" w:hAnsi="Bookman Old Style"/>
          <w:b/>
          <w:bCs/>
          <w:i/>
          <w:iCs/>
          <w:sz w:val="24"/>
          <w:szCs w:val="24"/>
          <w:lang w:val="en-US" w:eastAsia="en-US"/>
        </w:rPr>
        <w:t>DEM</w:t>
      </w:r>
      <w:del w:id="431" w:author="USER" w:date="2023-08-09T10:51:00Z">
        <w:r w:rsidRPr="003D3BB0" w:rsidDel="00797D5A">
          <w:rPr>
            <w:rFonts w:ascii="Bookman Old Style" w:hAnsi="Bookman Old Style"/>
            <w:b/>
            <w:bCs/>
            <w:i/>
            <w:iCs/>
            <w:sz w:val="24"/>
            <w:szCs w:val="24"/>
            <w:lang w:val="en-US" w:eastAsia="en-US"/>
          </w:rPr>
          <w:delText>_</w:delText>
        </w:r>
      </w:del>
      <w:r w:rsidRPr="003D3BB0">
        <w:rPr>
          <w:rFonts w:ascii="Bookman Old Style" w:hAnsi="Bookman Old Style"/>
          <w:b/>
          <w:bCs/>
          <w:i/>
          <w:iCs/>
          <w:sz w:val="24"/>
          <w:szCs w:val="24"/>
          <w:lang w:val="en-US" w:eastAsia="en-US"/>
        </w:rPr>
        <w:t>07</w:t>
      </w:r>
      <w:ins w:id="432" w:author="USER" w:date="2023-08-08T10:17:00Z">
        <w:r w:rsidR="003411B6" w:rsidRPr="003D3BB0">
          <w:rPr>
            <w:rFonts w:ascii="Bookman Old Style" w:hAnsi="Bookman Old Style"/>
            <w:b/>
            <w:bCs/>
            <w:i/>
            <w:iCs/>
            <w:sz w:val="24"/>
            <w:szCs w:val="24"/>
            <w:lang w:val="en-US" w:eastAsia="en-US"/>
          </w:rPr>
          <w:t xml:space="preserve"> </w:t>
        </w:r>
      </w:ins>
      <w:del w:id="433" w:author="USER" w:date="2023-08-08T10:17:00Z">
        <w:r w:rsidRPr="003D3BB0" w:rsidDel="003411B6">
          <w:rPr>
            <w:rFonts w:ascii="Bookman Old Style" w:hAnsi="Bookman Old Style"/>
            <w:b/>
            <w:bCs/>
            <w:i/>
            <w:iCs/>
            <w:sz w:val="24"/>
            <w:szCs w:val="24"/>
            <w:lang w:val="en-US" w:eastAsia="en-US"/>
          </w:rPr>
          <w:tab/>
        </w:r>
      </w:del>
      <w:r w:rsidR="00522236" w:rsidRPr="003D3BB0">
        <w:rPr>
          <w:rFonts w:ascii="Bookman Old Style" w:hAnsi="Bookman Old Style"/>
          <w:bCs/>
          <w:i/>
          <w:iCs/>
          <w:sz w:val="24"/>
          <w:szCs w:val="24"/>
          <w:lang w:val="en-US" w:eastAsia="en-US"/>
        </w:rPr>
        <w:t xml:space="preserve">What is (name)`s </w:t>
      </w:r>
      <w:ins w:id="434" w:author="USER" w:date="2023-08-09T10:49:00Z">
        <w:r w:rsidR="00341999" w:rsidRPr="003D3BB0">
          <w:rPr>
            <w:rFonts w:ascii="Bookman Old Style" w:hAnsi="Bookman Old Style"/>
            <w:bCs/>
            <w:i/>
            <w:iCs/>
            <w:sz w:val="24"/>
            <w:szCs w:val="24"/>
            <w:lang w:val="en-US" w:eastAsia="en-US"/>
          </w:rPr>
          <w:t xml:space="preserve">current </w:t>
        </w:r>
      </w:ins>
      <w:r w:rsidR="00522236" w:rsidRPr="003D3BB0">
        <w:rPr>
          <w:rFonts w:ascii="Bookman Old Style" w:hAnsi="Bookman Old Style"/>
          <w:bCs/>
          <w:i/>
          <w:iCs/>
          <w:sz w:val="24"/>
          <w:szCs w:val="24"/>
          <w:lang w:val="en-US" w:eastAsia="en-US"/>
        </w:rPr>
        <w:t>marital status?</w:t>
      </w:r>
    </w:p>
    <w:p w14:paraId="4801C201" w14:textId="77777777" w:rsidR="00797D5A" w:rsidRPr="003D3BB0" w:rsidRDefault="00797D5A" w:rsidP="00A54984">
      <w:pPr>
        <w:tabs>
          <w:tab w:val="left" w:pos="1440"/>
        </w:tabs>
        <w:spacing w:before="120"/>
        <w:ind w:left="360" w:hanging="360"/>
        <w:jc w:val="both"/>
        <w:rPr>
          <w:rFonts w:ascii="Bookman Old Style" w:hAnsi="Bookman Old Style"/>
          <w:b/>
          <w:bCs/>
          <w:i/>
          <w:iCs/>
          <w:sz w:val="24"/>
          <w:szCs w:val="24"/>
          <w:lang w:val="en-US" w:eastAsia="en-US"/>
        </w:rPr>
      </w:pPr>
    </w:p>
    <w:p w14:paraId="105D77CD" w14:textId="77777777" w:rsidR="00A54984" w:rsidRPr="003D3BB0" w:rsidRDefault="00A54984" w:rsidP="00A54984">
      <w:pPr>
        <w:jc w:val="both"/>
        <w:rPr>
          <w:rFonts w:ascii="Bookman Old Style" w:hAnsi="Bookman Old Style"/>
          <w:sz w:val="24"/>
          <w:szCs w:val="24"/>
        </w:rPr>
      </w:pPr>
      <w:r w:rsidRPr="003D3BB0">
        <w:rPr>
          <w:rFonts w:ascii="Bookman Old Style" w:hAnsi="Bookman Old Style"/>
          <w:sz w:val="24"/>
          <w:szCs w:val="24"/>
          <w:lang w:val="en-US"/>
        </w:rPr>
        <w:t xml:space="preserve">This question is asked only for persons who are 12 years and older. </w:t>
      </w:r>
      <w:r w:rsidRPr="003D3BB0">
        <w:rPr>
          <w:rFonts w:ascii="Bookman Old Style" w:hAnsi="Bookman Old Style"/>
          <w:sz w:val="24"/>
          <w:szCs w:val="24"/>
        </w:rPr>
        <w:t xml:space="preserve">Select </w:t>
      </w:r>
      <w:proofErr w:type="spellStart"/>
      <w:r w:rsidRPr="003D3BB0">
        <w:rPr>
          <w:rFonts w:ascii="Bookman Old Style" w:hAnsi="Bookman Old Style"/>
          <w:sz w:val="24"/>
          <w:szCs w:val="24"/>
        </w:rPr>
        <w:t>the</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appropriate</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response</w:t>
      </w:r>
      <w:proofErr w:type="spellEnd"/>
      <w:r w:rsidRPr="003D3BB0">
        <w:rPr>
          <w:rFonts w:ascii="Bookman Old Style" w:hAnsi="Bookman Old Style"/>
          <w:sz w:val="24"/>
          <w:szCs w:val="24"/>
        </w:rPr>
        <w:t xml:space="preserve"> from </w:t>
      </w:r>
      <w:proofErr w:type="spellStart"/>
      <w:r w:rsidRPr="003D3BB0">
        <w:rPr>
          <w:rFonts w:ascii="Bookman Old Style" w:hAnsi="Bookman Old Style"/>
          <w:sz w:val="24"/>
          <w:szCs w:val="24"/>
        </w:rPr>
        <w:t>the</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following</w:t>
      </w:r>
      <w:proofErr w:type="spellEnd"/>
      <w:r w:rsidRPr="003D3BB0">
        <w:rPr>
          <w:rFonts w:ascii="Bookman Old Style" w:hAnsi="Bookman Old Style"/>
          <w:sz w:val="24"/>
          <w:szCs w:val="24"/>
        </w:rPr>
        <w:t>:</w:t>
      </w:r>
    </w:p>
    <w:p w14:paraId="6CC9B8EE" w14:textId="77777777" w:rsidR="00A54984" w:rsidRPr="003D3BB0" w:rsidRDefault="00A54984" w:rsidP="00A54984">
      <w:pPr>
        <w:numPr>
          <w:ilvl w:val="0"/>
          <w:numId w:val="153"/>
        </w:numPr>
        <w:rPr>
          <w:rFonts w:ascii="Bookman Old Style" w:hAnsi="Bookman Old Style"/>
          <w:sz w:val="24"/>
          <w:szCs w:val="24"/>
        </w:rPr>
      </w:pPr>
      <w:r w:rsidRPr="003D3BB0">
        <w:rPr>
          <w:rFonts w:ascii="Bookman Old Style" w:hAnsi="Bookman Old Style"/>
          <w:sz w:val="24"/>
          <w:szCs w:val="24"/>
        </w:rPr>
        <w:t xml:space="preserve">Never </w:t>
      </w:r>
      <w:proofErr w:type="spellStart"/>
      <w:r w:rsidRPr="003D3BB0">
        <w:rPr>
          <w:rFonts w:ascii="Bookman Old Style" w:hAnsi="Bookman Old Style"/>
          <w:sz w:val="24"/>
          <w:szCs w:val="24"/>
        </w:rPr>
        <w:t>Married</w:t>
      </w:r>
      <w:proofErr w:type="spellEnd"/>
    </w:p>
    <w:p w14:paraId="11C86AEA" w14:textId="77777777" w:rsidR="00BF730A" w:rsidRPr="003D3BB0" w:rsidRDefault="00A54984" w:rsidP="00A54984">
      <w:pPr>
        <w:numPr>
          <w:ilvl w:val="0"/>
          <w:numId w:val="153"/>
        </w:numPr>
        <w:rPr>
          <w:rFonts w:ascii="Bookman Old Style" w:hAnsi="Bookman Old Style"/>
          <w:sz w:val="24"/>
          <w:szCs w:val="24"/>
          <w:lang w:val="en-US"/>
        </w:rPr>
      </w:pPr>
      <w:r w:rsidRPr="003D3BB0">
        <w:rPr>
          <w:rFonts w:ascii="Bookman Old Style" w:hAnsi="Bookman Old Style"/>
          <w:sz w:val="24"/>
          <w:szCs w:val="24"/>
          <w:lang w:val="en-US"/>
        </w:rPr>
        <w:t>Married</w:t>
      </w:r>
    </w:p>
    <w:p w14:paraId="1C409C62" w14:textId="77777777" w:rsidR="006A53F2" w:rsidRPr="003D3BB0" w:rsidRDefault="00BF730A" w:rsidP="00A54984">
      <w:pPr>
        <w:numPr>
          <w:ilvl w:val="0"/>
          <w:numId w:val="153"/>
        </w:numPr>
        <w:rPr>
          <w:ins w:id="435" w:author="USER" w:date="2023-08-09T10:51:00Z"/>
          <w:rFonts w:ascii="Bookman Old Style" w:hAnsi="Bookman Old Style"/>
          <w:sz w:val="24"/>
          <w:szCs w:val="24"/>
          <w:lang w:val="en-US"/>
        </w:rPr>
      </w:pPr>
      <w:r w:rsidRPr="003D3BB0">
        <w:rPr>
          <w:rFonts w:ascii="Bookman Old Style" w:hAnsi="Bookman Old Style"/>
          <w:sz w:val="24"/>
          <w:szCs w:val="24"/>
          <w:lang w:val="en-US"/>
        </w:rPr>
        <w:t xml:space="preserve">Cohabiting </w:t>
      </w:r>
    </w:p>
    <w:p w14:paraId="50BA4E93" w14:textId="32D6B103" w:rsidR="00522236" w:rsidRPr="003D3BB0" w:rsidRDefault="006A53F2" w:rsidP="00A54984">
      <w:pPr>
        <w:numPr>
          <w:ilvl w:val="0"/>
          <w:numId w:val="153"/>
        </w:numPr>
        <w:rPr>
          <w:rFonts w:ascii="Bookman Old Style" w:hAnsi="Bookman Old Style"/>
          <w:sz w:val="24"/>
          <w:szCs w:val="24"/>
          <w:lang w:val="en-US"/>
        </w:rPr>
      </w:pPr>
      <w:ins w:id="436" w:author="USER" w:date="2023-08-09T10:51:00Z">
        <w:r w:rsidRPr="003D3BB0">
          <w:rPr>
            <w:rFonts w:ascii="Bookman Old Style" w:hAnsi="Bookman Old Style"/>
            <w:sz w:val="24"/>
            <w:szCs w:val="24"/>
            <w:lang w:val="en-US"/>
          </w:rPr>
          <w:t>Divorced</w:t>
        </w:r>
      </w:ins>
      <w:r w:rsidR="00BF730A" w:rsidRPr="003D3BB0">
        <w:rPr>
          <w:rFonts w:ascii="Bookman Old Style" w:hAnsi="Bookman Old Style"/>
          <w:sz w:val="24"/>
          <w:szCs w:val="24"/>
          <w:lang w:val="en-US"/>
        </w:rPr>
        <w:t xml:space="preserve"> </w:t>
      </w:r>
      <w:r w:rsidR="00A54984" w:rsidRPr="003D3BB0">
        <w:rPr>
          <w:rFonts w:ascii="Bookman Old Style" w:hAnsi="Bookman Old Style"/>
          <w:sz w:val="24"/>
          <w:szCs w:val="24"/>
          <w:lang w:val="en-US"/>
        </w:rPr>
        <w:t xml:space="preserve"> </w:t>
      </w:r>
    </w:p>
    <w:p w14:paraId="166546C1" w14:textId="77777777" w:rsidR="00522236" w:rsidRPr="003D3BB0" w:rsidDel="006A53F2" w:rsidRDefault="00522236" w:rsidP="00522236">
      <w:pPr>
        <w:numPr>
          <w:ilvl w:val="0"/>
          <w:numId w:val="153"/>
        </w:numPr>
        <w:rPr>
          <w:del w:id="437" w:author="USER" w:date="2023-08-09T10:51:00Z"/>
          <w:rFonts w:ascii="Bookman Old Style" w:hAnsi="Bookman Old Style"/>
          <w:sz w:val="24"/>
          <w:szCs w:val="24"/>
          <w:lang w:val="en-US"/>
        </w:rPr>
      </w:pPr>
      <w:r w:rsidRPr="003D3BB0">
        <w:rPr>
          <w:rFonts w:ascii="Bookman Old Style" w:hAnsi="Bookman Old Style"/>
          <w:sz w:val="24"/>
          <w:szCs w:val="24"/>
          <w:lang w:val="en-US"/>
        </w:rPr>
        <w:t>Separated</w:t>
      </w:r>
    </w:p>
    <w:p w14:paraId="3D4751EC" w14:textId="2E94C46F" w:rsidR="00522236" w:rsidRPr="003D3BB0" w:rsidRDefault="00522236">
      <w:pPr>
        <w:numPr>
          <w:ilvl w:val="0"/>
          <w:numId w:val="153"/>
        </w:numPr>
        <w:rPr>
          <w:rFonts w:ascii="Bookman Old Style" w:hAnsi="Bookman Old Style"/>
          <w:sz w:val="24"/>
          <w:szCs w:val="24"/>
          <w:lang w:val="en-US"/>
        </w:rPr>
        <w:pPrChange w:id="438" w:author="USER" w:date="2023-08-09T10:51:00Z">
          <w:pPr/>
        </w:pPrChange>
      </w:pPr>
      <w:del w:id="439" w:author="USER" w:date="2023-08-09T10:51:00Z">
        <w:r w:rsidRPr="003D3BB0" w:rsidDel="006A53F2">
          <w:rPr>
            <w:rFonts w:ascii="Bookman Old Style" w:hAnsi="Bookman Old Style"/>
            <w:sz w:val="24"/>
            <w:szCs w:val="24"/>
            <w:lang w:val="en-US"/>
          </w:rPr>
          <w:delText xml:space="preserve">     </w:delText>
        </w:r>
      </w:del>
      <w:del w:id="440" w:author="USER" w:date="2023-08-09T10:50:00Z">
        <w:r w:rsidR="004B3F97" w:rsidRPr="003D3BB0" w:rsidDel="006A53F2">
          <w:rPr>
            <w:rFonts w:ascii="Bookman Old Style" w:hAnsi="Bookman Old Style"/>
            <w:sz w:val="24"/>
            <w:szCs w:val="24"/>
            <w:lang w:val="en-US"/>
          </w:rPr>
          <w:delText>5</w:delText>
        </w:r>
      </w:del>
      <w:del w:id="441" w:author="USER" w:date="2023-08-09T10:51:00Z">
        <w:r w:rsidRPr="003D3BB0" w:rsidDel="006A53F2">
          <w:rPr>
            <w:rFonts w:ascii="Bookman Old Style" w:hAnsi="Bookman Old Style"/>
            <w:sz w:val="24"/>
            <w:szCs w:val="24"/>
            <w:lang w:val="en-US"/>
          </w:rPr>
          <w:delText xml:space="preserve">.  </w:delText>
        </w:r>
        <w:r w:rsidR="00A54984" w:rsidRPr="003D3BB0" w:rsidDel="006A53F2">
          <w:rPr>
            <w:rFonts w:ascii="Bookman Old Style" w:hAnsi="Bookman Old Style"/>
            <w:sz w:val="24"/>
            <w:szCs w:val="24"/>
            <w:lang w:val="en-US"/>
          </w:rPr>
          <w:delText>Divorced</w:delText>
        </w:r>
      </w:del>
    </w:p>
    <w:p w14:paraId="54FE7FB2" w14:textId="19B48E59" w:rsidR="00522236" w:rsidRPr="003D3BB0" w:rsidRDefault="00A54984" w:rsidP="00A54984">
      <w:pPr>
        <w:jc w:val="both"/>
        <w:rPr>
          <w:rFonts w:ascii="Bookman Old Style" w:hAnsi="Bookman Old Style"/>
          <w:sz w:val="24"/>
          <w:szCs w:val="24"/>
          <w:lang w:val="en-US"/>
        </w:rPr>
      </w:pPr>
      <w:r w:rsidRPr="003D3BB0">
        <w:rPr>
          <w:rFonts w:ascii="Bookman Old Style" w:hAnsi="Bookman Old Style"/>
          <w:sz w:val="24"/>
          <w:szCs w:val="24"/>
          <w:lang w:val="en-US"/>
        </w:rPr>
        <w:t xml:space="preserve">     </w:t>
      </w:r>
      <w:r w:rsidR="004B3F97" w:rsidRPr="003D3BB0">
        <w:rPr>
          <w:rFonts w:ascii="Bookman Old Style" w:hAnsi="Bookman Old Style"/>
          <w:sz w:val="24"/>
          <w:szCs w:val="24"/>
          <w:lang w:val="en-US"/>
        </w:rPr>
        <w:t>6</w:t>
      </w:r>
      <w:r w:rsidRPr="003D3BB0">
        <w:rPr>
          <w:rFonts w:ascii="Bookman Old Style" w:hAnsi="Bookman Old Style"/>
          <w:sz w:val="24"/>
          <w:szCs w:val="24"/>
          <w:lang w:val="en-US"/>
        </w:rPr>
        <w:t xml:space="preserve">. </w:t>
      </w:r>
      <w:r w:rsidR="00522236" w:rsidRPr="003D3BB0">
        <w:rPr>
          <w:rFonts w:ascii="Bookman Old Style" w:hAnsi="Bookman Old Style"/>
          <w:sz w:val="24"/>
          <w:szCs w:val="24"/>
          <w:lang w:val="en-US"/>
        </w:rPr>
        <w:t xml:space="preserve"> </w:t>
      </w:r>
      <w:r w:rsidRPr="003D3BB0">
        <w:rPr>
          <w:rFonts w:ascii="Bookman Old Style" w:hAnsi="Bookman Old Style"/>
          <w:sz w:val="24"/>
          <w:szCs w:val="24"/>
          <w:lang w:val="en-US"/>
        </w:rPr>
        <w:t>Widowe</w:t>
      </w:r>
      <w:r w:rsidR="004B3F97" w:rsidRPr="003D3BB0">
        <w:rPr>
          <w:rFonts w:ascii="Bookman Old Style" w:hAnsi="Bookman Old Style"/>
          <w:sz w:val="24"/>
          <w:szCs w:val="24"/>
          <w:lang w:val="en-US"/>
        </w:rPr>
        <w:t>d</w:t>
      </w:r>
      <w:r w:rsidR="00522236" w:rsidRPr="003D3BB0">
        <w:rPr>
          <w:rFonts w:ascii="Bookman Old Style" w:hAnsi="Bookman Old Style"/>
          <w:sz w:val="24"/>
          <w:szCs w:val="24"/>
          <w:lang w:val="en-US"/>
        </w:rPr>
        <w:t xml:space="preserve">      </w:t>
      </w:r>
    </w:p>
    <w:p w14:paraId="4DF0FB1F" w14:textId="77777777" w:rsidR="00A54984" w:rsidRPr="003D3BB0" w:rsidRDefault="00A54984" w:rsidP="00876D6B">
      <w:pPr>
        <w:jc w:val="both"/>
        <w:rPr>
          <w:rFonts w:ascii="Bookman Old Style" w:hAnsi="Bookman Old Style"/>
          <w:sz w:val="24"/>
          <w:szCs w:val="24"/>
        </w:rPr>
      </w:pPr>
    </w:p>
    <w:p w14:paraId="6923FB61" w14:textId="773117C1" w:rsidR="003F27E9" w:rsidRPr="003D3BB0" w:rsidRDefault="00A54984" w:rsidP="003F27E9">
      <w:pPr>
        <w:jc w:val="both"/>
        <w:rPr>
          <w:rFonts w:ascii="Bookman Old Style" w:hAnsi="Bookman Old Style"/>
          <w:i/>
          <w:iCs/>
          <w:color w:val="000000"/>
          <w:sz w:val="24"/>
          <w:szCs w:val="24"/>
          <w:lang w:val="en-US"/>
        </w:rPr>
      </w:pPr>
      <w:r w:rsidRPr="003D3BB0">
        <w:rPr>
          <w:rFonts w:ascii="Bookman Old Style" w:hAnsi="Bookman Old Style"/>
          <w:b/>
          <w:bCs/>
          <w:i/>
          <w:iCs/>
          <w:sz w:val="24"/>
          <w:szCs w:val="24"/>
          <w:lang w:val="en-US" w:eastAsia="en-US"/>
        </w:rPr>
        <w:t>DEM</w:t>
      </w:r>
      <w:del w:id="442" w:author="USER" w:date="2023-08-09T10:52:00Z">
        <w:r w:rsidRPr="003D3BB0" w:rsidDel="00797D5A">
          <w:rPr>
            <w:rFonts w:ascii="Bookman Old Style" w:hAnsi="Bookman Old Style"/>
            <w:b/>
            <w:bCs/>
            <w:i/>
            <w:iCs/>
            <w:sz w:val="24"/>
            <w:szCs w:val="24"/>
            <w:lang w:val="en-US" w:eastAsia="en-US"/>
          </w:rPr>
          <w:delText>_</w:delText>
        </w:r>
      </w:del>
      <w:r w:rsidRPr="003D3BB0">
        <w:rPr>
          <w:rFonts w:ascii="Bookman Old Style" w:hAnsi="Bookman Old Style"/>
          <w:b/>
          <w:bCs/>
          <w:i/>
          <w:iCs/>
          <w:sz w:val="24"/>
          <w:szCs w:val="24"/>
          <w:lang w:val="en-US" w:eastAsia="en-US"/>
        </w:rPr>
        <w:t>08</w:t>
      </w:r>
      <w:r w:rsidR="002613C1" w:rsidRPr="003D3BB0">
        <w:rPr>
          <w:rFonts w:ascii="Bookman Old Style" w:hAnsi="Bookman Old Style"/>
          <w:b/>
          <w:bCs/>
          <w:i/>
          <w:iCs/>
          <w:sz w:val="24"/>
          <w:szCs w:val="24"/>
          <w:lang w:val="en-US" w:eastAsia="en-US"/>
        </w:rPr>
        <w:t xml:space="preserve"> </w:t>
      </w:r>
      <w:r w:rsidR="003F27E9" w:rsidRPr="003D3BB0">
        <w:rPr>
          <w:rFonts w:ascii="Bookman Old Style" w:hAnsi="Bookman Old Style"/>
          <w:i/>
          <w:iCs/>
          <w:color w:val="000000"/>
          <w:sz w:val="24"/>
          <w:szCs w:val="24"/>
          <w:lang w:val="en-US"/>
        </w:rPr>
        <w:t xml:space="preserve">Is </w:t>
      </w:r>
      <w:r w:rsidR="002613C1" w:rsidRPr="003D3BB0">
        <w:rPr>
          <w:rFonts w:ascii="Bookman Old Style" w:hAnsi="Bookman Old Style"/>
          <w:i/>
          <w:iCs/>
          <w:color w:val="000000"/>
          <w:sz w:val="24"/>
          <w:szCs w:val="24"/>
          <w:lang w:val="en-US"/>
        </w:rPr>
        <w:t>(</w:t>
      </w:r>
      <w:r w:rsidR="003F27E9" w:rsidRPr="003D3BB0">
        <w:rPr>
          <w:rFonts w:ascii="Bookman Old Style" w:hAnsi="Bookman Old Style"/>
          <w:i/>
          <w:iCs/>
          <w:color w:val="000000"/>
          <w:sz w:val="24"/>
          <w:szCs w:val="24"/>
          <w:lang w:val="en-US"/>
        </w:rPr>
        <w:t>name</w:t>
      </w:r>
      <w:r w:rsidR="002613C1" w:rsidRPr="003D3BB0">
        <w:rPr>
          <w:rFonts w:ascii="Bookman Old Style" w:hAnsi="Bookman Old Style"/>
          <w:i/>
          <w:iCs/>
          <w:color w:val="000000"/>
          <w:sz w:val="24"/>
          <w:szCs w:val="24"/>
          <w:lang w:val="en-US"/>
        </w:rPr>
        <w:t>)</w:t>
      </w:r>
      <w:r w:rsidR="003F27E9" w:rsidRPr="003D3BB0">
        <w:rPr>
          <w:rFonts w:ascii="Bookman Old Style" w:hAnsi="Bookman Old Style"/>
          <w:i/>
          <w:iCs/>
          <w:color w:val="000000"/>
          <w:sz w:val="24"/>
          <w:szCs w:val="24"/>
          <w:lang w:val="en-US"/>
        </w:rPr>
        <w:t xml:space="preserve"> able to read and write a simple sentence in any language?</w:t>
      </w:r>
    </w:p>
    <w:p w14:paraId="246FB931" w14:textId="77777777" w:rsidR="00D15D01" w:rsidRPr="003D3BB0" w:rsidRDefault="00D15D01" w:rsidP="00021C9C">
      <w:pPr>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This question is directed to persons </w:t>
      </w:r>
      <w:r w:rsidR="00955E5A" w:rsidRPr="003D3BB0">
        <w:rPr>
          <w:rFonts w:ascii="Bookman Old Style" w:hAnsi="Bookman Old Style"/>
          <w:sz w:val="24"/>
          <w:szCs w:val="24"/>
          <w:lang w:val="en-US"/>
        </w:rPr>
        <w:t>5</w:t>
      </w:r>
      <w:r w:rsidRPr="003D3BB0">
        <w:rPr>
          <w:rFonts w:ascii="Bookman Old Style" w:hAnsi="Bookman Old Style"/>
          <w:sz w:val="24"/>
          <w:szCs w:val="24"/>
          <w:lang w:val="en-US"/>
        </w:rPr>
        <w:t xml:space="preserve"> years and older to determine if they can read and write a short sentence in any language.</w:t>
      </w:r>
    </w:p>
    <w:p w14:paraId="6D20576D" w14:textId="77777777" w:rsidR="003F27E9" w:rsidRPr="003D3BB0" w:rsidRDefault="003F27E9" w:rsidP="00D15D01">
      <w:pPr>
        <w:jc w:val="both"/>
        <w:rPr>
          <w:rFonts w:ascii="Bookman Old Style" w:hAnsi="Bookman Old Style"/>
          <w:sz w:val="24"/>
          <w:szCs w:val="24"/>
          <w:lang w:val="en-US"/>
        </w:rPr>
      </w:pPr>
    </w:p>
    <w:p w14:paraId="73AAA382" w14:textId="606F0355" w:rsidR="008C4702" w:rsidRPr="003D3BB0" w:rsidRDefault="00A54984" w:rsidP="00FF0DD1">
      <w:pPr>
        <w:tabs>
          <w:tab w:val="left" w:pos="1440"/>
        </w:tabs>
        <w:spacing w:before="120"/>
        <w:ind w:left="360" w:hanging="360"/>
        <w:jc w:val="both"/>
        <w:rPr>
          <w:rFonts w:ascii="Bookman Old Style" w:hAnsi="Bookman Old Style"/>
          <w:i/>
          <w:iCs/>
          <w:color w:val="000000"/>
          <w:sz w:val="24"/>
          <w:szCs w:val="24"/>
          <w:lang w:val="en-US"/>
        </w:rPr>
      </w:pPr>
      <w:r w:rsidRPr="003D3BB0">
        <w:rPr>
          <w:rFonts w:ascii="Bookman Old Style" w:hAnsi="Bookman Old Style"/>
          <w:b/>
          <w:bCs/>
          <w:i/>
          <w:iCs/>
          <w:sz w:val="24"/>
          <w:szCs w:val="24"/>
          <w:lang w:val="en-US" w:eastAsia="en-US"/>
        </w:rPr>
        <w:t>DEM</w:t>
      </w:r>
      <w:del w:id="443" w:author="USER" w:date="2023-08-09T10:52:00Z">
        <w:r w:rsidRPr="003D3BB0" w:rsidDel="000F0DBA">
          <w:rPr>
            <w:rFonts w:ascii="Bookman Old Style" w:hAnsi="Bookman Old Style"/>
            <w:b/>
            <w:bCs/>
            <w:i/>
            <w:iCs/>
            <w:sz w:val="24"/>
            <w:szCs w:val="24"/>
            <w:lang w:val="en-US" w:eastAsia="en-US"/>
          </w:rPr>
          <w:delText>_</w:delText>
        </w:r>
      </w:del>
      <w:r w:rsidRPr="003D3BB0">
        <w:rPr>
          <w:rFonts w:ascii="Bookman Old Style" w:hAnsi="Bookman Old Style"/>
          <w:b/>
          <w:bCs/>
          <w:i/>
          <w:iCs/>
          <w:sz w:val="24"/>
          <w:szCs w:val="24"/>
          <w:lang w:val="en-US" w:eastAsia="en-US"/>
        </w:rPr>
        <w:t>09</w:t>
      </w:r>
      <w:r w:rsidR="008C4702" w:rsidRPr="003D3BB0">
        <w:rPr>
          <w:rFonts w:ascii="Bookman Old Style" w:hAnsi="Bookman Old Style"/>
          <w:b/>
          <w:bCs/>
          <w:i/>
          <w:iCs/>
          <w:sz w:val="24"/>
          <w:szCs w:val="24"/>
          <w:lang w:val="en-US" w:eastAsia="en-US"/>
        </w:rPr>
        <w:t>a</w:t>
      </w:r>
      <w:r w:rsidR="002613C1" w:rsidRPr="003D3BB0">
        <w:rPr>
          <w:rFonts w:ascii="Bookman Old Style" w:hAnsi="Bookman Old Style"/>
          <w:b/>
          <w:bCs/>
          <w:i/>
          <w:iCs/>
          <w:sz w:val="24"/>
          <w:szCs w:val="24"/>
          <w:lang w:val="en-US" w:eastAsia="en-US"/>
        </w:rPr>
        <w:t xml:space="preserve"> </w:t>
      </w:r>
      <w:r w:rsidR="003F27E9" w:rsidRPr="003D3BB0">
        <w:rPr>
          <w:rFonts w:ascii="Bookman Old Style" w:hAnsi="Bookman Old Style"/>
          <w:i/>
          <w:iCs/>
          <w:color w:val="000000"/>
          <w:sz w:val="24"/>
          <w:szCs w:val="24"/>
          <w:lang w:val="en-US"/>
        </w:rPr>
        <w:t>Has [NAME] ever attended school</w:t>
      </w:r>
      <w:r w:rsidR="008C4702" w:rsidRPr="003D3BB0">
        <w:rPr>
          <w:rFonts w:ascii="Bookman Old Style" w:hAnsi="Bookman Old Style"/>
          <w:i/>
          <w:iCs/>
          <w:color w:val="000000"/>
          <w:sz w:val="24"/>
          <w:szCs w:val="24"/>
          <w:lang w:val="en-US"/>
        </w:rPr>
        <w:t>?</w:t>
      </w:r>
    </w:p>
    <w:p w14:paraId="744FB892" w14:textId="77777777" w:rsidR="008C4702" w:rsidRPr="003D3BB0" w:rsidRDefault="008C4702" w:rsidP="008C4702">
      <w:pPr>
        <w:tabs>
          <w:tab w:val="left" w:pos="1440"/>
        </w:tabs>
        <w:spacing w:before="120"/>
        <w:jc w:val="both"/>
        <w:rPr>
          <w:rFonts w:ascii="Bookman Old Style" w:hAnsi="Bookman Old Style"/>
          <w:sz w:val="24"/>
          <w:szCs w:val="24"/>
          <w:lang w:val="en-US"/>
        </w:rPr>
      </w:pPr>
      <w:r w:rsidRPr="003D3BB0">
        <w:rPr>
          <w:rFonts w:ascii="Bookman Old Style" w:hAnsi="Bookman Old Style"/>
          <w:sz w:val="24"/>
          <w:szCs w:val="24"/>
          <w:lang w:val="en-US"/>
        </w:rPr>
        <w:t>This question seeks to find out if the person has ever attended any educational institution. Select “YES” if the person has ever attended school and “NO” if not.</w:t>
      </w:r>
    </w:p>
    <w:p w14:paraId="3168AD1B" w14:textId="77777777" w:rsidR="008C4702" w:rsidRPr="003D3BB0" w:rsidRDefault="008C4702" w:rsidP="00FF0DD1">
      <w:pPr>
        <w:tabs>
          <w:tab w:val="left" w:pos="1440"/>
        </w:tabs>
        <w:spacing w:before="120"/>
        <w:ind w:left="360" w:hanging="360"/>
        <w:jc w:val="both"/>
        <w:rPr>
          <w:rFonts w:ascii="Bookman Old Style" w:hAnsi="Bookman Old Style"/>
          <w:bCs/>
          <w:i/>
          <w:iCs/>
          <w:sz w:val="24"/>
          <w:szCs w:val="24"/>
          <w:lang w:val="en-US" w:eastAsia="en-US"/>
        </w:rPr>
      </w:pPr>
      <w:r w:rsidRPr="003D3BB0">
        <w:rPr>
          <w:rFonts w:ascii="Bookman Old Style" w:hAnsi="Bookman Old Style"/>
          <w:b/>
          <w:bCs/>
          <w:i/>
          <w:iCs/>
          <w:sz w:val="24"/>
          <w:szCs w:val="24"/>
          <w:lang w:val="en-US" w:eastAsia="en-US"/>
        </w:rPr>
        <w:lastRenderedPageBreak/>
        <w:t>DEM</w:t>
      </w:r>
      <w:del w:id="444" w:author="USER" w:date="2023-08-09T11:09:00Z">
        <w:r w:rsidRPr="003D3BB0" w:rsidDel="006B7AE8">
          <w:rPr>
            <w:rFonts w:ascii="Bookman Old Style" w:hAnsi="Bookman Old Style"/>
            <w:b/>
            <w:bCs/>
            <w:i/>
            <w:iCs/>
            <w:sz w:val="24"/>
            <w:szCs w:val="24"/>
            <w:lang w:val="en-US" w:eastAsia="en-US"/>
          </w:rPr>
          <w:delText>_</w:delText>
        </w:r>
      </w:del>
      <w:r w:rsidRPr="003D3BB0">
        <w:rPr>
          <w:rFonts w:ascii="Bookman Old Style" w:hAnsi="Bookman Old Style"/>
          <w:b/>
          <w:bCs/>
          <w:i/>
          <w:iCs/>
          <w:sz w:val="24"/>
          <w:szCs w:val="24"/>
          <w:lang w:val="en-US" w:eastAsia="en-US"/>
        </w:rPr>
        <w:t xml:space="preserve">09b </w:t>
      </w:r>
      <w:r w:rsidRPr="003D3BB0">
        <w:rPr>
          <w:rFonts w:ascii="Bookman Old Style" w:hAnsi="Bookman Old Style"/>
          <w:bCs/>
          <w:i/>
          <w:iCs/>
          <w:sz w:val="24"/>
          <w:szCs w:val="24"/>
          <w:lang w:val="en-US" w:eastAsia="en-US"/>
        </w:rPr>
        <w:t xml:space="preserve">Is [NAME] currently attending school? </w:t>
      </w:r>
    </w:p>
    <w:p w14:paraId="17C5A639" w14:textId="77777777" w:rsidR="008C4702" w:rsidRPr="003D3BB0" w:rsidRDefault="008C4702" w:rsidP="008C4702">
      <w:pPr>
        <w:tabs>
          <w:tab w:val="left" w:pos="1440"/>
        </w:tabs>
        <w:spacing w:before="120"/>
        <w:jc w:val="both"/>
        <w:rPr>
          <w:rFonts w:ascii="Bookman Old Style" w:hAnsi="Bookman Old Style"/>
          <w:sz w:val="24"/>
          <w:szCs w:val="24"/>
          <w:lang w:val="en-US"/>
        </w:rPr>
      </w:pPr>
      <w:r w:rsidRPr="003D3BB0">
        <w:rPr>
          <w:rFonts w:ascii="Bookman Old Style" w:hAnsi="Bookman Old Style"/>
          <w:sz w:val="24"/>
          <w:szCs w:val="24"/>
          <w:lang w:val="en-US"/>
        </w:rPr>
        <w:t>Select “YES” if the person is currently attending school and “NO” if not.</w:t>
      </w:r>
    </w:p>
    <w:p w14:paraId="253687C6" w14:textId="28CEBCB4" w:rsidR="00F52993" w:rsidRPr="003D3BB0" w:rsidRDefault="00A54984" w:rsidP="00D15D01">
      <w:pPr>
        <w:spacing w:before="240"/>
        <w:jc w:val="both"/>
        <w:rPr>
          <w:rFonts w:ascii="Bookman Old Style" w:hAnsi="Bookman Old Style"/>
          <w:b/>
          <w:sz w:val="24"/>
          <w:szCs w:val="24"/>
          <w:lang w:val="en-US"/>
        </w:rPr>
      </w:pPr>
      <w:r w:rsidRPr="003D3BB0">
        <w:rPr>
          <w:rFonts w:ascii="Bookman Old Style" w:hAnsi="Bookman Old Style"/>
          <w:b/>
          <w:bCs/>
          <w:i/>
          <w:iCs/>
          <w:sz w:val="24"/>
          <w:szCs w:val="24"/>
          <w:lang w:val="en-US" w:eastAsia="en-US"/>
        </w:rPr>
        <w:t>DEM</w:t>
      </w:r>
      <w:del w:id="445" w:author="USER" w:date="2023-08-09T11:09:00Z">
        <w:r w:rsidRPr="003D3BB0" w:rsidDel="006B7AE8">
          <w:rPr>
            <w:rFonts w:ascii="Bookman Old Style" w:hAnsi="Bookman Old Style"/>
            <w:b/>
            <w:bCs/>
            <w:i/>
            <w:iCs/>
            <w:sz w:val="24"/>
            <w:szCs w:val="24"/>
            <w:lang w:val="en-US" w:eastAsia="en-US"/>
          </w:rPr>
          <w:delText>_</w:delText>
        </w:r>
      </w:del>
      <w:r w:rsidRPr="003D3BB0">
        <w:rPr>
          <w:rFonts w:ascii="Bookman Old Style" w:hAnsi="Bookman Old Style"/>
          <w:b/>
          <w:bCs/>
          <w:i/>
          <w:iCs/>
          <w:sz w:val="24"/>
          <w:szCs w:val="24"/>
          <w:lang w:val="en-US" w:eastAsia="en-US"/>
        </w:rPr>
        <w:t>10</w:t>
      </w:r>
      <w:r w:rsidR="002613C1" w:rsidRPr="003D3BB0">
        <w:rPr>
          <w:rFonts w:ascii="Bookman Old Style" w:hAnsi="Bookman Old Style"/>
          <w:b/>
          <w:sz w:val="24"/>
          <w:szCs w:val="24"/>
          <w:lang w:val="en-US"/>
        </w:rPr>
        <w:t xml:space="preserve"> </w:t>
      </w:r>
      <w:r w:rsidR="00FC3D7E" w:rsidRPr="003D3BB0">
        <w:rPr>
          <w:rFonts w:ascii="Bookman Old Style" w:hAnsi="Bookman Old Style"/>
          <w:bCs/>
          <w:i/>
          <w:iCs/>
          <w:sz w:val="24"/>
          <w:szCs w:val="24"/>
          <w:lang w:val="en-US"/>
        </w:rPr>
        <w:t>What is the highest level and grade or year of education that (you/NAME) (have/has) completed?</w:t>
      </w:r>
      <w:r w:rsidR="00FC3D7E" w:rsidRPr="003D3BB0">
        <w:rPr>
          <w:rFonts w:ascii="Bookman Old Style" w:hAnsi="Bookman Old Style"/>
          <w:b/>
          <w:sz w:val="24"/>
          <w:szCs w:val="24"/>
          <w:lang w:val="en-US"/>
        </w:rPr>
        <w:t xml:space="preserve">    </w:t>
      </w:r>
    </w:p>
    <w:p w14:paraId="38036E74" w14:textId="1E2A1E55" w:rsidR="00D15D01" w:rsidRPr="003D3BB0" w:rsidRDefault="00D15D01" w:rsidP="00021C9C">
      <w:pPr>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The level of school can be preschool, primary, secondary, university, and </w:t>
      </w:r>
      <w:proofErr w:type="gramStart"/>
      <w:r w:rsidR="00AF2D0A" w:rsidRPr="003D3BB0">
        <w:rPr>
          <w:rFonts w:ascii="Bookman Old Style" w:hAnsi="Bookman Old Style"/>
          <w:sz w:val="24"/>
          <w:szCs w:val="24"/>
          <w:lang w:val="en-US"/>
        </w:rPr>
        <w:t>other</w:t>
      </w:r>
      <w:proofErr w:type="gramEnd"/>
      <w:r w:rsidRPr="003D3BB0">
        <w:rPr>
          <w:rFonts w:ascii="Bookman Old Style" w:hAnsi="Bookman Old Style"/>
          <w:sz w:val="24"/>
          <w:szCs w:val="24"/>
          <w:lang w:val="en-US"/>
        </w:rPr>
        <w:t xml:space="preserve"> tertiary.</w:t>
      </w:r>
    </w:p>
    <w:p w14:paraId="76B12277" w14:textId="3321BD64" w:rsidR="00D15D01" w:rsidRPr="003D3BB0" w:rsidRDefault="00A54984" w:rsidP="00D15D01">
      <w:pPr>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eastAsia="en-US"/>
        </w:rPr>
        <w:t>DEM</w:t>
      </w:r>
      <w:del w:id="446" w:author="USER" w:date="2023-08-09T11:09:00Z">
        <w:r w:rsidRPr="003D3BB0" w:rsidDel="006B7AE8">
          <w:rPr>
            <w:rFonts w:ascii="Bookman Old Style" w:hAnsi="Bookman Old Style"/>
            <w:b/>
            <w:bCs/>
            <w:i/>
            <w:iCs/>
            <w:sz w:val="24"/>
            <w:szCs w:val="24"/>
            <w:lang w:val="en-US" w:eastAsia="en-US"/>
          </w:rPr>
          <w:delText>_</w:delText>
        </w:r>
      </w:del>
      <w:r w:rsidRPr="003D3BB0">
        <w:rPr>
          <w:rFonts w:ascii="Bookman Old Style" w:hAnsi="Bookman Old Style"/>
          <w:b/>
          <w:bCs/>
          <w:i/>
          <w:iCs/>
          <w:sz w:val="24"/>
          <w:szCs w:val="24"/>
          <w:lang w:val="en-US" w:eastAsia="en-US"/>
        </w:rPr>
        <w:t>11</w:t>
      </w:r>
      <w:r w:rsidR="0012118B" w:rsidRPr="003D3BB0">
        <w:rPr>
          <w:rFonts w:ascii="Bookman Old Style" w:hAnsi="Bookman Old Style"/>
          <w:i/>
          <w:iCs/>
          <w:sz w:val="24"/>
          <w:szCs w:val="24"/>
          <w:lang w:val="en-US"/>
        </w:rPr>
        <w:t xml:space="preserve"> Wh</w:t>
      </w:r>
      <w:r w:rsidR="007579CB" w:rsidRPr="003D3BB0">
        <w:rPr>
          <w:rFonts w:ascii="Bookman Old Style" w:hAnsi="Bookman Old Style"/>
          <w:i/>
          <w:iCs/>
          <w:sz w:val="24"/>
          <w:szCs w:val="24"/>
          <w:lang w:val="en-US"/>
        </w:rPr>
        <w:t>at is the highest</w:t>
      </w:r>
      <w:r w:rsidR="0012118B" w:rsidRPr="003D3BB0">
        <w:rPr>
          <w:rFonts w:ascii="Bookman Old Style" w:hAnsi="Bookman Old Style"/>
          <w:i/>
          <w:iCs/>
          <w:sz w:val="24"/>
          <w:szCs w:val="24"/>
          <w:lang w:val="en-US"/>
        </w:rPr>
        <w:t xml:space="preserve"> class</w:t>
      </w:r>
      <w:ins w:id="447" w:author="USER" w:date="2023-08-09T13:38:00Z">
        <w:r w:rsidR="002949A4" w:rsidRPr="003D3BB0">
          <w:rPr>
            <w:rFonts w:ascii="Bookman Old Style" w:hAnsi="Bookman Old Style"/>
            <w:i/>
            <w:iCs/>
            <w:sz w:val="24"/>
            <w:szCs w:val="24"/>
            <w:lang w:val="en-US"/>
          </w:rPr>
          <w:t>/</w:t>
        </w:r>
        <w:proofErr w:type="gramStart"/>
        <w:r w:rsidR="002949A4" w:rsidRPr="003D3BB0">
          <w:rPr>
            <w:rFonts w:ascii="Bookman Old Style" w:hAnsi="Bookman Old Style"/>
            <w:i/>
            <w:iCs/>
            <w:sz w:val="24"/>
            <w:szCs w:val="24"/>
            <w:lang w:val="en-US"/>
          </w:rPr>
          <w:t xml:space="preserve">year </w:t>
        </w:r>
      </w:ins>
      <w:r w:rsidR="007579CB" w:rsidRPr="003D3BB0">
        <w:rPr>
          <w:rFonts w:ascii="Bookman Old Style" w:hAnsi="Bookman Old Style"/>
          <w:i/>
          <w:iCs/>
          <w:sz w:val="24"/>
          <w:szCs w:val="24"/>
          <w:lang w:val="en-US"/>
        </w:rPr>
        <w:t xml:space="preserve"> that</w:t>
      </w:r>
      <w:proofErr w:type="gramEnd"/>
      <w:r w:rsidR="007579CB" w:rsidRPr="003D3BB0">
        <w:rPr>
          <w:rFonts w:ascii="Bookman Old Style" w:hAnsi="Bookman Old Style"/>
          <w:i/>
          <w:iCs/>
          <w:sz w:val="24"/>
          <w:szCs w:val="24"/>
          <w:lang w:val="en-US"/>
        </w:rPr>
        <w:t xml:space="preserve"> (</w:t>
      </w:r>
      <w:r w:rsidR="0012118B" w:rsidRPr="003D3BB0">
        <w:rPr>
          <w:rFonts w:ascii="Bookman Old Style" w:hAnsi="Bookman Old Style"/>
          <w:i/>
          <w:iCs/>
          <w:sz w:val="24"/>
          <w:szCs w:val="24"/>
          <w:lang w:val="en-US"/>
        </w:rPr>
        <w:t>name</w:t>
      </w:r>
      <w:r w:rsidR="007579CB" w:rsidRPr="003D3BB0">
        <w:rPr>
          <w:rFonts w:ascii="Bookman Old Style" w:hAnsi="Bookman Old Style"/>
          <w:i/>
          <w:iCs/>
          <w:sz w:val="24"/>
          <w:szCs w:val="24"/>
          <w:lang w:val="en-US"/>
        </w:rPr>
        <w:t xml:space="preserve">) (have/has) completed?  </w:t>
      </w:r>
    </w:p>
    <w:p w14:paraId="048436A1" w14:textId="77777777" w:rsidR="00FC3D7E" w:rsidRPr="003D3BB0" w:rsidRDefault="00FC3D7E" w:rsidP="00D15D01">
      <w:pPr>
        <w:jc w:val="both"/>
        <w:rPr>
          <w:rFonts w:ascii="Bookman Old Style" w:hAnsi="Bookman Old Style"/>
          <w:sz w:val="24"/>
          <w:szCs w:val="24"/>
          <w:lang w:val="en-GB"/>
        </w:rPr>
      </w:pPr>
    </w:p>
    <w:p w14:paraId="5F307AA7" w14:textId="5AC200BC" w:rsidR="00D15D01" w:rsidRPr="003D3BB0" w:rsidRDefault="00D15D01" w:rsidP="00D15D01">
      <w:pPr>
        <w:jc w:val="both"/>
        <w:rPr>
          <w:rFonts w:ascii="Bookman Old Style" w:hAnsi="Bookman Old Style"/>
          <w:sz w:val="24"/>
          <w:szCs w:val="24"/>
          <w:lang w:val="en-GB"/>
        </w:rPr>
      </w:pPr>
      <w:r w:rsidRPr="003D3BB0">
        <w:rPr>
          <w:rFonts w:ascii="Bookman Old Style" w:hAnsi="Bookman Old Style"/>
          <w:sz w:val="24"/>
          <w:szCs w:val="24"/>
          <w:highlight w:val="yellow"/>
          <w:lang w:val="en-GB"/>
        </w:rPr>
        <w:t>Th</w:t>
      </w:r>
      <w:r w:rsidR="006A368F" w:rsidRPr="003D3BB0">
        <w:rPr>
          <w:rFonts w:ascii="Bookman Old Style" w:hAnsi="Bookman Old Style"/>
          <w:sz w:val="24"/>
          <w:szCs w:val="24"/>
          <w:highlight w:val="yellow"/>
          <w:lang w:val="en-GB"/>
        </w:rPr>
        <w:t xml:space="preserve">e term </w:t>
      </w:r>
      <w:r w:rsidR="00FC3D7E" w:rsidRPr="003D3BB0">
        <w:rPr>
          <w:rFonts w:ascii="Bookman Old Style" w:hAnsi="Bookman Old Style"/>
          <w:b/>
          <w:bCs/>
          <w:sz w:val="24"/>
          <w:szCs w:val="24"/>
          <w:highlight w:val="yellow"/>
          <w:u w:val="single"/>
          <w:lang w:val="en-GB"/>
        </w:rPr>
        <w:t>completed</w:t>
      </w:r>
      <w:r w:rsidRPr="003D3BB0">
        <w:rPr>
          <w:rFonts w:ascii="Bookman Old Style" w:hAnsi="Bookman Old Style"/>
          <w:sz w:val="24"/>
          <w:szCs w:val="24"/>
          <w:highlight w:val="yellow"/>
          <w:lang w:val="en-GB"/>
        </w:rPr>
        <w:t xml:space="preserve"> </w:t>
      </w:r>
      <w:r w:rsidR="006A368F" w:rsidRPr="003D3BB0">
        <w:rPr>
          <w:rFonts w:ascii="Bookman Old Style" w:hAnsi="Bookman Old Style"/>
          <w:sz w:val="24"/>
          <w:szCs w:val="24"/>
          <w:highlight w:val="yellow"/>
          <w:lang w:val="en-GB"/>
        </w:rPr>
        <w:t>refers to whether the person attended the grade/year until the end of the school year and successfully completed. If a person att</w:t>
      </w:r>
      <w:r w:rsidR="00AB689E" w:rsidRPr="003D3BB0">
        <w:rPr>
          <w:rFonts w:ascii="Bookman Old Style" w:hAnsi="Bookman Old Style"/>
          <w:sz w:val="24"/>
          <w:szCs w:val="24"/>
          <w:highlight w:val="yellow"/>
          <w:lang w:val="en-GB"/>
        </w:rPr>
        <w:t>e</w:t>
      </w:r>
      <w:r w:rsidR="006A368F" w:rsidRPr="003D3BB0">
        <w:rPr>
          <w:rFonts w:ascii="Bookman Old Style" w:hAnsi="Bookman Old Style"/>
          <w:sz w:val="24"/>
          <w:szCs w:val="24"/>
          <w:highlight w:val="yellow"/>
          <w:lang w:val="en-GB"/>
        </w:rPr>
        <w:t xml:space="preserve">nded this grade but failed at the end of the school year, he/she did complete the </w:t>
      </w:r>
      <w:proofErr w:type="gramStart"/>
      <w:r w:rsidR="006A368F" w:rsidRPr="003D3BB0">
        <w:rPr>
          <w:rFonts w:ascii="Bookman Old Style" w:hAnsi="Bookman Old Style"/>
          <w:sz w:val="24"/>
          <w:szCs w:val="24"/>
          <w:highlight w:val="yellow"/>
          <w:lang w:val="en-GB"/>
        </w:rPr>
        <w:t xml:space="preserve">class.  </w:t>
      </w:r>
      <w:r w:rsidR="00EA0541">
        <w:rPr>
          <w:rFonts w:ascii="Bookman Old Style" w:hAnsi="Bookman Old Style"/>
          <w:sz w:val="24"/>
          <w:szCs w:val="24"/>
          <w:lang w:val="en-GB"/>
        </w:rPr>
        <w:t>;</w:t>
      </w:r>
      <w:proofErr w:type="gramEnd"/>
    </w:p>
    <w:p w14:paraId="61DE5366" w14:textId="77777777" w:rsidR="00D15D01" w:rsidRPr="003D3BB0" w:rsidRDefault="00D15D01" w:rsidP="00D15D01">
      <w:pPr>
        <w:jc w:val="both"/>
        <w:rPr>
          <w:rFonts w:ascii="Bookman Old Style" w:hAnsi="Bookman Old Style"/>
          <w:b/>
          <w:sz w:val="24"/>
          <w:szCs w:val="24"/>
          <w:lang w:val="en-GB"/>
        </w:rPr>
      </w:pPr>
      <w:r w:rsidRPr="003D3BB0">
        <w:rPr>
          <w:rFonts w:ascii="Bookman Old Style" w:hAnsi="Bookman Old Style"/>
          <w:sz w:val="24"/>
          <w:szCs w:val="24"/>
          <w:lang w:val="en-GB"/>
        </w:rPr>
        <w:t xml:space="preserve"> </w:t>
      </w:r>
    </w:p>
    <w:p w14:paraId="0C1F2BD3" w14:textId="26349852" w:rsidR="00D15D01" w:rsidRPr="003D3BB0" w:rsidRDefault="00A54984" w:rsidP="00D15D01">
      <w:pPr>
        <w:spacing w:before="240"/>
        <w:jc w:val="both"/>
        <w:rPr>
          <w:rFonts w:ascii="Bookman Old Style" w:hAnsi="Bookman Old Style"/>
          <w:b/>
          <w:sz w:val="24"/>
          <w:szCs w:val="24"/>
          <w:lang w:val="en-US"/>
        </w:rPr>
      </w:pPr>
      <w:r w:rsidRPr="003D3BB0">
        <w:rPr>
          <w:rFonts w:ascii="Bookman Old Style" w:hAnsi="Bookman Old Style"/>
          <w:b/>
          <w:bCs/>
          <w:i/>
          <w:iCs/>
          <w:sz w:val="24"/>
          <w:szCs w:val="24"/>
          <w:lang w:val="en-US" w:eastAsia="en-US"/>
        </w:rPr>
        <w:t>DEM</w:t>
      </w:r>
      <w:del w:id="448" w:author="USER" w:date="2023-08-09T11:09:00Z">
        <w:r w:rsidRPr="003D3BB0" w:rsidDel="006B7AE8">
          <w:rPr>
            <w:rFonts w:ascii="Bookman Old Style" w:hAnsi="Bookman Old Style"/>
            <w:b/>
            <w:bCs/>
            <w:i/>
            <w:iCs/>
            <w:sz w:val="24"/>
            <w:szCs w:val="24"/>
            <w:lang w:val="en-US" w:eastAsia="en-US"/>
          </w:rPr>
          <w:delText>_</w:delText>
        </w:r>
      </w:del>
      <w:r w:rsidRPr="003D3BB0">
        <w:rPr>
          <w:rFonts w:ascii="Bookman Old Style" w:hAnsi="Bookman Old Style"/>
          <w:b/>
          <w:bCs/>
          <w:i/>
          <w:iCs/>
          <w:sz w:val="24"/>
          <w:szCs w:val="24"/>
          <w:lang w:val="en-US" w:eastAsia="en-US"/>
        </w:rPr>
        <w:t>12</w:t>
      </w:r>
      <w:r w:rsidR="006A368F" w:rsidRPr="003D3BB0">
        <w:rPr>
          <w:rFonts w:ascii="Bookman Old Style" w:hAnsi="Bookman Old Style"/>
          <w:b/>
          <w:i/>
          <w:iCs/>
          <w:sz w:val="24"/>
          <w:szCs w:val="24"/>
          <w:lang w:val="en-US"/>
        </w:rPr>
        <w:t xml:space="preserve"> </w:t>
      </w:r>
      <w:r w:rsidR="0012118B" w:rsidRPr="003D3BB0">
        <w:rPr>
          <w:rFonts w:ascii="Bookman Old Style" w:hAnsi="Bookman Old Style"/>
          <w:bCs/>
          <w:i/>
          <w:iCs/>
          <w:sz w:val="24"/>
          <w:szCs w:val="24"/>
          <w:lang w:val="en-US"/>
        </w:rPr>
        <w:t>What is the highest qualification</w:t>
      </w:r>
      <w:r w:rsidR="00E549E3" w:rsidRPr="003D3BB0">
        <w:rPr>
          <w:rFonts w:ascii="Bookman Old Style" w:hAnsi="Bookman Old Style"/>
          <w:bCs/>
          <w:i/>
          <w:iCs/>
          <w:sz w:val="24"/>
          <w:szCs w:val="24"/>
          <w:lang w:val="en-US"/>
        </w:rPr>
        <w:t xml:space="preserve"> (name) attained?</w:t>
      </w:r>
    </w:p>
    <w:p w14:paraId="29AF1AC0" w14:textId="7EFF3D60" w:rsidR="00D15D01" w:rsidRPr="003D3BB0" w:rsidRDefault="00D15D01" w:rsidP="00D15D01">
      <w:pPr>
        <w:spacing w:before="240"/>
        <w:jc w:val="both"/>
        <w:rPr>
          <w:rFonts w:ascii="Bookman Old Style" w:hAnsi="Bookman Old Style"/>
          <w:sz w:val="24"/>
          <w:szCs w:val="24"/>
          <w:lang w:val="en-US"/>
        </w:rPr>
      </w:pPr>
      <w:r w:rsidRPr="003D3BB0">
        <w:rPr>
          <w:rFonts w:ascii="Bookman Old Style" w:hAnsi="Bookman Old Style"/>
          <w:sz w:val="24"/>
          <w:szCs w:val="24"/>
          <w:lang w:val="en-US"/>
        </w:rPr>
        <w:t>The qualifications are shown below:</w:t>
      </w:r>
    </w:p>
    <w:p w14:paraId="3DA1F950" w14:textId="77777777" w:rsidR="00D15D01" w:rsidRPr="003D3BB0" w:rsidRDefault="00D15D01" w:rsidP="00780B83">
      <w:pPr>
        <w:rPr>
          <w:ins w:id="449" w:author="USER" w:date="2023-08-09T11:11:00Z"/>
          <w:rFonts w:ascii="Bookman Old Style" w:hAnsi="Bookman Old Style"/>
          <w:color w:val="FF0000"/>
          <w:sz w:val="24"/>
          <w:szCs w:val="24"/>
          <w:lang w:val="en-US"/>
        </w:rPr>
      </w:pPr>
      <w:bookmarkStart w:id="450" w:name="_Hlk125453153"/>
    </w:p>
    <w:p w14:paraId="226E3E5B" w14:textId="0B1A6835" w:rsidR="000A619A" w:rsidRPr="003D3BB0" w:rsidDel="000A619A" w:rsidRDefault="000A619A" w:rsidP="000A619A">
      <w:pPr>
        <w:numPr>
          <w:ilvl w:val="0"/>
          <w:numId w:val="140"/>
        </w:numPr>
        <w:rPr>
          <w:del w:id="451" w:author="USER" w:date="2023-08-09T11:11:00Z"/>
          <w:rFonts w:ascii="Bookman Old Style" w:hAnsi="Bookman Old Style"/>
          <w:sz w:val="24"/>
          <w:szCs w:val="24"/>
          <w:lang w:val="en-US"/>
        </w:rPr>
      </w:pPr>
      <w:moveToRangeStart w:id="452" w:author="USER" w:date="2023-08-09T11:11:00Z" w:name="move142471908"/>
      <w:moveTo w:id="453" w:author="USER" w:date="2023-08-09T11:11:00Z">
        <w:r w:rsidRPr="003D3BB0">
          <w:rPr>
            <w:rFonts w:ascii="Bookman Old Style" w:hAnsi="Bookman Old Style"/>
            <w:sz w:val="24"/>
            <w:szCs w:val="24"/>
            <w:lang w:val="en-US"/>
          </w:rPr>
          <w:t>None</w:t>
        </w:r>
      </w:moveTo>
    </w:p>
    <w:moveToRangeEnd w:id="452"/>
    <w:p w14:paraId="497FCFD3" w14:textId="0CE0AD8A" w:rsidR="000A619A" w:rsidRPr="003D3BB0" w:rsidRDefault="000A619A">
      <w:pPr>
        <w:numPr>
          <w:ilvl w:val="0"/>
          <w:numId w:val="140"/>
        </w:numPr>
        <w:rPr>
          <w:rFonts w:ascii="Bookman Old Style" w:hAnsi="Bookman Old Style"/>
          <w:color w:val="FF0000"/>
          <w:sz w:val="24"/>
          <w:szCs w:val="24"/>
          <w:lang w:val="en-US"/>
        </w:rPr>
        <w:pPrChange w:id="454" w:author="USER" w:date="2023-08-09T11:11:00Z">
          <w:pPr/>
        </w:pPrChange>
      </w:pPr>
    </w:p>
    <w:bookmarkEnd w:id="450"/>
    <w:p w14:paraId="09E6496F" w14:textId="77777777" w:rsidR="00D15D01" w:rsidRPr="003D3BB0" w:rsidRDefault="00D15D01" w:rsidP="00D15D01">
      <w:pPr>
        <w:numPr>
          <w:ilvl w:val="0"/>
          <w:numId w:val="140"/>
        </w:numPr>
        <w:rPr>
          <w:rFonts w:ascii="Bookman Old Style" w:hAnsi="Bookman Old Style"/>
          <w:sz w:val="24"/>
          <w:szCs w:val="24"/>
          <w:lang w:val="en-US"/>
        </w:rPr>
      </w:pPr>
      <w:r w:rsidRPr="003D3BB0">
        <w:rPr>
          <w:rFonts w:ascii="Bookman Old Style" w:hAnsi="Bookman Old Style"/>
          <w:sz w:val="24"/>
          <w:szCs w:val="24"/>
          <w:lang w:val="en-US"/>
        </w:rPr>
        <w:t>Primary school leaving certificate</w:t>
      </w:r>
      <w:r w:rsidR="00140D37" w:rsidRPr="003D3BB0">
        <w:rPr>
          <w:rFonts w:ascii="Bookman Old Style" w:hAnsi="Bookman Old Style"/>
          <w:sz w:val="24"/>
          <w:szCs w:val="24"/>
          <w:lang w:val="en-US"/>
        </w:rPr>
        <w:t xml:space="preserve"> </w:t>
      </w:r>
      <w:r w:rsidR="00E549E3" w:rsidRPr="003D3BB0">
        <w:rPr>
          <w:rFonts w:ascii="Bookman Old Style" w:hAnsi="Bookman Old Style"/>
          <w:sz w:val="24"/>
          <w:szCs w:val="24"/>
          <w:lang w:val="en-US"/>
        </w:rPr>
        <w:t>(PSLCE)</w:t>
      </w:r>
    </w:p>
    <w:p w14:paraId="629BD2DB" w14:textId="77777777" w:rsidR="00D15D01" w:rsidRPr="003D3BB0" w:rsidRDefault="00D15D01" w:rsidP="00D15D01">
      <w:pPr>
        <w:numPr>
          <w:ilvl w:val="0"/>
          <w:numId w:val="140"/>
        </w:numPr>
        <w:rPr>
          <w:rFonts w:ascii="Bookman Old Style" w:hAnsi="Bookman Old Style"/>
          <w:sz w:val="24"/>
          <w:szCs w:val="24"/>
          <w:lang w:val="en-US"/>
        </w:rPr>
      </w:pPr>
      <w:r w:rsidRPr="003D3BB0">
        <w:rPr>
          <w:rFonts w:ascii="Bookman Old Style" w:hAnsi="Bookman Old Style"/>
          <w:sz w:val="24"/>
          <w:szCs w:val="24"/>
          <w:lang w:val="en-US"/>
        </w:rPr>
        <w:t>Junior Certificate</w:t>
      </w:r>
    </w:p>
    <w:p w14:paraId="0EF509DB" w14:textId="345257C1" w:rsidR="00E549E3" w:rsidRPr="003D3BB0" w:rsidRDefault="00E549E3" w:rsidP="00E549E3">
      <w:pPr>
        <w:numPr>
          <w:ilvl w:val="0"/>
          <w:numId w:val="140"/>
        </w:numPr>
        <w:rPr>
          <w:rFonts w:ascii="Bookman Old Style" w:hAnsi="Bookman Old Style"/>
          <w:sz w:val="24"/>
          <w:szCs w:val="24"/>
          <w:lang w:val="en-US"/>
        </w:rPr>
      </w:pPr>
      <w:r w:rsidRPr="003D3BB0">
        <w:rPr>
          <w:rFonts w:ascii="Bookman Old Style" w:hAnsi="Bookman Old Style"/>
          <w:sz w:val="24"/>
          <w:szCs w:val="24"/>
          <w:lang w:val="en-US"/>
        </w:rPr>
        <w:t>MSCE /</w:t>
      </w:r>
      <w:r w:rsidR="00D15D01" w:rsidRPr="003D3BB0">
        <w:rPr>
          <w:rFonts w:ascii="Bookman Old Style" w:hAnsi="Bookman Old Style"/>
          <w:sz w:val="24"/>
          <w:szCs w:val="24"/>
          <w:lang w:val="en-US"/>
        </w:rPr>
        <w:t>O’ Level certificate/GCSE</w:t>
      </w:r>
    </w:p>
    <w:p w14:paraId="6987D86B" w14:textId="77777777" w:rsidR="00E549E3" w:rsidRPr="003D3BB0" w:rsidRDefault="00D15D01" w:rsidP="00E549E3">
      <w:pPr>
        <w:numPr>
          <w:ilvl w:val="0"/>
          <w:numId w:val="140"/>
        </w:numPr>
        <w:rPr>
          <w:rFonts w:ascii="Bookman Old Style" w:hAnsi="Bookman Old Style"/>
          <w:sz w:val="24"/>
          <w:szCs w:val="24"/>
          <w:lang w:val="en-US"/>
        </w:rPr>
      </w:pPr>
      <w:r w:rsidRPr="003D3BB0">
        <w:rPr>
          <w:rFonts w:ascii="Bookman Old Style" w:hAnsi="Bookman Old Style"/>
          <w:sz w:val="24"/>
          <w:szCs w:val="24"/>
          <w:lang w:val="en-US"/>
        </w:rPr>
        <w:t>A’ Level certificate</w:t>
      </w:r>
    </w:p>
    <w:p w14:paraId="1B86741D" w14:textId="77777777" w:rsidR="00E549E3" w:rsidRPr="003D3BB0" w:rsidRDefault="00E549E3" w:rsidP="00D15D01">
      <w:pPr>
        <w:numPr>
          <w:ilvl w:val="0"/>
          <w:numId w:val="140"/>
        </w:numPr>
        <w:rPr>
          <w:rFonts w:ascii="Bookman Old Style" w:hAnsi="Bookman Old Style"/>
          <w:sz w:val="24"/>
          <w:szCs w:val="24"/>
          <w:lang w:val="en-US"/>
        </w:rPr>
      </w:pPr>
      <w:r w:rsidRPr="003D3BB0">
        <w:rPr>
          <w:rFonts w:ascii="Bookman Old Style" w:hAnsi="Bookman Old Style"/>
          <w:sz w:val="24"/>
          <w:szCs w:val="24"/>
          <w:lang w:val="en-US"/>
        </w:rPr>
        <w:t>Professional Certificate</w:t>
      </w:r>
    </w:p>
    <w:p w14:paraId="10213DF3" w14:textId="77777777" w:rsidR="00E549E3" w:rsidRPr="003D3BB0" w:rsidRDefault="00E549E3" w:rsidP="00D15D01">
      <w:pPr>
        <w:numPr>
          <w:ilvl w:val="0"/>
          <w:numId w:val="140"/>
        </w:numPr>
        <w:rPr>
          <w:rFonts w:ascii="Bookman Old Style" w:hAnsi="Bookman Old Style"/>
          <w:sz w:val="24"/>
          <w:szCs w:val="24"/>
          <w:lang w:val="en-US"/>
        </w:rPr>
      </w:pPr>
      <w:r w:rsidRPr="003D3BB0">
        <w:rPr>
          <w:rFonts w:ascii="Bookman Old Style" w:hAnsi="Bookman Old Style"/>
          <w:sz w:val="24"/>
          <w:szCs w:val="24"/>
          <w:lang w:val="en-US"/>
        </w:rPr>
        <w:t>Vocational training certificate</w:t>
      </w:r>
    </w:p>
    <w:p w14:paraId="66525CB4" w14:textId="77777777" w:rsidR="00D15D01" w:rsidRPr="003D3BB0" w:rsidRDefault="00D15D01" w:rsidP="00D15D01">
      <w:pPr>
        <w:numPr>
          <w:ilvl w:val="0"/>
          <w:numId w:val="140"/>
        </w:numPr>
        <w:rPr>
          <w:rFonts w:ascii="Bookman Old Style" w:hAnsi="Bookman Old Style"/>
          <w:sz w:val="24"/>
          <w:szCs w:val="24"/>
          <w:lang w:val="en-US"/>
        </w:rPr>
      </w:pPr>
      <w:r w:rsidRPr="003D3BB0">
        <w:rPr>
          <w:rFonts w:ascii="Bookman Old Style" w:hAnsi="Bookman Old Style"/>
          <w:sz w:val="24"/>
          <w:szCs w:val="24"/>
          <w:lang w:val="en-US"/>
        </w:rPr>
        <w:t>Diploma</w:t>
      </w:r>
    </w:p>
    <w:p w14:paraId="00BB65E6" w14:textId="77777777" w:rsidR="00D15D01" w:rsidRPr="003D3BB0" w:rsidRDefault="00D15D01" w:rsidP="00D15D01">
      <w:pPr>
        <w:numPr>
          <w:ilvl w:val="0"/>
          <w:numId w:val="140"/>
        </w:numPr>
        <w:rPr>
          <w:rFonts w:ascii="Bookman Old Style" w:hAnsi="Bookman Old Style"/>
          <w:sz w:val="24"/>
          <w:szCs w:val="24"/>
          <w:lang w:val="en-US"/>
        </w:rPr>
      </w:pPr>
      <w:r w:rsidRPr="003D3BB0">
        <w:rPr>
          <w:rFonts w:ascii="Bookman Old Style" w:hAnsi="Bookman Old Style"/>
          <w:sz w:val="24"/>
          <w:szCs w:val="24"/>
          <w:lang w:val="en-US"/>
        </w:rPr>
        <w:t>Bachelor’s degree</w:t>
      </w:r>
    </w:p>
    <w:p w14:paraId="3040C960" w14:textId="77777777" w:rsidR="00D15D01" w:rsidRPr="003D3BB0" w:rsidRDefault="00D15D01" w:rsidP="00D15D01">
      <w:pPr>
        <w:numPr>
          <w:ilvl w:val="0"/>
          <w:numId w:val="140"/>
        </w:numPr>
        <w:rPr>
          <w:rFonts w:ascii="Bookman Old Style" w:hAnsi="Bookman Old Style"/>
          <w:sz w:val="24"/>
          <w:szCs w:val="24"/>
          <w:lang w:val="en-US"/>
        </w:rPr>
      </w:pPr>
      <w:r w:rsidRPr="003D3BB0">
        <w:rPr>
          <w:rFonts w:ascii="Bookman Old Style" w:hAnsi="Bookman Old Style"/>
          <w:sz w:val="24"/>
          <w:szCs w:val="24"/>
          <w:lang w:val="en-US"/>
        </w:rPr>
        <w:t>Master’s degree</w:t>
      </w:r>
    </w:p>
    <w:p w14:paraId="407A30C8" w14:textId="6132334C" w:rsidR="00D15D01" w:rsidRPr="003D3BB0" w:rsidRDefault="00D15D01" w:rsidP="00D15D01">
      <w:pPr>
        <w:numPr>
          <w:ilvl w:val="0"/>
          <w:numId w:val="140"/>
        </w:numPr>
        <w:rPr>
          <w:rFonts w:ascii="Bookman Old Style" w:hAnsi="Bookman Old Style"/>
          <w:sz w:val="24"/>
          <w:szCs w:val="24"/>
          <w:lang w:val="en-US"/>
        </w:rPr>
      </w:pPr>
      <w:r w:rsidRPr="003D3BB0">
        <w:rPr>
          <w:rFonts w:ascii="Bookman Old Style" w:hAnsi="Bookman Old Style"/>
          <w:sz w:val="24"/>
          <w:szCs w:val="24"/>
          <w:lang w:val="en-US"/>
        </w:rPr>
        <w:t>Ph</w:t>
      </w:r>
      <w:del w:id="455" w:author="USER" w:date="2023-08-09T11:10:00Z">
        <w:r w:rsidRPr="003D3BB0" w:rsidDel="006B7AE8">
          <w:rPr>
            <w:rFonts w:ascii="Bookman Old Style" w:hAnsi="Bookman Old Style"/>
            <w:sz w:val="24"/>
            <w:szCs w:val="24"/>
            <w:lang w:val="en-US"/>
          </w:rPr>
          <w:delText>.</w:delText>
        </w:r>
      </w:del>
      <w:ins w:id="456" w:author="USER" w:date="2023-08-09T11:10:00Z">
        <w:r w:rsidR="006B7AE8" w:rsidRPr="003D3BB0">
          <w:rPr>
            <w:rFonts w:ascii="Bookman Old Style" w:hAnsi="Bookman Old Style"/>
            <w:sz w:val="24"/>
            <w:szCs w:val="24"/>
            <w:lang w:val="en-US"/>
          </w:rPr>
          <w:t>D</w:t>
        </w:r>
      </w:ins>
      <w:del w:id="457" w:author="USER" w:date="2023-08-09T11:10:00Z">
        <w:r w:rsidRPr="003D3BB0" w:rsidDel="006B7AE8">
          <w:rPr>
            <w:rFonts w:ascii="Bookman Old Style" w:hAnsi="Bookman Old Style"/>
            <w:sz w:val="24"/>
            <w:szCs w:val="24"/>
            <w:lang w:val="en-US"/>
          </w:rPr>
          <w:delText xml:space="preserve"> Degree</w:delText>
        </w:r>
      </w:del>
    </w:p>
    <w:p w14:paraId="2AAE43E2" w14:textId="1C02DCE8" w:rsidR="00780B83" w:rsidRPr="003D3BB0" w:rsidDel="000A619A" w:rsidRDefault="00780B83" w:rsidP="00780B83">
      <w:pPr>
        <w:numPr>
          <w:ilvl w:val="0"/>
          <w:numId w:val="140"/>
        </w:numPr>
        <w:rPr>
          <w:rFonts w:ascii="Bookman Old Style" w:hAnsi="Bookman Old Style"/>
          <w:sz w:val="24"/>
          <w:szCs w:val="24"/>
          <w:lang w:val="en-US"/>
        </w:rPr>
      </w:pPr>
      <w:moveFromRangeStart w:id="458" w:author="USER" w:date="2023-08-09T11:11:00Z" w:name="move142471908"/>
      <w:moveFrom w:id="459" w:author="USER" w:date="2023-08-09T11:11:00Z">
        <w:r w:rsidRPr="003D3BB0" w:rsidDel="000A619A">
          <w:rPr>
            <w:rFonts w:ascii="Bookman Old Style" w:hAnsi="Bookman Old Style"/>
            <w:sz w:val="24"/>
            <w:szCs w:val="24"/>
            <w:lang w:val="en-US"/>
          </w:rPr>
          <w:t>None</w:t>
        </w:r>
      </w:moveFrom>
    </w:p>
    <w:p w14:paraId="7A6F0160" w14:textId="34E17CDC" w:rsidR="00E549E3" w:rsidRPr="003D3BB0" w:rsidRDefault="00E549E3" w:rsidP="00E549E3">
      <w:pPr>
        <w:ind w:left="360"/>
        <w:rPr>
          <w:rFonts w:ascii="Bookman Old Style" w:hAnsi="Bookman Old Style"/>
          <w:sz w:val="24"/>
          <w:szCs w:val="24"/>
          <w:lang w:val="en-US"/>
        </w:rPr>
      </w:pPr>
      <w:moveFrom w:id="460" w:author="USER" w:date="2023-08-09T11:11:00Z">
        <w:r w:rsidRPr="003D3BB0" w:rsidDel="000A619A">
          <w:rPr>
            <w:rFonts w:ascii="Bookman Old Style" w:hAnsi="Bookman Old Style"/>
            <w:sz w:val="24"/>
            <w:szCs w:val="24"/>
            <w:lang w:val="en-US"/>
          </w:rPr>
          <w:t xml:space="preserve"> </w:t>
        </w:r>
      </w:moveFrom>
      <w:moveFromRangeEnd w:id="458"/>
    </w:p>
    <w:p w14:paraId="0F94BCA2" w14:textId="55FD593C" w:rsidR="00E549E3" w:rsidRPr="003D3BB0" w:rsidRDefault="00E549E3" w:rsidP="00021C9C">
      <w:pPr>
        <w:rPr>
          <w:rFonts w:ascii="Bookman Old Style" w:hAnsi="Bookman Old Style"/>
          <w:sz w:val="24"/>
          <w:szCs w:val="24"/>
          <w:lang w:val="en-US"/>
        </w:rPr>
      </w:pPr>
      <w:r w:rsidRPr="003D3BB0">
        <w:rPr>
          <w:rFonts w:ascii="Bookman Old Style" w:hAnsi="Bookman Old Style"/>
          <w:sz w:val="24"/>
          <w:szCs w:val="24"/>
          <w:lang w:val="en-US"/>
        </w:rPr>
        <w:t xml:space="preserve">Professional certificates include </w:t>
      </w:r>
      <w:r w:rsidR="00CD1E0B" w:rsidRPr="003D3BB0">
        <w:rPr>
          <w:rFonts w:ascii="Bookman Old Style" w:hAnsi="Bookman Old Style"/>
          <w:sz w:val="24"/>
          <w:szCs w:val="24"/>
          <w:lang w:val="en-US"/>
        </w:rPr>
        <w:t>certificate</w:t>
      </w:r>
      <w:r w:rsidRPr="003D3BB0">
        <w:rPr>
          <w:rFonts w:ascii="Bookman Old Style" w:hAnsi="Bookman Old Style"/>
          <w:sz w:val="24"/>
          <w:szCs w:val="24"/>
          <w:lang w:val="en-US"/>
        </w:rPr>
        <w:t xml:space="preserve"> in teaching, nursing, accounting, community development and other related (professional) certificates, while Vocational certificates include those in carpentry, tailoring, etc.</w:t>
      </w:r>
    </w:p>
    <w:p w14:paraId="581556F6" w14:textId="77777777" w:rsidR="00780B83" w:rsidRPr="003D3BB0" w:rsidRDefault="00780B83" w:rsidP="00780B83">
      <w:pPr>
        <w:ind w:left="360"/>
        <w:rPr>
          <w:rFonts w:ascii="Bookman Old Style" w:hAnsi="Bookman Old Style"/>
          <w:sz w:val="24"/>
          <w:szCs w:val="24"/>
          <w:lang w:val="en-US"/>
        </w:rPr>
      </w:pPr>
    </w:p>
    <w:p w14:paraId="2CF94958" w14:textId="607F61B5" w:rsidR="00876D6B" w:rsidRPr="003D3BB0" w:rsidRDefault="00A54984" w:rsidP="001A2A2E">
      <w:pPr>
        <w:jc w:val="both"/>
        <w:rPr>
          <w:ins w:id="461" w:author="USER" w:date="2023-08-09T11:19:00Z"/>
          <w:rFonts w:ascii="Bookman Old Style" w:hAnsi="Bookman Old Style"/>
          <w:i/>
          <w:iCs/>
          <w:color w:val="FF0000"/>
          <w:sz w:val="24"/>
          <w:szCs w:val="24"/>
          <w:lang w:val="en-US"/>
        </w:rPr>
      </w:pPr>
      <w:r w:rsidRPr="003D3BB0">
        <w:rPr>
          <w:rFonts w:ascii="Bookman Old Style" w:hAnsi="Bookman Old Style"/>
          <w:i/>
          <w:iCs/>
          <w:color w:val="FF0000"/>
          <w:sz w:val="24"/>
          <w:szCs w:val="24"/>
          <w:lang w:val="en-US" w:eastAsia="en-US"/>
          <w:rPrChange w:id="462" w:author="USER" w:date="2023-08-08T10:21:00Z">
            <w:rPr>
              <w:rFonts w:ascii="Bookman Old Style" w:hAnsi="Bookman Old Style"/>
              <w:i/>
              <w:iCs/>
              <w:sz w:val="24"/>
              <w:szCs w:val="24"/>
              <w:highlight w:val="yellow"/>
              <w:lang w:val="en-US" w:eastAsia="en-US"/>
            </w:rPr>
          </w:rPrChange>
        </w:rPr>
        <w:t xml:space="preserve">DEM_13: </w:t>
      </w:r>
      <w:r w:rsidR="00E549E3" w:rsidRPr="003D3BB0">
        <w:rPr>
          <w:rFonts w:ascii="Bookman Old Style" w:hAnsi="Bookman Old Style"/>
          <w:i/>
          <w:iCs/>
          <w:color w:val="FF0000"/>
          <w:sz w:val="24"/>
          <w:szCs w:val="24"/>
          <w:lang w:val="en-US"/>
          <w:rPrChange w:id="463" w:author="USER" w:date="2023-08-08T10:21:00Z">
            <w:rPr>
              <w:rFonts w:ascii="Bookman Old Style" w:hAnsi="Bookman Old Style"/>
              <w:i/>
              <w:iCs/>
              <w:color w:val="000000"/>
              <w:sz w:val="24"/>
              <w:szCs w:val="24"/>
              <w:highlight w:val="yellow"/>
              <w:lang w:val="en-US"/>
            </w:rPr>
          </w:rPrChange>
        </w:rPr>
        <w:t>What is (</w:t>
      </w:r>
      <w:ins w:id="464" w:author="USER" w:date="2023-08-09T11:20:00Z">
        <w:r w:rsidR="004571B9" w:rsidRPr="003D3BB0">
          <w:rPr>
            <w:rFonts w:ascii="Bookman Old Style" w:hAnsi="Bookman Old Style"/>
            <w:i/>
            <w:iCs/>
            <w:color w:val="FF0000"/>
            <w:sz w:val="24"/>
            <w:szCs w:val="24"/>
            <w:lang w:val="en-US"/>
          </w:rPr>
          <w:t>your/</w:t>
        </w:r>
      </w:ins>
      <w:r w:rsidR="00E549E3" w:rsidRPr="003D3BB0">
        <w:rPr>
          <w:rFonts w:ascii="Bookman Old Style" w:hAnsi="Bookman Old Style"/>
          <w:i/>
          <w:iCs/>
          <w:color w:val="FF0000"/>
          <w:sz w:val="24"/>
          <w:szCs w:val="24"/>
          <w:lang w:val="en-US"/>
          <w:rPrChange w:id="465" w:author="USER" w:date="2023-08-08T10:21:00Z">
            <w:rPr>
              <w:rFonts w:ascii="Bookman Old Style" w:hAnsi="Bookman Old Style"/>
              <w:i/>
              <w:iCs/>
              <w:color w:val="000000"/>
              <w:sz w:val="24"/>
              <w:szCs w:val="24"/>
              <w:highlight w:val="yellow"/>
              <w:lang w:val="en-US"/>
            </w:rPr>
          </w:rPrChange>
        </w:rPr>
        <w:t>NAME</w:t>
      </w:r>
      <w:ins w:id="466" w:author="USER" w:date="2023-08-09T11:20:00Z">
        <w:r w:rsidR="004571B9" w:rsidRPr="003D3BB0">
          <w:rPr>
            <w:rFonts w:ascii="Bookman Old Style" w:hAnsi="Bookman Old Style"/>
            <w:i/>
            <w:iCs/>
            <w:color w:val="FF0000"/>
            <w:sz w:val="24"/>
            <w:szCs w:val="24"/>
            <w:lang w:val="en-US"/>
          </w:rPr>
          <w:t>’s</w:t>
        </w:r>
      </w:ins>
      <w:r w:rsidR="00E549E3" w:rsidRPr="003D3BB0">
        <w:rPr>
          <w:rFonts w:ascii="Bookman Old Style" w:hAnsi="Bookman Old Style"/>
          <w:i/>
          <w:iCs/>
          <w:color w:val="FF0000"/>
          <w:sz w:val="24"/>
          <w:szCs w:val="24"/>
          <w:lang w:val="en-US"/>
          <w:rPrChange w:id="467" w:author="USER" w:date="2023-08-08T10:21:00Z">
            <w:rPr>
              <w:rFonts w:ascii="Bookman Old Style" w:hAnsi="Bookman Old Style"/>
              <w:i/>
              <w:iCs/>
              <w:color w:val="000000"/>
              <w:sz w:val="24"/>
              <w:szCs w:val="24"/>
              <w:highlight w:val="yellow"/>
              <w:lang w:val="en-US"/>
            </w:rPr>
          </w:rPrChange>
        </w:rPr>
        <w:t>)</w:t>
      </w:r>
      <w:del w:id="468" w:author="USER" w:date="2023-08-09T11:20:00Z">
        <w:r w:rsidR="00FB41A6" w:rsidRPr="003D3BB0" w:rsidDel="004571B9">
          <w:rPr>
            <w:rFonts w:ascii="Bookman Old Style" w:hAnsi="Bookman Old Style"/>
            <w:i/>
            <w:iCs/>
            <w:color w:val="FF0000"/>
            <w:sz w:val="24"/>
            <w:szCs w:val="24"/>
            <w:lang w:val="en-US"/>
            <w:rPrChange w:id="469" w:author="USER" w:date="2023-08-08T10:21:00Z">
              <w:rPr>
                <w:rFonts w:ascii="Bookman Old Style" w:hAnsi="Bookman Old Style"/>
                <w:i/>
                <w:iCs/>
                <w:color w:val="000000"/>
                <w:sz w:val="24"/>
                <w:szCs w:val="24"/>
                <w:highlight w:val="yellow"/>
                <w:lang w:val="en-US"/>
              </w:rPr>
            </w:rPrChange>
          </w:rPr>
          <w:delText>`s</w:delText>
        </w:r>
      </w:del>
      <w:r w:rsidR="00E549E3" w:rsidRPr="003D3BB0">
        <w:rPr>
          <w:rFonts w:ascii="Bookman Old Style" w:hAnsi="Bookman Old Style"/>
          <w:i/>
          <w:iCs/>
          <w:color w:val="FF0000"/>
          <w:sz w:val="24"/>
          <w:szCs w:val="24"/>
          <w:lang w:val="en-US"/>
          <w:rPrChange w:id="470" w:author="USER" w:date="2023-08-08T10:21:00Z">
            <w:rPr>
              <w:rFonts w:ascii="Bookman Old Style" w:hAnsi="Bookman Old Style"/>
              <w:i/>
              <w:iCs/>
              <w:color w:val="000000"/>
              <w:sz w:val="24"/>
              <w:szCs w:val="24"/>
              <w:highlight w:val="yellow"/>
              <w:lang w:val="en-US"/>
            </w:rPr>
          </w:rPrChange>
        </w:rPr>
        <w:t xml:space="preserve"> area of study?</w:t>
      </w:r>
    </w:p>
    <w:p w14:paraId="1D3E85C6" w14:textId="77777777" w:rsidR="004571B9" w:rsidRPr="003D3BB0" w:rsidRDefault="004571B9" w:rsidP="001A2A2E">
      <w:pPr>
        <w:jc w:val="both"/>
        <w:rPr>
          <w:rFonts w:ascii="Bookman Old Style" w:hAnsi="Bookman Old Style"/>
          <w:i/>
          <w:iCs/>
          <w:color w:val="FF0000"/>
          <w:sz w:val="24"/>
          <w:szCs w:val="24"/>
          <w:lang w:val="en-US"/>
          <w:rPrChange w:id="471" w:author="USER" w:date="2023-08-08T10:21:00Z">
            <w:rPr>
              <w:rFonts w:ascii="Bookman Old Style" w:hAnsi="Bookman Old Style"/>
              <w:i/>
              <w:iCs/>
              <w:color w:val="000000"/>
              <w:sz w:val="24"/>
              <w:szCs w:val="24"/>
              <w:lang w:val="en-US"/>
            </w:rPr>
          </w:rPrChange>
        </w:rPr>
      </w:pPr>
    </w:p>
    <w:p w14:paraId="53099212" w14:textId="79D3826B" w:rsidR="001A2A2E" w:rsidRPr="003D3BB0" w:rsidRDefault="004571B9" w:rsidP="001A2A2E">
      <w:pPr>
        <w:jc w:val="both"/>
        <w:rPr>
          <w:ins w:id="472" w:author="USER" w:date="2023-08-09T11:16:00Z"/>
          <w:rFonts w:ascii="Bookman Old Style" w:hAnsi="Bookman Old Style"/>
          <w:iCs/>
          <w:color w:val="000000"/>
          <w:sz w:val="24"/>
          <w:szCs w:val="24"/>
          <w:lang w:val="en-US"/>
          <w:rPrChange w:id="473" w:author="USER" w:date="2023-08-09T11:24:00Z">
            <w:rPr>
              <w:ins w:id="474" w:author="USER" w:date="2023-08-09T11:16:00Z"/>
              <w:rFonts w:ascii="Bookman Old Style" w:hAnsi="Bookman Old Style"/>
              <w:i/>
              <w:iCs/>
              <w:color w:val="000000"/>
              <w:sz w:val="24"/>
              <w:szCs w:val="24"/>
              <w:lang w:val="en-US"/>
            </w:rPr>
          </w:rPrChange>
        </w:rPr>
      </w:pPr>
      <w:ins w:id="475" w:author="USER" w:date="2023-08-09T11:20:00Z">
        <w:r w:rsidRPr="003D3BB0">
          <w:rPr>
            <w:rFonts w:ascii="Bookman Old Style" w:hAnsi="Bookman Old Style"/>
            <w:i/>
            <w:iCs/>
            <w:color w:val="000000"/>
            <w:sz w:val="24"/>
            <w:szCs w:val="24"/>
            <w:lang w:val="en-US"/>
          </w:rPr>
          <w:t xml:space="preserve">      </w:t>
        </w:r>
      </w:ins>
      <w:ins w:id="476" w:author="USER" w:date="2023-08-09T11:15:00Z">
        <w:r w:rsidRPr="003D3BB0">
          <w:rPr>
            <w:rFonts w:ascii="Bookman Old Style" w:hAnsi="Bookman Old Style"/>
            <w:iCs/>
            <w:color w:val="000000"/>
            <w:sz w:val="24"/>
            <w:szCs w:val="24"/>
            <w:lang w:val="en-US"/>
            <w:rPrChange w:id="477" w:author="USER" w:date="2023-08-09T11:24:00Z">
              <w:rPr>
                <w:rFonts w:ascii="Bookman Old Style" w:hAnsi="Bookman Old Style"/>
                <w:i/>
                <w:iCs/>
                <w:color w:val="000000"/>
                <w:sz w:val="24"/>
                <w:szCs w:val="24"/>
                <w:lang w:val="en-US"/>
              </w:rPr>
            </w:rPrChange>
          </w:rPr>
          <w:t>00</w:t>
        </w:r>
      </w:ins>
      <w:ins w:id="478" w:author="USER" w:date="2023-08-09T11:21:00Z">
        <w:r w:rsidRPr="003D3BB0">
          <w:rPr>
            <w:rFonts w:ascii="Bookman Old Style" w:hAnsi="Bookman Old Style"/>
            <w:iCs/>
            <w:color w:val="000000"/>
            <w:sz w:val="24"/>
            <w:szCs w:val="24"/>
            <w:lang w:val="en-US"/>
            <w:rPrChange w:id="479" w:author="USER" w:date="2023-08-09T11:24:00Z">
              <w:rPr>
                <w:rFonts w:ascii="Bookman Old Style" w:hAnsi="Bookman Old Style"/>
                <w:i/>
                <w:iCs/>
                <w:color w:val="000000"/>
                <w:sz w:val="24"/>
                <w:szCs w:val="24"/>
                <w:lang w:val="en-US"/>
              </w:rPr>
            </w:rPrChange>
          </w:rPr>
          <w:t>.</w:t>
        </w:r>
      </w:ins>
      <w:ins w:id="480" w:author="USER" w:date="2023-08-09T11:23:00Z">
        <w:r w:rsidRPr="003D3BB0">
          <w:rPr>
            <w:rFonts w:ascii="Bookman Old Style" w:hAnsi="Bookman Old Style"/>
            <w:iCs/>
            <w:color w:val="000000"/>
            <w:sz w:val="24"/>
            <w:szCs w:val="24"/>
            <w:lang w:val="en-US"/>
            <w:rPrChange w:id="481" w:author="USER" w:date="2023-08-09T11:24:00Z">
              <w:rPr>
                <w:rFonts w:ascii="Bookman Old Style" w:hAnsi="Bookman Old Style"/>
                <w:i/>
                <w:iCs/>
                <w:color w:val="000000"/>
                <w:sz w:val="24"/>
                <w:szCs w:val="24"/>
                <w:lang w:val="en-US"/>
              </w:rPr>
            </w:rPrChange>
          </w:rPr>
          <w:t xml:space="preserve"> </w:t>
        </w:r>
      </w:ins>
      <w:ins w:id="482" w:author="USER" w:date="2023-08-09T11:15:00Z">
        <w:r w:rsidRPr="003D3BB0">
          <w:rPr>
            <w:rFonts w:ascii="Bookman Old Style" w:hAnsi="Bookman Old Style"/>
            <w:iCs/>
            <w:color w:val="000000"/>
            <w:sz w:val="24"/>
            <w:szCs w:val="24"/>
            <w:lang w:val="en-US"/>
            <w:rPrChange w:id="483" w:author="USER" w:date="2023-08-09T11:24:00Z">
              <w:rPr>
                <w:rFonts w:ascii="Bookman Old Style" w:hAnsi="Bookman Old Style"/>
                <w:i/>
                <w:iCs/>
                <w:color w:val="000000"/>
                <w:sz w:val="24"/>
                <w:szCs w:val="24"/>
                <w:lang w:val="en-US"/>
              </w:rPr>
            </w:rPrChange>
          </w:rPr>
          <w:t xml:space="preserve">Generic </w:t>
        </w:r>
        <w:proofErr w:type="spellStart"/>
        <w:r w:rsidRPr="003D3BB0">
          <w:rPr>
            <w:rFonts w:ascii="Bookman Old Style" w:hAnsi="Bookman Old Style"/>
            <w:iCs/>
            <w:color w:val="000000"/>
            <w:sz w:val="24"/>
            <w:szCs w:val="24"/>
            <w:lang w:val="en-US"/>
            <w:rPrChange w:id="484" w:author="USER" w:date="2023-08-09T11:24:00Z">
              <w:rPr>
                <w:rFonts w:ascii="Bookman Old Style" w:hAnsi="Bookman Old Style"/>
                <w:i/>
                <w:iCs/>
                <w:color w:val="000000"/>
                <w:sz w:val="24"/>
                <w:szCs w:val="24"/>
                <w:lang w:val="en-US"/>
              </w:rPr>
            </w:rPrChange>
          </w:rPr>
          <w:t>programmes</w:t>
        </w:r>
        <w:proofErr w:type="spellEnd"/>
        <w:r w:rsidRPr="003D3BB0">
          <w:rPr>
            <w:rFonts w:ascii="Bookman Old Style" w:hAnsi="Bookman Old Style"/>
            <w:iCs/>
            <w:color w:val="000000"/>
            <w:sz w:val="24"/>
            <w:szCs w:val="24"/>
            <w:lang w:val="en-US"/>
            <w:rPrChange w:id="485" w:author="USER" w:date="2023-08-09T11:24:00Z">
              <w:rPr>
                <w:rFonts w:ascii="Bookman Old Style" w:hAnsi="Bookman Old Style"/>
                <w:i/>
                <w:iCs/>
                <w:color w:val="000000"/>
                <w:sz w:val="24"/>
                <w:szCs w:val="24"/>
                <w:lang w:val="en-US"/>
              </w:rPr>
            </w:rPrChange>
          </w:rPr>
          <w:t xml:space="preserve"> and qualifications</w:t>
        </w:r>
      </w:ins>
    </w:p>
    <w:p w14:paraId="702B002F" w14:textId="423F2DA5" w:rsidR="004571B9" w:rsidRPr="003D3BB0" w:rsidRDefault="004571B9" w:rsidP="001A2A2E">
      <w:pPr>
        <w:jc w:val="both"/>
        <w:rPr>
          <w:ins w:id="486" w:author="USER" w:date="2023-08-09T11:16:00Z"/>
          <w:rFonts w:ascii="Bookman Old Style" w:hAnsi="Bookman Old Style"/>
          <w:iCs/>
          <w:color w:val="000000"/>
          <w:sz w:val="24"/>
          <w:szCs w:val="24"/>
          <w:lang w:val="en-US"/>
          <w:rPrChange w:id="487" w:author="USER" w:date="2023-08-09T11:24:00Z">
            <w:rPr>
              <w:ins w:id="488" w:author="USER" w:date="2023-08-09T11:16:00Z"/>
              <w:rFonts w:ascii="Bookman Old Style" w:hAnsi="Bookman Old Style"/>
              <w:i/>
              <w:iCs/>
              <w:color w:val="000000"/>
              <w:sz w:val="24"/>
              <w:szCs w:val="24"/>
              <w:lang w:val="en-US"/>
            </w:rPr>
          </w:rPrChange>
        </w:rPr>
      </w:pPr>
      <w:ins w:id="489" w:author="USER" w:date="2023-08-09T11:20:00Z">
        <w:r w:rsidRPr="003D3BB0">
          <w:rPr>
            <w:rFonts w:ascii="Bookman Old Style" w:hAnsi="Bookman Old Style"/>
            <w:iCs/>
            <w:color w:val="000000"/>
            <w:sz w:val="24"/>
            <w:szCs w:val="24"/>
            <w:lang w:val="en-US"/>
            <w:rPrChange w:id="490" w:author="USER" w:date="2023-08-09T11:24:00Z">
              <w:rPr>
                <w:rFonts w:ascii="Bookman Old Style" w:hAnsi="Bookman Old Style"/>
                <w:i/>
                <w:iCs/>
                <w:color w:val="000000"/>
                <w:sz w:val="24"/>
                <w:szCs w:val="24"/>
                <w:lang w:val="en-US"/>
              </w:rPr>
            </w:rPrChange>
          </w:rPr>
          <w:t xml:space="preserve">      </w:t>
        </w:r>
      </w:ins>
      <w:ins w:id="491" w:author="USER" w:date="2023-08-09T11:16:00Z">
        <w:r w:rsidRPr="003D3BB0">
          <w:rPr>
            <w:rFonts w:ascii="Bookman Old Style" w:hAnsi="Bookman Old Style"/>
            <w:iCs/>
            <w:color w:val="000000"/>
            <w:sz w:val="24"/>
            <w:szCs w:val="24"/>
            <w:lang w:val="en-US"/>
            <w:rPrChange w:id="492" w:author="USER" w:date="2023-08-09T11:24:00Z">
              <w:rPr>
                <w:rFonts w:ascii="Bookman Old Style" w:hAnsi="Bookman Old Style"/>
                <w:i/>
                <w:iCs/>
                <w:color w:val="000000"/>
                <w:sz w:val="24"/>
                <w:szCs w:val="24"/>
                <w:lang w:val="en-US"/>
              </w:rPr>
            </w:rPrChange>
          </w:rPr>
          <w:t>01</w:t>
        </w:r>
      </w:ins>
      <w:ins w:id="493" w:author="USER" w:date="2023-08-09T11:21:00Z">
        <w:r w:rsidRPr="003D3BB0">
          <w:rPr>
            <w:rFonts w:ascii="Bookman Old Style" w:hAnsi="Bookman Old Style"/>
            <w:iCs/>
            <w:color w:val="000000"/>
            <w:sz w:val="24"/>
            <w:szCs w:val="24"/>
            <w:lang w:val="en-US"/>
            <w:rPrChange w:id="494" w:author="USER" w:date="2023-08-09T11:24:00Z">
              <w:rPr>
                <w:rFonts w:ascii="Bookman Old Style" w:hAnsi="Bookman Old Style"/>
                <w:i/>
                <w:iCs/>
                <w:color w:val="000000"/>
                <w:sz w:val="24"/>
                <w:szCs w:val="24"/>
                <w:lang w:val="en-US"/>
              </w:rPr>
            </w:rPrChange>
          </w:rPr>
          <w:t>.</w:t>
        </w:r>
      </w:ins>
      <w:ins w:id="495" w:author="USER" w:date="2023-08-09T11:23:00Z">
        <w:r w:rsidRPr="003D3BB0">
          <w:rPr>
            <w:rFonts w:ascii="Bookman Old Style" w:hAnsi="Bookman Old Style"/>
            <w:iCs/>
            <w:color w:val="000000"/>
            <w:sz w:val="24"/>
            <w:szCs w:val="24"/>
            <w:lang w:val="en-US"/>
            <w:rPrChange w:id="496" w:author="USER" w:date="2023-08-09T11:24:00Z">
              <w:rPr>
                <w:rFonts w:ascii="Bookman Old Style" w:hAnsi="Bookman Old Style"/>
                <w:i/>
                <w:iCs/>
                <w:color w:val="000000"/>
                <w:sz w:val="24"/>
                <w:szCs w:val="24"/>
                <w:lang w:val="en-US"/>
              </w:rPr>
            </w:rPrChange>
          </w:rPr>
          <w:t xml:space="preserve"> </w:t>
        </w:r>
      </w:ins>
      <w:ins w:id="497" w:author="USER" w:date="2023-08-09T11:16:00Z">
        <w:r w:rsidRPr="003D3BB0">
          <w:rPr>
            <w:rFonts w:ascii="Bookman Old Style" w:hAnsi="Bookman Old Style"/>
            <w:iCs/>
            <w:color w:val="000000"/>
            <w:sz w:val="24"/>
            <w:szCs w:val="24"/>
            <w:lang w:val="en-US"/>
            <w:rPrChange w:id="498" w:author="USER" w:date="2023-08-09T11:24:00Z">
              <w:rPr>
                <w:rFonts w:ascii="Bookman Old Style" w:hAnsi="Bookman Old Style"/>
                <w:i/>
                <w:iCs/>
                <w:color w:val="000000"/>
                <w:sz w:val="24"/>
                <w:szCs w:val="24"/>
                <w:lang w:val="en-US"/>
              </w:rPr>
            </w:rPrChange>
          </w:rPr>
          <w:t>Education</w:t>
        </w:r>
      </w:ins>
    </w:p>
    <w:p w14:paraId="1342D55D" w14:textId="0CC6E6A4" w:rsidR="004571B9" w:rsidRPr="003D3BB0" w:rsidRDefault="004571B9" w:rsidP="001A2A2E">
      <w:pPr>
        <w:jc w:val="both"/>
        <w:rPr>
          <w:ins w:id="499" w:author="USER" w:date="2023-08-09T11:16:00Z"/>
          <w:rFonts w:ascii="Bookman Old Style" w:hAnsi="Bookman Old Style"/>
          <w:iCs/>
          <w:color w:val="000000"/>
          <w:sz w:val="24"/>
          <w:szCs w:val="24"/>
          <w:lang w:val="en-US"/>
          <w:rPrChange w:id="500" w:author="USER" w:date="2023-08-09T11:24:00Z">
            <w:rPr>
              <w:ins w:id="501" w:author="USER" w:date="2023-08-09T11:16:00Z"/>
              <w:rFonts w:ascii="Bookman Old Style" w:hAnsi="Bookman Old Style"/>
              <w:i/>
              <w:iCs/>
              <w:color w:val="000000"/>
              <w:sz w:val="24"/>
              <w:szCs w:val="24"/>
              <w:lang w:val="en-US"/>
            </w:rPr>
          </w:rPrChange>
        </w:rPr>
      </w:pPr>
      <w:ins w:id="502" w:author="USER" w:date="2023-08-09T11:22:00Z">
        <w:r w:rsidRPr="003D3BB0">
          <w:rPr>
            <w:rFonts w:ascii="Bookman Old Style" w:hAnsi="Bookman Old Style"/>
            <w:iCs/>
            <w:color w:val="000000"/>
            <w:sz w:val="24"/>
            <w:szCs w:val="24"/>
            <w:lang w:val="en-US"/>
            <w:rPrChange w:id="503" w:author="USER" w:date="2023-08-09T11:24:00Z">
              <w:rPr>
                <w:rFonts w:ascii="Bookman Old Style" w:hAnsi="Bookman Old Style"/>
                <w:i/>
                <w:iCs/>
                <w:color w:val="000000"/>
                <w:sz w:val="24"/>
                <w:szCs w:val="24"/>
                <w:lang w:val="en-US"/>
              </w:rPr>
            </w:rPrChange>
          </w:rPr>
          <w:t xml:space="preserve">      </w:t>
        </w:r>
      </w:ins>
      <w:ins w:id="504" w:author="USER" w:date="2023-08-09T11:16:00Z">
        <w:r w:rsidRPr="003D3BB0">
          <w:rPr>
            <w:rFonts w:ascii="Bookman Old Style" w:hAnsi="Bookman Old Style"/>
            <w:iCs/>
            <w:color w:val="000000"/>
            <w:sz w:val="24"/>
            <w:szCs w:val="24"/>
            <w:lang w:val="en-US"/>
            <w:rPrChange w:id="505" w:author="USER" w:date="2023-08-09T11:24:00Z">
              <w:rPr>
                <w:rFonts w:ascii="Bookman Old Style" w:hAnsi="Bookman Old Style"/>
                <w:i/>
                <w:iCs/>
                <w:color w:val="000000"/>
                <w:sz w:val="24"/>
                <w:szCs w:val="24"/>
                <w:lang w:val="en-US"/>
              </w:rPr>
            </w:rPrChange>
          </w:rPr>
          <w:t>02</w:t>
        </w:r>
      </w:ins>
      <w:ins w:id="506" w:author="USER" w:date="2023-08-09T11:22:00Z">
        <w:r w:rsidRPr="003D3BB0">
          <w:rPr>
            <w:rFonts w:ascii="Bookman Old Style" w:hAnsi="Bookman Old Style"/>
            <w:iCs/>
            <w:color w:val="000000"/>
            <w:sz w:val="24"/>
            <w:szCs w:val="24"/>
            <w:lang w:val="en-US"/>
            <w:rPrChange w:id="507" w:author="USER" w:date="2023-08-09T11:24:00Z">
              <w:rPr>
                <w:rFonts w:ascii="Bookman Old Style" w:hAnsi="Bookman Old Style"/>
                <w:i/>
                <w:iCs/>
                <w:color w:val="000000"/>
                <w:sz w:val="24"/>
                <w:szCs w:val="24"/>
                <w:lang w:val="en-US"/>
              </w:rPr>
            </w:rPrChange>
          </w:rPr>
          <w:t>.</w:t>
        </w:r>
      </w:ins>
      <w:ins w:id="508" w:author="USER" w:date="2023-08-09T11:23:00Z">
        <w:r w:rsidRPr="003D3BB0">
          <w:rPr>
            <w:rFonts w:ascii="Bookman Old Style" w:hAnsi="Bookman Old Style"/>
            <w:iCs/>
            <w:color w:val="000000"/>
            <w:sz w:val="24"/>
            <w:szCs w:val="24"/>
            <w:lang w:val="en-US"/>
            <w:rPrChange w:id="509" w:author="USER" w:date="2023-08-09T11:24:00Z">
              <w:rPr>
                <w:rFonts w:ascii="Bookman Old Style" w:hAnsi="Bookman Old Style"/>
                <w:i/>
                <w:iCs/>
                <w:color w:val="000000"/>
                <w:sz w:val="24"/>
                <w:szCs w:val="24"/>
                <w:lang w:val="en-US"/>
              </w:rPr>
            </w:rPrChange>
          </w:rPr>
          <w:t xml:space="preserve"> </w:t>
        </w:r>
      </w:ins>
      <w:ins w:id="510" w:author="USER" w:date="2023-08-09T11:16:00Z">
        <w:r w:rsidRPr="003D3BB0">
          <w:rPr>
            <w:rFonts w:ascii="Bookman Old Style" w:hAnsi="Bookman Old Style"/>
            <w:iCs/>
            <w:color w:val="000000"/>
            <w:sz w:val="24"/>
            <w:szCs w:val="24"/>
            <w:lang w:val="en-US"/>
            <w:rPrChange w:id="511" w:author="USER" w:date="2023-08-09T11:24:00Z">
              <w:rPr>
                <w:rFonts w:ascii="Bookman Old Style" w:hAnsi="Bookman Old Style"/>
                <w:i/>
                <w:iCs/>
                <w:color w:val="000000"/>
                <w:sz w:val="24"/>
                <w:szCs w:val="24"/>
                <w:lang w:val="en-US"/>
              </w:rPr>
            </w:rPrChange>
          </w:rPr>
          <w:t>Arts and humanities</w:t>
        </w:r>
      </w:ins>
    </w:p>
    <w:p w14:paraId="168B275D" w14:textId="458AD0EF" w:rsidR="004571B9" w:rsidRPr="003D3BB0" w:rsidRDefault="004571B9" w:rsidP="001A2A2E">
      <w:pPr>
        <w:jc w:val="both"/>
        <w:rPr>
          <w:ins w:id="512" w:author="USER" w:date="2023-08-09T11:17:00Z"/>
          <w:rFonts w:ascii="Bookman Old Style" w:hAnsi="Bookman Old Style"/>
          <w:iCs/>
          <w:color w:val="000000"/>
          <w:sz w:val="24"/>
          <w:szCs w:val="24"/>
          <w:lang w:val="en-US"/>
          <w:rPrChange w:id="513" w:author="USER" w:date="2023-08-09T11:24:00Z">
            <w:rPr>
              <w:ins w:id="514" w:author="USER" w:date="2023-08-09T11:17:00Z"/>
              <w:rFonts w:ascii="Bookman Old Style" w:hAnsi="Bookman Old Style"/>
              <w:i/>
              <w:iCs/>
              <w:color w:val="000000"/>
              <w:sz w:val="24"/>
              <w:szCs w:val="24"/>
              <w:lang w:val="en-US"/>
            </w:rPr>
          </w:rPrChange>
        </w:rPr>
      </w:pPr>
      <w:ins w:id="515" w:author="USER" w:date="2023-08-09T11:22:00Z">
        <w:r w:rsidRPr="003D3BB0">
          <w:rPr>
            <w:rFonts w:ascii="Bookman Old Style" w:hAnsi="Bookman Old Style"/>
            <w:iCs/>
            <w:color w:val="000000"/>
            <w:sz w:val="24"/>
            <w:szCs w:val="24"/>
            <w:lang w:val="en-US"/>
            <w:rPrChange w:id="516" w:author="USER" w:date="2023-08-09T11:24:00Z">
              <w:rPr>
                <w:rFonts w:ascii="Bookman Old Style" w:hAnsi="Bookman Old Style"/>
                <w:i/>
                <w:iCs/>
                <w:color w:val="000000"/>
                <w:sz w:val="24"/>
                <w:szCs w:val="24"/>
                <w:lang w:val="en-US"/>
              </w:rPr>
            </w:rPrChange>
          </w:rPr>
          <w:t xml:space="preserve">      </w:t>
        </w:r>
      </w:ins>
      <w:ins w:id="517" w:author="USER" w:date="2023-08-09T11:16:00Z">
        <w:r w:rsidRPr="003D3BB0">
          <w:rPr>
            <w:rFonts w:ascii="Bookman Old Style" w:hAnsi="Bookman Old Style"/>
            <w:iCs/>
            <w:color w:val="000000"/>
            <w:sz w:val="24"/>
            <w:szCs w:val="24"/>
            <w:lang w:val="en-US"/>
            <w:rPrChange w:id="518" w:author="USER" w:date="2023-08-09T11:24:00Z">
              <w:rPr>
                <w:rFonts w:ascii="Bookman Old Style" w:hAnsi="Bookman Old Style"/>
                <w:i/>
                <w:iCs/>
                <w:color w:val="000000"/>
                <w:sz w:val="24"/>
                <w:szCs w:val="24"/>
                <w:lang w:val="en-US"/>
              </w:rPr>
            </w:rPrChange>
          </w:rPr>
          <w:t>03</w:t>
        </w:r>
      </w:ins>
      <w:ins w:id="519" w:author="USER" w:date="2023-08-09T11:22:00Z">
        <w:r w:rsidRPr="003D3BB0">
          <w:rPr>
            <w:rFonts w:ascii="Bookman Old Style" w:hAnsi="Bookman Old Style"/>
            <w:iCs/>
            <w:color w:val="000000"/>
            <w:sz w:val="24"/>
            <w:szCs w:val="24"/>
            <w:lang w:val="en-US"/>
            <w:rPrChange w:id="520" w:author="USER" w:date="2023-08-09T11:24:00Z">
              <w:rPr>
                <w:rFonts w:ascii="Bookman Old Style" w:hAnsi="Bookman Old Style"/>
                <w:i/>
                <w:iCs/>
                <w:color w:val="000000"/>
                <w:sz w:val="24"/>
                <w:szCs w:val="24"/>
                <w:lang w:val="en-US"/>
              </w:rPr>
            </w:rPrChange>
          </w:rPr>
          <w:t>.</w:t>
        </w:r>
      </w:ins>
      <w:ins w:id="521" w:author="USER" w:date="2023-08-09T11:23:00Z">
        <w:r w:rsidRPr="003D3BB0">
          <w:rPr>
            <w:rFonts w:ascii="Bookman Old Style" w:hAnsi="Bookman Old Style"/>
            <w:iCs/>
            <w:color w:val="000000"/>
            <w:sz w:val="24"/>
            <w:szCs w:val="24"/>
            <w:lang w:val="en-US"/>
            <w:rPrChange w:id="522" w:author="USER" w:date="2023-08-09T11:24:00Z">
              <w:rPr>
                <w:rFonts w:ascii="Bookman Old Style" w:hAnsi="Bookman Old Style"/>
                <w:i/>
                <w:iCs/>
                <w:color w:val="000000"/>
                <w:sz w:val="24"/>
                <w:szCs w:val="24"/>
                <w:lang w:val="en-US"/>
              </w:rPr>
            </w:rPrChange>
          </w:rPr>
          <w:t xml:space="preserve"> </w:t>
        </w:r>
      </w:ins>
      <w:ins w:id="523" w:author="USER" w:date="2023-08-09T11:16:00Z">
        <w:r w:rsidRPr="003D3BB0">
          <w:rPr>
            <w:rFonts w:ascii="Bookman Old Style" w:hAnsi="Bookman Old Style"/>
            <w:iCs/>
            <w:color w:val="000000"/>
            <w:sz w:val="24"/>
            <w:szCs w:val="24"/>
            <w:lang w:val="en-US"/>
            <w:rPrChange w:id="524" w:author="USER" w:date="2023-08-09T11:24:00Z">
              <w:rPr>
                <w:rFonts w:ascii="Bookman Old Style" w:hAnsi="Bookman Old Style"/>
                <w:i/>
                <w:iCs/>
                <w:color w:val="000000"/>
                <w:sz w:val="24"/>
                <w:szCs w:val="24"/>
                <w:lang w:val="en-US"/>
              </w:rPr>
            </w:rPrChange>
          </w:rPr>
          <w:t>Social sciences, journalism and information</w:t>
        </w:r>
      </w:ins>
    </w:p>
    <w:p w14:paraId="04A3000A" w14:textId="4E9C5BA6" w:rsidR="004571B9" w:rsidRPr="003D3BB0" w:rsidRDefault="004571B9" w:rsidP="001A2A2E">
      <w:pPr>
        <w:jc w:val="both"/>
        <w:rPr>
          <w:ins w:id="525" w:author="USER" w:date="2023-08-09T11:17:00Z"/>
          <w:rFonts w:ascii="Bookman Old Style" w:hAnsi="Bookman Old Style"/>
          <w:iCs/>
          <w:color w:val="000000"/>
          <w:sz w:val="24"/>
          <w:szCs w:val="24"/>
          <w:lang w:val="en-US"/>
          <w:rPrChange w:id="526" w:author="USER" w:date="2023-08-09T11:24:00Z">
            <w:rPr>
              <w:ins w:id="527" w:author="USER" w:date="2023-08-09T11:17:00Z"/>
              <w:rFonts w:ascii="Bookman Old Style" w:hAnsi="Bookman Old Style"/>
              <w:i/>
              <w:iCs/>
              <w:color w:val="000000"/>
              <w:sz w:val="24"/>
              <w:szCs w:val="24"/>
              <w:lang w:val="en-US"/>
            </w:rPr>
          </w:rPrChange>
        </w:rPr>
      </w:pPr>
      <w:ins w:id="528" w:author="USER" w:date="2023-08-09T11:22:00Z">
        <w:r w:rsidRPr="003D3BB0">
          <w:rPr>
            <w:rFonts w:ascii="Bookman Old Style" w:hAnsi="Bookman Old Style"/>
            <w:iCs/>
            <w:color w:val="000000"/>
            <w:sz w:val="24"/>
            <w:szCs w:val="24"/>
            <w:lang w:val="en-US"/>
            <w:rPrChange w:id="529" w:author="USER" w:date="2023-08-09T11:24:00Z">
              <w:rPr>
                <w:rFonts w:ascii="Bookman Old Style" w:hAnsi="Bookman Old Style"/>
                <w:i/>
                <w:iCs/>
                <w:color w:val="000000"/>
                <w:sz w:val="24"/>
                <w:szCs w:val="24"/>
                <w:lang w:val="en-US"/>
              </w:rPr>
            </w:rPrChange>
          </w:rPr>
          <w:t xml:space="preserve">      </w:t>
        </w:r>
      </w:ins>
      <w:ins w:id="530" w:author="USER" w:date="2023-08-09T11:17:00Z">
        <w:r w:rsidRPr="003D3BB0">
          <w:rPr>
            <w:rFonts w:ascii="Bookman Old Style" w:hAnsi="Bookman Old Style"/>
            <w:iCs/>
            <w:color w:val="000000"/>
            <w:sz w:val="24"/>
            <w:szCs w:val="24"/>
            <w:lang w:val="en-US"/>
            <w:rPrChange w:id="531" w:author="USER" w:date="2023-08-09T11:24:00Z">
              <w:rPr>
                <w:rFonts w:ascii="Bookman Old Style" w:hAnsi="Bookman Old Style"/>
                <w:i/>
                <w:iCs/>
                <w:color w:val="000000"/>
                <w:sz w:val="24"/>
                <w:szCs w:val="24"/>
                <w:lang w:val="en-US"/>
              </w:rPr>
            </w:rPrChange>
          </w:rPr>
          <w:t>04</w:t>
        </w:r>
      </w:ins>
      <w:ins w:id="532" w:author="USER" w:date="2023-08-09T11:22:00Z">
        <w:r w:rsidRPr="003D3BB0">
          <w:rPr>
            <w:rFonts w:ascii="Bookman Old Style" w:hAnsi="Bookman Old Style"/>
            <w:iCs/>
            <w:color w:val="000000"/>
            <w:sz w:val="24"/>
            <w:szCs w:val="24"/>
            <w:lang w:val="en-US"/>
            <w:rPrChange w:id="533" w:author="USER" w:date="2023-08-09T11:24:00Z">
              <w:rPr>
                <w:rFonts w:ascii="Bookman Old Style" w:hAnsi="Bookman Old Style"/>
                <w:i/>
                <w:iCs/>
                <w:color w:val="000000"/>
                <w:sz w:val="24"/>
                <w:szCs w:val="24"/>
                <w:lang w:val="en-US"/>
              </w:rPr>
            </w:rPrChange>
          </w:rPr>
          <w:t>.</w:t>
        </w:r>
      </w:ins>
      <w:ins w:id="534" w:author="USER" w:date="2023-08-09T11:23:00Z">
        <w:r w:rsidRPr="003D3BB0">
          <w:rPr>
            <w:rFonts w:ascii="Bookman Old Style" w:hAnsi="Bookman Old Style"/>
            <w:iCs/>
            <w:color w:val="000000"/>
            <w:sz w:val="24"/>
            <w:szCs w:val="24"/>
            <w:lang w:val="en-US"/>
            <w:rPrChange w:id="535" w:author="USER" w:date="2023-08-09T11:24:00Z">
              <w:rPr>
                <w:rFonts w:ascii="Bookman Old Style" w:hAnsi="Bookman Old Style"/>
                <w:i/>
                <w:iCs/>
                <w:color w:val="000000"/>
                <w:sz w:val="24"/>
                <w:szCs w:val="24"/>
                <w:lang w:val="en-US"/>
              </w:rPr>
            </w:rPrChange>
          </w:rPr>
          <w:t xml:space="preserve"> </w:t>
        </w:r>
      </w:ins>
      <w:ins w:id="536" w:author="USER" w:date="2023-08-09T11:17:00Z">
        <w:r w:rsidRPr="003D3BB0">
          <w:rPr>
            <w:rFonts w:ascii="Bookman Old Style" w:hAnsi="Bookman Old Style"/>
            <w:iCs/>
            <w:color w:val="000000"/>
            <w:sz w:val="24"/>
            <w:szCs w:val="24"/>
            <w:lang w:val="en-US"/>
            <w:rPrChange w:id="537" w:author="USER" w:date="2023-08-09T11:24:00Z">
              <w:rPr>
                <w:rFonts w:ascii="Bookman Old Style" w:hAnsi="Bookman Old Style"/>
                <w:i/>
                <w:iCs/>
                <w:color w:val="000000"/>
                <w:sz w:val="24"/>
                <w:szCs w:val="24"/>
                <w:lang w:val="en-US"/>
              </w:rPr>
            </w:rPrChange>
          </w:rPr>
          <w:t>Business, administration and law</w:t>
        </w:r>
      </w:ins>
    </w:p>
    <w:p w14:paraId="5B707CE1" w14:textId="357B19DF" w:rsidR="004571B9" w:rsidRPr="003D3BB0" w:rsidRDefault="004571B9" w:rsidP="001A2A2E">
      <w:pPr>
        <w:jc w:val="both"/>
        <w:rPr>
          <w:ins w:id="538" w:author="USER" w:date="2023-08-09T11:17:00Z"/>
          <w:rFonts w:ascii="Bookman Old Style" w:hAnsi="Bookman Old Style"/>
          <w:iCs/>
          <w:color w:val="000000"/>
          <w:sz w:val="24"/>
          <w:szCs w:val="24"/>
          <w:lang w:val="en-US"/>
          <w:rPrChange w:id="539" w:author="USER" w:date="2023-08-09T11:24:00Z">
            <w:rPr>
              <w:ins w:id="540" w:author="USER" w:date="2023-08-09T11:17:00Z"/>
              <w:rFonts w:ascii="Bookman Old Style" w:hAnsi="Bookman Old Style"/>
              <w:i/>
              <w:iCs/>
              <w:color w:val="000000"/>
              <w:sz w:val="24"/>
              <w:szCs w:val="24"/>
              <w:lang w:val="en-US"/>
            </w:rPr>
          </w:rPrChange>
        </w:rPr>
      </w:pPr>
      <w:ins w:id="541" w:author="USER" w:date="2023-08-09T11:22:00Z">
        <w:r w:rsidRPr="003D3BB0">
          <w:rPr>
            <w:rFonts w:ascii="Bookman Old Style" w:hAnsi="Bookman Old Style"/>
            <w:iCs/>
            <w:color w:val="000000"/>
            <w:sz w:val="24"/>
            <w:szCs w:val="24"/>
            <w:lang w:val="en-US"/>
            <w:rPrChange w:id="542" w:author="USER" w:date="2023-08-09T11:24:00Z">
              <w:rPr>
                <w:rFonts w:ascii="Bookman Old Style" w:hAnsi="Bookman Old Style"/>
                <w:i/>
                <w:iCs/>
                <w:color w:val="000000"/>
                <w:sz w:val="24"/>
                <w:szCs w:val="24"/>
                <w:lang w:val="en-US"/>
              </w:rPr>
            </w:rPrChange>
          </w:rPr>
          <w:t xml:space="preserve">      </w:t>
        </w:r>
      </w:ins>
      <w:ins w:id="543" w:author="USER" w:date="2023-08-09T11:17:00Z">
        <w:r w:rsidRPr="003D3BB0">
          <w:rPr>
            <w:rFonts w:ascii="Bookman Old Style" w:hAnsi="Bookman Old Style"/>
            <w:iCs/>
            <w:color w:val="000000"/>
            <w:sz w:val="24"/>
            <w:szCs w:val="24"/>
            <w:lang w:val="en-US"/>
            <w:rPrChange w:id="544" w:author="USER" w:date="2023-08-09T11:24:00Z">
              <w:rPr>
                <w:rFonts w:ascii="Bookman Old Style" w:hAnsi="Bookman Old Style"/>
                <w:i/>
                <w:iCs/>
                <w:color w:val="000000"/>
                <w:sz w:val="24"/>
                <w:szCs w:val="24"/>
                <w:lang w:val="en-US"/>
              </w:rPr>
            </w:rPrChange>
          </w:rPr>
          <w:t>05</w:t>
        </w:r>
      </w:ins>
      <w:ins w:id="545" w:author="USER" w:date="2023-08-09T11:22:00Z">
        <w:r w:rsidRPr="003D3BB0">
          <w:rPr>
            <w:rFonts w:ascii="Bookman Old Style" w:hAnsi="Bookman Old Style"/>
            <w:iCs/>
            <w:color w:val="000000"/>
            <w:sz w:val="24"/>
            <w:szCs w:val="24"/>
            <w:lang w:val="en-US"/>
            <w:rPrChange w:id="546" w:author="USER" w:date="2023-08-09T11:24:00Z">
              <w:rPr>
                <w:rFonts w:ascii="Bookman Old Style" w:hAnsi="Bookman Old Style"/>
                <w:i/>
                <w:iCs/>
                <w:color w:val="000000"/>
                <w:sz w:val="24"/>
                <w:szCs w:val="24"/>
                <w:lang w:val="en-US"/>
              </w:rPr>
            </w:rPrChange>
          </w:rPr>
          <w:t>.</w:t>
        </w:r>
      </w:ins>
      <w:ins w:id="547" w:author="USER" w:date="2023-08-09T11:23:00Z">
        <w:r w:rsidRPr="003D3BB0">
          <w:rPr>
            <w:rFonts w:ascii="Bookman Old Style" w:hAnsi="Bookman Old Style"/>
            <w:iCs/>
            <w:color w:val="000000"/>
            <w:sz w:val="24"/>
            <w:szCs w:val="24"/>
            <w:lang w:val="en-US"/>
            <w:rPrChange w:id="548" w:author="USER" w:date="2023-08-09T11:24:00Z">
              <w:rPr>
                <w:rFonts w:ascii="Bookman Old Style" w:hAnsi="Bookman Old Style"/>
                <w:i/>
                <w:iCs/>
                <w:color w:val="000000"/>
                <w:sz w:val="24"/>
                <w:szCs w:val="24"/>
                <w:lang w:val="en-US"/>
              </w:rPr>
            </w:rPrChange>
          </w:rPr>
          <w:t xml:space="preserve"> </w:t>
        </w:r>
      </w:ins>
      <w:ins w:id="549" w:author="USER" w:date="2023-08-09T11:17:00Z">
        <w:r w:rsidRPr="003D3BB0">
          <w:rPr>
            <w:rFonts w:ascii="Bookman Old Style" w:hAnsi="Bookman Old Style"/>
            <w:iCs/>
            <w:color w:val="000000"/>
            <w:sz w:val="24"/>
            <w:szCs w:val="24"/>
            <w:lang w:val="en-US"/>
            <w:rPrChange w:id="550" w:author="USER" w:date="2023-08-09T11:24:00Z">
              <w:rPr>
                <w:rFonts w:ascii="Bookman Old Style" w:hAnsi="Bookman Old Style"/>
                <w:i/>
                <w:iCs/>
                <w:color w:val="000000"/>
                <w:sz w:val="24"/>
                <w:szCs w:val="24"/>
                <w:lang w:val="en-US"/>
              </w:rPr>
            </w:rPrChange>
          </w:rPr>
          <w:t>Natural sciences, statistics mathematics and statistics</w:t>
        </w:r>
      </w:ins>
    </w:p>
    <w:p w14:paraId="22B8304E" w14:textId="1B42D1BA" w:rsidR="004571B9" w:rsidRPr="003D3BB0" w:rsidRDefault="004571B9" w:rsidP="001A2A2E">
      <w:pPr>
        <w:jc w:val="both"/>
        <w:rPr>
          <w:ins w:id="551" w:author="USER" w:date="2023-08-09T11:18:00Z"/>
          <w:rFonts w:ascii="Bookman Old Style" w:hAnsi="Bookman Old Style"/>
          <w:iCs/>
          <w:color w:val="000000"/>
          <w:sz w:val="24"/>
          <w:szCs w:val="24"/>
          <w:lang w:val="en-US"/>
          <w:rPrChange w:id="552" w:author="USER" w:date="2023-08-09T11:24:00Z">
            <w:rPr>
              <w:ins w:id="553" w:author="USER" w:date="2023-08-09T11:18:00Z"/>
              <w:rFonts w:ascii="Bookman Old Style" w:hAnsi="Bookman Old Style"/>
              <w:i/>
              <w:iCs/>
              <w:color w:val="000000"/>
              <w:sz w:val="24"/>
              <w:szCs w:val="24"/>
              <w:lang w:val="en-US"/>
            </w:rPr>
          </w:rPrChange>
        </w:rPr>
      </w:pPr>
      <w:ins w:id="554" w:author="USER" w:date="2023-08-09T11:22:00Z">
        <w:r w:rsidRPr="003D3BB0">
          <w:rPr>
            <w:rFonts w:ascii="Bookman Old Style" w:hAnsi="Bookman Old Style"/>
            <w:i/>
            <w:iCs/>
            <w:color w:val="000000"/>
            <w:sz w:val="24"/>
            <w:szCs w:val="24"/>
            <w:lang w:val="en-US"/>
          </w:rPr>
          <w:t xml:space="preserve">  </w:t>
        </w:r>
        <w:r w:rsidRPr="003D3BB0">
          <w:rPr>
            <w:rFonts w:ascii="Bookman Old Style" w:hAnsi="Bookman Old Style"/>
            <w:iCs/>
            <w:color w:val="000000"/>
            <w:sz w:val="24"/>
            <w:szCs w:val="24"/>
            <w:lang w:val="en-US"/>
            <w:rPrChange w:id="555" w:author="USER" w:date="2023-08-09T11:24:00Z">
              <w:rPr>
                <w:rFonts w:ascii="Bookman Old Style" w:hAnsi="Bookman Old Style"/>
                <w:i/>
                <w:iCs/>
                <w:color w:val="000000"/>
                <w:sz w:val="24"/>
                <w:szCs w:val="24"/>
                <w:lang w:val="en-US"/>
              </w:rPr>
            </w:rPrChange>
          </w:rPr>
          <w:t xml:space="preserve">  </w:t>
        </w:r>
      </w:ins>
      <w:ins w:id="556" w:author="USER" w:date="2023-08-09T11:17:00Z">
        <w:r w:rsidRPr="003D3BB0">
          <w:rPr>
            <w:rFonts w:ascii="Bookman Old Style" w:hAnsi="Bookman Old Style"/>
            <w:iCs/>
            <w:color w:val="000000"/>
            <w:sz w:val="24"/>
            <w:szCs w:val="24"/>
            <w:lang w:val="en-US"/>
            <w:rPrChange w:id="557" w:author="USER" w:date="2023-08-09T11:24:00Z">
              <w:rPr>
                <w:rFonts w:ascii="Bookman Old Style" w:hAnsi="Bookman Old Style"/>
                <w:i/>
                <w:iCs/>
                <w:color w:val="000000"/>
                <w:sz w:val="24"/>
                <w:szCs w:val="24"/>
                <w:lang w:val="en-US"/>
              </w:rPr>
            </w:rPrChange>
          </w:rPr>
          <w:t>06</w:t>
        </w:r>
      </w:ins>
      <w:ins w:id="558" w:author="USER" w:date="2023-08-09T11:23:00Z">
        <w:r w:rsidRPr="003D3BB0">
          <w:rPr>
            <w:rFonts w:ascii="Bookman Old Style" w:hAnsi="Bookman Old Style"/>
            <w:iCs/>
            <w:color w:val="000000"/>
            <w:sz w:val="24"/>
            <w:szCs w:val="24"/>
            <w:lang w:val="en-US"/>
            <w:rPrChange w:id="559" w:author="USER" w:date="2023-08-09T11:24:00Z">
              <w:rPr>
                <w:rFonts w:ascii="Bookman Old Style" w:hAnsi="Bookman Old Style"/>
                <w:i/>
                <w:iCs/>
                <w:color w:val="000000"/>
                <w:sz w:val="24"/>
                <w:szCs w:val="24"/>
                <w:lang w:val="en-US"/>
              </w:rPr>
            </w:rPrChange>
          </w:rPr>
          <w:t xml:space="preserve">. </w:t>
        </w:r>
      </w:ins>
      <w:ins w:id="560" w:author="USER" w:date="2023-08-09T11:17:00Z">
        <w:r w:rsidRPr="003D3BB0">
          <w:rPr>
            <w:rFonts w:ascii="Bookman Old Style" w:hAnsi="Bookman Old Style"/>
            <w:iCs/>
            <w:color w:val="000000"/>
            <w:sz w:val="24"/>
            <w:szCs w:val="24"/>
            <w:lang w:val="en-US"/>
            <w:rPrChange w:id="561" w:author="USER" w:date="2023-08-09T11:24:00Z">
              <w:rPr>
                <w:rFonts w:ascii="Bookman Old Style" w:hAnsi="Bookman Old Style"/>
                <w:i/>
                <w:iCs/>
                <w:color w:val="000000"/>
                <w:sz w:val="24"/>
                <w:szCs w:val="24"/>
                <w:lang w:val="en-US"/>
              </w:rPr>
            </w:rPrChange>
          </w:rPr>
          <w:t>Information and Communication Technologies (ICTs)</w:t>
        </w:r>
      </w:ins>
    </w:p>
    <w:p w14:paraId="244B7A3E" w14:textId="6D749087" w:rsidR="004571B9" w:rsidRPr="003D3BB0" w:rsidRDefault="004571B9" w:rsidP="001A2A2E">
      <w:pPr>
        <w:jc w:val="both"/>
        <w:rPr>
          <w:ins w:id="562" w:author="USER" w:date="2023-08-09T11:18:00Z"/>
          <w:rFonts w:ascii="Bookman Old Style" w:hAnsi="Bookman Old Style"/>
          <w:iCs/>
          <w:color w:val="000000"/>
          <w:sz w:val="24"/>
          <w:szCs w:val="24"/>
          <w:lang w:val="en-US"/>
          <w:rPrChange w:id="563" w:author="USER" w:date="2023-08-09T11:24:00Z">
            <w:rPr>
              <w:ins w:id="564" w:author="USER" w:date="2023-08-09T11:18:00Z"/>
              <w:rFonts w:ascii="Bookman Old Style" w:hAnsi="Bookman Old Style"/>
              <w:i/>
              <w:iCs/>
              <w:color w:val="000000"/>
              <w:sz w:val="24"/>
              <w:szCs w:val="24"/>
              <w:lang w:val="en-US"/>
            </w:rPr>
          </w:rPrChange>
        </w:rPr>
      </w:pPr>
      <w:ins w:id="565" w:author="USER" w:date="2023-08-09T11:22:00Z">
        <w:r w:rsidRPr="003D3BB0">
          <w:rPr>
            <w:rFonts w:ascii="Bookman Old Style" w:hAnsi="Bookman Old Style"/>
            <w:iCs/>
            <w:color w:val="000000"/>
            <w:sz w:val="24"/>
            <w:szCs w:val="24"/>
            <w:lang w:val="en-US"/>
            <w:rPrChange w:id="566" w:author="USER" w:date="2023-08-09T11:24:00Z">
              <w:rPr>
                <w:rFonts w:ascii="Bookman Old Style" w:hAnsi="Bookman Old Style"/>
                <w:i/>
                <w:iCs/>
                <w:color w:val="000000"/>
                <w:sz w:val="24"/>
                <w:szCs w:val="24"/>
                <w:lang w:val="en-US"/>
              </w:rPr>
            </w:rPrChange>
          </w:rPr>
          <w:t xml:space="preserve">    </w:t>
        </w:r>
      </w:ins>
      <w:ins w:id="567" w:author="USER" w:date="2023-08-09T11:18:00Z">
        <w:r w:rsidRPr="003D3BB0">
          <w:rPr>
            <w:rFonts w:ascii="Bookman Old Style" w:hAnsi="Bookman Old Style"/>
            <w:iCs/>
            <w:color w:val="000000"/>
            <w:sz w:val="24"/>
            <w:szCs w:val="24"/>
            <w:lang w:val="en-US"/>
            <w:rPrChange w:id="568" w:author="USER" w:date="2023-08-09T11:24:00Z">
              <w:rPr>
                <w:rFonts w:ascii="Bookman Old Style" w:hAnsi="Bookman Old Style"/>
                <w:i/>
                <w:iCs/>
                <w:color w:val="000000"/>
                <w:sz w:val="24"/>
                <w:szCs w:val="24"/>
                <w:lang w:val="en-US"/>
              </w:rPr>
            </w:rPrChange>
          </w:rPr>
          <w:t>07</w:t>
        </w:r>
      </w:ins>
      <w:ins w:id="569" w:author="USER" w:date="2023-08-09T11:22:00Z">
        <w:r w:rsidRPr="003D3BB0">
          <w:rPr>
            <w:rFonts w:ascii="Bookman Old Style" w:hAnsi="Bookman Old Style"/>
            <w:iCs/>
            <w:color w:val="000000"/>
            <w:sz w:val="24"/>
            <w:szCs w:val="24"/>
            <w:lang w:val="en-US"/>
            <w:rPrChange w:id="570" w:author="USER" w:date="2023-08-09T11:24:00Z">
              <w:rPr>
                <w:rFonts w:ascii="Bookman Old Style" w:hAnsi="Bookman Old Style"/>
                <w:i/>
                <w:iCs/>
                <w:color w:val="000000"/>
                <w:sz w:val="24"/>
                <w:szCs w:val="24"/>
                <w:lang w:val="en-US"/>
              </w:rPr>
            </w:rPrChange>
          </w:rPr>
          <w:t>.</w:t>
        </w:r>
      </w:ins>
      <w:ins w:id="571" w:author="USER" w:date="2023-08-09T11:23:00Z">
        <w:r w:rsidRPr="003D3BB0">
          <w:rPr>
            <w:rFonts w:ascii="Bookman Old Style" w:hAnsi="Bookman Old Style"/>
            <w:iCs/>
            <w:color w:val="000000"/>
            <w:sz w:val="24"/>
            <w:szCs w:val="24"/>
            <w:lang w:val="en-US"/>
            <w:rPrChange w:id="572" w:author="USER" w:date="2023-08-09T11:24:00Z">
              <w:rPr>
                <w:rFonts w:ascii="Bookman Old Style" w:hAnsi="Bookman Old Style"/>
                <w:i/>
                <w:iCs/>
                <w:color w:val="000000"/>
                <w:sz w:val="24"/>
                <w:szCs w:val="24"/>
                <w:lang w:val="en-US"/>
              </w:rPr>
            </w:rPrChange>
          </w:rPr>
          <w:t xml:space="preserve"> </w:t>
        </w:r>
      </w:ins>
      <w:ins w:id="573" w:author="USER" w:date="2023-08-09T11:18:00Z">
        <w:r w:rsidRPr="003D3BB0">
          <w:rPr>
            <w:rFonts w:ascii="Bookman Old Style" w:hAnsi="Bookman Old Style"/>
            <w:iCs/>
            <w:color w:val="000000"/>
            <w:sz w:val="24"/>
            <w:szCs w:val="24"/>
            <w:lang w:val="en-US"/>
            <w:rPrChange w:id="574" w:author="USER" w:date="2023-08-09T11:24:00Z">
              <w:rPr>
                <w:rFonts w:ascii="Bookman Old Style" w:hAnsi="Bookman Old Style"/>
                <w:i/>
                <w:iCs/>
                <w:color w:val="000000"/>
                <w:sz w:val="24"/>
                <w:szCs w:val="24"/>
                <w:lang w:val="en-US"/>
              </w:rPr>
            </w:rPrChange>
          </w:rPr>
          <w:t>Engineering, manufacturing and construction</w:t>
        </w:r>
      </w:ins>
    </w:p>
    <w:p w14:paraId="206D5AD4" w14:textId="2BD98195" w:rsidR="004571B9" w:rsidRPr="003D3BB0" w:rsidRDefault="004571B9" w:rsidP="001A2A2E">
      <w:pPr>
        <w:jc w:val="both"/>
        <w:rPr>
          <w:ins w:id="575" w:author="USER" w:date="2023-08-09T11:18:00Z"/>
          <w:rFonts w:ascii="Bookman Old Style" w:hAnsi="Bookman Old Style"/>
          <w:iCs/>
          <w:color w:val="000000"/>
          <w:sz w:val="24"/>
          <w:szCs w:val="24"/>
          <w:lang w:val="en-US"/>
          <w:rPrChange w:id="576" w:author="USER" w:date="2023-08-09T11:24:00Z">
            <w:rPr>
              <w:ins w:id="577" w:author="USER" w:date="2023-08-09T11:18:00Z"/>
              <w:rFonts w:ascii="Bookman Old Style" w:hAnsi="Bookman Old Style"/>
              <w:i/>
              <w:iCs/>
              <w:color w:val="000000"/>
              <w:sz w:val="24"/>
              <w:szCs w:val="24"/>
              <w:lang w:val="en-US"/>
            </w:rPr>
          </w:rPrChange>
        </w:rPr>
      </w:pPr>
      <w:ins w:id="578" w:author="USER" w:date="2023-08-09T11:22:00Z">
        <w:r w:rsidRPr="003D3BB0">
          <w:rPr>
            <w:rFonts w:ascii="Bookman Old Style" w:hAnsi="Bookman Old Style"/>
            <w:iCs/>
            <w:color w:val="000000"/>
            <w:sz w:val="24"/>
            <w:szCs w:val="24"/>
            <w:lang w:val="en-US"/>
            <w:rPrChange w:id="579" w:author="USER" w:date="2023-08-09T11:24:00Z">
              <w:rPr>
                <w:rFonts w:ascii="Bookman Old Style" w:hAnsi="Bookman Old Style"/>
                <w:i/>
                <w:iCs/>
                <w:color w:val="000000"/>
                <w:sz w:val="24"/>
                <w:szCs w:val="24"/>
                <w:lang w:val="en-US"/>
              </w:rPr>
            </w:rPrChange>
          </w:rPr>
          <w:t xml:space="preserve">    </w:t>
        </w:r>
      </w:ins>
      <w:ins w:id="580" w:author="USER" w:date="2023-08-09T11:18:00Z">
        <w:r w:rsidRPr="003D3BB0">
          <w:rPr>
            <w:rFonts w:ascii="Bookman Old Style" w:hAnsi="Bookman Old Style"/>
            <w:iCs/>
            <w:color w:val="000000"/>
            <w:sz w:val="24"/>
            <w:szCs w:val="24"/>
            <w:lang w:val="en-US"/>
            <w:rPrChange w:id="581" w:author="USER" w:date="2023-08-09T11:24:00Z">
              <w:rPr>
                <w:rFonts w:ascii="Bookman Old Style" w:hAnsi="Bookman Old Style"/>
                <w:i/>
                <w:iCs/>
                <w:color w:val="000000"/>
                <w:sz w:val="24"/>
                <w:szCs w:val="24"/>
                <w:lang w:val="en-US"/>
              </w:rPr>
            </w:rPrChange>
          </w:rPr>
          <w:t>08</w:t>
        </w:r>
      </w:ins>
      <w:ins w:id="582" w:author="USER" w:date="2023-08-09T11:22:00Z">
        <w:r w:rsidRPr="003D3BB0">
          <w:rPr>
            <w:rFonts w:ascii="Bookman Old Style" w:hAnsi="Bookman Old Style"/>
            <w:iCs/>
            <w:color w:val="000000"/>
            <w:sz w:val="24"/>
            <w:szCs w:val="24"/>
            <w:lang w:val="en-US"/>
            <w:rPrChange w:id="583" w:author="USER" w:date="2023-08-09T11:24:00Z">
              <w:rPr>
                <w:rFonts w:ascii="Bookman Old Style" w:hAnsi="Bookman Old Style"/>
                <w:i/>
                <w:iCs/>
                <w:color w:val="000000"/>
                <w:sz w:val="24"/>
                <w:szCs w:val="24"/>
                <w:lang w:val="en-US"/>
              </w:rPr>
            </w:rPrChange>
          </w:rPr>
          <w:t>.</w:t>
        </w:r>
      </w:ins>
      <w:ins w:id="584" w:author="USER" w:date="2023-08-09T11:23:00Z">
        <w:r w:rsidRPr="003D3BB0">
          <w:rPr>
            <w:rFonts w:ascii="Bookman Old Style" w:hAnsi="Bookman Old Style"/>
            <w:iCs/>
            <w:color w:val="000000"/>
            <w:sz w:val="24"/>
            <w:szCs w:val="24"/>
            <w:lang w:val="en-US"/>
            <w:rPrChange w:id="585" w:author="USER" w:date="2023-08-09T11:24:00Z">
              <w:rPr>
                <w:rFonts w:ascii="Bookman Old Style" w:hAnsi="Bookman Old Style"/>
                <w:i/>
                <w:iCs/>
                <w:color w:val="000000"/>
                <w:sz w:val="24"/>
                <w:szCs w:val="24"/>
                <w:lang w:val="en-US"/>
              </w:rPr>
            </w:rPrChange>
          </w:rPr>
          <w:t xml:space="preserve"> </w:t>
        </w:r>
      </w:ins>
      <w:ins w:id="586" w:author="USER" w:date="2023-08-09T11:18:00Z">
        <w:r w:rsidRPr="003D3BB0">
          <w:rPr>
            <w:rFonts w:ascii="Bookman Old Style" w:hAnsi="Bookman Old Style"/>
            <w:iCs/>
            <w:color w:val="000000"/>
            <w:sz w:val="24"/>
            <w:szCs w:val="24"/>
            <w:lang w:val="en-US"/>
            <w:rPrChange w:id="587" w:author="USER" w:date="2023-08-09T11:24:00Z">
              <w:rPr>
                <w:rFonts w:ascii="Bookman Old Style" w:hAnsi="Bookman Old Style"/>
                <w:i/>
                <w:iCs/>
                <w:color w:val="000000"/>
                <w:sz w:val="24"/>
                <w:szCs w:val="24"/>
                <w:lang w:val="en-US"/>
              </w:rPr>
            </w:rPrChange>
          </w:rPr>
          <w:t>Agriculture, forestry, fisheries and veterinary</w:t>
        </w:r>
      </w:ins>
    </w:p>
    <w:p w14:paraId="289C70BF" w14:textId="33C89388" w:rsidR="004571B9" w:rsidRPr="003D3BB0" w:rsidRDefault="004571B9" w:rsidP="001A2A2E">
      <w:pPr>
        <w:jc w:val="both"/>
        <w:rPr>
          <w:ins w:id="588" w:author="USER" w:date="2023-08-09T11:19:00Z"/>
          <w:rFonts w:ascii="Bookman Old Style" w:hAnsi="Bookman Old Style"/>
          <w:iCs/>
          <w:color w:val="000000"/>
          <w:sz w:val="24"/>
          <w:szCs w:val="24"/>
          <w:lang w:val="en-US"/>
          <w:rPrChange w:id="589" w:author="USER" w:date="2023-08-09T11:24:00Z">
            <w:rPr>
              <w:ins w:id="590" w:author="USER" w:date="2023-08-09T11:19:00Z"/>
              <w:rFonts w:ascii="Bookman Old Style" w:hAnsi="Bookman Old Style"/>
              <w:i/>
              <w:iCs/>
              <w:color w:val="000000"/>
              <w:sz w:val="24"/>
              <w:szCs w:val="24"/>
              <w:lang w:val="en-US"/>
            </w:rPr>
          </w:rPrChange>
        </w:rPr>
      </w:pPr>
      <w:ins w:id="591" w:author="USER" w:date="2023-08-09T11:22:00Z">
        <w:r w:rsidRPr="003D3BB0">
          <w:rPr>
            <w:rFonts w:ascii="Bookman Old Style" w:hAnsi="Bookman Old Style"/>
            <w:iCs/>
            <w:color w:val="000000"/>
            <w:sz w:val="24"/>
            <w:szCs w:val="24"/>
            <w:lang w:val="en-US"/>
            <w:rPrChange w:id="592" w:author="USER" w:date="2023-08-09T11:24:00Z">
              <w:rPr>
                <w:rFonts w:ascii="Bookman Old Style" w:hAnsi="Bookman Old Style"/>
                <w:i/>
                <w:iCs/>
                <w:color w:val="000000"/>
                <w:sz w:val="24"/>
                <w:szCs w:val="24"/>
                <w:lang w:val="en-US"/>
              </w:rPr>
            </w:rPrChange>
          </w:rPr>
          <w:lastRenderedPageBreak/>
          <w:t xml:space="preserve">   </w:t>
        </w:r>
      </w:ins>
      <w:ins w:id="593" w:author="USER" w:date="2023-08-09T11:24:00Z">
        <w:r w:rsidR="007B7044" w:rsidRPr="003D3BB0">
          <w:rPr>
            <w:rFonts w:ascii="Bookman Old Style" w:hAnsi="Bookman Old Style"/>
            <w:iCs/>
            <w:color w:val="000000"/>
            <w:sz w:val="24"/>
            <w:szCs w:val="24"/>
            <w:lang w:val="en-US"/>
          </w:rPr>
          <w:t xml:space="preserve"> </w:t>
        </w:r>
      </w:ins>
      <w:ins w:id="594" w:author="USER" w:date="2023-08-09T11:19:00Z">
        <w:r w:rsidRPr="003D3BB0">
          <w:rPr>
            <w:rFonts w:ascii="Bookman Old Style" w:hAnsi="Bookman Old Style"/>
            <w:iCs/>
            <w:color w:val="000000"/>
            <w:sz w:val="24"/>
            <w:szCs w:val="24"/>
            <w:lang w:val="en-US"/>
            <w:rPrChange w:id="595" w:author="USER" w:date="2023-08-09T11:24:00Z">
              <w:rPr>
                <w:rFonts w:ascii="Bookman Old Style" w:hAnsi="Bookman Old Style"/>
                <w:i/>
                <w:iCs/>
                <w:color w:val="000000"/>
                <w:sz w:val="24"/>
                <w:szCs w:val="24"/>
                <w:lang w:val="en-US"/>
              </w:rPr>
            </w:rPrChange>
          </w:rPr>
          <w:t>09</w:t>
        </w:r>
      </w:ins>
      <w:ins w:id="596" w:author="USER" w:date="2023-08-09T11:22:00Z">
        <w:r w:rsidRPr="003D3BB0">
          <w:rPr>
            <w:rFonts w:ascii="Bookman Old Style" w:hAnsi="Bookman Old Style"/>
            <w:iCs/>
            <w:color w:val="000000"/>
            <w:sz w:val="24"/>
            <w:szCs w:val="24"/>
            <w:lang w:val="en-US"/>
            <w:rPrChange w:id="597" w:author="USER" w:date="2023-08-09T11:24:00Z">
              <w:rPr>
                <w:rFonts w:ascii="Bookman Old Style" w:hAnsi="Bookman Old Style"/>
                <w:i/>
                <w:iCs/>
                <w:color w:val="000000"/>
                <w:sz w:val="24"/>
                <w:szCs w:val="24"/>
                <w:lang w:val="en-US"/>
              </w:rPr>
            </w:rPrChange>
          </w:rPr>
          <w:t>.</w:t>
        </w:r>
      </w:ins>
      <w:ins w:id="598" w:author="USER" w:date="2023-08-09T11:23:00Z">
        <w:r w:rsidRPr="003D3BB0">
          <w:rPr>
            <w:rFonts w:ascii="Bookman Old Style" w:hAnsi="Bookman Old Style"/>
            <w:iCs/>
            <w:color w:val="000000"/>
            <w:sz w:val="24"/>
            <w:szCs w:val="24"/>
            <w:lang w:val="en-US"/>
            <w:rPrChange w:id="599" w:author="USER" w:date="2023-08-09T11:24:00Z">
              <w:rPr>
                <w:rFonts w:ascii="Bookman Old Style" w:hAnsi="Bookman Old Style"/>
                <w:i/>
                <w:iCs/>
                <w:color w:val="000000"/>
                <w:sz w:val="24"/>
                <w:szCs w:val="24"/>
                <w:lang w:val="en-US"/>
              </w:rPr>
            </w:rPrChange>
          </w:rPr>
          <w:t xml:space="preserve"> </w:t>
        </w:r>
      </w:ins>
      <w:ins w:id="600" w:author="USER" w:date="2023-08-09T11:19:00Z">
        <w:r w:rsidRPr="003D3BB0">
          <w:rPr>
            <w:rFonts w:ascii="Bookman Old Style" w:hAnsi="Bookman Old Style"/>
            <w:iCs/>
            <w:color w:val="000000"/>
            <w:sz w:val="24"/>
            <w:szCs w:val="24"/>
            <w:lang w:val="en-US"/>
            <w:rPrChange w:id="601" w:author="USER" w:date="2023-08-09T11:24:00Z">
              <w:rPr>
                <w:rFonts w:ascii="Bookman Old Style" w:hAnsi="Bookman Old Style"/>
                <w:i/>
                <w:iCs/>
                <w:color w:val="000000"/>
                <w:sz w:val="24"/>
                <w:szCs w:val="24"/>
                <w:lang w:val="en-US"/>
              </w:rPr>
            </w:rPrChange>
          </w:rPr>
          <w:t>Health and welfare</w:t>
        </w:r>
      </w:ins>
    </w:p>
    <w:p w14:paraId="224E7D84" w14:textId="3831FFEE" w:rsidR="00396881" w:rsidRPr="003D3BB0" w:rsidRDefault="004571B9" w:rsidP="001A2A2E">
      <w:pPr>
        <w:jc w:val="both"/>
        <w:rPr>
          <w:ins w:id="602" w:author="USER" w:date="2023-08-09T13:45:00Z"/>
          <w:rFonts w:ascii="Bookman Old Style" w:hAnsi="Bookman Old Style"/>
          <w:iCs/>
          <w:color w:val="000000"/>
          <w:sz w:val="24"/>
          <w:szCs w:val="24"/>
          <w:lang w:val="en-US"/>
        </w:rPr>
      </w:pPr>
      <w:ins w:id="603" w:author="USER" w:date="2023-08-09T11:22:00Z">
        <w:r w:rsidRPr="003D3BB0">
          <w:rPr>
            <w:rFonts w:ascii="Bookman Old Style" w:hAnsi="Bookman Old Style"/>
            <w:iCs/>
            <w:color w:val="000000"/>
            <w:sz w:val="24"/>
            <w:szCs w:val="24"/>
            <w:lang w:val="en-US"/>
            <w:rPrChange w:id="604" w:author="USER" w:date="2023-08-09T11:24:00Z">
              <w:rPr>
                <w:rFonts w:ascii="Bookman Old Style" w:hAnsi="Bookman Old Style"/>
                <w:i/>
                <w:iCs/>
                <w:color w:val="000000"/>
                <w:sz w:val="24"/>
                <w:szCs w:val="24"/>
                <w:lang w:val="en-US"/>
              </w:rPr>
            </w:rPrChange>
          </w:rPr>
          <w:t xml:space="preserve">  </w:t>
        </w:r>
      </w:ins>
      <w:ins w:id="605" w:author="USER" w:date="2023-08-09T11:24:00Z">
        <w:r w:rsidR="007B7044" w:rsidRPr="003D3BB0">
          <w:rPr>
            <w:rFonts w:ascii="Bookman Old Style" w:hAnsi="Bookman Old Style"/>
            <w:iCs/>
            <w:color w:val="000000"/>
            <w:sz w:val="24"/>
            <w:szCs w:val="24"/>
            <w:lang w:val="en-US"/>
          </w:rPr>
          <w:t xml:space="preserve"> </w:t>
        </w:r>
      </w:ins>
      <w:ins w:id="606" w:author="USER" w:date="2023-08-09T11:22:00Z">
        <w:r w:rsidRPr="003D3BB0">
          <w:rPr>
            <w:rFonts w:ascii="Bookman Old Style" w:hAnsi="Bookman Old Style"/>
            <w:iCs/>
            <w:color w:val="000000"/>
            <w:sz w:val="24"/>
            <w:szCs w:val="24"/>
            <w:lang w:val="en-US"/>
            <w:rPrChange w:id="607" w:author="USER" w:date="2023-08-09T11:24:00Z">
              <w:rPr>
                <w:rFonts w:ascii="Bookman Old Style" w:hAnsi="Bookman Old Style"/>
                <w:i/>
                <w:iCs/>
                <w:color w:val="000000"/>
                <w:sz w:val="24"/>
                <w:szCs w:val="24"/>
                <w:lang w:val="en-US"/>
              </w:rPr>
            </w:rPrChange>
          </w:rPr>
          <w:t xml:space="preserve"> </w:t>
        </w:r>
      </w:ins>
      <w:ins w:id="608" w:author="USER" w:date="2023-08-09T11:19:00Z">
        <w:r w:rsidRPr="003D3BB0">
          <w:rPr>
            <w:rFonts w:ascii="Bookman Old Style" w:hAnsi="Bookman Old Style"/>
            <w:iCs/>
            <w:color w:val="000000"/>
            <w:sz w:val="24"/>
            <w:szCs w:val="24"/>
            <w:lang w:val="en-US"/>
            <w:rPrChange w:id="609" w:author="USER" w:date="2023-08-09T11:24:00Z">
              <w:rPr>
                <w:rFonts w:ascii="Bookman Old Style" w:hAnsi="Bookman Old Style"/>
                <w:i/>
                <w:iCs/>
                <w:color w:val="000000"/>
                <w:sz w:val="24"/>
                <w:szCs w:val="24"/>
                <w:lang w:val="en-US"/>
              </w:rPr>
            </w:rPrChange>
          </w:rPr>
          <w:t>10</w:t>
        </w:r>
      </w:ins>
      <w:ins w:id="610" w:author="USER" w:date="2023-08-09T11:22:00Z">
        <w:r w:rsidRPr="003D3BB0">
          <w:rPr>
            <w:rFonts w:ascii="Bookman Old Style" w:hAnsi="Bookman Old Style"/>
            <w:iCs/>
            <w:color w:val="000000"/>
            <w:sz w:val="24"/>
            <w:szCs w:val="24"/>
            <w:lang w:val="en-US"/>
            <w:rPrChange w:id="611" w:author="USER" w:date="2023-08-09T11:24:00Z">
              <w:rPr>
                <w:rFonts w:ascii="Bookman Old Style" w:hAnsi="Bookman Old Style"/>
                <w:i/>
                <w:iCs/>
                <w:color w:val="000000"/>
                <w:sz w:val="24"/>
                <w:szCs w:val="24"/>
                <w:lang w:val="en-US"/>
              </w:rPr>
            </w:rPrChange>
          </w:rPr>
          <w:t>.</w:t>
        </w:r>
      </w:ins>
      <w:ins w:id="612" w:author="USER" w:date="2023-08-09T11:23:00Z">
        <w:r w:rsidRPr="003D3BB0">
          <w:rPr>
            <w:rFonts w:ascii="Bookman Old Style" w:hAnsi="Bookman Old Style"/>
            <w:iCs/>
            <w:color w:val="000000"/>
            <w:sz w:val="24"/>
            <w:szCs w:val="24"/>
            <w:lang w:val="en-US"/>
            <w:rPrChange w:id="613" w:author="USER" w:date="2023-08-09T11:24:00Z">
              <w:rPr>
                <w:rFonts w:ascii="Bookman Old Style" w:hAnsi="Bookman Old Style"/>
                <w:i/>
                <w:iCs/>
                <w:color w:val="000000"/>
                <w:sz w:val="24"/>
                <w:szCs w:val="24"/>
                <w:lang w:val="en-US"/>
              </w:rPr>
            </w:rPrChange>
          </w:rPr>
          <w:t xml:space="preserve"> </w:t>
        </w:r>
      </w:ins>
      <w:ins w:id="614" w:author="USER" w:date="2023-08-09T11:19:00Z">
        <w:r w:rsidRPr="003D3BB0">
          <w:rPr>
            <w:rFonts w:ascii="Bookman Old Style" w:hAnsi="Bookman Old Style"/>
            <w:iCs/>
            <w:color w:val="000000"/>
            <w:sz w:val="24"/>
            <w:szCs w:val="24"/>
            <w:lang w:val="en-US"/>
            <w:rPrChange w:id="615" w:author="USER" w:date="2023-08-09T11:24:00Z">
              <w:rPr>
                <w:rFonts w:ascii="Bookman Old Style" w:hAnsi="Bookman Old Style"/>
                <w:i/>
                <w:iCs/>
                <w:color w:val="000000"/>
                <w:sz w:val="24"/>
                <w:szCs w:val="24"/>
                <w:lang w:val="en-US"/>
              </w:rPr>
            </w:rPrChange>
          </w:rPr>
          <w:t>Services</w:t>
        </w:r>
      </w:ins>
    </w:p>
    <w:p w14:paraId="6D7F5C06" w14:textId="77777777" w:rsidR="00467409" w:rsidRPr="003D3BB0" w:rsidRDefault="00467409" w:rsidP="001A2A2E">
      <w:pPr>
        <w:jc w:val="both"/>
        <w:rPr>
          <w:ins w:id="616" w:author="USER" w:date="2023-08-09T13:43:00Z"/>
          <w:rFonts w:ascii="Bookman Old Style" w:hAnsi="Bookman Old Style"/>
          <w:iCs/>
          <w:color w:val="FF0000"/>
          <w:sz w:val="24"/>
          <w:szCs w:val="24"/>
          <w:lang w:val="en-US"/>
          <w:rPrChange w:id="617" w:author="USER" w:date="2023-08-09T13:49:00Z">
            <w:rPr>
              <w:ins w:id="618" w:author="USER" w:date="2023-08-09T13:43:00Z"/>
              <w:rFonts w:ascii="Bookman Old Style" w:hAnsi="Bookman Old Style"/>
              <w:iCs/>
              <w:color w:val="000000"/>
              <w:sz w:val="24"/>
              <w:szCs w:val="24"/>
              <w:lang w:val="en-US"/>
            </w:rPr>
          </w:rPrChange>
        </w:rPr>
      </w:pPr>
    </w:p>
    <w:p w14:paraId="7134122B" w14:textId="4F5F9AE2" w:rsidR="00396881" w:rsidRPr="003D3BB0" w:rsidRDefault="00396881" w:rsidP="001A2A2E">
      <w:pPr>
        <w:jc w:val="both"/>
        <w:rPr>
          <w:ins w:id="619" w:author="USER" w:date="2023-08-09T13:46:00Z"/>
          <w:rFonts w:ascii="Bookman Old Style" w:hAnsi="Bookman Old Style"/>
          <w:b/>
          <w:bCs/>
          <w:i/>
          <w:iCs/>
          <w:color w:val="FF0000"/>
          <w:sz w:val="24"/>
          <w:szCs w:val="24"/>
          <w:lang w:val="en-US" w:eastAsia="en-US"/>
          <w:rPrChange w:id="620" w:author="USER" w:date="2023-08-09T13:49:00Z">
            <w:rPr>
              <w:ins w:id="621" w:author="USER" w:date="2023-08-09T13:46:00Z"/>
              <w:rFonts w:ascii="Bookman Old Style" w:hAnsi="Bookman Old Style"/>
              <w:b/>
              <w:bCs/>
              <w:i/>
              <w:iCs/>
              <w:sz w:val="24"/>
              <w:szCs w:val="24"/>
              <w:lang w:val="en-US" w:eastAsia="en-US"/>
            </w:rPr>
          </w:rPrChange>
        </w:rPr>
      </w:pPr>
      <w:ins w:id="622" w:author="USER" w:date="2023-08-09T13:43:00Z">
        <w:r w:rsidRPr="003D3BB0">
          <w:rPr>
            <w:rFonts w:ascii="Bookman Old Style" w:hAnsi="Bookman Old Style"/>
            <w:b/>
            <w:bCs/>
            <w:i/>
            <w:iCs/>
            <w:color w:val="FF0000"/>
            <w:sz w:val="24"/>
            <w:szCs w:val="24"/>
            <w:lang w:val="en-US" w:eastAsia="en-US"/>
            <w:rPrChange w:id="623" w:author="USER" w:date="2023-08-09T13:49:00Z">
              <w:rPr>
                <w:rFonts w:ascii="Bookman Old Style" w:hAnsi="Bookman Old Style"/>
                <w:b/>
                <w:bCs/>
                <w:i/>
                <w:iCs/>
                <w:sz w:val="24"/>
                <w:szCs w:val="24"/>
                <w:lang w:val="en-US" w:eastAsia="en-US"/>
              </w:rPr>
            </w:rPrChange>
          </w:rPr>
          <w:t>DEM13</w:t>
        </w:r>
        <w:proofErr w:type="gramStart"/>
        <w:r w:rsidRPr="003D3BB0">
          <w:rPr>
            <w:rFonts w:ascii="Bookman Old Style" w:hAnsi="Bookman Old Style"/>
            <w:b/>
            <w:bCs/>
            <w:i/>
            <w:iCs/>
            <w:color w:val="FF0000"/>
            <w:sz w:val="24"/>
            <w:szCs w:val="24"/>
            <w:lang w:val="en-US" w:eastAsia="en-US"/>
            <w:rPrChange w:id="624" w:author="USER" w:date="2023-08-09T13:49:00Z">
              <w:rPr>
                <w:rFonts w:ascii="Bookman Old Style" w:hAnsi="Bookman Old Style"/>
                <w:b/>
                <w:bCs/>
                <w:i/>
                <w:iCs/>
                <w:sz w:val="24"/>
                <w:szCs w:val="24"/>
                <w:lang w:val="en-US" w:eastAsia="en-US"/>
              </w:rPr>
            </w:rPrChange>
          </w:rPr>
          <w:t>A:</w:t>
        </w:r>
        <w:r w:rsidRPr="003D3BB0">
          <w:rPr>
            <w:rFonts w:ascii="Bookman Old Style" w:hAnsi="Bookman Old Style"/>
            <w:bCs/>
            <w:i/>
            <w:iCs/>
            <w:color w:val="FF0000"/>
            <w:sz w:val="24"/>
            <w:szCs w:val="24"/>
            <w:lang w:val="en-US" w:eastAsia="en-US"/>
            <w:rPrChange w:id="625" w:author="USER" w:date="2023-08-09T13:49:00Z">
              <w:rPr>
                <w:rFonts w:ascii="Bookman Old Style" w:hAnsi="Bookman Old Style"/>
                <w:b/>
                <w:bCs/>
                <w:i/>
                <w:iCs/>
                <w:sz w:val="24"/>
                <w:szCs w:val="24"/>
                <w:lang w:val="en-US" w:eastAsia="en-US"/>
              </w:rPr>
            </w:rPrChange>
          </w:rPr>
          <w:t>Specify</w:t>
        </w:r>
        <w:proofErr w:type="gramEnd"/>
        <w:r w:rsidRPr="003D3BB0">
          <w:rPr>
            <w:rFonts w:ascii="Bookman Old Style" w:hAnsi="Bookman Old Style"/>
            <w:bCs/>
            <w:i/>
            <w:iCs/>
            <w:color w:val="FF0000"/>
            <w:sz w:val="24"/>
            <w:szCs w:val="24"/>
            <w:lang w:val="en-US" w:eastAsia="en-US"/>
            <w:rPrChange w:id="626" w:author="USER" w:date="2023-08-09T13:49:00Z">
              <w:rPr>
                <w:rFonts w:ascii="Bookman Old Style" w:hAnsi="Bookman Old Style"/>
                <w:b/>
                <w:bCs/>
                <w:i/>
                <w:iCs/>
                <w:sz w:val="24"/>
                <w:szCs w:val="24"/>
                <w:lang w:val="en-US" w:eastAsia="en-US"/>
              </w:rPr>
            </w:rPrChange>
          </w:rPr>
          <w:t xml:space="preserve"> broad area for </w:t>
        </w:r>
      </w:ins>
      <w:ins w:id="627" w:author="USER" w:date="2023-08-09T13:44:00Z">
        <w:r w:rsidR="00467409" w:rsidRPr="003D3BB0">
          <w:rPr>
            <w:rFonts w:ascii="Bookman Old Style" w:hAnsi="Bookman Old Style"/>
            <w:bCs/>
            <w:i/>
            <w:iCs/>
            <w:color w:val="FF0000"/>
            <w:sz w:val="24"/>
            <w:szCs w:val="24"/>
            <w:lang w:val="en-US" w:eastAsia="en-US"/>
            <w:rPrChange w:id="628" w:author="USER" w:date="2023-08-09T13:49:00Z">
              <w:rPr>
                <w:rFonts w:ascii="Bookman Old Style" w:hAnsi="Bookman Old Style"/>
                <w:b/>
                <w:bCs/>
                <w:i/>
                <w:iCs/>
                <w:sz w:val="24"/>
                <w:szCs w:val="24"/>
                <w:lang w:val="en-US" w:eastAsia="en-US"/>
              </w:rPr>
            </w:rPrChange>
          </w:rPr>
          <w:t>(NAME</w:t>
        </w:r>
        <w:r w:rsidR="00467409" w:rsidRPr="003D3BB0">
          <w:rPr>
            <w:rFonts w:ascii="Bookman Old Style" w:hAnsi="Bookman Old Style"/>
            <w:b/>
            <w:bCs/>
            <w:i/>
            <w:iCs/>
            <w:color w:val="FF0000"/>
            <w:sz w:val="24"/>
            <w:szCs w:val="24"/>
            <w:lang w:val="en-US" w:eastAsia="en-US"/>
            <w:rPrChange w:id="629" w:author="USER" w:date="2023-08-09T13:49:00Z">
              <w:rPr>
                <w:rFonts w:ascii="Bookman Old Style" w:hAnsi="Bookman Old Style"/>
                <w:b/>
                <w:bCs/>
                <w:i/>
                <w:iCs/>
                <w:sz w:val="24"/>
                <w:szCs w:val="24"/>
                <w:lang w:val="en-US" w:eastAsia="en-US"/>
              </w:rPr>
            </w:rPrChange>
          </w:rPr>
          <w:t>)?</w:t>
        </w:r>
      </w:ins>
    </w:p>
    <w:p w14:paraId="2F6561A1" w14:textId="77777777" w:rsidR="00467409" w:rsidRPr="003D3BB0" w:rsidRDefault="00467409" w:rsidP="001A2A2E">
      <w:pPr>
        <w:jc w:val="both"/>
        <w:rPr>
          <w:ins w:id="630" w:author="USER" w:date="2023-08-09T13:45:00Z"/>
          <w:rFonts w:ascii="Bookman Old Style" w:hAnsi="Bookman Old Style"/>
          <w:b/>
          <w:bCs/>
          <w:i/>
          <w:iCs/>
          <w:color w:val="FF0000"/>
          <w:sz w:val="24"/>
          <w:szCs w:val="24"/>
          <w:lang w:val="en-US" w:eastAsia="en-US"/>
          <w:rPrChange w:id="631" w:author="USER" w:date="2023-08-09T13:49:00Z">
            <w:rPr>
              <w:ins w:id="632" w:author="USER" w:date="2023-08-09T13:45:00Z"/>
              <w:rFonts w:ascii="Bookman Old Style" w:hAnsi="Bookman Old Style"/>
              <w:b/>
              <w:bCs/>
              <w:i/>
              <w:iCs/>
              <w:sz w:val="24"/>
              <w:szCs w:val="24"/>
              <w:lang w:val="en-US" w:eastAsia="en-US"/>
            </w:rPr>
          </w:rPrChange>
        </w:rPr>
      </w:pPr>
    </w:p>
    <w:p w14:paraId="49FA5634" w14:textId="6C37AFEF" w:rsidR="00467409" w:rsidRPr="003D3BB0" w:rsidRDefault="00467409" w:rsidP="001A2A2E">
      <w:pPr>
        <w:jc w:val="both"/>
        <w:rPr>
          <w:ins w:id="633" w:author="USER" w:date="2023-08-09T13:47:00Z"/>
          <w:rFonts w:ascii="Bookman Old Style" w:hAnsi="Bookman Old Style"/>
          <w:bCs/>
          <w:i/>
          <w:iCs/>
          <w:color w:val="FF0000"/>
          <w:sz w:val="24"/>
          <w:szCs w:val="24"/>
          <w:lang w:val="en-US" w:eastAsia="en-US"/>
          <w:rPrChange w:id="634" w:author="USER" w:date="2023-08-09T13:49:00Z">
            <w:rPr>
              <w:ins w:id="635" w:author="USER" w:date="2023-08-09T13:47:00Z"/>
              <w:rFonts w:ascii="Bookman Old Style" w:hAnsi="Bookman Old Style"/>
              <w:bCs/>
              <w:i/>
              <w:iCs/>
              <w:sz w:val="24"/>
              <w:szCs w:val="24"/>
              <w:lang w:val="en-US" w:eastAsia="en-US"/>
            </w:rPr>
          </w:rPrChange>
        </w:rPr>
      </w:pPr>
      <w:ins w:id="636" w:author="USER" w:date="2023-08-09T13:45:00Z">
        <w:r w:rsidRPr="003D3BB0">
          <w:rPr>
            <w:rFonts w:ascii="Bookman Old Style" w:hAnsi="Bookman Old Style"/>
            <w:b/>
            <w:bCs/>
            <w:i/>
            <w:iCs/>
            <w:color w:val="FF0000"/>
            <w:sz w:val="24"/>
            <w:szCs w:val="24"/>
            <w:lang w:val="en-US" w:eastAsia="en-US"/>
            <w:rPrChange w:id="637" w:author="USER" w:date="2023-08-09T13:49:00Z">
              <w:rPr>
                <w:rFonts w:ascii="Bookman Old Style" w:hAnsi="Bookman Old Style"/>
                <w:b/>
                <w:bCs/>
                <w:i/>
                <w:iCs/>
                <w:sz w:val="24"/>
                <w:szCs w:val="24"/>
                <w:lang w:val="en-US" w:eastAsia="en-US"/>
              </w:rPr>
            </w:rPrChange>
          </w:rPr>
          <w:t xml:space="preserve">DEM13B: </w:t>
        </w:r>
        <w:r w:rsidRPr="003D3BB0">
          <w:rPr>
            <w:rFonts w:ascii="Bookman Old Style" w:hAnsi="Bookman Old Style"/>
            <w:bCs/>
            <w:i/>
            <w:iCs/>
            <w:color w:val="FF0000"/>
            <w:sz w:val="24"/>
            <w:szCs w:val="24"/>
            <w:lang w:val="en-US" w:eastAsia="en-US"/>
            <w:rPrChange w:id="638" w:author="USER" w:date="2023-08-09T13:49:00Z">
              <w:rPr>
                <w:rFonts w:ascii="Bookman Old Style" w:hAnsi="Bookman Old Style"/>
                <w:b/>
                <w:bCs/>
                <w:i/>
                <w:iCs/>
                <w:sz w:val="24"/>
                <w:szCs w:val="24"/>
                <w:lang w:val="en-US" w:eastAsia="en-US"/>
              </w:rPr>
            </w:rPrChange>
          </w:rPr>
          <w:t xml:space="preserve">Specify </w:t>
        </w:r>
      </w:ins>
      <w:ins w:id="639" w:author="USER" w:date="2023-08-09T13:46:00Z">
        <w:r w:rsidRPr="003D3BB0">
          <w:rPr>
            <w:rFonts w:ascii="Bookman Old Style" w:hAnsi="Bookman Old Style"/>
            <w:bCs/>
            <w:i/>
            <w:iCs/>
            <w:color w:val="FF0000"/>
            <w:sz w:val="24"/>
            <w:szCs w:val="24"/>
            <w:lang w:val="en-US" w:eastAsia="en-US"/>
            <w:rPrChange w:id="640" w:author="USER" w:date="2023-08-09T13:49:00Z">
              <w:rPr>
                <w:rFonts w:ascii="Bookman Old Style" w:hAnsi="Bookman Old Style"/>
                <w:b/>
                <w:bCs/>
                <w:i/>
                <w:iCs/>
                <w:sz w:val="24"/>
                <w:szCs w:val="24"/>
                <w:lang w:val="en-US" w:eastAsia="en-US"/>
              </w:rPr>
            </w:rPrChange>
          </w:rPr>
          <w:t xml:space="preserve">narrow area of </w:t>
        </w:r>
        <w:proofErr w:type="gramStart"/>
        <w:r w:rsidRPr="003D3BB0">
          <w:rPr>
            <w:rFonts w:ascii="Bookman Old Style" w:hAnsi="Bookman Old Style"/>
            <w:bCs/>
            <w:i/>
            <w:iCs/>
            <w:color w:val="FF0000"/>
            <w:sz w:val="24"/>
            <w:szCs w:val="24"/>
            <w:lang w:val="en-US" w:eastAsia="en-US"/>
            <w:rPrChange w:id="641" w:author="USER" w:date="2023-08-09T13:49:00Z">
              <w:rPr>
                <w:rFonts w:ascii="Bookman Old Style" w:hAnsi="Bookman Old Style"/>
                <w:b/>
                <w:bCs/>
                <w:i/>
                <w:iCs/>
                <w:sz w:val="24"/>
                <w:szCs w:val="24"/>
                <w:lang w:val="en-US" w:eastAsia="en-US"/>
              </w:rPr>
            </w:rPrChange>
          </w:rPr>
          <w:t>study(</w:t>
        </w:r>
        <w:proofErr w:type="gramEnd"/>
        <w:r w:rsidRPr="003D3BB0">
          <w:rPr>
            <w:rFonts w:ascii="Bookman Old Style" w:hAnsi="Bookman Old Style"/>
            <w:bCs/>
            <w:i/>
            <w:iCs/>
            <w:color w:val="FF0000"/>
            <w:sz w:val="24"/>
            <w:szCs w:val="24"/>
            <w:lang w:val="en-US" w:eastAsia="en-US"/>
            <w:rPrChange w:id="642" w:author="USER" w:date="2023-08-09T13:49:00Z">
              <w:rPr>
                <w:rFonts w:ascii="Bookman Old Style" w:hAnsi="Bookman Old Style"/>
                <w:b/>
                <w:bCs/>
                <w:i/>
                <w:iCs/>
                <w:sz w:val="24"/>
                <w:szCs w:val="24"/>
                <w:lang w:val="en-US" w:eastAsia="en-US"/>
              </w:rPr>
            </w:rPrChange>
          </w:rPr>
          <w:t>NAME)?</w:t>
        </w:r>
      </w:ins>
    </w:p>
    <w:p w14:paraId="314320C8" w14:textId="77777777" w:rsidR="00467409" w:rsidRPr="003D3BB0" w:rsidRDefault="00467409" w:rsidP="001A2A2E">
      <w:pPr>
        <w:jc w:val="both"/>
        <w:rPr>
          <w:ins w:id="643" w:author="USER" w:date="2023-08-09T13:44:00Z"/>
          <w:rFonts w:ascii="Bookman Old Style" w:hAnsi="Bookman Old Style"/>
          <w:b/>
          <w:bCs/>
          <w:i/>
          <w:iCs/>
          <w:color w:val="FF0000"/>
          <w:sz w:val="24"/>
          <w:szCs w:val="24"/>
          <w:lang w:val="en-US" w:eastAsia="en-US"/>
          <w:rPrChange w:id="644" w:author="USER" w:date="2023-08-09T13:49:00Z">
            <w:rPr>
              <w:ins w:id="645" w:author="USER" w:date="2023-08-09T13:44:00Z"/>
              <w:rFonts w:ascii="Bookman Old Style" w:hAnsi="Bookman Old Style"/>
              <w:b/>
              <w:bCs/>
              <w:i/>
              <w:iCs/>
              <w:sz w:val="24"/>
              <w:szCs w:val="24"/>
              <w:lang w:val="en-US" w:eastAsia="en-US"/>
            </w:rPr>
          </w:rPrChange>
        </w:rPr>
      </w:pPr>
    </w:p>
    <w:p w14:paraId="21C5B294" w14:textId="0A919A8E" w:rsidR="00467409" w:rsidRPr="003D3BB0" w:rsidRDefault="00467409" w:rsidP="001A2A2E">
      <w:pPr>
        <w:jc w:val="both"/>
        <w:rPr>
          <w:ins w:id="646" w:author="USER" w:date="2023-08-09T13:47:00Z"/>
          <w:rFonts w:ascii="Bookman Old Style" w:hAnsi="Bookman Old Style"/>
          <w:bCs/>
          <w:i/>
          <w:iCs/>
          <w:color w:val="FF0000"/>
          <w:sz w:val="24"/>
          <w:szCs w:val="24"/>
          <w:lang w:val="en-US" w:eastAsia="en-US"/>
          <w:rPrChange w:id="647" w:author="USER" w:date="2023-08-09T13:49:00Z">
            <w:rPr>
              <w:ins w:id="648" w:author="USER" w:date="2023-08-09T13:47:00Z"/>
              <w:rFonts w:ascii="Bookman Old Style" w:hAnsi="Bookman Old Style"/>
              <w:b/>
              <w:bCs/>
              <w:i/>
              <w:iCs/>
              <w:sz w:val="24"/>
              <w:szCs w:val="24"/>
              <w:lang w:val="en-US" w:eastAsia="en-US"/>
            </w:rPr>
          </w:rPrChange>
        </w:rPr>
      </w:pPr>
      <w:ins w:id="649" w:author="USER" w:date="2023-08-09T13:46:00Z">
        <w:r w:rsidRPr="003D3BB0">
          <w:rPr>
            <w:rFonts w:ascii="Bookman Old Style" w:hAnsi="Bookman Old Style"/>
            <w:b/>
            <w:bCs/>
            <w:i/>
            <w:iCs/>
            <w:color w:val="FF0000"/>
            <w:sz w:val="24"/>
            <w:szCs w:val="24"/>
            <w:lang w:val="en-US" w:eastAsia="en-US"/>
            <w:rPrChange w:id="650" w:author="USER" w:date="2023-08-09T13:49:00Z">
              <w:rPr>
                <w:rFonts w:ascii="Bookman Old Style" w:hAnsi="Bookman Old Style"/>
                <w:b/>
                <w:bCs/>
                <w:i/>
                <w:iCs/>
                <w:sz w:val="24"/>
                <w:szCs w:val="24"/>
                <w:lang w:val="en-US" w:eastAsia="en-US"/>
              </w:rPr>
            </w:rPrChange>
          </w:rPr>
          <w:t>DEM13</w:t>
        </w:r>
      </w:ins>
      <w:ins w:id="651" w:author="USER" w:date="2023-08-09T13:47:00Z">
        <w:r w:rsidRPr="003D3BB0">
          <w:rPr>
            <w:rFonts w:ascii="Bookman Old Style" w:hAnsi="Bookman Old Style"/>
            <w:b/>
            <w:bCs/>
            <w:i/>
            <w:iCs/>
            <w:color w:val="FF0000"/>
            <w:sz w:val="24"/>
            <w:szCs w:val="24"/>
            <w:lang w:val="en-US" w:eastAsia="en-US"/>
            <w:rPrChange w:id="652" w:author="USER" w:date="2023-08-09T13:49:00Z">
              <w:rPr>
                <w:rFonts w:ascii="Bookman Old Style" w:hAnsi="Bookman Old Style"/>
                <w:b/>
                <w:bCs/>
                <w:i/>
                <w:iCs/>
                <w:sz w:val="24"/>
                <w:szCs w:val="24"/>
                <w:lang w:val="en-US" w:eastAsia="en-US"/>
              </w:rPr>
            </w:rPrChange>
          </w:rPr>
          <w:t xml:space="preserve">C: </w:t>
        </w:r>
        <w:r w:rsidRPr="003D3BB0">
          <w:rPr>
            <w:rFonts w:ascii="Bookman Old Style" w:hAnsi="Bookman Old Style"/>
            <w:bCs/>
            <w:i/>
            <w:iCs/>
            <w:color w:val="FF0000"/>
            <w:sz w:val="24"/>
            <w:szCs w:val="24"/>
            <w:lang w:val="en-US" w:eastAsia="en-US"/>
            <w:rPrChange w:id="653" w:author="USER" w:date="2023-08-09T13:49:00Z">
              <w:rPr>
                <w:rFonts w:ascii="Bookman Old Style" w:hAnsi="Bookman Old Style"/>
                <w:b/>
                <w:bCs/>
                <w:i/>
                <w:iCs/>
                <w:sz w:val="24"/>
                <w:szCs w:val="24"/>
                <w:lang w:val="en-US" w:eastAsia="en-US"/>
              </w:rPr>
            </w:rPrChange>
          </w:rPr>
          <w:t xml:space="preserve">Specify detailed area </w:t>
        </w:r>
        <w:proofErr w:type="gramStart"/>
        <w:r w:rsidRPr="003D3BB0">
          <w:rPr>
            <w:rFonts w:ascii="Bookman Old Style" w:hAnsi="Bookman Old Style"/>
            <w:bCs/>
            <w:i/>
            <w:iCs/>
            <w:color w:val="FF0000"/>
            <w:sz w:val="24"/>
            <w:szCs w:val="24"/>
            <w:lang w:val="en-US" w:eastAsia="en-US"/>
            <w:rPrChange w:id="654" w:author="USER" w:date="2023-08-09T13:49:00Z">
              <w:rPr>
                <w:rFonts w:ascii="Bookman Old Style" w:hAnsi="Bookman Old Style"/>
                <w:b/>
                <w:bCs/>
                <w:i/>
                <w:iCs/>
                <w:sz w:val="24"/>
                <w:szCs w:val="24"/>
                <w:lang w:val="en-US" w:eastAsia="en-US"/>
              </w:rPr>
            </w:rPrChange>
          </w:rPr>
          <w:t>for(</w:t>
        </w:r>
        <w:proofErr w:type="gramEnd"/>
        <w:r w:rsidRPr="003D3BB0">
          <w:rPr>
            <w:rFonts w:ascii="Bookman Old Style" w:hAnsi="Bookman Old Style"/>
            <w:bCs/>
            <w:i/>
            <w:iCs/>
            <w:color w:val="FF0000"/>
            <w:sz w:val="24"/>
            <w:szCs w:val="24"/>
            <w:lang w:val="en-US" w:eastAsia="en-US"/>
            <w:rPrChange w:id="655" w:author="USER" w:date="2023-08-09T13:49:00Z">
              <w:rPr>
                <w:rFonts w:ascii="Bookman Old Style" w:hAnsi="Bookman Old Style"/>
                <w:b/>
                <w:bCs/>
                <w:i/>
                <w:iCs/>
                <w:sz w:val="24"/>
                <w:szCs w:val="24"/>
                <w:lang w:val="en-US" w:eastAsia="en-US"/>
              </w:rPr>
            </w:rPrChange>
          </w:rPr>
          <w:t>NAME)?</w:t>
        </w:r>
      </w:ins>
    </w:p>
    <w:p w14:paraId="0EE2E3A0" w14:textId="77777777" w:rsidR="00467409" w:rsidRPr="003D3BB0" w:rsidRDefault="00467409" w:rsidP="001A2A2E">
      <w:pPr>
        <w:jc w:val="both"/>
        <w:rPr>
          <w:ins w:id="656" w:author="USER" w:date="2023-08-09T13:45:00Z"/>
          <w:rFonts w:ascii="Bookman Old Style" w:hAnsi="Bookman Old Style"/>
          <w:bCs/>
          <w:i/>
          <w:iCs/>
          <w:sz w:val="24"/>
          <w:szCs w:val="24"/>
          <w:lang w:val="en-US" w:eastAsia="en-US"/>
          <w:rPrChange w:id="657" w:author="USER" w:date="2023-08-09T13:47:00Z">
            <w:rPr>
              <w:ins w:id="658" w:author="USER" w:date="2023-08-09T13:45:00Z"/>
              <w:rFonts w:ascii="Bookman Old Style" w:hAnsi="Bookman Old Style"/>
              <w:b/>
              <w:bCs/>
              <w:i/>
              <w:iCs/>
              <w:sz w:val="24"/>
              <w:szCs w:val="24"/>
              <w:lang w:val="en-US" w:eastAsia="en-US"/>
            </w:rPr>
          </w:rPrChange>
        </w:rPr>
      </w:pPr>
    </w:p>
    <w:p w14:paraId="38609D4D" w14:textId="77777777" w:rsidR="00467409" w:rsidRPr="003D3BB0" w:rsidRDefault="00467409" w:rsidP="001A2A2E">
      <w:pPr>
        <w:jc w:val="both"/>
        <w:rPr>
          <w:rFonts w:ascii="Bookman Old Style" w:hAnsi="Bookman Old Style"/>
          <w:iCs/>
          <w:color w:val="000000"/>
          <w:sz w:val="24"/>
          <w:szCs w:val="24"/>
          <w:lang w:val="en-US"/>
          <w:rPrChange w:id="659" w:author="USER" w:date="2023-08-09T11:24:00Z">
            <w:rPr>
              <w:rFonts w:ascii="Bookman Old Style" w:hAnsi="Bookman Old Style"/>
              <w:i/>
              <w:iCs/>
              <w:color w:val="000000"/>
              <w:sz w:val="24"/>
              <w:szCs w:val="24"/>
              <w:lang w:val="en-US"/>
            </w:rPr>
          </w:rPrChange>
        </w:rPr>
      </w:pPr>
    </w:p>
    <w:p w14:paraId="4ED9DDAC" w14:textId="570B4EEB" w:rsidR="00C978B2" w:rsidRPr="003D3BB0" w:rsidRDefault="00C978B2" w:rsidP="00021C9C">
      <w:pPr>
        <w:pStyle w:val="Heading2"/>
        <w:rPr>
          <w:rFonts w:ascii="Bookman Old Style" w:hAnsi="Bookman Old Style"/>
          <w:sz w:val="24"/>
          <w:szCs w:val="24"/>
        </w:rPr>
      </w:pPr>
      <w:bookmarkStart w:id="660" w:name="_Toc146275357"/>
      <w:bookmarkStart w:id="661" w:name="_Toc146277072"/>
      <w:r w:rsidRPr="003D3BB0">
        <w:rPr>
          <w:rFonts w:ascii="Bookman Old Style" w:hAnsi="Bookman Old Style"/>
          <w:sz w:val="24"/>
          <w:szCs w:val="24"/>
        </w:rPr>
        <w:t>INTERNATIONAL MIGRATION</w:t>
      </w:r>
      <w:bookmarkEnd w:id="660"/>
      <w:bookmarkEnd w:id="661"/>
      <w:r w:rsidRPr="003D3BB0">
        <w:rPr>
          <w:rFonts w:ascii="Bookman Old Style" w:hAnsi="Bookman Old Style"/>
          <w:sz w:val="24"/>
          <w:szCs w:val="24"/>
        </w:rPr>
        <w:t xml:space="preserve"> </w:t>
      </w:r>
    </w:p>
    <w:p w14:paraId="70057421" w14:textId="1C451BF6" w:rsidR="00396881" w:rsidRPr="003D3BB0" w:rsidRDefault="00C978B2" w:rsidP="00021C9C">
      <w:pPr>
        <w:spacing w:before="240"/>
        <w:jc w:val="both"/>
        <w:rPr>
          <w:rFonts w:ascii="Bookman Old Style" w:hAnsi="Bookman Old Style" w:cs="Calibri"/>
          <w:sz w:val="24"/>
          <w:szCs w:val="24"/>
          <w:lang w:val="en-US"/>
        </w:rPr>
      </w:pPr>
      <w:r w:rsidRPr="003D3BB0">
        <w:rPr>
          <w:rFonts w:ascii="Bookman Old Style" w:hAnsi="Bookman Old Style" w:cs="Calibri"/>
          <w:sz w:val="24"/>
          <w:szCs w:val="24"/>
          <w:lang w:val="en-US"/>
        </w:rPr>
        <w:t xml:space="preserve">The module is designed to support disaggregation of </w:t>
      </w:r>
      <w:proofErr w:type="spellStart"/>
      <w:r w:rsidRPr="003D3BB0">
        <w:rPr>
          <w:rFonts w:ascii="Bookman Old Style" w:hAnsi="Bookman Old Style" w:cs="Calibri"/>
          <w:sz w:val="24"/>
          <w:szCs w:val="24"/>
          <w:lang w:val="en-US"/>
        </w:rPr>
        <w:t>labour</w:t>
      </w:r>
      <w:proofErr w:type="spellEnd"/>
      <w:r w:rsidRPr="003D3BB0">
        <w:rPr>
          <w:rFonts w:ascii="Bookman Old Style" w:hAnsi="Bookman Old Style" w:cs="Calibri"/>
          <w:sz w:val="24"/>
          <w:szCs w:val="24"/>
          <w:lang w:val="en-US"/>
        </w:rPr>
        <w:t xml:space="preserve"> force data by native- and foreign-born status; nationals and foreigners; recent and long-term migrants; and for disaggregation of the foreign-born population by country or region of origin, and by main reason for migration. The module does not cover return migration, short-term international </w:t>
      </w:r>
      <w:proofErr w:type="spellStart"/>
      <w:r w:rsidRPr="003D3BB0">
        <w:rPr>
          <w:rFonts w:ascii="Bookman Old Style" w:hAnsi="Bookman Old Style" w:cs="Calibri"/>
          <w:sz w:val="24"/>
          <w:szCs w:val="24"/>
          <w:lang w:val="en-US"/>
        </w:rPr>
        <w:t>labour</w:t>
      </w:r>
      <w:proofErr w:type="spellEnd"/>
      <w:r w:rsidRPr="003D3BB0">
        <w:rPr>
          <w:rFonts w:ascii="Bookman Old Style" w:hAnsi="Bookman Old Style" w:cs="Calibri"/>
          <w:sz w:val="24"/>
          <w:szCs w:val="24"/>
          <w:lang w:val="en-US"/>
        </w:rPr>
        <w:t xml:space="preserve"> migration, internal migration</w:t>
      </w:r>
      <w:r w:rsidR="00E549E3" w:rsidRPr="003D3BB0">
        <w:rPr>
          <w:rFonts w:ascii="Bookman Old Style" w:hAnsi="Bookman Old Style" w:cs="Calibri"/>
          <w:sz w:val="24"/>
          <w:szCs w:val="24"/>
          <w:lang w:val="en-US"/>
        </w:rPr>
        <w:t>. It captures country of birth, date of most recent arrival to live in the country, reason for moving to live in the country, and country of citizenship</w:t>
      </w:r>
      <w:r w:rsidR="00B979E5" w:rsidRPr="003D3BB0">
        <w:rPr>
          <w:rFonts w:ascii="Bookman Old Style" w:hAnsi="Bookman Old Style" w:cs="Calibri"/>
          <w:sz w:val="24"/>
          <w:szCs w:val="24"/>
          <w:lang w:val="en-US"/>
        </w:rPr>
        <w:t>. Short international trips undertaken by the respondent after moving to the survey country should not be taken into consideration.</w:t>
      </w:r>
    </w:p>
    <w:p w14:paraId="57750E32" w14:textId="77777777" w:rsidR="005A186B" w:rsidRPr="003D3BB0" w:rsidRDefault="005A186B" w:rsidP="00C978B2">
      <w:pPr>
        <w:jc w:val="both"/>
        <w:rPr>
          <w:rFonts w:ascii="Bookman Old Style" w:hAnsi="Bookman Old Style" w:cs="Calibri"/>
          <w:sz w:val="24"/>
          <w:szCs w:val="24"/>
          <w:lang w:val="en-US"/>
        </w:rPr>
      </w:pPr>
    </w:p>
    <w:p w14:paraId="7F62C6A9" w14:textId="4C4040DA" w:rsidR="00F90D60" w:rsidRPr="003D3BB0" w:rsidRDefault="00A54984" w:rsidP="00F90D60">
      <w:pPr>
        <w:jc w:val="both"/>
        <w:rPr>
          <w:rFonts w:ascii="Bookman Old Style" w:hAnsi="Bookman Old Style"/>
          <w:i/>
          <w:iCs/>
          <w:sz w:val="24"/>
          <w:szCs w:val="24"/>
          <w:lang w:val="en-US"/>
        </w:rPr>
      </w:pPr>
      <w:r w:rsidRPr="003D3BB0">
        <w:rPr>
          <w:rFonts w:ascii="Bookman Old Style" w:hAnsi="Bookman Old Style"/>
          <w:b/>
          <w:bCs/>
          <w:i/>
          <w:iCs/>
          <w:sz w:val="24"/>
          <w:szCs w:val="24"/>
          <w:lang w:val="en-US" w:eastAsia="en-US"/>
        </w:rPr>
        <w:t>DEM</w:t>
      </w:r>
      <w:del w:id="662" w:author="USER" w:date="2023-08-09T11:25:00Z">
        <w:r w:rsidRPr="003D3BB0" w:rsidDel="00D54F8A">
          <w:rPr>
            <w:rFonts w:ascii="Bookman Old Style" w:hAnsi="Bookman Old Style"/>
            <w:b/>
            <w:bCs/>
            <w:i/>
            <w:iCs/>
            <w:sz w:val="24"/>
            <w:szCs w:val="24"/>
            <w:lang w:val="en-US" w:eastAsia="en-US"/>
          </w:rPr>
          <w:delText>_</w:delText>
        </w:r>
      </w:del>
      <w:r w:rsidRPr="003D3BB0">
        <w:rPr>
          <w:rFonts w:ascii="Bookman Old Style" w:hAnsi="Bookman Old Style"/>
          <w:b/>
          <w:bCs/>
          <w:i/>
          <w:iCs/>
          <w:sz w:val="24"/>
          <w:szCs w:val="24"/>
          <w:lang w:val="en-US" w:eastAsia="en-US"/>
        </w:rPr>
        <w:t xml:space="preserve">14: </w:t>
      </w:r>
      <w:r w:rsidR="00F90D60" w:rsidRPr="003D3BB0">
        <w:rPr>
          <w:rFonts w:ascii="Bookman Old Style" w:hAnsi="Bookman Old Style"/>
          <w:i/>
          <w:iCs/>
          <w:sz w:val="24"/>
          <w:szCs w:val="24"/>
          <w:lang w:val="en-US"/>
        </w:rPr>
        <w:t xml:space="preserve">Was </w:t>
      </w:r>
      <w:r w:rsidR="00E549E3" w:rsidRPr="003D3BB0">
        <w:rPr>
          <w:rFonts w:ascii="Bookman Old Style" w:hAnsi="Bookman Old Style"/>
          <w:i/>
          <w:iCs/>
          <w:sz w:val="24"/>
          <w:szCs w:val="24"/>
          <w:lang w:val="en-US"/>
        </w:rPr>
        <w:t>(</w:t>
      </w:r>
      <w:r w:rsidR="00332CDF" w:rsidRPr="003D3BB0">
        <w:rPr>
          <w:rFonts w:ascii="Bookman Old Style" w:hAnsi="Bookman Old Style"/>
          <w:i/>
          <w:iCs/>
          <w:sz w:val="24"/>
          <w:szCs w:val="24"/>
          <w:lang w:val="en-US"/>
        </w:rPr>
        <w:t>NAME</w:t>
      </w:r>
      <w:r w:rsidR="00E549E3" w:rsidRPr="003D3BB0">
        <w:rPr>
          <w:rFonts w:ascii="Bookman Old Style" w:hAnsi="Bookman Old Style"/>
          <w:i/>
          <w:iCs/>
          <w:sz w:val="24"/>
          <w:szCs w:val="24"/>
          <w:lang w:val="en-US"/>
        </w:rPr>
        <w:t>)</w:t>
      </w:r>
      <w:r w:rsidR="00F90D60" w:rsidRPr="003D3BB0">
        <w:rPr>
          <w:rFonts w:ascii="Bookman Old Style" w:hAnsi="Bookman Old Style"/>
          <w:i/>
          <w:iCs/>
          <w:sz w:val="24"/>
          <w:szCs w:val="24"/>
          <w:lang w:val="en-US"/>
        </w:rPr>
        <w:t xml:space="preserve"> born in this country?</w:t>
      </w:r>
    </w:p>
    <w:p w14:paraId="0B6C3C6E" w14:textId="77777777" w:rsidR="00E549E3" w:rsidRPr="003D3BB0" w:rsidRDefault="00E549E3" w:rsidP="00F90D60">
      <w:pPr>
        <w:jc w:val="both"/>
        <w:rPr>
          <w:rFonts w:ascii="Bookman Old Style" w:hAnsi="Bookman Old Style"/>
          <w:i/>
          <w:iCs/>
          <w:sz w:val="24"/>
          <w:szCs w:val="24"/>
          <w:lang w:val="en-US"/>
        </w:rPr>
      </w:pPr>
    </w:p>
    <w:p w14:paraId="52570554" w14:textId="135E46A2" w:rsidR="00E549E3" w:rsidRPr="003D3BB0" w:rsidRDefault="00E549E3" w:rsidP="00F90D60">
      <w:pPr>
        <w:jc w:val="both"/>
        <w:rPr>
          <w:rFonts w:ascii="Bookman Old Style" w:hAnsi="Bookman Old Style"/>
          <w:sz w:val="24"/>
          <w:szCs w:val="24"/>
          <w:lang w:val="en-US"/>
        </w:rPr>
      </w:pPr>
      <w:r w:rsidRPr="003D3BB0">
        <w:rPr>
          <w:rFonts w:ascii="Bookman Old Style" w:hAnsi="Bookman Old Style" w:cs="Calibri"/>
          <w:sz w:val="24"/>
          <w:szCs w:val="24"/>
          <w:lang w:val="en-US"/>
        </w:rPr>
        <w:t>The question is asked of all household members. It is asked to identify persons born in the country (Native-born) and those born outside the country (Foreign-born) where the survey is taking place.</w:t>
      </w:r>
      <w:r w:rsidRPr="003D3BB0">
        <w:rPr>
          <w:rFonts w:ascii="Bookman Old Style" w:hAnsi="Bookman Old Style"/>
          <w:sz w:val="24"/>
          <w:szCs w:val="24"/>
          <w:lang w:val="en-US"/>
        </w:rPr>
        <w:t xml:space="preserve"> </w:t>
      </w:r>
      <w:r w:rsidRPr="003D3BB0">
        <w:rPr>
          <w:rFonts w:ascii="Bookman Old Style" w:hAnsi="Bookman Old Style" w:cs="Calibri"/>
          <w:sz w:val="24"/>
          <w:szCs w:val="24"/>
          <w:lang w:val="en-US"/>
        </w:rPr>
        <w:t xml:space="preserve">To identify the </w:t>
      </w:r>
      <w:proofErr w:type="gramStart"/>
      <w:r w:rsidRPr="003D3BB0">
        <w:rPr>
          <w:rFonts w:ascii="Bookman Old Style" w:hAnsi="Bookman Old Style" w:cs="Calibri"/>
          <w:sz w:val="24"/>
          <w:szCs w:val="24"/>
          <w:lang w:val="en-US"/>
        </w:rPr>
        <w:t>native</w:t>
      </w:r>
      <w:r w:rsidR="007011AD" w:rsidRPr="003D3BB0">
        <w:rPr>
          <w:rFonts w:ascii="Bookman Old Style" w:hAnsi="Bookman Old Style" w:cs="Calibri"/>
          <w:sz w:val="24"/>
          <w:szCs w:val="24"/>
          <w:lang w:val="en-US"/>
        </w:rPr>
        <w:t xml:space="preserve"> </w:t>
      </w:r>
      <w:r w:rsidRPr="003D3BB0">
        <w:rPr>
          <w:rFonts w:ascii="Bookman Old Style" w:hAnsi="Bookman Old Style" w:cs="Calibri"/>
          <w:sz w:val="24"/>
          <w:szCs w:val="24"/>
          <w:lang w:val="en-US"/>
        </w:rPr>
        <w:t xml:space="preserve"> born</w:t>
      </w:r>
      <w:proofErr w:type="gramEnd"/>
      <w:r w:rsidRPr="003D3BB0">
        <w:rPr>
          <w:rFonts w:ascii="Bookman Old Style" w:hAnsi="Bookman Old Style" w:cs="Calibri"/>
          <w:sz w:val="24"/>
          <w:szCs w:val="24"/>
          <w:lang w:val="en-US"/>
        </w:rPr>
        <w:t xml:space="preserve"> population, all persons actually born in the country where the survey is taking place (survey country) should be recorded as such, regardless of the mother’s place of residence at the time of the birth, or their legal status in the country.</w:t>
      </w:r>
    </w:p>
    <w:p w14:paraId="11A9E53C" w14:textId="53CBE38E" w:rsidR="00C978B2" w:rsidRPr="003D3BB0" w:rsidRDefault="00C978B2" w:rsidP="00C978B2">
      <w:pPr>
        <w:jc w:val="both"/>
        <w:rPr>
          <w:rFonts w:ascii="Bookman Old Style" w:hAnsi="Bookman Old Style" w:cs="Calibri"/>
          <w:b/>
          <w:sz w:val="24"/>
          <w:szCs w:val="24"/>
          <w:lang w:val="en-US"/>
        </w:rPr>
      </w:pPr>
    </w:p>
    <w:p w14:paraId="1BCF81B6" w14:textId="1E752999" w:rsidR="00D921A2" w:rsidRPr="003D3BB0" w:rsidRDefault="00A54984" w:rsidP="00D921A2">
      <w:pPr>
        <w:jc w:val="both"/>
        <w:rPr>
          <w:rFonts w:ascii="Bookman Old Style" w:hAnsi="Bookman Old Style" w:cs="Calibri"/>
          <w:i/>
          <w:iCs/>
          <w:sz w:val="24"/>
          <w:szCs w:val="24"/>
          <w:lang w:val="en-US"/>
        </w:rPr>
      </w:pPr>
      <w:r w:rsidRPr="003D3BB0">
        <w:rPr>
          <w:rFonts w:ascii="Bookman Old Style" w:hAnsi="Bookman Old Style"/>
          <w:b/>
          <w:bCs/>
          <w:i/>
          <w:iCs/>
          <w:sz w:val="24"/>
          <w:szCs w:val="24"/>
          <w:lang w:val="en-US" w:eastAsia="en-US"/>
        </w:rPr>
        <w:t>DEM</w:t>
      </w:r>
      <w:del w:id="663" w:author="USER" w:date="2023-08-09T11:25:00Z">
        <w:r w:rsidRPr="003D3BB0" w:rsidDel="00D54F8A">
          <w:rPr>
            <w:rFonts w:ascii="Bookman Old Style" w:hAnsi="Bookman Old Style"/>
            <w:b/>
            <w:bCs/>
            <w:i/>
            <w:iCs/>
            <w:sz w:val="24"/>
            <w:szCs w:val="24"/>
            <w:lang w:val="en-US" w:eastAsia="en-US"/>
          </w:rPr>
          <w:delText>_</w:delText>
        </w:r>
      </w:del>
      <w:r w:rsidRPr="003D3BB0">
        <w:rPr>
          <w:rFonts w:ascii="Bookman Old Style" w:hAnsi="Bookman Old Style"/>
          <w:b/>
          <w:bCs/>
          <w:i/>
          <w:iCs/>
          <w:sz w:val="24"/>
          <w:szCs w:val="24"/>
          <w:lang w:val="en-US" w:eastAsia="en-US"/>
        </w:rPr>
        <w:t>15:</w:t>
      </w:r>
      <w:r w:rsidRPr="003D3BB0">
        <w:rPr>
          <w:rFonts w:ascii="Bookman Old Style" w:hAnsi="Bookman Old Style"/>
          <w:i/>
          <w:iCs/>
          <w:sz w:val="24"/>
          <w:szCs w:val="24"/>
          <w:lang w:val="en-US" w:eastAsia="en-US"/>
        </w:rPr>
        <w:t xml:space="preserve"> </w:t>
      </w:r>
      <w:r w:rsidR="00D921A2" w:rsidRPr="003D3BB0">
        <w:rPr>
          <w:rFonts w:ascii="Bookman Old Style" w:hAnsi="Bookman Old Style" w:cs="Calibri"/>
          <w:i/>
          <w:iCs/>
          <w:sz w:val="24"/>
          <w:szCs w:val="24"/>
          <w:lang w:val="en-US"/>
        </w:rPr>
        <w:t>In which country was [NAME] born?</w:t>
      </w:r>
    </w:p>
    <w:p w14:paraId="02AFD33A" w14:textId="77777777" w:rsidR="00E549E3" w:rsidRPr="003D3BB0" w:rsidRDefault="00E549E3" w:rsidP="00D921A2">
      <w:pPr>
        <w:jc w:val="both"/>
        <w:rPr>
          <w:rFonts w:ascii="Bookman Old Style" w:hAnsi="Bookman Old Style" w:cs="Calibri"/>
          <w:i/>
          <w:iCs/>
          <w:sz w:val="24"/>
          <w:szCs w:val="24"/>
          <w:lang w:val="en-US"/>
        </w:rPr>
      </w:pPr>
    </w:p>
    <w:p w14:paraId="7459A523" w14:textId="591E51CA" w:rsidR="00C978B2" w:rsidRPr="003D3BB0" w:rsidRDefault="00E549E3" w:rsidP="00C978B2">
      <w:pPr>
        <w:jc w:val="both"/>
        <w:rPr>
          <w:rFonts w:ascii="Bookman Old Style" w:hAnsi="Bookman Old Style" w:cs="Calibri"/>
          <w:bCs/>
          <w:sz w:val="24"/>
          <w:szCs w:val="24"/>
          <w:lang w:val="en-US"/>
        </w:rPr>
      </w:pPr>
      <w:r w:rsidRPr="003D3BB0">
        <w:rPr>
          <w:rFonts w:ascii="Bookman Old Style" w:hAnsi="Bookman Old Style" w:cs="Calibri"/>
          <w:bCs/>
          <w:sz w:val="24"/>
          <w:szCs w:val="24"/>
          <w:lang w:val="en-US"/>
        </w:rPr>
        <w:t>If the person was not born in Malawi, select a country where he/she was born from the list</w:t>
      </w:r>
      <w:ins w:id="664" w:author="USER" w:date="2023-08-08T10:23:00Z">
        <w:r w:rsidR="003411B6" w:rsidRPr="003D3BB0">
          <w:rPr>
            <w:rFonts w:ascii="Bookman Old Style" w:hAnsi="Bookman Old Style" w:cs="Calibri"/>
            <w:bCs/>
            <w:sz w:val="24"/>
            <w:szCs w:val="24"/>
            <w:lang w:val="en-US"/>
          </w:rPr>
          <w:t>.</w:t>
        </w:r>
      </w:ins>
    </w:p>
    <w:p w14:paraId="7A920237" w14:textId="51C13D5F" w:rsidR="00A54984" w:rsidRPr="003D3BB0" w:rsidRDefault="00A54984" w:rsidP="00C978B2">
      <w:pPr>
        <w:jc w:val="both"/>
        <w:rPr>
          <w:rFonts w:ascii="Bookman Old Style" w:hAnsi="Bookman Old Style" w:cs="Calibri"/>
          <w:sz w:val="24"/>
          <w:szCs w:val="24"/>
          <w:lang w:val="en-US"/>
        </w:rPr>
      </w:pPr>
    </w:p>
    <w:p w14:paraId="1F84702B" w14:textId="0614C494" w:rsidR="00D921A2" w:rsidRPr="003D3BB0" w:rsidRDefault="00A54984" w:rsidP="00D921A2">
      <w:pPr>
        <w:jc w:val="both"/>
        <w:rPr>
          <w:rFonts w:ascii="Bookman Old Style" w:hAnsi="Bookman Old Style" w:cs="Calibri"/>
          <w:i/>
          <w:iCs/>
          <w:sz w:val="24"/>
          <w:szCs w:val="24"/>
          <w:lang w:val="en-US"/>
        </w:rPr>
      </w:pPr>
      <w:r w:rsidRPr="003D3BB0">
        <w:rPr>
          <w:rFonts w:ascii="Bookman Old Style" w:hAnsi="Bookman Old Style"/>
          <w:b/>
          <w:bCs/>
          <w:i/>
          <w:iCs/>
          <w:sz w:val="24"/>
          <w:szCs w:val="24"/>
          <w:lang w:val="en-US" w:eastAsia="en-US"/>
        </w:rPr>
        <w:t>DEM</w:t>
      </w:r>
      <w:del w:id="665" w:author="USER" w:date="2023-08-09T11:26:00Z">
        <w:r w:rsidRPr="003D3BB0" w:rsidDel="00D54F8A">
          <w:rPr>
            <w:rFonts w:ascii="Bookman Old Style" w:hAnsi="Bookman Old Style"/>
            <w:b/>
            <w:bCs/>
            <w:i/>
            <w:iCs/>
            <w:sz w:val="24"/>
            <w:szCs w:val="24"/>
            <w:lang w:val="en-US" w:eastAsia="en-US"/>
          </w:rPr>
          <w:delText>_</w:delText>
        </w:r>
      </w:del>
      <w:r w:rsidRPr="003D3BB0">
        <w:rPr>
          <w:rFonts w:ascii="Bookman Old Style" w:hAnsi="Bookman Old Style"/>
          <w:b/>
          <w:bCs/>
          <w:i/>
          <w:iCs/>
          <w:sz w:val="24"/>
          <w:szCs w:val="24"/>
          <w:lang w:val="en-US" w:eastAsia="en-US"/>
        </w:rPr>
        <w:t>16</w:t>
      </w:r>
      <w:r w:rsidR="00E549E3" w:rsidRPr="003D3BB0">
        <w:rPr>
          <w:rFonts w:ascii="Bookman Old Style" w:hAnsi="Bookman Old Style"/>
          <w:b/>
          <w:bCs/>
          <w:i/>
          <w:iCs/>
          <w:sz w:val="24"/>
          <w:szCs w:val="24"/>
          <w:lang w:val="en-US" w:eastAsia="en-US"/>
        </w:rPr>
        <w:t xml:space="preserve">. </w:t>
      </w:r>
      <w:r w:rsidRPr="003D3BB0">
        <w:rPr>
          <w:rFonts w:ascii="Bookman Old Style" w:hAnsi="Bookman Old Style"/>
          <w:b/>
          <w:bCs/>
          <w:i/>
          <w:iCs/>
          <w:sz w:val="24"/>
          <w:szCs w:val="24"/>
          <w:lang w:val="en-US" w:eastAsia="en-US"/>
        </w:rPr>
        <w:t xml:space="preserve"> </w:t>
      </w:r>
      <w:r w:rsidR="00D921A2" w:rsidRPr="003D3BB0">
        <w:rPr>
          <w:rFonts w:ascii="Bookman Old Style" w:hAnsi="Bookman Old Style" w:cs="Calibri"/>
          <w:i/>
          <w:iCs/>
          <w:sz w:val="24"/>
          <w:szCs w:val="24"/>
          <w:lang w:val="en-US"/>
        </w:rPr>
        <w:t xml:space="preserve">When did [NAME] </w:t>
      </w:r>
      <w:ins w:id="666" w:author="USER" w:date="2023-08-09T11:26:00Z">
        <w:r w:rsidR="00D54F8A" w:rsidRPr="003D3BB0">
          <w:rPr>
            <w:rFonts w:ascii="Bookman Old Style" w:hAnsi="Bookman Old Style" w:cs="Calibri"/>
            <w:i/>
            <w:iCs/>
            <w:sz w:val="24"/>
            <w:szCs w:val="24"/>
            <w:lang w:val="en-US"/>
          </w:rPr>
          <w:t xml:space="preserve">first </w:t>
        </w:r>
      </w:ins>
      <w:r w:rsidR="00D921A2" w:rsidRPr="003D3BB0">
        <w:rPr>
          <w:rFonts w:ascii="Bookman Old Style" w:hAnsi="Bookman Old Style" w:cs="Calibri"/>
          <w:i/>
          <w:iCs/>
          <w:sz w:val="24"/>
          <w:szCs w:val="24"/>
          <w:lang w:val="en-US"/>
        </w:rPr>
        <w:t>arrive in Malawi?</w:t>
      </w:r>
    </w:p>
    <w:p w14:paraId="36CFE0B6" w14:textId="7565C5D2" w:rsidR="00E549E3" w:rsidRPr="003D3BB0" w:rsidRDefault="00E549E3" w:rsidP="00021C9C">
      <w:pPr>
        <w:spacing w:before="240"/>
        <w:jc w:val="both"/>
        <w:rPr>
          <w:rFonts w:ascii="Bookman Old Style" w:hAnsi="Bookman Old Style" w:cs="Calibri"/>
          <w:sz w:val="24"/>
          <w:szCs w:val="24"/>
          <w:lang w:val="en-US"/>
        </w:rPr>
      </w:pPr>
      <w:r w:rsidRPr="003D3BB0">
        <w:rPr>
          <w:rFonts w:ascii="Bookman Old Style" w:hAnsi="Bookman Old Style" w:cs="Calibri"/>
          <w:sz w:val="24"/>
          <w:szCs w:val="24"/>
          <w:lang w:val="en-US"/>
        </w:rPr>
        <w:t xml:space="preserve">If the person was born outside Malawi, ask them the last time they moved </w:t>
      </w:r>
      <w:r w:rsidR="00BA1DD3" w:rsidRPr="003D3BB0">
        <w:rPr>
          <w:rFonts w:ascii="Bookman Old Style" w:hAnsi="Bookman Old Style" w:cs="Calibri"/>
          <w:sz w:val="24"/>
          <w:szCs w:val="24"/>
          <w:lang w:val="en-US"/>
        </w:rPr>
        <w:t>to reside</w:t>
      </w:r>
      <w:r w:rsidRPr="003D3BB0">
        <w:rPr>
          <w:rFonts w:ascii="Bookman Old Style" w:hAnsi="Bookman Old Style" w:cs="Calibri"/>
          <w:sz w:val="24"/>
          <w:szCs w:val="24"/>
          <w:lang w:val="en-US"/>
        </w:rPr>
        <w:t xml:space="preserve"> in Malawi.</w:t>
      </w:r>
    </w:p>
    <w:p w14:paraId="5FEC7DB5" w14:textId="77777777" w:rsidR="00C978B2" w:rsidRPr="003D3BB0" w:rsidRDefault="00C978B2" w:rsidP="00C978B2">
      <w:pPr>
        <w:jc w:val="both"/>
        <w:rPr>
          <w:rFonts w:ascii="Bookman Old Style" w:hAnsi="Bookman Old Style" w:cs="Calibri"/>
          <w:sz w:val="24"/>
          <w:szCs w:val="24"/>
          <w:lang w:val="en-US"/>
        </w:rPr>
      </w:pPr>
    </w:p>
    <w:p w14:paraId="6299624D" w14:textId="77777777" w:rsidR="0085232B" w:rsidRPr="003D3BB0" w:rsidRDefault="00E549E3" w:rsidP="00E549E3">
      <w:pPr>
        <w:rPr>
          <w:ins w:id="667" w:author="USER" w:date="2023-08-09T11:31:00Z"/>
          <w:rFonts w:ascii="Bookman Old Style" w:hAnsi="Bookman Old Style" w:cs="Calibri"/>
          <w:i/>
          <w:iCs/>
          <w:sz w:val="24"/>
          <w:szCs w:val="24"/>
          <w:lang w:val="en-US"/>
        </w:rPr>
      </w:pPr>
      <w:r w:rsidRPr="003D3BB0">
        <w:rPr>
          <w:rFonts w:ascii="Bookman Old Style" w:hAnsi="Bookman Old Style" w:cs="Calibri"/>
          <w:b/>
          <w:bCs/>
          <w:i/>
          <w:iCs/>
          <w:sz w:val="24"/>
          <w:szCs w:val="24"/>
          <w:lang w:val="en-US"/>
        </w:rPr>
        <w:t>DEM</w:t>
      </w:r>
      <w:del w:id="668" w:author="USER" w:date="2023-08-09T11:31:00Z">
        <w:r w:rsidRPr="003D3BB0" w:rsidDel="0085232B">
          <w:rPr>
            <w:rFonts w:ascii="Bookman Old Style" w:hAnsi="Bookman Old Style" w:cs="Calibri"/>
            <w:b/>
            <w:bCs/>
            <w:i/>
            <w:iCs/>
            <w:sz w:val="24"/>
            <w:szCs w:val="24"/>
            <w:lang w:val="en-US"/>
          </w:rPr>
          <w:delText>_</w:delText>
        </w:r>
      </w:del>
      <w:r w:rsidRPr="003D3BB0">
        <w:rPr>
          <w:rFonts w:ascii="Bookman Old Style" w:hAnsi="Bookman Old Style" w:cs="Calibri"/>
          <w:b/>
          <w:bCs/>
          <w:i/>
          <w:iCs/>
          <w:sz w:val="24"/>
          <w:szCs w:val="24"/>
          <w:lang w:val="en-US"/>
        </w:rPr>
        <w:t>17</w:t>
      </w:r>
      <w:r w:rsidRPr="003D3BB0">
        <w:rPr>
          <w:rFonts w:ascii="Bookman Old Style" w:hAnsi="Bookman Old Style" w:cs="Calibri"/>
          <w:i/>
          <w:iCs/>
          <w:sz w:val="24"/>
          <w:szCs w:val="24"/>
          <w:lang w:val="en-US"/>
        </w:rPr>
        <w:t xml:space="preserve">. </w:t>
      </w:r>
      <w:r w:rsidR="00D921A2" w:rsidRPr="003D3BB0">
        <w:rPr>
          <w:rFonts w:ascii="Bookman Old Style" w:hAnsi="Bookman Old Style" w:cs="Calibri"/>
          <w:i/>
          <w:iCs/>
          <w:sz w:val="24"/>
          <w:szCs w:val="24"/>
          <w:lang w:val="en-US"/>
        </w:rPr>
        <w:t>How</w:t>
      </w:r>
      <w:r w:rsidRPr="003D3BB0">
        <w:rPr>
          <w:rFonts w:ascii="Bookman Old Style" w:hAnsi="Bookman Old Style" w:cs="Calibri"/>
          <w:i/>
          <w:iCs/>
          <w:sz w:val="24"/>
          <w:szCs w:val="24"/>
          <w:lang w:val="en-US"/>
        </w:rPr>
        <w:t xml:space="preserve"> </w:t>
      </w:r>
      <w:r w:rsidR="00D921A2" w:rsidRPr="003D3BB0">
        <w:rPr>
          <w:rFonts w:ascii="Bookman Old Style" w:hAnsi="Bookman Old Style" w:cs="Calibri"/>
          <w:i/>
          <w:iCs/>
          <w:sz w:val="24"/>
          <w:szCs w:val="24"/>
          <w:lang w:val="en-US"/>
        </w:rPr>
        <w:t xml:space="preserve">long </w:t>
      </w:r>
      <w:del w:id="669" w:author="USER" w:date="2023-08-09T11:28:00Z">
        <w:r w:rsidR="00D921A2" w:rsidRPr="003D3BB0" w:rsidDel="00D54F8A">
          <w:rPr>
            <w:rFonts w:ascii="Bookman Old Style" w:hAnsi="Bookman Old Style" w:cs="Calibri"/>
            <w:i/>
            <w:iCs/>
            <w:sz w:val="24"/>
            <w:szCs w:val="24"/>
            <w:lang w:val="en-US"/>
          </w:rPr>
          <w:delText>has</w:delText>
        </w:r>
      </w:del>
      <w:ins w:id="670" w:author="USER" w:date="2023-08-09T11:27:00Z">
        <w:r w:rsidR="00D54F8A" w:rsidRPr="003D3BB0">
          <w:rPr>
            <w:rFonts w:ascii="Bookman Old Style" w:hAnsi="Bookman Old Style" w:cs="Calibri"/>
            <w:i/>
            <w:iCs/>
            <w:sz w:val="24"/>
            <w:szCs w:val="24"/>
            <w:lang w:val="en-US"/>
          </w:rPr>
          <w:t>(have/has)</w:t>
        </w:r>
      </w:ins>
      <w:r w:rsidR="00D921A2" w:rsidRPr="003D3BB0">
        <w:rPr>
          <w:rFonts w:ascii="Bookman Old Style" w:hAnsi="Bookman Old Style" w:cs="Calibri"/>
          <w:i/>
          <w:iCs/>
          <w:sz w:val="24"/>
          <w:szCs w:val="24"/>
          <w:lang w:val="en-US"/>
        </w:rPr>
        <w:t xml:space="preserve"> (</w:t>
      </w:r>
      <w:ins w:id="671" w:author="USER" w:date="2023-08-09T11:28:00Z">
        <w:r w:rsidR="00D54F8A" w:rsidRPr="003D3BB0">
          <w:rPr>
            <w:rFonts w:ascii="Bookman Old Style" w:hAnsi="Bookman Old Style" w:cs="Calibri"/>
            <w:i/>
            <w:iCs/>
            <w:sz w:val="24"/>
            <w:szCs w:val="24"/>
            <w:lang w:val="en-US"/>
          </w:rPr>
          <w:t>you/</w:t>
        </w:r>
      </w:ins>
      <w:r w:rsidR="00D921A2" w:rsidRPr="003D3BB0">
        <w:rPr>
          <w:rFonts w:ascii="Bookman Old Style" w:hAnsi="Bookman Old Style" w:cs="Calibri"/>
          <w:i/>
          <w:iCs/>
          <w:sz w:val="24"/>
          <w:szCs w:val="24"/>
          <w:lang w:val="en-US"/>
        </w:rPr>
        <w:t>NAME) been living in Malawi?</w:t>
      </w:r>
    </w:p>
    <w:p w14:paraId="42F7DC14" w14:textId="06BC96B3" w:rsidR="00D921A2" w:rsidRPr="003D3BB0" w:rsidRDefault="00D921A2" w:rsidP="00E549E3">
      <w:pPr>
        <w:rPr>
          <w:ins w:id="672" w:author="USER" w:date="2023-08-09T11:29:00Z"/>
          <w:rFonts w:ascii="Bookman Old Style" w:hAnsi="Bookman Old Style" w:cs="Calibri"/>
          <w:sz w:val="24"/>
          <w:szCs w:val="24"/>
          <w:lang w:val="en-US"/>
        </w:rPr>
      </w:pPr>
      <w:r w:rsidRPr="003D3BB0">
        <w:rPr>
          <w:rFonts w:ascii="Bookman Old Style" w:hAnsi="Bookman Old Style" w:cs="Calibri"/>
          <w:i/>
          <w:iCs/>
          <w:sz w:val="24"/>
          <w:szCs w:val="24"/>
          <w:lang w:val="en-US"/>
        </w:rPr>
        <w:br/>
      </w:r>
      <w:ins w:id="673" w:author="USER" w:date="2023-08-09T11:30:00Z">
        <w:r w:rsidR="0085232B" w:rsidRPr="003D3BB0">
          <w:rPr>
            <w:rFonts w:ascii="Bookman Old Style" w:hAnsi="Bookman Old Style" w:cs="Calibri"/>
            <w:sz w:val="24"/>
            <w:szCs w:val="24"/>
            <w:lang w:val="en-US"/>
          </w:rPr>
          <w:t xml:space="preserve">       </w:t>
        </w:r>
      </w:ins>
      <w:ins w:id="674" w:author="USER" w:date="2023-08-09T11:29:00Z">
        <w:r w:rsidR="0085232B" w:rsidRPr="003D3BB0">
          <w:rPr>
            <w:rFonts w:ascii="Bookman Old Style" w:hAnsi="Bookman Old Style" w:cs="Calibri"/>
            <w:sz w:val="24"/>
            <w:szCs w:val="24"/>
            <w:lang w:val="en-US"/>
          </w:rPr>
          <w:t>1</w:t>
        </w:r>
      </w:ins>
      <w:ins w:id="675" w:author="USER" w:date="2023-08-09T11:31:00Z">
        <w:r w:rsidR="0085232B" w:rsidRPr="003D3BB0">
          <w:rPr>
            <w:rFonts w:ascii="Bookman Old Style" w:hAnsi="Bookman Old Style" w:cs="Calibri"/>
            <w:sz w:val="24"/>
            <w:szCs w:val="24"/>
            <w:lang w:val="en-US"/>
          </w:rPr>
          <w:t xml:space="preserve">. </w:t>
        </w:r>
      </w:ins>
      <w:ins w:id="676" w:author="USER" w:date="2023-08-09T11:29:00Z">
        <w:r w:rsidR="0085232B" w:rsidRPr="003D3BB0">
          <w:rPr>
            <w:rFonts w:ascii="Bookman Old Style" w:hAnsi="Bookman Old Style" w:cs="Calibri"/>
            <w:sz w:val="24"/>
            <w:szCs w:val="24"/>
            <w:lang w:val="en-US"/>
          </w:rPr>
          <w:t>Less Than 12 Months</w:t>
        </w:r>
      </w:ins>
    </w:p>
    <w:p w14:paraId="71AA42D0" w14:textId="30E3FED0" w:rsidR="0085232B" w:rsidRPr="003D3BB0" w:rsidRDefault="0085232B" w:rsidP="00E549E3">
      <w:pPr>
        <w:rPr>
          <w:ins w:id="677" w:author="USER" w:date="2023-08-09T11:30:00Z"/>
          <w:rFonts w:ascii="Bookman Old Style" w:hAnsi="Bookman Old Style" w:cs="Calibri"/>
          <w:sz w:val="24"/>
          <w:szCs w:val="24"/>
          <w:lang w:val="en-US"/>
        </w:rPr>
      </w:pPr>
      <w:ins w:id="678" w:author="USER" w:date="2023-08-09T11:30:00Z">
        <w:r w:rsidRPr="003D3BB0">
          <w:rPr>
            <w:rFonts w:ascii="Bookman Old Style" w:hAnsi="Bookman Old Style" w:cs="Calibri"/>
            <w:sz w:val="24"/>
            <w:szCs w:val="24"/>
            <w:lang w:val="en-US"/>
          </w:rPr>
          <w:t xml:space="preserve">       2</w:t>
        </w:r>
      </w:ins>
      <w:ins w:id="679" w:author="USER" w:date="2023-08-09T11:31:00Z">
        <w:r w:rsidRPr="003D3BB0">
          <w:rPr>
            <w:rFonts w:ascii="Bookman Old Style" w:hAnsi="Bookman Old Style" w:cs="Calibri"/>
            <w:sz w:val="24"/>
            <w:szCs w:val="24"/>
            <w:lang w:val="en-US"/>
          </w:rPr>
          <w:t xml:space="preserve">. </w:t>
        </w:r>
      </w:ins>
      <w:ins w:id="680" w:author="USER" w:date="2023-08-09T11:30:00Z">
        <w:r w:rsidRPr="003D3BB0">
          <w:rPr>
            <w:rFonts w:ascii="Bookman Old Style" w:hAnsi="Bookman Old Style" w:cs="Calibri"/>
            <w:sz w:val="24"/>
            <w:szCs w:val="24"/>
            <w:lang w:val="en-US"/>
          </w:rPr>
          <w:t xml:space="preserve">1 Year </w:t>
        </w:r>
        <w:proofErr w:type="gramStart"/>
        <w:r w:rsidRPr="003D3BB0">
          <w:rPr>
            <w:rFonts w:ascii="Bookman Old Style" w:hAnsi="Bookman Old Style" w:cs="Calibri"/>
            <w:sz w:val="24"/>
            <w:szCs w:val="24"/>
            <w:lang w:val="en-US"/>
          </w:rPr>
          <w:t>To</w:t>
        </w:r>
        <w:proofErr w:type="gramEnd"/>
        <w:r w:rsidRPr="003D3BB0">
          <w:rPr>
            <w:rFonts w:ascii="Bookman Old Style" w:hAnsi="Bookman Old Style" w:cs="Calibri"/>
            <w:sz w:val="24"/>
            <w:szCs w:val="24"/>
            <w:lang w:val="en-US"/>
          </w:rPr>
          <w:t xml:space="preserve"> Less Than 5 </w:t>
        </w:r>
        <w:proofErr w:type="spellStart"/>
        <w:r w:rsidRPr="003D3BB0">
          <w:rPr>
            <w:rFonts w:ascii="Bookman Old Style" w:hAnsi="Bookman Old Style" w:cs="Calibri"/>
            <w:sz w:val="24"/>
            <w:szCs w:val="24"/>
            <w:lang w:val="en-US"/>
          </w:rPr>
          <w:t>Yrs</w:t>
        </w:r>
        <w:proofErr w:type="spellEnd"/>
      </w:ins>
    </w:p>
    <w:p w14:paraId="4C1E567C" w14:textId="768FDF3B" w:rsidR="0085232B" w:rsidRPr="003D3BB0" w:rsidRDefault="0085232B" w:rsidP="00E549E3">
      <w:pPr>
        <w:rPr>
          <w:ins w:id="681" w:author="USER" w:date="2023-08-09T11:30:00Z"/>
          <w:rFonts w:ascii="Bookman Old Style" w:hAnsi="Bookman Old Style" w:cs="Calibri"/>
          <w:sz w:val="24"/>
          <w:szCs w:val="24"/>
          <w:lang w:val="en-US"/>
        </w:rPr>
      </w:pPr>
      <w:ins w:id="682" w:author="USER" w:date="2023-08-09T11:30:00Z">
        <w:r w:rsidRPr="003D3BB0">
          <w:rPr>
            <w:rFonts w:ascii="Bookman Old Style" w:hAnsi="Bookman Old Style" w:cs="Calibri"/>
            <w:sz w:val="24"/>
            <w:szCs w:val="24"/>
            <w:lang w:val="en-US"/>
          </w:rPr>
          <w:t xml:space="preserve">       3</w:t>
        </w:r>
      </w:ins>
      <w:ins w:id="683" w:author="USER" w:date="2023-08-09T11:31:00Z">
        <w:r w:rsidRPr="003D3BB0">
          <w:rPr>
            <w:rFonts w:ascii="Bookman Old Style" w:hAnsi="Bookman Old Style" w:cs="Calibri"/>
            <w:sz w:val="24"/>
            <w:szCs w:val="24"/>
            <w:lang w:val="en-US"/>
          </w:rPr>
          <w:t xml:space="preserve">. </w:t>
        </w:r>
      </w:ins>
      <w:ins w:id="684" w:author="USER" w:date="2023-08-09T11:30:00Z">
        <w:r w:rsidRPr="003D3BB0">
          <w:rPr>
            <w:rFonts w:ascii="Bookman Old Style" w:hAnsi="Bookman Old Style" w:cs="Calibri"/>
            <w:sz w:val="24"/>
            <w:szCs w:val="24"/>
            <w:lang w:val="en-US"/>
          </w:rPr>
          <w:t xml:space="preserve">5 Years </w:t>
        </w:r>
        <w:proofErr w:type="gramStart"/>
        <w:r w:rsidRPr="003D3BB0">
          <w:rPr>
            <w:rFonts w:ascii="Bookman Old Style" w:hAnsi="Bookman Old Style" w:cs="Calibri"/>
            <w:sz w:val="24"/>
            <w:szCs w:val="24"/>
            <w:lang w:val="en-US"/>
          </w:rPr>
          <w:t>To</w:t>
        </w:r>
        <w:proofErr w:type="gramEnd"/>
        <w:r w:rsidRPr="003D3BB0">
          <w:rPr>
            <w:rFonts w:ascii="Bookman Old Style" w:hAnsi="Bookman Old Style" w:cs="Calibri"/>
            <w:sz w:val="24"/>
            <w:szCs w:val="24"/>
            <w:lang w:val="en-US"/>
          </w:rPr>
          <w:t xml:space="preserve"> Less Than 10 Years</w:t>
        </w:r>
      </w:ins>
    </w:p>
    <w:p w14:paraId="6402E165" w14:textId="7B5DFCDD" w:rsidR="0085232B" w:rsidRPr="003D3BB0" w:rsidRDefault="0085232B" w:rsidP="00E549E3">
      <w:pPr>
        <w:rPr>
          <w:ins w:id="685" w:author="USER" w:date="2023-08-09T11:31:00Z"/>
          <w:rFonts w:ascii="Bookman Old Style" w:hAnsi="Bookman Old Style" w:cs="Calibri"/>
          <w:sz w:val="24"/>
          <w:szCs w:val="24"/>
          <w:lang w:val="en-US"/>
        </w:rPr>
      </w:pPr>
      <w:ins w:id="686" w:author="USER" w:date="2023-08-09T11:30:00Z">
        <w:r w:rsidRPr="003D3BB0">
          <w:rPr>
            <w:rFonts w:ascii="Bookman Old Style" w:hAnsi="Bookman Old Style" w:cs="Calibri"/>
            <w:sz w:val="24"/>
            <w:szCs w:val="24"/>
            <w:lang w:val="en-US"/>
          </w:rPr>
          <w:t xml:space="preserve">       4</w:t>
        </w:r>
      </w:ins>
      <w:ins w:id="687" w:author="USER" w:date="2023-08-09T11:31:00Z">
        <w:r w:rsidRPr="003D3BB0">
          <w:rPr>
            <w:rFonts w:ascii="Bookman Old Style" w:hAnsi="Bookman Old Style" w:cs="Calibri"/>
            <w:sz w:val="24"/>
            <w:szCs w:val="24"/>
            <w:lang w:val="en-US"/>
          </w:rPr>
          <w:t xml:space="preserve">. </w:t>
        </w:r>
      </w:ins>
      <w:ins w:id="688" w:author="USER" w:date="2023-08-09T11:30:00Z">
        <w:r w:rsidRPr="003D3BB0">
          <w:rPr>
            <w:rFonts w:ascii="Bookman Old Style" w:hAnsi="Bookman Old Style" w:cs="Calibri"/>
            <w:sz w:val="24"/>
            <w:szCs w:val="24"/>
            <w:lang w:val="en-US"/>
          </w:rPr>
          <w:t xml:space="preserve">10 Years </w:t>
        </w:r>
        <w:proofErr w:type="gramStart"/>
        <w:r w:rsidRPr="003D3BB0">
          <w:rPr>
            <w:rFonts w:ascii="Bookman Old Style" w:hAnsi="Bookman Old Style" w:cs="Calibri"/>
            <w:sz w:val="24"/>
            <w:szCs w:val="24"/>
            <w:lang w:val="en-US"/>
          </w:rPr>
          <w:t>Or</w:t>
        </w:r>
        <w:proofErr w:type="gramEnd"/>
        <w:r w:rsidRPr="003D3BB0">
          <w:rPr>
            <w:rFonts w:ascii="Bookman Old Style" w:hAnsi="Bookman Old Style" w:cs="Calibri"/>
            <w:sz w:val="24"/>
            <w:szCs w:val="24"/>
            <w:lang w:val="en-US"/>
          </w:rPr>
          <w:t xml:space="preserve"> More</w:t>
        </w:r>
      </w:ins>
    </w:p>
    <w:p w14:paraId="588D3A35" w14:textId="77777777" w:rsidR="0085232B" w:rsidRPr="003D3BB0" w:rsidRDefault="0085232B" w:rsidP="00E549E3">
      <w:pPr>
        <w:rPr>
          <w:rFonts w:ascii="Bookman Old Style" w:hAnsi="Bookman Old Style" w:cs="Calibri"/>
          <w:sz w:val="24"/>
          <w:szCs w:val="24"/>
          <w:lang w:val="en-US"/>
        </w:rPr>
      </w:pPr>
    </w:p>
    <w:p w14:paraId="52DABEB7" w14:textId="119EF88E" w:rsidR="00B979E5" w:rsidRPr="003D3BB0" w:rsidRDefault="00B979E5" w:rsidP="00B979E5">
      <w:pPr>
        <w:jc w:val="both"/>
        <w:rPr>
          <w:rFonts w:ascii="Bookman Old Style" w:hAnsi="Bookman Old Style" w:cs="Calibri"/>
          <w:sz w:val="24"/>
          <w:szCs w:val="24"/>
          <w:lang w:val="en-US"/>
        </w:rPr>
      </w:pPr>
      <w:r w:rsidRPr="003D3BB0">
        <w:rPr>
          <w:rFonts w:ascii="Bookman Old Style" w:hAnsi="Bookman Old Style" w:cs="Calibri"/>
          <w:bCs/>
          <w:sz w:val="24"/>
          <w:szCs w:val="24"/>
          <w:lang w:val="en-US"/>
        </w:rPr>
        <w:t xml:space="preserve">This question is asked of persons whose </w:t>
      </w:r>
      <w:r w:rsidRPr="003D3BB0">
        <w:rPr>
          <w:rFonts w:ascii="Bookman Old Style" w:hAnsi="Bookman Old Style" w:cs="Calibri"/>
          <w:sz w:val="24"/>
          <w:szCs w:val="24"/>
          <w:lang w:val="en-US"/>
        </w:rPr>
        <w:t>year of last arrival is unknown.</w:t>
      </w:r>
      <w:del w:id="689" w:author="USER" w:date="2023-08-08T10:23:00Z">
        <w:r w:rsidRPr="003D3BB0" w:rsidDel="003411B6">
          <w:rPr>
            <w:rFonts w:ascii="Bookman Old Style" w:hAnsi="Bookman Old Style" w:cs="Calibri"/>
            <w:bCs/>
            <w:sz w:val="24"/>
            <w:szCs w:val="24"/>
            <w:lang w:val="en-US"/>
          </w:rPr>
          <w:delText xml:space="preserve"> </w:delText>
        </w:r>
        <w:r w:rsidRPr="003D3BB0" w:rsidDel="003411B6">
          <w:rPr>
            <w:rFonts w:ascii="Bookman Old Style" w:hAnsi="Bookman Old Style" w:cs="Calibri"/>
            <w:sz w:val="24"/>
            <w:szCs w:val="24"/>
            <w:lang w:val="en-US"/>
          </w:rPr>
          <w:delText xml:space="preserve">. </w:delText>
        </w:r>
      </w:del>
    </w:p>
    <w:p w14:paraId="7C9A6B53" w14:textId="6AE4AC80" w:rsidR="00C978B2" w:rsidRPr="003D3BB0" w:rsidRDefault="00C978B2" w:rsidP="00B979E5">
      <w:pPr>
        <w:jc w:val="both"/>
        <w:rPr>
          <w:rFonts w:ascii="Bookman Old Style" w:hAnsi="Bookman Old Style" w:cs="Calibri"/>
          <w:sz w:val="24"/>
          <w:szCs w:val="24"/>
          <w:lang w:val="en-US"/>
        </w:rPr>
      </w:pPr>
      <w:r w:rsidRPr="003D3BB0">
        <w:rPr>
          <w:rFonts w:ascii="Bookman Old Style" w:hAnsi="Bookman Old Style" w:cs="Calibri"/>
          <w:sz w:val="24"/>
          <w:szCs w:val="24"/>
          <w:lang w:val="en-US"/>
        </w:rPr>
        <w:t xml:space="preserve"> </w:t>
      </w:r>
    </w:p>
    <w:p w14:paraId="6E6FE3E7" w14:textId="53D14580" w:rsidR="00A97300" w:rsidRPr="003D3BB0" w:rsidRDefault="002613C1" w:rsidP="00A97300">
      <w:pPr>
        <w:jc w:val="both"/>
        <w:rPr>
          <w:ins w:id="690" w:author="USER" w:date="2023-08-09T11:33:00Z"/>
          <w:rFonts w:ascii="Bookman Old Style" w:hAnsi="Bookman Old Style" w:cs="Calibri"/>
          <w:bCs/>
          <w:i/>
          <w:iCs/>
          <w:sz w:val="24"/>
          <w:szCs w:val="24"/>
          <w:lang w:val="en-US"/>
        </w:rPr>
      </w:pPr>
      <w:r w:rsidRPr="003D3BB0">
        <w:rPr>
          <w:rFonts w:ascii="Bookman Old Style" w:hAnsi="Bookman Old Style" w:cs="Calibri"/>
          <w:b/>
          <w:i/>
          <w:iCs/>
          <w:sz w:val="24"/>
          <w:szCs w:val="24"/>
          <w:lang w:val="en-US"/>
        </w:rPr>
        <w:t>DEM</w:t>
      </w:r>
      <w:del w:id="691" w:author="USER" w:date="2023-08-09T11:31:00Z">
        <w:r w:rsidRPr="003D3BB0" w:rsidDel="0085232B">
          <w:rPr>
            <w:rFonts w:ascii="Bookman Old Style" w:hAnsi="Bookman Old Style" w:cs="Calibri"/>
            <w:b/>
            <w:i/>
            <w:iCs/>
            <w:sz w:val="24"/>
            <w:szCs w:val="24"/>
            <w:lang w:val="en-US"/>
          </w:rPr>
          <w:delText>_</w:delText>
        </w:r>
      </w:del>
      <w:r w:rsidRPr="003D3BB0">
        <w:rPr>
          <w:rFonts w:ascii="Bookman Old Style" w:hAnsi="Bookman Old Style" w:cs="Calibri"/>
          <w:b/>
          <w:i/>
          <w:iCs/>
          <w:sz w:val="24"/>
          <w:szCs w:val="24"/>
          <w:lang w:val="en-US"/>
        </w:rPr>
        <w:t xml:space="preserve">18: </w:t>
      </w:r>
      <w:r w:rsidR="00A97300" w:rsidRPr="003D3BB0">
        <w:rPr>
          <w:rFonts w:ascii="Bookman Old Style" w:hAnsi="Bookman Old Style" w:cs="Calibri"/>
          <w:bCs/>
          <w:i/>
          <w:iCs/>
          <w:sz w:val="24"/>
          <w:szCs w:val="24"/>
          <w:lang w:val="en-US"/>
        </w:rPr>
        <w:t>What was (your/NAME)’s main reason for moving to Malawi?</w:t>
      </w:r>
    </w:p>
    <w:p w14:paraId="42F5E4EB" w14:textId="40F8614D" w:rsidR="00890530" w:rsidRPr="003D3BB0" w:rsidRDefault="009A5C7E" w:rsidP="00A97300">
      <w:pPr>
        <w:jc w:val="both"/>
        <w:rPr>
          <w:ins w:id="692" w:author="USER" w:date="2023-08-09T11:34:00Z"/>
          <w:rFonts w:ascii="Bookman Old Style" w:hAnsi="Bookman Old Style" w:cs="Calibri"/>
          <w:bCs/>
          <w:iCs/>
          <w:sz w:val="24"/>
          <w:szCs w:val="24"/>
          <w:lang w:val="en-US"/>
          <w:rPrChange w:id="693" w:author="USER" w:date="2023-08-09T11:40:00Z">
            <w:rPr>
              <w:ins w:id="694" w:author="USER" w:date="2023-08-09T11:34:00Z"/>
              <w:rFonts w:ascii="Bookman Old Style" w:hAnsi="Bookman Old Style" w:cs="Calibri"/>
              <w:bCs/>
              <w:i/>
              <w:iCs/>
              <w:sz w:val="24"/>
              <w:szCs w:val="24"/>
              <w:lang w:val="en-US"/>
            </w:rPr>
          </w:rPrChange>
        </w:rPr>
      </w:pPr>
      <w:ins w:id="695" w:author="USER" w:date="2023-08-09T11:38:00Z">
        <w:r w:rsidRPr="003D3BB0">
          <w:rPr>
            <w:rFonts w:ascii="Bookman Old Style" w:hAnsi="Bookman Old Style" w:cs="Calibri"/>
            <w:bCs/>
            <w:iCs/>
            <w:sz w:val="24"/>
            <w:szCs w:val="24"/>
            <w:lang w:val="en-US"/>
            <w:rPrChange w:id="696" w:author="USER" w:date="2023-08-09T11:40:00Z">
              <w:rPr>
                <w:rFonts w:ascii="Bookman Old Style" w:hAnsi="Bookman Old Style" w:cs="Calibri"/>
                <w:bCs/>
                <w:i/>
                <w:iCs/>
                <w:sz w:val="24"/>
                <w:szCs w:val="24"/>
                <w:lang w:val="en-US"/>
              </w:rPr>
            </w:rPrChange>
          </w:rPr>
          <w:t>1</w:t>
        </w:r>
      </w:ins>
      <w:ins w:id="697" w:author="USER" w:date="2023-08-09T11:37:00Z">
        <w:r w:rsidRPr="003D3BB0">
          <w:rPr>
            <w:rFonts w:ascii="Bookman Old Style" w:hAnsi="Bookman Old Style" w:cs="Calibri"/>
            <w:bCs/>
            <w:iCs/>
            <w:sz w:val="24"/>
            <w:szCs w:val="24"/>
            <w:lang w:val="en-US"/>
            <w:rPrChange w:id="698" w:author="USER" w:date="2023-08-09T11:40:00Z">
              <w:rPr>
                <w:rFonts w:ascii="Bookman Old Style" w:hAnsi="Bookman Old Style" w:cs="Calibri"/>
                <w:bCs/>
                <w:i/>
                <w:iCs/>
                <w:sz w:val="24"/>
                <w:szCs w:val="24"/>
                <w:lang w:val="en-US"/>
              </w:rPr>
            </w:rPrChange>
          </w:rPr>
          <w:t xml:space="preserve">. </w:t>
        </w:r>
      </w:ins>
      <w:ins w:id="699" w:author="USER" w:date="2023-08-09T11:34:00Z">
        <w:r w:rsidRPr="003D3BB0">
          <w:rPr>
            <w:rFonts w:ascii="Bookman Old Style" w:hAnsi="Bookman Old Style" w:cs="Calibri"/>
            <w:bCs/>
            <w:iCs/>
            <w:sz w:val="24"/>
            <w:szCs w:val="24"/>
            <w:lang w:val="en-US"/>
            <w:rPrChange w:id="700" w:author="USER" w:date="2023-08-09T11:40:00Z">
              <w:rPr>
                <w:rFonts w:ascii="Bookman Old Style" w:hAnsi="Bookman Old Style" w:cs="Calibri"/>
                <w:bCs/>
                <w:i/>
                <w:iCs/>
                <w:sz w:val="24"/>
                <w:szCs w:val="24"/>
                <w:lang w:val="en-US"/>
              </w:rPr>
            </w:rPrChange>
          </w:rPr>
          <w:t xml:space="preserve">To Take Up </w:t>
        </w:r>
        <w:proofErr w:type="gramStart"/>
        <w:r w:rsidRPr="003D3BB0">
          <w:rPr>
            <w:rFonts w:ascii="Bookman Old Style" w:hAnsi="Bookman Old Style" w:cs="Calibri"/>
            <w:bCs/>
            <w:iCs/>
            <w:sz w:val="24"/>
            <w:szCs w:val="24"/>
            <w:lang w:val="en-US"/>
            <w:rPrChange w:id="701" w:author="USER" w:date="2023-08-09T11:40:00Z">
              <w:rPr>
                <w:rFonts w:ascii="Bookman Old Style" w:hAnsi="Bookman Old Style" w:cs="Calibri"/>
                <w:bCs/>
                <w:i/>
                <w:iCs/>
                <w:sz w:val="24"/>
                <w:szCs w:val="24"/>
                <w:lang w:val="en-US"/>
              </w:rPr>
            </w:rPrChange>
          </w:rPr>
          <w:t>A</w:t>
        </w:r>
        <w:proofErr w:type="gramEnd"/>
        <w:r w:rsidRPr="003D3BB0">
          <w:rPr>
            <w:rFonts w:ascii="Bookman Old Style" w:hAnsi="Bookman Old Style" w:cs="Calibri"/>
            <w:bCs/>
            <w:iCs/>
            <w:sz w:val="24"/>
            <w:szCs w:val="24"/>
            <w:lang w:val="en-US"/>
            <w:rPrChange w:id="702" w:author="USER" w:date="2023-08-09T11:40:00Z">
              <w:rPr>
                <w:rFonts w:ascii="Bookman Old Style" w:hAnsi="Bookman Old Style" w:cs="Calibri"/>
                <w:bCs/>
                <w:i/>
                <w:iCs/>
                <w:sz w:val="24"/>
                <w:szCs w:val="24"/>
                <w:lang w:val="en-US"/>
              </w:rPr>
            </w:rPrChange>
          </w:rPr>
          <w:t xml:space="preserve"> Job</w:t>
        </w:r>
      </w:ins>
    </w:p>
    <w:p w14:paraId="5C915558" w14:textId="646746D1" w:rsidR="00890530" w:rsidRPr="003D3BB0" w:rsidRDefault="009A5C7E" w:rsidP="00A97300">
      <w:pPr>
        <w:jc w:val="both"/>
        <w:rPr>
          <w:ins w:id="703" w:author="USER" w:date="2023-08-09T11:34:00Z"/>
          <w:rFonts w:ascii="Bookman Old Style" w:hAnsi="Bookman Old Style" w:cs="Calibri"/>
          <w:bCs/>
          <w:iCs/>
          <w:sz w:val="24"/>
          <w:szCs w:val="24"/>
          <w:lang w:val="en-US"/>
          <w:rPrChange w:id="704" w:author="USER" w:date="2023-08-09T11:40:00Z">
            <w:rPr>
              <w:ins w:id="705" w:author="USER" w:date="2023-08-09T11:34:00Z"/>
              <w:rFonts w:ascii="Bookman Old Style" w:hAnsi="Bookman Old Style" w:cs="Calibri"/>
              <w:bCs/>
              <w:i/>
              <w:iCs/>
              <w:sz w:val="24"/>
              <w:szCs w:val="24"/>
              <w:lang w:val="en-US"/>
            </w:rPr>
          </w:rPrChange>
        </w:rPr>
      </w:pPr>
      <w:ins w:id="706" w:author="USER" w:date="2023-08-09T11:34:00Z">
        <w:r w:rsidRPr="003D3BB0">
          <w:rPr>
            <w:rFonts w:ascii="Bookman Old Style" w:hAnsi="Bookman Old Style" w:cs="Calibri"/>
            <w:bCs/>
            <w:iCs/>
            <w:sz w:val="24"/>
            <w:szCs w:val="24"/>
            <w:lang w:val="en-US"/>
            <w:rPrChange w:id="707" w:author="USER" w:date="2023-08-09T11:40:00Z">
              <w:rPr>
                <w:rFonts w:ascii="Bookman Old Style" w:hAnsi="Bookman Old Style" w:cs="Calibri"/>
                <w:bCs/>
                <w:i/>
                <w:iCs/>
                <w:sz w:val="24"/>
                <w:szCs w:val="24"/>
                <w:lang w:val="en-US"/>
              </w:rPr>
            </w:rPrChange>
          </w:rPr>
          <w:t>2</w:t>
        </w:r>
      </w:ins>
      <w:ins w:id="708" w:author="USER" w:date="2023-08-09T11:37:00Z">
        <w:r w:rsidRPr="003D3BB0">
          <w:rPr>
            <w:rFonts w:ascii="Bookman Old Style" w:hAnsi="Bookman Old Style" w:cs="Calibri"/>
            <w:bCs/>
            <w:iCs/>
            <w:sz w:val="24"/>
            <w:szCs w:val="24"/>
            <w:lang w:val="en-US"/>
            <w:rPrChange w:id="709" w:author="USER" w:date="2023-08-09T11:40:00Z">
              <w:rPr>
                <w:rFonts w:ascii="Bookman Old Style" w:hAnsi="Bookman Old Style" w:cs="Calibri"/>
                <w:bCs/>
                <w:i/>
                <w:iCs/>
                <w:sz w:val="24"/>
                <w:szCs w:val="24"/>
                <w:lang w:val="en-US"/>
              </w:rPr>
            </w:rPrChange>
          </w:rPr>
          <w:t xml:space="preserve">. </w:t>
        </w:r>
      </w:ins>
      <w:ins w:id="710" w:author="USER" w:date="2023-08-09T11:34:00Z">
        <w:r w:rsidRPr="003D3BB0">
          <w:rPr>
            <w:rFonts w:ascii="Bookman Old Style" w:hAnsi="Bookman Old Style" w:cs="Calibri"/>
            <w:bCs/>
            <w:iCs/>
            <w:sz w:val="24"/>
            <w:szCs w:val="24"/>
            <w:lang w:val="en-US"/>
            <w:rPrChange w:id="711" w:author="USER" w:date="2023-08-09T11:40:00Z">
              <w:rPr>
                <w:rFonts w:ascii="Bookman Old Style" w:hAnsi="Bookman Old Style" w:cs="Calibri"/>
                <w:bCs/>
                <w:i/>
                <w:iCs/>
                <w:sz w:val="24"/>
                <w:szCs w:val="24"/>
                <w:lang w:val="en-US"/>
              </w:rPr>
            </w:rPrChange>
          </w:rPr>
          <w:t>Job Transfer</w:t>
        </w:r>
      </w:ins>
    </w:p>
    <w:p w14:paraId="57BB7CAA" w14:textId="00B16CA6" w:rsidR="00890530" w:rsidRPr="003D3BB0" w:rsidRDefault="009A5C7E" w:rsidP="00A97300">
      <w:pPr>
        <w:jc w:val="both"/>
        <w:rPr>
          <w:ins w:id="712" w:author="USER" w:date="2023-08-09T11:34:00Z"/>
          <w:rFonts w:ascii="Bookman Old Style" w:hAnsi="Bookman Old Style" w:cs="Calibri"/>
          <w:bCs/>
          <w:iCs/>
          <w:sz w:val="24"/>
          <w:szCs w:val="24"/>
          <w:lang w:val="en-US"/>
          <w:rPrChange w:id="713" w:author="USER" w:date="2023-08-09T11:40:00Z">
            <w:rPr>
              <w:ins w:id="714" w:author="USER" w:date="2023-08-09T11:34:00Z"/>
              <w:rFonts w:ascii="Bookman Old Style" w:hAnsi="Bookman Old Style" w:cs="Calibri"/>
              <w:bCs/>
              <w:i/>
              <w:iCs/>
              <w:sz w:val="24"/>
              <w:szCs w:val="24"/>
              <w:lang w:val="en-US"/>
            </w:rPr>
          </w:rPrChange>
        </w:rPr>
      </w:pPr>
      <w:ins w:id="715" w:author="USER" w:date="2023-08-09T11:34:00Z">
        <w:r w:rsidRPr="003D3BB0">
          <w:rPr>
            <w:rFonts w:ascii="Bookman Old Style" w:hAnsi="Bookman Old Style" w:cs="Calibri"/>
            <w:bCs/>
            <w:iCs/>
            <w:sz w:val="24"/>
            <w:szCs w:val="24"/>
            <w:lang w:val="en-US"/>
            <w:rPrChange w:id="716" w:author="USER" w:date="2023-08-09T11:40:00Z">
              <w:rPr>
                <w:rFonts w:ascii="Bookman Old Style" w:hAnsi="Bookman Old Style" w:cs="Calibri"/>
                <w:bCs/>
                <w:i/>
                <w:iCs/>
                <w:sz w:val="24"/>
                <w:szCs w:val="24"/>
                <w:lang w:val="en-US"/>
              </w:rPr>
            </w:rPrChange>
          </w:rPr>
          <w:t>3</w:t>
        </w:r>
      </w:ins>
      <w:ins w:id="717" w:author="USER" w:date="2023-08-09T11:37:00Z">
        <w:r w:rsidRPr="003D3BB0">
          <w:rPr>
            <w:rFonts w:ascii="Bookman Old Style" w:hAnsi="Bookman Old Style" w:cs="Calibri"/>
            <w:bCs/>
            <w:iCs/>
            <w:sz w:val="24"/>
            <w:szCs w:val="24"/>
            <w:lang w:val="en-US"/>
            <w:rPrChange w:id="718" w:author="USER" w:date="2023-08-09T11:40:00Z">
              <w:rPr>
                <w:rFonts w:ascii="Bookman Old Style" w:hAnsi="Bookman Old Style" w:cs="Calibri"/>
                <w:bCs/>
                <w:i/>
                <w:iCs/>
                <w:sz w:val="24"/>
                <w:szCs w:val="24"/>
                <w:lang w:val="en-US"/>
              </w:rPr>
            </w:rPrChange>
          </w:rPr>
          <w:t xml:space="preserve">. </w:t>
        </w:r>
      </w:ins>
      <w:ins w:id="719" w:author="USER" w:date="2023-08-09T11:34:00Z">
        <w:r w:rsidRPr="003D3BB0">
          <w:rPr>
            <w:rFonts w:ascii="Bookman Old Style" w:hAnsi="Bookman Old Style" w:cs="Calibri"/>
            <w:bCs/>
            <w:iCs/>
            <w:sz w:val="24"/>
            <w:szCs w:val="24"/>
            <w:lang w:val="en-US"/>
            <w:rPrChange w:id="720" w:author="USER" w:date="2023-08-09T11:40:00Z">
              <w:rPr>
                <w:rFonts w:ascii="Bookman Old Style" w:hAnsi="Bookman Old Style" w:cs="Calibri"/>
                <w:bCs/>
                <w:i/>
                <w:iCs/>
                <w:sz w:val="24"/>
                <w:szCs w:val="24"/>
                <w:lang w:val="en-US"/>
              </w:rPr>
            </w:rPrChange>
          </w:rPr>
          <w:t xml:space="preserve">To Look </w:t>
        </w:r>
        <w:proofErr w:type="gramStart"/>
        <w:r w:rsidRPr="003D3BB0">
          <w:rPr>
            <w:rFonts w:ascii="Bookman Old Style" w:hAnsi="Bookman Old Style" w:cs="Calibri"/>
            <w:bCs/>
            <w:iCs/>
            <w:sz w:val="24"/>
            <w:szCs w:val="24"/>
            <w:lang w:val="en-US"/>
            <w:rPrChange w:id="721" w:author="USER" w:date="2023-08-09T11:40:00Z">
              <w:rPr>
                <w:rFonts w:ascii="Bookman Old Style" w:hAnsi="Bookman Old Style" w:cs="Calibri"/>
                <w:bCs/>
                <w:i/>
                <w:iCs/>
                <w:sz w:val="24"/>
                <w:szCs w:val="24"/>
                <w:lang w:val="en-US"/>
              </w:rPr>
            </w:rPrChange>
          </w:rPr>
          <w:t>For</w:t>
        </w:r>
        <w:proofErr w:type="gramEnd"/>
        <w:r w:rsidRPr="003D3BB0">
          <w:rPr>
            <w:rFonts w:ascii="Bookman Old Style" w:hAnsi="Bookman Old Style" w:cs="Calibri"/>
            <w:bCs/>
            <w:iCs/>
            <w:sz w:val="24"/>
            <w:szCs w:val="24"/>
            <w:lang w:val="en-US"/>
            <w:rPrChange w:id="722" w:author="USER" w:date="2023-08-09T11:40:00Z">
              <w:rPr>
                <w:rFonts w:ascii="Bookman Old Style" w:hAnsi="Bookman Old Style" w:cs="Calibri"/>
                <w:bCs/>
                <w:i/>
                <w:iCs/>
                <w:sz w:val="24"/>
                <w:szCs w:val="24"/>
                <w:lang w:val="en-US"/>
              </w:rPr>
            </w:rPrChange>
          </w:rPr>
          <w:t xml:space="preserve"> Work, Clients</w:t>
        </w:r>
      </w:ins>
    </w:p>
    <w:p w14:paraId="3D73A6F3" w14:textId="19E36221" w:rsidR="009A5C7E" w:rsidRPr="003D3BB0" w:rsidRDefault="009A5C7E" w:rsidP="00A97300">
      <w:pPr>
        <w:jc w:val="both"/>
        <w:rPr>
          <w:rFonts w:ascii="Bookman Old Style" w:hAnsi="Bookman Old Style" w:cs="Calibri"/>
          <w:bCs/>
          <w:iCs/>
          <w:sz w:val="24"/>
          <w:szCs w:val="24"/>
          <w:lang w:val="en-US"/>
          <w:rPrChange w:id="723" w:author="USER" w:date="2023-08-09T11:40:00Z">
            <w:rPr>
              <w:rFonts w:ascii="Bookman Old Style" w:hAnsi="Bookman Old Style" w:cs="Calibri"/>
              <w:bCs/>
              <w:i/>
              <w:iCs/>
              <w:sz w:val="24"/>
              <w:szCs w:val="24"/>
              <w:lang w:val="en-US"/>
            </w:rPr>
          </w:rPrChange>
        </w:rPr>
      </w:pPr>
      <w:ins w:id="724" w:author="USER" w:date="2023-08-09T11:35:00Z">
        <w:r w:rsidRPr="003D3BB0">
          <w:rPr>
            <w:rFonts w:ascii="Bookman Old Style" w:hAnsi="Bookman Old Style" w:cs="Calibri"/>
            <w:bCs/>
            <w:iCs/>
            <w:sz w:val="24"/>
            <w:szCs w:val="24"/>
            <w:lang w:val="en-US"/>
            <w:rPrChange w:id="725" w:author="USER" w:date="2023-08-09T11:40:00Z">
              <w:rPr>
                <w:rFonts w:ascii="Bookman Old Style" w:hAnsi="Bookman Old Style" w:cs="Calibri"/>
                <w:bCs/>
                <w:i/>
                <w:iCs/>
                <w:sz w:val="24"/>
                <w:szCs w:val="24"/>
                <w:lang w:val="en-US"/>
              </w:rPr>
            </w:rPrChange>
          </w:rPr>
          <w:t>4</w:t>
        </w:r>
      </w:ins>
      <w:ins w:id="726" w:author="USER" w:date="2023-08-09T11:37:00Z">
        <w:r w:rsidRPr="003D3BB0">
          <w:rPr>
            <w:rFonts w:ascii="Bookman Old Style" w:hAnsi="Bookman Old Style" w:cs="Calibri"/>
            <w:bCs/>
            <w:iCs/>
            <w:sz w:val="24"/>
            <w:szCs w:val="24"/>
            <w:lang w:val="en-US"/>
            <w:rPrChange w:id="727" w:author="USER" w:date="2023-08-09T11:40:00Z">
              <w:rPr>
                <w:rFonts w:ascii="Bookman Old Style" w:hAnsi="Bookman Old Style" w:cs="Calibri"/>
                <w:bCs/>
                <w:i/>
                <w:iCs/>
                <w:sz w:val="24"/>
                <w:szCs w:val="24"/>
                <w:lang w:val="en-US"/>
              </w:rPr>
            </w:rPrChange>
          </w:rPr>
          <w:t xml:space="preserve">. </w:t>
        </w:r>
      </w:ins>
      <w:ins w:id="728" w:author="USER" w:date="2023-08-09T11:35:00Z">
        <w:r w:rsidRPr="003D3BB0">
          <w:rPr>
            <w:rFonts w:ascii="Bookman Old Style" w:hAnsi="Bookman Old Style" w:cs="Calibri"/>
            <w:bCs/>
            <w:iCs/>
            <w:sz w:val="24"/>
            <w:szCs w:val="24"/>
            <w:lang w:val="en-US"/>
            <w:rPrChange w:id="729" w:author="USER" w:date="2023-08-09T11:40:00Z">
              <w:rPr>
                <w:rFonts w:ascii="Bookman Old Style" w:hAnsi="Bookman Old Style" w:cs="Calibri"/>
                <w:bCs/>
                <w:i/>
                <w:iCs/>
                <w:sz w:val="24"/>
                <w:szCs w:val="24"/>
                <w:lang w:val="en-US"/>
              </w:rPr>
            </w:rPrChange>
          </w:rPr>
          <w:t>To Study</w:t>
        </w:r>
      </w:ins>
    </w:p>
    <w:p w14:paraId="5586FFFD" w14:textId="6BF693C7" w:rsidR="00B979E5" w:rsidRPr="003D3BB0" w:rsidRDefault="009A5C7E" w:rsidP="00B979E5">
      <w:pPr>
        <w:jc w:val="both"/>
        <w:rPr>
          <w:ins w:id="730" w:author="USER" w:date="2023-08-09T11:35:00Z"/>
          <w:rFonts w:ascii="Bookman Old Style" w:hAnsi="Bookman Old Style" w:cs="Calibri"/>
          <w:sz w:val="24"/>
          <w:szCs w:val="24"/>
          <w:lang w:val="en-US"/>
        </w:rPr>
      </w:pPr>
      <w:ins w:id="731" w:author="USER" w:date="2023-08-09T11:35:00Z">
        <w:r w:rsidRPr="003D3BB0">
          <w:rPr>
            <w:rFonts w:ascii="Bookman Old Style" w:hAnsi="Bookman Old Style" w:cs="Calibri"/>
            <w:sz w:val="24"/>
            <w:szCs w:val="24"/>
            <w:lang w:val="en-US"/>
          </w:rPr>
          <w:t>5</w:t>
        </w:r>
      </w:ins>
      <w:ins w:id="732" w:author="USER" w:date="2023-08-09T11:37:00Z">
        <w:r w:rsidRPr="003D3BB0">
          <w:rPr>
            <w:rFonts w:ascii="Bookman Old Style" w:hAnsi="Bookman Old Style" w:cs="Calibri"/>
            <w:sz w:val="24"/>
            <w:szCs w:val="24"/>
            <w:lang w:val="en-US"/>
          </w:rPr>
          <w:t xml:space="preserve">. </w:t>
        </w:r>
      </w:ins>
      <w:ins w:id="733" w:author="USER" w:date="2023-08-09T11:35:00Z">
        <w:r w:rsidRPr="003D3BB0">
          <w:rPr>
            <w:rFonts w:ascii="Bookman Old Style" w:hAnsi="Bookman Old Style" w:cs="Calibri"/>
            <w:sz w:val="24"/>
            <w:szCs w:val="24"/>
            <w:lang w:val="en-US"/>
          </w:rPr>
          <w:t>Marriage</w:t>
        </w:r>
      </w:ins>
    </w:p>
    <w:p w14:paraId="7C5CE9C0" w14:textId="373A340A" w:rsidR="009A5C7E" w:rsidRPr="003D3BB0" w:rsidRDefault="009A5C7E" w:rsidP="00B979E5">
      <w:pPr>
        <w:jc w:val="both"/>
        <w:rPr>
          <w:ins w:id="734" w:author="USER" w:date="2023-08-09T11:35:00Z"/>
          <w:rFonts w:ascii="Bookman Old Style" w:hAnsi="Bookman Old Style" w:cs="Calibri"/>
          <w:sz w:val="24"/>
          <w:szCs w:val="24"/>
          <w:lang w:val="en-US"/>
        </w:rPr>
      </w:pPr>
      <w:ins w:id="735" w:author="USER" w:date="2023-08-09T11:35:00Z">
        <w:r w:rsidRPr="003D3BB0">
          <w:rPr>
            <w:rFonts w:ascii="Bookman Old Style" w:hAnsi="Bookman Old Style" w:cs="Calibri"/>
            <w:sz w:val="24"/>
            <w:szCs w:val="24"/>
            <w:lang w:val="en-US"/>
          </w:rPr>
          <w:t>6</w:t>
        </w:r>
      </w:ins>
      <w:ins w:id="736" w:author="USER" w:date="2023-08-09T11:38:00Z">
        <w:r w:rsidRPr="003D3BB0">
          <w:rPr>
            <w:rFonts w:ascii="Bookman Old Style" w:hAnsi="Bookman Old Style" w:cs="Calibri"/>
            <w:sz w:val="24"/>
            <w:szCs w:val="24"/>
            <w:lang w:val="en-US"/>
          </w:rPr>
          <w:t xml:space="preserve">. </w:t>
        </w:r>
      </w:ins>
      <w:ins w:id="737" w:author="USER" w:date="2023-08-09T11:35:00Z">
        <w:r w:rsidRPr="003D3BB0">
          <w:rPr>
            <w:rFonts w:ascii="Bookman Old Style" w:hAnsi="Bookman Old Style" w:cs="Calibri"/>
            <w:sz w:val="24"/>
            <w:szCs w:val="24"/>
            <w:lang w:val="en-US"/>
          </w:rPr>
          <w:t>Family Moved/Joining Family</w:t>
        </w:r>
      </w:ins>
    </w:p>
    <w:p w14:paraId="63BC4867" w14:textId="4C053880" w:rsidR="009A5C7E" w:rsidRPr="003D3BB0" w:rsidRDefault="009A5C7E" w:rsidP="00B979E5">
      <w:pPr>
        <w:jc w:val="both"/>
        <w:rPr>
          <w:ins w:id="738" w:author="USER" w:date="2023-08-09T11:36:00Z"/>
          <w:rFonts w:ascii="Bookman Old Style" w:hAnsi="Bookman Old Style" w:cs="Calibri"/>
          <w:sz w:val="24"/>
          <w:szCs w:val="24"/>
          <w:lang w:val="en-US"/>
        </w:rPr>
      </w:pPr>
      <w:ins w:id="739" w:author="USER" w:date="2023-08-09T11:36:00Z">
        <w:r w:rsidRPr="003D3BB0">
          <w:rPr>
            <w:rFonts w:ascii="Bookman Old Style" w:hAnsi="Bookman Old Style" w:cs="Calibri"/>
            <w:sz w:val="24"/>
            <w:szCs w:val="24"/>
            <w:lang w:val="en-US"/>
          </w:rPr>
          <w:t>7</w:t>
        </w:r>
      </w:ins>
      <w:ins w:id="740" w:author="USER" w:date="2023-08-09T11:38:00Z">
        <w:r w:rsidRPr="003D3BB0">
          <w:rPr>
            <w:rFonts w:ascii="Bookman Old Style" w:hAnsi="Bookman Old Style" w:cs="Calibri"/>
            <w:sz w:val="24"/>
            <w:szCs w:val="24"/>
            <w:lang w:val="en-US"/>
          </w:rPr>
          <w:t xml:space="preserve">. </w:t>
        </w:r>
      </w:ins>
      <w:ins w:id="741" w:author="USER" w:date="2023-08-09T11:36:00Z">
        <w:r w:rsidRPr="003D3BB0">
          <w:rPr>
            <w:rFonts w:ascii="Bookman Old Style" w:hAnsi="Bookman Old Style" w:cs="Calibri"/>
            <w:sz w:val="24"/>
            <w:szCs w:val="24"/>
            <w:lang w:val="en-US"/>
          </w:rPr>
          <w:t>Medical Treatment, Health</w:t>
        </w:r>
      </w:ins>
    </w:p>
    <w:p w14:paraId="230CC128" w14:textId="3BFD0002" w:rsidR="009A5C7E" w:rsidRPr="003D3BB0" w:rsidRDefault="009A5C7E" w:rsidP="00B979E5">
      <w:pPr>
        <w:jc w:val="both"/>
        <w:rPr>
          <w:ins w:id="742" w:author="USER" w:date="2023-08-09T11:36:00Z"/>
          <w:rFonts w:ascii="Bookman Old Style" w:hAnsi="Bookman Old Style" w:cs="Calibri"/>
          <w:sz w:val="24"/>
          <w:szCs w:val="24"/>
          <w:lang w:val="en-US"/>
        </w:rPr>
      </w:pPr>
      <w:ins w:id="743" w:author="USER" w:date="2023-08-09T11:36:00Z">
        <w:r w:rsidRPr="003D3BB0">
          <w:rPr>
            <w:rFonts w:ascii="Bookman Old Style" w:hAnsi="Bookman Old Style" w:cs="Calibri"/>
            <w:sz w:val="24"/>
            <w:szCs w:val="24"/>
            <w:lang w:val="en-US"/>
          </w:rPr>
          <w:t>8</w:t>
        </w:r>
      </w:ins>
      <w:ins w:id="744" w:author="USER" w:date="2023-08-09T11:38:00Z">
        <w:r w:rsidRPr="003D3BB0">
          <w:rPr>
            <w:rFonts w:ascii="Bookman Old Style" w:hAnsi="Bookman Old Style" w:cs="Calibri"/>
            <w:sz w:val="24"/>
            <w:szCs w:val="24"/>
            <w:lang w:val="en-US"/>
          </w:rPr>
          <w:t xml:space="preserve">. </w:t>
        </w:r>
      </w:ins>
      <w:ins w:id="745" w:author="USER" w:date="2023-08-09T11:36:00Z">
        <w:r w:rsidRPr="003D3BB0">
          <w:rPr>
            <w:rFonts w:ascii="Bookman Old Style" w:hAnsi="Bookman Old Style" w:cs="Calibri"/>
            <w:sz w:val="24"/>
            <w:szCs w:val="24"/>
            <w:lang w:val="en-US"/>
          </w:rPr>
          <w:t xml:space="preserve">Conflict, Insecurity, Natural </w:t>
        </w:r>
        <w:proofErr w:type="spellStart"/>
        <w:r w:rsidRPr="003D3BB0">
          <w:rPr>
            <w:rFonts w:ascii="Bookman Old Style" w:hAnsi="Bookman Old Style" w:cs="Calibri"/>
            <w:sz w:val="24"/>
            <w:szCs w:val="24"/>
            <w:lang w:val="en-US"/>
          </w:rPr>
          <w:t>Disaste</w:t>
        </w:r>
        <w:proofErr w:type="spellEnd"/>
      </w:ins>
    </w:p>
    <w:p w14:paraId="1A2195D5" w14:textId="3FD7ADBE" w:rsidR="009A5C7E" w:rsidRPr="003D3BB0" w:rsidRDefault="009A5C7E" w:rsidP="00B979E5">
      <w:pPr>
        <w:jc w:val="both"/>
        <w:rPr>
          <w:ins w:id="746" w:author="USER" w:date="2023-08-09T11:36:00Z"/>
          <w:rFonts w:ascii="Bookman Old Style" w:hAnsi="Bookman Old Style" w:cs="Calibri"/>
          <w:sz w:val="24"/>
          <w:szCs w:val="24"/>
          <w:lang w:val="en-US"/>
        </w:rPr>
      </w:pPr>
      <w:ins w:id="747" w:author="USER" w:date="2023-08-09T11:36:00Z">
        <w:r w:rsidRPr="003D3BB0">
          <w:rPr>
            <w:rFonts w:ascii="Bookman Old Style" w:hAnsi="Bookman Old Style" w:cs="Calibri"/>
            <w:sz w:val="24"/>
            <w:szCs w:val="24"/>
            <w:lang w:val="en-US"/>
          </w:rPr>
          <w:t>9</w:t>
        </w:r>
      </w:ins>
      <w:ins w:id="748" w:author="USER" w:date="2023-08-09T11:38:00Z">
        <w:r w:rsidRPr="003D3BB0">
          <w:rPr>
            <w:rFonts w:ascii="Bookman Old Style" w:hAnsi="Bookman Old Style" w:cs="Calibri"/>
            <w:sz w:val="24"/>
            <w:szCs w:val="24"/>
            <w:lang w:val="en-US"/>
          </w:rPr>
          <w:t xml:space="preserve">. </w:t>
        </w:r>
      </w:ins>
      <w:ins w:id="749" w:author="USER" w:date="2023-08-09T11:36:00Z">
        <w:r w:rsidRPr="003D3BB0">
          <w:rPr>
            <w:rFonts w:ascii="Bookman Old Style" w:hAnsi="Bookman Old Style" w:cs="Calibri"/>
            <w:sz w:val="24"/>
            <w:szCs w:val="24"/>
            <w:lang w:val="en-US"/>
          </w:rPr>
          <w:t>Lifestyle, Cost-Of-Living</w:t>
        </w:r>
      </w:ins>
    </w:p>
    <w:p w14:paraId="650612E0" w14:textId="7F79CAD5" w:rsidR="009A5C7E" w:rsidRPr="003D3BB0" w:rsidRDefault="009A5C7E" w:rsidP="00B979E5">
      <w:pPr>
        <w:jc w:val="both"/>
        <w:rPr>
          <w:ins w:id="750" w:author="USER" w:date="2023-08-09T11:35:00Z"/>
          <w:rFonts w:ascii="Bookman Old Style" w:hAnsi="Bookman Old Style" w:cs="Calibri"/>
          <w:sz w:val="24"/>
          <w:szCs w:val="24"/>
          <w:lang w:val="en-US"/>
        </w:rPr>
      </w:pPr>
      <w:ins w:id="751" w:author="USER" w:date="2023-08-09T11:37:00Z">
        <w:r w:rsidRPr="003D3BB0">
          <w:rPr>
            <w:rFonts w:ascii="Bookman Old Style" w:hAnsi="Bookman Old Style" w:cs="Calibri"/>
            <w:sz w:val="24"/>
            <w:szCs w:val="24"/>
            <w:lang w:val="en-US"/>
          </w:rPr>
          <w:t>10</w:t>
        </w:r>
      </w:ins>
      <w:ins w:id="752" w:author="USER" w:date="2023-08-09T11:38:00Z">
        <w:r w:rsidRPr="003D3BB0">
          <w:rPr>
            <w:rFonts w:ascii="Bookman Old Style" w:hAnsi="Bookman Old Style" w:cs="Calibri"/>
            <w:sz w:val="24"/>
            <w:szCs w:val="24"/>
            <w:lang w:val="en-US"/>
          </w:rPr>
          <w:t xml:space="preserve">. </w:t>
        </w:r>
      </w:ins>
      <w:ins w:id="753" w:author="USER" w:date="2023-08-09T11:37:00Z">
        <w:r w:rsidRPr="003D3BB0">
          <w:rPr>
            <w:rFonts w:ascii="Bookman Old Style" w:hAnsi="Bookman Old Style" w:cs="Calibri"/>
            <w:sz w:val="24"/>
            <w:szCs w:val="24"/>
            <w:lang w:val="en-US"/>
          </w:rPr>
          <w:t>Other</w:t>
        </w:r>
      </w:ins>
    </w:p>
    <w:p w14:paraId="138077C5" w14:textId="77777777" w:rsidR="009A5C7E" w:rsidRPr="003D3BB0" w:rsidRDefault="009A5C7E" w:rsidP="00B979E5">
      <w:pPr>
        <w:jc w:val="both"/>
        <w:rPr>
          <w:rFonts w:ascii="Bookman Old Style" w:hAnsi="Bookman Old Style" w:cs="Calibri"/>
          <w:sz w:val="24"/>
          <w:szCs w:val="24"/>
          <w:lang w:val="en-US"/>
        </w:rPr>
      </w:pPr>
    </w:p>
    <w:p w14:paraId="37177C7B" w14:textId="692F3023" w:rsidR="00B979E5" w:rsidRPr="003D3BB0" w:rsidRDefault="00B979E5" w:rsidP="00B979E5">
      <w:pPr>
        <w:jc w:val="both"/>
        <w:rPr>
          <w:rFonts w:ascii="Bookman Old Style" w:hAnsi="Bookman Old Style" w:cs="Calibri"/>
          <w:sz w:val="24"/>
          <w:szCs w:val="24"/>
          <w:lang w:val="en-US"/>
        </w:rPr>
      </w:pPr>
      <w:r w:rsidRPr="003D3BB0">
        <w:rPr>
          <w:rFonts w:ascii="Bookman Old Style" w:hAnsi="Bookman Old Style" w:cs="Calibri"/>
          <w:sz w:val="24"/>
          <w:szCs w:val="24"/>
          <w:lang w:val="en-US"/>
        </w:rPr>
        <w:t>The question is asked only o</w:t>
      </w:r>
      <w:ins w:id="754" w:author="USER" w:date="2023-08-08T10:27:00Z">
        <w:r w:rsidR="003411B6" w:rsidRPr="003D3BB0">
          <w:rPr>
            <w:rFonts w:ascii="Bookman Old Style" w:hAnsi="Bookman Old Style" w:cs="Calibri"/>
            <w:sz w:val="24"/>
            <w:szCs w:val="24"/>
            <w:lang w:val="en-US"/>
          </w:rPr>
          <w:t>f</w:t>
        </w:r>
      </w:ins>
      <w:del w:id="755" w:author="USER" w:date="2023-08-08T10:23:00Z">
        <w:r w:rsidRPr="003D3BB0" w:rsidDel="003411B6">
          <w:rPr>
            <w:rFonts w:ascii="Bookman Old Style" w:hAnsi="Bookman Old Style" w:cs="Calibri"/>
            <w:sz w:val="24"/>
            <w:szCs w:val="24"/>
            <w:lang w:val="en-US"/>
          </w:rPr>
          <w:delText>f</w:delText>
        </w:r>
      </w:del>
      <w:r w:rsidRPr="003D3BB0">
        <w:rPr>
          <w:rFonts w:ascii="Bookman Old Style" w:hAnsi="Bookman Old Style" w:cs="Calibri"/>
          <w:sz w:val="24"/>
          <w:szCs w:val="24"/>
          <w:lang w:val="en-US"/>
        </w:rPr>
        <w:t xml:space="preserve"> foreign-born respondents. Answers should be recorded as self-declared by the respondent. Only one main reason should be recorded. When the respondent mentions more than one reason, interviewers should be trained to probe for the main reason. </w:t>
      </w:r>
    </w:p>
    <w:p w14:paraId="1B0F3FEB" w14:textId="77777777" w:rsidR="00B979E5" w:rsidRPr="003D3BB0" w:rsidRDefault="00B979E5" w:rsidP="00C978B2">
      <w:pPr>
        <w:jc w:val="both"/>
        <w:rPr>
          <w:rFonts w:ascii="Bookman Old Style" w:hAnsi="Bookman Old Style" w:cs="Calibri"/>
          <w:sz w:val="24"/>
          <w:szCs w:val="24"/>
          <w:lang w:val="en-US"/>
        </w:rPr>
      </w:pPr>
    </w:p>
    <w:p w14:paraId="32D8306E" w14:textId="236160DC" w:rsidR="00A97300" w:rsidRPr="003D3BB0" w:rsidRDefault="00B979E5" w:rsidP="00021C9C">
      <w:pPr>
        <w:jc w:val="both"/>
        <w:rPr>
          <w:rFonts w:ascii="Bookman Old Style" w:hAnsi="Bookman Old Style" w:cs="Calibri"/>
          <w:sz w:val="24"/>
          <w:szCs w:val="24"/>
          <w:lang w:val="en-US"/>
        </w:rPr>
      </w:pPr>
      <w:r w:rsidRPr="003D3BB0">
        <w:rPr>
          <w:rFonts w:ascii="Bookman Old Style" w:hAnsi="Bookman Old Style" w:cs="Calibri"/>
          <w:b/>
          <w:i/>
          <w:iCs/>
          <w:sz w:val="24"/>
          <w:szCs w:val="24"/>
          <w:lang w:val="en-US"/>
        </w:rPr>
        <w:t>DEM</w:t>
      </w:r>
      <w:del w:id="756" w:author="USER" w:date="2023-08-09T11:40:00Z">
        <w:r w:rsidRPr="003D3BB0" w:rsidDel="009A5C7E">
          <w:rPr>
            <w:rFonts w:ascii="Bookman Old Style" w:hAnsi="Bookman Old Style" w:cs="Calibri"/>
            <w:b/>
            <w:i/>
            <w:iCs/>
            <w:sz w:val="24"/>
            <w:szCs w:val="24"/>
            <w:lang w:val="en-US"/>
          </w:rPr>
          <w:delText>_</w:delText>
        </w:r>
      </w:del>
      <w:r w:rsidRPr="003D3BB0">
        <w:rPr>
          <w:rFonts w:ascii="Bookman Old Style" w:hAnsi="Bookman Old Style" w:cs="Calibri"/>
          <w:b/>
          <w:i/>
          <w:iCs/>
          <w:sz w:val="24"/>
          <w:szCs w:val="24"/>
          <w:lang w:val="en-US"/>
        </w:rPr>
        <w:t>19</w:t>
      </w:r>
      <w:r w:rsidR="00C978B2" w:rsidRPr="003D3BB0">
        <w:rPr>
          <w:rFonts w:ascii="Bookman Old Style" w:hAnsi="Bookman Old Style" w:cs="Calibri"/>
          <w:b/>
          <w:i/>
          <w:iCs/>
          <w:sz w:val="24"/>
          <w:szCs w:val="24"/>
          <w:lang w:val="en-US"/>
        </w:rPr>
        <w:t xml:space="preserve"> </w:t>
      </w:r>
      <w:ins w:id="757" w:author="USER" w:date="2023-08-09T11:56:00Z">
        <w:r w:rsidR="00343DA9" w:rsidRPr="003D3BB0">
          <w:rPr>
            <w:rFonts w:ascii="Bookman Old Style" w:hAnsi="Bookman Old Style" w:cs="Calibri"/>
            <w:b/>
            <w:i/>
            <w:iCs/>
            <w:sz w:val="24"/>
            <w:szCs w:val="24"/>
            <w:lang w:val="en-US"/>
          </w:rPr>
          <w:t>(</w:t>
        </w:r>
      </w:ins>
      <w:ins w:id="758" w:author="USER" w:date="2023-08-09T11:55:00Z">
        <w:r w:rsidR="00343DA9" w:rsidRPr="003D3BB0">
          <w:rPr>
            <w:rFonts w:ascii="Bookman Old Style" w:hAnsi="Bookman Old Style" w:cs="Calibri"/>
            <w:iCs/>
            <w:sz w:val="24"/>
            <w:szCs w:val="24"/>
            <w:lang w:val="en-US"/>
            <w:rPrChange w:id="759" w:author="USER" w:date="2023-08-09T11:56:00Z">
              <w:rPr>
                <w:rFonts w:ascii="Bookman Old Style" w:hAnsi="Bookman Old Style" w:cs="Calibri"/>
                <w:b/>
                <w:i/>
                <w:iCs/>
                <w:sz w:val="24"/>
                <w:szCs w:val="24"/>
                <w:lang w:val="en-US"/>
              </w:rPr>
            </w:rPrChange>
          </w:rPr>
          <w:t>Are</w:t>
        </w:r>
      </w:ins>
      <w:ins w:id="760" w:author="USER" w:date="2023-08-09T11:56:00Z">
        <w:r w:rsidR="00343DA9" w:rsidRPr="003D3BB0">
          <w:rPr>
            <w:rFonts w:ascii="Bookman Old Style" w:hAnsi="Bookman Old Style" w:cs="Calibri"/>
            <w:iCs/>
            <w:sz w:val="24"/>
            <w:szCs w:val="24"/>
            <w:lang w:val="en-US"/>
            <w:rPrChange w:id="761" w:author="USER" w:date="2023-08-09T11:56:00Z">
              <w:rPr>
                <w:rFonts w:ascii="Bookman Old Style" w:hAnsi="Bookman Old Style" w:cs="Calibri"/>
                <w:b/>
                <w:i/>
                <w:iCs/>
                <w:sz w:val="24"/>
                <w:szCs w:val="24"/>
                <w:lang w:val="en-US"/>
              </w:rPr>
            </w:rPrChange>
          </w:rPr>
          <w:t>/</w:t>
        </w:r>
      </w:ins>
      <w:r w:rsidR="00A97300" w:rsidRPr="003D3BB0">
        <w:rPr>
          <w:rFonts w:ascii="Bookman Old Style" w:hAnsi="Bookman Old Style" w:cs="Calibri"/>
          <w:i/>
          <w:iCs/>
          <w:sz w:val="24"/>
          <w:szCs w:val="24"/>
          <w:lang w:val="en-US"/>
        </w:rPr>
        <w:t>Is</w:t>
      </w:r>
      <w:ins w:id="762" w:author="USER" w:date="2023-08-09T11:56:00Z">
        <w:r w:rsidR="00343DA9" w:rsidRPr="003D3BB0">
          <w:rPr>
            <w:rFonts w:ascii="Bookman Old Style" w:hAnsi="Bookman Old Style" w:cs="Calibri"/>
            <w:i/>
            <w:iCs/>
            <w:sz w:val="24"/>
            <w:szCs w:val="24"/>
            <w:lang w:val="en-US"/>
          </w:rPr>
          <w:t>)</w:t>
        </w:r>
      </w:ins>
      <w:r w:rsidR="00A97300" w:rsidRPr="003D3BB0">
        <w:rPr>
          <w:rFonts w:ascii="Bookman Old Style" w:hAnsi="Bookman Old Style" w:cs="Calibri"/>
          <w:i/>
          <w:iCs/>
          <w:sz w:val="24"/>
          <w:szCs w:val="24"/>
          <w:lang w:val="en-US"/>
        </w:rPr>
        <w:t xml:space="preserve"> </w:t>
      </w:r>
      <w:r w:rsidRPr="003D3BB0">
        <w:rPr>
          <w:rFonts w:ascii="Bookman Old Style" w:hAnsi="Bookman Old Style" w:cs="Calibri"/>
          <w:i/>
          <w:iCs/>
          <w:sz w:val="24"/>
          <w:szCs w:val="24"/>
          <w:lang w:val="en-US"/>
        </w:rPr>
        <w:t>(</w:t>
      </w:r>
      <w:ins w:id="763" w:author="USER" w:date="2023-08-09T11:56:00Z">
        <w:r w:rsidR="00343DA9" w:rsidRPr="003D3BB0">
          <w:rPr>
            <w:rFonts w:ascii="Bookman Old Style" w:hAnsi="Bookman Old Style" w:cs="Calibri"/>
            <w:i/>
            <w:iCs/>
            <w:sz w:val="24"/>
            <w:szCs w:val="24"/>
            <w:lang w:val="en-US"/>
          </w:rPr>
          <w:t>you/</w:t>
        </w:r>
      </w:ins>
      <w:r w:rsidR="00A97300" w:rsidRPr="003D3BB0">
        <w:rPr>
          <w:rFonts w:ascii="Bookman Old Style" w:hAnsi="Bookman Old Style" w:cs="Calibri"/>
          <w:i/>
          <w:iCs/>
          <w:sz w:val="24"/>
          <w:szCs w:val="24"/>
          <w:lang w:val="en-US"/>
        </w:rPr>
        <w:t>NAME) a citizen of</w:t>
      </w:r>
      <w:ins w:id="764" w:author="USER" w:date="2023-08-09T11:56:00Z">
        <w:r w:rsidR="00343DA9" w:rsidRPr="003D3BB0">
          <w:rPr>
            <w:rFonts w:ascii="Bookman Old Style" w:hAnsi="Bookman Old Style" w:cs="Calibri"/>
            <w:i/>
            <w:iCs/>
            <w:sz w:val="24"/>
            <w:szCs w:val="24"/>
            <w:lang w:val="en-US"/>
          </w:rPr>
          <w:t xml:space="preserve"> Malawi or</w:t>
        </w:r>
      </w:ins>
      <w:ins w:id="765" w:author="USER" w:date="2023-08-09T11:57:00Z">
        <w:r w:rsidR="00343DA9" w:rsidRPr="003D3BB0">
          <w:rPr>
            <w:rFonts w:ascii="Bookman Old Style" w:hAnsi="Bookman Old Style" w:cs="Calibri"/>
            <w:i/>
            <w:iCs/>
            <w:sz w:val="24"/>
            <w:szCs w:val="24"/>
            <w:lang w:val="en-US"/>
          </w:rPr>
          <w:t xml:space="preserve"> another country</w:t>
        </w:r>
      </w:ins>
      <w:del w:id="766" w:author="USER" w:date="2023-08-09T11:57:00Z">
        <w:r w:rsidRPr="003D3BB0" w:rsidDel="00343DA9">
          <w:rPr>
            <w:rFonts w:ascii="Bookman Old Style" w:hAnsi="Bookman Old Style" w:cs="Calibri"/>
            <w:i/>
            <w:iCs/>
            <w:sz w:val="24"/>
            <w:szCs w:val="24"/>
            <w:lang w:val="en-US"/>
          </w:rPr>
          <w:delText>.....</w:delText>
        </w:r>
        <w:r w:rsidR="00A97300" w:rsidRPr="003D3BB0" w:rsidDel="00343DA9">
          <w:rPr>
            <w:rFonts w:ascii="Bookman Old Style" w:hAnsi="Bookman Old Style" w:cs="Calibri"/>
            <w:i/>
            <w:iCs/>
            <w:sz w:val="24"/>
            <w:szCs w:val="24"/>
            <w:lang w:val="en-US"/>
          </w:rPr>
          <w:delText xml:space="preserve"> </w:delText>
        </w:r>
      </w:del>
      <w:r w:rsidR="00A97300" w:rsidRPr="003D3BB0">
        <w:rPr>
          <w:rFonts w:ascii="Bookman Old Style" w:hAnsi="Bookman Old Style" w:cs="Calibri"/>
          <w:i/>
          <w:iCs/>
          <w:sz w:val="24"/>
          <w:szCs w:val="24"/>
          <w:lang w:val="en-US"/>
        </w:rPr>
        <w:t>?</w:t>
      </w:r>
      <w:r w:rsidR="00A97300" w:rsidRPr="003D3BB0">
        <w:rPr>
          <w:rFonts w:ascii="Bookman Old Style" w:hAnsi="Bookman Old Style" w:cs="Calibri"/>
          <w:sz w:val="24"/>
          <w:szCs w:val="24"/>
          <w:lang w:val="en-US"/>
        </w:rPr>
        <w:t xml:space="preserve"> </w:t>
      </w:r>
    </w:p>
    <w:p w14:paraId="2AC6B3E5" w14:textId="77777777" w:rsidR="00C978B2" w:rsidRPr="003D3BB0" w:rsidRDefault="00C978B2" w:rsidP="00A97300">
      <w:pPr>
        <w:rPr>
          <w:rFonts w:ascii="Bookman Old Style" w:hAnsi="Bookman Old Style" w:cs="Calibri"/>
          <w:sz w:val="24"/>
          <w:szCs w:val="24"/>
          <w:lang w:val="en-US"/>
        </w:rPr>
      </w:pPr>
    </w:p>
    <w:p w14:paraId="23F01A0E" w14:textId="35B6D8A8" w:rsidR="00C978B2" w:rsidRPr="003D3BB0" w:rsidRDefault="00B979E5" w:rsidP="00C978B2">
      <w:pPr>
        <w:jc w:val="both"/>
        <w:rPr>
          <w:rFonts w:ascii="Bookman Old Style" w:hAnsi="Bookman Old Style" w:cs="Calibri"/>
          <w:bCs/>
          <w:sz w:val="24"/>
          <w:szCs w:val="24"/>
          <w:lang w:val="en-US"/>
        </w:rPr>
      </w:pPr>
      <w:r w:rsidRPr="003D3BB0">
        <w:rPr>
          <w:rFonts w:ascii="Bookman Old Style" w:hAnsi="Bookman Old Style" w:cs="Calibri"/>
          <w:bCs/>
          <w:sz w:val="24"/>
          <w:szCs w:val="24"/>
          <w:lang w:val="en-US"/>
        </w:rPr>
        <w:t>This question has three options</w:t>
      </w:r>
    </w:p>
    <w:p w14:paraId="4D2457F6" w14:textId="6CD91A7A" w:rsidR="00C978B2" w:rsidRPr="003D3BB0" w:rsidRDefault="00C978B2" w:rsidP="00021C9C">
      <w:pPr>
        <w:ind w:left="709"/>
        <w:jc w:val="both"/>
        <w:rPr>
          <w:rFonts w:ascii="Bookman Old Style" w:hAnsi="Bookman Old Style" w:cs="Calibri"/>
          <w:sz w:val="24"/>
          <w:szCs w:val="24"/>
          <w:lang w:val="en-US"/>
        </w:rPr>
      </w:pPr>
      <w:r w:rsidRPr="003D3BB0">
        <w:rPr>
          <w:rFonts w:ascii="Bookman Old Style" w:hAnsi="Bookman Old Style" w:cs="Calibri"/>
          <w:sz w:val="24"/>
          <w:szCs w:val="24"/>
          <w:lang w:val="en-US"/>
        </w:rPr>
        <w:t xml:space="preserve">a. </w:t>
      </w:r>
      <w:r w:rsidR="00B979E5" w:rsidRPr="003D3BB0">
        <w:rPr>
          <w:rFonts w:ascii="Bookman Old Style" w:hAnsi="Bookman Old Style" w:cs="Calibri"/>
          <w:sz w:val="24"/>
          <w:szCs w:val="24"/>
          <w:lang w:val="en-US"/>
        </w:rPr>
        <w:t>Malawi</w:t>
      </w:r>
    </w:p>
    <w:p w14:paraId="064F6026" w14:textId="77777777" w:rsidR="00B979E5" w:rsidRPr="003D3BB0" w:rsidRDefault="00C978B2" w:rsidP="00021C9C">
      <w:pPr>
        <w:ind w:left="709"/>
        <w:jc w:val="both"/>
        <w:rPr>
          <w:rFonts w:ascii="Bookman Old Style" w:hAnsi="Bookman Old Style" w:cs="Calibri"/>
          <w:sz w:val="24"/>
          <w:szCs w:val="24"/>
          <w:lang w:val="en-US"/>
        </w:rPr>
      </w:pPr>
      <w:r w:rsidRPr="003D3BB0">
        <w:rPr>
          <w:rFonts w:ascii="Bookman Old Style" w:hAnsi="Bookman Old Style" w:cs="Calibri"/>
          <w:sz w:val="24"/>
          <w:szCs w:val="24"/>
          <w:lang w:val="en-US"/>
        </w:rPr>
        <w:t>b. A</w:t>
      </w:r>
      <w:r w:rsidR="00B979E5" w:rsidRPr="003D3BB0">
        <w:rPr>
          <w:rFonts w:ascii="Bookman Old Style" w:hAnsi="Bookman Old Style" w:cs="Calibri"/>
          <w:sz w:val="24"/>
          <w:szCs w:val="24"/>
          <w:lang w:val="en-US"/>
        </w:rPr>
        <w:t xml:space="preserve">nother country  </w:t>
      </w:r>
    </w:p>
    <w:p w14:paraId="57812926" w14:textId="77777777" w:rsidR="00C978B2" w:rsidRPr="003D3BB0" w:rsidRDefault="00C978B2" w:rsidP="00021C9C">
      <w:pPr>
        <w:ind w:left="709"/>
        <w:jc w:val="both"/>
        <w:rPr>
          <w:rFonts w:ascii="Bookman Old Style" w:hAnsi="Bookman Old Style" w:cs="Calibri"/>
          <w:sz w:val="24"/>
          <w:szCs w:val="24"/>
          <w:lang w:val="en-US"/>
        </w:rPr>
      </w:pPr>
      <w:r w:rsidRPr="003D3BB0">
        <w:rPr>
          <w:rFonts w:ascii="Bookman Old Style" w:hAnsi="Bookman Old Style" w:cs="Calibri"/>
          <w:sz w:val="24"/>
          <w:szCs w:val="24"/>
          <w:lang w:val="en-US"/>
        </w:rPr>
        <w:t xml:space="preserve">c. STATELESS </w:t>
      </w:r>
    </w:p>
    <w:p w14:paraId="6662810E" w14:textId="5A496828" w:rsidR="00B979E5" w:rsidRPr="003D3BB0" w:rsidRDefault="00B979E5" w:rsidP="00C978B2">
      <w:pPr>
        <w:jc w:val="both"/>
        <w:rPr>
          <w:rFonts w:ascii="Bookman Old Style" w:hAnsi="Bookman Old Style" w:cs="Calibri"/>
          <w:sz w:val="24"/>
          <w:szCs w:val="24"/>
          <w:lang w:val="en-US"/>
        </w:rPr>
      </w:pPr>
      <w:r w:rsidRPr="003D3BB0">
        <w:rPr>
          <w:rFonts w:ascii="Bookman Old Style" w:hAnsi="Bookman Old Style" w:cs="Calibri"/>
          <w:sz w:val="24"/>
          <w:szCs w:val="24"/>
          <w:lang w:val="en-US"/>
        </w:rPr>
        <w:t>Country of citizenship is defined as the country an individual is a citizen of and with which the individual enjoys a particular legal bond, acquired by birth, naturalization, marriage or some other mechanism. This question allows m</w:t>
      </w:r>
      <w:r w:rsidR="00C978B2" w:rsidRPr="003D3BB0">
        <w:rPr>
          <w:rFonts w:ascii="Bookman Old Style" w:hAnsi="Bookman Old Style" w:cs="Calibri"/>
          <w:sz w:val="24"/>
          <w:szCs w:val="24"/>
          <w:lang w:val="en-US"/>
        </w:rPr>
        <w:t>ultiple answers, to capture persons with multiple citizenships</w:t>
      </w:r>
      <w:r w:rsidRPr="003D3BB0">
        <w:rPr>
          <w:rFonts w:ascii="Bookman Old Style" w:hAnsi="Bookman Old Style" w:cs="Calibri"/>
          <w:sz w:val="24"/>
          <w:szCs w:val="24"/>
          <w:lang w:val="en-US"/>
        </w:rPr>
        <w:t xml:space="preserve">. </w:t>
      </w:r>
    </w:p>
    <w:p w14:paraId="6BFDDC96" w14:textId="77777777" w:rsidR="00B979E5" w:rsidRPr="003D3BB0" w:rsidRDefault="00B979E5" w:rsidP="00C978B2">
      <w:pPr>
        <w:jc w:val="both"/>
        <w:rPr>
          <w:rFonts w:ascii="Bookman Old Style" w:hAnsi="Bookman Old Style" w:cs="Calibri"/>
          <w:sz w:val="24"/>
          <w:szCs w:val="24"/>
          <w:lang w:val="en-US"/>
        </w:rPr>
      </w:pPr>
    </w:p>
    <w:p w14:paraId="664E455D" w14:textId="20269B64" w:rsidR="00C978B2" w:rsidRPr="003D3BB0" w:rsidRDefault="00C978B2" w:rsidP="00B979E5">
      <w:pPr>
        <w:jc w:val="both"/>
        <w:rPr>
          <w:rFonts w:ascii="Bookman Old Style" w:hAnsi="Bookman Old Style" w:cs="Calibri"/>
          <w:sz w:val="24"/>
          <w:szCs w:val="24"/>
          <w:lang w:val="en-US"/>
        </w:rPr>
      </w:pPr>
      <w:r w:rsidRPr="003D3BB0">
        <w:rPr>
          <w:rFonts w:ascii="Bookman Old Style" w:hAnsi="Bookman Old Style" w:cs="Calibri"/>
          <w:sz w:val="24"/>
          <w:szCs w:val="24"/>
          <w:lang w:val="en-US"/>
        </w:rPr>
        <w:t xml:space="preserve">The STATELESS category should not be read aloud. STATELESS refers to a person who is not considered as a national (citizen) by any State under the operation of its law. The category may apply to </w:t>
      </w:r>
      <w:r w:rsidR="00BA1DD3" w:rsidRPr="003D3BB0">
        <w:rPr>
          <w:rFonts w:ascii="Bookman Old Style" w:hAnsi="Bookman Old Style" w:cs="Calibri"/>
          <w:sz w:val="24"/>
          <w:szCs w:val="24"/>
          <w:lang w:val="en-US"/>
        </w:rPr>
        <w:t>native- or foreign-born</w:t>
      </w:r>
      <w:r w:rsidRPr="003D3BB0">
        <w:rPr>
          <w:rFonts w:ascii="Bookman Old Style" w:hAnsi="Bookman Old Style" w:cs="Calibri"/>
          <w:sz w:val="24"/>
          <w:szCs w:val="24"/>
          <w:lang w:val="en-US"/>
        </w:rPr>
        <w:t xml:space="preserve"> persons. </w:t>
      </w:r>
    </w:p>
    <w:p w14:paraId="63C8016F" w14:textId="77777777" w:rsidR="00B979E5" w:rsidRPr="003D3BB0" w:rsidRDefault="00B979E5" w:rsidP="00C978B2">
      <w:pPr>
        <w:jc w:val="both"/>
        <w:rPr>
          <w:rFonts w:ascii="Bookman Old Style" w:hAnsi="Bookman Old Style" w:cs="Calibri"/>
          <w:b/>
          <w:sz w:val="24"/>
          <w:szCs w:val="24"/>
          <w:lang w:val="en-US"/>
        </w:rPr>
      </w:pPr>
    </w:p>
    <w:p w14:paraId="1A0197DD" w14:textId="1D1E42A7" w:rsidR="00A14850" w:rsidRPr="003D3BB0" w:rsidRDefault="00E63D47" w:rsidP="00A14850">
      <w:pPr>
        <w:jc w:val="both"/>
        <w:rPr>
          <w:rFonts w:ascii="Bookman Old Style" w:hAnsi="Bookman Old Style" w:cs="Calibri"/>
          <w:i/>
          <w:iCs/>
          <w:sz w:val="24"/>
          <w:szCs w:val="24"/>
          <w:lang w:val="en-US"/>
        </w:rPr>
      </w:pPr>
      <w:r w:rsidRPr="003D3BB0">
        <w:rPr>
          <w:rFonts w:ascii="Bookman Old Style" w:hAnsi="Bookman Old Style" w:cs="Calibri"/>
          <w:b/>
          <w:i/>
          <w:iCs/>
          <w:sz w:val="24"/>
          <w:szCs w:val="24"/>
          <w:lang w:val="en-US"/>
        </w:rPr>
        <w:t>DEM</w:t>
      </w:r>
      <w:del w:id="767" w:author="USER" w:date="2023-08-09T11:40:00Z">
        <w:r w:rsidRPr="003D3BB0" w:rsidDel="009A5C7E">
          <w:rPr>
            <w:rFonts w:ascii="Bookman Old Style" w:hAnsi="Bookman Old Style" w:cs="Calibri"/>
            <w:b/>
            <w:i/>
            <w:iCs/>
            <w:sz w:val="24"/>
            <w:szCs w:val="24"/>
            <w:lang w:val="en-US"/>
          </w:rPr>
          <w:delText>_</w:delText>
        </w:r>
      </w:del>
      <w:r w:rsidRPr="003D3BB0">
        <w:rPr>
          <w:rFonts w:ascii="Bookman Old Style" w:hAnsi="Bookman Old Style" w:cs="Calibri"/>
          <w:b/>
          <w:i/>
          <w:iCs/>
          <w:sz w:val="24"/>
          <w:szCs w:val="24"/>
          <w:lang w:val="en-US"/>
        </w:rPr>
        <w:t>20</w:t>
      </w:r>
      <w:r w:rsidR="00B979E5" w:rsidRPr="003D3BB0">
        <w:rPr>
          <w:rFonts w:ascii="Bookman Old Style" w:hAnsi="Bookman Old Style" w:cs="Calibri"/>
          <w:b/>
          <w:i/>
          <w:iCs/>
          <w:sz w:val="24"/>
          <w:szCs w:val="24"/>
          <w:lang w:val="en-US"/>
        </w:rPr>
        <w:t xml:space="preserve"> </w:t>
      </w:r>
      <w:r w:rsidR="00A14850" w:rsidRPr="003D3BB0">
        <w:rPr>
          <w:rFonts w:ascii="Bookman Old Style" w:hAnsi="Bookman Old Style" w:cs="Calibri"/>
          <w:i/>
          <w:iCs/>
          <w:sz w:val="24"/>
          <w:szCs w:val="24"/>
          <w:lang w:val="en-US"/>
        </w:rPr>
        <w:t xml:space="preserve">Which other country </w:t>
      </w:r>
      <w:ins w:id="768" w:author="USER" w:date="2023-08-09T11:57:00Z">
        <w:r w:rsidR="00FE28C3" w:rsidRPr="003D3BB0">
          <w:rPr>
            <w:rFonts w:ascii="Bookman Old Style" w:hAnsi="Bookman Old Style" w:cs="Calibri"/>
            <w:i/>
            <w:iCs/>
            <w:sz w:val="24"/>
            <w:szCs w:val="24"/>
            <w:lang w:val="en-US"/>
          </w:rPr>
          <w:t>(are/</w:t>
        </w:r>
      </w:ins>
      <w:r w:rsidR="00A14850" w:rsidRPr="003D3BB0">
        <w:rPr>
          <w:rFonts w:ascii="Bookman Old Style" w:hAnsi="Bookman Old Style" w:cs="Calibri"/>
          <w:i/>
          <w:iCs/>
          <w:sz w:val="24"/>
          <w:szCs w:val="24"/>
          <w:lang w:val="en-US"/>
        </w:rPr>
        <w:t>is</w:t>
      </w:r>
      <w:ins w:id="769" w:author="USER" w:date="2023-08-09T11:58:00Z">
        <w:r w:rsidR="00FE28C3" w:rsidRPr="003D3BB0">
          <w:rPr>
            <w:rFonts w:ascii="Bookman Old Style" w:hAnsi="Bookman Old Style" w:cs="Calibri"/>
            <w:i/>
            <w:iCs/>
            <w:sz w:val="24"/>
            <w:szCs w:val="24"/>
            <w:lang w:val="en-US"/>
          </w:rPr>
          <w:t>)</w:t>
        </w:r>
      </w:ins>
      <w:r w:rsidR="00A14850" w:rsidRPr="003D3BB0">
        <w:rPr>
          <w:rFonts w:ascii="Bookman Old Style" w:hAnsi="Bookman Old Style" w:cs="Calibri"/>
          <w:i/>
          <w:iCs/>
          <w:sz w:val="24"/>
          <w:szCs w:val="24"/>
          <w:lang w:val="en-US"/>
        </w:rPr>
        <w:t xml:space="preserve"> (</w:t>
      </w:r>
      <w:ins w:id="770" w:author="USER" w:date="2023-08-09T11:58:00Z">
        <w:r w:rsidR="00FE28C3" w:rsidRPr="003D3BB0">
          <w:rPr>
            <w:rFonts w:ascii="Bookman Old Style" w:hAnsi="Bookman Old Style" w:cs="Calibri"/>
            <w:i/>
            <w:iCs/>
            <w:sz w:val="24"/>
            <w:szCs w:val="24"/>
            <w:lang w:val="en-US"/>
          </w:rPr>
          <w:t>you/</w:t>
        </w:r>
      </w:ins>
      <w:r w:rsidR="00A14850" w:rsidRPr="003D3BB0">
        <w:rPr>
          <w:rFonts w:ascii="Bookman Old Style" w:hAnsi="Bookman Old Style" w:cs="Calibri"/>
          <w:i/>
          <w:iCs/>
          <w:sz w:val="24"/>
          <w:szCs w:val="24"/>
          <w:lang w:val="en-US"/>
        </w:rPr>
        <w:t xml:space="preserve">NAME) a citizen of?   </w:t>
      </w:r>
    </w:p>
    <w:p w14:paraId="4A2BC9C2" w14:textId="77777777" w:rsidR="00C978B2" w:rsidRPr="003D3BB0" w:rsidRDefault="00C978B2" w:rsidP="00C978B2">
      <w:pPr>
        <w:jc w:val="both"/>
        <w:rPr>
          <w:rFonts w:ascii="Bookman Old Style" w:hAnsi="Bookman Old Style" w:cs="Calibri"/>
          <w:sz w:val="24"/>
          <w:szCs w:val="24"/>
          <w:lang w:val="en-US"/>
        </w:rPr>
      </w:pPr>
      <w:r w:rsidRPr="003D3BB0">
        <w:rPr>
          <w:rFonts w:ascii="Bookman Old Style" w:hAnsi="Bookman Old Style" w:cs="Calibri"/>
          <w:sz w:val="24"/>
          <w:szCs w:val="24"/>
          <w:lang w:val="en-US"/>
        </w:rPr>
        <w:t xml:space="preserve"> </w:t>
      </w:r>
    </w:p>
    <w:p w14:paraId="070A7D78" w14:textId="726A2351" w:rsidR="00C978B2" w:rsidRPr="003D3BB0" w:rsidRDefault="00C978B2" w:rsidP="00C978B2">
      <w:pPr>
        <w:jc w:val="both"/>
        <w:rPr>
          <w:rFonts w:ascii="Bookman Old Style" w:hAnsi="Bookman Old Style" w:cs="Calibri"/>
          <w:b/>
          <w:sz w:val="24"/>
          <w:szCs w:val="24"/>
          <w:lang w:val="en-US"/>
        </w:rPr>
      </w:pPr>
      <w:r w:rsidRPr="003D3BB0">
        <w:rPr>
          <w:rFonts w:ascii="Bookman Old Style" w:hAnsi="Bookman Old Style" w:cs="Calibri"/>
          <w:sz w:val="24"/>
          <w:szCs w:val="24"/>
          <w:lang w:val="en-US"/>
        </w:rPr>
        <w:t xml:space="preserve"> The question is asked only of persons who report being citizens of a country other than (or in addition to) </w:t>
      </w:r>
      <w:r w:rsidR="00E63D47" w:rsidRPr="003D3BB0">
        <w:rPr>
          <w:rFonts w:ascii="Bookman Old Style" w:hAnsi="Bookman Old Style" w:cs="Calibri"/>
          <w:sz w:val="24"/>
          <w:szCs w:val="24"/>
          <w:lang w:val="en-US"/>
        </w:rPr>
        <w:t>Malawi</w:t>
      </w:r>
      <w:ins w:id="771" w:author="USER" w:date="2023-08-08T10:28:00Z">
        <w:r w:rsidR="0016454E" w:rsidRPr="003D3BB0">
          <w:rPr>
            <w:rFonts w:ascii="Bookman Old Style" w:hAnsi="Bookman Old Style" w:cs="Calibri"/>
            <w:sz w:val="24"/>
            <w:szCs w:val="24"/>
            <w:lang w:val="en-US"/>
          </w:rPr>
          <w:t>.</w:t>
        </w:r>
      </w:ins>
    </w:p>
    <w:p w14:paraId="387C2B1A" w14:textId="2F333207" w:rsidR="00DA27CC" w:rsidRPr="003D3BB0" w:rsidRDefault="00C978B2" w:rsidP="00021C9C">
      <w:pPr>
        <w:pStyle w:val="Heading2"/>
        <w:rPr>
          <w:rFonts w:ascii="Bookman Old Style" w:hAnsi="Bookman Old Style"/>
          <w:sz w:val="24"/>
          <w:szCs w:val="24"/>
        </w:rPr>
      </w:pPr>
      <w:bookmarkStart w:id="772" w:name="_Toc146275358"/>
      <w:bookmarkStart w:id="773" w:name="_Toc146277073"/>
      <w:r w:rsidRPr="003D3BB0">
        <w:rPr>
          <w:rFonts w:ascii="Bookman Old Style" w:hAnsi="Bookman Old Style"/>
          <w:sz w:val="24"/>
          <w:szCs w:val="24"/>
        </w:rPr>
        <w:t>FUNCTIONAL DIFFICULTIES</w:t>
      </w:r>
      <w:bookmarkEnd w:id="772"/>
      <w:bookmarkEnd w:id="773"/>
      <w:r w:rsidRPr="003D3BB0">
        <w:rPr>
          <w:rFonts w:ascii="Bookman Old Style" w:hAnsi="Bookman Old Style"/>
          <w:sz w:val="24"/>
          <w:szCs w:val="24"/>
        </w:rPr>
        <w:t xml:space="preserve"> </w:t>
      </w:r>
    </w:p>
    <w:p w14:paraId="0E8E5B5E" w14:textId="77777777" w:rsidR="00C978B2" w:rsidRPr="003D3BB0" w:rsidRDefault="00C978B2" w:rsidP="00C978B2">
      <w:pPr>
        <w:jc w:val="both"/>
        <w:rPr>
          <w:rFonts w:ascii="Bookman Old Style" w:hAnsi="Bookman Old Style" w:cs="Calibri"/>
          <w:sz w:val="24"/>
          <w:szCs w:val="24"/>
          <w:lang w:val="en-US"/>
        </w:rPr>
      </w:pPr>
      <w:r w:rsidRPr="003D3BB0">
        <w:rPr>
          <w:rFonts w:ascii="Bookman Old Style" w:hAnsi="Bookman Old Style" w:cs="Calibri"/>
          <w:sz w:val="24"/>
          <w:szCs w:val="24"/>
          <w:lang w:val="en-US"/>
        </w:rPr>
        <w:t>The purpose of this module is to identify persons who have difficulties in performing basi</w:t>
      </w:r>
      <w:r w:rsidR="00A14850" w:rsidRPr="003D3BB0">
        <w:rPr>
          <w:rFonts w:ascii="Bookman Old Style" w:hAnsi="Bookman Old Style" w:cs="Calibri"/>
          <w:sz w:val="24"/>
          <w:szCs w:val="24"/>
          <w:lang w:val="en-US"/>
        </w:rPr>
        <w:t>c</w:t>
      </w:r>
      <w:r w:rsidRPr="003D3BB0">
        <w:rPr>
          <w:rFonts w:ascii="Bookman Old Style" w:hAnsi="Bookman Old Style" w:cs="Calibri"/>
          <w:sz w:val="24"/>
          <w:szCs w:val="24"/>
          <w:lang w:val="en-US"/>
        </w:rPr>
        <w:t xml:space="preserve"> activities, and the degree of difficulties they experience. While persons with at least a lot of difficulties will be categorized as having a disability during analysis of survey data, it is important, as explained below, that the word "disability" not be used during the administration of this module</w:t>
      </w:r>
      <w:r w:rsidR="00E63D47" w:rsidRPr="003D3BB0">
        <w:rPr>
          <w:rFonts w:ascii="Bookman Old Style" w:hAnsi="Bookman Old Style" w:cs="Calibri"/>
          <w:sz w:val="24"/>
          <w:szCs w:val="24"/>
          <w:lang w:val="en-US"/>
        </w:rPr>
        <w:t>.</w:t>
      </w:r>
    </w:p>
    <w:p w14:paraId="0653CD3D" w14:textId="77777777" w:rsidR="00E63D47" w:rsidRPr="003D3BB0" w:rsidRDefault="00E63D47" w:rsidP="00C978B2">
      <w:pPr>
        <w:jc w:val="both"/>
        <w:rPr>
          <w:rFonts w:ascii="Bookman Old Style" w:hAnsi="Bookman Old Style" w:cs="Calibri"/>
          <w:b/>
          <w:sz w:val="24"/>
          <w:szCs w:val="24"/>
          <w:lang w:val="en-US"/>
        </w:rPr>
      </w:pPr>
    </w:p>
    <w:p w14:paraId="7A28E31D" w14:textId="3CA164C3" w:rsidR="00CD755D" w:rsidRPr="003D3BB0" w:rsidRDefault="00C978B2" w:rsidP="0092745A">
      <w:pPr>
        <w:jc w:val="both"/>
        <w:rPr>
          <w:rFonts w:ascii="Bookman Old Style" w:hAnsi="Bookman Old Style" w:cs="Calibri"/>
          <w:sz w:val="24"/>
          <w:szCs w:val="24"/>
          <w:lang w:val="en-US"/>
        </w:rPr>
      </w:pPr>
      <w:r w:rsidRPr="003D3BB0">
        <w:rPr>
          <w:rFonts w:ascii="Bookman Old Style" w:hAnsi="Bookman Old Style" w:cs="Calibri"/>
          <w:sz w:val="24"/>
          <w:szCs w:val="24"/>
          <w:lang w:val="en-US"/>
        </w:rPr>
        <w:lastRenderedPageBreak/>
        <w:t xml:space="preserve">The module is designed to support disaggregation of </w:t>
      </w:r>
      <w:proofErr w:type="spellStart"/>
      <w:r w:rsidRPr="003D3BB0">
        <w:rPr>
          <w:rFonts w:ascii="Bookman Old Style" w:hAnsi="Bookman Old Style" w:cs="Calibri"/>
          <w:sz w:val="24"/>
          <w:szCs w:val="24"/>
          <w:lang w:val="en-US"/>
        </w:rPr>
        <w:t>labour</w:t>
      </w:r>
      <w:proofErr w:type="spellEnd"/>
      <w:r w:rsidRPr="003D3BB0">
        <w:rPr>
          <w:rFonts w:ascii="Bookman Old Style" w:hAnsi="Bookman Old Style" w:cs="Calibri"/>
          <w:sz w:val="24"/>
          <w:szCs w:val="24"/>
          <w:lang w:val="en-US"/>
        </w:rPr>
        <w:t xml:space="preserve"> force data by disability status. </w:t>
      </w:r>
      <w:r w:rsidR="00BA1DD3" w:rsidRPr="003D3BB0">
        <w:rPr>
          <w:rFonts w:ascii="Bookman Old Style" w:hAnsi="Bookman Old Style" w:cs="Calibri"/>
          <w:sz w:val="24"/>
          <w:szCs w:val="24"/>
          <w:lang w:val="en-US"/>
        </w:rPr>
        <w:t>Thus,</w:t>
      </w:r>
      <w:r w:rsidRPr="003D3BB0">
        <w:rPr>
          <w:rFonts w:ascii="Bookman Old Style" w:hAnsi="Bookman Old Style" w:cs="Calibri"/>
          <w:sz w:val="24"/>
          <w:szCs w:val="24"/>
          <w:lang w:val="en-US"/>
        </w:rPr>
        <w:t xml:space="preserve"> it is restricted to persons age</w:t>
      </w:r>
      <w:r w:rsidR="00904878" w:rsidRPr="003D3BB0">
        <w:rPr>
          <w:rFonts w:ascii="Bookman Old Style" w:hAnsi="Bookman Old Style" w:cs="Calibri"/>
          <w:sz w:val="24"/>
          <w:szCs w:val="24"/>
          <w:lang w:val="en-US"/>
        </w:rPr>
        <w:t>d 5 years and above</w:t>
      </w:r>
      <w:r w:rsidR="00CD755D" w:rsidRPr="003D3BB0">
        <w:rPr>
          <w:rFonts w:ascii="Bookman Old Style" w:hAnsi="Bookman Old Style" w:cs="Calibri"/>
          <w:sz w:val="24"/>
          <w:szCs w:val="24"/>
          <w:lang w:val="en-US"/>
        </w:rPr>
        <w:t>.</w:t>
      </w:r>
    </w:p>
    <w:p w14:paraId="0D9DD7E8" w14:textId="77777777" w:rsidR="00C978B2" w:rsidRPr="003D3BB0" w:rsidRDefault="00C978B2" w:rsidP="0092745A">
      <w:pPr>
        <w:jc w:val="both"/>
        <w:rPr>
          <w:rFonts w:ascii="Bookman Old Style" w:hAnsi="Bookman Old Style" w:cs="Calibri"/>
          <w:sz w:val="24"/>
          <w:szCs w:val="24"/>
          <w:lang w:val="en-US"/>
        </w:rPr>
      </w:pPr>
      <w:r w:rsidRPr="003D3BB0">
        <w:rPr>
          <w:rFonts w:ascii="Bookman Old Style" w:hAnsi="Bookman Old Style" w:cs="Calibri"/>
          <w:sz w:val="24"/>
          <w:szCs w:val="24"/>
          <w:lang w:val="en-US"/>
        </w:rPr>
        <w:t xml:space="preserve"> </w:t>
      </w:r>
    </w:p>
    <w:p w14:paraId="7B70A93B" w14:textId="682132FC" w:rsidR="00CD1E0B" w:rsidRPr="003D3BB0" w:rsidRDefault="00E63D47" w:rsidP="0092745A">
      <w:pPr>
        <w:jc w:val="both"/>
        <w:rPr>
          <w:rFonts w:ascii="Bookman Old Style" w:hAnsi="Bookman Old Style" w:cs="Calibri"/>
          <w:b/>
          <w:bCs/>
          <w:sz w:val="24"/>
          <w:szCs w:val="24"/>
          <w:lang w:val="en-US"/>
        </w:rPr>
      </w:pPr>
      <w:r w:rsidRPr="003D3BB0">
        <w:rPr>
          <w:rFonts w:ascii="Bookman Old Style" w:hAnsi="Bookman Old Style" w:cs="Calibri"/>
          <w:b/>
          <w:bCs/>
          <w:i/>
          <w:iCs/>
          <w:sz w:val="24"/>
          <w:szCs w:val="24"/>
          <w:lang w:val="en-US"/>
        </w:rPr>
        <w:t>DEM_21</w:t>
      </w:r>
      <w:r w:rsidR="00CD1E0B" w:rsidRPr="003D3BB0">
        <w:rPr>
          <w:rFonts w:ascii="Bookman Old Style" w:hAnsi="Bookman Old Style" w:cs="Calibri"/>
          <w:b/>
          <w:bCs/>
          <w:i/>
          <w:iCs/>
          <w:sz w:val="24"/>
          <w:szCs w:val="24"/>
          <w:lang w:val="en-US"/>
        </w:rPr>
        <w:t>-</w:t>
      </w:r>
      <w:r w:rsidRPr="003D3BB0">
        <w:rPr>
          <w:rFonts w:ascii="Bookman Old Style" w:hAnsi="Bookman Old Style" w:cs="Calibri"/>
          <w:b/>
          <w:bCs/>
          <w:i/>
          <w:iCs/>
          <w:sz w:val="24"/>
          <w:szCs w:val="24"/>
          <w:lang w:val="en-US"/>
        </w:rPr>
        <w:t>DEM_26</w:t>
      </w:r>
      <w:r w:rsidR="00A30BC9" w:rsidRPr="003D3BB0">
        <w:rPr>
          <w:rFonts w:ascii="Bookman Old Style" w:hAnsi="Bookman Old Style" w:cs="Calibri"/>
          <w:b/>
          <w:bCs/>
          <w:i/>
          <w:iCs/>
          <w:sz w:val="24"/>
          <w:szCs w:val="24"/>
          <w:lang w:val="en-US"/>
        </w:rPr>
        <w:t xml:space="preserve">. Functional </w:t>
      </w:r>
      <w:r w:rsidR="00CD1E0B" w:rsidRPr="003D3BB0">
        <w:rPr>
          <w:rFonts w:ascii="Bookman Old Style" w:hAnsi="Bookman Old Style" w:cs="Calibri"/>
          <w:b/>
          <w:bCs/>
          <w:i/>
          <w:iCs/>
          <w:sz w:val="24"/>
          <w:szCs w:val="24"/>
          <w:lang w:val="en-US"/>
        </w:rPr>
        <w:t>difficulty:</w:t>
      </w:r>
      <w:r w:rsidR="00A30BC9" w:rsidRPr="003D3BB0">
        <w:rPr>
          <w:rFonts w:ascii="Bookman Old Style" w:hAnsi="Bookman Old Style" w:cs="Calibri"/>
          <w:b/>
          <w:bCs/>
          <w:sz w:val="24"/>
          <w:szCs w:val="24"/>
          <w:lang w:val="en-US"/>
        </w:rPr>
        <w:t xml:space="preserve"> </w:t>
      </w:r>
    </w:p>
    <w:p w14:paraId="2C19475A" w14:textId="2FD2EE03" w:rsidR="00E63D47" w:rsidRPr="003D3BB0" w:rsidRDefault="00CD1E0B" w:rsidP="0092745A">
      <w:pPr>
        <w:jc w:val="both"/>
        <w:rPr>
          <w:rFonts w:ascii="Bookman Old Style" w:hAnsi="Bookman Old Style" w:cs="Calibri"/>
          <w:sz w:val="24"/>
          <w:szCs w:val="24"/>
          <w:lang w:val="en-US"/>
        </w:rPr>
      </w:pPr>
      <w:r w:rsidRPr="003D3BB0">
        <w:rPr>
          <w:rFonts w:ascii="Bookman Old Style" w:hAnsi="Bookman Old Style" w:cs="Calibri"/>
          <w:sz w:val="24"/>
          <w:szCs w:val="24"/>
          <w:lang w:val="en-US"/>
        </w:rPr>
        <w:t>A</w:t>
      </w:r>
      <w:r w:rsidR="00E63D47" w:rsidRPr="003D3BB0">
        <w:rPr>
          <w:rFonts w:ascii="Bookman Old Style" w:hAnsi="Bookman Old Style" w:cs="Calibri"/>
          <w:sz w:val="24"/>
          <w:szCs w:val="24"/>
          <w:lang w:val="en-US"/>
        </w:rPr>
        <w:t>sk about difficulties in seeing,</w:t>
      </w:r>
      <w:r w:rsidR="00904878" w:rsidRPr="003D3BB0">
        <w:rPr>
          <w:rFonts w:ascii="Bookman Old Style" w:hAnsi="Bookman Old Style" w:cs="Calibri"/>
          <w:sz w:val="24"/>
          <w:szCs w:val="24"/>
          <w:lang w:val="en-US"/>
        </w:rPr>
        <w:t xml:space="preserve"> </w:t>
      </w:r>
      <w:r w:rsidR="00E63D47" w:rsidRPr="003D3BB0">
        <w:rPr>
          <w:rFonts w:ascii="Bookman Old Style" w:hAnsi="Bookman Old Style" w:cs="Calibri"/>
          <w:sz w:val="24"/>
          <w:szCs w:val="24"/>
          <w:lang w:val="en-US"/>
        </w:rPr>
        <w:t>hearing,</w:t>
      </w:r>
      <w:r w:rsidR="00E63D47" w:rsidRPr="003D3BB0">
        <w:rPr>
          <w:rFonts w:ascii="Bookman Old Style" w:hAnsi="Bookman Old Style"/>
          <w:sz w:val="24"/>
          <w:szCs w:val="24"/>
          <w:lang w:val="en-US"/>
        </w:rPr>
        <w:t xml:space="preserve"> </w:t>
      </w:r>
      <w:r w:rsidR="00E63D47" w:rsidRPr="003D3BB0">
        <w:rPr>
          <w:rFonts w:ascii="Bookman Old Style" w:hAnsi="Bookman Old Style" w:cs="Calibri"/>
          <w:sz w:val="24"/>
          <w:szCs w:val="24"/>
          <w:lang w:val="en-US"/>
        </w:rPr>
        <w:t>walking or climbing steps, remembering or concentrating,</w:t>
      </w:r>
      <w:r w:rsidR="00904878" w:rsidRPr="003D3BB0">
        <w:rPr>
          <w:rFonts w:ascii="Bookman Old Style" w:hAnsi="Bookman Old Style" w:cs="Calibri"/>
          <w:sz w:val="24"/>
          <w:szCs w:val="24"/>
          <w:lang w:val="en-US"/>
        </w:rPr>
        <w:t xml:space="preserve"> </w:t>
      </w:r>
      <w:r w:rsidR="00E63D47" w:rsidRPr="003D3BB0">
        <w:rPr>
          <w:rFonts w:ascii="Bookman Old Style" w:hAnsi="Bookman Old Style" w:cs="Calibri"/>
          <w:sz w:val="24"/>
          <w:szCs w:val="24"/>
          <w:lang w:val="en-US"/>
        </w:rPr>
        <w:t>s</w:t>
      </w:r>
      <w:r w:rsidR="00904878" w:rsidRPr="003D3BB0">
        <w:rPr>
          <w:rFonts w:ascii="Bookman Old Style" w:hAnsi="Bookman Old Style" w:cs="Calibri"/>
          <w:sz w:val="24"/>
          <w:szCs w:val="24"/>
          <w:lang w:val="en-US"/>
        </w:rPr>
        <w:t>el</w:t>
      </w:r>
      <w:r w:rsidR="00E63D47" w:rsidRPr="003D3BB0">
        <w:rPr>
          <w:rFonts w:ascii="Bookman Old Style" w:hAnsi="Bookman Old Style" w:cs="Calibri"/>
          <w:sz w:val="24"/>
          <w:szCs w:val="24"/>
          <w:lang w:val="en-US"/>
        </w:rPr>
        <w:t>f</w:t>
      </w:r>
      <w:r w:rsidR="00904878" w:rsidRPr="003D3BB0">
        <w:rPr>
          <w:rFonts w:ascii="Bookman Old Style" w:hAnsi="Bookman Old Style" w:cs="Calibri"/>
          <w:sz w:val="24"/>
          <w:szCs w:val="24"/>
          <w:lang w:val="en-US"/>
        </w:rPr>
        <w:t>-</w:t>
      </w:r>
      <w:r w:rsidR="00E63D47" w:rsidRPr="003D3BB0">
        <w:rPr>
          <w:rFonts w:ascii="Bookman Old Style" w:hAnsi="Bookman Old Style" w:cs="Calibri"/>
          <w:sz w:val="24"/>
          <w:szCs w:val="24"/>
          <w:lang w:val="en-US"/>
        </w:rPr>
        <w:t>care,</w:t>
      </w:r>
      <w:r w:rsidR="00904878" w:rsidRPr="003D3BB0">
        <w:rPr>
          <w:rFonts w:ascii="Bookman Old Style" w:hAnsi="Bookman Old Style" w:cs="Calibri"/>
          <w:sz w:val="24"/>
          <w:szCs w:val="24"/>
          <w:lang w:val="en-US"/>
        </w:rPr>
        <w:t xml:space="preserve"> </w:t>
      </w:r>
      <w:r w:rsidR="00E63D47" w:rsidRPr="003D3BB0">
        <w:rPr>
          <w:rFonts w:ascii="Bookman Old Style" w:hAnsi="Bookman Old Style" w:cs="Calibri"/>
          <w:sz w:val="24"/>
          <w:szCs w:val="24"/>
          <w:lang w:val="en-US"/>
        </w:rPr>
        <w:t>communicating</w:t>
      </w:r>
      <w:r w:rsidR="00904878" w:rsidRPr="003D3BB0">
        <w:rPr>
          <w:rFonts w:ascii="Bookman Old Style" w:hAnsi="Bookman Old Style" w:cs="Calibri"/>
          <w:sz w:val="24"/>
          <w:szCs w:val="24"/>
          <w:lang w:val="en-US"/>
        </w:rPr>
        <w:t xml:space="preserve"> </w:t>
      </w:r>
      <w:r w:rsidR="00E63D47" w:rsidRPr="003D3BB0">
        <w:rPr>
          <w:rFonts w:ascii="Bookman Old Style" w:hAnsi="Bookman Old Style" w:cs="Calibri"/>
          <w:sz w:val="24"/>
          <w:szCs w:val="24"/>
          <w:lang w:val="en-US"/>
        </w:rPr>
        <w:t>using one’s language</w:t>
      </w:r>
      <w:r w:rsidR="00A30BC9" w:rsidRPr="003D3BB0">
        <w:rPr>
          <w:rFonts w:ascii="Bookman Old Style" w:hAnsi="Bookman Old Style" w:cs="Calibri"/>
          <w:sz w:val="24"/>
          <w:szCs w:val="24"/>
          <w:lang w:val="en-US"/>
        </w:rPr>
        <w:t xml:space="preserve"> whose respo</w:t>
      </w:r>
      <w:r w:rsidR="00BA1DD3" w:rsidRPr="003D3BB0">
        <w:rPr>
          <w:rFonts w:ascii="Bookman Old Style" w:hAnsi="Bookman Old Style" w:cs="Calibri"/>
          <w:sz w:val="24"/>
          <w:szCs w:val="24"/>
          <w:lang w:val="en-US"/>
        </w:rPr>
        <w:t>n</w:t>
      </w:r>
      <w:r w:rsidR="00A30BC9" w:rsidRPr="003D3BB0">
        <w:rPr>
          <w:rFonts w:ascii="Bookman Old Style" w:hAnsi="Bookman Old Style" w:cs="Calibri"/>
          <w:sz w:val="24"/>
          <w:szCs w:val="24"/>
          <w:lang w:val="en-US"/>
        </w:rPr>
        <w:t>ses are:</w:t>
      </w:r>
    </w:p>
    <w:p w14:paraId="30A552F2" w14:textId="29A04810" w:rsidR="00CD1E0B" w:rsidRPr="003D3BB0" w:rsidRDefault="00A30BC9">
      <w:pPr>
        <w:numPr>
          <w:ilvl w:val="2"/>
          <w:numId w:val="128"/>
        </w:numPr>
        <w:jc w:val="both"/>
        <w:rPr>
          <w:rFonts w:ascii="Bookman Old Style" w:hAnsi="Bookman Old Style" w:cs="Calibri"/>
          <w:sz w:val="24"/>
          <w:szCs w:val="24"/>
        </w:rPr>
      </w:pPr>
      <w:r w:rsidRPr="003D3BB0">
        <w:rPr>
          <w:rFonts w:ascii="Bookman Old Style" w:hAnsi="Bookman Old Style" w:cs="Calibri"/>
          <w:sz w:val="24"/>
          <w:szCs w:val="24"/>
        </w:rPr>
        <w:t xml:space="preserve">No, </w:t>
      </w:r>
      <w:proofErr w:type="spellStart"/>
      <w:r w:rsidRPr="003D3BB0">
        <w:rPr>
          <w:rFonts w:ascii="Bookman Old Style" w:hAnsi="Bookman Old Style" w:cs="Calibri"/>
          <w:sz w:val="24"/>
          <w:szCs w:val="24"/>
        </w:rPr>
        <w:t>no</w:t>
      </w:r>
      <w:proofErr w:type="spellEnd"/>
      <w:r w:rsidRPr="003D3BB0">
        <w:rPr>
          <w:rFonts w:ascii="Bookman Old Style" w:hAnsi="Bookman Old Style" w:cs="Calibri"/>
          <w:sz w:val="24"/>
          <w:szCs w:val="24"/>
        </w:rPr>
        <w:t xml:space="preserve"> </w:t>
      </w:r>
      <w:proofErr w:type="spellStart"/>
      <w:r w:rsidRPr="003D3BB0">
        <w:rPr>
          <w:rFonts w:ascii="Bookman Old Style" w:hAnsi="Bookman Old Style" w:cs="Calibri"/>
          <w:sz w:val="24"/>
          <w:szCs w:val="24"/>
        </w:rPr>
        <w:t>difficulty</w:t>
      </w:r>
      <w:proofErr w:type="spellEnd"/>
    </w:p>
    <w:p w14:paraId="31A14011" w14:textId="105A5BC8" w:rsidR="00CD1E0B" w:rsidRPr="003D3BB0" w:rsidRDefault="00A30BC9">
      <w:pPr>
        <w:numPr>
          <w:ilvl w:val="2"/>
          <w:numId w:val="128"/>
        </w:numPr>
        <w:jc w:val="both"/>
        <w:rPr>
          <w:rFonts w:ascii="Bookman Old Style" w:hAnsi="Bookman Old Style" w:cs="Calibri"/>
          <w:sz w:val="24"/>
          <w:szCs w:val="24"/>
        </w:rPr>
      </w:pPr>
      <w:proofErr w:type="spellStart"/>
      <w:r w:rsidRPr="003D3BB0">
        <w:rPr>
          <w:rFonts w:ascii="Bookman Old Style" w:hAnsi="Bookman Old Style" w:cs="Calibri"/>
          <w:sz w:val="24"/>
          <w:szCs w:val="24"/>
        </w:rPr>
        <w:t>Yes</w:t>
      </w:r>
      <w:proofErr w:type="spellEnd"/>
      <w:r w:rsidRPr="003D3BB0">
        <w:rPr>
          <w:rFonts w:ascii="Bookman Old Style" w:hAnsi="Bookman Old Style" w:cs="Calibri"/>
          <w:sz w:val="24"/>
          <w:szCs w:val="24"/>
        </w:rPr>
        <w:t xml:space="preserve">, </w:t>
      </w:r>
      <w:proofErr w:type="spellStart"/>
      <w:r w:rsidRPr="003D3BB0">
        <w:rPr>
          <w:rFonts w:ascii="Bookman Old Style" w:hAnsi="Bookman Old Style" w:cs="Calibri"/>
          <w:sz w:val="24"/>
          <w:szCs w:val="24"/>
        </w:rPr>
        <w:t>some</w:t>
      </w:r>
      <w:proofErr w:type="spellEnd"/>
      <w:r w:rsidRPr="003D3BB0">
        <w:rPr>
          <w:rFonts w:ascii="Bookman Old Style" w:hAnsi="Bookman Old Style" w:cs="Calibri"/>
          <w:sz w:val="24"/>
          <w:szCs w:val="24"/>
        </w:rPr>
        <w:t xml:space="preserve"> </w:t>
      </w:r>
      <w:proofErr w:type="spellStart"/>
      <w:r w:rsidRPr="003D3BB0">
        <w:rPr>
          <w:rFonts w:ascii="Bookman Old Style" w:hAnsi="Bookman Old Style" w:cs="Calibri"/>
          <w:sz w:val="24"/>
          <w:szCs w:val="24"/>
        </w:rPr>
        <w:t>difficulty</w:t>
      </w:r>
      <w:proofErr w:type="spellEnd"/>
    </w:p>
    <w:p w14:paraId="78C225DE" w14:textId="248C900A" w:rsidR="00CD1E0B" w:rsidRPr="003D3BB0" w:rsidRDefault="00A30BC9">
      <w:pPr>
        <w:numPr>
          <w:ilvl w:val="2"/>
          <w:numId w:val="128"/>
        </w:numPr>
        <w:jc w:val="both"/>
        <w:rPr>
          <w:rFonts w:ascii="Bookman Old Style" w:hAnsi="Bookman Old Style" w:cs="Calibri"/>
          <w:sz w:val="24"/>
          <w:szCs w:val="24"/>
        </w:rPr>
      </w:pPr>
      <w:proofErr w:type="spellStart"/>
      <w:r w:rsidRPr="003D3BB0">
        <w:rPr>
          <w:rFonts w:ascii="Bookman Old Style" w:hAnsi="Bookman Old Style" w:cs="Calibri"/>
          <w:sz w:val="24"/>
          <w:szCs w:val="24"/>
        </w:rPr>
        <w:t>Yes</w:t>
      </w:r>
      <w:proofErr w:type="spellEnd"/>
      <w:r w:rsidRPr="003D3BB0">
        <w:rPr>
          <w:rFonts w:ascii="Bookman Old Style" w:hAnsi="Bookman Old Style" w:cs="Calibri"/>
          <w:sz w:val="24"/>
          <w:szCs w:val="24"/>
        </w:rPr>
        <w:t xml:space="preserve">, a lot </w:t>
      </w:r>
      <w:proofErr w:type="spellStart"/>
      <w:r w:rsidRPr="003D3BB0">
        <w:rPr>
          <w:rFonts w:ascii="Bookman Old Style" w:hAnsi="Bookman Old Style" w:cs="Calibri"/>
          <w:sz w:val="24"/>
          <w:szCs w:val="24"/>
        </w:rPr>
        <w:t>of</w:t>
      </w:r>
      <w:proofErr w:type="spellEnd"/>
      <w:r w:rsidRPr="003D3BB0">
        <w:rPr>
          <w:rFonts w:ascii="Bookman Old Style" w:hAnsi="Bookman Old Style" w:cs="Calibri"/>
          <w:sz w:val="24"/>
          <w:szCs w:val="24"/>
        </w:rPr>
        <w:t xml:space="preserve"> </w:t>
      </w:r>
      <w:proofErr w:type="spellStart"/>
      <w:r w:rsidRPr="003D3BB0">
        <w:rPr>
          <w:rFonts w:ascii="Bookman Old Style" w:hAnsi="Bookman Old Style" w:cs="Calibri"/>
          <w:sz w:val="24"/>
          <w:szCs w:val="24"/>
        </w:rPr>
        <w:t>difficulty</w:t>
      </w:r>
      <w:proofErr w:type="spellEnd"/>
    </w:p>
    <w:p w14:paraId="1ABA3399" w14:textId="3F7E8A87" w:rsidR="00CD1E0B" w:rsidRPr="003D3BB0" w:rsidRDefault="00A30BC9">
      <w:pPr>
        <w:numPr>
          <w:ilvl w:val="2"/>
          <w:numId w:val="128"/>
        </w:numPr>
        <w:jc w:val="both"/>
        <w:rPr>
          <w:rFonts w:ascii="Bookman Old Style" w:hAnsi="Bookman Old Style" w:cs="Calibri"/>
          <w:sz w:val="24"/>
          <w:szCs w:val="24"/>
        </w:rPr>
      </w:pPr>
      <w:proofErr w:type="spellStart"/>
      <w:r w:rsidRPr="003D3BB0">
        <w:rPr>
          <w:rFonts w:ascii="Bookman Old Style" w:hAnsi="Bookman Old Style" w:cs="Calibri"/>
          <w:sz w:val="24"/>
          <w:szCs w:val="24"/>
        </w:rPr>
        <w:t>Cannot</w:t>
      </w:r>
      <w:proofErr w:type="spellEnd"/>
      <w:r w:rsidRPr="003D3BB0">
        <w:rPr>
          <w:rFonts w:ascii="Bookman Old Style" w:hAnsi="Bookman Old Style" w:cs="Calibri"/>
          <w:sz w:val="24"/>
          <w:szCs w:val="24"/>
        </w:rPr>
        <w:t xml:space="preserve"> do it at all</w:t>
      </w:r>
    </w:p>
    <w:p w14:paraId="450F92F8" w14:textId="1A141D09" w:rsidR="0016130B" w:rsidRPr="003D3BB0" w:rsidRDefault="00CD1E0B" w:rsidP="0016130B">
      <w:pPr>
        <w:jc w:val="both"/>
        <w:rPr>
          <w:rFonts w:ascii="Bookman Old Style" w:hAnsi="Bookman Old Style" w:cs="Calibri"/>
          <w:sz w:val="24"/>
          <w:szCs w:val="24"/>
          <w:lang w:val="en-US"/>
        </w:rPr>
      </w:pPr>
      <w:r w:rsidRPr="003D3BB0">
        <w:rPr>
          <w:rFonts w:ascii="Bookman Old Style" w:hAnsi="Bookman Old Style" w:cs="Calibri"/>
          <w:sz w:val="24"/>
          <w:szCs w:val="24"/>
          <w:lang w:val="en-US"/>
        </w:rPr>
        <w:t xml:space="preserve">The responses can be read aloud if </w:t>
      </w:r>
      <w:r w:rsidR="0016130B" w:rsidRPr="003D3BB0">
        <w:rPr>
          <w:rFonts w:ascii="Bookman Old Style" w:hAnsi="Bookman Old Style" w:cs="Calibri"/>
          <w:sz w:val="24"/>
          <w:szCs w:val="24"/>
          <w:lang w:val="en-US"/>
        </w:rPr>
        <w:t>needed</w:t>
      </w:r>
      <w:r w:rsidRPr="003D3BB0">
        <w:rPr>
          <w:rFonts w:ascii="Bookman Old Style" w:hAnsi="Bookman Old Style" w:cs="Calibri"/>
          <w:sz w:val="24"/>
          <w:szCs w:val="24"/>
          <w:lang w:val="en-US"/>
        </w:rPr>
        <w:t>.</w:t>
      </w:r>
      <w:r w:rsidR="0016130B" w:rsidRPr="003D3BB0">
        <w:rPr>
          <w:rFonts w:ascii="Bookman Old Style" w:hAnsi="Bookman Old Style" w:cs="Calibri"/>
          <w:sz w:val="24"/>
          <w:szCs w:val="24"/>
          <w:lang w:val="en-US"/>
        </w:rPr>
        <w:t xml:space="preserve"> Interviewers should be trained to read the list of response options in full before requesting an answer from the respondent. </w:t>
      </w:r>
    </w:p>
    <w:p w14:paraId="670BA3B0" w14:textId="77777777" w:rsidR="00A30BC9" w:rsidRPr="003D3BB0" w:rsidRDefault="00A30BC9" w:rsidP="0092745A">
      <w:pPr>
        <w:jc w:val="both"/>
        <w:rPr>
          <w:rFonts w:ascii="Bookman Old Style" w:hAnsi="Bookman Old Style" w:cs="Calibri"/>
          <w:sz w:val="24"/>
          <w:szCs w:val="24"/>
          <w:lang w:val="en-US"/>
        </w:rPr>
      </w:pPr>
    </w:p>
    <w:p w14:paraId="449383FF" w14:textId="77777777" w:rsidR="0092745A" w:rsidRPr="003D3BB0" w:rsidRDefault="0092745A" w:rsidP="0092745A">
      <w:pPr>
        <w:jc w:val="both"/>
        <w:rPr>
          <w:rFonts w:ascii="Bookman Old Style" w:hAnsi="Bookman Old Style" w:cs="Calibri"/>
          <w:sz w:val="24"/>
          <w:szCs w:val="24"/>
          <w:lang w:val="en-US"/>
        </w:rPr>
      </w:pPr>
    </w:p>
    <w:p w14:paraId="2C30AECA" w14:textId="53D658E0" w:rsidR="0016130B" w:rsidRPr="003D3BB0" w:rsidRDefault="00C978B2" w:rsidP="00C978B2">
      <w:pPr>
        <w:jc w:val="both"/>
        <w:rPr>
          <w:rFonts w:ascii="Bookman Old Style" w:hAnsi="Bookman Old Style" w:cs="Calibri"/>
          <w:bCs/>
          <w:i/>
          <w:iCs/>
          <w:sz w:val="24"/>
          <w:szCs w:val="24"/>
          <w:lang w:val="en-US"/>
        </w:rPr>
      </w:pPr>
      <w:r w:rsidRPr="003D3BB0">
        <w:rPr>
          <w:rFonts w:ascii="Bookman Old Style" w:hAnsi="Bookman Old Style" w:cs="Calibri"/>
          <w:b/>
          <w:i/>
          <w:iCs/>
          <w:sz w:val="24"/>
          <w:szCs w:val="24"/>
          <w:lang w:val="en-US"/>
        </w:rPr>
        <w:t>D</w:t>
      </w:r>
      <w:r w:rsidR="00E63D47" w:rsidRPr="003D3BB0">
        <w:rPr>
          <w:rFonts w:ascii="Bookman Old Style" w:hAnsi="Bookman Old Style" w:cs="Calibri"/>
          <w:b/>
          <w:i/>
          <w:iCs/>
          <w:sz w:val="24"/>
          <w:szCs w:val="24"/>
          <w:lang w:val="en-US"/>
        </w:rPr>
        <w:t>EM</w:t>
      </w:r>
      <w:del w:id="774" w:author="USER" w:date="2023-08-09T12:00:00Z">
        <w:r w:rsidR="00E63D47" w:rsidRPr="003D3BB0" w:rsidDel="002F359A">
          <w:rPr>
            <w:rFonts w:ascii="Bookman Old Style" w:hAnsi="Bookman Old Style" w:cs="Calibri"/>
            <w:b/>
            <w:i/>
            <w:iCs/>
            <w:sz w:val="24"/>
            <w:szCs w:val="24"/>
            <w:lang w:val="en-US"/>
          </w:rPr>
          <w:delText>_</w:delText>
        </w:r>
      </w:del>
      <w:r w:rsidR="00E63D47" w:rsidRPr="003D3BB0">
        <w:rPr>
          <w:rFonts w:ascii="Bookman Old Style" w:hAnsi="Bookman Old Style" w:cs="Calibri"/>
          <w:b/>
          <w:i/>
          <w:iCs/>
          <w:sz w:val="24"/>
          <w:szCs w:val="24"/>
          <w:lang w:val="en-US"/>
        </w:rPr>
        <w:t>21</w:t>
      </w:r>
      <w:r w:rsidR="00E63D47" w:rsidRPr="003D3BB0">
        <w:rPr>
          <w:rFonts w:ascii="Bookman Old Style" w:hAnsi="Bookman Old Style" w:cs="Calibri"/>
          <w:b/>
          <w:sz w:val="24"/>
          <w:szCs w:val="24"/>
          <w:lang w:val="en-US"/>
        </w:rPr>
        <w:t xml:space="preserve">: </w:t>
      </w:r>
      <w:r w:rsidR="00E63D47" w:rsidRPr="003D3BB0">
        <w:rPr>
          <w:rFonts w:ascii="Bookman Old Style" w:hAnsi="Bookman Old Style" w:cs="Calibri"/>
          <w:bCs/>
          <w:i/>
          <w:iCs/>
          <w:sz w:val="24"/>
          <w:szCs w:val="24"/>
          <w:lang w:val="en-US"/>
        </w:rPr>
        <w:t xml:space="preserve">Does (NAME) have difficulty seeing, even if wearing glasses? Would you </w:t>
      </w:r>
      <w:proofErr w:type="gramStart"/>
      <w:r w:rsidR="00E63D47" w:rsidRPr="003D3BB0">
        <w:rPr>
          <w:rFonts w:ascii="Bookman Old Style" w:hAnsi="Bookman Old Style" w:cs="Calibri"/>
          <w:bCs/>
          <w:i/>
          <w:iCs/>
          <w:sz w:val="24"/>
          <w:szCs w:val="24"/>
          <w:lang w:val="en-US"/>
        </w:rPr>
        <w:t>say,…</w:t>
      </w:r>
      <w:proofErr w:type="gramEnd"/>
    </w:p>
    <w:p w14:paraId="62AE3D18" w14:textId="77777777" w:rsidR="0016130B" w:rsidRPr="003D3BB0" w:rsidRDefault="0016130B" w:rsidP="00C978B2">
      <w:pPr>
        <w:jc w:val="both"/>
        <w:rPr>
          <w:rFonts w:ascii="Bookman Old Style" w:hAnsi="Bookman Old Style" w:cs="Calibri"/>
          <w:bCs/>
          <w:i/>
          <w:iCs/>
          <w:sz w:val="24"/>
          <w:szCs w:val="24"/>
          <w:lang w:val="en-US"/>
        </w:rPr>
      </w:pPr>
    </w:p>
    <w:p w14:paraId="516AA705" w14:textId="19682550" w:rsidR="0016130B" w:rsidRPr="003D3BB0" w:rsidRDefault="0016130B" w:rsidP="0016130B">
      <w:pPr>
        <w:jc w:val="both"/>
        <w:rPr>
          <w:rFonts w:ascii="Bookman Old Style" w:hAnsi="Bookman Old Style" w:cs="Calibri"/>
          <w:sz w:val="24"/>
          <w:szCs w:val="24"/>
          <w:lang w:val="en-US"/>
        </w:rPr>
      </w:pPr>
      <w:r w:rsidRPr="003D3BB0">
        <w:rPr>
          <w:rFonts w:ascii="Bookman Old Style" w:hAnsi="Bookman Old Style" w:cs="Calibri"/>
          <w:sz w:val="24"/>
          <w:szCs w:val="24"/>
          <w:lang w:val="en-US"/>
        </w:rPr>
        <w:t>The question</w:t>
      </w:r>
      <w:r w:rsidR="00CD755D" w:rsidRPr="003D3BB0">
        <w:rPr>
          <w:rFonts w:ascii="Bookman Old Style" w:hAnsi="Bookman Old Style" w:cs="Calibri"/>
          <w:sz w:val="24"/>
          <w:szCs w:val="24"/>
          <w:lang w:val="en-US"/>
        </w:rPr>
        <w:t xml:space="preserve"> </w:t>
      </w:r>
      <w:r w:rsidRPr="003D3BB0">
        <w:rPr>
          <w:rFonts w:ascii="Bookman Old Style" w:hAnsi="Bookman Old Style" w:cs="Calibri"/>
          <w:sz w:val="24"/>
          <w:szCs w:val="24"/>
          <w:lang w:val="en-US"/>
        </w:rPr>
        <w:t xml:space="preserve">seeks to identify persons who have vision difficulties or problems seeing even when wearing glasses (if they wear glasses). “Seeing” refers to an individual using his/her eyes and visual capacity in order to perceive or observe what is happening around them. </w:t>
      </w:r>
    </w:p>
    <w:p w14:paraId="03965AD7" w14:textId="77777777" w:rsidR="0016130B" w:rsidRPr="003D3BB0" w:rsidRDefault="0016130B" w:rsidP="0016130B">
      <w:pPr>
        <w:jc w:val="both"/>
        <w:rPr>
          <w:rFonts w:ascii="Bookman Old Style" w:hAnsi="Bookman Old Style" w:cs="Calibri"/>
          <w:sz w:val="24"/>
          <w:szCs w:val="24"/>
          <w:lang w:val="en-US"/>
        </w:rPr>
      </w:pPr>
    </w:p>
    <w:p w14:paraId="3A278C6C" w14:textId="77777777" w:rsidR="0016130B" w:rsidRPr="003D3BB0" w:rsidRDefault="0016130B" w:rsidP="0016130B">
      <w:pPr>
        <w:jc w:val="both"/>
        <w:rPr>
          <w:rFonts w:ascii="Bookman Old Style" w:hAnsi="Bookman Old Style" w:cs="Calibri"/>
          <w:sz w:val="24"/>
          <w:szCs w:val="24"/>
          <w:lang w:val="en-US"/>
        </w:rPr>
      </w:pPr>
      <w:r w:rsidRPr="003D3BB0">
        <w:rPr>
          <w:rFonts w:ascii="Bookman Old Style" w:hAnsi="Bookman Old Style" w:cs="Calibri"/>
          <w:sz w:val="24"/>
          <w:szCs w:val="24"/>
          <w:lang w:val="en-US"/>
        </w:rPr>
        <w:t>“Even when wearing glasses” refers to difficulty seeing with glasses if the respondent has, and uses, them – NOT how vision would be if glasses, or better glasses, were provided to one who needed them.</w:t>
      </w:r>
    </w:p>
    <w:p w14:paraId="1A42EC6B" w14:textId="77777777" w:rsidR="0016130B" w:rsidRPr="003D3BB0" w:rsidRDefault="0016130B" w:rsidP="0016130B">
      <w:pPr>
        <w:jc w:val="both"/>
        <w:rPr>
          <w:rFonts w:ascii="Bookman Old Style" w:hAnsi="Bookman Old Style" w:cs="Calibri"/>
          <w:sz w:val="24"/>
          <w:szCs w:val="24"/>
          <w:lang w:val="en-US"/>
        </w:rPr>
      </w:pPr>
    </w:p>
    <w:p w14:paraId="14748EE7" w14:textId="77777777" w:rsidR="0016130B" w:rsidRPr="003D3BB0" w:rsidRDefault="0016130B" w:rsidP="0016130B">
      <w:pPr>
        <w:jc w:val="both"/>
        <w:rPr>
          <w:rFonts w:ascii="Bookman Old Style" w:hAnsi="Bookman Old Style" w:cs="Calibri"/>
          <w:sz w:val="24"/>
          <w:szCs w:val="24"/>
        </w:rPr>
      </w:pPr>
      <w:proofErr w:type="spellStart"/>
      <w:r w:rsidRPr="003D3BB0">
        <w:rPr>
          <w:rFonts w:ascii="Bookman Old Style" w:hAnsi="Bookman Old Style" w:cs="Calibri"/>
          <w:sz w:val="24"/>
          <w:szCs w:val="24"/>
        </w:rPr>
        <w:t>Included</w:t>
      </w:r>
      <w:proofErr w:type="spellEnd"/>
      <w:r w:rsidRPr="003D3BB0">
        <w:rPr>
          <w:rFonts w:ascii="Bookman Old Style" w:hAnsi="Bookman Old Style" w:cs="Calibri"/>
          <w:sz w:val="24"/>
          <w:szCs w:val="24"/>
        </w:rPr>
        <w:t xml:space="preserve"> </w:t>
      </w:r>
      <w:proofErr w:type="spellStart"/>
      <w:r w:rsidRPr="003D3BB0">
        <w:rPr>
          <w:rFonts w:ascii="Bookman Old Style" w:hAnsi="Bookman Old Style" w:cs="Calibri"/>
          <w:sz w:val="24"/>
          <w:szCs w:val="24"/>
        </w:rPr>
        <w:t>are</w:t>
      </w:r>
      <w:proofErr w:type="spellEnd"/>
      <w:r w:rsidRPr="003D3BB0">
        <w:rPr>
          <w:rFonts w:ascii="Bookman Old Style" w:hAnsi="Bookman Old Style" w:cs="Calibri"/>
          <w:sz w:val="24"/>
          <w:szCs w:val="24"/>
        </w:rPr>
        <w:t xml:space="preserve"> problems:</w:t>
      </w:r>
    </w:p>
    <w:p w14:paraId="569AF913" w14:textId="77777777" w:rsidR="0016130B" w:rsidRPr="003D3BB0" w:rsidRDefault="0016130B">
      <w:pPr>
        <w:numPr>
          <w:ilvl w:val="0"/>
          <w:numId w:val="173"/>
        </w:numPr>
        <w:jc w:val="both"/>
        <w:rPr>
          <w:rFonts w:ascii="Bookman Old Style" w:hAnsi="Bookman Old Style" w:cs="Calibri"/>
          <w:sz w:val="24"/>
          <w:szCs w:val="24"/>
          <w:lang w:val="en-US"/>
        </w:rPr>
      </w:pPr>
      <w:r w:rsidRPr="003D3BB0">
        <w:rPr>
          <w:rFonts w:ascii="Bookman Old Style" w:hAnsi="Bookman Old Style" w:cs="Calibri"/>
          <w:sz w:val="24"/>
          <w:szCs w:val="24"/>
          <w:lang w:val="en-US"/>
        </w:rPr>
        <w:t xml:space="preserve">Seeing things close up or far away, and </w:t>
      </w:r>
    </w:p>
    <w:p w14:paraId="125240D8" w14:textId="77777777" w:rsidR="0016130B" w:rsidRPr="003D3BB0" w:rsidRDefault="0016130B">
      <w:pPr>
        <w:numPr>
          <w:ilvl w:val="0"/>
          <w:numId w:val="173"/>
        </w:numPr>
        <w:jc w:val="both"/>
        <w:rPr>
          <w:rFonts w:ascii="Bookman Old Style" w:hAnsi="Bookman Old Style" w:cs="Calibri"/>
          <w:bCs/>
          <w:i/>
          <w:iCs/>
          <w:sz w:val="24"/>
          <w:szCs w:val="24"/>
          <w:lang w:val="en-US"/>
        </w:rPr>
      </w:pPr>
      <w:r w:rsidRPr="003D3BB0">
        <w:rPr>
          <w:rFonts w:ascii="Bookman Old Style" w:hAnsi="Bookman Old Style" w:cs="Calibri"/>
          <w:sz w:val="24"/>
          <w:szCs w:val="24"/>
          <w:lang w:val="en-US"/>
        </w:rPr>
        <w:t>Seeing out of one eye or only seeing directly in front but not to the sides.</w:t>
      </w:r>
    </w:p>
    <w:p w14:paraId="788E6A5E" w14:textId="77777777" w:rsidR="0016130B" w:rsidRPr="003D3BB0" w:rsidRDefault="0016130B" w:rsidP="00021C9C">
      <w:pPr>
        <w:numPr>
          <w:ilvl w:val="0"/>
          <w:numId w:val="173"/>
        </w:numPr>
        <w:jc w:val="both"/>
        <w:rPr>
          <w:rFonts w:ascii="Bookman Old Style" w:hAnsi="Bookman Old Style" w:cs="Calibri"/>
          <w:bCs/>
          <w:i/>
          <w:iCs/>
          <w:sz w:val="24"/>
          <w:szCs w:val="24"/>
          <w:lang w:val="en-US"/>
        </w:rPr>
      </w:pPr>
      <w:r w:rsidRPr="003D3BB0">
        <w:rPr>
          <w:rFonts w:ascii="Bookman Old Style" w:hAnsi="Bookman Old Style" w:cs="Calibri"/>
          <w:sz w:val="24"/>
          <w:szCs w:val="24"/>
          <w:lang w:val="en-US"/>
        </w:rPr>
        <w:t>Any problem with vision that the respondent considers a problem should be captured.</w:t>
      </w:r>
    </w:p>
    <w:p w14:paraId="0A93986E" w14:textId="77777777" w:rsidR="0016130B" w:rsidRPr="003D3BB0" w:rsidRDefault="0016130B" w:rsidP="0016130B">
      <w:pPr>
        <w:jc w:val="both"/>
        <w:rPr>
          <w:rFonts w:ascii="Bookman Old Style" w:hAnsi="Bookman Old Style" w:cs="Calibri"/>
          <w:sz w:val="24"/>
          <w:szCs w:val="24"/>
          <w:lang w:val="en-US"/>
        </w:rPr>
      </w:pPr>
    </w:p>
    <w:p w14:paraId="769E076D" w14:textId="77777777" w:rsidR="00E63D47" w:rsidRPr="003D3BB0" w:rsidRDefault="00E63D47" w:rsidP="00C978B2">
      <w:pPr>
        <w:jc w:val="both"/>
        <w:rPr>
          <w:rFonts w:ascii="Bookman Old Style" w:hAnsi="Bookman Old Style" w:cs="Calibri"/>
          <w:bCs/>
          <w:i/>
          <w:iCs/>
          <w:sz w:val="24"/>
          <w:szCs w:val="24"/>
          <w:lang w:val="en-US"/>
        </w:rPr>
      </w:pPr>
    </w:p>
    <w:p w14:paraId="278FD590" w14:textId="77777777" w:rsidR="00E63D47" w:rsidRPr="003D3BB0" w:rsidRDefault="00E63D47" w:rsidP="00C978B2">
      <w:pPr>
        <w:jc w:val="both"/>
        <w:rPr>
          <w:rFonts w:ascii="Bookman Old Style" w:hAnsi="Bookman Old Style" w:cs="Calibri"/>
          <w:bCs/>
          <w:i/>
          <w:iCs/>
          <w:sz w:val="24"/>
          <w:szCs w:val="24"/>
          <w:lang w:val="en-US"/>
        </w:rPr>
      </w:pPr>
      <w:r w:rsidRPr="003D3BB0">
        <w:rPr>
          <w:rFonts w:ascii="Bookman Old Style" w:hAnsi="Bookman Old Style" w:cs="Calibri"/>
          <w:b/>
          <w:i/>
          <w:iCs/>
          <w:sz w:val="24"/>
          <w:szCs w:val="24"/>
          <w:lang w:val="en-US"/>
        </w:rPr>
        <w:t>DEM</w:t>
      </w:r>
      <w:del w:id="775" w:author="USER" w:date="2023-08-09T12:04:00Z">
        <w:r w:rsidRPr="003D3BB0" w:rsidDel="002F359A">
          <w:rPr>
            <w:rFonts w:ascii="Bookman Old Style" w:hAnsi="Bookman Old Style" w:cs="Calibri"/>
            <w:b/>
            <w:i/>
            <w:iCs/>
            <w:sz w:val="24"/>
            <w:szCs w:val="24"/>
            <w:lang w:val="en-US"/>
          </w:rPr>
          <w:delText>_</w:delText>
        </w:r>
      </w:del>
      <w:r w:rsidRPr="003D3BB0">
        <w:rPr>
          <w:rFonts w:ascii="Bookman Old Style" w:hAnsi="Bookman Old Style" w:cs="Calibri"/>
          <w:b/>
          <w:i/>
          <w:iCs/>
          <w:sz w:val="24"/>
          <w:szCs w:val="24"/>
          <w:lang w:val="en-US"/>
        </w:rPr>
        <w:t>22</w:t>
      </w:r>
      <w:r w:rsidRPr="003D3BB0">
        <w:rPr>
          <w:rFonts w:ascii="Bookman Old Style" w:hAnsi="Bookman Old Style" w:cs="Calibri"/>
          <w:bCs/>
          <w:i/>
          <w:iCs/>
          <w:sz w:val="24"/>
          <w:szCs w:val="24"/>
          <w:lang w:val="en-US"/>
        </w:rPr>
        <w:t>: (Do/Does) (you/NAME) have difficulty hearing, even if using a hearing aid?</w:t>
      </w:r>
    </w:p>
    <w:p w14:paraId="5400BD9E" w14:textId="77777777" w:rsidR="00E63D47" w:rsidRPr="003D3BB0" w:rsidRDefault="00E63D47" w:rsidP="00C978B2">
      <w:pPr>
        <w:jc w:val="both"/>
        <w:rPr>
          <w:rFonts w:ascii="Bookman Old Style" w:hAnsi="Bookman Old Style" w:cs="Calibri"/>
          <w:bCs/>
          <w:i/>
          <w:iCs/>
          <w:sz w:val="24"/>
          <w:szCs w:val="24"/>
          <w:lang w:val="en-US"/>
        </w:rPr>
      </w:pPr>
    </w:p>
    <w:p w14:paraId="296B6FEB" w14:textId="38C261D7" w:rsidR="0016130B" w:rsidRPr="003D3BB0" w:rsidRDefault="0016130B" w:rsidP="0016130B">
      <w:pPr>
        <w:jc w:val="both"/>
        <w:rPr>
          <w:rFonts w:ascii="Bookman Old Style" w:hAnsi="Bookman Old Style" w:cs="Calibri"/>
          <w:sz w:val="24"/>
          <w:szCs w:val="24"/>
          <w:lang w:val="en-US"/>
        </w:rPr>
      </w:pPr>
      <w:r w:rsidRPr="003D3BB0">
        <w:rPr>
          <w:rFonts w:ascii="Bookman Old Style" w:hAnsi="Bookman Old Style" w:cs="Calibri"/>
          <w:sz w:val="24"/>
          <w:szCs w:val="24"/>
          <w:lang w:val="en-US"/>
        </w:rPr>
        <w:t>This seeks to identify persons who have some hearing limitation or problems of any kind with their hearing even when using a hearing aid (if they wear a hearing aid). “Even if using a hearing aid” refers to difficulty hearing with a hearing aid if the respondent has, and uses, that device – NOT how hearing would be if hearing aids, or better hearing aids, were provided to one who needed them.  Where use of hearing aids is rare the phrase “even if using a hearing aid” may be deleted from the question formulation.</w:t>
      </w:r>
    </w:p>
    <w:p w14:paraId="19B14232" w14:textId="77777777" w:rsidR="0016130B" w:rsidRPr="003D3BB0" w:rsidRDefault="0016130B" w:rsidP="0016130B">
      <w:pPr>
        <w:jc w:val="both"/>
        <w:rPr>
          <w:rFonts w:ascii="Bookman Old Style" w:hAnsi="Bookman Old Style" w:cs="Calibri"/>
          <w:sz w:val="24"/>
          <w:szCs w:val="24"/>
          <w:lang w:val="en-US"/>
        </w:rPr>
      </w:pPr>
    </w:p>
    <w:p w14:paraId="40453801" w14:textId="77777777" w:rsidR="0016130B" w:rsidRPr="003D3BB0" w:rsidRDefault="0016130B" w:rsidP="0016130B">
      <w:pPr>
        <w:jc w:val="both"/>
        <w:rPr>
          <w:rFonts w:ascii="Bookman Old Style" w:hAnsi="Bookman Old Style" w:cs="Calibri"/>
          <w:sz w:val="24"/>
          <w:szCs w:val="24"/>
        </w:rPr>
      </w:pPr>
      <w:proofErr w:type="spellStart"/>
      <w:r w:rsidRPr="003D3BB0">
        <w:rPr>
          <w:rFonts w:ascii="Bookman Old Style" w:hAnsi="Bookman Old Style" w:cs="Calibri"/>
          <w:sz w:val="24"/>
          <w:szCs w:val="24"/>
        </w:rPr>
        <w:t>Included</w:t>
      </w:r>
      <w:proofErr w:type="spellEnd"/>
      <w:r w:rsidRPr="003D3BB0">
        <w:rPr>
          <w:rFonts w:ascii="Bookman Old Style" w:hAnsi="Bookman Old Style" w:cs="Calibri"/>
          <w:sz w:val="24"/>
          <w:szCs w:val="24"/>
        </w:rPr>
        <w:t xml:space="preserve"> </w:t>
      </w:r>
      <w:proofErr w:type="spellStart"/>
      <w:r w:rsidRPr="003D3BB0">
        <w:rPr>
          <w:rFonts w:ascii="Bookman Old Style" w:hAnsi="Bookman Old Style" w:cs="Calibri"/>
          <w:sz w:val="24"/>
          <w:szCs w:val="24"/>
        </w:rPr>
        <w:t>are</w:t>
      </w:r>
      <w:proofErr w:type="spellEnd"/>
      <w:r w:rsidRPr="003D3BB0">
        <w:rPr>
          <w:rFonts w:ascii="Bookman Old Style" w:hAnsi="Bookman Old Style" w:cs="Calibri"/>
          <w:sz w:val="24"/>
          <w:szCs w:val="24"/>
        </w:rPr>
        <w:t xml:space="preserve"> problems:</w:t>
      </w:r>
    </w:p>
    <w:p w14:paraId="3A824EE9" w14:textId="77777777" w:rsidR="0016130B" w:rsidRPr="003D3BB0" w:rsidRDefault="0016130B">
      <w:pPr>
        <w:numPr>
          <w:ilvl w:val="0"/>
          <w:numId w:val="174"/>
        </w:numPr>
        <w:jc w:val="both"/>
        <w:rPr>
          <w:rFonts w:ascii="Bookman Old Style" w:hAnsi="Bookman Old Style" w:cs="Calibri"/>
          <w:sz w:val="24"/>
          <w:szCs w:val="24"/>
          <w:lang w:val="en-US"/>
        </w:rPr>
      </w:pPr>
      <w:r w:rsidRPr="003D3BB0">
        <w:rPr>
          <w:rFonts w:ascii="Bookman Old Style" w:hAnsi="Bookman Old Style" w:cs="Calibri"/>
          <w:sz w:val="24"/>
          <w:szCs w:val="24"/>
          <w:lang w:val="en-US"/>
        </w:rPr>
        <w:t xml:space="preserve">Hearing in a noisy or a quiet environment, </w:t>
      </w:r>
    </w:p>
    <w:p w14:paraId="341A249A" w14:textId="77777777" w:rsidR="0016130B" w:rsidRPr="003D3BB0" w:rsidRDefault="0016130B">
      <w:pPr>
        <w:numPr>
          <w:ilvl w:val="0"/>
          <w:numId w:val="174"/>
        </w:numPr>
        <w:jc w:val="both"/>
        <w:rPr>
          <w:rFonts w:ascii="Bookman Old Style" w:hAnsi="Bookman Old Style" w:cs="Calibri"/>
          <w:sz w:val="24"/>
          <w:szCs w:val="24"/>
          <w:lang w:val="en-US"/>
        </w:rPr>
      </w:pPr>
      <w:r w:rsidRPr="003D3BB0">
        <w:rPr>
          <w:rFonts w:ascii="Bookman Old Style" w:hAnsi="Bookman Old Style" w:cs="Calibri"/>
          <w:sz w:val="24"/>
          <w:szCs w:val="24"/>
          <w:lang w:val="en-US"/>
        </w:rPr>
        <w:lastRenderedPageBreak/>
        <w:t xml:space="preserve">Distinguishing sounds from different sources, and </w:t>
      </w:r>
    </w:p>
    <w:p w14:paraId="69FAE742" w14:textId="77777777" w:rsidR="0016130B" w:rsidRPr="003D3BB0" w:rsidRDefault="0016130B">
      <w:pPr>
        <w:numPr>
          <w:ilvl w:val="0"/>
          <w:numId w:val="174"/>
        </w:numPr>
        <w:jc w:val="both"/>
        <w:rPr>
          <w:rFonts w:ascii="Bookman Old Style" w:hAnsi="Bookman Old Style" w:cs="Calibri"/>
          <w:sz w:val="24"/>
          <w:szCs w:val="24"/>
          <w:lang w:val="en-US"/>
        </w:rPr>
      </w:pPr>
      <w:r w:rsidRPr="003D3BB0">
        <w:rPr>
          <w:rFonts w:ascii="Bookman Old Style" w:hAnsi="Bookman Old Style" w:cs="Calibri"/>
          <w:sz w:val="24"/>
          <w:szCs w:val="24"/>
          <w:lang w:val="en-US"/>
        </w:rPr>
        <w:t xml:space="preserve">Hearing in one ear or both ears. </w:t>
      </w:r>
    </w:p>
    <w:p w14:paraId="5986BB79" w14:textId="6CD9BCBB" w:rsidR="0016130B" w:rsidRPr="003D3BB0" w:rsidRDefault="0016130B" w:rsidP="00021C9C">
      <w:pPr>
        <w:numPr>
          <w:ilvl w:val="0"/>
          <w:numId w:val="174"/>
        </w:numPr>
        <w:jc w:val="both"/>
        <w:rPr>
          <w:rFonts w:ascii="Bookman Old Style" w:hAnsi="Bookman Old Style" w:cs="Calibri"/>
          <w:sz w:val="24"/>
          <w:szCs w:val="24"/>
          <w:lang w:val="en-US"/>
        </w:rPr>
      </w:pPr>
      <w:r w:rsidRPr="003D3BB0">
        <w:rPr>
          <w:rFonts w:ascii="Bookman Old Style" w:hAnsi="Bookman Old Style" w:cs="Calibri"/>
          <w:sz w:val="24"/>
          <w:szCs w:val="24"/>
          <w:lang w:val="en-US"/>
        </w:rPr>
        <w:t>Any difficulty with hearing that is considered a problem should be captured</w:t>
      </w:r>
      <w:ins w:id="776" w:author="USER" w:date="2023-08-08T10:33:00Z">
        <w:r w:rsidR="0016454E" w:rsidRPr="003D3BB0">
          <w:rPr>
            <w:rFonts w:ascii="Bookman Old Style" w:hAnsi="Bookman Old Style" w:cs="Calibri"/>
            <w:sz w:val="24"/>
            <w:szCs w:val="24"/>
            <w:lang w:val="en-US"/>
          </w:rPr>
          <w:t>.</w:t>
        </w:r>
      </w:ins>
      <w:r w:rsidRPr="003D3BB0">
        <w:rPr>
          <w:rFonts w:ascii="Bookman Old Style" w:hAnsi="Bookman Old Style" w:cs="Calibri"/>
          <w:sz w:val="24"/>
          <w:szCs w:val="24"/>
          <w:lang w:val="en-US"/>
        </w:rPr>
        <w:t xml:space="preserve"> </w:t>
      </w:r>
    </w:p>
    <w:p w14:paraId="20D2EB66" w14:textId="77777777" w:rsidR="0016130B" w:rsidRPr="003D3BB0" w:rsidRDefault="0016130B" w:rsidP="00C978B2">
      <w:pPr>
        <w:jc w:val="both"/>
        <w:rPr>
          <w:rFonts w:ascii="Bookman Old Style" w:hAnsi="Bookman Old Style" w:cs="Calibri"/>
          <w:bCs/>
          <w:i/>
          <w:iCs/>
          <w:sz w:val="24"/>
          <w:szCs w:val="24"/>
          <w:lang w:val="en-US"/>
        </w:rPr>
      </w:pPr>
    </w:p>
    <w:p w14:paraId="569D64BF" w14:textId="77777777" w:rsidR="00E63D47" w:rsidRPr="003D3BB0" w:rsidRDefault="00E63D47" w:rsidP="00E63D47">
      <w:pPr>
        <w:jc w:val="both"/>
        <w:rPr>
          <w:rFonts w:ascii="Bookman Old Style" w:hAnsi="Bookman Old Style" w:cs="Calibri"/>
          <w:bCs/>
          <w:i/>
          <w:iCs/>
          <w:sz w:val="24"/>
          <w:szCs w:val="24"/>
          <w:lang w:val="en-US"/>
        </w:rPr>
      </w:pPr>
      <w:r w:rsidRPr="003D3BB0">
        <w:rPr>
          <w:rFonts w:ascii="Bookman Old Style" w:hAnsi="Bookman Old Style" w:cs="Calibri"/>
          <w:b/>
          <w:i/>
          <w:iCs/>
          <w:sz w:val="24"/>
          <w:szCs w:val="24"/>
          <w:lang w:val="en-US"/>
        </w:rPr>
        <w:t>DEM_23</w:t>
      </w:r>
      <w:r w:rsidRPr="003D3BB0">
        <w:rPr>
          <w:rFonts w:ascii="Bookman Old Style" w:hAnsi="Bookman Old Style" w:cs="Calibri"/>
          <w:bCs/>
          <w:i/>
          <w:iCs/>
          <w:sz w:val="24"/>
          <w:szCs w:val="24"/>
          <w:lang w:val="en-US"/>
        </w:rPr>
        <w:t>: (Do/Does) (you/NAME) have difficulty walking or climbing steps?</w:t>
      </w:r>
    </w:p>
    <w:p w14:paraId="6F2ED22B" w14:textId="77777777" w:rsidR="00B534CF" w:rsidRPr="003D3BB0" w:rsidRDefault="00B534CF" w:rsidP="00E63D47">
      <w:pPr>
        <w:jc w:val="both"/>
        <w:rPr>
          <w:rFonts w:ascii="Bookman Old Style" w:hAnsi="Bookman Old Style" w:cs="Calibri"/>
          <w:bCs/>
          <w:i/>
          <w:iCs/>
          <w:sz w:val="24"/>
          <w:szCs w:val="24"/>
          <w:lang w:val="en-US"/>
        </w:rPr>
      </w:pPr>
    </w:p>
    <w:p w14:paraId="7241B334" w14:textId="77777777" w:rsidR="00B534CF" w:rsidRPr="003D3BB0" w:rsidDel="0016454E" w:rsidRDefault="00D57F70" w:rsidP="00B534CF">
      <w:pPr>
        <w:jc w:val="both"/>
        <w:rPr>
          <w:del w:id="777" w:author="USER" w:date="2023-08-08T10:35:00Z"/>
          <w:rFonts w:ascii="Bookman Old Style" w:hAnsi="Bookman Old Style" w:cs="Calibri"/>
          <w:sz w:val="24"/>
          <w:szCs w:val="24"/>
          <w:lang w:val="en-US"/>
        </w:rPr>
      </w:pPr>
      <w:r w:rsidRPr="003D3BB0">
        <w:rPr>
          <w:rFonts w:ascii="Bookman Old Style" w:hAnsi="Bookman Old Style" w:cs="Calibri"/>
          <w:sz w:val="24"/>
          <w:szCs w:val="24"/>
          <w:lang w:val="en-US"/>
        </w:rPr>
        <w:t xml:space="preserve">The purpose of this item is to </w:t>
      </w:r>
      <w:r w:rsidR="00B534CF" w:rsidRPr="003D3BB0">
        <w:rPr>
          <w:rFonts w:ascii="Bookman Old Style" w:hAnsi="Bookman Old Style" w:cs="Calibri"/>
          <w:sz w:val="24"/>
          <w:szCs w:val="24"/>
          <w:lang w:val="en-US"/>
        </w:rPr>
        <w:t xml:space="preserve">identify persons who have some limitation or problems of any kind getting around on foot. “Walking” refers to the use of lower limbs (legs) in such a way as to propel oneself over the ground to get from point A to point B. The capacity to walk should be without assistance of any device (wheelchair, crutches, walker etc.) or human. If such assistance is needed, the person has difficulty walking. </w:t>
      </w:r>
    </w:p>
    <w:p w14:paraId="280C10F9" w14:textId="77777777" w:rsidR="0016454E" w:rsidRPr="00856440" w:rsidRDefault="0016454E" w:rsidP="00B534CF">
      <w:pPr>
        <w:jc w:val="both"/>
        <w:rPr>
          <w:ins w:id="778" w:author="USER" w:date="2023-08-08T10:36:00Z"/>
          <w:rFonts w:ascii="Bookman Old Style" w:hAnsi="Bookman Old Style" w:cs="Calibri"/>
          <w:sz w:val="24"/>
          <w:szCs w:val="24"/>
          <w:lang w:val="en-US"/>
        </w:rPr>
      </w:pPr>
    </w:p>
    <w:p w14:paraId="782A37C2" w14:textId="77777777" w:rsidR="0016454E" w:rsidRPr="003D3BB0" w:rsidRDefault="0016454E" w:rsidP="00B534CF">
      <w:pPr>
        <w:jc w:val="both"/>
        <w:rPr>
          <w:ins w:id="779" w:author="USER" w:date="2023-08-08T10:35:00Z"/>
          <w:rFonts w:ascii="Bookman Old Style" w:hAnsi="Bookman Old Style" w:cs="Calibri"/>
          <w:sz w:val="24"/>
          <w:szCs w:val="24"/>
          <w:lang w:val="en-US"/>
        </w:rPr>
      </w:pPr>
    </w:p>
    <w:p w14:paraId="5D84CE32" w14:textId="71F3EB75" w:rsidR="00B534CF" w:rsidRPr="003D3BB0" w:rsidRDefault="00B534CF" w:rsidP="00B534CF">
      <w:pPr>
        <w:jc w:val="both"/>
        <w:rPr>
          <w:rFonts w:ascii="Bookman Old Style" w:hAnsi="Bookman Old Style" w:cs="Calibri"/>
          <w:sz w:val="24"/>
          <w:szCs w:val="24"/>
          <w:lang w:val="en-US"/>
        </w:rPr>
      </w:pPr>
      <w:del w:id="780" w:author="USER" w:date="2023-08-08T10:35:00Z">
        <w:r w:rsidRPr="003D3BB0" w:rsidDel="0016454E">
          <w:rPr>
            <w:rFonts w:ascii="Bookman Old Style" w:hAnsi="Bookman Old Style" w:cs="Calibri"/>
            <w:sz w:val="24"/>
            <w:szCs w:val="24"/>
          </w:rPr>
          <w:sym w:font="Symbol" w:char="F0B7"/>
        </w:r>
        <w:r w:rsidRPr="003D3BB0" w:rsidDel="0016454E">
          <w:rPr>
            <w:rFonts w:ascii="Bookman Old Style" w:hAnsi="Bookman Old Style" w:cs="Calibri"/>
            <w:sz w:val="24"/>
            <w:szCs w:val="24"/>
            <w:lang w:val="en-US"/>
          </w:rPr>
          <w:delText xml:space="preserve"> </w:delText>
        </w:r>
      </w:del>
      <w:r w:rsidRPr="003D3BB0">
        <w:rPr>
          <w:rFonts w:ascii="Bookman Old Style" w:hAnsi="Bookman Old Style" w:cs="Calibri"/>
          <w:sz w:val="24"/>
          <w:szCs w:val="24"/>
          <w:lang w:val="en-US"/>
        </w:rPr>
        <w:t>Included are problems:</w:t>
      </w:r>
    </w:p>
    <w:p w14:paraId="7A84CDD8" w14:textId="77777777" w:rsidR="00E908E7" w:rsidRPr="003D3BB0" w:rsidRDefault="00E908E7">
      <w:pPr>
        <w:jc w:val="both"/>
        <w:rPr>
          <w:ins w:id="781" w:author="USER" w:date="2023-08-08T10:42:00Z"/>
          <w:rFonts w:ascii="Bookman Old Style" w:hAnsi="Bookman Old Style" w:cs="Calibri"/>
          <w:sz w:val="24"/>
          <w:szCs w:val="24"/>
          <w:lang w:val="en-US"/>
        </w:rPr>
      </w:pPr>
      <w:ins w:id="782" w:author="USER" w:date="2023-08-08T10:40:00Z">
        <w:r w:rsidRPr="00856440">
          <w:rPr>
            <w:rFonts w:ascii="Bookman Old Style" w:hAnsi="Bookman Old Style" w:cs="Calibri"/>
            <w:sz w:val="24"/>
            <w:szCs w:val="24"/>
            <w:lang w:val="en-US"/>
          </w:rPr>
          <w:t xml:space="preserve">    </w:t>
        </w:r>
      </w:ins>
      <w:r w:rsidR="00B534CF" w:rsidRPr="003D3BB0">
        <w:rPr>
          <w:rFonts w:ascii="Bookman Old Style" w:hAnsi="Bookman Old Style" w:cs="Calibri"/>
          <w:sz w:val="24"/>
          <w:szCs w:val="24"/>
        </w:rPr>
        <w:sym w:font="Symbol" w:char="F0B7"/>
      </w:r>
      <w:ins w:id="783" w:author="USER" w:date="2023-08-08T10:37:00Z">
        <w:r w:rsidR="0016454E" w:rsidRPr="00856440">
          <w:rPr>
            <w:rFonts w:ascii="Bookman Old Style" w:hAnsi="Bookman Old Style" w:cs="Calibri"/>
            <w:sz w:val="24"/>
            <w:szCs w:val="24"/>
            <w:lang w:val="en-US"/>
          </w:rPr>
          <w:t xml:space="preserve"> </w:t>
        </w:r>
      </w:ins>
      <w:del w:id="784" w:author="USER" w:date="2023-08-08T10:37:00Z">
        <w:r w:rsidR="00B534CF" w:rsidRPr="003D3BB0" w:rsidDel="0016454E">
          <w:rPr>
            <w:rFonts w:ascii="Bookman Old Style" w:hAnsi="Bookman Old Style" w:cs="Calibri"/>
            <w:sz w:val="24"/>
            <w:szCs w:val="24"/>
            <w:lang w:val="en-US"/>
          </w:rPr>
          <w:delText xml:space="preserve"> </w:delText>
        </w:r>
      </w:del>
      <w:r w:rsidR="00B534CF" w:rsidRPr="003D3BB0">
        <w:rPr>
          <w:rFonts w:ascii="Bookman Old Style" w:hAnsi="Bookman Old Style" w:cs="Calibri"/>
          <w:sz w:val="24"/>
          <w:szCs w:val="24"/>
          <w:lang w:val="en-US"/>
        </w:rPr>
        <w:t xml:space="preserve">Walking short (about 100 yards/meters) or long distances </w:t>
      </w:r>
    </w:p>
    <w:p w14:paraId="4AE73B31" w14:textId="0F1113DB" w:rsidR="00B534CF" w:rsidRPr="003D3BB0" w:rsidDel="00E908E7" w:rsidRDefault="00E908E7">
      <w:pPr>
        <w:jc w:val="both"/>
        <w:rPr>
          <w:del w:id="785" w:author="USER" w:date="2023-08-08T10:40:00Z"/>
          <w:rFonts w:ascii="Bookman Old Style" w:hAnsi="Bookman Old Style" w:cs="Calibri"/>
          <w:sz w:val="24"/>
          <w:szCs w:val="24"/>
          <w:lang w:val="en-US"/>
        </w:rPr>
      </w:pPr>
      <w:ins w:id="786" w:author="USER" w:date="2023-08-08T10:42:00Z">
        <w:r w:rsidRPr="003D3BB0">
          <w:rPr>
            <w:rFonts w:ascii="Bookman Old Style" w:hAnsi="Bookman Old Style" w:cs="Calibri"/>
            <w:sz w:val="24"/>
            <w:szCs w:val="24"/>
            <w:lang w:val="en-US"/>
          </w:rPr>
          <w:t xml:space="preserve">       </w:t>
        </w:r>
      </w:ins>
      <w:r w:rsidR="00B534CF" w:rsidRPr="003D3BB0">
        <w:rPr>
          <w:rFonts w:ascii="Bookman Old Style" w:hAnsi="Bookman Old Style" w:cs="Calibri"/>
          <w:sz w:val="24"/>
          <w:szCs w:val="24"/>
          <w:lang w:val="en-US"/>
        </w:rPr>
        <w:t>(about 500</w:t>
      </w:r>
      <w:del w:id="787" w:author="USER" w:date="2023-08-08T10:42:00Z">
        <w:r w:rsidR="00B534CF" w:rsidRPr="003D3BB0" w:rsidDel="00E908E7">
          <w:rPr>
            <w:rFonts w:ascii="Bookman Old Style" w:hAnsi="Bookman Old Style" w:cs="Calibri"/>
            <w:sz w:val="24"/>
            <w:szCs w:val="24"/>
            <w:lang w:val="en-US"/>
          </w:rPr>
          <w:delText xml:space="preserve"> </w:delText>
        </w:r>
      </w:del>
      <w:ins w:id="788" w:author="USER" w:date="2023-08-08T10:40:00Z">
        <w:r w:rsidRPr="003D3BB0">
          <w:rPr>
            <w:rFonts w:ascii="Bookman Old Style" w:hAnsi="Bookman Old Style" w:cs="Calibri"/>
            <w:sz w:val="24"/>
            <w:szCs w:val="24"/>
            <w:lang w:val="en-US"/>
          </w:rPr>
          <w:t xml:space="preserve"> </w:t>
        </w:r>
      </w:ins>
      <w:r w:rsidR="00B534CF" w:rsidRPr="003D3BB0">
        <w:rPr>
          <w:rFonts w:ascii="Bookman Old Style" w:hAnsi="Bookman Old Style" w:cs="Calibri"/>
          <w:sz w:val="24"/>
          <w:szCs w:val="24"/>
          <w:lang w:val="en-US"/>
        </w:rPr>
        <w:t>yards/meters),</w:t>
      </w:r>
    </w:p>
    <w:p w14:paraId="02D6EF27" w14:textId="77777777" w:rsidR="00E908E7" w:rsidRPr="003D3BB0" w:rsidRDefault="00E908E7">
      <w:pPr>
        <w:jc w:val="both"/>
        <w:rPr>
          <w:ins w:id="789" w:author="USER" w:date="2023-08-08T10:40:00Z"/>
          <w:rFonts w:ascii="Bookman Old Style" w:hAnsi="Bookman Old Style" w:cs="Calibri"/>
          <w:sz w:val="24"/>
          <w:szCs w:val="24"/>
          <w:lang w:val="en-US"/>
        </w:rPr>
      </w:pPr>
    </w:p>
    <w:p w14:paraId="23D69747" w14:textId="24E2F6F2" w:rsidR="00B534CF" w:rsidRPr="003D3BB0" w:rsidRDefault="0016454E" w:rsidP="00B534CF">
      <w:pPr>
        <w:jc w:val="both"/>
        <w:rPr>
          <w:rFonts w:ascii="Bookman Old Style" w:hAnsi="Bookman Old Style" w:cs="Calibri"/>
          <w:sz w:val="24"/>
          <w:szCs w:val="24"/>
          <w:lang w:val="en-US"/>
        </w:rPr>
      </w:pPr>
      <w:ins w:id="790" w:author="USER" w:date="2023-08-08T10:37:00Z">
        <w:r w:rsidRPr="00856440">
          <w:rPr>
            <w:rFonts w:ascii="Bookman Old Style" w:hAnsi="Bookman Old Style" w:cs="Calibri"/>
            <w:sz w:val="24"/>
            <w:szCs w:val="24"/>
            <w:lang w:val="en-US"/>
          </w:rPr>
          <w:t xml:space="preserve"> </w:t>
        </w:r>
      </w:ins>
      <w:ins w:id="791" w:author="USER" w:date="2023-08-08T10:42:00Z">
        <w:r w:rsidR="00E908E7" w:rsidRPr="00856440">
          <w:rPr>
            <w:rFonts w:ascii="Bookman Old Style" w:hAnsi="Bookman Old Style" w:cs="Calibri"/>
            <w:sz w:val="24"/>
            <w:szCs w:val="24"/>
            <w:lang w:val="en-US"/>
          </w:rPr>
          <w:t xml:space="preserve">   </w:t>
        </w:r>
      </w:ins>
      <w:r w:rsidR="00B534CF" w:rsidRPr="003D3BB0">
        <w:rPr>
          <w:rFonts w:ascii="Bookman Old Style" w:hAnsi="Bookman Old Style" w:cs="Calibri"/>
          <w:sz w:val="24"/>
          <w:szCs w:val="24"/>
        </w:rPr>
        <w:sym w:font="Symbol" w:char="F0B7"/>
      </w:r>
      <w:r w:rsidR="00B534CF" w:rsidRPr="003D3BB0">
        <w:rPr>
          <w:rFonts w:ascii="Bookman Old Style" w:hAnsi="Bookman Old Style" w:cs="Calibri"/>
          <w:sz w:val="24"/>
          <w:szCs w:val="24"/>
          <w:lang w:val="en-US"/>
        </w:rPr>
        <w:t xml:space="preserve"> Walking any distance without stopping to rest is included, and</w:t>
      </w:r>
    </w:p>
    <w:p w14:paraId="7A76356A" w14:textId="24ACF8E6" w:rsidR="00B534CF" w:rsidRPr="003D3BB0" w:rsidRDefault="00E908E7" w:rsidP="00B534CF">
      <w:pPr>
        <w:jc w:val="both"/>
        <w:rPr>
          <w:rFonts w:ascii="Bookman Old Style" w:hAnsi="Bookman Old Style" w:cs="Calibri"/>
          <w:sz w:val="24"/>
          <w:szCs w:val="24"/>
          <w:lang w:val="en-US"/>
        </w:rPr>
      </w:pPr>
      <w:ins w:id="792" w:author="USER" w:date="2023-08-08T10:42:00Z">
        <w:r w:rsidRPr="00856440">
          <w:rPr>
            <w:rFonts w:ascii="Bookman Old Style" w:hAnsi="Bookman Old Style" w:cs="Calibri"/>
            <w:sz w:val="24"/>
            <w:szCs w:val="24"/>
            <w:lang w:val="en-US"/>
          </w:rPr>
          <w:t xml:space="preserve">    </w:t>
        </w:r>
      </w:ins>
      <w:r w:rsidR="00B534CF" w:rsidRPr="003D3BB0">
        <w:rPr>
          <w:rFonts w:ascii="Bookman Old Style" w:hAnsi="Bookman Old Style" w:cs="Calibri"/>
          <w:sz w:val="24"/>
          <w:szCs w:val="24"/>
        </w:rPr>
        <w:sym w:font="Symbol" w:char="F0B7"/>
      </w:r>
      <w:r w:rsidR="00B534CF" w:rsidRPr="003D3BB0">
        <w:rPr>
          <w:rFonts w:ascii="Bookman Old Style" w:hAnsi="Bookman Old Style" w:cs="Calibri"/>
          <w:sz w:val="24"/>
          <w:szCs w:val="24"/>
          <w:lang w:val="en-US"/>
        </w:rPr>
        <w:t xml:space="preserve"> Walking up or down steps.</w:t>
      </w:r>
    </w:p>
    <w:p w14:paraId="71F0B329" w14:textId="7F281284" w:rsidR="00E908E7" w:rsidRPr="003D3BB0" w:rsidRDefault="00E908E7">
      <w:pPr>
        <w:jc w:val="both"/>
        <w:rPr>
          <w:ins w:id="793" w:author="USER" w:date="2023-08-08T10:47:00Z"/>
          <w:rFonts w:ascii="Bookman Old Style" w:hAnsi="Bookman Old Style" w:cs="Calibri"/>
          <w:sz w:val="24"/>
          <w:szCs w:val="24"/>
          <w:lang w:val="en-US"/>
        </w:rPr>
      </w:pPr>
      <w:ins w:id="794" w:author="USER" w:date="2023-08-08T10:42:00Z">
        <w:r w:rsidRPr="00856440">
          <w:rPr>
            <w:rFonts w:ascii="Bookman Old Style" w:hAnsi="Bookman Old Style" w:cs="Calibri"/>
            <w:sz w:val="24"/>
            <w:szCs w:val="24"/>
            <w:lang w:val="en-US"/>
          </w:rPr>
          <w:t xml:space="preserve">    </w:t>
        </w:r>
      </w:ins>
      <w:r w:rsidR="00B534CF" w:rsidRPr="003D3BB0">
        <w:rPr>
          <w:rFonts w:ascii="Bookman Old Style" w:hAnsi="Bookman Old Style" w:cs="Calibri"/>
          <w:sz w:val="24"/>
          <w:szCs w:val="24"/>
        </w:rPr>
        <w:sym w:font="Symbol" w:char="F0B7"/>
      </w:r>
      <w:r w:rsidR="00B534CF" w:rsidRPr="003D3BB0">
        <w:rPr>
          <w:rFonts w:ascii="Bookman Old Style" w:hAnsi="Bookman Old Style" w:cs="Calibri"/>
          <w:sz w:val="24"/>
          <w:szCs w:val="24"/>
          <w:lang w:val="en-US"/>
        </w:rPr>
        <w:t xml:space="preserve"> Difficulties walking can include those resulting from</w:t>
      </w:r>
      <w:ins w:id="795" w:author="USER" w:date="2023-08-08T10:46:00Z">
        <w:r w:rsidRPr="003D3BB0">
          <w:rPr>
            <w:rFonts w:ascii="Bookman Old Style" w:hAnsi="Bookman Old Style" w:cs="Calibri"/>
            <w:sz w:val="24"/>
            <w:szCs w:val="24"/>
            <w:lang w:val="en-US"/>
          </w:rPr>
          <w:t xml:space="preserve"> </w:t>
        </w:r>
      </w:ins>
      <w:del w:id="796" w:author="USER" w:date="2023-08-08T10:44:00Z">
        <w:r w:rsidR="00B534CF" w:rsidRPr="003D3BB0" w:rsidDel="00E908E7">
          <w:rPr>
            <w:rFonts w:ascii="Bookman Old Style" w:hAnsi="Bookman Old Style" w:cs="Calibri"/>
            <w:sz w:val="24"/>
            <w:szCs w:val="24"/>
            <w:lang w:val="en-US"/>
          </w:rPr>
          <w:delText xml:space="preserve"> </w:delText>
        </w:r>
      </w:del>
      <w:r w:rsidR="00B534CF" w:rsidRPr="003D3BB0">
        <w:rPr>
          <w:rFonts w:ascii="Bookman Old Style" w:hAnsi="Bookman Old Style" w:cs="Calibri"/>
          <w:sz w:val="24"/>
          <w:szCs w:val="24"/>
          <w:lang w:val="en-US"/>
        </w:rPr>
        <w:t>impairments</w:t>
      </w:r>
      <w:ins w:id="797" w:author="USER" w:date="2023-08-08T10:47:00Z">
        <w:r w:rsidRPr="003D3BB0">
          <w:rPr>
            <w:rFonts w:ascii="Bookman Old Style" w:hAnsi="Bookman Old Style" w:cs="Calibri"/>
            <w:sz w:val="24"/>
            <w:szCs w:val="24"/>
            <w:lang w:val="en-US"/>
          </w:rPr>
          <w:t xml:space="preserve"> </w:t>
        </w:r>
      </w:ins>
      <w:del w:id="798" w:author="USER" w:date="2023-08-08T10:46:00Z">
        <w:r w:rsidR="00B534CF" w:rsidRPr="003D3BB0" w:rsidDel="00E908E7">
          <w:rPr>
            <w:rFonts w:ascii="Bookman Old Style" w:hAnsi="Bookman Old Style" w:cs="Calibri"/>
            <w:sz w:val="24"/>
            <w:szCs w:val="24"/>
            <w:lang w:val="en-US"/>
          </w:rPr>
          <w:delText xml:space="preserve"> </w:delText>
        </w:r>
      </w:del>
      <w:r w:rsidR="00B534CF" w:rsidRPr="003D3BB0">
        <w:rPr>
          <w:rFonts w:ascii="Bookman Old Style" w:hAnsi="Bookman Old Style" w:cs="Calibri"/>
          <w:sz w:val="24"/>
          <w:szCs w:val="24"/>
          <w:lang w:val="en-US"/>
        </w:rPr>
        <w:t>in</w:t>
      </w:r>
      <w:del w:id="799" w:author="USER" w:date="2023-08-08T10:44:00Z">
        <w:r w:rsidR="00B534CF" w:rsidRPr="003D3BB0" w:rsidDel="00E908E7">
          <w:rPr>
            <w:rFonts w:ascii="Bookman Old Style" w:hAnsi="Bookman Old Style" w:cs="Calibri"/>
            <w:sz w:val="24"/>
            <w:szCs w:val="24"/>
            <w:lang w:val="en-US"/>
          </w:rPr>
          <w:delText xml:space="preserve"> </w:delText>
        </w:r>
      </w:del>
      <w:ins w:id="800" w:author="USER" w:date="2023-08-08T10:46:00Z">
        <w:r w:rsidRPr="003D3BB0">
          <w:rPr>
            <w:rFonts w:ascii="Bookman Old Style" w:hAnsi="Bookman Old Style" w:cs="Calibri"/>
            <w:sz w:val="24"/>
            <w:szCs w:val="24"/>
            <w:lang w:val="en-US"/>
          </w:rPr>
          <w:t xml:space="preserve"> </w:t>
        </w:r>
      </w:ins>
    </w:p>
    <w:p w14:paraId="22B2F613" w14:textId="4DCA240D" w:rsidR="00E908E7" w:rsidRPr="003D3BB0" w:rsidRDefault="00E908E7">
      <w:pPr>
        <w:jc w:val="both"/>
        <w:rPr>
          <w:ins w:id="801" w:author="USER" w:date="2023-08-08T10:47:00Z"/>
          <w:rFonts w:ascii="Bookman Old Style" w:hAnsi="Bookman Old Style" w:cs="Calibri"/>
          <w:sz w:val="24"/>
          <w:szCs w:val="24"/>
          <w:lang w:val="en-US"/>
        </w:rPr>
      </w:pPr>
      <w:ins w:id="802" w:author="USER" w:date="2023-08-08T10:47:00Z">
        <w:r w:rsidRPr="003D3BB0">
          <w:rPr>
            <w:rFonts w:ascii="Bookman Old Style" w:hAnsi="Bookman Old Style" w:cs="Calibri"/>
            <w:sz w:val="24"/>
            <w:szCs w:val="24"/>
            <w:lang w:val="en-US"/>
          </w:rPr>
          <w:t xml:space="preserve">      </w:t>
        </w:r>
      </w:ins>
      <w:ins w:id="803" w:author="USER" w:date="2023-08-08T10:48:00Z">
        <w:r w:rsidRPr="003D3BB0">
          <w:rPr>
            <w:rFonts w:ascii="Bookman Old Style" w:hAnsi="Bookman Old Style" w:cs="Calibri"/>
            <w:sz w:val="24"/>
            <w:szCs w:val="24"/>
            <w:lang w:val="en-US"/>
          </w:rPr>
          <w:t xml:space="preserve"> </w:t>
        </w:r>
      </w:ins>
      <w:r w:rsidR="00B534CF" w:rsidRPr="003D3BB0">
        <w:rPr>
          <w:rFonts w:ascii="Bookman Old Style" w:hAnsi="Bookman Old Style" w:cs="Calibri"/>
          <w:sz w:val="24"/>
          <w:szCs w:val="24"/>
          <w:lang w:val="en-US"/>
        </w:rPr>
        <w:t>balance, endurance, or other non-musculoskeletal</w:t>
      </w:r>
      <w:del w:id="804" w:author="USER" w:date="2023-08-08T10:45:00Z">
        <w:r w:rsidR="00B534CF" w:rsidRPr="003D3BB0" w:rsidDel="00E908E7">
          <w:rPr>
            <w:rFonts w:ascii="Bookman Old Style" w:hAnsi="Bookman Old Style" w:cs="Calibri"/>
            <w:sz w:val="24"/>
            <w:szCs w:val="24"/>
            <w:lang w:val="en-US"/>
          </w:rPr>
          <w:delText xml:space="preserve"> </w:delText>
        </w:r>
      </w:del>
      <w:ins w:id="805" w:author="USER" w:date="2023-08-08T10:45:00Z">
        <w:r w:rsidRPr="003D3BB0">
          <w:rPr>
            <w:rFonts w:ascii="Bookman Old Style" w:hAnsi="Bookman Old Style" w:cs="Calibri"/>
            <w:sz w:val="24"/>
            <w:szCs w:val="24"/>
            <w:lang w:val="en-US"/>
          </w:rPr>
          <w:t xml:space="preserve"> </w:t>
        </w:r>
      </w:ins>
      <w:r w:rsidR="00B534CF" w:rsidRPr="003D3BB0">
        <w:rPr>
          <w:rFonts w:ascii="Bookman Old Style" w:hAnsi="Bookman Old Style" w:cs="Calibri"/>
          <w:sz w:val="24"/>
          <w:szCs w:val="24"/>
          <w:lang w:val="en-US"/>
        </w:rPr>
        <w:t>systems, for example</w:t>
      </w:r>
    </w:p>
    <w:p w14:paraId="6FA0AC90" w14:textId="0A20A1F6" w:rsidR="00DD6FD1" w:rsidRPr="003D3BB0" w:rsidRDefault="00E908E7">
      <w:pPr>
        <w:jc w:val="both"/>
        <w:rPr>
          <w:ins w:id="806" w:author="USER" w:date="2023-08-08T10:48:00Z"/>
          <w:rFonts w:ascii="Bookman Old Style" w:hAnsi="Bookman Old Style" w:cs="Calibri"/>
          <w:sz w:val="24"/>
          <w:szCs w:val="24"/>
          <w:lang w:val="en-US"/>
        </w:rPr>
      </w:pPr>
      <w:ins w:id="807" w:author="USER" w:date="2023-08-08T10:47:00Z">
        <w:r w:rsidRPr="003D3BB0">
          <w:rPr>
            <w:rFonts w:ascii="Bookman Old Style" w:hAnsi="Bookman Old Style" w:cs="Calibri"/>
            <w:sz w:val="24"/>
            <w:szCs w:val="24"/>
            <w:lang w:val="en-US"/>
          </w:rPr>
          <w:t xml:space="preserve">      </w:t>
        </w:r>
      </w:ins>
      <w:ins w:id="808" w:author="USER" w:date="2023-08-08T10:48:00Z">
        <w:r w:rsidRPr="003D3BB0">
          <w:rPr>
            <w:rFonts w:ascii="Bookman Old Style" w:hAnsi="Bookman Old Style" w:cs="Calibri"/>
            <w:sz w:val="24"/>
            <w:szCs w:val="24"/>
            <w:lang w:val="en-US"/>
          </w:rPr>
          <w:t xml:space="preserve"> </w:t>
        </w:r>
      </w:ins>
      <w:del w:id="809" w:author="USER" w:date="2023-08-08T10:47:00Z">
        <w:r w:rsidR="00B534CF" w:rsidRPr="003D3BB0" w:rsidDel="00E908E7">
          <w:rPr>
            <w:rFonts w:ascii="Bookman Old Style" w:hAnsi="Bookman Old Style" w:cs="Calibri"/>
            <w:sz w:val="24"/>
            <w:szCs w:val="24"/>
            <w:lang w:val="en-US"/>
          </w:rPr>
          <w:delText xml:space="preserve"> </w:delText>
        </w:r>
      </w:del>
      <w:r w:rsidR="00B534CF" w:rsidRPr="003D3BB0">
        <w:rPr>
          <w:rFonts w:ascii="Bookman Old Style" w:hAnsi="Bookman Old Style" w:cs="Calibri"/>
          <w:sz w:val="24"/>
          <w:szCs w:val="24"/>
          <w:lang w:val="en-US"/>
        </w:rPr>
        <w:t>blind people having difficulty walking in an unfamiliar</w:t>
      </w:r>
      <w:ins w:id="810" w:author="USER" w:date="2023-08-08T10:44:00Z">
        <w:r w:rsidRPr="003D3BB0">
          <w:rPr>
            <w:rFonts w:ascii="Bookman Old Style" w:hAnsi="Bookman Old Style" w:cs="Calibri"/>
            <w:sz w:val="24"/>
            <w:szCs w:val="24"/>
            <w:lang w:val="en-US"/>
          </w:rPr>
          <w:t xml:space="preserve"> </w:t>
        </w:r>
      </w:ins>
      <w:del w:id="811" w:author="USER" w:date="2023-08-08T10:47:00Z">
        <w:r w:rsidR="00B534CF" w:rsidRPr="003D3BB0" w:rsidDel="00E908E7">
          <w:rPr>
            <w:rFonts w:ascii="Bookman Old Style" w:hAnsi="Bookman Old Style" w:cs="Calibri"/>
            <w:sz w:val="24"/>
            <w:szCs w:val="24"/>
            <w:lang w:val="en-US"/>
          </w:rPr>
          <w:delText xml:space="preserve"> </w:delText>
        </w:r>
      </w:del>
      <w:r w:rsidR="00B534CF" w:rsidRPr="003D3BB0">
        <w:rPr>
          <w:rFonts w:ascii="Bookman Old Style" w:hAnsi="Bookman Old Style" w:cs="Calibri"/>
          <w:sz w:val="24"/>
          <w:szCs w:val="24"/>
          <w:lang w:val="en-US"/>
        </w:rPr>
        <w:t>place or dea</w:t>
      </w:r>
      <w:ins w:id="812" w:author="USER" w:date="2023-08-08T10:48:00Z">
        <w:r w:rsidR="00DD6FD1" w:rsidRPr="003D3BB0">
          <w:rPr>
            <w:rFonts w:ascii="Bookman Old Style" w:hAnsi="Bookman Old Style" w:cs="Calibri"/>
            <w:sz w:val="24"/>
            <w:szCs w:val="24"/>
            <w:lang w:val="en-US"/>
          </w:rPr>
          <w:t>f</w:t>
        </w:r>
      </w:ins>
    </w:p>
    <w:p w14:paraId="23EC0D4F" w14:textId="35657E43" w:rsidR="00B534CF" w:rsidRPr="003D3BB0" w:rsidRDefault="00DD6FD1">
      <w:pPr>
        <w:jc w:val="both"/>
        <w:rPr>
          <w:rFonts w:ascii="Bookman Old Style" w:hAnsi="Bookman Old Style" w:cs="Calibri"/>
          <w:sz w:val="24"/>
          <w:szCs w:val="24"/>
          <w:lang w:val="en-US"/>
        </w:rPr>
      </w:pPr>
      <w:ins w:id="813" w:author="USER" w:date="2023-08-08T10:48:00Z">
        <w:r w:rsidRPr="003D3BB0">
          <w:rPr>
            <w:rFonts w:ascii="Bookman Old Style" w:hAnsi="Bookman Old Style" w:cs="Calibri"/>
            <w:sz w:val="24"/>
            <w:szCs w:val="24"/>
            <w:lang w:val="en-US"/>
          </w:rPr>
          <w:t xml:space="preserve">  </w:t>
        </w:r>
      </w:ins>
      <w:del w:id="814" w:author="USER" w:date="2023-08-08T10:48:00Z">
        <w:r w:rsidR="00B534CF" w:rsidRPr="003D3BB0" w:rsidDel="00DD6FD1">
          <w:rPr>
            <w:rFonts w:ascii="Bookman Old Style" w:hAnsi="Bookman Old Style" w:cs="Calibri"/>
            <w:sz w:val="24"/>
            <w:szCs w:val="24"/>
            <w:lang w:val="en-US"/>
          </w:rPr>
          <w:delText>f</w:delText>
        </w:r>
      </w:del>
      <w:ins w:id="815" w:author="USER" w:date="2023-08-08T10:48:00Z">
        <w:r w:rsidR="00E908E7" w:rsidRPr="003D3BB0">
          <w:rPr>
            <w:rFonts w:ascii="Bookman Old Style" w:hAnsi="Bookman Old Style" w:cs="Calibri"/>
            <w:sz w:val="24"/>
            <w:szCs w:val="24"/>
            <w:lang w:val="en-US"/>
          </w:rPr>
          <w:t xml:space="preserve">     </w:t>
        </w:r>
      </w:ins>
      <w:del w:id="816" w:author="USER" w:date="2023-08-08T10:48:00Z">
        <w:r w:rsidR="00B534CF" w:rsidRPr="003D3BB0" w:rsidDel="00E908E7">
          <w:rPr>
            <w:rFonts w:ascii="Bookman Old Style" w:hAnsi="Bookman Old Style" w:cs="Calibri"/>
            <w:sz w:val="24"/>
            <w:szCs w:val="24"/>
            <w:lang w:val="en-US"/>
          </w:rPr>
          <w:delText xml:space="preserve"> </w:delText>
        </w:r>
      </w:del>
      <w:r w:rsidR="00B534CF" w:rsidRPr="003D3BB0">
        <w:rPr>
          <w:rFonts w:ascii="Bookman Old Style" w:hAnsi="Bookman Old Style" w:cs="Calibri"/>
          <w:sz w:val="24"/>
          <w:szCs w:val="24"/>
          <w:lang w:val="en-US"/>
        </w:rPr>
        <w:t>people</w:t>
      </w:r>
      <w:ins w:id="817" w:author="USER" w:date="2023-08-08T10:49:00Z">
        <w:r w:rsidRPr="003D3BB0">
          <w:rPr>
            <w:rFonts w:ascii="Bookman Old Style" w:hAnsi="Bookman Old Style" w:cs="Calibri"/>
            <w:sz w:val="24"/>
            <w:szCs w:val="24"/>
            <w:lang w:val="en-US"/>
          </w:rPr>
          <w:t xml:space="preserve"> </w:t>
        </w:r>
      </w:ins>
      <w:del w:id="818" w:author="USER" w:date="2023-08-08T10:47:00Z">
        <w:r w:rsidR="00B534CF" w:rsidRPr="003D3BB0" w:rsidDel="00E908E7">
          <w:rPr>
            <w:rFonts w:ascii="Bookman Old Style" w:hAnsi="Bookman Old Style" w:cs="Calibri"/>
            <w:sz w:val="24"/>
            <w:szCs w:val="24"/>
            <w:lang w:val="en-US"/>
          </w:rPr>
          <w:delText xml:space="preserve"> </w:delText>
        </w:r>
      </w:del>
      <w:r w:rsidR="00B534CF" w:rsidRPr="003D3BB0">
        <w:rPr>
          <w:rFonts w:ascii="Bookman Old Style" w:hAnsi="Bookman Old Style" w:cs="Calibri"/>
          <w:sz w:val="24"/>
          <w:szCs w:val="24"/>
          <w:lang w:val="en-US"/>
        </w:rPr>
        <w:t>having difficulty climbing stairs when there is no lighting.</w:t>
      </w:r>
    </w:p>
    <w:p w14:paraId="4321237B" w14:textId="77777777" w:rsidR="00DD6FD1" w:rsidRPr="003D3BB0" w:rsidRDefault="00E908E7" w:rsidP="00B534CF">
      <w:pPr>
        <w:jc w:val="both"/>
        <w:rPr>
          <w:ins w:id="819" w:author="USER" w:date="2023-08-08T10:48:00Z"/>
          <w:rFonts w:ascii="Bookman Old Style" w:hAnsi="Bookman Old Style" w:cs="Calibri"/>
          <w:sz w:val="24"/>
          <w:szCs w:val="24"/>
          <w:lang w:val="en-US"/>
        </w:rPr>
      </w:pPr>
      <w:ins w:id="820" w:author="USER" w:date="2023-08-08T10:43:00Z">
        <w:r w:rsidRPr="00856440">
          <w:rPr>
            <w:rFonts w:ascii="Bookman Old Style" w:hAnsi="Bookman Old Style" w:cs="Calibri"/>
            <w:sz w:val="24"/>
            <w:szCs w:val="24"/>
            <w:lang w:val="en-US"/>
          </w:rPr>
          <w:t xml:space="preserve">    </w:t>
        </w:r>
      </w:ins>
      <w:r w:rsidR="00B534CF" w:rsidRPr="003D3BB0">
        <w:rPr>
          <w:rFonts w:ascii="Bookman Old Style" w:hAnsi="Bookman Old Style" w:cs="Calibri"/>
          <w:sz w:val="24"/>
          <w:szCs w:val="24"/>
        </w:rPr>
        <w:sym w:font="Symbol" w:char="F0B7"/>
      </w:r>
      <w:r w:rsidR="00B534CF" w:rsidRPr="003D3BB0">
        <w:rPr>
          <w:rFonts w:ascii="Bookman Old Style" w:hAnsi="Bookman Old Style" w:cs="Calibri"/>
          <w:sz w:val="24"/>
          <w:szCs w:val="24"/>
          <w:lang w:val="en-US"/>
        </w:rPr>
        <w:t xml:space="preserve"> Any difficulty with walking (whether it is on flat land or up or down steps)</w:t>
      </w:r>
    </w:p>
    <w:p w14:paraId="31C75575" w14:textId="31947C5B" w:rsidR="00B534CF" w:rsidRPr="003D3BB0" w:rsidRDefault="00DD6FD1" w:rsidP="00B534CF">
      <w:pPr>
        <w:jc w:val="both"/>
        <w:rPr>
          <w:rFonts w:ascii="Bookman Old Style" w:hAnsi="Bookman Old Style" w:cs="Calibri"/>
          <w:sz w:val="24"/>
          <w:szCs w:val="24"/>
          <w:lang w:val="en-US"/>
        </w:rPr>
      </w:pPr>
      <w:ins w:id="821" w:author="USER" w:date="2023-08-08T10:48:00Z">
        <w:r w:rsidRPr="003D3BB0">
          <w:rPr>
            <w:rFonts w:ascii="Bookman Old Style" w:hAnsi="Bookman Old Style" w:cs="Calibri"/>
            <w:sz w:val="24"/>
            <w:szCs w:val="24"/>
            <w:lang w:val="en-US"/>
          </w:rPr>
          <w:t xml:space="preserve">      </w:t>
        </w:r>
      </w:ins>
      <w:del w:id="822" w:author="USER" w:date="2023-08-08T10:48:00Z">
        <w:r w:rsidR="00B534CF" w:rsidRPr="003D3BB0" w:rsidDel="00DD6FD1">
          <w:rPr>
            <w:rFonts w:ascii="Bookman Old Style" w:hAnsi="Bookman Old Style" w:cs="Calibri"/>
            <w:sz w:val="24"/>
            <w:szCs w:val="24"/>
            <w:lang w:val="en-US"/>
          </w:rPr>
          <w:delText xml:space="preserve"> </w:delText>
        </w:r>
      </w:del>
      <w:r w:rsidR="00B534CF" w:rsidRPr="003D3BB0">
        <w:rPr>
          <w:rFonts w:ascii="Bookman Old Style" w:hAnsi="Bookman Old Style" w:cs="Calibri"/>
          <w:sz w:val="24"/>
          <w:szCs w:val="24"/>
          <w:lang w:val="en-US"/>
        </w:rPr>
        <w:t>that is considered a problem should be captured.</w:t>
      </w:r>
    </w:p>
    <w:p w14:paraId="47264777" w14:textId="77777777" w:rsidR="00B534CF" w:rsidRPr="003D3BB0" w:rsidRDefault="00B534CF" w:rsidP="00B534CF">
      <w:pPr>
        <w:jc w:val="both"/>
        <w:rPr>
          <w:rFonts w:ascii="Bookman Old Style" w:hAnsi="Bookman Old Style" w:cs="Calibri"/>
          <w:sz w:val="24"/>
          <w:szCs w:val="24"/>
          <w:lang w:val="en-US"/>
        </w:rPr>
      </w:pPr>
    </w:p>
    <w:p w14:paraId="22907188" w14:textId="77777777" w:rsidR="00B534CF" w:rsidRPr="003D3BB0" w:rsidRDefault="00B534CF" w:rsidP="00E63D47">
      <w:pPr>
        <w:jc w:val="both"/>
        <w:rPr>
          <w:rFonts w:ascii="Bookman Old Style" w:hAnsi="Bookman Old Style" w:cs="Calibri"/>
          <w:bCs/>
          <w:i/>
          <w:iCs/>
          <w:sz w:val="24"/>
          <w:szCs w:val="24"/>
          <w:lang w:val="en-US"/>
        </w:rPr>
      </w:pPr>
    </w:p>
    <w:p w14:paraId="5F37F6D6" w14:textId="1F7E39AD" w:rsidR="00E63D47" w:rsidRPr="003D3BB0" w:rsidRDefault="00E63D47" w:rsidP="00E63D47">
      <w:pPr>
        <w:jc w:val="both"/>
        <w:rPr>
          <w:rFonts w:ascii="Bookman Old Style" w:hAnsi="Bookman Old Style" w:cs="Calibri"/>
          <w:bCs/>
          <w:i/>
          <w:iCs/>
          <w:sz w:val="24"/>
          <w:szCs w:val="24"/>
          <w:lang w:val="en-US"/>
        </w:rPr>
      </w:pPr>
      <w:r w:rsidRPr="003D3BB0">
        <w:rPr>
          <w:rFonts w:ascii="Bookman Old Style" w:hAnsi="Bookman Old Style" w:cs="Calibri"/>
          <w:b/>
          <w:i/>
          <w:iCs/>
          <w:sz w:val="24"/>
          <w:szCs w:val="24"/>
          <w:lang w:val="en-US"/>
        </w:rPr>
        <w:t>DEM_24</w:t>
      </w:r>
      <w:r w:rsidRPr="003D3BB0">
        <w:rPr>
          <w:rFonts w:ascii="Bookman Old Style" w:hAnsi="Bookman Old Style" w:cs="Calibri"/>
          <w:bCs/>
          <w:i/>
          <w:iCs/>
          <w:sz w:val="24"/>
          <w:szCs w:val="24"/>
          <w:lang w:val="en-US"/>
        </w:rPr>
        <w:t xml:space="preserve">: </w:t>
      </w:r>
      <w:ins w:id="823" w:author="USER" w:date="2023-08-09T12:04:00Z">
        <w:r w:rsidR="002F359A" w:rsidRPr="003D3BB0">
          <w:rPr>
            <w:rFonts w:ascii="Bookman Old Style" w:hAnsi="Bookman Old Style" w:cs="Calibri"/>
            <w:bCs/>
            <w:i/>
            <w:iCs/>
            <w:sz w:val="24"/>
            <w:szCs w:val="24"/>
            <w:lang w:val="en-US"/>
          </w:rPr>
          <w:t>(</w:t>
        </w:r>
      </w:ins>
      <w:ins w:id="824" w:author="USER" w:date="2023-08-09T12:05:00Z">
        <w:r w:rsidR="002F359A" w:rsidRPr="003D3BB0">
          <w:rPr>
            <w:rFonts w:ascii="Bookman Old Style" w:hAnsi="Bookman Old Style" w:cs="Calibri"/>
            <w:bCs/>
            <w:i/>
            <w:iCs/>
            <w:sz w:val="24"/>
            <w:szCs w:val="24"/>
            <w:lang w:val="en-US"/>
          </w:rPr>
          <w:t>Do/</w:t>
        </w:r>
      </w:ins>
      <w:r w:rsidRPr="003D3BB0">
        <w:rPr>
          <w:rFonts w:ascii="Bookman Old Style" w:hAnsi="Bookman Old Style" w:cs="Calibri"/>
          <w:bCs/>
          <w:i/>
          <w:iCs/>
          <w:sz w:val="24"/>
          <w:szCs w:val="24"/>
          <w:lang w:val="en-US"/>
        </w:rPr>
        <w:t>Does</w:t>
      </w:r>
      <w:ins w:id="825" w:author="USER" w:date="2023-08-09T12:05:00Z">
        <w:r w:rsidR="002F359A" w:rsidRPr="003D3BB0">
          <w:rPr>
            <w:rFonts w:ascii="Bookman Old Style" w:hAnsi="Bookman Old Style" w:cs="Calibri"/>
            <w:bCs/>
            <w:i/>
            <w:iCs/>
            <w:sz w:val="24"/>
            <w:szCs w:val="24"/>
            <w:lang w:val="en-US"/>
          </w:rPr>
          <w:t>)</w:t>
        </w:r>
      </w:ins>
      <w:r w:rsidRPr="003D3BB0">
        <w:rPr>
          <w:rFonts w:ascii="Bookman Old Style" w:hAnsi="Bookman Old Style" w:cs="Calibri"/>
          <w:bCs/>
          <w:i/>
          <w:iCs/>
          <w:sz w:val="24"/>
          <w:szCs w:val="24"/>
          <w:lang w:val="en-US"/>
        </w:rPr>
        <w:t xml:space="preserve"> (</w:t>
      </w:r>
      <w:ins w:id="826" w:author="USER" w:date="2023-08-09T12:05:00Z">
        <w:r w:rsidR="002F359A" w:rsidRPr="003D3BB0">
          <w:rPr>
            <w:rFonts w:ascii="Bookman Old Style" w:hAnsi="Bookman Old Style" w:cs="Calibri"/>
            <w:bCs/>
            <w:i/>
            <w:iCs/>
            <w:sz w:val="24"/>
            <w:szCs w:val="24"/>
            <w:lang w:val="en-US"/>
          </w:rPr>
          <w:t>you/</w:t>
        </w:r>
      </w:ins>
      <w:r w:rsidRPr="003D3BB0">
        <w:rPr>
          <w:rFonts w:ascii="Bookman Old Style" w:hAnsi="Bookman Old Style" w:cs="Calibri"/>
          <w:bCs/>
          <w:i/>
          <w:iCs/>
          <w:sz w:val="24"/>
          <w:szCs w:val="24"/>
          <w:lang w:val="en-US"/>
        </w:rPr>
        <w:t>NAME) have difficulty remembering or concentrating?</w:t>
      </w:r>
    </w:p>
    <w:p w14:paraId="01054D7B" w14:textId="77777777" w:rsidR="00E8453C" w:rsidRPr="003D3BB0" w:rsidRDefault="00E8453C" w:rsidP="00E63D47">
      <w:pPr>
        <w:jc w:val="both"/>
        <w:rPr>
          <w:rFonts w:ascii="Bookman Old Style" w:hAnsi="Bookman Old Style" w:cs="Calibri"/>
          <w:bCs/>
          <w:i/>
          <w:iCs/>
          <w:sz w:val="24"/>
          <w:szCs w:val="24"/>
          <w:lang w:val="en-US"/>
        </w:rPr>
      </w:pPr>
    </w:p>
    <w:p w14:paraId="437A2413" w14:textId="77777777" w:rsidR="00232E84" w:rsidRPr="003D3BB0" w:rsidRDefault="00E8453C" w:rsidP="00E63D47">
      <w:pPr>
        <w:jc w:val="both"/>
        <w:rPr>
          <w:rFonts w:ascii="Bookman Old Style" w:hAnsi="Bookman Old Style"/>
          <w:sz w:val="24"/>
          <w:szCs w:val="24"/>
          <w:lang w:val="en-US"/>
        </w:rPr>
      </w:pPr>
      <w:r w:rsidRPr="003D3BB0">
        <w:rPr>
          <w:rFonts w:ascii="Bookman Old Style" w:hAnsi="Bookman Old Style"/>
          <w:sz w:val="24"/>
          <w:szCs w:val="24"/>
          <w:lang w:val="en-US"/>
        </w:rPr>
        <w:t xml:space="preserve">This question seeks to identify persons who have some problems with remembering or focusing attention that contribute to difficulty in doing their daily activities. </w:t>
      </w:r>
    </w:p>
    <w:p w14:paraId="3FC6D62E" w14:textId="77777777" w:rsidR="00232E84" w:rsidRPr="003D3BB0" w:rsidRDefault="00232E84" w:rsidP="00E63D47">
      <w:pPr>
        <w:jc w:val="both"/>
        <w:rPr>
          <w:rFonts w:ascii="Bookman Old Style" w:hAnsi="Bookman Old Style"/>
          <w:sz w:val="24"/>
          <w:szCs w:val="24"/>
          <w:lang w:val="en-US"/>
        </w:rPr>
      </w:pPr>
    </w:p>
    <w:p w14:paraId="4A136985" w14:textId="39F0CBE0" w:rsidR="00E8453C" w:rsidRPr="003D3BB0" w:rsidRDefault="00E8453C" w:rsidP="00E63D47">
      <w:pPr>
        <w:jc w:val="both"/>
        <w:rPr>
          <w:rFonts w:ascii="Bookman Old Style" w:hAnsi="Bookman Old Style"/>
          <w:sz w:val="24"/>
          <w:szCs w:val="24"/>
          <w:lang w:val="en-US"/>
        </w:rPr>
      </w:pPr>
      <w:r w:rsidRPr="003D3BB0">
        <w:rPr>
          <w:rFonts w:ascii="Bookman Old Style" w:hAnsi="Bookman Old Style"/>
          <w:sz w:val="24"/>
          <w:szCs w:val="24"/>
          <w:lang w:val="en-US"/>
        </w:rPr>
        <w:t xml:space="preserve"> “Remembering” refers to the use of memory to recall incidents or events. It means the individual can bring to mind or think again about something that has taken place in the past (either the recent past or further back). With younger people, remembering is often associated with storing facts learned in school and being able to retrieve them when needed. Remembering should NOT be equated with memorizing or with good or bad memories</w:t>
      </w:r>
      <w:ins w:id="827" w:author="USER" w:date="2023-08-08T10:51:00Z">
        <w:r w:rsidR="00425720" w:rsidRPr="003D3BB0">
          <w:rPr>
            <w:rFonts w:ascii="Bookman Old Style" w:hAnsi="Bookman Old Style"/>
            <w:sz w:val="24"/>
            <w:szCs w:val="24"/>
            <w:lang w:val="en-US"/>
          </w:rPr>
          <w:t>.</w:t>
        </w:r>
      </w:ins>
    </w:p>
    <w:p w14:paraId="65C3DFBE" w14:textId="77777777" w:rsidR="00232E84" w:rsidRPr="003D3BB0" w:rsidRDefault="00232E84" w:rsidP="00E63D47">
      <w:pPr>
        <w:jc w:val="both"/>
        <w:rPr>
          <w:rFonts w:ascii="Bookman Old Style" w:hAnsi="Bookman Old Style"/>
          <w:sz w:val="24"/>
          <w:szCs w:val="24"/>
          <w:lang w:val="en-US"/>
        </w:rPr>
      </w:pPr>
    </w:p>
    <w:p w14:paraId="266B605B" w14:textId="77777777" w:rsidR="00E8453C" w:rsidRPr="003D3BB0" w:rsidRDefault="00E8453C" w:rsidP="00E63D47">
      <w:pPr>
        <w:jc w:val="both"/>
        <w:rPr>
          <w:rFonts w:ascii="Bookman Old Style" w:hAnsi="Bookman Old Style"/>
          <w:sz w:val="24"/>
          <w:szCs w:val="24"/>
          <w:lang w:val="en-US"/>
        </w:rPr>
      </w:pPr>
      <w:r w:rsidRPr="003D3BB0">
        <w:rPr>
          <w:rFonts w:ascii="Bookman Old Style" w:hAnsi="Bookman Old Style"/>
          <w:sz w:val="24"/>
          <w:szCs w:val="24"/>
          <w:lang w:val="en-US"/>
        </w:rPr>
        <w:t xml:space="preserve"> “Concentrating” refers to the use of mental ability to accomplish some </w:t>
      </w:r>
      <w:proofErr w:type="gramStart"/>
      <w:r w:rsidRPr="003D3BB0">
        <w:rPr>
          <w:rFonts w:ascii="Bookman Old Style" w:hAnsi="Bookman Old Style"/>
          <w:sz w:val="24"/>
          <w:szCs w:val="24"/>
          <w:lang w:val="en-US"/>
        </w:rPr>
        <w:t>task</w:t>
      </w:r>
      <w:proofErr w:type="gramEnd"/>
      <w:r w:rsidRPr="003D3BB0">
        <w:rPr>
          <w:rFonts w:ascii="Bookman Old Style" w:hAnsi="Bookman Old Style"/>
          <w:sz w:val="24"/>
          <w:szCs w:val="24"/>
          <w:lang w:val="en-US"/>
        </w:rPr>
        <w:t xml:space="preserve"> such as reading, calculating numbers, learning something. It is associated with focusing on the task at hand in order to complete the task. </w:t>
      </w:r>
    </w:p>
    <w:p w14:paraId="005C3EDB" w14:textId="77777777" w:rsidR="00E734DA" w:rsidRPr="003D3BB0" w:rsidRDefault="00E734DA" w:rsidP="00E63D47">
      <w:pPr>
        <w:jc w:val="both"/>
        <w:rPr>
          <w:rFonts w:ascii="Bookman Old Style" w:hAnsi="Bookman Old Style"/>
          <w:sz w:val="24"/>
          <w:szCs w:val="24"/>
          <w:lang w:val="en-US"/>
        </w:rPr>
      </w:pPr>
    </w:p>
    <w:p w14:paraId="6DE40915" w14:textId="77777777" w:rsidR="00E734DA" w:rsidRPr="003D3BB0" w:rsidRDefault="00E8453C" w:rsidP="00E63D47">
      <w:pPr>
        <w:jc w:val="both"/>
        <w:rPr>
          <w:rFonts w:ascii="Bookman Old Style" w:hAnsi="Bookman Old Style"/>
          <w:sz w:val="24"/>
          <w:szCs w:val="24"/>
        </w:rPr>
      </w:pPr>
      <w:proofErr w:type="spellStart"/>
      <w:r w:rsidRPr="003D3BB0">
        <w:rPr>
          <w:rFonts w:ascii="Bookman Old Style" w:hAnsi="Bookman Old Style"/>
          <w:sz w:val="24"/>
          <w:szCs w:val="24"/>
        </w:rPr>
        <w:t>Included</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are</w:t>
      </w:r>
      <w:proofErr w:type="spellEnd"/>
    </w:p>
    <w:p w14:paraId="603D6D4E" w14:textId="77777777" w:rsidR="00E8453C" w:rsidRPr="003D3BB0" w:rsidRDefault="00E8453C" w:rsidP="00021C9C">
      <w:pPr>
        <w:numPr>
          <w:ilvl w:val="0"/>
          <w:numId w:val="175"/>
        </w:numPr>
        <w:jc w:val="both"/>
        <w:rPr>
          <w:rFonts w:ascii="Bookman Old Style" w:hAnsi="Bookman Old Style"/>
          <w:sz w:val="24"/>
          <w:szCs w:val="24"/>
          <w:lang w:val="en-US"/>
        </w:rPr>
      </w:pPr>
      <w:r w:rsidRPr="003D3BB0">
        <w:rPr>
          <w:rFonts w:ascii="Bookman Old Style" w:hAnsi="Bookman Old Style"/>
          <w:sz w:val="24"/>
          <w:szCs w:val="24"/>
          <w:lang w:val="en-US"/>
        </w:rPr>
        <w:t xml:space="preserve">problems finding one’s way around, being unable to concentrate on an activity, or forgetting one’s whereabouts or the date, and </w:t>
      </w:r>
    </w:p>
    <w:p w14:paraId="2F97292C" w14:textId="77777777" w:rsidR="00E8453C" w:rsidRPr="003D3BB0" w:rsidRDefault="00E8453C" w:rsidP="00021C9C">
      <w:pPr>
        <w:numPr>
          <w:ilvl w:val="0"/>
          <w:numId w:val="175"/>
        </w:numPr>
        <w:jc w:val="both"/>
        <w:rPr>
          <w:rFonts w:ascii="Bookman Old Style" w:hAnsi="Bookman Old Style"/>
          <w:sz w:val="24"/>
          <w:szCs w:val="24"/>
          <w:lang w:val="en-US"/>
        </w:rPr>
      </w:pPr>
      <w:r w:rsidRPr="003D3BB0">
        <w:rPr>
          <w:rFonts w:ascii="Bookman Old Style" w:hAnsi="Bookman Old Style"/>
          <w:sz w:val="24"/>
          <w:szCs w:val="24"/>
          <w:lang w:val="en-US"/>
        </w:rPr>
        <w:lastRenderedPageBreak/>
        <w:t xml:space="preserve">problems remembering what someone just said or becoming confused or frightened about most things. </w:t>
      </w:r>
    </w:p>
    <w:p w14:paraId="55133CAC" w14:textId="77777777" w:rsidR="00E8453C" w:rsidRPr="003D3BB0" w:rsidRDefault="00E8453C" w:rsidP="00E734DA">
      <w:pPr>
        <w:numPr>
          <w:ilvl w:val="0"/>
          <w:numId w:val="175"/>
        </w:numPr>
        <w:jc w:val="both"/>
        <w:rPr>
          <w:rFonts w:ascii="Bookman Old Style" w:hAnsi="Bookman Old Style"/>
          <w:sz w:val="24"/>
          <w:szCs w:val="24"/>
          <w:lang w:val="en-US"/>
        </w:rPr>
      </w:pPr>
      <w:r w:rsidRPr="003D3BB0">
        <w:rPr>
          <w:rFonts w:ascii="Bookman Old Style" w:hAnsi="Bookman Old Style"/>
          <w:sz w:val="24"/>
          <w:szCs w:val="24"/>
          <w:lang w:val="en-US"/>
        </w:rPr>
        <w:t xml:space="preserve">Any difficulty with remembering, concentrating or understanding what is going on around them that they or family members (if the family member is the respondent) consider a problem should be captured. </w:t>
      </w:r>
    </w:p>
    <w:p w14:paraId="5E0B7B75" w14:textId="77777777" w:rsidR="00E734DA" w:rsidRPr="003D3BB0" w:rsidRDefault="00E734DA" w:rsidP="00021C9C">
      <w:pPr>
        <w:ind w:left="435"/>
        <w:jc w:val="both"/>
        <w:rPr>
          <w:rFonts w:ascii="Bookman Old Style" w:hAnsi="Bookman Old Style"/>
          <w:sz w:val="24"/>
          <w:szCs w:val="24"/>
          <w:lang w:val="en-US"/>
        </w:rPr>
      </w:pPr>
    </w:p>
    <w:p w14:paraId="798C23B2" w14:textId="77777777" w:rsidR="00232E84" w:rsidRPr="003D3BB0" w:rsidRDefault="00E8453C" w:rsidP="00E63D47">
      <w:pPr>
        <w:jc w:val="both"/>
        <w:rPr>
          <w:rFonts w:ascii="Bookman Old Style" w:hAnsi="Bookman Old Style"/>
          <w:sz w:val="24"/>
          <w:szCs w:val="24"/>
          <w:lang w:val="en-US"/>
        </w:rPr>
      </w:pPr>
      <w:r w:rsidRPr="003D3BB0">
        <w:rPr>
          <w:rFonts w:ascii="Bookman Old Style" w:hAnsi="Bookman Old Style"/>
          <w:sz w:val="24"/>
          <w:szCs w:val="24"/>
          <w:lang w:val="en-US"/>
        </w:rPr>
        <w:t>Note that difficulties remembering or concentrating because of common everyday situations such as high workload or stress, or as a result of substance abuse are EXCLUDED.</w:t>
      </w:r>
    </w:p>
    <w:p w14:paraId="10426EF6" w14:textId="77777777" w:rsidR="00FF0B1D" w:rsidRPr="003D3BB0" w:rsidRDefault="00FF0B1D" w:rsidP="00E63D47">
      <w:pPr>
        <w:jc w:val="both"/>
        <w:rPr>
          <w:rFonts w:ascii="Bookman Old Style" w:hAnsi="Bookman Old Style" w:cs="Calibri"/>
          <w:bCs/>
          <w:i/>
          <w:iCs/>
          <w:sz w:val="24"/>
          <w:szCs w:val="24"/>
          <w:lang w:val="en-US"/>
        </w:rPr>
      </w:pPr>
    </w:p>
    <w:p w14:paraId="3709F3DE" w14:textId="72886F9B" w:rsidR="00232E84" w:rsidRPr="003D3BB0" w:rsidRDefault="00E63D47" w:rsidP="00232E84">
      <w:pPr>
        <w:jc w:val="both"/>
        <w:rPr>
          <w:rFonts w:ascii="Bookman Old Style" w:hAnsi="Bookman Old Style" w:cs="Calibri"/>
          <w:bCs/>
          <w:i/>
          <w:iCs/>
          <w:sz w:val="24"/>
          <w:szCs w:val="24"/>
          <w:lang w:val="en-US"/>
        </w:rPr>
      </w:pPr>
      <w:r w:rsidRPr="003D3BB0">
        <w:rPr>
          <w:rFonts w:ascii="Bookman Old Style" w:hAnsi="Bookman Old Style" w:cs="Calibri"/>
          <w:b/>
          <w:i/>
          <w:iCs/>
          <w:sz w:val="24"/>
          <w:szCs w:val="24"/>
          <w:lang w:val="en-US"/>
        </w:rPr>
        <w:t>DEM_25:</w:t>
      </w:r>
      <w:r w:rsidRPr="003D3BB0">
        <w:rPr>
          <w:rFonts w:ascii="Bookman Old Style" w:hAnsi="Bookman Old Style" w:cs="Calibri"/>
          <w:bCs/>
          <w:i/>
          <w:iCs/>
          <w:sz w:val="24"/>
          <w:szCs w:val="24"/>
          <w:lang w:val="en-US"/>
        </w:rPr>
        <w:t xml:space="preserve"> </w:t>
      </w:r>
      <w:ins w:id="828" w:author="USER" w:date="2023-08-09T12:05:00Z">
        <w:r w:rsidR="00504280" w:rsidRPr="003D3BB0">
          <w:rPr>
            <w:rFonts w:ascii="Bookman Old Style" w:hAnsi="Bookman Old Style" w:cs="Calibri"/>
            <w:bCs/>
            <w:i/>
            <w:iCs/>
            <w:sz w:val="24"/>
            <w:szCs w:val="24"/>
            <w:lang w:val="en-US"/>
          </w:rPr>
          <w:t>(Do/</w:t>
        </w:r>
      </w:ins>
      <w:r w:rsidRPr="003D3BB0">
        <w:rPr>
          <w:rFonts w:ascii="Bookman Old Style" w:hAnsi="Bookman Old Style" w:cs="Calibri"/>
          <w:bCs/>
          <w:i/>
          <w:iCs/>
          <w:sz w:val="24"/>
          <w:szCs w:val="24"/>
          <w:lang w:val="en-US"/>
        </w:rPr>
        <w:t>Does</w:t>
      </w:r>
      <w:ins w:id="829" w:author="USER" w:date="2023-08-09T12:05:00Z">
        <w:r w:rsidR="00504280" w:rsidRPr="003D3BB0">
          <w:rPr>
            <w:rFonts w:ascii="Bookman Old Style" w:hAnsi="Bookman Old Style" w:cs="Calibri"/>
            <w:bCs/>
            <w:i/>
            <w:iCs/>
            <w:sz w:val="24"/>
            <w:szCs w:val="24"/>
            <w:lang w:val="en-US"/>
          </w:rPr>
          <w:t>)</w:t>
        </w:r>
      </w:ins>
      <w:r w:rsidRPr="003D3BB0">
        <w:rPr>
          <w:rFonts w:ascii="Bookman Old Style" w:hAnsi="Bookman Old Style" w:cs="Calibri"/>
          <w:bCs/>
          <w:i/>
          <w:iCs/>
          <w:sz w:val="24"/>
          <w:szCs w:val="24"/>
          <w:lang w:val="en-US"/>
        </w:rPr>
        <w:t xml:space="preserve"> (</w:t>
      </w:r>
      <w:ins w:id="830" w:author="USER" w:date="2023-08-09T12:06:00Z">
        <w:r w:rsidR="00504280" w:rsidRPr="003D3BB0">
          <w:rPr>
            <w:rFonts w:ascii="Bookman Old Style" w:hAnsi="Bookman Old Style" w:cs="Calibri"/>
            <w:bCs/>
            <w:i/>
            <w:iCs/>
            <w:sz w:val="24"/>
            <w:szCs w:val="24"/>
            <w:lang w:val="en-US"/>
          </w:rPr>
          <w:t>you/</w:t>
        </w:r>
      </w:ins>
      <w:r w:rsidRPr="003D3BB0">
        <w:rPr>
          <w:rFonts w:ascii="Bookman Old Style" w:hAnsi="Bookman Old Style" w:cs="Calibri"/>
          <w:bCs/>
          <w:i/>
          <w:iCs/>
          <w:sz w:val="24"/>
          <w:szCs w:val="24"/>
          <w:lang w:val="en-US"/>
        </w:rPr>
        <w:t>NAME) have difficulty with (self-care such as) washing all over or dressing?</w:t>
      </w:r>
    </w:p>
    <w:p w14:paraId="13DD66D7" w14:textId="77777777" w:rsidR="00E734DA" w:rsidRPr="003D3BB0" w:rsidRDefault="00E734DA" w:rsidP="00232E84">
      <w:pPr>
        <w:jc w:val="both"/>
        <w:rPr>
          <w:rFonts w:ascii="Bookman Old Style" w:hAnsi="Bookman Old Style" w:cs="Calibri"/>
          <w:bCs/>
          <w:i/>
          <w:iCs/>
          <w:sz w:val="24"/>
          <w:szCs w:val="24"/>
          <w:lang w:val="en-US"/>
        </w:rPr>
      </w:pPr>
    </w:p>
    <w:p w14:paraId="2FBEFBC1" w14:textId="77777777" w:rsidR="00232E84" w:rsidRPr="003D3BB0" w:rsidRDefault="00232E84" w:rsidP="00232E84">
      <w:pPr>
        <w:jc w:val="both"/>
        <w:rPr>
          <w:rFonts w:ascii="Bookman Old Style" w:hAnsi="Bookman Old Style"/>
          <w:sz w:val="24"/>
          <w:szCs w:val="24"/>
          <w:lang w:val="en-US"/>
        </w:rPr>
      </w:pPr>
      <w:r w:rsidRPr="003D3BB0">
        <w:rPr>
          <w:rFonts w:ascii="Bookman Old Style" w:hAnsi="Bookman Old Style"/>
          <w:sz w:val="24"/>
          <w:szCs w:val="24"/>
          <w:lang w:val="en-US"/>
        </w:rPr>
        <w:t>T</w:t>
      </w:r>
      <w:r w:rsidR="00E734DA" w:rsidRPr="003D3BB0">
        <w:rPr>
          <w:rFonts w:ascii="Bookman Old Style" w:hAnsi="Bookman Old Style"/>
          <w:sz w:val="24"/>
          <w:szCs w:val="24"/>
          <w:lang w:val="en-US"/>
        </w:rPr>
        <w:t>his questio</w:t>
      </w:r>
      <w:r w:rsidR="003E4C09" w:rsidRPr="003D3BB0">
        <w:rPr>
          <w:rFonts w:ascii="Bookman Old Style" w:hAnsi="Bookman Old Style"/>
          <w:sz w:val="24"/>
          <w:szCs w:val="24"/>
          <w:lang w:val="en-US"/>
        </w:rPr>
        <w:t>n</w:t>
      </w:r>
      <w:r w:rsidR="00E734DA" w:rsidRPr="003D3BB0">
        <w:rPr>
          <w:rFonts w:ascii="Bookman Old Style" w:hAnsi="Bookman Old Style"/>
          <w:sz w:val="24"/>
          <w:szCs w:val="24"/>
          <w:lang w:val="en-US"/>
        </w:rPr>
        <w:t xml:space="preserve"> seeks to </w:t>
      </w:r>
      <w:r w:rsidRPr="003D3BB0">
        <w:rPr>
          <w:rFonts w:ascii="Bookman Old Style" w:hAnsi="Bookman Old Style"/>
          <w:sz w:val="24"/>
          <w:szCs w:val="24"/>
          <w:lang w:val="en-US"/>
        </w:rPr>
        <w:t xml:space="preserve">identify should be trained to only read the list of response options if </w:t>
      </w:r>
      <w:r w:rsidR="00F46762" w:rsidRPr="003D3BB0">
        <w:rPr>
          <w:rFonts w:ascii="Bookman Old Style" w:hAnsi="Bookman Old Style"/>
          <w:sz w:val="24"/>
          <w:szCs w:val="24"/>
          <w:lang w:val="en-US"/>
        </w:rPr>
        <w:t>persons who have some problems with taking care of themselves independently</w:t>
      </w:r>
      <w:r w:rsidRPr="003D3BB0">
        <w:rPr>
          <w:rFonts w:ascii="Bookman Old Style" w:hAnsi="Bookman Old Style"/>
          <w:sz w:val="24"/>
          <w:szCs w:val="24"/>
          <w:lang w:val="en-US"/>
        </w:rPr>
        <w:t>.</w:t>
      </w:r>
    </w:p>
    <w:p w14:paraId="4CCCF70D" w14:textId="77777777" w:rsidR="00F46762" w:rsidRPr="003D3BB0" w:rsidRDefault="00F46762" w:rsidP="00232E84">
      <w:pPr>
        <w:jc w:val="both"/>
        <w:rPr>
          <w:rFonts w:ascii="Bookman Old Style" w:hAnsi="Bookman Old Style"/>
          <w:sz w:val="24"/>
          <w:szCs w:val="24"/>
          <w:lang w:val="en-US"/>
        </w:rPr>
      </w:pPr>
    </w:p>
    <w:p w14:paraId="6E2E82B0" w14:textId="77777777" w:rsidR="00232E84" w:rsidRPr="003D3BB0" w:rsidRDefault="00232E84" w:rsidP="00232E84">
      <w:pPr>
        <w:jc w:val="both"/>
        <w:rPr>
          <w:rFonts w:ascii="Bookman Old Style" w:hAnsi="Bookman Old Style"/>
          <w:sz w:val="24"/>
          <w:szCs w:val="24"/>
          <w:lang w:val="en-US"/>
        </w:rPr>
      </w:pPr>
      <w:r w:rsidRPr="003D3BB0">
        <w:rPr>
          <w:rFonts w:ascii="Bookman Old Style" w:hAnsi="Bookman Old Style"/>
          <w:sz w:val="24"/>
          <w:szCs w:val="24"/>
          <w:lang w:val="en-US"/>
        </w:rPr>
        <w:t>“Washing all over” refers to the process of cleaning one’s entire body (usually with soap and water) in the usual manner for the culture. The washing activity includes cleaning hair and feet, as well as gathering any necessary items for bathing such as soap or shampoo, a wash cloth, or water.</w:t>
      </w:r>
    </w:p>
    <w:p w14:paraId="09589965" w14:textId="77777777" w:rsidR="00F46762" w:rsidRPr="003D3BB0" w:rsidRDefault="00F46762" w:rsidP="00232E84">
      <w:pPr>
        <w:jc w:val="both"/>
        <w:rPr>
          <w:rFonts w:ascii="Bookman Old Style" w:hAnsi="Bookman Old Style"/>
          <w:sz w:val="24"/>
          <w:szCs w:val="24"/>
          <w:lang w:val="en-US"/>
        </w:rPr>
      </w:pPr>
    </w:p>
    <w:p w14:paraId="27016A1F" w14:textId="77777777" w:rsidR="00232E84" w:rsidRPr="003D3BB0" w:rsidRDefault="00232E84" w:rsidP="00232E84">
      <w:pPr>
        <w:jc w:val="both"/>
        <w:rPr>
          <w:rFonts w:ascii="Bookman Old Style" w:hAnsi="Bookman Old Style"/>
          <w:sz w:val="24"/>
          <w:szCs w:val="24"/>
          <w:lang w:val="en-US"/>
        </w:rPr>
      </w:pPr>
      <w:r w:rsidRPr="003D3BB0">
        <w:rPr>
          <w:rFonts w:ascii="Bookman Old Style" w:hAnsi="Bookman Old Style"/>
          <w:sz w:val="24"/>
          <w:szCs w:val="24"/>
          <w:lang w:val="en-US"/>
        </w:rPr>
        <w:t xml:space="preserve"> “Dressing” refers to all aspects of putting clothing or garments on the upper and lower body including the feet if culturally appropriate.</w:t>
      </w:r>
      <w:r w:rsidR="00F46762" w:rsidRPr="003D3BB0">
        <w:rPr>
          <w:rFonts w:ascii="Bookman Old Style" w:hAnsi="Bookman Old Style"/>
          <w:sz w:val="24"/>
          <w:szCs w:val="24"/>
          <w:lang w:val="en-US"/>
        </w:rPr>
        <w:t xml:space="preserve"> </w:t>
      </w:r>
      <w:r w:rsidRPr="003D3BB0">
        <w:rPr>
          <w:rFonts w:ascii="Bookman Old Style" w:hAnsi="Bookman Old Style"/>
          <w:sz w:val="24"/>
          <w:szCs w:val="24"/>
          <w:lang w:val="en-US"/>
        </w:rPr>
        <w:t>Included are the acts of gathering clothing from storage areas (</w:t>
      </w:r>
      <w:proofErr w:type="gramStart"/>
      <w:r w:rsidRPr="003D3BB0">
        <w:rPr>
          <w:rFonts w:ascii="Bookman Old Style" w:hAnsi="Bookman Old Style"/>
          <w:sz w:val="24"/>
          <w:szCs w:val="24"/>
          <w:lang w:val="en-US"/>
        </w:rPr>
        <w:t>i.e.</w:t>
      </w:r>
      <w:proofErr w:type="gramEnd"/>
      <w:r w:rsidRPr="003D3BB0">
        <w:rPr>
          <w:rFonts w:ascii="Bookman Old Style" w:hAnsi="Bookman Old Style"/>
          <w:sz w:val="24"/>
          <w:szCs w:val="24"/>
          <w:lang w:val="en-US"/>
        </w:rPr>
        <w:t xml:space="preserve"> closet, dressers), securing buttons, tying knots, zipping, etc.</w:t>
      </w:r>
    </w:p>
    <w:p w14:paraId="7C50E41A" w14:textId="77777777" w:rsidR="00FF0B1D" w:rsidRPr="003D3BB0" w:rsidRDefault="00FF0B1D" w:rsidP="00E63D47">
      <w:pPr>
        <w:jc w:val="both"/>
        <w:rPr>
          <w:rFonts w:ascii="Bookman Old Style" w:hAnsi="Bookman Old Style" w:cs="Calibri"/>
          <w:bCs/>
          <w:i/>
          <w:iCs/>
          <w:sz w:val="24"/>
          <w:szCs w:val="24"/>
          <w:lang w:val="en-US"/>
        </w:rPr>
      </w:pPr>
    </w:p>
    <w:p w14:paraId="5F3288AD" w14:textId="3DEE5145" w:rsidR="00E63D47" w:rsidRPr="003D3BB0" w:rsidRDefault="00E63D47" w:rsidP="00E63D47">
      <w:pPr>
        <w:jc w:val="both"/>
        <w:rPr>
          <w:rFonts w:ascii="Bookman Old Style" w:hAnsi="Bookman Old Style" w:cs="Calibri"/>
          <w:bCs/>
          <w:i/>
          <w:iCs/>
          <w:sz w:val="24"/>
          <w:szCs w:val="24"/>
          <w:lang w:val="en-US"/>
        </w:rPr>
      </w:pPr>
      <w:r w:rsidRPr="003D3BB0">
        <w:rPr>
          <w:rFonts w:ascii="Bookman Old Style" w:hAnsi="Bookman Old Style" w:cs="Calibri"/>
          <w:b/>
          <w:i/>
          <w:iCs/>
          <w:sz w:val="24"/>
          <w:szCs w:val="24"/>
          <w:lang w:val="en-US"/>
        </w:rPr>
        <w:t>DEM</w:t>
      </w:r>
      <w:del w:id="831" w:author="USER" w:date="2023-08-09T12:06:00Z">
        <w:r w:rsidRPr="003D3BB0" w:rsidDel="00504280">
          <w:rPr>
            <w:rFonts w:ascii="Bookman Old Style" w:hAnsi="Bookman Old Style" w:cs="Calibri"/>
            <w:b/>
            <w:i/>
            <w:iCs/>
            <w:sz w:val="24"/>
            <w:szCs w:val="24"/>
            <w:lang w:val="en-US"/>
          </w:rPr>
          <w:delText>_</w:delText>
        </w:r>
      </w:del>
      <w:r w:rsidRPr="003D3BB0">
        <w:rPr>
          <w:rFonts w:ascii="Bookman Old Style" w:hAnsi="Bookman Old Style" w:cs="Calibri"/>
          <w:b/>
          <w:i/>
          <w:iCs/>
          <w:sz w:val="24"/>
          <w:szCs w:val="24"/>
          <w:lang w:val="en-US"/>
        </w:rPr>
        <w:t>26:</w:t>
      </w:r>
      <w:r w:rsidRPr="003D3BB0">
        <w:rPr>
          <w:rFonts w:ascii="Bookman Old Style" w:hAnsi="Bookman Old Style" w:cs="Calibri"/>
          <w:bCs/>
          <w:i/>
          <w:iCs/>
          <w:sz w:val="24"/>
          <w:szCs w:val="24"/>
          <w:lang w:val="en-US"/>
        </w:rPr>
        <w:t xml:space="preserve"> Using</w:t>
      </w:r>
      <w:ins w:id="832" w:author="USER" w:date="2023-08-09T12:07:00Z">
        <w:r w:rsidR="00516C7B" w:rsidRPr="003D3BB0">
          <w:rPr>
            <w:rFonts w:ascii="Bookman Old Style" w:hAnsi="Bookman Old Style" w:cs="Calibri"/>
            <w:bCs/>
            <w:i/>
            <w:iCs/>
            <w:sz w:val="24"/>
            <w:szCs w:val="24"/>
            <w:lang w:val="en-US"/>
          </w:rPr>
          <w:t xml:space="preserve"> (your/</w:t>
        </w:r>
      </w:ins>
      <w:del w:id="833" w:author="USER" w:date="2023-08-09T12:07:00Z">
        <w:r w:rsidRPr="003D3BB0" w:rsidDel="00516C7B">
          <w:rPr>
            <w:rFonts w:ascii="Bookman Old Style" w:hAnsi="Bookman Old Style" w:cs="Calibri"/>
            <w:bCs/>
            <w:i/>
            <w:iCs/>
            <w:sz w:val="24"/>
            <w:szCs w:val="24"/>
            <w:lang w:val="en-US"/>
          </w:rPr>
          <w:delText xml:space="preserve"> (</w:delText>
        </w:r>
      </w:del>
      <w:r w:rsidRPr="003D3BB0">
        <w:rPr>
          <w:rFonts w:ascii="Bookman Old Style" w:hAnsi="Bookman Old Style" w:cs="Calibri"/>
          <w:bCs/>
          <w:i/>
          <w:iCs/>
          <w:sz w:val="24"/>
          <w:szCs w:val="24"/>
          <w:lang w:val="en-US"/>
        </w:rPr>
        <w:t xml:space="preserve">his/her) (usual/customary) language, </w:t>
      </w:r>
      <w:ins w:id="834" w:author="USER" w:date="2023-08-09T12:08:00Z">
        <w:r w:rsidR="00516C7B" w:rsidRPr="003D3BB0">
          <w:rPr>
            <w:rFonts w:ascii="Bookman Old Style" w:hAnsi="Bookman Old Style" w:cs="Calibri"/>
            <w:bCs/>
            <w:i/>
            <w:iCs/>
            <w:sz w:val="24"/>
            <w:szCs w:val="24"/>
            <w:lang w:val="en-US"/>
          </w:rPr>
          <w:t>(</w:t>
        </w:r>
      </w:ins>
      <w:ins w:id="835" w:author="USER" w:date="2023-08-09T12:07:00Z">
        <w:r w:rsidR="00516C7B" w:rsidRPr="003D3BB0">
          <w:rPr>
            <w:rFonts w:ascii="Bookman Old Style" w:hAnsi="Bookman Old Style" w:cs="Calibri"/>
            <w:bCs/>
            <w:i/>
            <w:iCs/>
            <w:sz w:val="24"/>
            <w:szCs w:val="24"/>
            <w:lang w:val="en-US"/>
          </w:rPr>
          <w:t>do/</w:t>
        </w:r>
      </w:ins>
      <w:r w:rsidRPr="003D3BB0">
        <w:rPr>
          <w:rFonts w:ascii="Bookman Old Style" w:hAnsi="Bookman Old Style" w:cs="Calibri"/>
          <w:bCs/>
          <w:i/>
          <w:iCs/>
          <w:sz w:val="24"/>
          <w:szCs w:val="24"/>
          <w:lang w:val="en-US"/>
        </w:rPr>
        <w:t>does</w:t>
      </w:r>
      <w:ins w:id="836" w:author="USER" w:date="2023-08-09T12:08:00Z">
        <w:r w:rsidR="00516C7B" w:rsidRPr="003D3BB0">
          <w:rPr>
            <w:rFonts w:ascii="Bookman Old Style" w:hAnsi="Bookman Old Style" w:cs="Calibri"/>
            <w:bCs/>
            <w:i/>
            <w:iCs/>
            <w:sz w:val="24"/>
            <w:szCs w:val="24"/>
            <w:lang w:val="en-US"/>
          </w:rPr>
          <w:t>)</w:t>
        </w:r>
      </w:ins>
      <w:r w:rsidRPr="003D3BB0">
        <w:rPr>
          <w:rFonts w:ascii="Bookman Old Style" w:hAnsi="Bookman Old Style" w:cs="Calibri"/>
          <w:bCs/>
          <w:i/>
          <w:iCs/>
          <w:sz w:val="24"/>
          <w:szCs w:val="24"/>
          <w:lang w:val="en-US"/>
        </w:rPr>
        <w:t xml:space="preserve"> (</w:t>
      </w:r>
      <w:ins w:id="837" w:author="USER" w:date="2023-08-09T12:08:00Z">
        <w:r w:rsidR="00516C7B" w:rsidRPr="003D3BB0">
          <w:rPr>
            <w:rFonts w:ascii="Bookman Old Style" w:hAnsi="Bookman Old Style" w:cs="Calibri"/>
            <w:bCs/>
            <w:i/>
            <w:iCs/>
            <w:sz w:val="24"/>
            <w:szCs w:val="24"/>
            <w:lang w:val="en-US"/>
          </w:rPr>
          <w:t>you</w:t>
        </w:r>
      </w:ins>
      <w:ins w:id="838" w:author="USER" w:date="2023-08-09T12:09:00Z">
        <w:r w:rsidR="007B6534" w:rsidRPr="003D3BB0">
          <w:rPr>
            <w:rFonts w:ascii="Bookman Old Style" w:hAnsi="Bookman Old Style" w:cs="Calibri"/>
            <w:bCs/>
            <w:i/>
            <w:iCs/>
            <w:sz w:val="24"/>
            <w:szCs w:val="24"/>
            <w:lang w:val="en-US"/>
          </w:rPr>
          <w:t>/</w:t>
        </w:r>
      </w:ins>
      <w:r w:rsidRPr="003D3BB0">
        <w:rPr>
          <w:rFonts w:ascii="Bookman Old Style" w:hAnsi="Bookman Old Style" w:cs="Calibri"/>
          <w:bCs/>
          <w:i/>
          <w:iCs/>
          <w:sz w:val="24"/>
          <w:szCs w:val="24"/>
          <w:lang w:val="en-US"/>
        </w:rPr>
        <w:t>NAME) have difficulty communicating, for example understanding or being understood by others?</w:t>
      </w:r>
    </w:p>
    <w:p w14:paraId="30B23282" w14:textId="77777777" w:rsidR="00E734DA" w:rsidRPr="003D3BB0" w:rsidRDefault="00E734DA" w:rsidP="00E63D47">
      <w:pPr>
        <w:jc w:val="both"/>
        <w:rPr>
          <w:rFonts w:ascii="Bookman Old Style" w:hAnsi="Bookman Old Style" w:cs="Calibri"/>
          <w:bCs/>
          <w:i/>
          <w:iCs/>
          <w:sz w:val="24"/>
          <w:szCs w:val="24"/>
          <w:lang w:val="en-US"/>
        </w:rPr>
      </w:pPr>
    </w:p>
    <w:p w14:paraId="3F488104" w14:textId="1E092D57" w:rsidR="00232E84" w:rsidRPr="003D3BB0" w:rsidRDefault="00E734DA" w:rsidP="00E63D47">
      <w:pPr>
        <w:jc w:val="both"/>
        <w:rPr>
          <w:rFonts w:ascii="Bookman Old Style" w:hAnsi="Bookman Old Style"/>
          <w:sz w:val="24"/>
          <w:szCs w:val="24"/>
          <w:lang w:val="en-US"/>
        </w:rPr>
      </w:pPr>
      <w:r w:rsidRPr="003D3BB0">
        <w:rPr>
          <w:rFonts w:ascii="Bookman Old Style" w:hAnsi="Bookman Old Style"/>
          <w:sz w:val="24"/>
          <w:szCs w:val="24"/>
          <w:lang w:val="en-US"/>
        </w:rPr>
        <w:t>This question seeks to</w:t>
      </w:r>
      <w:r w:rsidR="00232E84" w:rsidRPr="003D3BB0">
        <w:rPr>
          <w:rFonts w:ascii="Bookman Old Style" w:hAnsi="Bookman Old Style"/>
          <w:sz w:val="24"/>
          <w:szCs w:val="24"/>
          <w:lang w:val="en-US"/>
        </w:rPr>
        <w:t xml:space="preserve"> identify persons who have some problems with talking, listening or understanding speech such that it contributes to difficulty in making themselves understood to others or understanding others. National adaptation and </w:t>
      </w:r>
      <w:r w:rsidR="00BA1DD3" w:rsidRPr="003D3BB0">
        <w:rPr>
          <w:rFonts w:ascii="Bookman Old Style" w:hAnsi="Bookman Old Style"/>
          <w:sz w:val="24"/>
          <w:szCs w:val="24"/>
          <w:lang w:val="en-US"/>
        </w:rPr>
        <w:t>implementation.</w:t>
      </w:r>
    </w:p>
    <w:p w14:paraId="5B8A3D7C" w14:textId="77777777" w:rsidR="00E734DA" w:rsidRPr="003D3BB0" w:rsidRDefault="00E734DA" w:rsidP="00E63D47">
      <w:pPr>
        <w:jc w:val="both"/>
        <w:rPr>
          <w:rFonts w:ascii="Bookman Old Style" w:hAnsi="Bookman Old Style"/>
          <w:sz w:val="24"/>
          <w:szCs w:val="24"/>
          <w:lang w:val="en-US"/>
        </w:rPr>
      </w:pPr>
    </w:p>
    <w:p w14:paraId="61659F61" w14:textId="77777777" w:rsidR="00E734DA" w:rsidRPr="003D3BB0" w:rsidRDefault="00232E84" w:rsidP="00E734DA">
      <w:pPr>
        <w:jc w:val="both"/>
        <w:rPr>
          <w:rFonts w:ascii="Bookman Old Style" w:hAnsi="Bookman Old Style"/>
          <w:sz w:val="24"/>
          <w:szCs w:val="24"/>
          <w:lang w:val="en-US"/>
        </w:rPr>
      </w:pPr>
      <w:r w:rsidRPr="003D3BB0">
        <w:rPr>
          <w:rFonts w:ascii="Bookman Old Style" w:hAnsi="Bookman Old Style"/>
          <w:sz w:val="24"/>
          <w:szCs w:val="24"/>
          <w:lang w:val="en-US"/>
        </w:rPr>
        <w:t xml:space="preserve"> “Communicating” refers to a person exchanging information or ideas with other people through the use of language.  Communication difficulties can originate in numerous places in the exchange process. It may involve mechanical problems such as hearing impairment or speech impairment, or it may be related to the ability of the mind to interpret the sounds that the auditory system is gathering and to recognize the words that are being used or an inability of the mind to compose a sentence or say a word even when the person knows the word and sentence. Included is the use of the voice for the exchange or using signs (including sign language) or writing the information to be conveyed. Included are problems making oneself understood, or problems understanding other people when they speak or try to communicate in other ways.</w:t>
      </w:r>
    </w:p>
    <w:p w14:paraId="12A02435" w14:textId="77777777" w:rsidR="00E734DA" w:rsidRPr="003D3BB0" w:rsidRDefault="00232E84" w:rsidP="00E734DA">
      <w:pPr>
        <w:jc w:val="both"/>
        <w:rPr>
          <w:rFonts w:ascii="Bookman Old Style" w:hAnsi="Bookman Old Style"/>
          <w:sz w:val="24"/>
          <w:szCs w:val="24"/>
          <w:lang w:val="en-US"/>
        </w:rPr>
      </w:pPr>
      <w:r w:rsidRPr="003D3BB0">
        <w:rPr>
          <w:rFonts w:ascii="Bookman Old Style" w:hAnsi="Bookman Old Style"/>
          <w:sz w:val="24"/>
          <w:szCs w:val="24"/>
          <w:lang w:val="en-US"/>
        </w:rPr>
        <w:lastRenderedPageBreak/>
        <w:t xml:space="preserve"> </w:t>
      </w:r>
    </w:p>
    <w:p w14:paraId="0CC5260F" w14:textId="65CA1A54" w:rsidR="00C978B2" w:rsidRPr="003D3BB0" w:rsidRDefault="00232E84" w:rsidP="00E734DA">
      <w:pPr>
        <w:jc w:val="both"/>
        <w:rPr>
          <w:rFonts w:ascii="Bookman Old Style" w:hAnsi="Bookman Old Style" w:cs="Calibri"/>
          <w:sz w:val="24"/>
          <w:szCs w:val="24"/>
          <w:lang w:val="en-US"/>
        </w:rPr>
      </w:pPr>
      <w:r w:rsidRPr="003D3BB0">
        <w:rPr>
          <w:rFonts w:ascii="Bookman Old Style" w:hAnsi="Bookman Old Style"/>
          <w:sz w:val="24"/>
          <w:szCs w:val="24"/>
          <w:lang w:val="en-US"/>
        </w:rPr>
        <w:t xml:space="preserve"> NOTE: Difficulty understanding or being understood due to non-native or unfamiliar language is NOT included</w:t>
      </w:r>
      <w:ins w:id="839" w:author="USER" w:date="2023-08-08T10:56:00Z">
        <w:r w:rsidR="00425720" w:rsidRPr="003D3BB0">
          <w:rPr>
            <w:rFonts w:ascii="Bookman Old Style" w:hAnsi="Bookman Old Style"/>
            <w:sz w:val="24"/>
            <w:szCs w:val="24"/>
            <w:lang w:val="en-US"/>
          </w:rPr>
          <w:t>.</w:t>
        </w:r>
      </w:ins>
      <w:r w:rsidR="00C978B2" w:rsidRPr="003D3BB0">
        <w:rPr>
          <w:rFonts w:ascii="Bookman Old Style" w:hAnsi="Bookman Old Style" w:cs="Calibri"/>
          <w:sz w:val="24"/>
          <w:szCs w:val="24"/>
          <w:lang w:val="en-US"/>
        </w:rPr>
        <w:t xml:space="preserve"> </w:t>
      </w:r>
    </w:p>
    <w:p w14:paraId="0251D48F" w14:textId="77777777" w:rsidR="00E63D47" w:rsidRPr="003D3BB0" w:rsidRDefault="00E63D47" w:rsidP="00C978B2">
      <w:pPr>
        <w:jc w:val="both"/>
        <w:rPr>
          <w:rFonts w:ascii="Bookman Old Style" w:hAnsi="Bookman Old Style" w:cs="Calibri"/>
          <w:sz w:val="24"/>
          <w:szCs w:val="24"/>
          <w:lang w:val="en-US"/>
        </w:rPr>
      </w:pPr>
    </w:p>
    <w:p w14:paraId="61D877CC" w14:textId="264A9BD7" w:rsidR="00CB057D" w:rsidRPr="003D3BB0" w:rsidRDefault="00C978B2" w:rsidP="00B534CF">
      <w:pPr>
        <w:jc w:val="both"/>
        <w:rPr>
          <w:rFonts w:ascii="Bookman Old Style" w:hAnsi="Bookman Old Style" w:cs="Calibri"/>
          <w:sz w:val="24"/>
          <w:szCs w:val="24"/>
          <w:lang w:val="en-US"/>
        </w:rPr>
      </w:pPr>
      <w:r w:rsidRPr="003D3BB0">
        <w:rPr>
          <w:rFonts w:ascii="Bookman Old Style" w:hAnsi="Bookman Old Style" w:cs="Calibri"/>
          <w:sz w:val="24"/>
          <w:szCs w:val="24"/>
          <w:highlight w:val="yellow"/>
          <w:lang w:val="en-US"/>
        </w:rPr>
        <w:t xml:space="preserve"> </w:t>
      </w:r>
    </w:p>
    <w:p w14:paraId="4878BBEE" w14:textId="49BB0D04" w:rsidR="00CB057D" w:rsidRPr="003D3BB0" w:rsidRDefault="00E63D47" w:rsidP="00C978B2">
      <w:pPr>
        <w:jc w:val="both"/>
        <w:rPr>
          <w:rFonts w:ascii="Bookman Old Style" w:hAnsi="Bookman Old Style" w:cs="Calibri"/>
          <w:i/>
          <w:iCs/>
          <w:sz w:val="24"/>
          <w:szCs w:val="24"/>
          <w:lang w:val="en-US"/>
        </w:rPr>
      </w:pPr>
      <w:r w:rsidRPr="003D3BB0">
        <w:rPr>
          <w:rFonts w:ascii="Bookman Old Style" w:hAnsi="Bookman Old Style" w:cs="Calibri"/>
          <w:b/>
          <w:bCs/>
          <w:i/>
          <w:iCs/>
          <w:sz w:val="24"/>
          <w:szCs w:val="24"/>
          <w:lang w:val="en-US"/>
        </w:rPr>
        <w:t>DEM</w:t>
      </w:r>
      <w:del w:id="840" w:author="USER" w:date="2023-08-09T12:08:00Z">
        <w:r w:rsidRPr="003D3BB0" w:rsidDel="007B6534">
          <w:rPr>
            <w:rFonts w:ascii="Bookman Old Style" w:hAnsi="Bookman Old Style" w:cs="Calibri"/>
            <w:b/>
            <w:bCs/>
            <w:i/>
            <w:iCs/>
            <w:sz w:val="24"/>
            <w:szCs w:val="24"/>
            <w:lang w:val="en-US"/>
          </w:rPr>
          <w:delText>_</w:delText>
        </w:r>
      </w:del>
      <w:r w:rsidRPr="003D3BB0">
        <w:rPr>
          <w:rFonts w:ascii="Bookman Old Style" w:hAnsi="Bookman Old Style" w:cs="Calibri"/>
          <w:b/>
          <w:bCs/>
          <w:i/>
          <w:iCs/>
          <w:sz w:val="24"/>
          <w:szCs w:val="24"/>
          <w:lang w:val="en-US"/>
        </w:rPr>
        <w:t>27</w:t>
      </w:r>
      <w:r w:rsidRPr="003D3BB0">
        <w:rPr>
          <w:rFonts w:ascii="Bookman Old Style" w:hAnsi="Bookman Old Style" w:cs="Calibri"/>
          <w:i/>
          <w:iCs/>
          <w:sz w:val="24"/>
          <w:szCs w:val="24"/>
          <w:lang w:val="en-US"/>
        </w:rPr>
        <w:t xml:space="preserve">: </w:t>
      </w:r>
      <w:ins w:id="841" w:author="USER" w:date="2023-08-09T12:10:00Z">
        <w:r w:rsidR="007B6534" w:rsidRPr="003D3BB0">
          <w:rPr>
            <w:rFonts w:ascii="Bookman Old Style" w:hAnsi="Bookman Old Style" w:cs="Calibri"/>
            <w:i/>
            <w:iCs/>
            <w:sz w:val="24"/>
            <w:szCs w:val="24"/>
            <w:lang w:val="en-US"/>
          </w:rPr>
          <w:t>(Do/</w:t>
        </w:r>
      </w:ins>
      <w:r w:rsidRPr="003D3BB0">
        <w:rPr>
          <w:rFonts w:ascii="Bookman Old Style" w:hAnsi="Bookman Old Style" w:cs="Calibri"/>
          <w:i/>
          <w:iCs/>
          <w:sz w:val="24"/>
          <w:szCs w:val="24"/>
          <w:lang w:val="en-US"/>
        </w:rPr>
        <w:t>Does</w:t>
      </w:r>
      <w:ins w:id="842" w:author="USER" w:date="2023-08-09T12:10:00Z">
        <w:r w:rsidR="007B6534" w:rsidRPr="003D3BB0">
          <w:rPr>
            <w:rFonts w:ascii="Bookman Old Style" w:hAnsi="Bookman Old Style" w:cs="Calibri"/>
            <w:i/>
            <w:iCs/>
            <w:sz w:val="24"/>
            <w:szCs w:val="24"/>
            <w:lang w:val="en-US"/>
          </w:rPr>
          <w:t>)</w:t>
        </w:r>
      </w:ins>
      <w:r w:rsidRPr="003D3BB0">
        <w:rPr>
          <w:rFonts w:ascii="Bookman Old Style" w:hAnsi="Bookman Old Style" w:cs="Calibri"/>
          <w:i/>
          <w:iCs/>
          <w:sz w:val="24"/>
          <w:szCs w:val="24"/>
          <w:lang w:val="en-US"/>
        </w:rPr>
        <w:t xml:space="preserve"> (</w:t>
      </w:r>
      <w:ins w:id="843" w:author="USER" w:date="2023-08-09T12:10:00Z">
        <w:r w:rsidR="007B6534" w:rsidRPr="003D3BB0">
          <w:rPr>
            <w:rFonts w:ascii="Bookman Old Style" w:hAnsi="Bookman Old Style" w:cs="Calibri"/>
            <w:i/>
            <w:iCs/>
            <w:sz w:val="24"/>
            <w:szCs w:val="24"/>
            <w:lang w:val="en-US"/>
          </w:rPr>
          <w:t>you/</w:t>
        </w:r>
      </w:ins>
      <w:r w:rsidRPr="003D3BB0">
        <w:rPr>
          <w:rFonts w:ascii="Bookman Old Style" w:hAnsi="Bookman Old Style" w:cs="Calibri"/>
          <w:i/>
          <w:iCs/>
          <w:sz w:val="24"/>
          <w:szCs w:val="24"/>
          <w:lang w:val="en-US"/>
        </w:rPr>
        <w:t>NAME) have albinism?</w:t>
      </w:r>
    </w:p>
    <w:p w14:paraId="5ACE65BD" w14:textId="77777777" w:rsidR="00F46762" w:rsidRPr="003D3BB0" w:rsidRDefault="00F46762" w:rsidP="00C978B2">
      <w:pPr>
        <w:jc w:val="both"/>
        <w:rPr>
          <w:rFonts w:ascii="Bookman Old Style" w:hAnsi="Bookman Old Style" w:cs="Calibri"/>
          <w:i/>
          <w:iCs/>
          <w:sz w:val="24"/>
          <w:szCs w:val="24"/>
          <w:lang w:val="en-US"/>
        </w:rPr>
      </w:pPr>
    </w:p>
    <w:p w14:paraId="3B21DA0E" w14:textId="6BCF9B10" w:rsidR="00CB057D" w:rsidRPr="003D3BB0" w:rsidRDefault="00CB057D" w:rsidP="00C978B2">
      <w:pPr>
        <w:jc w:val="both"/>
        <w:rPr>
          <w:rFonts w:ascii="Bookman Old Style" w:hAnsi="Bookman Old Style" w:cs="Calibri"/>
          <w:sz w:val="24"/>
          <w:szCs w:val="24"/>
          <w:lang w:val="en-US"/>
        </w:rPr>
      </w:pPr>
      <w:r w:rsidRPr="003D3BB0">
        <w:rPr>
          <w:rFonts w:ascii="Bookman Old Style" w:hAnsi="Bookman Old Style" w:cs="Calibri"/>
          <w:sz w:val="24"/>
          <w:szCs w:val="24"/>
          <w:lang w:val="en-US"/>
        </w:rPr>
        <w:t xml:space="preserve">Ask whether the person being </w:t>
      </w:r>
      <w:r w:rsidR="00BA1DD3" w:rsidRPr="003D3BB0">
        <w:rPr>
          <w:rFonts w:ascii="Bookman Old Style" w:hAnsi="Bookman Old Style" w:cs="Calibri"/>
          <w:sz w:val="24"/>
          <w:szCs w:val="24"/>
          <w:lang w:val="en-US"/>
        </w:rPr>
        <w:t>referred</w:t>
      </w:r>
      <w:r w:rsidRPr="003D3BB0">
        <w:rPr>
          <w:rFonts w:ascii="Bookman Old Style" w:hAnsi="Bookman Old Style" w:cs="Calibri"/>
          <w:sz w:val="24"/>
          <w:szCs w:val="24"/>
          <w:lang w:val="en-US"/>
        </w:rPr>
        <w:t xml:space="preserve"> to has albinism.</w:t>
      </w:r>
      <w:r w:rsidR="00F46762" w:rsidRPr="003D3BB0">
        <w:rPr>
          <w:rFonts w:ascii="Bookman Old Style" w:hAnsi="Bookman Old Style" w:cs="Calibri"/>
          <w:sz w:val="24"/>
          <w:szCs w:val="24"/>
          <w:lang w:val="en-US"/>
        </w:rPr>
        <w:t xml:space="preserve"> </w:t>
      </w:r>
      <w:r w:rsidRPr="003D3BB0">
        <w:rPr>
          <w:rFonts w:ascii="Bookman Old Style" w:hAnsi="Bookman Old Style" w:cs="Calibri"/>
          <w:sz w:val="24"/>
          <w:szCs w:val="24"/>
          <w:lang w:val="en-US"/>
        </w:rPr>
        <w:t>If interviewing respondent,</w:t>
      </w:r>
      <w:r w:rsidR="00F46762" w:rsidRPr="003D3BB0">
        <w:rPr>
          <w:rFonts w:ascii="Bookman Old Style" w:hAnsi="Bookman Old Style" w:cs="Calibri"/>
          <w:sz w:val="24"/>
          <w:szCs w:val="24"/>
          <w:lang w:val="en-US"/>
        </w:rPr>
        <w:t xml:space="preserve"> </w:t>
      </w:r>
      <w:r w:rsidRPr="003D3BB0">
        <w:rPr>
          <w:rFonts w:ascii="Bookman Old Style" w:hAnsi="Bookman Old Style" w:cs="Calibri"/>
          <w:sz w:val="24"/>
          <w:szCs w:val="24"/>
          <w:lang w:val="en-US"/>
        </w:rPr>
        <w:t>record YES or NO through observation.</w:t>
      </w:r>
    </w:p>
    <w:p w14:paraId="1CB70F20" w14:textId="77777777" w:rsidR="003846E4" w:rsidRPr="003D3BB0" w:rsidRDefault="003846E4" w:rsidP="00C978B2">
      <w:pPr>
        <w:jc w:val="both"/>
        <w:rPr>
          <w:rFonts w:ascii="Bookman Old Style" w:hAnsi="Bookman Old Style" w:cs="Calibri"/>
          <w:sz w:val="24"/>
          <w:szCs w:val="24"/>
          <w:lang w:val="en-US"/>
        </w:rPr>
      </w:pPr>
    </w:p>
    <w:p w14:paraId="35CBEF67" w14:textId="165A7B3E" w:rsidR="00E63D47" w:rsidRPr="003D3BB0" w:rsidRDefault="005D6252" w:rsidP="00E63D47">
      <w:pPr>
        <w:jc w:val="both"/>
        <w:rPr>
          <w:rFonts w:ascii="Bookman Old Style" w:hAnsi="Bookman Old Style"/>
          <w:bCs/>
          <w:i/>
          <w:iCs/>
          <w:sz w:val="24"/>
          <w:szCs w:val="24"/>
          <w:lang w:val="en-GB" w:eastAsia="en-US"/>
        </w:rPr>
      </w:pPr>
      <w:ins w:id="844" w:author="USER" w:date="2023-08-09T14:57:00Z">
        <w:r w:rsidRPr="003D3BB0">
          <w:rPr>
            <w:rFonts w:ascii="Bookman Old Style" w:hAnsi="Bookman Old Style"/>
            <w:b/>
            <w:sz w:val="24"/>
            <w:szCs w:val="24"/>
            <w:lang w:val="en-GB" w:eastAsia="en-US"/>
          </w:rPr>
          <w:t>HC1</w:t>
        </w:r>
      </w:ins>
      <w:del w:id="845" w:author="USER" w:date="2023-08-09T14:57:00Z">
        <w:r w:rsidR="00E63D47" w:rsidRPr="003D3BB0" w:rsidDel="005D6252">
          <w:rPr>
            <w:rFonts w:ascii="Bookman Old Style" w:hAnsi="Bookman Old Style"/>
            <w:b/>
            <w:sz w:val="24"/>
            <w:szCs w:val="24"/>
            <w:lang w:val="en-GB" w:eastAsia="en-US"/>
          </w:rPr>
          <w:delText>DEM_28</w:delText>
        </w:r>
      </w:del>
      <w:r w:rsidR="00E63D47" w:rsidRPr="003D3BB0">
        <w:rPr>
          <w:rFonts w:ascii="Bookman Old Style" w:hAnsi="Bookman Old Style"/>
          <w:b/>
          <w:sz w:val="24"/>
          <w:szCs w:val="24"/>
          <w:lang w:val="en-GB" w:eastAsia="en-US"/>
        </w:rPr>
        <w:t xml:space="preserve">: </w:t>
      </w:r>
      <w:r w:rsidR="00E63D47" w:rsidRPr="003D3BB0">
        <w:rPr>
          <w:rFonts w:ascii="Bookman Old Style" w:hAnsi="Bookman Old Style"/>
          <w:bCs/>
          <w:i/>
          <w:iCs/>
          <w:sz w:val="24"/>
          <w:szCs w:val="24"/>
          <w:lang w:val="en-GB" w:eastAsia="en-US"/>
        </w:rPr>
        <w:t>What is the religion of (name of the head of the household from HL2)?</w:t>
      </w:r>
    </w:p>
    <w:p w14:paraId="6BAC25C5" w14:textId="77777777" w:rsidR="005C75D8" w:rsidRPr="003D3BB0" w:rsidRDefault="005C75D8" w:rsidP="00E63D47">
      <w:pPr>
        <w:jc w:val="both"/>
        <w:rPr>
          <w:rFonts w:ascii="Bookman Old Style" w:hAnsi="Bookman Old Style"/>
          <w:bCs/>
          <w:i/>
          <w:iCs/>
          <w:sz w:val="24"/>
          <w:szCs w:val="24"/>
          <w:lang w:val="en-GB" w:eastAsia="en-US"/>
        </w:rPr>
      </w:pPr>
    </w:p>
    <w:p w14:paraId="4631F139" w14:textId="77777777" w:rsidR="00E63D47" w:rsidRPr="003D3BB0" w:rsidRDefault="00E63D47" w:rsidP="00E63D47">
      <w:pPr>
        <w:jc w:val="both"/>
        <w:rPr>
          <w:rFonts w:ascii="Bookman Old Style" w:hAnsi="Bookman Old Style"/>
          <w:sz w:val="24"/>
          <w:szCs w:val="24"/>
          <w:lang w:val="en-GB" w:eastAsia="en-US"/>
        </w:rPr>
      </w:pPr>
      <w:r w:rsidRPr="003D3BB0">
        <w:rPr>
          <w:rFonts w:ascii="Bookman Old Style" w:hAnsi="Bookman Old Style"/>
          <w:color w:val="000000"/>
          <w:sz w:val="24"/>
          <w:szCs w:val="24"/>
          <w:lang w:val="en-GB" w:eastAsia="en-US"/>
        </w:rPr>
        <w:t>Select the appropriate option of religion of each person in the questionnaire using the following:</w:t>
      </w:r>
      <w:r w:rsidRPr="003D3BB0">
        <w:rPr>
          <w:rFonts w:ascii="Bookman Old Style" w:hAnsi="Bookman Old Style"/>
          <w:sz w:val="24"/>
          <w:szCs w:val="24"/>
          <w:lang w:val="en-GB" w:eastAsia="en-US"/>
        </w:rPr>
        <w:t xml:space="preserve"> </w:t>
      </w:r>
    </w:p>
    <w:p w14:paraId="04FFFEE3" w14:textId="77777777" w:rsidR="0032011A" w:rsidRPr="003D3BB0" w:rsidRDefault="0032011A" w:rsidP="00E63D47">
      <w:pPr>
        <w:jc w:val="both"/>
        <w:rPr>
          <w:rFonts w:ascii="Bookman Old Style" w:hAnsi="Bookman Old Style"/>
          <w:sz w:val="24"/>
          <w:szCs w:val="24"/>
          <w:lang w:val="en-GB" w:eastAsia="en-US"/>
        </w:rPr>
      </w:pPr>
    </w:p>
    <w:p w14:paraId="6BE20282" w14:textId="77777777" w:rsidR="0032011A" w:rsidRPr="003D3BB0" w:rsidRDefault="0032011A" w:rsidP="00021C9C">
      <w:pPr>
        <w:numPr>
          <w:ilvl w:val="0"/>
          <w:numId w:val="189"/>
        </w:numPr>
        <w:jc w:val="both"/>
        <w:rPr>
          <w:rFonts w:ascii="Bookman Old Style" w:hAnsi="Bookman Old Style"/>
          <w:bCs/>
          <w:sz w:val="24"/>
          <w:szCs w:val="24"/>
          <w:lang w:val="en-GB" w:eastAsia="en-US"/>
        </w:rPr>
      </w:pPr>
      <w:r w:rsidRPr="003D3BB0">
        <w:rPr>
          <w:rFonts w:ascii="Bookman Old Style" w:hAnsi="Bookman Old Style"/>
          <w:bCs/>
          <w:sz w:val="24"/>
          <w:szCs w:val="24"/>
          <w:lang w:val="en-GB" w:eastAsia="en-US"/>
        </w:rPr>
        <w:t>Roman Catholic</w:t>
      </w:r>
    </w:p>
    <w:p w14:paraId="58873055" w14:textId="77777777" w:rsidR="0032011A" w:rsidRPr="003D3BB0" w:rsidRDefault="0032011A" w:rsidP="00021C9C">
      <w:pPr>
        <w:numPr>
          <w:ilvl w:val="0"/>
          <w:numId w:val="189"/>
        </w:numPr>
        <w:jc w:val="both"/>
        <w:rPr>
          <w:rFonts w:ascii="Bookman Old Style" w:hAnsi="Bookman Old Style"/>
          <w:bCs/>
          <w:sz w:val="24"/>
          <w:szCs w:val="24"/>
          <w:lang w:val="en-GB" w:eastAsia="en-US"/>
        </w:rPr>
      </w:pPr>
      <w:r w:rsidRPr="003D3BB0">
        <w:rPr>
          <w:rFonts w:ascii="Bookman Old Style" w:hAnsi="Bookman Old Style"/>
          <w:bCs/>
          <w:sz w:val="24"/>
          <w:szCs w:val="24"/>
          <w:lang w:val="en-GB" w:eastAsia="en-US"/>
        </w:rPr>
        <w:t>CCAP</w:t>
      </w:r>
    </w:p>
    <w:p w14:paraId="55561780" w14:textId="77777777" w:rsidR="0032011A" w:rsidRPr="003D3BB0" w:rsidRDefault="0032011A" w:rsidP="00021C9C">
      <w:pPr>
        <w:numPr>
          <w:ilvl w:val="0"/>
          <w:numId w:val="189"/>
        </w:numPr>
        <w:jc w:val="both"/>
        <w:rPr>
          <w:rFonts w:ascii="Bookman Old Style" w:hAnsi="Bookman Old Style"/>
          <w:bCs/>
          <w:sz w:val="24"/>
          <w:szCs w:val="24"/>
          <w:lang w:val="en-GB" w:eastAsia="en-US"/>
        </w:rPr>
      </w:pPr>
      <w:r w:rsidRPr="003D3BB0">
        <w:rPr>
          <w:rFonts w:ascii="Bookman Old Style" w:hAnsi="Bookman Old Style"/>
          <w:bCs/>
          <w:sz w:val="24"/>
          <w:szCs w:val="24"/>
          <w:lang w:val="en-GB" w:eastAsia="en-US"/>
        </w:rPr>
        <w:t>SDA/Baptist/Apostolic</w:t>
      </w:r>
    </w:p>
    <w:p w14:paraId="62D0758B" w14:textId="77777777" w:rsidR="0032011A" w:rsidRPr="003D3BB0" w:rsidRDefault="0032011A" w:rsidP="00021C9C">
      <w:pPr>
        <w:numPr>
          <w:ilvl w:val="0"/>
          <w:numId w:val="189"/>
        </w:numPr>
        <w:jc w:val="both"/>
        <w:rPr>
          <w:rFonts w:ascii="Bookman Old Style" w:hAnsi="Bookman Old Style"/>
          <w:bCs/>
          <w:sz w:val="24"/>
          <w:szCs w:val="24"/>
          <w:lang w:val="en-GB" w:eastAsia="en-US"/>
        </w:rPr>
      </w:pPr>
      <w:r w:rsidRPr="003D3BB0">
        <w:rPr>
          <w:rFonts w:ascii="Bookman Old Style" w:hAnsi="Bookman Old Style"/>
          <w:bCs/>
          <w:sz w:val="24"/>
          <w:szCs w:val="24"/>
          <w:lang w:val="en-GB" w:eastAsia="en-US"/>
        </w:rPr>
        <w:t>Muslim</w:t>
      </w:r>
    </w:p>
    <w:p w14:paraId="723A52D9" w14:textId="77777777" w:rsidR="0032011A" w:rsidRPr="003D3BB0" w:rsidRDefault="0032011A" w:rsidP="00021C9C">
      <w:pPr>
        <w:numPr>
          <w:ilvl w:val="0"/>
          <w:numId w:val="189"/>
        </w:numPr>
        <w:jc w:val="both"/>
        <w:rPr>
          <w:rFonts w:ascii="Bookman Old Style" w:hAnsi="Bookman Old Style"/>
          <w:bCs/>
          <w:sz w:val="24"/>
          <w:szCs w:val="24"/>
          <w:lang w:val="en-GB" w:eastAsia="en-US"/>
        </w:rPr>
      </w:pPr>
      <w:r w:rsidRPr="003D3BB0">
        <w:rPr>
          <w:rFonts w:ascii="Bookman Old Style" w:hAnsi="Bookman Old Style"/>
          <w:bCs/>
          <w:sz w:val="24"/>
          <w:szCs w:val="24"/>
          <w:lang w:val="en-GB" w:eastAsia="en-US"/>
        </w:rPr>
        <w:t>Anglican</w:t>
      </w:r>
    </w:p>
    <w:p w14:paraId="42894A9D" w14:textId="77777777" w:rsidR="0032011A" w:rsidRPr="003D3BB0" w:rsidRDefault="0032011A" w:rsidP="00021C9C">
      <w:pPr>
        <w:numPr>
          <w:ilvl w:val="0"/>
          <w:numId w:val="189"/>
        </w:numPr>
        <w:jc w:val="both"/>
        <w:rPr>
          <w:rFonts w:ascii="Bookman Old Style" w:hAnsi="Bookman Old Style"/>
          <w:bCs/>
          <w:sz w:val="24"/>
          <w:szCs w:val="24"/>
          <w:lang w:val="en-GB" w:eastAsia="en-US"/>
        </w:rPr>
      </w:pPr>
      <w:r w:rsidRPr="003D3BB0">
        <w:rPr>
          <w:rFonts w:ascii="Bookman Old Style" w:hAnsi="Bookman Old Style"/>
          <w:bCs/>
          <w:sz w:val="24"/>
          <w:szCs w:val="24"/>
          <w:lang w:val="en-GB" w:eastAsia="en-US"/>
        </w:rPr>
        <w:t>Baptist</w:t>
      </w:r>
    </w:p>
    <w:p w14:paraId="28004593" w14:textId="67587586" w:rsidR="0032011A" w:rsidRPr="003D3BB0" w:rsidRDefault="00BA1DD3" w:rsidP="00021C9C">
      <w:pPr>
        <w:numPr>
          <w:ilvl w:val="0"/>
          <w:numId w:val="189"/>
        </w:numPr>
        <w:jc w:val="both"/>
        <w:rPr>
          <w:rFonts w:ascii="Bookman Old Style" w:hAnsi="Bookman Old Style"/>
          <w:bCs/>
          <w:sz w:val="24"/>
          <w:szCs w:val="24"/>
          <w:lang w:val="en-GB" w:eastAsia="en-US"/>
        </w:rPr>
      </w:pPr>
      <w:r w:rsidRPr="003D3BB0">
        <w:rPr>
          <w:rFonts w:ascii="Bookman Old Style" w:hAnsi="Bookman Old Style"/>
          <w:bCs/>
          <w:sz w:val="24"/>
          <w:szCs w:val="24"/>
          <w:lang w:val="en-GB" w:eastAsia="en-US"/>
        </w:rPr>
        <w:t>Jehovah’s</w:t>
      </w:r>
      <w:r w:rsidR="0032011A" w:rsidRPr="003D3BB0">
        <w:rPr>
          <w:rFonts w:ascii="Bookman Old Style" w:hAnsi="Bookman Old Style"/>
          <w:bCs/>
          <w:sz w:val="24"/>
          <w:szCs w:val="24"/>
          <w:lang w:val="en-GB" w:eastAsia="en-US"/>
        </w:rPr>
        <w:t xml:space="preserve"> Witness</w:t>
      </w:r>
    </w:p>
    <w:p w14:paraId="2D79D864" w14:textId="77777777" w:rsidR="0032011A" w:rsidRPr="003D3BB0" w:rsidRDefault="0032011A" w:rsidP="00021C9C">
      <w:pPr>
        <w:numPr>
          <w:ilvl w:val="0"/>
          <w:numId w:val="189"/>
        </w:numPr>
        <w:jc w:val="both"/>
        <w:rPr>
          <w:rFonts w:ascii="Bookman Old Style" w:hAnsi="Bookman Old Style"/>
          <w:bCs/>
          <w:sz w:val="24"/>
          <w:szCs w:val="24"/>
          <w:lang w:val="en-GB" w:eastAsia="en-US"/>
        </w:rPr>
      </w:pPr>
      <w:r w:rsidRPr="003D3BB0">
        <w:rPr>
          <w:rFonts w:ascii="Bookman Old Style" w:hAnsi="Bookman Old Style"/>
          <w:bCs/>
          <w:sz w:val="24"/>
          <w:szCs w:val="24"/>
          <w:lang w:val="en-GB" w:eastAsia="en-US"/>
        </w:rPr>
        <w:t>Bible Believer</w:t>
      </w:r>
    </w:p>
    <w:p w14:paraId="366F52D0" w14:textId="77777777" w:rsidR="0032011A" w:rsidRPr="003D3BB0" w:rsidRDefault="0032011A" w:rsidP="00021C9C">
      <w:pPr>
        <w:numPr>
          <w:ilvl w:val="0"/>
          <w:numId w:val="189"/>
        </w:numPr>
        <w:jc w:val="both"/>
        <w:rPr>
          <w:rFonts w:ascii="Bookman Old Style" w:hAnsi="Bookman Old Style"/>
          <w:bCs/>
          <w:sz w:val="24"/>
          <w:szCs w:val="24"/>
          <w:lang w:val="en-GB" w:eastAsia="en-US"/>
        </w:rPr>
      </w:pPr>
      <w:r w:rsidRPr="003D3BB0">
        <w:rPr>
          <w:rFonts w:ascii="Bookman Old Style" w:hAnsi="Bookman Old Style"/>
          <w:bCs/>
          <w:sz w:val="24"/>
          <w:szCs w:val="24"/>
          <w:lang w:val="en-GB" w:eastAsia="en-US"/>
        </w:rPr>
        <w:t>New Apostolic</w:t>
      </w:r>
    </w:p>
    <w:p w14:paraId="67C8D146" w14:textId="77777777" w:rsidR="0032011A" w:rsidRPr="003D3BB0" w:rsidRDefault="0032011A" w:rsidP="00021C9C">
      <w:pPr>
        <w:numPr>
          <w:ilvl w:val="0"/>
          <w:numId w:val="189"/>
        </w:numPr>
        <w:jc w:val="both"/>
        <w:rPr>
          <w:rFonts w:ascii="Bookman Old Style" w:hAnsi="Bookman Old Style"/>
          <w:bCs/>
          <w:sz w:val="24"/>
          <w:szCs w:val="24"/>
          <w:lang w:val="en-GB" w:eastAsia="en-US"/>
        </w:rPr>
      </w:pPr>
      <w:r w:rsidRPr="003D3BB0">
        <w:rPr>
          <w:rFonts w:ascii="Bookman Old Style" w:hAnsi="Bookman Old Style"/>
          <w:bCs/>
          <w:sz w:val="24"/>
          <w:szCs w:val="24"/>
          <w:lang w:val="en-GB" w:eastAsia="en-US"/>
        </w:rPr>
        <w:t>Church of Christ</w:t>
      </w:r>
    </w:p>
    <w:p w14:paraId="1E1150DC" w14:textId="77777777" w:rsidR="0032011A" w:rsidRPr="003D3BB0" w:rsidRDefault="0032011A" w:rsidP="00021C9C">
      <w:pPr>
        <w:numPr>
          <w:ilvl w:val="0"/>
          <w:numId w:val="189"/>
        </w:numPr>
        <w:jc w:val="both"/>
        <w:rPr>
          <w:rFonts w:ascii="Bookman Old Style" w:hAnsi="Bookman Old Style"/>
          <w:bCs/>
          <w:sz w:val="24"/>
          <w:szCs w:val="24"/>
          <w:lang w:val="en-GB" w:eastAsia="en-US"/>
        </w:rPr>
      </w:pPr>
      <w:r w:rsidRPr="003D3BB0">
        <w:rPr>
          <w:rFonts w:ascii="Bookman Old Style" w:hAnsi="Bookman Old Style"/>
          <w:bCs/>
          <w:sz w:val="24"/>
          <w:szCs w:val="24"/>
          <w:lang w:val="en-GB" w:eastAsia="en-US"/>
        </w:rPr>
        <w:t>Pentecostal</w:t>
      </w:r>
    </w:p>
    <w:p w14:paraId="1957C704" w14:textId="77777777" w:rsidR="0032011A" w:rsidRPr="003D3BB0" w:rsidRDefault="0032011A" w:rsidP="00021C9C">
      <w:pPr>
        <w:numPr>
          <w:ilvl w:val="0"/>
          <w:numId w:val="189"/>
        </w:numPr>
        <w:jc w:val="both"/>
        <w:rPr>
          <w:rFonts w:ascii="Bookman Old Style" w:hAnsi="Bookman Old Style"/>
          <w:bCs/>
          <w:sz w:val="24"/>
          <w:szCs w:val="24"/>
          <w:lang w:val="en-GB" w:eastAsia="en-US"/>
        </w:rPr>
      </w:pPr>
      <w:r w:rsidRPr="003D3BB0">
        <w:rPr>
          <w:rFonts w:ascii="Bookman Old Style" w:hAnsi="Bookman Old Style"/>
          <w:bCs/>
          <w:sz w:val="24"/>
          <w:szCs w:val="24"/>
          <w:lang w:val="en-GB" w:eastAsia="en-US"/>
        </w:rPr>
        <w:t>Hinduism</w:t>
      </w:r>
    </w:p>
    <w:p w14:paraId="577A95AE" w14:textId="77777777" w:rsidR="0032011A" w:rsidRPr="003D3BB0" w:rsidRDefault="0032011A" w:rsidP="00021C9C">
      <w:pPr>
        <w:numPr>
          <w:ilvl w:val="0"/>
          <w:numId w:val="189"/>
        </w:numPr>
        <w:jc w:val="both"/>
        <w:rPr>
          <w:rFonts w:ascii="Bookman Old Style" w:hAnsi="Bookman Old Style"/>
          <w:bCs/>
          <w:sz w:val="24"/>
          <w:szCs w:val="24"/>
          <w:lang w:val="en-GB" w:eastAsia="en-US"/>
        </w:rPr>
      </w:pPr>
      <w:r w:rsidRPr="003D3BB0">
        <w:rPr>
          <w:rFonts w:ascii="Bookman Old Style" w:hAnsi="Bookman Old Style"/>
          <w:bCs/>
          <w:sz w:val="24"/>
          <w:szCs w:val="24"/>
          <w:lang w:val="en-GB" w:eastAsia="en-US"/>
        </w:rPr>
        <w:t>Traditional/Ethnic Religion</w:t>
      </w:r>
    </w:p>
    <w:p w14:paraId="14CD1B04" w14:textId="77777777" w:rsidR="0032011A" w:rsidRPr="003D3BB0" w:rsidRDefault="0032011A" w:rsidP="00021C9C">
      <w:pPr>
        <w:numPr>
          <w:ilvl w:val="0"/>
          <w:numId w:val="189"/>
        </w:numPr>
        <w:jc w:val="both"/>
        <w:rPr>
          <w:rFonts w:ascii="Bookman Old Style" w:hAnsi="Bookman Old Style"/>
          <w:bCs/>
          <w:sz w:val="24"/>
          <w:szCs w:val="24"/>
          <w:lang w:val="en-GB" w:eastAsia="en-US"/>
        </w:rPr>
      </w:pPr>
      <w:r w:rsidRPr="003D3BB0">
        <w:rPr>
          <w:rFonts w:ascii="Bookman Old Style" w:hAnsi="Bookman Old Style"/>
          <w:bCs/>
          <w:sz w:val="24"/>
          <w:szCs w:val="24"/>
          <w:lang w:val="en-GB" w:eastAsia="en-US"/>
        </w:rPr>
        <w:t>Other Christian denomination</w:t>
      </w:r>
    </w:p>
    <w:p w14:paraId="1B922406" w14:textId="77777777" w:rsidR="0032011A" w:rsidRPr="003D3BB0" w:rsidRDefault="0032011A" w:rsidP="00021C9C">
      <w:pPr>
        <w:numPr>
          <w:ilvl w:val="0"/>
          <w:numId w:val="189"/>
        </w:numPr>
        <w:jc w:val="both"/>
        <w:rPr>
          <w:rFonts w:ascii="Bookman Old Style" w:hAnsi="Bookman Old Style"/>
          <w:bCs/>
          <w:sz w:val="24"/>
          <w:szCs w:val="24"/>
          <w:lang w:val="en-GB" w:eastAsia="en-US"/>
        </w:rPr>
      </w:pPr>
      <w:r w:rsidRPr="003D3BB0">
        <w:rPr>
          <w:rFonts w:ascii="Bookman Old Style" w:hAnsi="Bookman Old Style"/>
          <w:bCs/>
          <w:sz w:val="24"/>
          <w:szCs w:val="24"/>
          <w:lang w:val="en-GB" w:eastAsia="en-US"/>
        </w:rPr>
        <w:t>No Religion</w:t>
      </w:r>
    </w:p>
    <w:p w14:paraId="507CBD2A" w14:textId="13FFDC21" w:rsidR="00E63D47" w:rsidRPr="003D3BB0" w:rsidRDefault="00E63D47" w:rsidP="003846E4">
      <w:pPr>
        <w:jc w:val="both"/>
        <w:rPr>
          <w:rFonts w:ascii="Bookman Old Style" w:hAnsi="Bookman Old Style"/>
          <w:bCs/>
          <w:i/>
          <w:iCs/>
          <w:sz w:val="24"/>
          <w:szCs w:val="24"/>
          <w:lang w:val="en-GB" w:eastAsia="en-US"/>
        </w:rPr>
      </w:pPr>
    </w:p>
    <w:p w14:paraId="57C97595" w14:textId="77777777" w:rsidR="003846E4" w:rsidRPr="003D3BB0" w:rsidRDefault="003846E4" w:rsidP="003846E4">
      <w:pPr>
        <w:jc w:val="both"/>
        <w:rPr>
          <w:rFonts w:ascii="Bookman Old Style" w:hAnsi="Bookman Old Style"/>
          <w:b/>
          <w:bCs/>
          <w:sz w:val="24"/>
          <w:szCs w:val="24"/>
          <w:lang w:val="en-GB" w:eastAsia="en-US"/>
        </w:rPr>
      </w:pPr>
    </w:p>
    <w:p w14:paraId="66B0B2F0" w14:textId="496A759D" w:rsidR="00E63D47" w:rsidRPr="003D3BB0" w:rsidRDefault="005D6252" w:rsidP="00E63D47">
      <w:pPr>
        <w:jc w:val="both"/>
        <w:rPr>
          <w:rFonts w:ascii="Bookman Old Style" w:hAnsi="Bookman Old Style"/>
          <w:i/>
          <w:iCs/>
          <w:sz w:val="24"/>
          <w:szCs w:val="24"/>
          <w:lang w:val="en-GB" w:eastAsia="en-US"/>
        </w:rPr>
      </w:pPr>
      <w:ins w:id="846" w:author="USER" w:date="2023-08-09T14:58:00Z">
        <w:r w:rsidRPr="003D3BB0">
          <w:rPr>
            <w:rFonts w:ascii="Bookman Old Style" w:hAnsi="Bookman Old Style"/>
            <w:b/>
            <w:bCs/>
            <w:i/>
            <w:iCs/>
            <w:sz w:val="24"/>
            <w:szCs w:val="24"/>
            <w:lang w:val="en-GB" w:eastAsia="en-US"/>
          </w:rPr>
          <w:t>HC2</w:t>
        </w:r>
      </w:ins>
      <w:del w:id="847" w:author="USER" w:date="2023-08-09T14:58:00Z">
        <w:r w:rsidR="00E63D47" w:rsidRPr="003D3BB0" w:rsidDel="005D6252">
          <w:rPr>
            <w:rFonts w:ascii="Bookman Old Style" w:hAnsi="Bookman Old Style"/>
            <w:b/>
            <w:bCs/>
            <w:i/>
            <w:iCs/>
            <w:sz w:val="24"/>
            <w:szCs w:val="24"/>
            <w:lang w:val="en-GB" w:eastAsia="en-US"/>
          </w:rPr>
          <w:delText>DEM_29</w:delText>
        </w:r>
      </w:del>
      <w:r w:rsidR="00E63D47" w:rsidRPr="003D3BB0">
        <w:rPr>
          <w:rFonts w:ascii="Bookman Old Style" w:hAnsi="Bookman Old Style"/>
          <w:b/>
          <w:bCs/>
          <w:i/>
          <w:iCs/>
          <w:sz w:val="24"/>
          <w:szCs w:val="24"/>
          <w:lang w:val="en-US"/>
        </w:rPr>
        <w:t>:</w:t>
      </w:r>
      <w:r w:rsidR="00E63D47" w:rsidRPr="003D3BB0">
        <w:rPr>
          <w:rFonts w:ascii="Bookman Old Style" w:hAnsi="Bookman Old Style"/>
          <w:sz w:val="24"/>
          <w:szCs w:val="24"/>
          <w:lang w:val="en-US"/>
        </w:rPr>
        <w:t xml:space="preserve"> </w:t>
      </w:r>
      <w:r w:rsidR="00E63D47" w:rsidRPr="003D3BB0">
        <w:rPr>
          <w:rFonts w:ascii="Bookman Old Style" w:hAnsi="Bookman Old Style"/>
          <w:i/>
          <w:iCs/>
          <w:sz w:val="24"/>
          <w:szCs w:val="24"/>
          <w:lang w:val="en-GB" w:eastAsia="en-US"/>
        </w:rPr>
        <w:t>What is the mother tongue</w:t>
      </w:r>
      <w:r w:rsidR="00D5590B" w:rsidRPr="003D3BB0">
        <w:rPr>
          <w:rFonts w:ascii="Bookman Old Style" w:hAnsi="Bookman Old Style"/>
          <w:i/>
          <w:iCs/>
          <w:sz w:val="24"/>
          <w:szCs w:val="24"/>
          <w:lang w:val="en-GB" w:eastAsia="en-US"/>
        </w:rPr>
        <w:t xml:space="preserve">/ </w:t>
      </w:r>
      <w:r w:rsidR="00E63D47" w:rsidRPr="003D3BB0">
        <w:rPr>
          <w:rFonts w:ascii="Bookman Old Style" w:hAnsi="Bookman Old Style"/>
          <w:i/>
          <w:iCs/>
          <w:sz w:val="24"/>
          <w:szCs w:val="24"/>
          <w:lang w:val="en-GB" w:eastAsia="en-US"/>
        </w:rPr>
        <w:t xml:space="preserve">language of </w:t>
      </w:r>
      <w:r w:rsidR="00D5590B" w:rsidRPr="003D3BB0">
        <w:rPr>
          <w:rFonts w:ascii="Bookman Old Style" w:hAnsi="Bookman Old Style"/>
          <w:i/>
          <w:iCs/>
          <w:sz w:val="24"/>
          <w:szCs w:val="24"/>
          <w:lang w:val="en-GB" w:eastAsia="en-US"/>
        </w:rPr>
        <w:t>household head?</w:t>
      </w:r>
    </w:p>
    <w:p w14:paraId="23CD8AEA" w14:textId="77777777" w:rsidR="00D5590B" w:rsidRPr="003D3BB0" w:rsidRDefault="00D5590B" w:rsidP="00E63D47">
      <w:pPr>
        <w:jc w:val="both"/>
        <w:rPr>
          <w:rFonts w:ascii="Bookman Old Style" w:hAnsi="Bookman Old Style" w:cs="Calibri"/>
          <w:i/>
          <w:iCs/>
          <w:sz w:val="24"/>
          <w:szCs w:val="24"/>
          <w:lang w:val="en-US"/>
        </w:rPr>
      </w:pPr>
    </w:p>
    <w:p w14:paraId="1F56F1CD" w14:textId="1560ED13" w:rsidR="00592D4F" w:rsidRPr="003D3BB0" w:rsidRDefault="00E63D47" w:rsidP="00E63D47">
      <w:pPr>
        <w:jc w:val="both"/>
        <w:rPr>
          <w:rFonts w:ascii="Bookman Old Style" w:hAnsi="Bookman Old Style" w:cs="Calibri"/>
          <w:sz w:val="24"/>
          <w:szCs w:val="24"/>
          <w:lang w:val="en-US"/>
        </w:rPr>
      </w:pPr>
      <w:r w:rsidRPr="003D3BB0">
        <w:rPr>
          <w:rFonts w:ascii="Bookman Old Style" w:hAnsi="Bookman Old Style" w:cs="Calibri"/>
          <w:sz w:val="24"/>
          <w:szCs w:val="24"/>
          <w:lang w:val="en-US"/>
        </w:rPr>
        <w:t>This is the language which a person has grown up speaking from early childhood</w:t>
      </w:r>
      <w:ins w:id="848" w:author="USER" w:date="2023-08-08T10:57:00Z">
        <w:r w:rsidR="00425720" w:rsidRPr="003D3BB0">
          <w:rPr>
            <w:rFonts w:ascii="Bookman Old Style" w:hAnsi="Bookman Old Style" w:cs="Calibri"/>
            <w:sz w:val="24"/>
            <w:szCs w:val="24"/>
            <w:lang w:val="en-US"/>
          </w:rPr>
          <w:t>.</w:t>
        </w:r>
      </w:ins>
    </w:p>
    <w:p w14:paraId="65870130" w14:textId="77777777" w:rsidR="00E63D47" w:rsidRPr="003D3BB0" w:rsidRDefault="00E63D47" w:rsidP="00381D66">
      <w:pPr>
        <w:jc w:val="both"/>
        <w:rPr>
          <w:rFonts w:ascii="Bookman Old Style" w:hAnsi="Bookman Old Style"/>
          <w:b/>
          <w:bCs/>
          <w:sz w:val="24"/>
          <w:szCs w:val="24"/>
          <w:lang w:val="en-GB" w:eastAsia="en-US"/>
        </w:rPr>
      </w:pPr>
    </w:p>
    <w:p w14:paraId="074585BA" w14:textId="31466B31" w:rsidR="00381D66" w:rsidRPr="003D3BB0" w:rsidRDefault="008D3050" w:rsidP="00381D66">
      <w:pPr>
        <w:jc w:val="both"/>
        <w:rPr>
          <w:rFonts w:ascii="Bookman Old Style" w:hAnsi="Bookman Old Style"/>
          <w:b/>
          <w:bCs/>
          <w:sz w:val="24"/>
          <w:szCs w:val="24"/>
          <w:lang w:val="en-GB" w:eastAsia="en-US"/>
        </w:rPr>
      </w:pPr>
      <w:ins w:id="849" w:author="USER" w:date="2023-08-09T15:08:00Z">
        <w:r w:rsidRPr="003D3BB0">
          <w:rPr>
            <w:rFonts w:ascii="Bookman Old Style" w:hAnsi="Bookman Old Style"/>
            <w:b/>
            <w:bCs/>
            <w:i/>
            <w:iCs/>
            <w:sz w:val="24"/>
            <w:szCs w:val="24"/>
            <w:lang w:val="en-GB" w:eastAsia="en-US"/>
          </w:rPr>
          <w:t>HC3</w:t>
        </w:r>
      </w:ins>
      <w:del w:id="850" w:author="USER" w:date="2023-08-09T15:08:00Z">
        <w:r w:rsidR="00E63D47" w:rsidRPr="003D3BB0" w:rsidDel="008D3050">
          <w:rPr>
            <w:rFonts w:ascii="Bookman Old Style" w:hAnsi="Bookman Old Style"/>
            <w:b/>
            <w:bCs/>
            <w:i/>
            <w:iCs/>
            <w:sz w:val="24"/>
            <w:szCs w:val="24"/>
            <w:lang w:val="en-GB" w:eastAsia="en-US"/>
          </w:rPr>
          <w:delText>DEM_30</w:delText>
        </w:r>
      </w:del>
      <w:r w:rsidR="00E63D47" w:rsidRPr="003D3BB0">
        <w:rPr>
          <w:rFonts w:ascii="Bookman Old Style" w:hAnsi="Bookman Old Style"/>
          <w:i/>
          <w:iCs/>
          <w:sz w:val="24"/>
          <w:szCs w:val="24"/>
          <w:lang w:val="en-GB" w:eastAsia="en-US"/>
        </w:rPr>
        <w:t>:</w:t>
      </w:r>
      <w:r w:rsidR="00E63D47" w:rsidRPr="003D3BB0">
        <w:rPr>
          <w:rFonts w:ascii="Bookman Old Style" w:hAnsi="Bookman Old Style"/>
          <w:sz w:val="24"/>
          <w:szCs w:val="24"/>
          <w:lang w:val="en-GB" w:eastAsia="en-US"/>
        </w:rPr>
        <w:t xml:space="preserve"> </w:t>
      </w:r>
      <w:r w:rsidR="00E63D47" w:rsidRPr="003D3BB0">
        <w:rPr>
          <w:rFonts w:ascii="Bookman Old Style" w:hAnsi="Bookman Old Style"/>
          <w:i/>
          <w:iCs/>
          <w:sz w:val="24"/>
          <w:szCs w:val="24"/>
          <w:lang w:val="en-GB" w:eastAsia="en-US"/>
        </w:rPr>
        <w:t xml:space="preserve">To what ethnic group/tribe does head of the household </w:t>
      </w:r>
      <w:ins w:id="851" w:author="USER" w:date="2023-08-08T10:59:00Z">
        <w:r w:rsidR="003169D5" w:rsidRPr="003D3BB0">
          <w:rPr>
            <w:rFonts w:ascii="Bookman Old Style" w:hAnsi="Bookman Old Style"/>
            <w:i/>
            <w:iCs/>
            <w:sz w:val="24"/>
            <w:szCs w:val="24"/>
            <w:lang w:val="en-GB" w:eastAsia="en-US"/>
          </w:rPr>
          <w:t>(</w:t>
        </w:r>
      </w:ins>
      <w:r w:rsidR="00E63D47" w:rsidRPr="003D3BB0">
        <w:rPr>
          <w:rFonts w:ascii="Bookman Old Style" w:hAnsi="Bookman Old Style"/>
          <w:i/>
          <w:iCs/>
          <w:sz w:val="24"/>
          <w:szCs w:val="24"/>
          <w:lang w:val="en-GB" w:eastAsia="en-US"/>
        </w:rPr>
        <w:t>from HL2) belong?</w:t>
      </w:r>
      <w:r w:rsidR="00E63D47" w:rsidRPr="003D3BB0">
        <w:rPr>
          <w:rFonts w:ascii="Bookman Old Style" w:hAnsi="Bookman Old Style"/>
          <w:b/>
          <w:bCs/>
          <w:sz w:val="24"/>
          <w:szCs w:val="24"/>
          <w:lang w:val="en-GB" w:eastAsia="en-US"/>
        </w:rPr>
        <w:t xml:space="preserve"> </w:t>
      </w:r>
    </w:p>
    <w:p w14:paraId="1127EAA5" w14:textId="77777777" w:rsidR="00592D4F" w:rsidRPr="003D3BB0" w:rsidRDefault="00592D4F" w:rsidP="00381D66">
      <w:pPr>
        <w:jc w:val="both"/>
        <w:rPr>
          <w:rFonts w:ascii="Bookman Old Style" w:hAnsi="Bookman Old Style"/>
          <w:b/>
          <w:bCs/>
          <w:sz w:val="24"/>
          <w:szCs w:val="24"/>
          <w:lang w:val="en-GB" w:eastAsia="en-US"/>
        </w:rPr>
      </w:pPr>
    </w:p>
    <w:p w14:paraId="0AABDCAD" w14:textId="4C7FEA2C" w:rsidR="00A30BC9" w:rsidRPr="003D3BB0" w:rsidRDefault="00381D66" w:rsidP="00A30BC9">
      <w:pPr>
        <w:tabs>
          <w:tab w:val="left" w:pos="1985"/>
        </w:tabs>
        <w:jc w:val="both"/>
        <w:rPr>
          <w:rFonts w:ascii="Bookman Old Style" w:hAnsi="Bookman Old Style"/>
          <w:sz w:val="24"/>
          <w:szCs w:val="24"/>
          <w:lang w:val="en-GB" w:eastAsia="en-US"/>
        </w:rPr>
      </w:pPr>
      <w:r w:rsidRPr="003D3BB0">
        <w:rPr>
          <w:rFonts w:ascii="Bookman Old Style" w:hAnsi="Bookman Old Style"/>
          <w:sz w:val="24"/>
          <w:szCs w:val="24"/>
          <w:lang w:val="en-GB" w:eastAsia="en-US"/>
        </w:rPr>
        <w:t>Enquire the tribe</w:t>
      </w:r>
      <w:r w:rsidR="00592D4F" w:rsidRPr="003D3BB0">
        <w:rPr>
          <w:rFonts w:ascii="Bookman Old Style" w:hAnsi="Bookman Old Style"/>
          <w:sz w:val="24"/>
          <w:szCs w:val="24"/>
          <w:lang w:val="en-GB" w:eastAsia="en-US"/>
        </w:rPr>
        <w:t xml:space="preserve"> or ethnic group</w:t>
      </w:r>
      <w:r w:rsidRPr="003D3BB0">
        <w:rPr>
          <w:rFonts w:ascii="Bookman Old Style" w:hAnsi="Bookman Old Style"/>
          <w:sz w:val="24"/>
          <w:szCs w:val="24"/>
          <w:lang w:val="en-GB" w:eastAsia="en-US"/>
        </w:rPr>
        <w:t xml:space="preserve"> of </w:t>
      </w:r>
      <w:r w:rsidR="00592D4F" w:rsidRPr="003D3BB0">
        <w:rPr>
          <w:rFonts w:ascii="Bookman Old Style" w:hAnsi="Bookman Old Style"/>
          <w:sz w:val="24"/>
          <w:szCs w:val="24"/>
          <w:lang w:val="en-GB" w:eastAsia="en-US"/>
        </w:rPr>
        <w:t xml:space="preserve">the head of household </w:t>
      </w:r>
      <w:r w:rsidRPr="003D3BB0">
        <w:rPr>
          <w:rFonts w:ascii="Bookman Old Style" w:hAnsi="Bookman Old Style"/>
          <w:sz w:val="24"/>
          <w:szCs w:val="24"/>
          <w:lang w:val="en-GB" w:eastAsia="en-US"/>
        </w:rPr>
        <w:t xml:space="preserve">and select the appropriate option. </w:t>
      </w:r>
    </w:p>
    <w:p w14:paraId="1B62FAE2" w14:textId="77777777" w:rsidR="00EF465A" w:rsidRPr="003D3BB0" w:rsidRDefault="00EF465A" w:rsidP="00EF465A">
      <w:pPr>
        <w:jc w:val="both"/>
        <w:rPr>
          <w:rFonts w:ascii="Bookman Old Style" w:hAnsi="Bookman Old Style"/>
          <w:b/>
          <w:bCs/>
          <w:color w:val="000000"/>
          <w:sz w:val="24"/>
          <w:szCs w:val="24"/>
          <w:lang w:val="en-US"/>
        </w:rPr>
      </w:pPr>
    </w:p>
    <w:p w14:paraId="4DF4E4DF" w14:textId="77777777" w:rsidR="00AC2722" w:rsidRPr="003D3BB0" w:rsidRDefault="00AC2722" w:rsidP="00021C9C">
      <w:pPr>
        <w:pStyle w:val="Heading2"/>
        <w:rPr>
          <w:rFonts w:ascii="Bookman Old Style" w:hAnsi="Bookman Old Style"/>
          <w:sz w:val="24"/>
          <w:szCs w:val="24"/>
          <w:lang w:val="en-US"/>
        </w:rPr>
      </w:pPr>
      <w:bookmarkStart w:id="852" w:name="_Toc146275359"/>
      <w:bookmarkStart w:id="853" w:name="_Toc146277074"/>
      <w:r w:rsidRPr="003D3BB0">
        <w:rPr>
          <w:rFonts w:ascii="Bookman Old Style" w:hAnsi="Bookman Old Style"/>
          <w:sz w:val="24"/>
          <w:szCs w:val="24"/>
          <w:lang w:val="en-US"/>
        </w:rPr>
        <w:t>HOUSEHOLD CHARACTERISTICS</w:t>
      </w:r>
      <w:bookmarkEnd w:id="852"/>
      <w:bookmarkEnd w:id="853"/>
    </w:p>
    <w:p w14:paraId="7A07CE53" w14:textId="77777777" w:rsidR="00106DD5" w:rsidRPr="003D3BB0" w:rsidRDefault="00106DD5" w:rsidP="00444DDE">
      <w:pPr>
        <w:jc w:val="both"/>
        <w:rPr>
          <w:rFonts w:ascii="Bookman Old Style" w:hAnsi="Bookman Old Style"/>
          <w:color w:val="000000"/>
          <w:sz w:val="24"/>
          <w:szCs w:val="24"/>
          <w:lang w:val="en-US"/>
        </w:rPr>
      </w:pPr>
    </w:p>
    <w:p w14:paraId="60349343" w14:textId="14BAE94B" w:rsidR="00106DD5" w:rsidRPr="003D3BB0" w:rsidRDefault="00171DC7" w:rsidP="00381D66">
      <w:pPr>
        <w:jc w:val="both"/>
        <w:rPr>
          <w:rFonts w:ascii="Bookman Old Style" w:hAnsi="Bookman Old Style"/>
          <w:sz w:val="24"/>
          <w:szCs w:val="24"/>
          <w:lang w:val="en-US"/>
        </w:rPr>
      </w:pPr>
      <w:r w:rsidRPr="003D3BB0">
        <w:rPr>
          <w:rFonts w:ascii="Bookman Old Style" w:hAnsi="Bookman Old Style"/>
          <w:b/>
          <w:bCs/>
          <w:sz w:val="24"/>
          <w:szCs w:val="24"/>
          <w:lang w:val="en-US"/>
        </w:rPr>
        <w:lastRenderedPageBreak/>
        <w:t>HC1</w:t>
      </w:r>
      <w:r w:rsidR="001504A4" w:rsidRPr="003D3BB0">
        <w:rPr>
          <w:rFonts w:ascii="Bookman Old Style" w:hAnsi="Bookman Old Style"/>
          <w:b/>
          <w:bCs/>
          <w:sz w:val="24"/>
          <w:szCs w:val="24"/>
          <w:lang w:val="en-US"/>
        </w:rPr>
        <w:t>-H</w:t>
      </w:r>
      <w:r w:rsidRPr="003D3BB0">
        <w:rPr>
          <w:rFonts w:ascii="Bookman Old Style" w:hAnsi="Bookman Old Style"/>
          <w:b/>
          <w:bCs/>
          <w:sz w:val="24"/>
          <w:szCs w:val="24"/>
          <w:lang w:val="en-US"/>
        </w:rPr>
        <w:t>C06</w:t>
      </w:r>
      <w:r w:rsidR="00132167" w:rsidRPr="003D3BB0">
        <w:rPr>
          <w:rFonts w:ascii="Bookman Old Style" w:hAnsi="Bookman Old Style"/>
          <w:b/>
          <w:bCs/>
          <w:sz w:val="24"/>
          <w:szCs w:val="24"/>
          <w:lang w:val="en-US"/>
        </w:rPr>
        <w:t xml:space="preserve"> </w:t>
      </w:r>
      <w:r w:rsidR="00381D66" w:rsidRPr="003D3BB0">
        <w:rPr>
          <w:rFonts w:ascii="Bookman Old Style" w:hAnsi="Bookman Old Style"/>
          <w:sz w:val="24"/>
          <w:szCs w:val="24"/>
          <w:lang w:val="en-US"/>
        </w:rPr>
        <w:t xml:space="preserve"> </w:t>
      </w:r>
      <w:r w:rsidR="00BA1DD3" w:rsidRPr="003D3BB0">
        <w:rPr>
          <w:rFonts w:ascii="Bookman Old Style" w:hAnsi="Bookman Old Style"/>
          <w:sz w:val="24"/>
          <w:szCs w:val="24"/>
          <w:lang w:val="en-US"/>
        </w:rPr>
        <w:t xml:space="preserve"> </w:t>
      </w:r>
      <w:r w:rsidR="00132167" w:rsidRPr="003D3BB0">
        <w:rPr>
          <w:rFonts w:ascii="Bookman Old Style" w:hAnsi="Bookman Old Style"/>
          <w:sz w:val="24"/>
          <w:szCs w:val="24"/>
          <w:lang w:val="en-US"/>
        </w:rPr>
        <w:t>Ask about characteristics of a dwelling unit</w:t>
      </w:r>
      <w:r w:rsidR="000A1577" w:rsidRPr="003D3BB0">
        <w:rPr>
          <w:rFonts w:ascii="Bookman Old Style" w:hAnsi="Bookman Old Style"/>
          <w:sz w:val="24"/>
          <w:szCs w:val="24"/>
          <w:lang w:val="en-US"/>
        </w:rPr>
        <w:t xml:space="preserve"> including</w:t>
      </w:r>
      <w:r w:rsidR="00884F5D" w:rsidRPr="003D3BB0">
        <w:rPr>
          <w:rFonts w:ascii="Bookman Old Style" w:hAnsi="Bookman Old Style"/>
          <w:sz w:val="24"/>
          <w:szCs w:val="24"/>
          <w:lang w:val="en-US"/>
        </w:rPr>
        <w:t xml:space="preserve"> whether it is owned or rented,</w:t>
      </w:r>
      <w:r w:rsidR="000A1577" w:rsidRPr="003D3BB0">
        <w:rPr>
          <w:rFonts w:ascii="Bookman Old Style" w:hAnsi="Bookman Old Style"/>
          <w:sz w:val="24"/>
          <w:szCs w:val="24"/>
          <w:lang w:val="en-US"/>
        </w:rPr>
        <w:t xml:space="preserve"> number of</w:t>
      </w:r>
      <w:r w:rsidR="00132167" w:rsidRPr="003D3BB0">
        <w:rPr>
          <w:rFonts w:ascii="Bookman Old Style" w:hAnsi="Bookman Old Style"/>
          <w:sz w:val="24"/>
          <w:szCs w:val="24"/>
          <w:lang w:val="en-US"/>
        </w:rPr>
        <w:t xml:space="preserve"> </w:t>
      </w:r>
      <w:r w:rsidR="00381D66" w:rsidRPr="003D3BB0">
        <w:rPr>
          <w:rFonts w:ascii="Bookman Old Style" w:hAnsi="Bookman Old Style"/>
          <w:sz w:val="24"/>
          <w:szCs w:val="24"/>
          <w:lang w:val="en-US"/>
        </w:rPr>
        <w:t>rooms</w:t>
      </w:r>
      <w:r w:rsidR="00132167" w:rsidRPr="003D3BB0">
        <w:rPr>
          <w:rFonts w:ascii="Bookman Old Style" w:hAnsi="Bookman Old Style"/>
          <w:sz w:val="24"/>
          <w:szCs w:val="24"/>
          <w:lang w:val="en-US"/>
        </w:rPr>
        <w:t xml:space="preserve"> used for sleeping, </w:t>
      </w:r>
      <w:r w:rsidR="000A1577" w:rsidRPr="003D3BB0">
        <w:rPr>
          <w:rFonts w:ascii="Bookman Old Style" w:hAnsi="Bookman Old Style"/>
          <w:sz w:val="24"/>
          <w:szCs w:val="24"/>
          <w:lang w:val="en-US"/>
        </w:rPr>
        <w:t>m</w:t>
      </w:r>
      <w:r w:rsidR="00132167" w:rsidRPr="003D3BB0">
        <w:rPr>
          <w:rFonts w:ascii="Bookman Old Style" w:hAnsi="Bookman Old Style"/>
          <w:sz w:val="24"/>
          <w:szCs w:val="24"/>
          <w:lang w:val="en-US"/>
        </w:rPr>
        <w:t xml:space="preserve">ain material of the dwelling </w:t>
      </w:r>
      <w:r w:rsidR="00BA1DD3" w:rsidRPr="003D3BB0">
        <w:rPr>
          <w:rFonts w:ascii="Bookman Old Style" w:hAnsi="Bookman Old Style"/>
          <w:sz w:val="24"/>
          <w:szCs w:val="24"/>
          <w:lang w:val="en-US"/>
        </w:rPr>
        <w:t>floor,</w:t>
      </w:r>
      <w:r w:rsidR="00132167" w:rsidRPr="003D3BB0">
        <w:rPr>
          <w:rFonts w:ascii="Bookman Old Style" w:hAnsi="Bookman Old Style"/>
          <w:sz w:val="24"/>
          <w:szCs w:val="24"/>
          <w:lang w:val="en-US"/>
        </w:rPr>
        <w:t xml:space="preserve"> roof</w:t>
      </w:r>
      <w:r w:rsidR="000A1577" w:rsidRPr="003D3BB0">
        <w:rPr>
          <w:rFonts w:ascii="Bookman Old Style" w:hAnsi="Bookman Old Style"/>
          <w:sz w:val="24"/>
          <w:szCs w:val="24"/>
          <w:lang w:val="en-US"/>
        </w:rPr>
        <w:t xml:space="preserve"> and</w:t>
      </w:r>
      <w:r w:rsidR="00132167" w:rsidRPr="003D3BB0">
        <w:rPr>
          <w:rFonts w:ascii="Bookman Old Style" w:hAnsi="Bookman Old Style"/>
          <w:sz w:val="24"/>
          <w:szCs w:val="24"/>
          <w:lang w:val="en-US"/>
        </w:rPr>
        <w:t xml:space="preserve"> exterior walls</w:t>
      </w:r>
      <w:r w:rsidR="000A1577" w:rsidRPr="003D3BB0">
        <w:rPr>
          <w:rFonts w:ascii="Bookman Old Style" w:hAnsi="Bookman Old Style"/>
          <w:sz w:val="24"/>
          <w:szCs w:val="24"/>
          <w:lang w:val="en-US"/>
        </w:rPr>
        <w:t>.</w:t>
      </w:r>
    </w:p>
    <w:p w14:paraId="5C026062" w14:textId="77777777" w:rsidR="000A1577" w:rsidRPr="003D3BB0" w:rsidRDefault="000A1577" w:rsidP="00381D66">
      <w:pPr>
        <w:jc w:val="both"/>
        <w:rPr>
          <w:rFonts w:ascii="Bookman Old Style" w:hAnsi="Bookman Old Style"/>
          <w:sz w:val="24"/>
          <w:szCs w:val="24"/>
          <w:lang w:val="en-US"/>
        </w:rPr>
      </w:pPr>
    </w:p>
    <w:p w14:paraId="623870C8" w14:textId="066D144D" w:rsidR="00106DD5" w:rsidRPr="003D3BB0" w:rsidRDefault="00106DD5" w:rsidP="00381D66">
      <w:pPr>
        <w:jc w:val="both"/>
        <w:rPr>
          <w:rFonts w:ascii="Bookman Old Style" w:hAnsi="Bookman Old Style"/>
          <w:i/>
          <w:iCs/>
          <w:sz w:val="24"/>
          <w:szCs w:val="24"/>
          <w:lang w:val="en-US"/>
        </w:rPr>
      </w:pPr>
      <w:r w:rsidRPr="003D3BB0">
        <w:rPr>
          <w:rFonts w:ascii="Bookman Old Style" w:hAnsi="Bookman Old Style"/>
          <w:b/>
          <w:bCs/>
          <w:i/>
          <w:iCs/>
          <w:sz w:val="24"/>
          <w:szCs w:val="24"/>
          <w:lang w:val="en-US"/>
        </w:rPr>
        <w:t>HC1</w:t>
      </w:r>
      <w:ins w:id="854" w:author="USER" w:date="2023-08-09T15:25:00Z">
        <w:r w:rsidR="002E3A73" w:rsidRPr="003D3BB0">
          <w:rPr>
            <w:rFonts w:ascii="Bookman Old Style" w:hAnsi="Bookman Old Style"/>
            <w:b/>
            <w:bCs/>
            <w:i/>
            <w:iCs/>
            <w:sz w:val="24"/>
            <w:szCs w:val="24"/>
            <w:lang w:val="en-US"/>
          </w:rPr>
          <w:t>0</w:t>
        </w:r>
      </w:ins>
      <w:r w:rsidRPr="003D3BB0">
        <w:rPr>
          <w:rFonts w:ascii="Bookman Old Style" w:hAnsi="Bookman Old Style"/>
          <w:b/>
          <w:bCs/>
          <w:i/>
          <w:iCs/>
          <w:sz w:val="24"/>
          <w:szCs w:val="24"/>
          <w:lang w:val="en-US"/>
        </w:rPr>
        <w:t>:</w:t>
      </w:r>
      <w:r w:rsidRPr="003D3BB0">
        <w:rPr>
          <w:rFonts w:ascii="Bookman Old Style" w:hAnsi="Bookman Old Style"/>
          <w:i/>
          <w:iCs/>
          <w:sz w:val="24"/>
          <w:szCs w:val="24"/>
          <w:lang w:val="en-US"/>
        </w:rPr>
        <w:t xml:space="preserve"> Is the dwelling unit owned, rented, or provided freely by an institution/employer?</w:t>
      </w:r>
    </w:p>
    <w:p w14:paraId="2A4B990D" w14:textId="77777777" w:rsidR="0075245D" w:rsidRPr="003D3BB0" w:rsidRDefault="0075245D" w:rsidP="00381D66">
      <w:pPr>
        <w:jc w:val="both"/>
        <w:rPr>
          <w:rFonts w:ascii="Bookman Old Style" w:hAnsi="Bookman Old Style"/>
          <w:i/>
          <w:iCs/>
          <w:sz w:val="24"/>
          <w:szCs w:val="24"/>
          <w:lang w:val="en-US"/>
        </w:rPr>
      </w:pPr>
    </w:p>
    <w:p w14:paraId="313B4CE2" w14:textId="0A93F3C4" w:rsidR="0075245D" w:rsidRPr="003D3BB0" w:rsidRDefault="0075245D" w:rsidP="00381D66">
      <w:pPr>
        <w:jc w:val="both"/>
        <w:rPr>
          <w:rFonts w:ascii="Bookman Old Style" w:hAnsi="Bookman Old Style"/>
          <w:i/>
          <w:iCs/>
          <w:sz w:val="24"/>
          <w:szCs w:val="24"/>
          <w:lang w:val="en-US"/>
        </w:rPr>
      </w:pPr>
      <w:r w:rsidRPr="003D3BB0">
        <w:rPr>
          <w:rFonts w:ascii="Bookman Old Style" w:hAnsi="Bookman Old Style"/>
          <w:b/>
          <w:bCs/>
          <w:i/>
          <w:iCs/>
          <w:sz w:val="24"/>
          <w:szCs w:val="24"/>
          <w:lang w:val="en-US"/>
        </w:rPr>
        <w:t>HC</w:t>
      </w:r>
      <w:ins w:id="855" w:author="USER" w:date="2023-08-09T15:26:00Z">
        <w:r w:rsidR="002E3A73" w:rsidRPr="003D3BB0">
          <w:rPr>
            <w:rFonts w:ascii="Bookman Old Style" w:hAnsi="Bookman Old Style"/>
            <w:b/>
            <w:bCs/>
            <w:i/>
            <w:iCs/>
            <w:sz w:val="24"/>
            <w:szCs w:val="24"/>
            <w:lang w:val="en-US"/>
          </w:rPr>
          <w:t>11</w:t>
        </w:r>
      </w:ins>
      <w:del w:id="856" w:author="USER" w:date="2023-08-09T15:26:00Z">
        <w:r w:rsidRPr="003D3BB0" w:rsidDel="002E3A73">
          <w:rPr>
            <w:rFonts w:ascii="Bookman Old Style" w:hAnsi="Bookman Old Style"/>
            <w:b/>
            <w:bCs/>
            <w:i/>
            <w:iCs/>
            <w:sz w:val="24"/>
            <w:szCs w:val="24"/>
            <w:lang w:val="en-US"/>
          </w:rPr>
          <w:delText>0</w:delText>
        </w:r>
      </w:del>
      <w:del w:id="857" w:author="USER" w:date="2023-08-09T15:25:00Z">
        <w:r w:rsidRPr="003D3BB0" w:rsidDel="002E3A73">
          <w:rPr>
            <w:rFonts w:ascii="Bookman Old Style" w:hAnsi="Bookman Old Style"/>
            <w:b/>
            <w:bCs/>
            <w:i/>
            <w:iCs/>
            <w:sz w:val="24"/>
            <w:szCs w:val="24"/>
            <w:lang w:val="en-US"/>
          </w:rPr>
          <w:delText>2</w:delText>
        </w:r>
      </w:del>
      <w:r w:rsidRPr="003D3BB0">
        <w:rPr>
          <w:rFonts w:ascii="Bookman Old Style" w:hAnsi="Bookman Old Style"/>
          <w:b/>
          <w:bCs/>
          <w:i/>
          <w:iCs/>
          <w:sz w:val="24"/>
          <w:szCs w:val="24"/>
          <w:lang w:val="en-US"/>
        </w:rPr>
        <w:t>:</w:t>
      </w:r>
      <w:r w:rsidR="00BA1DD3" w:rsidRPr="003D3BB0">
        <w:rPr>
          <w:rFonts w:ascii="Bookman Old Style" w:hAnsi="Bookman Old Style"/>
          <w:b/>
          <w:bCs/>
          <w:i/>
          <w:iCs/>
          <w:sz w:val="24"/>
          <w:szCs w:val="24"/>
          <w:lang w:val="en-US"/>
        </w:rPr>
        <w:t xml:space="preserve"> </w:t>
      </w:r>
      <w:r w:rsidR="004A17FB" w:rsidRPr="003D3BB0">
        <w:rPr>
          <w:rFonts w:ascii="Bookman Old Style" w:hAnsi="Bookman Old Style"/>
          <w:i/>
          <w:iCs/>
          <w:sz w:val="24"/>
          <w:szCs w:val="24"/>
          <w:lang w:val="en-US"/>
        </w:rPr>
        <w:t>Main material of roof.</w:t>
      </w:r>
      <w:bookmarkStart w:id="858" w:name="_Hlk126581151"/>
      <w:r w:rsidR="00BA1DD3" w:rsidRPr="003D3BB0">
        <w:rPr>
          <w:rFonts w:ascii="Bookman Old Style" w:hAnsi="Bookman Old Style"/>
          <w:i/>
          <w:iCs/>
          <w:sz w:val="24"/>
          <w:szCs w:val="24"/>
          <w:lang w:val="en-US"/>
        </w:rPr>
        <w:t xml:space="preserve"> </w:t>
      </w:r>
      <w:r w:rsidR="004A17FB" w:rsidRPr="003D3BB0">
        <w:rPr>
          <w:rFonts w:ascii="Bookman Old Style" w:hAnsi="Bookman Old Style"/>
          <w:i/>
          <w:iCs/>
          <w:sz w:val="24"/>
          <w:szCs w:val="24"/>
          <w:lang w:val="en-US"/>
        </w:rPr>
        <w:t>Record obs</w:t>
      </w:r>
      <w:r w:rsidR="001A4127" w:rsidRPr="003D3BB0">
        <w:rPr>
          <w:rFonts w:ascii="Bookman Old Style" w:hAnsi="Bookman Old Style"/>
          <w:i/>
          <w:iCs/>
          <w:sz w:val="24"/>
          <w:szCs w:val="24"/>
          <w:lang w:val="en-US"/>
        </w:rPr>
        <w:t>e</w:t>
      </w:r>
      <w:r w:rsidR="004A17FB" w:rsidRPr="003D3BB0">
        <w:rPr>
          <w:rFonts w:ascii="Bookman Old Style" w:hAnsi="Bookman Old Style"/>
          <w:i/>
          <w:iCs/>
          <w:sz w:val="24"/>
          <w:szCs w:val="24"/>
          <w:lang w:val="en-US"/>
        </w:rPr>
        <w:t>rvation</w:t>
      </w:r>
      <w:bookmarkEnd w:id="858"/>
    </w:p>
    <w:p w14:paraId="4B0146AE" w14:textId="77777777" w:rsidR="00C43C1D" w:rsidRPr="003D3BB0" w:rsidRDefault="00C43C1D" w:rsidP="00381D66">
      <w:pPr>
        <w:jc w:val="both"/>
        <w:rPr>
          <w:rFonts w:ascii="Bookman Old Style" w:hAnsi="Bookman Old Style"/>
          <w:i/>
          <w:iCs/>
          <w:sz w:val="24"/>
          <w:szCs w:val="24"/>
          <w:lang w:val="en-US"/>
        </w:rPr>
      </w:pPr>
    </w:p>
    <w:p w14:paraId="0B014D1E" w14:textId="77777777" w:rsidR="00C43C1D" w:rsidRPr="003D3BB0" w:rsidRDefault="00C43C1D" w:rsidP="00C43C1D">
      <w:pPr>
        <w:jc w:val="both"/>
        <w:rPr>
          <w:rFonts w:ascii="Bookman Old Style" w:hAnsi="Bookman Old Style"/>
          <w:sz w:val="24"/>
          <w:szCs w:val="24"/>
          <w:lang w:val="en-US"/>
        </w:rPr>
      </w:pPr>
      <w:r w:rsidRPr="003D3BB0">
        <w:rPr>
          <w:rFonts w:ascii="Bookman Old Style" w:hAnsi="Bookman Old Style"/>
          <w:sz w:val="24"/>
          <w:szCs w:val="24"/>
          <w:lang w:val="en-US"/>
        </w:rPr>
        <w:t>No Roof</w:t>
      </w:r>
    </w:p>
    <w:p w14:paraId="4BF82B73" w14:textId="77777777" w:rsidR="00C43C1D" w:rsidRPr="003D3BB0" w:rsidRDefault="00C43C1D" w:rsidP="00C43C1D">
      <w:pPr>
        <w:jc w:val="both"/>
        <w:rPr>
          <w:rFonts w:ascii="Bookman Old Style" w:hAnsi="Bookman Old Style"/>
          <w:sz w:val="24"/>
          <w:szCs w:val="24"/>
          <w:lang w:val="en-US"/>
        </w:rPr>
      </w:pPr>
      <w:r w:rsidRPr="003D3BB0">
        <w:rPr>
          <w:rFonts w:ascii="Bookman Old Style" w:hAnsi="Bookman Old Style"/>
          <w:sz w:val="24"/>
          <w:szCs w:val="24"/>
          <w:lang w:val="en-US"/>
        </w:rPr>
        <w:t>Natural roofing</w:t>
      </w:r>
    </w:p>
    <w:p w14:paraId="0AA7B36C" w14:textId="77777777" w:rsidR="00C43C1D" w:rsidRPr="003D3BB0" w:rsidRDefault="00C43C1D" w:rsidP="00C43C1D">
      <w:pPr>
        <w:jc w:val="both"/>
        <w:rPr>
          <w:rFonts w:ascii="Bookman Old Style" w:hAnsi="Bookman Old Style"/>
          <w:sz w:val="24"/>
          <w:szCs w:val="24"/>
          <w:lang w:val="en-US"/>
        </w:rPr>
      </w:pPr>
      <w:r w:rsidRPr="003D3BB0">
        <w:rPr>
          <w:rFonts w:ascii="Bookman Old Style" w:hAnsi="Bookman Old Style"/>
          <w:sz w:val="24"/>
          <w:szCs w:val="24"/>
          <w:lang w:val="en-US"/>
        </w:rPr>
        <w:t>Thatch / Palm leaf</w:t>
      </w:r>
    </w:p>
    <w:p w14:paraId="5E9AE523" w14:textId="77777777" w:rsidR="00C43C1D" w:rsidRPr="003D3BB0" w:rsidRDefault="00C43C1D" w:rsidP="00C43C1D">
      <w:pPr>
        <w:jc w:val="both"/>
        <w:rPr>
          <w:rFonts w:ascii="Bookman Old Style" w:hAnsi="Bookman Old Style"/>
          <w:sz w:val="24"/>
          <w:szCs w:val="24"/>
          <w:lang w:val="en-US"/>
        </w:rPr>
      </w:pPr>
      <w:r w:rsidRPr="003D3BB0">
        <w:rPr>
          <w:rFonts w:ascii="Bookman Old Style" w:hAnsi="Bookman Old Style"/>
          <w:sz w:val="24"/>
          <w:szCs w:val="24"/>
          <w:lang w:val="en-US"/>
        </w:rPr>
        <w:t>Rudimentary roofing</w:t>
      </w:r>
    </w:p>
    <w:p w14:paraId="775564AD" w14:textId="77777777" w:rsidR="00C43C1D" w:rsidRPr="003D3BB0" w:rsidRDefault="00C43C1D" w:rsidP="00C43C1D">
      <w:pPr>
        <w:jc w:val="both"/>
        <w:rPr>
          <w:rFonts w:ascii="Bookman Old Style" w:hAnsi="Bookman Old Style"/>
          <w:sz w:val="24"/>
          <w:szCs w:val="24"/>
          <w:lang w:val="en-US"/>
        </w:rPr>
      </w:pPr>
      <w:r w:rsidRPr="003D3BB0">
        <w:rPr>
          <w:rFonts w:ascii="Bookman Old Style" w:hAnsi="Bookman Old Style"/>
          <w:sz w:val="24"/>
          <w:szCs w:val="24"/>
          <w:lang w:val="en-US"/>
        </w:rPr>
        <w:t>Rustic mat</w:t>
      </w:r>
    </w:p>
    <w:p w14:paraId="22042F72" w14:textId="77777777" w:rsidR="00C43C1D" w:rsidRPr="003D3BB0" w:rsidRDefault="00C43C1D" w:rsidP="00C43C1D">
      <w:pPr>
        <w:jc w:val="both"/>
        <w:rPr>
          <w:rFonts w:ascii="Bookman Old Style" w:hAnsi="Bookman Old Style"/>
          <w:sz w:val="24"/>
          <w:szCs w:val="24"/>
          <w:lang w:val="en-US"/>
        </w:rPr>
      </w:pPr>
      <w:r w:rsidRPr="003D3BB0">
        <w:rPr>
          <w:rFonts w:ascii="Bookman Old Style" w:hAnsi="Bookman Old Style"/>
          <w:sz w:val="24"/>
          <w:szCs w:val="24"/>
          <w:lang w:val="en-US"/>
        </w:rPr>
        <w:t>Palm / Bamboo</w:t>
      </w:r>
    </w:p>
    <w:p w14:paraId="159CDFCA" w14:textId="77777777" w:rsidR="00C43C1D" w:rsidRPr="003D3BB0" w:rsidRDefault="00C43C1D" w:rsidP="00C43C1D">
      <w:pPr>
        <w:jc w:val="both"/>
        <w:rPr>
          <w:rFonts w:ascii="Bookman Old Style" w:hAnsi="Bookman Old Style"/>
          <w:sz w:val="24"/>
          <w:szCs w:val="24"/>
          <w:lang w:val="en-US"/>
        </w:rPr>
      </w:pPr>
      <w:r w:rsidRPr="003D3BB0">
        <w:rPr>
          <w:rFonts w:ascii="Bookman Old Style" w:hAnsi="Bookman Old Style"/>
          <w:sz w:val="24"/>
          <w:szCs w:val="24"/>
          <w:lang w:val="en-US"/>
        </w:rPr>
        <w:t>Wood planks</w:t>
      </w:r>
    </w:p>
    <w:p w14:paraId="3E4204C7" w14:textId="77777777" w:rsidR="00C43C1D" w:rsidRPr="003D3BB0" w:rsidRDefault="00C43C1D" w:rsidP="00C43C1D">
      <w:pPr>
        <w:jc w:val="both"/>
        <w:rPr>
          <w:rFonts w:ascii="Bookman Old Style" w:hAnsi="Bookman Old Style"/>
          <w:sz w:val="24"/>
          <w:szCs w:val="24"/>
          <w:lang w:val="en-US"/>
        </w:rPr>
      </w:pPr>
      <w:r w:rsidRPr="003D3BB0">
        <w:rPr>
          <w:rFonts w:ascii="Bookman Old Style" w:hAnsi="Bookman Old Style"/>
          <w:sz w:val="24"/>
          <w:szCs w:val="24"/>
          <w:lang w:val="en-US"/>
        </w:rPr>
        <w:t>Cardboard</w:t>
      </w:r>
    </w:p>
    <w:p w14:paraId="05BE0935" w14:textId="77777777" w:rsidR="00C43C1D" w:rsidRPr="003D3BB0" w:rsidRDefault="00C43C1D" w:rsidP="00C43C1D">
      <w:pPr>
        <w:jc w:val="both"/>
        <w:rPr>
          <w:rFonts w:ascii="Bookman Old Style" w:hAnsi="Bookman Old Style"/>
          <w:sz w:val="24"/>
          <w:szCs w:val="24"/>
          <w:lang w:val="en-US"/>
        </w:rPr>
      </w:pPr>
      <w:r w:rsidRPr="003D3BB0">
        <w:rPr>
          <w:rFonts w:ascii="Bookman Old Style" w:hAnsi="Bookman Old Style"/>
          <w:sz w:val="24"/>
          <w:szCs w:val="24"/>
          <w:lang w:val="en-US"/>
        </w:rPr>
        <w:t>Finished roofing</w:t>
      </w:r>
    </w:p>
    <w:p w14:paraId="6673F198" w14:textId="77777777" w:rsidR="00C43C1D" w:rsidRPr="003D3BB0" w:rsidRDefault="00C43C1D" w:rsidP="00C43C1D">
      <w:pPr>
        <w:jc w:val="both"/>
        <w:rPr>
          <w:rFonts w:ascii="Bookman Old Style" w:hAnsi="Bookman Old Style"/>
          <w:sz w:val="24"/>
          <w:szCs w:val="24"/>
          <w:lang w:val="en-US"/>
        </w:rPr>
      </w:pPr>
      <w:r w:rsidRPr="003D3BB0">
        <w:rPr>
          <w:rFonts w:ascii="Bookman Old Style" w:hAnsi="Bookman Old Style"/>
          <w:sz w:val="24"/>
          <w:szCs w:val="24"/>
          <w:lang w:val="en-US"/>
        </w:rPr>
        <w:t>Iron sheets/Metal/Tin</w:t>
      </w:r>
    </w:p>
    <w:p w14:paraId="09084F08" w14:textId="77777777" w:rsidR="00C43C1D" w:rsidRPr="003D3BB0" w:rsidRDefault="00C43C1D" w:rsidP="00C43C1D">
      <w:pPr>
        <w:jc w:val="both"/>
        <w:rPr>
          <w:rFonts w:ascii="Bookman Old Style" w:hAnsi="Bookman Old Style"/>
          <w:sz w:val="24"/>
          <w:szCs w:val="24"/>
          <w:lang w:val="en-US"/>
        </w:rPr>
      </w:pPr>
      <w:r w:rsidRPr="003D3BB0">
        <w:rPr>
          <w:rFonts w:ascii="Bookman Old Style" w:hAnsi="Bookman Old Style"/>
          <w:sz w:val="24"/>
          <w:szCs w:val="24"/>
          <w:lang w:val="en-US"/>
        </w:rPr>
        <w:t>Wood</w:t>
      </w:r>
    </w:p>
    <w:p w14:paraId="1ECC8E38" w14:textId="77777777" w:rsidR="00C43C1D" w:rsidRPr="003D3BB0" w:rsidRDefault="00C43C1D" w:rsidP="00C43C1D">
      <w:pPr>
        <w:jc w:val="both"/>
        <w:rPr>
          <w:rFonts w:ascii="Bookman Old Style" w:hAnsi="Bookman Old Style"/>
          <w:sz w:val="24"/>
          <w:szCs w:val="24"/>
          <w:lang w:val="en-US"/>
        </w:rPr>
      </w:pPr>
      <w:r w:rsidRPr="003D3BB0">
        <w:rPr>
          <w:rFonts w:ascii="Bookman Old Style" w:hAnsi="Bookman Old Style"/>
          <w:sz w:val="24"/>
          <w:szCs w:val="24"/>
          <w:lang w:val="en-US"/>
        </w:rPr>
        <w:t xml:space="preserve">Calamine / Cement </w:t>
      </w:r>
      <w:proofErr w:type="spellStart"/>
      <w:r w:rsidRPr="003D3BB0">
        <w:rPr>
          <w:rFonts w:ascii="Bookman Old Style" w:hAnsi="Bookman Old Style"/>
          <w:sz w:val="24"/>
          <w:szCs w:val="24"/>
          <w:lang w:val="en-US"/>
        </w:rPr>
        <w:t>fibre</w:t>
      </w:r>
      <w:proofErr w:type="spellEnd"/>
    </w:p>
    <w:p w14:paraId="2878C98B" w14:textId="77777777" w:rsidR="00C43C1D" w:rsidRPr="003D3BB0" w:rsidRDefault="00C43C1D" w:rsidP="00C43C1D">
      <w:pPr>
        <w:jc w:val="both"/>
        <w:rPr>
          <w:rFonts w:ascii="Bookman Old Style" w:hAnsi="Bookman Old Style"/>
          <w:sz w:val="24"/>
          <w:szCs w:val="24"/>
          <w:lang w:val="en-US"/>
        </w:rPr>
      </w:pPr>
      <w:r w:rsidRPr="003D3BB0">
        <w:rPr>
          <w:rFonts w:ascii="Bookman Old Style" w:hAnsi="Bookman Old Style"/>
          <w:sz w:val="24"/>
          <w:szCs w:val="24"/>
          <w:lang w:val="en-US"/>
        </w:rPr>
        <w:t>Ceramic tiles</w:t>
      </w:r>
    </w:p>
    <w:p w14:paraId="3CD8B31C" w14:textId="77777777" w:rsidR="00C43C1D" w:rsidRPr="003D3BB0" w:rsidRDefault="00C43C1D" w:rsidP="00C43C1D">
      <w:pPr>
        <w:jc w:val="both"/>
        <w:rPr>
          <w:rFonts w:ascii="Bookman Old Style" w:hAnsi="Bookman Old Style"/>
          <w:sz w:val="24"/>
          <w:szCs w:val="24"/>
          <w:lang w:val="en-US"/>
        </w:rPr>
      </w:pPr>
      <w:r w:rsidRPr="003D3BB0">
        <w:rPr>
          <w:rFonts w:ascii="Bookman Old Style" w:hAnsi="Bookman Old Style"/>
          <w:sz w:val="24"/>
          <w:szCs w:val="24"/>
          <w:lang w:val="en-US"/>
        </w:rPr>
        <w:t>Cement</w:t>
      </w:r>
    </w:p>
    <w:p w14:paraId="605C1C4D" w14:textId="77777777" w:rsidR="00C43C1D" w:rsidRPr="003D3BB0" w:rsidRDefault="00C43C1D" w:rsidP="00C43C1D">
      <w:pPr>
        <w:jc w:val="both"/>
        <w:rPr>
          <w:rFonts w:ascii="Bookman Old Style" w:hAnsi="Bookman Old Style"/>
          <w:sz w:val="24"/>
          <w:szCs w:val="24"/>
          <w:lang w:val="en-US"/>
        </w:rPr>
      </w:pPr>
      <w:r w:rsidRPr="003D3BB0">
        <w:rPr>
          <w:rFonts w:ascii="Bookman Old Style" w:hAnsi="Bookman Old Style"/>
          <w:sz w:val="24"/>
          <w:szCs w:val="24"/>
          <w:lang w:val="en-US"/>
        </w:rPr>
        <w:t>Roofing shingles</w:t>
      </w:r>
    </w:p>
    <w:p w14:paraId="48B69BBA" w14:textId="77777777" w:rsidR="00C43C1D" w:rsidRPr="003D3BB0" w:rsidRDefault="00C43C1D" w:rsidP="00C43C1D">
      <w:pPr>
        <w:jc w:val="both"/>
        <w:rPr>
          <w:rFonts w:ascii="Bookman Old Style" w:hAnsi="Bookman Old Style"/>
          <w:i/>
          <w:iCs/>
          <w:sz w:val="24"/>
          <w:szCs w:val="24"/>
          <w:lang w:val="en-US"/>
        </w:rPr>
      </w:pPr>
      <w:r w:rsidRPr="003D3BB0">
        <w:rPr>
          <w:rFonts w:ascii="Bookman Old Style" w:hAnsi="Bookman Old Style"/>
          <w:sz w:val="24"/>
          <w:szCs w:val="24"/>
          <w:lang w:val="en-US"/>
        </w:rPr>
        <w:t>Other (specify</w:t>
      </w:r>
      <w:r w:rsidRPr="003D3BB0">
        <w:rPr>
          <w:rFonts w:ascii="Bookman Old Style" w:hAnsi="Bookman Old Style"/>
          <w:i/>
          <w:iCs/>
          <w:sz w:val="24"/>
          <w:szCs w:val="24"/>
          <w:lang w:val="en-US"/>
        </w:rPr>
        <w:t>)</w:t>
      </w:r>
    </w:p>
    <w:p w14:paraId="2080FBAC" w14:textId="77777777" w:rsidR="009D062A" w:rsidRPr="003D3BB0" w:rsidRDefault="009D062A" w:rsidP="00381D66">
      <w:pPr>
        <w:jc w:val="both"/>
        <w:rPr>
          <w:rFonts w:ascii="Bookman Old Style" w:hAnsi="Bookman Old Style"/>
          <w:i/>
          <w:iCs/>
          <w:sz w:val="24"/>
          <w:szCs w:val="24"/>
          <w:lang w:val="en-US"/>
        </w:rPr>
      </w:pPr>
    </w:p>
    <w:p w14:paraId="0F43CBCE" w14:textId="0C140C40" w:rsidR="009D062A" w:rsidRPr="003D3BB0" w:rsidRDefault="004A17FB" w:rsidP="009D062A">
      <w:pPr>
        <w:jc w:val="both"/>
        <w:rPr>
          <w:rFonts w:ascii="Bookman Old Style" w:hAnsi="Bookman Old Style"/>
          <w:i/>
          <w:iCs/>
          <w:sz w:val="24"/>
          <w:szCs w:val="24"/>
          <w:lang w:val="en-US"/>
        </w:rPr>
      </w:pPr>
      <w:r w:rsidRPr="003D3BB0">
        <w:rPr>
          <w:rFonts w:ascii="Bookman Old Style" w:hAnsi="Bookman Old Style"/>
          <w:b/>
          <w:bCs/>
          <w:i/>
          <w:iCs/>
          <w:sz w:val="24"/>
          <w:szCs w:val="24"/>
          <w:lang w:val="en-US"/>
        </w:rPr>
        <w:t>HC</w:t>
      </w:r>
      <w:ins w:id="859" w:author="USER" w:date="2023-08-09T15:26:00Z">
        <w:r w:rsidR="002E3A73" w:rsidRPr="003D3BB0">
          <w:rPr>
            <w:rFonts w:ascii="Bookman Old Style" w:hAnsi="Bookman Old Style"/>
            <w:b/>
            <w:bCs/>
            <w:i/>
            <w:iCs/>
            <w:sz w:val="24"/>
            <w:szCs w:val="24"/>
            <w:lang w:val="en-US"/>
          </w:rPr>
          <w:t>12</w:t>
        </w:r>
      </w:ins>
      <w:del w:id="860" w:author="USER" w:date="2023-08-09T15:26:00Z">
        <w:r w:rsidRPr="003D3BB0" w:rsidDel="002E3A73">
          <w:rPr>
            <w:rFonts w:ascii="Bookman Old Style" w:hAnsi="Bookman Old Style"/>
            <w:b/>
            <w:bCs/>
            <w:i/>
            <w:iCs/>
            <w:sz w:val="24"/>
            <w:szCs w:val="24"/>
            <w:lang w:val="en-US"/>
          </w:rPr>
          <w:delText>03</w:delText>
        </w:r>
      </w:del>
      <w:r w:rsidR="009D062A" w:rsidRPr="003D3BB0">
        <w:rPr>
          <w:rFonts w:ascii="Bookman Old Style" w:hAnsi="Bookman Old Style"/>
          <w:b/>
          <w:bCs/>
          <w:i/>
          <w:iCs/>
          <w:sz w:val="24"/>
          <w:szCs w:val="24"/>
          <w:lang w:val="en-US"/>
        </w:rPr>
        <w:t>:</w:t>
      </w:r>
      <w:r w:rsidR="009D062A" w:rsidRPr="003D3BB0">
        <w:rPr>
          <w:rFonts w:ascii="Bookman Old Style" w:hAnsi="Bookman Old Style"/>
          <w:sz w:val="24"/>
          <w:szCs w:val="24"/>
          <w:lang w:val="en-US"/>
        </w:rPr>
        <w:t xml:space="preserve"> </w:t>
      </w:r>
      <w:r w:rsidR="009D062A" w:rsidRPr="003D3BB0">
        <w:rPr>
          <w:rFonts w:ascii="Bookman Old Style" w:hAnsi="Bookman Old Style"/>
          <w:i/>
          <w:iCs/>
          <w:sz w:val="24"/>
          <w:szCs w:val="24"/>
          <w:lang w:val="en-US"/>
        </w:rPr>
        <w:t>Main material of the exterior walls. Record obs</w:t>
      </w:r>
      <w:r w:rsidR="00BA1DD3" w:rsidRPr="003D3BB0">
        <w:rPr>
          <w:rFonts w:ascii="Bookman Old Style" w:hAnsi="Bookman Old Style"/>
          <w:i/>
          <w:iCs/>
          <w:sz w:val="24"/>
          <w:szCs w:val="24"/>
          <w:lang w:val="en-US"/>
        </w:rPr>
        <w:t>e</w:t>
      </w:r>
      <w:r w:rsidR="009D062A" w:rsidRPr="003D3BB0">
        <w:rPr>
          <w:rFonts w:ascii="Bookman Old Style" w:hAnsi="Bookman Old Style"/>
          <w:i/>
          <w:iCs/>
          <w:sz w:val="24"/>
          <w:szCs w:val="24"/>
          <w:lang w:val="en-US"/>
        </w:rPr>
        <w:t>rvation</w:t>
      </w:r>
    </w:p>
    <w:p w14:paraId="36EE5AE7" w14:textId="77777777" w:rsidR="00851268" w:rsidRPr="003D3BB0" w:rsidRDefault="00851268" w:rsidP="00851268">
      <w:pPr>
        <w:spacing w:before="120"/>
        <w:jc w:val="both"/>
        <w:rPr>
          <w:rFonts w:ascii="Bookman Old Style" w:hAnsi="Bookman Old Style"/>
          <w:sz w:val="24"/>
          <w:szCs w:val="24"/>
          <w:lang w:val="en-US"/>
        </w:rPr>
      </w:pPr>
      <w:r w:rsidRPr="003D3BB0">
        <w:rPr>
          <w:rFonts w:ascii="Bookman Old Style" w:hAnsi="Bookman Old Style"/>
          <w:sz w:val="24"/>
          <w:szCs w:val="24"/>
          <w:lang w:val="en-US"/>
        </w:rPr>
        <w:t>Select the main type of wall material.</w:t>
      </w:r>
    </w:p>
    <w:p w14:paraId="71222B2E" w14:textId="77777777" w:rsidR="00851268" w:rsidRPr="003D3BB0" w:rsidRDefault="00851268" w:rsidP="00851268">
      <w:pPr>
        <w:numPr>
          <w:ilvl w:val="0"/>
          <w:numId w:val="177"/>
        </w:numPr>
        <w:rPr>
          <w:rFonts w:ascii="Bookman Old Style" w:hAnsi="Bookman Old Style"/>
          <w:sz w:val="24"/>
          <w:szCs w:val="24"/>
        </w:rPr>
      </w:pPr>
      <w:proofErr w:type="spellStart"/>
      <w:r w:rsidRPr="003D3BB0">
        <w:rPr>
          <w:rFonts w:ascii="Bookman Old Style" w:hAnsi="Bookman Old Style"/>
          <w:sz w:val="24"/>
          <w:szCs w:val="24"/>
        </w:rPr>
        <w:t>Burnt</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bricks</w:t>
      </w:r>
      <w:proofErr w:type="spellEnd"/>
    </w:p>
    <w:p w14:paraId="46DF66B1" w14:textId="77777777" w:rsidR="00851268" w:rsidRPr="003D3BB0" w:rsidRDefault="00851268" w:rsidP="00851268">
      <w:pPr>
        <w:numPr>
          <w:ilvl w:val="0"/>
          <w:numId w:val="177"/>
        </w:numPr>
        <w:rPr>
          <w:rFonts w:ascii="Bookman Old Style" w:hAnsi="Bookman Old Style"/>
          <w:sz w:val="24"/>
          <w:szCs w:val="24"/>
        </w:rPr>
      </w:pPr>
      <w:proofErr w:type="spellStart"/>
      <w:r w:rsidRPr="003D3BB0">
        <w:rPr>
          <w:rFonts w:ascii="Bookman Old Style" w:hAnsi="Bookman Old Style"/>
          <w:sz w:val="24"/>
          <w:szCs w:val="24"/>
        </w:rPr>
        <w:t>Unburnt</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bricks</w:t>
      </w:r>
      <w:proofErr w:type="spellEnd"/>
    </w:p>
    <w:p w14:paraId="03736C32" w14:textId="77777777" w:rsidR="00851268" w:rsidRPr="003D3BB0" w:rsidRDefault="00851268" w:rsidP="00851268">
      <w:pPr>
        <w:numPr>
          <w:ilvl w:val="0"/>
          <w:numId w:val="177"/>
        </w:numPr>
        <w:rPr>
          <w:rFonts w:ascii="Bookman Old Style" w:hAnsi="Bookman Old Style"/>
          <w:sz w:val="24"/>
          <w:szCs w:val="24"/>
        </w:rPr>
      </w:pPr>
      <w:proofErr w:type="spellStart"/>
      <w:r w:rsidRPr="003D3BB0">
        <w:rPr>
          <w:rFonts w:ascii="Bookman Old Style" w:hAnsi="Bookman Old Style"/>
          <w:sz w:val="24"/>
          <w:szCs w:val="24"/>
        </w:rPr>
        <w:t>Concrete</w:t>
      </w:r>
      <w:proofErr w:type="spellEnd"/>
    </w:p>
    <w:p w14:paraId="7E0A701C" w14:textId="77777777" w:rsidR="00851268" w:rsidRPr="003D3BB0" w:rsidRDefault="00851268" w:rsidP="00851268">
      <w:pPr>
        <w:numPr>
          <w:ilvl w:val="0"/>
          <w:numId w:val="177"/>
        </w:numPr>
        <w:rPr>
          <w:rFonts w:ascii="Bookman Old Style" w:hAnsi="Bookman Old Style"/>
          <w:sz w:val="24"/>
          <w:szCs w:val="24"/>
        </w:rPr>
      </w:pPr>
      <w:proofErr w:type="spellStart"/>
      <w:r w:rsidRPr="003D3BB0">
        <w:rPr>
          <w:rFonts w:ascii="Bookman Old Style" w:hAnsi="Bookman Old Style"/>
          <w:sz w:val="24"/>
          <w:szCs w:val="24"/>
        </w:rPr>
        <w:t>Cement</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blocks</w:t>
      </w:r>
      <w:proofErr w:type="spellEnd"/>
    </w:p>
    <w:p w14:paraId="717BD9FB" w14:textId="77777777" w:rsidR="00851268" w:rsidRPr="003D3BB0" w:rsidRDefault="00851268" w:rsidP="00851268">
      <w:pPr>
        <w:numPr>
          <w:ilvl w:val="0"/>
          <w:numId w:val="177"/>
        </w:numPr>
        <w:rPr>
          <w:rFonts w:ascii="Bookman Old Style" w:hAnsi="Bookman Old Style"/>
          <w:sz w:val="24"/>
          <w:szCs w:val="24"/>
        </w:rPr>
      </w:pPr>
      <w:proofErr w:type="spellStart"/>
      <w:r w:rsidRPr="003D3BB0">
        <w:rPr>
          <w:rFonts w:ascii="Bookman Old Style" w:hAnsi="Bookman Old Style"/>
          <w:sz w:val="24"/>
          <w:szCs w:val="24"/>
        </w:rPr>
        <w:t>Mud</w:t>
      </w:r>
      <w:proofErr w:type="spellEnd"/>
      <w:r w:rsidRPr="003D3BB0">
        <w:rPr>
          <w:rFonts w:ascii="Bookman Old Style" w:hAnsi="Bookman Old Style"/>
          <w:sz w:val="24"/>
          <w:szCs w:val="24"/>
        </w:rPr>
        <w:t>/</w:t>
      </w:r>
      <w:proofErr w:type="spellStart"/>
      <w:r w:rsidRPr="003D3BB0">
        <w:rPr>
          <w:rFonts w:ascii="Bookman Old Style" w:hAnsi="Bookman Old Style"/>
          <w:sz w:val="24"/>
          <w:szCs w:val="24"/>
        </w:rPr>
        <w:t>Wattle</w:t>
      </w:r>
      <w:proofErr w:type="spellEnd"/>
      <w:r w:rsidRPr="003D3BB0">
        <w:rPr>
          <w:rFonts w:ascii="Bookman Old Style" w:hAnsi="Bookman Old Style"/>
          <w:sz w:val="24"/>
          <w:szCs w:val="24"/>
        </w:rPr>
        <w:t>/Dung</w:t>
      </w:r>
    </w:p>
    <w:p w14:paraId="37665D1B" w14:textId="77777777" w:rsidR="00851268" w:rsidRPr="003D3BB0" w:rsidRDefault="00851268" w:rsidP="00851268">
      <w:pPr>
        <w:numPr>
          <w:ilvl w:val="0"/>
          <w:numId w:val="177"/>
        </w:numPr>
        <w:rPr>
          <w:rFonts w:ascii="Bookman Old Style" w:hAnsi="Bookman Old Style"/>
          <w:sz w:val="24"/>
          <w:szCs w:val="24"/>
        </w:rPr>
      </w:pPr>
      <w:r w:rsidRPr="003D3BB0">
        <w:rPr>
          <w:rFonts w:ascii="Bookman Old Style" w:hAnsi="Bookman Old Style"/>
          <w:sz w:val="24"/>
          <w:szCs w:val="24"/>
        </w:rPr>
        <w:t>Reeds/Straw</w:t>
      </w:r>
    </w:p>
    <w:p w14:paraId="6D0EB670" w14:textId="77777777" w:rsidR="00851268" w:rsidRPr="003D3BB0" w:rsidRDefault="00851268" w:rsidP="00851268">
      <w:pPr>
        <w:numPr>
          <w:ilvl w:val="0"/>
          <w:numId w:val="177"/>
        </w:numPr>
        <w:rPr>
          <w:rFonts w:ascii="Bookman Old Style" w:hAnsi="Bookman Old Style"/>
          <w:sz w:val="24"/>
          <w:szCs w:val="24"/>
        </w:rPr>
      </w:pPr>
      <w:r w:rsidRPr="003D3BB0">
        <w:rPr>
          <w:rFonts w:ascii="Bookman Old Style" w:hAnsi="Bookman Old Style"/>
          <w:sz w:val="24"/>
          <w:szCs w:val="24"/>
        </w:rPr>
        <w:t>Wood/Planks</w:t>
      </w:r>
    </w:p>
    <w:p w14:paraId="6879DA86" w14:textId="77777777" w:rsidR="00851268" w:rsidRPr="003D3BB0" w:rsidRDefault="00851268" w:rsidP="00851268">
      <w:pPr>
        <w:numPr>
          <w:ilvl w:val="0"/>
          <w:numId w:val="177"/>
        </w:numPr>
        <w:rPr>
          <w:rFonts w:ascii="Bookman Old Style" w:hAnsi="Bookman Old Style"/>
          <w:sz w:val="24"/>
          <w:szCs w:val="24"/>
        </w:rPr>
      </w:pPr>
      <w:proofErr w:type="spellStart"/>
      <w:r w:rsidRPr="003D3BB0">
        <w:rPr>
          <w:rFonts w:ascii="Bookman Old Style" w:hAnsi="Bookman Old Style"/>
          <w:sz w:val="24"/>
          <w:szCs w:val="24"/>
        </w:rPr>
        <w:t>Other</w:t>
      </w:r>
      <w:proofErr w:type="spellEnd"/>
    </w:p>
    <w:p w14:paraId="25C13FFE" w14:textId="77777777" w:rsidR="00851268" w:rsidRPr="003D3BB0" w:rsidRDefault="00851268" w:rsidP="009D062A">
      <w:pPr>
        <w:jc w:val="both"/>
        <w:rPr>
          <w:rFonts w:ascii="Bookman Old Style" w:hAnsi="Bookman Old Style"/>
          <w:i/>
          <w:iCs/>
          <w:sz w:val="24"/>
          <w:szCs w:val="24"/>
        </w:rPr>
      </w:pPr>
    </w:p>
    <w:p w14:paraId="01C0A9AD" w14:textId="77777777" w:rsidR="004A17FB" w:rsidRPr="003D3BB0" w:rsidRDefault="004A17FB" w:rsidP="00381D66">
      <w:pPr>
        <w:jc w:val="both"/>
        <w:rPr>
          <w:rFonts w:ascii="Bookman Old Style" w:hAnsi="Bookman Old Style"/>
          <w:b/>
          <w:bCs/>
          <w:i/>
          <w:iCs/>
          <w:sz w:val="24"/>
          <w:szCs w:val="24"/>
        </w:rPr>
      </w:pPr>
    </w:p>
    <w:p w14:paraId="573A0061" w14:textId="4FC7E13F" w:rsidR="009D062A" w:rsidRPr="003D3BB0" w:rsidRDefault="009D062A" w:rsidP="00381D66">
      <w:pPr>
        <w:jc w:val="both"/>
        <w:rPr>
          <w:rFonts w:ascii="Bookman Old Style" w:hAnsi="Bookman Old Style"/>
          <w:i/>
          <w:iCs/>
          <w:sz w:val="24"/>
          <w:szCs w:val="24"/>
          <w:lang w:val="en-US"/>
        </w:rPr>
      </w:pPr>
      <w:r w:rsidRPr="003D3BB0">
        <w:rPr>
          <w:rFonts w:ascii="Bookman Old Style" w:hAnsi="Bookman Old Style"/>
          <w:b/>
          <w:bCs/>
          <w:i/>
          <w:iCs/>
          <w:sz w:val="24"/>
          <w:szCs w:val="24"/>
          <w:lang w:val="en-US"/>
        </w:rPr>
        <w:t>HC</w:t>
      </w:r>
      <w:ins w:id="861" w:author="USER" w:date="2023-08-09T15:40:00Z">
        <w:r w:rsidR="002E3A73" w:rsidRPr="003D3BB0">
          <w:rPr>
            <w:rFonts w:ascii="Bookman Old Style" w:hAnsi="Bookman Old Style"/>
            <w:b/>
            <w:bCs/>
            <w:i/>
            <w:iCs/>
            <w:sz w:val="24"/>
            <w:szCs w:val="24"/>
            <w:lang w:val="en-US"/>
          </w:rPr>
          <w:t>1</w:t>
        </w:r>
      </w:ins>
      <w:ins w:id="862" w:author="USER" w:date="2023-08-09T15:41:00Z">
        <w:r w:rsidR="0059516E" w:rsidRPr="003D3BB0">
          <w:rPr>
            <w:rFonts w:ascii="Bookman Old Style" w:hAnsi="Bookman Old Style"/>
            <w:b/>
            <w:bCs/>
            <w:i/>
            <w:iCs/>
            <w:sz w:val="24"/>
            <w:szCs w:val="24"/>
            <w:lang w:val="en-US"/>
          </w:rPr>
          <w:t>3</w:t>
        </w:r>
      </w:ins>
      <w:del w:id="863" w:author="USER" w:date="2023-08-09T15:40:00Z">
        <w:r w:rsidRPr="003D3BB0" w:rsidDel="002E3A73">
          <w:rPr>
            <w:rFonts w:ascii="Bookman Old Style" w:hAnsi="Bookman Old Style"/>
            <w:b/>
            <w:bCs/>
            <w:i/>
            <w:iCs/>
            <w:sz w:val="24"/>
            <w:szCs w:val="24"/>
            <w:lang w:val="en-US"/>
          </w:rPr>
          <w:delText>04</w:delText>
        </w:r>
      </w:del>
      <w:r w:rsidRPr="003D3BB0">
        <w:rPr>
          <w:rFonts w:ascii="Bookman Old Style" w:hAnsi="Bookman Old Style"/>
          <w:b/>
          <w:bCs/>
          <w:i/>
          <w:iCs/>
          <w:sz w:val="24"/>
          <w:szCs w:val="24"/>
          <w:lang w:val="en-US"/>
        </w:rPr>
        <w:t>:</w:t>
      </w:r>
      <w:r w:rsidR="00BA1DD3" w:rsidRPr="003D3BB0">
        <w:rPr>
          <w:rFonts w:ascii="Bookman Old Style" w:hAnsi="Bookman Old Style"/>
          <w:b/>
          <w:bCs/>
          <w:i/>
          <w:iCs/>
          <w:sz w:val="24"/>
          <w:szCs w:val="24"/>
          <w:lang w:val="en-US"/>
        </w:rPr>
        <w:t xml:space="preserve"> </w:t>
      </w:r>
      <w:r w:rsidRPr="003D3BB0">
        <w:rPr>
          <w:rFonts w:ascii="Bookman Old Style" w:hAnsi="Bookman Old Style"/>
          <w:i/>
          <w:iCs/>
          <w:sz w:val="24"/>
          <w:szCs w:val="24"/>
          <w:lang w:val="en-US"/>
        </w:rPr>
        <w:t xml:space="preserve">What is the main material used for </w:t>
      </w:r>
      <w:r w:rsidR="00C13BBC" w:rsidRPr="003D3BB0">
        <w:rPr>
          <w:rFonts w:ascii="Bookman Old Style" w:hAnsi="Bookman Old Style"/>
          <w:i/>
          <w:iCs/>
          <w:sz w:val="24"/>
          <w:szCs w:val="24"/>
          <w:lang w:val="en-US"/>
        </w:rPr>
        <w:t>the</w:t>
      </w:r>
      <w:r w:rsidRPr="003D3BB0">
        <w:rPr>
          <w:rFonts w:ascii="Bookman Old Style" w:hAnsi="Bookman Old Style"/>
          <w:i/>
          <w:iCs/>
          <w:sz w:val="24"/>
          <w:szCs w:val="24"/>
          <w:lang w:val="en-US"/>
        </w:rPr>
        <w:t xml:space="preserve"> floor?</w:t>
      </w:r>
      <w:r w:rsidR="00C13BBC" w:rsidRPr="003D3BB0">
        <w:rPr>
          <w:rFonts w:ascii="Bookman Old Style" w:hAnsi="Bookman Old Style"/>
          <w:i/>
          <w:iCs/>
          <w:sz w:val="24"/>
          <w:szCs w:val="24"/>
          <w:lang w:val="en-US"/>
        </w:rPr>
        <w:t xml:space="preserve"> Record obs</w:t>
      </w:r>
      <w:r w:rsidR="00BA1DD3" w:rsidRPr="003D3BB0">
        <w:rPr>
          <w:rFonts w:ascii="Bookman Old Style" w:hAnsi="Bookman Old Style"/>
          <w:i/>
          <w:iCs/>
          <w:sz w:val="24"/>
          <w:szCs w:val="24"/>
          <w:lang w:val="en-US"/>
        </w:rPr>
        <w:t>e</w:t>
      </w:r>
      <w:r w:rsidR="00C13BBC" w:rsidRPr="003D3BB0">
        <w:rPr>
          <w:rFonts w:ascii="Bookman Old Style" w:hAnsi="Bookman Old Style"/>
          <w:i/>
          <w:iCs/>
          <w:sz w:val="24"/>
          <w:szCs w:val="24"/>
          <w:lang w:val="en-US"/>
        </w:rPr>
        <w:t>rvation</w:t>
      </w:r>
    </w:p>
    <w:p w14:paraId="672D5B5C" w14:textId="28F91AE7" w:rsidR="00922A30" w:rsidRPr="003D3BB0" w:rsidRDefault="00C13BBC" w:rsidP="00381D66">
      <w:pPr>
        <w:jc w:val="both"/>
        <w:rPr>
          <w:rFonts w:ascii="Bookman Old Style" w:hAnsi="Bookman Old Style"/>
          <w:i/>
          <w:iCs/>
          <w:sz w:val="24"/>
          <w:szCs w:val="24"/>
          <w:lang w:val="en-US"/>
        </w:rPr>
      </w:pPr>
      <w:r w:rsidRPr="003D3BB0">
        <w:rPr>
          <w:rFonts w:ascii="Bookman Old Style" w:hAnsi="Bookman Old Style"/>
          <w:i/>
          <w:iCs/>
          <w:sz w:val="24"/>
          <w:szCs w:val="24"/>
          <w:lang w:val="en-US"/>
        </w:rPr>
        <w:t>If observation is not possible,</w:t>
      </w:r>
      <w:r w:rsidR="00BA1DD3" w:rsidRPr="003D3BB0">
        <w:rPr>
          <w:rFonts w:ascii="Bookman Old Style" w:hAnsi="Bookman Old Style"/>
          <w:i/>
          <w:iCs/>
          <w:sz w:val="24"/>
          <w:szCs w:val="24"/>
          <w:lang w:val="en-US"/>
        </w:rPr>
        <w:t xml:space="preserve"> </w:t>
      </w:r>
      <w:r w:rsidRPr="003D3BB0">
        <w:rPr>
          <w:rFonts w:ascii="Bookman Old Style" w:hAnsi="Bookman Old Style"/>
          <w:i/>
          <w:iCs/>
          <w:sz w:val="24"/>
          <w:szCs w:val="24"/>
          <w:lang w:val="en-US"/>
        </w:rPr>
        <w:t>ask respo</w:t>
      </w:r>
      <w:r w:rsidR="00BA1DD3" w:rsidRPr="003D3BB0">
        <w:rPr>
          <w:rFonts w:ascii="Bookman Old Style" w:hAnsi="Bookman Old Style"/>
          <w:i/>
          <w:iCs/>
          <w:sz w:val="24"/>
          <w:szCs w:val="24"/>
          <w:lang w:val="en-US"/>
        </w:rPr>
        <w:t>n</w:t>
      </w:r>
      <w:r w:rsidRPr="003D3BB0">
        <w:rPr>
          <w:rFonts w:ascii="Bookman Old Style" w:hAnsi="Bookman Old Style"/>
          <w:i/>
          <w:iCs/>
          <w:sz w:val="24"/>
          <w:szCs w:val="24"/>
          <w:lang w:val="en-US"/>
        </w:rPr>
        <w:t>dent to determine the material of the dwelling floor</w:t>
      </w:r>
      <w:del w:id="864" w:author="USER" w:date="2023-08-08T11:09:00Z">
        <w:r w:rsidR="00922A30" w:rsidRPr="003D3BB0" w:rsidDel="00C76CBF">
          <w:rPr>
            <w:rFonts w:ascii="Bookman Old Style" w:hAnsi="Bookman Old Style"/>
            <w:i/>
            <w:iCs/>
            <w:sz w:val="24"/>
            <w:szCs w:val="24"/>
            <w:lang w:val="en-US"/>
          </w:rPr>
          <w:delText xml:space="preserve"> </w:delText>
        </w:r>
      </w:del>
      <w:ins w:id="865" w:author="USER" w:date="2023-08-08T11:09:00Z">
        <w:r w:rsidR="00C76CBF" w:rsidRPr="003D3BB0">
          <w:rPr>
            <w:rFonts w:ascii="Bookman Old Style" w:hAnsi="Bookman Old Style"/>
            <w:i/>
            <w:iCs/>
            <w:sz w:val="24"/>
            <w:szCs w:val="24"/>
            <w:lang w:val="en-US"/>
          </w:rPr>
          <w:t>.</w:t>
        </w:r>
      </w:ins>
    </w:p>
    <w:p w14:paraId="5216CC43" w14:textId="77777777" w:rsidR="00851268" w:rsidRPr="003D3BB0" w:rsidRDefault="00851268" w:rsidP="00851268">
      <w:pPr>
        <w:jc w:val="both"/>
        <w:rPr>
          <w:rFonts w:ascii="Bookman Old Style" w:hAnsi="Bookman Old Style"/>
          <w:sz w:val="24"/>
          <w:szCs w:val="24"/>
          <w:lang w:val="en-US"/>
        </w:rPr>
      </w:pPr>
      <w:r w:rsidRPr="003D3BB0">
        <w:rPr>
          <w:rFonts w:ascii="Bookman Old Style" w:hAnsi="Bookman Old Style"/>
          <w:sz w:val="24"/>
          <w:szCs w:val="24"/>
          <w:lang w:val="en-US"/>
        </w:rPr>
        <w:t>Select the main type of floor material.</w:t>
      </w:r>
    </w:p>
    <w:p w14:paraId="4FA6F923" w14:textId="77777777" w:rsidR="00851268" w:rsidRPr="003D3BB0" w:rsidRDefault="00851268" w:rsidP="00021C9C">
      <w:pPr>
        <w:numPr>
          <w:ilvl w:val="0"/>
          <w:numId w:val="190"/>
        </w:numPr>
        <w:rPr>
          <w:rFonts w:ascii="Bookman Old Style" w:hAnsi="Bookman Old Style"/>
          <w:sz w:val="24"/>
          <w:szCs w:val="24"/>
          <w:lang w:val="en-US"/>
        </w:rPr>
      </w:pPr>
      <w:r w:rsidRPr="003D3BB0">
        <w:rPr>
          <w:rFonts w:ascii="Bookman Old Style" w:hAnsi="Bookman Old Style"/>
          <w:sz w:val="24"/>
          <w:szCs w:val="24"/>
          <w:lang w:val="en-US"/>
        </w:rPr>
        <w:t>Earth/Sand</w:t>
      </w:r>
    </w:p>
    <w:p w14:paraId="53B0828A" w14:textId="77777777" w:rsidR="00851268" w:rsidRPr="003D3BB0" w:rsidRDefault="00851268" w:rsidP="00021C9C">
      <w:pPr>
        <w:numPr>
          <w:ilvl w:val="0"/>
          <w:numId w:val="190"/>
        </w:numPr>
        <w:rPr>
          <w:rFonts w:ascii="Bookman Old Style" w:hAnsi="Bookman Old Style"/>
          <w:sz w:val="24"/>
          <w:szCs w:val="24"/>
        </w:rPr>
      </w:pPr>
      <w:r w:rsidRPr="003D3BB0">
        <w:rPr>
          <w:rFonts w:ascii="Bookman Old Style" w:hAnsi="Bookman Old Style"/>
          <w:sz w:val="24"/>
          <w:szCs w:val="24"/>
        </w:rPr>
        <w:t>Dung</w:t>
      </w:r>
    </w:p>
    <w:p w14:paraId="358CC545" w14:textId="77777777" w:rsidR="00851268" w:rsidRPr="003D3BB0" w:rsidRDefault="00851268" w:rsidP="00021C9C">
      <w:pPr>
        <w:numPr>
          <w:ilvl w:val="0"/>
          <w:numId w:val="190"/>
        </w:numPr>
        <w:rPr>
          <w:rFonts w:ascii="Bookman Old Style" w:hAnsi="Bookman Old Style"/>
          <w:sz w:val="24"/>
          <w:szCs w:val="24"/>
        </w:rPr>
      </w:pPr>
      <w:r w:rsidRPr="003D3BB0">
        <w:rPr>
          <w:rFonts w:ascii="Bookman Old Style" w:hAnsi="Bookman Old Style"/>
          <w:sz w:val="24"/>
          <w:szCs w:val="24"/>
        </w:rPr>
        <w:t>Wood planks</w:t>
      </w:r>
    </w:p>
    <w:p w14:paraId="7478B970" w14:textId="77777777" w:rsidR="00851268" w:rsidRPr="003D3BB0" w:rsidRDefault="00851268" w:rsidP="00021C9C">
      <w:pPr>
        <w:numPr>
          <w:ilvl w:val="0"/>
          <w:numId w:val="190"/>
        </w:numPr>
        <w:rPr>
          <w:rFonts w:ascii="Bookman Old Style" w:hAnsi="Bookman Old Style"/>
          <w:sz w:val="24"/>
          <w:szCs w:val="24"/>
        </w:rPr>
      </w:pPr>
      <w:r w:rsidRPr="003D3BB0">
        <w:rPr>
          <w:rFonts w:ascii="Bookman Old Style" w:hAnsi="Bookman Old Style"/>
          <w:sz w:val="24"/>
          <w:szCs w:val="24"/>
        </w:rPr>
        <w:t xml:space="preserve">Palm/ </w:t>
      </w:r>
      <w:proofErr w:type="spellStart"/>
      <w:r w:rsidRPr="003D3BB0">
        <w:rPr>
          <w:rFonts w:ascii="Bookman Old Style" w:hAnsi="Bookman Old Style"/>
          <w:sz w:val="24"/>
          <w:szCs w:val="24"/>
        </w:rPr>
        <w:t>Bamboo</w:t>
      </w:r>
      <w:proofErr w:type="spellEnd"/>
    </w:p>
    <w:p w14:paraId="566EE191" w14:textId="77777777" w:rsidR="00851268" w:rsidRPr="003D3BB0" w:rsidRDefault="00851268" w:rsidP="00021C9C">
      <w:pPr>
        <w:numPr>
          <w:ilvl w:val="0"/>
          <w:numId w:val="190"/>
        </w:numPr>
        <w:rPr>
          <w:rFonts w:ascii="Bookman Old Style" w:hAnsi="Bookman Old Style"/>
          <w:sz w:val="24"/>
          <w:szCs w:val="24"/>
        </w:rPr>
      </w:pPr>
      <w:r w:rsidRPr="003D3BB0">
        <w:rPr>
          <w:rFonts w:ascii="Bookman Old Style" w:hAnsi="Bookman Old Style"/>
          <w:sz w:val="24"/>
          <w:szCs w:val="24"/>
        </w:rPr>
        <w:t xml:space="preserve">Broken </w:t>
      </w:r>
      <w:proofErr w:type="spellStart"/>
      <w:r w:rsidRPr="003D3BB0">
        <w:rPr>
          <w:rFonts w:ascii="Bookman Old Style" w:hAnsi="Bookman Old Style"/>
          <w:sz w:val="24"/>
          <w:szCs w:val="24"/>
        </w:rPr>
        <w:t>bricks</w:t>
      </w:r>
      <w:proofErr w:type="spellEnd"/>
    </w:p>
    <w:p w14:paraId="76D05675" w14:textId="77777777" w:rsidR="00851268" w:rsidRPr="003D3BB0" w:rsidRDefault="00851268" w:rsidP="00021C9C">
      <w:pPr>
        <w:numPr>
          <w:ilvl w:val="0"/>
          <w:numId w:val="190"/>
        </w:numPr>
        <w:rPr>
          <w:rFonts w:ascii="Bookman Old Style" w:hAnsi="Bookman Old Style"/>
          <w:sz w:val="24"/>
          <w:szCs w:val="24"/>
        </w:rPr>
      </w:pPr>
      <w:proofErr w:type="spellStart"/>
      <w:r w:rsidRPr="003D3BB0">
        <w:rPr>
          <w:rFonts w:ascii="Bookman Old Style" w:hAnsi="Bookman Old Style"/>
          <w:sz w:val="24"/>
          <w:szCs w:val="24"/>
        </w:rPr>
        <w:t>Parquet</w:t>
      </w:r>
      <w:proofErr w:type="spellEnd"/>
      <w:r w:rsidRPr="003D3BB0">
        <w:rPr>
          <w:rFonts w:ascii="Bookman Old Style" w:hAnsi="Bookman Old Style"/>
          <w:sz w:val="24"/>
          <w:szCs w:val="24"/>
        </w:rPr>
        <w:t xml:space="preserve"> or </w:t>
      </w:r>
      <w:proofErr w:type="spellStart"/>
      <w:r w:rsidRPr="003D3BB0">
        <w:rPr>
          <w:rFonts w:ascii="Bookman Old Style" w:hAnsi="Bookman Old Style"/>
          <w:sz w:val="24"/>
          <w:szCs w:val="24"/>
        </w:rPr>
        <w:t>polished</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wood</w:t>
      </w:r>
      <w:proofErr w:type="spellEnd"/>
    </w:p>
    <w:p w14:paraId="3191BE17" w14:textId="77777777" w:rsidR="00851268" w:rsidRPr="003D3BB0" w:rsidRDefault="00851268" w:rsidP="00021C9C">
      <w:pPr>
        <w:numPr>
          <w:ilvl w:val="0"/>
          <w:numId w:val="190"/>
        </w:numPr>
        <w:rPr>
          <w:rFonts w:ascii="Bookman Old Style" w:hAnsi="Bookman Old Style"/>
          <w:sz w:val="24"/>
          <w:szCs w:val="24"/>
        </w:rPr>
      </w:pPr>
      <w:r w:rsidRPr="003D3BB0">
        <w:rPr>
          <w:rFonts w:ascii="Bookman Old Style" w:hAnsi="Bookman Old Style"/>
          <w:sz w:val="24"/>
          <w:szCs w:val="24"/>
        </w:rPr>
        <w:lastRenderedPageBreak/>
        <w:t xml:space="preserve">Vinyl or </w:t>
      </w:r>
      <w:proofErr w:type="spellStart"/>
      <w:r w:rsidRPr="003D3BB0">
        <w:rPr>
          <w:rFonts w:ascii="Bookman Old Style" w:hAnsi="Bookman Old Style"/>
          <w:sz w:val="24"/>
          <w:szCs w:val="24"/>
        </w:rPr>
        <w:t>Asphalt</w:t>
      </w:r>
      <w:proofErr w:type="spellEnd"/>
      <w:r w:rsidRPr="003D3BB0">
        <w:rPr>
          <w:rFonts w:ascii="Bookman Old Style" w:hAnsi="Bookman Old Style"/>
          <w:sz w:val="24"/>
          <w:szCs w:val="24"/>
        </w:rPr>
        <w:t xml:space="preserve"> strips</w:t>
      </w:r>
    </w:p>
    <w:p w14:paraId="3F364E4C" w14:textId="77777777" w:rsidR="00851268" w:rsidRPr="003D3BB0" w:rsidRDefault="00851268" w:rsidP="00021C9C">
      <w:pPr>
        <w:numPr>
          <w:ilvl w:val="0"/>
          <w:numId w:val="190"/>
        </w:numPr>
        <w:rPr>
          <w:rFonts w:ascii="Bookman Old Style" w:hAnsi="Bookman Old Style"/>
          <w:sz w:val="24"/>
          <w:szCs w:val="24"/>
        </w:rPr>
      </w:pPr>
      <w:proofErr w:type="spellStart"/>
      <w:r w:rsidRPr="003D3BB0">
        <w:rPr>
          <w:rFonts w:ascii="Bookman Old Style" w:hAnsi="Bookman Old Style"/>
          <w:sz w:val="24"/>
          <w:szCs w:val="24"/>
        </w:rPr>
        <w:t>Ceramic</w:t>
      </w:r>
      <w:proofErr w:type="spellEnd"/>
      <w:r w:rsidRPr="003D3BB0">
        <w:rPr>
          <w:rFonts w:ascii="Bookman Old Style" w:hAnsi="Bookman Old Style"/>
          <w:sz w:val="24"/>
          <w:szCs w:val="24"/>
        </w:rPr>
        <w:t xml:space="preserve"> tiles</w:t>
      </w:r>
    </w:p>
    <w:p w14:paraId="2166A090" w14:textId="77777777" w:rsidR="00851268" w:rsidRPr="003D3BB0" w:rsidRDefault="00851268" w:rsidP="00021C9C">
      <w:pPr>
        <w:numPr>
          <w:ilvl w:val="0"/>
          <w:numId w:val="190"/>
        </w:numPr>
        <w:rPr>
          <w:rFonts w:ascii="Bookman Old Style" w:hAnsi="Bookman Old Style"/>
          <w:sz w:val="24"/>
          <w:szCs w:val="24"/>
        </w:rPr>
      </w:pPr>
      <w:proofErr w:type="spellStart"/>
      <w:r w:rsidRPr="003D3BB0">
        <w:rPr>
          <w:rFonts w:ascii="Bookman Old Style" w:hAnsi="Bookman Old Style"/>
          <w:sz w:val="24"/>
          <w:szCs w:val="24"/>
        </w:rPr>
        <w:t>Cement</w:t>
      </w:r>
      <w:proofErr w:type="spellEnd"/>
    </w:p>
    <w:p w14:paraId="792A7DD0" w14:textId="77777777" w:rsidR="00851268" w:rsidRPr="003D3BB0" w:rsidRDefault="00851268" w:rsidP="00021C9C">
      <w:pPr>
        <w:numPr>
          <w:ilvl w:val="0"/>
          <w:numId w:val="190"/>
        </w:numPr>
        <w:rPr>
          <w:rFonts w:ascii="Bookman Old Style" w:hAnsi="Bookman Old Style"/>
          <w:sz w:val="24"/>
          <w:szCs w:val="24"/>
        </w:rPr>
      </w:pPr>
      <w:proofErr w:type="spellStart"/>
      <w:r w:rsidRPr="003D3BB0">
        <w:rPr>
          <w:rFonts w:ascii="Bookman Old Style" w:hAnsi="Bookman Old Style"/>
          <w:sz w:val="24"/>
          <w:szCs w:val="24"/>
        </w:rPr>
        <w:t>Bricks</w:t>
      </w:r>
      <w:proofErr w:type="spellEnd"/>
    </w:p>
    <w:p w14:paraId="6E299C08" w14:textId="77777777" w:rsidR="00C43C1D" w:rsidRPr="003D3BB0" w:rsidRDefault="00C43C1D" w:rsidP="00021C9C">
      <w:pPr>
        <w:numPr>
          <w:ilvl w:val="0"/>
          <w:numId w:val="190"/>
        </w:numPr>
        <w:rPr>
          <w:rFonts w:ascii="Bookman Old Style" w:hAnsi="Bookman Old Style"/>
          <w:sz w:val="24"/>
          <w:szCs w:val="24"/>
        </w:rPr>
      </w:pPr>
      <w:proofErr w:type="spellStart"/>
      <w:r w:rsidRPr="003D3BB0">
        <w:rPr>
          <w:rFonts w:ascii="Bookman Old Style" w:hAnsi="Bookman Old Style"/>
          <w:sz w:val="24"/>
          <w:szCs w:val="24"/>
        </w:rPr>
        <w:t>Other</w:t>
      </w:r>
      <w:proofErr w:type="spellEnd"/>
    </w:p>
    <w:p w14:paraId="4D53C854" w14:textId="77777777" w:rsidR="00C13BBC" w:rsidRPr="003D3BB0" w:rsidRDefault="00C13BBC" w:rsidP="00381D66">
      <w:pPr>
        <w:jc w:val="both"/>
        <w:rPr>
          <w:rFonts w:ascii="Bookman Old Style" w:hAnsi="Bookman Old Style"/>
          <w:b/>
          <w:bCs/>
          <w:i/>
          <w:iCs/>
          <w:sz w:val="24"/>
          <w:szCs w:val="24"/>
        </w:rPr>
      </w:pPr>
    </w:p>
    <w:p w14:paraId="22392E3C" w14:textId="77777777" w:rsidR="00C13BBC" w:rsidRPr="003D3BB0" w:rsidRDefault="00C13BBC" w:rsidP="00381D66">
      <w:pPr>
        <w:jc w:val="both"/>
        <w:rPr>
          <w:rFonts w:ascii="Bookman Old Style" w:hAnsi="Bookman Old Style"/>
          <w:b/>
          <w:bCs/>
          <w:i/>
          <w:iCs/>
          <w:sz w:val="24"/>
          <w:szCs w:val="24"/>
        </w:rPr>
      </w:pPr>
    </w:p>
    <w:p w14:paraId="3C0D4CF1" w14:textId="5832BABF" w:rsidR="006A2402" w:rsidRPr="003D3BB0" w:rsidRDefault="00B12C53" w:rsidP="00B12C53">
      <w:pPr>
        <w:pStyle w:val="NormalWeb"/>
        <w:rPr>
          <w:ins w:id="866" w:author="pachalo chizala" w:date="2023-05-07T19:00:00Z"/>
          <w:rFonts w:ascii="Bookman Old Style" w:hAnsi="Bookman Old Style"/>
          <w:i/>
          <w:iCs/>
          <w:color w:val="000000"/>
          <w:rPrChange w:id="867" w:author="pachalo chizala" w:date="2023-05-07T19:13:00Z">
            <w:rPr>
              <w:ins w:id="868" w:author="pachalo chizala" w:date="2023-05-07T19:00:00Z"/>
              <w:rFonts w:ascii="Bookman Old Style" w:hAnsi="Bookman Old Style"/>
              <w:color w:val="000000"/>
            </w:rPr>
          </w:rPrChange>
        </w:rPr>
      </w:pPr>
      <w:r w:rsidRPr="003D3BB0">
        <w:rPr>
          <w:rFonts w:ascii="Bookman Old Style" w:hAnsi="Bookman Old Style"/>
          <w:b/>
          <w:bCs/>
          <w:i/>
          <w:iCs/>
          <w:color w:val="000000"/>
          <w:rPrChange w:id="869" w:author="pachalo chizala" w:date="2023-05-07T19:13:00Z">
            <w:rPr>
              <w:rFonts w:ascii="Bookman Old Style" w:hAnsi="Bookman Old Style"/>
              <w:b/>
              <w:bCs/>
              <w:color w:val="000000"/>
            </w:rPr>
          </w:rPrChange>
        </w:rPr>
        <w:t>HC</w:t>
      </w:r>
      <w:ins w:id="870" w:author="USER" w:date="2023-08-09T15:41:00Z">
        <w:r w:rsidR="0059516E" w:rsidRPr="003D3BB0">
          <w:rPr>
            <w:rFonts w:ascii="Bookman Old Style" w:hAnsi="Bookman Old Style"/>
            <w:b/>
            <w:bCs/>
            <w:i/>
            <w:iCs/>
            <w:color w:val="000000"/>
          </w:rPr>
          <w:t>14</w:t>
        </w:r>
      </w:ins>
      <w:del w:id="871" w:author="USER" w:date="2023-08-09T15:41:00Z">
        <w:r w:rsidRPr="003D3BB0" w:rsidDel="0059516E">
          <w:rPr>
            <w:rFonts w:ascii="Bookman Old Style" w:hAnsi="Bookman Old Style"/>
            <w:b/>
            <w:bCs/>
            <w:i/>
            <w:iCs/>
            <w:color w:val="000000"/>
            <w:rPrChange w:id="872" w:author="pachalo chizala" w:date="2023-05-07T19:13:00Z">
              <w:rPr>
                <w:rFonts w:ascii="Bookman Old Style" w:hAnsi="Bookman Old Style"/>
                <w:b/>
                <w:bCs/>
                <w:color w:val="000000"/>
              </w:rPr>
            </w:rPrChange>
          </w:rPr>
          <w:delText>06A</w:delText>
        </w:r>
      </w:del>
      <w:r w:rsidRPr="003D3BB0">
        <w:rPr>
          <w:rFonts w:ascii="Bookman Old Style" w:hAnsi="Bookman Old Style"/>
          <w:b/>
          <w:bCs/>
          <w:i/>
          <w:iCs/>
          <w:color w:val="000000"/>
          <w:rPrChange w:id="873" w:author="pachalo chizala" w:date="2023-05-07T19:13:00Z">
            <w:rPr>
              <w:rFonts w:ascii="Bookman Old Style" w:hAnsi="Bookman Old Style"/>
              <w:b/>
              <w:bCs/>
              <w:color w:val="000000"/>
            </w:rPr>
          </w:rPrChange>
        </w:rPr>
        <w:t>:</w:t>
      </w:r>
      <w:r w:rsidRPr="003D3BB0">
        <w:rPr>
          <w:rFonts w:ascii="Bookman Old Style" w:hAnsi="Bookman Old Style"/>
          <w:i/>
          <w:iCs/>
          <w:color w:val="000000"/>
          <w:rPrChange w:id="874" w:author="pachalo chizala" w:date="2023-05-07T19:13:00Z">
            <w:rPr>
              <w:rFonts w:ascii="Bookman Old Style" w:hAnsi="Bookman Old Style"/>
              <w:color w:val="000000"/>
            </w:rPr>
          </w:rPrChange>
        </w:rPr>
        <w:t xml:space="preserve"> How many rooms does this dwelling unit have, including sitting rooms and dining rooms, excluding bathrooms, toilets, storerooms, and garage? </w:t>
      </w:r>
    </w:p>
    <w:p w14:paraId="06AF86F9" w14:textId="67E0F469" w:rsidR="00B12C53" w:rsidRPr="003D3BB0" w:rsidRDefault="00C43C1D" w:rsidP="00B12C53">
      <w:pPr>
        <w:pStyle w:val="NormalWeb"/>
        <w:rPr>
          <w:rFonts w:ascii="Bookman Old Style" w:hAnsi="Bookman Old Style"/>
          <w:color w:val="000000"/>
        </w:rPr>
      </w:pPr>
      <w:r w:rsidRPr="003D3BB0">
        <w:rPr>
          <w:rFonts w:ascii="Bookman Old Style" w:hAnsi="Bookman Old Style"/>
          <w:color w:val="000000"/>
        </w:rPr>
        <w:t>Record number of rooms</w:t>
      </w:r>
    </w:p>
    <w:p w14:paraId="16D9A366" w14:textId="77777777" w:rsidR="00922A30" w:rsidRPr="003D3BB0" w:rsidRDefault="00922A30" w:rsidP="00B12C53">
      <w:pPr>
        <w:pStyle w:val="NormalWeb"/>
        <w:rPr>
          <w:rFonts w:ascii="Bookman Old Style" w:hAnsi="Bookman Old Style"/>
          <w:color w:val="000000"/>
        </w:rPr>
      </w:pPr>
    </w:p>
    <w:p w14:paraId="365E4896" w14:textId="77777777" w:rsidR="00922A30" w:rsidRPr="003D3BB0" w:rsidRDefault="00B12C53" w:rsidP="00B12C53">
      <w:pPr>
        <w:pStyle w:val="NormalWeb"/>
        <w:rPr>
          <w:rFonts w:ascii="Bookman Old Style" w:hAnsi="Bookman Old Style"/>
          <w:i/>
          <w:iCs/>
          <w:color w:val="0000FF"/>
        </w:rPr>
      </w:pPr>
      <w:r w:rsidRPr="003D3BB0">
        <w:rPr>
          <w:rFonts w:ascii="Bookman Old Style" w:hAnsi="Bookman Old Style"/>
          <w:i/>
          <w:iCs/>
          <w:color w:val="0000FF"/>
        </w:rPr>
        <w:t>INTERVIEWER: Note that storeroom(s) or garage(s) should be included if used as sleeping room(s) </w:t>
      </w:r>
    </w:p>
    <w:p w14:paraId="734DE779" w14:textId="1B36D6C1" w:rsidR="006A2402" w:rsidRPr="003D3BB0" w:rsidRDefault="00B12C53" w:rsidP="00B12C53">
      <w:pPr>
        <w:pStyle w:val="NormalWeb"/>
        <w:rPr>
          <w:ins w:id="875" w:author="pachalo chizala" w:date="2023-05-07T19:00:00Z"/>
          <w:rFonts w:ascii="Bookman Old Style" w:hAnsi="Bookman Old Style"/>
          <w:i/>
          <w:iCs/>
          <w:color w:val="000000"/>
          <w:rPrChange w:id="876" w:author="pachalo chizala" w:date="2023-05-07T19:13:00Z">
            <w:rPr>
              <w:ins w:id="877" w:author="pachalo chizala" w:date="2023-05-07T19:00:00Z"/>
              <w:rFonts w:ascii="Bookman Old Style" w:hAnsi="Bookman Old Style"/>
              <w:color w:val="000000"/>
            </w:rPr>
          </w:rPrChange>
        </w:rPr>
      </w:pPr>
      <w:r w:rsidRPr="003D3BB0">
        <w:rPr>
          <w:rFonts w:ascii="Bookman Old Style" w:hAnsi="Bookman Old Style"/>
          <w:b/>
          <w:bCs/>
          <w:i/>
          <w:iCs/>
          <w:color w:val="000000"/>
          <w:rPrChange w:id="878" w:author="pachalo chizala" w:date="2023-05-07T19:13:00Z">
            <w:rPr>
              <w:rFonts w:ascii="Bookman Old Style" w:hAnsi="Bookman Old Style"/>
              <w:b/>
              <w:bCs/>
              <w:color w:val="000000"/>
            </w:rPr>
          </w:rPrChange>
        </w:rPr>
        <w:t>HC</w:t>
      </w:r>
      <w:ins w:id="879" w:author="USER" w:date="2023-08-09T15:42:00Z">
        <w:r w:rsidR="0059516E" w:rsidRPr="003D3BB0">
          <w:rPr>
            <w:rFonts w:ascii="Bookman Old Style" w:hAnsi="Bookman Old Style"/>
            <w:b/>
            <w:bCs/>
            <w:i/>
            <w:iCs/>
            <w:color w:val="000000"/>
          </w:rPr>
          <w:t>15</w:t>
        </w:r>
      </w:ins>
      <w:del w:id="880" w:author="USER" w:date="2023-08-09T15:42:00Z">
        <w:r w:rsidRPr="003D3BB0" w:rsidDel="0059516E">
          <w:rPr>
            <w:rFonts w:ascii="Bookman Old Style" w:hAnsi="Bookman Old Style"/>
            <w:b/>
            <w:bCs/>
            <w:i/>
            <w:iCs/>
            <w:color w:val="000000"/>
            <w:rPrChange w:id="881" w:author="pachalo chizala" w:date="2023-05-07T19:13:00Z">
              <w:rPr>
                <w:rFonts w:ascii="Bookman Old Style" w:hAnsi="Bookman Old Style"/>
                <w:b/>
                <w:bCs/>
                <w:color w:val="000000"/>
              </w:rPr>
            </w:rPrChange>
          </w:rPr>
          <w:delText>06B</w:delText>
        </w:r>
      </w:del>
      <w:r w:rsidRPr="003D3BB0">
        <w:rPr>
          <w:rFonts w:ascii="Bookman Old Style" w:hAnsi="Bookman Old Style"/>
          <w:b/>
          <w:bCs/>
          <w:i/>
          <w:iCs/>
          <w:color w:val="000000"/>
          <w:rPrChange w:id="882" w:author="pachalo chizala" w:date="2023-05-07T19:13:00Z">
            <w:rPr>
              <w:rFonts w:ascii="Bookman Old Style" w:hAnsi="Bookman Old Style"/>
              <w:b/>
              <w:bCs/>
              <w:color w:val="000000"/>
            </w:rPr>
          </w:rPrChange>
        </w:rPr>
        <w:t>:</w:t>
      </w:r>
      <w:r w:rsidRPr="003D3BB0">
        <w:rPr>
          <w:rFonts w:ascii="Bookman Old Style" w:hAnsi="Bookman Old Style"/>
          <w:i/>
          <w:iCs/>
          <w:color w:val="000000"/>
          <w:rPrChange w:id="883" w:author="pachalo chizala" w:date="2023-05-07T19:13:00Z">
            <w:rPr>
              <w:rFonts w:ascii="Bookman Old Style" w:hAnsi="Bookman Old Style"/>
              <w:color w:val="000000"/>
            </w:rPr>
          </w:rPrChange>
        </w:rPr>
        <w:t xml:space="preserve"> How many rooms do members of this household usually use for sleeping? </w:t>
      </w:r>
    </w:p>
    <w:p w14:paraId="5A1375BC" w14:textId="4FC5D374" w:rsidR="00B12C53" w:rsidRPr="003D3BB0" w:rsidRDefault="00C43C1D" w:rsidP="00B12C53">
      <w:pPr>
        <w:pStyle w:val="NormalWeb"/>
        <w:rPr>
          <w:rFonts w:ascii="Bookman Old Style" w:hAnsi="Bookman Old Style"/>
          <w:color w:val="000000"/>
        </w:rPr>
      </w:pPr>
      <w:r w:rsidRPr="003D3BB0">
        <w:rPr>
          <w:rFonts w:ascii="Bookman Old Style" w:hAnsi="Bookman Old Style"/>
          <w:color w:val="000000"/>
        </w:rPr>
        <w:t>Record number of rooms</w:t>
      </w:r>
    </w:p>
    <w:p w14:paraId="3798A5EF" w14:textId="77777777" w:rsidR="00C43C1D" w:rsidRPr="003D3BB0" w:rsidRDefault="00C43C1D" w:rsidP="00B12C53">
      <w:pPr>
        <w:pStyle w:val="NormalWeb"/>
        <w:rPr>
          <w:rFonts w:ascii="Bookman Old Style" w:hAnsi="Bookman Old Style"/>
          <w:color w:val="000000"/>
        </w:rPr>
      </w:pPr>
    </w:p>
    <w:p w14:paraId="7622863B" w14:textId="28938E04" w:rsidR="00B12C53" w:rsidRPr="003D3BB0" w:rsidRDefault="00171DC7" w:rsidP="000A1577">
      <w:pPr>
        <w:jc w:val="both"/>
        <w:rPr>
          <w:rFonts w:ascii="Bookman Old Style" w:hAnsi="Bookman Old Style"/>
          <w:sz w:val="24"/>
          <w:szCs w:val="24"/>
          <w:lang w:val="en-US"/>
        </w:rPr>
      </w:pPr>
      <w:r w:rsidRPr="003D3BB0">
        <w:rPr>
          <w:rFonts w:ascii="Bookman Old Style" w:hAnsi="Bookman Old Style"/>
          <w:b/>
          <w:bCs/>
          <w:sz w:val="24"/>
          <w:szCs w:val="24"/>
          <w:lang w:val="en-US"/>
        </w:rPr>
        <w:t>HC</w:t>
      </w:r>
      <w:ins w:id="884" w:author="USER" w:date="2023-08-09T15:43:00Z">
        <w:r w:rsidR="0059516E" w:rsidRPr="003D3BB0">
          <w:rPr>
            <w:rFonts w:ascii="Bookman Old Style" w:hAnsi="Bookman Old Style"/>
            <w:b/>
            <w:bCs/>
            <w:sz w:val="24"/>
            <w:szCs w:val="24"/>
            <w:lang w:val="en-US"/>
          </w:rPr>
          <w:t>16</w:t>
        </w:r>
      </w:ins>
      <w:del w:id="885" w:author="USER" w:date="2023-08-09T15:43:00Z">
        <w:r w:rsidRPr="003D3BB0" w:rsidDel="0059516E">
          <w:rPr>
            <w:rFonts w:ascii="Bookman Old Style" w:hAnsi="Bookman Old Style"/>
            <w:b/>
            <w:bCs/>
            <w:sz w:val="24"/>
            <w:szCs w:val="24"/>
            <w:lang w:val="en-US"/>
          </w:rPr>
          <w:delText>7</w:delText>
        </w:r>
      </w:del>
      <w:r w:rsidR="000A1577" w:rsidRPr="003D3BB0">
        <w:rPr>
          <w:rFonts w:ascii="Bookman Old Style" w:hAnsi="Bookman Old Style"/>
          <w:b/>
          <w:bCs/>
          <w:sz w:val="24"/>
          <w:szCs w:val="24"/>
          <w:lang w:val="en-US"/>
        </w:rPr>
        <w:t>-H</w:t>
      </w:r>
      <w:r w:rsidRPr="003D3BB0">
        <w:rPr>
          <w:rFonts w:ascii="Bookman Old Style" w:hAnsi="Bookman Old Style"/>
          <w:b/>
          <w:bCs/>
          <w:sz w:val="24"/>
          <w:szCs w:val="24"/>
          <w:lang w:val="en-US"/>
        </w:rPr>
        <w:t>C</w:t>
      </w:r>
      <w:ins w:id="886" w:author="USER" w:date="2023-08-09T15:44:00Z">
        <w:r w:rsidR="0059516E" w:rsidRPr="003D3BB0">
          <w:rPr>
            <w:rFonts w:ascii="Bookman Old Style" w:hAnsi="Bookman Old Style"/>
            <w:b/>
            <w:bCs/>
            <w:sz w:val="24"/>
            <w:szCs w:val="24"/>
            <w:lang w:val="en-US"/>
          </w:rPr>
          <w:t>2</w:t>
        </w:r>
      </w:ins>
      <w:del w:id="887" w:author="USER" w:date="2023-08-09T15:44:00Z">
        <w:r w:rsidRPr="003D3BB0" w:rsidDel="0059516E">
          <w:rPr>
            <w:rFonts w:ascii="Bookman Old Style" w:hAnsi="Bookman Old Style"/>
            <w:b/>
            <w:bCs/>
            <w:sz w:val="24"/>
            <w:szCs w:val="24"/>
            <w:lang w:val="en-US"/>
          </w:rPr>
          <w:delText>19</w:delText>
        </w:r>
      </w:del>
      <w:r w:rsidR="000A1577" w:rsidRPr="003D3BB0">
        <w:rPr>
          <w:rFonts w:ascii="Bookman Old Style" w:hAnsi="Bookman Old Style"/>
          <w:b/>
          <w:bCs/>
          <w:sz w:val="24"/>
          <w:szCs w:val="24"/>
          <w:lang w:val="en-US"/>
        </w:rPr>
        <w:t xml:space="preserve"> </w:t>
      </w:r>
      <w:r w:rsidR="000A1577" w:rsidRPr="003D3BB0">
        <w:rPr>
          <w:rFonts w:ascii="Bookman Old Style" w:hAnsi="Bookman Old Style"/>
          <w:sz w:val="24"/>
          <w:szCs w:val="24"/>
          <w:lang w:val="en-US"/>
        </w:rPr>
        <w:t>Ask about assets a household owns or has access to. These include electricity, computer or tablet, mobile te</w:t>
      </w:r>
      <w:r w:rsidR="00F77A64" w:rsidRPr="003D3BB0">
        <w:rPr>
          <w:rFonts w:ascii="Bookman Old Style" w:hAnsi="Bookman Old Style"/>
          <w:sz w:val="24"/>
          <w:szCs w:val="24"/>
          <w:lang w:val="en-US"/>
        </w:rPr>
        <w:t>le</w:t>
      </w:r>
      <w:r w:rsidR="000A1577" w:rsidRPr="003D3BB0">
        <w:rPr>
          <w:rFonts w:ascii="Bookman Old Style" w:hAnsi="Bookman Old Style"/>
          <w:sz w:val="24"/>
          <w:szCs w:val="24"/>
          <w:lang w:val="en-US"/>
        </w:rPr>
        <w:t xml:space="preserve">phone, internet, </w:t>
      </w:r>
      <w:r w:rsidRPr="003D3BB0">
        <w:rPr>
          <w:rFonts w:ascii="Bookman Old Style" w:hAnsi="Bookman Old Style"/>
          <w:sz w:val="24"/>
          <w:szCs w:val="24"/>
          <w:lang w:val="en-US"/>
        </w:rPr>
        <w:t>bank account</w:t>
      </w:r>
      <w:r w:rsidR="00BA1DD3" w:rsidRPr="003D3BB0">
        <w:rPr>
          <w:rFonts w:ascii="Bookman Old Style" w:hAnsi="Bookman Old Style"/>
          <w:sz w:val="24"/>
          <w:szCs w:val="24"/>
          <w:lang w:val="en-US"/>
        </w:rPr>
        <w:t xml:space="preserve">, </w:t>
      </w:r>
      <w:r w:rsidR="000A1577" w:rsidRPr="003D3BB0">
        <w:rPr>
          <w:rFonts w:ascii="Bookman Old Style" w:hAnsi="Bookman Old Style"/>
          <w:sz w:val="24"/>
          <w:szCs w:val="24"/>
          <w:lang w:val="en-US"/>
        </w:rPr>
        <w:t>agriculture land</w:t>
      </w:r>
      <w:r w:rsidRPr="003D3BB0">
        <w:rPr>
          <w:rFonts w:ascii="Bookman Old Style" w:hAnsi="Bookman Old Style"/>
          <w:sz w:val="24"/>
          <w:szCs w:val="24"/>
          <w:lang w:val="en-US"/>
        </w:rPr>
        <w:t xml:space="preserve"> and </w:t>
      </w:r>
      <w:r w:rsidR="00F77A64" w:rsidRPr="003D3BB0">
        <w:rPr>
          <w:rFonts w:ascii="Bookman Old Style" w:hAnsi="Bookman Old Style"/>
          <w:sz w:val="24"/>
          <w:szCs w:val="24"/>
          <w:lang w:val="en-US"/>
        </w:rPr>
        <w:t>its</w:t>
      </w:r>
      <w:r w:rsidRPr="003D3BB0">
        <w:rPr>
          <w:rFonts w:ascii="Bookman Old Style" w:hAnsi="Bookman Old Style"/>
          <w:sz w:val="24"/>
          <w:szCs w:val="24"/>
          <w:lang w:val="en-US"/>
        </w:rPr>
        <w:t xml:space="preserve"> size</w:t>
      </w:r>
      <w:r w:rsidR="000A1577" w:rsidRPr="003D3BB0">
        <w:rPr>
          <w:rFonts w:ascii="Bookman Old Style" w:hAnsi="Bookman Old Style"/>
          <w:sz w:val="24"/>
          <w:szCs w:val="24"/>
          <w:lang w:val="en-US"/>
        </w:rPr>
        <w:t>, livestock</w:t>
      </w:r>
      <w:r w:rsidR="00884F5D" w:rsidRPr="003D3BB0">
        <w:rPr>
          <w:rFonts w:ascii="Bookman Old Style" w:hAnsi="Bookman Old Style"/>
          <w:sz w:val="24"/>
          <w:szCs w:val="24"/>
          <w:lang w:val="en-US"/>
        </w:rPr>
        <w:t xml:space="preserve"> or </w:t>
      </w:r>
      <w:r w:rsidR="00BA1DD3" w:rsidRPr="003D3BB0">
        <w:rPr>
          <w:rFonts w:ascii="Bookman Old Style" w:hAnsi="Bookman Old Style"/>
          <w:sz w:val="24"/>
          <w:szCs w:val="24"/>
          <w:lang w:val="en-US"/>
        </w:rPr>
        <w:t>poultry.</w:t>
      </w:r>
      <w:r w:rsidR="000A1577" w:rsidRPr="003D3BB0">
        <w:rPr>
          <w:rFonts w:ascii="Bookman Old Style" w:hAnsi="Bookman Old Style"/>
          <w:sz w:val="24"/>
          <w:szCs w:val="24"/>
          <w:lang w:val="en-US"/>
        </w:rPr>
        <w:t xml:space="preserve"> </w:t>
      </w:r>
    </w:p>
    <w:p w14:paraId="25847F6B" w14:textId="77777777" w:rsidR="00822002" w:rsidRPr="003D3BB0" w:rsidRDefault="00822002" w:rsidP="000A1577">
      <w:pPr>
        <w:jc w:val="both"/>
        <w:rPr>
          <w:rFonts w:ascii="Bookman Old Style" w:hAnsi="Bookman Old Style"/>
          <w:sz w:val="24"/>
          <w:szCs w:val="24"/>
          <w:lang w:val="en-US"/>
        </w:rPr>
      </w:pPr>
    </w:p>
    <w:p w14:paraId="6718FA9E" w14:textId="70A010CA" w:rsidR="00B12C53" w:rsidRPr="003D3BB0" w:rsidRDefault="00B12C53" w:rsidP="00021C9C">
      <w:pPr>
        <w:pStyle w:val="NormalWeb"/>
        <w:rPr>
          <w:rFonts w:ascii="Bookman Old Style" w:hAnsi="Bookman Old Style"/>
          <w:i/>
          <w:iCs/>
          <w:color w:val="000000"/>
          <w:rPrChange w:id="888" w:author="pachalo chizala" w:date="2023-05-07T19:13:00Z">
            <w:rPr>
              <w:rFonts w:ascii="Bookman Old Style" w:hAnsi="Bookman Old Style"/>
              <w:color w:val="000000"/>
            </w:rPr>
          </w:rPrChange>
        </w:rPr>
      </w:pPr>
      <w:r w:rsidRPr="003D3BB0">
        <w:rPr>
          <w:rFonts w:ascii="Bookman Old Style" w:hAnsi="Bookman Old Style"/>
          <w:b/>
          <w:bCs/>
          <w:i/>
          <w:iCs/>
          <w:color w:val="000000"/>
          <w:rPrChange w:id="889" w:author="pachalo chizala" w:date="2023-05-07T19:13:00Z">
            <w:rPr>
              <w:rFonts w:ascii="Bookman Old Style" w:hAnsi="Bookman Old Style"/>
              <w:b/>
              <w:bCs/>
              <w:color w:val="000000"/>
            </w:rPr>
          </w:rPrChange>
        </w:rPr>
        <w:t>HC</w:t>
      </w:r>
      <w:ins w:id="890" w:author="USER" w:date="2023-08-09T15:43:00Z">
        <w:r w:rsidR="0059516E" w:rsidRPr="003D3BB0">
          <w:rPr>
            <w:rFonts w:ascii="Bookman Old Style" w:hAnsi="Bookman Old Style"/>
            <w:b/>
            <w:bCs/>
            <w:i/>
            <w:iCs/>
            <w:color w:val="000000"/>
          </w:rPr>
          <w:t>16</w:t>
        </w:r>
      </w:ins>
      <w:del w:id="891" w:author="USER" w:date="2023-08-09T15:43:00Z">
        <w:r w:rsidRPr="003D3BB0" w:rsidDel="0059516E">
          <w:rPr>
            <w:rFonts w:ascii="Bookman Old Style" w:hAnsi="Bookman Old Style"/>
            <w:b/>
            <w:bCs/>
            <w:i/>
            <w:iCs/>
            <w:color w:val="000000"/>
            <w:rPrChange w:id="892" w:author="pachalo chizala" w:date="2023-05-07T19:13:00Z">
              <w:rPr>
                <w:rFonts w:ascii="Bookman Old Style" w:hAnsi="Bookman Old Style"/>
                <w:b/>
                <w:bCs/>
                <w:color w:val="000000"/>
              </w:rPr>
            </w:rPrChange>
          </w:rPr>
          <w:delText>7</w:delText>
        </w:r>
      </w:del>
      <w:r w:rsidRPr="003D3BB0">
        <w:rPr>
          <w:rFonts w:ascii="Bookman Old Style" w:hAnsi="Bookman Old Style"/>
          <w:b/>
          <w:bCs/>
          <w:i/>
          <w:iCs/>
          <w:color w:val="000000"/>
          <w:rPrChange w:id="893" w:author="pachalo chizala" w:date="2023-05-07T19:13:00Z">
            <w:rPr>
              <w:rFonts w:ascii="Bookman Old Style" w:hAnsi="Bookman Old Style"/>
              <w:b/>
              <w:bCs/>
              <w:color w:val="000000"/>
            </w:rPr>
          </w:rPrChange>
        </w:rPr>
        <w:t>: </w:t>
      </w:r>
      <w:r w:rsidRPr="003D3BB0">
        <w:rPr>
          <w:rFonts w:ascii="Bookman Old Style" w:hAnsi="Bookman Old Style"/>
          <w:i/>
          <w:iCs/>
          <w:color w:val="000000"/>
          <w:rPrChange w:id="894" w:author="pachalo chizala" w:date="2023-05-07T19:13:00Z">
            <w:rPr>
              <w:rFonts w:ascii="Bookman Old Style" w:hAnsi="Bookman Old Style"/>
              <w:color w:val="000000"/>
            </w:rPr>
          </w:rPrChange>
        </w:rPr>
        <w:t>Does your household have: </w:t>
      </w:r>
    </w:p>
    <w:p w14:paraId="51C62EF4" w14:textId="6FA38381" w:rsidR="00822002" w:rsidRPr="003D3BB0" w:rsidRDefault="00B12C53" w:rsidP="00021C9C">
      <w:pPr>
        <w:pStyle w:val="NormalWeb"/>
        <w:spacing w:after="0" w:afterAutospacing="0"/>
        <w:ind w:left="709"/>
        <w:rPr>
          <w:rFonts w:ascii="Bookman Old Style" w:hAnsi="Bookman Old Style"/>
          <w:color w:val="000000"/>
        </w:rPr>
      </w:pPr>
      <w:r w:rsidRPr="003D3BB0">
        <w:rPr>
          <w:rFonts w:ascii="Bookman Old Style" w:hAnsi="Bookman Old Style"/>
          <w:b/>
          <w:bCs/>
          <w:color w:val="000000"/>
        </w:rPr>
        <w:t>[</w:t>
      </w:r>
      <w:r w:rsidR="00DA2B94" w:rsidRPr="003D3BB0">
        <w:rPr>
          <w:rFonts w:ascii="Bookman Old Style" w:hAnsi="Bookman Old Style"/>
          <w:b/>
          <w:bCs/>
          <w:color w:val="000000"/>
        </w:rPr>
        <w:t>A</w:t>
      </w:r>
      <w:r w:rsidRPr="003D3BB0">
        <w:rPr>
          <w:rFonts w:ascii="Bookman Old Style" w:hAnsi="Bookman Old Style"/>
          <w:b/>
          <w:bCs/>
          <w:color w:val="000000"/>
        </w:rPr>
        <w:t>]</w:t>
      </w:r>
      <w:r w:rsidR="00776E87" w:rsidRPr="003D3BB0">
        <w:rPr>
          <w:rFonts w:ascii="Bookman Old Style" w:hAnsi="Bookman Old Style"/>
          <w:b/>
          <w:bCs/>
          <w:color w:val="000000"/>
        </w:rPr>
        <w:t xml:space="preserve"> </w:t>
      </w:r>
      <w:r w:rsidRPr="003D3BB0">
        <w:rPr>
          <w:rFonts w:ascii="Bookman Old Style" w:hAnsi="Bookman Old Style"/>
          <w:color w:val="000000"/>
        </w:rPr>
        <w:t>A radio?</w:t>
      </w:r>
    </w:p>
    <w:p w14:paraId="29D1AFAD" w14:textId="317B6C15" w:rsidR="00822002" w:rsidRPr="003D3BB0" w:rsidRDefault="00B12C53" w:rsidP="00021C9C">
      <w:pPr>
        <w:pStyle w:val="NormalWeb"/>
        <w:spacing w:after="0" w:afterAutospacing="0"/>
        <w:ind w:left="709"/>
        <w:rPr>
          <w:rFonts w:ascii="Bookman Old Style" w:hAnsi="Bookman Old Style"/>
          <w:color w:val="000000"/>
        </w:rPr>
      </w:pPr>
      <w:r w:rsidRPr="003D3BB0">
        <w:rPr>
          <w:rFonts w:ascii="Bookman Old Style" w:hAnsi="Bookman Old Style"/>
          <w:b/>
          <w:bCs/>
          <w:color w:val="000000"/>
        </w:rPr>
        <w:t>[</w:t>
      </w:r>
      <w:r w:rsidR="00DA2B94" w:rsidRPr="003D3BB0">
        <w:rPr>
          <w:rFonts w:ascii="Bookman Old Style" w:hAnsi="Bookman Old Style"/>
          <w:b/>
          <w:bCs/>
          <w:color w:val="000000"/>
        </w:rPr>
        <w:t>B</w:t>
      </w:r>
      <w:r w:rsidRPr="003D3BB0">
        <w:rPr>
          <w:rFonts w:ascii="Bookman Old Style" w:hAnsi="Bookman Old Style"/>
          <w:b/>
          <w:bCs/>
          <w:color w:val="000000"/>
        </w:rPr>
        <w:t>]</w:t>
      </w:r>
      <w:r w:rsidRPr="003D3BB0">
        <w:rPr>
          <w:rFonts w:ascii="Bookman Old Style" w:hAnsi="Bookman Old Style"/>
          <w:color w:val="000000"/>
        </w:rPr>
        <w:t> </w:t>
      </w:r>
      <w:r w:rsidR="0054725A" w:rsidRPr="003D3BB0">
        <w:rPr>
          <w:rFonts w:ascii="Bookman Old Style" w:hAnsi="Bookman Old Style"/>
          <w:color w:val="000000"/>
        </w:rPr>
        <w:t>A b</w:t>
      </w:r>
      <w:r w:rsidRPr="003D3BB0">
        <w:rPr>
          <w:rFonts w:ascii="Bookman Old Style" w:hAnsi="Bookman Old Style"/>
          <w:color w:val="000000"/>
        </w:rPr>
        <w:t>ed?</w:t>
      </w:r>
    </w:p>
    <w:p w14:paraId="69776028" w14:textId="5A91F19A" w:rsidR="00822002" w:rsidRPr="003D3BB0" w:rsidRDefault="00B12C53" w:rsidP="00021C9C">
      <w:pPr>
        <w:pStyle w:val="NormalWeb"/>
        <w:spacing w:after="0" w:afterAutospacing="0"/>
        <w:ind w:left="709"/>
        <w:rPr>
          <w:rFonts w:ascii="Bookman Old Style" w:hAnsi="Bookman Old Style"/>
          <w:color w:val="000000"/>
        </w:rPr>
      </w:pPr>
      <w:r w:rsidRPr="003D3BB0">
        <w:rPr>
          <w:rFonts w:ascii="Bookman Old Style" w:hAnsi="Bookman Old Style"/>
          <w:b/>
          <w:bCs/>
          <w:color w:val="000000"/>
        </w:rPr>
        <w:t>[</w:t>
      </w:r>
      <w:r w:rsidR="00DA2B94" w:rsidRPr="003D3BB0">
        <w:rPr>
          <w:rFonts w:ascii="Bookman Old Style" w:hAnsi="Bookman Old Style"/>
          <w:b/>
          <w:bCs/>
          <w:color w:val="000000"/>
        </w:rPr>
        <w:t>C</w:t>
      </w:r>
      <w:r w:rsidRPr="003D3BB0">
        <w:rPr>
          <w:rFonts w:ascii="Bookman Old Style" w:hAnsi="Bookman Old Style"/>
          <w:b/>
          <w:bCs/>
          <w:color w:val="000000"/>
        </w:rPr>
        <w:t>]</w:t>
      </w:r>
      <w:r w:rsidRPr="003D3BB0">
        <w:rPr>
          <w:rFonts w:ascii="Bookman Old Style" w:hAnsi="Bookman Old Style"/>
          <w:color w:val="000000"/>
        </w:rPr>
        <w:t> Sofa?</w:t>
      </w:r>
    </w:p>
    <w:p w14:paraId="522CF1AD" w14:textId="7B02737C" w:rsidR="00822002" w:rsidRPr="003D3BB0" w:rsidRDefault="00B12C53" w:rsidP="00021C9C">
      <w:pPr>
        <w:pStyle w:val="NormalWeb"/>
        <w:spacing w:after="0" w:afterAutospacing="0"/>
        <w:ind w:left="709"/>
        <w:rPr>
          <w:rFonts w:ascii="Bookman Old Style" w:hAnsi="Bookman Old Style"/>
          <w:color w:val="000000"/>
        </w:rPr>
      </w:pPr>
      <w:r w:rsidRPr="003D3BB0">
        <w:rPr>
          <w:rFonts w:ascii="Bookman Old Style" w:hAnsi="Bookman Old Style"/>
          <w:b/>
          <w:bCs/>
          <w:color w:val="000000"/>
        </w:rPr>
        <w:t>[</w:t>
      </w:r>
      <w:r w:rsidR="00DA2B94" w:rsidRPr="003D3BB0">
        <w:rPr>
          <w:rFonts w:ascii="Bookman Old Style" w:hAnsi="Bookman Old Style"/>
          <w:b/>
          <w:bCs/>
          <w:color w:val="000000"/>
        </w:rPr>
        <w:t>D</w:t>
      </w:r>
      <w:r w:rsidRPr="003D3BB0">
        <w:rPr>
          <w:rFonts w:ascii="Bookman Old Style" w:hAnsi="Bookman Old Style"/>
          <w:b/>
          <w:bCs/>
          <w:color w:val="000000"/>
        </w:rPr>
        <w:t>]</w:t>
      </w:r>
      <w:r w:rsidRPr="003D3BB0">
        <w:rPr>
          <w:rFonts w:ascii="Bookman Old Style" w:hAnsi="Bookman Old Style"/>
          <w:color w:val="000000"/>
        </w:rPr>
        <w:t> A Chair?</w:t>
      </w:r>
    </w:p>
    <w:p w14:paraId="3DFF3FC7" w14:textId="7A663D38" w:rsidR="00822002" w:rsidRPr="003D3BB0" w:rsidRDefault="00B12C53" w:rsidP="00021C9C">
      <w:pPr>
        <w:pStyle w:val="NormalWeb"/>
        <w:spacing w:after="0" w:afterAutospacing="0"/>
        <w:ind w:left="709"/>
        <w:rPr>
          <w:rFonts w:ascii="Bookman Old Style" w:hAnsi="Bookman Old Style"/>
          <w:color w:val="FF0000"/>
        </w:rPr>
      </w:pPr>
      <w:r w:rsidRPr="003D3BB0">
        <w:rPr>
          <w:rFonts w:ascii="Bookman Old Style" w:hAnsi="Bookman Old Style"/>
          <w:b/>
          <w:bCs/>
          <w:color w:val="000000"/>
        </w:rPr>
        <w:t>[</w:t>
      </w:r>
      <w:r w:rsidR="00DA2B94" w:rsidRPr="003D3BB0">
        <w:rPr>
          <w:rFonts w:ascii="Bookman Old Style" w:hAnsi="Bookman Old Style"/>
          <w:b/>
          <w:bCs/>
          <w:color w:val="000000"/>
        </w:rPr>
        <w:t>E</w:t>
      </w:r>
      <w:r w:rsidRPr="003D3BB0">
        <w:rPr>
          <w:rFonts w:ascii="Bookman Old Style" w:hAnsi="Bookman Old Style"/>
          <w:b/>
          <w:bCs/>
          <w:color w:val="000000"/>
        </w:rPr>
        <w:t>]</w:t>
      </w:r>
      <w:r w:rsidRPr="003D3BB0">
        <w:rPr>
          <w:rFonts w:ascii="Bookman Old Style" w:hAnsi="Bookman Old Style"/>
          <w:color w:val="000000"/>
        </w:rPr>
        <w:t> A water storage tank?</w:t>
      </w:r>
    </w:p>
    <w:p w14:paraId="043E9D13" w14:textId="3F4775B8" w:rsidR="00B12C53" w:rsidRPr="003D3BB0" w:rsidRDefault="00B12C53" w:rsidP="00021C9C">
      <w:pPr>
        <w:pStyle w:val="NormalWeb"/>
        <w:spacing w:after="0" w:afterAutospacing="0"/>
        <w:ind w:left="709"/>
        <w:rPr>
          <w:rFonts w:ascii="Bookman Old Style" w:hAnsi="Bookman Old Style"/>
        </w:rPr>
      </w:pPr>
      <w:r w:rsidRPr="003D3BB0">
        <w:rPr>
          <w:rFonts w:ascii="Bookman Old Style" w:hAnsi="Bookman Old Style"/>
          <w:b/>
          <w:bCs/>
        </w:rPr>
        <w:t>[</w:t>
      </w:r>
      <w:r w:rsidR="00DA2B94" w:rsidRPr="003D3BB0">
        <w:rPr>
          <w:rFonts w:ascii="Bookman Old Style" w:hAnsi="Bookman Old Style"/>
          <w:b/>
          <w:bCs/>
        </w:rPr>
        <w:t>F</w:t>
      </w:r>
      <w:r w:rsidRPr="003D3BB0">
        <w:rPr>
          <w:rFonts w:ascii="Bookman Old Style" w:hAnsi="Bookman Old Style"/>
          <w:b/>
          <w:bCs/>
        </w:rPr>
        <w:t>]</w:t>
      </w:r>
      <w:r w:rsidR="00DA2B94" w:rsidRPr="003D3BB0">
        <w:rPr>
          <w:rFonts w:ascii="Bookman Old Style" w:hAnsi="Bookman Old Style"/>
        </w:rPr>
        <w:t xml:space="preserve"> </w:t>
      </w:r>
      <w:r w:rsidRPr="003D3BB0">
        <w:rPr>
          <w:rFonts w:ascii="Bookman Old Style" w:hAnsi="Bookman Old Style"/>
        </w:rPr>
        <w:t>watch?</w:t>
      </w:r>
      <w:r w:rsidRPr="003D3BB0">
        <w:rPr>
          <w:rFonts w:ascii="Bookman Old Style" w:hAnsi="Bookman Old Style"/>
          <w:color w:val="FF0000"/>
        </w:rPr>
        <w:t>  </w:t>
      </w:r>
      <w:r w:rsidRPr="003D3BB0">
        <w:rPr>
          <w:rFonts w:ascii="Bookman Old Style" w:hAnsi="Bookman Old Style"/>
        </w:rPr>
        <w:t>(Wall clock)</w:t>
      </w:r>
    </w:p>
    <w:p w14:paraId="711C84F7" w14:textId="77777777" w:rsidR="0090383E" w:rsidRPr="003D3BB0" w:rsidRDefault="0090383E" w:rsidP="00B12C53">
      <w:pPr>
        <w:pStyle w:val="NormalWeb"/>
        <w:ind w:left="140"/>
        <w:rPr>
          <w:rFonts w:ascii="Bookman Old Style" w:hAnsi="Bookman Old Style"/>
        </w:rPr>
      </w:pPr>
    </w:p>
    <w:p w14:paraId="6E25F83B" w14:textId="12618D6B" w:rsidR="00B12C53" w:rsidRPr="003D3BB0" w:rsidRDefault="00B12C53" w:rsidP="00B12C53">
      <w:pPr>
        <w:pStyle w:val="NormalWeb"/>
        <w:rPr>
          <w:rFonts w:ascii="Bookman Old Style" w:hAnsi="Bookman Old Style"/>
          <w:i/>
          <w:iCs/>
          <w:color w:val="000000"/>
          <w:rPrChange w:id="895" w:author="pachalo chizala" w:date="2023-05-07T19:13:00Z">
            <w:rPr>
              <w:rFonts w:ascii="Bookman Old Style" w:hAnsi="Bookman Old Style"/>
              <w:color w:val="000000"/>
            </w:rPr>
          </w:rPrChange>
        </w:rPr>
      </w:pPr>
      <w:r w:rsidRPr="003D3BB0">
        <w:rPr>
          <w:rFonts w:ascii="Bookman Old Style" w:hAnsi="Bookman Old Style"/>
          <w:b/>
          <w:bCs/>
          <w:i/>
          <w:iCs/>
          <w:color w:val="000000"/>
          <w:rPrChange w:id="896" w:author="pachalo chizala" w:date="2023-05-07T19:13:00Z">
            <w:rPr>
              <w:rFonts w:ascii="Bookman Old Style" w:hAnsi="Bookman Old Style"/>
              <w:b/>
              <w:bCs/>
              <w:color w:val="000000"/>
            </w:rPr>
          </w:rPrChange>
        </w:rPr>
        <w:t>HC</w:t>
      </w:r>
      <w:ins w:id="897" w:author="USER" w:date="2023-08-09T15:48:00Z">
        <w:r w:rsidR="0059516E" w:rsidRPr="003D3BB0">
          <w:rPr>
            <w:rFonts w:ascii="Bookman Old Style" w:hAnsi="Bookman Old Style"/>
            <w:b/>
            <w:bCs/>
            <w:i/>
            <w:iCs/>
            <w:color w:val="000000"/>
          </w:rPr>
          <w:t>22</w:t>
        </w:r>
      </w:ins>
      <w:del w:id="898" w:author="USER" w:date="2023-08-09T15:48:00Z">
        <w:r w:rsidRPr="003D3BB0" w:rsidDel="0059516E">
          <w:rPr>
            <w:rFonts w:ascii="Bookman Old Style" w:hAnsi="Bookman Old Style"/>
            <w:b/>
            <w:bCs/>
            <w:i/>
            <w:iCs/>
            <w:color w:val="000000"/>
            <w:rPrChange w:id="899" w:author="pachalo chizala" w:date="2023-05-07T19:13:00Z">
              <w:rPr>
                <w:rFonts w:ascii="Bookman Old Style" w:hAnsi="Bookman Old Style"/>
                <w:b/>
                <w:bCs/>
                <w:color w:val="000000"/>
              </w:rPr>
            </w:rPrChange>
          </w:rPr>
          <w:delText>8</w:delText>
        </w:r>
      </w:del>
      <w:r w:rsidRPr="003D3BB0">
        <w:rPr>
          <w:rFonts w:ascii="Bookman Old Style" w:hAnsi="Bookman Old Style"/>
          <w:b/>
          <w:bCs/>
          <w:i/>
          <w:iCs/>
          <w:color w:val="000000"/>
          <w:rPrChange w:id="900" w:author="pachalo chizala" w:date="2023-05-07T19:13:00Z">
            <w:rPr>
              <w:rFonts w:ascii="Bookman Old Style" w:hAnsi="Bookman Old Style"/>
              <w:b/>
              <w:bCs/>
              <w:color w:val="000000"/>
            </w:rPr>
          </w:rPrChange>
        </w:rPr>
        <w:t xml:space="preserve">: </w:t>
      </w:r>
      <w:r w:rsidRPr="003D3BB0">
        <w:rPr>
          <w:rFonts w:ascii="Bookman Old Style" w:hAnsi="Bookman Old Style"/>
          <w:i/>
          <w:iCs/>
          <w:color w:val="000000"/>
          <w:rPrChange w:id="901" w:author="pachalo chizala" w:date="2023-05-07T19:13:00Z">
            <w:rPr>
              <w:rFonts w:ascii="Bookman Old Style" w:hAnsi="Bookman Old Style"/>
              <w:color w:val="000000"/>
            </w:rPr>
          </w:rPrChange>
        </w:rPr>
        <w:t>Does your household have electricity?</w:t>
      </w:r>
    </w:p>
    <w:p w14:paraId="41B0DD0E" w14:textId="77777777" w:rsidR="00F3404D" w:rsidRPr="003D3BB0" w:rsidRDefault="00F3404D" w:rsidP="00021C9C">
      <w:pPr>
        <w:pStyle w:val="NormalWeb"/>
        <w:numPr>
          <w:ilvl w:val="0"/>
          <w:numId w:val="176"/>
        </w:numPr>
        <w:spacing w:after="0" w:afterAutospacing="0"/>
        <w:rPr>
          <w:rFonts w:ascii="Bookman Old Style" w:hAnsi="Bookman Old Style"/>
          <w:color w:val="000000"/>
        </w:rPr>
      </w:pPr>
      <w:r w:rsidRPr="003D3BB0">
        <w:rPr>
          <w:rFonts w:ascii="Bookman Old Style" w:hAnsi="Bookman Old Style"/>
          <w:color w:val="000000"/>
        </w:rPr>
        <w:lastRenderedPageBreak/>
        <w:t>Yes, interconnected grid</w:t>
      </w:r>
    </w:p>
    <w:p w14:paraId="391D3209" w14:textId="77777777" w:rsidR="00F3404D" w:rsidRPr="003D3BB0" w:rsidRDefault="00F3404D" w:rsidP="00021C9C">
      <w:pPr>
        <w:pStyle w:val="NormalWeb"/>
        <w:numPr>
          <w:ilvl w:val="0"/>
          <w:numId w:val="176"/>
        </w:numPr>
        <w:spacing w:after="0" w:afterAutospacing="0"/>
        <w:rPr>
          <w:rFonts w:ascii="Bookman Old Style" w:hAnsi="Bookman Old Style"/>
          <w:color w:val="000000"/>
        </w:rPr>
      </w:pPr>
      <w:r w:rsidRPr="003D3BB0">
        <w:rPr>
          <w:rFonts w:ascii="Bookman Old Style" w:hAnsi="Bookman Old Style"/>
          <w:color w:val="000000"/>
        </w:rPr>
        <w:t>Yes, off-grid (generator/isolated system/solar)</w:t>
      </w:r>
    </w:p>
    <w:p w14:paraId="301555D8" w14:textId="77777777" w:rsidR="00F3404D" w:rsidRPr="003D3BB0" w:rsidRDefault="00F3404D" w:rsidP="00021C9C">
      <w:pPr>
        <w:pStyle w:val="NormalWeb"/>
        <w:numPr>
          <w:ilvl w:val="0"/>
          <w:numId w:val="176"/>
        </w:numPr>
        <w:spacing w:after="0" w:afterAutospacing="0"/>
        <w:rPr>
          <w:rFonts w:ascii="Bookman Old Style" w:hAnsi="Bookman Old Style"/>
          <w:color w:val="000000"/>
        </w:rPr>
      </w:pPr>
      <w:r w:rsidRPr="003D3BB0">
        <w:rPr>
          <w:rFonts w:ascii="Bookman Old Style" w:hAnsi="Bookman Old Style"/>
          <w:color w:val="000000"/>
        </w:rPr>
        <w:t>No</w:t>
      </w:r>
    </w:p>
    <w:p w14:paraId="3D8AF964" w14:textId="77777777" w:rsidR="0090383E" w:rsidRPr="003D3BB0" w:rsidRDefault="0090383E" w:rsidP="00021C9C">
      <w:pPr>
        <w:pStyle w:val="NormalWeb"/>
        <w:ind w:left="643"/>
        <w:rPr>
          <w:rFonts w:ascii="Bookman Old Style" w:hAnsi="Bookman Old Style"/>
          <w:color w:val="000000"/>
        </w:rPr>
      </w:pPr>
    </w:p>
    <w:p w14:paraId="178E3477" w14:textId="2AFF9C74" w:rsidR="00B12C53" w:rsidRPr="003D3BB0" w:rsidRDefault="00B12C53" w:rsidP="00021C9C">
      <w:pPr>
        <w:pStyle w:val="NormalWeb"/>
        <w:rPr>
          <w:rFonts w:ascii="Bookman Old Style" w:hAnsi="Bookman Old Style"/>
          <w:i/>
          <w:iCs/>
          <w:color w:val="000000"/>
          <w:rPrChange w:id="902" w:author="pachalo chizala" w:date="2023-05-07T19:13:00Z">
            <w:rPr>
              <w:rFonts w:ascii="Bookman Old Style" w:hAnsi="Bookman Old Style"/>
              <w:color w:val="000000"/>
            </w:rPr>
          </w:rPrChange>
        </w:rPr>
      </w:pPr>
      <w:r w:rsidRPr="003D3BB0">
        <w:rPr>
          <w:rFonts w:ascii="Bookman Old Style" w:hAnsi="Bookman Old Style"/>
          <w:i/>
          <w:iCs/>
          <w:color w:val="000000"/>
          <w:rPrChange w:id="903" w:author="pachalo chizala" w:date="2023-05-07T19:13:00Z">
            <w:rPr>
              <w:rFonts w:ascii="Bookman Old Style" w:hAnsi="Bookman Old Style"/>
              <w:color w:val="000000"/>
            </w:rPr>
          </w:rPrChange>
        </w:rPr>
        <w:t> </w:t>
      </w:r>
      <w:r w:rsidRPr="003D3BB0">
        <w:rPr>
          <w:rFonts w:ascii="Bookman Old Style" w:hAnsi="Bookman Old Style"/>
          <w:b/>
          <w:bCs/>
          <w:i/>
          <w:iCs/>
          <w:color w:val="000000"/>
          <w:rPrChange w:id="904" w:author="pachalo chizala" w:date="2023-05-07T19:13:00Z">
            <w:rPr>
              <w:rFonts w:ascii="Bookman Old Style" w:hAnsi="Bookman Old Style"/>
              <w:b/>
              <w:bCs/>
              <w:color w:val="000000"/>
            </w:rPr>
          </w:rPrChange>
        </w:rPr>
        <w:t>HC</w:t>
      </w:r>
      <w:ins w:id="905" w:author="USER" w:date="2023-08-09T15:53:00Z">
        <w:r w:rsidR="003572E2" w:rsidRPr="003D3BB0">
          <w:rPr>
            <w:rFonts w:ascii="Bookman Old Style" w:hAnsi="Bookman Old Style"/>
            <w:b/>
            <w:bCs/>
            <w:i/>
            <w:iCs/>
            <w:color w:val="000000"/>
          </w:rPr>
          <w:t>23</w:t>
        </w:r>
      </w:ins>
      <w:del w:id="906" w:author="USER" w:date="2023-08-09T15:53:00Z">
        <w:r w:rsidRPr="003D3BB0" w:rsidDel="003572E2">
          <w:rPr>
            <w:rFonts w:ascii="Bookman Old Style" w:hAnsi="Bookman Old Style"/>
            <w:b/>
            <w:bCs/>
            <w:i/>
            <w:iCs/>
            <w:color w:val="000000"/>
            <w:rPrChange w:id="907" w:author="pachalo chizala" w:date="2023-05-07T19:13:00Z">
              <w:rPr>
                <w:rFonts w:ascii="Bookman Old Style" w:hAnsi="Bookman Old Style"/>
                <w:b/>
                <w:bCs/>
                <w:color w:val="000000"/>
              </w:rPr>
            </w:rPrChange>
          </w:rPr>
          <w:delText>9</w:delText>
        </w:r>
      </w:del>
      <w:r w:rsidRPr="003D3BB0">
        <w:rPr>
          <w:rFonts w:ascii="Bookman Old Style" w:hAnsi="Bookman Old Style"/>
          <w:b/>
          <w:bCs/>
          <w:i/>
          <w:iCs/>
          <w:color w:val="000000"/>
          <w:rPrChange w:id="908" w:author="pachalo chizala" w:date="2023-05-07T19:13:00Z">
            <w:rPr>
              <w:rFonts w:ascii="Bookman Old Style" w:hAnsi="Bookman Old Style"/>
              <w:b/>
              <w:bCs/>
              <w:color w:val="000000"/>
            </w:rPr>
          </w:rPrChange>
        </w:rPr>
        <w:t>: </w:t>
      </w:r>
      <w:r w:rsidRPr="003D3BB0">
        <w:rPr>
          <w:rFonts w:ascii="Bookman Old Style" w:hAnsi="Bookman Old Style"/>
          <w:i/>
          <w:iCs/>
          <w:color w:val="000000"/>
          <w:rPrChange w:id="909" w:author="pachalo chizala" w:date="2023-05-07T19:13:00Z">
            <w:rPr>
              <w:rFonts w:ascii="Bookman Old Style" w:hAnsi="Bookman Old Style"/>
              <w:color w:val="000000"/>
            </w:rPr>
          </w:rPrChange>
        </w:rPr>
        <w:t>Does your household have: </w:t>
      </w:r>
    </w:p>
    <w:p w14:paraId="457F897B" w14:textId="57D45AC7" w:rsidR="00DA2B94" w:rsidRPr="003D3BB0" w:rsidRDefault="006A2402">
      <w:pPr>
        <w:pStyle w:val="NormalWeb"/>
        <w:ind w:left="709"/>
        <w:rPr>
          <w:rFonts w:ascii="Bookman Old Style" w:hAnsi="Bookman Old Style"/>
          <w:b/>
          <w:bCs/>
          <w:color w:val="000000"/>
        </w:rPr>
        <w:pPrChange w:id="910" w:author="pachalo chizala" w:date="2023-05-07T18:59:00Z">
          <w:pPr>
            <w:pStyle w:val="NormalWeb"/>
            <w:ind w:left="140"/>
          </w:pPr>
        </w:pPrChange>
      </w:pPr>
      <w:ins w:id="911" w:author="pachalo chizala" w:date="2023-05-07T18:59:00Z">
        <w:r w:rsidRPr="003D3BB0">
          <w:rPr>
            <w:rFonts w:ascii="Bookman Old Style" w:hAnsi="Bookman Old Style"/>
            <w:color w:val="000000"/>
          </w:rPr>
          <w:t xml:space="preserve"> </w:t>
        </w:r>
      </w:ins>
      <w:del w:id="912" w:author="pachalo chizala" w:date="2023-05-07T18:58:00Z">
        <w:r w:rsidR="00B12C53" w:rsidRPr="003D3BB0" w:rsidDel="006A2402">
          <w:rPr>
            <w:rFonts w:ascii="Bookman Old Style" w:hAnsi="Bookman Old Style"/>
            <w:color w:val="000000"/>
          </w:rPr>
          <w:delText> </w:delText>
        </w:r>
      </w:del>
      <w:r w:rsidR="00B12C53" w:rsidRPr="003D3BB0">
        <w:rPr>
          <w:rFonts w:ascii="Bookman Old Style" w:hAnsi="Bookman Old Style"/>
          <w:b/>
          <w:bCs/>
          <w:color w:val="000000"/>
        </w:rPr>
        <w:t>[</w:t>
      </w:r>
      <w:r w:rsidR="00DA2B94" w:rsidRPr="003D3BB0">
        <w:rPr>
          <w:rFonts w:ascii="Bookman Old Style" w:hAnsi="Bookman Old Style"/>
          <w:b/>
          <w:bCs/>
          <w:color w:val="000000"/>
        </w:rPr>
        <w:t>A]</w:t>
      </w:r>
      <w:r w:rsidR="00DA2B94" w:rsidRPr="003D3BB0">
        <w:rPr>
          <w:rFonts w:ascii="Bookman Old Style" w:hAnsi="Bookman Old Style"/>
          <w:color w:val="000000"/>
        </w:rPr>
        <w:t xml:space="preserve"> A</w:t>
      </w:r>
      <w:r w:rsidR="00B12C53" w:rsidRPr="003D3BB0">
        <w:rPr>
          <w:rFonts w:ascii="Bookman Old Style" w:hAnsi="Bookman Old Style"/>
          <w:color w:val="000000"/>
        </w:rPr>
        <w:t xml:space="preserve"> television?</w:t>
      </w:r>
    </w:p>
    <w:p w14:paraId="48C9FBC4" w14:textId="77777777" w:rsidR="00DA2B94" w:rsidRPr="003D3BB0" w:rsidRDefault="00B12C53">
      <w:pPr>
        <w:pStyle w:val="NormalWeb"/>
        <w:ind w:left="709"/>
        <w:rPr>
          <w:rFonts w:ascii="Bookman Old Style" w:hAnsi="Bookman Old Style"/>
          <w:b/>
          <w:bCs/>
          <w:color w:val="000000"/>
        </w:rPr>
        <w:pPrChange w:id="913" w:author="pachalo chizala" w:date="2023-05-07T18:58:00Z">
          <w:pPr>
            <w:pStyle w:val="NormalWeb"/>
            <w:ind w:left="140"/>
          </w:pPr>
        </w:pPrChange>
      </w:pPr>
      <w:r w:rsidRPr="003D3BB0">
        <w:rPr>
          <w:rFonts w:ascii="Bookman Old Style" w:hAnsi="Bookman Old Style"/>
          <w:b/>
          <w:bCs/>
          <w:color w:val="000000"/>
        </w:rPr>
        <w:t> [B] </w:t>
      </w:r>
      <w:r w:rsidRPr="003D3BB0">
        <w:rPr>
          <w:rFonts w:ascii="Bookman Old Style" w:hAnsi="Bookman Old Style"/>
          <w:color w:val="000000"/>
        </w:rPr>
        <w:t>A refrigerator?</w:t>
      </w:r>
      <w:r w:rsidRPr="003D3BB0">
        <w:rPr>
          <w:rFonts w:ascii="Bookman Old Style" w:hAnsi="Bookman Old Style"/>
          <w:b/>
          <w:bCs/>
          <w:color w:val="000000"/>
        </w:rPr>
        <w:t xml:space="preserve"> </w:t>
      </w:r>
    </w:p>
    <w:p w14:paraId="07CC5E01" w14:textId="77777777" w:rsidR="00DA2B94" w:rsidRPr="003D3BB0" w:rsidRDefault="001A4127">
      <w:pPr>
        <w:pStyle w:val="NormalWeb"/>
        <w:ind w:left="709"/>
        <w:rPr>
          <w:rFonts w:ascii="Bookman Old Style" w:hAnsi="Bookman Old Style"/>
          <w:b/>
          <w:bCs/>
          <w:color w:val="000000"/>
        </w:rPr>
        <w:pPrChange w:id="914" w:author="pachalo chizala" w:date="2023-05-07T18:58:00Z">
          <w:pPr>
            <w:pStyle w:val="NormalWeb"/>
            <w:ind w:left="140"/>
          </w:pPr>
        </w:pPrChange>
      </w:pPr>
      <w:r w:rsidRPr="003D3BB0">
        <w:rPr>
          <w:rFonts w:ascii="Bookman Old Style" w:hAnsi="Bookman Old Style"/>
          <w:b/>
          <w:bCs/>
          <w:color w:val="000000"/>
        </w:rPr>
        <w:t xml:space="preserve"> </w:t>
      </w:r>
      <w:r w:rsidR="00B12C53" w:rsidRPr="003D3BB0">
        <w:rPr>
          <w:rFonts w:ascii="Bookman Old Style" w:hAnsi="Bookman Old Style"/>
          <w:b/>
          <w:bCs/>
          <w:color w:val="000000"/>
        </w:rPr>
        <w:t>[C] </w:t>
      </w:r>
      <w:r w:rsidR="00B12C53" w:rsidRPr="003D3BB0">
        <w:rPr>
          <w:rFonts w:ascii="Bookman Old Style" w:hAnsi="Bookman Old Style"/>
          <w:color w:val="000000"/>
        </w:rPr>
        <w:t>A water pump?</w:t>
      </w:r>
      <w:r w:rsidR="00B12C53" w:rsidRPr="003D3BB0">
        <w:rPr>
          <w:rFonts w:ascii="Bookman Old Style" w:hAnsi="Bookman Old Style"/>
          <w:b/>
          <w:bCs/>
          <w:color w:val="000000"/>
        </w:rPr>
        <w:t>  </w:t>
      </w:r>
    </w:p>
    <w:p w14:paraId="463F10FF" w14:textId="77777777" w:rsidR="00DA2B94" w:rsidRPr="003D3BB0" w:rsidRDefault="001A4127">
      <w:pPr>
        <w:pStyle w:val="NormalWeb"/>
        <w:ind w:left="709"/>
        <w:rPr>
          <w:rFonts w:ascii="Bookman Old Style" w:hAnsi="Bookman Old Style"/>
          <w:color w:val="FF0000"/>
        </w:rPr>
        <w:pPrChange w:id="915" w:author="pachalo chizala" w:date="2023-05-07T18:58:00Z">
          <w:pPr>
            <w:pStyle w:val="NormalWeb"/>
            <w:ind w:left="140"/>
          </w:pPr>
        </w:pPrChange>
      </w:pPr>
      <w:r w:rsidRPr="003D3BB0">
        <w:rPr>
          <w:rFonts w:ascii="Bookman Old Style" w:hAnsi="Bookman Old Style"/>
          <w:b/>
          <w:bCs/>
          <w:color w:val="000000"/>
        </w:rPr>
        <w:t xml:space="preserve"> </w:t>
      </w:r>
      <w:r w:rsidR="00B12C53" w:rsidRPr="003D3BB0">
        <w:rPr>
          <w:rFonts w:ascii="Bookman Old Style" w:hAnsi="Bookman Old Style"/>
          <w:b/>
          <w:bCs/>
          <w:color w:val="000000"/>
        </w:rPr>
        <w:t>[D] </w:t>
      </w:r>
      <w:r w:rsidR="00B12C53" w:rsidRPr="003D3BB0">
        <w:rPr>
          <w:rFonts w:ascii="Bookman Old Style" w:hAnsi="Bookman Old Style"/>
          <w:color w:val="000000"/>
        </w:rPr>
        <w:t>A sewing machine?</w:t>
      </w:r>
      <w:r w:rsidR="00B12C53" w:rsidRPr="003D3BB0">
        <w:rPr>
          <w:rFonts w:ascii="Bookman Old Style" w:hAnsi="Bookman Old Style"/>
          <w:color w:val="FF0000"/>
        </w:rPr>
        <w:t>  </w:t>
      </w:r>
    </w:p>
    <w:p w14:paraId="7C7BEF29" w14:textId="77777777" w:rsidR="0090383E" w:rsidRPr="003D3BB0" w:rsidRDefault="001A4127">
      <w:pPr>
        <w:pStyle w:val="NormalWeb"/>
        <w:ind w:left="709"/>
        <w:rPr>
          <w:rFonts w:ascii="Bookman Old Style" w:hAnsi="Bookman Old Style"/>
          <w:color w:val="FF0000"/>
        </w:rPr>
        <w:pPrChange w:id="916" w:author="pachalo chizala" w:date="2023-05-07T18:58:00Z">
          <w:pPr>
            <w:pStyle w:val="NormalWeb"/>
            <w:ind w:left="140"/>
          </w:pPr>
        </w:pPrChange>
      </w:pPr>
      <w:r w:rsidRPr="003D3BB0">
        <w:rPr>
          <w:rFonts w:ascii="Bookman Old Style" w:hAnsi="Bookman Old Style"/>
          <w:b/>
          <w:bCs/>
          <w:color w:val="000000"/>
        </w:rPr>
        <w:t xml:space="preserve"> </w:t>
      </w:r>
      <w:r w:rsidR="00277CFA" w:rsidRPr="003D3BB0">
        <w:rPr>
          <w:rFonts w:ascii="Bookman Old Style" w:hAnsi="Bookman Old Style"/>
          <w:b/>
          <w:bCs/>
          <w:color w:val="000000"/>
        </w:rPr>
        <w:t>[E] </w:t>
      </w:r>
      <w:r w:rsidR="00277CFA" w:rsidRPr="003D3BB0">
        <w:rPr>
          <w:rFonts w:ascii="Bookman Old Style" w:hAnsi="Bookman Old Style"/>
          <w:color w:val="000000"/>
        </w:rPr>
        <w:t>A DVD player/Home theater?</w:t>
      </w:r>
      <w:r w:rsidR="00277CFA" w:rsidRPr="003D3BB0">
        <w:rPr>
          <w:rFonts w:ascii="Bookman Old Style" w:hAnsi="Bookman Old Style"/>
          <w:color w:val="FF0000"/>
        </w:rPr>
        <w:t> </w:t>
      </w:r>
    </w:p>
    <w:p w14:paraId="3992E0A5" w14:textId="77777777" w:rsidR="00B12C53" w:rsidRPr="003D3BB0" w:rsidRDefault="00277CFA" w:rsidP="00B12C53">
      <w:pPr>
        <w:pStyle w:val="NormalWeb"/>
        <w:ind w:left="140"/>
        <w:rPr>
          <w:rFonts w:ascii="Bookman Old Style" w:hAnsi="Bookman Old Style"/>
          <w:color w:val="FF0000"/>
        </w:rPr>
      </w:pPr>
      <w:r w:rsidRPr="003D3BB0">
        <w:rPr>
          <w:rFonts w:ascii="Bookman Old Style" w:hAnsi="Bookman Old Style"/>
          <w:color w:val="FF0000"/>
        </w:rPr>
        <w:t> </w:t>
      </w:r>
    </w:p>
    <w:p w14:paraId="52C0F162" w14:textId="77777777" w:rsidR="00277CFA" w:rsidRPr="003D3BB0" w:rsidRDefault="00277CFA" w:rsidP="00277CFA">
      <w:pPr>
        <w:pStyle w:val="NormalWeb"/>
        <w:ind w:left="140"/>
        <w:rPr>
          <w:rFonts w:ascii="Bookman Old Style" w:hAnsi="Bookman Old Style"/>
          <w:i/>
          <w:iCs/>
          <w:color w:val="000000"/>
          <w:rPrChange w:id="917" w:author="pachalo chizala" w:date="2023-05-07T19:13:00Z">
            <w:rPr>
              <w:rFonts w:ascii="Bookman Old Style" w:hAnsi="Bookman Old Style"/>
              <w:color w:val="000000"/>
            </w:rPr>
          </w:rPrChange>
        </w:rPr>
      </w:pPr>
      <w:r w:rsidRPr="003D3BB0">
        <w:rPr>
          <w:rFonts w:ascii="Bookman Old Style" w:hAnsi="Bookman Old Style"/>
          <w:b/>
          <w:bCs/>
          <w:i/>
          <w:iCs/>
          <w:color w:val="000000"/>
          <w:rPrChange w:id="918" w:author="pachalo chizala" w:date="2023-05-07T19:13:00Z">
            <w:rPr>
              <w:rFonts w:ascii="Bookman Old Style" w:hAnsi="Bookman Old Style"/>
              <w:b/>
              <w:bCs/>
              <w:color w:val="000000"/>
            </w:rPr>
          </w:rPrChange>
        </w:rPr>
        <w:t>HC10:</w:t>
      </w:r>
      <w:r w:rsidR="00DA2B94" w:rsidRPr="003D3BB0">
        <w:rPr>
          <w:rFonts w:ascii="Bookman Old Style" w:hAnsi="Bookman Old Style"/>
          <w:b/>
          <w:bCs/>
          <w:i/>
          <w:iCs/>
          <w:color w:val="000000"/>
          <w:rPrChange w:id="919" w:author="pachalo chizala" w:date="2023-05-07T19:13:00Z">
            <w:rPr>
              <w:rFonts w:ascii="Bookman Old Style" w:hAnsi="Bookman Old Style"/>
              <w:b/>
              <w:bCs/>
              <w:color w:val="000000"/>
            </w:rPr>
          </w:rPrChange>
        </w:rPr>
        <w:t xml:space="preserve"> </w:t>
      </w:r>
      <w:r w:rsidRPr="003D3BB0">
        <w:rPr>
          <w:rFonts w:ascii="Bookman Old Style" w:hAnsi="Bookman Old Style"/>
          <w:i/>
          <w:iCs/>
          <w:color w:val="000000"/>
          <w:rPrChange w:id="920" w:author="pachalo chizala" w:date="2023-05-07T19:13:00Z">
            <w:rPr>
              <w:rFonts w:ascii="Bookman Old Style" w:hAnsi="Bookman Old Style"/>
              <w:color w:val="000000"/>
            </w:rPr>
          </w:rPrChange>
        </w:rPr>
        <w:t>Does any member of your household own: </w:t>
      </w:r>
    </w:p>
    <w:p w14:paraId="4EF91577" w14:textId="77777777" w:rsidR="00DA2B94" w:rsidRPr="003D3BB0" w:rsidRDefault="0090383E">
      <w:pPr>
        <w:pStyle w:val="NormalWeb"/>
        <w:ind w:left="709"/>
        <w:rPr>
          <w:rFonts w:ascii="Bookman Old Style" w:hAnsi="Bookman Old Style"/>
          <w:color w:val="000000"/>
        </w:rPr>
        <w:pPrChange w:id="921" w:author="pachalo chizala" w:date="2023-05-07T18:58:00Z">
          <w:pPr>
            <w:pStyle w:val="NormalWeb"/>
          </w:pPr>
        </w:pPrChange>
      </w:pPr>
      <w:del w:id="922" w:author="pachalo chizala" w:date="2023-05-07T18:58:00Z">
        <w:r w:rsidRPr="003D3BB0" w:rsidDel="006A2402">
          <w:rPr>
            <w:rFonts w:ascii="Bookman Old Style" w:hAnsi="Bookman Old Style"/>
            <w:color w:val="000000"/>
          </w:rPr>
          <w:delText xml:space="preserve"> </w:delText>
        </w:r>
        <w:r w:rsidR="00277CFA" w:rsidRPr="003D3BB0" w:rsidDel="006A2402">
          <w:rPr>
            <w:rFonts w:ascii="Bookman Old Style" w:hAnsi="Bookman Old Style"/>
            <w:color w:val="000000"/>
          </w:rPr>
          <w:delText> </w:delText>
        </w:r>
      </w:del>
      <w:r w:rsidR="00277CFA" w:rsidRPr="003D3BB0">
        <w:rPr>
          <w:rFonts w:ascii="Bookman Old Style" w:hAnsi="Bookman Old Style"/>
          <w:b/>
          <w:bCs/>
          <w:color w:val="000000"/>
        </w:rPr>
        <w:t>[A] </w:t>
      </w:r>
      <w:r w:rsidR="00776E87" w:rsidRPr="003D3BB0">
        <w:rPr>
          <w:rFonts w:ascii="Bookman Old Style" w:hAnsi="Bookman Old Style"/>
          <w:color w:val="000000"/>
        </w:rPr>
        <w:t>Torch</w:t>
      </w:r>
      <w:r w:rsidR="00277CFA" w:rsidRPr="003D3BB0">
        <w:rPr>
          <w:rFonts w:ascii="Bookman Old Style" w:hAnsi="Bookman Old Style"/>
          <w:color w:val="000000"/>
        </w:rPr>
        <w:t>/Battery lamp/Bulb </w:t>
      </w:r>
    </w:p>
    <w:p w14:paraId="44B96067" w14:textId="77777777" w:rsidR="00DA2B94" w:rsidRPr="003D3BB0" w:rsidRDefault="00DD0398">
      <w:pPr>
        <w:pStyle w:val="NormalWeb"/>
        <w:ind w:left="709"/>
        <w:rPr>
          <w:rFonts w:ascii="Bookman Old Style" w:hAnsi="Bookman Old Style"/>
          <w:color w:val="000000"/>
        </w:rPr>
        <w:pPrChange w:id="923" w:author="pachalo chizala" w:date="2023-05-07T18:58:00Z">
          <w:pPr>
            <w:pStyle w:val="NormalWeb"/>
            <w:ind w:left="140"/>
          </w:pPr>
        </w:pPrChange>
      </w:pPr>
      <w:r w:rsidRPr="003D3BB0">
        <w:rPr>
          <w:rFonts w:ascii="Bookman Old Style" w:hAnsi="Bookman Old Style"/>
          <w:b/>
          <w:bCs/>
          <w:color w:val="000000"/>
        </w:rPr>
        <w:t>[</w:t>
      </w:r>
      <w:r w:rsidR="00DA2B94" w:rsidRPr="003D3BB0">
        <w:rPr>
          <w:rFonts w:ascii="Bookman Old Style" w:hAnsi="Bookman Old Style"/>
          <w:b/>
          <w:bCs/>
          <w:color w:val="000000"/>
        </w:rPr>
        <w:t xml:space="preserve">B] </w:t>
      </w:r>
      <w:r w:rsidR="00DA2B94" w:rsidRPr="003D3BB0">
        <w:rPr>
          <w:rFonts w:ascii="Bookman Old Style" w:hAnsi="Bookman Old Style"/>
          <w:color w:val="000000"/>
        </w:rPr>
        <w:t>A</w:t>
      </w:r>
      <w:r w:rsidRPr="003D3BB0">
        <w:rPr>
          <w:rFonts w:ascii="Bookman Old Style" w:hAnsi="Bookman Old Style"/>
          <w:color w:val="000000"/>
        </w:rPr>
        <w:t xml:space="preserve"> bicycle? </w:t>
      </w:r>
    </w:p>
    <w:p w14:paraId="16B43805" w14:textId="77777777" w:rsidR="00DA2B94" w:rsidRPr="003D3BB0" w:rsidRDefault="00DD0398">
      <w:pPr>
        <w:pStyle w:val="NormalWeb"/>
        <w:ind w:left="709"/>
        <w:rPr>
          <w:rFonts w:ascii="Bookman Old Style" w:hAnsi="Bookman Old Style"/>
          <w:color w:val="000000"/>
        </w:rPr>
        <w:pPrChange w:id="924" w:author="pachalo chizala" w:date="2023-05-07T18:58:00Z">
          <w:pPr>
            <w:pStyle w:val="NormalWeb"/>
            <w:ind w:left="140"/>
          </w:pPr>
        </w:pPrChange>
      </w:pPr>
      <w:r w:rsidRPr="003D3BB0">
        <w:rPr>
          <w:rFonts w:ascii="Bookman Old Style" w:hAnsi="Bookman Old Style"/>
          <w:b/>
          <w:bCs/>
          <w:color w:val="000000"/>
        </w:rPr>
        <w:t>[C]</w:t>
      </w:r>
      <w:r w:rsidRPr="003D3BB0">
        <w:rPr>
          <w:rFonts w:ascii="Bookman Old Style" w:hAnsi="Bookman Old Style"/>
          <w:color w:val="000000"/>
        </w:rPr>
        <w:t xml:space="preserve"> A motorcycle or scooter? </w:t>
      </w:r>
    </w:p>
    <w:p w14:paraId="1AD5E12C" w14:textId="77777777" w:rsidR="00DA2B94" w:rsidRPr="003D3BB0" w:rsidRDefault="00DD0398">
      <w:pPr>
        <w:pStyle w:val="NormalWeb"/>
        <w:ind w:left="709"/>
        <w:rPr>
          <w:rFonts w:ascii="Bookman Old Style" w:hAnsi="Bookman Old Style"/>
          <w:color w:val="000000"/>
        </w:rPr>
        <w:pPrChange w:id="925" w:author="pachalo chizala" w:date="2023-05-07T18:58:00Z">
          <w:pPr>
            <w:pStyle w:val="NormalWeb"/>
            <w:ind w:left="140"/>
          </w:pPr>
        </w:pPrChange>
      </w:pPr>
      <w:r w:rsidRPr="003D3BB0">
        <w:rPr>
          <w:rFonts w:ascii="Bookman Old Style" w:hAnsi="Bookman Old Style"/>
          <w:b/>
          <w:bCs/>
          <w:color w:val="000000"/>
        </w:rPr>
        <w:t>D] </w:t>
      </w:r>
      <w:r w:rsidRPr="003D3BB0">
        <w:rPr>
          <w:rFonts w:ascii="Bookman Old Style" w:hAnsi="Bookman Old Style"/>
          <w:color w:val="000000"/>
        </w:rPr>
        <w:t>An animal-drawn cart? </w:t>
      </w:r>
    </w:p>
    <w:p w14:paraId="1A2C2828" w14:textId="77777777" w:rsidR="00DA2B94" w:rsidRPr="003D3BB0" w:rsidRDefault="00DD0398">
      <w:pPr>
        <w:pStyle w:val="NormalWeb"/>
        <w:ind w:left="709"/>
        <w:rPr>
          <w:rFonts w:ascii="Bookman Old Style" w:hAnsi="Bookman Old Style"/>
          <w:color w:val="000000"/>
        </w:rPr>
        <w:pPrChange w:id="926" w:author="pachalo chizala" w:date="2023-05-07T18:58:00Z">
          <w:pPr>
            <w:pStyle w:val="NormalWeb"/>
            <w:ind w:left="140"/>
          </w:pPr>
        </w:pPrChange>
      </w:pPr>
      <w:r w:rsidRPr="003D3BB0">
        <w:rPr>
          <w:rFonts w:ascii="Bookman Old Style" w:hAnsi="Bookman Old Style"/>
          <w:b/>
          <w:bCs/>
          <w:color w:val="000000"/>
        </w:rPr>
        <w:t>[</w:t>
      </w:r>
      <w:r w:rsidR="00DA2B94" w:rsidRPr="003D3BB0">
        <w:rPr>
          <w:rFonts w:ascii="Bookman Old Style" w:hAnsi="Bookman Old Style"/>
          <w:b/>
          <w:bCs/>
          <w:color w:val="000000"/>
        </w:rPr>
        <w:t xml:space="preserve">E] </w:t>
      </w:r>
      <w:r w:rsidR="00776E87" w:rsidRPr="003D3BB0">
        <w:rPr>
          <w:rFonts w:ascii="Bookman Old Style" w:hAnsi="Bookman Old Style"/>
          <w:color w:val="000000"/>
        </w:rPr>
        <w:t>A</w:t>
      </w:r>
      <w:r w:rsidRPr="003D3BB0">
        <w:rPr>
          <w:rFonts w:ascii="Bookman Old Style" w:hAnsi="Bookman Old Style"/>
          <w:color w:val="000000"/>
        </w:rPr>
        <w:t xml:space="preserve"> car, truck or van?  </w:t>
      </w:r>
    </w:p>
    <w:p w14:paraId="2B0D51D6" w14:textId="77777777" w:rsidR="00DA2B94" w:rsidRPr="003D3BB0" w:rsidRDefault="00DD0398">
      <w:pPr>
        <w:pStyle w:val="NormalWeb"/>
        <w:ind w:left="709"/>
        <w:rPr>
          <w:rFonts w:ascii="Bookman Old Style" w:hAnsi="Bookman Old Style"/>
          <w:color w:val="000000"/>
        </w:rPr>
        <w:pPrChange w:id="927" w:author="pachalo chizala" w:date="2023-05-07T18:58:00Z">
          <w:pPr>
            <w:pStyle w:val="NormalWeb"/>
            <w:ind w:left="140"/>
          </w:pPr>
        </w:pPrChange>
      </w:pPr>
      <w:r w:rsidRPr="003D3BB0">
        <w:rPr>
          <w:rFonts w:ascii="Bookman Old Style" w:hAnsi="Bookman Old Style"/>
          <w:b/>
          <w:bCs/>
          <w:color w:val="000000"/>
        </w:rPr>
        <w:t>[</w:t>
      </w:r>
      <w:r w:rsidR="00776E87" w:rsidRPr="003D3BB0">
        <w:rPr>
          <w:rFonts w:ascii="Bookman Old Style" w:hAnsi="Bookman Old Style"/>
          <w:b/>
          <w:bCs/>
          <w:color w:val="000000"/>
        </w:rPr>
        <w:t xml:space="preserve">F] </w:t>
      </w:r>
      <w:r w:rsidR="00776E87" w:rsidRPr="003D3BB0">
        <w:rPr>
          <w:rFonts w:ascii="Bookman Old Style" w:hAnsi="Bookman Old Style"/>
          <w:color w:val="000000"/>
        </w:rPr>
        <w:t>A</w:t>
      </w:r>
      <w:r w:rsidRPr="003D3BB0">
        <w:rPr>
          <w:rFonts w:ascii="Bookman Old Style" w:hAnsi="Bookman Old Style"/>
          <w:color w:val="000000"/>
        </w:rPr>
        <w:t xml:space="preserve"> boat with a motor? </w:t>
      </w:r>
    </w:p>
    <w:p w14:paraId="39094746" w14:textId="77777777" w:rsidR="00DA2B94" w:rsidRPr="003D3BB0" w:rsidRDefault="00DD0398">
      <w:pPr>
        <w:pStyle w:val="NormalWeb"/>
        <w:ind w:left="709"/>
        <w:rPr>
          <w:rFonts w:ascii="Bookman Old Style" w:hAnsi="Bookman Old Style"/>
          <w:b/>
          <w:bCs/>
        </w:rPr>
        <w:pPrChange w:id="928" w:author="pachalo chizala" w:date="2023-05-07T18:58:00Z">
          <w:pPr>
            <w:pStyle w:val="NormalWeb"/>
            <w:ind w:left="140"/>
          </w:pPr>
        </w:pPrChange>
      </w:pPr>
      <w:r w:rsidRPr="003D3BB0">
        <w:rPr>
          <w:rFonts w:ascii="Bookman Old Style" w:hAnsi="Bookman Old Style"/>
          <w:b/>
          <w:bCs/>
          <w:color w:val="000000"/>
        </w:rPr>
        <w:t>[</w:t>
      </w:r>
      <w:r w:rsidR="00776E87" w:rsidRPr="003D3BB0">
        <w:rPr>
          <w:rFonts w:ascii="Bookman Old Style" w:hAnsi="Bookman Old Style"/>
          <w:b/>
          <w:bCs/>
          <w:color w:val="000000"/>
        </w:rPr>
        <w:t>G]</w:t>
      </w:r>
      <w:r w:rsidR="00776E87" w:rsidRPr="003D3BB0">
        <w:rPr>
          <w:rFonts w:ascii="Bookman Old Style" w:hAnsi="Bookman Old Style"/>
          <w:color w:val="000000"/>
        </w:rPr>
        <w:t xml:space="preserve"> A</w:t>
      </w:r>
      <w:r w:rsidRPr="003D3BB0">
        <w:rPr>
          <w:rFonts w:ascii="Bookman Old Style" w:hAnsi="Bookman Old Style"/>
          <w:color w:val="000000"/>
        </w:rPr>
        <w:t xml:space="preserve"> fishing net?</w:t>
      </w:r>
      <w:r w:rsidRPr="003D3BB0">
        <w:rPr>
          <w:rFonts w:ascii="Bookman Old Style" w:hAnsi="Bookman Old Style"/>
          <w:b/>
          <w:bCs/>
        </w:rPr>
        <w:t xml:space="preserve"> </w:t>
      </w:r>
    </w:p>
    <w:p w14:paraId="34001BAD" w14:textId="77777777" w:rsidR="00DD0398" w:rsidRPr="003D3BB0" w:rsidRDefault="00DD0398">
      <w:pPr>
        <w:pStyle w:val="NormalWeb"/>
        <w:ind w:left="709"/>
        <w:rPr>
          <w:rFonts w:ascii="Bookman Old Style" w:hAnsi="Bookman Old Style"/>
          <w:color w:val="FF0000"/>
        </w:rPr>
        <w:pPrChange w:id="929" w:author="pachalo chizala" w:date="2023-05-07T18:58:00Z">
          <w:pPr>
            <w:pStyle w:val="NormalWeb"/>
            <w:ind w:left="140"/>
          </w:pPr>
        </w:pPrChange>
      </w:pPr>
      <w:r w:rsidRPr="003D3BB0">
        <w:rPr>
          <w:rFonts w:ascii="Bookman Old Style" w:hAnsi="Bookman Old Style"/>
          <w:b/>
          <w:bCs/>
        </w:rPr>
        <w:t>[H]</w:t>
      </w:r>
      <w:r w:rsidRPr="003D3BB0">
        <w:rPr>
          <w:rFonts w:ascii="Bookman Old Style" w:hAnsi="Bookman Old Style"/>
        </w:rPr>
        <w:t> A canoe?</w:t>
      </w:r>
      <w:r w:rsidRPr="003D3BB0">
        <w:rPr>
          <w:rFonts w:ascii="Bookman Old Style" w:hAnsi="Bookman Old Style"/>
          <w:color w:val="FF0000"/>
        </w:rPr>
        <w:t> </w:t>
      </w:r>
    </w:p>
    <w:p w14:paraId="03328E1F" w14:textId="77777777" w:rsidR="0090383E" w:rsidRPr="003D3BB0" w:rsidRDefault="0090383E" w:rsidP="00776E87">
      <w:pPr>
        <w:pStyle w:val="NormalWeb"/>
        <w:ind w:left="140"/>
        <w:rPr>
          <w:rFonts w:ascii="Bookman Old Style" w:hAnsi="Bookman Old Style"/>
        </w:rPr>
      </w:pPr>
    </w:p>
    <w:p w14:paraId="44D54D10" w14:textId="77777777" w:rsidR="006A2402" w:rsidRPr="003D3BB0" w:rsidRDefault="006A2402" w:rsidP="006A2402">
      <w:pPr>
        <w:pStyle w:val="NormalWeb"/>
        <w:rPr>
          <w:ins w:id="930" w:author="pachalo chizala" w:date="2023-05-07T19:01:00Z"/>
          <w:rFonts w:ascii="Bookman Old Style" w:hAnsi="Bookman Old Style"/>
          <w:color w:val="000000"/>
        </w:rPr>
      </w:pPr>
      <w:ins w:id="931" w:author="pachalo chizala" w:date="2023-05-07T19:01:00Z">
        <w:r w:rsidRPr="003D3BB0">
          <w:rPr>
            <w:rFonts w:ascii="Bookman Old Style" w:hAnsi="Bookman Old Style"/>
            <w:color w:val="000000"/>
          </w:rPr>
          <w:t xml:space="preserve">For questions </w:t>
        </w:r>
        <w:r w:rsidRPr="003D3BB0">
          <w:rPr>
            <w:rFonts w:ascii="Bookman Old Style" w:hAnsi="Bookman Old Style"/>
            <w:b/>
            <w:bCs/>
            <w:color w:val="000000"/>
          </w:rPr>
          <w:t>HC11</w:t>
        </w:r>
        <w:r w:rsidRPr="003D3BB0">
          <w:rPr>
            <w:rFonts w:ascii="Bookman Old Style" w:hAnsi="Bookman Old Style"/>
            <w:color w:val="000000"/>
          </w:rPr>
          <w:t xml:space="preserve"> to </w:t>
        </w:r>
        <w:r w:rsidRPr="003D3BB0">
          <w:rPr>
            <w:rFonts w:ascii="Bookman Old Style" w:hAnsi="Bookman Old Style"/>
            <w:b/>
            <w:bCs/>
            <w:color w:val="000000"/>
          </w:rPr>
          <w:t>HC19</w:t>
        </w:r>
        <w:r w:rsidRPr="003D3BB0">
          <w:rPr>
            <w:rFonts w:ascii="Bookman Old Style" w:hAnsi="Bookman Old Style"/>
            <w:color w:val="000000"/>
          </w:rPr>
          <w:t xml:space="preserve"> select “YES” if any member of the household has the item, select “No” otherwise.</w:t>
        </w:r>
      </w:ins>
    </w:p>
    <w:p w14:paraId="4582FFAC" w14:textId="77777777" w:rsidR="00DD0398" w:rsidRPr="003D3BB0" w:rsidRDefault="00DD0398">
      <w:pPr>
        <w:pStyle w:val="NormalWeb"/>
        <w:rPr>
          <w:rFonts w:ascii="Bookman Old Style" w:hAnsi="Bookman Old Style"/>
          <w:i/>
          <w:iCs/>
          <w:color w:val="000000"/>
          <w:rPrChange w:id="932" w:author="pachalo chizala" w:date="2023-05-07T19:13:00Z">
            <w:rPr>
              <w:rFonts w:ascii="Bookman Old Style" w:hAnsi="Bookman Old Style"/>
              <w:color w:val="000000"/>
            </w:rPr>
          </w:rPrChange>
        </w:rPr>
        <w:pPrChange w:id="933" w:author="pachalo chizala" w:date="2023-05-07T19:01:00Z">
          <w:pPr>
            <w:pStyle w:val="NormalWeb"/>
            <w:ind w:left="140"/>
          </w:pPr>
        </w:pPrChange>
      </w:pPr>
      <w:r w:rsidRPr="003D3BB0">
        <w:rPr>
          <w:rFonts w:ascii="Bookman Old Style" w:hAnsi="Bookman Old Style"/>
          <w:b/>
          <w:bCs/>
          <w:i/>
          <w:iCs/>
          <w:color w:val="000000"/>
          <w:rPrChange w:id="934" w:author="pachalo chizala" w:date="2023-05-07T19:13:00Z">
            <w:rPr>
              <w:rFonts w:ascii="Bookman Old Style" w:hAnsi="Bookman Old Style"/>
              <w:b/>
              <w:bCs/>
              <w:color w:val="000000"/>
            </w:rPr>
          </w:rPrChange>
        </w:rPr>
        <w:t>HC11:</w:t>
      </w:r>
      <w:r w:rsidRPr="003D3BB0">
        <w:rPr>
          <w:rFonts w:ascii="Bookman Old Style" w:hAnsi="Bookman Old Style"/>
          <w:i/>
          <w:iCs/>
          <w:color w:val="000000"/>
          <w:rPrChange w:id="935" w:author="pachalo chizala" w:date="2023-05-07T19:13:00Z">
            <w:rPr>
              <w:rFonts w:ascii="Bookman Old Style" w:hAnsi="Bookman Old Style"/>
              <w:color w:val="000000"/>
            </w:rPr>
          </w:rPrChange>
        </w:rPr>
        <w:t> Does any member of your household have a computer or a tablet?</w:t>
      </w:r>
    </w:p>
    <w:p w14:paraId="4D973D1B" w14:textId="0C1DE295" w:rsidR="00F3404D" w:rsidRPr="003D3BB0" w:rsidDel="006A2402" w:rsidRDefault="00F3404D">
      <w:pPr>
        <w:pStyle w:val="NormalWeb"/>
        <w:rPr>
          <w:del w:id="936" w:author="pachalo chizala" w:date="2023-05-07T19:01:00Z"/>
          <w:rFonts w:ascii="Bookman Old Style" w:hAnsi="Bookman Old Style"/>
          <w:i/>
          <w:iCs/>
          <w:color w:val="000000"/>
          <w:rPrChange w:id="937" w:author="pachalo chizala" w:date="2023-05-07T19:13:00Z">
            <w:rPr>
              <w:del w:id="938" w:author="pachalo chizala" w:date="2023-05-07T19:01:00Z"/>
              <w:rFonts w:ascii="Bookman Old Style" w:hAnsi="Bookman Old Style"/>
              <w:color w:val="000000"/>
            </w:rPr>
          </w:rPrChange>
        </w:rPr>
        <w:pPrChange w:id="939" w:author="pachalo chizala" w:date="2023-05-07T18:59:00Z">
          <w:pPr>
            <w:pStyle w:val="NormalWeb"/>
            <w:ind w:left="140"/>
          </w:pPr>
        </w:pPrChange>
      </w:pPr>
      <w:del w:id="940" w:author="pachalo chizala" w:date="2023-05-07T19:01:00Z">
        <w:r w:rsidRPr="003D3BB0" w:rsidDel="006A2402">
          <w:rPr>
            <w:rFonts w:ascii="Bookman Old Style" w:hAnsi="Bookman Old Style"/>
            <w:i/>
            <w:iCs/>
            <w:color w:val="000000"/>
            <w:rPrChange w:id="941" w:author="pachalo chizala" w:date="2023-05-07T19:13:00Z">
              <w:rPr>
                <w:rFonts w:ascii="Bookman Old Style" w:hAnsi="Bookman Old Style"/>
                <w:color w:val="000000"/>
              </w:rPr>
            </w:rPrChange>
          </w:rPr>
          <w:delText xml:space="preserve">For questions </w:delText>
        </w:r>
        <w:r w:rsidRPr="003D3BB0" w:rsidDel="006A2402">
          <w:rPr>
            <w:rFonts w:ascii="Bookman Old Style" w:hAnsi="Bookman Old Style"/>
            <w:b/>
            <w:bCs/>
            <w:i/>
            <w:iCs/>
            <w:color w:val="000000"/>
            <w:rPrChange w:id="942" w:author="pachalo chizala" w:date="2023-05-07T19:13:00Z">
              <w:rPr>
                <w:rFonts w:ascii="Bookman Old Style" w:hAnsi="Bookman Old Style"/>
                <w:b/>
                <w:bCs/>
                <w:color w:val="000000"/>
              </w:rPr>
            </w:rPrChange>
          </w:rPr>
          <w:delText>HC11</w:delText>
        </w:r>
        <w:r w:rsidRPr="003D3BB0" w:rsidDel="006A2402">
          <w:rPr>
            <w:rFonts w:ascii="Bookman Old Style" w:hAnsi="Bookman Old Style"/>
            <w:i/>
            <w:iCs/>
            <w:color w:val="000000"/>
            <w:rPrChange w:id="943" w:author="pachalo chizala" w:date="2023-05-07T19:13:00Z">
              <w:rPr>
                <w:rFonts w:ascii="Bookman Old Style" w:hAnsi="Bookman Old Style"/>
                <w:color w:val="000000"/>
              </w:rPr>
            </w:rPrChange>
          </w:rPr>
          <w:delText xml:space="preserve"> to </w:delText>
        </w:r>
        <w:r w:rsidRPr="003D3BB0" w:rsidDel="006A2402">
          <w:rPr>
            <w:rFonts w:ascii="Bookman Old Style" w:hAnsi="Bookman Old Style"/>
            <w:b/>
            <w:bCs/>
            <w:i/>
            <w:iCs/>
            <w:color w:val="000000"/>
            <w:rPrChange w:id="944" w:author="pachalo chizala" w:date="2023-05-07T19:13:00Z">
              <w:rPr>
                <w:rFonts w:ascii="Bookman Old Style" w:hAnsi="Bookman Old Style"/>
                <w:b/>
                <w:bCs/>
                <w:color w:val="000000"/>
              </w:rPr>
            </w:rPrChange>
          </w:rPr>
          <w:delText>HC1</w:delText>
        </w:r>
        <w:r w:rsidR="00922A30" w:rsidRPr="003D3BB0" w:rsidDel="006A2402">
          <w:rPr>
            <w:rFonts w:ascii="Bookman Old Style" w:hAnsi="Bookman Old Style"/>
            <w:b/>
            <w:bCs/>
            <w:i/>
            <w:iCs/>
            <w:color w:val="000000"/>
            <w:rPrChange w:id="945" w:author="pachalo chizala" w:date="2023-05-07T19:13:00Z">
              <w:rPr>
                <w:rFonts w:ascii="Bookman Old Style" w:hAnsi="Bookman Old Style"/>
                <w:b/>
                <w:bCs/>
                <w:color w:val="000000"/>
              </w:rPr>
            </w:rPrChange>
          </w:rPr>
          <w:delText>9</w:delText>
        </w:r>
        <w:r w:rsidRPr="003D3BB0" w:rsidDel="006A2402">
          <w:rPr>
            <w:rFonts w:ascii="Bookman Old Style" w:hAnsi="Bookman Old Style"/>
            <w:i/>
            <w:iCs/>
            <w:color w:val="000000"/>
            <w:rPrChange w:id="946" w:author="pachalo chizala" w:date="2023-05-07T19:13:00Z">
              <w:rPr>
                <w:rFonts w:ascii="Bookman Old Style" w:hAnsi="Bookman Old Style"/>
                <w:color w:val="000000"/>
              </w:rPr>
            </w:rPrChange>
          </w:rPr>
          <w:delText xml:space="preserve"> select </w:delText>
        </w:r>
      </w:del>
      <w:del w:id="947" w:author="pachalo chizala" w:date="2023-05-07T18:59:00Z">
        <w:r w:rsidRPr="003D3BB0" w:rsidDel="006A2402">
          <w:rPr>
            <w:rFonts w:ascii="Bookman Old Style" w:hAnsi="Bookman Old Style"/>
            <w:i/>
            <w:iCs/>
            <w:color w:val="000000"/>
            <w:rPrChange w:id="948" w:author="pachalo chizala" w:date="2023-05-07T19:13:00Z">
              <w:rPr>
                <w:rFonts w:ascii="Bookman Old Style" w:hAnsi="Bookman Old Style"/>
                <w:color w:val="000000"/>
              </w:rPr>
            </w:rPrChange>
          </w:rPr>
          <w:delText>yes</w:delText>
        </w:r>
      </w:del>
      <w:del w:id="949" w:author="pachalo chizala" w:date="2023-05-07T19:01:00Z">
        <w:r w:rsidRPr="003D3BB0" w:rsidDel="006A2402">
          <w:rPr>
            <w:rFonts w:ascii="Bookman Old Style" w:hAnsi="Bookman Old Style"/>
            <w:i/>
            <w:iCs/>
            <w:color w:val="000000"/>
            <w:rPrChange w:id="950" w:author="pachalo chizala" w:date="2023-05-07T19:13:00Z">
              <w:rPr>
                <w:rFonts w:ascii="Bookman Old Style" w:hAnsi="Bookman Old Style"/>
                <w:color w:val="000000"/>
              </w:rPr>
            </w:rPrChange>
          </w:rPr>
          <w:delText xml:space="preserve"> if any member of the household </w:delText>
        </w:r>
        <w:r w:rsidR="0090383E" w:rsidRPr="003D3BB0" w:rsidDel="006A2402">
          <w:rPr>
            <w:rFonts w:ascii="Bookman Old Style" w:hAnsi="Bookman Old Style"/>
            <w:i/>
            <w:iCs/>
            <w:color w:val="000000"/>
            <w:rPrChange w:id="951" w:author="pachalo chizala" w:date="2023-05-07T19:13:00Z">
              <w:rPr>
                <w:rFonts w:ascii="Bookman Old Style" w:hAnsi="Bookman Old Style"/>
                <w:color w:val="000000"/>
              </w:rPr>
            </w:rPrChange>
          </w:rPr>
          <w:delText>has the item</w:delText>
        </w:r>
      </w:del>
      <w:del w:id="952" w:author="pachalo chizala" w:date="2023-05-07T18:59:00Z">
        <w:r w:rsidR="0090383E" w:rsidRPr="003D3BB0" w:rsidDel="006A2402">
          <w:rPr>
            <w:rFonts w:ascii="Bookman Old Style" w:hAnsi="Bookman Old Style"/>
            <w:i/>
            <w:iCs/>
            <w:color w:val="000000"/>
            <w:rPrChange w:id="953" w:author="pachalo chizala" w:date="2023-05-07T19:13:00Z">
              <w:rPr>
                <w:rFonts w:ascii="Bookman Old Style" w:hAnsi="Bookman Old Style"/>
                <w:color w:val="000000"/>
              </w:rPr>
            </w:rPrChange>
          </w:rPr>
          <w:delText>s</w:delText>
        </w:r>
      </w:del>
      <w:del w:id="954" w:author="pachalo chizala" w:date="2023-05-07T19:01:00Z">
        <w:r w:rsidR="0090383E" w:rsidRPr="003D3BB0" w:rsidDel="006A2402">
          <w:rPr>
            <w:rFonts w:ascii="Bookman Old Style" w:hAnsi="Bookman Old Style"/>
            <w:i/>
            <w:iCs/>
            <w:color w:val="000000"/>
            <w:rPrChange w:id="955" w:author="pachalo chizala" w:date="2023-05-07T19:13:00Z">
              <w:rPr>
                <w:rFonts w:ascii="Bookman Old Style" w:hAnsi="Bookman Old Style"/>
                <w:color w:val="000000"/>
              </w:rPr>
            </w:rPrChange>
          </w:rPr>
          <w:delText>,</w:delText>
        </w:r>
        <w:r w:rsidRPr="003D3BB0" w:rsidDel="006A2402">
          <w:rPr>
            <w:rFonts w:ascii="Bookman Old Style" w:hAnsi="Bookman Old Style"/>
            <w:i/>
            <w:iCs/>
            <w:color w:val="000000"/>
            <w:rPrChange w:id="956" w:author="pachalo chizala" w:date="2023-05-07T19:13:00Z">
              <w:rPr>
                <w:rFonts w:ascii="Bookman Old Style" w:hAnsi="Bookman Old Style"/>
                <w:color w:val="000000"/>
              </w:rPr>
            </w:rPrChange>
          </w:rPr>
          <w:delText xml:space="preserve"> select No otherwise</w:delText>
        </w:r>
        <w:r w:rsidR="0090383E" w:rsidRPr="003D3BB0" w:rsidDel="006A2402">
          <w:rPr>
            <w:rFonts w:ascii="Bookman Old Style" w:hAnsi="Bookman Old Style"/>
            <w:i/>
            <w:iCs/>
            <w:color w:val="000000"/>
            <w:rPrChange w:id="957" w:author="pachalo chizala" w:date="2023-05-07T19:13:00Z">
              <w:rPr>
                <w:rFonts w:ascii="Bookman Old Style" w:hAnsi="Bookman Old Style"/>
                <w:color w:val="000000"/>
              </w:rPr>
            </w:rPrChange>
          </w:rPr>
          <w:delText>.</w:delText>
        </w:r>
      </w:del>
    </w:p>
    <w:p w14:paraId="3E101A90" w14:textId="77777777" w:rsidR="00DD0398" w:rsidRPr="003D3BB0" w:rsidRDefault="00F3404D" w:rsidP="00021C9C">
      <w:pPr>
        <w:pStyle w:val="NormalWeb"/>
        <w:rPr>
          <w:rFonts w:ascii="Bookman Old Style" w:hAnsi="Bookman Old Style"/>
          <w:i/>
          <w:iCs/>
          <w:color w:val="000000"/>
          <w:rPrChange w:id="958" w:author="pachalo chizala" w:date="2023-05-07T19:13:00Z">
            <w:rPr>
              <w:rFonts w:ascii="Bookman Old Style" w:hAnsi="Bookman Old Style"/>
              <w:color w:val="000000"/>
            </w:rPr>
          </w:rPrChange>
        </w:rPr>
      </w:pPr>
      <w:del w:id="959" w:author="pachalo chizala" w:date="2023-05-07T19:01:00Z">
        <w:r w:rsidRPr="003D3BB0" w:rsidDel="006A2402">
          <w:rPr>
            <w:rFonts w:ascii="Bookman Old Style" w:hAnsi="Bookman Old Style"/>
            <w:i/>
            <w:iCs/>
            <w:color w:val="000000"/>
            <w:rPrChange w:id="960" w:author="pachalo chizala" w:date="2023-05-07T19:13:00Z">
              <w:rPr>
                <w:rFonts w:ascii="Bookman Old Style" w:hAnsi="Bookman Old Style"/>
                <w:color w:val="000000"/>
              </w:rPr>
            </w:rPrChange>
          </w:rPr>
          <w:delText xml:space="preserve">  </w:delText>
        </w:r>
      </w:del>
      <w:r w:rsidR="00DD0398" w:rsidRPr="003D3BB0">
        <w:rPr>
          <w:rFonts w:ascii="Bookman Old Style" w:hAnsi="Bookman Old Style"/>
          <w:b/>
          <w:bCs/>
          <w:i/>
          <w:iCs/>
          <w:color w:val="000000"/>
          <w:rPrChange w:id="961" w:author="pachalo chizala" w:date="2023-05-07T19:13:00Z">
            <w:rPr>
              <w:rFonts w:ascii="Bookman Old Style" w:hAnsi="Bookman Old Style"/>
              <w:b/>
              <w:bCs/>
              <w:color w:val="000000"/>
            </w:rPr>
          </w:rPrChange>
        </w:rPr>
        <w:t>HC12:</w:t>
      </w:r>
      <w:r w:rsidR="00DD0398" w:rsidRPr="003D3BB0">
        <w:rPr>
          <w:rFonts w:ascii="Bookman Old Style" w:hAnsi="Bookman Old Style"/>
          <w:i/>
          <w:iCs/>
          <w:color w:val="000000"/>
          <w:rPrChange w:id="962" w:author="pachalo chizala" w:date="2023-05-07T19:13:00Z">
            <w:rPr>
              <w:rFonts w:ascii="Bookman Old Style" w:hAnsi="Bookman Old Style"/>
              <w:color w:val="000000"/>
            </w:rPr>
          </w:rPrChange>
        </w:rPr>
        <w:t> Does any member of your household have a mobile telephone?  </w:t>
      </w:r>
    </w:p>
    <w:p w14:paraId="0AD7D36B" w14:textId="77777777" w:rsidR="00DD0398" w:rsidRPr="003D3BB0" w:rsidRDefault="00DD0398">
      <w:pPr>
        <w:pStyle w:val="NormalWeb"/>
        <w:rPr>
          <w:rFonts w:ascii="Bookman Old Style" w:hAnsi="Bookman Old Style"/>
          <w:i/>
          <w:iCs/>
          <w:color w:val="000000"/>
          <w:rPrChange w:id="963" w:author="pachalo chizala" w:date="2023-05-07T19:13:00Z">
            <w:rPr>
              <w:rFonts w:ascii="Bookman Old Style" w:hAnsi="Bookman Old Style"/>
              <w:color w:val="000000"/>
            </w:rPr>
          </w:rPrChange>
        </w:rPr>
        <w:pPrChange w:id="964" w:author="pachalo chizala" w:date="2023-05-07T19:01:00Z">
          <w:pPr>
            <w:pStyle w:val="NormalWeb"/>
            <w:ind w:left="140"/>
          </w:pPr>
        </w:pPrChange>
      </w:pPr>
      <w:r w:rsidRPr="003D3BB0">
        <w:rPr>
          <w:rFonts w:ascii="Bookman Old Style" w:hAnsi="Bookman Old Style"/>
          <w:b/>
          <w:bCs/>
          <w:i/>
          <w:iCs/>
          <w:color w:val="000000"/>
          <w:rPrChange w:id="965" w:author="pachalo chizala" w:date="2023-05-07T19:13:00Z">
            <w:rPr>
              <w:rFonts w:ascii="Bookman Old Style" w:hAnsi="Bookman Old Style"/>
              <w:b/>
              <w:bCs/>
              <w:color w:val="000000"/>
            </w:rPr>
          </w:rPrChange>
        </w:rPr>
        <w:t>HC13</w:t>
      </w:r>
      <w:r w:rsidR="00F3404D" w:rsidRPr="003D3BB0">
        <w:rPr>
          <w:rFonts w:ascii="Bookman Old Style" w:hAnsi="Bookman Old Style"/>
          <w:b/>
          <w:bCs/>
          <w:i/>
          <w:iCs/>
          <w:color w:val="000000"/>
          <w:rPrChange w:id="966" w:author="pachalo chizala" w:date="2023-05-07T19:13:00Z">
            <w:rPr>
              <w:rFonts w:ascii="Bookman Old Style" w:hAnsi="Bookman Old Style"/>
              <w:b/>
              <w:bCs/>
              <w:color w:val="000000"/>
            </w:rPr>
          </w:rPrChange>
        </w:rPr>
        <w:t>:</w:t>
      </w:r>
      <w:r w:rsidRPr="003D3BB0">
        <w:rPr>
          <w:rFonts w:ascii="Bookman Old Style" w:hAnsi="Bookman Old Style"/>
          <w:b/>
          <w:bCs/>
          <w:i/>
          <w:iCs/>
          <w:color w:val="000000"/>
          <w:rPrChange w:id="967" w:author="pachalo chizala" w:date="2023-05-07T19:13:00Z">
            <w:rPr>
              <w:rFonts w:ascii="Bookman Old Style" w:hAnsi="Bookman Old Style"/>
              <w:b/>
              <w:bCs/>
              <w:color w:val="000000"/>
            </w:rPr>
          </w:rPrChange>
        </w:rPr>
        <w:t> </w:t>
      </w:r>
      <w:r w:rsidRPr="003D3BB0">
        <w:rPr>
          <w:rFonts w:ascii="Bookman Old Style" w:hAnsi="Bookman Old Style"/>
          <w:i/>
          <w:iCs/>
          <w:color w:val="000000"/>
          <w:rPrChange w:id="968" w:author="pachalo chizala" w:date="2023-05-07T19:13:00Z">
            <w:rPr>
              <w:rFonts w:ascii="Bookman Old Style" w:hAnsi="Bookman Old Style"/>
              <w:color w:val="000000"/>
            </w:rPr>
          </w:rPrChange>
        </w:rPr>
        <w:t>Does your household have access to internet at home? </w:t>
      </w:r>
    </w:p>
    <w:p w14:paraId="14D65FD4" w14:textId="77777777" w:rsidR="00F3404D" w:rsidRPr="003D3BB0" w:rsidRDefault="00534C9D">
      <w:pPr>
        <w:pStyle w:val="NormalWeb"/>
        <w:rPr>
          <w:rFonts w:ascii="Bookman Old Style" w:hAnsi="Bookman Old Style"/>
          <w:i/>
          <w:iCs/>
          <w:color w:val="000000"/>
          <w:rPrChange w:id="969" w:author="pachalo chizala" w:date="2023-05-07T19:13:00Z">
            <w:rPr>
              <w:rFonts w:ascii="Bookman Old Style" w:hAnsi="Bookman Old Style"/>
              <w:color w:val="000000"/>
            </w:rPr>
          </w:rPrChange>
        </w:rPr>
        <w:pPrChange w:id="970" w:author="pachalo chizala" w:date="2023-05-07T19:02:00Z">
          <w:pPr>
            <w:pStyle w:val="NormalWeb"/>
            <w:ind w:left="140"/>
          </w:pPr>
        </w:pPrChange>
      </w:pPr>
      <w:r w:rsidRPr="003D3BB0">
        <w:rPr>
          <w:rFonts w:ascii="Bookman Old Style" w:hAnsi="Bookman Old Style"/>
          <w:b/>
          <w:bCs/>
          <w:i/>
          <w:iCs/>
          <w:color w:val="000000"/>
          <w:rPrChange w:id="971" w:author="pachalo chizala" w:date="2023-05-07T19:13:00Z">
            <w:rPr>
              <w:rFonts w:ascii="Bookman Old Style" w:hAnsi="Bookman Old Style"/>
              <w:b/>
              <w:bCs/>
              <w:color w:val="000000"/>
            </w:rPr>
          </w:rPrChange>
        </w:rPr>
        <w:lastRenderedPageBreak/>
        <w:t>HC</w:t>
      </w:r>
      <w:r w:rsidR="00F3404D" w:rsidRPr="003D3BB0">
        <w:rPr>
          <w:rFonts w:ascii="Bookman Old Style" w:hAnsi="Bookman Old Style"/>
          <w:b/>
          <w:bCs/>
          <w:i/>
          <w:iCs/>
          <w:color w:val="000000"/>
          <w:rPrChange w:id="972" w:author="pachalo chizala" w:date="2023-05-07T19:13:00Z">
            <w:rPr>
              <w:rFonts w:ascii="Bookman Old Style" w:hAnsi="Bookman Old Style"/>
              <w:b/>
              <w:bCs/>
              <w:color w:val="000000"/>
            </w:rPr>
          </w:rPrChange>
        </w:rPr>
        <w:t>15:</w:t>
      </w:r>
      <w:r w:rsidRPr="003D3BB0">
        <w:rPr>
          <w:rFonts w:ascii="Bookman Old Style" w:hAnsi="Bookman Old Style"/>
          <w:b/>
          <w:bCs/>
          <w:i/>
          <w:iCs/>
          <w:color w:val="000000"/>
          <w:rPrChange w:id="973" w:author="pachalo chizala" w:date="2023-05-07T19:13:00Z">
            <w:rPr>
              <w:rFonts w:ascii="Bookman Old Style" w:hAnsi="Bookman Old Style"/>
              <w:b/>
              <w:bCs/>
              <w:color w:val="000000"/>
            </w:rPr>
          </w:rPrChange>
        </w:rPr>
        <w:t> </w:t>
      </w:r>
      <w:r w:rsidRPr="003D3BB0">
        <w:rPr>
          <w:rFonts w:ascii="Bookman Old Style" w:hAnsi="Bookman Old Style"/>
          <w:i/>
          <w:iCs/>
          <w:color w:val="000000"/>
          <w:rPrChange w:id="974" w:author="pachalo chizala" w:date="2023-05-07T19:13:00Z">
            <w:rPr>
              <w:rFonts w:ascii="Bookman Old Style" w:hAnsi="Bookman Old Style"/>
              <w:color w:val="000000"/>
            </w:rPr>
          </w:rPrChange>
        </w:rPr>
        <w:t>Does any member of this household own any land that can be used for agriculture?</w:t>
      </w:r>
    </w:p>
    <w:p w14:paraId="16FAD1E5" w14:textId="4919B5E0" w:rsidR="00922A30" w:rsidRPr="003D3BB0" w:rsidRDefault="00534C9D" w:rsidP="00F77A64">
      <w:pPr>
        <w:pStyle w:val="NormalWeb"/>
        <w:rPr>
          <w:rFonts w:ascii="Bookman Old Style" w:hAnsi="Bookman Old Style"/>
          <w:i/>
          <w:iCs/>
          <w:color w:val="000000"/>
          <w:rPrChange w:id="975" w:author="pachalo chizala" w:date="2023-05-07T19:13:00Z">
            <w:rPr>
              <w:rFonts w:ascii="Bookman Old Style" w:hAnsi="Bookman Old Style"/>
              <w:color w:val="000000"/>
            </w:rPr>
          </w:rPrChange>
        </w:rPr>
      </w:pPr>
      <w:r w:rsidRPr="003D3BB0">
        <w:rPr>
          <w:rFonts w:ascii="Bookman Old Style" w:hAnsi="Bookman Old Style"/>
          <w:b/>
          <w:bCs/>
          <w:i/>
          <w:iCs/>
          <w:color w:val="000000"/>
          <w:rPrChange w:id="976" w:author="pachalo chizala" w:date="2023-05-07T19:13:00Z">
            <w:rPr>
              <w:rFonts w:ascii="Bookman Old Style" w:hAnsi="Bookman Old Style"/>
              <w:b/>
              <w:bCs/>
              <w:color w:val="000000"/>
            </w:rPr>
          </w:rPrChange>
        </w:rPr>
        <w:t>HC16</w:t>
      </w:r>
      <w:r w:rsidR="00776E87" w:rsidRPr="003D3BB0">
        <w:rPr>
          <w:rFonts w:ascii="Bookman Old Style" w:hAnsi="Bookman Old Style"/>
          <w:b/>
          <w:bCs/>
          <w:i/>
          <w:iCs/>
          <w:color w:val="000000"/>
          <w:rPrChange w:id="977" w:author="pachalo chizala" w:date="2023-05-07T19:13:00Z">
            <w:rPr>
              <w:rFonts w:ascii="Bookman Old Style" w:hAnsi="Bookman Old Style"/>
              <w:b/>
              <w:bCs/>
              <w:color w:val="000000"/>
            </w:rPr>
          </w:rPrChange>
        </w:rPr>
        <w:t>:</w:t>
      </w:r>
      <w:r w:rsidRPr="003D3BB0">
        <w:rPr>
          <w:rFonts w:ascii="Bookman Old Style" w:hAnsi="Bookman Old Style"/>
          <w:i/>
          <w:iCs/>
          <w:color w:val="000000"/>
          <w:rPrChange w:id="978" w:author="pachalo chizala" w:date="2023-05-07T19:13:00Z">
            <w:rPr>
              <w:rFonts w:ascii="Bookman Old Style" w:hAnsi="Bookman Old Style"/>
              <w:color w:val="000000"/>
            </w:rPr>
          </w:rPrChange>
        </w:rPr>
        <w:t> How many </w:t>
      </w:r>
      <w:r w:rsidRPr="003D3BB0">
        <w:rPr>
          <w:rFonts w:ascii="Bookman Old Style" w:hAnsi="Bookman Old Style"/>
          <w:i/>
          <w:iCs/>
          <w:color w:val="FF0000"/>
          <w:rPrChange w:id="979" w:author="pachalo chizala" w:date="2023-05-07T19:13:00Z">
            <w:rPr>
              <w:rFonts w:ascii="Bookman Old Style" w:hAnsi="Bookman Old Style"/>
              <w:color w:val="FF0000"/>
            </w:rPr>
          </w:rPrChange>
        </w:rPr>
        <w:t>hectares/acres/football pitches(ground) </w:t>
      </w:r>
      <w:r w:rsidRPr="003D3BB0">
        <w:rPr>
          <w:rFonts w:ascii="Bookman Old Style" w:hAnsi="Bookman Old Style"/>
          <w:i/>
          <w:iCs/>
          <w:color w:val="000000"/>
          <w:rPrChange w:id="980" w:author="pachalo chizala" w:date="2023-05-07T19:13:00Z">
            <w:rPr>
              <w:rFonts w:ascii="Bookman Old Style" w:hAnsi="Bookman Old Style"/>
              <w:color w:val="000000"/>
            </w:rPr>
          </w:rPrChange>
        </w:rPr>
        <w:t xml:space="preserve">of agricultural </w:t>
      </w:r>
      <w:r w:rsidR="00F77A64" w:rsidRPr="003D3BB0">
        <w:rPr>
          <w:rFonts w:ascii="Bookman Old Style" w:hAnsi="Bookman Old Style"/>
          <w:i/>
          <w:iCs/>
          <w:color w:val="000000"/>
          <w:rPrChange w:id="981" w:author="pachalo chizala" w:date="2023-05-07T19:13:00Z">
            <w:rPr>
              <w:rFonts w:ascii="Bookman Old Style" w:hAnsi="Bookman Old Style"/>
              <w:color w:val="000000"/>
            </w:rPr>
          </w:rPrChange>
        </w:rPr>
        <w:t xml:space="preserve">  </w:t>
      </w:r>
      <w:r w:rsidRPr="003D3BB0">
        <w:rPr>
          <w:rFonts w:ascii="Bookman Old Style" w:hAnsi="Bookman Old Style"/>
          <w:i/>
          <w:iCs/>
          <w:color w:val="000000"/>
          <w:rPrChange w:id="982" w:author="pachalo chizala" w:date="2023-05-07T19:13:00Z">
            <w:rPr>
              <w:rFonts w:ascii="Bookman Old Style" w:hAnsi="Bookman Old Style"/>
              <w:color w:val="000000"/>
            </w:rPr>
          </w:rPrChange>
        </w:rPr>
        <w:t>l</w:t>
      </w:r>
      <w:r w:rsidR="00776E87" w:rsidRPr="003D3BB0">
        <w:rPr>
          <w:rFonts w:ascii="Bookman Old Style" w:hAnsi="Bookman Old Style"/>
          <w:i/>
          <w:iCs/>
          <w:color w:val="000000"/>
          <w:rPrChange w:id="983" w:author="pachalo chizala" w:date="2023-05-07T19:13:00Z">
            <w:rPr>
              <w:rFonts w:ascii="Bookman Old Style" w:hAnsi="Bookman Old Style"/>
              <w:color w:val="000000"/>
            </w:rPr>
          </w:rPrChange>
        </w:rPr>
        <w:t>a</w:t>
      </w:r>
      <w:r w:rsidRPr="003D3BB0">
        <w:rPr>
          <w:rFonts w:ascii="Bookman Old Style" w:hAnsi="Bookman Old Style"/>
          <w:i/>
          <w:iCs/>
          <w:color w:val="000000"/>
          <w:rPrChange w:id="984" w:author="pachalo chizala" w:date="2023-05-07T19:13:00Z">
            <w:rPr>
              <w:rFonts w:ascii="Bookman Old Style" w:hAnsi="Bookman Old Style"/>
              <w:color w:val="000000"/>
            </w:rPr>
          </w:rPrChange>
        </w:rPr>
        <w:t>nd do members of this household own? </w:t>
      </w:r>
    </w:p>
    <w:p w14:paraId="2F52FAF6" w14:textId="77777777" w:rsidR="00534C9D" w:rsidRPr="003D3BB0" w:rsidRDefault="00534C9D">
      <w:pPr>
        <w:pStyle w:val="NormalWeb"/>
        <w:rPr>
          <w:rFonts w:ascii="Bookman Old Style" w:hAnsi="Bookman Old Style"/>
          <w:i/>
          <w:iCs/>
          <w:color w:val="000000"/>
          <w:rPrChange w:id="985" w:author="pachalo chizala" w:date="2023-05-07T19:13:00Z">
            <w:rPr>
              <w:rFonts w:ascii="Bookman Old Style" w:hAnsi="Bookman Old Style"/>
              <w:color w:val="000000"/>
            </w:rPr>
          </w:rPrChange>
        </w:rPr>
        <w:pPrChange w:id="986" w:author="pachalo chizala" w:date="2023-05-07T19:02:00Z">
          <w:pPr>
            <w:pStyle w:val="NormalWeb"/>
            <w:ind w:left="140"/>
          </w:pPr>
        </w:pPrChange>
      </w:pPr>
      <w:r w:rsidRPr="003D3BB0">
        <w:rPr>
          <w:rFonts w:ascii="Bookman Old Style" w:hAnsi="Bookman Old Style"/>
          <w:b/>
          <w:bCs/>
          <w:i/>
          <w:iCs/>
          <w:color w:val="000000"/>
          <w:rPrChange w:id="987" w:author="pachalo chizala" w:date="2023-05-07T19:13:00Z">
            <w:rPr>
              <w:rFonts w:ascii="Bookman Old Style" w:hAnsi="Bookman Old Style"/>
              <w:b/>
              <w:bCs/>
              <w:color w:val="000000"/>
            </w:rPr>
          </w:rPrChange>
        </w:rPr>
        <w:t>HC17</w:t>
      </w:r>
      <w:r w:rsidR="00776E87" w:rsidRPr="003D3BB0">
        <w:rPr>
          <w:rFonts w:ascii="Bookman Old Style" w:hAnsi="Bookman Old Style"/>
          <w:b/>
          <w:bCs/>
          <w:i/>
          <w:iCs/>
          <w:color w:val="000000"/>
          <w:rPrChange w:id="988" w:author="pachalo chizala" w:date="2023-05-07T19:13:00Z">
            <w:rPr>
              <w:rFonts w:ascii="Bookman Old Style" w:hAnsi="Bookman Old Style"/>
              <w:b/>
              <w:bCs/>
              <w:color w:val="000000"/>
            </w:rPr>
          </w:rPrChange>
        </w:rPr>
        <w:t>:</w:t>
      </w:r>
      <w:r w:rsidRPr="003D3BB0">
        <w:rPr>
          <w:rFonts w:ascii="Bookman Old Style" w:hAnsi="Bookman Old Style"/>
          <w:i/>
          <w:iCs/>
          <w:color w:val="000000"/>
          <w:rPrChange w:id="989" w:author="pachalo chizala" w:date="2023-05-07T19:13:00Z">
            <w:rPr>
              <w:rFonts w:ascii="Bookman Old Style" w:hAnsi="Bookman Old Style"/>
              <w:color w:val="000000"/>
            </w:rPr>
          </w:rPrChange>
        </w:rPr>
        <w:t> Does this household own any livestock, herds, other farm animals, or poultry?</w:t>
      </w:r>
    </w:p>
    <w:p w14:paraId="1D726EC2" w14:textId="77777777" w:rsidR="00534C9D" w:rsidRPr="003D3BB0" w:rsidRDefault="00534C9D" w:rsidP="006A2402">
      <w:pPr>
        <w:pStyle w:val="NormalWeb"/>
        <w:rPr>
          <w:ins w:id="990" w:author="pachalo chizala" w:date="2023-05-07T19:02:00Z"/>
          <w:rFonts w:ascii="Bookman Old Style" w:hAnsi="Bookman Old Style"/>
          <w:i/>
          <w:iCs/>
          <w:color w:val="000000"/>
        </w:rPr>
      </w:pPr>
      <w:r w:rsidRPr="003D3BB0">
        <w:rPr>
          <w:rFonts w:ascii="Bookman Old Style" w:hAnsi="Bookman Old Style"/>
          <w:b/>
          <w:bCs/>
          <w:i/>
          <w:iCs/>
          <w:color w:val="000000"/>
          <w:rPrChange w:id="991" w:author="pachalo chizala" w:date="2023-05-07T19:13:00Z">
            <w:rPr>
              <w:rFonts w:ascii="Bookman Old Style" w:hAnsi="Bookman Old Style"/>
              <w:b/>
              <w:bCs/>
              <w:color w:val="000000"/>
            </w:rPr>
          </w:rPrChange>
        </w:rPr>
        <w:t>HC18</w:t>
      </w:r>
      <w:r w:rsidR="00776E87" w:rsidRPr="003D3BB0">
        <w:rPr>
          <w:rFonts w:ascii="Bookman Old Style" w:hAnsi="Bookman Old Style"/>
          <w:b/>
          <w:bCs/>
          <w:i/>
          <w:iCs/>
          <w:color w:val="000000"/>
          <w:rPrChange w:id="992" w:author="pachalo chizala" w:date="2023-05-07T19:13:00Z">
            <w:rPr>
              <w:rFonts w:ascii="Bookman Old Style" w:hAnsi="Bookman Old Style"/>
              <w:b/>
              <w:bCs/>
              <w:color w:val="000000"/>
            </w:rPr>
          </w:rPrChange>
        </w:rPr>
        <w:t>:</w:t>
      </w:r>
      <w:r w:rsidRPr="003D3BB0">
        <w:rPr>
          <w:rFonts w:ascii="Bookman Old Style" w:hAnsi="Bookman Old Style"/>
          <w:b/>
          <w:bCs/>
          <w:i/>
          <w:iCs/>
          <w:color w:val="000000"/>
          <w:rPrChange w:id="993" w:author="pachalo chizala" w:date="2023-05-07T19:13:00Z">
            <w:rPr>
              <w:rFonts w:ascii="Bookman Old Style" w:hAnsi="Bookman Old Style"/>
              <w:b/>
              <w:bCs/>
              <w:color w:val="000000"/>
            </w:rPr>
          </w:rPrChange>
        </w:rPr>
        <w:t> </w:t>
      </w:r>
      <w:r w:rsidRPr="003D3BB0">
        <w:rPr>
          <w:rFonts w:ascii="Bookman Old Style" w:hAnsi="Bookman Old Style"/>
          <w:i/>
          <w:iCs/>
          <w:color w:val="000000"/>
          <w:rPrChange w:id="994" w:author="pachalo chizala" w:date="2023-05-07T19:13:00Z">
            <w:rPr>
              <w:rFonts w:ascii="Bookman Old Style" w:hAnsi="Bookman Old Style"/>
              <w:color w:val="000000"/>
            </w:rPr>
          </w:rPrChange>
        </w:rPr>
        <w:t>How many of the following animals does this household have? </w:t>
      </w:r>
    </w:p>
    <w:p w14:paraId="23FD3016" w14:textId="77777777" w:rsidR="006A2402" w:rsidRPr="003D3BB0" w:rsidRDefault="006A2402" w:rsidP="006A2402">
      <w:pPr>
        <w:pStyle w:val="NormalWeb"/>
        <w:ind w:left="140"/>
        <w:rPr>
          <w:rFonts w:ascii="Bookman Old Style" w:hAnsi="Bookman Old Style"/>
          <w:color w:val="000000"/>
        </w:rPr>
      </w:pPr>
      <w:moveToRangeStart w:id="995" w:author="pachalo chizala" w:date="2023-05-07T19:02:00Z" w:name="move134378562"/>
      <w:moveTo w:id="996" w:author="pachalo chizala" w:date="2023-05-07T19:02:00Z">
        <w:r w:rsidRPr="003D3BB0">
          <w:rPr>
            <w:rFonts w:ascii="Bookman Old Style" w:hAnsi="Bookman Old Style"/>
            <w:i/>
            <w:iCs/>
            <w:color w:val="0000FF"/>
          </w:rPr>
          <w:t>If none, record ‘00’. If 95 or more, record ‘95’. </w:t>
        </w:r>
      </w:moveTo>
    </w:p>
    <w:p w14:paraId="432A759D" w14:textId="429D0F06" w:rsidR="006A2402" w:rsidRPr="003D3BB0" w:rsidDel="006A2402" w:rsidRDefault="006A2402" w:rsidP="006A2402">
      <w:pPr>
        <w:pStyle w:val="NormalWeb"/>
        <w:rPr>
          <w:del w:id="997" w:author="pachalo chizala" w:date="2023-05-07T19:02:00Z"/>
          <w:rFonts w:ascii="Bookman Old Style" w:hAnsi="Bookman Old Style"/>
          <w:i/>
          <w:iCs/>
          <w:color w:val="000000"/>
        </w:rPr>
      </w:pPr>
      <w:ins w:id="998" w:author="pachalo chizala" w:date="2023-05-07T19:02:00Z">
        <w:r w:rsidRPr="003D3BB0">
          <w:rPr>
            <w:rFonts w:ascii="Bookman Old Style" w:hAnsi="Bookman Old Style"/>
            <w:i/>
            <w:iCs/>
            <w:color w:val="0000FF"/>
          </w:rPr>
          <w:t xml:space="preserve">  </w:t>
        </w:r>
      </w:ins>
      <w:moveTo w:id="999" w:author="pachalo chizala" w:date="2023-05-07T19:02:00Z">
        <w:r w:rsidRPr="003D3BB0">
          <w:rPr>
            <w:rFonts w:ascii="Bookman Old Style" w:hAnsi="Bookman Old Style"/>
            <w:i/>
            <w:iCs/>
            <w:color w:val="0000FF"/>
          </w:rPr>
          <w:t>If unknown, record ‘98’. </w:t>
        </w:r>
      </w:moveTo>
    </w:p>
    <w:p w14:paraId="34CD3B55" w14:textId="77777777" w:rsidR="006A2402" w:rsidRPr="003D3BB0" w:rsidRDefault="006A2402" w:rsidP="006A2402">
      <w:pPr>
        <w:pStyle w:val="NormalWeb"/>
        <w:rPr>
          <w:ins w:id="1000" w:author="pachalo chizala" w:date="2023-05-07T19:02:00Z"/>
          <w:rFonts w:ascii="Bookman Old Style" w:hAnsi="Bookman Old Style"/>
          <w:color w:val="000000"/>
        </w:rPr>
      </w:pPr>
    </w:p>
    <w:moveToRangeEnd w:id="995"/>
    <w:p w14:paraId="7C22E28B" w14:textId="7858F501" w:rsidR="006A2402" w:rsidRPr="003D3BB0" w:rsidDel="006A2402" w:rsidRDefault="006A2402">
      <w:pPr>
        <w:pStyle w:val="NormalWeb"/>
        <w:ind w:left="709"/>
        <w:rPr>
          <w:del w:id="1001" w:author="pachalo chizala" w:date="2023-05-07T19:02:00Z"/>
          <w:rFonts w:ascii="Bookman Old Style" w:hAnsi="Bookman Old Style"/>
          <w:i/>
          <w:iCs/>
          <w:color w:val="000000"/>
          <w:rPrChange w:id="1002" w:author="pachalo chizala" w:date="2023-05-07T19:13:00Z">
            <w:rPr>
              <w:del w:id="1003" w:author="pachalo chizala" w:date="2023-05-07T19:02:00Z"/>
              <w:rFonts w:ascii="Bookman Old Style" w:hAnsi="Bookman Old Style"/>
              <w:color w:val="000000"/>
            </w:rPr>
          </w:rPrChange>
        </w:rPr>
        <w:pPrChange w:id="1004" w:author="pachalo chizala" w:date="2023-05-07T19:03:00Z">
          <w:pPr>
            <w:pStyle w:val="NormalWeb"/>
            <w:ind w:left="140"/>
          </w:pPr>
        </w:pPrChange>
      </w:pPr>
    </w:p>
    <w:p w14:paraId="4A0FD594" w14:textId="77777777" w:rsidR="00534C9D" w:rsidRPr="003D3BB0" w:rsidDel="00C76CBF" w:rsidRDefault="00534C9D">
      <w:pPr>
        <w:pStyle w:val="NormalWeb"/>
        <w:ind w:left="709"/>
        <w:rPr>
          <w:del w:id="1005" w:author="USER" w:date="2023-08-08T11:12:00Z"/>
          <w:rFonts w:ascii="Bookman Old Style" w:hAnsi="Bookman Old Style"/>
          <w:color w:val="000000"/>
        </w:rPr>
        <w:pPrChange w:id="1006" w:author="pachalo chizala" w:date="2023-05-07T19:03:00Z">
          <w:pPr>
            <w:pStyle w:val="NormalWeb"/>
            <w:ind w:left="140"/>
          </w:pPr>
        </w:pPrChange>
      </w:pPr>
      <w:r w:rsidRPr="003D3BB0">
        <w:rPr>
          <w:rFonts w:ascii="Bookman Old Style" w:hAnsi="Bookman Old Style"/>
          <w:b/>
          <w:bCs/>
          <w:color w:val="000000"/>
        </w:rPr>
        <w:t>[A] </w:t>
      </w:r>
      <w:r w:rsidRPr="003D3BB0">
        <w:rPr>
          <w:rFonts w:ascii="Bookman Old Style" w:hAnsi="Bookman Old Style"/>
          <w:color w:val="000000"/>
        </w:rPr>
        <w:t>Milk cows or bulls? </w:t>
      </w:r>
    </w:p>
    <w:p w14:paraId="5C816515" w14:textId="4EE01937" w:rsidR="00534C9D" w:rsidRPr="003D3BB0" w:rsidDel="00C76CBF" w:rsidRDefault="00534C9D">
      <w:pPr>
        <w:pStyle w:val="NormalWeb"/>
        <w:rPr>
          <w:del w:id="1007" w:author="USER" w:date="2023-08-08T11:11:00Z"/>
          <w:rFonts w:ascii="Bookman Old Style" w:hAnsi="Bookman Old Style"/>
          <w:color w:val="000000"/>
        </w:rPr>
        <w:pPrChange w:id="1008" w:author="USER" w:date="2023-08-08T11:12:00Z">
          <w:pPr>
            <w:pStyle w:val="NormalWeb"/>
            <w:ind w:left="140"/>
          </w:pPr>
        </w:pPrChange>
      </w:pPr>
      <w:moveFromRangeStart w:id="1009" w:author="pachalo chizala" w:date="2023-05-07T19:02:00Z" w:name="move134378562"/>
      <w:moveFrom w:id="1010" w:author="pachalo chizala" w:date="2023-05-07T19:02:00Z">
        <w:r w:rsidRPr="003D3BB0" w:rsidDel="006A2402">
          <w:rPr>
            <w:rFonts w:ascii="Bookman Old Style" w:hAnsi="Bookman Old Style"/>
            <w:i/>
            <w:iCs/>
            <w:color w:val="0000FF"/>
          </w:rPr>
          <w:t xml:space="preserve">If none, record ‘00’. If 95 or more, record </w:t>
        </w:r>
        <w:del w:id="1011" w:author="USER" w:date="2023-08-08T11:12:00Z">
          <w:r w:rsidRPr="003D3BB0" w:rsidDel="00C76CBF">
            <w:rPr>
              <w:rFonts w:ascii="Bookman Old Style" w:hAnsi="Bookman Old Style"/>
              <w:i/>
              <w:iCs/>
              <w:color w:val="0000FF"/>
            </w:rPr>
            <w:delText>‘95’.</w:delText>
          </w:r>
        </w:del>
        <w:del w:id="1012" w:author="USER" w:date="2023-08-08T11:11:00Z">
          <w:r w:rsidRPr="003D3BB0" w:rsidDel="00C76CBF">
            <w:rPr>
              <w:rFonts w:ascii="Bookman Old Style" w:hAnsi="Bookman Old Style"/>
              <w:i/>
              <w:iCs/>
              <w:color w:val="0000FF"/>
            </w:rPr>
            <w:delText> </w:delText>
          </w:r>
        </w:del>
      </w:moveFrom>
    </w:p>
    <w:p w14:paraId="6B0FBA0E" w14:textId="1B465EDA" w:rsidR="00534C9D" w:rsidRPr="003D3BB0" w:rsidDel="006A2402" w:rsidRDefault="00534C9D">
      <w:pPr>
        <w:pStyle w:val="NormalWeb"/>
        <w:ind w:left="709"/>
        <w:rPr>
          <w:rFonts w:ascii="Bookman Old Style" w:hAnsi="Bookman Old Style"/>
          <w:color w:val="000000"/>
        </w:rPr>
        <w:pPrChange w:id="1013" w:author="USER" w:date="2023-08-08T11:12:00Z">
          <w:pPr>
            <w:pStyle w:val="NormalWeb"/>
          </w:pPr>
        </w:pPrChange>
      </w:pPr>
      <w:moveFrom w:id="1014" w:author="pachalo chizala" w:date="2023-05-07T19:02:00Z">
        <w:r w:rsidRPr="003D3BB0" w:rsidDel="006A2402">
          <w:rPr>
            <w:rFonts w:ascii="Bookman Old Style" w:hAnsi="Bookman Old Style"/>
            <w:i/>
            <w:iCs/>
            <w:color w:val="0000FF"/>
          </w:rPr>
          <w:t>If unknown, record ‘98’. </w:t>
        </w:r>
      </w:moveFrom>
    </w:p>
    <w:moveFromRangeEnd w:id="1009"/>
    <w:p w14:paraId="5561ACB6" w14:textId="77777777" w:rsidR="00DA2B94" w:rsidRPr="003D3BB0" w:rsidRDefault="00DA2B94">
      <w:pPr>
        <w:pStyle w:val="NormalWeb"/>
        <w:ind w:left="709"/>
        <w:rPr>
          <w:rFonts w:ascii="Bookman Old Style" w:hAnsi="Bookman Old Style"/>
          <w:color w:val="000000"/>
        </w:rPr>
        <w:pPrChange w:id="1015" w:author="pachalo chizala" w:date="2023-05-07T19:03:00Z">
          <w:pPr>
            <w:pStyle w:val="NormalWeb"/>
            <w:ind w:left="140"/>
          </w:pPr>
        </w:pPrChange>
      </w:pPr>
      <w:r w:rsidRPr="003D3BB0">
        <w:rPr>
          <w:rFonts w:ascii="Bookman Old Style" w:hAnsi="Bookman Old Style"/>
          <w:b/>
          <w:bCs/>
          <w:color w:val="000000"/>
        </w:rPr>
        <w:t>[B] </w:t>
      </w:r>
      <w:r w:rsidRPr="003D3BB0">
        <w:rPr>
          <w:rFonts w:ascii="Bookman Old Style" w:hAnsi="Bookman Old Style"/>
          <w:color w:val="000000"/>
        </w:rPr>
        <w:t>Other cattle? </w:t>
      </w:r>
    </w:p>
    <w:p w14:paraId="1F2BA540" w14:textId="77777777" w:rsidR="00DA2B94" w:rsidRPr="003D3BB0" w:rsidRDefault="00776E87">
      <w:pPr>
        <w:pStyle w:val="NormalWeb"/>
        <w:ind w:left="709"/>
        <w:rPr>
          <w:rFonts w:ascii="Bookman Old Style" w:hAnsi="Bookman Old Style"/>
          <w:color w:val="000000"/>
        </w:rPr>
        <w:pPrChange w:id="1016" w:author="pachalo chizala" w:date="2023-05-07T19:03:00Z">
          <w:pPr>
            <w:pStyle w:val="NormalWeb"/>
          </w:pPr>
        </w:pPrChange>
      </w:pPr>
      <w:del w:id="1017" w:author="pachalo chizala" w:date="2023-05-07T19:02:00Z">
        <w:r w:rsidRPr="003D3BB0" w:rsidDel="006A2402">
          <w:rPr>
            <w:rFonts w:ascii="Bookman Old Style" w:hAnsi="Bookman Old Style"/>
            <w:color w:val="000000"/>
          </w:rPr>
          <w:delText xml:space="preserve"> </w:delText>
        </w:r>
        <w:r w:rsidR="00DA2B94" w:rsidRPr="003D3BB0" w:rsidDel="006A2402">
          <w:rPr>
            <w:rFonts w:ascii="Bookman Old Style" w:hAnsi="Bookman Old Style"/>
            <w:color w:val="000000"/>
          </w:rPr>
          <w:delText> </w:delText>
        </w:r>
      </w:del>
      <w:r w:rsidR="00DA2B94" w:rsidRPr="003D3BB0">
        <w:rPr>
          <w:rFonts w:ascii="Bookman Old Style" w:hAnsi="Bookman Old Style"/>
          <w:b/>
          <w:bCs/>
          <w:color w:val="000000"/>
        </w:rPr>
        <w:t>[C]</w:t>
      </w:r>
      <w:r w:rsidRPr="003D3BB0">
        <w:rPr>
          <w:rFonts w:ascii="Bookman Old Style" w:hAnsi="Bookman Old Style"/>
          <w:b/>
          <w:bCs/>
          <w:color w:val="000000"/>
        </w:rPr>
        <w:t xml:space="preserve"> </w:t>
      </w:r>
      <w:r w:rsidR="00DA2B94" w:rsidRPr="003D3BB0">
        <w:rPr>
          <w:rFonts w:ascii="Bookman Old Style" w:hAnsi="Bookman Old Style"/>
          <w:color w:val="000000"/>
        </w:rPr>
        <w:t>Horses, donkeys or mules? </w:t>
      </w:r>
    </w:p>
    <w:p w14:paraId="686F47A3" w14:textId="6B05E645" w:rsidR="00534C9D" w:rsidRPr="003D3BB0" w:rsidRDefault="00534C9D">
      <w:pPr>
        <w:pStyle w:val="NormalWeb"/>
        <w:ind w:left="709"/>
        <w:rPr>
          <w:rFonts w:ascii="Bookman Old Style" w:hAnsi="Bookman Old Style"/>
          <w:color w:val="000000"/>
        </w:rPr>
        <w:pPrChange w:id="1018" w:author="pachalo chizala" w:date="2023-05-07T19:03:00Z">
          <w:pPr>
            <w:pStyle w:val="NormalWeb"/>
            <w:ind w:left="140"/>
          </w:pPr>
        </w:pPrChange>
      </w:pPr>
      <w:del w:id="1019" w:author="pachalo chizala" w:date="2023-05-07T19:02:00Z">
        <w:r w:rsidRPr="003D3BB0" w:rsidDel="006A2402">
          <w:rPr>
            <w:rFonts w:ascii="Bookman Old Style" w:hAnsi="Bookman Old Style"/>
            <w:color w:val="000000"/>
          </w:rPr>
          <w:delText> </w:delText>
        </w:r>
      </w:del>
      <w:r w:rsidR="00DA2B94" w:rsidRPr="003D3BB0">
        <w:rPr>
          <w:rFonts w:ascii="Bookman Old Style" w:hAnsi="Bookman Old Style"/>
          <w:b/>
          <w:bCs/>
          <w:color w:val="000000"/>
        </w:rPr>
        <w:t>[D]</w:t>
      </w:r>
      <w:r w:rsidR="00DA2B94" w:rsidRPr="003D3BB0">
        <w:rPr>
          <w:rFonts w:ascii="Bookman Old Style" w:hAnsi="Bookman Old Style"/>
          <w:color w:val="000000"/>
        </w:rPr>
        <w:t> Goats? </w:t>
      </w:r>
    </w:p>
    <w:p w14:paraId="101C2BAF" w14:textId="430EC585" w:rsidR="00776E87" w:rsidRPr="003D3BB0" w:rsidRDefault="00776E87">
      <w:pPr>
        <w:pStyle w:val="NormalWeb"/>
        <w:ind w:left="709"/>
        <w:rPr>
          <w:rFonts w:ascii="Bookman Old Style" w:hAnsi="Bookman Old Style"/>
          <w:color w:val="000000"/>
        </w:rPr>
        <w:pPrChange w:id="1020" w:author="pachalo chizala" w:date="2023-05-07T19:03:00Z">
          <w:pPr>
            <w:pStyle w:val="NormalWeb"/>
            <w:ind w:left="140"/>
          </w:pPr>
        </w:pPrChange>
      </w:pPr>
      <w:del w:id="1021" w:author="pachalo chizala" w:date="2023-05-07T19:02:00Z">
        <w:r w:rsidRPr="003D3BB0" w:rsidDel="006A2402">
          <w:rPr>
            <w:rFonts w:ascii="Bookman Old Style" w:hAnsi="Bookman Old Style"/>
            <w:b/>
            <w:bCs/>
            <w:color w:val="000000"/>
          </w:rPr>
          <w:delText xml:space="preserve"> </w:delText>
        </w:r>
      </w:del>
      <w:r w:rsidR="00DA2B94" w:rsidRPr="003D3BB0">
        <w:rPr>
          <w:rFonts w:ascii="Bookman Old Style" w:hAnsi="Bookman Old Style"/>
          <w:b/>
          <w:bCs/>
          <w:color w:val="000000"/>
        </w:rPr>
        <w:t>[F] </w:t>
      </w:r>
      <w:r w:rsidR="00DA2B94" w:rsidRPr="003D3BB0">
        <w:rPr>
          <w:rFonts w:ascii="Bookman Old Style" w:hAnsi="Bookman Old Style"/>
          <w:color w:val="000000"/>
        </w:rPr>
        <w:t>Chickens? </w:t>
      </w:r>
    </w:p>
    <w:p w14:paraId="23C48888" w14:textId="584129CC" w:rsidR="00776E87" w:rsidRPr="003D3BB0" w:rsidRDefault="00776E87">
      <w:pPr>
        <w:pStyle w:val="NormalWeb"/>
        <w:ind w:left="709"/>
        <w:rPr>
          <w:rFonts w:ascii="Bookman Old Style" w:hAnsi="Bookman Old Style"/>
          <w:color w:val="000000"/>
        </w:rPr>
        <w:pPrChange w:id="1022" w:author="pachalo chizala" w:date="2023-05-07T19:03:00Z">
          <w:pPr>
            <w:pStyle w:val="NormalWeb"/>
            <w:ind w:left="140"/>
          </w:pPr>
        </w:pPrChange>
      </w:pPr>
      <w:del w:id="1023" w:author="pachalo chizala" w:date="2023-05-07T19:03:00Z">
        <w:r w:rsidRPr="003D3BB0" w:rsidDel="006A2402">
          <w:rPr>
            <w:rFonts w:ascii="Bookman Old Style" w:hAnsi="Bookman Old Style"/>
            <w:b/>
            <w:bCs/>
            <w:color w:val="000000"/>
          </w:rPr>
          <w:delText xml:space="preserve"> </w:delText>
        </w:r>
      </w:del>
      <w:r w:rsidR="00DA2B94" w:rsidRPr="003D3BB0">
        <w:rPr>
          <w:rFonts w:ascii="Bookman Old Style" w:hAnsi="Bookman Old Style"/>
          <w:b/>
          <w:bCs/>
          <w:color w:val="000000"/>
        </w:rPr>
        <w:t>[E] </w:t>
      </w:r>
      <w:r w:rsidR="00DA2B94" w:rsidRPr="003D3BB0">
        <w:rPr>
          <w:rFonts w:ascii="Bookman Old Style" w:hAnsi="Bookman Old Style"/>
          <w:color w:val="000000"/>
        </w:rPr>
        <w:t>Sheep? </w:t>
      </w:r>
    </w:p>
    <w:p w14:paraId="45B68679" w14:textId="3D262966" w:rsidR="00776E87" w:rsidRPr="003D3BB0" w:rsidRDefault="00776E87">
      <w:pPr>
        <w:pStyle w:val="NormalWeb"/>
        <w:ind w:left="709"/>
        <w:rPr>
          <w:rFonts w:ascii="Bookman Old Style" w:hAnsi="Bookman Old Style"/>
          <w:color w:val="000000"/>
        </w:rPr>
        <w:pPrChange w:id="1024" w:author="pachalo chizala" w:date="2023-05-07T19:03:00Z">
          <w:pPr>
            <w:pStyle w:val="NormalWeb"/>
            <w:ind w:left="140"/>
          </w:pPr>
        </w:pPrChange>
      </w:pPr>
      <w:del w:id="1025" w:author="pachalo chizala" w:date="2023-05-07T19:03:00Z">
        <w:r w:rsidRPr="003D3BB0" w:rsidDel="006A2402">
          <w:rPr>
            <w:rFonts w:ascii="Bookman Old Style" w:hAnsi="Bookman Old Style"/>
            <w:b/>
            <w:bCs/>
            <w:color w:val="000000"/>
          </w:rPr>
          <w:delText xml:space="preserve"> </w:delText>
        </w:r>
      </w:del>
      <w:r w:rsidR="00DA2B94" w:rsidRPr="003D3BB0">
        <w:rPr>
          <w:rFonts w:ascii="Bookman Old Style" w:hAnsi="Bookman Old Style"/>
          <w:b/>
          <w:bCs/>
          <w:color w:val="000000"/>
        </w:rPr>
        <w:t>[G]</w:t>
      </w:r>
      <w:r w:rsidR="00DA2B94" w:rsidRPr="003D3BB0">
        <w:rPr>
          <w:rFonts w:ascii="Bookman Old Style" w:hAnsi="Bookman Old Style"/>
          <w:color w:val="000000"/>
        </w:rPr>
        <w:t> Pigs?</w:t>
      </w:r>
    </w:p>
    <w:p w14:paraId="0651AB39" w14:textId="200E9AE4" w:rsidR="00DA2B94" w:rsidRPr="003D3BB0" w:rsidRDefault="00DA2B94">
      <w:pPr>
        <w:pStyle w:val="NormalWeb"/>
        <w:ind w:left="709"/>
        <w:rPr>
          <w:rFonts w:ascii="Bookman Old Style" w:hAnsi="Bookman Old Style"/>
          <w:color w:val="000000"/>
        </w:rPr>
        <w:pPrChange w:id="1026" w:author="pachalo chizala" w:date="2023-05-07T19:03:00Z">
          <w:pPr>
            <w:pStyle w:val="NormalWeb"/>
            <w:ind w:left="140"/>
          </w:pPr>
        </w:pPrChange>
      </w:pPr>
      <w:del w:id="1027" w:author="pachalo chizala" w:date="2023-05-07T19:03:00Z">
        <w:r w:rsidRPr="003D3BB0" w:rsidDel="006A2402">
          <w:rPr>
            <w:rFonts w:ascii="Bookman Old Style" w:hAnsi="Bookman Old Style"/>
            <w:color w:val="000000"/>
          </w:rPr>
          <w:delText> </w:delText>
        </w:r>
      </w:del>
      <w:r w:rsidRPr="003D3BB0">
        <w:rPr>
          <w:rFonts w:ascii="Bookman Old Style" w:hAnsi="Bookman Old Style"/>
          <w:b/>
          <w:bCs/>
          <w:color w:val="000000"/>
        </w:rPr>
        <w:t>[H]</w:t>
      </w:r>
      <w:r w:rsidRPr="003D3BB0">
        <w:rPr>
          <w:rFonts w:ascii="Bookman Old Style" w:hAnsi="Bookman Old Style"/>
          <w:color w:val="000000"/>
        </w:rPr>
        <w:t> Other poultry: Turkey, Quails, Guinea fowl? </w:t>
      </w:r>
    </w:p>
    <w:p w14:paraId="06226654" w14:textId="77777777" w:rsidR="0090383E" w:rsidRPr="003D3BB0" w:rsidRDefault="0090383E" w:rsidP="00277CFA">
      <w:pPr>
        <w:pStyle w:val="NormalWeb"/>
        <w:ind w:left="140"/>
        <w:rPr>
          <w:rFonts w:ascii="Bookman Old Style" w:hAnsi="Bookman Old Style"/>
          <w:color w:val="000000"/>
        </w:rPr>
      </w:pPr>
    </w:p>
    <w:p w14:paraId="70BC55F7" w14:textId="77777777" w:rsidR="00DA2B94" w:rsidRPr="003D3BB0" w:rsidRDefault="00DA2B94" w:rsidP="00277CFA">
      <w:pPr>
        <w:pStyle w:val="NormalWeb"/>
        <w:ind w:left="140"/>
        <w:rPr>
          <w:rFonts w:ascii="Bookman Old Style" w:hAnsi="Bookman Old Style"/>
          <w:i/>
          <w:iCs/>
          <w:color w:val="000000"/>
          <w:rPrChange w:id="1028" w:author="pachalo chizala" w:date="2023-05-07T19:13:00Z">
            <w:rPr>
              <w:rFonts w:ascii="Bookman Old Style" w:hAnsi="Bookman Old Style"/>
              <w:color w:val="000000"/>
            </w:rPr>
          </w:rPrChange>
        </w:rPr>
      </w:pPr>
      <w:r w:rsidRPr="003D3BB0">
        <w:rPr>
          <w:rFonts w:ascii="Bookman Old Style" w:hAnsi="Bookman Old Style"/>
          <w:b/>
          <w:bCs/>
          <w:i/>
          <w:iCs/>
          <w:color w:val="000000"/>
          <w:rPrChange w:id="1029" w:author="pachalo chizala" w:date="2023-05-07T19:13:00Z">
            <w:rPr>
              <w:rFonts w:ascii="Bookman Old Style" w:hAnsi="Bookman Old Style"/>
              <w:b/>
              <w:bCs/>
              <w:color w:val="000000"/>
            </w:rPr>
          </w:rPrChange>
        </w:rPr>
        <w:t>HC19.</w:t>
      </w:r>
      <w:r w:rsidRPr="003D3BB0">
        <w:rPr>
          <w:rFonts w:ascii="Bookman Old Style" w:hAnsi="Bookman Old Style"/>
          <w:i/>
          <w:iCs/>
          <w:color w:val="000000"/>
          <w:rPrChange w:id="1030" w:author="pachalo chizala" w:date="2023-05-07T19:13:00Z">
            <w:rPr>
              <w:rFonts w:ascii="Bookman Old Style" w:hAnsi="Bookman Old Style"/>
              <w:color w:val="000000"/>
            </w:rPr>
          </w:rPrChange>
        </w:rPr>
        <w:t> Does any member of this household have a bank account?</w:t>
      </w:r>
    </w:p>
    <w:p w14:paraId="0BB01C7C" w14:textId="05128B31" w:rsidR="00BA1DD3" w:rsidRPr="003D3BB0" w:rsidRDefault="00BA1DD3" w:rsidP="00BA1DD3">
      <w:pPr>
        <w:pStyle w:val="Heading2"/>
        <w:rPr>
          <w:rFonts w:ascii="Bookman Old Style" w:hAnsi="Bookman Old Style"/>
          <w:sz w:val="24"/>
          <w:szCs w:val="24"/>
          <w:lang w:val="en-US"/>
        </w:rPr>
      </w:pPr>
      <w:r w:rsidRPr="003D3BB0">
        <w:rPr>
          <w:rFonts w:ascii="Bookman Old Style" w:hAnsi="Bookman Old Style"/>
          <w:sz w:val="24"/>
          <w:szCs w:val="24"/>
          <w:lang w:val="en-US"/>
        </w:rPr>
        <w:t xml:space="preserve"> </w:t>
      </w:r>
      <w:bookmarkStart w:id="1031" w:name="_Toc146275360"/>
      <w:bookmarkStart w:id="1032" w:name="_Toc146277075"/>
      <w:r w:rsidRPr="003D3BB0">
        <w:rPr>
          <w:rFonts w:ascii="Bookman Old Style" w:hAnsi="Bookman Old Style"/>
          <w:sz w:val="24"/>
          <w:szCs w:val="24"/>
          <w:lang w:val="en-US"/>
        </w:rPr>
        <w:t>HOUSEHOLD SOURCES OF LIVELIHOOD (HLL)</w:t>
      </w:r>
      <w:bookmarkEnd w:id="1031"/>
      <w:bookmarkEnd w:id="1032"/>
    </w:p>
    <w:p w14:paraId="7E41884D" w14:textId="77777777" w:rsidR="00BA1DD3" w:rsidRPr="003D3BB0" w:rsidRDefault="00BA1DD3" w:rsidP="00BA1DD3">
      <w:pPr>
        <w:rPr>
          <w:rFonts w:ascii="Bookman Old Style" w:hAnsi="Bookman Old Style"/>
          <w:sz w:val="24"/>
          <w:szCs w:val="24"/>
          <w:lang w:val="en-US"/>
        </w:rPr>
      </w:pPr>
      <w:r w:rsidRPr="003D3BB0">
        <w:rPr>
          <w:rFonts w:ascii="Bookman Old Style" w:hAnsi="Bookman Old Style"/>
          <w:sz w:val="24"/>
          <w:szCs w:val="24"/>
          <w:lang w:val="en-US"/>
        </w:rPr>
        <w:t>Module covers basic information on sources of household livelihood. It identifies all sources of household livelihood in the 12 months preceding the interview date, as well as the main source as self-declared by the household reference person or head. It distinguishes between income from employment and other sources of household income, including remittances, transfers, and production of foodstuff for own final use. The module is to be asked only to the household reference person or head.</w:t>
      </w:r>
    </w:p>
    <w:p w14:paraId="3316E836" w14:textId="77777777" w:rsidR="00BA1DD3" w:rsidRPr="003D3BB0" w:rsidRDefault="00BA1DD3" w:rsidP="00BA1DD3">
      <w:pPr>
        <w:rPr>
          <w:rFonts w:ascii="Bookman Old Style" w:hAnsi="Bookman Old Style"/>
          <w:sz w:val="24"/>
          <w:szCs w:val="24"/>
          <w:lang w:val="en-US"/>
        </w:rPr>
      </w:pPr>
    </w:p>
    <w:p w14:paraId="10D72B5F" w14:textId="77777777" w:rsidR="00BA1DD3" w:rsidRPr="003D3BB0" w:rsidRDefault="00BA1DD3" w:rsidP="00BA1DD3">
      <w:pPr>
        <w:jc w:val="both"/>
        <w:rPr>
          <w:rFonts w:ascii="Bookman Old Style" w:hAnsi="Bookman Old Style" w:cs="Calibri"/>
          <w:sz w:val="24"/>
          <w:szCs w:val="24"/>
          <w:lang w:val="en-US"/>
        </w:rPr>
      </w:pPr>
      <w:r w:rsidRPr="003D3BB0">
        <w:rPr>
          <w:rFonts w:ascii="Bookman Old Style" w:hAnsi="Bookman Old Style" w:cs="Calibri"/>
          <w:b/>
          <w:bCs/>
          <w:sz w:val="24"/>
          <w:szCs w:val="24"/>
          <w:lang w:val="en-US"/>
        </w:rPr>
        <w:t>DEM_31</w:t>
      </w:r>
      <w:r w:rsidRPr="003D3BB0">
        <w:rPr>
          <w:rFonts w:ascii="Bookman Old Style" w:hAnsi="Bookman Old Style" w:cs="Calibri"/>
          <w:sz w:val="24"/>
          <w:szCs w:val="24"/>
          <w:lang w:val="en-US"/>
        </w:rPr>
        <w:t xml:space="preserve">: </w:t>
      </w:r>
      <w:r w:rsidRPr="003D3BB0">
        <w:rPr>
          <w:rFonts w:ascii="Bookman Old Style" w:hAnsi="Bookman Old Style"/>
          <w:i/>
          <w:iCs/>
          <w:color w:val="000000"/>
          <w:sz w:val="24"/>
          <w:szCs w:val="24"/>
          <w:lang w:val="en-US"/>
        </w:rPr>
        <w:t xml:space="preserve">In the last 12 months, which of the following sources of support did the household have? </w:t>
      </w:r>
      <w:r w:rsidRPr="003D3BB0">
        <w:rPr>
          <w:rFonts w:ascii="Bookman Old Style" w:hAnsi="Bookman Old Style"/>
          <w:color w:val="000000"/>
          <w:sz w:val="24"/>
          <w:szCs w:val="24"/>
          <w:lang w:val="en-US"/>
        </w:rPr>
        <w:t xml:space="preserve">READ AND </w:t>
      </w:r>
      <w:r w:rsidRPr="003D3BB0">
        <w:rPr>
          <w:rFonts w:ascii="Bookman Old Style" w:hAnsi="Bookman Old Style" w:cs="Calibri"/>
          <w:sz w:val="24"/>
          <w:szCs w:val="24"/>
          <w:lang w:val="en-US"/>
        </w:rPr>
        <w:t>MARK ALL THAT APPLY</w:t>
      </w:r>
    </w:p>
    <w:p w14:paraId="29A7A77E" w14:textId="77777777" w:rsidR="00BA1DD3" w:rsidRPr="003D3BB0" w:rsidRDefault="00BA1DD3" w:rsidP="00BA1DD3">
      <w:pPr>
        <w:jc w:val="both"/>
        <w:rPr>
          <w:rFonts w:ascii="Bookman Old Style" w:hAnsi="Bookman Old Style" w:cs="Calibri"/>
          <w:sz w:val="24"/>
          <w:szCs w:val="24"/>
          <w:lang w:val="en-US"/>
        </w:rPr>
      </w:pPr>
      <w:r w:rsidRPr="003D3BB0">
        <w:rPr>
          <w:rFonts w:ascii="Bookman Old Style" w:hAnsi="Bookman Old Style" w:cs="Calibri"/>
          <w:sz w:val="24"/>
          <w:szCs w:val="24"/>
          <w:lang w:val="en-US"/>
        </w:rPr>
        <w:t xml:space="preserve">  </w:t>
      </w:r>
    </w:p>
    <w:p w14:paraId="1FD1474B" w14:textId="3CDEE466" w:rsidR="00BA1DD3" w:rsidRPr="003D3BB0" w:rsidRDefault="00BA1DD3">
      <w:pPr>
        <w:pStyle w:val="ListParagraph"/>
        <w:numPr>
          <w:ilvl w:val="0"/>
          <w:numId w:val="242"/>
        </w:numPr>
        <w:jc w:val="both"/>
        <w:rPr>
          <w:rFonts w:ascii="Bookman Old Style" w:hAnsi="Bookman Old Style"/>
          <w:sz w:val="24"/>
          <w:szCs w:val="24"/>
          <w:rPrChange w:id="1033" w:author="pachalo chizala" w:date="2023-05-07T19:13:00Z">
            <w:rPr/>
          </w:rPrChange>
        </w:rPr>
        <w:pPrChange w:id="1034" w:author="pachalo chizala" w:date="2023-05-07T19:03:00Z">
          <w:pPr>
            <w:jc w:val="both"/>
          </w:pPr>
        </w:pPrChange>
      </w:pPr>
      <w:del w:id="1035" w:author="pachalo chizala" w:date="2023-05-07T19:03:00Z">
        <w:r w:rsidRPr="003D3BB0" w:rsidDel="006A2402">
          <w:rPr>
            <w:rFonts w:ascii="Bookman Old Style" w:hAnsi="Bookman Old Style"/>
            <w:sz w:val="24"/>
            <w:szCs w:val="24"/>
            <w:rPrChange w:id="1036" w:author="pachalo chizala" w:date="2023-05-07T19:13:00Z">
              <w:rPr/>
            </w:rPrChange>
          </w:rPr>
          <w:lastRenderedPageBreak/>
          <w:delText xml:space="preserve">a. </w:delText>
        </w:r>
      </w:del>
      <w:r w:rsidRPr="003D3BB0">
        <w:rPr>
          <w:rFonts w:ascii="Bookman Old Style" w:hAnsi="Bookman Old Style"/>
          <w:sz w:val="24"/>
          <w:szCs w:val="24"/>
          <w:rPrChange w:id="1037" w:author="pachalo chizala" w:date="2023-05-07T19:13:00Z">
            <w:rPr/>
          </w:rPrChange>
        </w:rPr>
        <w:t xml:space="preserve">Income from household farming or fishing </w:t>
      </w:r>
    </w:p>
    <w:p w14:paraId="3AA8DCC4" w14:textId="111303D3" w:rsidR="00BA1DD3" w:rsidRPr="003D3BB0" w:rsidRDefault="00BA1DD3">
      <w:pPr>
        <w:pStyle w:val="ListParagraph"/>
        <w:numPr>
          <w:ilvl w:val="0"/>
          <w:numId w:val="242"/>
        </w:numPr>
        <w:jc w:val="both"/>
        <w:rPr>
          <w:rFonts w:ascii="Bookman Old Style" w:hAnsi="Bookman Old Style"/>
          <w:sz w:val="24"/>
          <w:szCs w:val="24"/>
          <w:rPrChange w:id="1038" w:author="pachalo chizala" w:date="2023-05-07T19:13:00Z">
            <w:rPr/>
          </w:rPrChange>
        </w:rPr>
        <w:pPrChange w:id="1039" w:author="pachalo chizala" w:date="2023-05-07T19:03:00Z">
          <w:pPr>
            <w:jc w:val="both"/>
          </w:pPr>
        </w:pPrChange>
      </w:pPr>
      <w:del w:id="1040" w:author="pachalo chizala" w:date="2023-05-07T19:03:00Z">
        <w:r w:rsidRPr="003D3BB0" w:rsidDel="006A2402">
          <w:rPr>
            <w:rFonts w:ascii="Bookman Old Style" w:hAnsi="Bookman Old Style"/>
            <w:sz w:val="24"/>
            <w:szCs w:val="24"/>
            <w:rPrChange w:id="1041" w:author="pachalo chizala" w:date="2023-05-07T19:13:00Z">
              <w:rPr/>
            </w:rPrChange>
          </w:rPr>
          <w:delText xml:space="preserve">b. </w:delText>
        </w:r>
      </w:del>
      <w:r w:rsidRPr="003D3BB0">
        <w:rPr>
          <w:rFonts w:ascii="Bookman Old Style" w:hAnsi="Bookman Old Style"/>
          <w:sz w:val="24"/>
          <w:szCs w:val="24"/>
          <w:rPrChange w:id="1042" w:author="pachalo chizala" w:date="2023-05-07T19:13:00Z">
            <w:rPr/>
          </w:rPrChange>
        </w:rPr>
        <w:t>Income from a household business (other than farming or fishing)</w:t>
      </w:r>
    </w:p>
    <w:p w14:paraId="7B2A20D8" w14:textId="1B752BB7" w:rsidR="00BA1DD3" w:rsidRPr="003D3BB0" w:rsidRDefault="00BA1DD3">
      <w:pPr>
        <w:pStyle w:val="ListParagraph"/>
        <w:numPr>
          <w:ilvl w:val="0"/>
          <w:numId w:val="242"/>
        </w:numPr>
        <w:jc w:val="both"/>
        <w:rPr>
          <w:rFonts w:ascii="Bookman Old Style" w:hAnsi="Bookman Old Style"/>
          <w:sz w:val="24"/>
          <w:szCs w:val="24"/>
          <w:rPrChange w:id="1043" w:author="pachalo chizala" w:date="2023-05-07T19:13:00Z">
            <w:rPr/>
          </w:rPrChange>
        </w:rPr>
        <w:pPrChange w:id="1044" w:author="pachalo chizala" w:date="2023-05-07T19:03:00Z">
          <w:pPr>
            <w:jc w:val="both"/>
          </w:pPr>
        </w:pPrChange>
      </w:pPr>
      <w:del w:id="1045" w:author="pachalo chizala" w:date="2023-05-07T19:03:00Z">
        <w:r w:rsidRPr="003D3BB0" w:rsidDel="006A2402">
          <w:rPr>
            <w:rFonts w:ascii="Bookman Old Style" w:hAnsi="Bookman Old Style"/>
            <w:sz w:val="24"/>
            <w:szCs w:val="24"/>
            <w:rPrChange w:id="1046" w:author="pachalo chizala" w:date="2023-05-07T19:13:00Z">
              <w:rPr/>
            </w:rPrChange>
          </w:rPr>
          <w:delText xml:space="preserve">c. </w:delText>
        </w:r>
      </w:del>
      <w:r w:rsidRPr="003D3BB0">
        <w:rPr>
          <w:rFonts w:ascii="Bookman Old Style" w:hAnsi="Bookman Old Style"/>
          <w:sz w:val="24"/>
          <w:szCs w:val="24"/>
          <w:rPrChange w:id="1047" w:author="pachalo chizala" w:date="2023-05-07T19:13:00Z">
            <w:rPr/>
          </w:rPrChange>
        </w:rPr>
        <w:t>Income from a paid job (held by a household member or yourself)</w:t>
      </w:r>
    </w:p>
    <w:p w14:paraId="1A3AEFEA" w14:textId="25771643" w:rsidR="00BA1DD3" w:rsidRPr="003D3BB0" w:rsidRDefault="00BA1DD3">
      <w:pPr>
        <w:pStyle w:val="ListParagraph"/>
        <w:numPr>
          <w:ilvl w:val="0"/>
          <w:numId w:val="242"/>
        </w:numPr>
        <w:jc w:val="both"/>
        <w:rPr>
          <w:rFonts w:ascii="Bookman Old Style" w:hAnsi="Bookman Old Style"/>
          <w:sz w:val="24"/>
          <w:szCs w:val="24"/>
          <w:rPrChange w:id="1048" w:author="pachalo chizala" w:date="2023-05-07T19:13:00Z">
            <w:rPr/>
          </w:rPrChange>
        </w:rPr>
        <w:pPrChange w:id="1049" w:author="pachalo chizala" w:date="2023-05-07T19:03:00Z">
          <w:pPr>
            <w:jc w:val="both"/>
          </w:pPr>
        </w:pPrChange>
      </w:pPr>
      <w:del w:id="1050" w:author="pachalo chizala" w:date="2023-05-07T19:03:00Z">
        <w:r w:rsidRPr="003D3BB0" w:rsidDel="006A2402">
          <w:rPr>
            <w:rFonts w:ascii="Bookman Old Style" w:hAnsi="Bookman Old Style"/>
            <w:sz w:val="24"/>
            <w:szCs w:val="24"/>
            <w:rPrChange w:id="1051" w:author="pachalo chizala" w:date="2023-05-07T19:13:00Z">
              <w:rPr/>
            </w:rPrChange>
          </w:rPr>
          <w:delText xml:space="preserve">d. </w:delText>
        </w:r>
      </w:del>
      <w:r w:rsidRPr="003D3BB0">
        <w:rPr>
          <w:rFonts w:ascii="Bookman Old Style" w:hAnsi="Bookman Old Style"/>
          <w:sz w:val="24"/>
          <w:szCs w:val="24"/>
          <w:rPrChange w:id="1052" w:author="pachalo chizala" w:date="2023-05-07T19:13:00Z">
            <w:rPr/>
          </w:rPrChange>
        </w:rPr>
        <w:t>Foodstuff produced by the household from farming, raising animals or fishing</w:t>
      </w:r>
    </w:p>
    <w:p w14:paraId="621297C8" w14:textId="2ED0F06E" w:rsidR="00BA1DD3" w:rsidRPr="003D3BB0" w:rsidRDefault="00BA1DD3">
      <w:pPr>
        <w:pStyle w:val="ListParagraph"/>
        <w:numPr>
          <w:ilvl w:val="0"/>
          <w:numId w:val="242"/>
        </w:numPr>
        <w:jc w:val="both"/>
        <w:rPr>
          <w:rFonts w:ascii="Bookman Old Style" w:hAnsi="Bookman Old Style"/>
          <w:sz w:val="24"/>
          <w:szCs w:val="24"/>
          <w:rPrChange w:id="1053" w:author="pachalo chizala" w:date="2023-05-07T19:13:00Z">
            <w:rPr/>
          </w:rPrChange>
        </w:rPr>
        <w:pPrChange w:id="1054" w:author="pachalo chizala" w:date="2023-05-07T19:03:00Z">
          <w:pPr>
            <w:jc w:val="both"/>
          </w:pPr>
        </w:pPrChange>
      </w:pPr>
      <w:del w:id="1055" w:author="pachalo chizala" w:date="2023-05-07T19:03:00Z">
        <w:r w:rsidRPr="003D3BB0" w:rsidDel="006A2402">
          <w:rPr>
            <w:rFonts w:ascii="Bookman Old Style" w:hAnsi="Bookman Old Style"/>
            <w:sz w:val="24"/>
            <w:szCs w:val="24"/>
            <w:rPrChange w:id="1056" w:author="pachalo chizala" w:date="2023-05-07T19:13:00Z">
              <w:rPr/>
            </w:rPrChange>
          </w:rPr>
          <w:delText xml:space="preserve">e. </w:delText>
        </w:r>
      </w:del>
      <w:r w:rsidRPr="003D3BB0">
        <w:rPr>
          <w:rFonts w:ascii="Bookman Old Style" w:hAnsi="Bookman Old Style"/>
          <w:sz w:val="24"/>
          <w:szCs w:val="24"/>
          <w:rPrChange w:id="1057" w:author="pachalo chizala" w:date="2023-05-07T19:13:00Z">
            <w:rPr/>
          </w:rPrChange>
        </w:rPr>
        <w:t>Money or support from people living abroad</w:t>
      </w:r>
    </w:p>
    <w:p w14:paraId="7E55C133" w14:textId="22468749" w:rsidR="00BA1DD3" w:rsidRPr="003D3BB0" w:rsidRDefault="00BA1DD3">
      <w:pPr>
        <w:pStyle w:val="ListParagraph"/>
        <w:numPr>
          <w:ilvl w:val="0"/>
          <w:numId w:val="242"/>
        </w:numPr>
        <w:jc w:val="both"/>
        <w:rPr>
          <w:rFonts w:ascii="Bookman Old Style" w:hAnsi="Bookman Old Style"/>
          <w:sz w:val="24"/>
          <w:szCs w:val="24"/>
          <w:rPrChange w:id="1058" w:author="pachalo chizala" w:date="2023-05-07T19:13:00Z">
            <w:rPr/>
          </w:rPrChange>
        </w:rPr>
        <w:pPrChange w:id="1059" w:author="pachalo chizala" w:date="2023-05-07T19:03:00Z">
          <w:pPr>
            <w:jc w:val="both"/>
          </w:pPr>
        </w:pPrChange>
      </w:pPr>
      <w:del w:id="1060" w:author="pachalo chizala" w:date="2023-05-07T19:03:00Z">
        <w:r w:rsidRPr="003D3BB0" w:rsidDel="006A2402">
          <w:rPr>
            <w:rFonts w:ascii="Bookman Old Style" w:hAnsi="Bookman Old Style"/>
            <w:sz w:val="24"/>
            <w:szCs w:val="24"/>
            <w:rPrChange w:id="1061" w:author="pachalo chizala" w:date="2023-05-07T19:13:00Z">
              <w:rPr/>
            </w:rPrChange>
          </w:rPr>
          <w:delText xml:space="preserve">f. </w:delText>
        </w:r>
      </w:del>
      <w:r w:rsidRPr="003D3BB0">
        <w:rPr>
          <w:rFonts w:ascii="Bookman Old Style" w:hAnsi="Bookman Old Style"/>
          <w:sz w:val="24"/>
          <w:szCs w:val="24"/>
          <w:rPrChange w:id="1062" w:author="pachalo chizala" w:date="2023-05-07T19:13:00Z">
            <w:rPr/>
          </w:rPrChange>
        </w:rPr>
        <w:t>Support from other households in the country</w:t>
      </w:r>
    </w:p>
    <w:p w14:paraId="3AE1B0CC" w14:textId="43145169" w:rsidR="00BA1DD3" w:rsidRPr="003D3BB0" w:rsidRDefault="00BA1DD3">
      <w:pPr>
        <w:pStyle w:val="ListParagraph"/>
        <w:numPr>
          <w:ilvl w:val="0"/>
          <w:numId w:val="242"/>
        </w:numPr>
        <w:jc w:val="both"/>
        <w:rPr>
          <w:rFonts w:ascii="Bookman Old Style" w:hAnsi="Bookman Old Style"/>
          <w:sz w:val="24"/>
          <w:szCs w:val="24"/>
          <w:rPrChange w:id="1063" w:author="pachalo chizala" w:date="2023-05-07T19:13:00Z">
            <w:rPr/>
          </w:rPrChange>
        </w:rPr>
        <w:pPrChange w:id="1064" w:author="pachalo chizala" w:date="2023-05-07T19:03:00Z">
          <w:pPr>
            <w:jc w:val="both"/>
          </w:pPr>
        </w:pPrChange>
      </w:pPr>
      <w:del w:id="1065" w:author="pachalo chizala" w:date="2023-05-07T19:03:00Z">
        <w:r w:rsidRPr="003D3BB0" w:rsidDel="006A2402">
          <w:rPr>
            <w:rFonts w:ascii="Bookman Old Style" w:hAnsi="Bookman Old Style"/>
            <w:sz w:val="24"/>
            <w:szCs w:val="24"/>
            <w:rPrChange w:id="1066" w:author="pachalo chizala" w:date="2023-05-07T19:13:00Z">
              <w:rPr/>
            </w:rPrChange>
          </w:rPr>
          <w:delText xml:space="preserve">g. </w:delText>
        </w:r>
      </w:del>
      <w:r w:rsidRPr="003D3BB0">
        <w:rPr>
          <w:rFonts w:ascii="Bookman Old Style" w:hAnsi="Bookman Old Style"/>
          <w:sz w:val="24"/>
          <w:szCs w:val="24"/>
          <w:rPrChange w:id="1067" w:author="pachalo chizala" w:date="2023-05-07T19:13:00Z">
            <w:rPr/>
          </w:rPrChange>
        </w:rPr>
        <w:t>Income from properties, investments or savings</w:t>
      </w:r>
    </w:p>
    <w:p w14:paraId="7F4851E8" w14:textId="79478F74" w:rsidR="00BA1DD3" w:rsidRPr="003D3BB0" w:rsidRDefault="00BA1DD3">
      <w:pPr>
        <w:pStyle w:val="ListParagraph"/>
        <w:numPr>
          <w:ilvl w:val="0"/>
          <w:numId w:val="242"/>
        </w:numPr>
        <w:jc w:val="both"/>
        <w:rPr>
          <w:rFonts w:ascii="Bookman Old Style" w:hAnsi="Bookman Old Style"/>
          <w:sz w:val="24"/>
          <w:szCs w:val="24"/>
          <w:rPrChange w:id="1068" w:author="pachalo chizala" w:date="2023-05-07T19:13:00Z">
            <w:rPr/>
          </w:rPrChange>
        </w:rPr>
        <w:pPrChange w:id="1069" w:author="pachalo chizala" w:date="2023-05-07T19:03:00Z">
          <w:pPr>
            <w:jc w:val="both"/>
          </w:pPr>
        </w:pPrChange>
      </w:pPr>
      <w:del w:id="1070" w:author="pachalo chizala" w:date="2023-05-07T19:03:00Z">
        <w:r w:rsidRPr="003D3BB0" w:rsidDel="006A2402">
          <w:rPr>
            <w:rFonts w:ascii="Bookman Old Style" w:hAnsi="Bookman Old Style"/>
            <w:sz w:val="24"/>
            <w:szCs w:val="24"/>
            <w:rPrChange w:id="1071" w:author="pachalo chizala" w:date="2023-05-07T19:13:00Z">
              <w:rPr/>
            </w:rPrChange>
          </w:rPr>
          <w:delText xml:space="preserve">h. </w:delText>
        </w:r>
      </w:del>
      <w:r w:rsidRPr="003D3BB0">
        <w:rPr>
          <w:rFonts w:ascii="Bookman Old Style" w:hAnsi="Bookman Old Style"/>
          <w:sz w:val="24"/>
          <w:szCs w:val="24"/>
          <w:rPrChange w:id="1072" w:author="pachalo chizala" w:date="2023-05-07T19:13:00Z">
            <w:rPr/>
          </w:rPrChange>
        </w:rPr>
        <w:t>Private or state pension or other Government support</w:t>
      </w:r>
    </w:p>
    <w:p w14:paraId="147B1C48" w14:textId="3982A069" w:rsidR="00BA1DD3" w:rsidRPr="003D3BB0" w:rsidRDefault="00BA1DD3">
      <w:pPr>
        <w:pStyle w:val="ListParagraph"/>
        <w:numPr>
          <w:ilvl w:val="0"/>
          <w:numId w:val="242"/>
        </w:numPr>
        <w:jc w:val="both"/>
        <w:rPr>
          <w:rFonts w:ascii="Bookman Old Style" w:hAnsi="Bookman Old Style"/>
          <w:sz w:val="24"/>
          <w:szCs w:val="24"/>
          <w:rPrChange w:id="1073" w:author="pachalo chizala" w:date="2023-05-07T19:13:00Z">
            <w:rPr/>
          </w:rPrChange>
        </w:rPr>
        <w:pPrChange w:id="1074" w:author="pachalo chizala" w:date="2023-05-07T19:03:00Z">
          <w:pPr>
            <w:jc w:val="both"/>
          </w:pPr>
        </w:pPrChange>
      </w:pPr>
      <w:del w:id="1075" w:author="pachalo chizala" w:date="2023-05-07T19:03:00Z">
        <w:r w:rsidRPr="003D3BB0" w:rsidDel="006A2402">
          <w:rPr>
            <w:rFonts w:ascii="Bookman Old Style" w:hAnsi="Bookman Old Style"/>
            <w:sz w:val="24"/>
            <w:szCs w:val="24"/>
            <w:rPrChange w:id="1076" w:author="pachalo chizala" w:date="2023-05-07T19:13:00Z">
              <w:rPr/>
            </w:rPrChange>
          </w:rPr>
          <w:delText xml:space="preserve">i. </w:delText>
        </w:r>
      </w:del>
      <w:r w:rsidRPr="003D3BB0">
        <w:rPr>
          <w:rFonts w:ascii="Bookman Old Style" w:hAnsi="Bookman Old Style"/>
          <w:sz w:val="24"/>
          <w:szCs w:val="24"/>
          <w:rPrChange w:id="1077" w:author="pachalo chizala" w:date="2023-05-07T19:13:00Z">
            <w:rPr/>
          </w:rPrChange>
        </w:rPr>
        <w:t xml:space="preserve">Charity from NGOs or other </w:t>
      </w:r>
    </w:p>
    <w:p w14:paraId="51F8B851" w14:textId="77777777" w:rsidR="00BA1DD3" w:rsidRPr="003D3BB0" w:rsidRDefault="00BA1DD3" w:rsidP="00BA1DD3">
      <w:pPr>
        <w:rPr>
          <w:rFonts w:ascii="Bookman Old Style" w:hAnsi="Bookman Old Style"/>
          <w:sz w:val="24"/>
          <w:szCs w:val="24"/>
          <w:lang w:val="en-US"/>
        </w:rPr>
      </w:pPr>
    </w:p>
    <w:p w14:paraId="4DC3E42D" w14:textId="77777777" w:rsidR="00BA1DD3" w:rsidRPr="003D3BB0" w:rsidRDefault="00BA1DD3" w:rsidP="00BA1DD3">
      <w:pPr>
        <w:jc w:val="both"/>
        <w:rPr>
          <w:rFonts w:ascii="Bookman Old Style" w:hAnsi="Bookman Old Style"/>
          <w:b/>
          <w:bCs/>
          <w:color w:val="000000"/>
          <w:sz w:val="24"/>
          <w:szCs w:val="24"/>
          <w:lang w:val="en-US"/>
        </w:rPr>
      </w:pPr>
    </w:p>
    <w:p w14:paraId="6F1569A3" w14:textId="77777777" w:rsidR="00BA1DD3" w:rsidRPr="003D3BB0" w:rsidRDefault="00BA1DD3" w:rsidP="00BA1DD3">
      <w:pPr>
        <w:jc w:val="both"/>
        <w:rPr>
          <w:rFonts w:ascii="Bookman Old Style" w:hAnsi="Bookman Old Style"/>
          <w:i/>
          <w:iCs/>
          <w:color w:val="000000"/>
          <w:sz w:val="24"/>
          <w:szCs w:val="24"/>
          <w:lang w:val="en-US"/>
        </w:rPr>
      </w:pPr>
      <w:r w:rsidRPr="003D3BB0">
        <w:rPr>
          <w:rFonts w:ascii="Bookman Old Style" w:hAnsi="Bookman Old Style"/>
          <w:b/>
          <w:bCs/>
          <w:i/>
          <w:iCs/>
          <w:color w:val="000000"/>
          <w:sz w:val="24"/>
          <w:szCs w:val="24"/>
          <w:lang w:val="en-US"/>
        </w:rPr>
        <w:t>DEM_33:</w:t>
      </w:r>
      <w:r w:rsidRPr="003D3BB0">
        <w:rPr>
          <w:rFonts w:ascii="Bookman Old Style" w:hAnsi="Bookman Old Style"/>
          <w:i/>
          <w:iCs/>
          <w:color w:val="000000"/>
          <w:sz w:val="24"/>
          <w:szCs w:val="24"/>
          <w:lang w:val="en-US"/>
        </w:rPr>
        <w:t xml:space="preserve"> Which of these was the MAIN source of support of this household?   READ ONLY IF NEEDED; MARK ONLY ONE</w:t>
      </w:r>
    </w:p>
    <w:p w14:paraId="23828382" w14:textId="77777777" w:rsidR="00BA1DD3" w:rsidRPr="003D3BB0" w:rsidRDefault="00BA1DD3" w:rsidP="00BA1DD3">
      <w:pPr>
        <w:jc w:val="both"/>
        <w:rPr>
          <w:rFonts w:ascii="Bookman Old Style" w:hAnsi="Bookman Old Style"/>
          <w:color w:val="000000"/>
          <w:sz w:val="24"/>
          <w:szCs w:val="24"/>
          <w:lang w:val="en-US"/>
        </w:rPr>
      </w:pPr>
      <w:r w:rsidRPr="003D3BB0">
        <w:rPr>
          <w:rFonts w:ascii="Bookman Old Style" w:hAnsi="Bookman Old Style"/>
          <w:color w:val="000000"/>
          <w:sz w:val="24"/>
          <w:szCs w:val="24"/>
          <w:lang w:val="en-US"/>
        </w:rPr>
        <w:t xml:space="preserve">  </w:t>
      </w:r>
    </w:p>
    <w:p w14:paraId="60FBDE47" w14:textId="453CD445" w:rsidR="00BA1DD3" w:rsidRPr="003D3BB0" w:rsidRDefault="00BA1DD3">
      <w:pPr>
        <w:pStyle w:val="ListParagraph"/>
        <w:numPr>
          <w:ilvl w:val="1"/>
          <w:numId w:val="243"/>
        </w:numPr>
        <w:ind w:left="1069"/>
        <w:jc w:val="both"/>
        <w:rPr>
          <w:rFonts w:ascii="Bookman Old Style" w:hAnsi="Bookman Old Style"/>
          <w:color w:val="000000"/>
          <w:sz w:val="24"/>
          <w:szCs w:val="24"/>
          <w:rPrChange w:id="1078" w:author="pachalo chizala" w:date="2023-05-07T19:13:00Z">
            <w:rPr/>
          </w:rPrChange>
        </w:rPr>
        <w:pPrChange w:id="1079" w:author="pachalo chizala" w:date="2023-05-07T19:05:00Z">
          <w:pPr>
            <w:jc w:val="both"/>
          </w:pPr>
        </w:pPrChange>
      </w:pPr>
      <w:del w:id="1080" w:author="pachalo chizala" w:date="2023-05-07T19:04:00Z">
        <w:r w:rsidRPr="003D3BB0" w:rsidDel="006A2402">
          <w:rPr>
            <w:rFonts w:ascii="Bookman Old Style" w:hAnsi="Bookman Old Style"/>
            <w:color w:val="000000"/>
            <w:sz w:val="24"/>
            <w:szCs w:val="24"/>
            <w:rPrChange w:id="1081" w:author="pachalo chizala" w:date="2023-05-07T19:13:00Z">
              <w:rPr/>
            </w:rPrChange>
          </w:rPr>
          <w:delText xml:space="preserve">a. </w:delText>
        </w:r>
      </w:del>
      <w:r w:rsidRPr="003D3BB0">
        <w:rPr>
          <w:rFonts w:ascii="Bookman Old Style" w:hAnsi="Bookman Old Style"/>
          <w:color w:val="000000"/>
          <w:sz w:val="24"/>
          <w:szCs w:val="24"/>
          <w:rPrChange w:id="1082" w:author="pachalo chizala" w:date="2023-05-07T19:13:00Z">
            <w:rPr/>
          </w:rPrChange>
        </w:rPr>
        <w:t xml:space="preserve">Income from household farming or fishing </w:t>
      </w:r>
    </w:p>
    <w:p w14:paraId="398B31A5" w14:textId="2D51FB41" w:rsidR="00BA1DD3" w:rsidRPr="003D3BB0" w:rsidRDefault="00BA1DD3">
      <w:pPr>
        <w:pStyle w:val="ListParagraph"/>
        <w:numPr>
          <w:ilvl w:val="1"/>
          <w:numId w:val="243"/>
        </w:numPr>
        <w:ind w:left="1069"/>
        <w:jc w:val="both"/>
        <w:rPr>
          <w:rFonts w:ascii="Bookman Old Style" w:hAnsi="Bookman Old Style"/>
          <w:color w:val="000000"/>
          <w:sz w:val="24"/>
          <w:szCs w:val="24"/>
          <w:rPrChange w:id="1083" w:author="pachalo chizala" w:date="2023-05-07T19:13:00Z">
            <w:rPr/>
          </w:rPrChange>
        </w:rPr>
        <w:pPrChange w:id="1084" w:author="pachalo chizala" w:date="2023-05-07T19:05:00Z">
          <w:pPr>
            <w:jc w:val="both"/>
          </w:pPr>
        </w:pPrChange>
      </w:pPr>
      <w:del w:id="1085" w:author="pachalo chizala" w:date="2023-05-07T19:04:00Z">
        <w:r w:rsidRPr="003D3BB0" w:rsidDel="006A2402">
          <w:rPr>
            <w:rFonts w:ascii="Bookman Old Style" w:hAnsi="Bookman Old Style"/>
            <w:color w:val="000000"/>
            <w:sz w:val="24"/>
            <w:szCs w:val="24"/>
            <w:rPrChange w:id="1086" w:author="pachalo chizala" w:date="2023-05-07T19:13:00Z">
              <w:rPr/>
            </w:rPrChange>
          </w:rPr>
          <w:delText xml:space="preserve">b. </w:delText>
        </w:r>
      </w:del>
      <w:r w:rsidRPr="003D3BB0">
        <w:rPr>
          <w:rFonts w:ascii="Bookman Old Style" w:hAnsi="Bookman Old Style"/>
          <w:color w:val="000000"/>
          <w:sz w:val="24"/>
          <w:szCs w:val="24"/>
          <w:rPrChange w:id="1087" w:author="pachalo chizala" w:date="2023-05-07T19:13:00Z">
            <w:rPr/>
          </w:rPrChange>
        </w:rPr>
        <w:t>Income from a household business (other than farming or fishing)</w:t>
      </w:r>
    </w:p>
    <w:p w14:paraId="2BFC5757" w14:textId="54215D5F" w:rsidR="00BA1DD3" w:rsidRPr="003D3BB0" w:rsidRDefault="00BA1DD3">
      <w:pPr>
        <w:pStyle w:val="ListParagraph"/>
        <w:numPr>
          <w:ilvl w:val="1"/>
          <w:numId w:val="243"/>
        </w:numPr>
        <w:ind w:left="1069"/>
        <w:jc w:val="both"/>
        <w:rPr>
          <w:rFonts w:ascii="Bookman Old Style" w:hAnsi="Bookman Old Style"/>
          <w:color w:val="000000"/>
          <w:sz w:val="24"/>
          <w:szCs w:val="24"/>
          <w:rPrChange w:id="1088" w:author="pachalo chizala" w:date="2023-05-07T19:13:00Z">
            <w:rPr/>
          </w:rPrChange>
        </w:rPr>
        <w:pPrChange w:id="1089" w:author="pachalo chizala" w:date="2023-05-07T19:05:00Z">
          <w:pPr>
            <w:jc w:val="both"/>
          </w:pPr>
        </w:pPrChange>
      </w:pPr>
      <w:del w:id="1090" w:author="pachalo chizala" w:date="2023-05-07T19:04:00Z">
        <w:r w:rsidRPr="003D3BB0" w:rsidDel="006A2402">
          <w:rPr>
            <w:rFonts w:ascii="Bookman Old Style" w:hAnsi="Bookman Old Style"/>
            <w:color w:val="000000"/>
            <w:sz w:val="24"/>
            <w:szCs w:val="24"/>
            <w:rPrChange w:id="1091" w:author="pachalo chizala" w:date="2023-05-07T19:13:00Z">
              <w:rPr/>
            </w:rPrChange>
          </w:rPr>
          <w:delText xml:space="preserve">c. </w:delText>
        </w:r>
      </w:del>
      <w:r w:rsidRPr="003D3BB0">
        <w:rPr>
          <w:rFonts w:ascii="Bookman Old Style" w:hAnsi="Bookman Old Style"/>
          <w:color w:val="000000"/>
          <w:sz w:val="24"/>
          <w:szCs w:val="24"/>
          <w:rPrChange w:id="1092" w:author="pachalo chizala" w:date="2023-05-07T19:13:00Z">
            <w:rPr/>
          </w:rPrChange>
        </w:rPr>
        <w:t>Income from a paid job (held by a household member or yourself)</w:t>
      </w:r>
    </w:p>
    <w:p w14:paraId="0AAF7AA0" w14:textId="29D9819D" w:rsidR="00BA1DD3" w:rsidRPr="003D3BB0" w:rsidRDefault="00BA1DD3">
      <w:pPr>
        <w:pStyle w:val="ListParagraph"/>
        <w:numPr>
          <w:ilvl w:val="1"/>
          <w:numId w:val="243"/>
        </w:numPr>
        <w:ind w:left="1069"/>
        <w:jc w:val="both"/>
        <w:rPr>
          <w:rFonts w:ascii="Bookman Old Style" w:hAnsi="Bookman Old Style"/>
          <w:color w:val="000000"/>
          <w:sz w:val="24"/>
          <w:szCs w:val="24"/>
          <w:rPrChange w:id="1093" w:author="pachalo chizala" w:date="2023-05-07T19:13:00Z">
            <w:rPr/>
          </w:rPrChange>
        </w:rPr>
        <w:pPrChange w:id="1094" w:author="pachalo chizala" w:date="2023-05-07T19:05:00Z">
          <w:pPr>
            <w:jc w:val="both"/>
          </w:pPr>
        </w:pPrChange>
      </w:pPr>
      <w:del w:id="1095" w:author="pachalo chizala" w:date="2023-05-07T19:04:00Z">
        <w:r w:rsidRPr="003D3BB0" w:rsidDel="006A2402">
          <w:rPr>
            <w:rFonts w:ascii="Bookman Old Style" w:hAnsi="Bookman Old Style"/>
            <w:color w:val="000000"/>
            <w:sz w:val="24"/>
            <w:szCs w:val="24"/>
            <w:rPrChange w:id="1096" w:author="pachalo chizala" w:date="2023-05-07T19:13:00Z">
              <w:rPr/>
            </w:rPrChange>
          </w:rPr>
          <w:delText xml:space="preserve">d. </w:delText>
        </w:r>
      </w:del>
      <w:r w:rsidRPr="003D3BB0">
        <w:rPr>
          <w:rFonts w:ascii="Bookman Old Style" w:hAnsi="Bookman Old Style"/>
          <w:color w:val="000000"/>
          <w:sz w:val="24"/>
          <w:szCs w:val="24"/>
          <w:rPrChange w:id="1097" w:author="pachalo chizala" w:date="2023-05-07T19:13:00Z">
            <w:rPr/>
          </w:rPrChange>
        </w:rPr>
        <w:t>Foodstuff produced by the household from farming, raising animals or fishing</w:t>
      </w:r>
    </w:p>
    <w:p w14:paraId="090013AF" w14:textId="1F643B04" w:rsidR="00BA1DD3" w:rsidRPr="003D3BB0" w:rsidRDefault="00BA1DD3">
      <w:pPr>
        <w:pStyle w:val="ListParagraph"/>
        <w:numPr>
          <w:ilvl w:val="1"/>
          <w:numId w:val="243"/>
        </w:numPr>
        <w:ind w:left="1069"/>
        <w:jc w:val="both"/>
        <w:rPr>
          <w:rFonts w:ascii="Bookman Old Style" w:hAnsi="Bookman Old Style"/>
          <w:color w:val="000000"/>
          <w:sz w:val="24"/>
          <w:szCs w:val="24"/>
          <w:rPrChange w:id="1098" w:author="pachalo chizala" w:date="2023-05-07T19:13:00Z">
            <w:rPr/>
          </w:rPrChange>
        </w:rPr>
        <w:pPrChange w:id="1099" w:author="pachalo chizala" w:date="2023-05-07T19:05:00Z">
          <w:pPr>
            <w:jc w:val="both"/>
          </w:pPr>
        </w:pPrChange>
      </w:pPr>
      <w:del w:id="1100" w:author="pachalo chizala" w:date="2023-05-07T19:04:00Z">
        <w:r w:rsidRPr="003D3BB0" w:rsidDel="006A2402">
          <w:rPr>
            <w:rFonts w:ascii="Bookman Old Style" w:hAnsi="Bookman Old Style"/>
            <w:color w:val="000000"/>
            <w:sz w:val="24"/>
            <w:szCs w:val="24"/>
            <w:rPrChange w:id="1101" w:author="pachalo chizala" w:date="2023-05-07T19:13:00Z">
              <w:rPr/>
            </w:rPrChange>
          </w:rPr>
          <w:delText xml:space="preserve">e. </w:delText>
        </w:r>
      </w:del>
      <w:r w:rsidRPr="003D3BB0">
        <w:rPr>
          <w:rFonts w:ascii="Bookman Old Style" w:hAnsi="Bookman Old Style"/>
          <w:color w:val="000000"/>
          <w:sz w:val="24"/>
          <w:szCs w:val="24"/>
          <w:rPrChange w:id="1102" w:author="pachalo chizala" w:date="2023-05-07T19:13:00Z">
            <w:rPr/>
          </w:rPrChange>
        </w:rPr>
        <w:t>Money or support from people living abroad</w:t>
      </w:r>
    </w:p>
    <w:p w14:paraId="62FFE5F5" w14:textId="2D51F34C" w:rsidR="00BA1DD3" w:rsidRPr="003D3BB0" w:rsidRDefault="00BA1DD3">
      <w:pPr>
        <w:pStyle w:val="ListParagraph"/>
        <w:numPr>
          <w:ilvl w:val="1"/>
          <w:numId w:val="243"/>
        </w:numPr>
        <w:ind w:left="1069"/>
        <w:jc w:val="both"/>
        <w:rPr>
          <w:rFonts w:ascii="Bookman Old Style" w:hAnsi="Bookman Old Style"/>
          <w:color w:val="000000"/>
          <w:sz w:val="24"/>
          <w:szCs w:val="24"/>
          <w:rPrChange w:id="1103" w:author="pachalo chizala" w:date="2023-05-07T19:13:00Z">
            <w:rPr/>
          </w:rPrChange>
        </w:rPr>
        <w:pPrChange w:id="1104" w:author="pachalo chizala" w:date="2023-05-07T19:05:00Z">
          <w:pPr>
            <w:jc w:val="both"/>
          </w:pPr>
        </w:pPrChange>
      </w:pPr>
      <w:del w:id="1105" w:author="pachalo chizala" w:date="2023-05-07T19:04:00Z">
        <w:r w:rsidRPr="003D3BB0" w:rsidDel="006A2402">
          <w:rPr>
            <w:rFonts w:ascii="Bookman Old Style" w:hAnsi="Bookman Old Style"/>
            <w:color w:val="000000"/>
            <w:sz w:val="24"/>
            <w:szCs w:val="24"/>
            <w:rPrChange w:id="1106" w:author="pachalo chizala" w:date="2023-05-07T19:13:00Z">
              <w:rPr/>
            </w:rPrChange>
          </w:rPr>
          <w:delText xml:space="preserve">f. </w:delText>
        </w:r>
      </w:del>
      <w:r w:rsidRPr="003D3BB0">
        <w:rPr>
          <w:rFonts w:ascii="Bookman Old Style" w:hAnsi="Bookman Old Style"/>
          <w:color w:val="000000"/>
          <w:sz w:val="24"/>
          <w:szCs w:val="24"/>
          <w:rPrChange w:id="1107" w:author="pachalo chizala" w:date="2023-05-07T19:13:00Z">
            <w:rPr/>
          </w:rPrChange>
        </w:rPr>
        <w:t>Support from other households in the country</w:t>
      </w:r>
    </w:p>
    <w:p w14:paraId="0E25C97D" w14:textId="539429C7" w:rsidR="00BA1DD3" w:rsidRPr="003D3BB0" w:rsidRDefault="00BA1DD3">
      <w:pPr>
        <w:pStyle w:val="ListParagraph"/>
        <w:numPr>
          <w:ilvl w:val="1"/>
          <w:numId w:val="243"/>
        </w:numPr>
        <w:ind w:left="1069"/>
        <w:jc w:val="both"/>
        <w:rPr>
          <w:rFonts w:ascii="Bookman Old Style" w:hAnsi="Bookman Old Style"/>
          <w:color w:val="000000"/>
          <w:sz w:val="24"/>
          <w:szCs w:val="24"/>
          <w:rPrChange w:id="1108" w:author="pachalo chizala" w:date="2023-05-07T19:13:00Z">
            <w:rPr/>
          </w:rPrChange>
        </w:rPr>
        <w:pPrChange w:id="1109" w:author="pachalo chizala" w:date="2023-05-07T19:05:00Z">
          <w:pPr>
            <w:jc w:val="both"/>
          </w:pPr>
        </w:pPrChange>
      </w:pPr>
      <w:del w:id="1110" w:author="pachalo chizala" w:date="2023-05-07T19:04:00Z">
        <w:r w:rsidRPr="003D3BB0" w:rsidDel="006A2402">
          <w:rPr>
            <w:rFonts w:ascii="Bookman Old Style" w:hAnsi="Bookman Old Style"/>
            <w:color w:val="000000"/>
            <w:sz w:val="24"/>
            <w:szCs w:val="24"/>
            <w:rPrChange w:id="1111" w:author="pachalo chizala" w:date="2023-05-07T19:13:00Z">
              <w:rPr/>
            </w:rPrChange>
          </w:rPr>
          <w:delText xml:space="preserve">g. </w:delText>
        </w:r>
      </w:del>
      <w:r w:rsidRPr="003D3BB0">
        <w:rPr>
          <w:rFonts w:ascii="Bookman Old Style" w:hAnsi="Bookman Old Style"/>
          <w:color w:val="000000"/>
          <w:sz w:val="24"/>
          <w:szCs w:val="24"/>
          <w:rPrChange w:id="1112" w:author="pachalo chizala" w:date="2023-05-07T19:13:00Z">
            <w:rPr/>
          </w:rPrChange>
        </w:rPr>
        <w:t>Income from properties, investments or savings</w:t>
      </w:r>
    </w:p>
    <w:p w14:paraId="5AAF7FF3" w14:textId="60D1897B" w:rsidR="00BA1DD3" w:rsidRPr="003D3BB0" w:rsidDel="006A2402" w:rsidRDefault="00BA1DD3">
      <w:pPr>
        <w:pStyle w:val="ListParagraph"/>
        <w:numPr>
          <w:ilvl w:val="1"/>
          <w:numId w:val="243"/>
        </w:numPr>
        <w:ind w:left="1069"/>
        <w:jc w:val="both"/>
        <w:rPr>
          <w:del w:id="1113" w:author="pachalo chizala" w:date="2023-05-07T19:04:00Z"/>
          <w:rFonts w:ascii="Bookman Old Style" w:hAnsi="Bookman Old Style"/>
          <w:color w:val="000000"/>
          <w:sz w:val="24"/>
          <w:szCs w:val="24"/>
        </w:rPr>
        <w:pPrChange w:id="1114" w:author="pachalo chizala" w:date="2023-05-07T19:05:00Z">
          <w:pPr>
            <w:pStyle w:val="ListParagraph"/>
            <w:numPr>
              <w:ilvl w:val="1"/>
              <w:numId w:val="243"/>
            </w:numPr>
            <w:ind w:left="1440" w:hanging="360"/>
            <w:jc w:val="both"/>
          </w:pPr>
        </w:pPrChange>
      </w:pPr>
      <w:del w:id="1115" w:author="pachalo chizala" w:date="2023-05-07T19:04:00Z">
        <w:r w:rsidRPr="003D3BB0" w:rsidDel="006A2402">
          <w:rPr>
            <w:rFonts w:ascii="Bookman Old Style" w:hAnsi="Bookman Old Style"/>
            <w:color w:val="000000"/>
            <w:sz w:val="24"/>
            <w:szCs w:val="24"/>
            <w:rPrChange w:id="1116" w:author="pachalo chizala" w:date="2023-05-07T19:13:00Z">
              <w:rPr/>
            </w:rPrChange>
          </w:rPr>
          <w:delText xml:space="preserve">h. </w:delText>
        </w:r>
      </w:del>
      <w:r w:rsidRPr="003D3BB0">
        <w:rPr>
          <w:rFonts w:ascii="Bookman Old Style" w:hAnsi="Bookman Old Style"/>
          <w:color w:val="000000"/>
          <w:sz w:val="24"/>
          <w:szCs w:val="24"/>
          <w:rPrChange w:id="1117" w:author="pachalo chizala" w:date="2023-05-07T19:13:00Z">
            <w:rPr/>
          </w:rPrChange>
        </w:rPr>
        <w:t>Private or state pension or other Government support</w:t>
      </w:r>
    </w:p>
    <w:p w14:paraId="728624C9" w14:textId="77777777" w:rsidR="006A2402" w:rsidRPr="003D3BB0" w:rsidRDefault="006A2402">
      <w:pPr>
        <w:pStyle w:val="ListParagraph"/>
        <w:numPr>
          <w:ilvl w:val="1"/>
          <w:numId w:val="243"/>
        </w:numPr>
        <w:ind w:left="1069"/>
        <w:jc w:val="both"/>
        <w:rPr>
          <w:ins w:id="1118" w:author="pachalo chizala" w:date="2023-05-07T19:04:00Z"/>
          <w:rFonts w:ascii="Bookman Old Style" w:hAnsi="Bookman Old Style"/>
          <w:color w:val="000000"/>
          <w:sz w:val="24"/>
          <w:szCs w:val="24"/>
          <w:rPrChange w:id="1119" w:author="pachalo chizala" w:date="2023-05-07T19:13:00Z">
            <w:rPr>
              <w:ins w:id="1120" w:author="pachalo chizala" w:date="2023-05-07T19:04:00Z"/>
            </w:rPr>
          </w:rPrChange>
        </w:rPr>
        <w:pPrChange w:id="1121" w:author="pachalo chizala" w:date="2023-05-07T19:05:00Z">
          <w:pPr>
            <w:jc w:val="both"/>
          </w:pPr>
        </w:pPrChange>
      </w:pPr>
    </w:p>
    <w:p w14:paraId="19CC6851" w14:textId="17A39C29" w:rsidR="00BA1DD3" w:rsidRPr="003D3BB0" w:rsidRDefault="00BA1DD3">
      <w:pPr>
        <w:pStyle w:val="ListParagraph"/>
        <w:numPr>
          <w:ilvl w:val="1"/>
          <w:numId w:val="243"/>
        </w:numPr>
        <w:ind w:left="1069"/>
        <w:jc w:val="both"/>
        <w:rPr>
          <w:rFonts w:ascii="Bookman Old Style" w:hAnsi="Bookman Old Style"/>
          <w:color w:val="000000"/>
          <w:sz w:val="24"/>
          <w:szCs w:val="24"/>
          <w:rPrChange w:id="1122" w:author="pachalo chizala" w:date="2023-05-07T19:13:00Z">
            <w:rPr/>
          </w:rPrChange>
        </w:rPr>
        <w:pPrChange w:id="1123" w:author="pachalo chizala" w:date="2023-05-07T19:05:00Z">
          <w:pPr>
            <w:jc w:val="both"/>
          </w:pPr>
        </w:pPrChange>
      </w:pPr>
      <w:del w:id="1124" w:author="pachalo chizala" w:date="2023-05-07T19:04:00Z">
        <w:r w:rsidRPr="003D3BB0" w:rsidDel="006A2402">
          <w:rPr>
            <w:rFonts w:ascii="Bookman Old Style" w:hAnsi="Bookman Old Style"/>
            <w:color w:val="000000"/>
            <w:sz w:val="24"/>
            <w:szCs w:val="24"/>
            <w:rPrChange w:id="1125" w:author="pachalo chizala" w:date="2023-05-07T19:13:00Z">
              <w:rPr/>
            </w:rPrChange>
          </w:rPr>
          <w:delText xml:space="preserve">i. </w:delText>
        </w:r>
      </w:del>
      <w:r w:rsidRPr="003D3BB0">
        <w:rPr>
          <w:rFonts w:ascii="Bookman Old Style" w:hAnsi="Bookman Old Style"/>
          <w:color w:val="000000"/>
          <w:sz w:val="24"/>
          <w:szCs w:val="24"/>
          <w:rPrChange w:id="1126" w:author="pachalo chizala" w:date="2023-05-07T19:13:00Z">
            <w:rPr/>
          </w:rPrChange>
        </w:rPr>
        <w:t xml:space="preserve">Charity from NGOs or other charitable </w:t>
      </w:r>
      <w:proofErr w:type="spellStart"/>
      <w:r w:rsidRPr="003D3BB0">
        <w:rPr>
          <w:rFonts w:ascii="Bookman Old Style" w:hAnsi="Bookman Old Style"/>
          <w:color w:val="000000"/>
          <w:sz w:val="24"/>
          <w:szCs w:val="24"/>
          <w:rPrChange w:id="1127" w:author="pachalo chizala" w:date="2023-05-07T19:13:00Z">
            <w:rPr/>
          </w:rPrChange>
        </w:rPr>
        <w:t>organisations</w:t>
      </w:r>
      <w:proofErr w:type="spellEnd"/>
    </w:p>
    <w:p w14:paraId="51CAB980" w14:textId="77777777" w:rsidR="00BA1DD3" w:rsidRPr="003D3BB0" w:rsidRDefault="00BA1DD3">
      <w:pPr>
        <w:ind w:left="709"/>
        <w:jc w:val="both"/>
        <w:rPr>
          <w:rFonts w:ascii="Bookman Old Style" w:hAnsi="Bookman Old Style"/>
          <w:color w:val="000000"/>
          <w:sz w:val="24"/>
          <w:szCs w:val="24"/>
          <w:rPrChange w:id="1128" w:author="pachalo chizala" w:date="2023-05-07T19:13:00Z">
            <w:rPr/>
          </w:rPrChange>
        </w:rPr>
        <w:pPrChange w:id="1129" w:author="pachalo chizala" w:date="2023-05-07T19:05:00Z">
          <w:pPr>
            <w:jc w:val="both"/>
          </w:pPr>
        </w:pPrChange>
      </w:pPr>
      <w:r w:rsidRPr="003D3BB0">
        <w:rPr>
          <w:rFonts w:ascii="Bookman Old Style" w:hAnsi="Bookman Old Style"/>
          <w:color w:val="000000"/>
          <w:sz w:val="24"/>
          <w:szCs w:val="24"/>
          <w:rPrChange w:id="1130" w:author="pachalo chizala" w:date="2023-05-07T19:13:00Z">
            <w:rPr/>
          </w:rPrChange>
        </w:rPr>
        <w:t>DO NOT READ</w:t>
      </w:r>
    </w:p>
    <w:p w14:paraId="693B47AD" w14:textId="38A082C6" w:rsidR="00BA1DD3" w:rsidRPr="003D3BB0" w:rsidRDefault="00BA1DD3">
      <w:pPr>
        <w:pStyle w:val="ListParagraph"/>
        <w:numPr>
          <w:ilvl w:val="1"/>
          <w:numId w:val="243"/>
        </w:numPr>
        <w:ind w:left="1069"/>
        <w:jc w:val="both"/>
        <w:rPr>
          <w:rFonts w:ascii="Bookman Old Style" w:hAnsi="Bookman Old Style"/>
          <w:color w:val="000000"/>
          <w:sz w:val="24"/>
          <w:szCs w:val="24"/>
          <w:rPrChange w:id="1131" w:author="pachalo chizala" w:date="2023-05-07T19:13:00Z">
            <w:rPr/>
          </w:rPrChange>
        </w:rPr>
        <w:pPrChange w:id="1132" w:author="pachalo chizala" w:date="2023-05-07T19:05:00Z">
          <w:pPr>
            <w:jc w:val="both"/>
          </w:pPr>
        </w:pPrChange>
      </w:pPr>
      <w:del w:id="1133" w:author="pachalo chizala" w:date="2023-05-07T19:04:00Z">
        <w:r w:rsidRPr="003D3BB0" w:rsidDel="006A2402">
          <w:rPr>
            <w:rFonts w:ascii="Bookman Old Style" w:hAnsi="Bookman Old Style"/>
            <w:color w:val="000000"/>
            <w:sz w:val="24"/>
            <w:szCs w:val="24"/>
            <w:rPrChange w:id="1134" w:author="pachalo chizala" w:date="2023-05-07T19:13:00Z">
              <w:rPr/>
            </w:rPrChange>
          </w:rPr>
          <w:delText xml:space="preserve">j. </w:delText>
        </w:r>
      </w:del>
      <w:r w:rsidRPr="003D3BB0">
        <w:rPr>
          <w:rFonts w:ascii="Bookman Old Style" w:hAnsi="Bookman Old Style"/>
          <w:color w:val="000000"/>
          <w:sz w:val="24"/>
          <w:szCs w:val="24"/>
          <w:rPrChange w:id="1135" w:author="pachalo chizala" w:date="2023-05-07T19:13:00Z">
            <w:rPr/>
          </w:rPrChange>
        </w:rPr>
        <w:t>OTHER (SPECIFY): ____________</w:t>
      </w:r>
    </w:p>
    <w:p w14:paraId="2239B26F" w14:textId="77777777" w:rsidR="00BA1DD3" w:rsidRPr="003D3BB0" w:rsidRDefault="00BA1DD3" w:rsidP="00BA1DD3">
      <w:pPr>
        <w:jc w:val="both"/>
        <w:rPr>
          <w:rFonts w:ascii="Bookman Old Style" w:hAnsi="Bookman Old Style"/>
          <w:i/>
          <w:iCs/>
          <w:color w:val="000000"/>
          <w:sz w:val="24"/>
          <w:szCs w:val="24"/>
          <w:lang w:val="en-US"/>
        </w:rPr>
      </w:pPr>
    </w:p>
    <w:p w14:paraId="1A7F0619" w14:textId="77777777" w:rsidR="00BA1DD3" w:rsidRPr="003D3BB0" w:rsidRDefault="00BA1DD3" w:rsidP="00BA1DD3">
      <w:pPr>
        <w:jc w:val="both"/>
        <w:rPr>
          <w:rFonts w:ascii="Bookman Old Style" w:hAnsi="Bookman Old Style"/>
          <w:i/>
          <w:iCs/>
          <w:color w:val="000000"/>
          <w:sz w:val="24"/>
          <w:szCs w:val="24"/>
          <w:lang w:val="en-US"/>
        </w:rPr>
      </w:pPr>
      <w:r w:rsidRPr="003D3BB0">
        <w:rPr>
          <w:rFonts w:ascii="Bookman Old Style" w:hAnsi="Bookman Old Style"/>
          <w:b/>
          <w:bCs/>
          <w:i/>
          <w:iCs/>
          <w:color w:val="000000"/>
          <w:sz w:val="24"/>
          <w:szCs w:val="24"/>
          <w:lang w:val="en-US"/>
        </w:rPr>
        <w:t>DEM_35</w:t>
      </w:r>
      <w:r w:rsidRPr="003D3BB0">
        <w:rPr>
          <w:rFonts w:ascii="Bookman Old Style" w:hAnsi="Bookman Old Style"/>
          <w:i/>
          <w:iCs/>
          <w:color w:val="000000"/>
          <w:sz w:val="24"/>
          <w:szCs w:val="24"/>
          <w:lang w:val="en-US"/>
        </w:rPr>
        <w:t xml:space="preserve"> Thinking about the current season…has (name) worked or helped with the household’s [farming/animal rearing/fishing] activities? </w:t>
      </w:r>
    </w:p>
    <w:p w14:paraId="1619A249" w14:textId="77777777" w:rsidR="00BA1DD3" w:rsidRPr="003D3BB0" w:rsidRDefault="00BA1DD3" w:rsidP="00BA1DD3">
      <w:pPr>
        <w:jc w:val="both"/>
        <w:rPr>
          <w:rFonts w:ascii="Bookman Old Style" w:hAnsi="Bookman Old Style"/>
          <w:color w:val="000000"/>
          <w:sz w:val="24"/>
          <w:szCs w:val="24"/>
          <w:lang w:val="en-US"/>
        </w:rPr>
      </w:pPr>
      <w:r w:rsidRPr="003D3BB0">
        <w:rPr>
          <w:rFonts w:ascii="Bookman Old Style" w:hAnsi="Bookman Old Style"/>
          <w:color w:val="000000"/>
          <w:sz w:val="24"/>
          <w:szCs w:val="24"/>
          <w:lang w:val="en-US"/>
        </w:rPr>
        <w:t xml:space="preserve">                                                        </w:t>
      </w:r>
    </w:p>
    <w:p w14:paraId="70737CA5" w14:textId="77777777" w:rsidR="00BA1DD3" w:rsidRPr="003D3BB0" w:rsidRDefault="00BA1DD3" w:rsidP="00BA1DD3">
      <w:pPr>
        <w:jc w:val="both"/>
        <w:rPr>
          <w:rFonts w:ascii="Bookman Old Style" w:hAnsi="Bookman Old Style"/>
          <w:color w:val="000000"/>
          <w:sz w:val="24"/>
          <w:szCs w:val="24"/>
          <w:lang w:val="en-US"/>
        </w:rPr>
      </w:pPr>
      <w:r w:rsidRPr="003D3BB0">
        <w:rPr>
          <w:rFonts w:ascii="Bookman Old Style" w:hAnsi="Bookman Old Style"/>
          <w:color w:val="000000"/>
          <w:sz w:val="24"/>
          <w:szCs w:val="24"/>
          <w:lang w:val="en-US"/>
        </w:rPr>
        <w:t xml:space="preserve">Select “Yes” if the reference person worked or helped with the household’s activities, otherwise select “No”.     </w:t>
      </w:r>
    </w:p>
    <w:p w14:paraId="1981B3A4" w14:textId="77777777" w:rsidR="00BA1DD3" w:rsidRPr="003D3BB0" w:rsidRDefault="00BA1DD3" w:rsidP="00BA1DD3">
      <w:pPr>
        <w:jc w:val="both"/>
        <w:rPr>
          <w:rFonts w:ascii="Bookman Old Style" w:hAnsi="Bookman Old Style"/>
          <w:color w:val="000000"/>
          <w:sz w:val="24"/>
          <w:szCs w:val="24"/>
          <w:lang w:val="en-US"/>
        </w:rPr>
      </w:pPr>
    </w:p>
    <w:p w14:paraId="1FD54B0F" w14:textId="77777777" w:rsidR="00BA1DD3" w:rsidRPr="003D3BB0" w:rsidRDefault="00BA1DD3" w:rsidP="00BA1DD3">
      <w:pPr>
        <w:jc w:val="both"/>
        <w:rPr>
          <w:rFonts w:ascii="Bookman Old Style" w:hAnsi="Bookman Old Style"/>
          <w:color w:val="000000"/>
          <w:sz w:val="24"/>
          <w:szCs w:val="24"/>
          <w:lang w:val="en-US"/>
        </w:rPr>
      </w:pPr>
      <w:r w:rsidRPr="003D3BB0">
        <w:rPr>
          <w:rFonts w:ascii="Bookman Old Style" w:hAnsi="Bookman Old Style"/>
          <w:color w:val="000000"/>
          <w:sz w:val="24"/>
          <w:szCs w:val="24"/>
          <w:lang w:val="en-US"/>
        </w:rPr>
        <w:t xml:space="preserve"> </w:t>
      </w:r>
    </w:p>
    <w:p w14:paraId="54AD45EE" w14:textId="77777777" w:rsidR="00BA1DD3" w:rsidRPr="003D3BB0" w:rsidRDefault="00BA1DD3" w:rsidP="00BA1DD3">
      <w:pPr>
        <w:jc w:val="both"/>
        <w:rPr>
          <w:rFonts w:ascii="Bookman Old Style" w:hAnsi="Bookman Old Style"/>
          <w:i/>
          <w:iCs/>
          <w:color w:val="000000"/>
          <w:sz w:val="24"/>
          <w:szCs w:val="24"/>
          <w:lang w:val="en-US"/>
        </w:rPr>
      </w:pPr>
      <w:r w:rsidRPr="003D3BB0">
        <w:rPr>
          <w:rFonts w:ascii="Bookman Old Style" w:hAnsi="Bookman Old Style"/>
          <w:b/>
          <w:bCs/>
          <w:i/>
          <w:iCs/>
          <w:color w:val="000000"/>
          <w:sz w:val="24"/>
          <w:szCs w:val="24"/>
          <w:lang w:val="en-US"/>
        </w:rPr>
        <w:t>DEM_36</w:t>
      </w:r>
      <w:r w:rsidRPr="003D3BB0">
        <w:rPr>
          <w:rFonts w:ascii="Bookman Old Style" w:hAnsi="Bookman Old Style"/>
          <w:i/>
          <w:iCs/>
          <w:color w:val="000000"/>
          <w:sz w:val="24"/>
          <w:szCs w:val="24"/>
          <w:lang w:val="en-US"/>
        </w:rPr>
        <w:t xml:space="preserve"> is (name) involved in making decisions about the [farming/animal/fishing] products produced by the household? For example, what to produce, when, how much, etc.  </w:t>
      </w:r>
    </w:p>
    <w:p w14:paraId="1660A03E" w14:textId="77777777" w:rsidR="00BA1DD3" w:rsidRPr="003D3BB0" w:rsidRDefault="00BA1DD3" w:rsidP="00BA1DD3">
      <w:pPr>
        <w:jc w:val="both"/>
        <w:rPr>
          <w:rFonts w:ascii="Bookman Old Style" w:hAnsi="Bookman Old Style"/>
          <w:i/>
          <w:iCs/>
          <w:color w:val="000000"/>
          <w:sz w:val="24"/>
          <w:szCs w:val="24"/>
          <w:lang w:val="en-US"/>
        </w:rPr>
      </w:pPr>
      <w:r w:rsidRPr="003D3BB0">
        <w:rPr>
          <w:rFonts w:ascii="Bookman Old Style" w:hAnsi="Bookman Old Style"/>
          <w:i/>
          <w:iCs/>
          <w:color w:val="000000"/>
          <w:sz w:val="24"/>
          <w:szCs w:val="24"/>
          <w:lang w:val="en-US"/>
        </w:rPr>
        <w:t xml:space="preserve">               </w:t>
      </w:r>
    </w:p>
    <w:p w14:paraId="13F029C4" w14:textId="318DA264" w:rsidR="00BA1DD3" w:rsidRPr="003D3BB0" w:rsidRDefault="00BA1DD3" w:rsidP="00BA1DD3">
      <w:pPr>
        <w:jc w:val="both"/>
        <w:rPr>
          <w:rFonts w:ascii="Bookman Old Style" w:hAnsi="Bookman Old Style"/>
          <w:color w:val="000000"/>
          <w:sz w:val="24"/>
          <w:szCs w:val="24"/>
          <w:lang w:val="en-US"/>
        </w:rPr>
      </w:pPr>
      <w:r w:rsidRPr="003D3BB0">
        <w:rPr>
          <w:rFonts w:ascii="Bookman Old Style" w:hAnsi="Bookman Old Style"/>
          <w:color w:val="000000"/>
          <w:sz w:val="24"/>
          <w:szCs w:val="24"/>
          <w:lang w:val="en-US"/>
        </w:rPr>
        <w:t xml:space="preserve">Select “Yes” if the reference person was involved in making decisions about </w:t>
      </w:r>
      <w:ins w:id="1136" w:author="USER" w:date="2023-08-08T11:17:00Z">
        <w:r w:rsidR="009C2DFD" w:rsidRPr="003D3BB0">
          <w:rPr>
            <w:rFonts w:ascii="Bookman Old Style" w:hAnsi="Bookman Old Style"/>
            <w:color w:val="000000"/>
            <w:sz w:val="24"/>
            <w:szCs w:val="24"/>
            <w:lang w:val="en-US"/>
          </w:rPr>
          <w:t xml:space="preserve">what was </w:t>
        </w:r>
      </w:ins>
      <w:r w:rsidRPr="003D3BB0">
        <w:rPr>
          <w:rFonts w:ascii="Bookman Old Style" w:hAnsi="Bookman Old Style"/>
          <w:color w:val="000000"/>
          <w:sz w:val="24"/>
          <w:szCs w:val="24"/>
          <w:lang w:val="en-US"/>
        </w:rPr>
        <w:t>produced</w:t>
      </w:r>
      <w:del w:id="1137" w:author="USER" w:date="2023-08-08T11:17:00Z">
        <w:r w:rsidRPr="003D3BB0" w:rsidDel="009C2DFD">
          <w:rPr>
            <w:rFonts w:ascii="Bookman Old Style" w:hAnsi="Bookman Old Style"/>
            <w:color w:val="000000"/>
            <w:sz w:val="24"/>
            <w:szCs w:val="24"/>
            <w:lang w:val="en-US"/>
          </w:rPr>
          <w:delText xml:space="preserve"> what the  </w:delText>
        </w:r>
      </w:del>
      <w:r w:rsidRPr="003D3BB0">
        <w:rPr>
          <w:rFonts w:ascii="Bookman Old Style" w:hAnsi="Bookman Old Style"/>
          <w:color w:val="000000"/>
          <w:sz w:val="24"/>
          <w:szCs w:val="24"/>
          <w:lang w:val="en-US"/>
        </w:rPr>
        <w:t xml:space="preserve"> with the household’s activities, otherwise select “No </w:t>
      </w:r>
    </w:p>
    <w:p w14:paraId="7937F1D0" w14:textId="7F7F035D" w:rsidR="00F77A64" w:rsidRPr="003D3BB0" w:rsidRDefault="00F77A64" w:rsidP="00277CFA">
      <w:pPr>
        <w:pStyle w:val="NormalWeb"/>
        <w:ind w:left="140"/>
        <w:rPr>
          <w:rFonts w:ascii="Bookman Old Style" w:hAnsi="Bookman Old Style"/>
          <w:color w:val="000000"/>
        </w:rPr>
      </w:pPr>
    </w:p>
    <w:p w14:paraId="043AE071" w14:textId="77777777" w:rsidR="00566017" w:rsidRPr="003D3BB0" w:rsidRDefault="00566017" w:rsidP="00021C9C">
      <w:pPr>
        <w:pStyle w:val="Heading2"/>
        <w:rPr>
          <w:rFonts w:ascii="Bookman Old Style" w:hAnsi="Bookman Old Style"/>
          <w:sz w:val="24"/>
          <w:szCs w:val="24"/>
        </w:rPr>
      </w:pPr>
      <w:bookmarkStart w:id="1138" w:name="_Toc146275361"/>
      <w:bookmarkStart w:id="1139" w:name="_Toc146277076"/>
      <w:r w:rsidRPr="003D3BB0">
        <w:rPr>
          <w:rFonts w:ascii="Bookman Old Style" w:hAnsi="Bookman Old Style"/>
          <w:sz w:val="24"/>
          <w:szCs w:val="24"/>
        </w:rPr>
        <w:lastRenderedPageBreak/>
        <w:t>WATER AND SANITATION</w:t>
      </w:r>
      <w:bookmarkEnd w:id="1138"/>
      <w:bookmarkEnd w:id="1139"/>
    </w:p>
    <w:p w14:paraId="61C0FE54" w14:textId="77777777" w:rsidR="00B218D3" w:rsidRPr="003D3BB0" w:rsidRDefault="00B218D3" w:rsidP="00B218D3">
      <w:pPr>
        <w:spacing w:line="288" w:lineRule="auto"/>
        <w:jc w:val="both"/>
        <w:rPr>
          <w:rStyle w:val="TL2"/>
          <w:rFonts w:ascii="Bookman Old Style" w:hAnsi="Bookman Old Style"/>
          <w:sz w:val="24"/>
          <w:szCs w:val="24"/>
          <w:lang w:val="en-US"/>
        </w:rPr>
      </w:pPr>
      <w:r w:rsidRPr="003D3BB0">
        <w:rPr>
          <w:rStyle w:val="TL2"/>
          <w:rFonts w:ascii="Bookman Old Style" w:hAnsi="Bookman Old Style"/>
          <w:sz w:val="24"/>
          <w:szCs w:val="24"/>
          <w:lang w:val="en-US"/>
        </w:rPr>
        <w:t xml:space="preserve">The purpose of this module is to assess the type of water source used by households for drinking as well as for other domestic purposes, such as cooking and washing hands. </w:t>
      </w:r>
    </w:p>
    <w:p w14:paraId="43E9CDF5" w14:textId="77777777" w:rsidR="00B218D3" w:rsidRPr="003D3BB0" w:rsidRDefault="00B218D3" w:rsidP="00B218D3">
      <w:pPr>
        <w:pStyle w:val="BodyText3"/>
        <w:spacing w:line="288" w:lineRule="auto"/>
        <w:rPr>
          <w:rFonts w:ascii="Bookman Old Style" w:hAnsi="Bookman Old Style"/>
          <w:sz w:val="24"/>
          <w:szCs w:val="24"/>
          <w:lang w:val="en-US"/>
        </w:rPr>
      </w:pPr>
    </w:p>
    <w:p w14:paraId="7B8F09FD" w14:textId="77777777" w:rsidR="00B218D3" w:rsidRPr="003D3BB0" w:rsidRDefault="00B218D3" w:rsidP="00B218D3">
      <w:pPr>
        <w:pStyle w:val="BodyText3"/>
        <w:spacing w:line="288" w:lineRule="auto"/>
        <w:rPr>
          <w:rFonts w:ascii="Bookman Old Style" w:hAnsi="Bookman Old Style"/>
          <w:i/>
          <w:sz w:val="24"/>
          <w:szCs w:val="24"/>
          <w:lang w:val="en-US"/>
        </w:rPr>
      </w:pPr>
      <w:r w:rsidRPr="003D3BB0">
        <w:rPr>
          <w:rFonts w:ascii="Bookman Old Style" w:hAnsi="Bookman Old Style"/>
          <w:sz w:val="24"/>
          <w:szCs w:val="24"/>
          <w:lang w:val="en-US"/>
        </w:rPr>
        <w:t>Definitions of the various sources of water are as follows (codes refer to those used in WS1 and WS2):</w:t>
      </w:r>
    </w:p>
    <w:p w14:paraId="397F34E2" w14:textId="77777777" w:rsidR="00B218D3" w:rsidRPr="003D3BB0" w:rsidRDefault="00896720" w:rsidP="00021C9C">
      <w:pPr>
        <w:pStyle w:val="BodyTextIndent"/>
        <w:spacing w:line="288" w:lineRule="auto"/>
        <w:ind w:left="0"/>
        <w:jc w:val="both"/>
        <w:rPr>
          <w:rFonts w:ascii="Bookman Old Style" w:hAnsi="Bookman Old Style"/>
          <w:i/>
          <w:sz w:val="24"/>
          <w:szCs w:val="24"/>
        </w:rPr>
      </w:pPr>
      <w:r w:rsidRPr="003D3BB0">
        <w:rPr>
          <w:rFonts w:ascii="Bookman Old Style" w:hAnsi="Bookman Old Style"/>
          <w:sz w:val="24"/>
          <w:szCs w:val="24"/>
        </w:rPr>
        <w:t xml:space="preserve"> </w:t>
      </w:r>
      <w:r w:rsidR="00B218D3" w:rsidRPr="003D3BB0">
        <w:rPr>
          <w:rFonts w:ascii="Bookman Old Style" w:hAnsi="Bookman Old Style"/>
          <w:sz w:val="24"/>
          <w:szCs w:val="24"/>
        </w:rPr>
        <w:t xml:space="preserve">‘11’ – </w:t>
      </w:r>
      <w:r w:rsidR="00B218D3" w:rsidRPr="003D3BB0">
        <w:rPr>
          <w:rFonts w:ascii="Bookman Old Style" w:hAnsi="Bookman Old Style"/>
          <w:sz w:val="24"/>
          <w:szCs w:val="24"/>
          <w:u w:val="single"/>
        </w:rPr>
        <w:t>Piped into dwelling</w:t>
      </w:r>
      <w:r w:rsidR="00B218D3" w:rsidRPr="003D3BB0">
        <w:rPr>
          <w:rFonts w:ascii="Bookman Old Style" w:hAnsi="Bookman Old Style"/>
          <w:sz w:val="24"/>
          <w:szCs w:val="24"/>
        </w:rPr>
        <w:t>, also called a house connection, is defined as water service connected by pipe with in-house plumbing to one or more taps, for example, in the kitchen and/or bathroom.</w:t>
      </w:r>
    </w:p>
    <w:p w14:paraId="601C933F" w14:textId="77777777" w:rsidR="00B218D3" w:rsidRPr="003D3BB0" w:rsidRDefault="00B218D3" w:rsidP="00B218D3">
      <w:pPr>
        <w:pStyle w:val="BodyTextIndent"/>
        <w:spacing w:line="288" w:lineRule="auto"/>
        <w:rPr>
          <w:rFonts w:ascii="Bookman Old Style" w:hAnsi="Bookman Old Style"/>
          <w:i/>
          <w:sz w:val="24"/>
          <w:szCs w:val="24"/>
        </w:rPr>
      </w:pPr>
    </w:p>
    <w:p w14:paraId="4349CD39" w14:textId="77777777" w:rsidR="00B218D3" w:rsidRPr="003D3BB0" w:rsidRDefault="00B218D3" w:rsidP="00021C9C">
      <w:pPr>
        <w:pStyle w:val="BodyTextIndent"/>
        <w:spacing w:line="288" w:lineRule="auto"/>
        <w:ind w:left="360"/>
        <w:jc w:val="both"/>
        <w:rPr>
          <w:rFonts w:ascii="Bookman Old Style" w:hAnsi="Bookman Old Style"/>
          <w:i/>
          <w:sz w:val="24"/>
          <w:szCs w:val="24"/>
        </w:rPr>
      </w:pPr>
      <w:r w:rsidRPr="003D3BB0">
        <w:rPr>
          <w:rFonts w:ascii="Bookman Old Style" w:hAnsi="Bookman Old Style"/>
          <w:sz w:val="24"/>
          <w:szCs w:val="24"/>
        </w:rPr>
        <w:t xml:space="preserve">‘12’ – </w:t>
      </w:r>
      <w:r w:rsidRPr="003D3BB0">
        <w:rPr>
          <w:rFonts w:ascii="Bookman Old Style" w:hAnsi="Bookman Old Style"/>
          <w:sz w:val="24"/>
          <w:szCs w:val="24"/>
          <w:u w:val="single"/>
        </w:rPr>
        <w:t>Piped to yard / plot</w:t>
      </w:r>
      <w:r w:rsidRPr="003D3BB0">
        <w:rPr>
          <w:rFonts w:ascii="Bookman Old Style" w:hAnsi="Bookman Old Style"/>
          <w:sz w:val="24"/>
          <w:szCs w:val="24"/>
        </w:rPr>
        <w:t>, also called a yard connection, is defined as a piped water connection to a tap located inside the compound, yard or plot outside the house.</w:t>
      </w:r>
    </w:p>
    <w:p w14:paraId="0152EEC9" w14:textId="77777777" w:rsidR="00B218D3" w:rsidRPr="003D3BB0" w:rsidRDefault="00B218D3" w:rsidP="00B218D3">
      <w:pPr>
        <w:pStyle w:val="BodyTextIndent"/>
        <w:spacing w:line="288" w:lineRule="auto"/>
        <w:rPr>
          <w:rFonts w:ascii="Bookman Old Style" w:hAnsi="Bookman Old Style"/>
          <w:i/>
          <w:sz w:val="24"/>
          <w:szCs w:val="24"/>
        </w:rPr>
      </w:pPr>
    </w:p>
    <w:p w14:paraId="659F37C9" w14:textId="77777777" w:rsidR="00B218D3" w:rsidRPr="003D3BB0" w:rsidRDefault="00B218D3" w:rsidP="00021C9C">
      <w:pPr>
        <w:pStyle w:val="BodyTextIndent"/>
        <w:spacing w:line="288" w:lineRule="auto"/>
        <w:ind w:left="360"/>
        <w:jc w:val="both"/>
        <w:rPr>
          <w:rFonts w:ascii="Bookman Old Style" w:hAnsi="Bookman Old Style"/>
          <w:i/>
          <w:sz w:val="24"/>
          <w:szCs w:val="24"/>
        </w:rPr>
      </w:pPr>
      <w:r w:rsidRPr="003D3BB0">
        <w:rPr>
          <w:rFonts w:ascii="Bookman Old Style" w:hAnsi="Bookman Old Style"/>
          <w:sz w:val="24"/>
          <w:szCs w:val="24"/>
        </w:rPr>
        <w:t xml:space="preserve">‘13’ – </w:t>
      </w:r>
      <w:r w:rsidRPr="003D3BB0">
        <w:rPr>
          <w:rFonts w:ascii="Bookman Old Style" w:hAnsi="Bookman Old Style"/>
          <w:sz w:val="24"/>
          <w:szCs w:val="24"/>
          <w:u w:val="single"/>
        </w:rPr>
        <w:t>Piped to neighbour,</w:t>
      </w:r>
      <w:r w:rsidRPr="003D3BB0">
        <w:rPr>
          <w:rFonts w:ascii="Bookman Old Style" w:hAnsi="Bookman Old Style"/>
          <w:sz w:val="24"/>
          <w:szCs w:val="24"/>
        </w:rPr>
        <w:t xml:space="preserve"> refers to a situation where the household obtain water from a neighbour’s house connection or yard connection.</w:t>
      </w:r>
    </w:p>
    <w:p w14:paraId="282BFEA7" w14:textId="77777777" w:rsidR="00B218D3" w:rsidRPr="003D3BB0" w:rsidRDefault="00B218D3" w:rsidP="00B218D3">
      <w:pPr>
        <w:pStyle w:val="BodyTextIndent"/>
        <w:spacing w:line="288" w:lineRule="auto"/>
        <w:rPr>
          <w:rFonts w:ascii="Bookman Old Style" w:hAnsi="Bookman Old Style"/>
          <w:i/>
          <w:sz w:val="24"/>
          <w:szCs w:val="24"/>
        </w:rPr>
      </w:pPr>
    </w:p>
    <w:p w14:paraId="3AD5096F" w14:textId="77777777" w:rsidR="00B218D3" w:rsidRPr="003D3BB0" w:rsidRDefault="00B218D3" w:rsidP="00021C9C">
      <w:pPr>
        <w:pStyle w:val="BodyTextIndent"/>
        <w:spacing w:line="288" w:lineRule="auto"/>
        <w:ind w:left="360"/>
        <w:jc w:val="both"/>
        <w:rPr>
          <w:rFonts w:ascii="Bookman Old Style" w:hAnsi="Bookman Old Style"/>
          <w:i/>
          <w:sz w:val="24"/>
          <w:szCs w:val="24"/>
        </w:rPr>
      </w:pPr>
      <w:r w:rsidRPr="003D3BB0">
        <w:rPr>
          <w:rFonts w:ascii="Bookman Old Style" w:hAnsi="Bookman Old Style"/>
          <w:sz w:val="24"/>
          <w:szCs w:val="24"/>
        </w:rPr>
        <w:t xml:space="preserve">‘14’ – A </w:t>
      </w:r>
      <w:r w:rsidRPr="003D3BB0">
        <w:rPr>
          <w:rFonts w:ascii="Bookman Old Style" w:hAnsi="Bookman Old Style"/>
          <w:sz w:val="24"/>
          <w:szCs w:val="24"/>
          <w:u w:val="single"/>
        </w:rPr>
        <w:t>public tap / standpipe</w:t>
      </w:r>
      <w:r w:rsidRPr="003D3BB0">
        <w:rPr>
          <w:rFonts w:ascii="Bookman Old Style" w:hAnsi="Bookman Old Style"/>
          <w:sz w:val="24"/>
          <w:szCs w:val="24"/>
        </w:rPr>
        <w:t xml:space="preserve"> is a water point from which the public may collect their water. A standpipe may also be known as a public tap or drinking water fountain. Public standpipes are typically located on a street corner or other public space. They can have one or more taps and are typically made of brickwork, masonry or concrete.</w:t>
      </w:r>
    </w:p>
    <w:p w14:paraId="19D7CD14" w14:textId="77777777" w:rsidR="00B218D3" w:rsidRPr="003D3BB0" w:rsidRDefault="00B218D3" w:rsidP="00B218D3">
      <w:pPr>
        <w:pStyle w:val="BodyTextIndent"/>
        <w:spacing w:line="288" w:lineRule="auto"/>
        <w:rPr>
          <w:rFonts w:ascii="Bookman Old Style" w:hAnsi="Bookman Old Style"/>
          <w:i/>
          <w:sz w:val="24"/>
          <w:szCs w:val="24"/>
        </w:rPr>
      </w:pPr>
    </w:p>
    <w:p w14:paraId="06E3455F" w14:textId="77777777" w:rsidR="00B218D3" w:rsidRPr="003D3BB0" w:rsidRDefault="00B218D3" w:rsidP="00021C9C">
      <w:pPr>
        <w:pStyle w:val="BodyTextIndent"/>
        <w:spacing w:line="288" w:lineRule="auto"/>
        <w:ind w:left="360"/>
        <w:jc w:val="both"/>
        <w:rPr>
          <w:rFonts w:ascii="Bookman Old Style" w:hAnsi="Bookman Old Style"/>
          <w:i/>
          <w:sz w:val="24"/>
          <w:szCs w:val="24"/>
        </w:rPr>
      </w:pPr>
      <w:r w:rsidRPr="003D3BB0">
        <w:rPr>
          <w:rFonts w:ascii="Bookman Old Style" w:hAnsi="Bookman Old Style"/>
          <w:sz w:val="24"/>
          <w:szCs w:val="24"/>
        </w:rPr>
        <w:t xml:space="preserve">‘21’ – A </w:t>
      </w:r>
      <w:r w:rsidRPr="003D3BB0">
        <w:rPr>
          <w:rFonts w:ascii="Bookman Old Style" w:hAnsi="Bookman Old Style"/>
          <w:sz w:val="24"/>
          <w:szCs w:val="24"/>
          <w:u w:val="single"/>
        </w:rPr>
        <w:t>tube-well / borehole</w:t>
      </w:r>
      <w:r w:rsidRPr="003D3BB0">
        <w:rPr>
          <w:rFonts w:ascii="Bookman Old Style" w:hAnsi="Bookman Old Style"/>
          <w:sz w:val="24"/>
          <w:szCs w:val="24"/>
        </w:rPr>
        <w:t xml:space="preserve"> is a deep hole that has been driven, bored or drilled with the purpose of reaching groundwater. Boreholes/tube-wells are constructed with casing, or pipes, which prevent the small-diameter hole from caving in and provide protection against infiltration of surface water run-off. Water is typically delivered from a tube-well through a pump that may be powered by humans, animals, wind, electricity, diesel fuel or solar energy.</w:t>
      </w:r>
    </w:p>
    <w:p w14:paraId="57E8FD77" w14:textId="77777777" w:rsidR="00B218D3" w:rsidRPr="003D3BB0" w:rsidRDefault="00B218D3" w:rsidP="00B218D3">
      <w:pPr>
        <w:pStyle w:val="BodyTextIndent"/>
        <w:spacing w:line="288" w:lineRule="auto"/>
        <w:rPr>
          <w:rFonts w:ascii="Bookman Old Style" w:hAnsi="Bookman Old Style"/>
          <w:i/>
          <w:sz w:val="24"/>
          <w:szCs w:val="24"/>
        </w:rPr>
      </w:pPr>
    </w:p>
    <w:p w14:paraId="2050A1AA" w14:textId="77777777" w:rsidR="00B218D3" w:rsidRPr="003D3BB0" w:rsidRDefault="00B218D3" w:rsidP="00021C9C">
      <w:pPr>
        <w:pStyle w:val="BodyTextIndent"/>
        <w:spacing w:line="288" w:lineRule="auto"/>
        <w:ind w:left="360"/>
        <w:jc w:val="both"/>
        <w:rPr>
          <w:rFonts w:ascii="Bookman Old Style" w:hAnsi="Bookman Old Style"/>
          <w:i/>
          <w:sz w:val="24"/>
          <w:szCs w:val="24"/>
        </w:rPr>
      </w:pPr>
      <w:r w:rsidRPr="003D3BB0">
        <w:rPr>
          <w:rFonts w:ascii="Bookman Old Style" w:hAnsi="Bookman Old Style"/>
          <w:sz w:val="24"/>
          <w:szCs w:val="24"/>
        </w:rPr>
        <w:t xml:space="preserve">‘31’ – </w:t>
      </w:r>
      <w:r w:rsidRPr="003D3BB0">
        <w:rPr>
          <w:rFonts w:ascii="Bookman Old Style" w:hAnsi="Bookman Old Style"/>
          <w:sz w:val="24"/>
          <w:szCs w:val="24"/>
          <w:u w:val="single"/>
        </w:rPr>
        <w:t>A protected dug well</w:t>
      </w:r>
      <w:r w:rsidRPr="003D3BB0">
        <w:rPr>
          <w:rFonts w:ascii="Bookman Old Style" w:hAnsi="Bookman Old Style"/>
          <w:sz w:val="24"/>
          <w:szCs w:val="24"/>
        </w:rPr>
        <w:t xml:space="preserve"> is a dug well that is protected from surface water run-off through a well lining or casing that is raised above ground level and a platform or apron that diverts spilled water away from the well. Additionally, a protected dug well is covered so that humans, animals, bird droppings and other harmful substances cannot fall into the well.</w:t>
      </w:r>
    </w:p>
    <w:p w14:paraId="5056ABA8" w14:textId="77777777" w:rsidR="00B218D3" w:rsidRPr="003D3BB0" w:rsidRDefault="00B218D3" w:rsidP="00B218D3">
      <w:pPr>
        <w:pStyle w:val="BodyTextIndent"/>
        <w:spacing w:line="288" w:lineRule="auto"/>
        <w:rPr>
          <w:rFonts w:ascii="Bookman Old Style" w:hAnsi="Bookman Old Style"/>
          <w:i/>
          <w:sz w:val="24"/>
          <w:szCs w:val="24"/>
        </w:rPr>
      </w:pPr>
    </w:p>
    <w:p w14:paraId="28042F03" w14:textId="77777777" w:rsidR="00B218D3" w:rsidRPr="003D3BB0" w:rsidRDefault="00B218D3" w:rsidP="00021C9C">
      <w:pPr>
        <w:pStyle w:val="BodyTextIndent"/>
        <w:spacing w:line="288" w:lineRule="auto"/>
        <w:ind w:left="360"/>
        <w:jc w:val="both"/>
        <w:rPr>
          <w:rFonts w:ascii="Bookman Old Style" w:hAnsi="Bookman Old Style"/>
          <w:i/>
          <w:sz w:val="24"/>
          <w:szCs w:val="24"/>
        </w:rPr>
      </w:pPr>
      <w:r w:rsidRPr="003D3BB0">
        <w:rPr>
          <w:rFonts w:ascii="Bookman Old Style" w:hAnsi="Bookman Old Style"/>
          <w:sz w:val="24"/>
          <w:szCs w:val="24"/>
        </w:rPr>
        <w:lastRenderedPageBreak/>
        <w:t xml:space="preserve">‘32’ – </w:t>
      </w:r>
      <w:r w:rsidRPr="003D3BB0">
        <w:rPr>
          <w:rFonts w:ascii="Bookman Old Style" w:hAnsi="Bookman Old Style"/>
          <w:sz w:val="24"/>
          <w:szCs w:val="24"/>
          <w:u w:val="single"/>
        </w:rPr>
        <w:t>An unprotected dug well</w:t>
      </w:r>
      <w:r w:rsidRPr="003D3BB0">
        <w:rPr>
          <w:rFonts w:ascii="Bookman Old Style" w:hAnsi="Bookman Old Style"/>
          <w:sz w:val="24"/>
          <w:szCs w:val="24"/>
        </w:rPr>
        <w:t xml:space="preserve"> is a dug well for which </w:t>
      </w:r>
      <w:r w:rsidRPr="003D3BB0">
        <w:rPr>
          <w:rFonts w:ascii="Bookman Old Style" w:hAnsi="Bookman Old Style"/>
          <w:sz w:val="24"/>
          <w:szCs w:val="24"/>
          <w:u w:val="single"/>
        </w:rPr>
        <w:t>one or both</w:t>
      </w:r>
      <w:r w:rsidRPr="003D3BB0">
        <w:rPr>
          <w:rFonts w:ascii="Bookman Old Style" w:hAnsi="Bookman Old Style"/>
          <w:sz w:val="24"/>
          <w:szCs w:val="24"/>
        </w:rPr>
        <w:t xml:space="preserve"> of the following are true: </w:t>
      </w:r>
    </w:p>
    <w:p w14:paraId="438C5DE8" w14:textId="77777777" w:rsidR="00B218D3" w:rsidRPr="003D3BB0" w:rsidRDefault="00B218D3" w:rsidP="00B218D3">
      <w:pPr>
        <w:pStyle w:val="BodyTextIndent"/>
        <w:numPr>
          <w:ilvl w:val="1"/>
          <w:numId w:val="186"/>
        </w:numPr>
        <w:spacing w:line="288" w:lineRule="auto"/>
        <w:jc w:val="both"/>
        <w:rPr>
          <w:rFonts w:ascii="Bookman Old Style" w:hAnsi="Bookman Old Style"/>
          <w:i/>
          <w:sz w:val="24"/>
          <w:szCs w:val="24"/>
        </w:rPr>
      </w:pPr>
      <w:r w:rsidRPr="003D3BB0">
        <w:rPr>
          <w:rFonts w:ascii="Bookman Old Style" w:hAnsi="Bookman Old Style"/>
          <w:sz w:val="24"/>
          <w:szCs w:val="24"/>
        </w:rPr>
        <w:t>(1) the well is not protected from surface water run-off; and/or</w:t>
      </w:r>
    </w:p>
    <w:p w14:paraId="7AFB629F" w14:textId="77777777" w:rsidR="00B218D3" w:rsidRPr="003D3BB0" w:rsidRDefault="00B218D3" w:rsidP="00B218D3">
      <w:pPr>
        <w:pStyle w:val="BodyTextIndent"/>
        <w:numPr>
          <w:ilvl w:val="1"/>
          <w:numId w:val="186"/>
        </w:numPr>
        <w:spacing w:line="288" w:lineRule="auto"/>
        <w:jc w:val="both"/>
        <w:rPr>
          <w:rFonts w:ascii="Bookman Old Style" w:hAnsi="Bookman Old Style"/>
          <w:i/>
          <w:sz w:val="24"/>
          <w:szCs w:val="24"/>
        </w:rPr>
      </w:pPr>
      <w:r w:rsidRPr="003D3BB0">
        <w:rPr>
          <w:rFonts w:ascii="Bookman Old Style" w:hAnsi="Bookman Old Style"/>
          <w:sz w:val="24"/>
          <w:szCs w:val="24"/>
        </w:rPr>
        <w:t xml:space="preserve">(2) the well is not covered. </w:t>
      </w:r>
    </w:p>
    <w:p w14:paraId="190369B2" w14:textId="77777777" w:rsidR="00B218D3" w:rsidRPr="003D3BB0" w:rsidRDefault="00B218D3" w:rsidP="00B218D3">
      <w:pPr>
        <w:pStyle w:val="BodyTextIndent"/>
        <w:spacing w:line="288" w:lineRule="auto"/>
        <w:rPr>
          <w:rFonts w:ascii="Bookman Old Style" w:hAnsi="Bookman Old Style"/>
          <w:i/>
          <w:sz w:val="24"/>
          <w:szCs w:val="24"/>
        </w:rPr>
      </w:pPr>
      <w:r w:rsidRPr="003D3BB0">
        <w:rPr>
          <w:rFonts w:ascii="Bookman Old Style" w:hAnsi="Bookman Old Style"/>
          <w:sz w:val="24"/>
          <w:szCs w:val="24"/>
        </w:rPr>
        <w:t>If at least one of these conditions is true, the well is unprotected.</w:t>
      </w:r>
    </w:p>
    <w:p w14:paraId="32FA95ED" w14:textId="77777777" w:rsidR="00B218D3" w:rsidRPr="003D3BB0" w:rsidRDefault="00B218D3" w:rsidP="00B218D3">
      <w:pPr>
        <w:pStyle w:val="BodyTextIndent"/>
        <w:spacing w:line="288" w:lineRule="auto"/>
        <w:rPr>
          <w:rFonts w:ascii="Bookman Old Style" w:hAnsi="Bookman Old Style"/>
          <w:i/>
          <w:sz w:val="24"/>
          <w:szCs w:val="24"/>
        </w:rPr>
      </w:pPr>
    </w:p>
    <w:p w14:paraId="52566AC8" w14:textId="77777777" w:rsidR="00B218D3" w:rsidRPr="003D3BB0" w:rsidRDefault="00B218D3" w:rsidP="00021C9C">
      <w:pPr>
        <w:pStyle w:val="BodyTextIndent"/>
        <w:spacing w:line="288" w:lineRule="auto"/>
        <w:ind w:left="360"/>
        <w:jc w:val="both"/>
        <w:rPr>
          <w:rFonts w:ascii="Bookman Old Style" w:hAnsi="Bookman Old Style"/>
          <w:i/>
          <w:sz w:val="24"/>
          <w:szCs w:val="24"/>
        </w:rPr>
      </w:pPr>
      <w:r w:rsidRPr="003D3BB0">
        <w:rPr>
          <w:rFonts w:ascii="Bookman Old Style" w:hAnsi="Bookman Old Style"/>
          <w:sz w:val="24"/>
          <w:szCs w:val="24"/>
        </w:rPr>
        <w:t xml:space="preserve">‘41’ – A </w:t>
      </w:r>
      <w:r w:rsidRPr="003D3BB0">
        <w:rPr>
          <w:rFonts w:ascii="Bookman Old Style" w:hAnsi="Bookman Old Style"/>
          <w:sz w:val="24"/>
          <w:szCs w:val="24"/>
          <w:u w:val="single"/>
        </w:rPr>
        <w:t>protected spring</w:t>
      </w:r>
      <w:r w:rsidRPr="003D3BB0">
        <w:rPr>
          <w:rFonts w:ascii="Bookman Old Style" w:hAnsi="Bookman Old Style"/>
          <w:sz w:val="24"/>
          <w:szCs w:val="24"/>
        </w:rPr>
        <w:t>. A spring is typically protected by a ‘spring box’ that is constructed of brick, masonry or concrete and is built around the spring so that water flows directly out of the box into a pipe without exposing the source to surface water run-off and/or contamination by humans or animals.</w:t>
      </w:r>
    </w:p>
    <w:p w14:paraId="584B51A6" w14:textId="77777777" w:rsidR="00B218D3" w:rsidRPr="003D3BB0" w:rsidRDefault="00B218D3" w:rsidP="00B218D3">
      <w:pPr>
        <w:pStyle w:val="BodyTextIndent"/>
        <w:spacing w:line="288" w:lineRule="auto"/>
        <w:rPr>
          <w:rFonts w:ascii="Bookman Old Style" w:hAnsi="Bookman Old Style"/>
          <w:i/>
          <w:sz w:val="24"/>
          <w:szCs w:val="24"/>
        </w:rPr>
      </w:pPr>
    </w:p>
    <w:p w14:paraId="5C8822B9" w14:textId="77777777" w:rsidR="00B218D3" w:rsidRPr="003D3BB0" w:rsidRDefault="00B218D3" w:rsidP="00021C9C">
      <w:pPr>
        <w:pStyle w:val="BodyTextIndent"/>
        <w:spacing w:line="288" w:lineRule="auto"/>
        <w:ind w:left="360"/>
        <w:jc w:val="both"/>
        <w:rPr>
          <w:rFonts w:ascii="Bookman Old Style" w:hAnsi="Bookman Old Style"/>
          <w:i/>
          <w:sz w:val="24"/>
          <w:szCs w:val="24"/>
        </w:rPr>
      </w:pPr>
      <w:r w:rsidRPr="003D3BB0">
        <w:rPr>
          <w:rFonts w:ascii="Bookman Old Style" w:hAnsi="Bookman Old Style"/>
          <w:sz w:val="24"/>
          <w:szCs w:val="24"/>
        </w:rPr>
        <w:t xml:space="preserve">‘42’ – An </w:t>
      </w:r>
      <w:r w:rsidRPr="003D3BB0">
        <w:rPr>
          <w:rFonts w:ascii="Bookman Old Style" w:hAnsi="Bookman Old Style"/>
          <w:sz w:val="24"/>
          <w:szCs w:val="24"/>
          <w:u w:val="single"/>
        </w:rPr>
        <w:t>unprotected spring</w:t>
      </w:r>
      <w:r w:rsidRPr="003D3BB0">
        <w:rPr>
          <w:rFonts w:ascii="Bookman Old Style" w:hAnsi="Bookman Old Style"/>
          <w:sz w:val="24"/>
          <w:szCs w:val="24"/>
        </w:rPr>
        <w:t xml:space="preserve"> is a spring where the source is exposed to surface water run-off and/or contamination by humans and animals. Unprotected springs typically do not have a ‘spring box’ as described above.</w:t>
      </w:r>
    </w:p>
    <w:p w14:paraId="6DA8EFBE" w14:textId="77777777" w:rsidR="00B218D3" w:rsidRPr="003D3BB0" w:rsidRDefault="00B218D3" w:rsidP="00B218D3">
      <w:pPr>
        <w:pStyle w:val="BodyTextIndent"/>
        <w:spacing w:line="288" w:lineRule="auto"/>
        <w:rPr>
          <w:rFonts w:ascii="Bookman Old Style" w:hAnsi="Bookman Old Style"/>
          <w:i/>
          <w:sz w:val="24"/>
          <w:szCs w:val="24"/>
        </w:rPr>
      </w:pPr>
    </w:p>
    <w:p w14:paraId="05023261" w14:textId="77777777" w:rsidR="00B218D3" w:rsidRPr="003D3BB0" w:rsidRDefault="00B218D3" w:rsidP="00021C9C">
      <w:pPr>
        <w:pStyle w:val="BodyTextIndent"/>
        <w:spacing w:line="288" w:lineRule="auto"/>
        <w:ind w:left="360"/>
        <w:jc w:val="both"/>
        <w:rPr>
          <w:rFonts w:ascii="Bookman Old Style" w:hAnsi="Bookman Old Style"/>
          <w:i/>
          <w:sz w:val="24"/>
          <w:szCs w:val="24"/>
        </w:rPr>
      </w:pPr>
      <w:r w:rsidRPr="003D3BB0">
        <w:rPr>
          <w:rFonts w:ascii="Bookman Old Style" w:hAnsi="Bookman Old Style"/>
          <w:sz w:val="24"/>
          <w:szCs w:val="24"/>
        </w:rPr>
        <w:t xml:space="preserve">‘51’ – </w:t>
      </w:r>
      <w:r w:rsidRPr="003D3BB0">
        <w:rPr>
          <w:rFonts w:ascii="Bookman Old Style" w:hAnsi="Bookman Old Style"/>
          <w:sz w:val="24"/>
          <w:szCs w:val="24"/>
          <w:u w:val="single"/>
        </w:rPr>
        <w:t>Rainwater</w:t>
      </w:r>
      <w:r w:rsidRPr="003D3BB0">
        <w:rPr>
          <w:rFonts w:ascii="Bookman Old Style" w:hAnsi="Bookman Old Style"/>
          <w:sz w:val="24"/>
          <w:szCs w:val="24"/>
        </w:rPr>
        <w:t xml:space="preserve"> refers to rain that is collected and harvested from the roof of a building and stored in a container, tank or cistern until used. Ground or surface rainwater catchments should not be considered under this category (see Surface Water). </w:t>
      </w:r>
    </w:p>
    <w:p w14:paraId="40536B82" w14:textId="77777777" w:rsidR="00B218D3" w:rsidRPr="003D3BB0" w:rsidRDefault="00B218D3" w:rsidP="00B218D3">
      <w:pPr>
        <w:pStyle w:val="BodyTextIndent"/>
        <w:spacing w:line="288" w:lineRule="auto"/>
        <w:rPr>
          <w:rFonts w:ascii="Bookman Old Style" w:hAnsi="Bookman Old Style"/>
          <w:i/>
          <w:sz w:val="24"/>
          <w:szCs w:val="24"/>
        </w:rPr>
      </w:pPr>
    </w:p>
    <w:p w14:paraId="5B5043E0" w14:textId="77777777" w:rsidR="00B218D3" w:rsidRPr="003D3BB0" w:rsidRDefault="00B218D3" w:rsidP="00021C9C">
      <w:pPr>
        <w:pStyle w:val="BodyTextIndent"/>
        <w:spacing w:line="288" w:lineRule="auto"/>
        <w:ind w:left="360"/>
        <w:jc w:val="both"/>
        <w:rPr>
          <w:rFonts w:ascii="Bookman Old Style" w:hAnsi="Bookman Old Style"/>
          <w:i/>
          <w:sz w:val="24"/>
          <w:szCs w:val="24"/>
        </w:rPr>
      </w:pPr>
      <w:r w:rsidRPr="003D3BB0">
        <w:rPr>
          <w:rFonts w:ascii="Bookman Old Style" w:hAnsi="Bookman Old Style"/>
          <w:sz w:val="24"/>
          <w:szCs w:val="24"/>
        </w:rPr>
        <w:t xml:space="preserve">‘61’ – A </w:t>
      </w:r>
      <w:r w:rsidRPr="003D3BB0">
        <w:rPr>
          <w:rFonts w:ascii="Bookman Old Style" w:hAnsi="Bookman Old Style"/>
          <w:sz w:val="24"/>
          <w:szCs w:val="24"/>
          <w:u w:val="single"/>
        </w:rPr>
        <w:t>tanker-truck</w:t>
      </w:r>
      <w:r w:rsidRPr="003D3BB0">
        <w:rPr>
          <w:rFonts w:ascii="Bookman Old Style" w:hAnsi="Bookman Old Style"/>
          <w:sz w:val="24"/>
          <w:szCs w:val="24"/>
        </w:rPr>
        <w:t xml:space="preserve"> is where a service provider transports and distributes/sells water to households/communities by means of a tanker truck.</w:t>
      </w:r>
    </w:p>
    <w:p w14:paraId="3148C690" w14:textId="77777777" w:rsidR="00B218D3" w:rsidRPr="003D3BB0" w:rsidRDefault="00B218D3" w:rsidP="00B218D3">
      <w:pPr>
        <w:pStyle w:val="BodyTextIndent"/>
        <w:spacing w:line="288" w:lineRule="auto"/>
        <w:rPr>
          <w:rFonts w:ascii="Bookman Old Style" w:hAnsi="Bookman Old Style"/>
          <w:i/>
          <w:sz w:val="24"/>
          <w:szCs w:val="24"/>
        </w:rPr>
      </w:pPr>
    </w:p>
    <w:p w14:paraId="4FF64227" w14:textId="77777777" w:rsidR="00B218D3" w:rsidRPr="003D3BB0" w:rsidRDefault="00B218D3" w:rsidP="00021C9C">
      <w:pPr>
        <w:pStyle w:val="BodyTextIndent"/>
        <w:spacing w:line="288" w:lineRule="auto"/>
        <w:ind w:left="360"/>
        <w:jc w:val="both"/>
        <w:rPr>
          <w:rFonts w:ascii="Bookman Old Style" w:hAnsi="Bookman Old Style"/>
          <w:i/>
          <w:sz w:val="24"/>
          <w:szCs w:val="24"/>
        </w:rPr>
      </w:pPr>
      <w:r w:rsidRPr="003D3BB0">
        <w:rPr>
          <w:rFonts w:ascii="Bookman Old Style" w:hAnsi="Bookman Old Style"/>
          <w:sz w:val="24"/>
          <w:szCs w:val="24"/>
        </w:rPr>
        <w:t xml:space="preserve">‘71’ – </w:t>
      </w:r>
      <w:r w:rsidRPr="003D3BB0">
        <w:rPr>
          <w:rFonts w:ascii="Bookman Old Style" w:hAnsi="Bookman Old Style"/>
          <w:sz w:val="24"/>
          <w:szCs w:val="24"/>
          <w:u w:val="single"/>
        </w:rPr>
        <w:t>Cart with small tank</w:t>
      </w:r>
      <w:r w:rsidRPr="003D3BB0">
        <w:rPr>
          <w:rFonts w:ascii="Bookman Old Style" w:hAnsi="Bookman Old Style"/>
          <w:sz w:val="24"/>
          <w:szCs w:val="24"/>
        </w:rPr>
        <w:t xml:space="preserve"> is where a service provider transports and distributes/sells water to households/communities by means of a small tank or drum. Small tanks or drums may be transported using a donkey cart, small motorized vehicle or other means. </w:t>
      </w:r>
    </w:p>
    <w:p w14:paraId="3554A2B8" w14:textId="77777777" w:rsidR="00B218D3" w:rsidRPr="003D3BB0" w:rsidRDefault="00B218D3" w:rsidP="00B218D3">
      <w:pPr>
        <w:pStyle w:val="BodyTextIndent"/>
        <w:spacing w:line="288" w:lineRule="auto"/>
        <w:rPr>
          <w:rFonts w:ascii="Bookman Old Style" w:hAnsi="Bookman Old Style"/>
          <w:i/>
          <w:sz w:val="24"/>
          <w:szCs w:val="24"/>
        </w:rPr>
      </w:pPr>
    </w:p>
    <w:p w14:paraId="0AF32A70" w14:textId="77777777" w:rsidR="00B218D3" w:rsidRPr="003D3BB0" w:rsidRDefault="00B218D3" w:rsidP="00021C9C">
      <w:pPr>
        <w:pStyle w:val="BodyTextIndent"/>
        <w:spacing w:line="288" w:lineRule="auto"/>
        <w:ind w:left="360"/>
        <w:jc w:val="both"/>
        <w:rPr>
          <w:rFonts w:ascii="Bookman Old Style" w:hAnsi="Bookman Old Style"/>
          <w:i/>
          <w:sz w:val="24"/>
          <w:szCs w:val="24"/>
          <w:u w:val="single"/>
          <w:rPrChange w:id="1140" w:author="pachalo chizala" w:date="2023-05-07T19:13:00Z">
            <w:rPr>
              <w:rFonts w:ascii="Bookman Old Style" w:hAnsi="Bookman Old Style"/>
              <w:i/>
              <w:color w:val="FF0000"/>
              <w:sz w:val="24"/>
              <w:szCs w:val="24"/>
              <w:u w:val="single"/>
            </w:rPr>
          </w:rPrChange>
        </w:rPr>
      </w:pPr>
      <w:r w:rsidRPr="003D3BB0">
        <w:rPr>
          <w:rFonts w:ascii="Bookman Old Style" w:hAnsi="Bookman Old Style"/>
          <w:sz w:val="24"/>
          <w:szCs w:val="24"/>
          <w:rPrChange w:id="1141" w:author="pachalo chizala" w:date="2023-05-07T19:13:00Z">
            <w:rPr>
              <w:rFonts w:ascii="Bookman Old Style" w:hAnsi="Bookman Old Style"/>
              <w:color w:val="FF0000"/>
              <w:sz w:val="24"/>
              <w:szCs w:val="24"/>
            </w:rPr>
          </w:rPrChange>
        </w:rPr>
        <w:t xml:space="preserve">‘72’ – </w:t>
      </w:r>
      <w:r w:rsidRPr="003D3BB0">
        <w:rPr>
          <w:rFonts w:ascii="Bookman Old Style" w:hAnsi="Bookman Old Style"/>
          <w:sz w:val="24"/>
          <w:szCs w:val="24"/>
          <w:u w:val="single"/>
          <w:rPrChange w:id="1142" w:author="pachalo chizala" w:date="2023-05-07T19:13:00Z">
            <w:rPr>
              <w:rFonts w:ascii="Bookman Old Style" w:hAnsi="Bookman Old Style"/>
              <w:color w:val="FF0000"/>
              <w:sz w:val="24"/>
              <w:szCs w:val="24"/>
              <w:u w:val="single"/>
            </w:rPr>
          </w:rPrChange>
        </w:rPr>
        <w:t>Water Kiosk</w:t>
      </w:r>
      <w:r w:rsidRPr="003D3BB0">
        <w:rPr>
          <w:rFonts w:ascii="Bookman Old Style" w:hAnsi="Bookman Old Style"/>
          <w:sz w:val="24"/>
          <w:szCs w:val="24"/>
          <w:rPrChange w:id="1143" w:author="pachalo chizala" w:date="2023-05-07T19:13:00Z">
            <w:rPr>
              <w:rFonts w:ascii="Bookman Old Style" w:hAnsi="Bookman Old Style"/>
              <w:color w:val="FF0000"/>
              <w:sz w:val="24"/>
              <w:szCs w:val="24"/>
            </w:rPr>
          </w:rPrChange>
        </w:rPr>
        <w:t xml:space="preserve"> refers to a shop or house or a place where households </w:t>
      </w:r>
      <w:r w:rsidRPr="003D3BB0">
        <w:rPr>
          <w:rFonts w:ascii="Bookman Old Style" w:hAnsi="Bookman Old Style"/>
          <w:sz w:val="24"/>
          <w:szCs w:val="24"/>
          <w:u w:val="single"/>
          <w:rPrChange w:id="1144" w:author="pachalo chizala" w:date="2023-05-07T19:13:00Z">
            <w:rPr>
              <w:rFonts w:ascii="Bookman Old Style" w:hAnsi="Bookman Old Style"/>
              <w:color w:val="FF0000"/>
              <w:sz w:val="24"/>
              <w:szCs w:val="24"/>
              <w:u w:val="single"/>
            </w:rPr>
          </w:rPrChange>
        </w:rPr>
        <w:t>pay a charge</w:t>
      </w:r>
      <w:r w:rsidRPr="003D3BB0">
        <w:rPr>
          <w:rFonts w:ascii="Bookman Old Style" w:hAnsi="Bookman Old Style"/>
          <w:sz w:val="24"/>
          <w:szCs w:val="24"/>
          <w:rPrChange w:id="1145" w:author="pachalo chizala" w:date="2023-05-07T19:13:00Z">
            <w:rPr>
              <w:rFonts w:ascii="Bookman Old Style" w:hAnsi="Bookman Old Style"/>
              <w:color w:val="FF0000"/>
              <w:sz w:val="24"/>
              <w:szCs w:val="24"/>
            </w:rPr>
          </w:rPrChange>
        </w:rPr>
        <w:t xml:space="preserve"> to collect drinking water.</w:t>
      </w:r>
    </w:p>
    <w:p w14:paraId="2DAFCA01" w14:textId="77777777" w:rsidR="00B218D3" w:rsidRPr="003D3BB0" w:rsidRDefault="00B218D3" w:rsidP="00B218D3">
      <w:pPr>
        <w:pStyle w:val="ListParagraph"/>
        <w:jc w:val="both"/>
        <w:rPr>
          <w:rFonts w:ascii="Bookman Old Style" w:hAnsi="Bookman Old Style"/>
          <w:i/>
          <w:color w:val="FF0000"/>
          <w:sz w:val="24"/>
          <w:szCs w:val="24"/>
        </w:rPr>
      </w:pPr>
    </w:p>
    <w:p w14:paraId="4BE54E7F" w14:textId="77777777" w:rsidR="00B218D3" w:rsidRPr="003D3BB0" w:rsidRDefault="00B218D3" w:rsidP="00021C9C">
      <w:pPr>
        <w:pStyle w:val="BodyTextIndent"/>
        <w:spacing w:line="288" w:lineRule="auto"/>
        <w:ind w:left="360"/>
        <w:jc w:val="both"/>
        <w:rPr>
          <w:rFonts w:ascii="Bookman Old Style" w:hAnsi="Bookman Old Style"/>
          <w:i/>
          <w:sz w:val="24"/>
          <w:szCs w:val="24"/>
        </w:rPr>
      </w:pPr>
      <w:r w:rsidRPr="003D3BB0">
        <w:rPr>
          <w:rFonts w:ascii="Bookman Old Style" w:hAnsi="Bookman Old Style"/>
          <w:sz w:val="24"/>
          <w:szCs w:val="24"/>
        </w:rPr>
        <w:t xml:space="preserve">‘81’ – </w:t>
      </w:r>
      <w:r w:rsidRPr="003D3BB0">
        <w:rPr>
          <w:rFonts w:ascii="Bookman Old Style" w:hAnsi="Bookman Old Style"/>
          <w:sz w:val="24"/>
          <w:szCs w:val="24"/>
          <w:u w:val="single"/>
        </w:rPr>
        <w:t>Surface water</w:t>
      </w:r>
      <w:r w:rsidRPr="003D3BB0">
        <w:rPr>
          <w:rFonts w:ascii="Bookman Old Style" w:hAnsi="Bookman Old Style"/>
          <w:sz w:val="24"/>
          <w:szCs w:val="24"/>
        </w:rPr>
        <w:t xml:space="preserve"> is water located above ground and includes rivers, dams, lakes, ponds, streams, canals and irrigation channels from which water is taken directly.</w:t>
      </w:r>
    </w:p>
    <w:p w14:paraId="37013893" w14:textId="77777777" w:rsidR="00B218D3" w:rsidRPr="003D3BB0" w:rsidRDefault="00B218D3" w:rsidP="00B218D3">
      <w:pPr>
        <w:pStyle w:val="BodyTextIndent"/>
        <w:spacing w:line="288" w:lineRule="auto"/>
        <w:rPr>
          <w:rFonts w:ascii="Bookman Old Style" w:hAnsi="Bookman Old Style"/>
          <w:i/>
          <w:sz w:val="24"/>
          <w:szCs w:val="24"/>
        </w:rPr>
      </w:pPr>
    </w:p>
    <w:p w14:paraId="44E44275" w14:textId="77777777" w:rsidR="00B218D3" w:rsidRPr="003D3BB0" w:rsidRDefault="00B218D3" w:rsidP="00021C9C">
      <w:pPr>
        <w:pStyle w:val="BodyTextIndent"/>
        <w:spacing w:line="288" w:lineRule="auto"/>
        <w:ind w:left="360"/>
        <w:jc w:val="both"/>
        <w:rPr>
          <w:rFonts w:ascii="Bookman Old Style" w:hAnsi="Bookman Old Style"/>
          <w:i/>
          <w:sz w:val="24"/>
          <w:szCs w:val="24"/>
        </w:rPr>
      </w:pPr>
      <w:r w:rsidRPr="003D3BB0">
        <w:rPr>
          <w:rFonts w:ascii="Bookman Old Style" w:hAnsi="Bookman Old Style"/>
          <w:sz w:val="24"/>
          <w:szCs w:val="24"/>
        </w:rPr>
        <w:t xml:space="preserve">‘91’ – </w:t>
      </w:r>
      <w:r w:rsidRPr="003D3BB0">
        <w:rPr>
          <w:rFonts w:ascii="Bookman Old Style" w:hAnsi="Bookman Old Style"/>
          <w:sz w:val="24"/>
          <w:szCs w:val="24"/>
          <w:u w:val="single"/>
        </w:rPr>
        <w:t>Bottled water/packaged water</w:t>
      </w:r>
      <w:r w:rsidRPr="003D3BB0">
        <w:rPr>
          <w:rFonts w:ascii="Bookman Old Style" w:hAnsi="Bookman Old Style"/>
          <w:sz w:val="24"/>
          <w:szCs w:val="24"/>
        </w:rPr>
        <w:t xml:space="preserve"> is purchased water sold in small or large bottles. Note that the code refers only to bottled water that is commercially available. Sometimes household members may store water </w:t>
      </w:r>
      <w:r w:rsidRPr="003D3BB0">
        <w:rPr>
          <w:rFonts w:ascii="Bookman Old Style" w:hAnsi="Bookman Old Style"/>
          <w:sz w:val="24"/>
          <w:szCs w:val="24"/>
        </w:rPr>
        <w:lastRenderedPageBreak/>
        <w:t xml:space="preserve">from other sources in used bottles – this should not be coded as bottled water. </w:t>
      </w:r>
    </w:p>
    <w:p w14:paraId="03D6614B" w14:textId="77777777" w:rsidR="00B218D3" w:rsidRPr="003D3BB0" w:rsidRDefault="00B218D3" w:rsidP="00B218D3">
      <w:pPr>
        <w:pStyle w:val="BodyText3"/>
        <w:ind w:left="360"/>
        <w:rPr>
          <w:rFonts w:ascii="Bookman Old Style" w:hAnsi="Bookman Old Style"/>
          <w:i/>
          <w:sz w:val="24"/>
          <w:szCs w:val="24"/>
          <w:lang w:val="en-US"/>
        </w:rPr>
      </w:pPr>
    </w:p>
    <w:p w14:paraId="525F251B" w14:textId="77777777" w:rsidR="00B218D3" w:rsidRPr="003D3BB0" w:rsidRDefault="00B218D3" w:rsidP="00021C9C">
      <w:pPr>
        <w:pStyle w:val="BodyTextIndent"/>
        <w:spacing w:line="288" w:lineRule="auto"/>
        <w:ind w:left="360"/>
        <w:jc w:val="both"/>
        <w:rPr>
          <w:rFonts w:ascii="Bookman Old Style" w:hAnsi="Bookman Old Style"/>
          <w:i/>
          <w:sz w:val="24"/>
          <w:szCs w:val="24"/>
        </w:rPr>
      </w:pPr>
      <w:r w:rsidRPr="003D3BB0">
        <w:rPr>
          <w:rFonts w:ascii="Bookman Old Style" w:hAnsi="Bookman Old Style"/>
          <w:sz w:val="24"/>
          <w:szCs w:val="24"/>
        </w:rPr>
        <w:t xml:space="preserve">‘92’ – </w:t>
      </w:r>
      <w:r w:rsidRPr="003D3BB0">
        <w:rPr>
          <w:rFonts w:ascii="Bookman Old Style" w:hAnsi="Bookman Old Style"/>
          <w:sz w:val="24"/>
          <w:szCs w:val="24"/>
          <w:u w:val="single"/>
        </w:rPr>
        <w:t>Sachet water/packaged water</w:t>
      </w:r>
      <w:r w:rsidRPr="003D3BB0">
        <w:rPr>
          <w:rFonts w:ascii="Bookman Old Style" w:hAnsi="Bookman Old Style"/>
          <w:sz w:val="24"/>
          <w:szCs w:val="24"/>
        </w:rPr>
        <w:t xml:space="preserve"> is similar to bottled water but it is supplied in a plastic package rather than a bottle. </w:t>
      </w:r>
    </w:p>
    <w:p w14:paraId="271F52C1" w14:textId="77777777" w:rsidR="00566017" w:rsidRPr="003D3BB0" w:rsidRDefault="00566017" w:rsidP="00021C9C">
      <w:pPr>
        <w:pStyle w:val="NormalWeb"/>
        <w:rPr>
          <w:rFonts w:ascii="Bookman Old Style" w:hAnsi="Bookman Old Style"/>
          <w:i/>
          <w:iCs/>
          <w:color w:val="000000"/>
        </w:rPr>
      </w:pPr>
      <w:r w:rsidRPr="003D3BB0">
        <w:rPr>
          <w:rFonts w:ascii="Bookman Old Style" w:hAnsi="Bookman Old Style"/>
          <w:b/>
          <w:bCs/>
          <w:i/>
          <w:iCs/>
          <w:color w:val="000000"/>
        </w:rPr>
        <w:t>WS1</w:t>
      </w:r>
      <w:r w:rsidRPr="003D3BB0">
        <w:rPr>
          <w:rFonts w:ascii="Bookman Old Style" w:hAnsi="Bookman Old Style"/>
          <w:i/>
          <w:iCs/>
          <w:color w:val="000000"/>
        </w:rPr>
        <w:t>: What is the main source of drinking water used by members of your household? </w:t>
      </w:r>
    </w:p>
    <w:p w14:paraId="77B676B3" w14:textId="77777777" w:rsidR="00566017" w:rsidRPr="003D3BB0" w:rsidRDefault="00566017" w:rsidP="00566017">
      <w:pPr>
        <w:pStyle w:val="NormalWeb"/>
        <w:ind w:left="140"/>
        <w:rPr>
          <w:rFonts w:ascii="Bookman Old Style" w:hAnsi="Bookman Old Style"/>
          <w:i/>
          <w:iCs/>
          <w:color w:val="0000FF"/>
        </w:rPr>
      </w:pPr>
      <w:r w:rsidRPr="003D3BB0">
        <w:rPr>
          <w:rFonts w:ascii="Bookman Old Style" w:hAnsi="Bookman Old Style"/>
          <w:i/>
          <w:iCs/>
          <w:color w:val="0000FF"/>
        </w:rPr>
        <w:t>If unclear, probe to identify the place from which members of this household most often collect drinking water (collection point). </w:t>
      </w:r>
    </w:p>
    <w:p w14:paraId="2DF4A0E6" w14:textId="77777777" w:rsidR="00B03BEA" w:rsidRPr="003D3BB0" w:rsidRDefault="00B03BEA" w:rsidP="00021C9C">
      <w:pPr>
        <w:spacing w:before="240" w:after="240" w:line="288" w:lineRule="auto"/>
        <w:jc w:val="both"/>
        <w:rPr>
          <w:rStyle w:val="TL2"/>
          <w:rFonts w:ascii="Bookman Old Style" w:hAnsi="Bookman Old Style"/>
          <w:smallCaps/>
          <w:sz w:val="24"/>
          <w:szCs w:val="24"/>
          <w:lang w:val="en-US"/>
        </w:rPr>
      </w:pPr>
      <w:r w:rsidRPr="003D3BB0">
        <w:rPr>
          <w:rStyle w:val="TL2"/>
          <w:rFonts w:ascii="Bookman Old Style" w:hAnsi="Bookman Old Style"/>
          <w:sz w:val="24"/>
          <w:szCs w:val="24"/>
          <w:lang w:val="en-US"/>
        </w:rPr>
        <w:t xml:space="preserve">Record the code for the most usual source. If several sources are mentioned, probe to determine the most usual source. </w:t>
      </w:r>
      <w:r w:rsidRPr="003D3BB0">
        <w:rPr>
          <w:rFonts w:ascii="Bookman Old Style" w:hAnsi="Bookman Old Style"/>
          <w:sz w:val="24"/>
          <w:szCs w:val="24"/>
          <w:lang w:val="en-US"/>
        </w:rPr>
        <w:t xml:space="preserve">Note that you can only record one </w:t>
      </w:r>
      <w:r w:rsidR="0090383E" w:rsidRPr="003D3BB0">
        <w:rPr>
          <w:rFonts w:ascii="Bookman Old Style" w:hAnsi="Bookman Old Style"/>
          <w:sz w:val="24"/>
          <w:szCs w:val="24"/>
          <w:lang w:val="en-US"/>
        </w:rPr>
        <w:t>r</w:t>
      </w:r>
      <w:r w:rsidRPr="003D3BB0">
        <w:rPr>
          <w:rFonts w:ascii="Bookman Old Style" w:hAnsi="Bookman Old Style"/>
          <w:sz w:val="24"/>
          <w:szCs w:val="24"/>
          <w:lang w:val="en-US"/>
        </w:rPr>
        <w:t xml:space="preserve">esponse code. </w:t>
      </w:r>
      <w:r w:rsidRPr="003D3BB0">
        <w:rPr>
          <w:rStyle w:val="TL2"/>
          <w:rFonts w:ascii="Bookman Old Style" w:hAnsi="Bookman Old Style"/>
          <w:color w:val="4472C4"/>
          <w:sz w:val="24"/>
          <w:szCs w:val="24"/>
          <w:lang w:val="en-US"/>
        </w:rPr>
        <w:t>If the source varies by season, record the source for the season of the interview</w:t>
      </w:r>
      <w:r w:rsidRPr="003D3BB0">
        <w:rPr>
          <w:rStyle w:val="TL2"/>
          <w:rFonts w:ascii="Bookman Old Style" w:hAnsi="Bookman Old Style"/>
          <w:sz w:val="24"/>
          <w:szCs w:val="24"/>
          <w:lang w:val="en-US"/>
        </w:rPr>
        <w:t xml:space="preserve">. </w:t>
      </w:r>
    </w:p>
    <w:p w14:paraId="1CCD5260" w14:textId="77777777" w:rsidR="00B252BE" w:rsidRPr="003D3BB0" w:rsidRDefault="00B03BEA" w:rsidP="00021C9C">
      <w:pPr>
        <w:pStyle w:val="ListParagraph"/>
        <w:spacing w:after="0" w:line="288" w:lineRule="auto"/>
        <w:ind w:left="0"/>
        <w:contextualSpacing w:val="0"/>
        <w:jc w:val="both"/>
        <w:rPr>
          <w:rStyle w:val="TL2"/>
          <w:rFonts w:ascii="Bookman Old Style" w:hAnsi="Bookman Old Style" w:cs="Times New Roman"/>
          <w:sz w:val="24"/>
          <w:szCs w:val="24"/>
          <w:lang w:eastAsia="nb-NO"/>
        </w:rPr>
      </w:pPr>
      <w:r w:rsidRPr="003D3BB0">
        <w:rPr>
          <w:rStyle w:val="TL2"/>
          <w:rFonts w:ascii="Bookman Old Style" w:hAnsi="Bookman Old Style"/>
          <w:sz w:val="24"/>
          <w:szCs w:val="24"/>
        </w:rPr>
        <w:t xml:space="preserve">If the response is ‘Bottled water’ or ‘Sachet water’ record ‘91’ or ‘92’ and continue to the next question. </w:t>
      </w:r>
    </w:p>
    <w:p w14:paraId="0BDDF6E8" w14:textId="77777777" w:rsidR="00B03BEA" w:rsidRPr="003D3BB0" w:rsidRDefault="00B03BEA" w:rsidP="00B252BE">
      <w:pPr>
        <w:pStyle w:val="ListParagraph"/>
        <w:spacing w:after="0" w:line="288" w:lineRule="auto"/>
        <w:ind w:left="0"/>
        <w:contextualSpacing w:val="0"/>
        <w:jc w:val="both"/>
        <w:rPr>
          <w:rStyle w:val="TL2"/>
          <w:rFonts w:ascii="Bookman Old Style" w:hAnsi="Bookman Old Style"/>
          <w:sz w:val="24"/>
          <w:szCs w:val="24"/>
        </w:rPr>
      </w:pPr>
      <w:r w:rsidRPr="003D3BB0">
        <w:rPr>
          <w:rStyle w:val="TL2"/>
          <w:rFonts w:ascii="Bookman Old Style" w:hAnsi="Bookman Old Style"/>
          <w:sz w:val="24"/>
          <w:szCs w:val="24"/>
        </w:rPr>
        <w:t>Note that the next question is only asked if the response to this question is ‘Bottled water’ or ‘Sachet water</w:t>
      </w:r>
      <w:r w:rsidR="00B252BE" w:rsidRPr="003D3BB0">
        <w:rPr>
          <w:rStyle w:val="TL2"/>
          <w:rFonts w:ascii="Bookman Old Style" w:hAnsi="Bookman Old Style"/>
          <w:sz w:val="24"/>
          <w:szCs w:val="24"/>
        </w:rPr>
        <w:t>.</w:t>
      </w:r>
    </w:p>
    <w:p w14:paraId="5D55E770" w14:textId="77777777" w:rsidR="0090383E" w:rsidRPr="003D3BB0" w:rsidRDefault="0090383E" w:rsidP="00021C9C">
      <w:pPr>
        <w:pStyle w:val="ListParagraph"/>
        <w:spacing w:after="0" w:line="288" w:lineRule="auto"/>
        <w:ind w:left="0"/>
        <w:contextualSpacing w:val="0"/>
        <w:jc w:val="both"/>
        <w:rPr>
          <w:rStyle w:val="TL2"/>
          <w:rFonts w:ascii="Bookman Old Style" w:hAnsi="Bookman Old Style"/>
          <w:sz w:val="24"/>
          <w:szCs w:val="24"/>
        </w:rPr>
      </w:pPr>
    </w:p>
    <w:p w14:paraId="439CA6A1" w14:textId="77777777" w:rsidR="00566017" w:rsidRPr="003D3BB0" w:rsidRDefault="00566017" w:rsidP="00021C9C">
      <w:pPr>
        <w:pStyle w:val="NormalWeb"/>
        <w:rPr>
          <w:rFonts w:ascii="Bookman Old Style" w:hAnsi="Bookman Old Style"/>
          <w:i/>
          <w:iCs/>
          <w:color w:val="000000"/>
        </w:rPr>
      </w:pPr>
      <w:r w:rsidRPr="003D3BB0">
        <w:rPr>
          <w:rFonts w:ascii="Bookman Old Style" w:hAnsi="Bookman Old Style"/>
          <w:b/>
          <w:bCs/>
          <w:i/>
          <w:iCs/>
          <w:color w:val="000000"/>
        </w:rPr>
        <w:t>WS2:</w:t>
      </w:r>
      <w:r w:rsidRPr="003D3BB0">
        <w:rPr>
          <w:rFonts w:ascii="Bookman Old Style" w:hAnsi="Bookman Old Style"/>
          <w:i/>
          <w:iCs/>
          <w:color w:val="000000"/>
        </w:rPr>
        <w:t> What is the main source of water used by members of your household for other purposes such as cooking and handwashing? </w:t>
      </w:r>
    </w:p>
    <w:p w14:paraId="6BB13A63" w14:textId="77777777" w:rsidR="00566017" w:rsidRPr="003D3BB0" w:rsidRDefault="00566017" w:rsidP="00566017">
      <w:pPr>
        <w:pStyle w:val="NormalWeb"/>
        <w:rPr>
          <w:rFonts w:ascii="Bookman Old Style" w:hAnsi="Bookman Old Style"/>
          <w:i/>
          <w:iCs/>
          <w:color w:val="0000FF"/>
        </w:rPr>
      </w:pPr>
      <w:r w:rsidRPr="003D3BB0">
        <w:rPr>
          <w:rFonts w:ascii="Bookman Old Style" w:hAnsi="Bookman Old Style"/>
          <w:i/>
          <w:iCs/>
          <w:color w:val="0000FF"/>
        </w:rPr>
        <w:t>If unclear, probe to identify the place from which members of this household most often collect water for other purposes.</w:t>
      </w:r>
    </w:p>
    <w:p w14:paraId="0919E83F" w14:textId="77777777" w:rsidR="00B03BEA" w:rsidRPr="003D3BB0" w:rsidRDefault="00B03BEA" w:rsidP="00021C9C">
      <w:pPr>
        <w:spacing w:before="240" w:line="288" w:lineRule="auto"/>
        <w:jc w:val="both"/>
        <w:rPr>
          <w:rStyle w:val="TL2"/>
          <w:rFonts w:ascii="Bookman Old Style" w:hAnsi="Bookman Old Style"/>
          <w:sz w:val="24"/>
          <w:szCs w:val="24"/>
          <w:lang w:val="en-US" w:eastAsia="en-US"/>
        </w:rPr>
      </w:pPr>
      <w:r w:rsidRPr="003D3BB0">
        <w:rPr>
          <w:rStyle w:val="TL2"/>
          <w:rFonts w:ascii="Bookman Old Style" w:hAnsi="Bookman Old Style"/>
          <w:sz w:val="24"/>
          <w:szCs w:val="24"/>
          <w:lang w:val="en-US"/>
        </w:rPr>
        <w:t>This question should only be asked to households that use ‘Packaged water’ for drinking. Record the code for the most usual source. If the source varies by season, record the source for the season of the interview.</w:t>
      </w:r>
    </w:p>
    <w:p w14:paraId="41EF6B2A" w14:textId="77777777" w:rsidR="00430926" w:rsidRPr="003D3BB0" w:rsidRDefault="00430926" w:rsidP="00021C9C">
      <w:pPr>
        <w:spacing w:line="288" w:lineRule="auto"/>
        <w:jc w:val="both"/>
        <w:rPr>
          <w:rFonts w:ascii="Bookman Old Style" w:hAnsi="Bookman Old Style"/>
          <w:smallCaps/>
          <w:sz w:val="24"/>
          <w:szCs w:val="24"/>
          <w:lang w:val="en-US"/>
        </w:rPr>
      </w:pPr>
    </w:p>
    <w:p w14:paraId="2600BAA0" w14:textId="77777777" w:rsidR="001A4127" w:rsidRPr="003D3BB0" w:rsidRDefault="00EE738A" w:rsidP="00021C9C">
      <w:pPr>
        <w:spacing w:line="288" w:lineRule="auto"/>
        <w:jc w:val="both"/>
        <w:rPr>
          <w:rFonts w:ascii="Bookman Old Style" w:hAnsi="Bookman Old Style"/>
          <w:sz w:val="24"/>
          <w:szCs w:val="24"/>
          <w:lang w:val="en-US"/>
        </w:rPr>
      </w:pPr>
      <w:r w:rsidRPr="003D3BB0">
        <w:rPr>
          <w:rFonts w:ascii="Bookman Old Style" w:hAnsi="Bookman Old Style"/>
          <w:sz w:val="24"/>
          <w:szCs w:val="24"/>
          <w:lang w:val="en-US"/>
        </w:rPr>
        <w:t>Questions WS11 to WS17 are about the toilet facility household members use.</w:t>
      </w:r>
      <w:r w:rsidR="00566017" w:rsidRPr="003D3BB0">
        <w:rPr>
          <w:rFonts w:ascii="Bookman Old Style" w:hAnsi="Bookman Old Style"/>
          <w:i/>
          <w:iCs/>
          <w:color w:val="0000FF"/>
          <w:sz w:val="24"/>
          <w:szCs w:val="24"/>
          <w:lang w:val="en-US"/>
        </w:rPr>
        <w:t> </w:t>
      </w:r>
    </w:p>
    <w:p w14:paraId="05044826" w14:textId="326119EB" w:rsidR="00566017" w:rsidRPr="003D3BB0" w:rsidRDefault="00566017" w:rsidP="00021C9C">
      <w:pPr>
        <w:pStyle w:val="NormalWeb"/>
        <w:rPr>
          <w:rFonts w:ascii="Bookman Old Style" w:hAnsi="Bookman Old Style"/>
          <w:i/>
          <w:iCs/>
          <w:color w:val="000000"/>
        </w:rPr>
      </w:pPr>
      <w:r w:rsidRPr="003D3BB0">
        <w:rPr>
          <w:rFonts w:ascii="Bookman Old Style" w:hAnsi="Bookman Old Style"/>
          <w:b/>
          <w:bCs/>
          <w:i/>
          <w:iCs/>
          <w:color w:val="000000"/>
        </w:rPr>
        <w:t>WS</w:t>
      </w:r>
      <w:ins w:id="1146" w:author="USER" w:date="2023-08-10T11:49:00Z">
        <w:r w:rsidR="00EF1760" w:rsidRPr="003D3BB0">
          <w:rPr>
            <w:rFonts w:ascii="Bookman Old Style" w:hAnsi="Bookman Old Style"/>
            <w:b/>
            <w:bCs/>
            <w:i/>
            <w:iCs/>
            <w:color w:val="000000"/>
          </w:rPr>
          <w:t>3</w:t>
        </w:r>
      </w:ins>
      <w:del w:id="1147" w:author="USER" w:date="2023-08-10T11:49:00Z">
        <w:r w:rsidRPr="003D3BB0" w:rsidDel="00EF1760">
          <w:rPr>
            <w:rFonts w:ascii="Bookman Old Style" w:hAnsi="Bookman Old Style"/>
            <w:b/>
            <w:bCs/>
            <w:i/>
            <w:iCs/>
            <w:color w:val="000000"/>
          </w:rPr>
          <w:delText>11</w:delText>
        </w:r>
      </w:del>
      <w:r w:rsidRPr="003D3BB0">
        <w:rPr>
          <w:rFonts w:ascii="Bookman Old Style" w:hAnsi="Bookman Old Style"/>
          <w:b/>
          <w:bCs/>
          <w:i/>
          <w:iCs/>
          <w:color w:val="000000"/>
        </w:rPr>
        <w:t>:</w:t>
      </w:r>
      <w:r w:rsidRPr="003D3BB0">
        <w:rPr>
          <w:rFonts w:ascii="Bookman Old Style" w:hAnsi="Bookman Old Style"/>
          <w:i/>
          <w:iCs/>
          <w:color w:val="000000"/>
        </w:rPr>
        <w:t> What kind of toilet facility do members of your household usually use? </w:t>
      </w:r>
    </w:p>
    <w:p w14:paraId="105079E1" w14:textId="77777777" w:rsidR="00566017" w:rsidRPr="003D3BB0" w:rsidRDefault="00566017" w:rsidP="00566017">
      <w:pPr>
        <w:pStyle w:val="NormalWeb"/>
        <w:ind w:left="140"/>
        <w:rPr>
          <w:rFonts w:ascii="Bookman Old Style" w:hAnsi="Bookman Old Style"/>
          <w:color w:val="000000"/>
        </w:rPr>
      </w:pPr>
      <w:r w:rsidRPr="003D3BB0">
        <w:rPr>
          <w:rFonts w:ascii="Bookman Old Style" w:hAnsi="Bookman Old Style"/>
          <w:i/>
          <w:iCs/>
          <w:color w:val="0000FF"/>
        </w:rPr>
        <w:t>If ‘Flush’ or ‘Pour flush’, probe:</w:t>
      </w:r>
      <w:r w:rsidRPr="003D3BB0">
        <w:rPr>
          <w:rFonts w:ascii="Bookman Old Style" w:hAnsi="Bookman Old Style" w:cs="Arial"/>
          <w:i/>
          <w:iCs/>
          <w:color w:val="000000"/>
        </w:rPr>
        <w:t> </w:t>
      </w:r>
      <w:r w:rsidRPr="003D3BB0">
        <w:rPr>
          <w:rFonts w:ascii="Bookman Old Style" w:hAnsi="Bookman Old Style"/>
          <w:color w:val="000000"/>
        </w:rPr>
        <w:t>Where does it flush to? </w:t>
      </w:r>
    </w:p>
    <w:p w14:paraId="7A605652" w14:textId="77777777" w:rsidR="00566017" w:rsidRPr="003D3BB0" w:rsidRDefault="00566017" w:rsidP="00566017">
      <w:pPr>
        <w:pStyle w:val="NormalWeb"/>
        <w:rPr>
          <w:rFonts w:ascii="Bookman Old Style" w:hAnsi="Bookman Old Style"/>
          <w:i/>
          <w:iCs/>
          <w:color w:val="0000FF"/>
        </w:rPr>
      </w:pPr>
      <w:r w:rsidRPr="003D3BB0">
        <w:rPr>
          <w:rFonts w:ascii="Bookman Old Style" w:hAnsi="Bookman Old Style"/>
          <w:i/>
          <w:iCs/>
          <w:color w:val="0000FF"/>
        </w:rPr>
        <w:t>If not possible to determine, ask permission to observe the facility.</w:t>
      </w:r>
    </w:p>
    <w:p w14:paraId="5CDC80B9" w14:textId="77777777" w:rsidR="00B03BEA" w:rsidRPr="003D3BB0" w:rsidRDefault="00B03BEA" w:rsidP="00021C9C">
      <w:pPr>
        <w:spacing w:before="240" w:after="240" w:line="288" w:lineRule="auto"/>
        <w:jc w:val="both"/>
        <w:rPr>
          <w:rStyle w:val="TL2"/>
          <w:rFonts w:ascii="Bookman Old Style" w:hAnsi="Bookman Old Style"/>
          <w:i/>
          <w:sz w:val="24"/>
          <w:szCs w:val="24"/>
          <w:lang w:val="en-US"/>
        </w:rPr>
      </w:pPr>
      <w:r w:rsidRPr="003D3BB0">
        <w:rPr>
          <w:rStyle w:val="TL2"/>
          <w:rFonts w:ascii="Bookman Old Style" w:hAnsi="Bookman Old Style"/>
          <w:sz w:val="24"/>
          <w:szCs w:val="24"/>
          <w:lang w:val="en-US"/>
        </w:rPr>
        <w:t xml:space="preserve">The purpose of this question is to obtain a measure of how well a household toilet or latrine (sanitation facility) prevents the users from coming into contact </w:t>
      </w:r>
      <w:r w:rsidRPr="003D3BB0">
        <w:rPr>
          <w:rStyle w:val="TL2"/>
          <w:rFonts w:ascii="Bookman Old Style" w:hAnsi="Bookman Old Style"/>
          <w:sz w:val="24"/>
          <w:szCs w:val="24"/>
          <w:lang w:val="en-US"/>
        </w:rPr>
        <w:lastRenderedPageBreak/>
        <w:t xml:space="preserve">with human waste. </w:t>
      </w:r>
      <w:r w:rsidRPr="003D3BB0">
        <w:rPr>
          <w:rStyle w:val="TL2"/>
          <w:rFonts w:ascii="Bookman Old Style" w:hAnsi="Bookman Old Style"/>
          <w:sz w:val="24"/>
          <w:szCs w:val="24"/>
          <w:u w:val="single"/>
          <w:lang w:val="en-US"/>
        </w:rPr>
        <w:t>It may be necessary to observe the facility</w:t>
      </w:r>
      <w:r w:rsidRPr="003D3BB0">
        <w:rPr>
          <w:rStyle w:val="TL2"/>
          <w:rFonts w:ascii="Bookman Old Style" w:hAnsi="Bookman Old Style"/>
          <w:sz w:val="24"/>
          <w:szCs w:val="24"/>
          <w:lang w:val="en-US"/>
        </w:rPr>
        <w:t xml:space="preserve">. If so, ask permission to do so. </w:t>
      </w:r>
    </w:p>
    <w:p w14:paraId="124319A5" w14:textId="77777777" w:rsidR="00B03BEA" w:rsidRPr="003D3BB0" w:rsidRDefault="00B03BEA" w:rsidP="00021C9C">
      <w:pPr>
        <w:pStyle w:val="ListParagraph"/>
        <w:spacing w:after="0" w:line="288" w:lineRule="auto"/>
        <w:ind w:left="0"/>
        <w:contextualSpacing w:val="0"/>
        <w:jc w:val="both"/>
        <w:rPr>
          <w:rStyle w:val="TL2"/>
          <w:rFonts w:ascii="Bookman Old Style" w:hAnsi="Bookman Old Style"/>
          <w:sz w:val="24"/>
          <w:szCs w:val="24"/>
        </w:rPr>
      </w:pPr>
      <w:r w:rsidRPr="003D3BB0">
        <w:rPr>
          <w:rStyle w:val="TL2"/>
          <w:rFonts w:ascii="Bookman Old Style" w:hAnsi="Bookman Old Style"/>
          <w:sz w:val="24"/>
          <w:szCs w:val="24"/>
        </w:rPr>
        <w:t xml:space="preserve">If the respondent answers or it is observed that the household members have no facilities or use the bush or field, enter ‘95’ for ‘No facilities or bush or field’ and skip to the next module. </w:t>
      </w:r>
    </w:p>
    <w:p w14:paraId="333B79A7" w14:textId="77777777" w:rsidR="00B03BEA" w:rsidRPr="003D3BB0" w:rsidRDefault="00B03BEA" w:rsidP="00021C9C">
      <w:pPr>
        <w:pStyle w:val="ListParagraph"/>
        <w:spacing w:before="240" w:after="0" w:line="288" w:lineRule="auto"/>
        <w:ind w:left="0"/>
        <w:contextualSpacing w:val="0"/>
        <w:jc w:val="both"/>
        <w:rPr>
          <w:rFonts w:ascii="Bookman Old Style" w:hAnsi="Bookman Old Style"/>
          <w:sz w:val="24"/>
          <w:szCs w:val="24"/>
        </w:rPr>
      </w:pPr>
      <w:r w:rsidRPr="003D3BB0">
        <w:rPr>
          <w:rStyle w:val="TL2"/>
          <w:rFonts w:ascii="Bookman Old Style" w:hAnsi="Bookman Old Style"/>
          <w:sz w:val="24"/>
          <w:szCs w:val="24"/>
        </w:rPr>
        <w:t xml:space="preserve">If any of the flush or pour flush responses (‘11’ to ‘14’) are given, probe: </w:t>
      </w:r>
      <w:r w:rsidRPr="003D3BB0">
        <w:rPr>
          <w:rFonts w:ascii="Bookman Old Style" w:hAnsi="Bookman Old Style"/>
          <w:b/>
          <w:sz w:val="24"/>
          <w:szCs w:val="24"/>
        </w:rPr>
        <w:t xml:space="preserve">“Where does it flush to?” </w:t>
      </w:r>
      <w:r w:rsidRPr="003D3BB0">
        <w:rPr>
          <w:rFonts w:ascii="Bookman Old Style" w:hAnsi="Bookman Old Style"/>
          <w:sz w:val="24"/>
          <w:szCs w:val="24"/>
        </w:rPr>
        <w:t>Record the code corresponding to the response given.</w:t>
      </w:r>
    </w:p>
    <w:p w14:paraId="0BB6C3AD" w14:textId="77777777" w:rsidR="00B03BEA" w:rsidRPr="003D3BB0" w:rsidRDefault="00B03BEA" w:rsidP="00021C9C">
      <w:pPr>
        <w:pStyle w:val="ListParagraph"/>
        <w:spacing w:after="0" w:line="288" w:lineRule="auto"/>
        <w:ind w:left="0"/>
        <w:contextualSpacing w:val="0"/>
        <w:jc w:val="both"/>
        <w:rPr>
          <w:rStyle w:val="TL2"/>
          <w:rFonts w:ascii="Bookman Old Style" w:hAnsi="Bookman Old Style"/>
          <w:sz w:val="24"/>
          <w:szCs w:val="24"/>
        </w:rPr>
      </w:pPr>
      <w:r w:rsidRPr="003D3BB0">
        <w:rPr>
          <w:rFonts w:ascii="Bookman Old Style" w:hAnsi="Bookman Old Style"/>
          <w:sz w:val="24"/>
          <w:szCs w:val="24"/>
        </w:rPr>
        <w:t>If any of the pit responses (‘21’ to ‘23’) are given, probe to find out what type of pit latrine, or ask permission to observe the facility. Record the corresponding code.</w:t>
      </w:r>
    </w:p>
    <w:p w14:paraId="7D7D8CAD" w14:textId="77777777" w:rsidR="00B03BEA" w:rsidRPr="003D3BB0" w:rsidRDefault="00B03BEA" w:rsidP="00B03BEA">
      <w:pPr>
        <w:spacing w:line="288" w:lineRule="auto"/>
        <w:jc w:val="both"/>
        <w:rPr>
          <w:rStyle w:val="TL2"/>
          <w:rFonts w:ascii="Bookman Old Style" w:hAnsi="Bookman Old Style"/>
          <w:sz w:val="24"/>
          <w:szCs w:val="24"/>
          <w:lang w:val="en-US"/>
        </w:rPr>
      </w:pPr>
    </w:p>
    <w:p w14:paraId="548AB7F7" w14:textId="77777777" w:rsidR="00B03BEA" w:rsidRPr="003D3BB0" w:rsidRDefault="00B03BEA" w:rsidP="00021C9C">
      <w:pPr>
        <w:spacing w:line="288" w:lineRule="auto"/>
        <w:jc w:val="both"/>
        <w:rPr>
          <w:rFonts w:ascii="Bookman Old Style" w:hAnsi="Bookman Old Style"/>
          <w:sz w:val="24"/>
          <w:szCs w:val="24"/>
          <w:lang w:val="en-US"/>
        </w:rPr>
      </w:pPr>
      <w:r w:rsidRPr="003D3BB0">
        <w:rPr>
          <w:rFonts w:ascii="Bookman Old Style" w:hAnsi="Bookman Old Style"/>
          <w:sz w:val="24"/>
          <w:szCs w:val="24"/>
          <w:lang w:val="en-US"/>
        </w:rPr>
        <w:t xml:space="preserve">A flush toilet uses a cistern or holding tank for flushing water and has a water seal, which is a U-shaped pipe, below the seat or squatting pan that prevents the passage of flies and </w:t>
      </w:r>
      <w:proofErr w:type="spellStart"/>
      <w:r w:rsidRPr="003D3BB0">
        <w:rPr>
          <w:rFonts w:ascii="Bookman Old Style" w:hAnsi="Bookman Old Style"/>
          <w:sz w:val="24"/>
          <w:szCs w:val="24"/>
          <w:lang w:val="en-US"/>
        </w:rPr>
        <w:t>odours</w:t>
      </w:r>
      <w:proofErr w:type="spellEnd"/>
      <w:r w:rsidRPr="003D3BB0">
        <w:rPr>
          <w:rFonts w:ascii="Bookman Old Style" w:hAnsi="Bookman Old Style"/>
          <w:sz w:val="24"/>
          <w:szCs w:val="24"/>
          <w:lang w:val="en-US"/>
        </w:rPr>
        <w:t>. A pour flush toilet uses a water seal, but unlike a flush toilet, a pour flush toilet uses water poured by hand for flushing (no cistern is used).</w:t>
      </w:r>
    </w:p>
    <w:p w14:paraId="68C066F4" w14:textId="77777777" w:rsidR="00B03BEA" w:rsidRPr="003D3BB0" w:rsidRDefault="00B03BEA" w:rsidP="00B03BEA">
      <w:pPr>
        <w:spacing w:line="288" w:lineRule="auto"/>
        <w:jc w:val="both"/>
        <w:rPr>
          <w:rFonts w:ascii="Bookman Old Style" w:hAnsi="Bookman Old Style"/>
          <w:sz w:val="24"/>
          <w:szCs w:val="24"/>
          <w:lang w:val="en-US"/>
        </w:rPr>
      </w:pPr>
    </w:p>
    <w:p w14:paraId="383A91E2" w14:textId="77777777" w:rsidR="00B03BEA" w:rsidRPr="003D3BB0" w:rsidRDefault="00B03BEA" w:rsidP="00B03BEA">
      <w:pPr>
        <w:pStyle w:val="BodyTextIndent"/>
        <w:numPr>
          <w:ilvl w:val="1"/>
          <w:numId w:val="182"/>
        </w:numPr>
        <w:spacing w:line="288" w:lineRule="auto"/>
        <w:jc w:val="both"/>
        <w:rPr>
          <w:rFonts w:ascii="Bookman Old Style" w:hAnsi="Bookman Old Style"/>
          <w:i/>
          <w:sz w:val="24"/>
          <w:szCs w:val="24"/>
        </w:rPr>
      </w:pPr>
      <w:r w:rsidRPr="003D3BB0">
        <w:rPr>
          <w:rFonts w:ascii="Bookman Old Style" w:hAnsi="Bookman Old Style"/>
          <w:sz w:val="24"/>
          <w:szCs w:val="24"/>
        </w:rPr>
        <w:t xml:space="preserve">‘11’ - A </w:t>
      </w:r>
      <w:r w:rsidRPr="003D3BB0">
        <w:rPr>
          <w:rFonts w:ascii="Bookman Old Style" w:hAnsi="Bookman Old Style"/>
          <w:sz w:val="24"/>
          <w:szCs w:val="24"/>
          <w:u w:val="single"/>
        </w:rPr>
        <w:t>piped sewer system</w:t>
      </w:r>
      <w:r w:rsidRPr="003D3BB0">
        <w:rPr>
          <w:rFonts w:ascii="Bookman Old Style" w:hAnsi="Bookman Old Style"/>
          <w:sz w:val="24"/>
          <w:szCs w:val="24"/>
        </w:rPr>
        <w:t xml:space="preserve"> is a system of sewer pipes, also called sewerage, that is designed to collect human excreta (faeces and urine) and wastewater and remove them from the household environment. Sewerage systems consist of facilities for collection, transporting, treating and disposing of human excreta and wastewater.</w:t>
      </w:r>
    </w:p>
    <w:p w14:paraId="39FB4C84" w14:textId="77777777" w:rsidR="00B03BEA" w:rsidRPr="003D3BB0" w:rsidRDefault="00B03BEA" w:rsidP="00B03BEA">
      <w:pPr>
        <w:pStyle w:val="BodyTextIndent"/>
        <w:spacing w:line="288" w:lineRule="auto"/>
        <w:ind w:left="1440"/>
        <w:rPr>
          <w:rFonts w:ascii="Bookman Old Style" w:hAnsi="Bookman Old Style"/>
          <w:i/>
          <w:sz w:val="24"/>
          <w:szCs w:val="24"/>
        </w:rPr>
      </w:pPr>
    </w:p>
    <w:p w14:paraId="78B32D61" w14:textId="77777777" w:rsidR="00B03BEA" w:rsidRPr="003D3BB0" w:rsidRDefault="00B03BEA" w:rsidP="00B03BEA">
      <w:pPr>
        <w:pStyle w:val="BodyTextIndent"/>
        <w:numPr>
          <w:ilvl w:val="1"/>
          <w:numId w:val="182"/>
        </w:numPr>
        <w:spacing w:line="288" w:lineRule="auto"/>
        <w:jc w:val="both"/>
        <w:rPr>
          <w:rFonts w:ascii="Bookman Old Style" w:hAnsi="Bookman Old Style"/>
          <w:i/>
          <w:sz w:val="24"/>
          <w:szCs w:val="24"/>
        </w:rPr>
      </w:pPr>
      <w:r w:rsidRPr="003D3BB0">
        <w:rPr>
          <w:rFonts w:ascii="Bookman Old Style" w:hAnsi="Bookman Old Style"/>
          <w:sz w:val="24"/>
          <w:szCs w:val="24"/>
        </w:rPr>
        <w:t xml:space="preserve">‘12’ - A </w:t>
      </w:r>
      <w:r w:rsidRPr="003D3BB0">
        <w:rPr>
          <w:rFonts w:ascii="Bookman Old Style" w:hAnsi="Bookman Old Style"/>
          <w:sz w:val="24"/>
          <w:szCs w:val="24"/>
          <w:u w:val="single"/>
        </w:rPr>
        <w:t>septic tank</w:t>
      </w:r>
      <w:r w:rsidRPr="003D3BB0">
        <w:rPr>
          <w:rFonts w:ascii="Bookman Old Style" w:hAnsi="Bookman Old Style"/>
          <w:sz w:val="24"/>
          <w:szCs w:val="24"/>
        </w:rPr>
        <w:t xml:space="preserve"> is an excreta collection device and is a water-tight settling tank normally located underground, away from the house or toilet.</w:t>
      </w:r>
    </w:p>
    <w:p w14:paraId="0CE0E2BE" w14:textId="77777777" w:rsidR="00B03BEA" w:rsidRPr="003D3BB0" w:rsidRDefault="00B03BEA" w:rsidP="00B03BEA">
      <w:pPr>
        <w:pStyle w:val="BodyTextIndent"/>
        <w:spacing w:line="288" w:lineRule="auto"/>
        <w:ind w:left="0"/>
        <w:rPr>
          <w:rFonts w:ascii="Bookman Old Style" w:hAnsi="Bookman Old Style"/>
          <w:i/>
          <w:sz w:val="24"/>
          <w:szCs w:val="24"/>
        </w:rPr>
      </w:pPr>
    </w:p>
    <w:p w14:paraId="2A675A48" w14:textId="77777777" w:rsidR="00B03BEA" w:rsidRPr="003D3BB0" w:rsidRDefault="00B03BEA" w:rsidP="00B03BEA">
      <w:pPr>
        <w:pStyle w:val="BodyTextIndent"/>
        <w:numPr>
          <w:ilvl w:val="1"/>
          <w:numId w:val="182"/>
        </w:numPr>
        <w:spacing w:line="288" w:lineRule="auto"/>
        <w:jc w:val="both"/>
        <w:rPr>
          <w:rFonts w:ascii="Bookman Old Style" w:hAnsi="Bookman Old Style"/>
          <w:i/>
          <w:sz w:val="24"/>
          <w:szCs w:val="24"/>
        </w:rPr>
      </w:pPr>
      <w:r w:rsidRPr="003D3BB0">
        <w:rPr>
          <w:rFonts w:ascii="Bookman Old Style" w:hAnsi="Bookman Old Style"/>
          <w:sz w:val="24"/>
          <w:szCs w:val="24"/>
        </w:rPr>
        <w:t xml:space="preserve">‘13’ - A </w:t>
      </w:r>
      <w:r w:rsidRPr="003D3BB0">
        <w:rPr>
          <w:rFonts w:ascii="Bookman Old Style" w:hAnsi="Bookman Old Style"/>
          <w:sz w:val="24"/>
          <w:szCs w:val="24"/>
          <w:u w:val="single"/>
        </w:rPr>
        <w:t>flush to pit latrine</w:t>
      </w:r>
      <w:r w:rsidRPr="003D3BB0">
        <w:rPr>
          <w:rFonts w:ascii="Bookman Old Style" w:hAnsi="Bookman Old Style"/>
          <w:sz w:val="24"/>
          <w:szCs w:val="24"/>
        </w:rPr>
        <w:t xml:space="preserve"> refers to a system that flushes excreta to a hole in the ground and has a water seal. </w:t>
      </w:r>
    </w:p>
    <w:p w14:paraId="59FF4C07" w14:textId="77777777" w:rsidR="00B03BEA" w:rsidRPr="003D3BB0" w:rsidRDefault="00B03BEA" w:rsidP="00B03BEA">
      <w:pPr>
        <w:pStyle w:val="BodyTextIndent"/>
        <w:spacing w:line="288" w:lineRule="auto"/>
        <w:ind w:left="1440"/>
        <w:rPr>
          <w:rFonts w:ascii="Bookman Old Style" w:hAnsi="Bookman Old Style"/>
          <w:i/>
          <w:sz w:val="24"/>
          <w:szCs w:val="24"/>
        </w:rPr>
      </w:pPr>
    </w:p>
    <w:p w14:paraId="32149A83" w14:textId="77777777" w:rsidR="00B03BEA" w:rsidRPr="003D3BB0" w:rsidRDefault="00B03BEA" w:rsidP="00B03BEA">
      <w:pPr>
        <w:pStyle w:val="BodyTextIndent"/>
        <w:numPr>
          <w:ilvl w:val="1"/>
          <w:numId w:val="182"/>
        </w:numPr>
        <w:spacing w:line="288" w:lineRule="auto"/>
        <w:jc w:val="both"/>
        <w:rPr>
          <w:rFonts w:ascii="Bookman Old Style" w:hAnsi="Bookman Old Style"/>
          <w:i/>
          <w:sz w:val="24"/>
          <w:szCs w:val="24"/>
        </w:rPr>
      </w:pPr>
      <w:r w:rsidRPr="003D3BB0">
        <w:rPr>
          <w:rFonts w:ascii="Bookman Old Style" w:hAnsi="Bookman Old Style"/>
          <w:sz w:val="24"/>
          <w:szCs w:val="24"/>
        </w:rPr>
        <w:t xml:space="preserve">‘14’ - A </w:t>
      </w:r>
      <w:r w:rsidRPr="003D3BB0">
        <w:rPr>
          <w:rFonts w:ascii="Bookman Old Style" w:hAnsi="Bookman Old Style"/>
          <w:sz w:val="24"/>
          <w:szCs w:val="24"/>
          <w:u w:val="single"/>
        </w:rPr>
        <w:t>flush to open drain</w:t>
      </w:r>
      <w:r w:rsidRPr="003D3BB0">
        <w:rPr>
          <w:rFonts w:ascii="Bookman Old Style" w:hAnsi="Bookman Old Style"/>
          <w:sz w:val="24"/>
          <w:szCs w:val="24"/>
        </w:rPr>
        <w:t xml:space="preserve"> refers to excreta being flushed into an uncovered drainage channel which does not isolate wastes from humans and animals.</w:t>
      </w:r>
    </w:p>
    <w:p w14:paraId="5B7851A1" w14:textId="77777777" w:rsidR="00B03BEA" w:rsidRPr="003D3BB0" w:rsidRDefault="00B03BEA" w:rsidP="00B03BEA">
      <w:pPr>
        <w:pStyle w:val="BodyTextIndent"/>
        <w:spacing w:line="288" w:lineRule="auto"/>
        <w:ind w:left="1440"/>
        <w:rPr>
          <w:rFonts w:ascii="Bookman Old Style" w:hAnsi="Bookman Old Style"/>
          <w:i/>
          <w:sz w:val="24"/>
          <w:szCs w:val="24"/>
        </w:rPr>
      </w:pPr>
    </w:p>
    <w:p w14:paraId="31E0769D" w14:textId="77777777" w:rsidR="00B03BEA" w:rsidRPr="003D3BB0" w:rsidRDefault="00B03BEA" w:rsidP="00B03BEA">
      <w:pPr>
        <w:pStyle w:val="BodyTextIndent"/>
        <w:numPr>
          <w:ilvl w:val="1"/>
          <w:numId w:val="182"/>
        </w:numPr>
        <w:spacing w:line="288" w:lineRule="auto"/>
        <w:jc w:val="both"/>
        <w:rPr>
          <w:rFonts w:ascii="Bookman Old Style" w:hAnsi="Bookman Old Style"/>
          <w:i/>
          <w:sz w:val="24"/>
          <w:szCs w:val="24"/>
        </w:rPr>
      </w:pPr>
      <w:r w:rsidRPr="003D3BB0">
        <w:rPr>
          <w:rFonts w:ascii="Bookman Old Style" w:hAnsi="Bookman Old Style"/>
          <w:sz w:val="24"/>
          <w:szCs w:val="24"/>
        </w:rPr>
        <w:t xml:space="preserve">‘18’ - </w:t>
      </w:r>
      <w:r w:rsidRPr="003D3BB0">
        <w:rPr>
          <w:rFonts w:ascii="Bookman Old Style" w:hAnsi="Bookman Old Style"/>
          <w:sz w:val="24"/>
          <w:szCs w:val="24"/>
          <w:u w:val="single"/>
        </w:rPr>
        <w:t>Flush to DK where</w:t>
      </w:r>
      <w:r w:rsidRPr="003D3BB0">
        <w:rPr>
          <w:rFonts w:ascii="Bookman Old Style" w:hAnsi="Bookman Old Style"/>
          <w:sz w:val="24"/>
          <w:szCs w:val="24"/>
        </w:rPr>
        <w:t xml:space="preserve"> should be coded in cases when the respondent knows that the toilet facility is a flush toilet, but does not know where it flushes to.</w:t>
      </w:r>
    </w:p>
    <w:p w14:paraId="0B3338CF" w14:textId="77777777" w:rsidR="00B03BEA" w:rsidRPr="003D3BB0" w:rsidRDefault="00B03BEA" w:rsidP="00B03BEA">
      <w:pPr>
        <w:pStyle w:val="BodyTextIndent"/>
        <w:spacing w:line="288" w:lineRule="auto"/>
        <w:ind w:left="1440"/>
        <w:rPr>
          <w:rFonts w:ascii="Bookman Old Style" w:hAnsi="Bookman Old Style"/>
          <w:i/>
          <w:sz w:val="24"/>
          <w:szCs w:val="24"/>
        </w:rPr>
      </w:pPr>
    </w:p>
    <w:p w14:paraId="47171386" w14:textId="77777777" w:rsidR="00B03BEA" w:rsidRPr="003D3BB0" w:rsidRDefault="00B03BEA" w:rsidP="00B03BEA">
      <w:pPr>
        <w:pStyle w:val="BodyTextIndent"/>
        <w:numPr>
          <w:ilvl w:val="1"/>
          <w:numId w:val="182"/>
        </w:numPr>
        <w:spacing w:line="288" w:lineRule="auto"/>
        <w:jc w:val="both"/>
        <w:rPr>
          <w:rFonts w:ascii="Bookman Old Style" w:hAnsi="Bookman Old Style"/>
          <w:i/>
          <w:sz w:val="24"/>
          <w:szCs w:val="24"/>
        </w:rPr>
      </w:pPr>
      <w:r w:rsidRPr="003D3BB0">
        <w:rPr>
          <w:rFonts w:ascii="Bookman Old Style" w:hAnsi="Bookman Old Style"/>
          <w:sz w:val="24"/>
          <w:szCs w:val="24"/>
        </w:rPr>
        <w:lastRenderedPageBreak/>
        <w:t xml:space="preserve">‘21’ - A </w:t>
      </w:r>
      <w:r w:rsidRPr="003D3BB0">
        <w:rPr>
          <w:rFonts w:ascii="Bookman Old Style" w:hAnsi="Bookman Old Style"/>
          <w:sz w:val="24"/>
          <w:szCs w:val="24"/>
          <w:u w:val="single"/>
        </w:rPr>
        <w:t>ventilated improved pit latrine</w:t>
      </w:r>
      <w:r w:rsidRPr="003D3BB0">
        <w:rPr>
          <w:rFonts w:ascii="Bookman Old Style" w:hAnsi="Bookman Old Style"/>
          <w:sz w:val="24"/>
          <w:szCs w:val="24"/>
        </w:rPr>
        <w:t xml:space="preserve"> is a type of pit latrine with a slab that is ventilated by a pipe extending above the latrine roof. The open end of the vent pipe is covered with gauze mesh or fly-proof netting and the inside of the superstructure is kept dark. </w:t>
      </w:r>
    </w:p>
    <w:p w14:paraId="5B54C99B" w14:textId="77777777" w:rsidR="00B03BEA" w:rsidRPr="003D3BB0" w:rsidRDefault="00B03BEA" w:rsidP="00B03BEA">
      <w:pPr>
        <w:pStyle w:val="BodyTextIndent"/>
        <w:spacing w:line="288" w:lineRule="auto"/>
        <w:ind w:left="1440"/>
        <w:rPr>
          <w:rFonts w:ascii="Bookman Old Style" w:hAnsi="Bookman Old Style"/>
          <w:i/>
          <w:sz w:val="24"/>
          <w:szCs w:val="24"/>
        </w:rPr>
      </w:pPr>
    </w:p>
    <w:p w14:paraId="5EC7158D" w14:textId="77777777" w:rsidR="00B03BEA" w:rsidRPr="003D3BB0" w:rsidRDefault="00B03BEA" w:rsidP="00B03BEA">
      <w:pPr>
        <w:pStyle w:val="BodyTextIndent"/>
        <w:numPr>
          <w:ilvl w:val="1"/>
          <w:numId w:val="182"/>
        </w:numPr>
        <w:spacing w:line="288" w:lineRule="auto"/>
        <w:jc w:val="both"/>
        <w:rPr>
          <w:rFonts w:ascii="Bookman Old Style" w:hAnsi="Bookman Old Style"/>
          <w:i/>
          <w:sz w:val="24"/>
          <w:szCs w:val="24"/>
        </w:rPr>
      </w:pPr>
      <w:r w:rsidRPr="003D3BB0">
        <w:rPr>
          <w:rFonts w:ascii="Bookman Old Style" w:hAnsi="Bookman Old Style"/>
          <w:sz w:val="24"/>
          <w:szCs w:val="24"/>
        </w:rPr>
        <w:t xml:space="preserve">‘22’ - A </w:t>
      </w:r>
      <w:r w:rsidRPr="003D3BB0">
        <w:rPr>
          <w:rFonts w:ascii="Bookman Old Style" w:hAnsi="Bookman Old Style"/>
          <w:sz w:val="24"/>
          <w:szCs w:val="24"/>
          <w:u w:val="single"/>
        </w:rPr>
        <w:t>pit latrine with a slab</w:t>
      </w:r>
      <w:r w:rsidRPr="003D3BB0">
        <w:rPr>
          <w:rFonts w:ascii="Bookman Old Style" w:hAnsi="Bookman Old Style"/>
          <w:sz w:val="24"/>
          <w:szCs w:val="24"/>
        </w:rPr>
        <w:t xml:space="preserve"> is a dry pit latrine whereby the pit is fully covered by a slab or platform that is fitted either with a squatting hole or seat. The platform can be made of any type of material (concrete, logs with earth or mud, cement, etc.) as long as it adequately covers the pit without exposing the pit content other than through the squatting hole or seat. </w:t>
      </w:r>
    </w:p>
    <w:p w14:paraId="16929EB0" w14:textId="77777777" w:rsidR="00B03BEA" w:rsidRPr="003D3BB0" w:rsidRDefault="00B03BEA" w:rsidP="00B03BEA">
      <w:pPr>
        <w:pStyle w:val="BodyTextIndent"/>
        <w:spacing w:line="288" w:lineRule="auto"/>
        <w:ind w:left="1440"/>
        <w:rPr>
          <w:rFonts w:ascii="Bookman Old Style" w:hAnsi="Bookman Old Style"/>
          <w:i/>
          <w:sz w:val="24"/>
          <w:szCs w:val="24"/>
        </w:rPr>
      </w:pPr>
    </w:p>
    <w:p w14:paraId="11DE7EF6" w14:textId="77777777" w:rsidR="00B03BEA" w:rsidRPr="003D3BB0" w:rsidRDefault="00B03BEA" w:rsidP="00B03BEA">
      <w:pPr>
        <w:pStyle w:val="BodyTextIndent"/>
        <w:numPr>
          <w:ilvl w:val="1"/>
          <w:numId w:val="182"/>
        </w:numPr>
        <w:spacing w:line="288" w:lineRule="auto"/>
        <w:jc w:val="both"/>
        <w:rPr>
          <w:rFonts w:ascii="Bookman Old Style" w:hAnsi="Bookman Old Style"/>
          <w:i/>
          <w:sz w:val="24"/>
          <w:szCs w:val="24"/>
        </w:rPr>
      </w:pPr>
      <w:r w:rsidRPr="003D3BB0">
        <w:rPr>
          <w:rFonts w:ascii="Bookman Old Style" w:hAnsi="Bookman Old Style"/>
          <w:sz w:val="24"/>
          <w:szCs w:val="24"/>
        </w:rPr>
        <w:t xml:space="preserve">‘23’ - A </w:t>
      </w:r>
      <w:r w:rsidRPr="003D3BB0">
        <w:rPr>
          <w:rFonts w:ascii="Bookman Old Style" w:hAnsi="Bookman Old Style"/>
          <w:sz w:val="24"/>
          <w:szCs w:val="24"/>
          <w:u w:val="single"/>
        </w:rPr>
        <w:t>pit latrine without slab / Open pit</w:t>
      </w:r>
      <w:r w:rsidRPr="003D3BB0">
        <w:rPr>
          <w:rFonts w:ascii="Bookman Old Style" w:hAnsi="Bookman Old Style"/>
          <w:sz w:val="24"/>
          <w:szCs w:val="24"/>
        </w:rPr>
        <w:t xml:space="preserve"> uses a hole in the ground for excreta collection and does not have a squatting slab, platform, or seat. An open pit is a rudimentary hole in the ground where excreta is collected.</w:t>
      </w:r>
    </w:p>
    <w:p w14:paraId="1FB95F9D" w14:textId="77777777" w:rsidR="00B03BEA" w:rsidRPr="003D3BB0" w:rsidRDefault="00B03BEA" w:rsidP="00B03BEA">
      <w:pPr>
        <w:pStyle w:val="BodyTextIndent"/>
        <w:spacing w:line="288" w:lineRule="auto"/>
        <w:ind w:left="1440"/>
        <w:rPr>
          <w:rFonts w:ascii="Bookman Old Style" w:hAnsi="Bookman Old Style"/>
          <w:i/>
          <w:sz w:val="24"/>
          <w:szCs w:val="24"/>
        </w:rPr>
      </w:pPr>
    </w:p>
    <w:p w14:paraId="2595BF03" w14:textId="77777777" w:rsidR="00B03BEA" w:rsidRPr="003D3BB0" w:rsidRDefault="00B03BEA" w:rsidP="00B03BEA">
      <w:pPr>
        <w:pStyle w:val="BodyTextIndent"/>
        <w:numPr>
          <w:ilvl w:val="1"/>
          <w:numId w:val="182"/>
        </w:numPr>
        <w:spacing w:line="288" w:lineRule="auto"/>
        <w:jc w:val="both"/>
        <w:rPr>
          <w:rFonts w:ascii="Bookman Old Style" w:hAnsi="Bookman Old Style"/>
          <w:i/>
          <w:sz w:val="24"/>
          <w:szCs w:val="24"/>
        </w:rPr>
      </w:pPr>
      <w:r w:rsidRPr="003D3BB0">
        <w:rPr>
          <w:rFonts w:ascii="Bookman Old Style" w:hAnsi="Bookman Old Style"/>
          <w:sz w:val="24"/>
          <w:szCs w:val="24"/>
        </w:rPr>
        <w:t xml:space="preserve">‘31’ - A </w:t>
      </w:r>
      <w:r w:rsidRPr="003D3BB0">
        <w:rPr>
          <w:rFonts w:ascii="Bookman Old Style" w:hAnsi="Bookman Old Style"/>
          <w:sz w:val="24"/>
          <w:szCs w:val="24"/>
          <w:u w:val="single"/>
        </w:rPr>
        <w:t>composting toilet</w:t>
      </w:r>
      <w:r w:rsidRPr="003D3BB0">
        <w:rPr>
          <w:rFonts w:ascii="Bookman Old Style" w:hAnsi="Bookman Old Style"/>
          <w:sz w:val="24"/>
          <w:szCs w:val="24"/>
        </w:rPr>
        <w:t xml:space="preserve"> is a toilet into which excreta and carbon-rich material are added (vegetable wastes, straw, grass, sawdust, ash) and special conditions maintained to produce compost that is safe to handle and reuse.</w:t>
      </w:r>
    </w:p>
    <w:p w14:paraId="7CCD99AC" w14:textId="77777777" w:rsidR="00B03BEA" w:rsidRPr="003D3BB0" w:rsidRDefault="00B03BEA" w:rsidP="00B03BEA">
      <w:pPr>
        <w:pStyle w:val="BodyTextIndent"/>
        <w:spacing w:line="288" w:lineRule="auto"/>
        <w:ind w:left="1440"/>
        <w:rPr>
          <w:rFonts w:ascii="Bookman Old Style" w:hAnsi="Bookman Old Style"/>
          <w:i/>
          <w:sz w:val="24"/>
          <w:szCs w:val="24"/>
        </w:rPr>
      </w:pPr>
    </w:p>
    <w:p w14:paraId="768D558A" w14:textId="77777777" w:rsidR="00B03BEA" w:rsidRPr="003D3BB0" w:rsidRDefault="00B03BEA" w:rsidP="00B03BEA">
      <w:pPr>
        <w:pStyle w:val="BodyTextIndent"/>
        <w:numPr>
          <w:ilvl w:val="1"/>
          <w:numId w:val="182"/>
        </w:numPr>
        <w:spacing w:line="288" w:lineRule="auto"/>
        <w:jc w:val="both"/>
        <w:rPr>
          <w:rFonts w:ascii="Bookman Old Style" w:hAnsi="Bookman Old Style"/>
          <w:i/>
          <w:sz w:val="24"/>
          <w:szCs w:val="24"/>
        </w:rPr>
      </w:pPr>
      <w:r w:rsidRPr="003D3BB0">
        <w:rPr>
          <w:rFonts w:ascii="Bookman Old Style" w:hAnsi="Bookman Old Style"/>
          <w:sz w:val="24"/>
          <w:szCs w:val="24"/>
        </w:rPr>
        <w:t xml:space="preserve">‘41’ - </w:t>
      </w:r>
      <w:r w:rsidRPr="003D3BB0">
        <w:rPr>
          <w:rFonts w:ascii="Bookman Old Style" w:hAnsi="Bookman Old Style"/>
          <w:sz w:val="24"/>
          <w:szCs w:val="24"/>
          <w:u w:val="single"/>
        </w:rPr>
        <w:t>Bucket</w:t>
      </w:r>
      <w:r w:rsidRPr="003D3BB0">
        <w:rPr>
          <w:rFonts w:ascii="Bookman Old Style" w:hAnsi="Bookman Old Style"/>
          <w:sz w:val="24"/>
          <w:szCs w:val="24"/>
        </w:rPr>
        <w:t xml:space="preserve"> refers to the use of a bucket or other container for the retention of faeces (and sometimes urine and anal cleaning material), which is periodically removed for treatment or disposal.</w:t>
      </w:r>
    </w:p>
    <w:p w14:paraId="27178B4A" w14:textId="77777777" w:rsidR="00B03BEA" w:rsidRPr="003D3BB0" w:rsidRDefault="00B03BEA" w:rsidP="00B03BEA">
      <w:pPr>
        <w:pStyle w:val="BodyTextIndent"/>
        <w:spacing w:line="288" w:lineRule="auto"/>
        <w:ind w:left="1440"/>
        <w:rPr>
          <w:rFonts w:ascii="Bookman Old Style" w:hAnsi="Bookman Old Style"/>
          <w:i/>
          <w:sz w:val="24"/>
          <w:szCs w:val="24"/>
        </w:rPr>
      </w:pPr>
    </w:p>
    <w:p w14:paraId="4D476EF9" w14:textId="77777777" w:rsidR="00B03BEA" w:rsidRPr="003D3BB0" w:rsidRDefault="00B03BEA" w:rsidP="00B03BEA">
      <w:pPr>
        <w:pStyle w:val="BodyTextIndent"/>
        <w:numPr>
          <w:ilvl w:val="1"/>
          <w:numId w:val="182"/>
        </w:numPr>
        <w:spacing w:line="288" w:lineRule="auto"/>
        <w:jc w:val="both"/>
        <w:rPr>
          <w:rFonts w:ascii="Bookman Old Style" w:hAnsi="Bookman Old Style"/>
          <w:i/>
          <w:sz w:val="24"/>
          <w:szCs w:val="24"/>
        </w:rPr>
      </w:pPr>
      <w:r w:rsidRPr="003D3BB0">
        <w:rPr>
          <w:rFonts w:ascii="Bookman Old Style" w:hAnsi="Bookman Old Style"/>
          <w:sz w:val="24"/>
          <w:szCs w:val="24"/>
        </w:rPr>
        <w:t xml:space="preserve">‘51’ - A </w:t>
      </w:r>
      <w:r w:rsidRPr="003D3BB0">
        <w:rPr>
          <w:rFonts w:ascii="Bookman Old Style" w:hAnsi="Bookman Old Style"/>
          <w:sz w:val="24"/>
          <w:szCs w:val="24"/>
          <w:u w:val="single"/>
        </w:rPr>
        <w:t>hanging toilet / hanging latrine</w:t>
      </w:r>
      <w:r w:rsidRPr="003D3BB0">
        <w:rPr>
          <w:rFonts w:ascii="Bookman Old Style" w:hAnsi="Bookman Old Style"/>
          <w:sz w:val="24"/>
          <w:szCs w:val="24"/>
        </w:rPr>
        <w:t xml:space="preserve"> is a toilet built over the sea, a river, or other body of water into which excreta drops directly.</w:t>
      </w:r>
    </w:p>
    <w:p w14:paraId="48791F2C" w14:textId="77777777" w:rsidR="00B03BEA" w:rsidRPr="003D3BB0" w:rsidRDefault="00B03BEA" w:rsidP="00B03BEA">
      <w:pPr>
        <w:pStyle w:val="BodyTextIndent"/>
        <w:spacing w:line="288" w:lineRule="auto"/>
        <w:ind w:left="1440"/>
        <w:rPr>
          <w:rFonts w:ascii="Bookman Old Style" w:hAnsi="Bookman Old Style"/>
          <w:i/>
          <w:sz w:val="24"/>
          <w:szCs w:val="24"/>
        </w:rPr>
      </w:pPr>
    </w:p>
    <w:p w14:paraId="69ADB738" w14:textId="77777777" w:rsidR="00B03BEA" w:rsidRPr="003D3BB0" w:rsidRDefault="00B03BEA" w:rsidP="00B03BEA">
      <w:pPr>
        <w:pStyle w:val="BodyTextIndent"/>
        <w:numPr>
          <w:ilvl w:val="1"/>
          <w:numId w:val="181"/>
        </w:numPr>
        <w:spacing w:line="288" w:lineRule="auto"/>
        <w:jc w:val="both"/>
        <w:rPr>
          <w:rFonts w:ascii="Bookman Old Style" w:hAnsi="Bookman Old Style"/>
          <w:i/>
          <w:sz w:val="24"/>
          <w:szCs w:val="24"/>
        </w:rPr>
      </w:pPr>
      <w:r w:rsidRPr="003D3BB0">
        <w:rPr>
          <w:rFonts w:ascii="Bookman Old Style" w:hAnsi="Bookman Old Style"/>
          <w:sz w:val="24"/>
          <w:szCs w:val="24"/>
        </w:rPr>
        <w:t xml:space="preserve">‘95’ - </w:t>
      </w:r>
      <w:r w:rsidRPr="003D3BB0">
        <w:rPr>
          <w:rFonts w:ascii="Bookman Old Style" w:hAnsi="Bookman Old Style"/>
          <w:sz w:val="24"/>
          <w:szCs w:val="24"/>
          <w:u w:val="single"/>
        </w:rPr>
        <w:t>No facilities / bush/field</w:t>
      </w:r>
      <w:r w:rsidRPr="003D3BB0">
        <w:rPr>
          <w:rFonts w:ascii="Bookman Old Style" w:hAnsi="Bookman Old Style"/>
          <w:sz w:val="24"/>
          <w:szCs w:val="24"/>
        </w:rPr>
        <w:t xml:space="preserve"> includes excreta wrapped and thrown with garbage, the ‘cat’ method of burying excreta in dirt, defecation in the bush, forest, field or open spaces, and defecation into surface water (drainage channel, beach, river, stream or sea). </w:t>
      </w:r>
    </w:p>
    <w:p w14:paraId="485AD030" w14:textId="77777777" w:rsidR="00B03BEA" w:rsidRPr="003D3BB0" w:rsidRDefault="00B03BEA" w:rsidP="00566017">
      <w:pPr>
        <w:pStyle w:val="NormalWeb"/>
        <w:rPr>
          <w:rFonts w:ascii="Bookman Old Style" w:hAnsi="Bookman Old Style"/>
          <w:i/>
          <w:iCs/>
          <w:color w:val="0000FF"/>
        </w:rPr>
      </w:pPr>
    </w:p>
    <w:p w14:paraId="5EF18A0B" w14:textId="77777777" w:rsidR="00AC6EE3" w:rsidRPr="003D3BB0" w:rsidRDefault="00566017" w:rsidP="00AC6EE3">
      <w:pPr>
        <w:pStyle w:val="NormalWeb"/>
        <w:rPr>
          <w:rFonts w:ascii="Bookman Old Style" w:hAnsi="Bookman Old Style"/>
          <w:color w:val="000000"/>
        </w:rPr>
      </w:pPr>
      <w:r w:rsidRPr="003D3BB0">
        <w:rPr>
          <w:rFonts w:ascii="Bookman Old Style" w:hAnsi="Bookman Old Style"/>
          <w:b/>
          <w:bCs/>
          <w:color w:val="000000"/>
        </w:rPr>
        <w:t>WS</w:t>
      </w:r>
      <w:del w:id="1148" w:author="USER" w:date="2023-08-10T11:48:00Z">
        <w:r w:rsidRPr="003D3BB0" w:rsidDel="00EF1760">
          <w:rPr>
            <w:rFonts w:ascii="Bookman Old Style" w:hAnsi="Bookman Old Style"/>
            <w:b/>
            <w:bCs/>
            <w:color w:val="000000"/>
          </w:rPr>
          <w:delText>1</w:delText>
        </w:r>
      </w:del>
      <w:r w:rsidRPr="003D3BB0">
        <w:rPr>
          <w:rFonts w:ascii="Bookman Old Style" w:hAnsi="Bookman Old Style"/>
          <w:b/>
          <w:bCs/>
          <w:color w:val="000000"/>
        </w:rPr>
        <w:t>4</w:t>
      </w:r>
      <w:r w:rsidR="001A4127" w:rsidRPr="003D3BB0">
        <w:rPr>
          <w:rFonts w:ascii="Bookman Old Style" w:hAnsi="Bookman Old Style"/>
          <w:b/>
          <w:bCs/>
          <w:color w:val="000000"/>
        </w:rPr>
        <w:t>:</w:t>
      </w:r>
      <w:r w:rsidRPr="003D3BB0">
        <w:rPr>
          <w:rFonts w:ascii="Bookman Old Style" w:hAnsi="Bookman Old Style"/>
          <w:color w:val="000000"/>
        </w:rPr>
        <w:t> Where is this toilet facility located?</w:t>
      </w:r>
    </w:p>
    <w:p w14:paraId="7349A235" w14:textId="77777777" w:rsidR="00AC6EE3" w:rsidRPr="003D3BB0" w:rsidRDefault="00AC6EE3" w:rsidP="00021C9C">
      <w:pPr>
        <w:pStyle w:val="NormalWeb"/>
        <w:rPr>
          <w:rStyle w:val="TL2"/>
          <w:rFonts w:ascii="Bookman Old Style" w:hAnsi="Bookman Old Style"/>
          <w:color w:val="000000"/>
        </w:rPr>
      </w:pPr>
      <w:r w:rsidRPr="003D3BB0">
        <w:rPr>
          <w:rStyle w:val="TL2"/>
          <w:rFonts w:ascii="Bookman Old Style" w:hAnsi="Bookman Old Style"/>
        </w:rPr>
        <w:lastRenderedPageBreak/>
        <w:t xml:space="preserve">This question investigates the location of the toilet facility within dwelling unit, or within the own yard/plot, or elsewhere. Record the corresponding code number. </w:t>
      </w:r>
    </w:p>
    <w:p w14:paraId="6AE0BFC4" w14:textId="77777777" w:rsidR="00AC6EE3" w:rsidRPr="003D3BB0" w:rsidRDefault="00AC6EE3" w:rsidP="00AC6EE3">
      <w:pPr>
        <w:jc w:val="both"/>
        <w:rPr>
          <w:rFonts w:ascii="Bookman Old Style" w:hAnsi="Bookman Old Style"/>
          <w:sz w:val="24"/>
          <w:szCs w:val="24"/>
          <w:lang w:val="en-US"/>
        </w:rPr>
      </w:pPr>
    </w:p>
    <w:p w14:paraId="4B29AD6D" w14:textId="77777777" w:rsidR="00AC6EE3" w:rsidRPr="003D3BB0" w:rsidRDefault="00AC6EE3" w:rsidP="00AC6EE3">
      <w:pPr>
        <w:spacing w:line="288" w:lineRule="auto"/>
        <w:jc w:val="both"/>
        <w:rPr>
          <w:rFonts w:ascii="Bookman Old Style" w:hAnsi="Bookman Old Style"/>
          <w:sz w:val="24"/>
          <w:szCs w:val="24"/>
          <w:lang w:val="en-US"/>
        </w:rPr>
      </w:pPr>
      <w:r w:rsidRPr="003D3BB0">
        <w:rPr>
          <w:rFonts w:ascii="Bookman Old Style" w:hAnsi="Bookman Old Style"/>
          <w:sz w:val="24"/>
          <w:szCs w:val="24"/>
          <w:lang w:val="en-US"/>
        </w:rPr>
        <w:t>The purpose of the following three questions (WS15 to WS17) is to determine whether the household shares their sanitation facility with other households. The shared status of a sanitation facility is important because shared facilities may be less hygienic than facilities used by only a single household and may have negative impacts on privacy, dignity and safety, especially for women and girls.</w:t>
      </w:r>
    </w:p>
    <w:p w14:paraId="18EF05BE" w14:textId="77777777" w:rsidR="00AC6EE3" w:rsidRPr="003D3BB0" w:rsidRDefault="00AC6EE3" w:rsidP="00566017">
      <w:pPr>
        <w:pStyle w:val="NormalWeb"/>
        <w:rPr>
          <w:rFonts w:ascii="Bookman Old Style" w:hAnsi="Bookman Old Style"/>
          <w:color w:val="000000"/>
        </w:rPr>
      </w:pPr>
    </w:p>
    <w:p w14:paraId="24BC0704" w14:textId="77777777" w:rsidR="00566017" w:rsidRPr="003D3BB0" w:rsidRDefault="00566017" w:rsidP="00566017">
      <w:pPr>
        <w:pStyle w:val="NormalWeb"/>
        <w:rPr>
          <w:rFonts w:ascii="Bookman Old Style" w:hAnsi="Bookman Old Style"/>
          <w:color w:val="000000"/>
        </w:rPr>
      </w:pPr>
      <w:r w:rsidRPr="003D3BB0">
        <w:rPr>
          <w:rFonts w:ascii="Bookman Old Style" w:hAnsi="Bookman Old Style"/>
          <w:b/>
          <w:bCs/>
          <w:color w:val="000000"/>
        </w:rPr>
        <w:t>WS</w:t>
      </w:r>
      <w:del w:id="1149" w:author="USER" w:date="2023-08-10T11:49:00Z">
        <w:r w:rsidRPr="003D3BB0" w:rsidDel="00EF1760">
          <w:rPr>
            <w:rFonts w:ascii="Bookman Old Style" w:hAnsi="Bookman Old Style"/>
            <w:b/>
            <w:bCs/>
            <w:color w:val="000000"/>
          </w:rPr>
          <w:delText>1</w:delText>
        </w:r>
      </w:del>
      <w:r w:rsidRPr="003D3BB0">
        <w:rPr>
          <w:rFonts w:ascii="Bookman Old Style" w:hAnsi="Bookman Old Style"/>
          <w:b/>
          <w:bCs/>
          <w:color w:val="000000"/>
        </w:rPr>
        <w:t>5</w:t>
      </w:r>
      <w:r w:rsidR="001A4127" w:rsidRPr="003D3BB0">
        <w:rPr>
          <w:rFonts w:ascii="Bookman Old Style" w:hAnsi="Bookman Old Style"/>
          <w:b/>
          <w:bCs/>
          <w:color w:val="000000"/>
        </w:rPr>
        <w:t>:</w:t>
      </w:r>
      <w:r w:rsidRPr="003D3BB0">
        <w:rPr>
          <w:rFonts w:ascii="Bookman Old Style" w:hAnsi="Bookman Old Style"/>
          <w:b/>
          <w:bCs/>
          <w:color w:val="000000"/>
        </w:rPr>
        <w:t> </w:t>
      </w:r>
      <w:r w:rsidRPr="003D3BB0">
        <w:rPr>
          <w:rFonts w:ascii="Bookman Old Style" w:hAnsi="Bookman Old Style"/>
          <w:color w:val="000000"/>
        </w:rPr>
        <w:t>Do you share this facility with others who are not members of your household? </w:t>
      </w:r>
    </w:p>
    <w:p w14:paraId="5C65F8BF" w14:textId="77777777" w:rsidR="00AC6EE3" w:rsidRPr="003D3BB0" w:rsidRDefault="00AC6EE3" w:rsidP="00021C9C">
      <w:pPr>
        <w:spacing w:line="288" w:lineRule="auto"/>
        <w:jc w:val="both"/>
        <w:rPr>
          <w:rStyle w:val="TL2"/>
          <w:rFonts w:ascii="Bookman Old Style" w:hAnsi="Bookman Old Style"/>
          <w:i/>
          <w:sz w:val="24"/>
          <w:szCs w:val="24"/>
          <w:lang w:val="en-US"/>
        </w:rPr>
      </w:pPr>
      <w:r w:rsidRPr="003D3BB0">
        <w:rPr>
          <w:rStyle w:val="TL2"/>
          <w:rFonts w:ascii="Bookman Old Style" w:hAnsi="Bookman Old Style"/>
          <w:sz w:val="24"/>
          <w:szCs w:val="24"/>
          <w:lang w:val="en-US"/>
        </w:rPr>
        <w:t>Record the code corresponding to the response given. If ‘No’, go to the next module.</w:t>
      </w:r>
    </w:p>
    <w:p w14:paraId="1B858B7F" w14:textId="77777777" w:rsidR="00AC6EE3" w:rsidRPr="003D3BB0" w:rsidRDefault="00AC6EE3" w:rsidP="00021C9C">
      <w:pPr>
        <w:pStyle w:val="ListParagraph"/>
        <w:spacing w:after="0" w:line="288" w:lineRule="auto"/>
        <w:ind w:left="0"/>
        <w:contextualSpacing w:val="0"/>
        <w:jc w:val="both"/>
        <w:rPr>
          <w:rFonts w:ascii="Bookman Old Style" w:hAnsi="Bookman Old Style"/>
          <w:sz w:val="24"/>
          <w:szCs w:val="24"/>
        </w:rPr>
      </w:pPr>
    </w:p>
    <w:p w14:paraId="6D45494C" w14:textId="77777777" w:rsidR="00566017" w:rsidRPr="003D3BB0" w:rsidRDefault="00566017" w:rsidP="00021C9C">
      <w:pPr>
        <w:pStyle w:val="Heading2"/>
        <w:rPr>
          <w:rFonts w:ascii="Bookman Old Style" w:hAnsi="Bookman Old Style"/>
          <w:sz w:val="24"/>
          <w:szCs w:val="24"/>
        </w:rPr>
      </w:pPr>
      <w:bookmarkStart w:id="1150" w:name="_Toc146275362"/>
      <w:bookmarkStart w:id="1151" w:name="_Toc146277077"/>
      <w:r w:rsidRPr="003D3BB0">
        <w:rPr>
          <w:rFonts w:ascii="Bookman Old Style" w:hAnsi="Bookman Old Style"/>
          <w:sz w:val="24"/>
          <w:szCs w:val="24"/>
        </w:rPr>
        <w:t>EMIGRATION</w:t>
      </w:r>
      <w:bookmarkEnd w:id="1150"/>
      <w:bookmarkEnd w:id="1151"/>
    </w:p>
    <w:p w14:paraId="1619D15D" w14:textId="77777777" w:rsidR="001B4FC8" w:rsidRPr="003D3BB0" w:rsidRDefault="001B4FC8" w:rsidP="00566017">
      <w:pPr>
        <w:pStyle w:val="NormalWeb"/>
        <w:rPr>
          <w:rFonts w:ascii="Bookman Old Style" w:hAnsi="Bookman Old Style"/>
          <w:color w:val="000000"/>
        </w:rPr>
      </w:pPr>
      <w:r w:rsidRPr="003D3BB0">
        <w:rPr>
          <w:rFonts w:ascii="Bookman Old Style" w:hAnsi="Bookman Old Style"/>
          <w:color w:val="000000"/>
        </w:rPr>
        <w:t xml:space="preserve">This section focuses on </w:t>
      </w:r>
      <w:r w:rsidR="00083FB0" w:rsidRPr="003D3BB0">
        <w:rPr>
          <w:rFonts w:ascii="Bookman Old Style" w:hAnsi="Bookman Old Style"/>
          <w:color w:val="000000"/>
        </w:rPr>
        <w:t>travelling of</w:t>
      </w:r>
      <w:r w:rsidR="00CF3739" w:rsidRPr="003D3BB0">
        <w:rPr>
          <w:rFonts w:ascii="Bookman Old Style" w:hAnsi="Bookman Old Style"/>
          <w:color w:val="000000"/>
        </w:rPr>
        <w:t xml:space="preserve"> household members</w:t>
      </w:r>
      <w:r w:rsidRPr="003D3BB0">
        <w:rPr>
          <w:rFonts w:ascii="Bookman Old Style" w:hAnsi="Bookman Old Style"/>
          <w:color w:val="000000"/>
        </w:rPr>
        <w:t xml:space="preserve"> </w:t>
      </w:r>
      <w:r w:rsidR="00083FB0" w:rsidRPr="003D3BB0">
        <w:rPr>
          <w:rFonts w:ascii="Bookman Old Style" w:hAnsi="Bookman Old Style"/>
          <w:color w:val="000000"/>
        </w:rPr>
        <w:t>in a</w:t>
      </w:r>
      <w:r w:rsidRPr="003D3BB0">
        <w:rPr>
          <w:rFonts w:ascii="Bookman Old Style" w:hAnsi="Bookman Old Style"/>
          <w:color w:val="000000"/>
        </w:rPr>
        <w:t xml:space="preserve"> foreign country </w:t>
      </w:r>
      <w:r w:rsidR="00083FB0" w:rsidRPr="003D3BB0">
        <w:rPr>
          <w:rFonts w:ascii="Bookman Old Style" w:hAnsi="Bookman Old Style"/>
          <w:color w:val="000000"/>
        </w:rPr>
        <w:t xml:space="preserve">with the intention of settling there </w:t>
      </w:r>
      <w:r w:rsidRPr="003D3BB0">
        <w:rPr>
          <w:rFonts w:ascii="Bookman Old Style" w:hAnsi="Bookman Old Style"/>
          <w:color w:val="000000"/>
        </w:rPr>
        <w:t>in the last 10 years</w:t>
      </w:r>
      <w:r w:rsidR="00083FB0" w:rsidRPr="003D3BB0">
        <w:rPr>
          <w:rFonts w:ascii="Bookman Old Style" w:hAnsi="Bookman Old Style"/>
          <w:color w:val="000000"/>
        </w:rPr>
        <w:t>.</w:t>
      </w:r>
    </w:p>
    <w:p w14:paraId="77818DDC" w14:textId="3D7400FC" w:rsidR="00566017" w:rsidRPr="003D3BB0" w:rsidRDefault="00566017" w:rsidP="00566017">
      <w:pPr>
        <w:pStyle w:val="NormalWeb"/>
        <w:rPr>
          <w:rFonts w:ascii="Bookman Old Style" w:hAnsi="Bookman Old Style" w:cs="Arial"/>
          <w:i/>
          <w:iCs/>
          <w:color w:val="000000"/>
        </w:rPr>
      </w:pPr>
      <w:r w:rsidRPr="003D3BB0">
        <w:rPr>
          <w:rFonts w:ascii="Bookman Old Style" w:hAnsi="Bookman Old Style"/>
          <w:b/>
          <w:bCs/>
          <w:i/>
          <w:iCs/>
          <w:color w:val="000000"/>
        </w:rPr>
        <w:t>E01:</w:t>
      </w:r>
      <w:r w:rsidRPr="003D3BB0">
        <w:rPr>
          <w:rFonts w:ascii="Bookman Old Style" w:hAnsi="Bookman Old Style" w:cs="Arial"/>
          <w:i/>
          <w:iCs/>
          <w:color w:val="000000"/>
        </w:rPr>
        <w:t xml:space="preserve"> Did any member of the household emigrate from Malawi during the </w:t>
      </w:r>
      <w:r w:rsidRPr="003D3BB0">
        <w:rPr>
          <w:rFonts w:ascii="Bookman Old Style" w:hAnsi="Bookman Old Style" w:cs="Arial"/>
          <w:b/>
          <w:bCs/>
          <w:i/>
          <w:iCs/>
          <w:color w:val="000000"/>
        </w:rPr>
        <w:t>last 10 years</w:t>
      </w:r>
      <w:r w:rsidRPr="003D3BB0">
        <w:rPr>
          <w:rFonts w:ascii="Bookman Old Style" w:hAnsi="Bookman Old Style" w:cs="Arial"/>
          <w:i/>
          <w:iCs/>
          <w:color w:val="000000"/>
        </w:rPr>
        <w:t> (from </w:t>
      </w:r>
      <w:r w:rsidRPr="003D3BB0">
        <w:rPr>
          <w:rFonts w:ascii="Bookman Old Style" w:hAnsi="Bookman Old Style" w:cs="Arial"/>
          <w:b/>
          <w:bCs/>
          <w:i/>
          <w:iCs/>
          <w:color w:val="000000"/>
          <w:u w:val="single"/>
        </w:rPr>
        <w:t>20</w:t>
      </w:r>
      <w:ins w:id="1152" w:author="USER" w:date="2023-08-08T11:32:00Z">
        <w:r w:rsidR="00143A28" w:rsidRPr="003D3BB0">
          <w:rPr>
            <w:rFonts w:ascii="Bookman Old Style" w:hAnsi="Bookman Old Style" w:cs="Arial"/>
            <w:b/>
            <w:bCs/>
            <w:i/>
            <w:iCs/>
            <w:color w:val="000000"/>
            <w:u w:val="single"/>
          </w:rPr>
          <w:t>1</w:t>
        </w:r>
      </w:ins>
      <w:del w:id="1153" w:author="USER" w:date="2023-08-08T11:32:00Z">
        <w:r w:rsidR="007011AD" w:rsidRPr="003D3BB0" w:rsidDel="00143A28">
          <w:rPr>
            <w:rFonts w:ascii="Bookman Old Style" w:hAnsi="Bookman Old Style" w:cs="Arial"/>
            <w:b/>
            <w:bCs/>
            <w:i/>
            <w:iCs/>
            <w:color w:val="000000"/>
            <w:u w:val="single"/>
          </w:rPr>
          <w:delText>2</w:delText>
        </w:r>
      </w:del>
      <w:r w:rsidR="007011AD" w:rsidRPr="003D3BB0">
        <w:rPr>
          <w:rFonts w:ascii="Bookman Old Style" w:hAnsi="Bookman Old Style" w:cs="Arial"/>
          <w:b/>
          <w:bCs/>
          <w:i/>
          <w:iCs/>
          <w:color w:val="000000"/>
          <w:u w:val="single"/>
        </w:rPr>
        <w:t>3</w:t>
      </w:r>
      <w:r w:rsidRPr="003D3BB0">
        <w:rPr>
          <w:rFonts w:ascii="Bookman Old Style" w:hAnsi="Bookman Old Style" w:cs="Arial"/>
          <w:b/>
          <w:bCs/>
          <w:i/>
          <w:iCs/>
          <w:color w:val="000000"/>
          <w:u w:val="single"/>
        </w:rPr>
        <w:t xml:space="preserve"> to 2023</w:t>
      </w:r>
      <w:r w:rsidRPr="003D3BB0">
        <w:rPr>
          <w:rFonts w:ascii="Bookman Old Style" w:hAnsi="Bookman Old Style" w:cs="Arial"/>
          <w:i/>
          <w:iCs/>
          <w:color w:val="000000"/>
        </w:rPr>
        <w:t>)? </w:t>
      </w:r>
    </w:p>
    <w:p w14:paraId="402C3027" w14:textId="1B2F8DE9" w:rsidR="001B4FC8" w:rsidRPr="003D3BB0" w:rsidRDefault="001B4FC8" w:rsidP="001B4FC8">
      <w:pPr>
        <w:tabs>
          <w:tab w:val="left" w:pos="709"/>
          <w:tab w:val="left" w:pos="1418"/>
          <w:tab w:val="left" w:pos="2127"/>
          <w:tab w:val="left" w:pos="2836"/>
          <w:tab w:val="center" w:pos="4542"/>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This question asks if there is any member of the household who emigrated in the last 10 years </w:t>
      </w:r>
      <w:r w:rsidR="00E834C2" w:rsidRPr="003D3BB0">
        <w:rPr>
          <w:rFonts w:ascii="Bookman Old Style" w:hAnsi="Bookman Old Style"/>
          <w:sz w:val="24"/>
          <w:szCs w:val="24"/>
          <w:lang w:val="en-US"/>
        </w:rPr>
        <w:t xml:space="preserve">with the intention of settling there </w:t>
      </w:r>
      <w:r w:rsidRPr="003D3BB0">
        <w:rPr>
          <w:rFonts w:ascii="Bookman Old Style" w:hAnsi="Bookman Old Style"/>
          <w:sz w:val="24"/>
          <w:szCs w:val="24"/>
          <w:lang w:val="en-US"/>
        </w:rPr>
        <w:t>(from 20</w:t>
      </w:r>
      <w:r w:rsidR="00E834C2" w:rsidRPr="003D3BB0">
        <w:rPr>
          <w:rFonts w:ascii="Bookman Old Style" w:hAnsi="Bookman Old Style"/>
          <w:sz w:val="24"/>
          <w:szCs w:val="24"/>
          <w:lang w:val="en-US"/>
        </w:rPr>
        <w:t>1</w:t>
      </w:r>
      <w:ins w:id="1154" w:author="USER" w:date="2023-08-08T11:36:00Z">
        <w:r w:rsidR="00E057E4" w:rsidRPr="003D3BB0">
          <w:rPr>
            <w:rFonts w:ascii="Bookman Old Style" w:hAnsi="Bookman Old Style"/>
            <w:sz w:val="24"/>
            <w:szCs w:val="24"/>
            <w:lang w:val="en-US"/>
          </w:rPr>
          <w:t>3</w:t>
        </w:r>
      </w:ins>
      <w:del w:id="1155" w:author="USER" w:date="2023-08-08T11:36:00Z">
        <w:r w:rsidRPr="003D3BB0" w:rsidDel="00E057E4">
          <w:rPr>
            <w:rFonts w:ascii="Bookman Old Style" w:hAnsi="Bookman Old Style"/>
            <w:sz w:val="24"/>
            <w:szCs w:val="24"/>
            <w:lang w:val="en-US"/>
          </w:rPr>
          <w:delText>8</w:delText>
        </w:r>
      </w:del>
      <w:r w:rsidRPr="003D3BB0">
        <w:rPr>
          <w:rFonts w:ascii="Bookman Old Style" w:hAnsi="Bookman Old Style"/>
          <w:sz w:val="24"/>
          <w:szCs w:val="24"/>
          <w:lang w:val="en-US"/>
        </w:rPr>
        <w:t xml:space="preserve"> to 20</w:t>
      </w:r>
      <w:r w:rsidR="00E834C2" w:rsidRPr="003D3BB0">
        <w:rPr>
          <w:rFonts w:ascii="Bookman Old Style" w:hAnsi="Bookman Old Style"/>
          <w:sz w:val="24"/>
          <w:szCs w:val="24"/>
          <w:lang w:val="en-US"/>
        </w:rPr>
        <w:t>23</w:t>
      </w:r>
      <w:r w:rsidRPr="003D3BB0">
        <w:rPr>
          <w:rFonts w:ascii="Bookman Old Style" w:hAnsi="Bookman Old Style"/>
          <w:sz w:val="24"/>
          <w:szCs w:val="24"/>
          <w:lang w:val="en-US"/>
        </w:rPr>
        <w:t>).</w:t>
      </w:r>
    </w:p>
    <w:p w14:paraId="7A400C20" w14:textId="77777777" w:rsidR="00083FB0" w:rsidRPr="003D3BB0" w:rsidRDefault="00083FB0" w:rsidP="00021C9C">
      <w:pPr>
        <w:tabs>
          <w:tab w:val="left" w:pos="709"/>
          <w:tab w:val="left" w:pos="1418"/>
          <w:tab w:val="left" w:pos="2127"/>
          <w:tab w:val="left" w:pos="2836"/>
          <w:tab w:val="center" w:pos="4542"/>
        </w:tabs>
        <w:spacing w:before="240"/>
        <w:jc w:val="both"/>
        <w:rPr>
          <w:rFonts w:ascii="Bookman Old Style" w:hAnsi="Bookman Old Style"/>
          <w:sz w:val="24"/>
          <w:szCs w:val="24"/>
          <w:lang w:val="en-US"/>
        </w:rPr>
      </w:pPr>
    </w:p>
    <w:p w14:paraId="061E1E2A" w14:textId="77777777" w:rsidR="00566017" w:rsidRPr="003D3BB0" w:rsidRDefault="00566017" w:rsidP="00566017">
      <w:pPr>
        <w:pStyle w:val="NormalWeb"/>
        <w:rPr>
          <w:rFonts w:ascii="Bookman Old Style" w:hAnsi="Bookman Old Style"/>
          <w:i/>
          <w:iCs/>
          <w:color w:val="000000"/>
        </w:rPr>
      </w:pPr>
      <w:r w:rsidRPr="003D3BB0">
        <w:rPr>
          <w:rFonts w:ascii="Bookman Old Style" w:hAnsi="Bookman Old Style"/>
          <w:b/>
          <w:bCs/>
          <w:i/>
          <w:iCs/>
          <w:color w:val="000000"/>
        </w:rPr>
        <w:t>E7</w:t>
      </w:r>
      <w:r w:rsidR="001A4127" w:rsidRPr="003D3BB0">
        <w:rPr>
          <w:rFonts w:ascii="Bookman Old Style" w:hAnsi="Bookman Old Style"/>
          <w:b/>
          <w:bCs/>
          <w:i/>
          <w:iCs/>
          <w:color w:val="000000"/>
        </w:rPr>
        <w:t>:</w:t>
      </w:r>
      <w:r w:rsidRPr="003D3BB0">
        <w:rPr>
          <w:rFonts w:ascii="Bookman Old Style" w:hAnsi="Bookman Old Style"/>
          <w:b/>
          <w:bCs/>
          <w:i/>
          <w:iCs/>
          <w:color w:val="000000"/>
        </w:rPr>
        <w:t> </w:t>
      </w:r>
      <w:r w:rsidRPr="003D3BB0">
        <w:rPr>
          <w:rFonts w:ascii="Bookman Old Style" w:hAnsi="Bookman Old Style"/>
          <w:i/>
          <w:iCs/>
          <w:color w:val="000000"/>
        </w:rPr>
        <w:t>Did the household receive remittances in the form of cash during the </w:t>
      </w:r>
      <w:r w:rsidRPr="003D3BB0">
        <w:rPr>
          <w:rFonts w:ascii="Bookman Old Style" w:hAnsi="Bookman Old Style"/>
          <w:b/>
          <w:bCs/>
          <w:i/>
          <w:iCs/>
          <w:color w:val="000000"/>
        </w:rPr>
        <w:t>last 5 years</w:t>
      </w:r>
      <w:r w:rsidRPr="003D3BB0">
        <w:rPr>
          <w:rFonts w:ascii="Bookman Old Style" w:hAnsi="Bookman Old Style"/>
          <w:i/>
          <w:iCs/>
          <w:color w:val="000000"/>
        </w:rPr>
        <w:t> (</w:t>
      </w:r>
      <w:r w:rsidRPr="003D3BB0">
        <w:rPr>
          <w:rFonts w:ascii="Bookman Old Style" w:hAnsi="Bookman Old Style"/>
          <w:b/>
          <w:bCs/>
          <w:i/>
          <w:iCs/>
          <w:color w:val="000000"/>
          <w:u w:val="single"/>
        </w:rPr>
        <w:t>2018 to 2023</w:t>
      </w:r>
      <w:r w:rsidRPr="003D3BB0">
        <w:rPr>
          <w:rFonts w:ascii="Bookman Old Style" w:hAnsi="Bookman Old Style"/>
          <w:i/>
          <w:iCs/>
          <w:color w:val="000000"/>
        </w:rPr>
        <w:t>) from abroad?  </w:t>
      </w:r>
    </w:p>
    <w:p w14:paraId="4C77F285" w14:textId="390EC579" w:rsidR="001B4FC8" w:rsidRPr="003D3BB0" w:rsidRDefault="001B4FC8" w:rsidP="00566017">
      <w:pPr>
        <w:pStyle w:val="NormalWeb"/>
        <w:rPr>
          <w:rFonts w:ascii="Bookman Old Style" w:hAnsi="Bookman Old Style"/>
          <w:color w:val="000000"/>
        </w:rPr>
      </w:pPr>
      <w:r w:rsidRPr="003D3BB0">
        <w:rPr>
          <w:rFonts w:ascii="Bookman Old Style" w:hAnsi="Bookman Old Style"/>
        </w:rPr>
        <w:t xml:space="preserve">Ask if the household received remittances in the form of cash during the last 5 years (2018 to 2023) from any of the members who have emigrated. It is important to note that some households receive remittances through other means other than Commercial Banks, </w:t>
      </w:r>
      <w:proofErr w:type="spellStart"/>
      <w:r w:rsidRPr="003D3BB0">
        <w:rPr>
          <w:rFonts w:ascii="Bookman Old Style" w:hAnsi="Bookman Old Style"/>
        </w:rPr>
        <w:t>Mukuru</w:t>
      </w:r>
      <w:proofErr w:type="spellEnd"/>
      <w:r w:rsidRPr="003D3BB0">
        <w:rPr>
          <w:rFonts w:ascii="Bookman Old Style" w:hAnsi="Bookman Old Style"/>
        </w:rPr>
        <w:t>, Western Union, etc. An example is the recent tendency of emigrants of transferring money through a friend or relatives (in local or foreign currencies) such that the equivalent is transferred to the household</w:t>
      </w:r>
      <w:ins w:id="1156" w:author="USER" w:date="2023-08-08T11:37:00Z">
        <w:r w:rsidR="00025DA4" w:rsidRPr="003D3BB0">
          <w:rPr>
            <w:rFonts w:ascii="Bookman Old Style" w:hAnsi="Bookman Old Style"/>
          </w:rPr>
          <w:t>.</w:t>
        </w:r>
      </w:ins>
    </w:p>
    <w:p w14:paraId="309FBA2D" w14:textId="77777777" w:rsidR="00C43C1D" w:rsidRPr="003D3BB0" w:rsidRDefault="00566017" w:rsidP="00C43C1D">
      <w:pPr>
        <w:spacing w:before="240"/>
        <w:jc w:val="both"/>
        <w:rPr>
          <w:rFonts w:ascii="Bookman Old Style" w:hAnsi="Bookman Old Style"/>
          <w:i/>
          <w:iCs/>
          <w:color w:val="000000"/>
          <w:sz w:val="24"/>
          <w:szCs w:val="24"/>
          <w:lang w:val="en-US"/>
        </w:rPr>
      </w:pPr>
      <w:r w:rsidRPr="003D3BB0">
        <w:rPr>
          <w:rFonts w:ascii="Bookman Old Style" w:hAnsi="Bookman Old Style"/>
          <w:b/>
          <w:bCs/>
          <w:i/>
          <w:iCs/>
          <w:color w:val="000000"/>
          <w:sz w:val="24"/>
          <w:szCs w:val="24"/>
          <w:lang w:val="en-US"/>
        </w:rPr>
        <w:lastRenderedPageBreak/>
        <w:t>E8</w:t>
      </w:r>
      <w:r w:rsidR="002C0BDC" w:rsidRPr="003D3BB0">
        <w:rPr>
          <w:rFonts w:ascii="Bookman Old Style" w:hAnsi="Bookman Old Style"/>
          <w:b/>
          <w:bCs/>
          <w:i/>
          <w:iCs/>
          <w:color w:val="000000"/>
          <w:sz w:val="24"/>
          <w:szCs w:val="24"/>
          <w:lang w:val="en-US"/>
        </w:rPr>
        <w:t>:</w:t>
      </w:r>
      <w:r w:rsidRPr="003D3BB0">
        <w:rPr>
          <w:rFonts w:ascii="Bookman Old Style" w:hAnsi="Bookman Old Style"/>
          <w:i/>
          <w:iCs/>
          <w:color w:val="000000"/>
          <w:sz w:val="24"/>
          <w:szCs w:val="24"/>
          <w:lang w:val="en-US"/>
        </w:rPr>
        <w:t> How much did your household receive in remittances in cash in the </w:t>
      </w:r>
      <w:r w:rsidRPr="003D3BB0">
        <w:rPr>
          <w:rFonts w:ascii="Bookman Old Style" w:hAnsi="Bookman Old Style"/>
          <w:b/>
          <w:bCs/>
          <w:i/>
          <w:iCs/>
          <w:color w:val="000000"/>
          <w:sz w:val="24"/>
          <w:szCs w:val="24"/>
          <w:lang w:val="en-US"/>
        </w:rPr>
        <w:t>past 12 months </w:t>
      </w:r>
      <w:r w:rsidRPr="003D3BB0">
        <w:rPr>
          <w:rFonts w:ascii="Bookman Old Style" w:hAnsi="Bookman Old Style"/>
          <w:i/>
          <w:iCs/>
          <w:color w:val="000000"/>
          <w:sz w:val="24"/>
          <w:szCs w:val="24"/>
          <w:lang w:val="en-US"/>
        </w:rPr>
        <w:t>(in Malawi Kwacha)?</w:t>
      </w:r>
    </w:p>
    <w:p w14:paraId="7AB60C5D" w14:textId="77777777" w:rsidR="00566017" w:rsidRPr="003D3BB0" w:rsidRDefault="001B4FC8" w:rsidP="001B4FC8">
      <w:pPr>
        <w:spacing w:before="240"/>
        <w:jc w:val="both"/>
        <w:rPr>
          <w:rFonts w:ascii="Bookman Old Style" w:hAnsi="Bookman Old Style"/>
          <w:sz w:val="24"/>
          <w:szCs w:val="24"/>
          <w:lang w:val="en-US"/>
        </w:rPr>
      </w:pPr>
      <w:r w:rsidRPr="003D3BB0">
        <w:rPr>
          <w:rFonts w:ascii="Bookman Old Style" w:hAnsi="Bookman Old Style"/>
          <w:sz w:val="24"/>
          <w:szCs w:val="24"/>
          <w:lang w:val="en-US"/>
        </w:rPr>
        <w:t>Ask how much the household received in remittances in cash in the past 12 months in Malawi Kwacha.</w:t>
      </w:r>
    </w:p>
    <w:p w14:paraId="35053895" w14:textId="77777777" w:rsidR="007579EB" w:rsidRPr="003D3BB0" w:rsidRDefault="007579EB" w:rsidP="00021C9C">
      <w:pPr>
        <w:spacing w:before="240"/>
        <w:jc w:val="both"/>
        <w:rPr>
          <w:rFonts w:ascii="Bookman Old Style" w:hAnsi="Bookman Old Style"/>
          <w:sz w:val="24"/>
          <w:szCs w:val="24"/>
          <w:lang w:val="en-US"/>
        </w:rPr>
      </w:pPr>
    </w:p>
    <w:p w14:paraId="24587C14" w14:textId="77777777" w:rsidR="002C0BDC" w:rsidRPr="003D3BB0" w:rsidRDefault="002C0BDC" w:rsidP="00566017">
      <w:pPr>
        <w:pStyle w:val="NormalWeb"/>
        <w:rPr>
          <w:rFonts w:ascii="Bookman Old Style" w:hAnsi="Bookman Old Style"/>
          <w:i/>
          <w:iCs/>
          <w:color w:val="000000"/>
        </w:rPr>
      </w:pPr>
      <w:r w:rsidRPr="003D3BB0">
        <w:rPr>
          <w:rFonts w:ascii="Bookman Old Style" w:hAnsi="Bookman Old Style"/>
          <w:b/>
          <w:bCs/>
          <w:i/>
          <w:iCs/>
          <w:color w:val="000000"/>
        </w:rPr>
        <w:t>E09</w:t>
      </w:r>
      <w:r w:rsidRPr="003D3BB0">
        <w:rPr>
          <w:rFonts w:ascii="Bookman Old Style" w:hAnsi="Bookman Old Style"/>
          <w:i/>
          <w:iCs/>
          <w:color w:val="000000"/>
        </w:rPr>
        <w:t>: Did the household receive remittances in the form of goods during the </w:t>
      </w:r>
      <w:r w:rsidRPr="003D3BB0">
        <w:rPr>
          <w:rFonts w:ascii="Bookman Old Style" w:hAnsi="Bookman Old Style"/>
          <w:b/>
          <w:bCs/>
          <w:i/>
          <w:iCs/>
          <w:color w:val="000000"/>
        </w:rPr>
        <w:t>last 5 years</w:t>
      </w:r>
      <w:r w:rsidRPr="003D3BB0">
        <w:rPr>
          <w:rFonts w:ascii="Bookman Old Style" w:hAnsi="Bookman Old Style"/>
          <w:i/>
          <w:iCs/>
          <w:color w:val="000000"/>
        </w:rPr>
        <w:t> (</w:t>
      </w:r>
      <w:r w:rsidRPr="003D3BB0">
        <w:rPr>
          <w:rFonts w:ascii="Bookman Old Style" w:hAnsi="Bookman Old Style"/>
          <w:b/>
          <w:bCs/>
          <w:i/>
          <w:iCs/>
          <w:color w:val="000000"/>
          <w:u w:val="single"/>
        </w:rPr>
        <w:t>2018 to 2023</w:t>
      </w:r>
      <w:r w:rsidRPr="003D3BB0">
        <w:rPr>
          <w:rFonts w:ascii="Bookman Old Style" w:hAnsi="Bookman Old Style"/>
          <w:i/>
          <w:iCs/>
          <w:color w:val="000000"/>
        </w:rPr>
        <w:t>) from abroad?  </w:t>
      </w:r>
    </w:p>
    <w:p w14:paraId="719CDDD5" w14:textId="77777777" w:rsidR="001B4FC8" w:rsidRPr="003D3BB0" w:rsidRDefault="001B4FC8" w:rsidP="001B4FC8">
      <w:pPr>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Ask if the household received remittances in the form of goods during the last 5 years (2013 to 2018) from any of the members who have emigrated. An example is sending goods (such as TV’s, bicycles, radios, clothes, etc.) through a friend or relatives to the household. </w:t>
      </w:r>
    </w:p>
    <w:p w14:paraId="29F73B07" w14:textId="77777777" w:rsidR="001B4FC8" w:rsidRPr="003D3BB0" w:rsidRDefault="001B4FC8" w:rsidP="00566017">
      <w:pPr>
        <w:pStyle w:val="NormalWeb"/>
        <w:rPr>
          <w:rFonts w:ascii="Bookman Old Style" w:hAnsi="Bookman Old Style"/>
          <w:color w:val="000000"/>
        </w:rPr>
      </w:pPr>
    </w:p>
    <w:p w14:paraId="0CA03EC2" w14:textId="77777777" w:rsidR="00B12C53" w:rsidRPr="003D3BB0" w:rsidRDefault="002C0BDC" w:rsidP="001A4127">
      <w:pPr>
        <w:pStyle w:val="NormalWeb"/>
        <w:rPr>
          <w:rFonts w:ascii="Bookman Old Style" w:hAnsi="Bookman Old Style"/>
          <w:i/>
          <w:iCs/>
          <w:color w:val="000000"/>
        </w:rPr>
      </w:pPr>
      <w:r w:rsidRPr="003D3BB0">
        <w:rPr>
          <w:rFonts w:ascii="Bookman Old Style" w:hAnsi="Bookman Old Style"/>
          <w:b/>
          <w:bCs/>
          <w:i/>
          <w:iCs/>
          <w:color w:val="000000"/>
        </w:rPr>
        <w:t>E10:</w:t>
      </w:r>
      <w:r w:rsidRPr="003D3BB0">
        <w:rPr>
          <w:rFonts w:ascii="Bookman Old Style" w:hAnsi="Bookman Old Style"/>
          <w:i/>
          <w:iCs/>
          <w:color w:val="000000"/>
        </w:rPr>
        <w:t> What is the value of the goods your household received in remittances in the </w:t>
      </w:r>
      <w:r w:rsidRPr="003D3BB0">
        <w:rPr>
          <w:rFonts w:ascii="Bookman Old Style" w:hAnsi="Bookman Old Style"/>
          <w:b/>
          <w:bCs/>
          <w:i/>
          <w:iCs/>
          <w:color w:val="000000"/>
        </w:rPr>
        <w:t>past 12 months</w:t>
      </w:r>
      <w:r w:rsidRPr="003D3BB0">
        <w:rPr>
          <w:rFonts w:ascii="Bookman Old Style" w:hAnsi="Bookman Old Style"/>
          <w:i/>
          <w:iCs/>
          <w:color w:val="000000"/>
        </w:rPr>
        <w:t> (in Malawi Kwacha)?</w:t>
      </w:r>
    </w:p>
    <w:p w14:paraId="25CE05D7" w14:textId="343EA0E5" w:rsidR="00381D66" w:rsidRPr="003D3BB0" w:rsidRDefault="001B4FC8" w:rsidP="00021C9C">
      <w:pPr>
        <w:spacing w:before="240"/>
        <w:jc w:val="both"/>
        <w:rPr>
          <w:rFonts w:ascii="Bookman Old Style" w:hAnsi="Bookman Old Style"/>
          <w:sz w:val="24"/>
          <w:szCs w:val="24"/>
          <w:lang w:val="en-US"/>
        </w:rPr>
      </w:pPr>
      <w:r w:rsidRPr="003D3BB0">
        <w:rPr>
          <w:rFonts w:ascii="Bookman Old Style" w:hAnsi="Bookman Old Style"/>
          <w:sz w:val="24"/>
          <w:szCs w:val="24"/>
          <w:lang w:val="en-US"/>
        </w:rPr>
        <w:t>Record the value of the goods the household received in remittances in the past 12 months in Malawi Kwacha. An example is goods (such as TV’s, bicycles, radios, clothes, etc.) should be converted into cash values by the respondent.</w:t>
      </w:r>
    </w:p>
    <w:p w14:paraId="76261561" w14:textId="346E48F2" w:rsidR="00381D66" w:rsidRDefault="00381D66" w:rsidP="00381D66">
      <w:pPr>
        <w:jc w:val="both"/>
        <w:rPr>
          <w:rFonts w:ascii="Bookman Old Style" w:hAnsi="Bookman Old Style"/>
          <w:sz w:val="24"/>
          <w:szCs w:val="24"/>
          <w:lang w:val="en-US"/>
        </w:rPr>
      </w:pPr>
    </w:p>
    <w:p w14:paraId="05F14E00" w14:textId="4F27D793" w:rsidR="00EB1B81" w:rsidRDefault="00EB1B81" w:rsidP="00381D66">
      <w:pPr>
        <w:jc w:val="both"/>
        <w:rPr>
          <w:rFonts w:ascii="Bookman Old Style" w:hAnsi="Bookman Old Style"/>
          <w:sz w:val="24"/>
          <w:szCs w:val="24"/>
          <w:lang w:val="en-US"/>
        </w:rPr>
      </w:pPr>
    </w:p>
    <w:p w14:paraId="46860C20" w14:textId="01F71B6D" w:rsidR="00EB1B81" w:rsidRDefault="00EB1B81" w:rsidP="00381D66">
      <w:pPr>
        <w:jc w:val="both"/>
        <w:rPr>
          <w:rFonts w:ascii="Bookman Old Style" w:hAnsi="Bookman Old Style"/>
          <w:sz w:val="24"/>
          <w:szCs w:val="24"/>
          <w:lang w:val="en-US"/>
        </w:rPr>
      </w:pPr>
    </w:p>
    <w:p w14:paraId="7FE3C377" w14:textId="5FFABE05" w:rsidR="00EB1B81" w:rsidRDefault="00EB1B81" w:rsidP="00381D66">
      <w:pPr>
        <w:jc w:val="both"/>
        <w:rPr>
          <w:rFonts w:ascii="Bookman Old Style" w:hAnsi="Bookman Old Style"/>
          <w:sz w:val="24"/>
          <w:szCs w:val="24"/>
          <w:lang w:val="en-US"/>
        </w:rPr>
      </w:pPr>
    </w:p>
    <w:p w14:paraId="3158A9C6" w14:textId="320A4792" w:rsidR="00EB1B81" w:rsidRDefault="00EB1B81" w:rsidP="00381D66">
      <w:pPr>
        <w:jc w:val="both"/>
        <w:rPr>
          <w:rFonts w:ascii="Bookman Old Style" w:hAnsi="Bookman Old Style"/>
          <w:sz w:val="24"/>
          <w:szCs w:val="24"/>
          <w:lang w:val="en-US"/>
        </w:rPr>
      </w:pPr>
    </w:p>
    <w:p w14:paraId="4F68813B" w14:textId="1486F4A6" w:rsidR="00EB1B81" w:rsidRDefault="00EB1B81" w:rsidP="00381D66">
      <w:pPr>
        <w:jc w:val="both"/>
        <w:rPr>
          <w:rFonts w:ascii="Bookman Old Style" w:hAnsi="Bookman Old Style"/>
          <w:sz w:val="24"/>
          <w:szCs w:val="24"/>
          <w:lang w:val="en-US"/>
        </w:rPr>
      </w:pPr>
    </w:p>
    <w:p w14:paraId="18644EB6" w14:textId="5BD69DAB" w:rsidR="00EB1B81" w:rsidRDefault="00EB1B81" w:rsidP="00381D66">
      <w:pPr>
        <w:jc w:val="both"/>
        <w:rPr>
          <w:rFonts w:ascii="Bookman Old Style" w:hAnsi="Bookman Old Style"/>
          <w:sz w:val="24"/>
          <w:szCs w:val="24"/>
          <w:lang w:val="en-US"/>
        </w:rPr>
      </w:pPr>
    </w:p>
    <w:p w14:paraId="536B8DAD" w14:textId="221E2877" w:rsidR="00EB1B81" w:rsidRDefault="00EB1B81" w:rsidP="00381D66">
      <w:pPr>
        <w:jc w:val="both"/>
        <w:rPr>
          <w:rFonts w:ascii="Bookman Old Style" w:hAnsi="Bookman Old Style"/>
          <w:sz w:val="24"/>
          <w:szCs w:val="24"/>
          <w:lang w:val="en-US"/>
        </w:rPr>
      </w:pPr>
    </w:p>
    <w:p w14:paraId="7A031A98" w14:textId="6782A452" w:rsidR="00EB1B81" w:rsidRDefault="00EB1B81" w:rsidP="00381D66">
      <w:pPr>
        <w:jc w:val="both"/>
        <w:rPr>
          <w:rFonts w:ascii="Bookman Old Style" w:hAnsi="Bookman Old Style"/>
          <w:sz w:val="24"/>
          <w:szCs w:val="24"/>
          <w:lang w:val="en-US"/>
        </w:rPr>
      </w:pPr>
    </w:p>
    <w:p w14:paraId="19E6C425" w14:textId="5F821E74" w:rsidR="00EB1B81" w:rsidRDefault="00EB1B81" w:rsidP="00381D66">
      <w:pPr>
        <w:jc w:val="both"/>
        <w:rPr>
          <w:rFonts w:ascii="Bookman Old Style" w:hAnsi="Bookman Old Style"/>
          <w:sz w:val="24"/>
          <w:szCs w:val="24"/>
          <w:lang w:val="en-US"/>
        </w:rPr>
      </w:pPr>
    </w:p>
    <w:p w14:paraId="1DD738FC" w14:textId="4720849C" w:rsidR="00EB1B81" w:rsidRDefault="00EB1B81" w:rsidP="00381D66">
      <w:pPr>
        <w:jc w:val="both"/>
        <w:rPr>
          <w:rFonts w:ascii="Bookman Old Style" w:hAnsi="Bookman Old Style"/>
          <w:sz w:val="24"/>
          <w:szCs w:val="24"/>
          <w:lang w:val="en-US"/>
        </w:rPr>
      </w:pPr>
    </w:p>
    <w:p w14:paraId="458C27D8" w14:textId="5EE8B26B" w:rsidR="00EB1B81" w:rsidRDefault="00EB1B81" w:rsidP="00381D66">
      <w:pPr>
        <w:jc w:val="both"/>
        <w:rPr>
          <w:rFonts w:ascii="Bookman Old Style" w:hAnsi="Bookman Old Style"/>
          <w:sz w:val="24"/>
          <w:szCs w:val="24"/>
          <w:lang w:val="en-US"/>
        </w:rPr>
      </w:pPr>
    </w:p>
    <w:p w14:paraId="2011904F" w14:textId="1D98157C" w:rsidR="00EB1B81" w:rsidRDefault="00EB1B81" w:rsidP="00381D66">
      <w:pPr>
        <w:jc w:val="both"/>
        <w:rPr>
          <w:rFonts w:ascii="Bookman Old Style" w:hAnsi="Bookman Old Style"/>
          <w:sz w:val="24"/>
          <w:szCs w:val="24"/>
          <w:lang w:val="en-US"/>
        </w:rPr>
      </w:pPr>
    </w:p>
    <w:p w14:paraId="6E7CF98E" w14:textId="5EBE28FF" w:rsidR="00EB1B81" w:rsidRDefault="00EB1B81" w:rsidP="00381D66">
      <w:pPr>
        <w:jc w:val="both"/>
        <w:rPr>
          <w:rFonts w:ascii="Bookman Old Style" w:hAnsi="Bookman Old Style"/>
          <w:sz w:val="24"/>
          <w:szCs w:val="24"/>
          <w:lang w:val="en-US"/>
        </w:rPr>
      </w:pPr>
    </w:p>
    <w:p w14:paraId="4037A2F7" w14:textId="7F9A6082" w:rsidR="00EB1B81" w:rsidRDefault="00EB1B81" w:rsidP="00381D66">
      <w:pPr>
        <w:jc w:val="both"/>
        <w:rPr>
          <w:rFonts w:ascii="Bookman Old Style" w:hAnsi="Bookman Old Style"/>
          <w:sz w:val="24"/>
          <w:szCs w:val="24"/>
          <w:lang w:val="en-US"/>
        </w:rPr>
      </w:pPr>
    </w:p>
    <w:p w14:paraId="60754F70" w14:textId="03D7D0B1" w:rsidR="00EB1B81" w:rsidRDefault="00EB1B81" w:rsidP="00381D66">
      <w:pPr>
        <w:jc w:val="both"/>
        <w:rPr>
          <w:rFonts w:ascii="Bookman Old Style" w:hAnsi="Bookman Old Style"/>
          <w:sz w:val="24"/>
          <w:szCs w:val="24"/>
          <w:lang w:val="en-US"/>
        </w:rPr>
      </w:pPr>
    </w:p>
    <w:p w14:paraId="096DB5B3" w14:textId="5BBB432A" w:rsidR="00EB1B81" w:rsidRDefault="00EB1B81" w:rsidP="00381D66">
      <w:pPr>
        <w:jc w:val="both"/>
        <w:rPr>
          <w:rFonts w:ascii="Bookman Old Style" w:hAnsi="Bookman Old Style"/>
          <w:sz w:val="24"/>
          <w:szCs w:val="24"/>
          <w:lang w:val="en-US"/>
        </w:rPr>
      </w:pPr>
    </w:p>
    <w:p w14:paraId="3A0C8BC2" w14:textId="200BBDD9" w:rsidR="00EB1B81" w:rsidRDefault="00EB1B81" w:rsidP="00381D66">
      <w:pPr>
        <w:jc w:val="both"/>
        <w:rPr>
          <w:rFonts w:ascii="Bookman Old Style" w:hAnsi="Bookman Old Style"/>
          <w:sz w:val="24"/>
          <w:szCs w:val="24"/>
          <w:lang w:val="en-US"/>
        </w:rPr>
      </w:pPr>
    </w:p>
    <w:p w14:paraId="7D7EF922" w14:textId="5615E292" w:rsidR="00EB1B81" w:rsidRDefault="00EB1B81" w:rsidP="00381D66">
      <w:pPr>
        <w:jc w:val="both"/>
        <w:rPr>
          <w:rFonts w:ascii="Bookman Old Style" w:hAnsi="Bookman Old Style"/>
          <w:sz w:val="24"/>
          <w:szCs w:val="24"/>
          <w:lang w:val="en-US"/>
        </w:rPr>
      </w:pPr>
    </w:p>
    <w:p w14:paraId="20A1EEE1" w14:textId="4F6C86DA" w:rsidR="00EB1B81" w:rsidRDefault="00EB1B81" w:rsidP="00381D66">
      <w:pPr>
        <w:jc w:val="both"/>
        <w:rPr>
          <w:rFonts w:ascii="Bookman Old Style" w:hAnsi="Bookman Old Style"/>
          <w:sz w:val="24"/>
          <w:szCs w:val="24"/>
          <w:lang w:val="en-US"/>
        </w:rPr>
      </w:pPr>
    </w:p>
    <w:p w14:paraId="117E3CC7" w14:textId="779BC227" w:rsidR="00EB1B81" w:rsidRDefault="00EB1B81" w:rsidP="00381D66">
      <w:pPr>
        <w:jc w:val="both"/>
        <w:rPr>
          <w:rFonts w:ascii="Bookman Old Style" w:hAnsi="Bookman Old Style"/>
          <w:sz w:val="24"/>
          <w:szCs w:val="24"/>
          <w:lang w:val="en-US"/>
        </w:rPr>
      </w:pPr>
    </w:p>
    <w:p w14:paraId="25562440" w14:textId="4F7D500E" w:rsidR="00EB1B81" w:rsidRPr="003D3BB0" w:rsidRDefault="00EB1B81" w:rsidP="00381D66">
      <w:pPr>
        <w:jc w:val="both"/>
        <w:rPr>
          <w:rFonts w:ascii="Bookman Old Style" w:hAnsi="Bookman Old Style"/>
          <w:sz w:val="24"/>
          <w:szCs w:val="24"/>
          <w:lang w:val="en-US"/>
        </w:rPr>
      </w:pPr>
    </w:p>
    <w:p w14:paraId="2E0F32E9" w14:textId="77777777" w:rsidR="00381D66" w:rsidRPr="003D3BB0" w:rsidRDefault="002C0BDC" w:rsidP="00021C9C">
      <w:pPr>
        <w:pStyle w:val="Heading1"/>
        <w:rPr>
          <w:rFonts w:ascii="Bookman Old Style" w:hAnsi="Bookman Old Style"/>
          <w:sz w:val="24"/>
          <w:szCs w:val="24"/>
        </w:rPr>
      </w:pPr>
      <w:bookmarkStart w:id="1157" w:name="_Toc146275363"/>
      <w:bookmarkStart w:id="1158" w:name="_Toc146277078"/>
      <w:r w:rsidRPr="003D3BB0">
        <w:rPr>
          <w:rFonts w:ascii="Bookman Old Style" w:hAnsi="Bookman Old Style"/>
          <w:sz w:val="24"/>
          <w:szCs w:val="24"/>
        </w:rPr>
        <w:lastRenderedPageBreak/>
        <w:t>INDIVIDUAL CHARACTERISTICS</w:t>
      </w:r>
      <w:bookmarkEnd w:id="1157"/>
      <w:bookmarkEnd w:id="1158"/>
    </w:p>
    <w:p w14:paraId="7C6334A2" w14:textId="52BDCA82" w:rsidR="00A25EA1" w:rsidRPr="003D3BB0" w:rsidRDefault="00A25EA1" w:rsidP="00021C9C">
      <w:pPr>
        <w:pStyle w:val="Heading2"/>
        <w:rPr>
          <w:rFonts w:ascii="Bookman Old Style" w:hAnsi="Bookman Old Style"/>
          <w:bCs/>
          <w:sz w:val="24"/>
          <w:szCs w:val="24"/>
        </w:rPr>
      </w:pPr>
      <w:bookmarkStart w:id="1159" w:name="_Toc146275364"/>
      <w:bookmarkStart w:id="1160" w:name="_Toc146277079"/>
      <w:r w:rsidRPr="003D3BB0">
        <w:rPr>
          <w:rFonts w:ascii="Bookman Old Style" w:hAnsi="Bookman Old Style"/>
          <w:bCs/>
          <w:sz w:val="24"/>
          <w:szCs w:val="24"/>
        </w:rPr>
        <w:t>EMPLOYED, AT WORK (ATW)</w:t>
      </w:r>
      <w:bookmarkEnd w:id="1159"/>
      <w:bookmarkEnd w:id="1160"/>
      <w:r w:rsidRPr="003D3BB0">
        <w:rPr>
          <w:rFonts w:ascii="Bookman Old Style" w:hAnsi="Bookman Old Style"/>
          <w:bCs/>
          <w:sz w:val="24"/>
          <w:szCs w:val="24"/>
        </w:rPr>
        <w:t xml:space="preserve"> </w:t>
      </w:r>
    </w:p>
    <w:p w14:paraId="04E730E7" w14:textId="560EAFCC" w:rsidR="0075245D"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The ATW module serves as the start of the questions aimed at establishing the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force status of the respondent. It is addressed to all household members of working age.</w:t>
      </w:r>
      <w:r w:rsidR="00822002" w:rsidRPr="003D3BB0">
        <w:rPr>
          <w:rFonts w:ascii="Bookman Old Style" w:hAnsi="Bookman Old Style"/>
          <w:sz w:val="24"/>
          <w:szCs w:val="24"/>
          <w:lang w:val="en-US"/>
        </w:rPr>
        <w:t xml:space="preserve"> </w:t>
      </w:r>
      <w:r w:rsidRPr="003D3BB0">
        <w:rPr>
          <w:rFonts w:ascii="Bookman Old Style" w:hAnsi="Bookman Old Style"/>
          <w:sz w:val="24"/>
          <w:szCs w:val="24"/>
          <w:lang w:val="en-US"/>
        </w:rPr>
        <w:t>It includes a small set of questions to identify persons who were employed and working (</w:t>
      </w:r>
      <w:proofErr w:type="gramStart"/>
      <w:r w:rsidRPr="003D3BB0">
        <w:rPr>
          <w:rFonts w:ascii="Bookman Old Style" w:hAnsi="Bookman Old Style"/>
          <w:sz w:val="24"/>
          <w:szCs w:val="24"/>
          <w:lang w:val="en-US"/>
        </w:rPr>
        <w:t>i.e.</w:t>
      </w:r>
      <w:proofErr w:type="gramEnd"/>
      <w:r w:rsidRPr="003D3BB0">
        <w:rPr>
          <w:rFonts w:ascii="Bookman Old Style" w:hAnsi="Bookman Old Style"/>
          <w:sz w:val="24"/>
          <w:szCs w:val="24"/>
          <w:lang w:val="en-US"/>
        </w:rPr>
        <w:t xml:space="preserve"> “at work” in the </w:t>
      </w:r>
      <w:r w:rsidR="002F39C5" w:rsidRPr="003D3BB0">
        <w:rPr>
          <w:rFonts w:ascii="Bookman Old Style" w:hAnsi="Bookman Old Style"/>
          <w:sz w:val="24"/>
          <w:szCs w:val="24"/>
          <w:lang w:val="en-US"/>
        </w:rPr>
        <w:t>last 7 days</w:t>
      </w:r>
      <w:r w:rsidRPr="003D3BB0">
        <w:rPr>
          <w:rFonts w:ascii="Bookman Old Style" w:hAnsi="Bookman Old Style"/>
          <w:sz w:val="24"/>
          <w:szCs w:val="24"/>
          <w:lang w:val="en-US"/>
        </w:rPr>
        <w:t xml:space="preserve">). </w:t>
      </w:r>
    </w:p>
    <w:p w14:paraId="344BBFBF" w14:textId="66F32B5E" w:rsidR="00A25EA1" w:rsidRPr="003D3BB0" w:rsidRDefault="00D734BA"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A01</w:t>
      </w:r>
      <w:r w:rsidR="007011AD" w:rsidRPr="003D3BB0">
        <w:rPr>
          <w:rFonts w:ascii="Bookman Old Style" w:hAnsi="Bookman Old Style"/>
          <w:b/>
          <w:bCs/>
          <w:i/>
          <w:iCs/>
          <w:sz w:val="24"/>
          <w:szCs w:val="24"/>
          <w:lang w:val="en-US"/>
        </w:rPr>
        <w:t>:</w:t>
      </w:r>
      <w:r w:rsidR="00EC78AA" w:rsidRPr="003D3BB0">
        <w:rPr>
          <w:rFonts w:ascii="Bookman Old Style" w:hAnsi="Bookman Old Style"/>
          <w:i/>
          <w:iCs/>
          <w:sz w:val="24"/>
          <w:szCs w:val="24"/>
          <w:lang w:val="en-US"/>
        </w:rPr>
        <w:t xml:space="preserve"> </w:t>
      </w:r>
      <w:r w:rsidR="00A25EA1" w:rsidRPr="003D3BB0">
        <w:rPr>
          <w:rFonts w:ascii="Bookman Old Style" w:hAnsi="Bookman Old Style"/>
          <w:i/>
          <w:iCs/>
          <w:sz w:val="24"/>
          <w:szCs w:val="24"/>
          <w:lang w:val="en-US"/>
        </w:rPr>
        <w:t>Last week, from [START_DAY] up to [END_DAY/yesterday], did (you/NAME) work for someone else for pay,</w:t>
      </w:r>
      <w:r w:rsidR="00822002" w:rsidRPr="003D3BB0">
        <w:rPr>
          <w:rFonts w:ascii="Bookman Old Style" w:hAnsi="Bookman Old Style"/>
          <w:i/>
          <w:iCs/>
          <w:sz w:val="24"/>
          <w:szCs w:val="24"/>
          <w:lang w:val="en-US"/>
        </w:rPr>
        <w:t xml:space="preserve"> </w:t>
      </w:r>
      <w:r w:rsidR="00A25EA1" w:rsidRPr="003D3BB0">
        <w:rPr>
          <w:rFonts w:ascii="Bookman Old Style" w:hAnsi="Bookman Old Style"/>
          <w:i/>
          <w:iCs/>
          <w:sz w:val="24"/>
          <w:szCs w:val="24"/>
          <w:lang w:val="en-US"/>
        </w:rPr>
        <w:t xml:space="preserve">for one or more hours?                                                                                                   </w:t>
      </w:r>
    </w:p>
    <w:p w14:paraId="70FC5961" w14:textId="443E3AA4" w:rsidR="00BD01C1" w:rsidRPr="003D3BB0" w:rsidRDefault="00AB5228" w:rsidP="00167539">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The purpose of this question is to </w:t>
      </w:r>
      <w:r w:rsidR="00A25EA1" w:rsidRPr="003D3BB0">
        <w:rPr>
          <w:rFonts w:ascii="Bookman Old Style" w:hAnsi="Bookman Old Style"/>
          <w:sz w:val="24"/>
          <w:szCs w:val="24"/>
          <w:lang w:val="en-US"/>
        </w:rPr>
        <w:t>identify persons who worked for someone else in exchange for remuneration such as salary, wage, tips, commissio</w:t>
      </w:r>
      <w:r w:rsidR="00BD01C1" w:rsidRPr="003D3BB0">
        <w:rPr>
          <w:rFonts w:ascii="Bookman Old Style" w:hAnsi="Bookman Old Style"/>
          <w:sz w:val="24"/>
          <w:szCs w:val="24"/>
          <w:lang w:val="en-US"/>
        </w:rPr>
        <w:t>n</w:t>
      </w:r>
      <w:r w:rsidR="00167539" w:rsidRPr="003D3BB0">
        <w:rPr>
          <w:rFonts w:ascii="Bookman Old Style" w:hAnsi="Bookman Old Style"/>
          <w:sz w:val="24"/>
          <w:szCs w:val="24"/>
          <w:lang w:val="en-US"/>
        </w:rPr>
        <w:t>s</w:t>
      </w:r>
      <w:r w:rsidR="00BD01C1" w:rsidRPr="003D3BB0">
        <w:rPr>
          <w:rFonts w:ascii="Bookman Old Style" w:hAnsi="Bookman Old Style"/>
          <w:sz w:val="24"/>
          <w:szCs w:val="24"/>
          <w:lang w:val="en-US"/>
        </w:rPr>
        <w:t>. The question is targeted to persons working for pay for someone else, in a dependent relationship. This includes persons who worked in the reference week</w:t>
      </w:r>
      <w:r w:rsidR="00167539" w:rsidRPr="003D3BB0">
        <w:rPr>
          <w:rFonts w:ascii="Bookman Old Style" w:hAnsi="Bookman Old Style"/>
          <w:sz w:val="24"/>
          <w:szCs w:val="24"/>
          <w:lang w:val="en-US"/>
        </w:rPr>
        <w:t xml:space="preserve"> </w:t>
      </w:r>
      <w:r w:rsidR="00BD01C1" w:rsidRPr="003D3BB0">
        <w:rPr>
          <w:rFonts w:ascii="Bookman Old Style" w:hAnsi="Bookman Old Style"/>
          <w:sz w:val="24"/>
          <w:szCs w:val="24"/>
          <w:lang w:val="en-US"/>
        </w:rPr>
        <w:t>in any type of paid job, for example as employees or apprentices, including casual,</w:t>
      </w:r>
      <w:r w:rsidR="00167539" w:rsidRPr="003D3BB0">
        <w:rPr>
          <w:rFonts w:ascii="Bookman Old Style" w:hAnsi="Bookman Old Style"/>
          <w:sz w:val="24"/>
          <w:szCs w:val="24"/>
          <w:lang w:val="en-US"/>
        </w:rPr>
        <w:t xml:space="preserve"> </w:t>
      </w:r>
      <w:r w:rsidR="00BD01C1" w:rsidRPr="003D3BB0">
        <w:rPr>
          <w:rFonts w:ascii="Bookman Old Style" w:hAnsi="Bookman Old Style"/>
          <w:sz w:val="24"/>
          <w:szCs w:val="24"/>
          <w:lang w:val="en-US"/>
        </w:rPr>
        <w:t>informal and part-time employees, for one or more hours.</w:t>
      </w:r>
    </w:p>
    <w:p w14:paraId="1BFDDD65" w14:textId="77777777" w:rsidR="00167539" w:rsidRPr="003D3BB0" w:rsidRDefault="00167539" w:rsidP="00BD01C1">
      <w:pPr>
        <w:tabs>
          <w:tab w:val="left" w:pos="1418"/>
        </w:tabs>
        <w:jc w:val="both"/>
        <w:rPr>
          <w:rFonts w:ascii="Bookman Old Style" w:hAnsi="Bookman Old Style"/>
          <w:sz w:val="24"/>
          <w:szCs w:val="24"/>
          <w:lang w:val="en-US"/>
        </w:rPr>
      </w:pPr>
    </w:p>
    <w:p w14:paraId="7523289B" w14:textId="77777777" w:rsidR="00BD01C1" w:rsidRPr="003D3BB0" w:rsidRDefault="00BD01C1" w:rsidP="00021C9C">
      <w:p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Paid jobs may be remunerated in wages, salaries, commission, tips or other pay,</w:t>
      </w:r>
    </w:p>
    <w:p w14:paraId="60D9B5FF" w14:textId="77777777" w:rsidR="00BD01C1" w:rsidRPr="003D3BB0" w:rsidRDefault="00BD01C1" w:rsidP="00021C9C">
      <w:p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for work done or hours worked. The pay may be in cash or in kind (</w:t>
      </w:r>
      <w:proofErr w:type="gramStart"/>
      <w:r w:rsidRPr="003D3BB0">
        <w:rPr>
          <w:rFonts w:ascii="Bookman Old Style" w:hAnsi="Bookman Old Style"/>
          <w:sz w:val="24"/>
          <w:szCs w:val="24"/>
          <w:lang w:val="en-US"/>
        </w:rPr>
        <w:t>e.g.</w:t>
      </w:r>
      <w:proofErr w:type="gramEnd"/>
      <w:r w:rsidRPr="003D3BB0">
        <w:rPr>
          <w:rFonts w:ascii="Bookman Old Style" w:hAnsi="Bookman Old Style"/>
          <w:sz w:val="24"/>
          <w:szCs w:val="24"/>
          <w:lang w:val="en-US"/>
        </w:rPr>
        <w:t xml:space="preserve"> with food</w:t>
      </w:r>
    </w:p>
    <w:p w14:paraId="1B27E2DD" w14:textId="1A5AF413" w:rsidR="00BD01C1" w:rsidRPr="003D3BB0" w:rsidRDefault="00BD01C1" w:rsidP="00021C9C">
      <w:p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and lodging, with products or vouchers). It includes persons who worked in</w:t>
      </w:r>
    </w:p>
    <w:p w14:paraId="6436E8FD" w14:textId="77777777" w:rsidR="00BD01C1" w:rsidRPr="003D3BB0" w:rsidRDefault="00BD01C1" w:rsidP="00021C9C">
      <w:p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expectation of payment regardless of whether the payment was actually received</w:t>
      </w:r>
    </w:p>
    <w:p w14:paraId="29950E4C" w14:textId="77777777" w:rsidR="00167539" w:rsidRPr="003D3BB0" w:rsidRDefault="00BD01C1" w:rsidP="00BD01C1">
      <w:p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or not.</w:t>
      </w:r>
      <w:r w:rsidR="00167539" w:rsidRPr="003D3BB0">
        <w:rPr>
          <w:rFonts w:ascii="Bookman Old Style" w:hAnsi="Bookman Old Style"/>
          <w:sz w:val="24"/>
          <w:szCs w:val="24"/>
          <w:lang w:val="en-US"/>
        </w:rPr>
        <w:t xml:space="preserve"> </w:t>
      </w:r>
    </w:p>
    <w:p w14:paraId="56525206" w14:textId="77777777" w:rsidR="00167539" w:rsidRPr="003D3BB0" w:rsidRDefault="00167539" w:rsidP="00BD01C1">
      <w:pPr>
        <w:tabs>
          <w:tab w:val="left" w:pos="1418"/>
        </w:tabs>
        <w:jc w:val="both"/>
        <w:rPr>
          <w:rFonts w:ascii="Bookman Old Style" w:hAnsi="Bookman Old Style"/>
          <w:sz w:val="24"/>
          <w:szCs w:val="24"/>
          <w:lang w:val="en-US"/>
        </w:rPr>
      </w:pPr>
    </w:p>
    <w:p w14:paraId="2F2196E8" w14:textId="1E32E42D" w:rsidR="00BD01C1" w:rsidRPr="003D3BB0" w:rsidRDefault="00167539" w:rsidP="00021C9C">
      <w:p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It also </w:t>
      </w:r>
      <w:r w:rsidR="007011AD" w:rsidRPr="003D3BB0">
        <w:rPr>
          <w:rFonts w:ascii="Bookman Old Style" w:hAnsi="Bookman Old Style"/>
          <w:sz w:val="24"/>
          <w:szCs w:val="24"/>
          <w:lang w:val="en-US"/>
        </w:rPr>
        <w:t>includes</w:t>
      </w:r>
      <w:r w:rsidR="00BD01C1" w:rsidRPr="003D3BB0">
        <w:rPr>
          <w:rFonts w:ascii="Bookman Old Style" w:hAnsi="Bookman Old Style"/>
          <w:sz w:val="24"/>
          <w:szCs w:val="24"/>
          <w:lang w:val="en-US"/>
        </w:rPr>
        <w:t xml:space="preserve"> persons who were temporarily not at their normal place of work for</w:t>
      </w:r>
      <w:r w:rsidRPr="003D3BB0">
        <w:rPr>
          <w:rFonts w:ascii="Bookman Old Style" w:hAnsi="Bookman Old Style"/>
          <w:sz w:val="24"/>
          <w:szCs w:val="24"/>
          <w:lang w:val="en-US"/>
        </w:rPr>
        <w:t xml:space="preserve"> </w:t>
      </w:r>
      <w:r w:rsidR="00BD01C1" w:rsidRPr="003D3BB0">
        <w:rPr>
          <w:rFonts w:ascii="Bookman Old Style" w:hAnsi="Bookman Old Style"/>
          <w:sz w:val="24"/>
          <w:szCs w:val="24"/>
          <w:lang w:val="en-US"/>
        </w:rPr>
        <w:t>reasons such as job-related travel or job-related training required by the employer.</w:t>
      </w:r>
      <w:r w:rsidRPr="003D3BB0">
        <w:rPr>
          <w:rFonts w:ascii="Bookman Old Style" w:hAnsi="Bookman Old Style"/>
          <w:sz w:val="24"/>
          <w:szCs w:val="24"/>
          <w:lang w:val="en-US"/>
        </w:rPr>
        <w:t xml:space="preserve">  </w:t>
      </w:r>
      <w:r w:rsidR="00BD01C1" w:rsidRPr="003D3BB0">
        <w:rPr>
          <w:rFonts w:ascii="Bookman Old Style" w:hAnsi="Bookman Old Style"/>
          <w:sz w:val="24"/>
          <w:szCs w:val="24"/>
          <w:lang w:val="en-US"/>
        </w:rPr>
        <w:t>In general, this question excludes persons who worked as self-employed, for</w:t>
      </w:r>
      <w:r w:rsidRPr="003D3BB0">
        <w:rPr>
          <w:rFonts w:ascii="Bookman Old Style" w:hAnsi="Bookman Old Style"/>
          <w:sz w:val="24"/>
          <w:szCs w:val="24"/>
          <w:lang w:val="en-US"/>
        </w:rPr>
        <w:t xml:space="preserve"> </w:t>
      </w:r>
      <w:r w:rsidR="00BD01C1" w:rsidRPr="003D3BB0">
        <w:rPr>
          <w:rFonts w:ascii="Bookman Old Style" w:hAnsi="Bookman Old Style"/>
          <w:sz w:val="24"/>
          <w:szCs w:val="24"/>
          <w:lang w:val="en-US"/>
        </w:rPr>
        <w:t>example in a business or market- oriented activity with the intention of earning a</w:t>
      </w:r>
    </w:p>
    <w:p w14:paraId="36A71D3F" w14:textId="77777777" w:rsidR="00BD01C1" w:rsidRPr="003D3BB0" w:rsidRDefault="00BD01C1" w:rsidP="00BD01C1">
      <w:p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profit, whether as employer or own-account worker, or helping in a family</w:t>
      </w:r>
      <w:r w:rsidR="00167539" w:rsidRPr="003D3BB0">
        <w:rPr>
          <w:rFonts w:ascii="Bookman Old Style" w:hAnsi="Bookman Old Style"/>
          <w:sz w:val="24"/>
          <w:szCs w:val="24"/>
          <w:lang w:val="en-US"/>
        </w:rPr>
        <w:t xml:space="preserve"> </w:t>
      </w:r>
      <w:r w:rsidRPr="003D3BB0">
        <w:rPr>
          <w:rFonts w:ascii="Bookman Old Style" w:hAnsi="Bookman Old Style"/>
          <w:sz w:val="24"/>
          <w:szCs w:val="24"/>
          <w:lang w:val="en-US"/>
        </w:rPr>
        <w:t>business.</w:t>
      </w:r>
    </w:p>
    <w:p w14:paraId="4419C0FE" w14:textId="77777777" w:rsidR="00167539" w:rsidRPr="003D3BB0" w:rsidRDefault="00167539" w:rsidP="00021C9C">
      <w:pPr>
        <w:tabs>
          <w:tab w:val="left" w:pos="1418"/>
        </w:tabs>
        <w:jc w:val="both"/>
        <w:rPr>
          <w:rFonts w:ascii="Bookman Old Style" w:hAnsi="Bookman Old Style"/>
          <w:sz w:val="24"/>
          <w:szCs w:val="24"/>
          <w:lang w:val="en-US"/>
        </w:rPr>
      </w:pPr>
    </w:p>
    <w:p w14:paraId="2B0DB893" w14:textId="77777777" w:rsidR="00BD01C1" w:rsidRPr="003D3BB0" w:rsidRDefault="00BD01C1" w:rsidP="00021C9C">
      <w:p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Risk of misinterpretation by respondents and interviewers alike can lead to misclassification of own-use producers as employed (</w:t>
      </w:r>
      <w:proofErr w:type="gramStart"/>
      <w:r w:rsidRPr="003D3BB0">
        <w:rPr>
          <w:rFonts w:ascii="Bookman Old Style" w:hAnsi="Bookman Old Style"/>
          <w:sz w:val="24"/>
          <w:szCs w:val="24"/>
          <w:lang w:val="en-US"/>
        </w:rPr>
        <w:t>i.e.</w:t>
      </w:r>
      <w:proofErr w:type="gramEnd"/>
      <w:r w:rsidRPr="003D3BB0">
        <w:rPr>
          <w:rFonts w:ascii="Bookman Old Style" w:hAnsi="Bookman Old Style"/>
          <w:sz w:val="24"/>
          <w:szCs w:val="24"/>
          <w:lang w:val="en-US"/>
        </w:rPr>
        <w:t xml:space="preserve"> working for pay). For this</w:t>
      </w:r>
    </w:p>
    <w:p w14:paraId="486EB33F" w14:textId="06BA9604" w:rsidR="00BD01C1" w:rsidRPr="003D3BB0" w:rsidRDefault="00BD01C1" w:rsidP="00021C9C">
      <w:p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reason it is important that people working in own account farming or fishing are</w:t>
      </w:r>
      <w:ins w:id="1161" w:author="USER" w:date="2023-08-08T11:43:00Z">
        <w:r w:rsidR="00025DA4" w:rsidRPr="003D3BB0">
          <w:rPr>
            <w:rFonts w:ascii="Bookman Old Style" w:hAnsi="Bookman Old Style"/>
            <w:sz w:val="24"/>
            <w:szCs w:val="24"/>
            <w:lang w:val="en-US"/>
          </w:rPr>
          <w:t>.</w:t>
        </w:r>
      </w:ins>
    </w:p>
    <w:p w14:paraId="68C7AD4C" w14:textId="77777777" w:rsidR="00A25EA1" w:rsidRPr="003D3BB0" w:rsidRDefault="00A25EA1" w:rsidP="00021C9C">
      <w:p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 </w:t>
      </w:r>
    </w:p>
    <w:p w14:paraId="7632A4C5" w14:textId="64C3C408" w:rsidR="00117EF5" w:rsidRPr="003D3BB0" w:rsidRDefault="00D734BA"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A02</w:t>
      </w:r>
      <w:r w:rsidR="007011AD" w:rsidRPr="003D3BB0">
        <w:rPr>
          <w:rFonts w:ascii="Bookman Old Style" w:hAnsi="Bookman Old Style"/>
          <w:b/>
          <w:bCs/>
          <w:i/>
          <w:iCs/>
          <w:sz w:val="24"/>
          <w:szCs w:val="24"/>
          <w:lang w:val="en-US"/>
        </w:rPr>
        <w:t>:</w:t>
      </w:r>
      <w:r w:rsidR="007011AD" w:rsidRPr="003D3BB0">
        <w:rPr>
          <w:rFonts w:ascii="Bookman Old Style" w:hAnsi="Bookman Old Style"/>
          <w:i/>
          <w:iCs/>
          <w:sz w:val="24"/>
          <w:szCs w:val="24"/>
          <w:lang w:val="en-US"/>
        </w:rPr>
        <w:t xml:space="preserve"> </w:t>
      </w:r>
      <w:r w:rsidR="00A25EA1" w:rsidRPr="003D3BB0">
        <w:rPr>
          <w:rFonts w:ascii="Bookman Old Style" w:hAnsi="Bookman Old Style"/>
          <w:i/>
          <w:iCs/>
          <w:sz w:val="24"/>
          <w:szCs w:val="24"/>
          <w:lang w:val="en-US"/>
        </w:rPr>
        <w:t xml:space="preserve">Last week, did (you/NAME) run or do any kind of business, farming or other activity to generate income? </w:t>
      </w:r>
    </w:p>
    <w:p w14:paraId="0FE7FE46" w14:textId="77777777" w:rsidR="00117EF5" w:rsidRPr="003D3BB0" w:rsidRDefault="00117EF5" w:rsidP="00A25EA1">
      <w:pPr>
        <w:tabs>
          <w:tab w:val="left" w:pos="1418"/>
        </w:tabs>
        <w:spacing w:before="240"/>
        <w:jc w:val="both"/>
        <w:rPr>
          <w:rFonts w:ascii="Bookman Old Style" w:hAnsi="Bookman Old Style"/>
          <w:i/>
          <w:iCs/>
          <w:sz w:val="24"/>
          <w:szCs w:val="24"/>
          <w:lang w:val="en-US"/>
        </w:rPr>
      </w:pPr>
    </w:p>
    <w:p w14:paraId="38CFAA09" w14:textId="761F76FF" w:rsidR="003816CA" w:rsidRPr="003D3BB0" w:rsidRDefault="00117EF5" w:rsidP="00021C9C">
      <w:pPr>
        <w:tabs>
          <w:tab w:val="left" w:pos="1418"/>
        </w:tabs>
        <w:jc w:val="both"/>
        <w:rPr>
          <w:rFonts w:ascii="Bookman Old Style" w:hAnsi="Bookman Old Style"/>
          <w:color w:val="000000"/>
          <w:sz w:val="24"/>
          <w:szCs w:val="24"/>
          <w:lang w:val="en-US" w:eastAsia="en-US"/>
        </w:rPr>
      </w:pPr>
      <w:r w:rsidRPr="003D3BB0">
        <w:rPr>
          <w:rFonts w:ascii="Bookman Old Style" w:hAnsi="Bookman Old Style"/>
          <w:sz w:val="24"/>
          <w:szCs w:val="24"/>
          <w:lang w:val="en-US"/>
        </w:rPr>
        <w:lastRenderedPageBreak/>
        <w:t>This question seeks to identify persons who worked in their business, including small own-account market-oriented activities. It r</w:t>
      </w:r>
      <w:r w:rsidR="00304433" w:rsidRPr="003D3BB0">
        <w:rPr>
          <w:rFonts w:ascii="Bookman Old Style" w:hAnsi="Bookman Old Style" w:cs="Calibri"/>
          <w:color w:val="000000"/>
          <w:sz w:val="24"/>
          <w:szCs w:val="24"/>
          <w:lang w:val="en-US" w:eastAsia="en-US"/>
        </w:rPr>
        <w:t>efers to persons who worked in the reference week in any kind of business activity with the aim to generate an income in the form of profits, in cash or in kind, for one hour or more. This includes persons who worked as employers,</w:t>
      </w:r>
      <w:r w:rsidR="003816CA" w:rsidRPr="003D3BB0">
        <w:rPr>
          <w:rFonts w:ascii="Bookman Old Style" w:hAnsi="Bookman Old Style" w:cs="Calibri"/>
          <w:color w:val="000000"/>
          <w:sz w:val="24"/>
          <w:szCs w:val="24"/>
          <w:lang w:val="en-US" w:eastAsia="en-US"/>
        </w:rPr>
        <w:t xml:space="preserve"> </w:t>
      </w:r>
      <w:r w:rsidR="00304433" w:rsidRPr="003D3BB0">
        <w:rPr>
          <w:rFonts w:ascii="Bookman Old Style" w:hAnsi="Bookman Old Style" w:cs="Calibri"/>
          <w:color w:val="000000"/>
          <w:sz w:val="24"/>
          <w:szCs w:val="24"/>
          <w:lang w:val="en-US" w:eastAsia="en-US"/>
        </w:rPr>
        <w:t>own account workers producing goods or providing services intended mainly for</w:t>
      </w:r>
      <w:r w:rsidR="003816CA" w:rsidRPr="003D3BB0">
        <w:rPr>
          <w:rFonts w:ascii="Bookman Old Style" w:hAnsi="Bookman Old Style" w:cs="Calibri"/>
          <w:color w:val="000000"/>
          <w:sz w:val="24"/>
          <w:szCs w:val="24"/>
          <w:lang w:val="en-US" w:eastAsia="en-US"/>
        </w:rPr>
        <w:t xml:space="preserve"> </w:t>
      </w:r>
      <w:r w:rsidR="00304433" w:rsidRPr="003D3BB0">
        <w:rPr>
          <w:rFonts w:ascii="Bookman Old Style" w:hAnsi="Bookman Old Style" w:cs="Calibri"/>
          <w:color w:val="000000"/>
          <w:sz w:val="24"/>
          <w:szCs w:val="24"/>
          <w:lang w:val="en-US" w:eastAsia="en-US"/>
        </w:rPr>
        <w:t>the market, or as members working in a family business or farm producing mainly</w:t>
      </w:r>
      <w:r w:rsidR="003816CA" w:rsidRPr="003D3BB0">
        <w:rPr>
          <w:rFonts w:ascii="Bookman Old Style" w:hAnsi="Bookman Old Style" w:cs="Calibri"/>
          <w:color w:val="000000"/>
          <w:sz w:val="24"/>
          <w:szCs w:val="24"/>
          <w:lang w:val="en-US" w:eastAsia="en-US"/>
        </w:rPr>
        <w:t xml:space="preserve"> </w:t>
      </w:r>
      <w:r w:rsidR="00304433" w:rsidRPr="003D3BB0">
        <w:rPr>
          <w:rFonts w:ascii="Bookman Old Style" w:hAnsi="Bookman Old Style" w:cs="Calibri"/>
          <w:color w:val="000000"/>
          <w:sz w:val="24"/>
          <w:szCs w:val="24"/>
          <w:lang w:val="en-US" w:eastAsia="en-US"/>
        </w:rPr>
        <w:t>for the market.</w:t>
      </w:r>
    </w:p>
    <w:p w14:paraId="11BADB1D" w14:textId="77777777" w:rsidR="003816CA" w:rsidRPr="003D3BB0" w:rsidRDefault="00304433" w:rsidP="003816CA">
      <w:pPr>
        <w:spacing w:before="240"/>
        <w:jc w:val="both"/>
        <w:rPr>
          <w:rFonts w:ascii="Bookman Old Style" w:hAnsi="Bookman Old Style"/>
          <w:color w:val="000000"/>
          <w:sz w:val="24"/>
          <w:szCs w:val="24"/>
          <w:lang w:val="en-US" w:eastAsia="en-US"/>
        </w:rPr>
      </w:pPr>
      <w:r w:rsidRPr="003D3BB0">
        <w:rPr>
          <w:rFonts w:ascii="Bookman Old Style" w:hAnsi="Bookman Old Style" w:cs="Calibri"/>
          <w:color w:val="000000"/>
          <w:sz w:val="24"/>
          <w:szCs w:val="24"/>
          <w:lang w:val="en-US" w:eastAsia="en-US"/>
        </w:rPr>
        <w:t>It includes persons who worked in a business activity with the intention of earning</w:t>
      </w:r>
      <w:r w:rsidR="003816CA" w:rsidRPr="003D3BB0">
        <w:rPr>
          <w:rFonts w:ascii="Bookman Old Style" w:hAnsi="Bookman Old Style" w:cs="Calibri"/>
          <w:color w:val="000000"/>
          <w:sz w:val="24"/>
          <w:szCs w:val="24"/>
          <w:lang w:val="en-US" w:eastAsia="en-US"/>
        </w:rPr>
        <w:t xml:space="preserve"> </w:t>
      </w:r>
      <w:r w:rsidRPr="003D3BB0">
        <w:rPr>
          <w:rFonts w:ascii="Bookman Old Style" w:hAnsi="Bookman Old Style" w:cs="Calibri"/>
          <w:color w:val="000000"/>
          <w:sz w:val="24"/>
          <w:szCs w:val="24"/>
          <w:lang w:val="en-US" w:eastAsia="en-US"/>
        </w:rPr>
        <w:t xml:space="preserve">a profit, even if the business </w:t>
      </w:r>
      <w:r w:rsidR="003816CA" w:rsidRPr="003D3BB0">
        <w:rPr>
          <w:rFonts w:ascii="Bookman Old Style" w:hAnsi="Bookman Old Style" w:cs="Calibri"/>
          <w:color w:val="000000"/>
          <w:sz w:val="24"/>
          <w:szCs w:val="24"/>
          <w:lang w:val="en-US" w:eastAsia="en-US"/>
        </w:rPr>
        <w:t>is not</w:t>
      </w:r>
      <w:r w:rsidRPr="003D3BB0">
        <w:rPr>
          <w:rFonts w:ascii="Bookman Old Style" w:hAnsi="Bookman Old Style" w:cs="Calibri"/>
          <w:color w:val="000000"/>
          <w:sz w:val="24"/>
          <w:szCs w:val="24"/>
          <w:lang w:val="en-US" w:eastAsia="en-US"/>
        </w:rPr>
        <w:t xml:space="preserve"> making a profit or </w:t>
      </w:r>
      <w:r w:rsidR="003816CA" w:rsidRPr="003D3BB0">
        <w:rPr>
          <w:rFonts w:ascii="Bookman Old Style" w:hAnsi="Bookman Old Style" w:cs="Calibri"/>
          <w:color w:val="000000"/>
          <w:sz w:val="24"/>
          <w:szCs w:val="24"/>
          <w:lang w:val="en-US" w:eastAsia="en-US"/>
        </w:rPr>
        <w:t>is</w:t>
      </w:r>
      <w:r w:rsidRPr="003D3BB0">
        <w:rPr>
          <w:rFonts w:ascii="Bookman Old Style" w:hAnsi="Bookman Old Style" w:cs="Calibri"/>
          <w:color w:val="000000"/>
          <w:sz w:val="24"/>
          <w:szCs w:val="24"/>
          <w:lang w:val="en-US" w:eastAsia="en-US"/>
        </w:rPr>
        <w:t xml:space="preserve"> incurring a loss by the</w:t>
      </w:r>
      <w:r w:rsidR="003816CA" w:rsidRPr="003D3BB0">
        <w:rPr>
          <w:rFonts w:ascii="Bookman Old Style" w:hAnsi="Bookman Old Style" w:cs="Calibri"/>
          <w:color w:val="000000"/>
          <w:sz w:val="24"/>
          <w:szCs w:val="24"/>
          <w:lang w:val="en-US" w:eastAsia="en-US"/>
        </w:rPr>
        <w:t xml:space="preserve"> </w:t>
      </w:r>
      <w:r w:rsidRPr="003D3BB0">
        <w:rPr>
          <w:rFonts w:ascii="Bookman Old Style" w:hAnsi="Bookman Old Style" w:cs="Calibri"/>
          <w:color w:val="000000"/>
          <w:sz w:val="24"/>
          <w:szCs w:val="24"/>
          <w:lang w:val="en-US" w:eastAsia="en-US"/>
        </w:rPr>
        <w:t>time of the interview.</w:t>
      </w:r>
      <w:r w:rsidRPr="003D3BB0">
        <w:rPr>
          <w:rFonts w:ascii="Bookman Old Style" w:hAnsi="Bookman Old Style"/>
          <w:color w:val="000000"/>
          <w:sz w:val="24"/>
          <w:szCs w:val="24"/>
          <w:lang w:val="en-US" w:eastAsia="en-US"/>
        </w:rPr>
        <w:t xml:space="preserve"> </w:t>
      </w:r>
    </w:p>
    <w:p w14:paraId="487491B8" w14:textId="77777777" w:rsidR="00304433" w:rsidRPr="003D3BB0" w:rsidRDefault="00304433" w:rsidP="00021C9C">
      <w:pPr>
        <w:spacing w:before="240"/>
        <w:jc w:val="both"/>
        <w:rPr>
          <w:rFonts w:ascii="Bookman Old Style" w:hAnsi="Bookman Old Style"/>
          <w:sz w:val="24"/>
          <w:szCs w:val="24"/>
          <w:lang w:val="en-US" w:eastAsia="en-US"/>
        </w:rPr>
      </w:pPr>
      <w:r w:rsidRPr="003D3BB0">
        <w:rPr>
          <w:rFonts w:ascii="Bookman Old Style" w:hAnsi="Bookman Old Style" w:cs="Calibri"/>
          <w:color w:val="000000"/>
          <w:sz w:val="24"/>
          <w:szCs w:val="24"/>
          <w:lang w:val="en-US" w:eastAsia="en-US"/>
        </w:rPr>
        <w:t xml:space="preserve">The question generally </w:t>
      </w:r>
      <w:r w:rsidR="00117EF5" w:rsidRPr="003D3BB0">
        <w:rPr>
          <w:rFonts w:ascii="Bookman Old Style" w:hAnsi="Bookman Old Style" w:cs="Calibri"/>
          <w:color w:val="000000"/>
          <w:sz w:val="24"/>
          <w:szCs w:val="24"/>
          <w:lang w:val="en-US" w:eastAsia="en-US"/>
        </w:rPr>
        <w:t xml:space="preserve">refers </w:t>
      </w:r>
      <w:r w:rsidRPr="003D3BB0">
        <w:rPr>
          <w:rFonts w:ascii="Bookman Old Style" w:hAnsi="Bookman Old Style" w:cs="Calibri"/>
          <w:color w:val="000000"/>
          <w:sz w:val="24"/>
          <w:szCs w:val="24"/>
          <w:lang w:val="en-US" w:eastAsia="en-US"/>
        </w:rPr>
        <w:t>to “</w:t>
      </w:r>
      <w:r w:rsidR="00117EF5" w:rsidRPr="003D3BB0">
        <w:rPr>
          <w:rFonts w:ascii="Bookman Old Style" w:hAnsi="Bookman Old Style" w:cs="Calibri"/>
          <w:color w:val="000000"/>
          <w:sz w:val="24"/>
          <w:szCs w:val="24"/>
          <w:lang w:val="en-US" w:eastAsia="en-US"/>
        </w:rPr>
        <w:t>market-oriented</w:t>
      </w:r>
      <w:r w:rsidRPr="003D3BB0">
        <w:rPr>
          <w:rFonts w:ascii="Bookman Old Style" w:hAnsi="Bookman Old Style" w:cs="Calibri"/>
          <w:color w:val="000000"/>
          <w:sz w:val="24"/>
          <w:szCs w:val="24"/>
          <w:lang w:val="en-US" w:eastAsia="en-US"/>
        </w:rPr>
        <w:t xml:space="preserve"> self-employment”, whether formal or informal. Examples should be adapted to the national context and read only if needed. </w:t>
      </w:r>
    </w:p>
    <w:p w14:paraId="4BAA8863" w14:textId="5222DD1F" w:rsidR="0015089B" w:rsidRPr="003D3BB0" w:rsidRDefault="00D734BA"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A03</w:t>
      </w:r>
      <w:r w:rsidR="0015089B" w:rsidRPr="003D3BB0">
        <w:rPr>
          <w:rFonts w:ascii="Bookman Old Style" w:hAnsi="Bookman Old Style"/>
          <w:b/>
          <w:bCs/>
          <w:i/>
          <w:iCs/>
          <w:sz w:val="24"/>
          <w:szCs w:val="24"/>
          <w:lang w:val="en-US"/>
        </w:rPr>
        <w:t>:</w:t>
      </w:r>
      <w:r w:rsidR="0015089B" w:rsidRPr="003D3BB0">
        <w:rPr>
          <w:rFonts w:ascii="Bookman Old Style" w:hAnsi="Bookman Old Style"/>
          <w:i/>
          <w:iCs/>
          <w:sz w:val="24"/>
          <w:szCs w:val="24"/>
          <w:lang w:val="en-US"/>
        </w:rPr>
        <w:t xml:space="preserve"> </w:t>
      </w:r>
      <w:r w:rsidR="00D62A6F" w:rsidRPr="003D3BB0">
        <w:rPr>
          <w:rFonts w:ascii="Bookman Old Style" w:hAnsi="Bookman Old Style"/>
          <w:i/>
          <w:iCs/>
          <w:sz w:val="24"/>
          <w:szCs w:val="24"/>
          <w:lang w:val="en-US"/>
        </w:rPr>
        <w:t xml:space="preserve"> </w:t>
      </w:r>
      <w:r w:rsidR="0015089B" w:rsidRPr="003D3BB0">
        <w:rPr>
          <w:rFonts w:ascii="Bookman Old Style" w:hAnsi="Bookman Old Style"/>
          <w:i/>
          <w:iCs/>
          <w:sz w:val="24"/>
          <w:szCs w:val="24"/>
          <w:lang w:val="en-US"/>
        </w:rPr>
        <w:t>Last week, did (you/NAME) help in a family business or farm?</w:t>
      </w:r>
    </w:p>
    <w:p w14:paraId="683F0F2F" w14:textId="77777777" w:rsidR="00D62A6F" w:rsidRPr="003D3BB0" w:rsidRDefault="00D62A6F" w:rsidP="00D62A6F">
      <w:pPr>
        <w:tabs>
          <w:tab w:val="left" w:pos="1418"/>
        </w:tabs>
        <w:spacing w:before="240"/>
        <w:jc w:val="both"/>
        <w:rPr>
          <w:rFonts w:ascii="Bookman Old Style" w:hAnsi="Bookman Old Style" w:cs="Calibri"/>
          <w:color w:val="000000"/>
          <w:sz w:val="24"/>
          <w:szCs w:val="24"/>
          <w:lang w:val="en-US" w:eastAsia="en-US"/>
        </w:rPr>
      </w:pPr>
      <w:r w:rsidRPr="003D3BB0">
        <w:rPr>
          <w:rFonts w:ascii="Bookman Old Style" w:hAnsi="Bookman Old Style"/>
          <w:sz w:val="24"/>
          <w:szCs w:val="24"/>
          <w:lang w:val="en-US"/>
        </w:rPr>
        <w:t xml:space="preserve">This seeks to recover persons who worked without receiving pay in a family-run business or helped a family member with their paid job. </w:t>
      </w:r>
      <w:r w:rsidRPr="003D3BB0">
        <w:rPr>
          <w:rFonts w:ascii="Bookman Old Style" w:hAnsi="Bookman Old Style" w:cs="Calibri"/>
          <w:color w:val="000000"/>
          <w:sz w:val="24"/>
          <w:szCs w:val="24"/>
          <w:lang w:val="en-US" w:eastAsia="en-US"/>
        </w:rPr>
        <w:t>It includes persons who worked in any kind of business operated by a family member, for as little as one hour. The business may be any kind of self-employment activity, including a farm, producing goods or providing services intended mainly for the market. The business may be operated by family members living in the same household or in another household. Examples include a wife who assists her husband in the family business or a son or daughter helping in a family business without receiving any direct pay on a regular basis.</w:t>
      </w:r>
    </w:p>
    <w:p w14:paraId="5C7CC1C4" w14:textId="7FF8A2A7" w:rsidR="00A25EA1" w:rsidRPr="003D3BB0" w:rsidRDefault="00D62A6F"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cs="Calibri"/>
          <w:color w:val="000000"/>
          <w:sz w:val="24"/>
          <w:szCs w:val="24"/>
          <w:lang w:val="en-US" w:eastAsia="en-US"/>
        </w:rPr>
        <w:t>It also includes persons who assisted with any of the tasks or duties of an employee job held by a family member for as little as one hour. The family member may be living in the same household or in another household. Accumulated evidence indicates that this question is critical to improve reporting of employment in family businesses, particularly among women and younger workers.</w:t>
      </w:r>
    </w:p>
    <w:p w14:paraId="39226B79" w14:textId="0084ECCA" w:rsidR="00A25EA1" w:rsidRPr="003D3BB0" w:rsidRDefault="00A25EA1" w:rsidP="00021C9C">
      <w:pPr>
        <w:pStyle w:val="Heading2"/>
        <w:rPr>
          <w:rFonts w:ascii="Bookman Old Style" w:hAnsi="Bookman Old Style"/>
          <w:sz w:val="24"/>
          <w:szCs w:val="24"/>
          <w:lang w:val="en-US"/>
        </w:rPr>
      </w:pPr>
      <w:bookmarkStart w:id="1162" w:name="_Toc146275365"/>
      <w:bookmarkStart w:id="1163" w:name="_Toc146277080"/>
      <w:r w:rsidRPr="003D3BB0">
        <w:rPr>
          <w:rFonts w:ascii="Bookman Old Style" w:hAnsi="Bookman Old Style"/>
          <w:sz w:val="24"/>
          <w:szCs w:val="24"/>
          <w:lang w:val="en-US"/>
        </w:rPr>
        <w:t>TEMPORARY ABSENCE FROM EMPLOYMENT (ABS)</w:t>
      </w:r>
      <w:bookmarkEnd w:id="1162"/>
      <w:bookmarkEnd w:id="1163"/>
    </w:p>
    <w:p w14:paraId="272F873E" w14:textId="1CE1101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This module is part of the sequence of questions aimed at establishing the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force status of the respondent. It is addressed to household members of working age, who did not report having worked for pay or profit in the </w:t>
      </w:r>
      <w:r w:rsidR="002F39C5" w:rsidRPr="003D3BB0">
        <w:rPr>
          <w:rFonts w:ascii="Bookman Old Style" w:hAnsi="Bookman Old Style"/>
          <w:sz w:val="24"/>
          <w:szCs w:val="24"/>
          <w:lang w:val="en-US"/>
        </w:rPr>
        <w:t>last 7 days</w:t>
      </w:r>
      <w:r w:rsidRPr="003D3BB0">
        <w:rPr>
          <w:rFonts w:ascii="Bookman Old Style" w:hAnsi="Bookman Old Style"/>
          <w:sz w:val="24"/>
          <w:szCs w:val="24"/>
          <w:lang w:val="en-US"/>
        </w:rPr>
        <w:t xml:space="preserve"> (ATW module). It includes a small set of questions to identify persons who were temporarily absent from a paid job or business in the </w:t>
      </w:r>
      <w:r w:rsidR="002F39C5" w:rsidRPr="003D3BB0">
        <w:rPr>
          <w:rFonts w:ascii="Bookman Old Style" w:hAnsi="Bookman Old Style"/>
          <w:sz w:val="24"/>
          <w:szCs w:val="24"/>
          <w:lang w:val="en-US"/>
        </w:rPr>
        <w:t>last 7 days</w:t>
      </w:r>
      <w:r w:rsidRPr="003D3BB0">
        <w:rPr>
          <w:rFonts w:ascii="Bookman Old Style" w:hAnsi="Bookman Old Style"/>
          <w:sz w:val="24"/>
          <w:szCs w:val="24"/>
          <w:lang w:val="en-US"/>
        </w:rPr>
        <w:t xml:space="preserve">. </w:t>
      </w:r>
    </w:p>
    <w:p w14:paraId="4C8E7615" w14:textId="292CE3D5" w:rsidR="00B64122" w:rsidRPr="003D3BB0" w:rsidRDefault="00D734BA"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B01</w:t>
      </w:r>
      <w:r w:rsidR="00B64122" w:rsidRPr="003D3BB0">
        <w:rPr>
          <w:rFonts w:ascii="Bookman Old Style" w:hAnsi="Bookman Old Style"/>
          <w:b/>
          <w:bCs/>
          <w:i/>
          <w:iCs/>
          <w:sz w:val="24"/>
          <w:szCs w:val="24"/>
          <w:lang w:val="en-US"/>
        </w:rPr>
        <w:t>:</w:t>
      </w:r>
      <w:r w:rsidR="00B64122" w:rsidRPr="003D3BB0">
        <w:rPr>
          <w:rFonts w:ascii="Bookman Old Style" w:hAnsi="Bookman Old Style"/>
          <w:i/>
          <w:iCs/>
          <w:sz w:val="24"/>
          <w:szCs w:val="24"/>
          <w:lang w:val="en-US"/>
        </w:rPr>
        <w:t xml:space="preserve"> Even though (you/NAME) did not work, last week did (you/he/she) have a paid job or a business?</w:t>
      </w:r>
    </w:p>
    <w:p w14:paraId="6D5A2307" w14:textId="5AA3F532" w:rsidR="00A25EA1" w:rsidRPr="003D3BB0" w:rsidRDefault="00764796" w:rsidP="006552EE">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The question seeks t</w:t>
      </w:r>
      <w:r w:rsidR="00A25EA1" w:rsidRPr="003D3BB0">
        <w:rPr>
          <w:rFonts w:ascii="Bookman Old Style" w:hAnsi="Bookman Old Style"/>
          <w:sz w:val="24"/>
          <w:szCs w:val="24"/>
          <w:lang w:val="en-US"/>
        </w:rPr>
        <w:t xml:space="preserve">o identify persons on temporary absence from a paid job or business in the </w:t>
      </w:r>
      <w:r w:rsidR="006552EE" w:rsidRPr="003D3BB0">
        <w:rPr>
          <w:rFonts w:ascii="Bookman Old Style" w:hAnsi="Bookman Old Style"/>
          <w:sz w:val="24"/>
          <w:szCs w:val="24"/>
          <w:lang w:val="en-US"/>
        </w:rPr>
        <w:t>last 7 days</w:t>
      </w:r>
      <w:r w:rsidRPr="003D3BB0">
        <w:rPr>
          <w:rFonts w:ascii="Bookman Old Style" w:hAnsi="Bookman Old Style"/>
          <w:sz w:val="24"/>
          <w:szCs w:val="24"/>
          <w:lang w:val="en-US"/>
        </w:rPr>
        <w:t xml:space="preserve">. </w:t>
      </w:r>
    </w:p>
    <w:p w14:paraId="79CABEFF" w14:textId="69D48500" w:rsidR="00A25EA1" w:rsidRPr="003D3BB0" w:rsidRDefault="00D734BA" w:rsidP="00A25EA1">
      <w:pPr>
        <w:tabs>
          <w:tab w:val="left" w:pos="1418"/>
        </w:tabs>
        <w:spacing w:before="240"/>
        <w:jc w:val="both"/>
        <w:rPr>
          <w:rFonts w:ascii="Bookman Old Style" w:hAnsi="Bookman Old Style"/>
          <w:b/>
          <w:bCs/>
          <w:sz w:val="24"/>
          <w:szCs w:val="24"/>
          <w:lang w:val="en-US"/>
        </w:rPr>
      </w:pPr>
      <w:r w:rsidRPr="003D3BB0">
        <w:rPr>
          <w:rFonts w:ascii="Bookman Old Style" w:hAnsi="Bookman Old Style"/>
          <w:b/>
          <w:bCs/>
          <w:i/>
          <w:iCs/>
          <w:sz w:val="24"/>
          <w:szCs w:val="24"/>
          <w:lang w:val="en-US"/>
        </w:rPr>
        <w:lastRenderedPageBreak/>
        <w:t>B02</w:t>
      </w:r>
      <w:r w:rsidR="00B64122" w:rsidRPr="003D3BB0">
        <w:rPr>
          <w:rFonts w:ascii="Bookman Old Style" w:hAnsi="Bookman Old Style"/>
          <w:b/>
          <w:bCs/>
          <w:i/>
          <w:iCs/>
          <w:sz w:val="24"/>
          <w:szCs w:val="24"/>
          <w:lang w:val="en-US"/>
        </w:rPr>
        <w:t>:</w:t>
      </w:r>
      <w:r w:rsidR="00B64122" w:rsidRPr="003D3BB0">
        <w:rPr>
          <w:rFonts w:ascii="Bookman Old Style" w:hAnsi="Bookman Old Style"/>
          <w:i/>
          <w:iCs/>
          <w:sz w:val="24"/>
          <w:szCs w:val="24"/>
          <w:lang w:val="en-US"/>
        </w:rPr>
        <w:t xml:space="preserve"> Why did (you/NAME) not work last week?</w:t>
      </w:r>
    </w:p>
    <w:p w14:paraId="720E3DBC" w14:textId="1209B589" w:rsidR="00A25EA1" w:rsidRPr="003D3BB0" w:rsidRDefault="00A25EA1" w:rsidP="00021C9C">
      <w:pPr>
        <w:numPr>
          <w:ilvl w:val="0"/>
          <w:numId w:val="191"/>
        </w:num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WAITING TO START NEW JOB OR BUSINESS </w:t>
      </w:r>
    </w:p>
    <w:p w14:paraId="2763544D" w14:textId="19860FE1" w:rsidR="00A25EA1" w:rsidRPr="003D3BB0" w:rsidRDefault="00A25EA1" w:rsidP="00021C9C">
      <w:pPr>
        <w:numPr>
          <w:ilvl w:val="0"/>
          <w:numId w:val="191"/>
        </w:numPr>
        <w:tabs>
          <w:tab w:val="left" w:pos="1418"/>
        </w:tabs>
        <w:jc w:val="both"/>
        <w:rPr>
          <w:rFonts w:ascii="Bookman Old Style" w:hAnsi="Bookman Old Style"/>
          <w:sz w:val="24"/>
          <w:szCs w:val="24"/>
        </w:rPr>
      </w:pPr>
      <w:r w:rsidRPr="003D3BB0">
        <w:rPr>
          <w:rFonts w:ascii="Bookman Old Style" w:hAnsi="Bookman Old Style"/>
          <w:sz w:val="24"/>
          <w:szCs w:val="24"/>
        </w:rPr>
        <w:t>LOW OR OFF-SEASON</w:t>
      </w:r>
    </w:p>
    <w:p w14:paraId="28A5E351" w14:textId="15537CB2" w:rsidR="00A25EA1" w:rsidRPr="003D3BB0" w:rsidRDefault="00A25EA1" w:rsidP="00021C9C">
      <w:pPr>
        <w:numPr>
          <w:ilvl w:val="0"/>
          <w:numId w:val="191"/>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SHIFT WORK, FLEXI TIME, NATURE OF WORK </w:t>
      </w:r>
    </w:p>
    <w:p w14:paraId="7F0E6FFE" w14:textId="3EE375F5" w:rsidR="00A25EA1" w:rsidRPr="003D3BB0" w:rsidRDefault="00A25EA1" w:rsidP="00021C9C">
      <w:pPr>
        <w:numPr>
          <w:ilvl w:val="0"/>
          <w:numId w:val="191"/>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VACATION, HOLIDAYS </w:t>
      </w:r>
    </w:p>
    <w:p w14:paraId="67EB4DBF" w14:textId="373101CF" w:rsidR="00A25EA1" w:rsidRPr="003D3BB0" w:rsidRDefault="00A25EA1" w:rsidP="00021C9C">
      <w:pPr>
        <w:numPr>
          <w:ilvl w:val="0"/>
          <w:numId w:val="191"/>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SICKNESS, ILLNESS, ACCIDENT </w:t>
      </w:r>
    </w:p>
    <w:p w14:paraId="49127692" w14:textId="3ED382DE" w:rsidR="00A25EA1" w:rsidRPr="003D3BB0" w:rsidRDefault="00A25EA1" w:rsidP="00021C9C">
      <w:pPr>
        <w:numPr>
          <w:ilvl w:val="0"/>
          <w:numId w:val="191"/>
        </w:numPr>
        <w:tabs>
          <w:tab w:val="left" w:pos="1418"/>
        </w:tabs>
        <w:jc w:val="both"/>
        <w:rPr>
          <w:rFonts w:ascii="Bookman Old Style" w:hAnsi="Bookman Old Style"/>
          <w:sz w:val="24"/>
          <w:szCs w:val="24"/>
        </w:rPr>
      </w:pPr>
      <w:r w:rsidRPr="003D3BB0">
        <w:rPr>
          <w:rFonts w:ascii="Bookman Old Style" w:hAnsi="Bookman Old Style"/>
          <w:sz w:val="24"/>
          <w:szCs w:val="24"/>
        </w:rPr>
        <w:t>MATERNITY, PATERNITY LEAVE</w:t>
      </w:r>
    </w:p>
    <w:p w14:paraId="645BA53D" w14:textId="4A209EF2" w:rsidR="00A25EA1" w:rsidRPr="003D3BB0" w:rsidRDefault="00A25EA1" w:rsidP="00021C9C">
      <w:pPr>
        <w:numPr>
          <w:ilvl w:val="0"/>
          <w:numId w:val="191"/>
        </w:numPr>
        <w:tabs>
          <w:tab w:val="left" w:pos="1418"/>
        </w:tabs>
        <w:jc w:val="both"/>
        <w:rPr>
          <w:rFonts w:ascii="Bookman Old Style" w:hAnsi="Bookman Old Style"/>
          <w:sz w:val="24"/>
          <w:szCs w:val="24"/>
        </w:rPr>
      </w:pPr>
      <w:r w:rsidRPr="003D3BB0">
        <w:rPr>
          <w:rFonts w:ascii="Bookman Old Style" w:hAnsi="Bookman Old Style"/>
          <w:sz w:val="24"/>
          <w:szCs w:val="24"/>
        </w:rPr>
        <w:t>EDUCATION LEAVE OR TRAINING</w:t>
      </w:r>
    </w:p>
    <w:p w14:paraId="2ADF0C13" w14:textId="7348F57C" w:rsidR="00A25EA1" w:rsidRPr="003D3BB0" w:rsidRDefault="00A25EA1" w:rsidP="00021C9C">
      <w:pPr>
        <w:numPr>
          <w:ilvl w:val="0"/>
          <w:numId w:val="191"/>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OTHER PERSONAL LEAVE (CARE FOR FAMILY, CIVIC DUTIES, …)</w:t>
      </w:r>
    </w:p>
    <w:p w14:paraId="49DEF27E" w14:textId="51CB6783" w:rsidR="00A25EA1" w:rsidRPr="003D3BB0" w:rsidRDefault="00A25EA1" w:rsidP="00021C9C">
      <w:pPr>
        <w:numPr>
          <w:ilvl w:val="0"/>
          <w:numId w:val="191"/>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TEMPORARY LAYOFF, NO CLIENTS OR MATERIAL, WORK BREAK </w:t>
      </w:r>
    </w:p>
    <w:p w14:paraId="0909B174" w14:textId="034EFD70" w:rsidR="00A25EA1" w:rsidRPr="003D3BB0" w:rsidRDefault="00A25EA1" w:rsidP="00021C9C">
      <w:pPr>
        <w:numPr>
          <w:ilvl w:val="0"/>
          <w:numId w:val="191"/>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BAD WEATHER, NATURAL DISASTER </w:t>
      </w:r>
    </w:p>
    <w:p w14:paraId="53E97546" w14:textId="085D53EF" w:rsidR="00A25EA1" w:rsidRPr="003D3BB0" w:rsidRDefault="00A25EA1" w:rsidP="00021C9C">
      <w:pPr>
        <w:numPr>
          <w:ilvl w:val="0"/>
          <w:numId w:val="191"/>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STRIKE OR LABOUR DISPUTE </w:t>
      </w:r>
    </w:p>
    <w:p w14:paraId="3E44D8DE" w14:textId="7F69ABAC" w:rsidR="00A25EA1" w:rsidRPr="003D3BB0" w:rsidRDefault="00A25EA1" w:rsidP="00021C9C">
      <w:pPr>
        <w:numPr>
          <w:ilvl w:val="0"/>
          <w:numId w:val="191"/>
        </w:numPr>
        <w:tabs>
          <w:tab w:val="left" w:pos="1418"/>
        </w:tabs>
        <w:jc w:val="both"/>
        <w:rPr>
          <w:rFonts w:ascii="Bookman Old Style" w:hAnsi="Bookman Old Style"/>
          <w:sz w:val="24"/>
          <w:szCs w:val="24"/>
        </w:rPr>
      </w:pPr>
      <w:r w:rsidRPr="003D3BB0">
        <w:rPr>
          <w:rFonts w:ascii="Bookman Old Style" w:hAnsi="Bookman Old Style"/>
          <w:sz w:val="24"/>
          <w:szCs w:val="24"/>
        </w:rPr>
        <w:t>LONG-TERM DISABILITY</w:t>
      </w:r>
    </w:p>
    <w:p w14:paraId="72409FB3" w14:textId="5D891338" w:rsidR="00A25EA1" w:rsidRPr="003D3BB0" w:rsidRDefault="00A25EA1" w:rsidP="00021C9C">
      <w:pPr>
        <w:numPr>
          <w:ilvl w:val="0"/>
          <w:numId w:val="191"/>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OTHER (SPECIFY) </w:t>
      </w:r>
    </w:p>
    <w:p w14:paraId="478DE968" w14:textId="19D2727D" w:rsidR="00A25EA1" w:rsidRPr="003D3BB0" w:rsidRDefault="00D734BA"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B03</w:t>
      </w:r>
      <w:r w:rsidR="00B64122" w:rsidRPr="003D3BB0">
        <w:rPr>
          <w:rFonts w:ascii="Bookman Old Style" w:hAnsi="Bookman Old Style"/>
          <w:b/>
          <w:bCs/>
          <w:i/>
          <w:iCs/>
          <w:sz w:val="24"/>
          <w:szCs w:val="24"/>
          <w:lang w:val="en-US"/>
        </w:rPr>
        <w:t xml:space="preserve">: </w:t>
      </w:r>
      <w:r w:rsidR="00B64122" w:rsidRPr="003D3BB0">
        <w:rPr>
          <w:rFonts w:ascii="Bookman Old Style" w:hAnsi="Bookman Old Style"/>
          <w:i/>
          <w:iCs/>
          <w:sz w:val="24"/>
          <w:szCs w:val="24"/>
          <w:lang w:val="en-US"/>
        </w:rPr>
        <w:t>During the low or off-season, (do/does) (you/NAME) continue to do some work for that job or business</w:t>
      </w:r>
      <w:r w:rsidR="00A25EA1" w:rsidRPr="003D3BB0">
        <w:rPr>
          <w:rFonts w:ascii="Bookman Old Style" w:hAnsi="Bookman Old Style"/>
          <w:i/>
          <w:iCs/>
          <w:sz w:val="24"/>
          <w:szCs w:val="24"/>
          <w:lang w:val="en-US"/>
        </w:rPr>
        <w:t xml:space="preserve"> </w:t>
      </w:r>
    </w:p>
    <w:p w14:paraId="4A70E532" w14:textId="77777777" w:rsidR="006552EE" w:rsidRPr="003D3BB0" w:rsidRDefault="006552EE" w:rsidP="006552EE">
      <w:pPr>
        <w:jc w:val="both"/>
        <w:rPr>
          <w:rFonts w:ascii="Bookman Old Style" w:hAnsi="Bookman Old Style"/>
          <w:sz w:val="24"/>
          <w:szCs w:val="24"/>
          <w:lang w:val="en-US"/>
        </w:rPr>
      </w:pPr>
    </w:p>
    <w:p w14:paraId="1AFF7684" w14:textId="4F086C1B" w:rsidR="006552EE" w:rsidRPr="003D3BB0" w:rsidRDefault="006552EE" w:rsidP="00520E1C">
      <w:pPr>
        <w:jc w:val="both"/>
        <w:rPr>
          <w:rFonts w:ascii="Bookman Old Style" w:hAnsi="Bookman Old Style"/>
          <w:sz w:val="24"/>
          <w:szCs w:val="24"/>
          <w:lang w:val="en-US" w:eastAsia="en-US"/>
        </w:rPr>
      </w:pPr>
      <w:r w:rsidRPr="003D3BB0">
        <w:rPr>
          <w:rFonts w:ascii="Bookman Old Style" w:hAnsi="Bookman Old Style"/>
          <w:sz w:val="24"/>
          <w:szCs w:val="24"/>
          <w:lang w:val="en-US"/>
        </w:rPr>
        <w:t xml:space="preserve">This seeks to </w:t>
      </w:r>
      <w:r w:rsidR="00A25EA1" w:rsidRPr="003D3BB0">
        <w:rPr>
          <w:rFonts w:ascii="Bookman Old Style" w:hAnsi="Bookman Old Style"/>
          <w:sz w:val="24"/>
          <w:szCs w:val="24"/>
          <w:lang w:val="en-US"/>
        </w:rPr>
        <w:t>identify persons with seasonal jobs who continue to perform some of the tasks or duties of their job during the low or off-season</w:t>
      </w:r>
      <w:r w:rsidRPr="003D3BB0">
        <w:rPr>
          <w:rFonts w:ascii="Bookman Old Style" w:hAnsi="Bookman Old Style"/>
          <w:sz w:val="24"/>
          <w:szCs w:val="24"/>
          <w:lang w:val="en-US"/>
        </w:rPr>
        <w:t>.</w:t>
      </w:r>
      <w:r w:rsidR="00520E1C" w:rsidRPr="003D3BB0">
        <w:rPr>
          <w:rFonts w:ascii="Bookman Old Style" w:hAnsi="Bookman Old Style"/>
          <w:sz w:val="24"/>
          <w:szCs w:val="24"/>
          <w:lang w:val="en-US"/>
        </w:rPr>
        <w:t xml:space="preserve"> It is </w:t>
      </w:r>
      <w:r w:rsidR="00520E1C" w:rsidRPr="003D3BB0">
        <w:rPr>
          <w:rFonts w:ascii="Bookman Old Style" w:hAnsi="Bookman Old Style" w:cs="Calibri"/>
          <w:color w:val="000000"/>
          <w:sz w:val="24"/>
          <w:szCs w:val="24"/>
          <w:lang w:val="en-US" w:eastAsia="en-US"/>
        </w:rPr>
        <w:t xml:space="preserve">asked </w:t>
      </w:r>
      <w:r w:rsidRPr="003D3BB0">
        <w:rPr>
          <w:rFonts w:ascii="Bookman Old Style" w:hAnsi="Bookman Old Style" w:cs="Calibri"/>
          <w:color w:val="000000"/>
          <w:sz w:val="24"/>
          <w:szCs w:val="24"/>
          <w:lang w:val="en-US" w:eastAsia="en-US"/>
        </w:rPr>
        <w:t>only of persons who reported being absent from a job due to the low or offseason.</w:t>
      </w:r>
      <w:r w:rsidR="00520E1C" w:rsidRPr="003D3BB0">
        <w:rPr>
          <w:rFonts w:ascii="Bookman Old Style" w:hAnsi="Bookman Old Style"/>
          <w:color w:val="000000"/>
          <w:sz w:val="24"/>
          <w:szCs w:val="24"/>
          <w:lang w:val="en-US" w:eastAsia="en-US"/>
        </w:rPr>
        <w:t xml:space="preserve"> </w:t>
      </w:r>
      <w:r w:rsidRPr="003D3BB0">
        <w:rPr>
          <w:rFonts w:ascii="Bookman Old Style" w:hAnsi="Bookman Old Style" w:cs="Calibri"/>
          <w:color w:val="000000"/>
          <w:sz w:val="24"/>
          <w:szCs w:val="24"/>
          <w:lang w:val="en-US" w:eastAsia="en-US"/>
        </w:rPr>
        <w:t>It aims to establish if during the period considered as low or off-season, the person</w:t>
      </w:r>
      <w:r w:rsidR="00520E1C" w:rsidRPr="003D3BB0">
        <w:rPr>
          <w:rFonts w:ascii="Bookman Old Style" w:hAnsi="Bookman Old Style" w:cs="Calibri"/>
          <w:color w:val="000000"/>
          <w:sz w:val="24"/>
          <w:szCs w:val="24"/>
          <w:lang w:val="en-US" w:eastAsia="en-US"/>
        </w:rPr>
        <w:t xml:space="preserve"> </w:t>
      </w:r>
      <w:r w:rsidRPr="003D3BB0">
        <w:rPr>
          <w:rFonts w:ascii="Bookman Old Style" w:hAnsi="Bookman Old Style" w:cs="Calibri"/>
          <w:color w:val="000000"/>
          <w:sz w:val="24"/>
          <w:szCs w:val="24"/>
          <w:lang w:val="en-US" w:eastAsia="en-US"/>
        </w:rPr>
        <w:t>continues to perform some of the tasks or duties of their job. For example, clearing</w:t>
      </w:r>
      <w:r w:rsidR="00520E1C" w:rsidRPr="003D3BB0">
        <w:rPr>
          <w:rFonts w:ascii="Bookman Old Style" w:hAnsi="Bookman Old Style" w:cs="Calibri"/>
          <w:color w:val="000000"/>
          <w:sz w:val="24"/>
          <w:szCs w:val="24"/>
          <w:lang w:val="en-US" w:eastAsia="en-US"/>
        </w:rPr>
        <w:t xml:space="preserve"> </w:t>
      </w:r>
      <w:r w:rsidRPr="003D3BB0">
        <w:rPr>
          <w:rFonts w:ascii="Bookman Old Style" w:hAnsi="Bookman Old Style" w:cs="Calibri"/>
          <w:color w:val="000000"/>
          <w:sz w:val="24"/>
          <w:szCs w:val="24"/>
          <w:lang w:val="en-US" w:eastAsia="en-US"/>
        </w:rPr>
        <w:t>a field, applying fertilizer, checking orchards for overall tree health, etc. in</w:t>
      </w:r>
      <w:r w:rsidR="00520E1C" w:rsidRPr="003D3BB0">
        <w:rPr>
          <w:rFonts w:ascii="Bookman Old Style" w:hAnsi="Bookman Old Style" w:cs="Calibri"/>
          <w:color w:val="000000"/>
          <w:sz w:val="24"/>
          <w:szCs w:val="24"/>
          <w:lang w:val="en-US" w:eastAsia="en-US"/>
        </w:rPr>
        <w:t xml:space="preserve"> </w:t>
      </w:r>
      <w:r w:rsidRPr="003D3BB0">
        <w:rPr>
          <w:rFonts w:ascii="Bookman Old Style" w:hAnsi="Bookman Old Style" w:cs="Calibri"/>
          <w:color w:val="000000"/>
          <w:sz w:val="24"/>
          <w:szCs w:val="24"/>
          <w:lang w:val="en-US" w:eastAsia="en-US"/>
        </w:rPr>
        <w:t>preparation for the active season.</w:t>
      </w:r>
    </w:p>
    <w:p w14:paraId="100AEFE2" w14:textId="5178D7F7" w:rsidR="00B64122" w:rsidRPr="003D3BB0" w:rsidRDefault="00D734BA" w:rsidP="00A25EA1">
      <w:pPr>
        <w:tabs>
          <w:tab w:val="left" w:pos="1418"/>
        </w:tabs>
        <w:spacing w:before="240"/>
        <w:jc w:val="both"/>
        <w:rPr>
          <w:rFonts w:ascii="Bookman Old Style" w:hAnsi="Bookman Old Style"/>
          <w:i/>
          <w:iCs/>
          <w:color w:val="00B0F0"/>
          <w:sz w:val="24"/>
          <w:szCs w:val="24"/>
          <w:lang w:val="en-US"/>
        </w:rPr>
      </w:pPr>
      <w:r w:rsidRPr="003D3BB0">
        <w:rPr>
          <w:rFonts w:ascii="Bookman Old Style" w:hAnsi="Bookman Old Style"/>
          <w:b/>
          <w:bCs/>
          <w:i/>
          <w:iCs/>
          <w:sz w:val="24"/>
          <w:szCs w:val="24"/>
          <w:lang w:val="en-US"/>
        </w:rPr>
        <w:t>B04</w:t>
      </w:r>
      <w:r w:rsidR="00B64122" w:rsidRPr="003D3BB0">
        <w:rPr>
          <w:rFonts w:ascii="Bookman Old Style" w:hAnsi="Bookman Old Style"/>
          <w:b/>
          <w:bCs/>
          <w:i/>
          <w:iCs/>
          <w:sz w:val="24"/>
          <w:szCs w:val="24"/>
          <w:lang w:val="en-US"/>
        </w:rPr>
        <w:t xml:space="preserve">: </w:t>
      </w:r>
      <w:r w:rsidR="00B64122" w:rsidRPr="003D3BB0">
        <w:rPr>
          <w:rFonts w:ascii="Bookman Old Style" w:hAnsi="Bookman Old Style"/>
          <w:i/>
          <w:iCs/>
          <w:sz w:val="24"/>
          <w:szCs w:val="24"/>
          <w:lang w:val="en-US"/>
        </w:rPr>
        <w:t>Including the time that (you/NAME) (have/has) been absent, will (you/he/she) return to that same job or business in 3 months or less?</w:t>
      </w:r>
    </w:p>
    <w:p w14:paraId="65557817" w14:textId="37BA34A5" w:rsidR="00B84B87" w:rsidRPr="003D3BB0" w:rsidRDefault="00D734BA"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B05</w:t>
      </w:r>
      <w:r w:rsidR="00B84B87" w:rsidRPr="003D3BB0">
        <w:rPr>
          <w:rFonts w:ascii="Bookman Old Style" w:hAnsi="Bookman Old Style"/>
          <w:i/>
          <w:iCs/>
          <w:sz w:val="24"/>
          <w:szCs w:val="24"/>
          <w:lang w:val="en-US"/>
        </w:rPr>
        <w:t>: (Do/Does) (you/NAME) continue to receive an income from (your/his/her) job or business during this absence?</w:t>
      </w:r>
    </w:p>
    <w:p w14:paraId="62AB910D" w14:textId="1AE854E1" w:rsidR="00A25EA1" w:rsidRPr="003D3BB0" w:rsidRDefault="00A25EA1" w:rsidP="00021C9C">
      <w:pPr>
        <w:pStyle w:val="Heading2"/>
        <w:rPr>
          <w:rFonts w:ascii="Bookman Old Style" w:hAnsi="Bookman Old Style"/>
          <w:sz w:val="24"/>
          <w:szCs w:val="24"/>
          <w:lang w:val="en-US"/>
        </w:rPr>
      </w:pPr>
      <w:bookmarkStart w:id="1164" w:name="_Toc146275366"/>
      <w:bookmarkStart w:id="1165" w:name="_Toc146277081"/>
      <w:r w:rsidRPr="003D3BB0">
        <w:rPr>
          <w:rFonts w:ascii="Bookman Old Style" w:hAnsi="Bookman Old Style"/>
          <w:sz w:val="24"/>
          <w:szCs w:val="24"/>
          <w:lang w:val="en-US"/>
        </w:rPr>
        <w:t>AGRICULTURAL WORK AND MARKET ORIENTATION (AGF)</w:t>
      </w:r>
      <w:bookmarkEnd w:id="1164"/>
      <w:bookmarkEnd w:id="1165"/>
    </w:p>
    <w:p w14:paraId="6AE894D5" w14:textId="5E0D0CE2"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The AGF module is part of the sequence of questions aimed at establishing the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force status of the respondent. The module has three main objectives: (a) to recover persons working in agriculture or fishing who may have not reported this work in the previous section; (b) for all those reporting own</w:t>
      </w:r>
      <w:r w:rsidR="00AB1C86" w:rsidRPr="003D3BB0">
        <w:rPr>
          <w:rFonts w:ascii="Bookman Old Style" w:hAnsi="Bookman Old Style"/>
          <w:sz w:val="24"/>
          <w:szCs w:val="24"/>
          <w:lang w:val="en-US"/>
        </w:rPr>
        <w:t xml:space="preserve"> </w:t>
      </w:r>
      <w:r w:rsidRPr="003D3BB0">
        <w:rPr>
          <w:rFonts w:ascii="Bookman Old Style" w:hAnsi="Bookman Old Style"/>
          <w:sz w:val="24"/>
          <w:szCs w:val="24"/>
          <w:lang w:val="en-US"/>
        </w:rPr>
        <w:t>account work in agriculture or fishing, to determine whether the production is intended mainly for sale/barter (and thus to be treated as employment), or mainly for final consumption by the respondent’s household or family (and thus to be treated as own-use production work); and (c) for those not employed who report own-use production work in agriculture or fishing, to capture the main industry and time spent in this activity.</w:t>
      </w:r>
    </w:p>
    <w:p w14:paraId="77A2ABE8" w14:textId="77777777" w:rsidR="00F20BB2"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lastRenderedPageBreak/>
        <w:t xml:space="preserve">The activity scope for this module is restricted to primary activities in crop farming, animal production, fishing and aquaculture, and related support activities. This scope aims to support consistent implementation of the boundary between employment and own-use production work by targeting own-account activities where the output may be intended both for sale and for final use by the producer. </w:t>
      </w:r>
    </w:p>
    <w:p w14:paraId="2DE7E50A" w14:textId="111A66C1" w:rsidR="00A25EA1" w:rsidRPr="003D3BB0" w:rsidRDefault="00D734BA"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C01</w:t>
      </w:r>
      <w:r w:rsidR="00B84B87" w:rsidRPr="003D3BB0">
        <w:rPr>
          <w:rFonts w:ascii="Bookman Old Style" w:hAnsi="Bookman Old Style"/>
          <w:b/>
          <w:bCs/>
          <w:i/>
          <w:iCs/>
          <w:sz w:val="24"/>
          <w:szCs w:val="24"/>
          <w:lang w:val="en-US"/>
        </w:rPr>
        <w:t>:</w:t>
      </w:r>
      <w:r w:rsidR="00B84B87" w:rsidRPr="003D3BB0">
        <w:rPr>
          <w:rFonts w:ascii="Bookman Old Style" w:hAnsi="Bookman Old Style"/>
          <w:i/>
          <w:iCs/>
          <w:sz w:val="24"/>
          <w:szCs w:val="24"/>
          <w:lang w:val="en-US"/>
        </w:rPr>
        <w:t xml:space="preserve"> Was this work that you mentioned in…? </w:t>
      </w:r>
    </w:p>
    <w:p w14:paraId="344A6B3A" w14:textId="77777777" w:rsidR="00A25EA1" w:rsidRPr="003D3BB0" w:rsidRDefault="00A25EA1" w:rsidP="00021C9C">
      <w:pPr>
        <w:numPr>
          <w:ilvl w:val="0"/>
          <w:numId w:val="192"/>
        </w:numPr>
        <w:tabs>
          <w:tab w:val="left" w:pos="1418"/>
        </w:tabs>
        <w:spacing w:before="240"/>
        <w:rPr>
          <w:rFonts w:ascii="Bookman Old Style" w:hAnsi="Bookman Old Style"/>
          <w:sz w:val="24"/>
          <w:szCs w:val="24"/>
        </w:rPr>
      </w:pPr>
      <w:proofErr w:type="spellStart"/>
      <w:r w:rsidRPr="003D3BB0">
        <w:rPr>
          <w:rFonts w:ascii="Bookman Old Style" w:hAnsi="Bookman Old Style"/>
          <w:sz w:val="24"/>
          <w:szCs w:val="24"/>
        </w:rPr>
        <w:t>Farming</w:t>
      </w:r>
      <w:proofErr w:type="spellEnd"/>
      <w:r w:rsidRPr="003D3BB0">
        <w:rPr>
          <w:rFonts w:ascii="Bookman Old Style" w:hAnsi="Bookman Old Style"/>
          <w:sz w:val="24"/>
          <w:szCs w:val="24"/>
        </w:rPr>
        <w:t xml:space="preserve"> </w:t>
      </w:r>
    </w:p>
    <w:p w14:paraId="26006B8F" w14:textId="77777777" w:rsidR="00A25EA1" w:rsidRPr="003D3BB0" w:rsidRDefault="00A25EA1" w:rsidP="00021C9C">
      <w:pPr>
        <w:numPr>
          <w:ilvl w:val="0"/>
          <w:numId w:val="192"/>
        </w:numPr>
        <w:tabs>
          <w:tab w:val="left" w:pos="1418"/>
        </w:tabs>
        <w:jc w:val="both"/>
        <w:rPr>
          <w:rFonts w:ascii="Bookman Old Style" w:hAnsi="Bookman Old Style"/>
          <w:sz w:val="24"/>
          <w:szCs w:val="24"/>
        </w:rPr>
      </w:pPr>
      <w:proofErr w:type="spellStart"/>
      <w:r w:rsidRPr="003D3BB0">
        <w:rPr>
          <w:rFonts w:ascii="Bookman Old Style" w:hAnsi="Bookman Old Style"/>
          <w:sz w:val="24"/>
          <w:szCs w:val="24"/>
        </w:rPr>
        <w:t>Rearing</w:t>
      </w:r>
      <w:proofErr w:type="spellEnd"/>
      <w:r w:rsidRPr="003D3BB0">
        <w:rPr>
          <w:rFonts w:ascii="Bookman Old Style" w:hAnsi="Bookman Old Style"/>
          <w:sz w:val="24"/>
          <w:szCs w:val="24"/>
        </w:rPr>
        <w:t xml:space="preserve"> farm </w:t>
      </w:r>
      <w:proofErr w:type="spellStart"/>
      <w:r w:rsidRPr="003D3BB0">
        <w:rPr>
          <w:rFonts w:ascii="Bookman Old Style" w:hAnsi="Bookman Old Style"/>
          <w:sz w:val="24"/>
          <w:szCs w:val="24"/>
        </w:rPr>
        <w:t>animals</w:t>
      </w:r>
      <w:proofErr w:type="spellEnd"/>
      <w:r w:rsidRPr="003D3BB0">
        <w:rPr>
          <w:rFonts w:ascii="Bookman Old Style" w:hAnsi="Bookman Old Style"/>
          <w:sz w:val="24"/>
          <w:szCs w:val="24"/>
        </w:rPr>
        <w:t xml:space="preserve"> </w:t>
      </w:r>
    </w:p>
    <w:p w14:paraId="792B1E78" w14:textId="77777777" w:rsidR="00A25EA1" w:rsidRPr="003D3BB0" w:rsidRDefault="00A25EA1" w:rsidP="00021C9C">
      <w:pPr>
        <w:numPr>
          <w:ilvl w:val="0"/>
          <w:numId w:val="192"/>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Fishing or </w:t>
      </w:r>
      <w:proofErr w:type="spellStart"/>
      <w:r w:rsidRPr="003D3BB0">
        <w:rPr>
          <w:rFonts w:ascii="Bookman Old Style" w:hAnsi="Bookman Old Style"/>
          <w:sz w:val="24"/>
          <w:szCs w:val="24"/>
        </w:rPr>
        <w:t>fish</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farming</w:t>
      </w:r>
      <w:proofErr w:type="spellEnd"/>
    </w:p>
    <w:p w14:paraId="063CD36A" w14:textId="77777777" w:rsidR="00A25EA1" w:rsidRPr="003D3BB0" w:rsidRDefault="00A25EA1" w:rsidP="00021C9C">
      <w:pPr>
        <w:numPr>
          <w:ilvl w:val="0"/>
          <w:numId w:val="192"/>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Another type of job or business</w:t>
      </w:r>
    </w:p>
    <w:p w14:paraId="668739AF" w14:textId="718FA988" w:rsidR="00F20BB2" w:rsidRDefault="00914EDA"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w:t>
      </w:r>
      <w:r w:rsidR="00E207C4" w:rsidRPr="003D3BB0">
        <w:rPr>
          <w:rFonts w:ascii="Bookman Old Style" w:hAnsi="Bookman Old Style"/>
          <w:sz w:val="24"/>
          <w:szCs w:val="24"/>
          <w:lang w:val="en-US"/>
        </w:rPr>
        <w:t>his question seeks t</w:t>
      </w:r>
      <w:r w:rsidRPr="003D3BB0">
        <w:rPr>
          <w:rFonts w:ascii="Bookman Old Style" w:hAnsi="Bookman Old Style"/>
          <w:sz w:val="24"/>
          <w:szCs w:val="24"/>
          <w:lang w:val="en-US"/>
        </w:rPr>
        <w:t>o identify whether the respondents’ (broad industry of the work performed) work</w:t>
      </w:r>
      <w:r w:rsidRPr="003D3BB0">
        <w:rPr>
          <w:rFonts w:ascii="Bookman Old Style" w:hAnsi="Bookman Old Style"/>
          <w:b/>
          <w:bCs/>
          <w:sz w:val="24"/>
          <w:szCs w:val="24"/>
          <w:lang w:val="en-US"/>
        </w:rPr>
        <w:t xml:space="preserve"> </w:t>
      </w:r>
      <w:r w:rsidRPr="003D3BB0">
        <w:rPr>
          <w:rFonts w:ascii="Bookman Old Style" w:hAnsi="Bookman Old Style"/>
          <w:sz w:val="24"/>
          <w:szCs w:val="24"/>
          <w:lang w:val="en-US"/>
        </w:rPr>
        <w:t xml:space="preserve">was in farming or rearing animals, fishing, or another type of activity. </w:t>
      </w:r>
      <w:r w:rsidR="00F20BB2" w:rsidRPr="003D3BB0">
        <w:rPr>
          <w:rFonts w:ascii="Bookman Old Style" w:hAnsi="Bookman Old Style"/>
          <w:sz w:val="24"/>
          <w:szCs w:val="24"/>
          <w:lang w:val="en-US"/>
        </w:rPr>
        <w:t xml:space="preserve">Read </w:t>
      </w:r>
      <w:r w:rsidR="00E207C4" w:rsidRPr="003D3BB0">
        <w:rPr>
          <w:rFonts w:ascii="Bookman Old Style" w:hAnsi="Bookman Old Style"/>
          <w:sz w:val="24"/>
          <w:szCs w:val="24"/>
          <w:lang w:val="en-US"/>
        </w:rPr>
        <w:t xml:space="preserve">the available options </w:t>
      </w:r>
      <w:r w:rsidR="00F20BB2" w:rsidRPr="003D3BB0">
        <w:rPr>
          <w:rFonts w:ascii="Bookman Old Style" w:hAnsi="Bookman Old Style"/>
          <w:sz w:val="24"/>
          <w:szCs w:val="24"/>
          <w:lang w:val="en-US"/>
        </w:rPr>
        <w:t>and mark all that apply.</w:t>
      </w:r>
    </w:p>
    <w:p w14:paraId="2F67C6FC" w14:textId="77777777" w:rsidR="005308B4" w:rsidRPr="003D3BB0" w:rsidRDefault="005308B4" w:rsidP="00A25EA1">
      <w:pPr>
        <w:tabs>
          <w:tab w:val="left" w:pos="1418"/>
        </w:tabs>
        <w:spacing w:before="240"/>
        <w:jc w:val="both"/>
        <w:rPr>
          <w:rFonts w:ascii="Bookman Old Style" w:hAnsi="Bookman Old Style"/>
          <w:sz w:val="24"/>
          <w:szCs w:val="24"/>
          <w:lang w:val="en-US"/>
        </w:rPr>
      </w:pPr>
    </w:p>
    <w:p w14:paraId="25F3478C" w14:textId="77F32964" w:rsidR="00D91542" w:rsidRPr="003D3BB0" w:rsidRDefault="00D734BA"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b/>
          <w:bCs/>
          <w:i/>
          <w:iCs/>
          <w:sz w:val="24"/>
          <w:szCs w:val="24"/>
          <w:lang w:val="en-US"/>
        </w:rPr>
        <w:t>C02</w:t>
      </w:r>
      <w:r w:rsidR="00D91542" w:rsidRPr="003D3BB0">
        <w:rPr>
          <w:rFonts w:ascii="Bookman Old Style" w:hAnsi="Bookman Old Style"/>
          <w:b/>
          <w:bCs/>
          <w:i/>
          <w:iCs/>
          <w:sz w:val="24"/>
          <w:szCs w:val="24"/>
          <w:lang w:val="en-US"/>
        </w:rPr>
        <w:t>:</w:t>
      </w:r>
      <w:r w:rsidR="00D91542" w:rsidRPr="003D3BB0">
        <w:rPr>
          <w:rFonts w:ascii="Bookman Old Style" w:hAnsi="Bookman Old Style"/>
          <w:i/>
          <w:iCs/>
          <w:sz w:val="24"/>
          <w:szCs w:val="24"/>
          <w:lang w:val="en-US"/>
        </w:rPr>
        <w:t xml:space="preserve"> Last week did (you/NAME) do any work in… </w:t>
      </w:r>
    </w:p>
    <w:p w14:paraId="010C83AE" w14:textId="77777777" w:rsidR="007E166A" w:rsidRPr="003D3BB0" w:rsidRDefault="007E166A" w:rsidP="007E166A">
      <w:pPr>
        <w:numPr>
          <w:ilvl w:val="0"/>
          <w:numId w:val="193"/>
        </w:numPr>
        <w:tabs>
          <w:tab w:val="left" w:pos="1418"/>
        </w:tabs>
        <w:spacing w:before="240"/>
        <w:rPr>
          <w:rFonts w:ascii="Bookman Old Style" w:hAnsi="Bookman Old Style"/>
          <w:sz w:val="24"/>
          <w:szCs w:val="24"/>
        </w:rPr>
      </w:pPr>
      <w:proofErr w:type="spellStart"/>
      <w:r w:rsidRPr="003D3BB0">
        <w:rPr>
          <w:rFonts w:ascii="Bookman Old Style" w:hAnsi="Bookman Old Style"/>
          <w:sz w:val="24"/>
          <w:szCs w:val="24"/>
        </w:rPr>
        <w:t>Farming</w:t>
      </w:r>
      <w:proofErr w:type="spellEnd"/>
      <w:r w:rsidRPr="003D3BB0">
        <w:rPr>
          <w:rFonts w:ascii="Bookman Old Style" w:hAnsi="Bookman Old Style"/>
          <w:sz w:val="24"/>
          <w:szCs w:val="24"/>
        </w:rPr>
        <w:t xml:space="preserve"> </w:t>
      </w:r>
    </w:p>
    <w:p w14:paraId="58245811" w14:textId="77777777" w:rsidR="007E166A" w:rsidRPr="003D3BB0" w:rsidRDefault="007E166A" w:rsidP="007E166A">
      <w:pPr>
        <w:numPr>
          <w:ilvl w:val="0"/>
          <w:numId w:val="193"/>
        </w:numPr>
        <w:tabs>
          <w:tab w:val="left" w:pos="1418"/>
        </w:tabs>
        <w:jc w:val="both"/>
        <w:rPr>
          <w:rFonts w:ascii="Bookman Old Style" w:hAnsi="Bookman Old Style"/>
          <w:sz w:val="24"/>
          <w:szCs w:val="24"/>
        </w:rPr>
      </w:pPr>
      <w:proofErr w:type="spellStart"/>
      <w:r w:rsidRPr="003D3BB0">
        <w:rPr>
          <w:rFonts w:ascii="Bookman Old Style" w:hAnsi="Bookman Old Style"/>
          <w:sz w:val="24"/>
          <w:szCs w:val="24"/>
        </w:rPr>
        <w:t>Rearing</w:t>
      </w:r>
      <w:proofErr w:type="spellEnd"/>
      <w:r w:rsidRPr="003D3BB0">
        <w:rPr>
          <w:rFonts w:ascii="Bookman Old Style" w:hAnsi="Bookman Old Style"/>
          <w:sz w:val="24"/>
          <w:szCs w:val="24"/>
        </w:rPr>
        <w:t xml:space="preserve"> farm </w:t>
      </w:r>
      <w:proofErr w:type="spellStart"/>
      <w:r w:rsidRPr="003D3BB0">
        <w:rPr>
          <w:rFonts w:ascii="Bookman Old Style" w:hAnsi="Bookman Old Style"/>
          <w:sz w:val="24"/>
          <w:szCs w:val="24"/>
        </w:rPr>
        <w:t>animals</w:t>
      </w:r>
      <w:proofErr w:type="spellEnd"/>
      <w:r w:rsidRPr="003D3BB0">
        <w:rPr>
          <w:rFonts w:ascii="Bookman Old Style" w:hAnsi="Bookman Old Style"/>
          <w:sz w:val="24"/>
          <w:szCs w:val="24"/>
        </w:rPr>
        <w:t xml:space="preserve"> </w:t>
      </w:r>
    </w:p>
    <w:p w14:paraId="05536450" w14:textId="77777777" w:rsidR="007E166A" w:rsidRPr="003D3BB0" w:rsidRDefault="007E166A" w:rsidP="007E166A">
      <w:pPr>
        <w:numPr>
          <w:ilvl w:val="0"/>
          <w:numId w:val="193"/>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Fishing or </w:t>
      </w:r>
      <w:proofErr w:type="spellStart"/>
      <w:r w:rsidRPr="003D3BB0">
        <w:rPr>
          <w:rFonts w:ascii="Bookman Old Style" w:hAnsi="Bookman Old Style"/>
          <w:sz w:val="24"/>
          <w:szCs w:val="24"/>
        </w:rPr>
        <w:t>fish</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farming</w:t>
      </w:r>
      <w:proofErr w:type="spellEnd"/>
    </w:p>
    <w:p w14:paraId="6B3C11B9" w14:textId="77777777" w:rsidR="007E166A" w:rsidRPr="003D3BB0" w:rsidRDefault="007E166A" w:rsidP="007E166A">
      <w:pPr>
        <w:numPr>
          <w:ilvl w:val="0"/>
          <w:numId w:val="193"/>
        </w:numPr>
        <w:tabs>
          <w:tab w:val="left" w:pos="1418"/>
        </w:tabs>
        <w:jc w:val="both"/>
        <w:rPr>
          <w:rFonts w:ascii="Bookman Old Style" w:hAnsi="Bookman Old Style"/>
          <w:sz w:val="24"/>
          <w:szCs w:val="24"/>
        </w:rPr>
      </w:pPr>
      <w:r w:rsidRPr="003D3BB0">
        <w:rPr>
          <w:rFonts w:ascii="Bookman Old Style" w:hAnsi="Bookman Old Style"/>
          <w:sz w:val="24"/>
          <w:szCs w:val="24"/>
        </w:rPr>
        <w:t>NONE OF THE ABOVE</w:t>
      </w:r>
    </w:p>
    <w:p w14:paraId="7A80DD0A" w14:textId="77777777" w:rsidR="007E166A" w:rsidRPr="003D3BB0" w:rsidRDefault="00D24081" w:rsidP="00021C9C">
      <w:pPr>
        <w:tabs>
          <w:tab w:val="left" w:pos="1418"/>
        </w:tabs>
        <w:spacing w:before="240"/>
        <w:jc w:val="both"/>
        <w:rPr>
          <w:rFonts w:ascii="Bookman Old Style" w:hAnsi="Bookman Old Style"/>
          <w:b/>
          <w:bCs/>
          <w:sz w:val="24"/>
          <w:szCs w:val="24"/>
          <w:lang w:val="en-US"/>
        </w:rPr>
      </w:pPr>
      <w:r w:rsidRPr="003D3BB0">
        <w:rPr>
          <w:rFonts w:ascii="Bookman Old Style" w:hAnsi="Bookman Old Style"/>
          <w:sz w:val="24"/>
          <w:szCs w:val="24"/>
          <w:lang w:val="en-US"/>
        </w:rPr>
        <w:t>This is to identify persons who potentially did market-oriented work in agriculture but did not self-identify as employed in the previous modules.</w:t>
      </w:r>
    </w:p>
    <w:p w14:paraId="4C2005CC" w14:textId="206DDEEB" w:rsidR="00D91542" w:rsidRPr="003D3BB0" w:rsidRDefault="00D734BA"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C03</w:t>
      </w:r>
      <w:r w:rsidR="00D91542" w:rsidRPr="003D3BB0">
        <w:rPr>
          <w:rFonts w:ascii="Bookman Old Style" w:hAnsi="Bookman Old Style"/>
          <w:b/>
          <w:bCs/>
          <w:i/>
          <w:iCs/>
          <w:sz w:val="24"/>
          <w:szCs w:val="24"/>
          <w:lang w:val="en-US"/>
        </w:rPr>
        <w:t>:</w:t>
      </w:r>
      <w:r w:rsidR="00D91542" w:rsidRPr="003D3BB0">
        <w:rPr>
          <w:rFonts w:ascii="Bookman Old Style" w:hAnsi="Bookman Old Style"/>
          <w:i/>
          <w:iCs/>
          <w:sz w:val="24"/>
          <w:szCs w:val="24"/>
          <w:lang w:val="en-US"/>
        </w:rPr>
        <w:t xml:space="preserve"> Thinking about the work in (farming, rearing animals and/or fishing) (you/NAME) (do/does), are the products intended…</w:t>
      </w:r>
      <w:proofErr w:type="gramStart"/>
      <w:r w:rsidR="00D91542" w:rsidRPr="003D3BB0">
        <w:rPr>
          <w:rFonts w:ascii="Bookman Old Style" w:hAnsi="Bookman Old Style"/>
          <w:i/>
          <w:iCs/>
          <w:sz w:val="24"/>
          <w:szCs w:val="24"/>
          <w:lang w:val="en-US"/>
        </w:rPr>
        <w:t>… ?</w:t>
      </w:r>
      <w:proofErr w:type="gramEnd"/>
    </w:p>
    <w:p w14:paraId="038B4DF6" w14:textId="77777777" w:rsidR="00A25EA1" w:rsidRPr="003D3BB0" w:rsidRDefault="00A25EA1" w:rsidP="00021C9C">
      <w:pPr>
        <w:numPr>
          <w:ilvl w:val="0"/>
          <w:numId w:val="194"/>
        </w:numPr>
        <w:tabs>
          <w:tab w:val="left" w:pos="1418"/>
        </w:tabs>
        <w:spacing w:before="240"/>
        <w:jc w:val="both"/>
        <w:rPr>
          <w:rFonts w:ascii="Bookman Old Style" w:hAnsi="Bookman Old Style"/>
          <w:sz w:val="24"/>
          <w:szCs w:val="24"/>
        </w:rPr>
      </w:pPr>
      <w:proofErr w:type="spellStart"/>
      <w:r w:rsidRPr="003D3BB0">
        <w:rPr>
          <w:rFonts w:ascii="Bookman Old Style" w:hAnsi="Bookman Old Style"/>
          <w:sz w:val="24"/>
          <w:szCs w:val="24"/>
        </w:rPr>
        <w:t>Only</w:t>
      </w:r>
      <w:proofErr w:type="spellEnd"/>
      <w:r w:rsidRPr="003D3BB0">
        <w:rPr>
          <w:rFonts w:ascii="Bookman Old Style" w:hAnsi="Bookman Old Style"/>
          <w:sz w:val="24"/>
          <w:szCs w:val="24"/>
        </w:rPr>
        <w:t xml:space="preserve"> for </w:t>
      </w:r>
      <w:proofErr w:type="gramStart"/>
      <w:r w:rsidRPr="003D3BB0">
        <w:rPr>
          <w:rFonts w:ascii="Bookman Old Style" w:hAnsi="Bookman Old Style"/>
          <w:sz w:val="24"/>
          <w:szCs w:val="24"/>
        </w:rPr>
        <w:t>sale</w:t>
      </w:r>
      <w:proofErr w:type="gramEnd"/>
      <w:r w:rsidRPr="003D3BB0">
        <w:rPr>
          <w:rFonts w:ascii="Bookman Old Style" w:hAnsi="Bookman Old Style"/>
          <w:sz w:val="24"/>
          <w:szCs w:val="24"/>
        </w:rPr>
        <w:t xml:space="preserve"> </w:t>
      </w:r>
    </w:p>
    <w:p w14:paraId="123A8A98" w14:textId="77777777" w:rsidR="00A25EA1" w:rsidRPr="003D3BB0" w:rsidRDefault="00A25EA1" w:rsidP="00021C9C">
      <w:pPr>
        <w:numPr>
          <w:ilvl w:val="0"/>
          <w:numId w:val="194"/>
        </w:numPr>
        <w:tabs>
          <w:tab w:val="left" w:pos="1418"/>
        </w:tabs>
        <w:jc w:val="both"/>
        <w:rPr>
          <w:rFonts w:ascii="Bookman Old Style" w:hAnsi="Bookman Old Style"/>
          <w:sz w:val="24"/>
          <w:szCs w:val="24"/>
        </w:rPr>
      </w:pPr>
      <w:proofErr w:type="spellStart"/>
      <w:r w:rsidRPr="003D3BB0">
        <w:rPr>
          <w:rFonts w:ascii="Bookman Old Style" w:hAnsi="Bookman Old Style"/>
          <w:sz w:val="24"/>
          <w:szCs w:val="24"/>
        </w:rPr>
        <w:t>Mainly</w:t>
      </w:r>
      <w:proofErr w:type="spellEnd"/>
      <w:r w:rsidRPr="003D3BB0">
        <w:rPr>
          <w:rFonts w:ascii="Bookman Old Style" w:hAnsi="Bookman Old Style"/>
          <w:sz w:val="24"/>
          <w:szCs w:val="24"/>
        </w:rPr>
        <w:t xml:space="preserve"> for </w:t>
      </w:r>
      <w:proofErr w:type="gramStart"/>
      <w:r w:rsidRPr="003D3BB0">
        <w:rPr>
          <w:rFonts w:ascii="Bookman Old Style" w:hAnsi="Bookman Old Style"/>
          <w:sz w:val="24"/>
          <w:szCs w:val="24"/>
        </w:rPr>
        <w:t>sale</w:t>
      </w:r>
      <w:proofErr w:type="gramEnd"/>
      <w:r w:rsidRPr="003D3BB0">
        <w:rPr>
          <w:rFonts w:ascii="Bookman Old Style" w:hAnsi="Bookman Old Style"/>
          <w:sz w:val="24"/>
          <w:szCs w:val="24"/>
        </w:rPr>
        <w:t xml:space="preserve"> </w:t>
      </w:r>
    </w:p>
    <w:p w14:paraId="6AE3B3D8" w14:textId="77777777" w:rsidR="00A25EA1" w:rsidRPr="003D3BB0" w:rsidRDefault="00A25EA1" w:rsidP="00021C9C">
      <w:pPr>
        <w:numPr>
          <w:ilvl w:val="0"/>
          <w:numId w:val="194"/>
        </w:numPr>
        <w:tabs>
          <w:tab w:val="left" w:pos="1418"/>
        </w:tabs>
        <w:jc w:val="both"/>
        <w:rPr>
          <w:rFonts w:ascii="Bookman Old Style" w:hAnsi="Bookman Old Style"/>
          <w:sz w:val="24"/>
          <w:szCs w:val="24"/>
        </w:rPr>
      </w:pPr>
      <w:proofErr w:type="spellStart"/>
      <w:r w:rsidRPr="003D3BB0">
        <w:rPr>
          <w:rFonts w:ascii="Bookman Old Style" w:hAnsi="Bookman Old Style"/>
          <w:sz w:val="24"/>
          <w:szCs w:val="24"/>
        </w:rPr>
        <w:t>Mainly</w:t>
      </w:r>
      <w:proofErr w:type="spellEnd"/>
      <w:r w:rsidRPr="003D3BB0">
        <w:rPr>
          <w:rFonts w:ascii="Bookman Old Style" w:hAnsi="Bookman Old Style"/>
          <w:sz w:val="24"/>
          <w:szCs w:val="24"/>
        </w:rPr>
        <w:t xml:space="preserve"> for </w:t>
      </w:r>
      <w:proofErr w:type="spellStart"/>
      <w:r w:rsidRPr="003D3BB0">
        <w:rPr>
          <w:rFonts w:ascii="Bookman Old Style" w:hAnsi="Bookman Old Style"/>
          <w:sz w:val="24"/>
          <w:szCs w:val="24"/>
        </w:rPr>
        <w:t>family</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use</w:t>
      </w:r>
      <w:proofErr w:type="spellEnd"/>
      <w:r w:rsidRPr="003D3BB0">
        <w:rPr>
          <w:rFonts w:ascii="Bookman Old Style" w:hAnsi="Bookman Old Style"/>
          <w:sz w:val="24"/>
          <w:szCs w:val="24"/>
        </w:rPr>
        <w:t xml:space="preserve"> </w:t>
      </w:r>
    </w:p>
    <w:p w14:paraId="3C776260" w14:textId="77777777" w:rsidR="00A25EA1" w:rsidRPr="003D3BB0" w:rsidRDefault="00A25EA1" w:rsidP="00021C9C">
      <w:pPr>
        <w:numPr>
          <w:ilvl w:val="0"/>
          <w:numId w:val="194"/>
        </w:numPr>
        <w:tabs>
          <w:tab w:val="left" w:pos="1418"/>
        </w:tabs>
        <w:jc w:val="both"/>
        <w:rPr>
          <w:rFonts w:ascii="Bookman Old Style" w:hAnsi="Bookman Old Style"/>
          <w:sz w:val="24"/>
          <w:szCs w:val="24"/>
        </w:rPr>
      </w:pPr>
      <w:proofErr w:type="spellStart"/>
      <w:r w:rsidRPr="003D3BB0">
        <w:rPr>
          <w:rFonts w:ascii="Bookman Old Style" w:hAnsi="Bookman Old Style"/>
          <w:sz w:val="24"/>
          <w:szCs w:val="24"/>
        </w:rPr>
        <w:t>Only</w:t>
      </w:r>
      <w:proofErr w:type="spellEnd"/>
      <w:r w:rsidRPr="003D3BB0">
        <w:rPr>
          <w:rFonts w:ascii="Bookman Old Style" w:hAnsi="Bookman Old Style"/>
          <w:sz w:val="24"/>
          <w:szCs w:val="24"/>
        </w:rPr>
        <w:t xml:space="preserve"> for </w:t>
      </w:r>
      <w:proofErr w:type="spellStart"/>
      <w:r w:rsidRPr="003D3BB0">
        <w:rPr>
          <w:rFonts w:ascii="Bookman Old Style" w:hAnsi="Bookman Old Style"/>
          <w:sz w:val="24"/>
          <w:szCs w:val="24"/>
        </w:rPr>
        <w:t>family</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use</w:t>
      </w:r>
      <w:proofErr w:type="spellEnd"/>
      <w:r w:rsidRPr="003D3BB0">
        <w:rPr>
          <w:rFonts w:ascii="Bookman Old Style" w:hAnsi="Bookman Old Style"/>
          <w:sz w:val="24"/>
          <w:szCs w:val="24"/>
        </w:rPr>
        <w:t xml:space="preserve"> </w:t>
      </w:r>
    </w:p>
    <w:p w14:paraId="4B05CEEC" w14:textId="77777777" w:rsidR="00A25EA1" w:rsidRPr="003D3BB0" w:rsidRDefault="00A25EA1" w:rsidP="00021C9C">
      <w:pPr>
        <w:numPr>
          <w:ilvl w:val="0"/>
          <w:numId w:val="194"/>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CANNOT SAY </w:t>
      </w:r>
    </w:p>
    <w:p w14:paraId="38E0099A" w14:textId="63548DA3" w:rsidR="00D91542" w:rsidRPr="003D3BB0" w:rsidRDefault="00D91542"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color w:val="FF0000"/>
          <w:sz w:val="24"/>
          <w:szCs w:val="24"/>
          <w:lang w:val="en-US"/>
        </w:rPr>
        <w:t xml:space="preserve">Note: The string in (farming, rearing animals, and/or fishing) will depend on answers in </w:t>
      </w:r>
      <w:r w:rsidR="00D734BA" w:rsidRPr="003D3BB0">
        <w:rPr>
          <w:rFonts w:ascii="Bookman Old Style" w:hAnsi="Bookman Old Style"/>
          <w:color w:val="FF0000"/>
          <w:sz w:val="24"/>
          <w:szCs w:val="24"/>
          <w:lang w:val="en-US"/>
        </w:rPr>
        <w:t>C01</w:t>
      </w:r>
      <w:r w:rsidRPr="003D3BB0">
        <w:rPr>
          <w:rFonts w:ascii="Bookman Old Style" w:hAnsi="Bookman Old Style"/>
          <w:color w:val="FF0000"/>
          <w:sz w:val="24"/>
          <w:szCs w:val="24"/>
          <w:lang w:val="en-US"/>
        </w:rPr>
        <w:t xml:space="preserve"> and </w:t>
      </w:r>
      <w:r w:rsidR="00D734BA" w:rsidRPr="003D3BB0">
        <w:rPr>
          <w:rFonts w:ascii="Bookman Old Style" w:hAnsi="Bookman Old Style"/>
          <w:color w:val="FF0000"/>
          <w:sz w:val="24"/>
          <w:szCs w:val="24"/>
          <w:lang w:val="en-US"/>
        </w:rPr>
        <w:t>C02</w:t>
      </w:r>
      <w:r w:rsidRPr="003D3BB0">
        <w:rPr>
          <w:rFonts w:ascii="Bookman Old Style" w:hAnsi="Bookman Old Style"/>
          <w:sz w:val="24"/>
          <w:szCs w:val="24"/>
          <w:lang w:val="en-US"/>
        </w:rPr>
        <w:t xml:space="preserve"> </w:t>
      </w:r>
    </w:p>
    <w:p w14:paraId="12DDD017" w14:textId="50C4E09C" w:rsidR="00D91542" w:rsidRPr="003D3BB0" w:rsidRDefault="00D734BA" w:rsidP="00D91542">
      <w:pPr>
        <w:tabs>
          <w:tab w:val="left" w:pos="1418"/>
        </w:tabs>
        <w:spacing w:before="240"/>
        <w:jc w:val="both"/>
        <w:rPr>
          <w:rFonts w:ascii="Bookman Old Style" w:hAnsi="Bookman Old Style"/>
          <w:i/>
          <w:iCs/>
          <w:color w:val="FF0000"/>
          <w:sz w:val="24"/>
          <w:szCs w:val="24"/>
          <w:lang w:val="en-US"/>
        </w:rPr>
      </w:pPr>
      <w:r w:rsidRPr="003D3BB0">
        <w:rPr>
          <w:rFonts w:ascii="Bookman Old Style" w:hAnsi="Bookman Old Style"/>
          <w:b/>
          <w:bCs/>
          <w:i/>
          <w:iCs/>
          <w:sz w:val="24"/>
          <w:szCs w:val="24"/>
          <w:lang w:val="en-US"/>
        </w:rPr>
        <w:t>C04</w:t>
      </w:r>
      <w:r w:rsidR="00D91542" w:rsidRPr="003D3BB0">
        <w:rPr>
          <w:rFonts w:ascii="Bookman Old Style" w:hAnsi="Bookman Old Style"/>
          <w:b/>
          <w:bCs/>
          <w:i/>
          <w:iCs/>
          <w:sz w:val="24"/>
          <w:szCs w:val="24"/>
          <w:lang w:val="en-US"/>
        </w:rPr>
        <w:t>:</w:t>
      </w:r>
      <w:r w:rsidR="00D91542" w:rsidRPr="003D3BB0">
        <w:rPr>
          <w:rFonts w:ascii="Bookman Old Style" w:hAnsi="Bookman Old Style"/>
          <w:i/>
          <w:iCs/>
          <w:sz w:val="24"/>
          <w:szCs w:val="24"/>
          <w:lang w:val="en-US"/>
        </w:rPr>
        <w:t xml:space="preserve"> In general, in the past have these products been mainly sold or mainly kept for family use?</w:t>
      </w:r>
    </w:p>
    <w:p w14:paraId="6284BCB9" w14:textId="77777777" w:rsidR="00A25EA1" w:rsidRPr="003D3BB0" w:rsidRDefault="00A25EA1" w:rsidP="00021C9C">
      <w:pPr>
        <w:numPr>
          <w:ilvl w:val="0"/>
          <w:numId w:val="195"/>
        </w:numPr>
        <w:tabs>
          <w:tab w:val="left" w:pos="1418"/>
        </w:tabs>
        <w:spacing w:before="240"/>
        <w:jc w:val="both"/>
        <w:rPr>
          <w:rFonts w:ascii="Bookman Old Style" w:hAnsi="Bookman Old Style"/>
          <w:sz w:val="24"/>
          <w:szCs w:val="24"/>
        </w:rPr>
      </w:pPr>
      <w:r w:rsidRPr="003D3BB0">
        <w:rPr>
          <w:rFonts w:ascii="Bookman Old Style" w:hAnsi="Bookman Old Style"/>
          <w:sz w:val="24"/>
          <w:szCs w:val="24"/>
        </w:rPr>
        <w:t>ONLY SOLD</w:t>
      </w:r>
    </w:p>
    <w:p w14:paraId="1948F228" w14:textId="77777777" w:rsidR="004D4AE8" w:rsidRPr="003D3BB0" w:rsidRDefault="00A25EA1" w:rsidP="00021C9C">
      <w:pPr>
        <w:numPr>
          <w:ilvl w:val="0"/>
          <w:numId w:val="195"/>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MAINLY SOLD </w:t>
      </w:r>
    </w:p>
    <w:p w14:paraId="1E7EA00E" w14:textId="77777777" w:rsidR="00A25EA1" w:rsidRPr="003D3BB0" w:rsidRDefault="00A25EA1" w:rsidP="00021C9C">
      <w:pPr>
        <w:numPr>
          <w:ilvl w:val="0"/>
          <w:numId w:val="195"/>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MAINLY KEPT FOR FAMILY USE </w:t>
      </w:r>
    </w:p>
    <w:p w14:paraId="7ACF0369" w14:textId="77777777" w:rsidR="00A25EA1" w:rsidRPr="003D3BB0" w:rsidRDefault="00A25EA1" w:rsidP="00021C9C">
      <w:pPr>
        <w:numPr>
          <w:ilvl w:val="0"/>
          <w:numId w:val="195"/>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ONLY KEPT FOR FAMILY USE </w:t>
      </w:r>
    </w:p>
    <w:p w14:paraId="72C2DA8A" w14:textId="77777777" w:rsidR="0014779F" w:rsidRPr="003D3BB0" w:rsidRDefault="004D4AE8"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lastRenderedPageBreak/>
        <w:t>This question seeks to identify whether work done in farming or rearing animals, fishing, or other type of activity should be identified as employment or own use production work. This question is asked of those who are unsure of the main intended destination. For those respondents, the past use of the products can instead be used to establish if the activity can be considered own use production of goods or employment.</w:t>
      </w:r>
    </w:p>
    <w:p w14:paraId="0DA6C835" w14:textId="261F07DE" w:rsidR="00EA6B63" w:rsidRPr="003D3BB0" w:rsidRDefault="00D734BA"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C05</w:t>
      </w:r>
      <w:r w:rsidR="007011AD" w:rsidRPr="003D3BB0">
        <w:rPr>
          <w:rFonts w:ascii="Bookman Old Style" w:hAnsi="Bookman Old Style"/>
          <w:b/>
          <w:bCs/>
          <w:i/>
          <w:iCs/>
          <w:sz w:val="24"/>
          <w:szCs w:val="24"/>
          <w:lang w:val="en-US"/>
        </w:rPr>
        <w:t>:</w:t>
      </w:r>
      <w:r w:rsidR="007011AD" w:rsidRPr="003D3BB0">
        <w:rPr>
          <w:rFonts w:ascii="Bookman Old Style" w:hAnsi="Bookman Old Style"/>
          <w:i/>
          <w:iCs/>
          <w:sz w:val="24"/>
          <w:szCs w:val="24"/>
          <w:lang w:val="en-US"/>
        </w:rPr>
        <w:t xml:space="preserve"> (</w:t>
      </w:r>
      <w:r w:rsidR="00EA6B63" w:rsidRPr="003D3BB0">
        <w:rPr>
          <w:rFonts w:ascii="Bookman Old Style" w:hAnsi="Bookman Old Style"/>
          <w:i/>
          <w:iCs/>
          <w:sz w:val="24"/>
          <w:szCs w:val="24"/>
          <w:lang w:val="en-US"/>
        </w:rPr>
        <w:t>Were/Was) (you/NAME) hired by someone else to do this work?</w:t>
      </w:r>
    </w:p>
    <w:p w14:paraId="11EF26E1" w14:textId="13D2FD7D" w:rsidR="00EA6B63" w:rsidRPr="003D3BB0" w:rsidRDefault="00D734BA"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C06</w:t>
      </w:r>
      <w:r w:rsidR="00EA6B63" w:rsidRPr="003D3BB0">
        <w:rPr>
          <w:rFonts w:ascii="Bookman Old Style" w:hAnsi="Bookman Old Style"/>
          <w:b/>
          <w:bCs/>
          <w:i/>
          <w:iCs/>
          <w:sz w:val="24"/>
          <w:szCs w:val="24"/>
          <w:lang w:val="en-US"/>
        </w:rPr>
        <w:t xml:space="preserve">: </w:t>
      </w:r>
      <w:r w:rsidR="00EA6B63" w:rsidRPr="003D3BB0">
        <w:rPr>
          <w:rFonts w:ascii="Bookman Old Style" w:hAnsi="Bookman Old Style"/>
          <w:i/>
          <w:iCs/>
          <w:sz w:val="24"/>
          <w:szCs w:val="24"/>
          <w:lang w:val="en-US"/>
        </w:rPr>
        <w:t>What are the main products from (farming, rearing animals, and/or [fishing]) that (you/NAME) was/were working on? (for example: citrus fruits, vegetables, freshwater fish, cattle, chicken, rice)</w:t>
      </w:r>
    </w:p>
    <w:p w14:paraId="1EB338FE" w14:textId="0F7DA9B7" w:rsidR="00394F79" w:rsidRPr="003D3BB0" w:rsidRDefault="00394F79" w:rsidP="00394F79">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Description of the main products produced by respondent who worked to produce foodstuff for own-use in farming or fishing must be provided</w:t>
      </w:r>
      <w:r w:rsidR="00803F7D" w:rsidRPr="003D3BB0">
        <w:rPr>
          <w:rFonts w:ascii="Bookman Old Style" w:hAnsi="Bookman Old Style"/>
          <w:sz w:val="24"/>
          <w:szCs w:val="24"/>
          <w:lang w:val="en-US"/>
        </w:rPr>
        <w:t>. A corr</w:t>
      </w:r>
      <w:r w:rsidR="007011AD" w:rsidRPr="003D3BB0">
        <w:rPr>
          <w:rFonts w:ascii="Bookman Old Style" w:hAnsi="Bookman Old Style"/>
          <w:sz w:val="24"/>
          <w:szCs w:val="24"/>
          <w:lang w:val="en-US"/>
        </w:rPr>
        <w:t>e</w:t>
      </w:r>
      <w:r w:rsidR="00803F7D" w:rsidRPr="003D3BB0">
        <w:rPr>
          <w:rFonts w:ascii="Bookman Old Style" w:hAnsi="Bookman Old Style"/>
          <w:sz w:val="24"/>
          <w:szCs w:val="24"/>
          <w:lang w:val="en-US"/>
        </w:rPr>
        <w:t xml:space="preserve">sponding ISIC code must be determined. </w:t>
      </w:r>
      <w:r w:rsidRPr="003D3BB0">
        <w:rPr>
          <w:rFonts w:ascii="Bookman Old Style" w:hAnsi="Bookman Old Style"/>
          <w:sz w:val="24"/>
          <w:szCs w:val="24"/>
          <w:lang w:val="en-US"/>
        </w:rPr>
        <w:t xml:space="preserve"> </w:t>
      </w:r>
    </w:p>
    <w:p w14:paraId="39FFD663" w14:textId="00D8F5D4" w:rsidR="00803F7D" w:rsidRPr="003D3BB0" w:rsidRDefault="00D734BA"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C07</w:t>
      </w:r>
      <w:r w:rsidR="00EA6B63" w:rsidRPr="003D3BB0">
        <w:rPr>
          <w:rFonts w:ascii="Bookman Old Style" w:hAnsi="Bookman Old Style"/>
          <w:b/>
          <w:bCs/>
          <w:i/>
          <w:iCs/>
          <w:sz w:val="24"/>
          <w:szCs w:val="24"/>
          <w:lang w:val="en-US"/>
        </w:rPr>
        <w:t>:</w:t>
      </w:r>
      <w:r w:rsidR="00EA6B63" w:rsidRPr="003D3BB0">
        <w:rPr>
          <w:rFonts w:ascii="Bookman Old Style" w:hAnsi="Bookman Old Style"/>
          <w:i/>
          <w:iCs/>
          <w:sz w:val="24"/>
          <w:szCs w:val="24"/>
          <w:lang w:val="en-US"/>
        </w:rPr>
        <w:t xml:space="preserve"> </w:t>
      </w:r>
      <w:r w:rsidR="00803F7D" w:rsidRPr="003D3BB0">
        <w:rPr>
          <w:rFonts w:ascii="Bookman Old Style" w:hAnsi="Bookman Old Style"/>
          <w:i/>
          <w:iCs/>
          <w:sz w:val="24"/>
          <w:szCs w:val="24"/>
          <w:lang w:val="en-US"/>
        </w:rPr>
        <w:t>In the last 7 days</w:t>
      </w:r>
      <w:r w:rsidR="00EA6B63" w:rsidRPr="003D3BB0">
        <w:rPr>
          <w:rFonts w:ascii="Bookman Old Style" w:hAnsi="Bookman Old Style"/>
          <w:i/>
          <w:iCs/>
          <w:sz w:val="24"/>
          <w:szCs w:val="24"/>
          <w:lang w:val="en-US"/>
        </w:rPr>
        <w:t xml:space="preserve">, on how many days did (you/NAME) do this work? </w:t>
      </w:r>
    </w:p>
    <w:p w14:paraId="26D06111" w14:textId="77777777" w:rsidR="0014779F" w:rsidRPr="003D3BB0" w:rsidRDefault="00803F7D"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Respondents should report any day during the last 7 days when they carried out the activity even for a short period of time. Enter</w:t>
      </w:r>
      <w:r w:rsidR="00EA6B63" w:rsidRPr="003D3BB0">
        <w:rPr>
          <w:rFonts w:ascii="Bookman Old Style" w:hAnsi="Bookman Old Style"/>
          <w:sz w:val="24"/>
          <w:szCs w:val="24"/>
          <w:lang w:val="en-US"/>
        </w:rPr>
        <w:t xml:space="preserve"> “0” </w:t>
      </w:r>
      <w:r w:rsidRPr="003D3BB0">
        <w:rPr>
          <w:rFonts w:ascii="Bookman Old Style" w:hAnsi="Bookman Old Style"/>
          <w:sz w:val="24"/>
          <w:szCs w:val="24"/>
          <w:lang w:val="en-US"/>
        </w:rPr>
        <w:t>if a respondent was temporarily absent in the last 7 days.</w:t>
      </w:r>
    </w:p>
    <w:p w14:paraId="687B8833" w14:textId="37649C08" w:rsidR="00803F7D" w:rsidRPr="003D3BB0" w:rsidRDefault="00D734BA" w:rsidP="00803F7D">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C08</w:t>
      </w:r>
      <w:r w:rsidR="00EA6B63" w:rsidRPr="003D3BB0">
        <w:rPr>
          <w:rFonts w:ascii="Bookman Old Style" w:hAnsi="Bookman Old Style"/>
          <w:b/>
          <w:bCs/>
          <w:i/>
          <w:iCs/>
          <w:sz w:val="24"/>
          <w:szCs w:val="24"/>
          <w:lang w:val="en-US"/>
        </w:rPr>
        <w:t xml:space="preserve">: </w:t>
      </w:r>
      <w:r w:rsidR="00EA6B63" w:rsidRPr="003D3BB0">
        <w:rPr>
          <w:rFonts w:ascii="Bookman Old Style" w:hAnsi="Bookman Old Style"/>
          <w:i/>
          <w:iCs/>
          <w:sz w:val="24"/>
          <w:szCs w:val="24"/>
          <w:lang w:val="en-US"/>
        </w:rPr>
        <w:t xml:space="preserve">How many hours per day did (you/NAME) spend doing this last week? </w:t>
      </w:r>
    </w:p>
    <w:p w14:paraId="66250E27" w14:textId="6CF64147" w:rsidR="00710534" w:rsidRPr="003D3BB0" w:rsidRDefault="00803F7D"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This is </w:t>
      </w:r>
      <w:r w:rsidR="00525F54" w:rsidRPr="003D3BB0">
        <w:rPr>
          <w:rFonts w:ascii="Bookman Old Style" w:hAnsi="Bookman Old Style"/>
          <w:sz w:val="24"/>
          <w:szCs w:val="24"/>
          <w:lang w:val="en-US"/>
        </w:rPr>
        <w:t>the ave</w:t>
      </w:r>
      <w:r w:rsidR="007011AD" w:rsidRPr="003D3BB0">
        <w:rPr>
          <w:rFonts w:ascii="Bookman Old Style" w:hAnsi="Bookman Old Style"/>
          <w:sz w:val="24"/>
          <w:szCs w:val="24"/>
          <w:lang w:val="en-US"/>
        </w:rPr>
        <w:t>rage</w:t>
      </w:r>
      <w:r w:rsidR="00525F54"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number of hours per day the respondent worked to produce goods from agriculture or fishing for household consumption in the last 7 days. </w:t>
      </w:r>
      <w:r w:rsidR="00710534" w:rsidRPr="003D3BB0">
        <w:rPr>
          <w:rFonts w:ascii="Bookman Old Style" w:hAnsi="Bookman Old Style"/>
          <w:sz w:val="24"/>
          <w:szCs w:val="24"/>
          <w:lang w:val="en-US"/>
        </w:rPr>
        <w:t xml:space="preserve">Recode hours in </w:t>
      </w:r>
      <w:r w:rsidR="007011AD" w:rsidRPr="003D3BB0">
        <w:rPr>
          <w:rFonts w:ascii="Bookman Old Style" w:hAnsi="Bookman Old Style"/>
          <w:sz w:val="24"/>
          <w:szCs w:val="24"/>
          <w:lang w:val="en-US"/>
        </w:rPr>
        <w:t>0.5-hour</w:t>
      </w:r>
      <w:r w:rsidR="00710534" w:rsidRPr="003D3BB0">
        <w:rPr>
          <w:rFonts w:ascii="Bookman Old Style" w:hAnsi="Bookman Old Style"/>
          <w:sz w:val="24"/>
          <w:szCs w:val="24"/>
          <w:lang w:val="en-US"/>
        </w:rPr>
        <w:t xml:space="preserve"> intervals. If the respondent gives a response in some other way (</w:t>
      </w:r>
      <w:proofErr w:type="gramStart"/>
      <w:r w:rsidR="00710534" w:rsidRPr="003D3BB0">
        <w:rPr>
          <w:rFonts w:ascii="Bookman Old Style" w:hAnsi="Bookman Old Style"/>
          <w:sz w:val="24"/>
          <w:szCs w:val="24"/>
          <w:lang w:val="en-US"/>
        </w:rPr>
        <w:t>e.g.</w:t>
      </w:r>
      <w:proofErr w:type="gramEnd"/>
      <w:r w:rsidR="00710534" w:rsidRPr="003D3BB0">
        <w:rPr>
          <w:rFonts w:ascii="Bookman Old Style" w:hAnsi="Bookman Old Style"/>
          <w:sz w:val="24"/>
          <w:szCs w:val="24"/>
          <w:lang w:val="en-US"/>
        </w:rPr>
        <w:t xml:space="preserve"> 10 hours 20 minutes), round up or down to the nearest 0.5 hours (i.e. 10.5 hours). </w:t>
      </w:r>
    </w:p>
    <w:p w14:paraId="7F22B38E" w14:textId="31AF31B7" w:rsidR="00EB1B81" w:rsidRDefault="00710534" w:rsidP="005308B4">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Exclude time spent travelling between the home and the land plot, lake, sea, etc. for example at the start and end of the work day, as well as time spent on long breaks, for example, meal breaks.  </w:t>
      </w:r>
      <w:r w:rsidR="00803F7D" w:rsidRPr="003D3BB0">
        <w:rPr>
          <w:rFonts w:ascii="Bookman Old Style" w:hAnsi="Bookman Old Style"/>
          <w:sz w:val="24"/>
          <w:szCs w:val="24"/>
          <w:lang w:val="en-US"/>
        </w:rPr>
        <w:t>Enter “0” if a respondent was temporarily absent in the last 7 days.</w:t>
      </w:r>
      <w:r w:rsidR="00525F54" w:rsidRPr="003D3BB0">
        <w:rPr>
          <w:rFonts w:ascii="Bookman Old Style" w:hAnsi="Bookman Old Style"/>
          <w:sz w:val="24"/>
          <w:szCs w:val="24"/>
          <w:lang w:val="en-US"/>
        </w:rPr>
        <w:t xml:space="preserve"> Exclude time </w:t>
      </w:r>
      <w:r w:rsidR="00D834DE" w:rsidRPr="003D3BB0">
        <w:rPr>
          <w:rFonts w:ascii="Bookman Old Style" w:hAnsi="Bookman Old Style"/>
          <w:sz w:val="24"/>
          <w:szCs w:val="24"/>
          <w:lang w:val="en-US"/>
        </w:rPr>
        <w:t>spent in activities int</w:t>
      </w:r>
      <w:r w:rsidR="00EB1B81">
        <w:rPr>
          <w:rFonts w:ascii="Bookman Old Style" w:hAnsi="Bookman Old Style"/>
          <w:sz w:val="24"/>
          <w:szCs w:val="24"/>
          <w:lang w:val="en-US"/>
        </w:rPr>
        <w:t>ended mainly for sale or barter.</w:t>
      </w:r>
    </w:p>
    <w:p w14:paraId="10D5AAC0" w14:textId="08AD5CB1" w:rsidR="005308B4" w:rsidRDefault="00EB1B81" w:rsidP="00EB7E76">
      <w:pPr>
        <w:pStyle w:val="Heading2"/>
        <w:numPr>
          <w:ilvl w:val="0"/>
          <w:numId w:val="0"/>
        </w:numPr>
        <w:ind w:left="576" w:hanging="576"/>
        <w:rPr>
          <w:lang w:val="en-US"/>
        </w:rPr>
      </w:pPr>
      <w:bookmarkStart w:id="1166" w:name="_Toc146275367"/>
      <w:bookmarkStart w:id="1167" w:name="_Toc146277082"/>
      <w:r>
        <w:rPr>
          <w:lang w:val="en-US"/>
        </w:rPr>
        <w:t>7</w:t>
      </w:r>
      <w:r w:rsidR="005308B4">
        <w:rPr>
          <w:lang w:val="en-US"/>
        </w:rPr>
        <w:t>.4.</w:t>
      </w:r>
      <w:r w:rsidR="005308B4" w:rsidRPr="00856440">
        <w:rPr>
          <w:lang w:val="en-US"/>
        </w:rPr>
        <w:t xml:space="preserve"> TEVET RELATED WORK AND MARKET ORIENTATION (TVT)</w:t>
      </w:r>
      <w:bookmarkEnd w:id="1166"/>
      <w:bookmarkEnd w:id="1167"/>
    </w:p>
    <w:p w14:paraId="73B6E4B2" w14:textId="77777777" w:rsidR="005308B4" w:rsidRPr="00856440" w:rsidRDefault="005308B4" w:rsidP="005308B4">
      <w:pPr>
        <w:tabs>
          <w:tab w:val="left" w:pos="1418"/>
        </w:tabs>
        <w:spacing w:before="240"/>
        <w:jc w:val="both"/>
        <w:rPr>
          <w:rFonts w:ascii="Bookman Old Style" w:hAnsi="Bookman Old Style"/>
          <w:color w:val="4472C4" w:themeColor="accent1"/>
          <w:sz w:val="24"/>
          <w:szCs w:val="24"/>
          <w:lang w:val="en-US"/>
        </w:rPr>
      </w:pPr>
      <w:commentRangeStart w:id="1168"/>
      <w:r w:rsidRPr="00856440">
        <w:rPr>
          <w:rFonts w:ascii="Bookman Old Style" w:hAnsi="Bookman Old Style"/>
          <w:i/>
          <w:color w:val="4472C4" w:themeColor="accent1"/>
          <w:sz w:val="24"/>
          <w:szCs w:val="24"/>
          <w:lang w:val="en-US"/>
        </w:rPr>
        <w:t>ASK IF (C01=d OR C02 = d) AND DEM10 = 3</w:t>
      </w:r>
      <w:commentRangeEnd w:id="1168"/>
      <w:r w:rsidRPr="00AE11EB">
        <w:rPr>
          <w:rFonts w:ascii="Bookman Old Style" w:hAnsi="Bookman Old Style"/>
          <w:color w:val="4472C4" w:themeColor="accent1"/>
          <w:sz w:val="24"/>
          <w:szCs w:val="24"/>
        </w:rPr>
        <w:commentReference w:id="1168"/>
      </w:r>
    </w:p>
    <w:p w14:paraId="06D3F0DA" w14:textId="05F9F1D9" w:rsidR="005308B4" w:rsidRPr="005308B4" w:rsidRDefault="005308B4" w:rsidP="005308B4">
      <w:pPr>
        <w:tabs>
          <w:tab w:val="left" w:pos="1418"/>
        </w:tabs>
        <w:spacing w:before="240"/>
        <w:jc w:val="both"/>
        <w:rPr>
          <w:rFonts w:ascii="Bookman Old Style" w:hAnsi="Bookman Old Style"/>
          <w:i/>
          <w:sz w:val="24"/>
          <w:szCs w:val="24"/>
        </w:rPr>
      </w:pPr>
      <w:r w:rsidRPr="00856440">
        <w:rPr>
          <w:rFonts w:ascii="Bookman Old Style" w:hAnsi="Bookman Old Style"/>
          <w:b/>
          <w:sz w:val="24"/>
          <w:szCs w:val="24"/>
          <w:lang w:val="en-US"/>
        </w:rPr>
        <w:t>TVT01</w:t>
      </w:r>
      <w:r w:rsidRPr="00856440">
        <w:rPr>
          <w:rFonts w:ascii="Bookman Old Style" w:hAnsi="Bookman Old Style"/>
          <w:sz w:val="24"/>
          <w:szCs w:val="24"/>
          <w:lang w:val="en-US"/>
        </w:rPr>
        <w:t xml:space="preserve">. Apart from agricultural work, was this work that you mentioned in…? </w:t>
      </w:r>
      <w:r w:rsidRPr="005308B4">
        <w:rPr>
          <w:rFonts w:ascii="Bookman Old Style" w:hAnsi="Bookman Old Style"/>
          <w:i/>
          <w:sz w:val="24"/>
          <w:szCs w:val="24"/>
        </w:rPr>
        <w:t xml:space="preserve">READ AND MARK ALL THAT APPLY </w:t>
      </w:r>
    </w:p>
    <w:p w14:paraId="0BCB9006" w14:textId="77777777" w:rsidR="005308B4" w:rsidRPr="005308B4" w:rsidRDefault="005308B4" w:rsidP="005308B4">
      <w:pPr>
        <w:numPr>
          <w:ilvl w:val="0"/>
          <w:numId w:val="259"/>
        </w:numPr>
        <w:tabs>
          <w:tab w:val="left" w:pos="1418"/>
        </w:tabs>
        <w:jc w:val="both"/>
        <w:rPr>
          <w:rFonts w:ascii="Bookman Old Style" w:hAnsi="Bookman Old Style"/>
          <w:sz w:val="24"/>
          <w:szCs w:val="24"/>
        </w:rPr>
      </w:pPr>
      <w:r w:rsidRPr="005308B4">
        <w:rPr>
          <w:rFonts w:ascii="Bookman Old Style" w:hAnsi="Bookman Old Style"/>
          <w:sz w:val="24"/>
          <w:szCs w:val="24"/>
        </w:rPr>
        <w:t xml:space="preserve">Automobile </w:t>
      </w:r>
      <w:proofErr w:type="spellStart"/>
      <w:r w:rsidRPr="005308B4">
        <w:rPr>
          <w:rFonts w:ascii="Bookman Old Style" w:hAnsi="Bookman Old Style"/>
          <w:sz w:val="24"/>
          <w:szCs w:val="24"/>
        </w:rPr>
        <w:t>Mechanics</w:t>
      </w:r>
      <w:proofErr w:type="spellEnd"/>
      <w:r w:rsidRPr="005308B4">
        <w:rPr>
          <w:rFonts w:ascii="Bookman Old Style" w:hAnsi="Bookman Old Style"/>
          <w:sz w:val="24"/>
          <w:szCs w:val="24"/>
        </w:rPr>
        <w:t xml:space="preserve"> (AMM)</w:t>
      </w:r>
    </w:p>
    <w:p w14:paraId="1B60EBD5" w14:textId="77777777" w:rsidR="005308B4" w:rsidRPr="005308B4" w:rsidRDefault="005308B4" w:rsidP="005308B4">
      <w:pPr>
        <w:numPr>
          <w:ilvl w:val="0"/>
          <w:numId w:val="259"/>
        </w:numPr>
        <w:tabs>
          <w:tab w:val="left" w:pos="1418"/>
        </w:tabs>
        <w:jc w:val="both"/>
        <w:rPr>
          <w:rFonts w:ascii="Bookman Old Style" w:hAnsi="Bookman Old Style"/>
          <w:sz w:val="24"/>
          <w:szCs w:val="24"/>
        </w:rPr>
      </w:pPr>
      <w:r w:rsidRPr="005308B4">
        <w:rPr>
          <w:rFonts w:ascii="Bookman Old Style" w:hAnsi="Bookman Old Style"/>
          <w:sz w:val="24"/>
          <w:szCs w:val="24"/>
        </w:rPr>
        <w:t>Administrative Studies (AAS) </w:t>
      </w:r>
    </w:p>
    <w:p w14:paraId="7043FFF3" w14:textId="77777777" w:rsidR="005308B4" w:rsidRPr="005308B4" w:rsidRDefault="005308B4" w:rsidP="005308B4">
      <w:pPr>
        <w:numPr>
          <w:ilvl w:val="0"/>
          <w:numId w:val="259"/>
        </w:numPr>
        <w:tabs>
          <w:tab w:val="left" w:pos="1418"/>
        </w:tabs>
        <w:jc w:val="both"/>
        <w:rPr>
          <w:rFonts w:ascii="Bookman Old Style" w:hAnsi="Bookman Old Style"/>
          <w:sz w:val="24"/>
          <w:szCs w:val="24"/>
        </w:rPr>
      </w:pPr>
      <w:proofErr w:type="spellStart"/>
      <w:r w:rsidRPr="005308B4">
        <w:rPr>
          <w:rFonts w:ascii="Bookman Old Style" w:hAnsi="Bookman Old Style"/>
          <w:sz w:val="24"/>
          <w:szCs w:val="24"/>
        </w:rPr>
        <w:t>Bricklaying</w:t>
      </w:r>
      <w:proofErr w:type="spellEnd"/>
      <w:r w:rsidRPr="005308B4">
        <w:rPr>
          <w:rFonts w:ascii="Bookman Old Style" w:hAnsi="Bookman Old Style"/>
          <w:sz w:val="24"/>
          <w:szCs w:val="24"/>
        </w:rPr>
        <w:t xml:space="preserve"> (BRL) </w:t>
      </w:r>
    </w:p>
    <w:p w14:paraId="7BBF089B" w14:textId="77777777" w:rsidR="005308B4" w:rsidRPr="005308B4" w:rsidRDefault="005308B4" w:rsidP="005308B4">
      <w:pPr>
        <w:numPr>
          <w:ilvl w:val="0"/>
          <w:numId w:val="259"/>
        </w:numPr>
        <w:tabs>
          <w:tab w:val="left" w:pos="1418"/>
        </w:tabs>
        <w:jc w:val="both"/>
        <w:rPr>
          <w:rFonts w:ascii="Bookman Old Style" w:hAnsi="Bookman Old Style"/>
          <w:sz w:val="24"/>
          <w:szCs w:val="24"/>
        </w:rPr>
      </w:pPr>
      <w:proofErr w:type="spellStart"/>
      <w:r w:rsidRPr="005308B4">
        <w:rPr>
          <w:rFonts w:ascii="Bookman Old Style" w:hAnsi="Bookman Old Style"/>
          <w:sz w:val="24"/>
          <w:szCs w:val="24"/>
        </w:rPr>
        <w:t>Cosmetology</w:t>
      </w:r>
      <w:proofErr w:type="spellEnd"/>
      <w:r w:rsidRPr="005308B4">
        <w:rPr>
          <w:rFonts w:ascii="Bookman Old Style" w:hAnsi="Bookman Old Style"/>
          <w:sz w:val="24"/>
          <w:szCs w:val="24"/>
        </w:rPr>
        <w:t xml:space="preserve"> (CMG)</w:t>
      </w:r>
    </w:p>
    <w:p w14:paraId="6ABA21E9" w14:textId="77777777" w:rsidR="005308B4" w:rsidRPr="005308B4" w:rsidRDefault="005308B4" w:rsidP="005308B4">
      <w:pPr>
        <w:numPr>
          <w:ilvl w:val="0"/>
          <w:numId w:val="259"/>
        </w:numPr>
        <w:tabs>
          <w:tab w:val="left" w:pos="1418"/>
        </w:tabs>
        <w:jc w:val="both"/>
        <w:rPr>
          <w:rFonts w:ascii="Bookman Old Style" w:hAnsi="Bookman Old Style"/>
          <w:sz w:val="24"/>
          <w:szCs w:val="24"/>
        </w:rPr>
      </w:pPr>
      <w:proofErr w:type="spellStart"/>
      <w:r w:rsidRPr="005308B4">
        <w:rPr>
          <w:rFonts w:ascii="Bookman Old Style" w:hAnsi="Bookman Old Style"/>
          <w:sz w:val="24"/>
          <w:szCs w:val="24"/>
        </w:rPr>
        <w:t>Carpentry</w:t>
      </w:r>
      <w:proofErr w:type="spellEnd"/>
      <w:r w:rsidRPr="005308B4">
        <w:rPr>
          <w:rFonts w:ascii="Bookman Old Style" w:hAnsi="Bookman Old Style"/>
          <w:sz w:val="24"/>
          <w:szCs w:val="24"/>
        </w:rPr>
        <w:t xml:space="preserve"> and </w:t>
      </w:r>
      <w:proofErr w:type="spellStart"/>
      <w:r w:rsidRPr="005308B4">
        <w:rPr>
          <w:rFonts w:ascii="Bookman Old Style" w:hAnsi="Bookman Old Style"/>
          <w:sz w:val="24"/>
          <w:szCs w:val="24"/>
        </w:rPr>
        <w:t>Joinery</w:t>
      </w:r>
      <w:proofErr w:type="spellEnd"/>
      <w:r w:rsidRPr="005308B4">
        <w:rPr>
          <w:rFonts w:ascii="Bookman Old Style" w:hAnsi="Bookman Old Style"/>
          <w:sz w:val="24"/>
          <w:szCs w:val="24"/>
        </w:rPr>
        <w:t xml:space="preserve"> (CRJ)</w:t>
      </w:r>
    </w:p>
    <w:p w14:paraId="01B3CE60" w14:textId="77777777" w:rsidR="005308B4" w:rsidRPr="005308B4" w:rsidRDefault="005308B4" w:rsidP="005308B4">
      <w:pPr>
        <w:numPr>
          <w:ilvl w:val="0"/>
          <w:numId w:val="259"/>
        </w:numPr>
        <w:tabs>
          <w:tab w:val="left" w:pos="1418"/>
        </w:tabs>
        <w:jc w:val="both"/>
        <w:rPr>
          <w:rFonts w:ascii="Bookman Old Style" w:hAnsi="Bookman Old Style"/>
          <w:sz w:val="24"/>
          <w:szCs w:val="24"/>
        </w:rPr>
      </w:pPr>
      <w:proofErr w:type="spellStart"/>
      <w:r w:rsidRPr="005308B4">
        <w:rPr>
          <w:rFonts w:ascii="Bookman Old Style" w:hAnsi="Bookman Old Style"/>
          <w:sz w:val="24"/>
          <w:szCs w:val="24"/>
        </w:rPr>
        <w:t>Edible</w:t>
      </w:r>
      <w:proofErr w:type="spellEnd"/>
      <w:r w:rsidRPr="005308B4">
        <w:rPr>
          <w:rFonts w:ascii="Bookman Old Style" w:hAnsi="Bookman Old Style"/>
          <w:sz w:val="24"/>
          <w:szCs w:val="24"/>
        </w:rPr>
        <w:t xml:space="preserve"> </w:t>
      </w:r>
      <w:proofErr w:type="spellStart"/>
      <w:r w:rsidRPr="005308B4">
        <w:rPr>
          <w:rFonts w:ascii="Bookman Old Style" w:hAnsi="Bookman Old Style"/>
          <w:sz w:val="24"/>
          <w:szCs w:val="24"/>
        </w:rPr>
        <w:t>Horticulture</w:t>
      </w:r>
      <w:proofErr w:type="spellEnd"/>
      <w:r w:rsidRPr="005308B4">
        <w:rPr>
          <w:rFonts w:ascii="Bookman Old Style" w:hAnsi="Bookman Old Style"/>
          <w:sz w:val="24"/>
          <w:szCs w:val="24"/>
        </w:rPr>
        <w:t xml:space="preserve"> (EHC)</w:t>
      </w:r>
    </w:p>
    <w:p w14:paraId="6A00ED79" w14:textId="77777777" w:rsidR="005308B4" w:rsidRPr="00856440" w:rsidRDefault="005308B4" w:rsidP="005308B4">
      <w:pPr>
        <w:numPr>
          <w:ilvl w:val="0"/>
          <w:numId w:val="259"/>
        </w:numPr>
        <w:tabs>
          <w:tab w:val="left" w:pos="1418"/>
        </w:tabs>
        <w:jc w:val="both"/>
        <w:rPr>
          <w:rFonts w:ascii="Bookman Old Style" w:hAnsi="Bookman Old Style"/>
          <w:sz w:val="24"/>
          <w:szCs w:val="24"/>
          <w:lang w:val="en-US"/>
        </w:rPr>
      </w:pPr>
      <w:r w:rsidRPr="00856440">
        <w:rPr>
          <w:rFonts w:ascii="Bookman Old Style" w:hAnsi="Bookman Old Style"/>
          <w:sz w:val="24"/>
          <w:szCs w:val="24"/>
          <w:lang w:val="en-US"/>
        </w:rPr>
        <w:lastRenderedPageBreak/>
        <w:t>Electrical Installation and Electronics (EIE) </w:t>
      </w:r>
    </w:p>
    <w:p w14:paraId="40A3286E" w14:textId="77777777" w:rsidR="005308B4" w:rsidRPr="005308B4" w:rsidRDefault="005308B4" w:rsidP="005308B4">
      <w:pPr>
        <w:numPr>
          <w:ilvl w:val="0"/>
          <w:numId w:val="259"/>
        </w:numPr>
        <w:tabs>
          <w:tab w:val="left" w:pos="1418"/>
        </w:tabs>
        <w:jc w:val="both"/>
        <w:rPr>
          <w:rFonts w:ascii="Bookman Old Style" w:hAnsi="Bookman Old Style"/>
          <w:sz w:val="24"/>
          <w:szCs w:val="24"/>
        </w:rPr>
      </w:pPr>
      <w:proofErr w:type="spellStart"/>
      <w:r w:rsidRPr="005308B4">
        <w:rPr>
          <w:rFonts w:ascii="Bookman Old Style" w:hAnsi="Bookman Old Style"/>
          <w:sz w:val="24"/>
          <w:szCs w:val="24"/>
        </w:rPr>
        <w:t>Fabrication</w:t>
      </w:r>
      <w:proofErr w:type="spellEnd"/>
      <w:r w:rsidRPr="005308B4">
        <w:rPr>
          <w:rFonts w:ascii="Bookman Old Style" w:hAnsi="Bookman Old Style"/>
          <w:sz w:val="24"/>
          <w:szCs w:val="24"/>
        </w:rPr>
        <w:t xml:space="preserve"> and Welding (FBW)</w:t>
      </w:r>
    </w:p>
    <w:p w14:paraId="4E52DCE6" w14:textId="77777777" w:rsidR="005308B4" w:rsidRPr="005308B4" w:rsidRDefault="005308B4" w:rsidP="005308B4">
      <w:pPr>
        <w:numPr>
          <w:ilvl w:val="0"/>
          <w:numId w:val="259"/>
        </w:numPr>
        <w:tabs>
          <w:tab w:val="left" w:pos="1418"/>
        </w:tabs>
        <w:jc w:val="both"/>
        <w:rPr>
          <w:rFonts w:ascii="Bookman Old Style" w:hAnsi="Bookman Old Style"/>
          <w:sz w:val="24"/>
          <w:szCs w:val="24"/>
        </w:rPr>
      </w:pPr>
      <w:r w:rsidRPr="005308B4">
        <w:rPr>
          <w:rFonts w:ascii="Bookman Old Style" w:hAnsi="Bookman Old Style"/>
          <w:sz w:val="24"/>
          <w:szCs w:val="24"/>
        </w:rPr>
        <w:t>Food Production (FPR) </w:t>
      </w:r>
    </w:p>
    <w:p w14:paraId="5BF154B2" w14:textId="77777777" w:rsidR="005308B4" w:rsidRPr="005308B4" w:rsidRDefault="005308B4" w:rsidP="005308B4">
      <w:pPr>
        <w:numPr>
          <w:ilvl w:val="0"/>
          <w:numId w:val="259"/>
        </w:numPr>
        <w:tabs>
          <w:tab w:val="left" w:pos="1418"/>
        </w:tabs>
        <w:jc w:val="both"/>
        <w:rPr>
          <w:rFonts w:ascii="Bookman Old Style" w:hAnsi="Bookman Old Style"/>
          <w:sz w:val="24"/>
          <w:szCs w:val="24"/>
        </w:rPr>
      </w:pPr>
      <w:r w:rsidRPr="005308B4">
        <w:rPr>
          <w:rFonts w:ascii="Bookman Old Style" w:hAnsi="Bookman Old Style"/>
          <w:sz w:val="24"/>
          <w:szCs w:val="24"/>
        </w:rPr>
        <w:t>General Fitting (GFT)</w:t>
      </w:r>
    </w:p>
    <w:p w14:paraId="544B1524" w14:textId="77777777" w:rsidR="005308B4" w:rsidRPr="00856440" w:rsidRDefault="005308B4" w:rsidP="005308B4">
      <w:pPr>
        <w:numPr>
          <w:ilvl w:val="0"/>
          <w:numId w:val="259"/>
        </w:numPr>
        <w:tabs>
          <w:tab w:val="left" w:pos="1418"/>
        </w:tabs>
        <w:jc w:val="both"/>
        <w:rPr>
          <w:rFonts w:ascii="Bookman Old Style" w:hAnsi="Bookman Old Style"/>
          <w:sz w:val="24"/>
          <w:szCs w:val="24"/>
          <w:lang w:val="en-US"/>
        </w:rPr>
      </w:pPr>
      <w:r w:rsidRPr="00856440">
        <w:rPr>
          <w:rFonts w:ascii="Bookman Old Style" w:hAnsi="Bookman Old Style"/>
          <w:sz w:val="24"/>
          <w:szCs w:val="24"/>
          <w:lang w:val="en-US"/>
        </w:rPr>
        <w:t>Information and Communication Technology (ICT)</w:t>
      </w:r>
    </w:p>
    <w:p w14:paraId="5F76F62B" w14:textId="77777777" w:rsidR="005308B4" w:rsidRPr="005308B4" w:rsidRDefault="005308B4" w:rsidP="005308B4">
      <w:pPr>
        <w:numPr>
          <w:ilvl w:val="0"/>
          <w:numId w:val="259"/>
        </w:numPr>
        <w:tabs>
          <w:tab w:val="left" w:pos="1418"/>
        </w:tabs>
        <w:jc w:val="both"/>
        <w:rPr>
          <w:rFonts w:ascii="Bookman Old Style" w:hAnsi="Bookman Old Style"/>
          <w:sz w:val="24"/>
          <w:szCs w:val="24"/>
        </w:rPr>
      </w:pPr>
      <w:proofErr w:type="spellStart"/>
      <w:r w:rsidRPr="005308B4">
        <w:rPr>
          <w:rFonts w:ascii="Bookman Old Style" w:hAnsi="Bookman Old Style"/>
          <w:sz w:val="24"/>
          <w:szCs w:val="24"/>
        </w:rPr>
        <w:t>Motorcycle</w:t>
      </w:r>
      <w:proofErr w:type="spellEnd"/>
      <w:r w:rsidRPr="005308B4">
        <w:rPr>
          <w:rFonts w:ascii="Bookman Old Style" w:hAnsi="Bookman Old Style"/>
          <w:sz w:val="24"/>
          <w:szCs w:val="24"/>
        </w:rPr>
        <w:t xml:space="preserve"> </w:t>
      </w:r>
      <w:proofErr w:type="spellStart"/>
      <w:r w:rsidRPr="005308B4">
        <w:rPr>
          <w:rFonts w:ascii="Bookman Old Style" w:hAnsi="Bookman Old Style"/>
          <w:sz w:val="24"/>
          <w:szCs w:val="24"/>
        </w:rPr>
        <w:t>Mechanics</w:t>
      </w:r>
      <w:proofErr w:type="spellEnd"/>
      <w:r w:rsidRPr="005308B4">
        <w:rPr>
          <w:rFonts w:ascii="Bookman Old Style" w:hAnsi="Bookman Old Style"/>
          <w:sz w:val="24"/>
          <w:szCs w:val="24"/>
        </w:rPr>
        <w:t xml:space="preserve"> (MCM)</w:t>
      </w:r>
    </w:p>
    <w:p w14:paraId="71CEC5A1" w14:textId="77777777" w:rsidR="005308B4" w:rsidRPr="005308B4" w:rsidRDefault="005308B4" w:rsidP="005308B4">
      <w:pPr>
        <w:numPr>
          <w:ilvl w:val="0"/>
          <w:numId w:val="259"/>
        </w:numPr>
        <w:tabs>
          <w:tab w:val="left" w:pos="1418"/>
        </w:tabs>
        <w:jc w:val="both"/>
        <w:rPr>
          <w:rFonts w:ascii="Bookman Old Style" w:hAnsi="Bookman Old Style"/>
          <w:sz w:val="24"/>
          <w:szCs w:val="24"/>
        </w:rPr>
      </w:pPr>
      <w:proofErr w:type="spellStart"/>
      <w:r w:rsidRPr="005308B4">
        <w:rPr>
          <w:rFonts w:ascii="Bookman Old Style" w:hAnsi="Bookman Old Style"/>
          <w:sz w:val="24"/>
          <w:szCs w:val="24"/>
        </w:rPr>
        <w:t>Painting</w:t>
      </w:r>
      <w:proofErr w:type="spellEnd"/>
      <w:r w:rsidRPr="005308B4">
        <w:rPr>
          <w:rFonts w:ascii="Bookman Old Style" w:hAnsi="Bookman Old Style"/>
          <w:sz w:val="24"/>
          <w:szCs w:val="24"/>
        </w:rPr>
        <w:t xml:space="preserve"> and </w:t>
      </w:r>
      <w:proofErr w:type="spellStart"/>
      <w:r w:rsidRPr="005308B4">
        <w:rPr>
          <w:rFonts w:ascii="Bookman Old Style" w:hAnsi="Bookman Old Style"/>
          <w:sz w:val="24"/>
          <w:szCs w:val="24"/>
        </w:rPr>
        <w:t>Decoration</w:t>
      </w:r>
      <w:proofErr w:type="spellEnd"/>
      <w:r w:rsidRPr="005308B4">
        <w:rPr>
          <w:rFonts w:ascii="Bookman Old Style" w:hAnsi="Bookman Old Style"/>
          <w:sz w:val="24"/>
          <w:szCs w:val="24"/>
        </w:rPr>
        <w:t xml:space="preserve"> (PAD)</w:t>
      </w:r>
    </w:p>
    <w:p w14:paraId="2480B4EA" w14:textId="77777777" w:rsidR="005308B4" w:rsidRPr="005308B4" w:rsidRDefault="005308B4" w:rsidP="005308B4">
      <w:pPr>
        <w:numPr>
          <w:ilvl w:val="0"/>
          <w:numId w:val="259"/>
        </w:numPr>
        <w:tabs>
          <w:tab w:val="left" w:pos="1418"/>
        </w:tabs>
        <w:jc w:val="both"/>
        <w:rPr>
          <w:rFonts w:ascii="Bookman Old Style" w:hAnsi="Bookman Old Style"/>
          <w:sz w:val="24"/>
          <w:szCs w:val="24"/>
        </w:rPr>
      </w:pPr>
      <w:proofErr w:type="spellStart"/>
      <w:r w:rsidRPr="005308B4">
        <w:rPr>
          <w:rFonts w:ascii="Bookman Old Style" w:hAnsi="Bookman Old Style"/>
          <w:sz w:val="24"/>
          <w:szCs w:val="24"/>
        </w:rPr>
        <w:t>Plumbing</w:t>
      </w:r>
      <w:proofErr w:type="spellEnd"/>
      <w:r w:rsidRPr="005308B4">
        <w:rPr>
          <w:rFonts w:ascii="Bookman Old Style" w:hAnsi="Bookman Old Style"/>
          <w:sz w:val="24"/>
          <w:szCs w:val="24"/>
        </w:rPr>
        <w:t xml:space="preserve"> (PLB)</w:t>
      </w:r>
    </w:p>
    <w:p w14:paraId="78A93F8F" w14:textId="77777777" w:rsidR="005308B4" w:rsidRPr="00856440" w:rsidRDefault="005308B4" w:rsidP="005308B4">
      <w:pPr>
        <w:numPr>
          <w:ilvl w:val="0"/>
          <w:numId w:val="259"/>
        </w:numPr>
        <w:tabs>
          <w:tab w:val="left" w:pos="1418"/>
        </w:tabs>
        <w:jc w:val="both"/>
        <w:rPr>
          <w:rFonts w:ascii="Bookman Old Style" w:hAnsi="Bookman Old Style"/>
          <w:sz w:val="24"/>
          <w:szCs w:val="24"/>
          <w:lang w:val="en-US"/>
        </w:rPr>
      </w:pPr>
      <w:r w:rsidRPr="00856440">
        <w:rPr>
          <w:rFonts w:ascii="Bookman Old Style" w:hAnsi="Bookman Old Style"/>
          <w:sz w:val="24"/>
          <w:szCs w:val="24"/>
          <w:lang w:val="en-US"/>
        </w:rPr>
        <w:t>Refrigeration and Air Conditioning Mechanics (RAM) </w:t>
      </w:r>
    </w:p>
    <w:p w14:paraId="0FF846E4" w14:textId="77777777" w:rsidR="005308B4" w:rsidRPr="005308B4" w:rsidRDefault="005308B4" w:rsidP="005308B4">
      <w:pPr>
        <w:numPr>
          <w:ilvl w:val="0"/>
          <w:numId w:val="259"/>
        </w:numPr>
        <w:tabs>
          <w:tab w:val="left" w:pos="1418"/>
        </w:tabs>
        <w:jc w:val="both"/>
        <w:rPr>
          <w:rFonts w:ascii="Bookman Old Style" w:hAnsi="Bookman Old Style"/>
          <w:sz w:val="24"/>
          <w:szCs w:val="24"/>
        </w:rPr>
      </w:pPr>
      <w:r w:rsidRPr="005308B4">
        <w:rPr>
          <w:rFonts w:ascii="Bookman Old Style" w:hAnsi="Bookman Old Style"/>
          <w:sz w:val="24"/>
          <w:szCs w:val="24"/>
        </w:rPr>
        <w:t xml:space="preserve">Solar </w:t>
      </w:r>
      <w:proofErr w:type="spellStart"/>
      <w:r w:rsidRPr="005308B4">
        <w:rPr>
          <w:rFonts w:ascii="Bookman Old Style" w:hAnsi="Bookman Old Style"/>
          <w:sz w:val="24"/>
          <w:szCs w:val="24"/>
        </w:rPr>
        <w:t>Photovoltaic</w:t>
      </w:r>
      <w:proofErr w:type="spellEnd"/>
      <w:r w:rsidRPr="005308B4">
        <w:rPr>
          <w:rFonts w:ascii="Bookman Old Style" w:hAnsi="Bookman Old Style"/>
          <w:sz w:val="24"/>
          <w:szCs w:val="24"/>
        </w:rPr>
        <w:t xml:space="preserve"> Installation (SPV)</w:t>
      </w:r>
    </w:p>
    <w:p w14:paraId="42C448B5" w14:textId="77777777" w:rsidR="005308B4" w:rsidRPr="00856440" w:rsidRDefault="005308B4" w:rsidP="005308B4">
      <w:pPr>
        <w:numPr>
          <w:ilvl w:val="0"/>
          <w:numId w:val="259"/>
        </w:numPr>
        <w:tabs>
          <w:tab w:val="left" w:pos="1418"/>
        </w:tabs>
        <w:jc w:val="both"/>
        <w:rPr>
          <w:rFonts w:ascii="Bookman Old Style" w:hAnsi="Bookman Old Style"/>
          <w:sz w:val="24"/>
          <w:szCs w:val="24"/>
          <w:lang w:val="en-US"/>
        </w:rPr>
      </w:pPr>
      <w:r w:rsidRPr="00856440">
        <w:rPr>
          <w:rFonts w:ascii="Bookman Old Style" w:hAnsi="Bookman Old Style"/>
          <w:sz w:val="24"/>
          <w:szCs w:val="24"/>
          <w:lang w:val="en-US"/>
        </w:rPr>
        <w:t>Tailoring and Fashion Designing (TFD)</w:t>
      </w:r>
    </w:p>
    <w:p w14:paraId="7F262436" w14:textId="77777777" w:rsidR="005308B4" w:rsidRPr="005308B4" w:rsidRDefault="005308B4" w:rsidP="005308B4">
      <w:pPr>
        <w:numPr>
          <w:ilvl w:val="0"/>
          <w:numId w:val="259"/>
        </w:numPr>
        <w:tabs>
          <w:tab w:val="left" w:pos="1418"/>
        </w:tabs>
        <w:jc w:val="both"/>
        <w:rPr>
          <w:rFonts w:ascii="Bookman Old Style" w:hAnsi="Bookman Old Style"/>
          <w:sz w:val="24"/>
          <w:szCs w:val="24"/>
        </w:rPr>
      </w:pPr>
      <w:r w:rsidRPr="005308B4">
        <w:rPr>
          <w:rFonts w:ascii="Bookman Old Style" w:hAnsi="Bookman Old Style"/>
          <w:sz w:val="24"/>
          <w:szCs w:val="24"/>
        </w:rPr>
        <w:t>Tour Guide (TRG)</w:t>
      </w:r>
    </w:p>
    <w:p w14:paraId="7548315C" w14:textId="77777777" w:rsidR="005308B4" w:rsidRPr="005308B4" w:rsidRDefault="005308B4" w:rsidP="005308B4">
      <w:pPr>
        <w:numPr>
          <w:ilvl w:val="0"/>
          <w:numId w:val="259"/>
        </w:numPr>
        <w:tabs>
          <w:tab w:val="left" w:pos="1418"/>
        </w:tabs>
        <w:jc w:val="both"/>
        <w:rPr>
          <w:rFonts w:ascii="Bookman Old Style" w:hAnsi="Bookman Old Style"/>
          <w:sz w:val="24"/>
          <w:szCs w:val="24"/>
        </w:rPr>
      </w:pPr>
      <w:r w:rsidRPr="005308B4">
        <w:rPr>
          <w:rFonts w:ascii="Bookman Old Style" w:hAnsi="Bookman Old Style"/>
          <w:sz w:val="24"/>
          <w:szCs w:val="24"/>
        </w:rPr>
        <w:t xml:space="preserve">Wood </w:t>
      </w:r>
      <w:proofErr w:type="spellStart"/>
      <w:r w:rsidRPr="005308B4">
        <w:rPr>
          <w:rFonts w:ascii="Bookman Old Style" w:hAnsi="Bookman Old Style"/>
          <w:sz w:val="24"/>
          <w:szCs w:val="24"/>
        </w:rPr>
        <w:t>Work</w:t>
      </w:r>
      <w:proofErr w:type="spellEnd"/>
      <w:r w:rsidRPr="005308B4">
        <w:rPr>
          <w:rFonts w:ascii="Bookman Old Style" w:hAnsi="Bookman Old Style"/>
          <w:sz w:val="24"/>
          <w:szCs w:val="24"/>
        </w:rPr>
        <w:t xml:space="preserve"> </w:t>
      </w:r>
      <w:proofErr w:type="spellStart"/>
      <w:r w:rsidRPr="005308B4">
        <w:rPr>
          <w:rFonts w:ascii="Bookman Old Style" w:hAnsi="Bookman Old Style"/>
          <w:sz w:val="24"/>
          <w:szCs w:val="24"/>
        </w:rPr>
        <w:t>Machining</w:t>
      </w:r>
      <w:proofErr w:type="spellEnd"/>
      <w:r w:rsidRPr="005308B4">
        <w:rPr>
          <w:rFonts w:ascii="Bookman Old Style" w:hAnsi="Bookman Old Style"/>
          <w:sz w:val="24"/>
          <w:szCs w:val="24"/>
        </w:rPr>
        <w:t xml:space="preserve"> (WWM) </w:t>
      </w:r>
    </w:p>
    <w:p w14:paraId="3EA91ED8" w14:textId="6601CE6F" w:rsidR="005308B4" w:rsidRDefault="005308B4" w:rsidP="005308B4">
      <w:pPr>
        <w:pStyle w:val="ListParagraph"/>
        <w:numPr>
          <w:ilvl w:val="0"/>
          <w:numId w:val="259"/>
        </w:numPr>
        <w:tabs>
          <w:tab w:val="left" w:pos="1155"/>
          <w:tab w:val="left" w:pos="1418"/>
        </w:tabs>
        <w:jc w:val="both"/>
        <w:rPr>
          <w:rFonts w:ascii="Bookman Old Style" w:hAnsi="Bookman Old Style"/>
          <w:sz w:val="24"/>
          <w:szCs w:val="24"/>
        </w:rPr>
      </w:pPr>
      <w:r w:rsidRPr="005308B4">
        <w:rPr>
          <w:rFonts w:ascii="Bookman Old Style" w:hAnsi="Bookman Old Style"/>
          <w:sz w:val="24"/>
          <w:szCs w:val="24"/>
        </w:rPr>
        <w:t>NONE OF THE ABOVE</w:t>
      </w:r>
    </w:p>
    <w:p w14:paraId="71B3486B" w14:textId="77777777" w:rsidR="00AE11EB" w:rsidRDefault="00AE11EB" w:rsidP="005308B4">
      <w:pPr>
        <w:tabs>
          <w:tab w:val="left" w:pos="1155"/>
          <w:tab w:val="left" w:pos="1418"/>
        </w:tabs>
        <w:jc w:val="both"/>
        <w:rPr>
          <w:rFonts w:ascii="Bookman Old Style" w:hAnsi="Bookman Old Style"/>
          <w:color w:val="4472C4" w:themeColor="accent1"/>
          <w:sz w:val="24"/>
          <w:szCs w:val="24"/>
        </w:rPr>
      </w:pPr>
    </w:p>
    <w:p w14:paraId="6C028FD4" w14:textId="640367D5" w:rsidR="00AE11EB" w:rsidRPr="00AE11EB" w:rsidRDefault="00AE11EB" w:rsidP="005308B4">
      <w:pPr>
        <w:tabs>
          <w:tab w:val="left" w:pos="1155"/>
          <w:tab w:val="left" w:pos="1418"/>
        </w:tabs>
        <w:jc w:val="both"/>
        <w:rPr>
          <w:rFonts w:ascii="Bookman Old Style" w:hAnsi="Bookman Old Style"/>
          <w:color w:val="4472C4" w:themeColor="accent1"/>
          <w:sz w:val="24"/>
          <w:szCs w:val="24"/>
        </w:rPr>
      </w:pPr>
      <w:r w:rsidRPr="00AE11EB">
        <w:rPr>
          <w:rFonts w:ascii="Bookman Old Style" w:hAnsi="Bookman Old Style"/>
          <w:color w:val="4472C4" w:themeColor="accent1"/>
          <w:sz w:val="24"/>
          <w:szCs w:val="24"/>
        </w:rPr>
        <w:t xml:space="preserve">ASK IF TVT01=a-s </w:t>
      </w:r>
    </w:p>
    <w:p w14:paraId="2682F85C" w14:textId="59370E09" w:rsidR="005308B4" w:rsidRPr="00856440" w:rsidRDefault="005308B4" w:rsidP="005308B4">
      <w:pPr>
        <w:tabs>
          <w:tab w:val="left" w:pos="1155"/>
          <w:tab w:val="left" w:pos="1418"/>
        </w:tabs>
        <w:jc w:val="both"/>
        <w:rPr>
          <w:rFonts w:ascii="Bookman Old Style" w:hAnsi="Bookman Old Style"/>
          <w:sz w:val="24"/>
          <w:szCs w:val="24"/>
          <w:lang w:val="en-US"/>
        </w:rPr>
      </w:pPr>
      <w:r w:rsidRPr="00856440">
        <w:rPr>
          <w:rFonts w:ascii="Bookman Old Style" w:hAnsi="Bookman Old Style"/>
          <w:b/>
          <w:sz w:val="24"/>
          <w:szCs w:val="24"/>
          <w:lang w:val="en-US"/>
        </w:rPr>
        <w:t>TVT02</w:t>
      </w:r>
      <w:r w:rsidR="00AE11EB" w:rsidRPr="00856440">
        <w:rPr>
          <w:rFonts w:ascii="Bookman Old Style" w:hAnsi="Bookman Old Style"/>
          <w:b/>
          <w:sz w:val="24"/>
          <w:szCs w:val="24"/>
          <w:lang w:val="en-US"/>
        </w:rPr>
        <w:t>.</w:t>
      </w:r>
      <w:r w:rsidRPr="00856440">
        <w:rPr>
          <w:rFonts w:ascii="Bookman Old Style" w:hAnsi="Bookman Old Style"/>
          <w:sz w:val="24"/>
          <w:szCs w:val="24"/>
          <w:lang w:val="en-US"/>
        </w:rPr>
        <w:t xml:space="preserve"> </w:t>
      </w:r>
      <w:r w:rsidRPr="00856440">
        <w:rPr>
          <w:rFonts w:ascii="Bookman Old Style" w:hAnsi="Bookman Old Style"/>
          <w:sz w:val="24"/>
          <w:szCs w:val="24"/>
          <w:lang w:val="en-US"/>
        </w:rPr>
        <w:tab/>
        <w:t xml:space="preserve">(Were/Was) (you/NAME) hired by someone else to do this work? </w:t>
      </w:r>
    </w:p>
    <w:p w14:paraId="097E9593" w14:textId="77777777" w:rsidR="005308B4" w:rsidRPr="00856440" w:rsidRDefault="005308B4" w:rsidP="00AE11EB">
      <w:pPr>
        <w:tabs>
          <w:tab w:val="left" w:pos="1155"/>
          <w:tab w:val="left" w:pos="1418"/>
        </w:tabs>
        <w:ind w:left="1155"/>
        <w:jc w:val="both"/>
        <w:rPr>
          <w:rFonts w:ascii="Bookman Old Style" w:hAnsi="Bookman Old Style"/>
          <w:sz w:val="24"/>
          <w:szCs w:val="24"/>
          <w:lang w:val="en-US"/>
        </w:rPr>
      </w:pPr>
      <w:r w:rsidRPr="00856440">
        <w:rPr>
          <w:rFonts w:ascii="Bookman Old Style" w:hAnsi="Bookman Old Style"/>
          <w:sz w:val="24"/>
          <w:szCs w:val="24"/>
          <w:lang w:val="en-US"/>
        </w:rPr>
        <w:t>1.</w:t>
      </w:r>
      <w:r w:rsidRPr="00856440">
        <w:rPr>
          <w:rFonts w:ascii="Bookman Old Style" w:hAnsi="Bookman Old Style"/>
          <w:sz w:val="24"/>
          <w:szCs w:val="24"/>
          <w:lang w:val="en-US"/>
        </w:rPr>
        <w:tab/>
        <w:t xml:space="preserve">YES </w:t>
      </w:r>
    </w:p>
    <w:p w14:paraId="5990DFE0" w14:textId="5EDF6182" w:rsidR="005308B4" w:rsidRPr="00856440" w:rsidRDefault="005308B4" w:rsidP="00AE11EB">
      <w:pPr>
        <w:tabs>
          <w:tab w:val="left" w:pos="1155"/>
          <w:tab w:val="left" w:pos="1418"/>
        </w:tabs>
        <w:ind w:left="1155"/>
        <w:jc w:val="both"/>
        <w:rPr>
          <w:rFonts w:ascii="Bookman Old Style" w:hAnsi="Bookman Old Style"/>
          <w:sz w:val="24"/>
          <w:szCs w:val="24"/>
          <w:lang w:val="en-US"/>
        </w:rPr>
      </w:pPr>
      <w:r w:rsidRPr="00856440">
        <w:rPr>
          <w:rFonts w:ascii="Bookman Old Style" w:hAnsi="Bookman Old Style"/>
          <w:sz w:val="24"/>
          <w:szCs w:val="24"/>
          <w:lang w:val="en-US"/>
        </w:rPr>
        <w:t>2.</w:t>
      </w:r>
      <w:r w:rsidRPr="00856440">
        <w:rPr>
          <w:rFonts w:ascii="Bookman Old Style" w:hAnsi="Bookman Old Style"/>
          <w:sz w:val="24"/>
          <w:szCs w:val="24"/>
          <w:lang w:val="en-US"/>
        </w:rPr>
        <w:tab/>
        <w:t>NO</w:t>
      </w:r>
    </w:p>
    <w:p w14:paraId="04027E73" w14:textId="03E79DE4" w:rsidR="00AE11EB" w:rsidRPr="00856440" w:rsidRDefault="00AE11EB" w:rsidP="00AE11EB">
      <w:pPr>
        <w:tabs>
          <w:tab w:val="left" w:pos="1155"/>
          <w:tab w:val="left" w:pos="1418"/>
        </w:tabs>
        <w:jc w:val="both"/>
        <w:rPr>
          <w:rFonts w:ascii="Bookman Old Style" w:hAnsi="Bookman Old Style"/>
          <w:sz w:val="24"/>
          <w:szCs w:val="24"/>
          <w:lang w:val="en-US"/>
        </w:rPr>
      </w:pPr>
    </w:p>
    <w:p w14:paraId="60C86B1F" w14:textId="77777777" w:rsidR="00AE11EB" w:rsidRPr="00AE11EB" w:rsidRDefault="00AE11EB" w:rsidP="00AE11EB">
      <w:pPr>
        <w:tabs>
          <w:tab w:val="left" w:pos="1155"/>
          <w:tab w:val="left" w:pos="1418"/>
        </w:tabs>
        <w:jc w:val="both"/>
        <w:rPr>
          <w:rFonts w:ascii="Bookman Old Style" w:hAnsi="Bookman Old Style"/>
          <w:color w:val="4472C4" w:themeColor="accent1"/>
          <w:sz w:val="24"/>
          <w:szCs w:val="24"/>
          <w:lang w:val="en-US"/>
        </w:rPr>
      </w:pPr>
      <w:r w:rsidRPr="00AE11EB">
        <w:rPr>
          <w:rFonts w:ascii="Bookman Old Style" w:hAnsi="Bookman Old Style"/>
          <w:i/>
          <w:iCs/>
          <w:color w:val="4472C4" w:themeColor="accent1"/>
          <w:sz w:val="24"/>
          <w:szCs w:val="24"/>
          <w:lang w:val="en-US"/>
        </w:rPr>
        <w:t xml:space="preserve">ASK IF(TVT02=1) </w:t>
      </w:r>
      <w:r w:rsidRPr="00AE11EB">
        <w:rPr>
          <w:rFonts w:ascii="Bookman Old Style" w:hAnsi="Bookman Old Style"/>
          <w:color w:val="4472C4" w:themeColor="accent1"/>
          <w:sz w:val="24"/>
          <w:szCs w:val="24"/>
          <w:lang w:val="en-US"/>
        </w:rPr>
        <w:t> </w:t>
      </w:r>
    </w:p>
    <w:p w14:paraId="534A757C" w14:textId="4E3EE02D" w:rsidR="00AE11EB" w:rsidRPr="00AE11EB" w:rsidRDefault="00AE11EB" w:rsidP="00AE11EB">
      <w:pPr>
        <w:tabs>
          <w:tab w:val="left" w:pos="1155"/>
          <w:tab w:val="left" w:pos="1418"/>
        </w:tabs>
        <w:jc w:val="both"/>
        <w:rPr>
          <w:rFonts w:ascii="Bookman Old Style" w:hAnsi="Bookman Old Style"/>
          <w:sz w:val="24"/>
          <w:szCs w:val="24"/>
          <w:lang w:val="en-US"/>
        </w:rPr>
      </w:pPr>
      <w:r w:rsidRPr="00AE11EB">
        <w:rPr>
          <w:rFonts w:ascii="Bookman Old Style" w:hAnsi="Bookman Old Style"/>
          <w:b/>
          <w:bCs/>
          <w:sz w:val="24"/>
          <w:szCs w:val="24"/>
          <w:lang w:val="en-US"/>
        </w:rPr>
        <w:t>TVT03</w:t>
      </w:r>
      <w:r>
        <w:rPr>
          <w:rFonts w:ascii="Bookman Old Style" w:hAnsi="Bookman Old Style"/>
          <w:b/>
          <w:sz w:val="24"/>
          <w:szCs w:val="24"/>
          <w:lang w:val="en-US"/>
        </w:rPr>
        <w:t>.</w:t>
      </w:r>
      <w:r w:rsidRPr="00AE11EB">
        <w:rPr>
          <w:rFonts w:ascii="Bookman Old Style" w:hAnsi="Bookman Old Style"/>
          <w:b/>
          <w:bCs/>
          <w:sz w:val="24"/>
          <w:szCs w:val="24"/>
          <w:lang w:val="en-US"/>
        </w:rPr>
        <w:t> </w:t>
      </w:r>
      <w:r w:rsidRPr="00AE11EB">
        <w:rPr>
          <w:rFonts w:ascii="Bookman Old Style" w:hAnsi="Bookman Old Style"/>
          <w:b/>
          <w:bCs/>
          <w:sz w:val="24"/>
          <w:szCs w:val="24"/>
          <w:lang w:val="en-US"/>
        </w:rPr>
        <w:tab/>
      </w:r>
      <w:r w:rsidRPr="00AE11EB">
        <w:rPr>
          <w:rFonts w:ascii="Bookman Old Style" w:hAnsi="Bookman Old Style"/>
          <w:sz w:val="24"/>
          <w:szCs w:val="24"/>
          <w:lang w:val="en-US"/>
        </w:rPr>
        <w:t>Did you attend any TEVET provider to attain this skill?</w:t>
      </w:r>
    </w:p>
    <w:p w14:paraId="6A8A08D6" w14:textId="77777777" w:rsidR="00AE11EB" w:rsidRPr="00AE11EB" w:rsidRDefault="00AE11EB" w:rsidP="00AE11EB">
      <w:pPr>
        <w:numPr>
          <w:ilvl w:val="0"/>
          <w:numId w:val="260"/>
        </w:numPr>
        <w:tabs>
          <w:tab w:val="clear" w:pos="1429"/>
          <w:tab w:val="num" w:pos="720"/>
          <w:tab w:val="left" w:pos="1155"/>
          <w:tab w:val="left" w:pos="1418"/>
        </w:tabs>
        <w:jc w:val="both"/>
        <w:rPr>
          <w:rFonts w:ascii="Bookman Old Style" w:hAnsi="Bookman Old Style"/>
          <w:i/>
          <w:sz w:val="24"/>
          <w:szCs w:val="24"/>
          <w:lang w:val="en-US"/>
        </w:rPr>
      </w:pPr>
      <w:r w:rsidRPr="00AE11EB">
        <w:rPr>
          <w:rFonts w:ascii="Bookman Old Style" w:hAnsi="Bookman Old Style"/>
          <w:sz w:val="24"/>
          <w:szCs w:val="24"/>
          <w:lang w:val="en-US"/>
        </w:rPr>
        <w:t xml:space="preserve">YES </w:t>
      </w:r>
    </w:p>
    <w:p w14:paraId="67A0DD69" w14:textId="795C93FF" w:rsidR="00AE11EB" w:rsidRPr="00AE11EB" w:rsidRDefault="00AE11EB" w:rsidP="00AE11EB">
      <w:pPr>
        <w:pStyle w:val="ListParagraph"/>
        <w:numPr>
          <w:ilvl w:val="0"/>
          <w:numId w:val="260"/>
        </w:numPr>
        <w:tabs>
          <w:tab w:val="clear" w:pos="1429"/>
          <w:tab w:val="left" w:pos="1155"/>
          <w:tab w:val="left" w:pos="1418"/>
        </w:tabs>
        <w:jc w:val="both"/>
        <w:rPr>
          <w:rFonts w:ascii="Bookman Old Style" w:hAnsi="Bookman Old Style"/>
          <w:sz w:val="24"/>
          <w:szCs w:val="24"/>
        </w:rPr>
      </w:pPr>
      <w:r w:rsidRPr="00AE11EB">
        <w:rPr>
          <w:rFonts w:ascii="Bookman Old Style" w:hAnsi="Bookman Old Style"/>
          <w:sz w:val="24"/>
          <w:szCs w:val="24"/>
        </w:rPr>
        <w:t>NO  </w:t>
      </w:r>
    </w:p>
    <w:p w14:paraId="164D1038" w14:textId="77777777" w:rsidR="005308B4" w:rsidRPr="005308B4" w:rsidRDefault="005308B4" w:rsidP="00AE11EB">
      <w:pPr>
        <w:tabs>
          <w:tab w:val="left" w:pos="1155"/>
          <w:tab w:val="left" w:pos="1418"/>
        </w:tabs>
        <w:ind w:left="1799"/>
        <w:jc w:val="both"/>
        <w:rPr>
          <w:rFonts w:ascii="Bookman Old Style" w:hAnsi="Bookman Old Style"/>
          <w:b/>
          <w:sz w:val="24"/>
          <w:szCs w:val="24"/>
        </w:rPr>
      </w:pPr>
    </w:p>
    <w:p w14:paraId="5DE0D3C2" w14:textId="77777777" w:rsidR="0001536E" w:rsidRPr="0001536E" w:rsidRDefault="0001536E" w:rsidP="00EC78AD">
      <w:pPr>
        <w:tabs>
          <w:tab w:val="left" w:pos="1418"/>
        </w:tabs>
        <w:jc w:val="both"/>
        <w:rPr>
          <w:rFonts w:ascii="Bookman Old Style" w:hAnsi="Bookman Old Style"/>
          <w:sz w:val="24"/>
          <w:szCs w:val="24"/>
          <w:lang w:val="en-US"/>
        </w:rPr>
      </w:pPr>
      <w:r w:rsidRPr="00E838FE">
        <w:rPr>
          <w:rFonts w:ascii="Bookman Old Style" w:hAnsi="Bookman Old Style"/>
          <w:i/>
          <w:iCs/>
          <w:color w:val="4472C4" w:themeColor="accent1"/>
          <w:sz w:val="24"/>
          <w:szCs w:val="24"/>
          <w:lang w:val="en-US"/>
        </w:rPr>
        <w:t xml:space="preserve">ASK IF(TVT02=1) </w:t>
      </w:r>
      <w:r w:rsidRPr="00E838FE">
        <w:rPr>
          <w:rFonts w:ascii="Bookman Old Style" w:hAnsi="Bookman Old Style"/>
          <w:color w:val="4472C4" w:themeColor="accent1"/>
          <w:sz w:val="24"/>
          <w:szCs w:val="24"/>
          <w:lang w:val="en-US"/>
        </w:rPr>
        <w:t> </w:t>
      </w:r>
    </w:p>
    <w:p w14:paraId="5001A399" w14:textId="324441AB" w:rsidR="0001536E" w:rsidRPr="0001536E" w:rsidRDefault="0001536E" w:rsidP="00EC78AD">
      <w:pPr>
        <w:tabs>
          <w:tab w:val="left" w:pos="1418"/>
        </w:tabs>
        <w:jc w:val="both"/>
        <w:rPr>
          <w:rFonts w:ascii="Bookman Old Style" w:hAnsi="Bookman Old Style"/>
          <w:sz w:val="24"/>
          <w:szCs w:val="24"/>
          <w:lang w:val="en-US"/>
        </w:rPr>
      </w:pPr>
      <w:r w:rsidRPr="0001536E">
        <w:rPr>
          <w:rFonts w:ascii="Bookman Old Style" w:hAnsi="Bookman Old Style"/>
          <w:b/>
          <w:bCs/>
          <w:sz w:val="24"/>
          <w:szCs w:val="24"/>
          <w:lang w:val="en-US"/>
        </w:rPr>
        <w:t>TVT04</w:t>
      </w:r>
      <w:r w:rsidRPr="0001536E">
        <w:rPr>
          <w:rFonts w:ascii="Bookman Old Style" w:hAnsi="Bookman Old Style"/>
          <w:b/>
          <w:sz w:val="24"/>
          <w:szCs w:val="24"/>
          <w:lang w:val="en-US"/>
        </w:rPr>
        <w:t>.</w:t>
      </w:r>
      <w:r>
        <w:rPr>
          <w:rFonts w:ascii="Bookman Old Style" w:hAnsi="Bookman Old Style"/>
          <w:sz w:val="24"/>
          <w:szCs w:val="24"/>
          <w:lang w:val="en-US"/>
        </w:rPr>
        <w:t xml:space="preserve"> </w:t>
      </w:r>
      <w:r w:rsidRPr="0001536E">
        <w:rPr>
          <w:rFonts w:ascii="Bookman Old Style" w:hAnsi="Bookman Old Style"/>
          <w:sz w:val="24"/>
          <w:szCs w:val="24"/>
          <w:lang w:val="en-US"/>
        </w:rPr>
        <w:t>Was skill certification a requirement for this job?</w:t>
      </w:r>
    </w:p>
    <w:p w14:paraId="23AD33A5" w14:textId="77777777" w:rsidR="0001536E" w:rsidRDefault="0001536E" w:rsidP="00EC78AD">
      <w:pPr>
        <w:numPr>
          <w:ilvl w:val="0"/>
          <w:numId w:val="261"/>
        </w:numPr>
        <w:tabs>
          <w:tab w:val="clear" w:pos="1440"/>
          <w:tab w:val="left" w:pos="1418"/>
        </w:tabs>
        <w:jc w:val="both"/>
        <w:rPr>
          <w:rFonts w:ascii="Bookman Old Style" w:hAnsi="Bookman Old Style"/>
          <w:sz w:val="24"/>
          <w:szCs w:val="24"/>
          <w:lang w:val="en-US"/>
        </w:rPr>
      </w:pPr>
      <w:r w:rsidRPr="0001536E">
        <w:rPr>
          <w:rFonts w:ascii="Bookman Old Style" w:hAnsi="Bookman Old Style"/>
          <w:sz w:val="24"/>
          <w:szCs w:val="24"/>
          <w:lang w:val="en-US"/>
        </w:rPr>
        <w:t>YES</w:t>
      </w:r>
    </w:p>
    <w:p w14:paraId="1172B3D5" w14:textId="7E8F2E18" w:rsidR="005308B4" w:rsidRDefault="0001536E" w:rsidP="00EC78AD">
      <w:pPr>
        <w:numPr>
          <w:ilvl w:val="0"/>
          <w:numId w:val="261"/>
        </w:numPr>
        <w:tabs>
          <w:tab w:val="clear" w:pos="1440"/>
          <w:tab w:val="left" w:pos="1418"/>
        </w:tabs>
        <w:jc w:val="both"/>
        <w:rPr>
          <w:rFonts w:ascii="Bookman Old Style" w:hAnsi="Bookman Old Style"/>
          <w:sz w:val="24"/>
          <w:szCs w:val="24"/>
          <w:lang w:val="en-US"/>
        </w:rPr>
      </w:pPr>
      <w:r w:rsidRPr="0001536E">
        <w:rPr>
          <w:rFonts w:ascii="Bookman Old Style" w:hAnsi="Bookman Old Style"/>
          <w:sz w:val="24"/>
          <w:szCs w:val="24"/>
          <w:lang w:val="en-US"/>
        </w:rPr>
        <w:t>NO  </w:t>
      </w:r>
    </w:p>
    <w:p w14:paraId="55E8385E" w14:textId="77777777" w:rsidR="00195BA1" w:rsidRPr="0001536E" w:rsidRDefault="00195BA1" w:rsidP="00195BA1">
      <w:pPr>
        <w:tabs>
          <w:tab w:val="left" w:pos="1418"/>
        </w:tabs>
        <w:ind w:left="1440"/>
        <w:jc w:val="both"/>
        <w:rPr>
          <w:rFonts w:ascii="Bookman Old Style" w:hAnsi="Bookman Old Style"/>
          <w:sz w:val="24"/>
          <w:szCs w:val="24"/>
          <w:lang w:val="en-US"/>
        </w:rPr>
      </w:pPr>
    </w:p>
    <w:p w14:paraId="41F568A3" w14:textId="77777777" w:rsidR="00195BA1" w:rsidRPr="00195BA1" w:rsidRDefault="00195BA1" w:rsidP="00195BA1">
      <w:pPr>
        <w:tabs>
          <w:tab w:val="left" w:pos="1418"/>
        </w:tabs>
        <w:jc w:val="both"/>
        <w:rPr>
          <w:rFonts w:ascii="Bookman Old Style" w:hAnsi="Bookman Old Style"/>
          <w:sz w:val="24"/>
          <w:szCs w:val="24"/>
          <w:lang w:val="en-US"/>
        </w:rPr>
      </w:pPr>
      <w:r w:rsidRPr="00195BA1">
        <w:rPr>
          <w:rFonts w:ascii="Bookman Old Style" w:hAnsi="Bookman Old Style"/>
          <w:color w:val="4472C4" w:themeColor="accent1"/>
          <w:sz w:val="24"/>
          <w:szCs w:val="24"/>
          <w:lang w:val="en-US"/>
        </w:rPr>
        <w:t>ASK IF (TVT01=a-s)</w:t>
      </w:r>
    </w:p>
    <w:p w14:paraId="75045023" w14:textId="28532017" w:rsidR="005308B4" w:rsidRDefault="00195BA1" w:rsidP="00195BA1">
      <w:pPr>
        <w:tabs>
          <w:tab w:val="left" w:pos="1418"/>
        </w:tabs>
        <w:jc w:val="both"/>
        <w:rPr>
          <w:rFonts w:ascii="Bookman Old Style" w:hAnsi="Bookman Old Style"/>
          <w:sz w:val="24"/>
          <w:szCs w:val="24"/>
          <w:lang w:val="en-US"/>
        </w:rPr>
      </w:pPr>
      <w:r w:rsidRPr="00195BA1">
        <w:rPr>
          <w:rFonts w:ascii="Bookman Old Style" w:hAnsi="Bookman Old Style"/>
          <w:b/>
          <w:sz w:val="24"/>
          <w:szCs w:val="24"/>
          <w:lang w:val="en-US"/>
        </w:rPr>
        <w:t>TVT05.</w:t>
      </w:r>
      <w:r>
        <w:rPr>
          <w:rFonts w:ascii="Bookman Old Style" w:hAnsi="Bookman Old Style"/>
          <w:sz w:val="24"/>
          <w:szCs w:val="24"/>
          <w:lang w:val="en-US"/>
        </w:rPr>
        <w:t xml:space="preserve"> </w:t>
      </w:r>
      <w:r w:rsidRPr="00195BA1">
        <w:rPr>
          <w:rFonts w:ascii="Bookman Old Style" w:hAnsi="Bookman Old Style"/>
          <w:sz w:val="24"/>
          <w:szCs w:val="24"/>
          <w:lang w:val="en-US"/>
        </w:rPr>
        <w:t>What is (your/NAME’s) current average gross monthly earnings?</w:t>
      </w:r>
    </w:p>
    <w:p w14:paraId="1802E8C0" w14:textId="77777777" w:rsidR="00470972" w:rsidRDefault="00470972" w:rsidP="00195BA1">
      <w:pPr>
        <w:tabs>
          <w:tab w:val="left" w:pos="1418"/>
        </w:tabs>
        <w:jc w:val="both"/>
        <w:rPr>
          <w:rFonts w:ascii="Bookman Old Style" w:hAnsi="Bookman Old Style"/>
          <w:sz w:val="24"/>
          <w:szCs w:val="24"/>
          <w:lang w:val="en-US"/>
        </w:rPr>
      </w:pPr>
    </w:p>
    <w:p w14:paraId="26DA0047" w14:textId="77777777" w:rsidR="00470972" w:rsidRPr="00470972" w:rsidRDefault="00470972" w:rsidP="00470972">
      <w:pPr>
        <w:tabs>
          <w:tab w:val="left" w:pos="1418"/>
        </w:tabs>
        <w:jc w:val="both"/>
        <w:rPr>
          <w:rFonts w:ascii="Bookman Old Style" w:hAnsi="Bookman Old Style"/>
          <w:color w:val="4472C4" w:themeColor="accent1"/>
          <w:sz w:val="24"/>
          <w:szCs w:val="24"/>
          <w:lang w:val="en-US"/>
        </w:rPr>
      </w:pPr>
      <w:r w:rsidRPr="00470972">
        <w:rPr>
          <w:rFonts w:ascii="Bookman Old Style" w:hAnsi="Bookman Old Style"/>
          <w:color w:val="4472C4" w:themeColor="accent1"/>
          <w:sz w:val="24"/>
          <w:szCs w:val="24"/>
          <w:lang w:val="en-US"/>
        </w:rPr>
        <w:t>ASK IF (TVT01=a-s)</w:t>
      </w:r>
    </w:p>
    <w:p w14:paraId="3949B58D" w14:textId="77777777" w:rsidR="00470972" w:rsidRDefault="00470972" w:rsidP="00470972">
      <w:pPr>
        <w:tabs>
          <w:tab w:val="left" w:pos="1418"/>
        </w:tabs>
        <w:jc w:val="both"/>
        <w:rPr>
          <w:rFonts w:ascii="Bookman Old Style" w:hAnsi="Bookman Old Style"/>
          <w:b/>
          <w:sz w:val="24"/>
          <w:szCs w:val="24"/>
          <w:lang w:val="en-US"/>
        </w:rPr>
      </w:pPr>
      <w:r w:rsidRPr="00470972">
        <w:rPr>
          <w:rFonts w:ascii="Bookman Old Style" w:hAnsi="Bookman Old Style"/>
          <w:b/>
          <w:sz w:val="24"/>
          <w:szCs w:val="24"/>
          <w:lang w:val="en-US"/>
        </w:rPr>
        <w:t>TVT06.</w:t>
      </w:r>
      <w:r>
        <w:rPr>
          <w:rFonts w:ascii="Bookman Old Style" w:hAnsi="Bookman Old Style"/>
          <w:b/>
          <w:sz w:val="24"/>
          <w:szCs w:val="24"/>
          <w:lang w:val="en-US"/>
        </w:rPr>
        <w:t xml:space="preserve"> </w:t>
      </w:r>
      <w:r w:rsidRPr="00470972">
        <w:rPr>
          <w:rFonts w:ascii="Bookman Old Style" w:hAnsi="Bookman Old Style"/>
          <w:sz w:val="24"/>
          <w:szCs w:val="24"/>
          <w:lang w:val="en-US"/>
        </w:rPr>
        <w:t xml:space="preserve">In the last seven days, on how many days did (you/NAME) do </w:t>
      </w:r>
      <w:r>
        <w:rPr>
          <w:rFonts w:ascii="Bookman Old Style" w:hAnsi="Bookman Old Style"/>
          <w:sz w:val="24"/>
          <w:szCs w:val="24"/>
          <w:lang w:val="en-US"/>
        </w:rPr>
        <w:t xml:space="preserve">this </w:t>
      </w:r>
      <w:r w:rsidRPr="00470972">
        <w:rPr>
          <w:rFonts w:ascii="Bookman Old Style" w:hAnsi="Bookman Old Style"/>
          <w:sz w:val="24"/>
          <w:szCs w:val="24"/>
          <w:lang w:val="en-US"/>
        </w:rPr>
        <w:t xml:space="preserve">work? </w:t>
      </w:r>
      <w:r>
        <w:rPr>
          <w:rFonts w:ascii="Bookman Old Style" w:hAnsi="Bookman Old Style"/>
          <w:b/>
          <w:sz w:val="24"/>
          <w:szCs w:val="24"/>
          <w:lang w:val="en-US"/>
        </w:rPr>
        <w:tab/>
      </w:r>
    </w:p>
    <w:p w14:paraId="5D985468" w14:textId="7D836746" w:rsidR="00470972" w:rsidRPr="00470972" w:rsidRDefault="00470972" w:rsidP="00470972">
      <w:pPr>
        <w:tabs>
          <w:tab w:val="left" w:pos="1418"/>
        </w:tabs>
        <w:jc w:val="both"/>
        <w:rPr>
          <w:rFonts w:ascii="Bookman Old Style" w:hAnsi="Bookman Old Style"/>
          <w:b/>
          <w:sz w:val="24"/>
          <w:szCs w:val="24"/>
          <w:lang w:val="en-US"/>
        </w:rPr>
      </w:pPr>
      <w:r>
        <w:rPr>
          <w:rFonts w:ascii="Bookman Old Style" w:hAnsi="Bookman Old Style"/>
          <w:b/>
          <w:sz w:val="24"/>
          <w:szCs w:val="24"/>
          <w:lang w:val="en-US"/>
        </w:rPr>
        <w:tab/>
      </w:r>
      <w:r w:rsidRPr="00470972">
        <w:rPr>
          <w:rFonts w:ascii="Bookman Old Style" w:hAnsi="Bookman Old Style"/>
          <w:sz w:val="24"/>
          <w:szCs w:val="24"/>
          <w:lang w:val="en-US"/>
        </w:rPr>
        <w:t xml:space="preserve">ENTER “0” IF ABSENT LAST WEEK </w:t>
      </w:r>
    </w:p>
    <w:p w14:paraId="37EB0707" w14:textId="77777777" w:rsidR="00470972" w:rsidRPr="00470972" w:rsidRDefault="00470972" w:rsidP="00470972">
      <w:pPr>
        <w:tabs>
          <w:tab w:val="left" w:pos="1418"/>
        </w:tabs>
        <w:jc w:val="both"/>
        <w:rPr>
          <w:rFonts w:ascii="Bookman Old Style" w:hAnsi="Bookman Old Style"/>
          <w:sz w:val="24"/>
          <w:szCs w:val="24"/>
          <w:lang w:val="en-US"/>
        </w:rPr>
      </w:pPr>
      <w:r w:rsidRPr="00470972">
        <w:rPr>
          <w:rFonts w:ascii="Bookman Old Style" w:hAnsi="Bookman Old Style"/>
          <w:sz w:val="24"/>
          <w:szCs w:val="24"/>
          <w:lang w:val="en-US"/>
        </w:rPr>
        <w:t xml:space="preserve"> </w:t>
      </w:r>
      <w:r w:rsidRPr="00470972">
        <w:rPr>
          <w:rFonts w:ascii="Bookman Old Style" w:hAnsi="Bookman Old Style"/>
          <w:sz w:val="24"/>
          <w:szCs w:val="24"/>
          <w:lang w:val="en-US"/>
        </w:rPr>
        <w:tab/>
        <w:t xml:space="preserve"> </w:t>
      </w:r>
      <w:r w:rsidRPr="00470972">
        <w:rPr>
          <w:rFonts w:ascii="Bookman Old Style" w:hAnsi="Bookman Old Style"/>
          <w:sz w:val="24"/>
          <w:szCs w:val="24"/>
          <w:lang w:val="en-US"/>
        </w:rPr>
        <w:tab/>
        <w:t xml:space="preserve">_______________ </w:t>
      </w:r>
    </w:p>
    <w:p w14:paraId="1BD8DE91" w14:textId="2E349FFF" w:rsidR="005308B4" w:rsidRDefault="00470972" w:rsidP="00470972">
      <w:pPr>
        <w:tabs>
          <w:tab w:val="left" w:pos="1418"/>
        </w:tabs>
        <w:jc w:val="both"/>
        <w:rPr>
          <w:rFonts w:ascii="Bookman Old Style" w:hAnsi="Bookman Old Style"/>
          <w:sz w:val="24"/>
          <w:szCs w:val="24"/>
          <w:lang w:val="en-US"/>
        </w:rPr>
      </w:pPr>
      <w:r w:rsidRPr="00470972">
        <w:rPr>
          <w:rFonts w:ascii="Bookman Old Style" w:hAnsi="Bookman Old Style"/>
          <w:sz w:val="24"/>
          <w:szCs w:val="24"/>
          <w:lang w:val="en-US"/>
        </w:rPr>
        <w:t xml:space="preserve"> </w:t>
      </w:r>
      <w:r w:rsidRPr="00470972">
        <w:rPr>
          <w:rFonts w:ascii="Bookman Old Style" w:hAnsi="Bookman Old Style"/>
          <w:sz w:val="24"/>
          <w:szCs w:val="24"/>
          <w:lang w:val="en-US"/>
        </w:rPr>
        <w:tab/>
        <w:t xml:space="preserve"> </w:t>
      </w:r>
      <w:r w:rsidRPr="00470972">
        <w:rPr>
          <w:rFonts w:ascii="Bookman Old Style" w:hAnsi="Bookman Old Style"/>
          <w:sz w:val="24"/>
          <w:szCs w:val="24"/>
          <w:lang w:val="en-US"/>
        </w:rPr>
        <w:tab/>
        <w:t>NUMBER OF DAYS</w:t>
      </w:r>
    </w:p>
    <w:p w14:paraId="33EAC5FD" w14:textId="77777777" w:rsidR="009E7A11" w:rsidRDefault="009E7A11" w:rsidP="00470972">
      <w:pPr>
        <w:tabs>
          <w:tab w:val="left" w:pos="1418"/>
        </w:tabs>
        <w:jc w:val="both"/>
        <w:rPr>
          <w:rFonts w:ascii="Bookman Old Style" w:hAnsi="Bookman Old Style"/>
          <w:sz w:val="24"/>
          <w:szCs w:val="24"/>
          <w:lang w:val="en-US"/>
        </w:rPr>
      </w:pPr>
    </w:p>
    <w:p w14:paraId="555F063B" w14:textId="59984102" w:rsidR="005C75C3" w:rsidRPr="0090556A" w:rsidRDefault="005C75C3" w:rsidP="005C75C3">
      <w:pPr>
        <w:tabs>
          <w:tab w:val="left" w:pos="1418"/>
        </w:tabs>
        <w:jc w:val="both"/>
        <w:rPr>
          <w:rFonts w:ascii="Bookman Old Style" w:hAnsi="Bookman Old Style"/>
          <w:color w:val="4472C4" w:themeColor="accent1"/>
          <w:sz w:val="24"/>
          <w:szCs w:val="24"/>
          <w:lang w:val="en-US"/>
        </w:rPr>
      </w:pPr>
      <w:r w:rsidRPr="0090556A">
        <w:rPr>
          <w:rFonts w:ascii="Bookman Old Style" w:hAnsi="Bookman Old Style"/>
          <w:color w:val="4472C4" w:themeColor="accent1"/>
          <w:sz w:val="24"/>
          <w:szCs w:val="24"/>
          <w:lang w:val="en-US"/>
        </w:rPr>
        <w:t xml:space="preserve">ASK IF </w:t>
      </w:r>
      <w:r w:rsidR="009E7A11" w:rsidRPr="0090556A">
        <w:rPr>
          <w:rFonts w:ascii="Bookman Old Style" w:hAnsi="Bookman Old Style"/>
          <w:color w:val="4472C4" w:themeColor="accent1"/>
          <w:sz w:val="24"/>
          <w:szCs w:val="24"/>
          <w:lang w:val="en-US"/>
        </w:rPr>
        <w:t>(</w:t>
      </w:r>
      <w:r w:rsidRPr="0090556A">
        <w:rPr>
          <w:rFonts w:ascii="Bookman Old Style" w:hAnsi="Bookman Old Style"/>
          <w:color w:val="4472C4" w:themeColor="accent1"/>
          <w:sz w:val="24"/>
          <w:szCs w:val="24"/>
          <w:lang w:val="en-US"/>
        </w:rPr>
        <w:t>TVT01=a-s</w:t>
      </w:r>
      <w:r w:rsidR="009E7A11" w:rsidRPr="0090556A">
        <w:rPr>
          <w:rFonts w:ascii="Bookman Old Style" w:hAnsi="Bookman Old Style"/>
          <w:color w:val="4472C4" w:themeColor="accent1"/>
          <w:sz w:val="24"/>
          <w:szCs w:val="24"/>
          <w:lang w:val="en-US"/>
        </w:rPr>
        <w:t>)</w:t>
      </w:r>
      <w:r w:rsidRPr="0090556A">
        <w:rPr>
          <w:rFonts w:ascii="Bookman Old Style" w:hAnsi="Bookman Old Style"/>
          <w:color w:val="4472C4" w:themeColor="accent1"/>
          <w:sz w:val="24"/>
          <w:szCs w:val="24"/>
          <w:lang w:val="en-US"/>
        </w:rPr>
        <w:t xml:space="preserve"> </w:t>
      </w:r>
    </w:p>
    <w:p w14:paraId="55A6D6D0" w14:textId="069A91B7" w:rsidR="005C75C3" w:rsidRPr="005C75C3" w:rsidRDefault="005C75C3" w:rsidP="005C75C3">
      <w:pPr>
        <w:tabs>
          <w:tab w:val="left" w:pos="1418"/>
        </w:tabs>
        <w:jc w:val="both"/>
        <w:rPr>
          <w:rFonts w:ascii="Bookman Old Style" w:hAnsi="Bookman Old Style"/>
          <w:sz w:val="24"/>
          <w:szCs w:val="24"/>
          <w:lang w:val="en-US"/>
        </w:rPr>
      </w:pPr>
      <w:r w:rsidRPr="005C75C3">
        <w:rPr>
          <w:rFonts w:ascii="Bookman Old Style" w:hAnsi="Bookman Old Style"/>
          <w:b/>
          <w:sz w:val="24"/>
          <w:szCs w:val="24"/>
          <w:lang w:val="en-US"/>
        </w:rPr>
        <w:t>TVT07</w:t>
      </w:r>
      <w:r w:rsidR="009E7A11">
        <w:rPr>
          <w:rFonts w:ascii="Bookman Old Style" w:hAnsi="Bookman Old Style"/>
          <w:b/>
          <w:sz w:val="24"/>
          <w:szCs w:val="24"/>
          <w:lang w:val="en-US"/>
        </w:rPr>
        <w:t xml:space="preserve">. </w:t>
      </w:r>
      <w:r w:rsidRPr="005C75C3">
        <w:rPr>
          <w:rFonts w:ascii="Bookman Old Style" w:hAnsi="Bookman Old Style"/>
          <w:sz w:val="24"/>
          <w:szCs w:val="24"/>
          <w:lang w:val="en-US"/>
        </w:rPr>
        <w:t xml:space="preserve">How many hours per day did (you/NAME) spend doing this last week? </w:t>
      </w:r>
    </w:p>
    <w:p w14:paraId="5848F68E" w14:textId="77777777" w:rsidR="003049E6" w:rsidRDefault="005C75C3" w:rsidP="005C75C3">
      <w:pPr>
        <w:tabs>
          <w:tab w:val="left" w:pos="1418"/>
        </w:tabs>
        <w:jc w:val="both"/>
        <w:rPr>
          <w:rFonts w:ascii="Bookman Old Style" w:hAnsi="Bookman Old Style"/>
          <w:i/>
          <w:sz w:val="24"/>
          <w:szCs w:val="24"/>
          <w:lang w:val="en-US"/>
        </w:rPr>
      </w:pPr>
      <w:r w:rsidRPr="005C75C3">
        <w:rPr>
          <w:rFonts w:ascii="Bookman Old Style" w:hAnsi="Bookman Old Style"/>
          <w:i/>
          <w:sz w:val="24"/>
          <w:szCs w:val="24"/>
          <w:lang w:val="en-US"/>
        </w:rPr>
        <w:t xml:space="preserve">               </w:t>
      </w:r>
    </w:p>
    <w:p w14:paraId="1AAE62C1" w14:textId="692B67CA" w:rsidR="005C75C3" w:rsidRPr="003049E6" w:rsidRDefault="003049E6" w:rsidP="005C75C3">
      <w:pPr>
        <w:tabs>
          <w:tab w:val="left" w:pos="1418"/>
        </w:tabs>
        <w:jc w:val="both"/>
        <w:rPr>
          <w:rFonts w:ascii="Bookman Old Style" w:hAnsi="Bookman Old Style"/>
          <w:i/>
          <w:sz w:val="24"/>
          <w:szCs w:val="24"/>
          <w:lang w:val="en-US"/>
        </w:rPr>
      </w:pPr>
      <w:r>
        <w:rPr>
          <w:rFonts w:ascii="Bookman Old Style" w:hAnsi="Bookman Old Style"/>
          <w:i/>
          <w:sz w:val="24"/>
          <w:szCs w:val="24"/>
          <w:lang w:val="en-US"/>
        </w:rPr>
        <w:tab/>
      </w:r>
      <w:r w:rsidR="005C75C3" w:rsidRPr="005C75C3">
        <w:rPr>
          <w:rFonts w:ascii="Bookman Old Style" w:hAnsi="Bookman Old Style"/>
          <w:i/>
          <w:sz w:val="24"/>
          <w:szCs w:val="24"/>
          <w:lang w:val="en-US"/>
        </w:rPr>
        <w:t xml:space="preserve">  ENTER “0” IF ABSENT LAST WEEK</w:t>
      </w:r>
    </w:p>
    <w:p w14:paraId="2F0F43C8" w14:textId="21F0C1C1" w:rsidR="005C75C3" w:rsidRPr="005C75C3" w:rsidRDefault="005C75C3" w:rsidP="005C75C3">
      <w:pPr>
        <w:tabs>
          <w:tab w:val="left" w:pos="1418"/>
        </w:tabs>
        <w:jc w:val="both"/>
        <w:rPr>
          <w:rFonts w:ascii="Bookman Old Style" w:hAnsi="Bookman Old Style"/>
          <w:sz w:val="24"/>
          <w:szCs w:val="24"/>
          <w:lang w:val="en-US"/>
        </w:rPr>
      </w:pPr>
      <w:r w:rsidRPr="005C75C3">
        <w:rPr>
          <w:rFonts w:ascii="Bookman Old Style" w:hAnsi="Bookman Old Style"/>
          <w:sz w:val="24"/>
          <w:szCs w:val="24"/>
          <w:lang w:val="en-US"/>
        </w:rPr>
        <w:t xml:space="preserve"> </w:t>
      </w:r>
      <w:r w:rsidRPr="005C75C3">
        <w:rPr>
          <w:rFonts w:ascii="Bookman Old Style" w:hAnsi="Bookman Old Style"/>
          <w:sz w:val="24"/>
          <w:szCs w:val="24"/>
          <w:lang w:val="en-US"/>
        </w:rPr>
        <w:tab/>
        <w:t xml:space="preserve"> </w:t>
      </w:r>
      <w:r w:rsidRPr="005C75C3">
        <w:rPr>
          <w:rFonts w:ascii="Bookman Old Style" w:hAnsi="Bookman Old Style"/>
          <w:sz w:val="24"/>
          <w:szCs w:val="24"/>
          <w:lang w:val="en-US"/>
        </w:rPr>
        <w:tab/>
      </w:r>
      <w:r w:rsidR="009E7A11">
        <w:rPr>
          <w:rFonts w:ascii="Bookman Old Style" w:hAnsi="Bookman Old Style"/>
          <w:sz w:val="24"/>
          <w:szCs w:val="24"/>
          <w:lang w:val="en-US"/>
        </w:rPr>
        <w:t xml:space="preserve">  </w:t>
      </w:r>
      <w:r w:rsidRPr="005C75C3">
        <w:rPr>
          <w:rFonts w:ascii="Bookman Old Style" w:hAnsi="Bookman Old Style"/>
          <w:sz w:val="24"/>
          <w:szCs w:val="24"/>
          <w:lang w:val="en-US"/>
        </w:rPr>
        <w:t xml:space="preserve">___________ </w:t>
      </w:r>
    </w:p>
    <w:p w14:paraId="08AE434C" w14:textId="1A621DA2" w:rsidR="005C75C3" w:rsidRDefault="009E7A11" w:rsidP="005C75C3">
      <w:pPr>
        <w:tabs>
          <w:tab w:val="left" w:pos="1418"/>
        </w:tabs>
        <w:jc w:val="both"/>
        <w:rPr>
          <w:rFonts w:ascii="Bookman Old Style" w:hAnsi="Bookman Old Style"/>
          <w:sz w:val="24"/>
          <w:szCs w:val="24"/>
          <w:lang w:val="en-US"/>
        </w:rPr>
      </w:pPr>
      <w:r>
        <w:rPr>
          <w:rFonts w:ascii="Bookman Old Style" w:hAnsi="Bookman Old Style"/>
          <w:sz w:val="24"/>
          <w:szCs w:val="24"/>
          <w:lang w:val="en-US"/>
        </w:rPr>
        <w:t xml:space="preserve"> </w:t>
      </w:r>
      <w:r>
        <w:rPr>
          <w:rFonts w:ascii="Bookman Old Style" w:hAnsi="Bookman Old Style"/>
          <w:sz w:val="24"/>
          <w:szCs w:val="24"/>
          <w:lang w:val="en-US"/>
        </w:rPr>
        <w:tab/>
        <w:t xml:space="preserve"> </w:t>
      </w:r>
      <w:r>
        <w:rPr>
          <w:rFonts w:ascii="Bookman Old Style" w:hAnsi="Bookman Old Style"/>
          <w:sz w:val="24"/>
          <w:szCs w:val="24"/>
          <w:lang w:val="en-US"/>
        </w:rPr>
        <w:tab/>
      </w:r>
      <w:r w:rsidR="005C75C3" w:rsidRPr="005C75C3">
        <w:rPr>
          <w:rFonts w:ascii="Bookman Old Style" w:hAnsi="Bookman Old Style"/>
          <w:sz w:val="24"/>
          <w:szCs w:val="24"/>
          <w:lang w:val="en-US"/>
        </w:rPr>
        <w:t>HOURS PER DAY</w:t>
      </w:r>
    </w:p>
    <w:p w14:paraId="4117A306" w14:textId="77777777" w:rsidR="008E76D8" w:rsidRDefault="008E76D8" w:rsidP="005C75C3">
      <w:pPr>
        <w:tabs>
          <w:tab w:val="left" w:pos="1418"/>
        </w:tabs>
        <w:jc w:val="both"/>
        <w:rPr>
          <w:rFonts w:ascii="Bookman Old Style" w:hAnsi="Bookman Old Style"/>
          <w:sz w:val="24"/>
          <w:szCs w:val="24"/>
          <w:lang w:val="en-US"/>
        </w:rPr>
      </w:pPr>
    </w:p>
    <w:p w14:paraId="62A29450" w14:textId="3A606A9A" w:rsidR="008E76D8" w:rsidRDefault="008E76D8" w:rsidP="005C75C3">
      <w:pPr>
        <w:tabs>
          <w:tab w:val="left" w:pos="1418"/>
        </w:tabs>
        <w:jc w:val="both"/>
        <w:rPr>
          <w:rFonts w:ascii="Bookman Old Style" w:hAnsi="Bookman Old Style"/>
          <w:sz w:val="24"/>
          <w:szCs w:val="24"/>
          <w:lang w:val="en-US"/>
        </w:rPr>
      </w:pPr>
    </w:p>
    <w:p w14:paraId="7FFF340A" w14:textId="3E980A0D" w:rsidR="008E76D8" w:rsidRPr="008E76D8" w:rsidRDefault="008E76D8" w:rsidP="008E76D8">
      <w:pPr>
        <w:tabs>
          <w:tab w:val="left" w:pos="1418"/>
        </w:tabs>
        <w:jc w:val="both"/>
        <w:rPr>
          <w:rFonts w:ascii="Bookman Old Style" w:hAnsi="Bookman Old Style"/>
          <w:color w:val="4472C4" w:themeColor="accent1"/>
          <w:sz w:val="24"/>
          <w:szCs w:val="24"/>
          <w:lang w:val="en-US"/>
        </w:rPr>
      </w:pPr>
      <w:r>
        <w:rPr>
          <w:rFonts w:ascii="Bookman Old Style" w:hAnsi="Bookman Old Style"/>
          <w:color w:val="4472C4" w:themeColor="accent1"/>
          <w:sz w:val="24"/>
          <w:szCs w:val="24"/>
          <w:lang w:val="en-US"/>
        </w:rPr>
        <w:t>ASK IF (TVT01=a-s)</w:t>
      </w:r>
    </w:p>
    <w:p w14:paraId="488537B7" w14:textId="5710C912" w:rsidR="008E76D8" w:rsidRPr="008E76D8" w:rsidRDefault="008E76D8" w:rsidP="008E76D8">
      <w:pPr>
        <w:tabs>
          <w:tab w:val="left" w:pos="1418"/>
        </w:tabs>
        <w:jc w:val="both"/>
        <w:rPr>
          <w:rFonts w:ascii="Bookman Old Style" w:hAnsi="Bookman Old Style"/>
          <w:sz w:val="24"/>
          <w:szCs w:val="24"/>
          <w:lang w:val="en-US"/>
        </w:rPr>
      </w:pPr>
      <w:r w:rsidRPr="008E76D8">
        <w:rPr>
          <w:rFonts w:ascii="Bookman Old Style" w:hAnsi="Bookman Old Style"/>
          <w:b/>
          <w:sz w:val="24"/>
          <w:szCs w:val="24"/>
          <w:lang w:val="en-US"/>
        </w:rPr>
        <w:t>TVT08</w:t>
      </w:r>
      <w:r>
        <w:rPr>
          <w:rFonts w:ascii="Bookman Old Style" w:hAnsi="Bookman Old Style"/>
          <w:b/>
          <w:sz w:val="24"/>
          <w:szCs w:val="24"/>
          <w:lang w:val="en-US"/>
        </w:rPr>
        <w:t xml:space="preserve">.  </w:t>
      </w:r>
      <w:r w:rsidRPr="008E76D8">
        <w:rPr>
          <w:rFonts w:ascii="Bookman Old Style" w:hAnsi="Bookman Old Style"/>
          <w:sz w:val="24"/>
          <w:szCs w:val="24"/>
          <w:lang w:val="en-US"/>
        </w:rPr>
        <w:t xml:space="preserve">In your opinion, do you think your field of study is appropriate to your current employment? </w:t>
      </w:r>
    </w:p>
    <w:p w14:paraId="39B7528E" w14:textId="4C6C08BB" w:rsidR="008E76D8" w:rsidRPr="008E76D8" w:rsidRDefault="008E76D8" w:rsidP="008E76D8">
      <w:pPr>
        <w:tabs>
          <w:tab w:val="left" w:pos="1418"/>
        </w:tabs>
        <w:ind w:left="709"/>
        <w:jc w:val="both"/>
        <w:rPr>
          <w:rFonts w:ascii="Bookman Old Style" w:hAnsi="Bookman Old Style"/>
          <w:sz w:val="24"/>
          <w:szCs w:val="24"/>
          <w:lang w:val="en-US"/>
        </w:rPr>
      </w:pPr>
      <w:r>
        <w:rPr>
          <w:rFonts w:ascii="Bookman Old Style" w:hAnsi="Bookman Old Style"/>
          <w:sz w:val="24"/>
          <w:szCs w:val="24"/>
          <w:lang w:val="en-US"/>
        </w:rPr>
        <w:t xml:space="preserve">    1. </w:t>
      </w:r>
      <w:r w:rsidRPr="008E76D8">
        <w:rPr>
          <w:rFonts w:ascii="Bookman Old Style" w:hAnsi="Bookman Old Style"/>
          <w:sz w:val="24"/>
          <w:szCs w:val="24"/>
          <w:lang w:val="en-US"/>
        </w:rPr>
        <w:t xml:space="preserve">YES </w:t>
      </w:r>
    </w:p>
    <w:p w14:paraId="063AFCE0" w14:textId="77777777" w:rsidR="003162E8" w:rsidRDefault="008E76D8" w:rsidP="008E76D8">
      <w:pPr>
        <w:tabs>
          <w:tab w:val="left" w:pos="1418"/>
        </w:tabs>
        <w:ind w:left="709"/>
        <w:jc w:val="both"/>
        <w:rPr>
          <w:rFonts w:ascii="Bookman Old Style" w:hAnsi="Bookman Old Style"/>
          <w:sz w:val="24"/>
          <w:szCs w:val="24"/>
          <w:lang w:val="en-US"/>
        </w:rPr>
      </w:pPr>
      <w:r>
        <w:rPr>
          <w:rFonts w:ascii="Bookman Old Style" w:hAnsi="Bookman Old Style"/>
          <w:sz w:val="24"/>
          <w:szCs w:val="24"/>
          <w:lang w:val="en-US"/>
        </w:rPr>
        <w:t xml:space="preserve">    2. </w:t>
      </w:r>
      <w:r w:rsidRPr="008E76D8">
        <w:rPr>
          <w:rFonts w:ascii="Bookman Old Style" w:hAnsi="Bookman Old Style"/>
          <w:sz w:val="24"/>
          <w:szCs w:val="24"/>
          <w:lang w:val="en-US"/>
        </w:rPr>
        <w:t>NO</w:t>
      </w:r>
    </w:p>
    <w:p w14:paraId="48E6DAB7" w14:textId="1F07B86D" w:rsidR="008E76D8" w:rsidRDefault="008E76D8" w:rsidP="008E76D8">
      <w:pPr>
        <w:tabs>
          <w:tab w:val="left" w:pos="1418"/>
        </w:tabs>
        <w:ind w:left="709"/>
        <w:jc w:val="both"/>
        <w:rPr>
          <w:rFonts w:ascii="Bookman Old Style" w:hAnsi="Bookman Old Style"/>
          <w:sz w:val="24"/>
          <w:szCs w:val="24"/>
          <w:lang w:val="en-US"/>
        </w:rPr>
      </w:pPr>
      <w:r w:rsidRPr="008E76D8">
        <w:rPr>
          <w:rFonts w:ascii="Bookman Old Style" w:hAnsi="Bookman Old Style"/>
          <w:sz w:val="24"/>
          <w:szCs w:val="24"/>
          <w:lang w:val="en-US"/>
        </w:rPr>
        <w:t xml:space="preserve"> </w:t>
      </w:r>
    </w:p>
    <w:p w14:paraId="48AEAD6F" w14:textId="726FE3B5" w:rsidR="003162E8" w:rsidRPr="003162E8" w:rsidRDefault="003162E8" w:rsidP="003162E8">
      <w:pPr>
        <w:tabs>
          <w:tab w:val="left" w:pos="1418"/>
        </w:tabs>
        <w:jc w:val="both"/>
        <w:rPr>
          <w:rFonts w:ascii="Bookman Old Style" w:hAnsi="Bookman Old Style"/>
          <w:color w:val="4472C4" w:themeColor="accent1"/>
          <w:sz w:val="24"/>
          <w:szCs w:val="24"/>
          <w:lang w:val="en-US"/>
        </w:rPr>
      </w:pPr>
      <w:r w:rsidRPr="003162E8">
        <w:rPr>
          <w:rFonts w:ascii="Bookman Old Style" w:hAnsi="Bookman Old Style"/>
          <w:color w:val="4472C4" w:themeColor="accent1"/>
          <w:sz w:val="24"/>
          <w:szCs w:val="24"/>
          <w:lang w:val="en-US"/>
        </w:rPr>
        <w:t xml:space="preserve">ASK IF </w:t>
      </w:r>
      <w:r w:rsidR="00FF0108">
        <w:rPr>
          <w:rFonts w:ascii="Bookman Old Style" w:hAnsi="Bookman Old Style"/>
          <w:color w:val="4472C4" w:themeColor="accent1"/>
          <w:sz w:val="24"/>
          <w:szCs w:val="24"/>
          <w:lang w:val="en-US"/>
        </w:rPr>
        <w:t>(</w:t>
      </w:r>
      <w:r w:rsidRPr="003162E8">
        <w:rPr>
          <w:rFonts w:ascii="Bookman Old Style" w:hAnsi="Bookman Old Style"/>
          <w:color w:val="4472C4" w:themeColor="accent1"/>
          <w:sz w:val="24"/>
          <w:szCs w:val="24"/>
          <w:lang w:val="en-US"/>
        </w:rPr>
        <w:t>TVT01=a-s</w:t>
      </w:r>
      <w:r w:rsidR="00FF0108">
        <w:rPr>
          <w:rFonts w:ascii="Bookman Old Style" w:hAnsi="Bookman Old Style"/>
          <w:color w:val="4472C4" w:themeColor="accent1"/>
          <w:sz w:val="24"/>
          <w:szCs w:val="24"/>
          <w:lang w:val="en-US"/>
        </w:rPr>
        <w:t>)</w:t>
      </w:r>
      <w:r w:rsidRPr="003162E8">
        <w:rPr>
          <w:rFonts w:ascii="Bookman Old Style" w:hAnsi="Bookman Old Style"/>
          <w:color w:val="4472C4" w:themeColor="accent1"/>
          <w:sz w:val="24"/>
          <w:szCs w:val="24"/>
          <w:lang w:val="en-US"/>
        </w:rPr>
        <w:t xml:space="preserve"> </w:t>
      </w:r>
    </w:p>
    <w:p w14:paraId="712F457C" w14:textId="4885D63F" w:rsidR="003162E8" w:rsidRPr="003162E8" w:rsidRDefault="003162E8" w:rsidP="003162E8">
      <w:pPr>
        <w:tabs>
          <w:tab w:val="left" w:pos="1418"/>
        </w:tabs>
        <w:jc w:val="both"/>
        <w:rPr>
          <w:rFonts w:ascii="Bookman Old Style" w:hAnsi="Bookman Old Style"/>
          <w:sz w:val="24"/>
          <w:szCs w:val="24"/>
          <w:lang w:val="en-US"/>
        </w:rPr>
      </w:pPr>
      <w:r w:rsidRPr="003162E8">
        <w:rPr>
          <w:rFonts w:ascii="Bookman Old Style" w:hAnsi="Bookman Old Style"/>
          <w:b/>
          <w:sz w:val="24"/>
          <w:szCs w:val="24"/>
          <w:lang w:val="en-US"/>
        </w:rPr>
        <w:t>TVT09</w:t>
      </w:r>
      <w:r>
        <w:rPr>
          <w:rFonts w:ascii="Bookman Old Style" w:hAnsi="Bookman Old Style"/>
          <w:b/>
          <w:sz w:val="24"/>
          <w:szCs w:val="24"/>
          <w:lang w:val="en-US"/>
        </w:rPr>
        <w:t xml:space="preserve">. </w:t>
      </w:r>
      <w:r>
        <w:rPr>
          <w:rFonts w:ascii="Bookman Old Style" w:hAnsi="Bookman Old Style"/>
          <w:sz w:val="24"/>
          <w:szCs w:val="24"/>
          <w:lang w:val="en-US"/>
        </w:rPr>
        <w:t>A</w:t>
      </w:r>
      <w:r w:rsidRPr="003162E8">
        <w:rPr>
          <w:rFonts w:ascii="Bookman Old Style" w:hAnsi="Bookman Old Style"/>
          <w:sz w:val="24"/>
          <w:szCs w:val="24"/>
          <w:lang w:val="en-US"/>
        </w:rPr>
        <w:t xml:space="preserve">re the knowledge and skills you acquired during training </w:t>
      </w:r>
      <w:proofErr w:type="spellStart"/>
      <w:r w:rsidRPr="003162E8">
        <w:rPr>
          <w:rFonts w:ascii="Bookman Old Style" w:hAnsi="Bookman Old Style"/>
          <w:sz w:val="24"/>
          <w:szCs w:val="24"/>
          <w:lang w:val="en-US"/>
        </w:rPr>
        <w:t>utilised</w:t>
      </w:r>
      <w:proofErr w:type="spellEnd"/>
      <w:r w:rsidRPr="003162E8">
        <w:rPr>
          <w:rFonts w:ascii="Bookman Old Style" w:hAnsi="Bookman Old Style"/>
          <w:sz w:val="24"/>
          <w:szCs w:val="24"/>
          <w:lang w:val="en-US"/>
        </w:rPr>
        <w:t xml:space="preserve"> in your current employment? </w:t>
      </w:r>
    </w:p>
    <w:p w14:paraId="3D899A43" w14:textId="3D5D78EF" w:rsidR="003162E8" w:rsidRPr="003162E8" w:rsidRDefault="00CE553C" w:rsidP="00CE553C">
      <w:pPr>
        <w:tabs>
          <w:tab w:val="left" w:pos="1418"/>
        </w:tabs>
        <w:ind w:left="709"/>
        <w:jc w:val="both"/>
        <w:rPr>
          <w:rFonts w:ascii="Bookman Old Style" w:hAnsi="Bookman Old Style"/>
          <w:sz w:val="24"/>
          <w:szCs w:val="24"/>
          <w:lang w:val="en-US"/>
        </w:rPr>
      </w:pPr>
      <w:r>
        <w:rPr>
          <w:rFonts w:ascii="Bookman Old Style" w:hAnsi="Bookman Old Style"/>
          <w:sz w:val="24"/>
          <w:szCs w:val="24"/>
          <w:lang w:val="en-US"/>
        </w:rPr>
        <w:t xml:space="preserve">   1. </w:t>
      </w:r>
      <w:r w:rsidR="003162E8" w:rsidRPr="003162E8">
        <w:rPr>
          <w:rFonts w:ascii="Bookman Old Style" w:hAnsi="Bookman Old Style"/>
          <w:sz w:val="24"/>
          <w:szCs w:val="24"/>
          <w:lang w:val="en-US"/>
        </w:rPr>
        <w:t xml:space="preserve">YES </w:t>
      </w:r>
    </w:p>
    <w:p w14:paraId="62EFCBB0" w14:textId="423236F7" w:rsidR="003162E8" w:rsidRDefault="00CE553C" w:rsidP="00CE553C">
      <w:pPr>
        <w:tabs>
          <w:tab w:val="left" w:pos="1418"/>
        </w:tabs>
        <w:ind w:left="709"/>
        <w:jc w:val="both"/>
        <w:rPr>
          <w:rFonts w:ascii="Bookman Old Style" w:hAnsi="Bookman Old Style"/>
          <w:sz w:val="24"/>
          <w:szCs w:val="24"/>
          <w:lang w:val="en-US"/>
        </w:rPr>
      </w:pPr>
      <w:r>
        <w:rPr>
          <w:rFonts w:ascii="Bookman Old Style" w:hAnsi="Bookman Old Style"/>
          <w:sz w:val="24"/>
          <w:szCs w:val="24"/>
          <w:lang w:val="en-US"/>
        </w:rPr>
        <w:t xml:space="preserve">   2. </w:t>
      </w:r>
      <w:r w:rsidR="003162E8" w:rsidRPr="003162E8">
        <w:rPr>
          <w:rFonts w:ascii="Bookman Old Style" w:hAnsi="Bookman Old Style"/>
          <w:sz w:val="24"/>
          <w:szCs w:val="24"/>
          <w:lang w:val="en-US"/>
        </w:rPr>
        <w:t xml:space="preserve">NO </w:t>
      </w:r>
    </w:p>
    <w:p w14:paraId="1B7384A3" w14:textId="77777777" w:rsidR="00FF0108" w:rsidRDefault="00FF0108" w:rsidP="00CE553C">
      <w:pPr>
        <w:tabs>
          <w:tab w:val="left" w:pos="1418"/>
        </w:tabs>
        <w:ind w:left="709"/>
        <w:jc w:val="both"/>
        <w:rPr>
          <w:rFonts w:ascii="Bookman Old Style" w:hAnsi="Bookman Old Style"/>
          <w:sz w:val="24"/>
          <w:szCs w:val="24"/>
          <w:lang w:val="en-US"/>
        </w:rPr>
      </w:pPr>
    </w:p>
    <w:p w14:paraId="7A0F4D7E" w14:textId="77777777" w:rsidR="00FF0108" w:rsidRPr="00FF0108" w:rsidRDefault="00FF0108" w:rsidP="00FF0108">
      <w:pPr>
        <w:tabs>
          <w:tab w:val="left" w:pos="1418"/>
        </w:tabs>
        <w:jc w:val="both"/>
        <w:rPr>
          <w:rFonts w:ascii="Bookman Old Style" w:hAnsi="Bookman Old Style"/>
          <w:color w:val="4472C4" w:themeColor="accent1"/>
          <w:sz w:val="24"/>
          <w:szCs w:val="24"/>
          <w:lang w:val="en-US"/>
        </w:rPr>
      </w:pPr>
      <w:r w:rsidRPr="00FF0108">
        <w:rPr>
          <w:rFonts w:ascii="Bookman Old Style" w:hAnsi="Bookman Old Style"/>
          <w:color w:val="4472C4" w:themeColor="accent1"/>
          <w:sz w:val="24"/>
          <w:szCs w:val="24"/>
          <w:lang w:val="en-US"/>
        </w:rPr>
        <w:t xml:space="preserve">ASK IF TVT07=2 </w:t>
      </w:r>
    </w:p>
    <w:p w14:paraId="2205C4C4" w14:textId="3019405F" w:rsidR="00FF0108" w:rsidRPr="00FF0108" w:rsidRDefault="00FF0108" w:rsidP="00FF0108">
      <w:pPr>
        <w:tabs>
          <w:tab w:val="left" w:pos="1418"/>
        </w:tabs>
        <w:jc w:val="both"/>
        <w:rPr>
          <w:rFonts w:ascii="Bookman Old Style" w:hAnsi="Bookman Old Style"/>
          <w:sz w:val="24"/>
          <w:szCs w:val="24"/>
          <w:lang w:val="en-US"/>
        </w:rPr>
      </w:pPr>
      <w:r w:rsidRPr="00FF0108">
        <w:rPr>
          <w:rFonts w:ascii="Bookman Old Style" w:hAnsi="Bookman Old Style"/>
          <w:b/>
          <w:sz w:val="24"/>
          <w:szCs w:val="24"/>
          <w:lang w:val="en-US"/>
        </w:rPr>
        <w:t>TVT10</w:t>
      </w:r>
      <w:r>
        <w:rPr>
          <w:rFonts w:ascii="Bookman Old Style" w:hAnsi="Bookman Old Style"/>
          <w:b/>
          <w:sz w:val="24"/>
          <w:szCs w:val="24"/>
          <w:lang w:val="en-US"/>
        </w:rPr>
        <w:t>.</w:t>
      </w:r>
      <w:r w:rsidRPr="00FF0108">
        <w:rPr>
          <w:rFonts w:ascii="Bookman Old Style" w:hAnsi="Bookman Old Style"/>
          <w:b/>
          <w:sz w:val="24"/>
          <w:szCs w:val="24"/>
          <w:lang w:val="en-US"/>
        </w:rPr>
        <w:t xml:space="preserve"> </w:t>
      </w:r>
      <w:r w:rsidRPr="00FF0108">
        <w:rPr>
          <w:rFonts w:ascii="Bookman Old Style" w:hAnsi="Bookman Old Style"/>
          <w:sz w:val="24"/>
          <w:szCs w:val="24"/>
          <w:lang w:val="en-US"/>
        </w:rPr>
        <w:t>In your opinion, what field of study is most appropriate for your current employment?</w:t>
      </w:r>
    </w:p>
    <w:p w14:paraId="525A52D1" w14:textId="08EB4BC5" w:rsidR="00FF0108" w:rsidRPr="00FF0108" w:rsidRDefault="00FF0108" w:rsidP="00FF0108">
      <w:pPr>
        <w:tabs>
          <w:tab w:val="left" w:pos="1418"/>
        </w:tabs>
        <w:jc w:val="both"/>
        <w:rPr>
          <w:rFonts w:ascii="Bookman Old Style" w:hAnsi="Bookman Old Style"/>
          <w:sz w:val="24"/>
          <w:szCs w:val="24"/>
          <w:lang w:val="en-US"/>
        </w:rPr>
      </w:pPr>
      <w:r>
        <w:rPr>
          <w:rFonts w:ascii="Bookman Old Style" w:hAnsi="Bookman Old Style"/>
          <w:sz w:val="24"/>
          <w:szCs w:val="24"/>
          <w:lang w:val="en-US"/>
        </w:rPr>
        <w:tab/>
      </w:r>
      <w:r>
        <w:rPr>
          <w:rFonts w:ascii="Bookman Old Style" w:hAnsi="Bookman Old Style"/>
          <w:sz w:val="24"/>
          <w:szCs w:val="24"/>
          <w:lang w:val="en-US"/>
        </w:rPr>
        <w:tab/>
        <w:t xml:space="preserve"> </w:t>
      </w:r>
      <w:r w:rsidRPr="00FF0108">
        <w:rPr>
          <w:rFonts w:ascii="Bookman Old Style" w:hAnsi="Bookman Old Style"/>
          <w:sz w:val="24"/>
          <w:szCs w:val="24"/>
          <w:lang w:val="en-US"/>
        </w:rPr>
        <w:t>______________________</w:t>
      </w:r>
    </w:p>
    <w:p w14:paraId="41FD9F0F" w14:textId="75CA20BC" w:rsidR="00FF0108" w:rsidRPr="003162E8" w:rsidRDefault="00FF0108" w:rsidP="00FF0108">
      <w:pPr>
        <w:tabs>
          <w:tab w:val="left" w:pos="1418"/>
        </w:tabs>
        <w:jc w:val="both"/>
        <w:rPr>
          <w:rFonts w:ascii="Bookman Old Style" w:hAnsi="Bookman Old Style"/>
          <w:sz w:val="24"/>
          <w:szCs w:val="24"/>
          <w:lang w:val="en-US"/>
        </w:rPr>
      </w:pPr>
      <w:r w:rsidRPr="00FF0108">
        <w:rPr>
          <w:rFonts w:ascii="Bookman Old Style" w:hAnsi="Bookman Old Style"/>
          <w:sz w:val="24"/>
          <w:szCs w:val="24"/>
          <w:lang w:val="en-US"/>
        </w:rPr>
        <w:t xml:space="preserve">        </w:t>
      </w:r>
      <w:r>
        <w:rPr>
          <w:rFonts w:ascii="Bookman Old Style" w:hAnsi="Bookman Old Style"/>
          <w:sz w:val="24"/>
          <w:szCs w:val="24"/>
          <w:lang w:val="en-US"/>
        </w:rPr>
        <w:tab/>
      </w:r>
      <w:r>
        <w:rPr>
          <w:rFonts w:ascii="Bookman Old Style" w:hAnsi="Bookman Old Style"/>
          <w:sz w:val="24"/>
          <w:szCs w:val="24"/>
          <w:lang w:val="en-US"/>
        </w:rPr>
        <w:tab/>
      </w:r>
      <w:r w:rsidRPr="00FF0108">
        <w:rPr>
          <w:rFonts w:ascii="Bookman Old Style" w:hAnsi="Bookman Old Style"/>
          <w:sz w:val="24"/>
          <w:szCs w:val="24"/>
          <w:lang w:val="en-US"/>
        </w:rPr>
        <w:t>Appropriate Field of Study</w:t>
      </w:r>
    </w:p>
    <w:p w14:paraId="0E52DA47" w14:textId="7E77E832" w:rsidR="003162E8" w:rsidRPr="008E76D8" w:rsidRDefault="003162E8" w:rsidP="003162E8">
      <w:pPr>
        <w:tabs>
          <w:tab w:val="left" w:pos="1418"/>
        </w:tabs>
        <w:jc w:val="both"/>
        <w:rPr>
          <w:rFonts w:ascii="Bookman Old Style" w:hAnsi="Bookman Old Style"/>
          <w:sz w:val="24"/>
          <w:szCs w:val="24"/>
          <w:lang w:val="en-US"/>
        </w:rPr>
      </w:pPr>
    </w:p>
    <w:p w14:paraId="200C825D" w14:textId="77777777" w:rsidR="00A913AF" w:rsidRPr="00A913AF" w:rsidRDefault="00A913AF" w:rsidP="00A913AF">
      <w:pPr>
        <w:tabs>
          <w:tab w:val="left" w:pos="1418"/>
        </w:tabs>
        <w:jc w:val="both"/>
        <w:rPr>
          <w:rFonts w:ascii="Bookman Old Style" w:hAnsi="Bookman Old Style"/>
          <w:color w:val="4472C4" w:themeColor="accent1"/>
          <w:sz w:val="24"/>
          <w:szCs w:val="24"/>
          <w:lang w:val="en-US"/>
        </w:rPr>
      </w:pPr>
      <w:r w:rsidRPr="00A913AF">
        <w:rPr>
          <w:rFonts w:ascii="Bookman Old Style" w:hAnsi="Bookman Old Style"/>
          <w:color w:val="4472C4" w:themeColor="accent1"/>
          <w:sz w:val="24"/>
          <w:szCs w:val="24"/>
          <w:lang w:val="en-US"/>
        </w:rPr>
        <w:t xml:space="preserve">ASK IF TVT07=2 </w:t>
      </w:r>
    </w:p>
    <w:p w14:paraId="1AF1DE76" w14:textId="77777777" w:rsidR="00A913AF" w:rsidRPr="00A913AF" w:rsidRDefault="00A913AF" w:rsidP="00A913AF">
      <w:pPr>
        <w:tabs>
          <w:tab w:val="left" w:pos="1418"/>
        </w:tabs>
        <w:jc w:val="both"/>
        <w:rPr>
          <w:rFonts w:ascii="Bookman Old Style" w:hAnsi="Bookman Old Style"/>
          <w:sz w:val="24"/>
          <w:szCs w:val="24"/>
          <w:lang w:val="en-US"/>
        </w:rPr>
      </w:pPr>
      <w:r w:rsidRPr="00A913AF">
        <w:rPr>
          <w:rFonts w:ascii="Bookman Old Style" w:hAnsi="Bookman Old Style"/>
          <w:b/>
          <w:sz w:val="24"/>
          <w:szCs w:val="24"/>
          <w:lang w:val="en-US"/>
        </w:rPr>
        <w:t>TVT11</w:t>
      </w:r>
    </w:p>
    <w:p w14:paraId="4BF022F1" w14:textId="77777777" w:rsidR="00A913AF" w:rsidRPr="00A913AF" w:rsidRDefault="00A913AF" w:rsidP="00A913AF">
      <w:pPr>
        <w:tabs>
          <w:tab w:val="left" w:pos="1418"/>
        </w:tabs>
        <w:jc w:val="both"/>
        <w:rPr>
          <w:rFonts w:ascii="Bookman Old Style" w:hAnsi="Bookman Old Style"/>
          <w:sz w:val="24"/>
          <w:szCs w:val="24"/>
          <w:lang w:val="en-US"/>
        </w:rPr>
      </w:pPr>
      <w:r w:rsidRPr="00A913AF">
        <w:rPr>
          <w:rFonts w:ascii="Bookman Old Style" w:hAnsi="Bookman Old Style"/>
          <w:b/>
          <w:sz w:val="24"/>
          <w:szCs w:val="24"/>
          <w:lang w:val="en-US"/>
        </w:rPr>
        <w:t xml:space="preserve"> </w:t>
      </w:r>
      <w:r w:rsidRPr="00A913AF">
        <w:rPr>
          <w:rFonts w:ascii="Bookman Old Style" w:hAnsi="Bookman Old Style"/>
          <w:sz w:val="24"/>
          <w:szCs w:val="24"/>
          <w:lang w:val="en-US"/>
        </w:rPr>
        <w:t xml:space="preserve">If your job is not closely related to your course of training, why did you choose this employment? </w:t>
      </w:r>
    </w:p>
    <w:p w14:paraId="56795BBB" w14:textId="77777777" w:rsidR="00A913AF" w:rsidRPr="00A913AF" w:rsidRDefault="00A913AF" w:rsidP="00A913AF">
      <w:pPr>
        <w:tabs>
          <w:tab w:val="left" w:pos="1418"/>
        </w:tabs>
        <w:jc w:val="both"/>
        <w:rPr>
          <w:rFonts w:ascii="Bookman Old Style" w:hAnsi="Bookman Old Style"/>
          <w:i/>
          <w:sz w:val="24"/>
          <w:szCs w:val="24"/>
          <w:lang w:val="en-US"/>
        </w:rPr>
      </w:pPr>
      <w:r w:rsidRPr="00A913AF">
        <w:rPr>
          <w:rFonts w:ascii="Bookman Old Style" w:hAnsi="Bookman Old Style"/>
          <w:i/>
          <w:sz w:val="24"/>
          <w:szCs w:val="24"/>
          <w:lang w:val="en-US"/>
        </w:rPr>
        <w:t xml:space="preserve">MARK ALL THAT </w:t>
      </w:r>
      <w:proofErr w:type="gramStart"/>
      <w:r w:rsidRPr="00A913AF">
        <w:rPr>
          <w:rFonts w:ascii="Bookman Old Style" w:hAnsi="Bookman Old Style"/>
          <w:i/>
          <w:sz w:val="24"/>
          <w:szCs w:val="24"/>
          <w:lang w:val="en-US"/>
        </w:rPr>
        <w:t>APPLY</w:t>
      </w:r>
      <w:proofErr w:type="gramEnd"/>
    </w:p>
    <w:p w14:paraId="08C0E928" w14:textId="77777777" w:rsidR="00A913AF" w:rsidRPr="00A913AF" w:rsidRDefault="00A913AF" w:rsidP="00A913AF">
      <w:pPr>
        <w:numPr>
          <w:ilvl w:val="0"/>
          <w:numId w:val="263"/>
        </w:numPr>
        <w:tabs>
          <w:tab w:val="left" w:pos="1418"/>
        </w:tabs>
        <w:jc w:val="both"/>
        <w:rPr>
          <w:rFonts w:ascii="Bookman Old Style" w:hAnsi="Bookman Old Style"/>
          <w:sz w:val="24"/>
          <w:szCs w:val="24"/>
          <w:lang w:val="en-US"/>
        </w:rPr>
      </w:pPr>
      <w:r w:rsidRPr="00A913AF">
        <w:rPr>
          <w:rFonts w:ascii="Bookman Old Style" w:hAnsi="Bookman Old Style"/>
          <w:sz w:val="24"/>
          <w:szCs w:val="24"/>
          <w:lang w:val="en-US"/>
        </w:rPr>
        <w:t>My current job is only a temporary stepping stone, I am still searching for professional orientation</w:t>
      </w:r>
    </w:p>
    <w:p w14:paraId="6BBD5D4C" w14:textId="77777777" w:rsidR="00A913AF" w:rsidRPr="00A913AF" w:rsidRDefault="00A913AF" w:rsidP="00A913AF">
      <w:pPr>
        <w:numPr>
          <w:ilvl w:val="0"/>
          <w:numId w:val="263"/>
        </w:numPr>
        <w:tabs>
          <w:tab w:val="left" w:pos="1418"/>
        </w:tabs>
        <w:jc w:val="both"/>
        <w:rPr>
          <w:rFonts w:ascii="Bookman Old Style" w:hAnsi="Bookman Old Style"/>
          <w:sz w:val="24"/>
          <w:szCs w:val="24"/>
          <w:lang w:val="en-US"/>
        </w:rPr>
      </w:pPr>
      <w:r w:rsidRPr="00A913AF">
        <w:rPr>
          <w:rFonts w:ascii="Bookman Old Style" w:hAnsi="Bookman Old Style"/>
          <w:sz w:val="24"/>
          <w:szCs w:val="24"/>
          <w:lang w:val="en-US"/>
        </w:rPr>
        <w:t>I have not found an appropriate job (yet)</w:t>
      </w:r>
      <w:r w:rsidRPr="00A913AF">
        <w:rPr>
          <w:rFonts w:ascii="Bookman Old Style" w:hAnsi="Bookman Old Style"/>
          <w:sz w:val="24"/>
          <w:szCs w:val="24"/>
          <w:lang w:val="en-US"/>
        </w:rPr>
        <w:tab/>
      </w:r>
    </w:p>
    <w:p w14:paraId="5AB12E89" w14:textId="77777777" w:rsidR="00A913AF" w:rsidRPr="00A913AF" w:rsidRDefault="00A913AF" w:rsidP="00A913AF">
      <w:pPr>
        <w:numPr>
          <w:ilvl w:val="0"/>
          <w:numId w:val="263"/>
        </w:numPr>
        <w:tabs>
          <w:tab w:val="left" w:pos="1418"/>
        </w:tabs>
        <w:jc w:val="both"/>
        <w:rPr>
          <w:rFonts w:ascii="Bookman Old Style" w:hAnsi="Bookman Old Style"/>
          <w:sz w:val="24"/>
          <w:szCs w:val="24"/>
          <w:lang w:val="en-US"/>
        </w:rPr>
      </w:pPr>
      <w:r w:rsidRPr="00A913AF">
        <w:rPr>
          <w:rFonts w:ascii="Bookman Old Style" w:hAnsi="Bookman Old Style"/>
          <w:sz w:val="24"/>
          <w:szCs w:val="24"/>
          <w:lang w:val="en-US"/>
        </w:rPr>
        <w:t>I receive a higher salary in my current job</w:t>
      </w:r>
      <w:r w:rsidRPr="00A913AF">
        <w:rPr>
          <w:rFonts w:ascii="Bookman Old Style" w:hAnsi="Bookman Old Style"/>
          <w:sz w:val="24"/>
          <w:szCs w:val="24"/>
          <w:lang w:val="en-US"/>
        </w:rPr>
        <w:tab/>
      </w:r>
    </w:p>
    <w:p w14:paraId="5A531669" w14:textId="77777777" w:rsidR="00A913AF" w:rsidRPr="00A913AF" w:rsidRDefault="00A913AF" w:rsidP="00A913AF">
      <w:pPr>
        <w:numPr>
          <w:ilvl w:val="0"/>
          <w:numId w:val="263"/>
        </w:numPr>
        <w:tabs>
          <w:tab w:val="left" w:pos="1418"/>
        </w:tabs>
        <w:jc w:val="both"/>
        <w:rPr>
          <w:rFonts w:ascii="Bookman Old Style" w:hAnsi="Bookman Old Style"/>
          <w:sz w:val="24"/>
          <w:szCs w:val="24"/>
          <w:lang w:val="en-US"/>
        </w:rPr>
      </w:pPr>
      <w:r w:rsidRPr="00A913AF">
        <w:rPr>
          <w:rFonts w:ascii="Bookman Old Style" w:hAnsi="Bookman Old Style"/>
          <w:sz w:val="24"/>
          <w:szCs w:val="24"/>
          <w:lang w:val="en-US"/>
        </w:rPr>
        <w:t>My current job offers more security</w:t>
      </w:r>
      <w:r w:rsidRPr="00A913AF">
        <w:rPr>
          <w:rFonts w:ascii="Bookman Old Style" w:hAnsi="Bookman Old Style"/>
          <w:sz w:val="24"/>
          <w:szCs w:val="24"/>
          <w:lang w:val="en-US"/>
        </w:rPr>
        <w:tab/>
      </w:r>
    </w:p>
    <w:p w14:paraId="408F8F6A" w14:textId="77777777" w:rsidR="00A913AF" w:rsidRPr="00A913AF" w:rsidRDefault="00A913AF" w:rsidP="00A913AF">
      <w:pPr>
        <w:numPr>
          <w:ilvl w:val="0"/>
          <w:numId w:val="263"/>
        </w:numPr>
        <w:tabs>
          <w:tab w:val="left" w:pos="1418"/>
        </w:tabs>
        <w:jc w:val="both"/>
        <w:rPr>
          <w:rFonts w:ascii="Bookman Old Style" w:hAnsi="Bookman Old Style"/>
          <w:sz w:val="24"/>
          <w:szCs w:val="24"/>
          <w:lang w:val="en-US"/>
        </w:rPr>
      </w:pPr>
      <w:r w:rsidRPr="00A913AF">
        <w:rPr>
          <w:rFonts w:ascii="Bookman Old Style" w:hAnsi="Bookman Old Style"/>
          <w:sz w:val="24"/>
          <w:szCs w:val="24"/>
          <w:lang w:val="en-US"/>
        </w:rPr>
        <w:t>My interests have changed</w:t>
      </w:r>
      <w:r w:rsidRPr="00A913AF">
        <w:rPr>
          <w:rFonts w:ascii="Bookman Old Style" w:hAnsi="Bookman Old Style"/>
          <w:sz w:val="24"/>
          <w:szCs w:val="24"/>
          <w:lang w:val="en-US"/>
        </w:rPr>
        <w:tab/>
      </w:r>
    </w:p>
    <w:p w14:paraId="5E7DA41B" w14:textId="77777777" w:rsidR="00A913AF" w:rsidRPr="00A913AF" w:rsidRDefault="00A913AF" w:rsidP="00A913AF">
      <w:pPr>
        <w:numPr>
          <w:ilvl w:val="0"/>
          <w:numId w:val="263"/>
        </w:numPr>
        <w:tabs>
          <w:tab w:val="left" w:pos="1418"/>
        </w:tabs>
        <w:jc w:val="both"/>
        <w:rPr>
          <w:rFonts w:ascii="Bookman Old Style" w:hAnsi="Bookman Old Style"/>
          <w:sz w:val="24"/>
          <w:szCs w:val="24"/>
          <w:lang w:val="en-US"/>
        </w:rPr>
      </w:pPr>
      <w:r w:rsidRPr="00A913AF">
        <w:rPr>
          <w:rFonts w:ascii="Bookman Old Style" w:hAnsi="Bookman Old Style"/>
          <w:sz w:val="24"/>
          <w:szCs w:val="24"/>
          <w:lang w:val="en-US"/>
        </w:rPr>
        <w:t>My current job allows a flexible time schedule</w:t>
      </w:r>
      <w:r w:rsidRPr="00A913AF">
        <w:rPr>
          <w:rFonts w:ascii="Bookman Old Style" w:hAnsi="Bookman Old Style"/>
          <w:sz w:val="24"/>
          <w:szCs w:val="24"/>
          <w:lang w:val="en-US"/>
        </w:rPr>
        <w:tab/>
      </w:r>
    </w:p>
    <w:p w14:paraId="150D8E68" w14:textId="278F5834" w:rsidR="00A913AF" w:rsidRPr="00A913AF" w:rsidRDefault="00A913AF" w:rsidP="00A913AF">
      <w:pPr>
        <w:numPr>
          <w:ilvl w:val="0"/>
          <w:numId w:val="263"/>
        </w:numPr>
        <w:tabs>
          <w:tab w:val="left" w:pos="1418"/>
        </w:tabs>
        <w:jc w:val="both"/>
        <w:rPr>
          <w:rFonts w:ascii="Bookman Old Style" w:hAnsi="Bookman Old Style"/>
          <w:sz w:val="24"/>
          <w:szCs w:val="24"/>
          <w:lang w:val="en-US"/>
        </w:rPr>
      </w:pPr>
      <w:r w:rsidRPr="00A913AF">
        <w:rPr>
          <w:rFonts w:ascii="Bookman Old Style" w:hAnsi="Bookman Old Style"/>
          <w:sz w:val="24"/>
          <w:szCs w:val="24"/>
          <w:lang w:val="en-US"/>
        </w:rPr>
        <w:t>My current job allows me to work in a favored geographical place</w:t>
      </w:r>
    </w:p>
    <w:p w14:paraId="441CE327" w14:textId="77777777" w:rsidR="00A913AF" w:rsidRPr="00A913AF" w:rsidRDefault="00A913AF" w:rsidP="00A913AF">
      <w:pPr>
        <w:numPr>
          <w:ilvl w:val="0"/>
          <w:numId w:val="263"/>
        </w:numPr>
        <w:tabs>
          <w:tab w:val="left" w:pos="1418"/>
        </w:tabs>
        <w:jc w:val="both"/>
        <w:rPr>
          <w:rFonts w:ascii="Bookman Old Style" w:hAnsi="Bookman Old Style"/>
          <w:sz w:val="24"/>
          <w:szCs w:val="24"/>
          <w:lang w:val="en-US"/>
        </w:rPr>
      </w:pPr>
      <w:r w:rsidRPr="00A913AF">
        <w:rPr>
          <w:rFonts w:ascii="Bookman Old Style" w:hAnsi="Bookman Old Style"/>
          <w:sz w:val="24"/>
          <w:szCs w:val="24"/>
          <w:lang w:val="en-US"/>
        </w:rPr>
        <w:t>My current job allows me to take into consideration the interests of my family/children</w:t>
      </w:r>
      <w:r w:rsidRPr="00A913AF">
        <w:rPr>
          <w:rFonts w:ascii="Bookman Old Style" w:hAnsi="Bookman Old Style"/>
          <w:sz w:val="24"/>
          <w:szCs w:val="24"/>
          <w:lang w:val="en-US"/>
        </w:rPr>
        <w:tab/>
      </w:r>
    </w:p>
    <w:p w14:paraId="1FE6740F" w14:textId="3CD205E4" w:rsidR="008E76D8" w:rsidRPr="00A913AF" w:rsidRDefault="00A913AF" w:rsidP="00B5073C">
      <w:pPr>
        <w:numPr>
          <w:ilvl w:val="0"/>
          <w:numId w:val="263"/>
        </w:numPr>
        <w:tabs>
          <w:tab w:val="left" w:pos="1418"/>
        </w:tabs>
        <w:jc w:val="both"/>
        <w:rPr>
          <w:ins w:id="1169" w:author="Happiness" w:date="2023-05-07T14:42:00Z"/>
          <w:rFonts w:ascii="Bookman Old Style" w:hAnsi="Bookman Old Style"/>
          <w:sz w:val="24"/>
          <w:szCs w:val="24"/>
          <w:lang w:val="en-US"/>
        </w:rPr>
      </w:pPr>
      <w:r w:rsidRPr="00A913AF">
        <w:rPr>
          <w:rFonts w:ascii="Bookman Old Style" w:hAnsi="Bookman Old Style"/>
          <w:sz w:val="24"/>
          <w:szCs w:val="24"/>
          <w:lang w:val="en-US"/>
        </w:rPr>
        <w:t>Other (please specify):</w:t>
      </w:r>
    </w:p>
    <w:p w14:paraId="0D711C59" w14:textId="6CFF2828" w:rsidR="002442FA" w:rsidRPr="00A913AF" w:rsidRDefault="002442FA" w:rsidP="00A913AF">
      <w:pPr>
        <w:pStyle w:val="Heading2"/>
        <w:numPr>
          <w:ilvl w:val="1"/>
          <w:numId w:val="264"/>
        </w:numPr>
        <w:rPr>
          <w:ins w:id="1170" w:author="Happiness" w:date="2023-05-07T14:43:00Z"/>
          <w:rFonts w:ascii="Bookman Old Style" w:hAnsi="Bookman Old Style"/>
          <w:sz w:val="24"/>
          <w:szCs w:val="24"/>
        </w:rPr>
      </w:pPr>
      <w:ins w:id="1171" w:author="Happiness" w:date="2023-05-07T14:42:00Z">
        <w:del w:id="1172" w:author="USER" w:date="2023-08-08T13:38:00Z">
          <w:r w:rsidRPr="00A913AF" w:rsidDel="00585E46">
            <w:rPr>
              <w:rFonts w:ascii="Bookman Old Style" w:hAnsi="Bookman Old Style"/>
              <w:sz w:val="24"/>
              <w:szCs w:val="24"/>
              <w:lang w:val="en-US"/>
              <w:rPrChange w:id="1173" w:author="pachalo chizala" w:date="2023-05-07T19:13:00Z">
                <w:rPr/>
              </w:rPrChange>
            </w:rPr>
            <w:delText xml:space="preserve"> </w:delText>
          </w:r>
        </w:del>
        <w:bookmarkStart w:id="1174" w:name="_Toc146275368"/>
        <w:bookmarkStart w:id="1175" w:name="_Toc146277083"/>
        <w:r w:rsidRPr="00A913AF">
          <w:rPr>
            <w:rFonts w:ascii="Bookman Old Style" w:hAnsi="Bookman Old Style"/>
            <w:sz w:val="24"/>
            <w:szCs w:val="24"/>
            <w:rPrChange w:id="1176" w:author="pachalo chizala" w:date="2023-05-07T19:13:00Z">
              <w:rPr/>
            </w:rPrChange>
          </w:rPr>
          <w:t>JOB LOSS</w:t>
        </w:r>
      </w:ins>
      <w:bookmarkEnd w:id="1174"/>
      <w:bookmarkEnd w:id="1175"/>
    </w:p>
    <w:p w14:paraId="11131AEF" w14:textId="7587A5C6" w:rsidR="002442FA" w:rsidRPr="003D3BB0" w:rsidRDefault="00A1453F" w:rsidP="002442FA">
      <w:pPr>
        <w:rPr>
          <w:ins w:id="1177" w:author="Happiness" w:date="2023-05-07T14:46:00Z"/>
          <w:rFonts w:ascii="Bookman Old Style" w:hAnsi="Bookman Old Style"/>
          <w:i/>
          <w:iCs/>
          <w:sz w:val="24"/>
          <w:szCs w:val="24"/>
          <w:lang w:val="en-US"/>
          <w:rPrChange w:id="1178" w:author="pachalo chizala" w:date="2023-05-07T19:13:00Z">
            <w:rPr>
              <w:ins w:id="1179" w:author="Happiness" w:date="2023-05-07T14:46:00Z"/>
              <w:rFonts w:ascii="Bookman Old Style" w:hAnsi="Bookman Old Style"/>
              <w:i/>
              <w:iCs/>
            </w:rPr>
          </w:rPrChange>
        </w:rPr>
      </w:pPr>
      <w:ins w:id="1180" w:author="Happiness" w:date="2023-05-07T14:58:00Z">
        <w:del w:id="1181" w:author="pachalo chizala" w:date="2023-05-07T19:06:00Z">
          <w:r w:rsidRPr="003D3BB0" w:rsidDel="006A2402">
            <w:rPr>
              <w:rFonts w:ascii="Bookman Old Style" w:hAnsi="Bookman Old Style"/>
              <w:b/>
              <w:bCs/>
              <w:i/>
              <w:iCs/>
              <w:sz w:val="24"/>
              <w:szCs w:val="24"/>
              <w:lang w:val="en-US"/>
              <w:rPrChange w:id="1182" w:author="pachalo chizala" w:date="2023-05-07T19:13:00Z">
                <w:rPr>
                  <w:rFonts w:ascii="Bookman Old Style" w:hAnsi="Bookman Old Style"/>
                  <w:i/>
                  <w:iCs/>
                </w:rPr>
              </w:rPrChange>
            </w:rPr>
            <w:delText>JBL_WORKED</w:delText>
          </w:r>
        </w:del>
      </w:ins>
      <w:ins w:id="1183" w:author="pachalo chizala" w:date="2023-05-07T19:06:00Z">
        <w:r w:rsidR="006A2402" w:rsidRPr="003D3BB0">
          <w:rPr>
            <w:rFonts w:ascii="Bookman Old Style" w:hAnsi="Bookman Old Style"/>
            <w:b/>
            <w:bCs/>
            <w:i/>
            <w:iCs/>
            <w:sz w:val="24"/>
            <w:szCs w:val="24"/>
            <w:lang w:val="en-US"/>
          </w:rPr>
          <w:t>X01</w:t>
        </w:r>
      </w:ins>
      <w:ins w:id="1184" w:author="Happiness" w:date="2023-05-07T14:47:00Z">
        <w:r w:rsidR="002442FA" w:rsidRPr="003D3BB0">
          <w:rPr>
            <w:rFonts w:ascii="Bookman Old Style" w:hAnsi="Bookman Old Style"/>
            <w:i/>
            <w:iCs/>
            <w:sz w:val="24"/>
            <w:szCs w:val="24"/>
            <w:lang w:val="en-US"/>
            <w:rPrChange w:id="1185" w:author="pachalo chizala" w:date="2023-05-07T19:13:00Z">
              <w:rPr>
                <w:rFonts w:ascii="Bookman Old Style" w:hAnsi="Bookman Old Style"/>
                <w:i/>
                <w:iCs/>
              </w:rPr>
            </w:rPrChange>
          </w:rPr>
          <w:t xml:space="preserve"> </w:t>
        </w:r>
      </w:ins>
      <w:ins w:id="1186" w:author="Happiness" w:date="2023-05-07T14:44:00Z">
        <w:r w:rsidR="002442FA" w:rsidRPr="003D3BB0">
          <w:rPr>
            <w:rFonts w:ascii="Bookman Old Style" w:hAnsi="Bookman Old Style"/>
            <w:i/>
            <w:iCs/>
            <w:sz w:val="24"/>
            <w:szCs w:val="24"/>
            <w:lang w:val="en-US"/>
            <w:rPrChange w:id="1187" w:author="pachalo chizala" w:date="2023-05-07T19:13:00Z">
              <w:rPr/>
            </w:rPrChange>
          </w:rPr>
          <w:t xml:space="preserve">Even through (you/NAME) did not </w:t>
        </w:r>
        <w:proofErr w:type="spellStart"/>
        <w:proofErr w:type="gramStart"/>
        <w:r w:rsidR="002442FA" w:rsidRPr="003D3BB0">
          <w:rPr>
            <w:rFonts w:ascii="Bookman Old Style" w:hAnsi="Bookman Old Style"/>
            <w:i/>
            <w:iCs/>
            <w:sz w:val="24"/>
            <w:szCs w:val="24"/>
            <w:lang w:val="en-US"/>
            <w:rPrChange w:id="1188" w:author="pachalo chizala" w:date="2023-05-07T19:13:00Z">
              <w:rPr/>
            </w:rPrChange>
          </w:rPr>
          <w:t>work,in</w:t>
        </w:r>
        <w:proofErr w:type="spellEnd"/>
        <w:proofErr w:type="gramEnd"/>
        <w:r w:rsidR="002442FA" w:rsidRPr="003D3BB0">
          <w:rPr>
            <w:rFonts w:ascii="Bookman Old Style" w:hAnsi="Bookman Old Style"/>
            <w:i/>
            <w:iCs/>
            <w:sz w:val="24"/>
            <w:szCs w:val="24"/>
            <w:lang w:val="en-US"/>
            <w:rPrChange w:id="1189" w:author="pachalo chizala" w:date="2023-05-07T19:13:00Z">
              <w:rPr/>
            </w:rPrChange>
          </w:rPr>
          <w:t xml:space="preserve"> the last 12 month</w:t>
        </w:r>
      </w:ins>
      <w:ins w:id="1190" w:author="Happiness" w:date="2023-05-07T14:45:00Z">
        <w:r w:rsidR="002442FA" w:rsidRPr="003D3BB0">
          <w:rPr>
            <w:rFonts w:ascii="Bookman Old Style" w:hAnsi="Bookman Old Style"/>
            <w:i/>
            <w:iCs/>
            <w:sz w:val="24"/>
            <w:szCs w:val="24"/>
            <w:lang w:val="en-US"/>
            <w:rPrChange w:id="1191" w:author="pachalo chizala" w:date="2023-05-07T19:13:00Z">
              <w:rPr/>
            </w:rPrChange>
          </w:rPr>
          <w:t>s did (you/he/she) have a paid job or a business before?</w:t>
        </w:r>
      </w:ins>
    </w:p>
    <w:p w14:paraId="4E5AB222" w14:textId="77777777" w:rsidR="002442FA" w:rsidRPr="003D3BB0" w:rsidRDefault="002442FA" w:rsidP="002442FA">
      <w:pPr>
        <w:rPr>
          <w:ins w:id="1192" w:author="Happiness" w:date="2023-05-07T14:47:00Z"/>
          <w:rFonts w:ascii="Bookman Old Style" w:hAnsi="Bookman Old Style"/>
          <w:i/>
          <w:iCs/>
          <w:sz w:val="24"/>
          <w:szCs w:val="24"/>
          <w:lang w:val="en-US"/>
          <w:rPrChange w:id="1193" w:author="pachalo chizala" w:date="2023-05-07T19:13:00Z">
            <w:rPr>
              <w:ins w:id="1194" w:author="Happiness" w:date="2023-05-07T14:47:00Z"/>
              <w:rFonts w:ascii="Bookman Old Style" w:hAnsi="Bookman Old Style"/>
              <w:i/>
              <w:iCs/>
            </w:rPr>
          </w:rPrChange>
        </w:rPr>
      </w:pPr>
    </w:p>
    <w:p w14:paraId="764BBB55" w14:textId="54D2D4B7" w:rsidR="002442FA" w:rsidRPr="003D3BB0" w:rsidRDefault="006A2402" w:rsidP="002442FA">
      <w:pPr>
        <w:rPr>
          <w:ins w:id="1195" w:author="Happiness" w:date="2023-05-07T14:47:00Z"/>
          <w:rFonts w:ascii="Bookman Old Style" w:hAnsi="Bookman Old Style"/>
          <w:i/>
          <w:iCs/>
          <w:sz w:val="24"/>
          <w:szCs w:val="24"/>
          <w:lang w:val="en-US"/>
          <w:rPrChange w:id="1196" w:author="pachalo chizala" w:date="2023-05-07T19:13:00Z">
            <w:rPr>
              <w:ins w:id="1197" w:author="Happiness" w:date="2023-05-07T14:47:00Z"/>
              <w:rFonts w:ascii="Bookman Old Style" w:hAnsi="Bookman Old Style"/>
              <w:i/>
              <w:iCs/>
            </w:rPr>
          </w:rPrChange>
        </w:rPr>
      </w:pPr>
      <w:ins w:id="1198" w:author="pachalo chizala" w:date="2023-05-07T19:06:00Z">
        <w:r w:rsidRPr="003D3BB0">
          <w:rPr>
            <w:rFonts w:ascii="Bookman Old Style" w:hAnsi="Bookman Old Style"/>
            <w:b/>
            <w:bCs/>
            <w:i/>
            <w:iCs/>
            <w:sz w:val="24"/>
            <w:szCs w:val="24"/>
            <w:lang w:val="en-US"/>
          </w:rPr>
          <w:t>X02</w:t>
        </w:r>
        <w:r w:rsidRPr="003D3BB0">
          <w:rPr>
            <w:rFonts w:ascii="Bookman Old Style" w:hAnsi="Bookman Old Style"/>
            <w:i/>
            <w:iCs/>
            <w:sz w:val="24"/>
            <w:szCs w:val="24"/>
            <w:lang w:val="en-US"/>
          </w:rPr>
          <w:t xml:space="preserve"> </w:t>
        </w:r>
      </w:ins>
      <w:ins w:id="1199" w:author="Happiness" w:date="2023-05-07T14:58:00Z">
        <w:del w:id="1200" w:author="pachalo chizala" w:date="2023-05-07T19:06:00Z">
          <w:r w:rsidR="00A1453F" w:rsidRPr="003D3BB0" w:rsidDel="006A2402">
            <w:rPr>
              <w:rFonts w:ascii="Bookman Old Style" w:hAnsi="Bookman Old Style"/>
              <w:b/>
              <w:bCs/>
              <w:i/>
              <w:iCs/>
              <w:sz w:val="24"/>
              <w:szCs w:val="24"/>
              <w:lang w:val="en-US"/>
              <w:rPrChange w:id="1201" w:author="pachalo chizala" w:date="2023-05-07T19:13:00Z">
                <w:rPr>
                  <w:rFonts w:ascii="Bookman Old Style" w:hAnsi="Bookman Old Style"/>
                  <w:i/>
                  <w:iCs/>
                </w:rPr>
              </w:rPrChange>
            </w:rPr>
            <w:delText>JBL_WKPLC</w:delText>
          </w:r>
          <w:r w:rsidR="00A1453F" w:rsidRPr="003D3BB0" w:rsidDel="006A2402">
            <w:rPr>
              <w:rFonts w:ascii="Bookman Old Style" w:hAnsi="Bookman Old Style"/>
              <w:i/>
              <w:iCs/>
              <w:sz w:val="24"/>
              <w:szCs w:val="24"/>
              <w:lang w:val="en-US"/>
              <w:rPrChange w:id="1202" w:author="pachalo chizala" w:date="2023-05-07T19:13:00Z">
                <w:rPr>
                  <w:rFonts w:ascii="Bookman Old Style" w:hAnsi="Bookman Old Style"/>
                  <w:i/>
                  <w:iCs/>
                </w:rPr>
              </w:rPrChange>
            </w:rPr>
            <w:delText xml:space="preserve"> </w:delText>
          </w:r>
        </w:del>
      </w:ins>
      <w:ins w:id="1203" w:author="Happiness" w:date="2023-05-07T14:46:00Z">
        <w:r w:rsidR="002442FA" w:rsidRPr="003D3BB0">
          <w:rPr>
            <w:rFonts w:ascii="Bookman Old Style" w:hAnsi="Bookman Old Style"/>
            <w:i/>
            <w:iCs/>
            <w:sz w:val="24"/>
            <w:szCs w:val="24"/>
            <w:lang w:val="en-US"/>
            <w:rPrChange w:id="1204" w:author="pachalo chizala" w:date="2023-05-07T19:13:00Z">
              <w:rPr>
                <w:rFonts w:ascii="Bookman Old Style" w:hAnsi="Bookman Old Style"/>
                <w:i/>
                <w:iCs/>
              </w:rPr>
            </w:rPrChange>
          </w:rPr>
          <w:t>What is the name of workplace you ever worked for?</w:t>
        </w:r>
      </w:ins>
    </w:p>
    <w:p w14:paraId="0621993E" w14:textId="77777777" w:rsidR="002442FA" w:rsidRPr="003D3BB0" w:rsidRDefault="002442FA" w:rsidP="002442FA">
      <w:pPr>
        <w:rPr>
          <w:ins w:id="1205" w:author="Happiness" w:date="2023-05-07T14:47:00Z"/>
          <w:rFonts w:ascii="Bookman Old Style" w:hAnsi="Bookman Old Style"/>
          <w:i/>
          <w:iCs/>
          <w:sz w:val="24"/>
          <w:szCs w:val="24"/>
          <w:lang w:val="en-US"/>
          <w:rPrChange w:id="1206" w:author="pachalo chizala" w:date="2023-05-07T19:13:00Z">
            <w:rPr>
              <w:ins w:id="1207" w:author="Happiness" w:date="2023-05-07T14:47:00Z"/>
              <w:rFonts w:ascii="Bookman Old Style" w:hAnsi="Bookman Old Style"/>
              <w:i/>
              <w:iCs/>
            </w:rPr>
          </w:rPrChange>
        </w:rPr>
      </w:pPr>
    </w:p>
    <w:p w14:paraId="407D9096" w14:textId="378A68E0" w:rsidR="002442FA" w:rsidRPr="003D3BB0" w:rsidRDefault="006A2402" w:rsidP="002442FA">
      <w:pPr>
        <w:rPr>
          <w:ins w:id="1208" w:author="pachalo chizala" w:date="2023-05-07T19:09:00Z"/>
          <w:rFonts w:ascii="Bookman Old Style" w:hAnsi="Bookman Old Style"/>
          <w:i/>
          <w:iCs/>
          <w:sz w:val="24"/>
          <w:szCs w:val="24"/>
          <w:lang w:val="en-US"/>
        </w:rPr>
      </w:pPr>
      <w:ins w:id="1209" w:author="pachalo chizala" w:date="2023-05-07T19:06:00Z">
        <w:r w:rsidRPr="003D3BB0">
          <w:rPr>
            <w:rFonts w:ascii="Bookman Old Style" w:hAnsi="Bookman Old Style"/>
            <w:b/>
            <w:bCs/>
            <w:i/>
            <w:iCs/>
            <w:sz w:val="24"/>
            <w:szCs w:val="24"/>
            <w:lang w:val="en-US"/>
          </w:rPr>
          <w:t>X03</w:t>
        </w:r>
        <w:r w:rsidRPr="003D3BB0">
          <w:rPr>
            <w:rFonts w:ascii="Bookman Old Style" w:hAnsi="Bookman Old Style"/>
            <w:i/>
            <w:iCs/>
            <w:sz w:val="24"/>
            <w:szCs w:val="24"/>
            <w:lang w:val="en-US"/>
          </w:rPr>
          <w:t xml:space="preserve"> </w:t>
        </w:r>
      </w:ins>
      <w:ins w:id="1210" w:author="Happiness" w:date="2023-05-07T14:59:00Z">
        <w:del w:id="1211" w:author="pachalo chizala" w:date="2023-05-07T19:06:00Z">
          <w:r w:rsidR="00A1453F" w:rsidRPr="003D3BB0" w:rsidDel="006A2402">
            <w:rPr>
              <w:rFonts w:ascii="Bookman Old Style" w:hAnsi="Bookman Old Style"/>
              <w:b/>
              <w:bCs/>
              <w:i/>
              <w:iCs/>
              <w:sz w:val="24"/>
              <w:szCs w:val="24"/>
              <w:lang w:val="en-US"/>
              <w:rPrChange w:id="1212" w:author="pachalo chizala" w:date="2023-05-07T19:13:00Z">
                <w:rPr>
                  <w:rFonts w:ascii="Bookman Old Style" w:hAnsi="Bookman Old Style"/>
                  <w:i/>
                  <w:iCs/>
                </w:rPr>
              </w:rPrChange>
            </w:rPr>
            <w:delText>JBL_WPTYP</w:delText>
          </w:r>
          <w:r w:rsidR="00A1453F" w:rsidRPr="003D3BB0" w:rsidDel="006A2402">
            <w:rPr>
              <w:rFonts w:ascii="Bookman Old Style" w:hAnsi="Bookman Old Style"/>
              <w:i/>
              <w:iCs/>
              <w:sz w:val="24"/>
              <w:szCs w:val="24"/>
              <w:lang w:val="en-US"/>
              <w:rPrChange w:id="1213" w:author="pachalo chizala" w:date="2023-05-07T19:13:00Z">
                <w:rPr>
                  <w:rFonts w:ascii="Bookman Old Style" w:hAnsi="Bookman Old Style"/>
                  <w:i/>
                  <w:iCs/>
                </w:rPr>
              </w:rPrChange>
            </w:rPr>
            <w:delText xml:space="preserve"> </w:delText>
          </w:r>
        </w:del>
      </w:ins>
      <w:ins w:id="1214" w:author="Happiness" w:date="2023-05-07T14:47:00Z">
        <w:r w:rsidR="002442FA" w:rsidRPr="003D3BB0">
          <w:rPr>
            <w:rFonts w:ascii="Bookman Old Style" w:hAnsi="Bookman Old Style"/>
            <w:i/>
            <w:iCs/>
            <w:sz w:val="24"/>
            <w:szCs w:val="24"/>
            <w:lang w:val="en-US"/>
            <w:rPrChange w:id="1215" w:author="pachalo chizala" w:date="2023-05-07T19:13:00Z">
              <w:rPr>
                <w:rFonts w:ascii="Bookman Old Style" w:hAnsi="Bookman Old Style"/>
                <w:i/>
                <w:iCs/>
              </w:rPr>
            </w:rPrChange>
          </w:rPr>
          <w:t xml:space="preserve">Is </w:t>
        </w:r>
      </w:ins>
      <w:ins w:id="1216" w:author="Happiness" w:date="2023-05-07T14:57:00Z">
        <w:r w:rsidR="00A1453F" w:rsidRPr="003D3BB0">
          <w:rPr>
            <w:rFonts w:ascii="Bookman Old Style" w:hAnsi="Bookman Old Style"/>
            <w:i/>
            <w:iCs/>
            <w:sz w:val="24"/>
            <w:szCs w:val="24"/>
            <w:lang w:val="en-US"/>
            <w:rPrChange w:id="1217" w:author="pachalo chizala" w:date="2023-05-07T19:13:00Z">
              <w:rPr>
                <w:rFonts w:ascii="Bookman Old Style" w:hAnsi="Bookman Old Style"/>
                <w:i/>
                <w:iCs/>
              </w:rPr>
            </w:rPrChange>
          </w:rPr>
          <w:t>(JBL_</w:t>
        </w:r>
      </w:ins>
      <w:proofErr w:type="gramStart"/>
      <w:ins w:id="1218" w:author="Happiness" w:date="2023-05-07T14:58:00Z">
        <w:r w:rsidR="00A1453F" w:rsidRPr="003D3BB0">
          <w:rPr>
            <w:rFonts w:ascii="Bookman Old Style" w:hAnsi="Bookman Old Style"/>
            <w:i/>
            <w:iCs/>
            <w:sz w:val="24"/>
            <w:szCs w:val="24"/>
            <w:lang w:val="en-US"/>
            <w:rPrChange w:id="1219" w:author="pachalo chizala" w:date="2023-05-07T19:13:00Z">
              <w:rPr>
                <w:rFonts w:ascii="Bookman Old Style" w:hAnsi="Bookman Old Style"/>
                <w:i/>
                <w:iCs/>
              </w:rPr>
            </w:rPrChange>
          </w:rPr>
          <w:t>WKPLC)</w:t>
        </w:r>
      </w:ins>
      <w:ins w:id="1220" w:author="pachalo chizala" w:date="2023-05-07T19:07:00Z">
        <w:r w:rsidR="00DF495C" w:rsidRPr="003D3BB0">
          <w:rPr>
            <w:rFonts w:ascii="Bookman Old Style" w:hAnsi="Bookman Old Style"/>
            <w:i/>
            <w:iCs/>
            <w:sz w:val="24"/>
            <w:szCs w:val="24"/>
            <w:lang w:val="en-US"/>
          </w:rPr>
          <w:t>…</w:t>
        </w:r>
      </w:ins>
      <w:proofErr w:type="gramEnd"/>
      <w:ins w:id="1221" w:author="Happiness" w:date="2023-05-07T14:58:00Z">
        <w:r w:rsidR="00A1453F" w:rsidRPr="003D3BB0">
          <w:rPr>
            <w:rFonts w:ascii="Bookman Old Style" w:hAnsi="Bookman Old Style"/>
            <w:i/>
            <w:iCs/>
            <w:sz w:val="24"/>
            <w:szCs w:val="24"/>
            <w:lang w:val="en-US"/>
            <w:rPrChange w:id="1222" w:author="pachalo chizala" w:date="2023-05-07T19:13:00Z">
              <w:rPr>
                <w:rFonts w:ascii="Bookman Old Style" w:hAnsi="Bookman Old Style"/>
                <w:i/>
                <w:iCs/>
              </w:rPr>
            </w:rPrChange>
          </w:rPr>
          <w:t>?</w:t>
        </w:r>
      </w:ins>
    </w:p>
    <w:p w14:paraId="3551C6A7" w14:textId="3A10BCCD" w:rsidR="00DF495C" w:rsidRPr="003D3BB0" w:rsidRDefault="00DF495C">
      <w:pPr>
        <w:pStyle w:val="ListParagraph"/>
        <w:numPr>
          <w:ilvl w:val="0"/>
          <w:numId w:val="246"/>
        </w:numPr>
        <w:rPr>
          <w:ins w:id="1223" w:author="pachalo chizala" w:date="2023-05-07T19:11:00Z"/>
          <w:rFonts w:ascii="Bookman Old Style" w:hAnsi="Bookman Old Style"/>
          <w:sz w:val="24"/>
          <w:szCs w:val="24"/>
          <w:rPrChange w:id="1224" w:author="pachalo chizala" w:date="2023-05-07T19:13:00Z">
            <w:rPr>
              <w:ins w:id="1225" w:author="pachalo chizala" w:date="2023-05-07T19:11:00Z"/>
            </w:rPr>
          </w:rPrChange>
        </w:rPr>
        <w:pPrChange w:id="1226" w:author="pachalo chizala" w:date="2023-05-07T19:11:00Z">
          <w:pPr/>
        </w:pPrChange>
      </w:pPr>
      <w:ins w:id="1227" w:author="pachalo chizala" w:date="2023-05-07T19:11:00Z">
        <w:r w:rsidRPr="003D3BB0">
          <w:rPr>
            <w:rFonts w:ascii="Bookman Old Style" w:hAnsi="Bookman Old Style"/>
            <w:sz w:val="24"/>
            <w:szCs w:val="24"/>
            <w:rPrChange w:id="1228" w:author="pachalo chizala" w:date="2023-05-07T19:13:00Z">
              <w:rPr/>
            </w:rPrChange>
          </w:rPr>
          <w:t>Government institution</w:t>
        </w:r>
        <w:r w:rsidRPr="003D3BB0">
          <w:rPr>
            <w:rFonts w:ascii="Bookman Old Style" w:hAnsi="Bookman Old Style"/>
            <w:sz w:val="24"/>
            <w:szCs w:val="24"/>
            <w:rPrChange w:id="1229" w:author="pachalo chizala" w:date="2023-05-07T19:13:00Z">
              <w:rPr/>
            </w:rPrChange>
          </w:rPr>
          <w:tab/>
        </w:r>
      </w:ins>
    </w:p>
    <w:p w14:paraId="1D3EB75B" w14:textId="10625D46" w:rsidR="00DF495C" w:rsidRPr="003D3BB0" w:rsidRDefault="00DF495C">
      <w:pPr>
        <w:pStyle w:val="ListParagraph"/>
        <w:numPr>
          <w:ilvl w:val="0"/>
          <w:numId w:val="246"/>
        </w:numPr>
        <w:rPr>
          <w:ins w:id="1230" w:author="pachalo chizala" w:date="2023-05-07T19:11:00Z"/>
          <w:rFonts w:ascii="Bookman Old Style" w:hAnsi="Bookman Old Style"/>
          <w:sz w:val="24"/>
          <w:szCs w:val="24"/>
          <w:rPrChange w:id="1231" w:author="pachalo chizala" w:date="2023-05-07T19:13:00Z">
            <w:rPr>
              <w:ins w:id="1232" w:author="pachalo chizala" w:date="2023-05-07T19:11:00Z"/>
            </w:rPr>
          </w:rPrChange>
        </w:rPr>
        <w:pPrChange w:id="1233" w:author="pachalo chizala" w:date="2023-05-07T19:11:00Z">
          <w:pPr/>
        </w:pPrChange>
      </w:pPr>
      <w:ins w:id="1234" w:author="pachalo chizala" w:date="2023-05-07T19:11:00Z">
        <w:r w:rsidRPr="003D3BB0">
          <w:rPr>
            <w:rFonts w:ascii="Bookman Old Style" w:hAnsi="Bookman Old Style"/>
            <w:sz w:val="24"/>
            <w:szCs w:val="24"/>
            <w:rPrChange w:id="1235" w:author="pachalo chizala" w:date="2023-05-07T19:13:00Z">
              <w:rPr/>
            </w:rPrChange>
          </w:rPr>
          <w:t>Non-governmental</w:t>
        </w:r>
        <w:r w:rsidRPr="003D3BB0">
          <w:rPr>
            <w:rFonts w:ascii="Bookman Old Style" w:hAnsi="Bookman Old Style"/>
            <w:sz w:val="24"/>
            <w:szCs w:val="24"/>
            <w:rPrChange w:id="1236" w:author="pachalo chizala" w:date="2023-05-07T19:13:00Z">
              <w:rPr/>
            </w:rPrChange>
          </w:rPr>
          <w:tab/>
        </w:r>
      </w:ins>
    </w:p>
    <w:p w14:paraId="0A0CEADD" w14:textId="241F32AC" w:rsidR="00DF495C" w:rsidRPr="003D3BB0" w:rsidRDefault="00DF495C">
      <w:pPr>
        <w:pStyle w:val="ListParagraph"/>
        <w:numPr>
          <w:ilvl w:val="0"/>
          <w:numId w:val="246"/>
        </w:numPr>
        <w:rPr>
          <w:ins w:id="1237" w:author="pachalo chizala" w:date="2023-05-07T19:11:00Z"/>
          <w:rFonts w:ascii="Bookman Old Style" w:hAnsi="Bookman Old Style"/>
          <w:sz w:val="24"/>
          <w:szCs w:val="24"/>
          <w:rPrChange w:id="1238" w:author="pachalo chizala" w:date="2023-05-07T19:13:00Z">
            <w:rPr>
              <w:ins w:id="1239" w:author="pachalo chizala" w:date="2023-05-07T19:11:00Z"/>
            </w:rPr>
          </w:rPrChange>
        </w:rPr>
        <w:pPrChange w:id="1240" w:author="pachalo chizala" w:date="2023-05-07T19:11:00Z">
          <w:pPr/>
        </w:pPrChange>
      </w:pPr>
      <w:ins w:id="1241" w:author="pachalo chizala" w:date="2023-05-07T19:11:00Z">
        <w:r w:rsidRPr="003D3BB0">
          <w:rPr>
            <w:rFonts w:ascii="Bookman Old Style" w:hAnsi="Bookman Old Style"/>
            <w:sz w:val="24"/>
            <w:szCs w:val="24"/>
            <w:rPrChange w:id="1242" w:author="pachalo chizala" w:date="2023-05-07T19:13:00Z">
              <w:rPr/>
            </w:rPrChange>
          </w:rPr>
          <w:t>Religious institution</w:t>
        </w:r>
        <w:r w:rsidRPr="003D3BB0">
          <w:rPr>
            <w:rFonts w:ascii="Bookman Old Style" w:hAnsi="Bookman Old Style"/>
            <w:sz w:val="24"/>
            <w:szCs w:val="24"/>
            <w:rPrChange w:id="1243" w:author="pachalo chizala" w:date="2023-05-07T19:13:00Z">
              <w:rPr/>
            </w:rPrChange>
          </w:rPr>
          <w:tab/>
        </w:r>
        <w:r w:rsidRPr="003D3BB0">
          <w:rPr>
            <w:rFonts w:ascii="Bookman Old Style" w:hAnsi="Bookman Old Style"/>
            <w:sz w:val="24"/>
            <w:szCs w:val="24"/>
            <w:rPrChange w:id="1244" w:author="pachalo chizala" w:date="2023-05-07T19:13:00Z">
              <w:rPr/>
            </w:rPrChange>
          </w:rPr>
          <w:tab/>
        </w:r>
      </w:ins>
    </w:p>
    <w:p w14:paraId="4ACB0111" w14:textId="647A8154" w:rsidR="00DF495C" w:rsidRPr="003D3BB0" w:rsidRDefault="00DF495C">
      <w:pPr>
        <w:pStyle w:val="ListParagraph"/>
        <w:numPr>
          <w:ilvl w:val="0"/>
          <w:numId w:val="246"/>
        </w:numPr>
        <w:rPr>
          <w:ins w:id="1245" w:author="Happiness" w:date="2023-05-07T15:00:00Z"/>
          <w:rFonts w:ascii="Bookman Old Style" w:hAnsi="Bookman Old Style"/>
          <w:sz w:val="24"/>
          <w:szCs w:val="24"/>
          <w:rPrChange w:id="1246" w:author="pachalo chizala" w:date="2023-05-07T19:13:00Z">
            <w:rPr>
              <w:ins w:id="1247" w:author="Happiness" w:date="2023-05-07T15:00:00Z"/>
              <w:rFonts w:ascii="Bookman Old Style" w:hAnsi="Bookman Old Style"/>
              <w:i/>
              <w:iCs/>
              <w:lang w:val="en-US"/>
            </w:rPr>
          </w:rPrChange>
        </w:rPr>
        <w:pPrChange w:id="1248" w:author="pachalo chizala" w:date="2023-05-07T19:11:00Z">
          <w:pPr/>
        </w:pPrChange>
      </w:pPr>
      <w:ins w:id="1249" w:author="pachalo chizala" w:date="2023-05-07T19:11:00Z">
        <w:r w:rsidRPr="003D3BB0">
          <w:rPr>
            <w:rFonts w:ascii="Bookman Old Style" w:hAnsi="Bookman Old Style"/>
            <w:sz w:val="24"/>
            <w:szCs w:val="24"/>
            <w:rPrChange w:id="1250" w:author="pachalo chizala" w:date="2023-05-07T19:13:00Z">
              <w:rPr/>
            </w:rPrChange>
          </w:rPr>
          <w:t>Other</w:t>
        </w:r>
        <w:r w:rsidRPr="003D3BB0">
          <w:rPr>
            <w:rFonts w:ascii="Bookman Old Style" w:hAnsi="Bookman Old Style"/>
            <w:sz w:val="24"/>
            <w:szCs w:val="24"/>
            <w:rPrChange w:id="1251" w:author="pachalo chizala" w:date="2023-05-07T19:13:00Z">
              <w:rPr/>
            </w:rPrChange>
          </w:rPr>
          <w:tab/>
        </w:r>
      </w:ins>
    </w:p>
    <w:p w14:paraId="7863CBD1" w14:textId="77777777" w:rsidR="00A1453F" w:rsidRPr="003D3BB0" w:rsidRDefault="00A1453F" w:rsidP="002442FA">
      <w:pPr>
        <w:rPr>
          <w:ins w:id="1252" w:author="Happiness" w:date="2023-05-07T14:59:00Z"/>
          <w:rFonts w:ascii="Bookman Old Style" w:hAnsi="Bookman Old Style"/>
          <w:i/>
          <w:iCs/>
          <w:sz w:val="24"/>
          <w:szCs w:val="24"/>
          <w:lang w:val="en-US"/>
          <w:rPrChange w:id="1253" w:author="pachalo chizala" w:date="2023-05-07T19:13:00Z">
            <w:rPr>
              <w:ins w:id="1254" w:author="Happiness" w:date="2023-05-07T14:59:00Z"/>
              <w:rFonts w:ascii="Bookman Old Style" w:hAnsi="Bookman Old Style"/>
              <w:i/>
              <w:iCs/>
            </w:rPr>
          </w:rPrChange>
        </w:rPr>
      </w:pPr>
    </w:p>
    <w:p w14:paraId="73E97F69" w14:textId="02FF4D58" w:rsidR="00A1453F" w:rsidRPr="003D3BB0" w:rsidRDefault="006A2402" w:rsidP="002442FA">
      <w:pPr>
        <w:rPr>
          <w:ins w:id="1255" w:author="pachalo chizala" w:date="2023-05-07T19:08:00Z"/>
          <w:rFonts w:ascii="Bookman Old Style" w:hAnsi="Bookman Old Style"/>
          <w:i/>
          <w:iCs/>
          <w:sz w:val="24"/>
          <w:szCs w:val="24"/>
          <w:lang w:val="en-US"/>
        </w:rPr>
      </w:pPr>
      <w:ins w:id="1256" w:author="pachalo chizala" w:date="2023-05-07T19:06:00Z">
        <w:r w:rsidRPr="003D3BB0">
          <w:rPr>
            <w:rFonts w:ascii="Bookman Old Style" w:hAnsi="Bookman Old Style"/>
            <w:b/>
            <w:bCs/>
            <w:i/>
            <w:iCs/>
            <w:sz w:val="24"/>
            <w:szCs w:val="24"/>
            <w:lang w:val="en-US"/>
          </w:rPr>
          <w:t>X04</w:t>
        </w:r>
        <w:r w:rsidRPr="003D3BB0">
          <w:rPr>
            <w:rFonts w:ascii="Bookman Old Style" w:hAnsi="Bookman Old Style"/>
            <w:i/>
            <w:iCs/>
            <w:sz w:val="24"/>
            <w:szCs w:val="24"/>
            <w:lang w:val="en-US"/>
          </w:rPr>
          <w:t xml:space="preserve"> </w:t>
        </w:r>
      </w:ins>
      <w:ins w:id="1257" w:author="Happiness" w:date="2023-05-07T14:59:00Z">
        <w:del w:id="1258" w:author="pachalo chizala" w:date="2023-05-07T19:06:00Z">
          <w:r w:rsidR="00A1453F" w:rsidRPr="003D3BB0" w:rsidDel="006A2402">
            <w:rPr>
              <w:rFonts w:ascii="Bookman Old Style" w:hAnsi="Bookman Old Style"/>
              <w:b/>
              <w:bCs/>
              <w:sz w:val="24"/>
              <w:szCs w:val="24"/>
              <w:lang w:val="en-US"/>
              <w:rPrChange w:id="1259" w:author="pachalo chizala" w:date="2023-05-07T19:13:00Z">
                <w:rPr>
                  <w:rFonts w:ascii="Bookman Old Style" w:hAnsi="Bookman Old Style"/>
                  <w:i/>
                  <w:iCs/>
                </w:rPr>
              </w:rPrChange>
            </w:rPr>
            <w:delText>JBL_RES</w:delText>
          </w:r>
        </w:del>
      </w:ins>
      <w:ins w:id="1260" w:author="Happiness" w:date="2023-05-07T15:00:00Z">
        <w:del w:id="1261" w:author="pachalo chizala" w:date="2023-05-07T19:06:00Z">
          <w:r w:rsidR="00A1453F" w:rsidRPr="003D3BB0" w:rsidDel="006A2402">
            <w:rPr>
              <w:rFonts w:ascii="Bookman Old Style" w:hAnsi="Bookman Old Style"/>
              <w:b/>
              <w:bCs/>
              <w:sz w:val="24"/>
              <w:szCs w:val="24"/>
              <w:lang w:val="en-US"/>
              <w:rPrChange w:id="1262" w:author="pachalo chizala" w:date="2023-05-07T19:13:00Z">
                <w:rPr>
                  <w:rFonts w:ascii="Bookman Old Style" w:hAnsi="Bookman Old Style"/>
                  <w:b/>
                  <w:bCs/>
                </w:rPr>
              </w:rPrChange>
            </w:rPr>
            <w:delText xml:space="preserve"> </w:delText>
          </w:r>
        </w:del>
        <w:r w:rsidR="00A1453F" w:rsidRPr="003D3BB0">
          <w:rPr>
            <w:rFonts w:ascii="Bookman Old Style" w:hAnsi="Bookman Old Style"/>
            <w:i/>
            <w:iCs/>
            <w:sz w:val="24"/>
            <w:szCs w:val="24"/>
            <w:lang w:val="en-US"/>
            <w:rPrChange w:id="1263" w:author="pachalo chizala" w:date="2023-05-07T19:13:00Z">
              <w:rPr>
                <w:rFonts w:ascii="Bookman Old Style" w:hAnsi="Bookman Old Style"/>
                <w:b/>
                <w:bCs/>
              </w:rPr>
            </w:rPrChange>
          </w:rPr>
          <w:t>What was the main</w:t>
        </w:r>
        <w:r w:rsidR="00603495" w:rsidRPr="003D3BB0">
          <w:rPr>
            <w:rFonts w:ascii="Bookman Old Style" w:hAnsi="Bookman Old Style"/>
            <w:i/>
            <w:iCs/>
            <w:sz w:val="24"/>
            <w:szCs w:val="24"/>
            <w:lang w:val="en-US"/>
            <w:rPrChange w:id="1264" w:author="pachalo chizala" w:date="2023-05-07T19:13:00Z">
              <w:rPr>
                <w:rFonts w:ascii="Bookman Old Style" w:hAnsi="Bookman Old Style"/>
                <w:i/>
                <w:iCs/>
              </w:rPr>
            </w:rPrChange>
          </w:rPr>
          <w:t xml:space="preserve"> </w:t>
        </w:r>
        <w:r w:rsidR="00A1453F" w:rsidRPr="003D3BB0">
          <w:rPr>
            <w:rFonts w:ascii="Bookman Old Style" w:hAnsi="Bookman Old Style"/>
            <w:i/>
            <w:iCs/>
            <w:sz w:val="24"/>
            <w:szCs w:val="24"/>
            <w:lang w:val="en-US"/>
            <w:rPrChange w:id="1265" w:author="pachalo chizala" w:date="2023-05-07T19:13:00Z">
              <w:rPr>
                <w:rFonts w:ascii="Bookman Old Style" w:hAnsi="Bookman Old Style"/>
                <w:b/>
                <w:bCs/>
              </w:rPr>
            </w:rPrChange>
          </w:rPr>
          <w:t>reason you left your job</w:t>
        </w:r>
        <w:r w:rsidR="00603495" w:rsidRPr="003D3BB0">
          <w:rPr>
            <w:rFonts w:ascii="Bookman Old Style" w:hAnsi="Bookman Old Style"/>
            <w:i/>
            <w:iCs/>
            <w:sz w:val="24"/>
            <w:szCs w:val="24"/>
            <w:lang w:val="en-US"/>
            <w:rPrChange w:id="1266" w:author="pachalo chizala" w:date="2023-05-07T19:13:00Z">
              <w:rPr>
                <w:rFonts w:ascii="Bookman Old Style" w:hAnsi="Bookman Old Style"/>
                <w:b/>
                <w:bCs/>
              </w:rPr>
            </w:rPrChange>
          </w:rPr>
          <w:t>?</w:t>
        </w:r>
      </w:ins>
    </w:p>
    <w:p w14:paraId="5CF713A6" w14:textId="77777777" w:rsidR="004B5551" w:rsidRPr="003D3BB0" w:rsidDel="004B5551" w:rsidRDefault="004B5551" w:rsidP="004B5551">
      <w:pPr>
        <w:pStyle w:val="ListParagraph"/>
        <w:numPr>
          <w:ilvl w:val="0"/>
          <w:numId w:val="245"/>
        </w:numPr>
        <w:rPr>
          <w:del w:id="1267" w:author="USER" w:date="2023-08-10T14:02:00Z"/>
          <w:rFonts w:ascii="Bookman Old Style" w:hAnsi="Bookman Old Style"/>
          <w:sz w:val="24"/>
          <w:szCs w:val="24"/>
        </w:rPr>
      </w:pPr>
      <w:moveToRangeStart w:id="1268" w:author="USER" w:date="2023-08-10T14:02:00Z" w:name="move142568575"/>
      <w:proofErr w:type="spellStart"/>
      <w:moveTo w:id="1269" w:author="USER" w:date="2023-08-10T14:02:00Z">
        <w:r w:rsidRPr="003D3BB0">
          <w:rPr>
            <w:rFonts w:ascii="Bookman Old Style" w:hAnsi="Bookman Old Style"/>
            <w:sz w:val="24"/>
            <w:szCs w:val="24"/>
          </w:rPr>
          <w:t>Dismisal</w:t>
        </w:r>
      </w:moveTo>
      <w:proofErr w:type="spellEnd"/>
    </w:p>
    <w:moveToRangeEnd w:id="1268"/>
    <w:p w14:paraId="654D0F55" w14:textId="25D51533" w:rsidR="004B5551" w:rsidRPr="003D3BB0" w:rsidRDefault="004B5551">
      <w:pPr>
        <w:pStyle w:val="ListParagraph"/>
        <w:numPr>
          <w:ilvl w:val="0"/>
          <w:numId w:val="245"/>
        </w:numPr>
        <w:rPr>
          <w:ins w:id="1270" w:author="USER" w:date="2023-08-10T14:02:00Z"/>
          <w:rFonts w:ascii="Bookman Old Style" w:hAnsi="Bookman Old Style"/>
          <w:sz w:val="24"/>
          <w:szCs w:val="24"/>
          <w:rPrChange w:id="1271" w:author="USER" w:date="2023-08-10T14:02:00Z">
            <w:rPr>
              <w:ins w:id="1272" w:author="USER" w:date="2023-08-10T14:02:00Z"/>
            </w:rPr>
          </w:rPrChange>
        </w:rPr>
      </w:pPr>
    </w:p>
    <w:p w14:paraId="03EDE3DA" w14:textId="37611A9A" w:rsidR="00DF495C" w:rsidRPr="003D3BB0" w:rsidRDefault="00DF495C" w:rsidP="00DF495C">
      <w:pPr>
        <w:pStyle w:val="ListParagraph"/>
        <w:numPr>
          <w:ilvl w:val="0"/>
          <w:numId w:val="245"/>
        </w:numPr>
        <w:rPr>
          <w:ins w:id="1273" w:author="pachalo chizala" w:date="2023-05-07T19:09:00Z"/>
          <w:rFonts w:ascii="Bookman Old Style" w:hAnsi="Bookman Old Style"/>
          <w:sz w:val="24"/>
          <w:szCs w:val="24"/>
          <w:rPrChange w:id="1274" w:author="pachalo chizala" w:date="2023-05-07T19:13:00Z">
            <w:rPr>
              <w:ins w:id="1275" w:author="pachalo chizala" w:date="2023-05-07T19:09:00Z"/>
              <w:rFonts w:ascii="Bookman Old Style" w:hAnsi="Bookman Old Style"/>
              <w:b/>
              <w:bCs/>
            </w:rPr>
          </w:rPrChange>
        </w:rPr>
      </w:pPr>
      <w:ins w:id="1276" w:author="pachalo chizala" w:date="2023-05-07T19:09:00Z">
        <w:r w:rsidRPr="003D3BB0">
          <w:rPr>
            <w:rFonts w:ascii="Bookman Old Style" w:hAnsi="Bookman Old Style"/>
            <w:sz w:val="24"/>
            <w:szCs w:val="24"/>
            <w:rPrChange w:id="1277" w:author="pachalo chizala" w:date="2023-05-07T19:13:00Z">
              <w:rPr>
                <w:rFonts w:ascii="Bookman Old Style" w:hAnsi="Bookman Old Style"/>
                <w:b/>
                <w:bCs/>
              </w:rPr>
            </w:rPrChange>
          </w:rPr>
          <w:t>Retrenchment</w:t>
        </w:r>
      </w:ins>
    </w:p>
    <w:p w14:paraId="433A567B" w14:textId="66155F54" w:rsidR="004B5551" w:rsidRPr="003D3BB0" w:rsidRDefault="00DF495C" w:rsidP="00DF495C">
      <w:pPr>
        <w:pStyle w:val="ListParagraph"/>
        <w:numPr>
          <w:ilvl w:val="0"/>
          <w:numId w:val="245"/>
        </w:numPr>
        <w:rPr>
          <w:ins w:id="1278" w:author="pachalo chizala" w:date="2023-05-07T19:09:00Z"/>
          <w:rFonts w:ascii="Bookman Old Style" w:hAnsi="Bookman Old Style"/>
          <w:sz w:val="24"/>
          <w:szCs w:val="24"/>
          <w:rPrChange w:id="1279" w:author="pachalo chizala" w:date="2023-05-07T19:13:00Z">
            <w:rPr>
              <w:ins w:id="1280" w:author="pachalo chizala" w:date="2023-05-07T19:09:00Z"/>
              <w:rFonts w:ascii="Bookman Old Style" w:hAnsi="Bookman Old Style"/>
              <w:b/>
              <w:bCs/>
            </w:rPr>
          </w:rPrChange>
        </w:rPr>
      </w:pPr>
      <w:moveFromRangeStart w:id="1281" w:author="USER" w:date="2023-08-10T14:02:00Z" w:name="move142568575"/>
      <w:moveFrom w:id="1282" w:author="USER" w:date="2023-08-10T14:02:00Z">
        <w:ins w:id="1283" w:author="pachalo chizala" w:date="2023-05-07T19:09:00Z">
          <w:r w:rsidRPr="003D3BB0" w:rsidDel="004B5551">
            <w:rPr>
              <w:rFonts w:ascii="Bookman Old Style" w:hAnsi="Bookman Old Style"/>
              <w:sz w:val="24"/>
              <w:szCs w:val="24"/>
              <w:rPrChange w:id="1284" w:author="pachalo chizala" w:date="2023-05-07T19:13:00Z">
                <w:rPr>
                  <w:rFonts w:ascii="Bookman Old Style" w:hAnsi="Bookman Old Style"/>
                  <w:b/>
                  <w:bCs/>
                </w:rPr>
              </w:rPrChange>
            </w:rPr>
            <w:t>Dismisal</w:t>
          </w:r>
        </w:ins>
      </w:moveFrom>
      <w:moveFromRangeEnd w:id="1281"/>
      <w:ins w:id="1285" w:author="USER" w:date="2023-08-10T14:01:00Z">
        <w:r w:rsidR="004B5551" w:rsidRPr="003D3BB0">
          <w:rPr>
            <w:rFonts w:ascii="Bookman Old Style" w:hAnsi="Bookman Old Style"/>
            <w:sz w:val="24"/>
            <w:szCs w:val="24"/>
          </w:rPr>
          <w:t>I</w:t>
        </w:r>
      </w:ins>
      <w:ins w:id="1286" w:author="USER" w:date="2023-08-10T14:02:00Z">
        <w:r w:rsidR="004B5551" w:rsidRPr="003D3BB0">
          <w:rPr>
            <w:rFonts w:ascii="Bookman Old Style" w:hAnsi="Bookman Old Style"/>
            <w:sz w:val="24"/>
            <w:szCs w:val="24"/>
          </w:rPr>
          <w:t>nstitutional closure</w:t>
        </w:r>
      </w:ins>
    </w:p>
    <w:p w14:paraId="6F8EBF11" w14:textId="07C48E81" w:rsidR="00DF495C" w:rsidRPr="003D3BB0" w:rsidDel="0025512E" w:rsidRDefault="00DF495C">
      <w:pPr>
        <w:pStyle w:val="ListParagraph"/>
        <w:numPr>
          <w:ilvl w:val="0"/>
          <w:numId w:val="245"/>
        </w:numPr>
        <w:rPr>
          <w:ins w:id="1287" w:author="Happiness" w:date="2023-05-07T14:46:00Z"/>
          <w:del w:id="1288" w:author="USER" w:date="2023-08-08T13:39:00Z"/>
          <w:rFonts w:ascii="Bookman Old Style" w:hAnsi="Bookman Old Style"/>
          <w:sz w:val="24"/>
          <w:szCs w:val="24"/>
          <w:rPrChange w:id="1289" w:author="pachalo chizala" w:date="2023-05-07T19:13:00Z">
            <w:rPr>
              <w:ins w:id="1290" w:author="Happiness" w:date="2023-05-07T14:46:00Z"/>
              <w:del w:id="1291" w:author="USER" w:date="2023-08-08T13:39:00Z"/>
              <w:rFonts w:ascii="Bookman Old Style" w:hAnsi="Bookman Old Style"/>
              <w:i/>
              <w:iCs/>
            </w:rPr>
          </w:rPrChange>
        </w:rPr>
        <w:pPrChange w:id="1292" w:author="pachalo chizala" w:date="2023-05-07T19:09:00Z">
          <w:pPr/>
        </w:pPrChange>
      </w:pPr>
      <w:ins w:id="1293" w:author="pachalo chizala" w:date="2023-05-07T19:09:00Z">
        <w:r w:rsidRPr="003D3BB0">
          <w:rPr>
            <w:rFonts w:ascii="Bookman Old Style" w:hAnsi="Bookman Old Style"/>
            <w:sz w:val="24"/>
            <w:szCs w:val="24"/>
            <w:rPrChange w:id="1294" w:author="pachalo chizala" w:date="2023-05-07T19:13:00Z">
              <w:rPr>
                <w:rFonts w:ascii="Bookman Old Style" w:hAnsi="Bookman Old Style"/>
                <w:b/>
                <w:bCs/>
              </w:rPr>
            </w:rPrChange>
          </w:rPr>
          <w:t>Other</w:t>
        </w:r>
      </w:ins>
    </w:p>
    <w:p w14:paraId="7E5AF1C6" w14:textId="2F8F7C0F" w:rsidR="002442FA" w:rsidRPr="003D3BB0" w:rsidRDefault="002442FA">
      <w:pPr>
        <w:pStyle w:val="ListParagraph"/>
        <w:numPr>
          <w:ilvl w:val="0"/>
          <w:numId w:val="245"/>
        </w:numPr>
        <w:rPr>
          <w:rFonts w:ascii="Bookman Old Style" w:hAnsi="Bookman Old Style"/>
          <w:i/>
          <w:iCs/>
          <w:sz w:val="24"/>
          <w:szCs w:val="24"/>
          <w:rPrChange w:id="1295" w:author="USER" w:date="2023-08-08T13:39:00Z">
            <w:rPr>
              <w:b/>
            </w:rPr>
          </w:rPrChange>
        </w:rPr>
        <w:pPrChange w:id="1296" w:author="Happiness" w:date="2023-05-07T14:43:00Z">
          <w:pPr>
            <w:tabs>
              <w:tab w:val="left" w:pos="1418"/>
            </w:tabs>
            <w:spacing w:before="240"/>
            <w:jc w:val="both"/>
          </w:pPr>
        </w:pPrChange>
      </w:pPr>
    </w:p>
    <w:p w14:paraId="47A3871B" w14:textId="77777777" w:rsidR="00A25EA1" w:rsidRPr="003D3BB0" w:rsidRDefault="00A25EA1" w:rsidP="00021C9C">
      <w:pPr>
        <w:pStyle w:val="Heading2"/>
        <w:rPr>
          <w:rFonts w:ascii="Bookman Old Style" w:hAnsi="Bookman Old Style"/>
          <w:sz w:val="24"/>
          <w:szCs w:val="24"/>
          <w:lang w:val="en-US"/>
        </w:rPr>
      </w:pPr>
      <w:bookmarkStart w:id="1297" w:name="_Toc146275369"/>
      <w:bookmarkStart w:id="1298" w:name="_Toc146277084"/>
      <w:del w:id="1299" w:author="Happiness" w:date="2023-05-07T14:42:00Z">
        <w:r w:rsidRPr="003D3BB0" w:rsidDel="002442FA">
          <w:rPr>
            <w:rFonts w:ascii="Bookman Old Style" w:hAnsi="Bookman Old Style"/>
            <w:sz w:val="24"/>
            <w:szCs w:val="24"/>
            <w:lang w:val="en-US"/>
          </w:rPr>
          <w:delText xml:space="preserve">MODULE: </w:delText>
        </w:r>
      </w:del>
      <w:r w:rsidRPr="003D3BB0">
        <w:rPr>
          <w:rFonts w:ascii="Bookman Old Style" w:hAnsi="Bookman Old Style"/>
          <w:sz w:val="24"/>
          <w:szCs w:val="24"/>
          <w:lang w:val="en-US"/>
        </w:rPr>
        <w:t>MAIN JOB – CORE JOB CHARACTERISTICS (MJJ)</w:t>
      </w:r>
      <w:bookmarkEnd w:id="1297"/>
      <w:bookmarkEnd w:id="1298"/>
    </w:p>
    <w:p w14:paraId="6782EC60"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The module on multiple job holding and characteristics of main job (MJJ) is asked of all respondents who have been identified as employed based on previous questions. It starts by capturing if the respondent has only one or multiple jobs or businesses, and for those with multiple jobs or business, it guides respondents to focus on the one in which they usually work the most hours (</w:t>
      </w:r>
      <w:proofErr w:type="gramStart"/>
      <w:r w:rsidRPr="003D3BB0">
        <w:rPr>
          <w:rFonts w:ascii="Bookman Old Style" w:hAnsi="Bookman Old Style"/>
          <w:sz w:val="24"/>
          <w:szCs w:val="24"/>
          <w:lang w:val="en-US"/>
        </w:rPr>
        <w:t>i.e.</w:t>
      </w:r>
      <w:proofErr w:type="gramEnd"/>
      <w:r w:rsidRPr="003D3BB0">
        <w:rPr>
          <w:rFonts w:ascii="Bookman Old Style" w:hAnsi="Bookman Old Style"/>
          <w:sz w:val="24"/>
          <w:szCs w:val="24"/>
          <w:lang w:val="en-US"/>
        </w:rPr>
        <w:t xml:space="preserve"> main job or business). After this it will capture information on occupation and self-identified status in employment of the main job or business. </w:t>
      </w:r>
    </w:p>
    <w:p w14:paraId="24B3095A"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This module is critical to provide important analytical information (occupation and status in employment) but also to enable appropriate routing of respondents for additional questions on the main job. Different questions are appropriate depending on whether the respondent initially self-identifies as a dependent worker (employee, apprentice, contributing family worker, assisting family member), or an independent worker (own-account or employer). The module also allows identification of wage and salaried employees, and of co-operators in family businesses.</w:t>
      </w:r>
    </w:p>
    <w:p w14:paraId="037A7972" w14:textId="2E125AB7" w:rsidR="00D208BB" w:rsidRPr="003D3BB0" w:rsidRDefault="00D734BA" w:rsidP="00021C9C">
      <w:pPr>
        <w:tabs>
          <w:tab w:val="left" w:pos="1418"/>
        </w:tabs>
        <w:spacing w:before="240" w:after="240"/>
        <w:jc w:val="both"/>
        <w:rPr>
          <w:rFonts w:ascii="Bookman Old Style" w:hAnsi="Bookman Old Style"/>
          <w:i/>
          <w:iCs/>
          <w:sz w:val="24"/>
          <w:szCs w:val="24"/>
          <w:lang w:val="en-US"/>
        </w:rPr>
      </w:pPr>
      <w:r w:rsidRPr="003D3BB0">
        <w:rPr>
          <w:rFonts w:ascii="Bookman Old Style" w:hAnsi="Bookman Old Style"/>
          <w:b/>
          <w:bCs/>
          <w:i/>
          <w:iCs/>
          <w:sz w:val="24"/>
          <w:szCs w:val="24"/>
          <w:lang w:val="en-US"/>
        </w:rPr>
        <w:t>D01</w:t>
      </w:r>
      <w:r w:rsidR="00C16EE9" w:rsidRPr="003D3BB0">
        <w:rPr>
          <w:rFonts w:ascii="Bookman Old Style" w:hAnsi="Bookman Old Style"/>
          <w:b/>
          <w:bCs/>
          <w:i/>
          <w:iCs/>
          <w:sz w:val="24"/>
          <w:szCs w:val="24"/>
          <w:lang w:val="en-US"/>
        </w:rPr>
        <w:t xml:space="preserve"> </w:t>
      </w:r>
      <w:r w:rsidR="00D208BB" w:rsidRPr="003D3BB0">
        <w:rPr>
          <w:rFonts w:ascii="Bookman Old Style" w:hAnsi="Bookman Old Style"/>
          <w:i/>
          <w:iCs/>
          <w:sz w:val="24"/>
          <w:szCs w:val="24"/>
          <w:lang w:val="en-US"/>
        </w:rPr>
        <w:t>Last week did (you/NAME) have more than one job or income-generating activity?</w:t>
      </w:r>
    </w:p>
    <w:p w14:paraId="4EFD9C30" w14:textId="77777777" w:rsidR="00D208BB" w:rsidRPr="003D3BB0" w:rsidRDefault="00D208BB" w:rsidP="00021C9C">
      <w:pPr>
        <w:numPr>
          <w:ilvl w:val="0"/>
          <w:numId w:val="196"/>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NO, ONLY ONE JOB/BUSINESS </w:t>
      </w:r>
    </w:p>
    <w:p w14:paraId="725DC104" w14:textId="77777777" w:rsidR="00A25EA1" w:rsidRPr="003D3BB0" w:rsidRDefault="00D208BB" w:rsidP="00021C9C">
      <w:pPr>
        <w:numPr>
          <w:ilvl w:val="0"/>
          <w:numId w:val="196"/>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YES, MORE THAN ONE JOB/BUSINESS</w:t>
      </w:r>
    </w:p>
    <w:p w14:paraId="11C29FA8" w14:textId="77777777" w:rsidR="00C16EE9" w:rsidRPr="003D3BB0" w:rsidRDefault="00C16EE9"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A self-employed person who works for more than one client is not considered to have more than one job or business. A separate job should involve working in a different economic activity or in a different status in employment. For example, a person who runs a business and also works as a government employee, or a self-employed person who runs a convenience shop and drives a taxi at other times.</w:t>
      </w:r>
    </w:p>
    <w:p w14:paraId="7273A467" w14:textId="77777777" w:rsidR="00C16EE9" w:rsidRPr="003D3BB0" w:rsidRDefault="00C16EE9"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For employees it refers to the number of employers they have, for example an employee of an agency has one job, regardless of how many clients they might serve through that agency.</w:t>
      </w:r>
    </w:p>
    <w:p w14:paraId="59770258" w14:textId="77777777" w:rsidR="00D208BB" w:rsidRPr="003D3BB0" w:rsidRDefault="00C16EE9" w:rsidP="00A25EA1">
      <w:pPr>
        <w:tabs>
          <w:tab w:val="left" w:pos="1418"/>
        </w:tabs>
        <w:spacing w:before="240"/>
        <w:jc w:val="both"/>
        <w:rPr>
          <w:rFonts w:ascii="Bookman Old Style" w:hAnsi="Bookman Old Style"/>
          <w:b/>
          <w:bCs/>
          <w:color w:val="FF0000"/>
          <w:sz w:val="24"/>
          <w:szCs w:val="24"/>
          <w:lang w:val="en-US"/>
          <w:rPrChange w:id="1300" w:author="USER" w:date="2023-08-08T13:44:00Z">
            <w:rPr>
              <w:rFonts w:ascii="Bookman Old Style" w:hAnsi="Bookman Old Style"/>
              <w:b/>
              <w:bCs/>
              <w:lang w:val="en-US"/>
            </w:rPr>
          </w:rPrChange>
        </w:rPr>
      </w:pPr>
      <w:r w:rsidRPr="003D3BB0">
        <w:rPr>
          <w:rFonts w:ascii="Bookman Old Style" w:hAnsi="Bookman Old Style"/>
          <w:sz w:val="24"/>
          <w:szCs w:val="24"/>
          <w:lang w:val="en-US"/>
        </w:rPr>
        <w:t>If the respondent is identified as having more than one job or business the interviewer will be prompted to read a statement to the respondent to assist them in identifying the main job as a reference for following questions. The CAPI application includes alternative question wordings to identify multiple-</w:t>
      </w:r>
      <w:r w:rsidRPr="003D3BB0">
        <w:rPr>
          <w:rFonts w:ascii="Bookman Old Style" w:hAnsi="Bookman Old Style"/>
          <w:sz w:val="24"/>
          <w:szCs w:val="24"/>
          <w:lang w:val="en-US"/>
        </w:rPr>
        <w:lastRenderedPageBreak/>
        <w:t xml:space="preserve">job holders. In particular, when the AGF module is included, the alternative wordings serve to reduce potential mis-reporting among persons reporting work in agriculture. </w:t>
      </w:r>
      <w:r w:rsidRPr="003D3BB0">
        <w:rPr>
          <w:rFonts w:ascii="Bookman Old Style" w:hAnsi="Bookman Old Style"/>
          <w:color w:val="FF0000"/>
          <w:sz w:val="24"/>
          <w:szCs w:val="24"/>
          <w:lang w:val="en-US"/>
          <w:rPrChange w:id="1301" w:author="USER" w:date="2023-08-08T13:44:00Z">
            <w:rPr>
              <w:rFonts w:ascii="Bookman Old Style" w:hAnsi="Bookman Old Style"/>
              <w:lang w:val="en-US"/>
            </w:rPr>
          </w:rPrChange>
        </w:rPr>
        <w:t>The alternative question wordings target the</w:t>
      </w:r>
    </w:p>
    <w:p w14:paraId="45A1DEC8" w14:textId="72D28D3B" w:rsidR="00D208BB" w:rsidRPr="003D3BB0" w:rsidRDefault="00D734BA"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b/>
          <w:bCs/>
          <w:sz w:val="24"/>
          <w:szCs w:val="24"/>
          <w:lang w:val="en-US"/>
        </w:rPr>
        <w:t>D02</w:t>
      </w:r>
      <w:ins w:id="1302" w:author="USER" w:date="2023-08-10T14:05:00Z">
        <w:r w:rsidR="00100C3C" w:rsidRPr="003D3BB0">
          <w:rPr>
            <w:rFonts w:ascii="Bookman Old Style" w:hAnsi="Bookman Old Style"/>
            <w:b/>
            <w:bCs/>
            <w:sz w:val="24"/>
            <w:szCs w:val="24"/>
            <w:lang w:val="en-US"/>
          </w:rPr>
          <w:t>A</w:t>
        </w:r>
      </w:ins>
      <w:del w:id="1303" w:author="USER" w:date="2023-08-10T14:05:00Z">
        <w:r w:rsidR="0062366C" w:rsidRPr="003D3BB0" w:rsidDel="00100C3C">
          <w:rPr>
            <w:rFonts w:ascii="Bookman Old Style" w:hAnsi="Bookman Old Style"/>
            <w:b/>
            <w:bCs/>
            <w:sz w:val="24"/>
            <w:szCs w:val="24"/>
            <w:lang w:val="en-US"/>
          </w:rPr>
          <w:delText>a</w:delText>
        </w:r>
      </w:del>
      <w:r w:rsidR="00A25EA1" w:rsidRPr="003D3BB0">
        <w:rPr>
          <w:rFonts w:ascii="Bookman Old Style" w:hAnsi="Bookman Old Style"/>
          <w:b/>
          <w:bCs/>
          <w:sz w:val="24"/>
          <w:szCs w:val="24"/>
          <w:lang w:val="en-US"/>
        </w:rPr>
        <w:t xml:space="preserve"> </w:t>
      </w:r>
      <w:r w:rsidR="005C4D85" w:rsidRPr="003D3BB0">
        <w:rPr>
          <w:rFonts w:ascii="Bookman Old Style" w:hAnsi="Bookman Old Style"/>
          <w:b/>
          <w:bCs/>
          <w:sz w:val="24"/>
          <w:szCs w:val="24"/>
          <w:lang w:val="en-US"/>
        </w:rPr>
        <w:t xml:space="preserve">/ </w:t>
      </w:r>
      <w:r w:rsidRPr="003D3BB0">
        <w:rPr>
          <w:rFonts w:ascii="Bookman Old Style" w:hAnsi="Bookman Old Style"/>
          <w:b/>
          <w:bCs/>
          <w:sz w:val="24"/>
          <w:szCs w:val="24"/>
          <w:lang w:val="en-US"/>
        </w:rPr>
        <w:t>D02</w:t>
      </w:r>
      <w:ins w:id="1304" w:author="USER" w:date="2023-08-10T14:05:00Z">
        <w:r w:rsidR="00100C3C" w:rsidRPr="003D3BB0">
          <w:rPr>
            <w:rFonts w:ascii="Bookman Old Style" w:hAnsi="Bookman Old Style"/>
            <w:b/>
            <w:bCs/>
            <w:sz w:val="24"/>
            <w:szCs w:val="24"/>
            <w:lang w:val="en-US"/>
          </w:rPr>
          <w:t>B</w:t>
        </w:r>
      </w:ins>
      <w:del w:id="1305" w:author="USER" w:date="2023-08-10T14:05:00Z">
        <w:r w:rsidR="0062366C" w:rsidRPr="003D3BB0" w:rsidDel="00100C3C">
          <w:rPr>
            <w:rFonts w:ascii="Bookman Old Style" w:hAnsi="Bookman Old Style"/>
            <w:b/>
            <w:bCs/>
            <w:sz w:val="24"/>
            <w:szCs w:val="24"/>
            <w:lang w:val="en-US"/>
          </w:rPr>
          <w:delText>b</w:delText>
        </w:r>
      </w:del>
      <w:r w:rsidR="005C4D85" w:rsidRPr="003D3BB0">
        <w:rPr>
          <w:rFonts w:ascii="Bookman Old Style" w:hAnsi="Bookman Old Style"/>
          <w:sz w:val="24"/>
          <w:szCs w:val="24"/>
          <w:lang w:val="en-US"/>
        </w:rPr>
        <w:t xml:space="preserve"> </w:t>
      </w:r>
      <w:r w:rsidR="00D208BB" w:rsidRPr="003D3BB0">
        <w:rPr>
          <w:rFonts w:ascii="Bookman Old Style" w:hAnsi="Bookman Old Style"/>
          <w:sz w:val="24"/>
          <w:szCs w:val="24"/>
          <w:lang w:val="en-US"/>
        </w:rPr>
        <w:t>In (this/NAME’s) job, what kind of work (do/does) (you/he/she) do?</w:t>
      </w:r>
    </w:p>
    <w:p w14:paraId="6DEC7F50" w14:textId="0D2FE3B2" w:rsidR="00272D9F" w:rsidRPr="003D3BB0" w:rsidRDefault="00272D9F" w:rsidP="00A25EA1">
      <w:pPr>
        <w:tabs>
          <w:tab w:val="left" w:pos="1418"/>
        </w:tabs>
        <w:spacing w:before="240"/>
        <w:jc w:val="both"/>
        <w:rPr>
          <w:rFonts w:ascii="Bookman Old Style" w:hAnsi="Bookman Old Style"/>
          <w:b/>
          <w:bCs/>
          <w:sz w:val="24"/>
          <w:szCs w:val="24"/>
          <w:lang w:val="en-US"/>
        </w:rPr>
      </w:pPr>
      <w:r w:rsidRPr="003D3BB0">
        <w:rPr>
          <w:rFonts w:ascii="Bookman Old Style" w:hAnsi="Bookman Old Style"/>
          <w:sz w:val="24"/>
          <w:szCs w:val="24"/>
          <w:lang w:val="en-US"/>
        </w:rPr>
        <w:t xml:space="preserve">Record occupation title </w:t>
      </w:r>
      <w:r w:rsidR="005C4D85" w:rsidRPr="003D3BB0">
        <w:rPr>
          <w:rFonts w:ascii="Bookman Old Style" w:hAnsi="Bookman Old Style"/>
          <w:sz w:val="24"/>
          <w:szCs w:val="24"/>
          <w:lang w:val="en-US"/>
        </w:rPr>
        <w:t xml:space="preserve">and the main tasks and duties </w:t>
      </w:r>
      <w:r w:rsidRPr="003D3BB0">
        <w:rPr>
          <w:rFonts w:ascii="Bookman Old Style" w:hAnsi="Bookman Old Style"/>
          <w:sz w:val="24"/>
          <w:szCs w:val="24"/>
          <w:lang w:val="en-US"/>
        </w:rPr>
        <w:t xml:space="preserve">of the respondents in their main job. It is vital to capture sufficiently detailed information about the title and main tasks or duties to enable coding </w:t>
      </w:r>
      <w:r w:rsidR="005C4D85" w:rsidRPr="003D3BB0">
        <w:rPr>
          <w:rFonts w:ascii="Bookman Old Style" w:hAnsi="Bookman Old Style"/>
          <w:sz w:val="24"/>
          <w:szCs w:val="24"/>
          <w:lang w:val="en-US"/>
        </w:rPr>
        <w:t>of ISCO 08</w:t>
      </w:r>
      <w:r w:rsidRPr="003D3BB0">
        <w:rPr>
          <w:rFonts w:ascii="Bookman Old Style" w:hAnsi="Bookman Old Style"/>
          <w:sz w:val="24"/>
          <w:szCs w:val="24"/>
          <w:lang w:val="en-US"/>
        </w:rPr>
        <w:t>.</w:t>
      </w:r>
      <w:r w:rsidR="005C4D85"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For example, if the respondent says he/she is a teacher, the interviewer should inquire further as to what type of teacher- primary school, vocational school, subject matter taught, language, </w:t>
      </w:r>
      <w:proofErr w:type="spellStart"/>
      <w:r w:rsidRPr="003D3BB0">
        <w:rPr>
          <w:rFonts w:ascii="Bookman Old Style" w:hAnsi="Bookman Old Style"/>
          <w:sz w:val="24"/>
          <w:szCs w:val="24"/>
          <w:lang w:val="en-US"/>
        </w:rPr>
        <w:t>etc</w:t>
      </w:r>
      <w:proofErr w:type="spellEnd"/>
      <w:r w:rsidRPr="003D3BB0">
        <w:rPr>
          <w:rFonts w:ascii="Bookman Old Style" w:hAnsi="Bookman Old Style"/>
          <w:sz w:val="24"/>
          <w:szCs w:val="24"/>
          <w:lang w:val="en-US"/>
        </w:rPr>
        <w:t xml:space="preserve"> and then record both the title</w:t>
      </w:r>
      <w:r w:rsidR="005C4D85" w:rsidRPr="003D3BB0">
        <w:rPr>
          <w:rFonts w:ascii="Bookman Old Style" w:hAnsi="Bookman Old Style"/>
          <w:sz w:val="24"/>
          <w:szCs w:val="24"/>
          <w:lang w:val="en-US"/>
        </w:rPr>
        <w:t xml:space="preserve"> (</w:t>
      </w:r>
      <w:r w:rsidR="00D734BA" w:rsidRPr="003D3BB0">
        <w:rPr>
          <w:rFonts w:ascii="Bookman Old Style" w:hAnsi="Bookman Old Style"/>
          <w:b/>
          <w:bCs/>
          <w:sz w:val="24"/>
          <w:szCs w:val="24"/>
          <w:lang w:val="en-US"/>
        </w:rPr>
        <w:t>D02</w:t>
      </w:r>
      <w:ins w:id="1306" w:author="USER" w:date="2023-08-10T14:06:00Z">
        <w:r w:rsidR="00CB72ED" w:rsidRPr="003D3BB0">
          <w:rPr>
            <w:rFonts w:ascii="Bookman Old Style" w:hAnsi="Bookman Old Style"/>
            <w:b/>
            <w:bCs/>
            <w:sz w:val="24"/>
            <w:szCs w:val="24"/>
            <w:lang w:val="en-US"/>
          </w:rPr>
          <w:t>A</w:t>
        </w:r>
      </w:ins>
      <w:del w:id="1307" w:author="USER" w:date="2023-08-10T14:06:00Z">
        <w:r w:rsidR="0062366C" w:rsidRPr="003D3BB0" w:rsidDel="00CB72ED">
          <w:rPr>
            <w:rFonts w:ascii="Bookman Old Style" w:hAnsi="Bookman Old Style"/>
            <w:b/>
            <w:bCs/>
            <w:sz w:val="24"/>
            <w:szCs w:val="24"/>
            <w:lang w:val="en-US"/>
          </w:rPr>
          <w:delText>a</w:delText>
        </w:r>
      </w:del>
      <w:r w:rsidR="005C4D85" w:rsidRPr="003D3BB0">
        <w:rPr>
          <w:rFonts w:ascii="Bookman Old Style" w:hAnsi="Bookman Old Style"/>
          <w:sz w:val="24"/>
          <w:szCs w:val="24"/>
          <w:lang w:val="en-US"/>
        </w:rPr>
        <w:t>)</w:t>
      </w:r>
      <w:r w:rsidRPr="003D3BB0">
        <w:rPr>
          <w:rFonts w:ascii="Bookman Old Style" w:hAnsi="Bookman Old Style"/>
          <w:sz w:val="24"/>
          <w:szCs w:val="24"/>
          <w:lang w:val="en-US"/>
        </w:rPr>
        <w:t xml:space="preserve"> and the tasks and duties</w:t>
      </w:r>
      <w:r w:rsidR="005C4D85" w:rsidRPr="003D3BB0">
        <w:rPr>
          <w:rFonts w:ascii="Bookman Old Style" w:hAnsi="Bookman Old Style"/>
          <w:sz w:val="24"/>
          <w:szCs w:val="24"/>
          <w:lang w:val="en-US"/>
        </w:rPr>
        <w:t xml:space="preserve"> (</w:t>
      </w:r>
      <w:r w:rsidR="00D734BA" w:rsidRPr="003D3BB0">
        <w:rPr>
          <w:rFonts w:ascii="Bookman Old Style" w:hAnsi="Bookman Old Style"/>
          <w:b/>
          <w:bCs/>
          <w:sz w:val="24"/>
          <w:szCs w:val="24"/>
          <w:lang w:val="en-US"/>
        </w:rPr>
        <w:t>D02</w:t>
      </w:r>
      <w:ins w:id="1308" w:author="USER" w:date="2023-08-10T14:06:00Z">
        <w:r w:rsidR="00CB72ED" w:rsidRPr="003D3BB0">
          <w:rPr>
            <w:rFonts w:ascii="Bookman Old Style" w:hAnsi="Bookman Old Style"/>
            <w:b/>
            <w:bCs/>
            <w:sz w:val="24"/>
            <w:szCs w:val="24"/>
            <w:lang w:val="en-US"/>
          </w:rPr>
          <w:t>B</w:t>
        </w:r>
      </w:ins>
      <w:del w:id="1309" w:author="USER" w:date="2023-08-10T14:06:00Z">
        <w:r w:rsidR="0062366C" w:rsidRPr="003D3BB0" w:rsidDel="00CB72ED">
          <w:rPr>
            <w:rFonts w:ascii="Bookman Old Style" w:hAnsi="Bookman Old Style"/>
            <w:b/>
            <w:bCs/>
            <w:sz w:val="24"/>
            <w:szCs w:val="24"/>
            <w:lang w:val="en-US"/>
          </w:rPr>
          <w:delText>b</w:delText>
        </w:r>
      </w:del>
      <w:r w:rsidR="005C4D85" w:rsidRPr="003D3BB0">
        <w:rPr>
          <w:rFonts w:ascii="Bookman Old Style" w:hAnsi="Bookman Old Style"/>
          <w:sz w:val="24"/>
          <w:szCs w:val="24"/>
          <w:lang w:val="en-US"/>
        </w:rPr>
        <w:t>)</w:t>
      </w:r>
      <w:r w:rsidRPr="003D3BB0">
        <w:rPr>
          <w:rFonts w:ascii="Bookman Old Style" w:hAnsi="Bookman Old Style"/>
          <w:sz w:val="24"/>
          <w:szCs w:val="24"/>
          <w:lang w:val="en-US"/>
        </w:rPr>
        <w:t xml:space="preserve"> reported. This includes examples of occupational titles (</w:t>
      </w:r>
      <w:proofErr w:type="gramStart"/>
      <w:r w:rsidRPr="003D3BB0">
        <w:rPr>
          <w:rFonts w:ascii="Bookman Old Style" w:hAnsi="Bookman Old Style"/>
          <w:sz w:val="24"/>
          <w:szCs w:val="24"/>
          <w:lang w:val="en-US"/>
        </w:rPr>
        <w:t>e.g.</w:t>
      </w:r>
      <w:proofErr w:type="gramEnd"/>
      <w:r w:rsidRPr="003D3BB0">
        <w:rPr>
          <w:rFonts w:ascii="Bookman Old Style" w:hAnsi="Bookman Old Style"/>
          <w:sz w:val="24"/>
          <w:szCs w:val="24"/>
          <w:lang w:val="en-US"/>
        </w:rPr>
        <w:t xml:space="preserve"> long-distance truck driver, police officer, office cleaner, t</w:t>
      </w:r>
      <w:r w:rsidR="0054582B" w:rsidRPr="003D3BB0">
        <w:rPr>
          <w:rFonts w:ascii="Bookman Old Style" w:hAnsi="Bookman Old Style"/>
          <w:sz w:val="24"/>
          <w:szCs w:val="24"/>
          <w:lang w:val="en-US"/>
        </w:rPr>
        <w:t>ri-cycle</w:t>
      </w:r>
      <w:r w:rsidRPr="003D3BB0">
        <w:rPr>
          <w:rFonts w:ascii="Bookman Old Style" w:hAnsi="Bookman Old Style"/>
          <w:sz w:val="24"/>
          <w:szCs w:val="24"/>
          <w:lang w:val="en-US"/>
        </w:rPr>
        <w:t xml:space="preserve"> driver </w:t>
      </w:r>
      <w:proofErr w:type="spellStart"/>
      <w:r w:rsidRPr="003D3BB0">
        <w:rPr>
          <w:rFonts w:ascii="Bookman Old Style" w:hAnsi="Bookman Old Style"/>
          <w:sz w:val="24"/>
          <w:szCs w:val="24"/>
          <w:lang w:val="en-US"/>
        </w:rPr>
        <w:t>etc</w:t>
      </w:r>
      <w:proofErr w:type="spellEnd"/>
      <w:r w:rsidRPr="003D3BB0">
        <w:rPr>
          <w:rFonts w:ascii="Bookman Old Style" w:hAnsi="Bookman Old Style"/>
          <w:sz w:val="24"/>
          <w:szCs w:val="24"/>
          <w:lang w:val="en-US"/>
        </w:rPr>
        <w:t>)</w:t>
      </w:r>
      <w:r w:rsidR="0054582B" w:rsidRPr="003D3BB0">
        <w:rPr>
          <w:rFonts w:ascii="Bookman Old Style" w:hAnsi="Bookman Old Style"/>
          <w:sz w:val="24"/>
          <w:szCs w:val="24"/>
          <w:lang w:val="en-US"/>
        </w:rPr>
        <w:t xml:space="preserve"> and main duties (e.g. transporting goods between cities)</w:t>
      </w:r>
      <w:r w:rsidRPr="003D3BB0">
        <w:rPr>
          <w:rFonts w:ascii="Bookman Old Style" w:hAnsi="Bookman Old Style"/>
          <w:sz w:val="24"/>
          <w:szCs w:val="24"/>
          <w:lang w:val="en-US"/>
        </w:rPr>
        <w:t>.</w:t>
      </w:r>
    </w:p>
    <w:p w14:paraId="24DD060B" w14:textId="5E064F26" w:rsidR="008C1025" w:rsidRPr="003D3BB0" w:rsidRDefault="00D734BA"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D03</w:t>
      </w:r>
      <w:r w:rsidR="0054582B" w:rsidRPr="003D3BB0">
        <w:rPr>
          <w:rFonts w:ascii="Bookman Old Style" w:hAnsi="Bookman Old Style"/>
          <w:i/>
          <w:iCs/>
          <w:sz w:val="24"/>
          <w:szCs w:val="24"/>
          <w:lang w:val="en-US"/>
        </w:rPr>
        <w:t xml:space="preserve"> (Do/does) (you/he/she) work…?</w:t>
      </w:r>
    </w:p>
    <w:p w14:paraId="4E3D8FB7" w14:textId="77777777" w:rsidR="00A25EA1" w:rsidRPr="003D3BB0" w:rsidRDefault="00A25EA1" w:rsidP="00021C9C">
      <w:pPr>
        <w:numPr>
          <w:ilvl w:val="0"/>
          <w:numId w:val="197"/>
        </w:numPr>
        <w:tabs>
          <w:tab w:val="left" w:pos="1418"/>
        </w:tabs>
        <w:jc w:val="both"/>
        <w:rPr>
          <w:rFonts w:ascii="Bookman Old Style" w:hAnsi="Bookman Old Style"/>
          <w:i/>
          <w:iCs/>
          <w:sz w:val="24"/>
          <w:szCs w:val="24"/>
        </w:rPr>
      </w:pPr>
      <w:r w:rsidRPr="003D3BB0">
        <w:rPr>
          <w:rFonts w:ascii="Bookman Old Style" w:hAnsi="Bookman Old Style"/>
          <w:sz w:val="24"/>
          <w:szCs w:val="24"/>
        </w:rPr>
        <w:t>As an [</w:t>
      </w:r>
      <w:proofErr w:type="spellStart"/>
      <w:r w:rsidRPr="003D3BB0">
        <w:rPr>
          <w:rFonts w:ascii="Bookman Old Style" w:hAnsi="Bookman Old Style"/>
          <w:sz w:val="24"/>
          <w:szCs w:val="24"/>
        </w:rPr>
        <w:t>employee</w:t>
      </w:r>
      <w:proofErr w:type="spellEnd"/>
      <w:r w:rsidRPr="003D3BB0">
        <w:rPr>
          <w:rFonts w:ascii="Bookman Old Style" w:hAnsi="Bookman Old Style"/>
          <w:sz w:val="24"/>
          <w:szCs w:val="24"/>
        </w:rPr>
        <w:t xml:space="preserve">] </w:t>
      </w:r>
    </w:p>
    <w:p w14:paraId="2ABF3068" w14:textId="77777777" w:rsidR="008C1025" w:rsidRPr="003D3BB0" w:rsidRDefault="00A25EA1" w:rsidP="00021C9C">
      <w:pPr>
        <w:numPr>
          <w:ilvl w:val="0"/>
          <w:numId w:val="197"/>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In (your/name’s) own business activity </w:t>
      </w:r>
    </w:p>
    <w:p w14:paraId="03B0BFDB" w14:textId="77777777" w:rsidR="008C1025" w:rsidRPr="003D3BB0" w:rsidRDefault="00A25EA1" w:rsidP="00021C9C">
      <w:pPr>
        <w:numPr>
          <w:ilvl w:val="0"/>
          <w:numId w:val="197"/>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Without pay in a household or family business </w:t>
      </w:r>
    </w:p>
    <w:p w14:paraId="2EBCDF45" w14:textId="77777777" w:rsidR="00A25EA1" w:rsidRPr="003D3BB0" w:rsidRDefault="00A25EA1" w:rsidP="00021C9C">
      <w:pPr>
        <w:numPr>
          <w:ilvl w:val="0"/>
          <w:numId w:val="197"/>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As an </w:t>
      </w:r>
      <w:proofErr w:type="spellStart"/>
      <w:r w:rsidRPr="003D3BB0">
        <w:rPr>
          <w:rFonts w:ascii="Bookman Old Style" w:hAnsi="Bookman Old Style"/>
          <w:sz w:val="24"/>
          <w:szCs w:val="24"/>
        </w:rPr>
        <w:t>apprentice</w:t>
      </w:r>
      <w:proofErr w:type="spellEnd"/>
      <w:r w:rsidRPr="003D3BB0">
        <w:rPr>
          <w:rFonts w:ascii="Bookman Old Style" w:hAnsi="Bookman Old Style"/>
          <w:sz w:val="24"/>
          <w:szCs w:val="24"/>
        </w:rPr>
        <w:t xml:space="preserve">, intern </w:t>
      </w:r>
    </w:p>
    <w:p w14:paraId="1ECE2213" w14:textId="77777777" w:rsidR="00A25EA1" w:rsidRPr="003D3BB0" w:rsidRDefault="00A25EA1" w:rsidP="00021C9C">
      <w:pPr>
        <w:numPr>
          <w:ilvl w:val="0"/>
          <w:numId w:val="197"/>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Helping a family member who works for someone else </w:t>
      </w:r>
    </w:p>
    <w:p w14:paraId="64FDFBBB"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Status in employment refers to the type of relationship between the respondent and the unit they work for.</w:t>
      </w:r>
    </w:p>
    <w:p w14:paraId="7EAF240C" w14:textId="77777777" w:rsidR="008C1025" w:rsidRPr="003D3BB0" w:rsidRDefault="007F54CF"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b/>
          <w:bCs/>
          <w:sz w:val="24"/>
          <w:szCs w:val="24"/>
          <w:lang w:val="en-US"/>
        </w:rPr>
        <w:t>Option</w:t>
      </w:r>
      <w:r w:rsidR="00A25EA1" w:rsidRPr="003D3BB0">
        <w:rPr>
          <w:rFonts w:ascii="Bookman Old Style" w:hAnsi="Bookman Old Style"/>
          <w:b/>
          <w:bCs/>
          <w:sz w:val="24"/>
          <w:szCs w:val="24"/>
          <w:lang w:val="en-US"/>
        </w:rPr>
        <w:t xml:space="preserve"> 1</w:t>
      </w:r>
      <w:r w:rsidR="00A25EA1" w:rsidRPr="003D3BB0">
        <w:rPr>
          <w:rFonts w:ascii="Bookman Old Style" w:hAnsi="Bookman Old Style"/>
          <w:sz w:val="24"/>
          <w:szCs w:val="24"/>
          <w:lang w:val="en-US"/>
        </w:rPr>
        <w:t>: The respondent holds a job with a written or oral contract which gives him/her a basic pay that is not directly dependent on the revenue of the unit in which he/she works. The term “employee” aims to capture casual, temporary as well as permanent employees in formal or informal employment situations. At national level, additional keywords or common terms may be needed to ensure wide coverage of employees in different employment situations (</w:t>
      </w:r>
      <w:proofErr w:type="gramStart"/>
      <w:r w:rsidR="00A25EA1" w:rsidRPr="003D3BB0">
        <w:rPr>
          <w:rFonts w:ascii="Bookman Old Style" w:hAnsi="Bookman Old Style"/>
          <w:sz w:val="24"/>
          <w:szCs w:val="24"/>
          <w:lang w:val="en-US"/>
        </w:rPr>
        <w:t>e.g.</w:t>
      </w:r>
      <w:proofErr w:type="gramEnd"/>
      <w:r w:rsidR="00A25EA1" w:rsidRPr="003D3BB0">
        <w:rPr>
          <w:rFonts w:ascii="Bookman Old Style" w:hAnsi="Bookman Old Style"/>
          <w:sz w:val="24"/>
          <w:szCs w:val="24"/>
          <w:lang w:val="en-US"/>
        </w:rPr>
        <w:t xml:space="preserve"> day </w:t>
      </w:r>
      <w:proofErr w:type="spellStart"/>
      <w:r w:rsidR="00A25EA1" w:rsidRPr="003D3BB0">
        <w:rPr>
          <w:rFonts w:ascii="Bookman Old Style" w:hAnsi="Bookman Old Style"/>
          <w:sz w:val="24"/>
          <w:szCs w:val="24"/>
          <w:lang w:val="en-US"/>
        </w:rPr>
        <w:t>labourer</w:t>
      </w:r>
      <w:proofErr w:type="spellEnd"/>
      <w:r w:rsidR="00A25EA1" w:rsidRPr="003D3BB0">
        <w:rPr>
          <w:rFonts w:ascii="Bookman Old Style" w:hAnsi="Bookman Old Style"/>
          <w:sz w:val="24"/>
          <w:szCs w:val="24"/>
          <w:lang w:val="en-US"/>
        </w:rPr>
        <w:t>).</w:t>
      </w:r>
    </w:p>
    <w:p w14:paraId="2006EEE0" w14:textId="77777777" w:rsidR="00A25EA1" w:rsidRPr="003D3BB0" w:rsidRDefault="007F54CF"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b/>
          <w:bCs/>
          <w:sz w:val="24"/>
          <w:szCs w:val="24"/>
          <w:lang w:val="en-US"/>
        </w:rPr>
        <w:t>Option</w:t>
      </w:r>
      <w:r w:rsidR="00A25EA1" w:rsidRPr="003D3BB0">
        <w:rPr>
          <w:rFonts w:ascii="Bookman Old Style" w:hAnsi="Bookman Old Style"/>
          <w:b/>
          <w:bCs/>
          <w:sz w:val="24"/>
          <w:szCs w:val="24"/>
          <w:lang w:val="en-US"/>
        </w:rPr>
        <w:t xml:space="preserve"> 2</w:t>
      </w:r>
      <w:r w:rsidR="00A25EA1" w:rsidRPr="003D3BB0">
        <w:rPr>
          <w:rFonts w:ascii="Bookman Old Style" w:hAnsi="Bookman Old Style"/>
          <w:sz w:val="24"/>
          <w:szCs w:val="24"/>
          <w:lang w:val="en-US"/>
        </w:rPr>
        <w:t xml:space="preserve">: The respondent works on his/her own account or with partners. He/she holds a “self-employment” type of job and may or may not have engaged employees to work for him/her. The phrase “business activity” should be adapted to the national context to ensure that independent workers self-identify as such regardless of the type or size of their independent activity. </w:t>
      </w:r>
    </w:p>
    <w:p w14:paraId="4506CD6F" w14:textId="77777777" w:rsidR="00A25EA1" w:rsidRPr="003D3BB0" w:rsidRDefault="007F54CF"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b/>
          <w:bCs/>
          <w:sz w:val="24"/>
          <w:szCs w:val="24"/>
          <w:lang w:val="en-US"/>
        </w:rPr>
        <w:t>Option</w:t>
      </w:r>
      <w:r w:rsidR="00A25EA1" w:rsidRPr="003D3BB0">
        <w:rPr>
          <w:rFonts w:ascii="Bookman Old Style" w:hAnsi="Bookman Old Style"/>
          <w:b/>
          <w:bCs/>
          <w:sz w:val="24"/>
          <w:szCs w:val="24"/>
          <w:lang w:val="en-US"/>
        </w:rPr>
        <w:t xml:space="preserve"> 3</w:t>
      </w:r>
      <w:r w:rsidR="00A25EA1" w:rsidRPr="003D3BB0">
        <w:rPr>
          <w:rFonts w:ascii="Bookman Old Style" w:hAnsi="Bookman Old Style"/>
          <w:sz w:val="24"/>
          <w:szCs w:val="24"/>
          <w:lang w:val="en-US"/>
        </w:rPr>
        <w:t>: The respondent participated in any activity to support the operation of a business activity of a household member or a family member living elsewhere.</w:t>
      </w:r>
    </w:p>
    <w:p w14:paraId="3103EECC" w14:textId="77777777" w:rsidR="00A25EA1" w:rsidRPr="003D3BB0" w:rsidRDefault="007F54CF"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b/>
          <w:bCs/>
          <w:sz w:val="24"/>
          <w:szCs w:val="24"/>
          <w:lang w:val="en-US"/>
        </w:rPr>
        <w:t>Option</w:t>
      </w:r>
      <w:r w:rsidR="00A25EA1" w:rsidRPr="003D3BB0">
        <w:rPr>
          <w:rFonts w:ascii="Bookman Old Style" w:hAnsi="Bookman Old Style"/>
          <w:b/>
          <w:bCs/>
          <w:sz w:val="24"/>
          <w:szCs w:val="24"/>
          <w:lang w:val="en-US"/>
        </w:rPr>
        <w:t xml:space="preserve"> 4</w:t>
      </w:r>
      <w:r w:rsidR="00A25EA1" w:rsidRPr="003D3BB0">
        <w:rPr>
          <w:rFonts w:ascii="Bookman Old Style" w:hAnsi="Bookman Old Style"/>
          <w:sz w:val="24"/>
          <w:szCs w:val="24"/>
          <w:lang w:val="en-US"/>
        </w:rPr>
        <w:t xml:space="preserve">: The respondent holds a job on a temporary basis to acquire workplace experience or skills. </w:t>
      </w:r>
    </w:p>
    <w:p w14:paraId="7EECC8EB" w14:textId="77777777" w:rsidR="00A25EA1" w:rsidRPr="003D3BB0" w:rsidRDefault="007F54CF"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b/>
          <w:bCs/>
          <w:sz w:val="24"/>
          <w:szCs w:val="24"/>
          <w:lang w:val="en-US"/>
        </w:rPr>
        <w:t xml:space="preserve">Option </w:t>
      </w:r>
      <w:r w:rsidR="00A25EA1" w:rsidRPr="003D3BB0">
        <w:rPr>
          <w:rFonts w:ascii="Bookman Old Style" w:hAnsi="Bookman Old Style"/>
          <w:b/>
          <w:bCs/>
          <w:sz w:val="24"/>
          <w:szCs w:val="24"/>
          <w:lang w:val="en-US"/>
        </w:rPr>
        <w:t>5</w:t>
      </w:r>
      <w:r w:rsidR="00A25EA1" w:rsidRPr="003D3BB0">
        <w:rPr>
          <w:rFonts w:ascii="Bookman Old Style" w:hAnsi="Bookman Old Style"/>
          <w:sz w:val="24"/>
          <w:szCs w:val="24"/>
          <w:lang w:val="en-US"/>
        </w:rPr>
        <w:t xml:space="preserve">: The respondent helped with any of the tasks or duties of an employee job held by a household member or a family member living </w:t>
      </w:r>
      <w:r w:rsidR="00A25EA1" w:rsidRPr="003D3BB0">
        <w:rPr>
          <w:rFonts w:ascii="Bookman Old Style" w:hAnsi="Bookman Old Style"/>
          <w:sz w:val="24"/>
          <w:szCs w:val="24"/>
          <w:lang w:val="en-US"/>
        </w:rPr>
        <w:lastRenderedPageBreak/>
        <w:t>elsewhere. For example, a son who helps his mother with grading exams as part of her job as a teacher.</w:t>
      </w:r>
    </w:p>
    <w:p w14:paraId="5CE4E425" w14:textId="0B164356" w:rsidR="008C1025" w:rsidRPr="003D3BB0" w:rsidRDefault="00030016"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D04</w:t>
      </w:r>
      <w:r w:rsidR="008C1025" w:rsidRPr="003D3BB0">
        <w:rPr>
          <w:rFonts w:ascii="Bookman Old Style" w:hAnsi="Bookman Old Style"/>
          <w:b/>
          <w:bCs/>
          <w:i/>
          <w:iCs/>
          <w:sz w:val="24"/>
          <w:szCs w:val="24"/>
          <w:lang w:val="en-US"/>
        </w:rPr>
        <w:t xml:space="preserve">. </w:t>
      </w:r>
      <w:r w:rsidR="008C1025" w:rsidRPr="003D3BB0">
        <w:rPr>
          <w:rFonts w:ascii="Bookman Old Style" w:hAnsi="Bookman Old Style"/>
          <w:i/>
          <w:iCs/>
          <w:sz w:val="24"/>
          <w:szCs w:val="24"/>
          <w:lang w:val="en-US"/>
        </w:rPr>
        <w:t xml:space="preserve">Who usually makes the decisions about the running of the family business…? </w:t>
      </w:r>
    </w:p>
    <w:p w14:paraId="5411342F" w14:textId="77777777" w:rsidR="00A25EA1" w:rsidRPr="003D3BB0" w:rsidRDefault="00A25EA1" w:rsidP="00021C9C">
      <w:pPr>
        <w:numPr>
          <w:ilvl w:val="0"/>
          <w:numId w:val="198"/>
        </w:numPr>
        <w:tabs>
          <w:tab w:val="left" w:pos="1418"/>
        </w:tabs>
        <w:jc w:val="both"/>
        <w:rPr>
          <w:rFonts w:ascii="Bookman Old Style" w:hAnsi="Bookman Old Style"/>
          <w:sz w:val="24"/>
          <w:szCs w:val="24"/>
        </w:rPr>
      </w:pPr>
      <w:r w:rsidRPr="003D3BB0">
        <w:rPr>
          <w:rFonts w:ascii="Bookman Old Style" w:hAnsi="Bookman Old Style"/>
          <w:sz w:val="24"/>
          <w:szCs w:val="24"/>
        </w:rPr>
        <w:t>(</w:t>
      </w:r>
      <w:proofErr w:type="spellStart"/>
      <w:r w:rsidRPr="003D3BB0">
        <w:rPr>
          <w:rFonts w:ascii="Bookman Old Style" w:hAnsi="Bookman Old Style"/>
          <w:sz w:val="24"/>
          <w:szCs w:val="24"/>
        </w:rPr>
        <w:t>You</w:t>
      </w:r>
      <w:proofErr w:type="spellEnd"/>
      <w:r w:rsidRPr="003D3BB0">
        <w:rPr>
          <w:rFonts w:ascii="Bookman Old Style" w:hAnsi="Bookman Old Style"/>
          <w:sz w:val="24"/>
          <w:szCs w:val="24"/>
        </w:rPr>
        <w:t xml:space="preserve">/NAME) </w:t>
      </w:r>
    </w:p>
    <w:p w14:paraId="330BD9A0" w14:textId="77777777" w:rsidR="00A25EA1" w:rsidRPr="003D3BB0" w:rsidRDefault="00A25EA1" w:rsidP="00021C9C">
      <w:pPr>
        <w:numPr>
          <w:ilvl w:val="0"/>
          <w:numId w:val="198"/>
        </w:numPr>
        <w:tabs>
          <w:tab w:val="left" w:pos="1418"/>
        </w:tabs>
        <w:jc w:val="both"/>
        <w:rPr>
          <w:rFonts w:ascii="Bookman Old Style" w:hAnsi="Bookman Old Style"/>
          <w:sz w:val="24"/>
          <w:szCs w:val="24"/>
        </w:rPr>
      </w:pPr>
      <w:r w:rsidRPr="003D3BB0">
        <w:rPr>
          <w:rFonts w:ascii="Bookman Old Style" w:hAnsi="Bookman Old Style"/>
          <w:sz w:val="24"/>
          <w:szCs w:val="24"/>
        </w:rPr>
        <w:t>(</w:t>
      </w:r>
      <w:proofErr w:type="spellStart"/>
      <w:r w:rsidRPr="003D3BB0">
        <w:rPr>
          <w:rFonts w:ascii="Bookman Old Style" w:hAnsi="Bookman Old Style"/>
          <w:sz w:val="24"/>
          <w:szCs w:val="24"/>
        </w:rPr>
        <w:t>You</w:t>
      </w:r>
      <w:proofErr w:type="spellEnd"/>
      <w:r w:rsidRPr="003D3BB0">
        <w:rPr>
          <w:rFonts w:ascii="Bookman Old Style" w:hAnsi="Bookman Old Style"/>
          <w:sz w:val="24"/>
          <w:szCs w:val="24"/>
        </w:rPr>
        <w:t xml:space="preserve">/NAME) </w:t>
      </w:r>
      <w:proofErr w:type="spellStart"/>
      <w:r w:rsidRPr="003D3BB0">
        <w:rPr>
          <w:rFonts w:ascii="Bookman Old Style" w:hAnsi="Bookman Old Style"/>
          <w:sz w:val="24"/>
          <w:szCs w:val="24"/>
        </w:rPr>
        <w:t>together</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with</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others</w:t>
      </w:r>
      <w:proofErr w:type="spellEnd"/>
      <w:r w:rsidRPr="003D3BB0">
        <w:rPr>
          <w:rFonts w:ascii="Bookman Old Style" w:hAnsi="Bookman Old Style"/>
          <w:sz w:val="24"/>
          <w:szCs w:val="24"/>
        </w:rPr>
        <w:t xml:space="preserve"> </w:t>
      </w:r>
    </w:p>
    <w:p w14:paraId="68A88DD6" w14:textId="77777777" w:rsidR="00A25EA1" w:rsidRPr="003D3BB0" w:rsidRDefault="00A25EA1" w:rsidP="00021C9C">
      <w:pPr>
        <w:numPr>
          <w:ilvl w:val="0"/>
          <w:numId w:val="198"/>
        </w:numPr>
        <w:tabs>
          <w:tab w:val="left" w:pos="1418"/>
        </w:tabs>
        <w:jc w:val="both"/>
        <w:rPr>
          <w:rFonts w:ascii="Bookman Old Style" w:hAnsi="Bookman Old Style"/>
          <w:sz w:val="24"/>
          <w:szCs w:val="24"/>
        </w:rPr>
      </w:pPr>
      <w:proofErr w:type="spellStart"/>
      <w:r w:rsidRPr="003D3BB0">
        <w:rPr>
          <w:rFonts w:ascii="Bookman Old Style" w:hAnsi="Bookman Old Style"/>
          <w:sz w:val="24"/>
          <w:szCs w:val="24"/>
        </w:rPr>
        <w:t>Other</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family</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member</w:t>
      </w:r>
      <w:proofErr w:type="spellEnd"/>
      <w:r w:rsidRPr="003D3BB0">
        <w:rPr>
          <w:rFonts w:ascii="Bookman Old Style" w:hAnsi="Bookman Old Style"/>
          <w:sz w:val="24"/>
          <w:szCs w:val="24"/>
        </w:rPr>
        <w:t xml:space="preserve">(s) </w:t>
      </w:r>
    </w:p>
    <w:p w14:paraId="25564C38" w14:textId="77777777" w:rsidR="00A25EA1" w:rsidRPr="003D3BB0" w:rsidRDefault="00A25EA1" w:rsidP="00021C9C">
      <w:pPr>
        <w:numPr>
          <w:ilvl w:val="0"/>
          <w:numId w:val="198"/>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Other (non-related person(s) only </w:t>
      </w:r>
    </w:p>
    <w:p w14:paraId="7AB6D562" w14:textId="77777777" w:rsidR="00A25EA1" w:rsidRPr="003D3BB0" w:rsidRDefault="008C1025"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This question is only asked to respondents who are identified as operating their own business to </w:t>
      </w:r>
      <w:r w:rsidR="00A25EA1" w:rsidRPr="003D3BB0">
        <w:rPr>
          <w:rFonts w:ascii="Bookman Old Style" w:hAnsi="Bookman Old Style"/>
          <w:sz w:val="24"/>
          <w:szCs w:val="24"/>
          <w:lang w:val="en-US"/>
        </w:rPr>
        <w:t xml:space="preserve">assess </w:t>
      </w:r>
      <w:r w:rsidRPr="003D3BB0">
        <w:rPr>
          <w:rFonts w:ascii="Bookman Old Style" w:hAnsi="Bookman Old Style"/>
          <w:sz w:val="24"/>
          <w:szCs w:val="24"/>
          <w:lang w:val="en-US"/>
        </w:rPr>
        <w:t xml:space="preserve">their </w:t>
      </w:r>
      <w:r w:rsidR="00A25EA1" w:rsidRPr="003D3BB0">
        <w:rPr>
          <w:rFonts w:ascii="Bookman Old Style" w:hAnsi="Bookman Old Style"/>
          <w:sz w:val="24"/>
          <w:szCs w:val="24"/>
          <w:lang w:val="en-US"/>
        </w:rPr>
        <w:t xml:space="preserve">participation in decision making within the family business. </w:t>
      </w:r>
    </w:p>
    <w:p w14:paraId="53251706" w14:textId="0856C905" w:rsidR="008C1025" w:rsidRPr="003D3BB0" w:rsidRDefault="00030016"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D05</w:t>
      </w:r>
      <w:r w:rsidR="0062366C" w:rsidRPr="003D3BB0">
        <w:rPr>
          <w:rFonts w:ascii="Bookman Old Style" w:hAnsi="Bookman Old Style"/>
          <w:b/>
          <w:bCs/>
          <w:i/>
          <w:iCs/>
          <w:sz w:val="24"/>
          <w:szCs w:val="24"/>
          <w:lang w:val="en-US"/>
        </w:rPr>
        <w:t>.</w:t>
      </w:r>
      <w:r w:rsidR="00A25EA1" w:rsidRPr="003D3BB0">
        <w:rPr>
          <w:rFonts w:ascii="Bookman Old Style" w:hAnsi="Bookman Old Style"/>
          <w:b/>
          <w:bCs/>
          <w:i/>
          <w:iCs/>
          <w:sz w:val="24"/>
          <w:szCs w:val="24"/>
          <w:lang w:val="en-US"/>
        </w:rPr>
        <w:t xml:space="preserve"> </w:t>
      </w:r>
      <w:r w:rsidR="008C1025" w:rsidRPr="003D3BB0">
        <w:rPr>
          <w:rFonts w:ascii="Bookman Old Style" w:hAnsi="Bookman Old Style"/>
          <w:i/>
          <w:iCs/>
          <w:sz w:val="24"/>
          <w:szCs w:val="24"/>
          <w:lang w:val="en-US"/>
        </w:rPr>
        <w:t>(Do/does) (you/NAME) hire any paid employees on a regular basis?</w:t>
      </w:r>
    </w:p>
    <w:p w14:paraId="50F115EC" w14:textId="77777777" w:rsidR="00A25EA1" w:rsidRPr="003D3BB0" w:rsidRDefault="00A25EA1"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sz w:val="24"/>
          <w:szCs w:val="24"/>
          <w:lang w:val="en-US"/>
        </w:rPr>
        <w:t>The question is only asked to respondents who are identified as operating their own business</w:t>
      </w:r>
      <w:r w:rsidR="008C1025" w:rsidRPr="003D3BB0">
        <w:rPr>
          <w:rFonts w:ascii="Bookman Old Style" w:hAnsi="Bookman Old Style"/>
          <w:sz w:val="24"/>
          <w:szCs w:val="24"/>
          <w:lang w:val="en-US"/>
        </w:rPr>
        <w:t xml:space="preserve"> to confirm whether they have employees.</w:t>
      </w:r>
      <w:r w:rsidRPr="003D3BB0">
        <w:rPr>
          <w:rFonts w:ascii="Bookman Old Style" w:hAnsi="Bookman Old Style"/>
          <w:sz w:val="24"/>
          <w:szCs w:val="24"/>
          <w:lang w:val="en-US"/>
        </w:rPr>
        <w:t xml:space="preserve"> It refers to the business considered as the main job of the respondent (</w:t>
      </w:r>
      <w:proofErr w:type="gramStart"/>
      <w:r w:rsidRPr="003D3BB0">
        <w:rPr>
          <w:rFonts w:ascii="Bookman Old Style" w:hAnsi="Bookman Old Style"/>
          <w:sz w:val="24"/>
          <w:szCs w:val="24"/>
          <w:lang w:val="en-US"/>
        </w:rPr>
        <w:t>i.e.</w:t>
      </w:r>
      <w:proofErr w:type="gramEnd"/>
      <w:r w:rsidRPr="003D3BB0">
        <w:rPr>
          <w:rFonts w:ascii="Bookman Old Style" w:hAnsi="Bookman Old Style"/>
          <w:sz w:val="24"/>
          <w:szCs w:val="24"/>
          <w:lang w:val="en-US"/>
        </w:rPr>
        <w:t xml:space="preserve"> employees hired for some other purpose should not be included).</w:t>
      </w:r>
    </w:p>
    <w:p w14:paraId="4BE2E948"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The notion of hiring employees “on a regular basis” is intended to support restricting the definition of employers to refer to those who hire paid workers with some frequency, and not only as an exceptional situation. For data collection purposes, it should be interpreted as having at least one employee during the reference period, even if on temporary absence AND also having engaged at least one employee (whether the same or a different person) in the preceding four weeks or month. </w:t>
      </w:r>
    </w:p>
    <w:p w14:paraId="5B1C543C"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It includes employees hired on a permanent, fixed term, casual, temporary or part-time basis, as well as paid apprentices, interns or trainees. It excludes contributing family workers, business co-operators and volunteers, apprentices, interns or helpers who are not paid.</w:t>
      </w:r>
    </w:p>
    <w:p w14:paraId="68D85CE8" w14:textId="0FC8D7F7" w:rsidR="008C1025" w:rsidRPr="003D3BB0" w:rsidRDefault="00A25EA1" w:rsidP="00021C9C">
      <w:pPr>
        <w:tabs>
          <w:tab w:val="left" w:pos="1418"/>
        </w:tabs>
        <w:spacing w:before="240" w:after="240"/>
        <w:jc w:val="both"/>
        <w:rPr>
          <w:rFonts w:ascii="Bookman Old Style" w:hAnsi="Bookman Old Style"/>
          <w:i/>
          <w:iCs/>
          <w:sz w:val="24"/>
          <w:szCs w:val="24"/>
          <w:lang w:val="en-US"/>
        </w:rPr>
      </w:pPr>
      <w:r w:rsidRPr="003D3BB0">
        <w:rPr>
          <w:rFonts w:ascii="Bookman Old Style" w:hAnsi="Bookman Old Style"/>
          <w:sz w:val="24"/>
          <w:szCs w:val="24"/>
          <w:lang w:val="en-US"/>
        </w:rPr>
        <w:t xml:space="preserve"> </w:t>
      </w:r>
      <w:r w:rsidR="00030016" w:rsidRPr="003D3BB0">
        <w:rPr>
          <w:rFonts w:ascii="Bookman Old Style" w:hAnsi="Bookman Old Style"/>
          <w:b/>
          <w:bCs/>
          <w:i/>
          <w:iCs/>
          <w:sz w:val="24"/>
          <w:szCs w:val="24"/>
          <w:lang w:val="en-US"/>
        </w:rPr>
        <w:t>D06</w:t>
      </w:r>
      <w:r w:rsidRPr="003D3BB0">
        <w:rPr>
          <w:rFonts w:ascii="Bookman Old Style" w:hAnsi="Bookman Old Style"/>
          <w:b/>
          <w:bCs/>
          <w:i/>
          <w:iCs/>
          <w:sz w:val="24"/>
          <w:szCs w:val="24"/>
          <w:lang w:val="en-US"/>
        </w:rPr>
        <w:t xml:space="preserve"> </w:t>
      </w:r>
      <w:r w:rsidR="008C1025" w:rsidRPr="003D3BB0">
        <w:rPr>
          <w:rFonts w:ascii="Bookman Old Style" w:hAnsi="Bookman Old Style"/>
          <w:i/>
          <w:iCs/>
          <w:sz w:val="24"/>
          <w:szCs w:val="24"/>
          <w:lang w:val="en-US"/>
        </w:rPr>
        <w:t xml:space="preserve">Which of the following types of pay (do/does) (you/NAME) receive for this work? </w:t>
      </w:r>
    </w:p>
    <w:p w14:paraId="4F712BB0" w14:textId="77777777" w:rsidR="00A25EA1" w:rsidRPr="003D3BB0" w:rsidRDefault="00A25EA1" w:rsidP="00021C9C">
      <w:pPr>
        <w:numPr>
          <w:ilvl w:val="0"/>
          <w:numId w:val="199"/>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A </w:t>
      </w:r>
      <w:proofErr w:type="spellStart"/>
      <w:r w:rsidRPr="003D3BB0">
        <w:rPr>
          <w:rFonts w:ascii="Bookman Old Style" w:hAnsi="Bookman Old Style"/>
          <w:sz w:val="24"/>
          <w:szCs w:val="24"/>
        </w:rPr>
        <w:t>wage</w:t>
      </w:r>
      <w:proofErr w:type="spellEnd"/>
      <w:r w:rsidRPr="003D3BB0">
        <w:rPr>
          <w:rFonts w:ascii="Bookman Old Style" w:hAnsi="Bookman Old Style"/>
          <w:sz w:val="24"/>
          <w:szCs w:val="24"/>
        </w:rPr>
        <w:t xml:space="preserve"> or </w:t>
      </w:r>
      <w:proofErr w:type="spellStart"/>
      <w:r w:rsidRPr="003D3BB0">
        <w:rPr>
          <w:rFonts w:ascii="Bookman Old Style" w:hAnsi="Bookman Old Style"/>
          <w:sz w:val="24"/>
          <w:szCs w:val="24"/>
        </w:rPr>
        <w:t>salary</w:t>
      </w:r>
      <w:proofErr w:type="spellEnd"/>
      <w:r w:rsidRPr="003D3BB0">
        <w:rPr>
          <w:rFonts w:ascii="Bookman Old Style" w:hAnsi="Bookman Old Style"/>
          <w:sz w:val="24"/>
          <w:szCs w:val="24"/>
        </w:rPr>
        <w:t xml:space="preserve"> </w:t>
      </w:r>
    </w:p>
    <w:p w14:paraId="43A5DEFF" w14:textId="77777777" w:rsidR="00A25EA1" w:rsidRPr="003D3BB0" w:rsidRDefault="00A25EA1" w:rsidP="00021C9C">
      <w:pPr>
        <w:numPr>
          <w:ilvl w:val="0"/>
          <w:numId w:val="199"/>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Payment by piece of work completed </w:t>
      </w:r>
    </w:p>
    <w:p w14:paraId="4D68B13B" w14:textId="77777777" w:rsidR="008C1025" w:rsidRPr="003D3BB0" w:rsidRDefault="00A25EA1" w:rsidP="00021C9C">
      <w:pPr>
        <w:numPr>
          <w:ilvl w:val="0"/>
          <w:numId w:val="199"/>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Commissions </w:t>
      </w:r>
    </w:p>
    <w:p w14:paraId="4464010C" w14:textId="77777777" w:rsidR="00A25EA1" w:rsidRPr="003D3BB0" w:rsidRDefault="00A25EA1" w:rsidP="00021C9C">
      <w:pPr>
        <w:numPr>
          <w:ilvl w:val="0"/>
          <w:numId w:val="199"/>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Tips </w:t>
      </w:r>
    </w:p>
    <w:p w14:paraId="4B88F051" w14:textId="77777777" w:rsidR="008C1025" w:rsidRPr="003D3BB0" w:rsidRDefault="00A25EA1" w:rsidP="00021C9C">
      <w:pPr>
        <w:numPr>
          <w:ilvl w:val="0"/>
          <w:numId w:val="199"/>
        </w:numPr>
        <w:tabs>
          <w:tab w:val="left" w:pos="1418"/>
        </w:tabs>
        <w:jc w:val="both"/>
        <w:rPr>
          <w:rFonts w:ascii="Bookman Old Style" w:hAnsi="Bookman Old Style"/>
          <w:sz w:val="24"/>
          <w:szCs w:val="24"/>
        </w:rPr>
      </w:pPr>
      <w:proofErr w:type="spellStart"/>
      <w:r w:rsidRPr="003D3BB0">
        <w:rPr>
          <w:rFonts w:ascii="Bookman Old Style" w:hAnsi="Bookman Old Style"/>
          <w:sz w:val="24"/>
          <w:szCs w:val="24"/>
        </w:rPr>
        <w:t>Fees</w:t>
      </w:r>
      <w:proofErr w:type="spellEnd"/>
      <w:r w:rsidRPr="003D3BB0">
        <w:rPr>
          <w:rFonts w:ascii="Bookman Old Style" w:hAnsi="Bookman Old Style"/>
          <w:sz w:val="24"/>
          <w:szCs w:val="24"/>
        </w:rPr>
        <w:t xml:space="preserve"> for services </w:t>
      </w:r>
      <w:proofErr w:type="spellStart"/>
      <w:r w:rsidRPr="003D3BB0">
        <w:rPr>
          <w:rFonts w:ascii="Bookman Old Style" w:hAnsi="Bookman Old Style"/>
          <w:sz w:val="24"/>
          <w:szCs w:val="24"/>
        </w:rPr>
        <w:t>provided</w:t>
      </w:r>
      <w:proofErr w:type="spellEnd"/>
      <w:r w:rsidRPr="003D3BB0">
        <w:rPr>
          <w:rFonts w:ascii="Bookman Old Style" w:hAnsi="Bookman Old Style"/>
          <w:sz w:val="24"/>
          <w:szCs w:val="24"/>
        </w:rPr>
        <w:t xml:space="preserve"> </w:t>
      </w:r>
    </w:p>
    <w:p w14:paraId="5F782DCA" w14:textId="77777777" w:rsidR="008C1025" w:rsidRPr="003D3BB0" w:rsidRDefault="00A25EA1" w:rsidP="00021C9C">
      <w:pPr>
        <w:numPr>
          <w:ilvl w:val="0"/>
          <w:numId w:val="199"/>
        </w:numPr>
        <w:tabs>
          <w:tab w:val="left" w:pos="1418"/>
        </w:tabs>
        <w:jc w:val="both"/>
        <w:rPr>
          <w:rFonts w:ascii="Bookman Old Style" w:hAnsi="Bookman Old Style"/>
          <w:sz w:val="24"/>
          <w:szCs w:val="24"/>
        </w:rPr>
      </w:pPr>
      <w:proofErr w:type="spellStart"/>
      <w:r w:rsidRPr="003D3BB0">
        <w:rPr>
          <w:rFonts w:ascii="Bookman Old Style" w:hAnsi="Bookman Old Style"/>
          <w:sz w:val="24"/>
          <w:szCs w:val="24"/>
        </w:rPr>
        <w:t>Payment</w:t>
      </w:r>
      <w:proofErr w:type="spellEnd"/>
      <w:r w:rsidRPr="003D3BB0">
        <w:rPr>
          <w:rFonts w:ascii="Bookman Old Style" w:hAnsi="Bookman Old Style"/>
          <w:sz w:val="24"/>
          <w:szCs w:val="24"/>
        </w:rPr>
        <w:t xml:space="preserve"> in </w:t>
      </w:r>
      <w:proofErr w:type="spellStart"/>
      <w:r w:rsidRPr="003D3BB0">
        <w:rPr>
          <w:rFonts w:ascii="Bookman Old Style" w:hAnsi="Bookman Old Style"/>
          <w:sz w:val="24"/>
          <w:szCs w:val="24"/>
        </w:rPr>
        <w:t>meals</w:t>
      </w:r>
      <w:proofErr w:type="spellEnd"/>
      <w:r w:rsidRPr="003D3BB0">
        <w:rPr>
          <w:rFonts w:ascii="Bookman Old Style" w:hAnsi="Bookman Old Style"/>
          <w:sz w:val="24"/>
          <w:szCs w:val="24"/>
        </w:rPr>
        <w:t xml:space="preserve"> or </w:t>
      </w:r>
      <w:proofErr w:type="spellStart"/>
      <w:r w:rsidRPr="003D3BB0">
        <w:rPr>
          <w:rFonts w:ascii="Bookman Old Style" w:hAnsi="Bookman Old Style"/>
          <w:sz w:val="24"/>
          <w:szCs w:val="24"/>
        </w:rPr>
        <w:t>accommodation</w:t>
      </w:r>
      <w:proofErr w:type="spellEnd"/>
      <w:r w:rsidRPr="003D3BB0">
        <w:rPr>
          <w:rFonts w:ascii="Bookman Old Style" w:hAnsi="Bookman Old Style"/>
          <w:sz w:val="24"/>
          <w:szCs w:val="24"/>
        </w:rPr>
        <w:t xml:space="preserve"> </w:t>
      </w:r>
    </w:p>
    <w:p w14:paraId="20817A79" w14:textId="77777777" w:rsidR="008C1025" w:rsidRPr="003D3BB0" w:rsidRDefault="00A25EA1" w:rsidP="00021C9C">
      <w:pPr>
        <w:numPr>
          <w:ilvl w:val="0"/>
          <w:numId w:val="199"/>
        </w:numPr>
        <w:tabs>
          <w:tab w:val="left" w:pos="1418"/>
        </w:tabs>
        <w:jc w:val="both"/>
        <w:rPr>
          <w:rFonts w:ascii="Bookman Old Style" w:hAnsi="Bookman Old Style"/>
          <w:sz w:val="24"/>
          <w:szCs w:val="24"/>
        </w:rPr>
      </w:pPr>
      <w:proofErr w:type="spellStart"/>
      <w:r w:rsidRPr="003D3BB0">
        <w:rPr>
          <w:rFonts w:ascii="Bookman Old Style" w:hAnsi="Bookman Old Style"/>
          <w:sz w:val="24"/>
          <w:szCs w:val="24"/>
        </w:rPr>
        <w:t>Payment</w:t>
      </w:r>
      <w:proofErr w:type="spellEnd"/>
      <w:r w:rsidRPr="003D3BB0">
        <w:rPr>
          <w:rFonts w:ascii="Bookman Old Style" w:hAnsi="Bookman Old Style"/>
          <w:sz w:val="24"/>
          <w:szCs w:val="24"/>
        </w:rPr>
        <w:t xml:space="preserve"> in </w:t>
      </w:r>
      <w:proofErr w:type="spellStart"/>
      <w:r w:rsidRPr="003D3BB0">
        <w:rPr>
          <w:rFonts w:ascii="Bookman Old Style" w:hAnsi="Bookman Old Style"/>
          <w:sz w:val="24"/>
          <w:szCs w:val="24"/>
        </w:rPr>
        <w:t>products</w:t>
      </w:r>
      <w:proofErr w:type="spellEnd"/>
      <w:r w:rsidRPr="003D3BB0">
        <w:rPr>
          <w:rFonts w:ascii="Bookman Old Style" w:hAnsi="Bookman Old Style"/>
          <w:sz w:val="24"/>
          <w:szCs w:val="24"/>
        </w:rPr>
        <w:t xml:space="preserve"> </w:t>
      </w:r>
    </w:p>
    <w:p w14:paraId="22443080" w14:textId="77777777" w:rsidR="00A25EA1" w:rsidRPr="003D3BB0" w:rsidRDefault="008C1025" w:rsidP="00021C9C">
      <w:pPr>
        <w:numPr>
          <w:ilvl w:val="0"/>
          <w:numId w:val="199"/>
        </w:numPr>
        <w:tabs>
          <w:tab w:val="left" w:pos="1418"/>
        </w:tabs>
        <w:jc w:val="both"/>
        <w:rPr>
          <w:rFonts w:ascii="Bookman Old Style" w:hAnsi="Bookman Old Style"/>
          <w:sz w:val="24"/>
          <w:szCs w:val="24"/>
        </w:rPr>
      </w:pPr>
      <w:r w:rsidRPr="003D3BB0">
        <w:rPr>
          <w:rFonts w:ascii="Bookman Old Style" w:hAnsi="Bookman Old Style"/>
          <w:sz w:val="24"/>
          <w:szCs w:val="24"/>
        </w:rPr>
        <w:t>O</w:t>
      </w:r>
      <w:r w:rsidR="00A25EA1" w:rsidRPr="003D3BB0">
        <w:rPr>
          <w:rFonts w:ascii="Bookman Old Style" w:hAnsi="Bookman Old Style"/>
          <w:sz w:val="24"/>
          <w:szCs w:val="24"/>
        </w:rPr>
        <w:t>THER CASH PAYMENT (</w:t>
      </w:r>
      <w:proofErr w:type="spellStart"/>
      <w:r w:rsidR="00A25EA1" w:rsidRPr="003D3BB0">
        <w:rPr>
          <w:rFonts w:ascii="Bookman Old Style" w:hAnsi="Bookman Old Style"/>
          <w:sz w:val="24"/>
          <w:szCs w:val="24"/>
        </w:rPr>
        <w:t>specify</w:t>
      </w:r>
      <w:proofErr w:type="spellEnd"/>
      <w:r w:rsidR="00A25EA1" w:rsidRPr="003D3BB0">
        <w:rPr>
          <w:rFonts w:ascii="Bookman Old Style" w:hAnsi="Bookman Old Style"/>
          <w:sz w:val="24"/>
          <w:szCs w:val="24"/>
        </w:rPr>
        <w:t xml:space="preserve">) </w:t>
      </w:r>
    </w:p>
    <w:p w14:paraId="2D056F59" w14:textId="77777777" w:rsidR="00A25EA1" w:rsidRPr="003D3BB0" w:rsidRDefault="00A25EA1" w:rsidP="00021C9C">
      <w:pPr>
        <w:numPr>
          <w:ilvl w:val="0"/>
          <w:numId w:val="199"/>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NOT PAID </w:t>
      </w:r>
    </w:p>
    <w:p w14:paraId="448D82CC" w14:textId="77777777" w:rsidR="00A25EA1" w:rsidRPr="003D3BB0" w:rsidRDefault="008C1025"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This question is only asked of people who said their status in employment was an employee, apprentice/intern or helping a family member who works for someone else</w:t>
      </w:r>
      <w:r w:rsidR="00A25EA1" w:rsidRPr="003D3BB0">
        <w:rPr>
          <w:rFonts w:ascii="Bookman Old Style" w:hAnsi="Bookman Old Style"/>
          <w:sz w:val="24"/>
          <w:szCs w:val="24"/>
          <w:lang w:val="en-US"/>
        </w:rPr>
        <w:t xml:space="preserve"> if </w:t>
      </w:r>
      <w:r w:rsidRPr="003D3BB0">
        <w:rPr>
          <w:rFonts w:ascii="Bookman Old Style" w:hAnsi="Bookman Old Style"/>
          <w:sz w:val="24"/>
          <w:szCs w:val="24"/>
          <w:lang w:val="en-US"/>
        </w:rPr>
        <w:t xml:space="preserve">they </w:t>
      </w:r>
      <w:r w:rsidR="00A25EA1" w:rsidRPr="003D3BB0">
        <w:rPr>
          <w:rFonts w:ascii="Bookman Old Style" w:hAnsi="Bookman Old Style"/>
          <w:sz w:val="24"/>
          <w:szCs w:val="24"/>
          <w:lang w:val="en-US"/>
        </w:rPr>
        <w:t xml:space="preserve">do receive a wage or salary or not. This only refers to </w:t>
      </w:r>
      <w:r w:rsidR="00A25EA1" w:rsidRPr="003D3BB0">
        <w:rPr>
          <w:rFonts w:ascii="Bookman Old Style" w:hAnsi="Bookman Old Style"/>
          <w:sz w:val="24"/>
          <w:szCs w:val="24"/>
          <w:lang w:val="en-US"/>
        </w:rPr>
        <w:lastRenderedPageBreak/>
        <w:t xml:space="preserve">payment received by the respondent directly themselves. Multiple answers can be recorded if the respondent received multiple different types of payment. </w:t>
      </w:r>
    </w:p>
    <w:p w14:paraId="03DFA14F" w14:textId="77777777" w:rsidR="00A25EA1" w:rsidRPr="003D3BB0" w:rsidRDefault="008C1025"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W</w:t>
      </w:r>
      <w:r w:rsidR="00A25EA1" w:rsidRPr="003D3BB0">
        <w:rPr>
          <w:rFonts w:ascii="Bookman Old Style" w:hAnsi="Bookman Old Style"/>
          <w:sz w:val="24"/>
          <w:szCs w:val="24"/>
          <w:lang w:val="en-US"/>
        </w:rPr>
        <w:t>age or salary refers to payments in return for time worked. It can be an amount per hour, day, week, month or other time period. Wages or salaries are not directly dependent on the profits of business/</w:t>
      </w:r>
      <w:proofErr w:type="spellStart"/>
      <w:r w:rsidR="00A25EA1" w:rsidRPr="003D3BB0">
        <w:rPr>
          <w:rFonts w:ascii="Bookman Old Style" w:hAnsi="Bookman Old Style"/>
          <w:sz w:val="24"/>
          <w:szCs w:val="24"/>
          <w:lang w:val="en-US"/>
        </w:rPr>
        <w:t>organisation</w:t>
      </w:r>
      <w:proofErr w:type="spellEnd"/>
      <w:r w:rsidR="00A25EA1" w:rsidRPr="003D3BB0">
        <w:rPr>
          <w:rFonts w:ascii="Bookman Old Style" w:hAnsi="Bookman Old Style"/>
          <w:sz w:val="24"/>
          <w:szCs w:val="24"/>
          <w:lang w:val="en-US"/>
        </w:rPr>
        <w:t xml:space="preserve"> in which the respondent works, or sales etc. </w:t>
      </w:r>
    </w:p>
    <w:p w14:paraId="353BF4F8" w14:textId="77777777" w:rsidR="00A25EA1" w:rsidRPr="003D3BB0" w:rsidRDefault="00A25EA1" w:rsidP="00021C9C">
      <w:pPr>
        <w:pStyle w:val="Heading2"/>
        <w:rPr>
          <w:rFonts w:ascii="Bookman Old Style" w:hAnsi="Bookman Old Style"/>
          <w:sz w:val="24"/>
          <w:szCs w:val="24"/>
          <w:lang w:val="en-US"/>
        </w:rPr>
      </w:pPr>
      <w:bookmarkStart w:id="1310" w:name="_Toc146275370"/>
      <w:bookmarkStart w:id="1311" w:name="_Toc146277085"/>
      <w:r w:rsidRPr="003D3BB0">
        <w:rPr>
          <w:rFonts w:ascii="Bookman Old Style" w:hAnsi="Bookman Old Style"/>
          <w:sz w:val="24"/>
          <w:szCs w:val="24"/>
          <w:lang w:val="en-US"/>
        </w:rPr>
        <w:t>MAIN JOB – DEPENDENT WORKER RELATIONSHIP (MJD)</w:t>
      </w:r>
      <w:bookmarkEnd w:id="1310"/>
      <w:bookmarkEnd w:id="1311"/>
    </w:p>
    <w:p w14:paraId="58319A72"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 This module provides additional information for those who are initially self-identified as dependent workers in their main job with a focus on responsibility for payment of taxes. </w:t>
      </w:r>
    </w:p>
    <w:p w14:paraId="01FEE4C7"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Based on the information the respondent may be reclassified as an independent worker in their main job (</w:t>
      </w:r>
      <w:proofErr w:type="gramStart"/>
      <w:r w:rsidRPr="003D3BB0">
        <w:rPr>
          <w:rFonts w:ascii="Bookman Old Style" w:hAnsi="Bookman Old Style"/>
          <w:sz w:val="24"/>
          <w:szCs w:val="24"/>
          <w:lang w:val="en-US"/>
        </w:rPr>
        <w:t>e.g.</w:t>
      </w:r>
      <w:proofErr w:type="gramEnd"/>
      <w:r w:rsidRPr="003D3BB0">
        <w:rPr>
          <w:rFonts w:ascii="Bookman Old Style" w:hAnsi="Bookman Old Style"/>
          <w:sz w:val="24"/>
          <w:szCs w:val="24"/>
          <w:lang w:val="en-US"/>
        </w:rPr>
        <w:t xml:space="preserve"> if they are not paid a wage or salary and are responsible for deducting taxes on their income). They could also be identified as working in a triangular employment relationship where they are paid by someone other than the </w:t>
      </w:r>
      <w:proofErr w:type="spellStart"/>
      <w:r w:rsidRPr="003D3BB0">
        <w:rPr>
          <w:rFonts w:ascii="Bookman Old Style" w:hAnsi="Bookman Old Style"/>
          <w:sz w:val="24"/>
          <w:szCs w:val="24"/>
          <w:lang w:val="en-US"/>
        </w:rPr>
        <w:t>organisation</w:t>
      </w:r>
      <w:proofErr w:type="spellEnd"/>
      <w:r w:rsidRPr="003D3BB0">
        <w:rPr>
          <w:rFonts w:ascii="Bookman Old Style" w:hAnsi="Bookman Old Style"/>
          <w:sz w:val="24"/>
          <w:szCs w:val="24"/>
          <w:lang w:val="en-US"/>
        </w:rPr>
        <w:t xml:space="preserve">/business where they do their work. </w:t>
      </w:r>
    </w:p>
    <w:p w14:paraId="2A9B6635" w14:textId="07E4446F" w:rsidR="00543F25" w:rsidRPr="003D3BB0" w:rsidRDefault="00030016"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E01</w:t>
      </w:r>
      <w:r w:rsidR="008C1025" w:rsidRPr="003D3BB0">
        <w:rPr>
          <w:rFonts w:ascii="Bookman Old Style" w:hAnsi="Bookman Old Style"/>
          <w:b/>
          <w:bCs/>
          <w:i/>
          <w:iCs/>
          <w:sz w:val="24"/>
          <w:szCs w:val="24"/>
          <w:lang w:val="en-US"/>
        </w:rPr>
        <w:t xml:space="preserve"> </w:t>
      </w:r>
      <w:r w:rsidR="008C1025" w:rsidRPr="003D3BB0">
        <w:rPr>
          <w:rFonts w:ascii="Bookman Old Style" w:hAnsi="Bookman Old Style"/>
          <w:i/>
          <w:iCs/>
          <w:sz w:val="24"/>
          <w:szCs w:val="24"/>
          <w:lang w:val="en-US"/>
        </w:rPr>
        <w:t xml:space="preserve">Who pays (you/NAME) for that work? </w:t>
      </w:r>
      <w:r w:rsidR="008C1025" w:rsidRPr="003D3BB0">
        <w:rPr>
          <w:rFonts w:ascii="Bookman Old Style" w:hAnsi="Bookman Old Style"/>
          <w:b/>
          <w:bCs/>
          <w:i/>
          <w:iCs/>
          <w:sz w:val="24"/>
          <w:szCs w:val="24"/>
          <w:lang w:val="en-US"/>
        </w:rPr>
        <w:t xml:space="preserve"> </w:t>
      </w:r>
    </w:p>
    <w:p w14:paraId="26ACD6C6" w14:textId="77777777" w:rsidR="008C1025" w:rsidRPr="003D3BB0" w:rsidRDefault="00A25EA1" w:rsidP="00021C9C">
      <w:pPr>
        <w:tabs>
          <w:tab w:val="left" w:pos="1418"/>
        </w:tabs>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 xml:space="preserve"> </w:t>
      </w:r>
    </w:p>
    <w:p w14:paraId="4FB83A67" w14:textId="77777777" w:rsidR="00A25EA1" w:rsidRPr="003D3BB0" w:rsidRDefault="00A25EA1" w:rsidP="00021C9C">
      <w:pPr>
        <w:numPr>
          <w:ilvl w:val="0"/>
          <w:numId w:val="201"/>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PLACE/UNIT WHERE THEY WORK </w:t>
      </w:r>
    </w:p>
    <w:p w14:paraId="69A55E67" w14:textId="77777777" w:rsidR="00A25EA1" w:rsidRPr="003D3BB0" w:rsidRDefault="00A25EA1" w:rsidP="00021C9C">
      <w:pPr>
        <w:numPr>
          <w:ilvl w:val="0"/>
          <w:numId w:val="201"/>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ANOTHER AGENCY/AGENT THAT ORGANIZES THE WORK</w:t>
      </w:r>
    </w:p>
    <w:p w14:paraId="08237F38" w14:textId="77777777" w:rsidR="00A25EA1" w:rsidRPr="003D3BB0" w:rsidRDefault="00A25EA1" w:rsidP="00021C9C">
      <w:pPr>
        <w:numPr>
          <w:ilvl w:val="0"/>
          <w:numId w:val="201"/>
        </w:numPr>
        <w:tabs>
          <w:tab w:val="left" w:pos="1418"/>
        </w:tabs>
        <w:jc w:val="both"/>
        <w:rPr>
          <w:rFonts w:ascii="Bookman Old Style" w:hAnsi="Bookman Old Style"/>
          <w:sz w:val="24"/>
          <w:szCs w:val="24"/>
        </w:rPr>
      </w:pPr>
      <w:r w:rsidRPr="003D3BB0">
        <w:rPr>
          <w:rFonts w:ascii="Bookman Old Style" w:hAnsi="Bookman Old Style"/>
          <w:sz w:val="24"/>
          <w:szCs w:val="24"/>
        </w:rPr>
        <w:t>OTHER (SPECIFY)</w:t>
      </w:r>
    </w:p>
    <w:p w14:paraId="54D44D1A" w14:textId="77777777" w:rsidR="00A25EA1" w:rsidRPr="003D3BB0" w:rsidRDefault="00543F25"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P</w:t>
      </w:r>
      <w:r w:rsidR="00A25EA1" w:rsidRPr="003D3BB0">
        <w:rPr>
          <w:rFonts w:ascii="Bookman Old Style" w:hAnsi="Bookman Old Style"/>
          <w:sz w:val="24"/>
          <w:szCs w:val="24"/>
          <w:lang w:val="en-US"/>
        </w:rPr>
        <w:t>erson</w:t>
      </w:r>
      <w:r w:rsidRPr="003D3BB0">
        <w:rPr>
          <w:rFonts w:ascii="Bookman Old Style" w:hAnsi="Bookman Old Style"/>
          <w:sz w:val="24"/>
          <w:szCs w:val="24"/>
          <w:lang w:val="en-US"/>
        </w:rPr>
        <w:t>s may</w:t>
      </w:r>
      <w:r w:rsidR="00A25EA1" w:rsidRPr="003D3BB0">
        <w:rPr>
          <w:rFonts w:ascii="Bookman Old Style" w:hAnsi="Bookman Old Style"/>
          <w:sz w:val="24"/>
          <w:szCs w:val="24"/>
          <w:lang w:val="en-US"/>
        </w:rPr>
        <w:t xml:space="preserve"> receive their pay from</w:t>
      </w:r>
      <w:r w:rsidRPr="003D3BB0">
        <w:rPr>
          <w:rFonts w:ascii="Bookman Old Style" w:hAnsi="Bookman Old Style"/>
          <w:sz w:val="24"/>
          <w:szCs w:val="24"/>
          <w:lang w:val="en-US"/>
        </w:rPr>
        <w:t xml:space="preserve"> the place/unit where they work, or </w:t>
      </w:r>
      <w:r w:rsidR="00A25EA1" w:rsidRPr="003D3BB0">
        <w:rPr>
          <w:rFonts w:ascii="Bookman Old Style" w:hAnsi="Bookman Old Style"/>
          <w:sz w:val="24"/>
          <w:szCs w:val="24"/>
          <w:lang w:val="en-US"/>
        </w:rPr>
        <w:t>an agency</w:t>
      </w:r>
      <w:r w:rsidRPr="003D3BB0">
        <w:rPr>
          <w:rFonts w:ascii="Bookman Old Style" w:hAnsi="Bookman Old Style"/>
          <w:sz w:val="24"/>
          <w:szCs w:val="24"/>
          <w:lang w:val="en-US"/>
        </w:rPr>
        <w:t>/</w:t>
      </w:r>
      <w:r w:rsidR="00A25EA1" w:rsidRPr="003D3BB0">
        <w:rPr>
          <w:rFonts w:ascii="Bookman Old Style" w:hAnsi="Bookman Old Style"/>
          <w:sz w:val="24"/>
          <w:szCs w:val="24"/>
          <w:lang w:val="en-US"/>
        </w:rPr>
        <w:t xml:space="preserve">agent or unit other than the one for whom the work is performed. This will generally include workers employed by private employment agencies such as </w:t>
      </w:r>
      <w:proofErr w:type="spellStart"/>
      <w:r w:rsidR="00A25EA1" w:rsidRPr="003D3BB0">
        <w:rPr>
          <w:rFonts w:ascii="Bookman Old Style" w:hAnsi="Bookman Old Style"/>
          <w:sz w:val="24"/>
          <w:szCs w:val="24"/>
          <w:lang w:val="en-US"/>
        </w:rPr>
        <w:t>labour</w:t>
      </w:r>
      <w:proofErr w:type="spellEnd"/>
      <w:r w:rsidR="00A25EA1" w:rsidRPr="003D3BB0">
        <w:rPr>
          <w:rFonts w:ascii="Bookman Old Style" w:hAnsi="Bookman Old Style"/>
          <w:sz w:val="24"/>
          <w:szCs w:val="24"/>
          <w:lang w:val="en-US"/>
        </w:rPr>
        <w:t xml:space="preserve"> hire agencies, temporary employment agencies or other </w:t>
      </w:r>
      <w:proofErr w:type="spellStart"/>
      <w:r w:rsidR="00A25EA1" w:rsidRPr="003D3BB0">
        <w:rPr>
          <w:rFonts w:ascii="Bookman Old Style" w:hAnsi="Bookman Old Style"/>
          <w:sz w:val="24"/>
          <w:szCs w:val="24"/>
          <w:lang w:val="en-US"/>
        </w:rPr>
        <w:t>labour</w:t>
      </w:r>
      <w:proofErr w:type="spellEnd"/>
      <w:r w:rsidR="00A25EA1" w:rsidRPr="003D3BB0">
        <w:rPr>
          <w:rFonts w:ascii="Bookman Old Style" w:hAnsi="Bookman Old Style"/>
          <w:sz w:val="24"/>
          <w:szCs w:val="24"/>
          <w:lang w:val="en-US"/>
        </w:rPr>
        <w:t xml:space="preserve"> providers (</w:t>
      </w:r>
      <w:proofErr w:type="spellStart"/>
      <w:r w:rsidR="00A25EA1" w:rsidRPr="003D3BB0">
        <w:rPr>
          <w:rFonts w:ascii="Bookman Old Style" w:hAnsi="Bookman Old Style"/>
          <w:sz w:val="24"/>
          <w:szCs w:val="24"/>
          <w:lang w:val="en-US"/>
        </w:rPr>
        <w:t>labour</w:t>
      </w:r>
      <w:proofErr w:type="spellEnd"/>
      <w:r w:rsidR="00A25EA1" w:rsidRPr="003D3BB0">
        <w:rPr>
          <w:rFonts w:ascii="Bookman Old Style" w:hAnsi="Bookman Old Style"/>
          <w:sz w:val="24"/>
          <w:szCs w:val="24"/>
          <w:lang w:val="en-US"/>
        </w:rPr>
        <w:t xml:space="preserve"> brokers, </w:t>
      </w:r>
      <w:proofErr w:type="spellStart"/>
      <w:r w:rsidR="00A25EA1" w:rsidRPr="003D3BB0">
        <w:rPr>
          <w:rFonts w:ascii="Bookman Old Style" w:hAnsi="Bookman Old Style"/>
          <w:sz w:val="24"/>
          <w:szCs w:val="24"/>
          <w:lang w:val="en-US"/>
        </w:rPr>
        <w:t>labour</w:t>
      </w:r>
      <w:proofErr w:type="spellEnd"/>
      <w:r w:rsidR="00A25EA1" w:rsidRPr="003D3BB0">
        <w:rPr>
          <w:rFonts w:ascii="Bookman Old Style" w:hAnsi="Bookman Old Style"/>
          <w:sz w:val="24"/>
          <w:szCs w:val="24"/>
          <w:lang w:val="en-US"/>
        </w:rPr>
        <w:t xml:space="preserve"> dispatchers) that employ and supply the workers to other enterprises. It also includes employees providing outsourced services that their employer has contracted to provide to another enterprise or household, such as security agencies, cleaning agencies, nursing agencies etc. Also included are workers in employment promotion schemes, who are hired and paid by a government agency to perform work for another economic unit as part of a government-funded employment promotion </w:t>
      </w:r>
      <w:proofErr w:type="spellStart"/>
      <w:r w:rsidR="00A25EA1" w:rsidRPr="003D3BB0">
        <w:rPr>
          <w:rFonts w:ascii="Bookman Old Style" w:hAnsi="Bookman Old Style"/>
          <w:sz w:val="24"/>
          <w:szCs w:val="24"/>
          <w:lang w:val="en-US"/>
        </w:rPr>
        <w:t>programme</w:t>
      </w:r>
      <w:proofErr w:type="spellEnd"/>
      <w:r w:rsidR="00A25EA1" w:rsidRPr="003D3BB0">
        <w:rPr>
          <w:rFonts w:ascii="Bookman Old Style" w:hAnsi="Bookman Old Style"/>
          <w:sz w:val="24"/>
          <w:szCs w:val="24"/>
          <w:lang w:val="en-US"/>
        </w:rPr>
        <w:t>.</w:t>
      </w:r>
    </w:p>
    <w:p w14:paraId="5BC4C805" w14:textId="273A5942" w:rsidR="00DD0BEA" w:rsidRPr="003D3BB0" w:rsidRDefault="00A25EA1" w:rsidP="00A25EA1">
      <w:pPr>
        <w:tabs>
          <w:tab w:val="left" w:pos="1418"/>
        </w:tabs>
        <w:spacing w:before="240"/>
        <w:jc w:val="both"/>
        <w:rPr>
          <w:ins w:id="1312" w:author="USER" w:date="2023-08-08T13:56:00Z"/>
          <w:rFonts w:ascii="Bookman Old Style" w:hAnsi="Bookman Old Style"/>
          <w:i/>
          <w:iCs/>
          <w:sz w:val="24"/>
          <w:szCs w:val="24"/>
          <w:lang w:val="en-US"/>
        </w:rPr>
      </w:pPr>
      <w:r w:rsidRPr="003D3BB0">
        <w:rPr>
          <w:rFonts w:ascii="Bookman Old Style" w:hAnsi="Bookman Old Style"/>
          <w:b/>
          <w:bCs/>
          <w:sz w:val="24"/>
          <w:szCs w:val="24"/>
          <w:lang w:val="en-US"/>
        </w:rPr>
        <w:t xml:space="preserve"> </w:t>
      </w:r>
      <w:r w:rsidR="00030016" w:rsidRPr="003D3BB0">
        <w:rPr>
          <w:rFonts w:ascii="Bookman Old Style" w:hAnsi="Bookman Old Style"/>
          <w:b/>
          <w:bCs/>
          <w:i/>
          <w:iCs/>
          <w:sz w:val="24"/>
          <w:szCs w:val="24"/>
          <w:lang w:val="en-US"/>
        </w:rPr>
        <w:t>E02</w:t>
      </w:r>
      <w:r w:rsidRPr="003D3BB0">
        <w:rPr>
          <w:rFonts w:ascii="Bookman Old Style" w:hAnsi="Bookman Old Style"/>
          <w:b/>
          <w:bCs/>
          <w:i/>
          <w:iCs/>
          <w:sz w:val="24"/>
          <w:szCs w:val="24"/>
          <w:lang w:val="en-US"/>
        </w:rPr>
        <w:t xml:space="preserve"> </w:t>
      </w:r>
      <w:r w:rsidR="0074299D" w:rsidRPr="003D3BB0">
        <w:rPr>
          <w:rFonts w:ascii="Bookman Old Style" w:hAnsi="Bookman Old Style"/>
          <w:i/>
          <w:iCs/>
          <w:sz w:val="24"/>
          <w:szCs w:val="24"/>
          <w:lang w:val="en-US"/>
        </w:rPr>
        <w:t>Is (your/NAME’s) employer responsible for deducting any taxes on (your/his/her) pay or is that (your/NAME’s) responsibility?</w:t>
      </w:r>
    </w:p>
    <w:p w14:paraId="047F12F8" w14:textId="77777777" w:rsidR="00DD0BEA" w:rsidRPr="003D3BB0" w:rsidRDefault="00DD0BEA" w:rsidP="00A25EA1">
      <w:pPr>
        <w:tabs>
          <w:tab w:val="left" w:pos="1418"/>
        </w:tabs>
        <w:spacing w:before="240"/>
        <w:jc w:val="both"/>
        <w:rPr>
          <w:rFonts w:ascii="Bookman Old Style" w:hAnsi="Bookman Old Style"/>
          <w:i/>
          <w:iCs/>
          <w:sz w:val="24"/>
          <w:szCs w:val="24"/>
          <w:lang w:val="en-US"/>
          <w:rPrChange w:id="1313" w:author="USER" w:date="2023-08-08T13:56:00Z">
            <w:rPr>
              <w:rFonts w:ascii="Bookman Old Style" w:hAnsi="Bookman Old Style"/>
              <w:b/>
              <w:bCs/>
              <w:i/>
              <w:iCs/>
              <w:szCs w:val="22"/>
              <w:lang w:val="en-US"/>
            </w:rPr>
          </w:rPrChange>
        </w:rPr>
      </w:pPr>
    </w:p>
    <w:p w14:paraId="37AEB314" w14:textId="77777777" w:rsidR="00A25EA1" w:rsidRPr="003D3BB0" w:rsidRDefault="00A25EA1" w:rsidP="00021C9C">
      <w:pPr>
        <w:numPr>
          <w:ilvl w:val="0"/>
          <w:numId w:val="202"/>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EMPLOYER IS RESPONSIBLE </w:t>
      </w:r>
    </w:p>
    <w:p w14:paraId="4418E340" w14:textId="77777777" w:rsidR="00A25EA1" w:rsidRPr="003D3BB0" w:rsidRDefault="00A25EA1" w:rsidP="00021C9C">
      <w:pPr>
        <w:numPr>
          <w:ilvl w:val="0"/>
          <w:numId w:val="202"/>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(NAME) IS RESPONSIBLE </w:t>
      </w:r>
    </w:p>
    <w:p w14:paraId="09D2F80D" w14:textId="77777777" w:rsidR="00A25EA1" w:rsidRPr="003D3BB0" w:rsidRDefault="00A25EA1" w:rsidP="00021C9C">
      <w:pPr>
        <w:numPr>
          <w:ilvl w:val="0"/>
          <w:numId w:val="202"/>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NOT APPLICABLE </w:t>
      </w:r>
    </w:p>
    <w:p w14:paraId="7D82D07A" w14:textId="77777777" w:rsidR="00A25EA1" w:rsidRPr="003D3BB0" w:rsidRDefault="00A25EA1" w:rsidP="00021C9C">
      <w:pPr>
        <w:numPr>
          <w:ilvl w:val="0"/>
          <w:numId w:val="203"/>
        </w:numPr>
        <w:tabs>
          <w:tab w:val="left" w:pos="1418"/>
        </w:tabs>
        <w:jc w:val="both"/>
        <w:rPr>
          <w:rFonts w:ascii="Bookman Old Style" w:hAnsi="Bookman Old Style"/>
          <w:sz w:val="24"/>
          <w:szCs w:val="24"/>
        </w:rPr>
      </w:pPr>
      <w:r w:rsidRPr="003D3BB0">
        <w:rPr>
          <w:rFonts w:ascii="Bookman Old Style" w:hAnsi="Bookman Old Style"/>
          <w:sz w:val="24"/>
          <w:szCs w:val="24"/>
        </w:rPr>
        <w:t>DON’T KNOW</w:t>
      </w:r>
    </w:p>
    <w:p w14:paraId="1E84DCA5" w14:textId="77777777" w:rsidR="00A25EA1" w:rsidRPr="003D3BB0" w:rsidRDefault="0074299D"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lastRenderedPageBreak/>
        <w:t>Th</w:t>
      </w:r>
      <w:r w:rsidR="00A25EA1" w:rsidRPr="003D3BB0">
        <w:rPr>
          <w:rFonts w:ascii="Bookman Old Style" w:hAnsi="Bookman Old Style"/>
          <w:sz w:val="24"/>
          <w:szCs w:val="24"/>
          <w:lang w:val="en-US"/>
        </w:rPr>
        <w:t>is refers to the responsibility to pay taxes even if no taxes are actually paid, for example because the income earned is below a threshold required for payment of income related tax. The underlying intention of the question is to help identify respondents who may have a commercial agreement for their services even though they might self-identify as working for someone else (</w:t>
      </w:r>
      <w:proofErr w:type="gramStart"/>
      <w:r w:rsidR="00A25EA1" w:rsidRPr="003D3BB0">
        <w:rPr>
          <w:rFonts w:ascii="Bookman Old Style" w:hAnsi="Bookman Old Style"/>
          <w:sz w:val="24"/>
          <w:szCs w:val="24"/>
          <w:lang w:val="en-US"/>
        </w:rPr>
        <w:t>i.e.</w:t>
      </w:r>
      <w:proofErr w:type="gramEnd"/>
      <w:r w:rsidR="00A25EA1" w:rsidRPr="003D3BB0">
        <w:rPr>
          <w:rFonts w:ascii="Bookman Old Style" w:hAnsi="Bookman Old Style"/>
          <w:sz w:val="24"/>
          <w:szCs w:val="24"/>
          <w:lang w:val="en-US"/>
        </w:rPr>
        <w:t xml:space="preserve"> as employees, apprentices, etc.).</w:t>
      </w:r>
    </w:p>
    <w:p w14:paraId="6A117763" w14:textId="77777777" w:rsidR="00A25EA1" w:rsidRPr="003D3BB0" w:rsidRDefault="00A25EA1" w:rsidP="00021C9C">
      <w:pPr>
        <w:pStyle w:val="Heading2"/>
        <w:rPr>
          <w:rFonts w:ascii="Bookman Old Style" w:hAnsi="Bookman Old Style"/>
          <w:sz w:val="24"/>
          <w:szCs w:val="24"/>
          <w:lang w:val="en-US"/>
        </w:rPr>
      </w:pPr>
      <w:bookmarkStart w:id="1314" w:name="_Toc146275371"/>
      <w:bookmarkStart w:id="1315" w:name="_Toc146277086"/>
      <w:r w:rsidRPr="003D3BB0">
        <w:rPr>
          <w:rFonts w:ascii="Bookman Old Style" w:hAnsi="Bookman Old Style"/>
          <w:sz w:val="24"/>
          <w:szCs w:val="24"/>
          <w:lang w:val="en-US"/>
        </w:rPr>
        <w:t>MAIN JOB – CORE CHARACTERISTICS OF THE ECONOMIC UNIT (MJU)</w:t>
      </w:r>
      <w:bookmarkEnd w:id="1314"/>
      <w:bookmarkEnd w:id="1315"/>
    </w:p>
    <w:p w14:paraId="3B1DFBD0"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 This module provides additional information on the main job. The questions cover institutional sector (for dependent workers), industry, establishment size and type of place of work.</w:t>
      </w:r>
    </w:p>
    <w:p w14:paraId="08523528" w14:textId="6F5BE803" w:rsidR="00A25EA1" w:rsidRPr="003D3BB0" w:rsidRDefault="00A25EA1" w:rsidP="00021C9C">
      <w:pPr>
        <w:tabs>
          <w:tab w:val="left" w:pos="1418"/>
        </w:tabs>
        <w:spacing w:before="240" w:after="240"/>
        <w:jc w:val="both"/>
        <w:rPr>
          <w:rFonts w:ascii="Bookman Old Style" w:hAnsi="Bookman Old Style"/>
          <w:b/>
          <w:bCs/>
          <w:i/>
          <w:iCs/>
          <w:sz w:val="24"/>
          <w:szCs w:val="24"/>
          <w:lang w:val="en-US"/>
        </w:rPr>
      </w:pPr>
      <w:r w:rsidRPr="003D3BB0">
        <w:rPr>
          <w:rFonts w:ascii="Bookman Old Style" w:hAnsi="Bookman Old Style"/>
          <w:i/>
          <w:iCs/>
          <w:sz w:val="24"/>
          <w:szCs w:val="24"/>
          <w:lang w:val="en-US"/>
        </w:rPr>
        <w:t xml:space="preserve"> </w:t>
      </w:r>
      <w:r w:rsidR="00030016" w:rsidRPr="003D3BB0">
        <w:rPr>
          <w:rFonts w:ascii="Bookman Old Style" w:hAnsi="Bookman Old Style"/>
          <w:b/>
          <w:bCs/>
          <w:i/>
          <w:iCs/>
          <w:sz w:val="24"/>
          <w:szCs w:val="24"/>
          <w:lang w:val="en-US"/>
        </w:rPr>
        <w:t>F01</w:t>
      </w:r>
      <w:r w:rsidRPr="003D3BB0">
        <w:rPr>
          <w:rFonts w:ascii="Bookman Old Style" w:hAnsi="Bookman Old Style"/>
          <w:b/>
          <w:bCs/>
          <w:i/>
          <w:iCs/>
          <w:sz w:val="24"/>
          <w:szCs w:val="24"/>
          <w:lang w:val="en-US"/>
        </w:rPr>
        <w:t xml:space="preserve"> </w:t>
      </w:r>
      <w:r w:rsidR="00723A01" w:rsidRPr="003D3BB0">
        <w:rPr>
          <w:rFonts w:ascii="Bookman Old Style" w:hAnsi="Bookman Old Style"/>
          <w:i/>
          <w:iCs/>
          <w:sz w:val="24"/>
          <w:szCs w:val="24"/>
          <w:lang w:val="en-US"/>
        </w:rPr>
        <w:t>In this job, (are/is) (you/he/she) working in….</w:t>
      </w:r>
    </w:p>
    <w:p w14:paraId="54CDE3CC" w14:textId="2430B80C" w:rsidR="00723A01" w:rsidRPr="003D3BB0" w:rsidRDefault="00A25EA1" w:rsidP="00021C9C">
      <w:pPr>
        <w:numPr>
          <w:ilvl w:val="0"/>
          <w:numId w:val="204"/>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Government or a </w:t>
      </w:r>
      <w:proofErr w:type="gramStart"/>
      <w:r w:rsidR="005351D5" w:rsidRPr="003D3BB0">
        <w:rPr>
          <w:rFonts w:ascii="Bookman Old Style" w:hAnsi="Bookman Old Style"/>
          <w:sz w:val="24"/>
          <w:szCs w:val="24"/>
          <w:lang w:val="en-US"/>
        </w:rPr>
        <w:t>state owned</w:t>
      </w:r>
      <w:proofErr w:type="gramEnd"/>
      <w:r w:rsidRPr="003D3BB0">
        <w:rPr>
          <w:rFonts w:ascii="Bookman Old Style" w:hAnsi="Bookman Old Style"/>
          <w:sz w:val="24"/>
          <w:szCs w:val="24"/>
          <w:lang w:val="en-US"/>
        </w:rPr>
        <w:t xml:space="preserve"> enterprise </w:t>
      </w:r>
    </w:p>
    <w:p w14:paraId="79A8DFA6" w14:textId="77777777" w:rsidR="00A25EA1" w:rsidRPr="003D3BB0" w:rsidRDefault="00A25EA1" w:rsidP="00021C9C">
      <w:pPr>
        <w:numPr>
          <w:ilvl w:val="0"/>
          <w:numId w:val="204"/>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A farm </w:t>
      </w:r>
    </w:p>
    <w:p w14:paraId="5E98DBA3" w14:textId="77777777" w:rsidR="00A25EA1" w:rsidRPr="003D3BB0" w:rsidRDefault="00A25EA1" w:rsidP="00021C9C">
      <w:pPr>
        <w:numPr>
          <w:ilvl w:val="0"/>
          <w:numId w:val="204"/>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A private business (non-farm) </w:t>
      </w:r>
    </w:p>
    <w:p w14:paraId="292EF1A1" w14:textId="77777777" w:rsidR="00A25EA1" w:rsidRPr="003D3BB0" w:rsidRDefault="00A25EA1" w:rsidP="00021C9C">
      <w:pPr>
        <w:numPr>
          <w:ilvl w:val="0"/>
          <w:numId w:val="204"/>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A household as a domestic worker </w:t>
      </w:r>
    </w:p>
    <w:p w14:paraId="08F8792B" w14:textId="77777777" w:rsidR="00A25EA1" w:rsidRPr="003D3BB0" w:rsidRDefault="00A25EA1" w:rsidP="00021C9C">
      <w:pPr>
        <w:numPr>
          <w:ilvl w:val="0"/>
          <w:numId w:val="204"/>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An NGO, non-profit institution, church </w:t>
      </w:r>
    </w:p>
    <w:p w14:paraId="3F4D2BA1" w14:textId="77777777" w:rsidR="00A25EA1" w:rsidRPr="003D3BB0" w:rsidRDefault="00A25EA1" w:rsidP="00021C9C">
      <w:pPr>
        <w:numPr>
          <w:ilvl w:val="0"/>
          <w:numId w:val="204"/>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An international organization or a foreign embassy </w:t>
      </w:r>
    </w:p>
    <w:p w14:paraId="0E8FA47F" w14:textId="7C1167B7" w:rsidR="00BF6CCA"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The question is intended only for respondents with a dependent employment relationship in their main job (employee, apprentice/intern, helping a family member who works for someone else).</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It should not be asked of persons who work in their own business or in a business run by a family member. The institutional sector for all self-employed persons is the private sector. </w:t>
      </w:r>
    </w:p>
    <w:p w14:paraId="37A649EB" w14:textId="34534C6B"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The institutional sector of employment refers to the type of institution the person works in, rather than their usual place of work. For example, a government doctor who works on call in different households works in government (</w:t>
      </w:r>
      <w:r w:rsidR="00C23867" w:rsidRPr="003D3BB0">
        <w:rPr>
          <w:rFonts w:ascii="Bookman Old Style" w:hAnsi="Bookman Old Style"/>
          <w:sz w:val="24"/>
          <w:szCs w:val="24"/>
          <w:lang w:val="en-US"/>
        </w:rPr>
        <w:t>option</w:t>
      </w:r>
      <w:r w:rsidRPr="003D3BB0">
        <w:rPr>
          <w:rFonts w:ascii="Bookman Old Style" w:hAnsi="Bookman Old Style"/>
          <w:sz w:val="24"/>
          <w:szCs w:val="24"/>
          <w:lang w:val="en-US"/>
        </w:rPr>
        <w:t xml:space="preserve"> 1) even though the usual place of work may be the clients’ households. In cases where a respondent is hired through an employment agency to work for another </w:t>
      </w:r>
      <w:proofErr w:type="spellStart"/>
      <w:r w:rsidRPr="003D3BB0">
        <w:rPr>
          <w:rFonts w:ascii="Bookman Old Style" w:hAnsi="Bookman Old Style"/>
          <w:sz w:val="24"/>
          <w:szCs w:val="24"/>
          <w:lang w:val="en-US"/>
        </w:rPr>
        <w:t>organisation</w:t>
      </w:r>
      <w:proofErr w:type="spellEnd"/>
      <w:r w:rsidRPr="003D3BB0">
        <w:rPr>
          <w:rFonts w:ascii="Bookman Old Style" w:hAnsi="Bookman Old Style"/>
          <w:sz w:val="24"/>
          <w:szCs w:val="24"/>
          <w:lang w:val="en-US"/>
        </w:rPr>
        <w:t xml:space="preserve">/household then the sector where the work is performed should be recorded. For </w:t>
      </w:r>
      <w:r w:rsidR="005351D5" w:rsidRPr="003D3BB0">
        <w:rPr>
          <w:rFonts w:ascii="Bookman Old Style" w:hAnsi="Bookman Old Style"/>
          <w:sz w:val="24"/>
          <w:szCs w:val="24"/>
          <w:lang w:val="en-US"/>
        </w:rPr>
        <w:t>example,</w:t>
      </w:r>
      <w:r w:rsidRPr="003D3BB0">
        <w:rPr>
          <w:rFonts w:ascii="Bookman Old Style" w:hAnsi="Bookman Old Style"/>
          <w:sz w:val="24"/>
          <w:szCs w:val="24"/>
          <w:lang w:val="en-US"/>
        </w:rPr>
        <w:t xml:space="preserve"> a domestic worker hired through and paid by an agency should still be recorded as </w:t>
      </w:r>
      <w:r w:rsidR="00C23867" w:rsidRPr="003D3BB0">
        <w:rPr>
          <w:rFonts w:ascii="Bookman Old Style" w:hAnsi="Bookman Old Style"/>
          <w:sz w:val="24"/>
          <w:szCs w:val="24"/>
          <w:lang w:val="en-US"/>
        </w:rPr>
        <w:t>option</w:t>
      </w:r>
      <w:r w:rsidRPr="003D3BB0">
        <w:rPr>
          <w:rFonts w:ascii="Bookman Old Style" w:hAnsi="Bookman Old Style"/>
          <w:sz w:val="24"/>
          <w:szCs w:val="24"/>
          <w:lang w:val="en-US"/>
        </w:rPr>
        <w:t xml:space="preserve"> </w:t>
      </w:r>
      <w:r w:rsidR="00C23867" w:rsidRPr="003D3BB0">
        <w:rPr>
          <w:rFonts w:ascii="Bookman Old Style" w:hAnsi="Bookman Old Style"/>
          <w:sz w:val="24"/>
          <w:szCs w:val="24"/>
          <w:lang w:val="en-US"/>
        </w:rPr>
        <w:t>4</w:t>
      </w:r>
      <w:r w:rsidRPr="003D3BB0">
        <w:rPr>
          <w:rFonts w:ascii="Bookman Old Style" w:hAnsi="Bookman Old Style"/>
          <w:sz w:val="24"/>
          <w:szCs w:val="24"/>
          <w:lang w:val="en-US"/>
        </w:rPr>
        <w:t xml:space="preserve"> (private household), while a nurse hired to work in a government hospital through an agency (and paid by that agency) would be code 1 (government). </w:t>
      </w:r>
    </w:p>
    <w:p w14:paraId="016E958A" w14:textId="064A227E" w:rsidR="00A25EA1" w:rsidRPr="003D3BB0" w:rsidRDefault="00BF6CCA"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Note </w:t>
      </w:r>
      <w:r w:rsidR="005351D5" w:rsidRPr="003D3BB0">
        <w:rPr>
          <w:rFonts w:ascii="Bookman Old Style" w:hAnsi="Bookman Old Style"/>
          <w:sz w:val="24"/>
          <w:szCs w:val="24"/>
          <w:lang w:val="en-US"/>
        </w:rPr>
        <w:t>that all</w:t>
      </w:r>
      <w:r w:rsidR="00A25EA1" w:rsidRPr="003D3BB0">
        <w:rPr>
          <w:rFonts w:ascii="Bookman Old Style" w:hAnsi="Bookman Old Style"/>
          <w:sz w:val="24"/>
          <w:szCs w:val="24"/>
          <w:lang w:val="en-US"/>
        </w:rPr>
        <w:t xml:space="preserve"> non-profit institutions, such as NGO</w:t>
      </w:r>
      <w:r w:rsidRPr="003D3BB0">
        <w:rPr>
          <w:rFonts w:ascii="Bookman Old Style" w:hAnsi="Bookman Old Style"/>
          <w:sz w:val="24"/>
          <w:szCs w:val="24"/>
          <w:lang w:val="en-US"/>
        </w:rPr>
        <w:t>s</w:t>
      </w:r>
      <w:r w:rsidR="00A25EA1" w:rsidRPr="003D3BB0">
        <w:rPr>
          <w:rFonts w:ascii="Bookman Old Style" w:hAnsi="Bookman Old Style"/>
          <w:sz w:val="24"/>
          <w:szCs w:val="24"/>
          <w:lang w:val="en-US"/>
        </w:rPr>
        <w:t xml:space="preserve">, charities, religious institutions, provide their services or product to households or the community at </w:t>
      </w:r>
      <w:r w:rsidR="005351D5" w:rsidRPr="003D3BB0">
        <w:rPr>
          <w:rFonts w:ascii="Bookman Old Style" w:hAnsi="Bookman Old Style"/>
          <w:sz w:val="24"/>
          <w:szCs w:val="24"/>
          <w:lang w:val="en-US"/>
        </w:rPr>
        <w:t>large and</w:t>
      </w:r>
      <w:r w:rsidRPr="003D3BB0">
        <w:rPr>
          <w:rFonts w:ascii="Bookman Old Style" w:hAnsi="Bookman Old Style"/>
          <w:sz w:val="24"/>
          <w:szCs w:val="24"/>
          <w:lang w:val="en-US"/>
        </w:rPr>
        <w:t xml:space="preserve"> these</w:t>
      </w:r>
      <w:r w:rsidR="00A25EA1" w:rsidRPr="003D3BB0">
        <w:rPr>
          <w:rFonts w:ascii="Bookman Old Style" w:hAnsi="Bookman Old Style"/>
          <w:sz w:val="24"/>
          <w:szCs w:val="24"/>
          <w:lang w:val="en-US"/>
        </w:rPr>
        <w:t xml:space="preserve"> exclude NGOs controlled by the government.</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International organizations or foreign embassies</w:t>
      </w:r>
      <w:r w:rsidR="00A25EA1"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are </w:t>
      </w:r>
      <w:r w:rsidR="00A25EA1" w:rsidRPr="003D3BB0">
        <w:rPr>
          <w:rFonts w:ascii="Bookman Old Style" w:hAnsi="Bookman Old Style"/>
          <w:sz w:val="24"/>
          <w:szCs w:val="24"/>
          <w:lang w:val="en-US"/>
        </w:rPr>
        <w:t>public institution</w:t>
      </w:r>
      <w:r w:rsidRPr="003D3BB0">
        <w:rPr>
          <w:rFonts w:ascii="Bookman Old Style" w:hAnsi="Bookman Old Style"/>
          <w:sz w:val="24"/>
          <w:szCs w:val="24"/>
          <w:lang w:val="en-US"/>
        </w:rPr>
        <w:t>s</w:t>
      </w:r>
      <w:r w:rsidR="00A25EA1" w:rsidRPr="003D3BB0">
        <w:rPr>
          <w:rFonts w:ascii="Bookman Old Style" w:hAnsi="Bookman Old Style"/>
          <w:sz w:val="24"/>
          <w:szCs w:val="24"/>
          <w:lang w:val="en-US"/>
        </w:rPr>
        <w:t xml:space="preserve"> but owned by foreign or international institutions</w:t>
      </w:r>
      <w:r w:rsidRPr="003D3BB0">
        <w:rPr>
          <w:rFonts w:ascii="Bookman Old Style" w:hAnsi="Bookman Old Style"/>
          <w:sz w:val="24"/>
          <w:szCs w:val="24"/>
          <w:lang w:val="en-US"/>
        </w:rPr>
        <w:t>.</w:t>
      </w:r>
    </w:p>
    <w:p w14:paraId="0A6B8875" w14:textId="503E9567" w:rsidR="00A25EA1" w:rsidRPr="003D3BB0" w:rsidRDefault="00030016" w:rsidP="00BF6CCA">
      <w:pPr>
        <w:tabs>
          <w:tab w:val="left" w:pos="1418"/>
        </w:tabs>
        <w:spacing w:before="240"/>
        <w:jc w:val="both"/>
        <w:rPr>
          <w:rFonts w:ascii="Bookman Old Style" w:hAnsi="Bookman Old Style"/>
          <w:b/>
          <w:bCs/>
          <w:sz w:val="24"/>
          <w:szCs w:val="24"/>
          <w:lang w:val="en-US"/>
        </w:rPr>
      </w:pPr>
      <w:r w:rsidRPr="003D3BB0">
        <w:rPr>
          <w:rFonts w:ascii="Bookman Old Style" w:hAnsi="Bookman Old Style"/>
          <w:b/>
          <w:bCs/>
          <w:i/>
          <w:iCs/>
          <w:sz w:val="24"/>
          <w:szCs w:val="24"/>
          <w:lang w:val="en-US"/>
        </w:rPr>
        <w:t>F02</w:t>
      </w:r>
      <w:r w:rsidR="00BF6CCA" w:rsidRPr="003D3BB0">
        <w:rPr>
          <w:rFonts w:ascii="Bookman Old Style" w:hAnsi="Bookman Old Style"/>
          <w:i/>
          <w:iCs/>
          <w:sz w:val="24"/>
          <w:szCs w:val="24"/>
          <w:lang w:val="en-US"/>
        </w:rPr>
        <w:t>: Does the place or business where (you/NAME) work(s) have a name</w:t>
      </w:r>
      <w:r w:rsidR="00BF6CCA" w:rsidRPr="003D3BB0">
        <w:rPr>
          <w:rFonts w:ascii="Bookman Old Style" w:hAnsi="Bookman Old Style"/>
          <w:sz w:val="24"/>
          <w:szCs w:val="24"/>
          <w:lang w:val="en-US"/>
        </w:rPr>
        <w:t>?</w:t>
      </w:r>
      <w:r w:rsidR="00A25EA1" w:rsidRPr="003D3BB0">
        <w:rPr>
          <w:rFonts w:ascii="Bookman Old Style" w:hAnsi="Bookman Old Style"/>
          <w:b/>
          <w:bCs/>
          <w:sz w:val="24"/>
          <w:szCs w:val="24"/>
          <w:lang w:val="en-US"/>
        </w:rPr>
        <w:t xml:space="preserve"> </w:t>
      </w:r>
    </w:p>
    <w:p w14:paraId="5A5EA242" w14:textId="77777777" w:rsidR="006B0293"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lastRenderedPageBreak/>
        <w:t>This refers to the name of the place of work of the respondent, not the physical location where the work takes place, which may or may not be different. For employees it refers to the business that employs them. For self-employed it will refer to the respondent’s business.</w:t>
      </w:r>
      <w:r w:rsidR="00BF6CCA" w:rsidRPr="003D3BB0">
        <w:rPr>
          <w:rFonts w:ascii="Bookman Old Style" w:hAnsi="Bookman Old Style"/>
          <w:sz w:val="24"/>
          <w:szCs w:val="24"/>
          <w:lang w:val="en-US"/>
        </w:rPr>
        <w:t xml:space="preserve"> </w:t>
      </w:r>
      <w:r w:rsidRPr="003D3BB0">
        <w:rPr>
          <w:rFonts w:ascii="Bookman Old Style" w:hAnsi="Bookman Old Style"/>
          <w:sz w:val="24"/>
          <w:szCs w:val="24"/>
          <w:lang w:val="en-US"/>
        </w:rPr>
        <w:t>‘NO’ should be used only in cases when the business/place of work has no name, for example respondents working in informal own-account business activities.</w:t>
      </w:r>
    </w:p>
    <w:p w14:paraId="7B839454" w14:textId="59B18075" w:rsidR="00BF6CCA" w:rsidRPr="003D3BB0" w:rsidRDefault="00030016" w:rsidP="00BF6CCA">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F03</w:t>
      </w:r>
      <w:r w:rsidR="00A25EA1" w:rsidRPr="003D3BB0">
        <w:rPr>
          <w:rFonts w:ascii="Bookman Old Style" w:hAnsi="Bookman Old Style"/>
          <w:b/>
          <w:bCs/>
          <w:i/>
          <w:iCs/>
          <w:sz w:val="24"/>
          <w:szCs w:val="24"/>
          <w:lang w:val="en-US"/>
        </w:rPr>
        <w:t xml:space="preserve"> </w:t>
      </w:r>
      <w:r w:rsidR="00BF6CCA" w:rsidRPr="003D3BB0">
        <w:rPr>
          <w:rFonts w:ascii="Bookman Old Style" w:hAnsi="Bookman Old Style"/>
          <w:i/>
          <w:iCs/>
          <w:sz w:val="24"/>
          <w:szCs w:val="24"/>
          <w:lang w:val="en-US"/>
        </w:rPr>
        <w:t>What is the name of the place or business where (you/NAME) work?</w:t>
      </w:r>
    </w:p>
    <w:p w14:paraId="01DE54A7" w14:textId="2C729927" w:rsidR="00BF6CCA" w:rsidRPr="003D3BB0" w:rsidRDefault="00BF6CCA" w:rsidP="00BF6CCA">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Record name of the place or </w:t>
      </w:r>
      <w:r w:rsidR="005351D5" w:rsidRPr="003D3BB0">
        <w:rPr>
          <w:rFonts w:ascii="Bookman Old Style" w:hAnsi="Bookman Old Style"/>
          <w:sz w:val="24"/>
          <w:szCs w:val="24"/>
          <w:lang w:val="en-US"/>
        </w:rPr>
        <w:t>business</w:t>
      </w:r>
      <w:r w:rsidRPr="003D3BB0">
        <w:rPr>
          <w:rFonts w:ascii="Bookman Old Style" w:hAnsi="Bookman Old Style"/>
          <w:sz w:val="24"/>
          <w:szCs w:val="24"/>
          <w:lang w:val="en-US"/>
        </w:rPr>
        <w:t xml:space="preserve"> where the respondent works</w:t>
      </w:r>
    </w:p>
    <w:p w14:paraId="49624124" w14:textId="654443AC" w:rsidR="00A25EA1" w:rsidRPr="003D3BB0" w:rsidRDefault="0062366C"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F04</w:t>
      </w:r>
      <w:r w:rsidR="00BF6CCA" w:rsidRPr="003D3BB0">
        <w:rPr>
          <w:rFonts w:ascii="Bookman Old Style" w:hAnsi="Bookman Old Style"/>
          <w:b/>
          <w:bCs/>
          <w:i/>
          <w:iCs/>
          <w:sz w:val="24"/>
          <w:szCs w:val="24"/>
          <w:lang w:val="en-US"/>
        </w:rPr>
        <w:t xml:space="preserve"> </w:t>
      </w:r>
      <w:r w:rsidR="00BF6CCA" w:rsidRPr="003D3BB0">
        <w:rPr>
          <w:rFonts w:ascii="Bookman Old Style" w:hAnsi="Bookman Old Style"/>
          <w:i/>
          <w:iCs/>
          <w:sz w:val="24"/>
          <w:szCs w:val="24"/>
          <w:lang w:val="en-US"/>
        </w:rPr>
        <w:t>What is the main activity of the place where (you/NAME) work(s)?</w:t>
      </w:r>
      <w:r w:rsidR="00A25EA1" w:rsidRPr="003D3BB0">
        <w:rPr>
          <w:rFonts w:ascii="Bookman Old Style" w:hAnsi="Bookman Old Style"/>
          <w:b/>
          <w:bCs/>
          <w:i/>
          <w:iCs/>
          <w:sz w:val="24"/>
          <w:szCs w:val="24"/>
          <w:lang w:val="en-US"/>
        </w:rPr>
        <w:t xml:space="preserve"> </w:t>
      </w:r>
    </w:p>
    <w:p w14:paraId="5969DDF1" w14:textId="77777777" w:rsidR="00157FB6" w:rsidRPr="003D3BB0" w:rsidRDefault="002528CC"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The </w:t>
      </w:r>
      <w:r w:rsidR="00A25EA1" w:rsidRPr="003D3BB0">
        <w:rPr>
          <w:rFonts w:ascii="Bookman Old Style" w:hAnsi="Bookman Old Style"/>
          <w:sz w:val="24"/>
          <w:szCs w:val="24"/>
          <w:lang w:val="en-US"/>
        </w:rPr>
        <w:t>question</w:t>
      </w:r>
      <w:r w:rsidRPr="003D3BB0">
        <w:rPr>
          <w:rFonts w:ascii="Bookman Old Style" w:hAnsi="Bookman Old Style"/>
          <w:sz w:val="24"/>
          <w:szCs w:val="24"/>
          <w:lang w:val="en-US"/>
        </w:rPr>
        <w:t xml:space="preserve"> seeks to</w:t>
      </w:r>
      <w:r w:rsidR="00A25EA1" w:rsidRPr="003D3BB0">
        <w:rPr>
          <w:rFonts w:ascii="Bookman Old Style" w:hAnsi="Bookman Old Style"/>
          <w:sz w:val="24"/>
          <w:szCs w:val="24"/>
          <w:lang w:val="en-US"/>
        </w:rPr>
        <w:t xml:space="preserve"> identify</w:t>
      </w:r>
      <w:r w:rsidRPr="003D3BB0">
        <w:rPr>
          <w:rFonts w:ascii="Bookman Old Style" w:hAnsi="Bookman Old Style"/>
          <w:sz w:val="24"/>
          <w:szCs w:val="24"/>
          <w:lang w:val="en-US"/>
        </w:rPr>
        <w:t xml:space="preserve"> a</w:t>
      </w:r>
      <w:r w:rsidR="00A25EA1" w:rsidRPr="003D3BB0">
        <w:rPr>
          <w:rFonts w:ascii="Bookman Old Style" w:hAnsi="Bookman Old Style"/>
          <w:sz w:val="24"/>
          <w:szCs w:val="24"/>
          <w:lang w:val="en-US"/>
        </w:rPr>
        <w:t xml:space="preserve"> branch of economic activity (industry) of the establishment where the main job is located</w:t>
      </w:r>
      <w:r w:rsidR="00BF6CCA" w:rsidRPr="003D3BB0">
        <w:rPr>
          <w:rFonts w:ascii="Bookman Old Style" w:hAnsi="Bookman Old Style"/>
          <w:sz w:val="24"/>
          <w:szCs w:val="24"/>
          <w:lang w:val="en-US"/>
        </w:rPr>
        <w:t>.</w:t>
      </w:r>
      <w:r w:rsidR="00A25EA1" w:rsidRPr="003D3BB0">
        <w:rPr>
          <w:rFonts w:ascii="Bookman Old Style" w:hAnsi="Bookman Old Style"/>
          <w:sz w:val="24"/>
          <w:szCs w:val="24"/>
          <w:lang w:val="en-US"/>
        </w:rPr>
        <w:t xml:space="preserve"> It is vital to have enough information about the main goods or products produced or service rendered at the place of work to enable </w:t>
      </w:r>
      <w:r w:rsidRPr="003D3BB0">
        <w:rPr>
          <w:rFonts w:ascii="Bookman Old Style" w:hAnsi="Bookman Old Style"/>
          <w:sz w:val="24"/>
          <w:szCs w:val="24"/>
          <w:lang w:val="en-US"/>
        </w:rPr>
        <w:t>ISIC Rev.4 coding</w:t>
      </w:r>
      <w:r w:rsidR="00A25EA1" w:rsidRPr="003D3BB0">
        <w:rPr>
          <w:rFonts w:ascii="Bookman Old Style" w:hAnsi="Bookman Old Style"/>
          <w:sz w:val="24"/>
          <w:szCs w:val="24"/>
          <w:lang w:val="en-US"/>
        </w:rPr>
        <w:t>. This includes descriptive words that illustrate the main activity of an establishment (</w:t>
      </w:r>
      <w:proofErr w:type="gramStart"/>
      <w:r w:rsidR="00A25EA1" w:rsidRPr="003D3BB0">
        <w:rPr>
          <w:rFonts w:ascii="Bookman Old Style" w:hAnsi="Bookman Old Style"/>
          <w:sz w:val="24"/>
          <w:szCs w:val="24"/>
          <w:lang w:val="en-US"/>
        </w:rPr>
        <w:t>e.g.</w:t>
      </w:r>
      <w:proofErr w:type="gramEnd"/>
      <w:r w:rsidR="00A25EA1" w:rsidRPr="003D3BB0">
        <w:rPr>
          <w:rFonts w:ascii="Bookman Old Style" w:hAnsi="Bookman Old Style"/>
          <w:sz w:val="24"/>
          <w:szCs w:val="24"/>
          <w:lang w:val="en-US"/>
        </w:rPr>
        <w:t xml:space="preserve"> pharmacy) and of relevant main goods or services provided (e.g. sale of medicines to the general public) to highlight the type of information required for detailed coding.</w:t>
      </w:r>
    </w:p>
    <w:p w14:paraId="4D744B8E" w14:textId="3031CFDC" w:rsidR="002528CC" w:rsidRPr="003D3BB0" w:rsidRDefault="0062366C"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 xml:space="preserve">F05 </w:t>
      </w:r>
      <w:r w:rsidR="002528CC" w:rsidRPr="003D3BB0">
        <w:rPr>
          <w:rFonts w:ascii="Bookman Old Style" w:hAnsi="Bookman Old Style"/>
          <w:i/>
          <w:iCs/>
          <w:sz w:val="24"/>
          <w:szCs w:val="24"/>
          <w:lang w:val="en-US"/>
        </w:rPr>
        <w:t>How many persons including (you/NAME) work at (your/NAME’s) place of work?</w:t>
      </w:r>
    </w:p>
    <w:p w14:paraId="01835ABC" w14:textId="77777777" w:rsidR="00A25EA1" w:rsidRPr="003D3BB0" w:rsidRDefault="002528CC"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sz w:val="24"/>
          <w:szCs w:val="24"/>
          <w:lang w:val="en-US"/>
        </w:rPr>
        <w:t>Note that w</w:t>
      </w:r>
      <w:r w:rsidR="00A25EA1" w:rsidRPr="003D3BB0">
        <w:rPr>
          <w:rFonts w:ascii="Bookman Old Style" w:hAnsi="Bookman Old Style"/>
          <w:sz w:val="24"/>
          <w:szCs w:val="24"/>
          <w:lang w:val="en-US"/>
        </w:rPr>
        <w:t>hen size is variable, consider the typical or average number of workers in the last 4 weeks or 30 days.</w:t>
      </w:r>
    </w:p>
    <w:p w14:paraId="273C911A" w14:textId="239DE8CF" w:rsidR="00A25EA1" w:rsidRPr="003D3BB0" w:rsidRDefault="0062366C" w:rsidP="002528CC">
      <w:pPr>
        <w:tabs>
          <w:tab w:val="left" w:pos="1418"/>
        </w:tabs>
        <w:spacing w:before="240"/>
        <w:jc w:val="both"/>
        <w:rPr>
          <w:ins w:id="1316" w:author="USER" w:date="2023-08-08T14:05:00Z"/>
          <w:rFonts w:ascii="Bookman Old Style" w:hAnsi="Bookman Old Style"/>
          <w:i/>
          <w:iCs/>
          <w:sz w:val="24"/>
          <w:szCs w:val="24"/>
          <w:lang w:val="en-US"/>
        </w:rPr>
      </w:pPr>
      <w:r w:rsidRPr="003D3BB0">
        <w:rPr>
          <w:rFonts w:ascii="Bookman Old Style" w:hAnsi="Bookman Old Style"/>
          <w:b/>
          <w:bCs/>
          <w:i/>
          <w:iCs/>
          <w:sz w:val="24"/>
          <w:szCs w:val="24"/>
          <w:lang w:val="en-US"/>
        </w:rPr>
        <w:t xml:space="preserve">F06 </w:t>
      </w:r>
      <w:r w:rsidR="002528CC" w:rsidRPr="003D3BB0">
        <w:rPr>
          <w:rFonts w:ascii="Bookman Old Style" w:hAnsi="Bookman Old Style"/>
          <w:i/>
          <w:iCs/>
          <w:sz w:val="24"/>
          <w:szCs w:val="24"/>
          <w:lang w:val="en-US"/>
        </w:rPr>
        <w:t>In what kind of place (do/does) (you/NAME) typically work?</w:t>
      </w:r>
    </w:p>
    <w:p w14:paraId="59743B08" w14:textId="77777777" w:rsidR="00865BB1" w:rsidRPr="003D3BB0" w:rsidRDefault="00865BB1" w:rsidP="002528CC">
      <w:pPr>
        <w:tabs>
          <w:tab w:val="left" w:pos="1418"/>
        </w:tabs>
        <w:spacing w:before="240"/>
        <w:jc w:val="both"/>
        <w:rPr>
          <w:rFonts w:ascii="Bookman Old Style" w:hAnsi="Bookman Old Style"/>
          <w:b/>
          <w:bCs/>
          <w:i/>
          <w:iCs/>
          <w:sz w:val="24"/>
          <w:szCs w:val="24"/>
          <w:lang w:val="en-US"/>
        </w:rPr>
      </w:pPr>
    </w:p>
    <w:p w14:paraId="59974BC4" w14:textId="77777777" w:rsidR="002528CC" w:rsidRPr="003D3BB0" w:rsidRDefault="00A25EA1" w:rsidP="00021C9C">
      <w:pPr>
        <w:numPr>
          <w:ilvl w:val="0"/>
          <w:numId w:val="205"/>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AT (YOUR/NAME’S) OWN HOME </w:t>
      </w:r>
    </w:p>
    <w:p w14:paraId="1C4281D3" w14:textId="77777777" w:rsidR="00A25EA1" w:rsidRPr="003D3BB0" w:rsidRDefault="00A25EA1" w:rsidP="00021C9C">
      <w:pPr>
        <w:numPr>
          <w:ilvl w:val="0"/>
          <w:numId w:val="205"/>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AT THE CLIENT OR EMPLOYER’S HOME </w:t>
      </w:r>
    </w:p>
    <w:p w14:paraId="3E7B2EC1" w14:textId="77777777" w:rsidR="00A25EA1" w:rsidRPr="003D3BB0" w:rsidRDefault="00A25EA1" w:rsidP="00021C9C">
      <w:pPr>
        <w:numPr>
          <w:ilvl w:val="0"/>
          <w:numId w:val="205"/>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AT A FARM, AGRICULTURAL LAND OR FISHING SITE </w:t>
      </w:r>
    </w:p>
    <w:p w14:paraId="16BD774F" w14:textId="77777777" w:rsidR="00A25EA1" w:rsidRPr="003D3BB0" w:rsidRDefault="00A25EA1" w:rsidP="00021C9C">
      <w:pPr>
        <w:numPr>
          <w:ilvl w:val="0"/>
          <w:numId w:val="205"/>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AT A BUSINESS, OFFICE, FACTORY, FIXED PREMISE OR SITE </w:t>
      </w:r>
    </w:p>
    <w:p w14:paraId="7D96D954" w14:textId="77777777" w:rsidR="00A25EA1" w:rsidRPr="003D3BB0" w:rsidRDefault="00A25EA1" w:rsidP="00021C9C">
      <w:pPr>
        <w:numPr>
          <w:ilvl w:val="0"/>
          <w:numId w:val="205"/>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ON THE STREET OR ANOTHER PUBLIC SPACE </w:t>
      </w:r>
    </w:p>
    <w:p w14:paraId="1F1C5E3C" w14:textId="77777777" w:rsidR="00A25EA1" w:rsidRPr="003D3BB0" w:rsidRDefault="00A25EA1" w:rsidP="00021C9C">
      <w:pPr>
        <w:numPr>
          <w:ilvl w:val="0"/>
          <w:numId w:val="205"/>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IN/ON A VEHICLE (WITHOUT DAILY WORK BASE) </w:t>
      </w:r>
    </w:p>
    <w:p w14:paraId="1E57DADF" w14:textId="77777777" w:rsidR="002528CC" w:rsidRPr="003D3BB0" w:rsidRDefault="00A25EA1" w:rsidP="00021C9C">
      <w:pPr>
        <w:numPr>
          <w:ilvl w:val="0"/>
          <w:numId w:val="205"/>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DOOR-TO-DOOR </w:t>
      </w:r>
    </w:p>
    <w:p w14:paraId="2B7463E5" w14:textId="77777777" w:rsidR="00A25EA1" w:rsidRPr="003D3BB0" w:rsidRDefault="00A25EA1" w:rsidP="00021C9C">
      <w:pPr>
        <w:numPr>
          <w:ilvl w:val="0"/>
          <w:numId w:val="205"/>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OTHER </w:t>
      </w:r>
    </w:p>
    <w:p w14:paraId="2B291B97" w14:textId="77777777" w:rsidR="00A25EA1" w:rsidRPr="003D3BB0" w:rsidRDefault="00A25EA1" w:rsidP="00021C9C">
      <w:pPr>
        <w:numPr>
          <w:ilvl w:val="0"/>
          <w:numId w:val="205"/>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CANNOT SAY </w:t>
      </w:r>
    </w:p>
    <w:p w14:paraId="631429B3"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w:t>
      </w:r>
      <w:r w:rsidR="002528CC" w:rsidRPr="003D3BB0">
        <w:rPr>
          <w:rFonts w:ascii="Bookman Old Style" w:hAnsi="Bookman Old Style"/>
          <w:sz w:val="24"/>
          <w:szCs w:val="24"/>
          <w:lang w:val="en-US"/>
        </w:rPr>
        <w:t>his question</w:t>
      </w:r>
      <w:r w:rsidRPr="003D3BB0">
        <w:rPr>
          <w:rFonts w:ascii="Bookman Old Style" w:hAnsi="Bookman Old Style"/>
          <w:sz w:val="24"/>
          <w:szCs w:val="24"/>
          <w:lang w:val="en-US"/>
        </w:rPr>
        <w:t xml:space="preserve"> refers to the type of location where the person typically carries out the work. If a worker works in different locations of the same type, that type of location should be recorded as the answer, for example an electrician who typically works in his clients’ homes should be coded 2 as the work typically takes place in clients’ homes.</w:t>
      </w:r>
    </w:p>
    <w:p w14:paraId="17909A90"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 </w:t>
      </w:r>
      <w:r w:rsidR="00157FB6" w:rsidRPr="003D3BB0">
        <w:rPr>
          <w:rFonts w:ascii="Bookman Old Style" w:hAnsi="Bookman Old Style"/>
          <w:sz w:val="24"/>
          <w:szCs w:val="24"/>
          <w:lang w:val="en-US"/>
        </w:rPr>
        <w:t>Option</w:t>
      </w:r>
      <w:r w:rsidRPr="003D3BB0">
        <w:rPr>
          <w:rFonts w:ascii="Bookman Old Style" w:hAnsi="Bookman Old Style"/>
          <w:sz w:val="24"/>
          <w:szCs w:val="24"/>
          <w:lang w:val="en-US"/>
        </w:rPr>
        <w:t xml:space="preserve"> 1 includes cases where the respondent works in a space within the household premises. This includes rooms within the residential premises, outbuildings such as sheds and garages intended for residential purposes, as well as yards and gardens immediately adjacent to the residence. Fixed </w:t>
      </w:r>
      <w:r w:rsidRPr="003D3BB0">
        <w:rPr>
          <w:rFonts w:ascii="Bookman Old Style" w:hAnsi="Bookman Old Style"/>
          <w:sz w:val="24"/>
          <w:szCs w:val="24"/>
          <w:lang w:val="en-US"/>
        </w:rPr>
        <w:lastRenderedPageBreak/>
        <w:t xml:space="preserve">premises adjacent (in front, on the side, in the back) to the household dwelling served by a separate entrance and not normally used for residential purposes should be coded 4. </w:t>
      </w:r>
    </w:p>
    <w:p w14:paraId="21863452" w14:textId="77777777" w:rsidR="00A25EA1" w:rsidRPr="003D3BB0" w:rsidRDefault="00157FB6"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Option</w:t>
      </w:r>
      <w:r w:rsidR="00A25EA1" w:rsidRPr="003D3BB0">
        <w:rPr>
          <w:rFonts w:ascii="Bookman Old Style" w:hAnsi="Bookman Old Style"/>
          <w:sz w:val="24"/>
          <w:szCs w:val="24"/>
          <w:lang w:val="en-US"/>
        </w:rPr>
        <w:t xml:space="preserve"> 2 includes respondents who typically work at the client’s or employer’s home, for example, domestic workers (including when residing at the employer’s premises), plumbers who work at their client’s houses, etc. </w:t>
      </w:r>
    </w:p>
    <w:p w14:paraId="3491F57F" w14:textId="77777777" w:rsidR="00A25EA1" w:rsidRPr="003D3BB0" w:rsidRDefault="00157FB6"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Option</w:t>
      </w:r>
      <w:r w:rsidR="00A25EA1" w:rsidRPr="003D3BB0">
        <w:rPr>
          <w:rFonts w:ascii="Bookman Old Style" w:hAnsi="Bookman Old Style"/>
          <w:sz w:val="24"/>
          <w:szCs w:val="24"/>
          <w:lang w:val="en-US"/>
        </w:rPr>
        <w:t xml:space="preserve"> 3 refers to farmland, orchards, gardens or any other type of land plots used for the purposes of crop, livestock, forestry, fishery, or aquaculture production, regardless of size. </w:t>
      </w:r>
    </w:p>
    <w:p w14:paraId="5E83DC75" w14:textId="77777777" w:rsidR="00A25EA1" w:rsidRPr="003D3BB0" w:rsidRDefault="00157FB6"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Option </w:t>
      </w:r>
      <w:r w:rsidR="00A25EA1" w:rsidRPr="003D3BB0">
        <w:rPr>
          <w:rFonts w:ascii="Bookman Old Style" w:hAnsi="Bookman Old Style"/>
          <w:sz w:val="24"/>
          <w:szCs w:val="24"/>
          <w:lang w:val="en-US"/>
        </w:rPr>
        <w:t xml:space="preserve">4 refers to cases where the respondent typically works at a fixed premise or site. This can be a shop, workshop, office building, factory, mine, construction site, permanent market place, warehouse, or any other kind of fixed premise or site. Workers who move around for their work but have a fixed-base location to which they report daily are included in this category. </w:t>
      </w:r>
    </w:p>
    <w:p w14:paraId="03AD4DBF" w14:textId="77777777" w:rsidR="00A25EA1" w:rsidRPr="003D3BB0" w:rsidRDefault="00157FB6"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Option</w:t>
      </w:r>
      <w:r w:rsidR="00A25EA1" w:rsidRPr="003D3BB0">
        <w:rPr>
          <w:rFonts w:ascii="Bookman Old Style" w:hAnsi="Bookman Old Style"/>
          <w:sz w:val="24"/>
          <w:szCs w:val="24"/>
          <w:lang w:val="en-US"/>
        </w:rPr>
        <w:t xml:space="preserve"> 5 includes cases where the respondent typically works on the street or another public space that enables interaction with potential clients (</w:t>
      </w:r>
      <w:proofErr w:type="gramStart"/>
      <w:r w:rsidR="00A25EA1" w:rsidRPr="003D3BB0">
        <w:rPr>
          <w:rFonts w:ascii="Bookman Old Style" w:hAnsi="Bookman Old Style"/>
          <w:sz w:val="24"/>
          <w:szCs w:val="24"/>
          <w:lang w:val="en-US"/>
        </w:rPr>
        <w:t>e.g.</w:t>
      </w:r>
      <w:proofErr w:type="gramEnd"/>
      <w:r w:rsidR="00A25EA1" w:rsidRPr="003D3BB0">
        <w:rPr>
          <w:rFonts w:ascii="Bookman Old Style" w:hAnsi="Bookman Old Style"/>
          <w:sz w:val="24"/>
          <w:szCs w:val="24"/>
          <w:lang w:val="en-US"/>
        </w:rPr>
        <w:t xml:space="preserve"> plaza, parking area, public park, etc.) without a permanent structure. It includes, for example, street vendors, push-cart operators, operators of street stalls that are removed at the end of each day.</w:t>
      </w:r>
    </w:p>
    <w:p w14:paraId="2A8C58AD" w14:textId="77777777" w:rsidR="00A25EA1" w:rsidRPr="003D3BB0" w:rsidRDefault="00157FB6"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Option</w:t>
      </w:r>
      <w:r w:rsidR="00A25EA1" w:rsidRPr="003D3BB0">
        <w:rPr>
          <w:rFonts w:ascii="Bookman Old Style" w:hAnsi="Bookman Old Style"/>
          <w:sz w:val="24"/>
          <w:szCs w:val="24"/>
          <w:lang w:val="en-US"/>
        </w:rPr>
        <w:t xml:space="preserve"> 6 will include all cases where the work typically involves use of a motorized or non-motorized vehicle, including water, air or land-based vehicles. Workers who depart each day from a central location to which they return upon completion of their workday (for example a public transport employee) should be coded as working from a fixed premise, Code 4. </w:t>
      </w:r>
    </w:p>
    <w:p w14:paraId="6532B8D7" w14:textId="77777777" w:rsidR="00A25EA1" w:rsidRPr="003D3BB0" w:rsidRDefault="00157FB6"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Option</w:t>
      </w:r>
      <w:r w:rsidR="00A25EA1" w:rsidRPr="003D3BB0">
        <w:rPr>
          <w:rFonts w:ascii="Bookman Old Style" w:hAnsi="Bookman Old Style"/>
          <w:sz w:val="24"/>
          <w:szCs w:val="24"/>
          <w:lang w:val="en-US"/>
        </w:rPr>
        <w:t xml:space="preserve"> 7 refers to persons who work on an itinerant basis seeking potential clients at their residential premises (</w:t>
      </w:r>
      <w:proofErr w:type="gramStart"/>
      <w:r w:rsidR="00A25EA1" w:rsidRPr="003D3BB0">
        <w:rPr>
          <w:rFonts w:ascii="Bookman Old Style" w:hAnsi="Bookman Old Style"/>
          <w:sz w:val="24"/>
          <w:szCs w:val="24"/>
          <w:lang w:val="en-US"/>
        </w:rPr>
        <w:t>i.e.</w:t>
      </w:r>
      <w:proofErr w:type="gramEnd"/>
      <w:r w:rsidR="00A25EA1" w:rsidRPr="003D3BB0">
        <w:rPr>
          <w:rFonts w:ascii="Bookman Old Style" w:hAnsi="Bookman Old Style"/>
          <w:sz w:val="24"/>
          <w:szCs w:val="24"/>
          <w:lang w:val="en-US"/>
        </w:rPr>
        <w:t xml:space="preserve"> without prior agreement), for example door to door. </w:t>
      </w:r>
    </w:p>
    <w:p w14:paraId="65EA01B2" w14:textId="77777777" w:rsidR="00A25EA1" w:rsidRPr="003D3BB0" w:rsidRDefault="00A25EA1" w:rsidP="00021C9C">
      <w:pPr>
        <w:pStyle w:val="Heading2"/>
        <w:rPr>
          <w:rFonts w:ascii="Bookman Old Style" w:hAnsi="Bookman Old Style"/>
          <w:sz w:val="24"/>
          <w:szCs w:val="24"/>
        </w:rPr>
      </w:pPr>
      <w:bookmarkStart w:id="1317" w:name="_Toc146275372"/>
      <w:bookmarkStart w:id="1318" w:name="_Toc146277087"/>
      <w:r w:rsidRPr="003D3BB0">
        <w:rPr>
          <w:rFonts w:ascii="Bookman Old Style" w:hAnsi="Bookman Old Style"/>
          <w:sz w:val="24"/>
          <w:szCs w:val="24"/>
        </w:rPr>
        <w:t>MAIN JOB – TENURE (MJT)</w:t>
      </w:r>
      <w:bookmarkEnd w:id="1317"/>
      <w:bookmarkEnd w:id="1318"/>
      <w:r w:rsidRPr="003D3BB0">
        <w:rPr>
          <w:rFonts w:ascii="Bookman Old Style" w:hAnsi="Bookman Old Style"/>
          <w:sz w:val="24"/>
          <w:szCs w:val="24"/>
        </w:rPr>
        <w:t xml:space="preserve"> </w:t>
      </w:r>
    </w:p>
    <w:p w14:paraId="5D4FF197"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This module captures information on tenure in the main job (year and month).</w:t>
      </w:r>
    </w:p>
    <w:p w14:paraId="5EF40538" w14:textId="754A6265" w:rsidR="002528CC" w:rsidRPr="003D3BB0" w:rsidRDefault="00030016"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G</w:t>
      </w:r>
      <w:r w:rsidR="005351D5" w:rsidRPr="003D3BB0">
        <w:rPr>
          <w:rFonts w:ascii="Bookman Old Style" w:hAnsi="Bookman Old Style"/>
          <w:b/>
          <w:bCs/>
          <w:i/>
          <w:iCs/>
          <w:sz w:val="24"/>
          <w:szCs w:val="24"/>
          <w:lang w:val="en-US"/>
        </w:rPr>
        <w:t>01</w:t>
      </w:r>
      <w:r w:rsidR="005351D5" w:rsidRPr="003D3BB0">
        <w:rPr>
          <w:rFonts w:ascii="Bookman Old Style" w:hAnsi="Bookman Old Style"/>
          <w:i/>
          <w:iCs/>
          <w:sz w:val="24"/>
          <w:szCs w:val="24"/>
          <w:lang w:val="en-US"/>
        </w:rPr>
        <w:t xml:space="preserve"> Which</w:t>
      </w:r>
      <w:r w:rsidR="002528CC" w:rsidRPr="003D3BB0">
        <w:rPr>
          <w:rFonts w:ascii="Bookman Old Style" w:hAnsi="Bookman Old Style"/>
          <w:i/>
          <w:iCs/>
          <w:sz w:val="24"/>
          <w:szCs w:val="24"/>
          <w:lang w:val="en-US"/>
        </w:rPr>
        <w:t xml:space="preserve"> year </w:t>
      </w:r>
      <w:bookmarkStart w:id="1319" w:name="_Hlk133506778"/>
      <w:r w:rsidR="002528CC" w:rsidRPr="003D3BB0">
        <w:rPr>
          <w:rFonts w:ascii="Bookman Old Style" w:hAnsi="Bookman Old Style"/>
          <w:i/>
          <w:iCs/>
          <w:sz w:val="24"/>
          <w:szCs w:val="24"/>
          <w:lang w:val="en-US"/>
        </w:rPr>
        <w:t>did (you/NAME)</w:t>
      </w:r>
      <w:bookmarkEnd w:id="1319"/>
      <w:r w:rsidR="002528CC" w:rsidRPr="003D3BB0">
        <w:rPr>
          <w:rFonts w:ascii="Bookman Old Style" w:hAnsi="Bookman Old Style"/>
          <w:i/>
          <w:iCs/>
          <w:sz w:val="24"/>
          <w:szCs w:val="24"/>
          <w:lang w:val="en-US"/>
        </w:rPr>
        <w:t xml:space="preserve"> begin working in this business or place?</w:t>
      </w:r>
    </w:p>
    <w:p w14:paraId="52792D9A" w14:textId="77777777" w:rsidR="00A25EA1" w:rsidRPr="003D3BB0" w:rsidRDefault="002528CC"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sz w:val="24"/>
          <w:szCs w:val="24"/>
          <w:lang w:val="en-US"/>
        </w:rPr>
        <w:t>This question</w:t>
      </w:r>
      <w:r w:rsidR="00A25EA1" w:rsidRPr="003D3BB0">
        <w:rPr>
          <w:rFonts w:ascii="Bookman Old Style" w:hAnsi="Bookman Old Style"/>
          <w:sz w:val="24"/>
          <w:szCs w:val="24"/>
          <w:lang w:val="en-US"/>
        </w:rPr>
        <w:t xml:space="preserve"> refers to the year in which the respondent started working for the current employer or in the current business. </w:t>
      </w:r>
    </w:p>
    <w:p w14:paraId="0DD75B3E" w14:textId="50783D3C"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For dependent workers (</w:t>
      </w:r>
      <w:proofErr w:type="spellStart"/>
      <w:r w:rsidRPr="003D3BB0">
        <w:rPr>
          <w:rFonts w:ascii="Bookman Old Style" w:hAnsi="Bookman Old Style"/>
          <w:sz w:val="24"/>
          <w:szCs w:val="24"/>
          <w:lang w:val="en-US"/>
        </w:rPr>
        <w:t>ie</w:t>
      </w:r>
      <w:proofErr w:type="spellEnd"/>
      <w:r w:rsidRPr="003D3BB0">
        <w:rPr>
          <w:rFonts w:ascii="Bookman Old Style" w:hAnsi="Bookman Old Style"/>
          <w:sz w:val="24"/>
          <w:szCs w:val="24"/>
          <w:lang w:val="en-US"/>
        </w:rPr>
        <w:t xml:space="preserve">. employees, apprentices) this refers to the year when the person started working for their employer, even if since then, the person has been promoted or changed job description, responsibilities or tasks, within the economic unit. For self-employed people with a registered </w:t>
      </w:r>
      <w:r w:rsidR="005351D5" w:rsidRPr="003D3BB0">
        <w:rPr>
          <w:rFonts w:ascii="Bookman Old Style" w:hAnsi="Bookman Old Style"/>
          <w:sz w:val="24"/>
          <w:szCs w:val="24"/>
          <w:lang w:val="en-US"/>
        </w:rPr>
        <w:t>business,</w:t>
      </w:r>
      <w:r w:rsidRPr="003D3BB0">
        <w:rPr>
          <w:rFonts w:ascii="Bookman Old Style" w:hAnsi="Bookman Old Style"/>
          <w:sz w:val="24"/>
          <w:szCs w:val="24"/>
          <w:lang w:val="en-US"/>
        </w:rPr>
        <w:t xml:space="preserve"> it will refer to work in the specific registered business. For informal businesses it refers to the year the person started working in the activity.</w:t>
      </w:r>
    </w:p>
    <w:p w14:paraId="19D41B63" w14:textId="2FD20D60"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lastRenderedPageBreak/>
        <w:t>When a worker has had a series of renewed temporary engagements with the same economic unit, the duration of employment in that economic unit should be based on the total duration since the first engagement, unless the gap between engagements was one month or longer.</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When a worker has been transferred between different establishments or locations within an enterprise, or enterprise group, or between different ministries or departments within the same government, duration in the current economic unit should be based on the </w:t>
      </w:r>
      <w:proofErr w:type="gramStart"/>
      <w:r w:rsidRPr="003D3BB0">
        <w:rPr>
          <w:rFonts w:ascii="Bookman Old Style" w:hAnsi="Bookman Old Style"/>
          <w:sz w:val="24"/>
          <w:szCs w:val="24"/>
          <w:lang w:val="en-US"/>
        </w:rPr>
        <w:t>highest level</w:t>
      </w:r>
      <w:proofErr w:type="gramEnd"/>
      <w:r w:rsidRPr="003D3BB0">
        <w:rPr>
          <w:rFonts w:ascii="Bookman Old Style" w:hAnsi="Bookman Old Style"/>
          <w:sz w:val="24"/>
          <w:szCs w:val="24"/>
          <w:lang w:val="en-US"/>
        </w:rPr>
        <w:t xml:space="preserve"> institutional unit considered as a single economic unit. For workers employed through agencies, for example in multi-party employment arrangements, the duration of employment should be with the agency not the client of the agency. </w:t>
      </w:r>
    </w:p>
    <w:p w14:paraId="792B71D7" w14:textId="3DB76D80" w:rsidR="00A25EA1" w:rsidRPr="003D3BB0" w:rsidRDefault="00030016"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G</w:t>
      </w:r>
      <w:r w:rsidR="005351D5" w:rsidRPr="003D3BB0">
        <w:rPr>
          <w:rFonts w:ascii="Bookman Old Style" w:hAnsi="Bookman Old Style"/>
          <w:b/>
          <w:bCs/>
          <w:i/>
          <w:iCs/>
          <w:sz w:val="24"/>
          <w:szCs w:val="24"/>
          <w:lang w:val="en-US"/>
        </w:rPr>
        <w:t xml:space="preserve">02 </w:t>
      </w:r>
      <w:r w:rsidR="005351D5" w:rsidRPr="003D3BB0">
        <w:rPr>
          <w:rFonts w:ascii="Bookman Old Style" w:hAnsi="Bookman Old Style"/>
          <w:i/>
          <w:iCs/>
          <w:sz w:val="24"/>
          <w:szCs w:val="24"/>
          <w:lang w:val="en-US"/>
        </w:rPr>
        <w:t>And</w:t>
      </w:r>
      <w:r w:rsidR="002528CC" w:rsidRPr="003D3BB0">
        <w:rPr>
          <w:rFonts w:ascii="Bookman Old Style" w:hAnsi="Bookman Old Style"/>
          <w:i/>
          <w:iCs/>
          <w:sz w:val="24"/>
          <w:szCs w:val="24"/>
          <w:lang w:val="en-US"/>
        </w:rPr>
        <w:t xml:space="preserve"> which month?</w:t>
      </w:r>
    </w:p>
    <w:p w14:paraId="12BB2CE2" w14:textId="55024CB7" w:rsidR="00A25EA1" w:rsidRPr="003D3BB0" w:rsidRDefault="00181C6A"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Record m</w:t>
      </w:r>
      <w:r w:rsidR="00A25EA1" w:rsidRPr="003D3BB0">
        <w:rPr>
          <w:rFonts w:ascii="Bookman Old Style" w:hAnsi="Bookman Old Style"/>
          <w:sz w:val="24"/>
          <w:szCs w:val="24"/>
          <w:lang w:val="en-US"/>
        </w:rPr>
        <w:t>onth when</w:t>
      </w:r>
      <w:r w:rsidRPr="003D3BB0">
        <w:rPr>
          <w:rFonts w:ascii="Bookman Old Style" w:hAnsi="Bookman Old Style"/>
          <w:sz w:val="24"/>
          <w:szCs w:val="24"/>
          <w:lang w:val="en-US"/>
        </w:rPr>
        <w:t xml:space="preserve"> </w:t>
      </w:r>
      <w:r w:rsidRPr="003D3BB0">
        <w:rPr>
          <w:rFonts w:ascii="Bookman Old Style" w:hAnsi="Bookman Old Style"/>
          <w:i/>
          <w:iCs/>
          <w:sz w:val="24"/>
          <w:szCs w:val="24"/>
          <w:lang w:val="en-US"/>
        </w:rPr>
        <w:t>did (you/</w:t>
      </w:r>
      <w:r w:rsidR="005351D5" w:rsidRPr="003D3BB0">
        <w:rPr>
          <w:rFonts w:ascii="Bookman Old Style" w:hAnsi="Bookman Old Style"/>
          <w:i/>
          <w:iCs/>
          <w:sz w:val="24"/>
          <w:szCs w:val="24"/>
          <w:lang w:val="en-US"/>
        </w:rPr>
        <w:t>NAME)</w:t>
      </w:r>
      <w:r w:rsidR="005351D5" w:rsidRPr="003D3BB0">
        <w:rPr>
          <w:rFonts w:ascii="Bookman Old Style" w:hAnsi="Bookman Old Style"/>
          <w:sz w:val="24"/>
          <w:szCs w:val="24"/>
          <w:lang w:val="en-US"/>
        </w:rPr>
        <w:t xml:space="preserve"> started</w:t>
      </w:r>
      <w:r w:rsidR="00A25EA1" w:rsidRPr="003D3BB0">
        <w:rPr>
          <w:rFonts w:ascii="Bookman Old Style" w:hAnsi="Bookman Old Style"/>
          <w:sz w:val="24"/>
          <w:szCs w:val="24"/>
          <w:lang w:val="en-US"/>
        </w:rPr>
        <w:t xml:space="preserve"> working for the current employer or in the current business</w:t>
      </w:r>
      <w:r w:rsidRPr="003D3BB0">
        <w:rPr>
          <w:rFonts w:ascii="Bookman Old Style" w:hAnsi="Bookman Old Style"/>
          <w:sz w:val="24"/>
          <w:szCs w:val="24"/>
          <w:lang w:val="en-US"/>
        </w:rPr>
        <w:t>.</w:t>
      </w:r>
    </w:p>
    <w:p w14:paraId="31B5A39B" w14:textId="77777777" w:rsidR="00A25EA1" w:rsidRPr="003D3BB0" w:rsidRDefault="00A25EA1" w:rsidP="00021C9C">
      <w:pPr>
        <w:pStyle w:val="Heading2"/>
        <w:rPr>
          <w:rFonts w:ascii="Bookman Old Style" w:hAnsi="Bookman Old Style"/>
          <w:sz w:val="24"/>
          <w:szCs w:val="24"/>
          <w:lang w:val="en-US"/>
        </w:rPr>
      </w:pPr>
      <w:r w:rsidRPr="003D3BB0">
        <w:rPr>
          <w:rFonts w:ascii="Bookman Old Style" w:hAnsi="Bookman Old Style"/>
          <w:sz w:val="24"/>
          <w:szCs w:val="24"/>
          <w:lang w:val="en-US"/>
        </w:rPr>
        <w:t xml:space="preserve"> </w:t>
      </w:r>
      <w:bookmarkStart w:id="1320" w:name="_Toc146275373"/>
      <w:bookmarkStart w:id="1321" w:name="_Toc146277088"/>
      <w:r w:rsidRPr="003D3BB0">
        <w:rPr>
          <w:rFonts w:ascii="Bookman Old Style" w:hAnsi="Bookman Old Style"/>
          <w:sz w:val="24"/>
          <w:szCs w:val="24"/>
          <w:lang w:val="en-US"/>
        </w:rPr>
        <w:t>MAIN JOB – LEGAL ORGANIZATION OF ECONOMIC UNIT (MJL)</w:t>
      </w:r>
      <w:bookmarkEnd w:id="1320"/>
      <w:bookmarkEnd w:id="1321"/>
      <w:r w:rsidRPr="003D3BB0">
        <w:rPr>
          <w:rFonts w:ascii="Bookman Old Style" w:hAnsi="Bookman Old Style"/>
          <w:sz w:val="24"/>
          <w:szCs w:val="24"/>
          <w:lang w:val="en-US"/>
        </w:rPr>
        <w:t xml:space="preserve"> </w:t>
      </w:r>
    </w:p>
    <w:p w14:paraId="2052526B"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This module is asked of all respondents who have been identified as employed in the private sector in their main job or business. The purpose is to identify that the employment is in an incorporated enterprise or not, for use in analysis of informality and identification of the status in employment in line with the latest classification of status in employment (ICSE).</w:t>
      </w:r>
    </w:p>
    <w:p w14:paraId="113095EF" w14:textId="73E7F43F" w:rsidR="00181C6A" w:rsidRPr="003D3BB0" w:rsidRDefault="00A25EA1"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 xml:space="preserve">MJL_CORP </w:t>
      </w:r>
      <w:r w:rsidR="00181C6A" w:rsidRPr="003D3BB0">
        <w:rPr>
          <w:rFonts w:ascii="Bookman Old Style" w:hAnsi="Bookman Old Style"/>
          <w:i/>
          <w:iCs/>
          <w:sz w:val="24"/>
          <w:szCs w:val="24"/>
          <w:lang w:val="en-US"/>
        </w:rPr>
        <w:t xml:space="preserve">Is (your/NAME’s) business incorporated? For </w:t>
      </w:r>
      <w:r w:rsidR="005351D5" w:rsidRPr="003D3BB0">
        <w:rPr>
          <w:rFonts w:ascii="Bookman Old Style" w:hAnsi="Bookman Old Style"/>
          <w:i/>
          <w:iCs/>
          <w:sz w:val="24"/>
          <w:szCs w:val="24"/>
          <w:lang w:val="en-US"/>
        </w:rPr>
        <w:t>example,</w:t>
      </w:r>
      <w:r w:rsidR="00181C6A" w:rsidRPr="003D3BB0">
        <w:rPr>
          <w:rFonts w:ascii="Bookman Old Style" w:hAnsi="Bookman Old Style"/>
          <w:i/>
          <w:iCs/>
          <w:sz w:val="24"/>
          <w:szCs w:val="24"/>
          <w:lang w:val="en-US"/>
        </w:rPr>
        <w:t xml:space="preserve"> as a [limited company or partnership]?</w:t>
      </w:r>
    </w:p>
    <w:p w14:paraId="0FF4BB1B" w14:textId="77777777" w:rsidR="00430C95" w:rsidRPr="003D3BB0" w:rsidRDefault="00181C6A"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This question seeks to identify persons employed in the informal sector. </w:t>
      </w:r>
      <w:r w:rsidR="00A25EA1" w:rsidRPr="003D3BB0">
        <w:rPr>
          <w:rFonts w:ascii="Bookman Old Style" w:hAnsi="Bookman Old Style"/>
          <w:sz w:val="24"/>
          <w:szCs w:val="24"/>
          <w:lang w:val="en-US"/>
        </w:rPr>
        <w:t xml:space="preserve">Incorporation refers to the process of establishing a business/establishment with a separate legal identity from its owner(s), which limits the liability of the owners in case of losses by the business. </w:t>
      </w:r>
    </w:p>
    <w:p w14:paraId="3ABAC703" w14:textId="77777777" w:rsidR="00A25EA1" w:rsidRPr="003D3BB0" w:rsidRDefault="00A25EA1" w:rsidP="00021C9C">
      <w:pPr>
        <w:pStyle w:val="Heading2"/>
        <w:rPr>
          <w:rFonts w:ascii="Bookman Old Style" w:hAnsi="Bookman Old Style"/>
          <w:sz w:val="24"/>
          <w:szCs w:val="24"/>
          <w:lang w:val="en-US"/>
        </w:rPr>
      </w:pPr>
      <w:bookmarkStart w:id="1322" w:name="_Toc146275374"/>
      <w:bookmarkStart w:id="1323" w:name="_Toc146277089"/>
      <w:r w:rsidRPr="003D3BB0">
        <w:rPr>
          <w:rFonts w:ascii="Bookman Old Style" w:hAnsi="Bookman Old Style"/>
          <w:sz w:val="24"/>
          <w:szCs w:val="24"/>
          <w:lang w:val="en-US"/>
        </w:rPr>
        <w:t>MAIN JOB – INFORMAL SECTOR EMPLOYMENT (MIS)</w:t>
      </w:r>
      <w:bookmarkEnd w:id="1322"/>
      <w:bookmarkEnd w:id="1323"/>
      <w:r w:rsidRPr="003D3BB0">
        <w:rPr>
          <w:rFonts w:ascii="Bookman Old Style" w:hAnsi="Bookman Old Style"/>
          <w:sz w:val="24"/>
          <w:szCs w:val="24"/>
          <w:lang w:val="en-US"/>
        </w:rPr>
        <w:t xml:space="preserve"> </w:t>
      </w:r>
    </w:p>
    <w:p w14:paraId="2A718D84"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This module captures information on registration and book-keeping at the business in which the respondent is employed. It is only asked of those working in the private sector in businesses which are not incorporated (MJL_CORP = 2 or 3). This is used to identify if the work takes place in the formal or informal sector and thus informal sector employment.</w:t>
      </w:r>
    </w:p>
    <w:p w14:paraId="614EC91B" w14:textId="0F219793" w:rsidR="00A25EA1" w:rsidRPr="003D3BB0" w:rsidRDefault="00030016"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H01</w:t>
      </w:r>
      <w:r w:rsidR="00A25EA1" w:rsidRPr="003D3BB0">
        <w:rPr>
          <w:rFonts w:ascii="Bookman Old Style" w:hAnsi="Bookman Old Style"/>
          <w:b/>
          <w:bCs/>
          <w:i/>
          <w:iCs/>
          <w:sz w:val="24"/>
          <w:szCs w:val="24"/>
          <w:lang w:val="en-US"/>
        </w:rPr>
        <w:t xml:space="preserve"> </w:t>
      </w:r>
      <w:r w:rsidR="00181C6A" w:rsidRPr="003D3BB0">
        <w:rPr>
          <w:rFonts w:ascii="Bookman Old Style" w:hAnsi="Bookman Old Style"/>
          <w:i/>
          <w:iCs/>
          <w:sz w:val="24"/>
          <w:szCs w:val="24"/>
          <w:lang w:val="en-US"/>
        </w:rPr>
        <w:t>Is (your/NAME’s) business registered in the [</w:t>
      </w:r>
      <w:r w:rsidR="00181C6A" w:rsidRPr="003D3BB0">
        <w:rPr>
          <w:rFonts w:ascii="Bookman Old Style" w:hAnsi="Bookman Old Style"/>
          <w:i/>
          <w:iCs/>
          <w:color w:val="4472C4"/>
          <w:sz w:val="24"/>
          <w:szCs w:val="24"/>
          <w:lang w:val="en-US"/>
        </w:rPr>
        <w:t>National Business Register</w:t>
      </w:r>
      <w:r w:rsidR="00181C6A" w:rsidRPr="003D3BB0">
        <w:rPr>
          <w:rFonts w:ascii="Bookman Old Style" w:hAnsi="Bookman Old Style"/>
          <w:i/>
          <w:iCs/>
          <w:sz w:val="24"/>
          <w:szCs w:val="24"/>
          <w:lang w:val="en-US"/>
        </w:rPr>
        <w:t>]?</w:t>
      </w:r>
    </w:p>
    <w:p w14:paraId="26860DF1" w14:textId="299A0F8E"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The question should be adapted to list the name of the national business register or relevant national business registration systems. If multiple officially </w:t>
      </w:r>
      <w:r w:rsidR="005351D5" w:rsidRPr="003D3BB0">
        <w:rPr>
          <w:rFonts w:ascii="Bookman Old Style" w:hAnsi="Bookman Old Style"/>
          <w:sz w:val="24"/>
          <w:szCs w:val="24"/>
          <w:lang w:val="en-US"/>
        </w:rPr>
        <w:t>recogni</w:t>
      </w:r>
      <w:ins w:id="1324" w:author="USER" w:date="2023-08-08T14:17:00Z">
        <w:r w:rsidR="008D0140" w:rsidRPr="003D3BB0">
          <w:rPr>
            <w:rFonts w:ascii="Bookman Old Style" w:hAnsi="Bookman Old Style"/>
            <w:sz w:val="24"/>
            <w:szCs w:val="24"/>
            <w:lang w:val="en-US"/>
          </w:rPr>
          <w:t>z</w:t>
        </w:r>
      </w:ins>
      <w:del w:id="1325" w:author="USER" w:date="2023-08-08T14:17:00Z">
        <w:r w:rsidR="005351D5" w:rsidRPr="003D3BB0" w:rsidDel="008D0140">
          <w:rPr>
            <w:rFonts w:ascii="Bookman Old Style" w:hAnsi="Bookman Old Style"/>
            <w:sz w:val="24"/>
            <w:szCs w:val="24"/>
            <w:lang w:val="en-US"/>
          </w:rPr>
          <w:delText>s</w:delText>
        </w:r>
      </w:del>
      <w:r w:rsidR="005351D5" w:rsidRPr="003D3BB0">
        <w:rPr>
          <w:rFonts w:ascii="Bookman Old Style" w:hAnsi="Bookman Old Style"/>
          <w:sz w:val="24"/>
          <w:szCs w:val="24"/>
          <w:lang w:val="en-US"/>
        </w:rPr>
        <w:t>ed</w:t>
      </w:r>
      <w:r w:rsidRPr="003D3BB0">
        <w:rPr>
          <w:rFonts w:ascii="Bookman Old Style" w:hAnsi="Bookman Old Style"/>
          <w:sz w:val="24"/>
          <w:szCs w:val="24"/>
          <w:lang w:val="en-US"/>
        </w:rPr>
        <w:t xml:space="preserve"> registers exist, for example covering different industries, or covering different rights and responsibilities they should all be listed. This includes for example, registration under factories or commercial acts, tax or </w:t>
      </w:r>
      <w:r w:rsidRPr="003D3BB0">
        <w:rPr>
          <w:rFonts w:ascii="Bookman Old Style" w:hAnsi="Bookman Old Style"/>
          <w:sz w:val="24"/>
          <w:szCs w:val="24"/>
          <w:lang w:val="en-US"/>
        </w:rPr>
        <w:lastRenderedPageBreak/>
        <w:t>social security laws, professional groups’ regulatory acts, or similar acts, laws or regulations established by national legislative bodies.</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Local registration systems that are not national in coverage, or are not linked to a set of legal rights and obligations should not be considered. </w:t>
      </w:r>
    </w:p>
    <w:p w14:paraId="7FD1970F" w14:textId="74B6C850" w:rsidR="00181C6A" w:rsidRPr="003D3BB0" w:rsidRDefault="00030016" w:rsidP="00A25EA1">
      <w:pPr>
        <w:tabs>
          <w:tab w:val="left" w:pos="1418"/>
        </w:tabs>
        <w:spacing w:before="240"/>
        <w:jc w:val="both"/>
        <w:rPr>
          <w:rFonts w:ascii="Bookman Old Style" w:hAnsi="Bookman Old Style"/>
          <w:b/>
          <w:bCs/>
          <w:i/>
          <w:iCs/>
          <w:sz w:val="24"/>
          <w:szCs w:val="24"/>
        </w:rPr>
      </w:pPr>
      <w:r w:rsidRPr="003D3BB0">
        <w:rPr>
          <w:rFonts w:ascii="Bookman Old Style" w:hAnsi="Bookman Old Style"/>
          <w:b/>
          <w:bCs/>
          <w:i/>
          <w:iCs/>
          <w:sz w:val="24"/>
          <w:szCs w:val="24"/>
          <w:lang w:val="en-US"/>
        </w:rPr>
        <w:t>H02</w:t>
      </w:r>
      <w:r w:rsidR="00A25EA1" w:rsidRPr="003D3BB0">
        <w:rPr>
          <w:rFonts w:ascii="Bookman Old Style" w:hAnsi="Bookman Old Style"/>
          <w:b/>
          <w:bCs/>
          <w:i/>
          <w:iCs/>
          <w:sz w:val="24"/>
          <w:szCs w:val="24"/>
          <w:lang w:val="en-US"/>
        </w:rPr>
        <w:t xml:space="preserve"> </w:t>
      </w:r>
      <w:r w:rsidR="00181C6A" w:rsidRPr="003D3BB0">
        <w:rPr>
          <w:rFonts w:ascii="Bookman Old Style" w:hAnsi="Bookman Old Style"/>
          <w:i/>
          <w:iCs/>
          <w:sz w:val="24"/>
          <w:szCs w:val="24"/>
          <w:lang w:val="en-US"/>
        </w:rPr>
        <w:t xml:space="preserve">What kind of accounts or records does the (business/farm) keep? </w:t>
      </w:r>
      <w:r w:rsidR="00181C6A" w:rsidRPr="003D3BB0">
        <w:rPr>
          <w:rFonts w:ascii="Bookman Old Style" w:hAnsi="Bookman Old Style"/>
          <w:i/>
          <w:iCs/>
          <w:sz w:val="24"/>
          <w:szCs w:val="24"/>
        </w:rPr>
        <w:t xml:space="preserve">Are </w:t>
      </w:r>
      <w:proofErr w:type="spellStart"/>
      <w:proofErr w:type="gramStart"/>
      <w:r w:rsidR="00181C6A" w:rsidRPr="003D3BB0">
        <w:rPr>
          <w:rFonts w:ascii="Bookman Old Style" w:hAnsi="Bookman Old Style"/>
          <w:i/>
          <w:iCs/>
          <w:sz w:val="24"/>
          <w:szCs w:val="24"/>
        </w:rPr>
        <w:t>they</w:t>
      </w:r>
      <w:proofErr w:type="spellEnd"/>
      <w:r w:rsidR="00181C6A" w:rsidRPr="003D3BB0">
        <w:rPr>
          <w:rFonts w:ascii="Bookman Old Style" w:hAnsi="Bookman Old Style"/>
          <w:i/>
          <w:iCs/>
          <w:sz w:val="24"/>
          <w:szCs w:val="24"/>
        </w:rPr>
        <w:t>…</w:t>
      </w:r>
      <w:proofErr w:type="gramEnd"/>
    </w:p>
    <w:p w14:paraId="269D29B7" w14:textId="77777777" w:rsidR="00A25EA1" w:rsidRPr="003D3BB0" w:rsidRDefault="00A25EA1" w:rsidP="00021C9C">
      <w:pPr>
        <w:numPr>
          <w:ilvl w:val="0"/>
          <w:numId w:val="208"/>
        </w:numPr>
        <w:tabs>
          <w:tab w:val="left" w:pos="1418"/>
        </w:tabs>
        <w:jc w:val="both"/>
        <w:rPr>
          <w:rFonts w:ascii="Bookman Old Style" w:hAnsi="Bookman Old Style"/>
          <w:b/>
          <w:bCs/>
          <w:i/>
          <w:iCs/>
          <w:sz w:val="24"/>
          <w:szCs w:val="24"/>
          <w:lang w:val="en-US"/>
        </w:rPr>
      </w:pPr>
      <w:r w:rsidRPr="003D3BB0">
        <w:rPr>
          <w:rFonts w:ascii="Bookman Old Style" w:hAnsi="Bookman Old Style"/>
          <w:sz w:val="24"/>
          <w:szCs w:val="24"/>
          <w:lang w:val="en-US"/>
        </w:rPr>
        <w:t xml:space="preserve">A complete set of written accounts for tax purposes </w:t>
      </w:r>
    </w:p>
    <w:p w14:paraId="76561058" w14:textId="77777777" w:rsidR="00A25EA1" w:rsidRPr="003D3BB0" w:rsidRDefault="00A25EA1" w:rsidP="00021C9C">
      <w:pPr>
        <w:numPr>
          <w:ilvl w:val="0"/>
          <w:numId w:val="208"/>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Simplified written accounts not for tax purposes </w:t>
      </w:r>
    </w:p>
    <w:p w14:paraId="5EBDE904" w14:textId="77777777" w:rsidR="00A25EA1" w:rsidRPr="003D3BB0" w:rsidRDefault="00A25EA1" w:rsidP="00021C9C">
      <w:pPr>
        <w:numPr>
          <w:ilvl w:val="0"/>
          <w:numId w:val="208"/>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Informal records of orders, sales, purchases</w:t>
      </w:r>
    </w:p>
    <w:p w14:paraId="36A131C5" w14:textId="77777777" w:rsidR="00B33624" w:rsidRPr="003D3BB0" w:rsidRDefault="00A25EA1" w:rsidP="00021C9C">
      <w:pPr>
        <w:numPr>
          <w:ilvl w:val="0"/>
          <w:numId w:val="208"/>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No records </w:t>
      </w:r>
      <w:proofErr w:type="spellStart"/>
      <w:r w:rsidRPr="003D3BB0">
        <w:rPr>
          <w:rFonts w:ascii="Bookman Old Style" w:hAnsi="Bookman Old Style"/>
          <w:sz w:val="24"/>
          <w:szCs w:val="24"/>
        </w:rPr>
        <w:t>are</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kept</w:t>
      </w:r>
      <w:proofErr w:type="spellEnd"/>
      <w:r w:rsidRPr="003D3BB0">
        <w:rPr>
          <w:rFonts w:ascii="Bookman Old Style" w:hAnsi="Bookman Old Style"/>
          <w:sz w:val="24"/>
          <w:szCs w:val="24"/>
        </w:rPr>
        <w:t xml:space="preserve"> </w:t>
      </w:r>
    </w:p>
    <w:p w14:paraId="60FF1AF2" w14:textId="77777777" w:rsidR="00B33624" w:rsidRPr="003D3BB0" w:rsidRDefault="00A25EA1" w:rsidP="00021C9C">
      <w:pPr>
        <w:numPr>
          <w:ilvl w:val="0"/>
          <w:numId w:val="209"/>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DON’T KNOW </w:t>
      </w:r>
    </w:p>
    <w:p w14:paraId="35B9A196" w14:textId="4A8871AC" w:rsidR="00A25EA1" w:rsidRPr="003D3BB0" w:rsidRDefault="001D0644"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Option 1</w:t>
      </w:r>
      <w:r w:rsidR="00A25EA1" w:rsidRPr="003D3BB0">
        <w:rPr>
          <w:rFonts w:ascii="Bookman Old Style" w:hAnsi="Bookman Old Style"/>
          <w:sz w:val="24"/>
          <w:szCs w:val="24"/>
          <w:lang w:val="en-US"/>
        </w:rPr>
        <w:t xml:space="preserve"> refers to written accounts kept for tax purposes as per the national context. This may include business balance sheets, profit and loss statements, registers of assets, etc. It also includes simplified accounts required by tax or other public authorities for small business operators. </w:t>
      </w:r>
      <w:r w:rsidR="00B33624" w:rsidRPr="003D3BB0">
        <w:rPr>
          <w:rFonts w:ascii="Bookman Old Style" w:hAnsi="Bookman Old Style"/>
          <w:sz w:val="24"/>
          <w:szCs w:val="24"/>
          <w:lang w:val="en-US"/>
        </w:rPr>
        <w:t xml:space="preserve">This option </w:t>
      </w:r>
      <w:r w:rsidR="00A25EA1" w:rsidRPr="003D3BB0">
        <w:rPr>
          <w:rFonts w:ascii="Bookman Old Style" w:hAnsi="Bookman Old Style"/>
          <w:sz w:val="24"/>
          <w:szCs w:val="24"/>
          <w:lang w:val="en-US"/>
        </w:rPr>
        <w:t>should be used when complete accounts are kept, even if these are not submitted to tax or other public authorities</w:t>
      </w:r>
      <w:ins w:id="1326" w:author="USER" w:date="2023-08-08T14:20:00Z">
        <w:r w:rsidR="00E37E97" w:rsidRPr="003D3BB0">
          <w:rPr>
            <w:rFonts w:ascii="Bookman Old Style" w:hAnsi="Bookman Old Style"/>
            <w:sz w:val="24"/>
            <w:szCs w:val="24"/>
            <w:lang w:val="en-US"/>
          </w:rPr>
          <w:t>.</w:t>
        </w:r>
      </w:ins>
      <w:r w:rsidR="00A25EA1" w:rsidRPr="003D3BB0">
        <w:rPr>
          <w:rFonts w:ascii="Bookman Old Style" w:hAnsi="Bookman Old Style"/>
          <w:sz w:val="24"/>
          <w:szCs w:val="24"/>
          <w:lang w:val="en-US"/>
        </w:rPr>
        <w:t xml:space="preserve"> </w:t>
      </w:r>
    </w:p>
    <w:p w14:paraId="2D78D202" w14:textId="77777777" w:rsidR="00A25EA1" w:rsidRPr="003D3BB0" w:rsidRDefault="001D0644"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Option</w:t>
      </w:r>
      <w:r w:rsidR="00A25EA1" w:rsidRPr="003D3BB0">
        <w:rPr>
          <w:rFonts w:ascii="Bookman Old Style" w:hAnsi="Bookman Old Style"/>
          <w:sz w:val="24"/>
          <w:szCs w:val="24"/>
          <w:lang w:val="en-US"/>
        </w:rPr>
        <w:t xml:space="preserve"> 2 refers to cases where written records of accounts are kept by the business for internal purposes and not for submission to the tax or other public authorities. </w:t>
      </w:r>
    </w:p>
    <w:p w14:paraId="0F1D5A64" w14:textId="77777777" w:rsidR="00A25EA1" w:rsidRPr="003D3BB0" w:rsidRDefault="001D0644"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Option</w:t>
      </w:r>
      <w:r w:rsidR="00A25EA1" w:rsidRPr="003D3BB0">
        <w:rPr>
          <w:rFonts w:ascii="Bookman Old Style" w:hAnsi="Bookman Old Style"/>
          <w:sz w:val="24"/>
          <w:szCs w:val="24"/>
          <w:lang w:val="en-US"/>
        </w:rPr>
        <w:t xml:space="preserve"> 3 covers cases where some records may be kept, for example receipts of purchases, lists of expenses or payments, but no balance sheets are maintained.</w:t>
      </w:r>
    </w:p>
    <w:p w14:paraId="742162A0" w14:textId="77777777" w:rsidR="00A25EA1" w:rsidRPr="003D3BB0" w:rsidRDefault="001D0644"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Option</w:t>
      </w:r>
      <w:r w:rsidR="00A25EA1" w:rsidRPr="003D3BB0">
        <w:rPr>
          <w:rFonts w:ascii="Bookman Old Style" w:hAnsi="Bookman Old Style"/>
          <w:sz w:val="24"/>
          <w:szCs w:val="24"/>
          <w:lang w:val="en-US"/>
        </w:rPr>
        <w:t xml:space="preserve"> 4 captures cases where no records are kept.</w:t>
      </w:r>
    </w:p>
    <w:p w14:paraId="3FD18C16" w14:textId="77777777" w:rsidR="00A25EA1" w:rsidRPr="003D3BB0" w:rsidRDefault="00A25EA1" w:rsidP="00021C9C">
      <w:pPr>
        <w:pStyle w:val="Heading2"/>
        <w:rPr>
          <w:rFonts w:ascii="Bookman Old Style" w:hAnsi="Bookman Old Style"/>
          <w:sz w:val="24"/>
          <w:szCs w:val="24"/>
          <w:lang w:val="en-US"/>
        </w:rPr>
      </w:pPr>
      <w:bookmarkStart w:id="1327" w:name="_Toc146275375"/>
      <w:bookmarkStart w:id="1328" w:name="_Toc146277090"/>
      <w:r w:rsidRPr="003D3BB0">
        <w:rPr>
          <w:rFonts w:ascii="Bookman Old Style" w:hAnsi="Bookman Old Style"/>
          <w:sz w:val="24"/>
          <w:szCs w:val="24"/>
          <w:lang w:val="en-US"/>
        </w:rPr>
        <w:t>MAIN JOB – INDEPENDENT WORKER RELATIONSHIP (MJI)</w:t>
      </w:r>
      <w:bookmarkEnd w:id="1327"/>
      <w:bookmarkEnd w:id="1328"/>
    </w:p>
    <w:p w14:paraId="64F7FA7C" w14:textId="77777777" w:rsidR="00181C6A"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 This module captures information relevant to the identification of dependent contractors. This version of the questionnaire contains questions related to price setting (whether the respondent can set the prices for the goods or services produced). Additional operational approaches may be used to identify dependent contractors. </w:t>
      </w:r>
    </w:p>
    <w:p w14:paraId="185166BA" w14:textId="4C8EEDD0" w:rsidR="00A25EA1" w:rsidRPr="003D3BB0" w:rsidRDefault="00030016" w:rsidP="00181C6A">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I01</w:t>
      </w:r>
      <w:r w:rsidR="00181C6A" w:rsidRPr="003D3BB0">
        <w:rPr>
          <w:rFonts w:ascii="Bookman Old Style" w:hAnsi="Bookman Old Style"/>
          <w:i/>
          <w:iCs/>
          <w:sz w:val="24"/>
          <w:szCs w:val="24"/>
          <w:lang w:val="en-US"/>
        </w:rPr>
        <w:t xml:space="preserve"> Can (you/NAME) set the price of the products or services that (you/NAME) offer(s) (yourself/himself/herself)?</w:t>
      </w:r>
    </w:p>
    <w:p w14:paraId="05DEB4D5" w14:textId="77777777" w:rsidR="00181C6A"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The question is intended only for respondents who self-identify as operating their own business</w:t>
      </w:r>
      <w:r w:rsidR="00181C6A" w:rsidRPr="003D3BB0">
        <w:rPr>
          <w:rFonts w:ascii="Bookman Old Style" w:hAnsi="Bookman Old Style"/>
          <w:sz w:val="24"/>
          <w:szCs w:val="24"/>
          <w:lang w:val="en-US"/>
        </w:rPr>
        <w:t>. I</w:t>
      </w:r>
      <w:r w:rsidRPr="003D3BB0">
        <w:rPr>
          <w:rFonts w:ascii="Bookman Old Style" w:hAnsi="Bookman Old Style"/>
          <w:sz w:val="24"/>
          <w:szCs w:val="24"/>
          <w:lang w:val="en-US"/>
        </w:rPr>
        <w:t>f the respondent has multiple products or services a YES should be recorded as long as they can set the price for any of those goods or services</w:t>
      </w:r>
      <w:r w:rsidR="00181C6A" w:rsidRPr="003D3BB0">
        <w:rPr>
          <w:rFonts w:ascii="Bookman Old Style" w:hAnsi="Bookman Old Style"/>
          <w:sz w:val="24"/>
          <w:szCs w:val="24"/>
          <w:lang w:val="en-US"/>
        </w:rPr>
        <w:t>.</w:t>
      </w:r>
      <w:r w:rsidR="00F27F44" w:rsidRPr="003D3BB0">
        <w:rPr>
          <w:rFonts w:ascii="Bookman Old Style" w:hAnsi="Bookman Old Style"/>
          <w:sz w:val="24"/>
          <w:szCs w:val="24"/>
          <w:lang w:val="en-US"/>
        </w:rPr>
        <w:t xml:space="preserve"> </w:t>
      </w:r>
      <w:r w:rsidRPr="003D3BB0">
        <w:rPr>
          <w:rFonts w:ascii="Bookman Old Style" w:hAnsi="Bookman Old Style"/>
          <w:sz w:val="24"/>
          <w:szCs w:val="24"/>
          <w:lang w:val="en-US"/>
        </w:rPr>
        <w:t>If they can set the price only with the agreement of a partner or co-operator in the business this should still be recorded as YES</w:t>
      </w:r>
      <w:r w:rsidR="00181C6A" w:rsidRPr="003D3BB0">
        <w:rPr>
          <w:rFonts w:ascii="Bookman Old Style" w:hAnsi="Bookman Old Style"/>
          <w:sz w:val="24"/>
          <w:szCs w:val="24"/>
          <w:lang w:val="en-US"/>
        </w:rPr>
        <w:t>.</w:t>
      </w:r>
    </w:p>
    <w:p w14:paraId="4BCBF8E4" w14:textId="78FA70B7" w:rsidR="00A25EA1" w:rsidRPr="003D3BB0" w:rsidRDefault="00030016" w:rsidP="00A25EA1">
      <w:pPr>
        <w:tabs>
          <w:tab w:val="left" w:pos="1418"/>
        </w:tabs>
        <w:spacing w:before="240"/>
        <w:jc w:val="both"/>
        <w:rPr>
          <w:rFonts w:ascii="Bookman Old Style" w:hAnsi="Bookman Old Style"/>
          <w:i/>
          <w:iCs/>
          <w:sz w:val="24"/>
          <w:szCs w:val="24"/>
        </w:rPr>
      </w:pPr>
      <w:r w:rsidRPr="003D3BB0">
        <w:rPr>
          <w:rFonts w:ascii="Bookman Old Style" w:hAnsi="Bookman Old Style"/>
          <w:b/>
          <w:bCs/>
          <w:i/>
          <w:iCs/>
          <w:sz w:val="24"/>
          <w:szCs w:val="24"/>
          <w:lang w:val="en-US"/>
        </w:rPr>
        <w:t>I02</w:t>
      </w:r>
      <w:r w:rsidR="00A25EA1" w:rsidRPr="003D3BB0">
        <w:rPr>
          <w:rFonts w:ascii="Bookman Old Style" w:hAnsi="Bookman Old Style"/>
          <w:b/>
          <w:bCs/>
          <w:i/>
          <w:iCs/>
          <w:sz w:val="24"/>
          <w:szCs w:val="24"/>
          <w:lang w:val="en-US"/>
        </w:rPr>
        <w:t xml:space="preserve"> </w:t>
      </w:r>
      <w:r w:rsidR="00181C6A" w:rsidRPr="003D3BB0">
        <w:rPr>
          <w:rFonts w:ascii="Bookman Old Style" w:hAnsi="Bookman Old Style"/>
          <w:i/>
          <w:iCs/>
          <w:sz w:val="24"/>
          <w:szCs w:val="24"/>
          <w:lang w:val="en-US"/>
        </w:rPr>
        <w:t xml:space="preserve">Why can (you/NAME) not set the price? </w:t>
      </w:r>
      <w:r w:rsidR="00181C6A" w:rsidRPr="003D3BB0">
        <w:rPr>
          <w:rFonts w:ascii="Bookman Old Style" w:hAnsi="Bookman Old Style"/>
          <w:i/>
          <w:iCs/>
          <w:sz w:val="24"/>
          <w:szCs w:val="24"/>
        </w:rPr>
        <w:t xml:space="preserve">Is it </w:t>
      </w:r>
      <w:proofErr w:type="spellStart"/>
      <w:r w:rsidR="00181C6A" w:rsidRPr="003D3BB0">
        <w:rPr>
          <w:rFonts w:ascii="Bookman Old Style" w:hAnsi="Bookman Old Style"/>
          <w:i/>
          <w:iCs/>
          <w:sz w:val="24"/>
          <w:szCs w:val="24"/>
        </w:rPr>
        <w:t>because</w:t>
      </w:r>
      <w:proofErr w:type="spellEnd"/>
      <w:proofErr w:type="gramStart"/>
      <w:r w:rsidR="00181C6A" w:rsidRPr="003D3BB0">
        <w:rPr>
          <w:rFonts w:ascii="Bookman Old Style" w:hAnsi="Bookman Old Style"/>
          <w:i/>
          <w:iCs/>
          <w:sz w:val="24"/>
          <w:szCs w:val="24"/>
        </w:rPr>
        <w:t xml:space="preserve"> ….</w:t>
      </w:r>
      <w:proofErr w:type="gramEnd"/>
      <w:r w:rsidR="00181C6A" w:rsidRPr="003D3BB0">
        <w:rPr>
          <w:rFonts w:ascii="Bookman Old Style" w:hAnsi="Bookman Old Style"/>
          <w:i/>
          <w:iCs/>
          <w:sz w:val="24"/>
          <w:szCs w:val="24"/>
        </w:rPr>
        <w:t>?</w:t>
      </w:r>
    </w:p>
    <w:p w14:paraId="6B180E6E" w14:textId="77777777" w:rsidR="00A25EA1" w:rsidRPr="003D3BB0" w:rsidRDefault="00A25EA1" w:rsidP="00021C9C">
      <w:pPr>
        <w:numPr>
          <w:ilvl w:val="0"/>
          <w:numId w:val="210"/>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Another enterprise or agent sets the price </w:t>
      </w:r>
    </w:p>
    <w:p w14:paraId="14EE765E" w14:textId="77777777" w:rsidR="00A25EA1" w:rsidRPr="003D3BB0" w:rsidRDefault="00A25EA1" w:rsidP="00021C9C">
      <w:pPr>
        <w:numPr>
          <w:ilvl w:val="0"/>
          <w:numId w:val="210"/>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lastRenderedPageBreak/>
        <w:t xml:space="preserve">Prices are set by the customers </w:t>
      </w:r>
    </w:p>
    <w:p w14:paraId="1B3FB6EA" w14:textId="77777777" w:rsidR="00A25EA1" w:rsidRPr="003D3BB0" w:rsidRDefault="00A25EA1" w:rsidP="00021C9C">
      <w:pPr>
        <w:numPr>
          <w:ilvl w:val="0"/>
          <w:numId w:val="210"/>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Government defines the price by law/regulation </w:t>
      </w:r>
    </w:p>
    <w:p w14:paraId="7658DC69" w14:textId="77777777" w:rsidR="00B33624" w:rsidRPr="003D3BB0" w:rsidRDefault="00A25EA1" w:rsidP="00021C9C">
      <w:pPr>
        <w:numPr>
          <w:ilvl w:val="0"/>
          <w:numId w:val="210"/>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Prices are negotiated with the customer </w:t>
      </w:r>
    </w:p>
    <w:p w14:paraId="4A0CAB32" w14:textId="77777777" w:rsidR="00A25EA1" w:rsidRPr="003D3BB0" w:rsidRDefault="00A25EA1" w:rsidP="00021C9C">
      <w:pPr>
        <w:numPr>
          <w:ilvl w:val="0"/>
          <w:numId w:val="210"/>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It’s the going rate on the market </w:t>
      </w:r>
    </w:p>
    <w:p w14:paraId="63106B2A" w14:textId="77777777" w:rsidR="00A25EA1" w:rsidRPr="003D3BB0" w:rsidRDefault="00A25EA1" w:rsidP="00021C9C">
      <w:pPr>
        <w:numPr>
          <w:ilvl w:val="0"/>
          <w:numId w:val="210"/>
        </w:numPr>
        <w:tabs>
          <w:tab w:val="left" w:pos="1418"/>
        </w:tabs>
        <w:jc w:val="both"/>
        <w:rPr>
          <w:rFonts w:ascii="Bookman Old Style" w:hAnsi="Bookman Old Style"/>
          <w:sz w:val="24"/>
          <w:szCs w:val="24"/>
        </w:rPr>
      </w:pPr>
      <w:proofErr w:type="spellStart"/>
      <w:r w:rsidRPr="003D3BB0">
        <w:rPr>
          <w:rFonts w:ascii="Bookman Old Style" w:hAnsi="Bookman Old Style"/>
          <w:sz w:val="24"/>
          <w:szCs w:val="24"/>
        </w:rPr>
        <w:t>Other</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specify</w:t>
      </w:r>
      <w:proofErr w:type="spellEnd"/>
      <w:proofErr w:type="gramStart"/>
      <w:r w:rsidRPr="003D3BB0">
        <w:rPr>
          <w:rFonts w:ascii="Bookman Old Style" w:hAnsi="Bookman Old Style"/>
          <w:sz w:val="24"/>
          <w:szCs w:val="24"/>
        </w:rPr>
        <w:t>):_</w:t>
      </w:r>
      <w:proofErr w:type="gramEnd"/>
      <w:r w:rsidRPr="003D3BB0">
        <w:rPr>
          <w:rFonts w:ascii="Bookman Old Style" w:hAnsi="Bookman Old Style"/>
          <w:sz w:val="24"/>
          <w:szCs w:val="24"/>
        </w:rPr>
        <w:t xml:space="preserve">__________________ </w:t>
      </w:r>
    </w:p>
    <w:p w14:paraId="07EC0779" w14:textId="77777777" w:rsidR="00A25EA1" w:rsidRPr="003D3BB0" w:rsidRDefault="00A25EA1" w:rsidP="00021C9C">
      <w:pPr>
        <w:pStyle w:val="Heading2"/>
        <w:rPr>
          <w:rFonts w:ascii="Bookman Old Style" w:hAnsi="Bookman Old Style"/>
          <w:sz w:val="24"/>
          <w:szCs w:val="24"/>
          <w:lang w:val="en-US"/>
        </w:rPr>
      </w:pPr>
      <w:bookmarkStart w:id="1329" w:name="_Toc146275376"/>
      <w:bookmarkStart w:id="1330" w:name="_Toc146277091"/>
      <w:r w:rsidRPr="003D3BB0">
        <w:rPr>
          <w:rFonts w:ascii="Bookman Old Style" w:hAnsi="Bookman Old Style"/>
          <w:sz w:val="24"/>
          <w:szCs w:val="24"/>
          <w:lang w:val="en-US"/>
        </w:rPr>
        <w:t>MAIN JOB – CORE CONTRACT CHARACTERISTICS (MJC)</w:t>
      </w:r>
      <w:bookmarkEnd w:id="1329"/>
      <w:bookmarkEnd w:id="1330"/>
      <w:r w:rsidRPr="003D3BB0">
        <w:rPr>
          <w:rFonts w:ascii="Bookman Old Style" w:hAnsi="Bookman Old Style"/>
          <w:sz w:val="24"/>
          <w:szCs w:val="24"/>
          <w:lang w:val="en-US"/>
        </w:rPr>
        <w:t xml:space="preserve"> </w:t>
      </w:r>
    </w:p>
    <w:p w14:paraId="04E75EF0" w14:textId="77777777" w:rsidR="00DE38BD"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This module captures basic information on the characteristics of the contract held by the respondent. It is asked of those previously identified as working in a dependent relationship (employees, apprentices or contributing family workers/assisting family members who report receive a wage or salary).</w:t>
      </w:r>
    </w:p>
    <w:p w14:paraId="3B31D695" w14:textId="0AEC8B17" w:rsidR="00DE38BD" w:rsidRPr="003D3BB0" w:rsidRDefault="00A25EA1"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sz w:val="24"/>
          <w:szCs w:val="24"/>
          <w:lang w:val="en-US"/>
        </w:rPr>
        <w:t xml:space="preserve"> </w:t>
      </w:r>
      <w:r w:rsidR="00030016" w:rsidRPr="003D3BB0">
        <w:rPr>
          <w:rFonts w:ascii="Bookman Old Style" w:hAnsi="Bookman Old Style"/>
          <w:b/>
          <w:bCs/>
          <w:i/>
          <w:iCs/>
          <w:sz w:val="24"/>
          <w:szCs w:val="24"/>
          <w:lang w:val="en-US"/>
        </w:rPr>
        <w:t>J01</w:t>
      </w:r>
      <w:r w:rsidRPr="003D3BB0">
        <w:rPr>
          <w:rFonts w:ascii="Bookman Old Style" w:hAnsi="Bookman Old Style"/>
          <w:b/>
          <w:bCs/>
          <w:i/>
          <w:iCs/>
          <w:sz w:val="24"/>
          <w:szCs w:val="24"/>
          <w:lang w:val="en-US"/>
        </w:rPr>
        <w:t xml:space="preserve"> </w:t>
      </w:r>
      <w:r w:rsidR="00470907" w:rsidRPr="003D3BB0">
        <w:rPr>
          <w:rFonts w:ascii="Bookman Old Style" w:hAnsi="Bookman Old Style"/>
          <w:i/>
          <w:iCs/>
          <w:sz w:val="24"/>
          <w:szCs w:val="24"/>
          <w:lang w:val="en-US"/>
        </w:rPr>
        <w:t>(Do/Does) (you/NAME) have a written contract or oral agreement for the work (you/he/she) (do/does)?</w:t>
      </w:r>
    </w:p>
    <w:p w14:paraId="0201F138" w14:textId="77777777" w:rsidR="00BB4023" w:rsidRPr="003D3BB0" w:rsidRDefault="00A25EA1" w:rsidP="00DE38BD">
      <w:pPr>
        <w:numPr>
          <w:ilvl w:val="0"/>
          <w:numId w:val="214"/>
        </w:numPr>
        <w:tabs>
          <w:tab w:val="left" w:pos="1418"/>
        </w:tabs>
        <w:jc w:val="both"/>
        <w:rPr>
          <w:rFonts w:ascii="Bookman Old Style" w:hAnsi="Bookman Old Style"/>
          <w:b/>
          <w:bCs/>
          <w:i/>
          <w:iCs/>
          <w:sz w:val="24"/>
          <w:szCs w:val="24"/>
        </w:rPr>
      </w:pPr>
      <w:r w:rsidRPr="003D3BB0">
        <w:rPr>
          <w:rFonts w:ascii="Bookman Old Style" w:hAnsi="Bookman Old Style"/>
          <w:sz w:val="24"/>
          <w:szCs w:val="24"/>
        </w:rPr>
        <w:t xml:space="preserve">YES, WRITTEN CONTRACT </w:t>
      </w:r>
    </w:p>
    <w:p w14:paraId="48A12061" w14:textId="77777777" w:rsidR="00921EFD" w:rsidRPr="003D3BB0" w:rsidRDefault="00A25EA1" w:rsidP="00DE38BD">
      <w:pPr>
        <w:numPr>
          <w:ilvl w:val="0"/>
          <w:numId w:val="214"/>
        </w:numPr>
        <w:tabs>
          <w:tab w:val="left" w:pos="1418"/>
        </w:tabs>
        <w:jc w:val="both"/>
        <w:rPr>
          <w:ins w:id="1331" w:author="USER" w:date="2023-08-10T14:21:00Z"/>
          <w:rFonts w:ascii="Bookman Old Style" w:hAnsi="Bookman Old Style"/>
          <w:sz w:val="24"/>
          <w:szCs w:val="24"/>
        </w:rPr>
      </w:pPr>
      <w:r w:rsidRPr="003D3BB0">
        <w:rPr>
          <w:rFonts w:ascii="Bookman Old Style" w:hAnsi="Bookman Old Style"/>
          <w:sz w:val="24"/>
          <w:szCs w:val="24"/>
        </w:rPr>
        <w:t>YES, ORAL AGREEMENT</w:t>
      </w:r>
    </w:p>
    <w:p w14:paraId="1F8F91B7" w14:textId="371276EF" w:rsidR="00DE38BD" w:rsidRPr="003D3BB0" w:rsidRDefault="00921EFD" w:rsidP="00DE38BD">
      <w:pPr>
        <w:numPr>
          <w:ilvl w:val="0"/>
          <w:numId w:val="214"/>
        </w:numPr>
        <w:tabs>
          <w:tab w:val="left" w:pos="1418"/>
        </w:tabs>
        <w:jc w:val="both"/>
        <w:rPr>
          <w:rFonts w:ascii="Bookman Old Style" w:hAnsi="Bookman Old Style"/>
          <w:sz w:val="24"/>
          <w:szCs w:val="24"/>
        </w:rPr>
      </w:pPr>
      <w:ins w:id="1332" w:author="USER" w:date="2023-08-10T14:21:00Z">
        <w:r w:rsidRPr="003D3BB0">
          <w:rPr>
            <w:rFonts w:ascii="Bookman Old Style" w:hAnsi="Bookman Old Style"/>
            <w:sz w:val="24"/>
            <w:szCs w:val="24"/>
          </w:rPr>
          <w:t>NO</w:t>
        </w:r>
      </w:ins>
      <w:r w:rsidR="00A25EA1" w:rsidRPr="003D3BB0">
        <w:rPr>
          <w:rFonts w:ascii="Bookman Old Style" w:hAnsi="Bookman Old Style"/>
          <w:sz w:val="24"/>
          <w:szCs w:val="24"/>
        </w:rPr>
        <w:t xml:space="preserve"> </w:t>
      </w:r>
    </w:p>
    <w:p w14:paraId="61D5DEF1" w14:textId="77777777" w:rsidR="00BB4023" w:rsidRPr="003D3BB0" w:rsidRDefault="00A25EA1" w:rsidP="00DE38BD">
      <w:pPr>
        <w:numPr>
          <w:ilvl w:val="0"/>
          <w:numId w:val="215"/>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DON’T KNOW </w:t>
      </w:r>
    </w:p>
    <w:p w14:paraId="64D69CA3" w14:textId="77777777" w:rsidR="00470907" w:rsidRPr="003D3BB0" w:rsidRDefault="00DE38BD"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This question</w:t>
      </w:r>
      <w:r w:rsidR="00A25EA1" w:rsidRPr="003D3BB0">
        <w:rPr>
          <w:rFonts w:ascii="Bookman Old Style" w:hAnsi="Bookman Old Style"/>
          <w:sz w:val="24"/>
          <w:szCs w:val="24"/>
          <w:lang w:val="en-US"/>
        </w:rPr>
        <w:t xml:space="preserve"> assess</w:t>
      </w:r>
      <w:r w:rsidRPr="003D3BB0">
        <w:rPr>
          <w:rFonts w:ascii="Bookman Old Style" w:hAnsi="Bookman Old Style"/>
          <w:sz w:val="24"/>
          <w:szCs w:val="24"/>
          <w:lang w:val="en-US"/>
        </w:rPr>
        <w:t>es</w:t>
      </w:r>
      <w:r w:rsidR="00A25EA1" w:rsidRPr="003D3BB0">
        <w:rPr>
          <w:rFonts w:ascii="Bookman Old Style" w:hAnsi="Bookman Old Style"/>
          <w:sz w:val="24"/>
          <w:szCs w:val="24"/>
          <w:lang w:val="en-US"/>
        </w:rPr>
        <w:t xml:space="preserve"> the relationship between the respondent and their employer</w:t>
      </w:r>
      <w:r w:rsidRPr="003D3BB0">
        <w:rPr>
          <w:rFonts w:ascii="Bookman Old Style" w:hAnsi="Bookman Old Style"/>
          <w:sz w:val="24"/>
          <w:szCs w:val="24"/>
          <w:lang w:val="en-US"/>
        </w:rPr>
        <w:t>. It</w:t>
      </w:r>
      <w:r w:rsidR="00A25EA1" w:rsidRPr="003D3BB0">
        <w:rPr>
          <w:rFonts w:ascii="Bookman Old Style" w:hAnsi="Bookman Old Style"/>
          <w:sz w:val="24"/>
          <w:szCs w:val="24"/>
          <w:lang w:val="en-US"/>
        </w:rPr>
        <w:t xml:space="preserve"> relates to the nature of the agreement the respondent has with their employer covering the work they do and their working conditions. </w:t>
      </w:r>
    </w:p>
    <w:p w14:paraId="1844184C" w14:textId="3F0EA600" w:rsidR="00A25EA1" w:rsidRPr="003D3BB0" w:rsidRDefault="00030016"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J02</w:t>
      </w:r>
      <w:r w:rsidR="00A25EA1" w:rsidRPr="003D3BB0">
        <w:rPr>
          <w:rFonts w:ascii="Bookman Old Style" w:hAnsi="Bookman Old Style"/>
          <w:i/>
          <w:iCs/>
          <w:sz w:val="24"/>
          <w:szCs w:val="24"/>
          <w:lang w:val="en-US"/>
        </w:rPr>
        <w:t xml:space="preserve"> </w:t>
      </w:r>
      <w:r w:rsidR="00470907" w:rsidRPr="003D3BB0">
        <w:rPr>
          <w:rFonts w:ascii="Bookman Old Style" w:hAnsi="Bookman Old Style"/>
          <w:i/>
          <w:iCs/>
          <w:sz w:val="24"/>
          <w:szCs w:val="24"/>
          <w:lang w:val="en-US"/>
        </w:rPr>
        <w:t>Is (your/NAME’s) contract or agreement…?</w:t>
      </w:r>
    </w:p>
    <w:p w14:paraId="0764D17D" w14:textId="77777777" w:rsidR="00A25EA1" w:rsidRPr="003D3BB0" w:rsidRDefault="00A25EA1" w:rsidP="00021C9C">
      <w:pPr>
        <w:numPr>
          <w:ilvl w:val="0"/>
          <w:numId w:val="211"/>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For a specified period of time </w:t>
      </w:r>
    </w:p>
    <w:p w14:paraId="41C54C87" w14:textId="77777777" w:rsidR="00A25EA1" w:rsidRPr="003D3BB0" w:rsidRDefault="00A25EA1" w:rsidP="00021C9C">
      <w:pPr>
        <w:numPr>
          <w:ilvl w:val="0"/>
          <w:numId w:val="211"/>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Until the date a task is completed </w:t>
      </w:r>
    </w:p>
    <w:p w14:paraId="49159FA6" w14:textId="77777777" w:rsidR="00470907" w:rsidRPr="003D3BB0" w:rsidRDefault="00A25EA1" w:rsidP="00021C9C">
      <w:pPr>
        <w:numPr>
          <w:ilvl w:val="0"/>
          <w:numId w:val="211"/>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Permanent or </w:t>
      </w:r>
      <w:proofErr w:type="spellStart"/>
      <w:r w:rsidRPr="003D3BB0">
        <w:rPr>
          <w:rFonts w:ascii="Bookman Old Style" w:hAnsi="Bookman Old Style"/>
          <w:sz w:val="24"/>
          <w:szCs w:val="24"/>
        </w:rPr>
        <w:t>until</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retirement</w:t>
      </w:r>
      <w:proofErr w:type="spellEnd"/>
      <w:r w:rsidRPr="003D3BB0">
        <w:rPr>
          <w:rFonts w:ascii="Bookman Old Style" w:hAnsi="Bookman Old Style"/>
          <w:sz w:val="24"/>
          <w:szCs w:val="24"/>
        </w:rPr>
        <w:t xml:space="preserve"> </w:t>
      </w:r>
    </w:p>
    <w:p w14:paraId="5D9A7D84" w14:textId="77777777" w:rsidR="00A25EA1" w:rsidRPr="003D3BB0" w:rsidRDefault="00A25EA1" w:rsidP="00021C9C">
      <w:pPr>
        <w:numPr>
          <w:ilvl w:val="0"/>
          <w:numId w:val="211"/>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Ongoing with no specified end date </w:t>
      </w:r>
    </w:p>
    <w:p w14:paraId="0ACE2578" w14:textId="77777777" w:rsidR="009E011D"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w:t>
      </w:r>
      <w:r w:rsidR="00DE38BD" w:rsidRPr="003D3BB0">
        <w:rPr>
          <w:rFonts w:ascii="Bookman Old Style" w:hAnsi="Bookman Old Style"/>
          <w:sz w:val="24"/>
          <w:szCs w:val="24"/>
          <w:lang w:val="en-US"/>
        </w:rPr>
        <w:t>his question</w:t>
      </w:r>
      <w:r w:rsidRPr="003D3BB0">
        <w:rPr>
          <w:rFonts w:ascii="Bookman Old Style" w:hAnsi="Bookman Old Style"/>
          <w:sz w:val="24"/>
          <w:szCs w:val="24"/>
          <w:lang w:val="en-US"/>
        </w:rPr>
        <w:t xml:space="preserve"> identif</w:t>
      </w:r>
      <w:r w:rsidR="00DE38BD" w:rsidRPr="003D3BB0">
        <w:rPr>
          <w:rFonts w:ascii="Bookman Old Style" w:hAnsi="Bookman Old Style"/>
          <w:sz w:val="24"/>
          <w:szCs w:val="24"/>
          <w:lang w:val="en-US"/>
        </w:rPr>
        <w:t>ies</w:t>
      </w:r>
      <w:r w:rsidRPr="003D3BB0">
        <w:rPr>
          <w:rFonts w:ascii="Bookman Old Style" w:hAnsi="Bookman Old Style"/>
          <w:sz w:val="24"/>
          <w:szCs w:val="24"/>
          <w:lang w:val="en-US"/>
        </w:rPr>
        <w:t xml:space="preserve"> the type of contact or agreement held between the respondent and their employer. </w:t>
      </w:r>
    </w:p>
    <w:p w14:paraId="21803161" w14:textId="77777777" w:rsidR="00DE38BD" w:rsidRPr="003D3BB0" w:rsidRDefault="00DE38BD" w:rsidP="00A25EA1">
      <w:pPr>
        <w:tabs>
          <w:tab w:val="left" w:pos="1418"/>
        </w:tabs>
        <w:spacing w:before="240"/>
        <w:jc w:val="both"/>
        <w:rPr>
          <w:rFonts w:ascii="Bookman Old Style" w:hAnsi="Bookman Old Style"/>
          <w:sz w:val="24"/>
          <w:szCs w:val="24"/>
          <w:lang w:val="en-US"/>
        </w:rPr>
      </w:pPr>
    </w:p>
    <w:p w14:paraId="4DF32656" w14:textId="57F93316" w:rsidR="00477397" w:rsidRPr="003D3BB0" w:rsidRDefault="00030016" w:rsidP="00477397">
      <w:pPr>
        <w:rPr>
          <w:rFonts w:ascii="Bookman Old Style" w:hAnsi="Bookman Old Style"/>
          <w:i/>
          <w:iCs/>
          <w:sz w:val="24"/>
          <w:szCs w:val="24"/>
          <w:lang w:val="en-US"/>
        </w:rPr>
      </w:pPr>
      <w:r w:rsidRPr="003D3BB0">
        <w:rPr>
          <w:rFonts w:ascii="Bookman Old Style" w:hAnsi="Bookman Old Style"/>
          <w:b/>
          <w:bCs/>
          <w:i/>
          <w:iCs/>
          <w:sz w:val="24"/>
          <w:szCs w:val="24"/>
          <w:lang w:val="en-US"/>
        </w:rPr>
        <w:t>J03</w:t>
      </w:r>
      <w:r w:rsidR="00A25EA1" w:rsidRPr="003D3BB0">
        <w:rPr>
          <w:rFonts w:ascii="Bookman Old Style" w:hAnsi="Bookman Old Style"/>
          <w:i/>
          <w:iCs/>
          <w:sz w:val="24"/>
          <w:szCs w:val="24"/>
          <w:lang w:val="en-US"/>
        </w:rPr>
        <w:t xml:space="preserve"> </w:t>
      </w:r>
      <w:r w:rsidR="006B0FB4" w:rsidRPr="003D3BB0">
        <w:rPr>
          <w:rFonts w:ascii="Bookman Old Style" w:hAnsi="Bookman Old Style"/>
          <w:i/>
          <w:iCs/>
          <w:sz w:val="24"/>
          <w:szCs w:val="24"/>
          <w:lang w:val="en-US"/>
        </w:rPr>
        <w:t>How long in total is (your/NAME’s) current agreement?</w:t>
      </w:r>
      <w:r w:rsidR="00A25EA1" w:rsidRPr="003D3BB0">
        <w:rPr>
          <w:rFonts w:ascii="Bookman Old Style" w:hAnsi="Bookman Old Style"/>
          <w:i/>
          <w:iCs/>
          <w:sz w:val="24"/>
          <w:szCs w:val="24"/>
          <w:lang w:val="en-US"/>
        </w:rPr>
        <w:t xml:space="preserve"> </w:t>
      </w:r>
    </w:p>
    <w:p w14:paraId="041291C1" w14:textId="77777777" w:rsidR="000E63A4" w:rsidRPr="003D3BB0" w:rsidRDefault="000E63A4" w:rsidP="00477397">
      <w:pPr>
        <w:rPr>
          <w:rFonts w:ascii="Bookman Old Style" w:hAnsi="Bookman Old Style"/>
          <w:i/>
          <w:iCs/>
          <w:sz w:val="24"/>
          <w:szCs w:val="24"/>
          <w:lang w:val="en-US"/>
        </w:rPr>
      </w:pPr>
    </w:p>
    <w:p w14:paraId="576E4ACA" w14:textId="77777777" w:rsidR="000E63A4" w:rsidRPr="003D3BB0" w:rsidRDefault="00A25EA1" w:rsidP="000E63A4">
      <w:pPr>
        <w:numPr>
          <w:ilvl w:val="0"/>
          <w:numId w:val="216"/>
        </w:numPr>
        <w:jc w:val="both"/>
        <w:rPr>
          <w:rFonts w:ascii="Bookman Old Style" w:hAnsi="Bookman Old Style"/>
          <w:sz w:val="24"/>
          <w:szCs w:val="24"/>
        </w:rPr>
      </w:pPr>
      <w:r w:rsidRPr="003D3BB0">
        <w:rPr>
          <w:rFonts w:ascii="Bookman Old Style" w:hAnsi="Bookman Old Style"/>
          <w:sz w:val="24"/>
          <w:szCs w:val="24"/>
        </w:rPr>
        <w:t>DAILY CONTRACT/AGREEMENT</w:t>
      </w:r>
    </w:p>
    <w:p w14:paraId="3D3811A2" w14:textId="77777777" w:rsidR="000E63A4" w:rsidRPr="003D3BB0" w:rsidRDefault="00A25EA1" w:rsidP="000E63A4">
      <w:pPr>
        <w:numPr>
          <w:ilvl w:val="0"/>
          <w:numId w:val="216"/>
        </w:numPr>
        <w:jc w:val="both"/>
        <w:rPr>
          <w:rFonts w:ascii="Bookman Old Style" w:hAnsi="Bookman Old Style"/>
          <w:sz w:val="24"/>
          <w:szCs w:val="24"/>
        </w:rPr>
      </w:pPr>
      <w:r w:rsidRPr="003D3BB0">
        <w:rPr>
          <w:rFonts w:ascii="Bookman Old Style" w:hAnsi="Bookman Old Style"/>
          <w:sz w:val="24"/>
          <w:szCs w:val="24"/>
        </w:rPr>
        <w:t>LESS THAN ONE MONT</w:t>
      </w:r>
      <w:r w:rsidR="000E63A4" w:rsidRPr="003D3BB0">
        <w:rPr>
          <w:rFonts w:ascii="Bookman Old Style" w:hAnsi="Bookman Old Style"/>
          <w:sz w:val="24"/>
          <w:szCs w:val="24"/>
        </w:rPr>
        <w:t>H</w:t>
      </w:r>
    </w:p>
    <w:p w14:paraId="2B093D0F" w14:textId="77777777" w:rsidR="000E63A4" w:rsidRPr="003D3BB0" w:rsidRDefault="00A25EA1" w:rsidP="000E63A4">
      <w:pPr>
        <w:numPr>
          <w:ilvl w:val="0"/>
          <w:numId w:val="216"/>
        </w:numPr>
        <w:jc w:val="both"/>
        <w:rPr>
          <w:rFonts w:ascii="Bookman Old Style" w:hAnsi="Bookman Old Style"/>
          <w:sz w:val="24"/>
          <w:szCs w:val="24"/>
          <w:lang w:val="en-US"/>
        </w:rPr>
      </w:pPr>
      <w:r w:rsidRPr="003D3BB0">
        <w:rPr>
          <w:rFonts w:ascii="Bookman Old Style" w:hAnsi="Bookman Old Style"/>
          <w:sz w:val="24"/>
          <w:szCs w:val="24"/>
          <w:lang w:val="en-US"/>
        </w:rPr>
        <w:t>ONE MONTH TO LESS THAN 3 MONTHS</w:t>
      </w:r>
    </w:p>
    <w:p w14:paraId="1C782DAF" w14:textId="77777777" w:rsidR="000E63A4" w:rsidRPr="003D3BB0" w:rsidRDefault="00A25EA1" w:rsidP="000E63A4">
      <w:pPr>
        <w:numPr>
          <w:ilvl w:val="0"/>
          <w:numId w:val="216"/>
        </w:numPr>
        <w:jc w:val="both"/>
        <w:rPr>
          <w:rFonts w:ascii="Bookman Old Style" w:hAnsi="Bookman Old Style"/>
          <w:sz w:val="24"/>
          <w:szCs w:val="24"/>
          <w:lang w:val="en-US"/>
        </w:rPr>
      </w:pPr>
      <w:r w:rsidRPr="003D3BB0">
        <w:rPr>
          <w:rFonts w:ascii="Bookman Old Style" w:hAnsi="Bookman Old Style"/>
          <w:sz w:val="24"/>
          <w:szCs w:val="24"/>
          <w:lang w:val="en-US"/>
        </w:rPr>
        <w:t>THREE MONTHS TO LESS THAN 6 MONTHS</w:t>
      </w:r>
    </w:p>
    <w:p w14:paraId="497D661E" w14:textId="77777777" w:rsidR="000E63A4" w:rsidRPr="003D3BB0" w:rsidRDefault="00A25EA1" w:rsidP="000E63A4">
      <w:pPr>
        <w:numPr>
          <w:ilvl w:val="0"/>
          <w:numId w:val="216"/>
        </w:numPr>
        <w:jc w:val="both"/>
        <w:rPr>
          <w:rFonts w:ascii="Bookman Old Style" w:hAnsi="Bookman Old Style"/>
          <w:sz w:val="24"/>
          <w:szCs w:val="24"/>
          <w:lang w:val="en-US"/>
        </w:rPr>
      </w:pPr>
      <w:r w:rsidRPr="003D3BB0">
        <w:rPr>
          <w:rFonts w:ascii="Bookman Old Style" w:hAnsi="Bookman Old Style"/>
          <w:sz w:val="24"/>
          <w:szCs w:val="24"/>
          <w:lang w:val="en-US"/>
        </w:rPr>
        <w:t>SIX MONTHS TO LESS THAN 12 MONTHS</w:t>
      </w:r>
    </w:p>
    <w:p w14:paraId="6AC37B0A" w14:textId="77777777" w:rsidR="000E63A4" w:rsidRPr="003D3BB0" w:rsidRDefault="00A25EA1" w:rsidP="000E63A4">
      <w:pPr>
        <w:numPr>
          <w:ilvl w:val="0"/>
          <w:numId w:val="216"/>
        </w:numPr>
        <w:jc w:val="both"/>
        <w:rPr>
          <w:rFonts w:ascii="Bookman Old Style" w:hAnsi="Bookman Old Style"/>
          <w:sz w:val="24"/>
          <w:szCs w:val="24"/>
          <w:lang w:val="en-US"/>
        </w:rPr>
      </w:pPr>
      <w:r w:rsidRPr="003D3BB0">
        <w:rPr>
          <w:rFonts w:ascii="Bookman Old Style" w:hAnsi="Bookman Old Style"/>
          <w:sz w:val="24"/>
          <w:szCs w:val="24"/>
          <w:lang w:val="en-US"/>
        </w:rPr>
        <w:t>TWELVE MONTHS TO LESS THAN 24 MONTHS</w:t>
      </w:r>
    </w:p>
    <w:p w14:paraId="68542F48" w14:textId="77777777" w:rsidR="000E63A4" w:rsidRPr="003D3BB0" w:rsidRDefault="00A25EA1" w:rsidP="000E63A4">
      <w:pPr>
        <w:numPr>
          <w:ilvl w:val="0"/>
          <w:numId w:val="216"/>
        </w:numPr>
        <w:jc w:val="both"/>
        <w:rPr>
          <w:rFonts w:ascii="Bookman Old Style" w:hAnsi="Bookman Old Style"/>
          <w:sz w:val="24"/>
          <w:szCs w:val="24"/>
        </w:rPr>
      </w:pPr>
      <w:r w:rsidRPr="003D3BB0">
        <w:rPr>
          <w:rFonts w:ascii="Bookman Old Style" w:hAnsi="Bookman Old Style"/>
          <w:sz w:val="24"/>
          <w:szCs w:val="24"/>
        </w:rPr>
        <w:t>TWO YEARS OR MORE</w:t>
      </w:r>
    </w:p>
    <w:p w14:paraId="00A6D8A4" w14:textId="77777777" w:rsidR="00A25EA1" w:rsidRPr="003D3BB0" w:rsidRDefault="00A25EA1" w:rsidP="000E63A4">
      <w:pPr>
        <w:numPr>
          <w:ilvl w:val="0"/>
          <w:numId w:val="216"/>
        </w:numPr>
        <w:jc w:val="both"/>
        <w:rPr>
          <w:rFonts w:ascii="Bookman Old Style" w:hAnsi="Bookman Old Style"/>
          <w:sz w:val="24"/>
          <w:szCs w:val="24"/>
        </w:rPr>
      </w:pPr>
      <w:r w:rsidRPr="003D3BB0">
        <w:rPr>
          <w:rFonts w:ascii="Bookman Old Style" w:hAnsi="Bookman Old Style"/>
          <w:sz w:val="24"/>
          <w:szCs w:val="24"/>
        </w:rPr>
        <w:t xml:space="preserve">NO SPECIFIED DURATION </w:t>
      </w:r>
    </w:p>
    <w:p w14:paraId="1BD1CC3E"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The duration referred to should be the total duration of the current contract or agreement, not elapsed duration or remaining time.</w:t>
      </w:r>
    </w:p>
    <w:p w14:paraId="5A9536FF" w14:textId="77777777" w:rsidR="00A25EA1" w:rsidRPr="003D3BB0" w:rsidRDefault="00A25EA1" w:rsidP="00021C9C">
      <w:pPr>
        <w:pStyle w:val="Heading2"/>
        <w:rPr>
          <w:rFonts w:ascii="Bookman Old Style" w:hAnsi="Bookman Old Style"/>
          <w:sz w:val="24"/>
          <w:szCs w:val="24"/>
          <w:lang w:val="en-US"/>
        </w:rPr>
      </w:pPr>
      <w:bookmarkStart w:id="1333" w:name="_Toc146275377"/>
      <w:bookmarkStart w:id="1334" w:name="_Toc146277092"/>
      <w:r w:rsidRPr="003D3BB0">
        <w:rPr>
          <w:rFonts w:ascii="Bookman Old Style" w:hAnsi="Bookman Old Style"/>
          <w:sz w:val="24"/>
          <w:szCs w:val="24"/>
          <w:lang w:val="en-US"/>
        </w:rPr>
        <w:lastRenderedPageBreak/>
        <w:t>MAIN JOB – DETAILED CONTRACT CHARACTERISTICS (MCD)</w:t>
      </w:r>
      <w:bookmarkEnd w:id="1333"/>
      <w:bookmarkEnd w:id="1334"/>
      <w:r w:rsidRPr="003D3BB0">
        <w:rPr>
          <w:rFonts w:ascii="Bookman Old Style" w:hAnsi="Bookman Old Style"/>
          <w:sz w:val="24"/>
          <w:szCs w:val="24"/>
          <w:lang w:val="en-US"/>
        </w:rPr>
        <w:t xml:space="preserve"> </w:t>
      </w:r>
    </w:p>
    <w:p w14:paraId="296BBD20"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This module captures additional information on the characteristics of the contract held by the respondent. It is asked of those previously identified as working in a dependent relationship (employees, apprentices or contributing family workers/assisting family members who report receive a wage or salary). This information enables more detailed analysis on contract types and employment stability. </w:t>
      </w:r>
    </w:p>
    <w:p w14:paraId="254346C0" w14:textId="08EDDDEA" w:rsidR="006B0FB4" w:rsidRPr="003D3BB0" w:rsidRDefault="00A62BCD"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K01</w:t>
      </w:r>
      <w:r w:rsidR="006B0FB4" w:rsidRPr="003D3BB0">
        <w:rPr>
          <w:rFonts w:ascii="Bookman Old Style" w:hAnsi="Bookman Old Style"/>
          <w:i/>
          <w:iCs/>
          <w:sz w:val="24"/>
          <w:szCs w:val="24"/>
          <w:lang w:val="en-US"/>
        </w:rPr>
        <w:t xml:space="preserve"> Which of the following applies to (your/NAME’s) current agreement?</w:t>
      </w:r>
    </w:p>
    <w:p w14:paraId="20FDEA3A" w14:textId="77777777" w:rsidR="006B0FB4" w:rsidRPr="003D3BB0" w:rsidRDefault="006B0FB4"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Read and</w:t>
      </w:r>
      <w:r w:rsidRPr="003D3BB0">
        <w:rPr>
          <w:rFonts w:ascii="Bookman Old Style" w:hAnsi="Bookman Old Style"/>
          <w:b/>
          <w:bCs/>
          <w:sz w:val="24"/>
          <w:szCs w:val="24"/>
          <w:lang w:val="en-US"/>
        </w:rPr>
        <w:t xml:space="preserve"> </w:t>
      </w:r>
      <w:r w:rsidRPr="003D3BB0">
        <w:rPr>
          <w:rFonts w:ascii="Bookman Old Style" w:hAnsi="Bookman Old Style"/>
          <w:sz w:val="24"/>
          <w:szCs w:val="24"/>
          <w:lang w:val="en-US"/>
        </w:rPr>
        <w:t>mark all that apply</w:t>
      </w:r>
    </w:p>
    <w:p w14:paraId="480F6892" w14:textId="77777777" w:rsidR="00A25EA1" w:rsidRPr="003D3BB0" w:rsidRDefault="00A25EA1" w:rsidP="004A3A49">
      <w:pPr>
        <w:numPr>
          <w:ilvl w:val="0"/>
          <w:numId w:val="217"/>
        </w:numPr>
        <w:jc w:val="both"/>
        <w:rPr>
          <w:rFonts w:ascii="Bookman Old Style" w:hAnsi="Bookman Old Style"/>
          <w:sz w:val="24"/>
          <w:szCs w:val="24"/>
        </w:rPr>
      </w:pPr>
      <w:r w:rsidRPr="003D3BB0">
        <w:rPr>
          <w:rFonts w:ascii="Bookman Old Style" w:hAnsi="Bookman Old Style"/>
          <w:sz w:val="24"/>
          <w:szCs w:val="24"/>
        </w:rPr>
        <w:t xml:space="preserve">It covers a </w:t>
      </w:r>
      <w:proofErr w:type="spellStart"/>
      <w:r w:rsidRPr="003D3BB0">
        <w:rPr>
          <w:rFonts w:ascii="Bookman Old Style" w:hAnsi="Bookman Old Style"/>
          <w:sz w:val="24"/>
          <w:szCs w:val="24"/>
        </w:rPr>
        <w:t>particular</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season</w:t>
      </w:r>
      <w:proofErr w:type="spellEnd"/>
    </w:p>
    <w:p w14:paraId="122B770B" w14:textId="77777777" w:rsidR="00A25EA1" w:rsidRPr="003D3BB0" w:rsidRDefault="00A25EA1" w:rsidP="004A3A49">
      <w:pPr>
        <w:numPr>
          <w:ilvl w:val="0"/>
          <w:numId w:val="217"/>
        </w:numPr>
        <w:jc w:val="both"/>
        <w:rPr>
          <w:rFonts w:ascii="Bookman Old Style" w:hAnsi="Bookman Old Style"/>
          <w:sz w:val="24"/>
          <w:szCs w:val="24"/>
          <w:lang w:val="en-US"/>
        </w:rPr>
      </w:pPr>
      <w:r w:rsidRPr="003D3BB0">
        <w:rPr>
          <w:rFonts w:ascii="Bookman Old Style" w:hAnsi="Bookman Old Style"/>
          <w:sz w:val="24"/>
          <w:szCs w:val="24"/>
          <w:lang w:val="en-US"/>
        </w:rPr>
        <w:t xml:space="preserve">It covers a period of training (apprentice, trainee research </w:t>
      </w:r>
      <w:proofErr w:type="spellStart"/>
      <w:proofErr w:type="gramStart"/>
      <w:r w:rsidRPr="003D3BB0">
        <w:rPr>
          <w:rFonts w:ascii="Bookman Old Style" w:hAnsi="Bookman Old Style"/>
          <w:sz w:val="24"/>
          <w:szCs w:val="24"/>
          <w:lang w:val="en-US"/>
        </w:rPr>
        <w:t>assistant,etc</w:t>
      </w:r>
      <w:proofErr w:type="spellEnd"/>
      <w:proofErr w:type="gramEnd"/>
      <w:r w:rsidRPr="003D3BB0">
        <w:rPr>
          <w:rFonts w:ascii="Bookman Old Style" w:hAnsi="Bookman Old Style"/>
          <w:sz w:val="24"/>
          <w:szCs w:val="24"/>
          <w:lang w:val="en-US"/>
        </w:rPr>
        <w:t xml:space="preserve">) </w:t>
      </w:r>
    </w:p>
    <w:p w14:paraId="288297D8" w14:textId="77777777" w:rsidR="00A25EA1" w:rsidRPr="003D3BB0" w:rsidRDefault="00A25EA1" w:rsidP="004A3A49">
      <w:pPr>
        <w:numPr>
          <w:ilvl w:val="0"/>
          <w:numId w:val="217"/>
        </w:numPr>
        <w:jc w:val="both"/>
        <w:rPr>
          <w:rFonts w:ascii="Bookman Old Style" w:hAnsi="Bookman Old Style"/>
          <w:sz w:val="24"/>
          <w:szCs w:val="24"/>
          <w:lang w:val="en-US"/>
        </w:rPr>
      </w:pPr>
      <w:r w:rsidRPr="003D3BB0">
        <w:rPr>
          <w:rFonts w:ascii="Bookman Old Style" w:hAnsi="Bookman Old Style"/>
          <w:sz w:val="24"/>
          <w:szCs w:val="24"/>
          <w:lang w:val="en-US"/>
        </w:rPr>
        <w:t xml:space="preserve">It is part of an employment creation program </w:t>
      </w:r>
    </w:p>
    <w:p w14:paraId="350811CF" w14:textId="77777777" w:rsidR="00A25EA1" w:rsidRPr="003D3BB0" w:rsidRDefault="00A25EA1" w:rsidP="004A3A49">
      <w:pPr>
        <w:numPr>
          <w:ilvl w:val="0"/>
          <w:numId w:val="217"/>
        </w:numPr>
        <w:jc w:val="both"/>
        <w:rPr>
          <w:rFonts w:ascii="Bookman Old Style" w:hAnsi="Bookman Old Style"/>
          <w:sz w:val="24"/>
          <w:szCs w:val="24"/>
        </w:rPr>
      </w:pPr>
      <w:r w:rsidRPr="003D3BB0">
        <w:rPr>
          <w:rFonts w:ascii="Bookman Old Style" w:hAnsi="Bookman Old Style"/>
          <w:sz w:val="24"/>
          <w:szCs w:val="24"/>
        </w:rPr>
        <w:t xml:space="preserve">It is for </w:t>
      </w:r>
      <w:proofErr w:type="spellStart"/>
      <w:r w:rsidRPr="003D3BB0">
        <w:rPr>
          <w:rFonts w:ascii="Bookman Old Style" w:hAnsi="Bookman Old Style"/>
          <w:sz w:val="24"/>
          <w:szCs w:val="24"/>
        </w:rPr>
        <w:t>substitute</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work</w:t>
      </w:r>
      <w:proofErr w:type="spellEnd"/>
      <w:r w:rsidRPr="003D3BB0">
        <w:rPr>
          <w:rFonts w:ascii="Bookman Old Style" w:hAnsi="Bookman Old Style"/>
          <w:sz w:val="24"/>
          <w:szCs w:val="24"/>
        </w:rPr>
        <w:t xml:space="preserve"> </w:t>
      </w:r>
    </w:p>
    <w:p w14:paraId="11A011F6" w14:textId="77777777" w:rsidR="00A25EA1" w:rsidRPr="003D3BB0" w:rsidRDefault="00A25EA1" w:rsidP="004A3A49">
      <w:pPr>
        <w:numPr>
          <w:ilvl w:val="0"/>
          <w:numId w:val="217"/>
        </w:numPr>
        <w:jc w:val="both"/>
        <w:rPr>
          <w:rFonts w:ascii="Bookman Old Style" w:hAnsi="Bookman Old Style"/>
          <w:sz w:val="24"/>
          <w:szCs w:val="24"/>
        </w:rPr>
      </w:pPr>
      <w:r w:rsidRPr="003D3BB0">
        <w:rPr>
          <w:rFonts w:ascii="Bookman Old Style" w:hAnsi="Bookman Old Style"/>
          <w:sz w:val="24"/>
          <w:szCs w:val="24"/>
        </w:rPr>
        <w:t xml:space="preserve">NONE OF THE ABOVE </w:t>
      </w:r>
    </w:p>
    <w:p w14:paraId="44DDC317" w14:textId="09B7D96E"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Only ask of respondents who indicated that they had an agreement of limited duration or for the completion of tasks. The question may be supplemented with an additional follow-up question on whether the temporary employment is voluntary or not.</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Response item (a) should be used only for persons employed in jobs whose timing and duration are significantly influenced by seasonal factors such as climatic seasons, holidays and agricultural preparations or harvests. Seasonal jobs are typically performed during part of the year and followed by a period of inactivity.</w:t>
      </w:r>
    </w:p>
    <w:p w14:paraId="0A921017" w14:textId="5E41D971" w:rsidR="00A25EA1" w:rsidRPr="003D3BB0" w:rsidRDefault="00A62BCD"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K02</w:t>
      </w:r>
      <w:r w:rsidR="00A25EA1" w:rsidRPr="003D3BB0">
        <w:rPr>
          <w:rFonts w:ascii="Bookman Old Style" w:hAnsi="Bookman Old Style"/>
          <w:b/>
          <w:bCs/>
          <w:i/>
          <w:iCs/>
          <w:sz w:val="24"/>
          <w:szCs w:val="24"/>
          <w:lang w:val="en-US"/>
        </w:rPr>
        <w:t xml:space="preserve"> </w:t>
      </w:r>
      <w:r w:rsidR="006B0FB4" w:rsidRPr="003D3BB0">
        <w:rPr>
          <w:rFonts w:ascii="Bookman Old Style" w:hAnsi="Bookman Old Style"/>
          <w:i/>
          <w:iCs/>
          <w:sz w:val="24"/>
          <w:szCs w:val="24"/>
          <w:lang w:val="en-US"/>
        </w:rPr>
        <w:t>Is (your/NAME’s) current contract a step in a process to get a permanent contract?</w:t>
      </w:r>
    </w:p>
    <w:p w14:paraId="208007D1"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The question is asked only of respondents with written contracts for a specified period of time</w:t>
      </w:r>
      <w:r w:rsidR="006B0FB4" w:rsidRPr="003D3BB0">
        <w:rPr>
          <w:rFonts w:ascii="Bookman Old Style" w:hAnsi="Bookman Old Style"/>
          <w:sz w:val="24"/>
          <w:szCs w:val="24"/>
          <w:lang w:val="en-US"/>
        </w:rPr>
        <w:t xml:space="preserve"> a</w:t>
      </w:r>
      <w:r w:rsidRPr="003D3BB0">
        <w:rPr>
          <w:rFonts w:ascii="Bookman Old Style" w:hAnsi="Bookman Old Style"/>
          <w:sz w:val="24"/>
          <w:szCs w:val="24"/>
          <w:lang w:val="en-US"/>
        </w:rPr>
        <w:t>s self-declared by the respondent. It includes cases where job permanency is granted only after successful completion of selected requirements beyond duration in the job, or based on decisions by the employer.</w:t>
      </w:r>
    </w:p>
    <w:p w14:paraId="6AB89F03" w14:textId="69E8FF59" w:rsidR="00A25EA1" w:rsidRPr="003D3BB0" w:rsidRDefault="00A25EA1"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sz w:val="24"/>
          <w:szCs w:val="24"/>
          <w:lang w:val="en-US"/>
        </w:rPr>
        <w:t xml:space="preserve"> </w:t>
      </w:r>
      <w:r w:rsidR="00A62BCD" w:rsidRPr="003D3BB0">
        <w:rPr>
          <w:rFonts w:ascii="Bookman Old Style" w:hAnsi="Bookman Old Style"/>
          <w:b/>
          <w:bCs/>
          <w:i/>
          <w:iCs/>
          <w:sz w:val="24"/>
          <w:szCs w:val="24"/>
          <w:lang w:val="en-US"/>
        </w:rPr>
        <w:t>K03</w:t>
      </w:r>
      <w:r w:rsidRPr="003D3BB0">
        <w:rPr>
          <w:rFonts w:ascii="Bookman Old Style" w:hAnsi="Bookman Old Style"/>
          <w:b/>
          <w:bCs/>
          <w:i/>
          <w:iCs/>
          <w:sz w:val="24"/>
          <w:szCs w:val="24"/>
          <w:lang w:val="en-US"/>
        </w:rPr>
        <w:t xml:space="preserve"> </w:t>
      </w:r>
      <w:r w:rsidR="006B0FB4" w:rsidRPr="003D3BB0">
        <w:rPr>
          <w:rFonts w:ascii="Bookman Old Style" w:hAnsi="Bookman Old Style"/>
          <w:i/>
          <w:iCs/>
          <w:sz w:val="24"/>
          <w:szCs w:val="24"/>
          <w:lang w:val="en-US"/>
        </w:rPr>
        <w:t>Is (your/NAME’s) work seasonal?</w:t>
      </w:r>
    </w:p>
    <w:p w14:paraId="47B917DF" w14:textId="60826A9D" w:rsidR="00A25EA1" w:rsidRPr="003D3BB0" w:rsidRDefault="00A62BCD" w:rsidP="006B0FB4">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K04</w:t>
      </w:r>
      <w:r w:rsidR="00A25EA1" w:rsidRPr="003D3BB0">
        <w:rPr>
          <w:rFonts w:ascii="Bookman Old Style" w:hAnsi="Bookman Old Style"/>
          <w:b/>
          <w:bCs/>
          <w:i/>
          <w:iCs/>
          <w:sz w:val="24"/>
          <w:szCs w:val="24"/>
          <w:lang w:val="en-US"/>
        </w:rPr>
        <w:t xml:space="preserve"> </w:t>
      </w:r>
      <w:r w:rsidR="006B0FB4" w:rsidRPr="003D3BB0">
        <w:rPr>
          <w:rFonts w:ascii="Bookman Old Style" w:hAnsi="Bookman Old Style"/>
          <w:i/>
          <w:iCs/>
          <w:sz w:val="24"/>
          <w:szCs w:val="24"/>
          <w:lang w:val="en-US"/>
        </w:rPr>
        <w:t>Does (your/NAME’s) contract specify the number of hours (you/he/she) (are/is) supposed to work?</w:t>
      </w:r>
    </w:p>
    <w:p w14:paraId="22D5A16D" w14:textId="5F7F741E" w:rsidR="004A3A49" w:rsidRPr="003D3BB0" w:rsidRDefault="00A62BCD"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K0</w:t>
      </w:r>
      <w:r w:rsidR="0062366C" w:rsidRPr="003D3BB0">
        <w:rPr>
          <w:rFonts w:ascii="Bookman Old Style" w:hAnsi="Bookman Old Style"/>
          <w:b/>
          <w:bCs/>
          <w:i/>
          <w:iCs/>
          <w:sz w:val="24"/>
          <w:szCs w:val="24"/>
          <w:lang w:val="en-US"/>
        </w:rPr>
        <w:t xml:space="preserve">5 </w:t>
      </w:r>
      <w:r w:rsidR="006B0FB4" w:rsidRPr="003D3BB0">
        <w:rPr>
          <w:rFonts w:ascii="Bookman Old Style" w:hAnsi="Bookman Old Style"/>
          <w:i/>
          <w:iCs/>
          <w:sz w:val="24"/>
          <w:szCs w:val="24"/>
          <w:lang w:val="en-US"/>
        </w:rPr>
        <w:t>What are (your/NAME’s) agreed or contractual working hours per week in this job?</w:t>
      </w:r>
    </w:p>
    <w:p w14:paraId="789E9D26" w14:textId="23E50180" w:rsidR="003365F9" w:rsidRPr="003D3BB0" w:rsidRDefault="00A62BCD" w:rsidP="00A939FB">
      <w:pPr>
        <w:tabs>
          <w:tab w:val="left" w:pos="1418"/>
        </w:tabs>
        <w:spacing w:before="240" w:after="240"/>
        <w:jc w:val="both"/>
        <w:rPr>
          <w:rFonts w:ascii="Bookman Old Style" w:hAnsi="Bookman Old Style"/>
          <w:i/>
          <w:iCs/>
          <w:sz w:val="24"/>
          <w:szCs w:val="24"/>
          <w:lang w:val="en-US"/>
        </w:rPr>
      </w:pPr>
      <w:r w:rsidRPr="003D3BB0">
        <w:rPr>
          <w:rFonts w:ascii="Bookman Old Style" w:hAnsi="Bookman Old Style"/>
          <w:b/>
          <w:bCs/>
          <w:i/>
          <w:iCs/>
          <w:sz w:val="24"/>
          <w:szCs w:val="24"/>
          <w:lang w:val="en-US"/>
        </w:rPr>
        <w:t>K06</w:t>
      </w:r>
      <w:r w:rsidR="00A25EA1" w:rsidRPr="003D3BB0">
        <w:rPr>
          <w:rFonts w:ascii="Bookman Old Style" w:hAnsi="Bookman Old Style"/>
          <w:i/>
          <w:iCs/>
          <w:sz w:val="24"/>
          <w:szCs w:val="24"/>
          <w:lang w:val="en-US"/>
        </w:rPr>
        <w:t xml:space="preserve"> </w:t>
      </w:r>
      <w:r w:rsidR="006B0FB4" w:rsidRPr="003D3BB0">
        <w:rPr>
          <w:rFonts w:ascii="Bookman Old Style" w:hAnsi="Bookman Old Style"/>
          <w:i/>
          <w:iCs/>
          <w:sz w:val="24"/>
          <w:szCs w:val="24"/>
          <w:lang w:val="en-US"/>
        </w:rPr>
        <w:t xml:space="preserve">Does the contract guarantee a minimum </w:t>
      </w:r>
      <w:proofErr w:type="gramStart"/>
      <w:r w:rsidR="006B0FB4" w:rsidRPr="003D3BB0">
        <w:rPr>
          <w:rFonts w:ascii="Bookman Old Style" w:hAnsi="Bookman Old Style"/>
          <w:i/>
          <w:iCs/>
          <w:sz w:val="24"/>
          <w:szCs w:val="24"/>
          <w:lang w:val="en-US"/>
        </w:rPr>
        <w:t>amount</w:t>
      </w:r>
      <w:proofErr w:type="gramEnd"/>
      <w:r w:rsidR="006B0FB4" w:rsidRPr="003D3BB0">
        <w:rPr>
          <w:rFonts w:ascii="Bookman Old Style" w:hAnsi="Bookman Old Style"/>
          <w:i/>
          <w:iCs/>
          <w:sz w:val="24"/>
          <w:szCs w:val="24"/>
          <w:lang w:val="en-US"/>
        </w:rPr>
        <w:t xml:space="preserve"> of hours or work for (you/NAME)?</w:t>
      </w:r>
    </w:p>
    <w:p w14:paraId="77FFB0BD" w14:textId="77777777" w:rsidR="00A25EA1" w:rsidRPr="003D3BB0" w:rsidRDefault="00A25EA1" w:rsidP="004A3A49">
      <w:pPr>
        <w:numPr>
          <w:ilvl w:val="0"/>
          <w:numId w:val="219"/>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YES, MINIMUM HOURS OR WORK GUARANTEED </w:t>
      </w:r>
    </w:p>
    <w:p w14:paraId="272C3F45" w14:textId="77777777" w:rsidR="00A25EA1" w:rsidRPr="003D3BB0" w:rsidRDefault="00A25EA1" w:rsidP="004A3A49">
      <w:pPr>
        <w:numPr>
          <w:ilvl w:val="0"/>
          <w:numId w:val="219"/>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NO, 0-HOUR CONTRACT, CONTACTED WHEN NEEDED </w:t>
      </w:r>
    </w:p>
    <w:p w14:paraId="6783F03D" w14:textId="77777777" w:rsidR="00A25EA1" w:rsidRPr="003D3BB0" w:rsidRDefault="00A25EA1" w:rsidP="00021C9C">
      <w:pPr>
        <w:pStyle w:val="Heading2"/>
        <w:rPr>
          <w:rFonts w:ascii="Bookman Old Style" w:hAnsi="Bookman Old Style"/>
          <w:sz w:val="24"/>
          <w:szCs w:val="24"/>
          <w:lang w:val="en-US"/>
        </w:rPr>
      </w:pPr>
      <w:bookmarkStart w:id="1335" w:name="_Toc146275378"/>
      <w:bookmarkStart w:id="1336" w:name="_Toc146277093"/>
      <w:r w:rsidRPr="003D3BB0">
        <w:rPr>
          <w:rFonts w:ascii="Bookman Old Style" w:hAnsi="Bookman Old Style"/>
          <w:sz w:val="24"/>
          <w:szCs w:val="24"/>
          <w:lang w:val="en-US"/>
        </w:rPr>
        <w:lastRenderedPageBreak/>
        <w:t>MAIN JOB – INFORMAL EMPLOYMENT OF EMPLOYEES (MIE)</w:t>
      </w:r>
      <w:bookmarkEnd w:id="1335"/>
      <w:bookmarkEnd w:id="1336"/>
      <w:r w:rsidRPr="003D3BB0">
        <w:rPr>
          <w:rFonts w:ascii="Bookman Old Style" w:hAnsi="Bookman Old Style"/>
          <w:sz w:val="24"/>
          <w:szCs w:val="24"/>
          <w:lang w:val="en-US"/>
        </w:rPr>
        <w:t xml:space="preserve"> </w:t>
      </w:r>
    </w:p>
    <w:p w14:paraId="4BA43A83"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This module includes questions used to identify informal employment among those identified as employees in their main job. This enables estimates to be derived of informality among employees and informal employment when combined with information relevant to self-employed and contributing family workers.</w:t>
      </w:r>
    </w:p>
    <w:p w14:paraId="76659212" w14:textId="49BAC333" w:rsidR="00A25EA1" w:rsidRPr="003D3BB0" w:rsidRDefault="00A62BCD" w:rsidP="006B0FB4">
      <w:pPr>
        <w:tabs>
          <w:tab w:val="left" w:pos="1418"/>
        </w:tabs>
        <w:spacing w:before="240"/>
        <w:jc w:val="both"/>
        <w:rPr>
          <w:rFonts w:ascii="Bookman Old Style" w:hAnsi="Bookman Old Style"/>
          <w:b/>
          <w:bCs/>
          <w:sz w:val="24"/>
          <w:szCs w:val="24"/>
          <w:lang w:val="en-US"/>
        </w:rPr>
      </w:pPr>
      <w:r w:rsidRPr="003D3BB0">
        <w:rPr>
          <w:rFonts w:ascii="Bookman Old Style" w:hAnsi="Bookman Old Style"/>
          <w:b/>
          <w:bCs/>
          <w:i/>
          <w:iCs/>
          <w:sz w:val="24"/>
          <w:szCs w:val="24"/>
          <w:lang w:val="en-US"/>
        </w:rPr>
        <w:t>L01</w:t>
      </w:r>
      <w:r w:rsidR="00A25EA1" w:rsidRPr="003D3BB0">
        <w:rPr>
          <w:rFonts w:ascii="Bookman Old Style" w:hAnsi="Bookman Old Style"/>
          <w:b/>
          <w:bCs/>
          <w:i/>
          <w:iCs/>
          <w:sz w:val="24"/>
          <w:szCs w:val="24"/>
          <w:lang w:val="en-US"/>
        </w:rPr>
        <w:t xml:space="preserve"> </w:t>
      </w:r>
      <w:r w:rsidR="006B0FB4" w:rsidRPr="003D3BB0">
        <w:rPr>
          <w:rFonts w:ascii="Bookman Old Style" w:hAnsi="Bookman Old Style"/>
          <w:i/>
          <w:iCs/>
          <w:sz w:val="24"/>
          <w:szCs w:val="24"/>
          <w:lang w:val="en-US"/>
        </w:rPr>
        <w:t>Does (your/NAME’s) employer pay contributions to the [Pension Fund/Health/Unemployment Insurance] for (you/NAME)?</w:t>
      </w:r>
      <w:r w:rsidR="00A25EA1" w:rsidRPr="003D3BB0">
        <w:rPr>
          <w:rFonts w:ascii="Bookman Old Style" w:hAnsi="Bookman Old Style"/>
          <w:b/>
          <w:bCs/>
          <w:sz w:val="24"/>
          <w:szCs w:val="24"/>
          <w:lang w:val="en-US"/>
        </w:rPr>
        <w:t xml:space="preserve"> </w:t>
      </w:r>
    </w:p>
    <w:p w14:paraId="31A1BE9E" w14:textId="77777777" w:rsidR="00A939FB" w:rsidRPr="003D3BB0" w:rsidRDefault="00A939FB" w:rsidP="006B0FB4">
      <w:pPr>
        <w:tabs>
          <w:tab w:val="left" w:pos="1418"/>
        </w:tabs>
        <w:spacing w:before="240"/>
        <w:jc w:val="both"/>
        <w:rPr>
          <w:rFonts w:ascii="Bookman Old Style" w:hAnsi="Bookman Old Style"/>
          <w:b/>
          <w:bCs/>
          <w:sz w:val="24"/>
          <w:szCs w:val="24"/>
          <w:lang w:val="en-US"/>
        </w:rPr>
      </w:pPr>
    </w:p>
    <w:p w14:paraId="251A7377" w14:textId="3DAA1687" w:rsidR="00AD3B43" w:rsidRPr="003D3BB0" w:rsidRDefault="00A62BCD"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b/>
          <w:bCs/>
          <w:i/>
          <w:iCs/>
          <w:sz w:val="24"/>
          <w:szCs w:val="24"/>
          <w:lang w:val="en-US"/>
        </w:rPr>
        <w:t>L02</w:t>
      </w:r>
      <w:r w:rsidR="00A25EA1" w:rsidRPr="003D3BB0">
        <w:rPr>
          <w:rFonts w:ascii="Bookman Old Style" w:hAnsi="Bookman Old Style"/>
          <w:b/>
          <w:bCs/>
          <w:i/>
          <w:iCs/>
          <w:sz w:val="24"/>
          <w:szCs w:val="24"/>
          <w:lang w:val="en-US"/>
        </w:rPr>
        <w:t xml:space="preserve"> </w:t>
      </w:r>
      <w:r w:rsidR="006B0FB4" w:rsidRPr="003D3BB0">
        <w:rPr>
          <w:rFonts w:ascii="Bookman Old Style" w:hAnsi="Bookman Old Style"/>
          <w:i/>
          <w:iCs/>
          <w:sz w:val="24"/>
          <w:szCs w:val="24"/>
          <w:lang w:val="en-US"/>
        </w:rPr>
        <w:t>(Do/Does) (you/NAME) get paid annual leave or vacation</w:t>
      </w:r>
      <w:r w:rsidR="006B0FB4" w:rsidRPr="003D3BB0">
        <w:rPr>
          <w:rFonts w:ascii="Bookman Old Style" w:hAnsi="Bookman Old Style"/>
          <w:sz w:val="24"/>
          <w:szCs w:val="24"/>
          <w:lang w:val="en-US"/>
        </w:rPr>
        <w:t>?</w:t>
      </w:r>
    </w:p>
    <w:p w14:paraId="02CC5B53" w14:textId="77777777" w:rsidR="00A25EA1" w:rsidRPr="003D3BB0" w:rsidRDefault="00A25EA1" w:rsidP="00A25EA1">
      <w:pPr>
        <w:tabs>
          <w:tab w:val="left" w:pos="1418"/>
        </w:tabs>
        <w:spacing w:before="240"/>
        <w:jc w:val="both"/>
        <w:rPr>
          <w:rFonts w:ascii="Bookman Old Style" w:hAnsi="Bookman Old Style"/>
          <w:b/>
          <w:bCs/>
          <w:sz w:val="24"/>
          <w:szCs w:val="24"/>
          <w:lang w:val="en-US"/>
        </w:rPr>
      </w:pPr>
      <w:r w:rsidRPr="003D3BB0">
        <w:rPr>
          <w:rFonts w:ascii="Bookman Old Style" w:hAnsi="Bookman Old Style"/>
          <w:sz w:val="24"/>
          <w:szCs w:val="24"/>
          <w:lang w:val="en-US"/>
        </w:rPr>
        <w:t>If the entitlement exists but the person is unable to take the leave in practice this should be coded as ‘NO’. Only respondents who are both entitled and able in practice to take the leave should be coded as ‘YES’.</w:t>
      </w:r>
    </w:p>
    <w:p w14:paraId="74D83061" w14:textId="4C1C9644" w:rsidR="00A25EA1" w:rsidRPr="003D3BB0" w:rsidRDefault="00A62BCD" w:rsidP="009E011D">
      <w:pPr>
        <w:tabs>
          <w:tab w:val="left" w:pos="1418"/>
        </w:tabs>
        <w:spacing w:before="240"/>
        <w:jc w:val="both"/>
        <w:rPr>
          <w:rFonts w:ascii="Bookman Old Style" w:hAnsi="Bookman Old Style"/>
          <w:b/>
          <w:bCs/>
          <w:sz w:val="24"/>
          <w:szCs w:val="24"/>
          <w:lang w:val="en-US"/>
        </w:rPr>
      </w:pPr>
      <w:r w:rsidRPr="003D3BB0">
        <w:rPr>
          <w:rFonts w:ascii="Bookman Old Style" w:hAnsi="Bookman Old Style"/>
          <w:b/>
          <w:bCs/>
          <w:i/>
          <w:iCs/>
          <w:sz w:val="24"/>
          <w:szCs w:val="24"/>
          <w:lang w:val="en-US"/>
        </w:rPr>
        <w:t>L03</w:t>
      </w:r>
      <w:r w:rsidR="00A25EA1" w:rsidRPr="003D3BB0">
        <w:rPr>
          <w:rFonts w:ascii="Bookman Old Style" w:hAnsi="Bookman Old Style"/>
          <w:b/>
          <w:bCs/>
          <w:i/>
          <w:iCs/>
          <w:sz w:val="24"/>
          <w:szCs w:val="24"/>
          <w:lang w:val="en-US"/>
        </w:rPr>
        <w:t xml:space="preserve"> </w:t>
      </w:r>
      <w:r w:rsidR="009E011D" w:rsidRPr="003D3BB0">
        <w:rPr>
          <w:rFonts w:ascii="Bookman Old Style" w:hAnsi="Bookman Old Style"/>
          <w:i/>
          <w:iCs/>
          <w:sz w:val="24"/>
          <w:szCs w:val="24"/>
          <w:lang w:val="en-US"/>
        </w:rPr>
        <w:t>Would (you/NAME) get paid sick leave in case of illness or injury?</w:t>
      </w:r>
      <w:r w:rsidR="00A25EA1" w:rsidRPr="003D3BB0">
        <w:rPr>
          <w:rFonts w:ascii="Bookman Old Style" w:hAnsi="Bookman Old Style"/>
          <w:i/>
          <w:iCs/>
          <w:sz w:val="24"/>
          <w:szCs w:val="24"/>
          <w:lang w:val="en-US"/>
        </w:rPr>
        <w:t xml:space="preserve"> </w:t>
      </w:r>
    </w:p>
    <w:p w14:paraId="24C4E00B"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If the entitlement exists but the person is unable to take the leave in practice this should be coded as ‘NO’. Only respondents who are both entitled and able in practice to take the leave should be coded as ‘YES’. The amount of sick leave is not specified. Even if only a low amount is available this should still be recorded as “YES”</w:t>
      </w:r>
      <w:r w:rsidR="00AD3B43" w:rsidRPr="003D3BB0">
        <w:rPr>
          <w:rFonts w:ascii="Bookman Old Style" w:hAnsi="Bookman Old Style"/>
          <w:sz w:val="24"/>
          <w:szCs w:val="24"/>
          <w:lang w:val="en-US"/>
        </w:rPr>
        <w:t>. I</w:t>
      </w:r>
      <w:r w:rsidRPr="003D3BB0">
        <w:rPr>
          <w:rFonts w:ascii="Bookman Old Style" w:hAnsi="Bookman Old Style"/>
          <w:sz w:val="24"/>
          <w:szCs w:val="24"/>
          <w:lang w:val="en-US"/>
        </w:rPr>
        <w:t>f the payment is received through a social insurance scheme and not directly from the employer this should still be coded as ‘YES’, so long as the paid sick leave is dependent on the worker’s job. That is, schemes that are not related to having a particular job should be excluded.</w:t>
      </w:r>
    </w:p>
    <w:p w14:paraId="2FD3D8A5" w14:textId="77777777" w:rsidR="00A25EA1" w:rsidRPr="003D3BB0" w:rsidRDefault="00A25EA1" w:rsidP="00021C9C">
      <w:pPr>
        <w:pStyle w:val="Heading2"/>
        <w:rPr>
          <w:rFonts w:ascii="Bookman Old Style" w:hAnsi="Bookman Old Style"/>
          <w:sz w:val="24"/>
          <w:szCs w:val="24"/>
          <w:lang w:val="en-US"/>
        </w:rPr>
      </w:pPr>
      <w:bookmarkStart w:id="1337" w:name="_Toc146275379"/>
      <w:bookmarkStart w:id="1338" w:name="_Toc146277094"/>
      <w:r w:rsidRPr="003D3BB0">
        <w:rPr>
          <w:rFonts w:ascii="Bookman Old Style" w:hAnsi="Bookman Old Style"/>
          <w:sz w:val="24"/>
          <w:szCs w:val="24"/>
          <w:lang w:val="en-US"/>
        </w:rPr>
        <w:t>SECOND JOB – CORE JOB CHARACTERISTICS (SJJ)</w:t>
      </w:r>
      <w:bookmarkEnd w:id="1337"/>
      <w:bookmarkEnd w:id="1338"/>
      <w:r w:rsidRPr="003D3BB0">
        <w:rPr>
          <w:rFonts w:ascii="Bookman Old Style" w:hAnsi="Bookman Old Style"/>
          <w:sz w:val="24"/>
          <w:szCs w:val="24"/>
          <w:lang w:val="en-US"/>
        </w:rPr>
        <w:t xml:space="preserve"> </w:t>
      </w:r>
    </w:p>
    <w:p w14:paraId="6D2AF2D4"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This module is asked of all respondents who previously stated that they had more than one job or business. It captures essential characteristics of the second job/business of the respondent. These questions are important for countries wishing to undertake analysis of the characteristics of all jobs, which is not possible if only characteristics of the main job are collected. They are also useful to enable analysis of total volume of work (or full-time equivalent employment) in combination with questions on hours worked in second and other jobs. This can also enable more detailed analysis of the circumstances and types of jobs of those who hold multiple jobs.</w:t>
      </w:r>
    </w:p>
    <w:p w14:paraId="23B29465" w14:textId="2DD0D998" w:rsidR="009E011D" w:rsidRPr="003D3BB0" w:rsidRDefault="00A62BCD"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M01</w:t>
      </w:r>
      <w:r w:rsidR="00A25EA1" w:rsidRPr="003D3BB0">
        <w:rPr>
          <w:rFonts w:ascii="Bookman Old Style" w:hAnsi="Bookman Old Style"/>
          <w:b/>
          <w:bCs/>
          <w:i/>
          <w:iCs/>
          <w:sz w:val="24"/>
          <w:szCs w:val="24"/>
          <w:lang w:val="en-US"/>
        </w:rPr>
        <w:t xml:space="preserve"> </w:t>
      </w:r>
      <w:r w:rsidR="009E011D" w:rsidRPr="003D3BB0">
        <w:rPr>
          <w:rFonts w:ascii="Bookman Old Style" w:hAnsi="Bookman Old Style"/>
          <w:i/>
          <w:iCs/>
          <w:sz w:val="24"/>
          <w:szCs w:val="24"/>
          <w:lang w:val="en-US"/>
        </w:rPr>
        <w:t xml:space="preserve">In this second job, what kind of work (do/does) (you/NAME) </w:t>
      </w:r>
      <w:r w:rsidR="005351D5" w:rsidRPr="003D3BB0">
        <w:rPr>
          <w:rFonts w:ascii="Bookman Old Style" w:hAnsi="Bookman Old Style"/>
          <w:i/>
          <w:iCs/>
          <w:sz w:val="24"/>
          <w:szCs w:val="24"/>
          <w:lang w:val="en-US"/>
        </w:rPr>
        <w:t>do?</w:t>
      </w:r>
      <w:r w:rsidR="005351D5" w:rsidRPr="003D3BB0">
        <w:rPr>
          <w:rFonts w:ascii="Bookman Old Style" w:hAnsi="Bookman Old Style"/>
          <w:b/>
          <w:bCs/>
          <w:i/>
          <w:iCs/>
          <w:sz w:val="24"/>
          <w:szCs w:val="24"/>
          <w:lang w:val="en-US"/>
        </w:rPr>
        <w:t xml:space="preserve"> (Title</w:t>
      </w:r>
      <w:r w:rsidR="009E011D" w:rsidRPr="003D3BB0">
        <w:rPr>
          <w:rFonts w:ascii="Bookman Old Style" w:hAnsi="Bookman Old Style"/>
          <w:b/>
          <w:bCs/>
          <w:i/>
          <w:iCs/>
          <w:sz w:val="24"/>
          <w:szCs w:val="24"/>
          <w:lang w:val="en-US"/>
        </w:rPr>
        <w:t>)</w:t>
      </w:r>
    </w:p>
    <w:p w14:paraId="14F3B764" w14:textId="77777777" w:rsidR="00A25EA1" w:rsidRPr="003D3BB0" w:rsidRDefault="00D8467B" w:rsidP="00D8467B">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Record occupation</w:t>
      </w:r>
      <w:r w:rsidR="00C31FBF" w:rsidRPr="003D3BB0">
        <w:rPr>
          <w:rFonts w:ascii="Bookman Old Style" w:hAnsi="Bookman Old Style"/>
          <w:sz w:val="24"/>
          <w:szCs w:val="24"/>
          <w:lang w:val="en-US"/>
        </w:rPr>
        <w:t>al</w:t>
      </w:r>
      <w:r w:rsidRPr="003D3BB0">
        <w:rPr>
          <w:rFonts w:ascii="Bookman Old Style" w:hAnsi="Bookman Old Style"/>
          <w:sz w:val="24"/>
          <w:szCs w:val="24"/>
          <w:lang w:val="en-US"/>
        </w:rPr>
        <w:t xml:space="preserve"> title </w:t>
      </w:r>
      <w:r w:rsidR="00C31FBF" w:rsidRPr="003D3BB0">
        <w:rPr>
          <w:rFonts w:ascii="Bookman Old Style" w:hAnsi="Bookman Old Style"/>
          <w:sz w:val="24"/>
          <w:szCs w:val="24"/>
          <w:lang w:val="en-US"/>
        </w:rPr>
        <w:t xml:space="preserve">in </w:t>
      </w:r>
      <w:r w:rsidRPr="003D3BB0">
        <w:rPr>
          <w:rFonts w:ascii="Bookman Old Style" w:hAnsi="Bookman Old Style"/>
          <w:sz w:val="24"/>
          <w:szCs w:val="24"/>
          <w:lang w:val="en-US"/>
        </w:rPr>
        <w:t>the second job</w:t>
      </w:r>
      <w:r w:rsidR="00C31FBF" w:rsidRPr="003D3BB0">
        <w:rPr>
          <w:rFonts w:ascii="Bookman Old Style" w:hAnsi="Bookman Old Style"/>
          <w:sz w:val="24"/>
          <w:szCs w:val="24"/>
          <w:lang w:val="en-US"/>
        </w:rPr>
        <w:t>/business.</w:t>
      </w:r>
      <w:r w:rsidRPr="003D3BB0">
        <w:rPr>
          <w:rFonts w:ascii="Bookman Old Style" w:hAnsi="Bookman Old Style"/>
          <w:sz w:val="24"/>
          <w:szCs w:val="24"/>
          <w:lang w:val="en-US"/>
        </w:rPr>
        <w:t xml:space="preserve"> </w:t>
      </w:r>
      <w:r w:rsidR="00A939FB" w:rsidRPr="003D3BB0">
        <w:rPr>
          <w:rFonts w:ascii="Bookman Old Style" w:hAnsi="Bookman Old Style"/>
          <w:sz w:val="24"/>
          <w:szCs w:val="24"/>
          <w:lang w:val="en-US"/>
        </w:rPr>
        <w:t xml:space="preserve">Refer to </w:t>
      </w:r>
    </w:p>
    <w:p w14:paraId="64CF42DB" w14:textId="0F709525" w:rsidR="00A25EA1" w:rsidRPr="003D3BB0" w:rsidRDefault="00A25EA1"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sz w:val="24"/>
          <w:szCs w:val="24"/>
          <w:lang w:val="en-US"/>
        </w:rPr>
        <w:t xml:space="preserve"> </w:t>
      </w:r>
      <w:r w:rsidRPr="003D3BB0">
        <w:rPr>
          <w:rFonts w:ascii="Bookman Old Style" w:hAnsi="Bookman Old Style"/>
          <w:b/>
          <w:bCs/>
          <w:i/>
          <w:iCs/>
          <w:sz w:val="24"/>
          <w:szCs w:val="24"/>
          <w:lang w:val="en-US"/>
        </w:rPr>
        <w:t xml:space="preserve">SJJ_OCC_MTD </w:t>
      </w:r>
      <w:r w:rsidR="009E011D" w:rsidRPr="003D3BB0">
        <w:rPr>
          <w:rFonts w:ascii="Bookman Old Style" w:hAnsi="Bookman Old Style"/>
          <w:i/>
          <w:iCs/>
          <w:sz w:val="24"/>
          <w:szCs w:val="24"/>
          <w:lang w:val="en-US"/>
        </w:rPr>
        <w:t xml:space="preserve">In this second job, what kind of work (do/does) (you/NAME) do? </w:t>
      </w:r>
      <w:r w:rsidRPr="003D3BB0">
        <w:rPr>
          <w:rFonts w:ascii="Bookman Old Style" w:hAnsi="Bookman Old Style"/>
          <w:b/>
          <w:bCs/>
          <w:i/>
          <w:iCs/>
          <w:sz w:val="24"/>
          <w:szCs w:val="24"/>
          <w:lang w:val="en-US"/>
        </w:rPr>
        <w:t>(</w:t>
      </w:r>
      <w:r w:rsidR="005351D5" w:rsidRPr="003D3BB0">
        <w:rPr>
          <w:rFonts w:ascii="Bookman Old Style" w:hAnsi="Bookman Old Style"/>
          <w:b/>
          <w:bCs/>
          <w:i/>
          <w:iCs/>
          <w:sz w:val="24"/>
          <w:szCs w:val="24"/>
          <w:lang w:val="en-US"/>
        </w:rPr>
        <w:t>Main</w:t>
      </w:r>
      <w:r w:rsidRPr="003D3BB0">
        <w:rPr>
          <w:rFonts w:ascii="Bookman Old Style" w:hAnsi="Bookman Old Style"/>
          <w:b/>
          <w:bCs/>
          <w:i/>
          <w:iCs/>
          <w:sz w:val="24"/>
          <w:szCs w:val="24"/>
          <w:lang w:val="en-US"/>
        </w:rPr>
        <w:t xml:space="preserve"> tasks and duties) </w:t>
      </w:r>
    </w:p>
    <w:p w14:paraId="7E44A8FE" w14:textId="77777777" w:rsidR="00C31FBF" w:rsidRPr="003D3BB0" w:rsidRDefault="00C31FBF"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sz w:val="24"/>
          <w:szCs w:val="24"/>
          <w:lang w:val="en-US"/>
        </w:rPr>
        <w:lastRenderedPageBreak/>
        <w:t xml:space="preserve">Describe main tasks and duties in the second job </w:t>
      </w:r>
    </w:p>
    <w:p w14:paraId="2B140585" w14:textId="35A275D1" w:rsidR="00D8467B" w:rsidRPr="003D3BB0" w:rsidRDefault="00A62BCD" w:rsidP="00C31FBF">
      <w:pPr>
        <w:tabs>
          <w:tab w:val="left" w:pos="1418"/>
        </w:tabs>
        <w:spacing w:before="240" w:after="240"/>
        <w:jc w:val="both"/>
        <w:rPr>
          <w:rFonts w:ascii="Bookman Old Style" w:hAnsi="Bookman Old Style"/>
          <w:i/>
          <w:iCs/>
          <w:sz w:val="24"/>
          <w:szCs w:val="24"/>
          <w:lang w:val="en-US"/>
        </w:rPr>
      </w:pPr>
      <w:r w:rsidRPr="003D3BB0">
        <w:rPr>
          <w:rFonts w:ascii="Bookman Old Style" w:hAnsi="Bookman Old Style"/>
          <w:b/>
          <w:bCs/>
          <w:i/>
          <w:iCs/>
          <w:sz w:val="24"/>
          <w:szCs w:val="24"/>
          <w:lang w:val="en-US"/>
        </w:rPr>
        <w:t>M02</w:t>
      </w:r>
      <w:r w:rsidR="00A25EA1" w:rsidRPr="003D3BB0">
        <w:rPr>
          <w:rFonts w:ascii="Bookman Old Style" w:hAnsi="Bookman Old Style"/>
          <w:b/>
          <w:bCs/>
          <w:i/>
          <w:iCs/>
          <w:sz w:val="24"/>
          <w:szCs w:val="24"/>
          <w:lang w:val="en-US"/>
        </w:rPr>
        <w:t xml:space="preserve"> </w:t>
      </w:r>
      <w:r w:rsidR="009E011D" w:rsidRPr="003D3BB0">
        <w:rPr>
          <w:rFonts w:ascii="Bookman Old Style" w:hAnsi="Bookman Old Style"/>
          <w:i/>
          <w:iCs/>
          <w:sz w:val="24"/>
          <w:szCs w:val="24"/>
          <w:lang w:val="en-US"/>
        </w:rPr>
        <w:t>What is the main activity of the business or place where (you/NAME) work(s)?</w:t>
      </w:r>
    </w:p>
    <w:p w14:paraId="3A2492DD" w14:textId="77777777" w:rsidR="00C31FBF" w:rsidRPr="003D3BB0" w:rsidRDefault="00C31FBF" w:rsidP="00C31FBF">
      <w:pPr>
        <w:jc w:val="both"/>
        <w:rPr>
          <w:rFonts w:ascii="Bookman Old Style" w:hAnsi="Bookman Old Style"/>
          <w:sz w:val="24"/>
          <w:szCs w:val="24"/>
          <w:lang w:val="en-US" w:eastAsia="en-US"/>
        </w:rPr>
      </w:pPr>
      <w:r w:rsidRPr="003D3BB0">
        <w:rPr>
          <w:rFonts w:ascii="Bookman Old Style" w:hAnsi="Bookman Old Style" w:cs="Calibri"/>
          <w:color w:val="000000"/>
          <w:sz w:val="24"/>
          <w:szCs w:val="24"/>
          <w:lang w:val="en-US" w:eastAsia="en-US"/>
        </w:rPr>
        <w:t>Description of the main activity of the establishment in which the work is carried out.</w:t>
      </w:r>
    </w:p>
    <w:p w14:paraId="2822F011" w14:textId="5F83F883" w:rsidR="00A25EA1" w:rsidRPr="003D3BB0" w:rsidRDefault="00A62BCD" w:rsidP="009601BF">
      <w:pPr>
        <w:tabs>
          <w:tab w:val="left" w:pos="1418"/>
        </w:tabs>
        <w:spacing w:before="240" w:after="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M03</w:t>
      </w:r>
      <w:r w:rsidR="00A25EA1" w:rsidRPr="003D3BB0">
        <w:rPr>
          <w:rFonts w:ascii="Bookman Old Style" w:hAnsi="Bookman Old Style"/>
          <w:b/>
          <w:bCs/>
          <w:i/>
          <w:iCs/>
          <w:sz w:val="24"/>
          <w:szCs w:val="24"/>
          <w:lang w:val="en-US"/>
        </w:rPr>
        <w:t xml:space="preserve"> </w:t>
      </w:r>
      <w:r w:rsidR="009E011D" w:rsidRPr="003D3BB0">
        <w:rPr>
          <w:rFonts w:ascii="Bookman Old Style" w:hAnsi="Bookman Old Style"/>
          <w:i/>
          <w:iCs/>
          <w:sz w:val="24"/>
          <w:szCs w:val="24"/>
          <w:lang w:val="en-US"/>
        </w:rPr>
        <w:t>In this second job, (do/does) (you/NAME) work…?</w:t>
      </w:r>
      <w:r w:rsidR="00A25EA1" w:rsidRPr="003D3BB0">
        <w:rPr>
          <w:rFonts w:ascii="Bookman Old Style" w:hAnsi="Bookman Old Style"/>
          <w:b/>
          <w:bCs/>
          <w:i/>
          <w:iCs/>
          <w:sz w:val="24"/>
          <w:szCs w:val="24"/>
          <w:lang w:val="en-US"/>
        </w:rPr>
        <w:t xml:space="preserve"> </w:t>
      </w:r>
    </w:p>
    <w:p w14:paraId="5F609676" w14:textId="77777777" w:rsidR="00A25EA1" w:rsidRPr="003D3BB0" w:rsidRDefault="00A25EA1" w:rsidP="00D8467B">
      <w:pPr>
        <w:numPr>
          <w:ilvl w:val="0"/>
          <w:numId w:val="220"/>
        </w:numPr>
        <w:tabs>
          <w:tab w:val="left" w:pos="1418"/>
        </w:tabs>
        <w:ind w:left="1429"/>
        <w:jc w:val="both"/>
        <w:rPr>
          <w:rFonts w:ascii="Bookman Old Style" w:hAnsi="Bookman Old Style"/>
          <w:sz w:val="24"/>
          <w:szCs w:val="24"/>
        </w:rPr>
      </w:pPr>
      <w:r w:rsidRPr="003D3BB0">
        <w:rPr>
          <w:rFonts w:ascii="Bookman Old Style" w:hAnsi="Bookman Old Style"/>
          <w:sz w:val="24"/>
          <w:szCs w:val="24"/>
        </w:rPr>
        <w:t>As an [</w:t>
      </w:r>
      <w:proofErr w:type="spellStart"/>
      <w:r w:rsidRPr="003D3BB0">
        <w:rPr>
          <w:rFonts w:ascii="Bookman Old Style" w:hAnsi="Bookman Old Style"/>
          <w:sz w:val="24"/>
          <w:szCs w:val="24"/>
        </w:rPr>
        <w:t>employee</w:t>
      </w:r>
      <w:proofErr w:type="spellEnd"/>
      <w:r w:rsidRPr="003D3BB0">
        <w:rPr>
          <w:rFonts w:ascii="Bookman Old Style" w:hAnsi="Bookman Old Style"/>
          <w:sz w:val="24"/>
          <w:szCs w:val="24"/>
        </w:rPr>
        <w:t>]</w:t>
      </w:r>
    </w:p>
    <w:p w14:paraId="1779285A" w14:textId="77777777" w:rsidR="00A25EA1" w:rsidRPr="003D3BB0" w:rsidRDefault="00A25EA1" w:rsidP="00D8467B">
      <w:pPr>
        <w:numPr>
          <w:ilvl w:val="0"/>
          <w:numId w:val="220"/>
        </w:numPr>
        <w:tabs>
          <w:tab w:val="left" w:pos="1418"/>
        </w:tabs>
        <w:ind w:left="1429"/>
        <w:jc w:val="both"/>
        <w:rPr>
          <w:rFonts w:ascii="Bookman Old Style" w:hAnsi="Bookman Old Style"/>
          <w:sz w:val="24"/>
          <w:szCs w:val="24"/>
          <w:lang w:val="en-US"/>
        </w:rPr>
      </w:pPr>
      <w:r w:rsidRPr="003D3BB0">
        <w:rPr>
          <w:rFonts w:ascii="Bookman Old Style" w:hAnsi="Bookman Old Style"/>
          <w:sz w:val="24"/>
          <w:szCs w:val="24"/>
          <w:lang w:val="en-US"/>
        </w:rPr>
        <w:t xml:space="preserve">In (your/his/her) own business activity </w:t>
      </w:r>
    </w:p>
    <w:p w14:paraId="1E0DC55C" w14:textId="77777777" w:rsidR="00A25EA1" w:rsidRPr="003D3BB0" w:rsidRDefault="00A25EA1" w:rsidP="00D8467B">
      <w:pPr>
        <w:numPr>
          <w:ilvl w:val="0"/>
          <w:numId w:val="220"/>
        </w:numPr>
        <w:tabs>
          <w:tab w:val="left" w:pos="1418"/>
        </w:tabs>
        <w:ind w:left="1429"/>
        <w:jc w:val="both"/>
        <w:rPr>
          <w:rFonts w:ascii="Bookman Old Style" w:hAnsi="Bookman Old Style"/>
          <w:sz w:val="24"/>
          <w:szCs w:val="24"/>
          <w:lang w:val="en-US"/>
        </w:rPr>
      </w:pPr>
      <w:r w:rsidRPr="003D3BB0">
        <w:rPr>
          <w:rFonts w:ascii="Bookman Old Style" w:hAnsi="Bookman Old Style"/>
          <w:sz w:val="24"/>
          <w:szCs w:val="24"/>
          <w:lang w:val="en-US"/>
        </w:rPr>
        <w:t xml:space="preserve">Without pay in a household or family business </w:t>
      </w:r>
    </w:p>
    <w:p w14:paraId="11592AE6" w14:textId="77777777" w:rsidR="009601BF" w:rsidRPr="003D3BB0" w:rsidRDefault="00A25EA1" w:rsidP="00D8467B">
      <w:pPr>
        <w:numPr>
          <w:ilvl w:val="0"/>
          <w:numId w:val="220"/>
        </w:numPr>
        <w:tabs>
          <w:tab w:val="left" w:pos="1418"/>
        </w:tabs>
        <w:ind w:left="1429"/>
        <w:jc w:val="both"/>
        <w:rPr>
          <w:rFonts w:ascii="Bookman Old Style" w:hAnsi="Bookman Old Style"/>
          <w:sz w:val="24"/>
          <w:szCs w:val="24"/>
        </w:rPr>
      </w:pPr>
      <w:r w:rsidRPr="003D3BB0">
        <w:rPr>
          <w:rFonts w:ascii="Bookman Old Style" w:hAnsi="Bookman Old Style"/>
          <w:sz w:val="24"/>
          <w:szCs w:val="24"/>
        </w:rPr>
        <w:t xml:space="preserve">as an </w:t>
      </w:r>
      <w:proofErr w:type="spellStart"/>
      <w:r w:rsidRPr="003D3BB0">
        <w:rPr>
          <w:rFonts w:ascii="Bookman Old Style" w:hAnsi="Bookman Old Style"/>
          <w:sz w:val="24"/>
          <w:szCs w:val="24"/>
        </w:rPr>
        <w:t>apprentice</w:t>
      </w:r>
      <w:proofErr w:type="spellEnd"/>
      <w:r w:rsidRPr="003D3BB0">
        <w:rPr>
          <w:rFonts w:ascii="Bookman Old Style" w:hAnsi="Bookman Old Style"/>
          <w:sz w:val="24"/>
          <w:szCs w:val="24"/>
        </w:rPr>
        <w:t xml:space="preserve">, intern </w:t>
      </w:r>
    </w:p>
    <w:p w14:paraId="24CF702E" w14:textId="77777777" w:rsidR="00A25EA1" w:rsidRPr="003D3BB0" w:rsidRDefault="00A25EA1" w:rsidP="00D8467B">
      <w:pPr>
        <w:numPr>
          <w:ilvl w:val="0"/>
          <w:numId w:val="220"/>
        </w:numPr>
        <w:tabs>
          <w:tab w:val="left" w:pos="1418"/>
        </w:tabs>
        <w:ind w:left="1429"/>
        <w:jc w:val="both"/>
        <w:rPr>
          <w:rFonts w:ascii="Bookman Old Style" w:hAnsi="Bookman Old Style"/>
          <w:sz w:val="24"/>
          <w:szCs w:val="24"/>
          <w:lang w:val="en-US"/>
        </w:rPr>
      </w:pPr>
      <w:r w:rsidRPr="003D3BB0">
        <w:rPr>
          <w:rFonts w:ascii="Bookman Old Style" w:hAnsi="Bookman Old Style"/>
          <w:sz w:val="24"/>
          <w:szCs w:val="24"/>
          <w:lang w:val="en-US"/>
        </w:rPr>
        <w:t xml:space="preserve">helping a family member who works for someone else </w:t>
      </w:r>
    </w:p>
    <w:p w14:paraId="450F5825" w14:textId="77777777" w:rsidR="00A25EA1" w:rsidRPr="003D3BB0" w:rsidRDefault="00A25EA1" w:rsidP="00D8467B">
      <w:pPr>
        <w:tabs>
          <w:tab w:val="left" w:pos="1418"/>
        </w:tabs>
        <w:ind w:left="709" w:firstLine="75"/>
        <w:jc w:val="both"/>
        <w:rPr>
          <w:rFonts w:ascii="Bookman Old Style" w:hAnsi="Bookman Old Style"/>
          <w:b/>
          <w:bCs/>
          <w:sz w:val="24"/>
          <w:szCs w:val="24"/>
          <w:lang w:val="en-US"/>
        </w:rPr>
      </w:pPr>
    </w:p>
    <w:p w14:paraId="78B56F8F" w14:textId="0F12A30F" w:rsidR="00A25EA1" w:rsidRPr="003D3BB0" w:rsidRDefault="00F63C41" w:rsidP="009E011D">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 xml:space="preserve">M04 </w:t>
      </w:r>
      <w:r w:rsidR="009E011D" w:rsidRPr="003D3BB0">
        <w:rPr>
          <w:rFonts w:ascii="Bookman Old Style" w:hAnsi="Bookman Old Style"/>
          <w:i/>
          <w:iCs/>
          <w:sz w:val="24"/>
          <w:szCs w:val="24"/>
          <w:lang w:val="en-US"/>
        </w:rPr>
        <w:t>(Do/Does) (you/NAME) hire any paid employees on a regular basis?</w:t>
      </w:r>
    </w:p>
    <w:p w14:paraId="6385C545"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The question is only asked to respondents who are identified as operating their own business</w:t>
      </w:r>
      <w:r w:rsidR="00D8467B" w:rsidRPr="003D3BB0">
        <w:rPr>
          <w:rFonts w:ascii="Bookman Old Style" w:hAnsi="Bookman Old Style"/>
          <w:sz w:val="24"/>
          <w:szCs w:val="24"/>
          <w:lang w:val="en-US"/>
        </w:rPr>
        <w:t>.</w:t>
      </w:r>
      <w:r w:rsidR="00A939FB" w:rsidRPr="003D3BB0">
        <w:rPr>
          <w:rFonts w:ascii="Bookman Old Style" w:hAnsi="Bookman Old Style"/>
          <w:sz w:val="24"/>
          <w:szCs w:val="24"/>
          <w:lang w:val="en-US"/>
        </w:rPr>
        <w:t xml:space="preserve"> </w:t>
      </w:r>
      <w:r w:rsidRPr="003D3BB0">
        <w:rPr>
          <w:rFonts w:ascii="Bookman Old Style" w:hAnsi="Bookman Old Style"/>
          <w:sz w:val="24"/>
          <w:szCs w:val="24"/>
          <w:lang w:val="en-US"/>
        </w:rPr>
        <w:t>It refers to the business considered as the second job of the respondent (</w:t>
      </w:r>
      <w:proofErr w:type="gramStart"/>
      <w:r w:rsidRPr="003D3BB0">
        <w:rPr>
          <w:rFonts w:ascii="Bookman Old Style" w:hAnsi="Bookman Old Style"/>
          <w:sz w:val="24"/>
          <w:szCs w:val="24"/>
          <w:lang w:val="en-US"/>
        </w:rPr>
        <w:t>i.e.</w:t>
      </w:r>
      <w:proofErr w:type="gramEnd"/>
      <w:r w:rsidRPr="003D3BB0">
        <w:rPr>
          <w:rFonts w:ascii="Bookman Old Style" w:hAnsi="Bookman Old Style"/>
          <w:sz w:val="24"/>
          <w:szCs w:val="24"/>
          <w:lang w:val="en-US"/>
        </w:rPr>
        <w:t xml:space="preserve"> employees hired for some other purpose should not be included). The notion of hiring employees “on a regular basis” is intended to support restricting the definition of employers to refer to those who hire paid workers with some frequency, and not only as an exceptional situation. For data collection purposes, it should be interpreted as having at least one employee during the reference period, even if on temporary absence AND also having engaged at least one employee (whether the same or a different worker) in the preceding four weeks or month.</w:t>
      </w:r>
    </w:p>
    <w:p w14:paraId="1DEDDFE1" w14:textId="77777777" w:rsidR="00A25EA1" w:rsidRPr="003D3BB0" w:rsidRDefault="00A25EA1" w:rsidP="00021C9C">
      <w:pPr>
        <w:pStyle w:val="Heading2"/>
        <w:rPr>
          <w:rFonts w:ascii="Bookman Old Style" w:hAnsi="Bookman Old Style"/>
          <w:sz w:val="24"/>
          <w:szCs w:val="24"/>
          <w:lang w:val="en-US"/>
        </w:rPr>
      </w:pPr>
      <w:bookmarkStart w:id="1339" w:name="_Toc146275380"/>
      <w:bookmarkStart w:id="1340" w:name="_Toc146277095"/>
      <w:r w:rsidRPr="003D3BB0">
        <w:rPr>
          <w:rFonts w:ascii="Bookman Old Style" w:hAnsi="Bookman Old Style"/>
          <w:sz w:val="24"/>
          <w:szCs w:val="24"/>
          <w:lang w:val="en-US"/>
        </w:rPr>
        <w:t>SECOND JOB – DEPENDENT CONTRACTORS (SJD)</w:t>
      </w:r>
      <w:bookmarkEnd w:id="1339"/>
      <w:bookmarkEnd w:id="1340"/>
      <w:r w:rsidRPr="003D3BB0">
        <w:rPr>
          <w:rFonts w:ascii="Bookman Old Style" w:hAnsi="Bookman Old Style"/>
          <w:sz w:val="24"/>
          <w:szCs w:val="24"/>
          <w:lang w:val="en-US"/>
        </w:rPr>
        <w:t xml:space="preserve"> </w:t>
      </w:r>
    </w:p>
    <w:p w14:paraId="49B27F39"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This module is asked of all respondents who previously stated that they had more than one job or business. It captures information relevant to the identification of dependent contractors in the second job and confirmation of the appropriate classification of status in employment.</w:t>
      </w:r>
    </w:p>
    <w:p w14:paraId="5FC7884B" w14:textId="1490992C" w:rsidR="00D8467B" w:rsidRPr="003D3BB0" w:rsidRDefault="00A62BCD" w:rsidP="00A939FB">
      <w:pPr>
        <w:tabs>
          <w:tab w:val="left" w:pos="1418"/>
        </w:tabs>
        <w:spacing w:before="240" w:after="240"/>
        <w:jc w:val="both"/>
        <w:rPr>
          <w:rFonts w:ascii="Bookman Old Style" w:hAnsi="Bookman Old Style"/>
          <w:b/>
          <w:bCs/>
          <w:i/>
          <w:iCs/>
          <w:sz w:val="24"/>
          <w:szCs w:val="24"/>
        </w:rPr>
      </w:pPr>
      <w:r w:rsidRPr="003D3BB0">
        <w:rPr>
          <w:rFonts w:ascii="Bookman Old Style" w:hAnsi="Bookman Old Style"/>
          <w:b/>
          <w:bCs/>
          <w:i/>
          <w:iCs/>
          <w:sz w:val="24"/>
          <w:szCs w:val="24"/>
          <w:lang w:val="en-US"/>
        </w:rPr>
        <w:t>N01</w:t>
      </w:r>
      <w:r w:rsidR="00A25EA1" w:rsidRPr="003D3BB0">
        <w:rPr>
          <w:rFonts w:ascii="Bookman Old Style" w:hAnsi="Bookman Old Style"/>
          <w:b/>
          <w:bCs/>
          <w:i/>
          <w:iCs/>
          <w:sz w:val="24"/>
          <w:szCs w:val="24"/>
          <w:lang w:val="en-US"/>
        </w:rPr>
        <w:t xml:space="preserve"> </w:t>
      </w:r>
      <w:r w:rsidR="00562F15" w:rsidRPr="003D3BB0">
        <w:rPr>
          <w:rFonts w:ascii="Bookman Old Style" w:hAnsi="Bookman Old Style"/>
          <w:i/>
          <w:iCs/>
          <w:sz w:val="24"/>
          <w:szCs w:val="24"/>
          <w:lang w:val="en-US"/>
        </w:rPr>
        <w:t xml:space="preserve">Which of the following types of pay (do/does) (you/NAME) receive for this work? </w:t>
      </w:r>
      <w:r w:rsidR="00562F15" w:rsidRPr="003D3BB0">
        <w:rPr>
          <w:rFonts w:ascii="Bookman Old Style" w:hAnsi="Bookman Old Style"/>
          <w:i/>
          <w:iCs/>
          <w:sz w:val="24"/>
          <w:szCs w:val="24"/>
        </w:rPr>
        <w:t>READ AND MARK ALL THAT APPLY</w:t>
      </w:r>
    </w:p>
    <w:p w14:paraId="04C4963E" w14:textId="77777777" w:rsidR="00A25EA1" w:rsidRPr="003D3BB0" w:rsidRDefault="00A25EA1" w:rsidP="00CB2F3B">
      <w:pPr>
        <w:numPr>
          <w:ilvl w:val="0"/>
          <w:numId w:val="221"/>
        </w:numPr>
        <w:tabs>
          <w:tab w:val="left" w:pos="1418"/>
        </w:tabs>
        <w:jc w:val="both"/>
        <w:rPr>
          <w:rFonts w:ascii="Bookman Old Style" w:hAnsi="Bookman Old Style"/>
          <w:b/>
          <w:bCs/>
          <w:i/>
          <w:iCs/>
          <w:sz w:val="24"/>
          <w:szCs w:val="24"/>
        </w:rPr>
      </w:pPr>
      <w:r w:rsidRPr="003D3BB0">
        <w:rPr>
          <w:rFonts w:ascii="Bookman Old Style" w:hAnsi="Bookman Old Style"/>
          <w:sz w:val="24"/>
          <w:szCs w:val="24"/>
        </w:rPr>
        <w:t xml:space="preserve">A </w:t>
      </w:r>
      <w:proofErr w:type="spellStart"/>
      <w:r w:rsidRPr="003D3BB0">
        <w:rPr>
          <w:rFonts w:ascii="Bookman Old Style" w:hAnsi="Bookman Old Style"/>
          <w:sz w:val="24"/>
          <w:szCs w:val="24"/>
        </w:rPr>
        <w:t>wage</w:t>
      </w:r>
      <w:proofErr w:type="spellEnd"/>
      <w:r w:rsidRPr="003D3BB0">
        <w:rPr>
          <w:rFonts w:ascii="Bookman Old Style" w:hAnsi="Bookman Old Style"/>
          <w:sz w:val="24"/>
          <w:szCs w:val="24"/>
        </w:rPr>
        <w:t xml:space="preserve"> or </w:t>
      </w:r>
      <w:proofErr w:type="spellStart"/>
      <w:r w:rsidRPr="003D3BB0">
        <w:rPr>
          <w:rFonts w:ascii="Bookman Old Style" w:hAnsi="Bookman Old Style"/>
          <w:sz w:val="24"/>
          <w:szCs w:val="24"/>
        </w:rPr>
        <w:t>salary</w:t>
      </w:r>
      <w:proofErr w:type="spellEnd"/>
      <w:r w:rsidRPr="003D3BB0">
        <w:rPr>
          <w:rFonts w:ascii="Bookman Old Style" w:hAnsi="Bookman Old Style"/>
          <w:sz w:val="24"/>
          <w:szCs w:val="24"/>
        </w:rPr>
        <w:t xml:space="preserve"> </w:t>
      </w:r>
    </w:p>
    <w:p w14:paraId="04C478B5" w14:textId="77777777" w:rsidR="00A25EA1" w:rsidRPr="003D3BB0" w:rsidRDefault="00A25EA1" w:rsidP="00CB2F3B">
      <w:pPr>
        <w:numPr>
          <w:ilvl w:val="0"/>
          <w:numId w:val="221"/>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Payment by piece of work completed </w:t>
      </w:r>
    </w:p>
    <w:p w14:paraId="0057635E" w14:textId="77777777" w:rsidR="00A25EA1" w:rsidRPr="003D3BB0" w:rsidRDefault="00A25EA1" w:rsidP="00CB2F3B">
      <w:pPr>
        <w:numPr>
          <w:ilvl w:val="0"/>
          <w:numId w:val="221"/>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Commission </w:t>
      </w:r>
    </w:p>
    <w:p w14:paraId="338BB5B0" w14:textId="77777777" w:rsidR="00A25EA1" w:rsidRPr="003D3BB0" w:rsidRDefault="00A25EA1" w:rsidP="00CB2F3B">
      <w:pPr>
        <w:numPr>
          <w:ilvl w:val="0"/>
          <w:numId w:val="221"/>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Tips </w:t>
      </w:r>
    </w:p>
    <w:p w14:paraId="11C5DEAF" w14:textId="77777777" w:rsidR="00A25EA1" w:rsidRPr="003D3BB0" w:rsidRDefault="00A25EA1" w:rsidP="00CB2F3B">
      <w:pPr>
        <w:numPr>
          <w:ilvl w:val="0"/>
          <w:numId w:val="221"/>
        </w:numPr>
        <w:tabs>
          <w:tab w:val="left" w:pos="1418"/>
        </w:tabs>
        <w:jc w:val="both"/>
        <w:rPr>
          <w:rFonts w:ascii="Bookman Old Style" w:hAnsi="Bookman Old Style"/>
          <w:sz w:val="24"/>
          <w:szCs w:val="24"/>
        </w:rPr>
      </w:pPr>
      <w:proofErr w:type="spellStart"/>
      <w:r w:rsidRPr="003D3BB0">
        <w:rPr>
          <w:rFonts w:ascii="Bookman Old Style" w:hAnsi="Bookman Old Style"/>
          <w:sz w:val="24"/>
          <w:szCs w:val="24"/>
        </w:rPr>
        <w:t>Fees</w:t>
      </w:r>
      <w:proofErr w:type="spellEnd"/>
      <w:r w:rsidRPr="003D3BB0">
        <w:rPr>
          <w:rFonts w:ascii="Bookman Old Style" w:hAnsi="Bookman Old Style"/>
          <w:sz w:val="24"/>
          <w:szCs w:val="24"/>
        </w:rPr>
        <w:t xml:space="preserve"> for services </w:t>
      </w:r>
      <w:proofErr w:type="spellStart"/>
      <w:r w:rsidRPr="003D3BB0">
        <w:rPr>
          <w:rFonts w:ascii="Bookman Old Style" w:hAnsi="Bookman Old Style"/>
          <w:sz w:val="24"/>
          <w:szCs w:val="24"/>
        </w:rPr>
        <w:t>provided</w:t>
      </w:r>
      <w:proofErr w:type="spellEnd"/>
      <w:r w:rsidRPr="003D3BB0">
        <w:rPr>
          <w:rFonts w:ascii="Bookman Old Style" w:hAnsi="Bookman Old Style"/>
          <w:sz w:val="24"/>
          <w:szCs w:val="24"/>
        </w:rPr>
        <w:t xml:space="preserve"> </w:t>
      </w:r>
    </w:p>
    <w:p w14:paraId="6EFC94D8" w14:textId="77777777" w:rsidR="00A25EA1" w:rsidRPr="003D3BB0" w:rsidRDefault="00A25EA1" w:rsidP="00CB2F3B">
      <w:pPr>
        <w:numPr>
          <w:ilvl w:val="0"/>
          <w:numId w:val="221"/>
        </w:numPr>
        <w:tabs>
          <w:tab w:val="left" w:pos="1418"/>
        </w:tabs>
        <w:jc w:val="both"/>
        <w:rPr>
          <w:rFonts w:ascii="Bookman Old Style" w:hAnsi="Bookman Old Style"/>
          <w:sz w:val="24"/>
          <w:szCs w:val="24"/>
        </w:rPr>
      </w:pPr>
      <w:proofErr w:type="spellStart"/>
      <w:r w:rsidRPr="003D3BB0">
        <w:rPr>
          <w:rFonts w:ascii="Bookman Old Style" w:hAnsi="Bookman Old Style"/>
          <w:sz w:val="24"/>
          <w:szCs w:val="24"/>
        </w:rPr>
        <w:t>Payment</w:t>
      </w:r>
      <w:proofErr w:type="spellEnd"/>
      <w:r w:rsidRPr="003D3BB0">
        <w:rPr>
          <w:rFonts w:ascii="Bookman Old Style" w:hAnsi="Bookman Old Style"/>
          <w:sz w:val="24"/>
          <w:szCs w:val="24"/>
        </w:rPr>
        <w:t xml:space="preserve"> in </w:t>
      </w:r>
      <w:proofErr w:type="spellStart"/>
      <w:r w:rsidRPr="003D3BB0">
        <w:rPr>
          <w:rFonts w:ascii="Bookman Old Style" w:hAnsi="Bookman Old Style"/>
          <w:sz w:val="24"/>
          <w:szCs w:val="24"/>
        </w:rPr>
        <w:t>meals</w:t>
      </w:r>
      <w:proofErr w:type="spellEnd"/>
      <w:r w:rsidRPr="003D3BB0">
        <w:rPr>
          <w:rFonts w:ascii="Bookman Old Style" w:hAnsi="Bookman Old Style"/>
          <w:sz w:val="24"/>
          <w:szCs w:val="24"/>
        </w:rPr>
        <w:t xml:space="preserve"> or </w:t>
      </w:r>
      <w:proofErr w:type="spellStart"/>
      <w:r w:rsidRPr="003D3BB0">
        <w:rPr>
          <w:rFonts w:ascii="Bookman Old Style" w:hAnsi="Bookman Old Style"/>
          <w:sz w:val="24"/>
          <w:szCs w:val="24"/>
        </w:rPr>
        <w:t>accommodation</w:t>
      </w:r>
      <w:proofErr w:type="spellEnd"/>
      <w:r w:rsidRPr="003D3BB0">
        <w:rPr>
          <w:rFonts w:ascii="Bookman Old Style" w:hAnsi="Bookman Old Style"/>
          <w:sz w:val="24"/>
          <w:szCs w:val="24"/>
        </w:rPr>
        <w:t xml:space="preserve"> </w:t>
      </w:r>
    </w:p>
    <w:p w14:paraId="6AE7284A" w14:textId="77777777" w:rsidR="00A25EA1" w:rsidRPr="003D3BB0" w:rsidRDefault="00A25EA1" w:rsidP="00CB2F3B">
      <w:pPr>
        <w:numPr>
          <w:ilvl w:val="0"/>
          <w:numId w:val="221"/>
        </w:numPr>
        <w:tabs>
          <w:tab w:val="left" w:pos="1418"/>
        </w:tabs>
        <w:jc w:val="both"/>
        <w:rPr>
          <w:rFonts w:ascii="Bookman Old Style" w:hAnsi="Bookman Old Style"/>
          <w:sz w:val="24"/>
          <w:szCs w:val="24"/>
        </w:rPr>
      </w:pPr>
      <w:proofErr w:type="spellStart"/>
      <w:r w:rsidRPr="003D3BB0">
        <w:rPr>
          <w:rFonts w:ascii="Bookman Old Style" w:hAnsi="Bookman Old Style"/>
          <w:sz w:val="24"/>
          <w:szCs w:val="24"/>
        </w:rPr>
        <w:t>Payment</w:t>
      </w:r>
      <w:proofErr w:type="spellEnd"/>
      <w:r w:rsidRPr="003D3BB0">
        <w:rPr>
          <w:rFonts w:ascii="Bookman Old Style" w:hAnsi="Bookman Old Style"/>
          <w:sz w:val="24"/>
          <w:szCs w:val="24"/>
        </w:rPr>
        <w:t xml:space="preserve"> in </w:t>
      </w:r>
      <w:proofErr w:type="spellStart"/>
      <w:r w:rsidRPr="003D3BB0">
        <w:rPr>
          <w:rFonts w:ascii="Bookman Old Style" w:hAnsi="Bookman Old Style"/>
          <w:sz w:val="24"/>
          <w:szCs w:val="24"/>
        </w:rPr>
        <w:t>products</w:t>
      </w:r>
      <w:proofErr w:type="spellEnd"/>
      <w:r w:rsidRPr="003D3BB0">
        <w:rPr>
          <w:rFonts w:ascii="Bookman Old Style" w:hAnsi="Bookman Old Style"/>
          <w:sz w:val="24"/>
          <w:szCs w:val="24"/>
        </w:rPr>
        <w:t xml:space="preserve"> </w:t>
      </w:r>
    </w:p>
    <w:p w14:paraId="4101889B" w14:textId="77777777" w:rsidR="00A25EA1" w:rsidRPr="003D3BB0" w:rsidRDefault="00A25EA1" w:rsidP="00CB2F3B">
      <w:pPr>
        <w:numPr>
          <w:ilvl w:val="0"/>
          <w:numId w:val="221"/>
        </w:numPr>
        <w:tabs>
          <w:tab w:val="left" w:pos="1418"/>
        </w:tabs>
        <w:jc w:val="both"/>
        <w:rPr>
          <w:rFonts w:ascii="Bookman Old Style" w:hAnsi="Bookman Old Style"/>
          <w:sz w:val="24"/>
          <w:szCs w:val="24"/>
        </w:rPr>
      </w:pPr>
      <w:r w:rsidRPr="003D3BB0">
        <w:rPr>
          <w:rFonts w:ascii="Bookman Old Style" w:hAnsi="Bookman Old Style"/>
          <w:sz w:val="24"/>
          <w:szCs w:val="24"/>
        </w:rPr>
        <w:t>OTHER CASH PAYMENT (</w:t>
      </w:r>
      <w:proofErr w:type="spellStart"/>
      <w:r w:rsidRPr="003D3BB0">
        <w:rPr>
          <w:rFonts w:ascii="Bookman Old Style" w:hAnsi="Bookman Old Style"/>
          <w:sz w:val="24"/>
          <w:szCs w:val="24"/>
        </w:rPr>
        <w:t>specify</w:t>
      </w:r>
      <w:proofErr w:type="spellEnd"/>
      <w:r w:rsidRPr="003D3BB0">
        <w:rPr>
          <w:rFonts w:ascii="Bookman Old Style" w:hAnsi="Bookman Old Style"/>
          <w:sz w:val="24"/>
          <w:szCs w:val="24"/>
        </w:rPr>
        <w:t xml:space="preserve">) </w:t>
      </w:r>
    </w:p>
    <w:p w14:paraId="72E28789" w14:textId="77777777" w:rsidR="00A25EA1" w:rsidRPr="003D3BB0" w:rsidRDefault="00A25EA1" w:rsidP="00CB2F3B">
      <w:pPr>
        <w:numPr>
          <w:ilvl w:val="0"/>
          <w:numId w:val="221"/>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NOT PAID </w:t>
      </w:r>
    </w:p>
    <w:p w14:paraId="77767BD1"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lastRenderedPageBreak/>
        <w:t>T</w:t>
      </w:r>
      <w:r w:rsidR="00214DB9" w:rsidRPr="003D3BB0">
        <w:rPr>
          <w:rFonts w:ascii="Bookman Old Style" w:hAnsi="Bookman Old Style"/>
          <w:sz w:val="24"/>
          <w:szCs w:val="24"/>
          <w:lang w:val="en-US"/>
        </w:rPr>
        <w:t>he question</w:t>
      </w:r>
      <w:r w:rsidRPr="003D3BB0">
        <w:rPr>
          <w:rFonts w:ascii="Bookman Old Style" w:hAnsi="Bookman Old Style"/>
          <w:sz w:val="24"/>
          <w:szCs w:val="24"/>
          <w:lang w:val="en-US"/>
        </w:rPr>
        <w:t xml:space="preserve"> confirm</w:t>
      </w:r>
      <w:r w:rsidR="00214DB9" w:rsidRPr="003D3BB0">
        <w:rPr>
          <w:rFonts w:ascii="Bookman Old Style" w:hAnsi="Bookman Old Style"/>
          <w:sz w:val="24"/>
          <w:szCs w:val="24"/>
          <w:lang w:val="en-US"/>
        </w:rPr>
        <w:t>s</w:t>
      </w:r>
      <w:r w:rsidRPr="003D3BB0">
        <w:rPr>
          <w:rFonts w:ascii="Bookman Old Style" w:hAnsi="Bookman Old Style"/>
          <w:sz w:val="24"/>
          <w:szCs w:val="24"/>
          <w:lang w:val="en-US"/>
        </w:rPr>
        <w:t xml:space="preserve"> if respondents who self-identified as employees do receive a wage or salary or not. Those not in receipt of a wage or salary may be re-classified as dependent contractors depending on their answers to additional questions.</w:t>
      </w:r>
    </w:p>
    <w:p w14:paraId="1778F43E" w14:textId="26CE595C" w:rsidR="00CB2F3B" w:rsidRPr="003D3BB0" w:rsidRDefault="00A62BCD" w:rsidP="00A939FB">
      <w:pPr>
        <w:tabs>
          <w:tab w:val="left" w:pos="1418"/>
        </w:tabs>
        <w:spacing w:before="240" w:after="240"/>
        <w:jc w:val="both"/>
        <w:rPr>
          <w:rFonts w:ascii="Bookman Old Style" w:hAnsi="Bookman Old Style"/>
          <w:i/>
          <w:iCs/>
          <w:sz w:val="24"/>
          <w:szCs w:val="24"/>
          <w:lang w:val="en-US"/>
        </w:rPr>
      </w:pPr>
      <w:r w:rsidRPr="003D3BB0">
        <w:rPr>
          <w:rFonts w:ascii="Bookman Old Style" w:hAnsi="Bookman Old Style"/>
          <w:b/>
          <w:bCs/>
          <w:i/>
          <w:iCs/>
          <w:sz w:val="24"/>
          <w:szCs w:val="24"/>
          <w:lang w:val="en-US"/>
        </w:rPr>
        <w:t>N</w:t>
      </w:r>
      <w:r w:rsidR="005351D5" w:rsidRPr="003D3BB0">
        <w:rPr>
          <w:rFonts w:ascii="Bookman Old Style" w:hAnsi="Bookman Old Style"/>
          <w:b/>
          <w:bCs/>
          <w:i/>
          <w:iCs/>
          <w:sz w:val="24"/>
          <w:szCs w:val="24"/>
          <w:lang w:val="en-US"/>
        </w:rPr>
        <w:t xml:space="preserve">02 </w:t>
      </w:r>
      <w:r w:rsidR="005351D5" w:rsidRPr="003D3BB0">
        <w:rPr>
          <w:rFonts w:ascii="Bookman Old Style" w:hAnsi="Bookman Old Style"/>
          <w:bCs/>
          <w:i/>
          <w:iCs/>
          <w:sz w:val="24"/>
          <w:szCs w:val="24"/>
          <w:lang w:val="en-US"/>
          <w:rPrChange w:id="1341" w:author="USER" w:date="2023-08-08T14:32:00Z">
            <w:rPr>
              <w:rFonts w:ascii="Bookman Old Style" w:hAnsi="Bookman Old Style"/>
              <w:b/>
              <w:bCs/>
              <w:i/>
              <w:iCs/>
              <w:lang w:val="en-US"/>
            </w:rPr>
          </w:rPrChange>
        </w:rPr>
        <w:t>Is</w:t>
      </w:r>
      <w:r w:rsidR="00562F15" w:rsidRPr="003D3BB0">
        <w:rPr>
          <w:rFonts w:ascii="Bookman Old Style" w:hAnsi="Bookman Old Style"/>
          <w:i/>
          <w:iCs/>
          <w:sz w:val="24"/>
          <w:szCs w:val="24"/>
          <w:lang w:val="en-US"/>
        </w:rPr>
        <w:t xml:space="preserve"> (your/NAME’s) employer responsible for deducting any taxes on (your/NAME’s) income or is that (your/NAME’s) responsibility?</w:t>
      </w:r>
      <w:r w:rsidR="00A25EA1" w:rsidRPr="003D3BB0">
        <w:rPr>
          <w:rFonts w:ascii="Bookman Old Style" w:hAnsi="Bookman Old Style"/>
          <w:i/>
          <w:iCs/>
          <w:sz w:val="24"/>
          <w:szCs w:val="24"/>
          <w:lang w:val="en-US"/>
        </w:rPr>
        <w:t xml:space="preserve"> </w:t>
      </w:r>
    </w:p>
    <w:p w14:paraId="163EB6FB" w14:textId="77777777" w:rsidR="00A25EA1" w:rsidRPr="003D3BB0" w:rsidRDefault="00A25EA1" w:rsidP="00CB2F3B">
      <w:pPr>
        <w:numPr>
          <w:ilvl w:val="0"/>
          <w:numId w:val="222"/>
        </w:numPr>
        <w:tabs>
          <w:tab w:val="left" w:pos="1418"/>
        </w:tabs>
        <w:jc w:val="both"/>
        <w:rPr>
          <w:rFonts w:ascii="Bookman Old Style" w:hAnsi="Bookman Old Style"/>
          <w:i/>
          <w:iCs/>
          <w:sz w:val="24"/>
          <w:szCs w:val="24"/>
        </w:rPr>
      </w:pPr>
      <w:r w:rsidRPr="003D3BB0">
        <w:rPr>
          <w:rFonts w:ascii="Bookman Old Style" w:hAnsi="Bookman Old Style"/>
          <w:sz w:val="24"/>
          <w:szCs w:val="24"/>
        </w:rPr>
        <w:t xml:space="preserve">EMPLOYER IS RESPONSIBLE </w:t>
      </w:r>
    </w:p>
    <w:p w14:paraId="7EFE8775" w14:textId="77777777" w:rsidR="00A25EA1" w:rsidRPr="003D3BB0" w:rsidRDefault="00A25EA1" w:rsidP="00CB2F3B">
      <w:pPr>
        <w:numPr>
          <w:ilvl w:val="0"/>
          <w:numId w:val="222"/>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RESPONDENT IS RESPONSIBLE </w:t>
      </w:r>
    </w:p>
    <w:p w14:paraId="059F9043" w14:textId="30294D55"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This refers to the responsibility to pay taxes even if no taxes are actually paid, for example because the income earned is below a threshold required for payment of income related tax. The underlying intention of the question is to help identify respondents who may have a commercial agreement for their services even though they might self-identify as working for someone else (</w:t>
      </w:r>
      <w:proofErr w:type="gramStart"/>
      <w:r w:rsidRPr="003D3BB0">
        <w:rPr>
          <w:rFonts w:ascii="Bookman Old Style" w:hAnsi="Bookman Old Style"/>
          <w:sz w:val="24"/>
          <w:szCs w:val="24"/>
          <w:lang w:val="en-US"/>
        </w:rPr>
        <w:t>i.e.</w:t>
      </w:r>
      <w:proofErr w:type="gramEnd"/>
      <w:r w:rsidRPr="003D3BB0">
        <w:rPr>
          <w:rFonts w:ascii="Bookman Old Style" w:hAnsi="Bookman Old Style"/>
          <w:sz w:val="24"/>
          <w:szCs w:val="24"/>
          <w:lang w:val="en-US"/>
        </w:rPr>
        <w:t xml:space="preserve"> as employees, apprentices, etc.)</w:t>
      </w:r>
      <w:r w:rsidR="00CB2F3B" w:rsidRPr="003D3BB0">
        <w:rPr>
          <w:rFonts w:ascii="Bookman Old Style" w:hAnsi="Bookman Old Style"/>
          <w:sz w:val="24"/>
          <w:szCs w:val="24"/>
          <w:lang w:val="en-US"/>
        </w:rPr>
        <w:t xml:space="preserve">. </w:t>
      </w:r>
      <w:r w:rsidRPr="003D3BB0">
        <w:rPr>
          <w:rFonts w:ascii="Bookman Old Style" w:hAnsi="Bookman Old Style"/>
          <w:sz w:val="24"/>
          <w:szCs w:val="24"/>
          <w:lang w:val="en-US"/>
        </w:rPr>
        <w:t>Care should be taken to ensure informal workers answers</w:t>
      </w:r>
      <w:ins w:id="1342" w:author="USER" w:date="2023-08-08T14:33:00Z">
        <w:r w:rsidR="00230D69" w:rsidRPr="003D3BB0">
          <w:rPr>
            <w:rFonts w:ascii="Bookman Old Style" w:hAnsi="Bookman Old Style"/>
            <w:sz w:val="24"/>
            <w:szCs w:val="24"/>
            <w:lang w:val="en-US"/>
          </w:rPr>
          <w:t>,</w:t>
        </w:r>
      </w:ins>
      <w:r w:rsidRPr="003D3BB0">
        <w:rPr>
          <w:rFonts w:ascii="Bookman Old Style" w:hAnsi="Bookman Old Style"/>
          <w:sz w:val="24"/>
          <w:szCs w:val="24"/>
          <w:lang w:val="en-US"/>
        </w:rPr>
        <w:t xml:space="preserve"> refer to on who falls the responsibility for paying income tax, and not on whether income tax is actually paid or not. </w:t>
      </w:r>
    </w:p>
    <w:p w14:paraId="556E1E73" w14:textId="2276CB1A" w:rsidR="00A25EA1" w:rsidRPr="003D3BB0" w:rsidRDefault="00A62BCD"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N03</w:t>
      </w:r>
      <w:r w:rsidR="00A25EA1" w:rsidRPr="003D3BB0">
        <w:rPr>
          <w:rFonts w:ascii="Bookman Old Style" w:hAnsi="Bookman Old Style"/>
          <w:b/>
          <w:bCs/>
          <w:i/>
          <w:iCs/>
          <w:sz w:val="24"/>
          <w:szCs w:val="24"/>
          <w:lang w:val="en-US"/>
        </w:rPr>
        <w:t xml:space="preserve"> </w:t>
      </w:r>
      <w:r w:rsidR="00562F15" w:rsidRPr="003D3BB0">
        <w:rPr>
          <w:rFonts w:ascii="Bookman Old Style" w:hAnsi="Bookman Old Style"/>
          <w:i/>
          <w:iCs/>
          <w:sz w:val="24"/>
          <w:szCs w:val="24"/>
          <w:lang w:val="en-US"/>
        </w:rPr>
        <w:t>Can (you/NAME) set the price of the products or services that (you/NAME) offer(s) (yourself/himself/herself)?</w:t>
      </w:r>
    </w:p>
    <w:p w14:paraId="7C92FFE2" w14:textId="77777777" w:rsidR="00A25EA1" w:rsidRPr="003D3BB0" w:rsidRDefault="00A25EA1" w:rsidP="00A25EA1">
      <w:pPr>
        <w:tabs>
          <w:tab w:val="left" w:pos="1418"/>
        </w:tabs>
        <w:spacing w:before="240"/>
        <w:jc w:val="both"/>
        <w:rPr>
          <w:rFonts w:ascii="Bookman Old Style" w:hAnsi="Bookman Old Style"/>
          <w:b/>
          <w:bCs/>
          <w:sz w:val="24"/>
          <w:szCs w:val="24"/>
          <w:lang w:val="en-US"/>
        </w:rPr>
      </w:pPr>
      <w:r w:rsidRPr="003D3BB0">
        <w:rPr>
          <w:rFonts w:ascii="Bookman Old Style" w:hAnsi="Bookman Old Style"/>
          <w:b/>
          <w:bCs/>
          <w:sz w:val="24"/>
          <w:szCs w:val="24"/>
          <w:lang w:val="en-US"/>
        </w:rPr>
        <w:t xml:space="preserve"> </w:t>
      </w:r>
      <w:r w:rsidRPr="003D3BB0">
        <w:rPr>
          <w:rFonts w:ascii="Bookman Old Style" w:hAnsi="Bookman Old Style"/>
          <w:sz w:val="24"/>
          <w:szCs w:val="24"/>
          <w:lang w:val="en-US"/>
        </w:rPr>
        <w:t xml:space="preserve">The question is intended only for respondents who self-identify as operating their own </w:t>
      </w:r>
      <w:proofErr w:type="gramStart"/>
      <w:r w:rsidRPr="003D3BB0">
        <w:rPr>
          <w:rFonts w:ascii="Bookman Old Style" w:hAnsi="Bookman Old Style"/>
          <w:sz w:val="24"/>
          <w:szCs w:val="24"/>
          <w:lang w:val="en-US"/>
        </w:rPr>
        <w:t xml:space="preserve">business </w:t>
      </w:r>
      <w:r w:rsidR="00837A81" w:rsidRPr="003D3BB0">
        <w:rPr>
          <w:rFonts w:ascii="Bookman Old Style" w:hAnsi="Bookman Old Style"/>
          <w:b/>
          <w:bCs/>
          <w:sz w:val="24"/>
          <w:szCs w:val="24"/>
          <w:lang w:val="en-US"/>
        </w:rPr>
        <w:t>.</w:t>
      </w:r>
      <w:proofErr w:type="gramEnd"/>
      <w:r w:rsidRPr="003D3BB0">
        <w:rPr>
          <w:rFonts w:ascii="Bookman Old Style" w:hAnsi="Bookman Old Style"/>
          <w:sz w:val="24"/>
          <w:szCs w:val="24"/>
          <w:lang w:val="en-US"/>
        </w:rPr>
        <w:t xml:space="preserve"> If the respondent has multiple products or services a </w:t>
      </w:r>
      <w:r w:rsidR="00214DB9" w:rsidRPr="003D3BB0">
        <w:rPr>
          <w:rFonts w:ascii="Bookman Old Style" w:hAnsi="Bookman Old Style"/>
          <w:sz w:val="24"/>
          <w:szCs w:val="24"/>
          <w:lang w:val="en-US"/>
        </w:rPr>
        <w:t>"</w:t>
      </w:r>
      <w:r w:rsidRPr="003D3BB0">
        <w:rPr>
          <w:rFonts w:ascii="Bookman Old Style" w:hAnsi="Bookman Old Style"/>
          <w:sz w:val="24"/>
          <w:szCs w:val="24"/>
          <w:lang w:val="en-US"/>
        </w:rPr>
        <w:t>YES</w:t>
      </w:r>
      <w:r w:rsidR="00214DB9" w:rsidRPr="003D3BB0">
        <w:rPr>
          <w:rFonts w:ascii="Bookman Old Style" w:hAnsi="Bookman Old Style"/>
          <w:sz w:val="24"/>
          <w:szCs w:val="24"/>
          <w:lang w:val="en-US"/>
        </w:rPr>
        <w:t>"</w:t>
      </w:r>
      <w:r w:rsidRPr="003D3BB0">
        <w:rPr>
          <w:rFonts w:ascii="Bookman Old Style" w:hAnsi="Bookman Old Style"/>
          <w:sz w:val="24"/>
          <w:szCs w:val="24"/>
          <w:lang w:val="en-US"/>
        </w:rPr>
        <w:t xml:space="preserve"> should be recorded as long as they can set the price for any of those goods or services</w:t>
      </w:r>
      <w:r w:rsidR="00214DB9" w:rsidRPr="003D3BB0">
        <w:rPr>
          <w:rFonts w:ascii="Bookman Old Style" w:hAnsi="Bookman Old Style"/>
          <w:sz w:val="24"/>
          <w:szCs w:val="24"/>
          <w:lang w:val="en-US"/>
        </w:rPr>
        <w:t>.</w:t>
      </w:r>
      <w:r w:rsidRPr="003D3BB0">
        <w:rPr>
          <w:rFonts w:ascii="Bookman Old Style" w:hAnsi="Bookman Old Style"/>
          <w:sz w:val="24"/>
          <w:szCs w:val="24"/>
          <w:lang w:val="en-US"/>
        </w:rPr>
        <w:t xml:space="preserve"> If they can set the price only with the agreement of a partner or co-operator in the business this should still be recorded as </w:t>
      </w:r>
      <w:r w:rsidR="00214DB9" w:rsidRPr="003D3BB0">
        <w:rPr>
          <w:rFonts w:ascii="Bookman Old Style" w:hAnsi="Bookman Old Style"/>
          <w:sz w:val="24"/>
          <w:szCs w:val="24"/>
          <w:lang w:val="en-US"/>
        </w:rPr>
        <w:t>"</w:t>
      </w:r>
      <w:r w:rsidRPr="003D3BB0">
        <w:rPr>
          <w:rFonts w:ascii="Bookman Old Style" w:hAnsi="Bookman Old Style"/>
          <w:sz w:val="24"/>
          <w:szCs w:val="24"/>
          <w:lang w:val="en-US"/>
        </w:rPr>
        <w:t>YES</w:t>
      </w:r>
      <w:r w:rsidR="00214DB9" w:rsidRPr="003D3BB0">
        <w:rPr>
          <w:rFonts w:ascii="Bookman Old Style" w:hAnsi="Bookman Old Style"/>
          <w:sz w:val="24"/>
          <w:szCs w:val="24"/>
          <w:lang w:val="en-US"/>
        </w:rPr>
        <w:t>"</w:t>
      </w:r>
      <w:r w:rsidR="00837A81" w:rsidRPr="003D3BB0">
        <w:rPr>
          <w:rFonts w:ascii="Bookman Old Style" w:hAnsi="Bookman Old Style"/>
          <w:b/>
          <w:bCs/>
          <w:sz w:val="24"/>
          <w:szCs w:val="24"/>
          <w:lang w:val="en-US"/>
        </w:rPr>
        <w:t>.</w:t>
      </w:r>
      <w:r w:rsidRPr="003D3BB0">
        <w:rPr>
          <w:rFonts w:ascii="Bookman Old Style" w:hAnsi="Bookman Old Style"/>
          <w:sz w:val="24"/>
          <w:szCs w:val="24"/>
          <w:lang w:val="en-US"/>
        </w:rPr>
        <w:t xml:space="preserve"> If the respondent indicates that they cannot set the price and explains the reason for this, refer to the notes for the following question. Cases which would fall under code 1 in the next question should be recorded as NO here and 1 in the next question. All other cases can be coded YES.</w:t>
      </w:r>
      <w:r w:rsidR="00214DB9" w:rsidRPr="003D3BB0">
        <w:rPr>
          <w:rFonts w:ascii="Bookman Old Style" w:hAnsi="Bookman Old Style"/>
          <w:sz w:val="24"/>
          <w:szCs w:val="24"/>
          <w:lang w:val="en-US"/>
        </w:rPr>
        <w:t xml:space="preserve"> </w:t>
      </w:r>
      <w:r w:rsidRPr="003D3BB0">
        <w:rPr>
          <w:rFonts w:ascii="Bookman Old Style" w:hAnsi="Bookman Old Style"/>
          <w:sz w:val="24"/>
          <w:szCs w:val="24"/>
          <w:lang w:val="en-US"/>
        </w:rPr>
        <w:t>Additional</w:t>
      </w:r>
      <w:r w:rsidR="00214DB9"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operational approaches may be used to identify dependent contractors. Thus, this question may change or be supplemented over time based on accumulated experience. </w:t>
      </w:r>
    </w:p>
    <w:p w14:paraId="2E6F86B3" w14:textId="1F75C433" w:rsidR="00A25EA1" w:rsidRPr="003D3BB0" w:rsidRDefault="00A62BCD" w:rsidP="00562F15">
      <w:pPr>
        <w:tabs>
          <w:tab w:val="left" w:pos="1418"/>
        </w:tabs>
        <w:spacing w:before="240"/>
        <w:jc w:val="both"/>
        <w:rPr>
          <w:rFonts w:ascii="Bookman Old Style" w:hAnsi="Bookman Old Style"/>
          <w:b/>
          <w:bCs/>
          <w:i/>
          <w:iCs/>
          <w:sz w:val="24"/>
          <w:szCs w:val="24"/>
        </w:rPr>
      </w:pPr>
      <w:r w:rsidRPr="003D3BB0">
        <w:rPr>
          <w:rFonts w:ascii="Bookman Old Style" w:hAnsi="Bookman Old Style"/>
          <w:b/>
          <w:bCs/>
          <w:i/>
          <w:iCs/>
          <w:sz w:val="24"/>
          <w:szCs w:val="24"/>
          <w:lang w:val="en-US"/>
        </w:rPr>
        <w:t>N04</w:t>
      </w:r>
      <w:r w:rsidR="00A25EA1" w:rsidRPr="003D3BB0">
        <w:rPr>
          <w:rFonts w:ascii="Bookman Old Style" w:hAnsi="Bookman Old Style"/>
          <w:b/>
          <w:bCs/>
          <w:i/>
          <w:iCs/>
          <w:sz w:val="24"/>
          <w:szCs w:val="24"/>
          <w:lang w:val="en-US"/>
        </w:rPr>
        <w:t xml:space="preserve"> </w:t>
      </w:r>
      <w:r w:rsidR="00562F15" w:rsidRPr="003D3BB0">
        <w:rPr>
          <w:rFonts w:ascii="Bookman Old Style" w:hAnsi="Bookman Old Style"/>
          <w:i/>
          <w:iCs/>
          <w:sz w:val="24"/>
          <w:szCs w:val="24"/>
          <w:lang w:val="en-US"/>
        </w:rPr>
        <w:t xml:space="preserve">Why can (you/NAME) not set the price? </w:t>
      </w:r>
      <w:r w:rsidR="00562F15" w:rsidRPr="003D3BB0">
        <w:rPr>
          <w:rFonts w:ascii="Bookman Old Style" w:hAnsi="Bookman Old Style"/>
          <w:i/>
          <w:iCs/>
          <w:sz w:val="24"/>
          <w:szCs w:val="24"/>
        </w:rPr>
        <w:t xml:space="preserve">Is it </w:t>
      </w:r>
      <w:proofErr w:type="spellStart"/>
      <w:r w:rsidR="00562F15" w:rsidRPr="003D3BB0">
        <w:rPr>
          <w:rFonts w:ascii="Bookman Old Style" w:hAnsi="Bookman Old Style"/>
          <w:i/>
          <w:iCs/>
          <w:sz w:val="24"/>
          <w:szCs w:val="24"/>
        </w:rPr>
        <w:t>because</w:t>
      </w:r>
      <w:proofErr w:type="spellEnd"/>
      <w:proofErr w:type="gramStart"/>
      <w:r w:rsidR="00562F15" w:rsidRPr="003D3BB0">
        <w:rPr>
          <w:rFonts w:ascii="Bookman Old Style" w:hAnsi="Bookman Old Style"/>
          <w:i/>
          <w:iCs/>
          <w:sz w:val="24"/>
          <w:szCs w:val="24"/>
        </w:rPr>
        <w:t xml:space="preserve"> ….</w:t>
      </w:r>
      <w:proofErr w:type="gramEnd"/>
      <w:r w:rsidR="00562F15" w:rsidRPr="003D3BB0">
        <w:rPr>
          <w:rFonts w:ascii="Bookman Old Style" w:hAnsi="Bookman Old Style"/>
          <w:i/>
          <w:iCs/>
          <w:sz w:val="24"/>
          <w:szCs w:val="24"/>
        </w:rPr>
        <w:t>?</w:t>
      </w:r>
    </w:p>
    <w:p w14:paraId="078F55C6" w14:textId="77777777" w:rsidR="00A25EA1" w:rsidRPr="003D3BB0" w:rsidRDefault="00A25EA1" w:rsidP="00837A81">
      <w:pPr>
        <w:numPr>
          <w:ilvl w:val="0"/>
          <w:numId w:val="223"/>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Another enterprise or agent sets the price </w:t>
      </w:r>
    </w:p>
    <w:p w14:paraId="20DA511E" w14:textId="77777777" w:rsidR="00A25EA1" w:rsidRPr="003D3BB0" w:rsidRDefault="00A25EA1" w:rsidP="00837A81">
      <w:pPr>
        <w:numPr>
          <w:ilvl w:val="0"/>
          <w:numId w:val="223"/>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Prices are set by the customers </w:t>
      </w:r>
    </w:p>
    <w:p w14:paraId="7266AA9C" w14:textId="77777777" w:rsidR="00A25EA1" w:rsidRPr="003D3BB0" w:rsidRDefault="00A25EA1" w:rsidP="00837A81">
      <w:pPr>
        <w:numPr>
          <w:ilvl w:val="0"/>
          <w:numId w:val="223"/>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Government defines the price by law/regulation </w:t>
      </w:r>
    </w:p>
    <w:p w14:paraId="67AC2425" w14:textId="77777777" w:rsidR="00A25EA1" w:rsidRPr="003D3BB0" w:rsidRDefault="00A25EA1" w:rsidP="00837A81">
      <w:pPr>
        <w:numPr>
          <w:ilvl w:val="0"/>
          <w:numId w:val="223"/>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Prices are negotiated with the customer </w:t>
      </w:r>
    </w:p>
    <w:p w14:paraId="51F39AD9" w14:textId="77777777" w:rsidR="00A25EA1" w:rsidRPr="003D3BB0" w:rsidRDefault="00A25EA1" w:rsidP="00837A81">
      <w:pPr>
        <w:numPr>
          <w:ilvl w:val="0"/>
          <w:numId w:val="223"/>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It’s the going rate on the market </w:t>
      </w:r>
    </w:p>
    <w:p w14:paraId="098856E5" w14:textId="77777777" w:rsidR="00A25EA1" w:rsidRPr="003D3BB0" w:rsidRDefault="00A25EA1" w:rsidP="00837A81">
      <w:pPr>
        <w:numPr>
          <w:ilvl w:val="0"/>
          <w:numId w:val="223"/>
        </w:numPr>
        <w:tabs>
          <w:tab w:val="left" w:pos="1418"/>
        </w:tabs>
        <w:jc w:val="both"/>
        <w:rPr>
          <w:rFonts w:ascii="Bookman Old Style" w:hAnsi="Bookman Old Style"/>
          <w:sz w:val="24"/>
          <w:szCs w:val="24"/>
        </w:rPr>
      </w:pPr>
      <w:proofErr w:type="spellStart"/>
      <w:r w:rsidRPr="003D3BB0">
        <w:rPr>
          <w:rFonts w:ascii="Bookman Old Style" w:hAnsi="Bookman Old Style"/>
          <w:sz w:val="24"/>
          <w:szCs w:val="24"/>
        </w:rPr>
        <w:t>Other</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specify</w:t>
      </w:r>
      <w:proofErr w:type="spellEnd"/>
      <w:proofErr w:type="gramStart"/>
      <w:r w:rsidRPr="003D3BB0">
        <w:rPr>
          <w:rFonts w:ascii="Bookman Old Style" w:hAnsi="Bookman Old Style"/>
          <w:sz w:val="24"/>
          <w:szCs w:val="24"/>
        </w:rPr>
        <w:t>):_</w:t>
      </w:r>
      <w:proofErr w:type="gramEnd"/>
      <w:r w:rsidRPr="003D3BB0">
        <w:rPr>
          <w:rFonts w:ascii="Bookman Old Style" w:hAnsi="Bookman Old Style"/>
          <w:sz w:val="24"/>
          <w:szCs w:val="24"/>
        </w:rPr>
        <w:t>__________________</w:t>
      </w:r>
    </w:p>
    <w:p w14:paraId="4E7A3D6C"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The question is intended only for respondents who say that they could not set prices for the products themselves </w:t>
      </w:r>
    </w:p>
    <w:p w14:paraId="429334D9" w14:textId="77777777" w:rsidR="00A25EA1" w:rsidRPr="003D3BB0" w:rsidRDefault="00A25EA1" w:rsidP="00021C9C">
      <w:pPr>
        <w:pStyle w:val="Heading2"/>
        <w:rPr>
          <w:rFonts w:ascii="Bookman Old Style" w:hAnsi="Bookman Old Style"/>
          <w:sz w:val="24"/>
          <w:szCs w:val="24"/>
          <w:lang w:val="en-US"/>
        </w:rPr>
      </w:pPr>
      <w:bookmarkStart w:id="1343" w:name="_Toc146275381"/>
      <w:bookmarkStart w:id="1344" w:name="_Toc146277096"/>
      <w:r w:rsidRPr="003D3BB0">
        <w:rPr>
          <w:rFonts w:ascii="Bookman Old Style" w:hAnsi="Bookman Old Style"/>
          <w:sz w:val="24"/>
          <w:szCs w:val="24"/>
          <w:lang w:val="en-US"/>
        </w:rPr>
        <w:lastRenderedPageBreak/>
        <w:t>WORKING TIME IN EMPLOYMENT (WKT)</w:t>
      </w:r>
      <w:bookmarkEnd w:id="1343"/>
      <w:bookmarkEnd w:id="1344"/>
      <w:r w:rsidRPr="003D3BB0">
        <w:rPr>
          <w:rFonts w:ascii="Bookman Old Style" w:hAnsi="Bookman Old Style"/>
          <w:sz w:val="24"/>
          <w:szCs w:val="24"/>
          <w:lang w:val="en-US"/>
        </w:rPr>
        <w:t xml:space="preserve"> </w:t>
      </w:r>
    </w:p>
    <w:p w14:paraId="245F2FCB"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The module on working time in employment is asked of all respondents who previously stated that they had more than one job or business. The purpose of the module is to capture information on working time in the respondent’s different jobs and the total hours worked in all jobs. Two main concepts of working time identified in the international standards on the measurement of working time (18</w:t>
      </w:r>
      <w:del w:id="1345" w:author="USER" w:date="2023-08-08T14:43:00Z">
        <w:r w:rsidRPr="003D3BB0" w:rsidDel="00974894">
          <w:rPr>
            <w:rFonts w:ascii="Bookman Old Style" w:hAnsi="Bookman Old Style"/>
            <w:sz w:val="24"/>
            <w:szCs w:val="24"/>
            <w:lang w:val="en-US"/>
          </w:rPr>
          <w:delText xml:space="preserve"> </w:delText>
        </w:r>
      </w:del>
      <w:r w:rsidRPr="003D3BB0">
        <w:rPr>
          <w:rFonts w:ascii="Bookman Old Style" w:hAnsi="Bookman Old Style"/>
          <w:sz w:val="24"/>
          <w:szCs w:val="24"/>
          <w:lang w:val="en-US"/>
        </w:rPr>
        <w:t xml:space="preserve">th ICLS, 2008) are covered in the module, namely hours actually worked and hours usually worked. In addition to hours worked, questions are included relevant to the measurement of time related underemployment and other inadequate employment situations, in line with the latest international standards on these topics (19th ICLS 2013 and 16th ICLS 1998, respectively). </w:t>
      </w:r>
    </w:p>
    <w:p w14:paraId="72B932BE"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This module is a core part of any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force survey sequence given the importance of analysis of working time, its role in productivity measurement and the link to the measurement of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underutilization. </w:t>
      </w:r>
    </w:p>
    <w:p w14:paraId="45DCA579" w14:textId="590632B1" w:rsidR="00A25EA1" w:rsidRPr="003D3BB0" w:rsidRDefault="00A62BCD"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O02</w:t>
      </w:r>
      <w:r w:rsidR="00A25EA1" w:rsidRPr="003D3BB0">
        <w:rPr>
          <w:rFonts w:ascii="Bookman Old Style" w:hAnsi="Bookman Old Style"/>
          <w:b/>
          <w:bCs/>
          <w:i/>
          <w:iCs/>
          <w:sz w:val="24"/>
          <w:szCs w:val="24"/>
          <w:lang w:val="en-US"/>
        </w:rPr>
        <w:t xml:space="preserve"> </w:t>
      </w:r>
      <w:r w:rsidR="00562F15" w:rsidRPr="003D3BB0">
        <w:rPr>
          <w:rFonts w:ascii="Bookman Old Style" w:hAnsi="Bookman Old Style"/>
          <w:i/>
          <w:iCs/>
          <w:sz w:val="24"/>
          <w:szCs w:val="24"/>
          <w:lang w:val="en-US"/>
        </w:rPr>
        <w:t>How many hours (do/does) (you/NAME) usually work per week in (your/his/her) main job?</w:t>
      </w:r>
      <w:r w:rsidR="00A25EA1" w:rsidRPr="003D3BB0">
        <w:rPr>
          <w:rFonts w:ascii="Bookman Old Style" w:hAnsi="Bookman Old Style"/>
          <w:b/>
          <w:bCs/>
          <w:i/>
          <w:iCs/>
          <w:sz w:val="24"/>
          <w:szCs w:val="24"/>
          <w:lang w:val="en-US"/>
        </w:rPr>
        <w:t xml:space="preserve"> </w:t>
      </w:r>
    </w:p>
    <w:p w14:paraId="1044DCF5" w14:textId="77777777" w:rsidR="00F63C4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Hours usually worked per week refers to the typical value (mode) of the hours actually worked per week assessed over a longer reference period than the reference week, as self-declared by the respondent.</w:t>
      </w:r>
      <w:r w:rsidR="009C16A5"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Record hours in </w:t>
      </w:r>
      <w:proofErr w:type="gramStart"/>
      <w:r w:rsidRPr="003D3BB0">
        <w:rPr>
          <w:rFonts w:ascii="Bookman Old Style" w:hAnsi="Bookman Old Style"/>
          <w:sz w:val="24"/>
          <w:szCs w:val="24"/>
          <w:lang w:val="en-US"/>
        </w:rPr>
        <w:t>0.5 hour</w:t>
      </w:r>
      <w:proofErr w:type="gramEnd"/>
      <w:r w:rsidRPr="003D3BB0">
        <w:rPr>
          <w:rFonts w:ascii="Bookman Old Style" w:hAnsi="Bookman Old Style"/>
          <w:sz w:val="24"/>
          <w:szCs w:val="24"/>
          <w:lang w:val="en-US"/>
        </w:rPr>
        <w:t xml:space="preserve"> intervals. Round to the nearest 0.5 hours if necessary.</w:t>
      </w:r>
      <w:r w:rsidR="009C16A5" w:rsidRPr="003D3BB0">
        <w:rPr>
          <w:rFonts w:ascii="Bookman Old Style" w:hAnsi="Bookman Old Style"/>
          <w:sz w:val="24"/>
          <w:szCs w:val="24"/>
          <w:lang w:val="en-US"/>
        </w:rPr>
        <w:t xml:space="preserve"> </w:t>
      </w:r>
      <w:r w:rsidRPr="003D3BB0">
        <w:rPr>
          <w:rFonts w:ascii="Bookman Old Style" w:hAnsi="Bookman Old Style"/>
          <w:sz w:val="24"/>
          <w:szCs w:val="24"/>
          <w:lang w:val="en-US"/>
        </w:rPr>
        <w:t>If the respondent reports variable hours encourage them to estimate the average over the last 4 weeks.</w:t>
      </w:r>
      <w:r w:rsidR="00837A81" w:rsidRPr="003D3BB0">
        <w:rPr>
          <w:rFonts w:ascii="Bookman Old Style" w:hAnsi="Bookman Old Style"/>
          <w:sz w:val="24"/>
          <w:szCs w:val="24"/>
          <w:lang w:val="en-US"/>
        </w:rPr>
        <w:t xml:space="preserve"> </w:t>
      </w:r>
    </w:p>
    <w:p w14:paraId="3CC4F5F0" w14:textId="17A0D62B" w:rsidR="00A25EA1" w:rsidRPr="003D3BB0" w:rsidRDefault="00A62BCD"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O03</w:t>
      </w:r>
      <w:r w:rsidR="00A25EA1" w:rsidRPr="003D3BB0">
        <w:rPr>
          <w:rFonts w:ascii="Bookman Old Style" w:hAnsi="Bookman Old Style"/>
          <w:b/>
          <w:bCs/>
          <w:i/>
          <w:iCs/>
          <w:sz w:val="24"/>
          <w:szCs w:val="24"/>
          <w:lang w:val="en-US"/>
        </w:rPr>
        <w:t xml:space="preserve"> </w:t>
      </w:r>
      <w:r w:rsidR="00562F15" w:rsidRPr="003D3BB0">
        <w:rPr>
          <w:rFonts w:ascii="Bookman Old Style" w:hAnsi="Bookman Old Style"/>
          <w:i/>
          <w:iCs/>
          <w:sz w:val="24"/>
          <w:szCs w:val="24"/>
          <w:lang w:val="en-US"/>
        </w:rPr>
        <w:t>How many days per week do (you/NAME) usually work in (your/his/her) main job?</w:t>
      </w:r>
    </w:p>
    <w:p w14:paraId="6B1BD000"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Only asked to respondents who could not provide an estimate of hours usually worked per week in response to the previous question</w:t>
      </w:r>
      <w:r w:rsidR="00837A81" w:rsidRPr="003D3BB0">
        <w:rPr>
          <w:rFonts w:ascii="Bookman Old Style" w:hAnsi="Bookman Old Style"/>
          <w:sz w:val="24"/>
          <w:szCs w:val="24"/>
          <w:lang w:val="en-US"/>
        </w:rPr>
        <w:t>.</w:t>
      </w:r>
      <w:r w:rsidR="009C16A5"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This refers to the number of days on which any work is usually performed. If the number of days vary ask the respondent to estimate an average over the previous 4 weeks. </w:t>
      </w:r>
    </w:p>
    <w:p w14:paraId="25078BB5" w14:textId="68C4FB53" w:rsidR="00A25EA1" w:rsidRPr="003D3BB0" w:rsidRDefault="00A62BCD" w:rsidP="00562F15">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O04</w:t>
      </w:r>
      <w:r w:rsidR="00A25EA1" w:rsidRPr="003D3BB0">
        <w:rPr>
          <w:rFonts w:ascii="Bookman Old Style" w:hAnsi="Bookman Old Style"/>
          <w:b/>
          <w:bCs/>
          <w:i/>
          <w:iCs/>
          <w:sz w:val="24"/>
          <w:szCs w:val="24"/>
          <w:lang w:val="en-US"/>
        </w:rPr>
        <w:t xml:space="preserve"> </w:t>
      </w:r>
      <w:r w:rsidR="00562F15" w:rsidRPr="003D3BB0">
        <w:rPr>
          <w:rFonts w:ascii="Bookman Old Style" w:hAnsi="Bookman Old Style"/>
          <w:i/>
          <w:iCs/>
          <w:sz w:val="24"/>
          <w:szCs w:val="24"/>
          <w:lang w:val="en-US"/>
        </w:rPr>
        <w:t>And how many hours per day do (you/NAME) usually work in (your/his/her) main job?</w:t>
      </w:r>
      <w:r w:rsidR="00A25EA1" w:rsidRPr="003D3BB0">
        <w:rPr>
          <w:rFonts w:ascii="Bookman Old Style" w:hAnsi="Bookman Old Style"/>
          <w:b/>
          <w:bCs/>
          <w:i/>
          <w:iCs/>
          <w:sz w:val="24"/>
          <w:szCs w:val="24"/>
          <w:lang w:val="en-US"/>
        </w:rPr>
        <w:t xml:space="preserve"> </w:t>
      </w:r>
    </w:p>
    <w:p w14:paraId="2D877466"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Only asked to respondents who could not provide an estimate of hours usually worked per week.</w:t>
      </w:r>
      <w:r w:rsidR="009C16A5"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This refers to the number of days on which any work is usually performed in the main job each week. If the number of hours per day vary ask the respondent to estimate an average over the previous 4 </w:t>
      </w:r>
      <w:proofErr w:type="spellStart"/>
      <w:proofErr w:type="gramStart"/>
      <w:r w:rsidRPr="003D3BB0">
        <w:rPr>
          <w:rFonts w:ascii="Bookman Old Style" w:hAnsi="Bookman Old Style"/>
          <w:sz w:val="24"/>
          <w:szCs w:val="24"/>
          <w:lang w:val="en-US"/>
        </w:rPr>
        <w:t>weeks.The</w:t>
      </w:r>
      <w:proofErr w:type="spellEnd"/>
      <w:proofErr w:type="gramEnd"/>
      <w:r w:rsidRPr="003D3BB0">
        <w:rPr>
          <w:rFonts w:ascii="Bookman Old Style" w:hAnsi="Bookman Old Style"/>
          <w:sz w:val="24"/>
          <w:szCs w:val="24"/>
          <w:lang w:val="en-US"/>
        </w:rPr>
        <w:t xml:space="preserve"> upper hour threshold may need to be revised to fit national circumstances, in particular in cases where shift work or other types of work arrangements prevalent in certain industries may result in schedules longer than 16 hours in a given day.</w:t>
      </w:r>
    </w:p>
    <w:p w14:paraId="40893822" w14:textId="3A66223F" w:rsidR="00A25EA1" w:rsidRPr="003D3BB0" w:rsidRDefault="00A25EA1"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sz w:val="24"/>
          <w:szCs w:val="24"/>
          <w:lang w:val="en-US"/>
        </w:rPr>
        <w:lastRenderedPageBreak/>
        <w:t xml:space="preserve"> </w:t>
      </w:r>
      <w:r w:rsidR="00A62BCD" w:rsidRPr="003D3BB0">
        <w:rPr>
          <w:rFonts w:ascii="Bookman Old Style" w:hAnsi="Bookman Old Style"/>
          <w:b/>
          <w:bCs/>
          <w:i/>
          <w:iCs/>
          <w:sz w:val="24"/>
          <w:szCs w:val="24"/>
          <w:lang w:val="en-US"/>
        </w:rPr>
        <w:t>O05</w:t>
      </w:r>
      <w:r w:rsidRPr="003D3BB0">
        <w:rPr>
          <w:rFonts w:ascii="Bookman Old Style" w:hAnsi="Bookman Old Style"/>
          <w:b/>
          <w:bCs/>
          <w:i/>
          <w:iCs/>
          <w:sz w:val="24"/>
          <w:szCs w:val="24"/>
          <w:lang w:val="en-US"/>
        </w:rPr>
        <w:t xml:space="preserve"> </w:t>
      </w:r>
      <w:r w:rsidR="009C16A5" w:rsidRPr="003D3BB0">
        <w:rPr>
          <w:rFonts w:ascii="Bookman Old Style" w:hAnsi="Bookman Old Style"/>
          <w:i/>
          <w:iCs/>
          <w:sz w:val="24"/>
          <w:szCs w:val="24"/>
          <w:lang w:val="en-US"/>
        </w:rPr>
        <w:t>In the last 7 days</w:t>
      </w:r>
      <w:r w:rsidR="00562F15" w:rsidRPr="003D3BB0">
        <w:rPr>
          <w:rFonts w:ascii="Bookman Old Style" w:hAnsi="Bookman Old Style"/>
          <w:i/>
          <w:iCs/>
          <w:sz w:val="24"/>
          <w:szCs w:val="24"/>
          <w:lang w:val="en-US"/>
        </w:rPr>
        <w:t>, did (you/NAME) have any absences or take time off from (your/his/her) main job for any reason, for example, holidays, illness, family reasons?</w:t>
      </w:r>
    </w:p>
    <w:p w14:paraId="6B3B4A57" w14:textId="77777777" w:rsidR="00A25EA1" w:rsidRPr="003D3BB0" w:rsidRDefault="009C16A5"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The question is i</w:t>
      </w:r>
      <w:r w:rsidR="00A25EA1" w:rsidRPr="003D3BB0">
        <w:rPr>
          <w:rFonts w:ascii="Bookman Old Style" w:hAnsi="Bookman Old Style"/>
          <w:sz w:val="24"/>
          <w:szCs w:val="24"/>
          <w:lang w:val="en-US"/>
        </w:rPr>
        <w:t>ncluded to ensure respondents consider any absences from work when estimating hours actually worked in the reference week when estimating hours actually worked</w:t>
      </w:r>
      <w:r w:rsidR="00837A81" w:rsidRPr="003D3BB0">
        <w:rPr>
          <w:rFonts w:ascii="Bookman Old Style" w:hAnsi="Bookman Old Style"/>
          <w:sz w:val="24"/>
          <w:szCs w:val="24"/>
          <w:lang w:val="en-US"/>
        </w:rPr>
        <w:t>.</w:t>
      </w:r>
      <w:r w:rsidR="00A25EA1" w:rsidRPr="003D3BB0">
        <w:rPr>
          <w:rFonts w:ascii="Bookman Old Style" w:hAnsi="Bookman Old Style"/>
          <w:sz w:val="24"/>
          <w:szCs w:val="24"/>
          <w:lang w:val="en-US"/>
        </w:rPr>
        <w:t xml:space="preserve"> Absences refer to any absences which could account for differences between usual hours of work and those actually worked in the reference week</w:t>
      </w:r>
      <w:r w:rsidR="00837A81" w:rsidRPr="003D3BB0">
        <w:rPr>
          <w:rFonts w:ascii="Bookman Old Style" w:hAnsi="Bookman Old Style"/>
          <w:sz w:val="24"/>
          <w:szCs w:val="24"/>
          <w:lang w:val="en-US"/>
        </w:rPr>
        <w:t>.</w:t>
      </w:r>
      <w:r w:rsidR="00542FFC" w:rsidRPr="003D3BB0">
        <w:rPr>
          <w:rFonts w:ascii="Bookman Old Style" w:hAnsi="Bookman Old Style"/>
          <w:sz w:val="24"/>
          <w:szCs w:val="24"/>
          <w:lang w:val="en-US"/>
        </w:rPr>
        <w:t xml:space="preserve"> </w:t>
      </w:r>
      <w:r w:rsidR="00A25EA1" w:rsidRPr="003D3BB0">
        <w:rPr>
          <w:rFonts w:ascii="Bookman Old Style" w:hAnsi="Bookman Old Style"/>
          <w:sz w:val="24"/>
          <w:szCs w:val="24"/>
          <w:lang w:val="en-US"/>
        </w:rPr>
        <w:t xml:space="preserve">The absence could be for any reason including holidays, sick leave, personal leave, etc. </w:t>
      </w:r>
    </w:p>
    <w:p w14:paraId="5C9FCB36" w14:textId="61BBD767" w:rsidR="00837A81" w:rsidRPr="003D3BB0" w:rsidRDefault="00A62BCD"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O06</w:t>
      </w:r>
      <w:r w:rsidR="00A25EA1" w:rsidRPr="003D3BB0">
        <w:rPr>
          <w:rFonts w:ascii="Bookman Old Style" w:hAnsi="Bookman Old Style"/>
          <w:b/>
          <w:bCs/>
          <w:i/>
          <w:iCs/>
          <w:sz w:val="24"/>
          <w:szCs w:val="24"/>
          <w:lang w:val="en-US"/>
        </w:rPr>
        <w:t xml:space="preserve"> </w:t>
      </w:r>
      <w:r w:rsidR="00512DB8" w:rsidRPr="003D3BB0">
        <w:rPr>
          <w:rFonts w:ascii="Bookman Old Style" w:hAnsi="Bookman Old Style"/>
          <w:i/>
          <w:iCs/>
          <w:sz w:val="24"/>
          <w:szCs w:val="24"/>
          <w:lang w:val="en-US"/>
        </w:rPr>
        <w:t>In the last 7 days,</w:t>
      </w:r>
      <w:r w:rsidR="00512DB8" w:rsidRPr="003D3BB0">
        <w:rPr>
          <w:rFonts w:ascii="Bookman Old Style" w:hAnsi="Bookman Old Style"/>
          <w:b/>
          <w:bCs/>
          <w:i/>
          <w:iCs/>
          <w:sz w:val="24"/>
          <w:szCs w:val="24"/>
          <w:lang w:val="en-US"/>
        </w:rPr>
        <w:t xml:space="preserve"> </w:t>
      </w:r>
      <w:r w:rsidR="00562F15" w:rsidRPr="003D3BB0">
        <w:rPr>
          <w:rFonts w:ascii="Bookman Old Style" w:hAnsi="Bookman Old Style"/>
          <w:i/>
          <w:iCs/>
          <w:sz w:val="24"/>
          <w:szCs w:val="24"/>
          <w:lang w:val="en-US"/>
        </w:rPr>
        <w:t>were there any days when (you/NAME) worked more than usual or extra hours in (your/his/her) main job, paid or unpaid?</w:t>
      </w:r>
    </w:p>
    <w:p w14:paraId="7943CE20" w14:textId="77777777" w:rsidR="00A25EA1" w:rsidRPr="003D3BB0" w:rsidRDefault="00512DB8"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sz w:val="24"/>
          <w:szCs w:val="24"/>
          <w:lang w:val="en-US"/>
        </w:rPr>
        <w:t>The question is i</w:t>
      </w:r>
      <w:r w:rsidR="00A25EA1" w:rsidRPr="003D3BB0">
        <w:rPr>
          <w:rFonts w:ascii="Bookman Old Style" w:hAnsi="Bookman Old Style"/>
          <w:sz w:val="24"/>
          <w:szCs w:val="24"/>
          <w:lang w:val="en-US"/>
        </w:rPr>
        <w:t xml:space="preserve">ncluded to ensure respondents consider any hours in addition to normal worked during the </w:t>
      </w:r>
      <w:r w:rsidRPr="003D3BB0">
        <w:rPr>
          <w:rFonts w:ascii="Bookman Old Style" w:hAnsi="Bookman Old Style"/>
          <w:sz w:val="24"/>
          <w:szCs w:val="24"/>
          <w:lang w:val="en-US"/>
        </w:rPr>
        <w:t>last 7 days</w:t>
      </w:r>
      <w:r w:rsidR="00A25EA1" w:rsidRPr="003D3BB0">
        <w:rPr>
          <w:rFonts w:ascii="Bookman Old Style" w:hAnsi="Bookman Old Style"/>
          <w:sz w:val="24"/>
          <w:szCs w:val="24"/>
          <w:lang w:val="en-US"/>
        </w:rPr>
        <w:t xml:space="preserve"> when estimate hours actually worked</w:t>
      </w:r>
      <w:r w:rsidR="00837A81" w:rsidRPr="003D3BB0">
        <w:rPr>
          <w:rFonts w:ascii="Bookman Old Style" w:hAnsi="Bookman Old Style"/>
          <w:sz w:val="24"/>
          <w:szCs w:val="24"/>
          <w:lang w:val="en-US"/>
        </w:rPr>
        <w:t>.</w:t>
      </w:r>
      <w:r w:rsidRPr="003D3BB0">
        <w:rPr>
          <w:rFonts w:ascii="Bookman Old Style" w:hAnsi="Bookman Old Style"/>
          <w:sz w:val="24"/>
          <w:szCs w:val="24"/>
          <w:lang w:val="en-US"/>
        </w:rPr>
        <w:t xml:space="preserve"> </w:t>
      </w:r>
      <w:r w:rsidR="00A25EA1" w:rsidRPr="003D3BB0">
        <w:rPr>
          <w:rFonts w:ascii="Bookman Old Style" w:hAnsi="Bookman Old Style"/>
          <w:sz w:val="24"/>
          <w:szCs w:val="24"/>
          <w:lang w:val="en-US"/>
        </w:rPr>
        <w:t xml:space="preserve">The extra hours could be for any reason including voluntary or involuntary overtime. It includes extra hours worked whether paid or unpaid. The reference point is hours usually worked as declared in previous questions </w:t>
      </w:r>
    </w:p>
    <w:p w14:paraId="394796F7" w14:textId="7BE26D49" w:rsidR="000A1B03" w:rsidRPr="003D3BB0" w:rsidRDefault="00A62BCD"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O07</w:t>
      </w:r>
      <w:r w:rsidR="00A25EA1" w:rsidRPr="003D3BB0">
        <w:rPr>
          <w:rFonts w:ascii="Bookman Old Style" w:hAnsi="Bookman Old Style"/>
          <w:b/>
          <w:bCs/>
          <w:i/>
          <w:iCs/>
          <w:sz w:val="24"/>
          <w:szCs w:val="24"/>
          <w:lang w:val="en-US"/>
        </w:rPr>
        <w:t xml:space="preserve"> </w:t>
      </w:r>
      <w:r w:rsidR="00562F15" w:rsidRPr="003D3BB0">
        <w:rPr>
          <w:rFonts w:ascii="Bookman Old Style" w:hAnsi="Bookman Old Style"/>
          <w:i/>
          <w:iCs/>
          <w:sz w:val="24"/>
          <w:szCs w:val="24"/>
          <w:lang w:val="en-US"/>
        </w:rPr>
        <w:t xml:space="preserve">For the </w:t>
      </w:r>
      <w:commentRangeStart w:id="1346"/>
      <w:r w:rsidR="00562F15" w:rsidRPr="003D3BB0">
        <w:rPr>
          <w:rFonts w:ascii="Bookman Old Style" w:hAnsi="Bookman Old Style"/>
          <w:i/>
          <w:iCs/>
          <w:sz w:val="24"/>
          <w:szCs w:val="24"/>
          <w:lang w:val="en-US"/>
        </w:rPr>
        <w:t>entire week</w:t>
      </w:r>
      <w:commentRangeEnd w:id="1346"/>
      <w:r w:rsidR="00B324A7" w:rsidRPr="003D3BB0">
        <w:rPr>
          <w:rStyle w:val="CommentReference"/>
          <w:rFonts w:ascii="Bookman Old Style" w:hAnsi="Bookman Old Style"/>
          <w:sz w:val="24"/>
          <w:szCs w:val="24"/>
        </w:rPr>
        <w:commentReference w:id="1346"/>
      </w:r>
      <w:r w:rsidR="00562F15" w:rsidRPr="003D3BB0">
        <w:rPr>
          <w:rFonts w:ascii="Bookman Old Style" w:hAnsi="Bookman Old Style"/>
          <w:i/>
          <w:iCs/>
          <w:sz w:val="24"/>
          <w:szCs w:val="24"/>
          <w:lang w:val="en-US"/>
        </w:rPr>
        <w:t>, how many extra hours was this?</w:t>
      </w:r>
    </w:p>
    <w:p w14:paraId="0A774698" w14:textId="77777777" w:rsidR="00A25EA1" w:rsidRPr="003D3BB0" w:rsidRDefault="00A25EA1"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sz w:val="24"/>
          <w:szCs w:val="24"/>
          <w:lang w:val="en-US"/>
        </w:rPr>
        <w:t xml:space="preserve">Included to ensure respondents consider any hours in addition to normal worked during the </w:t>
      </w:r>
      <w:r w:rsidR="00B324A7" w:rsidRPr="003D3BB0">
        <w:rPr>
          <w:rFonts w:ascii="Bookman Old Style" w:hAnsi="Bookman Old Style"/>
          <w:sz w:val="24"/>
          <w:szCs w:val="24"/>
          <w:lang w:val="en-US"/>
        </w:rPr>
        <w:t>last 7 days</w:t>
      </w:r>
      <w:r w:rsidRPr="003D3BB0">
        <w:rPr>
          <w:rFonts w:ascii="Bookman Old Style" w:hAnsi="Bookman Old Style"/>
          <w:sz w:val="24"/>
          <w:szCs w:val="24"/>
          <w:lang w:val="en-US"/>
        </w:rPr>
        <w:t xml:space="preserve"> when estimating hours actually </w:t>
      </w:r>
      <w:proofErr w:type="gramStart"/>
      <w:r w:rsidRPr="003D3BB0">
        <w:rPr>
          <w:rFonts w:ascii="Bookman Old Style" w:hAnsi="Bookman Old Style"/>
          <w:sz w:val="24"/>
          <w:szCs w:val="24"/>
          <w:lang w:val="en-US"/>
        </w:rPr>
        <w:t>worked .The</w:t>
      </w:r>
      <w:proofErr w:type="gramEnd"/>
      <w:r w:rsidRPr="003D3BB0">
        <w:rPr>
          <w:rFonts w:ascii="Bookman Old Style" w:hAnsi="Bookman Old Style"/>
          <w:sz w:val="24"/>
          <w:szCs w:val="24"/>
          <w:lang w:val="en-US"/>
        </w:rPr>
        <w:t xml:space="preserve"> extra hours could be for any reason including voluntary or involuntary overtime </w:t>
      </w:r>
    </w:p>
    <w:p w14:paraId="1CDBE5ED" w14:textId="4461DD05" w:rsidR="000A1B03" w:rsidRPr="003D3BB0" w:rsidRDefault="00A62BCD" w:rsidP="00B324A7">
      <w:pPr>
        <w:tabs>
          <w:tab w:val="left" w:pos="1418"/>
        </w:tabs>
        <w:spacing w:before="240" w:after="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O08</w:t>
      </w:r>
      <w:r w:rsidR="00A25EA1" w:rsidRPr="003D3BB0">
        <w:rPr>
          <w:rFonts w:ascii="Bookman Old Style" w:hAnsi="Bookman Old Style"/>
          <w:b/>
          <w:bCs/>
          <w:i/>
          <w:iCs/>
          <w:sz w:val="24"/>
          <w:szCs w:val="24"/>
          <w:lang w:val="en-US"/>
        </w:rPr>
        <w:t xml:space="preserve"> </w:t>
      </w:r>
      <w:r w:rsidR="00BC1D27" w:rsidRPr="003D3BB0">
        <w:rPr>
          <w:rFonts w:ascii="Bookman Old Style" w:hAnsi="Bookman Old Style"/>
          <w:i/>
          <w:iCs/>
          <w:sz w:val="24"/>
          <w:szCs w:val="24"/>
          <w:lang w:val="en-US"/>
        </w:rPr>
        <w:t>In total, last week did (you/NAME) work the same hours as usual in (your/his/her) main job?</w:t>
      </w:r>
      <w:r w:rsidR="00A25EA1" w:rsidRPr="003D3BB0">
        <w:rPr>
          <w:rFonts w:ascii="Bookman Old Style" w:hAnsi="Bookman Old Style"/>
          <w:b/>
          <w:bCs/>
          <w:sz w:val="24"/>
          <w:szCs w:val="24"/>
          <w:lang w:val="en-US"/>
        </w:rPr>
        <w:t xml:space="preserve"> </w:t>
      </w:r>
    </w:p>
    <w:p w14:paraId="3B106B1F" w14:textId="77777777" w:rsidR="00A25EA1" w:rsidRPr="003D3BB0" w:rsidRDefault="00A25EA1" w:rsidP="000A1B03">
      <w:pPr>
        <w:numPr>
          <w:ilvl w:val="0"/>
          <w:numId w:val="224"/>
        </w:numPr>
        <w:tabs>
          <w:tab w:val="left" w:pos="1418"/>
        </w:tabs>
        <w:jc w:val="both"/>
        <w:rPr>
          <w:rFonts w:ascii="Bookman Old Style" w:hAnsi="Bookman Old Style"/>
          <w:b/>
          <w:bCs/>
          <w:i/>
          <w:iCs/>
          <w:sz w:val="24"/>
          <w:szCs w:val="24"/>
          <w:lang w:val="en-US"/>
        </w:rPr>
      </w:pPr>
      <w:r w:rsidRPr="003D3BB0">
        <w:rPr>
          <w:rFonts w:ascii="Bookman Old Style" w:hAnsi="Bookman Old Style"/>
          <w:sz w:val="24"/>
          <w:szCs w:val="24"/>
          <w:lang w:val="en-US"/>
        </w:rPr>
        <w:t>YES (same number of hours as usual)</w:t>
      </w:r>
    </w:p>
    <w:p w14:paraId="7FEA5CAC" w14:textId="77777777" w:rsidR="00A25EA1" w:rsidRPr="003D3BB0" w:rsidRDefault="00A25EA1" w:rsidP="000A1B03">
      <w:pPr>
        <w:numPr>
          <w:ilvl w:val="0"/>
          <w:numId w:val="224"/>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NO (usually works a different number of hours)</w:t>
      </w:r>
    </w:p>
    <w:p w14:paraId="5CF23F93" w14:textId="1802C49F"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w:t>
      </w:r>
      <w:r w:rsidR="00B324A7" w:rsidRPr="003D3BB0">
        <w:rPr>
          <w:rFonts w:ascii="Bookman Old Style" w:hAnsi="Bookman Old Style"/>
          <w:sz w:val="24"/>
          <w:szCs w:val="24"/>
          <w:lang w:val="en-US"/>
        </w:rPr>
        <w:t>he question is set t</w:t>
      </w:r>
      <w:r w:rsidRPr="003D3BB0">
        <w:rPr>
          <w:rFonts w:ascii="Bookman Old Style" w:hAnsi="Bookman Old Style"/>
          <w:sz w:val="24"/>
          <w:szCs w:val="24"/>
          <w:lang w:val="en-US"/>
        </w:rPr>
        <w:t>o identify whether hours worked in the reference week are more or less than usual. People who say their actual hours are the same as their usual hours will not need to be asked an additional question about actual hours.</w:t>
      </w:r>
    </w:p>
    <w:p w14:paraId="547DC570" w14:textId="340E68D3" w:rsidR="00A25EA1" w:rsidRPr="003D3BB0" w:rsidRDefault="00A62BCD" w:rsidP="009B085C">
      <w:pPr>
        <w:tabs>
          <w:tab w:val="left" w:pos="1418"/>
        </w:tabs>
        <w:spacing w:before="240" w:after="240"/>
        <w:jc w:val="both"/>
        <w:rPr>
          <w:rFonts w:ascii="Bookman Old Style" w:hAnsi="Bookman Old Style"/>
          <w:i/>
          <w:iCs/>
          <w:sz w:val="24"/>
          <w:szCs w:val="24"/>
          <w:lang w:val="en-US"/>
        </w:rPr>
      </w:pPr>
      <w:r w:rsidRPr="003D3BB0">
        <w:rPr>
          <w:rFonts w:ascii="Bookman Old Style" w:hAnsi="Bookman Old Style"/>
          <w:b/>
          <w:bCs/>
          <w:i/>
          <w:iCs/>
          <w:sz w:val="24"/>
          <w:szCs w:val="24"/>
          <w:lang w:val="en-US"/>
        </w:rPr>
        <w:t>O09</w:t>
      </w:r>
      <w:r w:rsidR="00A25EA1" w:rsidRPr="003D3BB0">
        <w:rPr>
          <w:rFonts w:ascii="Bookman Old Style" w:hAnsi="Bookman Old Style"/>
          <w:b/>
          <w:bCs/>
          <w:i/>
          <w:iCs/>
          <w:sz w:val="24"/>
          <w:szCs w:val="24"/>
          <w:lang w:val="en-US"/>
        </w:rPr>
        <w:t xml:space="preserve"> </w:t>
      </w:r>
      <w:r w:rsidR="00BC1D27" w:rsidRPr="003D3BB0">
        <w:rPr>
          <w:rFonts w:ascii="Bookman Old Style" w:hAnsi="Bookman Old Style"/>
          <w:i/>
          <w:iCs/>
          <w:sz w:val="24"/>
          <w:szCs w:val="24"/>
          <w:lang w:val="en-US"/>
        </w:rPr>
        <w:t>Earlier you told me that (you/NAME) (were/was) absent from (your/his/her) job, just to confirm, last week did (you/NAME) work any hours at all in (your/his/her) main job?</w:t>
      </w:r>
    </w:p>
    <w:p w14:paraId="780C4E1F" w14:textId="77777777" w:rsidR="000A1B03" w:rsidRPr="003D3BB0" w:rsidRDefault="00A25EA1" w:rsidP="000A1B03">
      <w:pPr>
        <w:numPr>
          <w:ilvl w:val="0"/>
          <w:numId w:val="225"/>
        </w:numPr>
        <w:tabs>
          <w:tab w:val="left" w:pos="1418"/>
        </w:tabs>
        <w:jc w:val="both"/>
        <w:rPr>
          <w:rFonts w:ascii="Bookman Old Style" w:hAnsi="Bookman Old Style"/>
          <w:sz w:val="24"/>
          <w:szCs w:val="24"/>
        </w:rPr>
      </w:pPr>
      <w:proofErr w:type="gramStart"/>
      <w:r w:rsidRPr="003D3BB0">
        <w:rPr>
          <w:rFonts w:ascii="Bookman Old Style" w:hAnsi="Bookman Old Style"/>
          <w:sz w:val="24"/>
          <w:szCs w:val="24"/>
        </w:rPr>
        <w:t>YES ,</w:t>
      </w:r>
      <w:proofErr w:type="gramEnd"/>
      <w:r w:rsidRPr="003D3BB0">
        <w:rPr>
          <w:rFonts w:ascii="Bookman Old Style" w:hAnsi="Bookman Old Style"/>
          <w:sz w:val="24"/>
          <w:szCs w:val="24"/>
        </w:rPr>
        <w:t xml:space="preserve"> WORKED </w:t>
      </w:r>
    </w:p>
    <w:p w14:paraId="0B1E05CF" w14:textId="77777777" w:rsidR="00A25EA1" w:rsidRPr="003D3BB0" w:rsidRDefault="00A25EA1" w:rsidP="000A1B03">
      <w:pPr>
        <w:numPr>
          <w:ilvl w:val="0"/>
          <w:numId w:val="225"/>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NO, DID NOT WORK AT ALL </w:t>
      </w:r>
    </w:p>
    <w:p w14:paraId="19D18422" w14:textId="4CC10CFE"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w:t>
      </w:r>
      <w:r w:rsidR="004E0FE6" w:rsidRPr="003D3BB0">
        <w:rPr>
          <w:rFonts w:ascii="Bookman Old Style" w:hAnsi="Bookman Old Style"/>
          <w:sz w:val="24"/>
          <w:szCs w:val="24"/>
          <w:lang w:val="en-US"/>
        </w:rPr>
        <w:t xml:space="preserve">his </w:t>
      </w:r>
      <w:r w:rsidRPr="003D3BB0">
        <w:rPr>
          <w:rFonts w:ascii="Bookman Old Style" w:hAnsi="Bookman Old Style"/>
          <w:sz w:val="24"/>
          <w:szCs w:val="24"/>
          <w:lang w:val="en-US"/>
        </w:rPr>
        <w:t>recover</w:t>
      </w:r>
      <w:r w:rsidR="004E0FE6" w:rsidRPr="003D3BB0">
        <w:rPr>
          <w:rFonts w:ascii="Bookman Old Style" w:hAnsi="Bookman Old Style"/>
          <w:sz w:val="24"/>
          <w:szCs w:val="24"/>
          <w:lang w:val="en-US"/>
        </w:rPr>
        <w:t>s</w:t>
      </w:r>
      <w:r w:rsidRPr="003D3BB0">
        <w:rPr>
          <w:rFonts w:ascii="Bookman Old Style" w:hAnsi="Bookman Old Style"/>
          <w:sz w:val="24"/>
          <w:szCs w:val="24"/>
          <w:lang w:val="en-US"/>
        </w:rPr>
        <w:t xml:space="preserve"> any hours actually worked among employed persons, not at work in the </w:t>
      </w:r>
      <w:r w:rsidR="004E0FE6" w:rsidRPr="003D3BB0">
        <w:rPr>
          <w:rFonts w:ascii="Bookman Old Style" w:hAnsi="Bookman Old Style"/>
          <w:sz w:val="24"/>
          <w:szCs w:val="24"/>
          <w:lang w:val="en-US"/>
        </w:rPr>
        <w:t>last 7 days</w:t>
      </w:r>
      <w:r w:rsidR="000A1B03" w:rsidRPr="003D3BB0">
        <w:rPr>
          <w:rFonts w:ascii="Bookman Old Style" w:hAnsi="Bookman Old Style"/>
          <w:sz w:val="24"/>
          <w:szCs w:val="24"/>
          <w:lang w:val="en-US"/>
        </w:rPr>
        <w:t>.</w:t>
      </w:r>
      <w:r w:rsidR="004E0FE6" w:rsidRPr="003D3BB0">
        <w:rPr>
          <w:rFonts w:ascii="Bookman Old Style" w:hAnsi="Bookman Old Style"/>
          <w:sz w:val="24"/>
          <w:szCs w:val="24"/>
          <w:lang w:val="en-US"/>
        </w:rPr>
        <w:t xml:space="preserve"> It is a</w:t>
      </w:r>
      <w:r w:rsidRPr="003D3BB0">
        <w:rPr>
          <w:rFonts w:ascii="Bookman Old Style" w:hAnsi="Bookman Old Style"/>
          <w:sz w:val="24"/>
          <w:szCs w:val="24"/>
          <w:lang w:val="en-US"/>
        </w:rPr>
        <w:t>sked in reference to the main job or business.</w:t>
      </w:r>
    </w:p>
    <w:p w14:paraId="15C6CD18" w14:textId="2B01780C" w:rsidR="00A25EA1" w:rsidRPr="003D3BB0" w:rsidRDefault="00A62BCD" w:rsidP="00BC1D27">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O10</w:t>
      </w:r>
      <w:r w:rsidR="00A25EA1" w:rsidRPr="003D3BB0">
        <w:rPr>
          <w:rFonts w:ascii="Bookman Old Style" w:hAnsi="Bookman Old Style"/>
          <w:b/>
          <w:bCs/>
          <w:i/>
          <w:iCs/>
          <w:sz w:val="24"/>
          <w:szCs w:val="24"/>
          <w:lang w:val="en-US"/>
        </w:rPr>
        <w:t xml:space="preserve"> </w:t>
      </w:r>
      <w:r w:rsidR="00BC1D27" w:rsidRPr="003D3BB0">
        <w:rPr>
          <w:rFonts w:ascii="Bookman Old Style" w:hAnsi="Bookman Old Style"/>
          <w:i/>
          <w:iCs/>
          <w:sz w:val="24"/>
          <w:szCs w:val="24"/>
          <w:lang w:val="en-US"/>
        </w:rPr>
        <w:t>How many hours did (you/NAME) work in total in (your/his/her) main job last week?</w:t>
      </w:r>
    </w:p>
    <w:p w14:paraId="06B6C2CD" w14:textId="195E7C8D"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lastRenderedPageBreak/>
        <w:t>Hours actually worked refers to the time spent in a job for the performance of activities that contribute to the production of goods or services during the reference week. It includes direct hours carrying out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w:t>
      </w:r>
      <w:r w:rsidR="004E0FE6"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Record hours in </w:t>
      </w:r>
      <w:proofErr w:type="gramStart"/>
      <w:r w:rsidRPr="003D3BB0">
        <w:rPr>
          <w:rFonts w:ascii="Bookman Old Style" w:hAnsi="Bookman Old Style"/>
          <w:sz w:val="24"/>
          <w:szCs w:val="24"/>
          <w:lang w:val="en-US"/>
        </w:rPr>
        <w:t>0.5 hour</w:t>
      </w:r>
      <w:proofErr w:type="gramEnd"/>
      <w:r w:rsidRPr="003D3BB0">
        <w:rPr>
          <w:rFonts w:ascii="Bookman Old Style" w:hAnsi="Bookman Old Style"/>
          <w:sz w:val="24"/>
          <w:szCs w:val="24"/>
          <w:lang w:val="en-US"/>
        </w:rPr>
        <w:t xml:space="preserve"> intervals. Round up or down to the nearest 0.5 hours if necessary.</w:t>
      </w:r>
      <w:r w:rsidR="004E0FE6"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If the respondent cannot provide a total number of hours actually worked, assist with recall by asking about hours worked per day and days worked in reference week. The upper hour threshold may need to be revised to fit national circumstances, in particular in cases where shift work or other types of work arrangements prevalent in certain industries may result in schedules of more than 120 hours worked in a given week. </w:t>
      </w:r>
    </w:p>
    <w:p w14:paraId="2C5BE4FA" w14:textId="1D30A537" w:rsidR="002C03EB" w:rsidRPr="003D3BB0" w:rsidRDefault="00A62BCD" w:rsidP="00A25EA1">
      <w:pPr>
        <w:tabs>
          <w:tab w:val="left" w:pos="1418"/>
        </w:tabs>
        <w:spacing w:before="240"/>
        <w:jc w:val="both"/>
        <w:rPr>
          <w:rFonts w:ascii="Bookman Old Style" w:hAnsi="Bookman Old Style"/>
          <w:b/>
          <w:bCs/>
          <w:i/>
          <w:iCs/>
          <w:sz w:val="24"/>
          <w:szCs w:val="24"/>
          <w:lang w:val="en-US"/>
        </w:rPr>
      </w:pPr>
      <w:proofErr w:type="gramStart"/>
      <w:r w:rsidRPr="003D3BB0">
        <w:rPr>
          <w:rFonts w:ascii="Bookman Old Style" w:hAnsi="Bookman Old Style"/>
          <w:b/>
          <w:bCs/>
          <w:i/>
          <w:iCs/>
          <w:sz w:val="24"/>
          <w:szCs w:val="24"/>
          <w:lang w:val="en-US"/>
        </w:rPr>
        <w:t>O11</w:t>
      </w:r>
      <w:proofErr w:type="gramEnd"/>
      <w:r w:rsidR="00A25EA1" w:rsidRPr="003D3BB0">
        <w:rPr>
          <w:rFonts w:ascii="Bookman Old Style" w:hAnsi="Bookman Old Style"/>
          <w:b/>
          <w:bCs/>
          <w:i/>
          <w:iCs/>
          <w:sz w:val="24"/>
          <w:szCs w:val="24"/>
          <w:lang w:val="en-US"/>
        </w:rPr>
        <w:t xml:space="preserve"> </w:t>
      </w:r>
      <w:r w:rsidR="00BC1D27" w:rsidRPr="003D3BB0">
        <w:rPr>
          <w:rFonts w:ascii="Bookman Old Style" w:hAnsi="Bookman Old Style"/>
          <w:i/>
          <w:iCs/>
          <w:sz w:val="24"/>
          <w:szCs w:val="24"/>
          <w:lang w:val="en-US"/>
        </w:rPr>
        <w:t>You said previously that (you/NAME) had more than one job or business activity last week. How many jobs did (you/he/she) have in total, even if absent?</w:t>
      </w:r>
    </w:p>
    <w:p w14:paraId="5C6C0EA1" w14:textId="77777777" w:rsidR="00BC1D27" w:rsidRPr="003D3BB0" w:rsidRDefault="00A25EA1" w:rsidP="002C03EB">
      <w:pPr>
        <w:numPr>
          <w:ilvl w:val="0"/>
          <w:numId w:val="226"/>
        </w:numPr>
        <w:tabs>
          <w:tab w:val="left" w:pos="1418"/>
        </w:tabs>
        <w:jc w:val="both"/>
        <w:rPr>
          <w:rFonts w:ascii="Bookman Old Style" w:hAnsi="Bookman Old Style"/>
          <w:b/>
          <w:bCs/>
          <w:sz w:val="24"/>
          <w:szCs w:val="24"/>
        </w:rPr>
      </w:pPr>
      <w:r w:rsidRPr="003D3BB0">
        <w:rPr>
          <w:rFonts w:ascii="Bookman Old Style" w:hAnsi="Bookman Old Style"/>
          <w:sz w:val="24"/>
          <w:szCs w:val="24"/>
        </w:rPr>
        <w:t xml:space="preserve">ONE JOB </w:t>
      </w:r>
    </w:p>
    <w:p w14:paraId="387A1F17" w14:textId="77777777" w:rsidR="00BC1D27" w:rsidRPr="003D3BB0" w:rsidRDefault="00A25EA1" w:rsidP="002C03EB">
      <w:pPr>
        <w:numPr>
          <w:ilvl w:val="0"/>
          <w:numId w:val="226"/>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TWO JOBS </w:t>
      </w:r>
    </w:p>
    <w:p w14:paraId="40077EB6" w14:textId="77777777" w:rsidR="00A25EA1" w:rsidRPr="003D3BB0" w:rsidRDefault="00A25EA1" w:rsidP="002C03EB">
      <w:pPr>
        <w:numPr>
          <w:ilvl w:val="0"/>
          <w:numId w:val="226"/>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MORE THAN TWO JOBS </w:t>
      </w:r>
    </w:p>
    <w:p w14:paraId="7A94DF49" w14:textId="1DC3FBBA"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w:t>
      </w:r>
      <w:r w:rsidR="009B2810" w:rsidRPr="003D3BB0">
        <w:rPr>
          <w:rFonts w:ascii="Bookman Old Style" w:hAnsi="Bookman Old Style"/>
          <w:sz w:val="24"/>
          <w:szCs w:val="24"/>
          <w:lang w:val="en-US"/>
        </w:rPr>
        <w:t>his question</w:t>
      </w:r>
      <w:r w:rsidRPr="003D3BB0">
        <w:rPr>
          <w:rFonts w:ascii="Bookman Old Style" w:hAnsi="Bookman Old Style"/>
          <w:sz w:val="24"/>
          <w:szCs w:val="24"/>
          <w:lang w:val="en-US"/>
        </w:rPr>
        <w:t xml:space="preserve"> identif</w:t>
      </w:r>
      <w:r w:rsidR="009B2810" w:rsidRPr="003D3BB0">
        <w:rPr>
          <w:rFonts w:ascii="Bookman Old Style" w:hAnsi="Bookman Old Style"/>
          <w:sz w:val="24"/>
          <w:szCs w:val="24"/>
          <w:lang w:val="en-US"/>
        </w:rPr>
        <w:t>ies</w:t>
      </w:r>
      <w:r w:rsidRPr="003D3BB0">
        <w:rPr>
          <w:rFonts w:ascii="Bookman Old Style" w:hAnsi="Bookman Old Style"/>
          <w:sz w:val="24"/>
          <w:szCs w:val="24"/>
          <w:lang w:val="en-US"/>
        </w:rPr>
        <w:t xml:space="preserve"> multiple-job holders</w:t>
      </w:r>
      <w:r w:rsidR="002C03EB" w:rsidRPr="003D3BB0">
        <w:rPr>
          <w:rFonts w:ascii="Bookman Old Style" w:hAnsi="Bookman Old Style"/>
          <w:sz w:val="24"/>
          <w:szCs w:val="24"/>
          <w:lang w:val="en-US"/>
        </w:rPr>
        <w:t>.</w:t>
      </w:r>
      <w:r w:rsidR="009B2810"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Refer to guidance for </w:t>
      </w:r>
      <w:r w:rsidR="00D734BA" w:rsidRPr="003D3BB0">
        <w:rPr>
          <w:rFonts w:ascii="Bookman Old Style" w:hAnsi="Bookman Old Style"/>
          <w:sz w:val="24"/>
          <w:szCs w:val="24"/>
          <w:lang w:val="en-US"/>
        </w:rPr>
        <w:t>D01</w:t>
      </w:r>
      <w:r w:rsidRPr="003D3BB0">
        <w:rPr>
          <w:rFonts w:ascii="Bookman Old Style" w:hAnsi="Bookman Old Style"/>
          <w:sz w:val="24"/>
          <w:szCs w:val="24"/>
          <w:lang w:val="en-US"/>
        </w:rPr>
        <w:t xml:space="preserve"> (multiple job holding question). </w:t>
      </w:r>
    </w:p>
    <w:p w14:paraId="3C46E530" w14:textId="63E38B97" w:rsidR="00A25EA1" w:rsidRPr="003D3BB0" w:rsidRDefault="00A62BCD" w:rsidP="00BC1D27">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O12</w:t>
      </w:r>
      <w:r w:rsidR="00BC1D27" w:rsidRPr="003D3BB0">
        <w:rPr>
          <w:rFonts w:ascii="Bookman Old Style" w:hAnsi="Bookman Old Style"/>
          <w:i/>
          <w:iCs/>
          <w:sz w:val="24"/>
          <w:szCs w:val="24"/>
          <w:lang w:val="en-US"/>
        </w:rPr>
        <w:t xml:space="preserve"> How many hours (do/does) (you/NAME) usually work per week in (your/his/her) second job?</w:t>
      </w:r>
      <w:r w:rsidR="00BC1D27" w:rsidRPr="003D3BB0">
        <w:rPr>
          <w:rFonts w:ascii="Bookman Old Style" w:hAnsi="Bookman Old Style"/>
          <w:b/>
          <w:bCs/>
          <w:i/>
          <w:iCs/>
          <w:sz w:val="24"/>
          <w:szCs w:val="24"/>
          <w:lang w:val="en-US"/>
        </w:rPr>
        <w:t xml:space="preserve"> </w:t>
      </w:r>
      <w:r w:rsidR="00A25EA1" w:rsidRPr="003D3BB0">
        <w:rPr>
          <w:rFonts w:ascii="Bookman Old Style" w:hAnsi="Bookman Old Style"/>
          <w:b/>
          <w:bCs/>
          <w:i/>
          <w:iCs/>
          <w:sz w:val="24"/>
          <w:szCs w:val="24"/>
          <w:lang w:val="en-US"/>
        </w:rPr>
        <w:t xml:space="preserve"> </w:t>
      </w:r>
    </w:p>
    <w:p w14:paraId="06D32B0C"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 To produce estimates of working time</w:t>
      </w:r>
      <w:r w:rsidR="002C03EB" w:rsidRPr="003D3BB0">
        <w:rPr>
          <w:rFonts w:ascii="Bookman Old Style" w:hAnsi="Bookman Old Style"/>
          <w:sz w:val="24"/>
          <w:szCs w:val="24"/>
          <w:lang w:val="en-US"/>
        </w:rPr>
        <w:t>.</w:t>
      </w:r>
      <w:r w:rsidRPr="003D3BB0">
        <w:rPr>
          <w:rFonts w:ascii="Bookman Old Style" w:hAnsi="Bookman Old Style"/>
          <w:sz w:val="24"/>
          <w:szCs w:val="24"/>
          <w:lang w:val="en-US"/>
        </w:rPr>
        <w:t xml:space="preserve"> As a reference for the measurement of time related underemployment</w:t>
      </w:r>
      <w:r w:rsidR="002C03EB" w:rsidRPr="003D3BB0">
        <w:rPr>
          <w:rFonts w:ascii="Bookman Old Style" w:hAnsi="Bookman Old Style"/>
          <w:sz w:val="24"/>
          <w:szCs w:val="24"/>
          <w:lang w:val="en-US"/>
        </w:rPr>
        <w:t>.</w:t>
      </w:r>
      <w:r w:rsidRPr="003D3BB0">
        <w:rPr>
          <w:rFonts w:ascii="Bookman Old Style" w:hAnsi="Bookman Old Style"/>
          <w:sz w:val="24"/>
          <w:szCs w:val="24"/>
          <w:lang w:val="en-US"/>
        </w:rPr>
        <w:t xml:space="preserve"> Hours usually worked per week refers to the typical value (mode) of the hours actually worked per week assessed over a longer reference period than the reference week, as self-declared by the respondent. Record hours in </w:t>
      </w:r>
      <w:proofErr w:type="gramStart"/>
      <w:r w:rsidRPr="003D3BB0">
        <w:rPr>
          <w:rFonts w:ascii="Bookman Old Style" w:hAnsi="Bookman Old Style"/>
          <w:sz w:val="24"/>
          <w:szCs w:val="24"/>
          <w:lang w:val="en-US"/>
        </w:rPr>
        <w:t>0.5 hour</w:t>
      </w:r>
      <w:proofErr w:type="gramEnd"/>
      <w:r w:rsidRPr="003D3BB0">
        <w:rPr>
          <w:rFonts w:ascii="Bookman Old Style" w:hAnsi="Bookman Old Style"/>
          <w:sz w:val="24"/>
          <w:szCs w:val="24"/>
          <w:lang w:val="en-US"/>
        </w:rPr>
        <w:t xml:space="preserve"> intervals. Round to the nearest 0.5 hours if necessary. If the respondent reports variable hours encourage them to estimate the average over the last 4 weeks.</w:t>
      </w:r>
      <w:r w:rsidR="002C03EB" w:rsidRPr="003D3BB0">
        <w:rPr>
          <w:rFonts w:ascii="Bookman Old Style" w:hAnsi="Bookman Old Style"/>
          <w:sz w:val="24"/>
          <w:szCs w:val="24"/>
          <w:lang w:val="en-US"/>
        </w:rPr>
        <w:t xml:space="preserve"> </w:t>
      </w:r>
      <w:r w:rsidRPr="003D3BB0">
        <w:rPr>
          <w:rFonts w:ascii="Bookman Old Style" w:hAnsi="Bookman Old Style"/>
          <w:sz w:val="24"/>
          <w:szCs w:val="24"/>
          <w:lang w:val="en-US"/>
        </w:rPr>
        <w:t>The upper hour threshold may need to be revised to fit national circumstances, in particular in cases where shift work or other types of work arrangements prevalent in certain industries may result in schedules of more than 84 hours usually worked in a given week although this is unlikely in a second job.</w:t>
      </w:r>
    </w:p>
    <w:p w14:paraId="6E271F35" w14:textId="6003CC39" w:rsidR="002C03EB" w:rsidRPr="003D3BB0" w:rsidRDefault="00A25EA1"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sz w:val="24"/>
          <w:szCs w:val="24"/>
          <w:lang w:val="en-US"/>
        </w:rPr>
        <w:t xml:space="preserve"> </w:t>
      </w:r>
      <w:r w:rsidR="00A62BCD" w:rsidRPr="003D3BB0">
        <w:rPr>
          <w:rFonts w:ascii="Bookman Old Style" w:hAnsi="Bookman Old Style"/>
          <w:b/>
          <w:bCs/>
          <w:i/>
          <w:iCs/>
          <w:sz w:val="24"/>
          <w:szCs w:val="24"/>
          <w:lang w:val="en-US"/>
        </w:rPr>
        <w:t>O13</w:t>
      </w:r>
      <w:r w:rsidRPr="003D3BB0">
        <w:rPr>
          <w:rFonts w:ascii="Bookman Old Style" w:hAnsi="Bookman Old Style"/>
          <w:b/>
          <w:bCs/>
          <w:i/>
          <w:iCs/>
          <w:sz w:val="24"/>
          <w:szCs w:val="24"/>
          <w:lang w:val="en-US"/>
        </w:rPr>
        <w:t xml:space="preserve"> </w:t>
      </w:r>
      <w:r w:rsidR="00BC1D27" w:rsidRPr="003D3BB0">
        <w:rPr>
          <w:rFonts w:ascii="Bookman Old Style" w:hAnsi="Bookman Old Style"/>
          <w:i/>
          <w:iCs/>
          <w:sz w:val="24"/>
          <w:szCs w:val="24"/>
          <w:lang w:val="en-US"/>
        </w:rPr>
        <w:t>Is that the number of hours (you/NAME) worked last week in (your/his/her) second job?</w:t>
      </w:r>
    </w:p>
    <w:p w14:paraId="6DE528C4" w14:textId="77777777" w:rsidR="00A25EA1" w:rsidRPr="003D3BB0" w:rsidRDefault="00A25EA1" w:rsidP="002C03EB">
      <w:pPr>
        <w:numPr>
          <w:ilvl w:val="0"/>
          <w:numId w:val="227"/>
        </w:numPr>
        <w:tabs>
          <w:tab w:val="left" w:pos="1418"/>
        </w:tabs>
        <w:jc w:val="both"/>
        <w:rPr>
          <w:rFonts w:ascii="Bookman Old Style" w:hAnsi="Bookman Old Style"/>
          <w:i/>
          <w:iCs/>
          <w:sz w:val="24"/>
          <w:szCs w:val="24"/>
          <w:lang w:val="en-US"/>
        </w:rPr>
      </w:pPr>
      <w:r w:rsidRPr="003D3BB0">
        <w:rPr>
          <w:rFonts w:ascii="Bookman Old Style" w:hAnsi="Bookman Old Style"/>
          <w:sz w:val="24"/>
          <w:szCs w:val="24"/>
          <w:lang w:val="en-US"/>
        </w:rPr>
        <w:t>YES (same number of hours as usual)</w:t>
      </w:r>
    </w:p>
    <w:p w14:paraId="0B59D26E" w14:textId="77777777" w:rsidR="00A25EA1" w:rsidRPr="003D3BB0" w:rsidRDefault="00A25EA1" w:rsidP="002C03EB">
      <w:pPr>
        <w:numPr>
          <w:ilvl w:val="0"/>
          <w:numId w:val="227"/>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NO (usually works a different number of hours) </w:t>
      </w:r>
    </w:p>
    <w:p w14:paraId="0FEA76BE"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To identify whether hours worked in the reference week are more or less than usual. People who say their actual hours are the same as their usual hours will not need to be asked an additional question about actual hours. To be recorded as declared by the respondent. </w:t>
      </w:r>
    </w:p>
    <w:p w14:paraId="30DA1404" w14:textId="14F60DEE" w:rsidR="00A25EA1" w:rsidRPr="003D3BB0" w:rsidRDefault="00A62BCD" w:rsidP="00BC1D27">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lastRenderedPageBreak/>
        <w:t>O14</w:t>
      </w:r>
      <w:r w:rsidR="00A25EA1" w:rsidRPr="003D3BB0">
        <w:rPr>
          <w:rFonts w:ascii="Bookman Old Style" w:hAnsi="Bookman Old Style"/>
          <w:b/>
          <w:bCs/>
          <w:i/>
          <w:iCs/>
          <w:sz w:val="24"/>
          <w:szCs w:val="24"/>
          <w:lang w:val="en-US"/>
        </w:rPr>
        <w:t xml:space="preserve"> </w:t>
      </w:r>
      <w:r w:rsidR="00BC1D27" w:rsidRPr="003D3BB0">
        <w:rPr>
          <w:rFonts w:ascii="Bookman Old Style" w:hAnsi="Bookman Old Style"/>
          <w:i/>
          <w:iCs/>
          <w:sz w:val="24"/>
          <w:szCs w:val="24"/>
          <w:lang w:val="en-US"/>
        </w:rPr>
        <w:t>How many hours did (you/NAME) work last week in (your/his/her) second job?</w:t>
      </w:r>
    </w:p>
    <w:p w14:paraId="393EB1C0"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Hours actually worked refers to the time spent in a job for the performance of activities that contribute to the production of goods or services during the reference week. It includes direct hours carrying out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 Record hours in </w:t>
      </w:r>
      <w:proofErr w:type="gramStart"/>
      <w:r w:rsidRPr="003D3BB0">
        <w:rPr>
          <w:rFonts w:ascii="Bookman Old Style" w:hAnsi="Bookman Old Style"/>
          <w:sz w:val="24"/>
          <w:szCs w:val="24"/>
          <w:lang w:val="en-US"/>
        </w:rPr>
        <w:t>0.5 hour</w:t>
      </w:r>
      <w:proofErr w:type="gramEnd"/>
      <w:r w:rsidRPr="003D3BB0">
        <w:rPr>
          <w:rFonts w:ascii="Bookman Old Style" w:hAnsi="Bookman Old Style"/>
          <w:sz w:val="24"/>
          <w:szCs w:val="24"/>
          <w:lang w:val="en-US"/>
        </w:rPr>
        <w:t xml:space="preserve"> intervals. Round up or down to the nearest 0.5 hours if necessary. If the respondent cannot provide a total number of hours actually worked in the second job, assist with recall by asking about hours worked per day and days worked in the second job in the reference </w:t>
      </w:r>
      <w:proofErr w:type="spellStart"/>
      <w:proofErr w:type="gramStart"/>
      <w:r w:rsidRPr="003D3BB0">
        <w:rPr>
          <w:rFonts w:ascii="Bookman Old Style" w:hAnsi="Bookman Old Style"/>
          <w:sz w:val="24"/>
          <w:szCs w:val="24"/>
          <w:lang w:val="en-US"/>
        </w:rPr>
        <w:t>week.The</w:t>
      </w:r>
      <w:proofErr w:type="spellEnd"/>
      <w:proofErr w:type="gramEnd"/>
      <w:r w:rsidRPr="003D3BB0">
        <w:rPr>
          <w:rFonts w:ascii="Bookman Old Style" w:hAnsi="Bookman Old Style"/>
          <w:sz w:val="24"/>
          <w:szCs w:val="24"/>
          <w:lang w:val="en-US"/>
        </w:rPr>
        <w:t xml:space="preserve"> upper hour threshold may need to be revised to fit national circumstances, in particular in cases where shift work or other types of work arrangements prevalent in certain industries may result in schedules of more than 84 hours usually worked in a given week.</w:t>
      </w:r>
    </w:p>
    <w:p w14:paraId="3535D37D" w14:textId="3CDD525C" w:rsidR="002C03EB" w:rsidRPr="003D3BB0" w:rsidRDefault="00A62BCD"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b/>
          <w:bCs/>
          <w:i/>
          <w:iCs/>
          <w:sz w:val="24"/>
          <w:szCs w:val="24"/>
          <w:lang w:val="en-US"/>
        </w:rPr>
        <w:t>O15</w:t>
      </w:r>
      <w:r w:rsidR="00A25EA1" w:rsidRPr="003D3BB0">
        <w:rPr>
          <w:rFonts w:ascii="Bookman Old Style" w:hAnsi="Bookman Old Style"/>
          <w:b/>
          <w:bCs/>
          <w:i/>
          <w:iCs/>
          <w:sz w:val="24"/>
          <w:szCs w:val="24"/>
          <w:lang w:val="en-US"/>
        </w:rPr>
        <w:t xml:space="preserve"> </w:t>
      </w:r>
      <w:r w:rsidR="00BC1D27" w:rsidRPr="003D3BB0">
        <w:rPr>
          <w:rFonts w:ascii="Bookman Old Style" w:hAnsi="Bookman Old Style"/>
          <w:i/>
          <w:iCs/>
          <w:sz w:val="24"/>
          <w:szCs w:val="24"/>
          <w:lang w:val="en-US"/>
        </w:rPr>
        <w:t>How many hours (do/does) (you/NAME) usually work per week in (your/his/her) other job(s)?</w:t>
      </w:r>
      <w:r w:rsidR="00A25EA1" w:rsidRPr="003D3BB0">
        <w:rPr>
          <w:rFonts w:ascii="Bookman Old Style" w:hAnsi="Bookman Old Style"/>
          <w:sz w:val="24"/>
          <w:szCs w:val="24"/>
          <w:lang w:val="en-US"/>
        </w:rPr>
        <w:t xml:space="preserve"> </w:t>
      </w:r>
    </w:p>
    <w:p w14:paraId="6CFF39D9" w14:textId="32A08C53" w:rsidR="00A25EA1" w:rsidRPr="003D3BB0" w:rsidRDefault="00A25EA1"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sz w:val="24"/>
          <w:szCs w:val="24"/>
          <w:lang w:val="en-US"/>
        </w:rPr>
        <w:t>Only asked of those who reported having more than two job</w:t>
      </w:r>
      <w:r w:rsidR="00A750E8" w:rsidRPr="003D3BB0">
        <w:rPr>
          <w:rFonts w:ascii="Bookman Old Style" w:hAnsi="Bookman Old Style"/>
          <w:sz w:val="24"/>
          <w:szCs w:val="24"/>
          <w:lang w:val="en-US"/>
        </w:rPr>
        <w:t xml:space="preserve">s. </w:t>
      </w:r>
      <w:r w:rsidRPr="003D3BB0">
        <w:rPr>
          <w:rFonts w:ascii="Bookman Old Style" w:hAnsi="Bookman Old Style"/>
          <w:sz w:val="24"/>
          <w:szCs w:val="24"/>
          <w:lang w:val="en-US"/>
        </w:rPr>
        <w:t>To be reported for all other jobs in total</w:t>
      </w:r>
      <w:r w:rsidR="002C03EB" w:rsidRPr="003D3BB0">
        <w:rPr>
          <w:rFonts w:ascii="Bookman Old Style" w:hAnsi="Bookman Old Style"/>
          <w:sz w:val="24"/>
          <w:szCs w:val="24"/>
          <w:lang w:val="en-US"/>
        </w:rPr>
        <w:t>.</w:t>
      </w:r>
      <w:r w:rsidRPr="003D3BB0">
        <w:rPr>
          <w:rFonts w:ascii="Bookman Old Style" w:hAnsi="Bookman Old Style"/>
          <w:sz w:val="24"/>
          <w:szCs w:val="24"/>
          <w:lang w:val="en-US"/>
        </w:rPr>
        <w:t xml:space="preserve"> Hours usually worked per week refers to the typical value (mode) of the hours actually worked per week assessed over a longer reference period than the reference week, as self-declared by the respondent.  Record hours in </w:t>
      </w:r>
      <w:proofErr w:type="gramStart"/>
      <w:r w:rsidRPr="003D3BB0">
        <w:rPr>
          <w:rFonts w:ascii="Bookman Old Style" w:hAnsi="Bookman Old Style"/>
          <w:sz w:val="24"/>
          <w:szCs w:val="24"/>
          <w:lang w:val="en-US"/>
        </w:rPr>
        <w:t>0.5 hour</w:t>
      </w:r>
      <w:proofErr w:type="gramEnd"/>
      <w:r w:rsidRPr="003D3BB0">
        <w:rPr>
          <w:rFonts w:ascii="Bookman Old Style" w:hAnsi="Bookman Old Style"/>
          <w:sz w:val="24"/>
          <w:szCs w:val="24"/>
          <w:lang w:val="en-US"/>
        </w:rPr>
        <w:t xml:space="preserve"> intervals. Round to the nearest 0.5 hours if necessary. If the respondent reports variable hours encourage them to estimate the average over the last 4 weeks. </w:t>
      </w:r>
    </w:p>
    <w:p w14:paraId="165B3910" w14:textId="364FF78F" w:rsidR="00A25EA1" w:rsidRPr="003D3BB0" w:rsidRDefault="00A62BCD"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O16</w:t>
      </w:r>
      <w:r w:rsidR="00A25EA1" w:rsidRPr="003D3BB0">
        <w:rPr>
          <w:rFonts w:ascii="Bookman Old Style" w:hAnsi="Bookman Old Style"/>
          <w:b/>
          <w:bCs/>
          <w:i/>
          <w:iCs/>
          <w:sz w:val="24"/>
          <w:szCs w:val="24"/>
          <w:lang w:val="en-US"/>
        </w:rPr>
        <w:t xml:space="preserve"> </w:t>
      </w:r>
      <w:r w:rsidR="00BC1D27" w:rsidRPr="003D3BB0">
        <w:rPr>
          <w:rFonts w:ascii="Bookman Old Style" w:hAnsi="Bookman Old Style"/>
          <w:i/>
          <w:iCs/>
          <w:sz w:val="24"/>
          <w:szCs w:val="24"/>
          <w:lang w:val="en-US"/>
        </w:rPr>
        <w:t>Is that the number of hours (you/NAME) worked last week in (your/his/her) other job(s)?</w:t>
      </w:r>
      <w:r w:rsidR="00A25EA1" w:rsidRPr="003D3BB0">
        <w:rPr>
          <w:rFonts w:ascii="Bookman Old Style" w:hAnsi="Bookman Old Style"/>
          <w:sz w:val="24"/>
          <w:szCs w:val="24"/>
          <w:lang w:val="en-US"/>
        </w:rPr>
        <w:t xml:space="preserve"> </w:t>
      </w:r>
    </w:p>
    <w:p w14:paraId="44A8DEC6" w14:textId="77777777" w:rsidR="00A25EA1" w:rsidRPr="003D3BB0" w:rsidRDefault="00A25EA1" w:rsidP="002C03EB">
      <w:pPr>
        <w:numPr>
          <w:ilvl w:val="0"/>
          <w:numId w:val="228"/>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YES (same number of hours as usual) </w:t>
      </w:r>
    </w:p>
    <w:p w14:paraId="1D77221B" w14:textId="77777777" w:rsidR="00A25EA1" w:rsidRPr="003D3BB0" w:rsidRDefault="00A25EA1" w:rsidP="002C03EB">
      <w:pPr>
        <w:numPr>
          <w:ilvl w:val="0"/>
          <w:numId w:val="228"/>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NO (usually works a different number of hours) </w:t>
      </w:r>
    </w:p>
    <w:p w14:paraId="7E6426EB" w14:textId="3A1C2158"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w:t>
      </w:r>
      <w:r w:rsidR="00A750E8" w:rsidRPr="003D3BB0">
        <w:rPr>
          <w:rFonts w:ascii="Bookman Old Style" w:hAnsi="Bookman Old Style"/>
          <w:sz w:val="24"/>
          <w:szCs w:val="24"/>
          <w:lang w:val="en-US"/>
        </w:rPr>
        <w:t>his is t</w:t>
      </w:r>
      <w:r w:rsidRPr="003D3BB0">
        <w:rPr>
          <w:rFonts w:ascii="Bookman Old Style" w:hAnsi="Bookman Old Style"/>
          <w:sz w:val="24"/>
          <w:szCs w:val="24"/>
          <w:lang w:val="en-US"/>
        </w:rPr>
        <w:t>o identify whether hours worked in the reference week are more or less than usual.</w:t>
      </w:r>
      <w:r w:rsidR="00A750E8"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To be recorded as declared by the respondent. </w:t>
      </w:r>
    </w:p>
    <w:p w14:paraId="6335FFA7" w14:textId="05C2803F" w:rsidR="002C03EB" w:rsidRPr="003D3BB0" w:rsidRDefault="00A62BCD"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O17</w:t>
      </w:r>
      <w:r w:rsidR="00A25EA1" w:rsidRPr="003D3BB0">
        <w:rPr>
          <w:rFonts w:ascii="Bookman Old Style" w:hAnsi="Bookman Old Style"/>
          <w:b/>
          <w:bCs/>
          <w:i/>
          <w:iCs/>
          <w:sz w:val="24"/>
          <w:szCs w:val="24"/>
          <w:lang w:val="en-US"/>
        </w:rPr>
        <w:t xml:space="preserve"> </w:t>
      </w:r>
      <w:r w:rsidR="00BC1D27" w:rsidRPr="003D3BB0">
        <w:rPr>
          <w:rFonts w:ascii="Bookman Old Style" w:hAnsi="Bookman Old Style"/>
          <w:i/>
          <w:iCs/>
          <w:sz w:val="24"/>
          <w:szCs w:val="24"/>
          <w:lang w:val="en-US"/>
        </w:rPr>
        <w:t>How many hours did (you/NAME) work last week in (your/his/her) other jobs?</w:t>
      </w:r>
    </w:p>
    <w:p w14:paraId="299D944B" w14:textId="7CE07540" w:rsidR="00A25EA1" w:rsidRPr="003D3BB0" w:rsidRDefault="00A750E8"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sz w:val="24"/>
          <w:szCs w:val="24"/>
          <w:lang w:val="en-US"/>
        </w:rPr>
        <w:t xml:space="preserve">Refer to </w:t>
      </w:r>
      <w:r w:rsidR="00A62BCD" w:rsidRPr="003D3BB0">
        <w:rPr>
          <w:rFonts w:ascii="Bookman Old Style" w:hAnsi="Bookman Old Style"/>
          <w:b/>
          <w:bCs/>
          <w:i/>
          <w:iCs/>
          <w:sz w:val="24"/>
          <w:szCs w:val="24"/>
          <w:lang w:val="en-US"/>
        </w:rPr>
        <w:t>O14</w:t>
      </w:r>
      <w:r w:rsidRPr="003D3BB0">
        <w:rPr>
          <w:rFonts w:ascii="Bookman Old Style" w:hAnsi="Bookman Old Style"/>
          <w:b/>
          <w:bCs/>
          <w:i/>
          <w:iCs/>
          <w:sz w:val="24"/>
          <w:szCs w:val="24"/>
          <w:lang w:val="en-US"/>
        </w:rPr>
        <w:t xml:space="preserve">. </w:t>
      </w:r>
    </w:p>
    <w:p w14:paraId="1D4EC6EF" w14:textId="3CDDE1B0" w:rsidR="00A25EA1" w:rsidRPr="003D3BB0" w:rsidRDefault="00D8106D"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O20</w:t>
      </w:r>
      <w:r w:rsidR="00A25EA1" w:rsidRPr="003D3BB0">
        <w:rPr>
          <w:rFonts w:ascii="Bookman Old Style" w:hAnsi="Bookman Old Style"/>
          <w:b/>
          <w:bCs/>
          <w:i/>
          <w:iCs/>
          <w:sz w:val="24"/>
          <w:szCs w:val="24"/>
          <w:lang w:val="en-US"/>
        </w:rPr>
        <w:t xml:space="preserve"> </w:t>
      </w:r>
      <w:r w:rsidR="003D49A8" w:rsidRPr="003D3BB0">
        <w:rPr>
          <w:rFonts w:ascii="Bookman Old Style" w:hAnsi="Bookman Old Style"/>
          <w:i/>
          <w:iCs/>
          <w:sz w:val="24"/>
          <w:szCs w:val="24"/>
          <w:lang w:val="en-US"/>
        </w:rPr>
        <w:t>So in total, this means that (you/NAME) usually work(s) [WKT_USHRSTOT] hours per week, is that correct?</w:t>
      </w:r>
    </w:p>
    <w:p w14:paraId="72326F73" w14:textId="11CD1C6D" w:rsidR="00A25EA1" w:rsidRPr="003D3BB0" w:rsidRDefault="00A25EA1" w:rsidP="00A25EA1">
      <w:pPr>
        <w:tabs>
          <w:tab w:val="left" w:pos="1418"/>
        </w:tabs>
        <w:spacing w:before="240"/>
        <w:jc w:val="both"/>
        <w:rPr>
          <w:rFonts w:ascii="Bookman Old Style" w:hAnsi="Bookman Old Style"/>
          <w:b/>
          <w:bCs/>
          <w:sz w:val="24"/>
          <w:szCs w:val="24"/>
          <w:lang w:val="en-US"/>
        </w:rPr>
      </w:pPr>
      <w:r w:rsidRPr="003D3BB0">
        <w:rPr>
          <w:rFonts w:ascii="Bookman Old Style" w:hAnsi="Bookman Old Style"/>
          <w:sz w:val="24"/>
          <w:szCs w:val="24"/>
          <w:lang w:val="en-US"/>
        </w:rPr>
        <w:t>The interviewer should confirm the total number of hours usually worked across all jobs previously recorded</w:t>
      </w:r>
      <w:r w:rsidR="000C3A5B" w:rsidRPr="003D3BB0">
        <w:rPr>
          <w:rFonts w:ascii="Bookman Old Style" w:hAnsi="Bookman Old Style"/>
          <w:sz w:val="24"/>
          <w:szCs w:val="24"/>
          <w:lang w:val="en-US"/>
        </w:rPr>
        <w:t xml:space="preserve">. </w:t>
      </w:r>
      <w:r w:rsidRPr="003D3BB0">
        <w:rPr>
          <w:rFonts w:ascii="Bookman Old Style" w:hAnsi="Bookman Old Style"/>
          <w:sz w:val="24"/>
          <w:szCs w:val="24"/>
          <w:lang w:val="en-US"/>
        </w:rPr>
        <w:t>The totals should be confirmed with the respondent. If the respondent does not confirm the totals please ask for the correct totals and record those</w:t>
      </w:r>
      <w:r w:rsidR="002C03EB"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Some international experiences have </w:t>
      </w:r>
      <w:r w:rsidRPr="003D3BB0">
        <w:rPr>
          <w:rFonts w:ascii="Bookman Old Style" w:hAnsi="Bookman Old Style"/>
          <w:sz w:val="24"/>
          <w:szCs w:val="24"/>
          <w:lang w:val="en-US"/>
        </w:rPr>
        <w:lastRenderedPageBreak/>
        <w:t>highlighted that summing hours worked across jobs may not lead to reliable estimates of total hours worked among respondents with multiple jobs, making this check necessary to ensure data quality</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In addition, for hours usually worked, the total hours usually worked may not be equal to the sum of hours usually worked per week in each job.</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This is particularly the case of persons who perform different jobs on different weeks of the month. In such cases, interviewers should be trained to request respondents to provide an estimate of the hours typically worked in a given week, taking into account their multiple jobs.</w:t>
      </w:r>
    </w:p>
    <w:p w14:paraId="13EA8A90" w14:textId="6CF2DCDC" w:rsidR="002C03EB" w:rsidRPr="003D3BB0" w:rsidRDefault="004F59B6"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O21</w:t>
      </w:r>
      <w:r w:rsidR="00A25EA1" w:rsidRPr="003D3BB0">
        <w:rPr>
          <w:rFonts w:ascii="Bookman Old Style" w:hAnsi="Bookman Old Style"/>
          <w:b/>
          <w:bCs/>
          <w:i/>
          <w:iCs/>
          <w:sz w:val="24"/>
          <w:szCs w:val="24"/>
          <w:lang w:val="en-US"/>
        </w:rPr>
        <w:t xml:space="preserve"> </w:t>
      </w:r>
      <w:r w:rsidR="003D49A8" w:rsidRPr="003D3BB0">
        <w:rPr>
          <w:rFonts w:ascii="Bookman Old Style" w:hAnsi="Bookman Old Style"/>
          <w:i/>
          <w:iCs/>
          <w:sz w:val="24"/>
          <w:szCs w:val="24"/>
          <w:lang w:val="en-US"/>
        </w:rPr>
        <w:t>How many hours (do/does) (you/NAME) usually work per week in total?</w:t>
      </w:r>
    </w:p>
    <w:p w14:paraId="27D26C7D" w14:textId="77777777" w:rsidR="00A25EA1" w:rsidRPr="003D3BB0" w:rsidRDefault="00A25EA1"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sz w:val="24"/>
          <w:szCs w:val="24"/>
          <w:lang w:val="en-US"/>
        </w:rPr>
        <w:t>Only asked of those who indicated that the sum of the hours usually worked in the different jobs reported was not the correct total usual number of hours worked per week.</w:t>
      </w:r>
    </w:p>
    <w:p w14:paraId="4E98B766" w14:textId="47D4FB33" w:rsidR="002C03EB" w:rsidRPr="003D3BB0" w:rsidRDefault="004F59B6"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b/>
          <w:bCs/>
          <w:i/>
          <w:iCs/>
          <w:sz w:val="24"/>
          <w:szCs w:val="24"/>
          <w:lang w:val="en-US"/>
        </w:rPr>
        <w:t>O22</w:t>
      </w:r>
      <w:r w:rsidR="00A25EA1" w:rsidRPr="003D3BB0">
        <w:rPr>
          <w:rFonts w:ascii="Bookman Old Style" w:hAnsi="Bookman Old Style"/>
          <w:b/>
          <w:bCs/>
          <w:i/>
          <w:iCs/>
          <w:sz w:val="24"/>
          <w:szCs w:val="24"/>
          <w:lang w:val="en-US"/>
        </w:rPr>
        <w:t xml:space="preserve"> </w:t>
      </w:r>
      <w:r w:rsidR="003D49A8" w:rsidRPr="003D3BB0">
        <w:rPr>
          <w:rFonts w:ascii="Bookman Old Style" w:hAnsi="Bookman Old Style"/>
          <w:i/>
          <w:iCs/>
          <w:sz w:val="24"/>
          <w:szCs w:val="24"/>
          <w:lang w:val="en-US"/>
        </w:rPr>
        <w:t>And in total, last week, is it correct that (you/NAME) worked [</w:t>
      </w:r>
      <w:r w:rsidR="00D8106D" w:rsidRPr="003D3BB0">
        <w:rPr>
          <w:rFonts w:ascii="Bookman Old Style" w:hAnsi="Bookman Old Style"/>
          <w:i/>
          <w:iCs/>
          <w:sz w:val="24"/>
          <w:szCs w:val="24"/>
          <w:lang w:val="en-US"/>
        </w:rPr>
        <w:t>O19</w:t>
      </w:r>
      <w:r w:rsidR="003D49A8" w:rsidRPr="003D3BB0">
        <w:rPr>
          <w:rFonts w:ascii="Bookman Old Style" w:hAnsi="Bookman Old Style"/>
          <w:i/>
          <w:iCs/>
          <w:sz w:val="24"/>
          <w:szCs w:val="24"/>
          <w:lang w:val="en-US"/>
        </w:rPr>
        <w:t>] hours?</w:t>
      </w:r>
    </w:p>
    <w:p w14:paraId="53C0A28A" w14:textId="7F436C10" w:rsidR="00A25EA1" w:rsidRPr="003D3BB0" w:rsidRDefault="00A25EA1"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sz w:val="24"/>
          <w:szCs w:val="24"/>
          <w:lang w:val="en-US"/>
        </w:rPr>
        <w:t xml:space="preserve"> The interviewer should confirm the total number of hours actually worked across all jobs previously recorded</w:t>
      </w:r>
      <w:r w:rsidR="002C03EB"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The totals should be confirmed with the respondent. If the respondent does not confirm the </w:t>
      </w:r>
      <w:r w:rsidR="005351D5" w:rsidRPr="003D3BB0">
        <w:rPr>
          <w:rFonts w:ascii="Bookman Old Style" w:hAnsi="Bookman Old Style"/>
          <w:sz w:val="24"/>
          <w:szCs w:val="24"/>
          <w:lang w:val="en-US"/>
        </w:rPr>
        <w:t>totals,</w:t>
      </w:r>
      <w:r w:rsidRPr="003D3BB0">
        <w:rPr>
          <w:rFonts w:ascii="Bookman Old Style" w:hAnsi="Bookman Old Style"/>
          <w:sz w:val="24"/>
          <w:szCs w:val="24"/>
          <w:lang w:val="en-US"/>
        </w:rPr>
        <w:t xml:space="preserve"> please ask for the correct totals and record those</w:t>
      </w:r>
      <w:r w:rsidR="002C03EB" w:rsidRPr="003D3BB0">
        <w:rPr>
          <w:rFonts w:ascii="Bookman Old Style" w:hAnsi="Bookman Old Style"/>
          <w:sz w:val="24"/>
          <w:szCs w:val="24"/>
          <w:lang w:val="en-US"/>
        </w:rPr>
        <w:t>.</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Some international experiences have highlighted that summing hours worked across jobs may not lead to reliable estimates of total hours worked among respondents with multiple jobs, making this check necessary to ensure data quality.</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In addition, for hours usually worked, the total hours usually worked may not be equal to the sum of hours usually worked</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per week in each job. This is particularly the case of persons who perform different jobs on different weeks of the month. In such cases, interviewers should be trained to request respondents to provide an estimate of the hours typically worked in a given week, taking into account their multiple jobs.</w:t>
      </w:r>
    </w:p>
    <w:p w14:paraId="202863D9" w14:textId="55601CA4" w:rsidR="003D49A8" w:rsidRPr="003D3BB0" w:rsidRDefault="00DF495C" w:rsidP="003D49A8">
      <w:pPr>
        <w:tabs>
          <w:tab w:val="left" w:pos="1418"/>
        </w:tabs>
        <w:spacing w:before="240"/>
        <w:jc w:val="both"/>
        <w:rPr>
          <w:rFonts w:ascii="Bookman Old Style" w:hAnsi="Bookman Old Style"/>
          <w:i/>
          <w:iCs/>
          <w:sz w:val="24"/>
          <w:szCs w:val="24"/>
          <w:lang w:val="en-US"/>
        </w:rPr>
      </w:pPr>
      <w:ins w:id="1347" w:author="pachalo chizala" w:date="2023-05-07T19:12:00Z">
        <w:r w:rsidRPr="003D3BB0">
          <w:rPr>
            <w:rFonts w:ascii="Bookman Old Style" w:hAnsi="Bookman Old Style"/>
            <w:b/>
            <w:bCs/>
            <w:i/>
            <w:iCs/>
            <w:sz w:val="24"/>
            <w:szCs w:val="24"/>
            <w:lang w:val="en-US"/>
          </w:rPr>
          <w:t xml:space="preserve">O23 </w:t>
        </w:r>
      </w:ins>
      <w:del w:id="1348" w:author="pachalo chizala" w:date="2023-05-07T19:12:00Z">
        <w:r w:rsidR="00A25EA1" w:rsidRPr="003D3BB0" w:rsidDel="00DF495C">
          <w:rPr>
            <w:rFonts w:ascii="Bookman Old Style" w:hAnsi="Bookman Old Style"/>
            <w:b/>
            <w:bCs/>
            <w:i/>
            <w:iCs/>
            <w:sz w:val="24"/>
            <w:szCs w:val="24"/>
            <w:lang w:val="en-US"/>
          </w:rPr>
          <w:delText xml:space="preserve">WKT_ ACHRSTOT1 </w:delText>
        </w:r>
      </w:del>
      <w:r w:rsidR="003D49A8" w:rsidRPr="003D3BB0">
        <w:rPr>
          <w:rFonts w:ascii="Bookman Old Style" w:hAnsi="Bookman Old Style"/>
          <w:i/>
          <w:iCs/>
          <w:sz w:val="24"/>
          <w:szCs w:val="24"/>
          <w:lang w:val="en-US"/>
        </w:rPr>
        <w:t>How many hours did (you/NAME) work in total last week?</w:t>
      </w:r>
    </w:p>
    <w:p w14:paraId="488B3BE5"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Only asked of those who indicated that the sum of the hours actually worked in the different jobs reported was not the correct total actual number of hours worked in the reference week.</w:t>
      </w:r>
    </w:p>
    <w:p w14:paraId="2085A5A6" w14:textId="743A9118" w:rsidR="003D49A8" w:rsidRPr="003D3BB0" w:rsidRDefault="00D8106D"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O24</w:t>
      </w:r>
      <w:r w:rsidR="00A25EA1" w:rsidRPr="003D3BB0">
        <w:rPr>
          <w:rFonts w:ascii="Bookman Old Style" w:hAnsi="Bookman Old Style"/>
          <w:b/>
          <w:bCs/>
          <w:i/>
          <w:iCs/>
          <w:sz w:val="24"/>
          <w:szCs w:val="24"/>
          <w:lang w:val="en-US"/>
        </w:rPr>
        <w:t xml:space="preserve"> </w:t>
      </w:r>
      <w:r w:rsidR="003D49A8" w:rsidRPr="003D3BB0">
        <w:rPr>
          <w:rFonts w:ascii="Bookman Old Style" w:hAnsi="Bookman Old Style"/>
          <w:i/>
          <w:iCs/>
          <w:sz w:val="24"/>
          <w:szCs w:val="24"/>
          <w:lang w:val="en-US"/>
        </w:rPr>
        <w:t>During the last four weeks, that is from [START_DATE] up to [last END_DAY/yesterday] did (you/NAME) look for additional or other paid work?</w:t>
      </w:r>
    </w:p>
    <w:p w14:paraId="42308288" w14:textId="18A7926B"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Any </w:t>
      </w:r>
      <w:r w:rsidR="00C7100D" w:rsidRPr="003D3BB0">
        <w:rPr>
          <w:rFonts w:ascii="Bookman Old Style" w:hAnsi="Bookman Old Style"/>
          <w:sz w:val="24"/>
          <w:szCs w:val="24"/>
          <w:lang w:val="en-US"/>
        </w:rPr>
        <w:t>additional job to the current one(s) or search for a new job to replace the current one. The search can be within the current economic unit or in a different economic unit.</w:t>
      </w:r>
      <w:r w:rsidR="000776FF">
        <w:rPr>
          <w:rFonts w:ascii="Bookman Old Style" w:hAnsi="Bookman Old Style"/>
          <w:sz w:val="24"/>
          <w:szCs w:val="24"/>
          <w:lang w:val="en-US"/>
        </w:rPr>
        <w:t xml:space="preserve"> </w:t>
      </w:r>
      <w:r w:rsidR="00C7100D" w:rsidRPr="003D3BB0">
        <w:rPr>
          <w:rFonts w:ascii="Bookman Old Style" w:hAnsi="Bookman Old Style"/>
          <w:sz w:val="24"/>
          <w:szCs w:val="24"/>
          <w:lang w:val="en-US"/>
        </w:rPr>
        <w:t>Within the question use the specific dates which cover the 4 weeks before the interview.</w:t>
      </w:r>
      <w:r w:rsidR="003D49A8" w:rsidRPr="003D3BB0">
        <w:rPr>
          <w:rFonts w:ascii="Bookman Old Style" w:hAnsi="Bookman Old Style"/>
          <w:sz w:val="24"/>
          <w:szCs w:val="24"/>
          <w:lang w:val="en-US"/>
        </w:rPr>
        <w:t xml:space="preserve"> </w:t>
      </w:r>
      <w:r w:rsidRPr="003D3BB0">
        <w:rPr>
          <w:rFonts w:ascii="Bookman Old Style" w:hAnsi="Bookman Old Style"/>
          <w:sz w:val="24"/>
          <w:szCs w:val="24"/>
          <w:lang w:val="en-US"/>
        </w:rPr>
        <w:t>active measure to seek employment should be included as YES. See guidelines for questions on job search for further guidance.</w:t>
      </w:r>
    </w:p>
    <w:p w14:paraId="5A0C8235" w14:textId="1565B9C2" w:rsidR="00A25EA1" w:rsidRPr="003D3BB0" w:rsidRDefault="00D8106D" w:rsidP="003D49A8">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O25</w:t>
      </w:r>
      <w:r w:rsidR="00A25EA1" w:rsidRPr="003D3BB0">
        <w:rPr>
          <w:rFonts w:ascii="Bookman Old Style" w:hAnsi="Bookman Old Style"/>
          <w:b/>
          <w:bCs/>
          <w:i/>
          <w:iCs/>
          <w:sz w:val="24"/>
          <w:szCs w:val="24"/>
          <w:lang w:val="en-US"/>
        </w:rPr>
        <w:t xml:space="preserve"> </w:t>
      </w:r>
      <w:r w:rsidR="003D49A8" w:rsidRPr="003D3BB0">
        <w:rPr>
          <w:rFonts w:ascii="Bookman Old Style" w:hAnsi="Bookman Old Style"/>
          <w:i/>
          <w:iCs/>
          <w:sz w:val="24"/>
          <w:szCs w:val="24"/>
          <w:lang w:val="en-US"/>
        </w:rPr>
        <w:t>Would (you/NAME) want to work more hours per week than usually worked, provided the extra hours are paid?</w:t>
      </w:r>
    </w:p>
    <w:p w14:paraId="2CEC0D30" w14:textId="2BC674DE"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lastRenderedPageBreak/>
        <w:t>Th</w:t>
      </w:r>
      <w:r w:rsidR="00EC11CF" w:rsidRPr="003D3BB0">
        <w:rPr>
          <w:rFonts w:ascii="Bookman Old Style" w:hAnsi="Bookman Old Style"/>
          <w:sz w:val="24"/>
          <w:szCs w:val="24"/>
          <w:lang w:val="en-US"/>
        </w:rPr>
        <w:t>is question seeks to find</w:t>
      </w:r>
      <w:r w:rsidRPr="003D3BB0">
        <w:rPr>
          <w:rFonts w:ascii="Bookman Old Style" w:hAnsi="Bookman Old Style"/>
          <w:sz w:val="24"/>
          <w:szCs w:val="24"/>
          <w:lang w:val="en-US"/>
        </w:rPr>
        <w:t xml:space="preserve"> people who want to work more hours and are available to do so and worked below an established hours’ threshold in all of their jobs.  It refers to desire to work more hours than usually worked provided that these are remunerated. This may be in any of the current job(s) or in a different job. Should be recorded with regard to the usual working hours in all jobs regardless of the hours actually worked in the reference week. For computer assisted implementation countries could choose to apply a threshold of hours to ask this question, based on a national boundary between full-time and part-time employment. Respondent’s whose usual hours worked in all jobs were higher than this threshold could skip this question and proceed to the question on desire to change job/business. This can be difficult to implement through PAPI.</w:t>
      </w:r>
    </w:p>
    <w:p w14:paraId="76C2AD6C" w14:textId="6C47F420" w:rsidR="00A25EA1" w:rsidRPr="003D3BB0" w:rsidRDefault="00D8106D" w:rsidP="003D49A8">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O26</w:t>
      </w:r>
      <w:r w:rsidR="00A25EA1" w:rsidRPr="003D3BB0">
        <w:rPr>
          <w:rFonts w:ascii="Bookman Old Style" w:hAnsi="Bookman Old Style"/>
          <w:b/>
          <w:bCs/>
          <w:i/>
          <w:iCs/>
          <w:sz w:val="24"/>
          <w:szCs w:val="24"/>
          <w:lang w:val="en-US"/>
        </w:rPr>
        <w:t xml:space="preserve"> </w:t>
      </w:r>
      <w:r w:rsidR="003D49A8" w:rsidRPr="003D3BB0">
        <w:rPr>
          <w:rFonts w:ascii="Bookman Old Style" w:hAnsi="Bookman Old Style"/>
          <w:i/>
          <w:iCs/>
          <w:sz w:val="24"/>
          <w:szCs w:val="24"/>
          <w:lang w:val="en-US"/>
        </w:rPr>
        <w:t>Could (you/NAME) start working more hours within the next two weeks?</w:t>
      </w:r>
    </w:p>
    <w:p w14:paraId="2583F0E9" w14:textId="777E439C"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That is people who want to work more hours and are available to do so and worked below an established hour’s threshold in all of their jobs.</w:t>
      </w:r>
      <w:r w:rsidR="00EC11CF" w:rsidRPr="003D3BB0">
        <w:rPr>
          <w:rFonts w:ascii="Bookman Old Style" w:hAnsi="Bookman Old Style"/>
          <w:sz w:val="24"/>
          <w:szCs w:val="24"/>
          <w:lang w:val="en-US"/>
        </w:rPr>
        <w:t xml:space="preserve"> </w:t>
      </w:r>
      <w:r w:rsidRPr="003D3BB0">
        <w:rPr>
          <w:rFonts w:ascii="Bookman Old Style" w:hAnsi="Bookman Old Style"/>
          <w:sz w:val="24"/>
          <w:szCs w:val="24"/>
          <w:lang w:val="en-US"/>
        </w:rPr>
        <w:t>It refers to time availability with respect to the usual situation (not just the situation before the week</w:t>
      </w:r>
      <w:proofErr w:type="gramStart"/>
      <w:r w:rsidRPr="003D3BB0">
        <w:rPr>
          <w:rFonts w:ascii="Bookman Old Style" w:hAnsi="Bookman Old Style"/>
          <w:sz w:val="24"/>
          <w:szCs w:val="24"/>
          <w:lang w:val="en-US"/>
        </w:rPr>
        <w:t>).The</w:t>
      </w:r>
      <w:proofErr w:type="gramEnd"/>
      <w:r w:rsidRPr="003D3BB0">
        <w:rPr>
          <w:rFonts w:ascii="Bookman Old Style" w:hAnsi="Bookman Old Style"/>
          <w:sz w:val="24"/>
          <w:szCs w:val="24"/>
          <w:lang w:val="en-US"/>
        </w:rPr>
        <w:t xml:space="preserve"> reference period for availability is two weeks from the date of the interview.</w:t>
      </w:r>
    </w:p>
    <w:p w14:paraId="51BDEB0B" w14:textId="20D07984" w:rsidR="00A25EA1" w:rsidRPr="003D3BB0" w:rsidRDefault="00215B9B"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O27</w:t>
      </w:r>
      <w:r w:rsidR="00A25EA1" w:rsidRPr="003D3BB0">
        <w:rPr>
          <w:rFonts w:ascii="Bookman Old Style" w:hAnsi="Bookman Old Style"/>
          <w:b/>
          <w:bCs/>
          <w:i/>
          <w:iCs/>
          <w:sz w:val="24"/>
          <w:szCs w:val="24"/>
          <w:lang w:val="en-US"/>
        </w:rPr>
        <w:t xml:space="preserve"> </w:t>
      </w:r>
      <w:r w:rsidR="003D49A8" w:rsidRPr="003D3BB0">
        <w:rPr>
          <w:rFonts w:ascii="Bookman Old Style" w:hAnsi="Bookman Old Style"/>
          <w:i/>
          <w:iCs/>
          <w:sz w:val="24"/>
          <w:szCs w:val="24"/>
          <w:lang w:val="en-US"/>
        </w:rPr>
        <w:t>How many additional hours per week could (you/NAME) work?</w:t>
      </w:r>
    </w:p>
    <w:p w14:paraId="7DEEDB03" w14:textId="61703E74"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To estimate the volume of time-related underemployment</w:t>
      </w:r>
      <w:r w:rsidR="002C03EB" w:rsidRPr="003D3BB0">
        <w:rPr>
          <w:rFonts w:ascii="Bookman Old Style" w:hAnsi="Bookman Old Style"/>
          <w:sz w:val="24"/>
          <w:szCs w:val="24"/>
          <w:lang w:val="en-US"/>
        </w:rPr>
        <w:t>.</w:t>
      </w:r>
      <w:r w:rsidR="00EC11CF" w:rsidRPr="003D3BB0">
        <w:rPr>
          <w:rFonts w:ascii="Bookman Old Style" w:hAnsi="Bookman Old Style"/>
          <w:sz w:val="24"/>
          <w:szCs w:val="24"/>
          <w:lang w:val="en-US"/>
        </w:rPr>
        <w:t xml:space="preserve"> </w:t>
      </w:r>
      <w:r w:rsidRPr="003D3BB0">
        <w:rPr>
          <w:rFonts w:ascii="Bookman Old Style" w:hAnsi="Bookman Old Style"/>
          <w:sz w:val="24"/>
          <w:szCs w:val="24"/>
          <w:lang w:val="en-US"/>
        </w:rPr>
        <w:t>The additional hours should be reported based on usual hours worked in all jobs. It refers to the extra hours they are available to work in addition to those usually worked not the total number of desired hours per week.</w:t>
      </w:r>
      <w:r w:rsidR="00EC11CF" w:rsidRPr="003D3BB0">
        <w:rPr>
          <w:rFonts w:ascii="Bookman Old Style" w:hAnsi="Bookman Old Style"/>
          <w:sz w:val="24"/>
          <w:szCs w:val="24"/>
          <w:lang w:val="en-US"/>
        </w:rPr>
        <w:t xml:space="preserve"> </w:t>
      </w:r>
      <w:r w:rsidRPr="003D3BB0">
        <w:rPr>
          <w:rFonts w:ascii="Bookman Old Style" w:hAnsi="Bookman Old Style"/>
          <w:sz w:val="24"/>
          <w:szCs w:val="24"/>
          <w:lang w:val="en-US"/>
        </w:rPr>
        <w:t>This refers to the respondent’s preferred working situation (not the maximum number they could feasibly work).</w:t>
      </w:r>
    </w:p>
    <w:p w14:paraId="4F54F002" w14:textId="77777777" w:rsidR="00A25EA1" w:rsidRPr="003D3BB0" w:rsidRDefault="00A25EA1" w:rsidP="0030407E">
      <w:pPr>
        <w:pStyle w:val="Heading2"/>
        <w:rPr>
          <w:rFonts w:ascii="Bookman Old Style" w:hAnsi="Bookman Old Style"/>
          <w:sz w:val="24"/>
          <w:szCs w:val="24"/>
          <w:lang w:val="en-US"/>
        </w:rPr>
      </w:pPr>
      <w:bookmarkStart w:id="1349" w:name="_Toc146275382"/>
      <w:bookmarkStart w:id="1350" w:name="_Toc146277097"/>
      <w:r w:rsidRPr="003D3BB0">
        <w:rPr>
          <w:rFonts w:ascii="Bookman Old Style" w:hAnsi="Bookman Old Style"/>
          <w:sz w:val="24"/>
          <w:szCs w:val="24"/>
          <w:lang w:val="en-US"/>
        </w:rPr>
        <w:t>WORKING TIME – INADEQUATE EMPLOYMENT SITUATIONS (WKI)</w:t>
      </w:r>
      <w:bookmarkEnd w:id="1349"/>
      <w:bookmarkEnd w:id="1350"/>
      <w:r w:rsidRPr="003D3BB0">
        <w:rPr>
          <w:rFonts w:ascii="Bookman Old Style" w:hAnsi="Bookman Old Style"/>
          <w:sz w:val="24"/>
          <w:szCs w:val="24"/>
          <w:lang w:val="en-US"/>
        </w:rPr>
        <w:t xml:space="preserve"> </w:t>
      </w:r>
    </w:p>
    <w:p w14:paraId="0888688D"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This optional module is asked of all respondents in employment. It identifies respondents wishing to change their employment situation and, for those who do, the main reason. This enables analysis of inadequate employment situations by main self-identified reason. As the main reason only is captured this can only partially identify inadequate employment situations. For more comprehensive analysis of specific types of mismatch additional questions would be needed (</w:t>
      </w:r>
      <w:proofErr w:type="gramStart"/>
      <w:r w:rsidRPr="003D3BB0">
        <w:rPr>
          <w:rFonts w:ascii="Bookman Old Style" w:hAnsi="Bookman Old Style"/>
          <w:sz w:val="24"/>
          <w:szCs w:val="24"/>
          <w:lang w:val="en-US"/>
        </w:rPr>
        <w:t>e.g.</w:t>
      </w:r>
      <w:proofErr w:type="gramEnd"/>
      <w:r w:rsidRPr="003D3BB0">
        <w:rPr>
          <w:rFonts w:ascii="Bookman Old Style" w:hAnsi="Bookman Old Style"/>
          <w:sz w:val="24"/>
          <w:szCs w:val="24"/>
          <w:lang w:val="en-US"/>
        </w:rPr>
        <w:t xml:space="preserve"> skills mismatch).</w:t>
      </w:r>
    </w:p>
    <w:p w14:paraId="741FAB4E" w14:textId="6E09E381" w:rsidR="00A25EA1" w:rsidRPr="003D3BB0" w:rsidRDefault="00215B9B" w:rsidP="0030407E">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P01</w:t>
      </w:r>
      <w:r w:rsidR="0030407E" w:rsidRPr="003D3BB0">
        <w:rPr>
          <w:rFonts w:ascii="Bookman Old Style" w:hAnsi="Bookman Old Style"/>
          <w:b/>
          <w:bCs/>
          <w:i/>
          <w:iCs/>
          <w:sz w:val="24"/>
          <w:szCs w:val="24"/>
          <w:lang w:val="en-US"/>
        </w:rPr>
        <w:t xml:space="preserve"> </w:t>
      </w:r>
      <w:r w:rsidR="0030407E" w:rsidRPr="003D3BB0">
        <w:rPr>
          <w:rFonts w:ascii="Bookman Old Style" w:hAnsi="Bookman Old Style"/>
          <w:i/>
          <w:iCs/>
          <w:sz w:val="24"/>
          <w:szCs w:val="24"/>
          <w:lang w:val="en-US"/>
        </w:rPr>
        <w:t>(Do/Does) (you/NAME) want to change (your/his/her) current employment situation?</w:t>
      </w:r>
      <w:r w:rsidR="00A25EA1" w:rsidRPr="003D3BB0">
        <w:rPr>
          <w:rFonts w:ascii="Bookman Old Style" w:hAnsi="Bookman Old Style"/>
          <w:b/>
          <w:bCs/>
          <w:i/>
          <w:iCs/>
          <w:sz w:val="24"/>
          <w:szCs w:val="24"/>
          <w:lang w:val="en-US"/>
        </w:rPr>
        <w:t xml:space="preserve"> </w:t>
      </w:r>
    </w:p>
    <w:p w14:paraId="7DFBD77A" w14:textId="714EABC3" w:rsidR="00A25EA1" w:rsidRPr="003D3BB0" w:rsidRDefault="00A25EA1" w:rsidP="00A25EA1">
      <w:pPr>
        <w:tabs>
          <w:tab w:val="left" w:pos="1418"/>
        </w:tabs>
        <w:spacing w:before="240"/>
        <w:jc w:val="both"/>
        <w:rPr>
          <w:rFonts w:ascii="Bookman Old Style" w:hAnsi="Bookman Old Style"/>
          <w:b/>
          <w:bCs/>
          <w:sz w:val="24"/>
          <w:szCs w:val="24"/>
          <w:lang w:val="en-US"/>
        </w:rPr>
      </w:pPr>
      <w:r w:rsidRPr="003D3BB0">
        <w:rPr>
          <w:rFonts w:ascii="Bookman Old Style" w:hAnsi="Bookman Old Style"/>
          <w:sz w:val="24"/>
          <w:szCs w:val="24"/>
          <w:lang w:val="en-US"/>
        </w:rPr>
        <w:t>To identify people who wish to change current employment situation. This will help to identify persons in inadequate employment situations.</w:t>
      </w:r>
      <w:r w:rsidR="00EC11CF" w:rsidRPr="003D3BB0">
        <w:rPr>
          <w:rFonts w:ascii="Bookman Old Style" w:hAnsi="Bookman Old Style"/>
          <w:sz w:val="24"/>
          <w:szCs w:val="24"/>
          <w:lang w:val="en-US"/>
        </w:rPr>
        <w:t xml:space="preserve"> </w:t>
      </w:r>
      <w:r w:rsidRPr="003D3BB0">
        <w:rPr>
          <w:rFonts w:ascii="Bookman Old Style" w:hAnsi="Bookman Old Style"/>
          <w:sz w:val="24"/>
          <w:szCs w:val="24"/>
          <w:lang w:val="en-US"/>
        </w:rPr>
        <w:t>To be recorded as declared by the respondent.</w:t>
      </w:r>
      <w:r w:rsidR="00EC11CF" w:rsidRPr="003D3BB0">
        <w:rPr>
          <w:rFonts w:ascii="Bookman Old Style" w:hAnsi="Bookman Old Style"/>
          <w:sz w:val="24"/>
          <w:szCs w:val="24"/>
          <w:lang w:val="en-US"/>
        </w:rPr>
        <w:t xml:space="preserve"> </w:t>
      </w:r>
      <w:r w:rsidRPr="003D3BB0">
        <w:rPr>
          <w:rFonts w:ascii="Bookman Old Style" w:hAnsi="Bookman Old Style"/>
          <w:sz w:val="24"/>
          <w:szCs w:val="24"/>
          <w:lang w:val="en-US"/>
        </w:rPr>
        <w:t>The intention is to capture that the person is not satisfied with their current working arrangement. This should not be constrained by whether such a change is possible.</w:t>
      </w:r>
      <w:r w:rsidR="00EC11CF"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This refers to their employment situation and not just their main job if the respondent holds </w:t>
      </w:r>
      <w:r w:rsidRPr="003D3BB0">
        <w:rPr>
          <w:rFonts w:ascii="Bookman Old Style" w:hAnsi="Bookman Old Style"/>
          <w:sz w:val="24"/>
          <w:szCs w:val="24"/>
          <w:lang w:val="en-US"/>
        </w:rPr>
        <w:lastRenderedPageBreak/>
        <w:t xml:space="preserve">multiple jobs. For </w:t>
      </w:r>
      <w:r w:rsidR="00EC11CF" w:rsidRPr="003D3BB0">
        <w:rPr>
          <w:rFonts w:ascii="Bookman Old Style" w:hAnsi="Bookman Old Style"/>
          <w:sz w:val="24"/>
          <w:szCs w:val="24"/>
          <w:lang w:val="en-US"/>
        </w:rPr>
        <w:t>example,</w:t>
      </w:r>
      <w:r w:rsidRPr="003D3BB0">
        <w:rPr>
          <w:rFonts w:ascii="Bookman Old Style" w:hAnsi="Bookman Old Style"/>
          <w:sz w:val="24"/>
          <w:szCs w:val="24"/>
          <w:lang w:val="en-US"/>
        </w:rPr>
        <w:t xml:space="preserve"> the respondent may wish to change from having two part-time jobs to one full-time job. This should be recorded as code 1 ‘YES’ here.</w:t>
      </w:r>
    </w:p>
    <w:p w14:paraId="4186652C" w14:textId="25EB2A27" w:rsidR="00A25EA1" w:rsidRPr="003D3BB0" w:rsidRDefault="00215B9B" w:rsidP="0030407E">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P02</w:t>
      </w:r>
      <w:r w:rsidR="00A25EA1" w:rsidRPr="003D3BB0">
        <w:rPr>
          <w:rFonts w:ascii="Bookman Old Style" w:hAnsi="Bookman Old Style"/>
          <w:b/>
          <w:bCs/>
          <w:i/>
          <w:iCs/>
          <w:sz w:val="24"/>
          <w:szCs w:val="24"/>
          <w:lang w:val="en-US"/>
        </w:rPr>
        <w:t xml:space="preserve"> </w:t>
      </w:r>
      <w:r w:rsidR="0030407E" w:rsidRPr="003D3BB0">
        <w:rPr>
          <w:rFonts w:ascii="Bookman Old Style" w:hAnsi="Bookman Old Style"/>
          <w:i/>
          <w:iCs/>
          <w:sz w:val="24"/>
          <w:szCs w:val="24"/>
          <w:lang w:val="en-US"/>
        </w:rPr>
        <w:t>What is the main reason why (you/NAME) want(s) to change (your/his/her) employment situation?</w:t>
      </w:r>
    </w:p>
    <w:p w14:paraId="5BE41A94" w14:textId="77777777" w:rsidR="00A25EA1" w:rsidRPr="003D3BB0" w:rsidRDefault="00A25EA1" w:rsidP="002C03EB">
      <w:pPr>
        <w:numPr>
          <w:ilvl w:val="0"/>
          <w:numId w:val="229"/>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PRESENT JOB(S) IS/ARE TEMPORARY </w:t>
      </w:r>
    </w:p>
    <w:p w14:paraId="58DC988D" w14:textId="77777777" w:rsidR="002C03EB" w:rsidRPr="003D3BB0" w:rsidRDefault="00A25EA1" w:rsidP="002C03EB">
      <w:pPr>
        <w:numPr>
          <w:ilvl w:val="0"/>
          <w:numId w:val="229"/>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TO HAVE BETTER PAID JOB </w:t>
      </w:r>
    </w:p>
    <w:p w14:paraId="21D52B92" w14:textId="77777777" w:rsidR="00A25EA1" w:rsidRPr="003D3BB0" w:rsidRDefault="00A25EA1" w:rsidP="002C03EB">
      <w:pPr>
        <w:numPr>
          <w:ilvl w:val="0"/>
          <w:numId w:val="229"/>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TO HAVE MORE CLIENTS/BUSINESS </w:t>
      </w:r>
    </w:p>
    <w:p w14:paraId="09F54B6C" w14:textId="77777777" w:rsidR="00A25EA1" w:rsidRPr="003D3BB0" w:rsidRDefault="00A25EA1" w:rsidP="002C03EB">
      <w:pPr>
        <w:numPr>
          <w:ilvl w:val="0"/>
          <w:numId w:val="229"/>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TO WORK MORE HOURS </w:t>
      </w:r>
    </w:p>
    <w:p w14:paraId="225B175F" w14:textId="77777777" w:rsidR="00A25EA1" w:rsidRPr="003D3BB0" w:rsidRDefault="00A25EA1" w:rsidP="002C03EB">
      <w:pPr>
        <w:numPr>
          <w:ilvl w:val="0"/>
          <w:numId w:val="229"/>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TO WORK FEWER HOURS </w:t>
      </w:r>
    </w:p>
    <w:p w14:paraId="1B9C66A3" w14:textId="77777777" w:rsidR="00A25EA1" w:rsidRPr="003D3BB0" w:rsidRDefault="00A25EA1" w:rsidP="002C03EB">
      <w:pPr>
        <w:numPr>
          <w:ilvl w:val="0"/>
          <w:numId w:val="229"/>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TO BETTER MATCH SKILLS </w:t>
      </w:r>
    </w:p>
    <w:p w14:paraId="5A1A4DDC" w14:textId="77777777" w:rsidR="00A25EA1" w:rsidRPr="003D3BB0" w:rsidRDefault="00A25EA1" w:rsidP="002C03EB">
      <w:pPr>
        <w:numPr>
          <w:ilvl w:val="0"/>
          <w:numId w:val="229"/>
        </w:numPr>
        <w:tabs>
          <w:tab w:val="left" w:pos="1418"/>
        </w:tabs>
        <w:jc w:val="both"/>
        <w:rPr>
          <w:rFonts w:ascii="Bookman Old Style" w:hAnsi="Bookman Old Style"/>
          <w:sz w:val="24"/>
          <w:szCs w:val="24"/>
        </w:rPr>
      </w:pPr>
      <w:r w:rsidRPr="003D3BB0">
        <w:rPr>
          <w:rFonts w:ascii="Bookman Old Style" w:hAnsi="Bookman Old Style"/>
          <w:sz w:val="24"/>
          <w:szCs w:val="24"/>
        </w:rPr>
        <w:t>TO WORK CLOSER TO HOME</w:t>
      </w:r>
    </w:p>
    <w:p w14:paraId="3E29D82C" w14:textId="77777777" w:rsidR="002C03EB" w:rsidRPr="003D3BB0" w:rsidRDefault="00A25EA1" w:rsidP="002C03EB">
      <w:pPr>
        <w:numPr>
          <w:ilvl w:val="0"/>
          <w:numId w:val="229"/>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TO IMPROVE OTHER WORKING CONDITIONS </w:t>
      </w:r>
    </w:p>
    <w:p w14:paraId="6656F55C" w14:textId="77777777" w:rsidR="00A25EA1" w:rsidRPr="003D3BB0" w:rsidRDefault="00A25EA1" w:rsidP="002C03EB">
      <w:pPr>
        <w:numPr>
          <w:ilvl w:val="0"/>
          <w:numId w:val="229"/>
        </w:numPr>
        <w:tabs>
          <w:tab w:val="left" w:pos="1418"/>
        </w:tabs>
        <w:jc w:val="both"/>
        <w:rPr>
          <w:rFonts w:ascii="Bookman Old Style" w:hAnsi="Bookman Old Style"/>
          <w:sz w:val="24"/>
          <w:szCs w:val="24"/>
        </w:rPr>
      </w:pPr>
      <w:r w:rsidRPr="003D3BB0">
        <w:rPr>
          <w:rFonts w:ascii="Bookman Old Style" w:hAnsi="Bookman Old Style"/>
          <w:sz w:val="24"/>
          <w:szCs w:val="24"/>
        </w:rPr>
        <w:t>OTHER (SPECIFY):</w:t>
      </w:r>
    </w:p>
    <w:p w14:paraId="310FC169" w14:textId="426FA42C"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To identify the reason that the respondent wishes to change their employment </w:t>
      </w:r>
      <w:r w:rsidR="00EC11CF" w:rsidRPr="003D3BB0">
        <w:rPr>
          <w:rFonts w:ascii="Bookman Old Style" w:hAnsi="Bookman Old Style"/>
          <w:sz w:val="24"/>
          <w:szCs w:val="24"/>
          <w:lang w:val="en-US"/>
        </w:rPr>
        <w:t>situation.</w:t>
      </w:r>
      <w:r w:rsidRPr="003D3BB0">
        <w:rPr>
          <w:rFonts w:ascii="Bookman Old Style" w:hAnsi="Bookman Old Style"/>
          <w:sz w:val="24"/>
          <w:szCs w:val="24"/>
          <w:lang w:val="en-US"/>
        </w:rPr>
        <w:t xml:space="preserve"> This refers to their overall employment situation, not just a main job.  The response categories may be adapted to reflect national policy interest in different types of inadequate employment situation. Bear in mind that the analysis is limited to the ‘main reason’. More thorough analysis of types of inadequate employment situations such as skills mismatch would require additional questions</w:t>
      </w:r>
      <w:ins w:id="1351" w:author="USER" w:date="2023-08-08T15:10:00Z">
        <w:r w:rsidR="001B5525" w:rsidRPr="003D3BB0">
          <w:rPr>
            <w:rFonts w:ascii="Bookman Old Style" w:hAnsi="Bookman Old Style"/>
            <w:sz w:val="24"/>
            <w:szCs w:val="24"/>
            <w:lang w:val="en-US"/>
          </w:rPr>
          <w:t>.</w:t>
        </w:r>
      </w:ins>
    </w:p>
    <w:p w14:paraId="447B9DB4" w14:textId="77777777" w:rsidR="00A25EA1" w:rsidRPr="003D3BB0" w:rsidRDefault="0030407E" w:rsidP="0030407E">
      <w:pPr>
        <w:pStyle w:val="Heading2"/>
        <w:rPr>
          <w:rFonts w:ascii="Bookman Old Style" w:hAnsi="Bookman Old Style"/>
          <w:sz w:val="24"/>
          <w:szCs w:val="24"/>
          <w:lang w:val="en-US"/>
        </w:rPr>
      </w:pPr>
      <w:bookmarkStart w:id="1352" w:name="_Toc146275383"/>
      <w:bookmarkStart w:id="1353" w:name="_Toc146277098"/>
      <w:r w:rsidRPr="003D3BB0">
        <w:rPr>
          <w:rFonts w:ascii="Bookman Old Style" w:hAnsi="Bookman Old Style"/>
          <w:sz w:val="24"/>
          <w:szCs w:val="24"/>
          <w:lang w:val="en-US"/>
        </w:rPr>
        <w:t>JOB SEARCH AND AVAILABILITY (SRH)</w:t>
      </w:r>
      <w:bookmarkEnd w:id="1352"/>
      <w:bookmarkEnd w:id="1353"/>
    </w:p>
    <w:p w14:paraId="555DE3F2" w14:textId="0494F732" w:rsidR="002C03EB" w:rsidRPr="003D3BB0" w:rsidRDefault="0030407E" w:rsidP="002C03EB">
      <w:pPr>
        <w:jc w:val="both"/>
        <w:rPr>
          <w:rFonts w:ascii="Bookman Old Style" w:hAnsi="Bookman Old Style"/>
          <w:sz w:val="24"/>
          <w:szCs w:val="24"/>
          <w:lang w:val="en-US"/>
        </w:rPr>
      </w:pPr>
      <w:r w:rsidRPr="003D3BB0">
        <w:rPr>
          <w:rFonts w:ascii="Bookman Old Style" w:hAnsi="Bookman Old Style"/>
          <w:sz w:val="24"/>
          <w:szCs w:val="24"/>
          <w:lang w:val="en-US"/>
        </w:rPr>
        <w:t xml:space="preserve">The module serves to identify the unemployed, the potential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force, persons in long-term unemployment, as well as other groups such as future starters,</w:t>
      </w:r>
      <w:r w:rsidR="00EC11CF" w:rsidRPr="003D3BB0">
        <w:rPr>
          <w:rFonts w:ascii="Bookman Old Style" w:hAnsi="Bookman Old Style"/>
          <w:sz w:val="24"/>
          <w:szCs w:val="24"/>
          <w:lang w:val="en-US"/>
        </w:rPr>
        <w:t xml:space="preserve"> </w:t>
      </w:r>
      <w:r w:rsidRPr="003D3BB0">
        <w:rPr>
          <w:rFonts w:ascii="Bookman Old Style" w:hAnsi="Bookman Old Style"/>
          <w:sz w:val="24"/>
          <w:szCs w:val="24"/>
          <w:lang w:val="en-US"/>
        </w:rPr>
        <w:t>discouraged job seekers, etc. It covers current job search, method of job search, duration of job search, job search in the last 12 months, desire to work, availability to work, reasons for not seeking work, reasons for not being available to work, main activity at present. To be asked to persons not employed in the reference week.</w:t>
      </w:r>
    </w:p>
    <w:p w14:paraId="0DFEA7CA" w14:textId="77777777" w:rsidR="002C03EB" w:rsidRPr="003D3BB0" w:rsidRDefault="002C03EB" w:rsidP="002C03EB">
      <w:pPr>
        <w:jc w:val="both"/>
        <w:rPr>
          <w:rFonts w:ascii="Bookman Old Style" w:hAnsi="Bookman Old Style"/>
          <w:sz w:val="24"/>
          <w:szCs w:val="24"/>
          <w:lang w:val="en-US"/>
        </w:rPr>
      </w:pPr>
    </w:p>
    <w:p w14:paraId="7D77A0EF" w14:textId="4ED55BCE" w:rsidR="00A25EA1" w:rsidRPr="003D3BB0" w:rsidRDefault="00A25EA1" w:rsidP="002C03EB">
      <w:pPr>
        <w:jc w:val="both"/>
        <w:rPr>
          <w:rFonts w:ascii="Bookman Old Style" w:hAnsi="Bookman Old Style"/>
          <w:sz w:val="24"/>
          <w:szCs w:val="24"/>
          <w:lang w:val="en-US"/>
        </w:rPr>
      </w:pPr>
      <w:r w:rsidRPr="003D3BB0">
        <w:rPr>
          <w:rFonts w:ascii="Bookman Old Style" w:hAnsi="Bookman Old Style"/>
          <w:i/>
          <w:iCs/>
          <w:sz w:val="24"/>
          <w:szCs w:val="24"/>
          <w:lang w:val="en-US"/>
        </w:rPr>
        <w:t xml:space="preserve"> </w:t>
      </w:r>
      <w:r w:rsidR="00215B9B" w:rsidRPr="003D3BB0">
        <w:rPr>
          <w:rFonts w:ascii="Bookman Old Style" w:hAnsi="Bookman Old Style"/>
          <w:b/>
          <w:bCs/>
          <w:i/>
          <w:iCs/>
          <w:sz w:val="24"/>
          <w:szCs w:val="24"/>
          <w:lang w:val="en-US"/>
        </w:rPr>
        <w:t>Q01</w:t>
      </w:r>
      <w:r w:rsidR="0030407E" w:rsidRPr="003D3BB0">
        <w:rPr>
          <w:rFonts w:ascii="Bookman Old Style" w:hAnsi="Bookman Old Style"/>
          <w:i/>
          <w:iCs/>
          <w:sz w:val="24"/>
          <w:szCs w:val="24"/>
          <w:lang w:val="en-US"/>
        </w:rPr>
        <w:t xml:space="preserve"> During the last four weeks, from [START_DATE] up to [last END_DAY/yesterday] did (you/NAME) do anything to find a paid job?</w:t>
      </w:r>
      <w:r w:rsidRPr="003D3BB0">
        <w:rPr>
          <w:rFonts w:ascii="Bookman Old Style" w:hAnsi="Bookman Old Style"/>
          <w:i/>
          <w:iCs/>
          <w:sz w:val="24"/>
          <w:szCs w:val="24"/>
          <w:lang w:val="en-US"/>
        </w:rPr>
        <w:t xml:space="preserve"> </w:t>
      </w:r>
    </w:p>
    <w:p w14:paraId="7165E5A2" w14:textId="6AADE8D8"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To identify people who were actively searching for employment.</w:t>
      </w:r>
      <w:r w:rsidR="00EC11CF" w:rsidRPr="003D3BB0">
        <w:rPr>
          <w:rFonts w:ascii="Bookman Old Style" w:hAnsi="Bookman Old Style"/>
          <w:sz w:val="24"/>
          <w:szCs w:val="24"/>
          <w:lang w:val="en-US"/>
        </w:rPr>
        <w:t xml:space="preserve"> </w:t>
      </w:r>
      <w:r w:rsidRPr="003D3BB0">
        <w:rPr>
          <w:rFonts w:ascii="Bookman Old Style" w:hAnsi="Bookman Old Style"/>
          <w:sz w:val="24"/>
          <w:szCs w:val="24"/>
          <w:lang w:val="en-US"/>
        </w:rPr>
        <w:t>Within the question</w:t>
      </w:r>
      <w:r w:rsidR="00EC11CF" w:rsidRPr="003D3BB0">
        <w:rPr>
          <w:rFonts w:ascii="Bookman Old Style" w:hAnsi="Bookman Old Style"/>
          <w:sz w:val="24"/>
          <w:szCs w:val="24"/>
          <w:lang w:val="en-US"/>
        </w:rPr>
        <w:t>,</w:t>
      </w:r>
      <w:r w:rsidRPr="003D3BB0">
        <w:rPr>
          <w:rFonts w:ascii="Bookman Old Style" w:hAnsi="Bookman Old Style"/>
          <w:sz w:val="24"/>
          <w:szCs w:val="24"/>
          <w:lang w:val="en-US"/>
        </w:rPr>
        <w:t xml:space="preserve"> use the specific dates which cover the 4 weeks before the interview.  Any activity to seek a paid job should be recorded as YES, even if the amount of activity was low or if the job sought was a casual job for only few hours a week.</w:t>
      </w:r>
    </w:p>
    <w:p w14:paraId="6D277EF2" w14:textId="445656E5" w:rsidR="00A25EA1" w:rsidRPr="003D3BB0" w:rsidRDefault="00215B9B" w:rsidP="0030407E">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Q02</w:t>
      </w:r>
      <w:r w:rsidR="00A25EA1" w:rsidRPr="003D3BB0">
        <w:rPr>
          <w:rFonts w:ascii="Bookman Old Style" w:hAnsi="Bookman Old Style"/>
          <w:b/>
          <w:bCs/>
          <w:i/>
          <w:iCs/>
          <w:sz w:val="24"/>
          <w:szCs w:val="24"/>
          <w:lang w:val="en-US"/>
        </w:rPr>
        <w:t xml:space="preserve"> </w:t>
      </w:r>
      <w:r w:rsidR="0030407E" w:rsidRPr="003D3BB0">
        <w:rPr>
          <w:rFonts w:ascii="Bookman Old Style" w:hAnsi="Bookman Old Style"/>
          <w:i/>
          <w:iCs/>
          <w:sz w:val="24"/>
          <w:szCs w:val="24"/>
          <w:lang w:val="en-US"/>
        </w:rPr>
        <w:t>Or did (you/NAME) try to start a business?</w:t>
      </w:r>
      <w:r w:rsidR="00A25EA1" w:rsidRPr="003D3BB0">
        <w:rPr>
          <w:rFonts w:ascii="Bookman Old Style" w:hAnsi="Bookman Old Style"/>
          <w:i/>
          <w:iCs/>
          <w:sz w:val="24"/>
          <w:szCs w:val="24"/>
          <w:lang w:val="en-US"/>
        </w:rPr>
        <w:t xml:space="preserve"> </w:t>
      </w:r>
    </w:p>
    <w:p w14:paraId="1F3DF6F0" w14:textId="5667DF0C" w:rsidR="00A25EA1" w:rsidRPr="003D3BB0" w:rsidRDefault="00EC11CF"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This question seeks t</w:t>
      </w:r>
      <w:r w:rsidR="00A25EA1" w:rsidRPr="003D3BB0">
        <w:rPr>
          <w:rFonts w:ascii="Bookman Old Style" w:hAnsi="Bookman Old Style"/>
          <w:sz w:val="24"/>
          <w:szCs w:val="24"/>
          <w:lang w:val="en-US"/>
        </w:rPr>
        <w:t xml:space="preserve">o identify people who were actively searching for employment. Any activity to try to start a business should be recorded, even if the amount of activity was low. Typical activities to start a business would include applying for loans, looking for land, buildings or equipment or </w:t>
      </w:r>
      <w:r w:rsidR="00A25EA1" w:rsidRPr="003D3BB0">
        <w:rPr>
          <w:rFonts w:ascii="Bookman Old Style" w:hAnsi="Bookman Old Style"/>
          <w:sz w:val="24"/>
          <w:szCs w:val="24"/>
          <w:lang w:val="en-US"/>
        </w:rPr>
        <w:lastRenderedPageBreak/>
        <w:t xml:space="preserve">applying for a </w:t>
      </w:r>
      <w:proofErr w:type="spellStart"/>
      <w:r w:rsidR="00A25EA1" w:rsidRPr="003D3BB0">
        <w:rPr>
          <w:rFonts w:ascii="Bookman Old Style" w:hAnsi="Bookman Old Style"/>
          <w:sz w:val="24"/>
          <w:szCs w:val="24"/>
          <w:lang w:val="en-US"/>
        </w:rPr>
        <w:t>licence</w:t>
      </w:r>
      <w:proofErr w:type="spellEnd"/>
      <w:r w:rsidR="00A25EA1" w:rsidRPr="003D3BB0">
        <w:rPr>
          <w:rFonts w:ascii="Bookman Old Style" w:hAnsi="Bookman Old Style"/>
          <w:sz w:val="24"/>
          <w:szCs w:val="24"/>
          <w:lang w:val="en-US"/>
        </w:rPr>
        <w:t xml:space="preserve"> to start a </w:t>
      </w:r>
      <w:proofErr w:type="spellStart"/>
      <w:proofErr w:type="gramStart"/>
      <w:r w:rsidR="00A25EA1" w:rsidRPr="003D3BB0">
        <w:rPr>
          <w:rFonts w:ascii="Bookman Old Style" w:hAnsi="Bookman Old Style"/>
          <w:sz w:val="24"/>
          <w:szCs w:val="24"/>
          <w:lang w:val="en-US"/>
        </w:rPr>
        <w:t>business.This</w:t>
      </w:r>
      <w:proofErr w:type="spellEnd"/>
      <w:proofErr w:type="gramEnd"/>
      <w:r w:rsidR="00A25EA1" w:rsidRPr="003D3BB0">
        <w:rPr>
          <w:rFonts w:ascii="Bookman Old Style" w:hAnsi="Bookman Old Style"/>
          <w:sz w:val="24"/>
          <w:szCs w:val="24"/>
          <w:lang w:val="en-US"/>
        </w:rPr>
        <w:t xml:space="preserve"> refers to the activities which take place up to the point where the business is operational and ready to take customers or produce goods or services. Looking for clients once the business is operational is considered as part of the work in the business and part of the working time.</w:t>
      </w:r>
    </w:p>
    <w:p w14:paraId="273713C1" w14:textId="0CE5520B" w:rsidR="00A25EA1" w:rsidRPr="003D3BB0" w:rsidRDefault="00215B9B" w:rsidP="0030407E">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Q03</w:t>
      </w:r>
      <w:r w:rsidR="00A25EA1" w:rsidRPr="003D3BB0">
        <w:rPr>
          <w:rFonts w:ascii="Bookman Old Style" w:hAnsi="Bookman Old Style"/>
          <w:b/>
          <w:bCs/>
          <w:i/>
          <w:iCs/>
          <w:sz w:val="24"/>
          <w:szCs w:val="24"/>
          <w:lang w:val="en-US"/>
        </w:rPr>
        <w:t xml:space="preserve"> </w:t>
      </w:r>
      <w:r w:rsidR="0030407E" w:rsidRPr="003D3BB0">
        <w:rPr>
          <w:rFonts w:ascii="Bookman Old Style" w:hAnsi="Bookman Old Style"/>
          <w:i/>
          <w:iCs/>
          <w:sz w:val="24"/>
          <w:szCs w:val="24"/>
          <w:lang w:val="en-US"/>
        </w:rPr>
        <w:t>What did (you/NAME) mainly do in the last four weeks to (find a paid job/start a business)?</w:t>
      </w:r>
    </w:p>
    <w:p w14:paraId="06FDA04B" w14:textId="77777777" w:rsidR="00A25EA1" w:rsidRPr="003D3BB0" w:rsidRDefault="00A25EA1" w:rsidP="0030407E">
      <w:pPr>
        <w:numPr>
          <w:ilvl w:val="0"/>
          <w:numId w:val="212"/>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APPLY TO PROSPECTIVE EMPLOYERS </w:t>
      </w:r>
    </w:p>
    <w:p w14:paraId="4AFB142B" w14:textId="77777777" w:rsidR="0030407E" w:rsidRPr="003D3BB0" w:rsidRDefault="00A25EA1" w:rsidP="0030407E">
      <w:pPr>
        <w:numPr>
          <w:ilvl w:val="0"/>
          <w:numId w:val="212"/>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PLACE OR ANSWER JOB ADVERTISEMENTS </w:t>
      </w:r>
    </w:p>
    <w:p w14:paraId="1D4194EF" w14:textId="77777777" w:rsidR="00A25EA1" w:rsidRPr="003D3BB0" w:rsidRDefault="00A25EA1" w:rsidP="0030407E">
      <w:pPr>
        <w:numPr>
          <w:ilvl w:val="0"/>
          <w:numId w:val="212"/>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STUDY OR READ JOB ADVERTISEMENTS </w:t>
      </w:r>
    </w:p>
    <w:p w14:paraId="77FB4A18" w14:textId="77777777" w:rsidR="00A25EA1" w:rsidRPr="003D3BB0" w:rsidRDefault="00A25EA1" w:rsidP="0030407E">
      <w:pPr>
        <w:numPr>
          <w:ilvl w:val="0"/>
          <w:numId w:val="212"/>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POST/UPDATE RESUME ON PROFESSIONAL/SOCIAL NETWORKING SITES </w:t>
      </w:r>
    </w:p>
    <w:p w14:paraId="7E56808A" w14:textId="77777777" w:rsidR="00A25EA1" w:rsidRPr="003D3BB0" w:rsidRDefault="00A25EA1" w:rsidP="0030407E">
      <w:pPr>
        <w:numPr>
          <w:ilvl w:val="0"/>
          <w:numId w:val="212"/>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REGISTER WITH PUBLIC EMPLOYMENT SERVICE </w:t>
      </w:r>
    </w:p>
    <w:p w14:paraId="578E17DB" w14:textId="77777777" w:rsidR="00A25EA1" w:rsidRPr="003D3BB0" w:rsidRDefault="00A25EA1" w:rsidP="0030407E">
      <w:pPr>
        <w:numPr>
          <w:ilvl w:val="0"/>
          <w:numId w:val="212"/>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REGISTER WITH PRIVATE RECRUITMENT OFFICES </w:t>
      </w:r>
    </w:p>
    <w:p w14:paraId="013611CA" w14:textId="77777777" w:rsidR="00A25EA1" w:rsidRPr="003D3BB0" w:rsidRDefault="00A25EA1" w:rsidP="0030407E">
      <w:pPr>
        <w:numPr>
          <w:ilvl w:val="0"/>
          <w:numId w:val="212"/>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TAKE A TEST OR INTERVIEW </w:t>
      </w:r>
    </w:p>
    <w:p w14:paraId="12553512" w14:textId="77777777" w:rsidR="00A25EA1" w:rsidRPr="003D3BB0" w:rsidRDefault="00A25EA1" w:rsidP="0030407E">
      <w:pPr>
        <w:numPr>
          <w:ilvl w:val="0"/>
          <w:numId w:val="212"/>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SEEK HELP FROM RELATIVES, FRIENDS, OTHERS </w:t>
      </w:r>
    </w:p>
    <w:p w14:paraId="69E1C057" w14:textId="77777777" w:rsidR="00A25EA1" w:rsidRPr="003D3BB0" w:rsidRDefault="00A25EA1" w:rsidP="0030407E">
      <w:pPr>
        <w:numPr>
          <w:ilvl w:val="0"/>
          <w:numId w:val="212"/>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CHECK AT FACTORIES, WORK SITES </w:t>
      </w:r>
    </w:p>
    <w:p w14:paraId="149CB5EB" w14:textId="55325293" w:rsidR="00A25EA1" w:rsidRPr="003D3BB0" w:rsidRDefault="001B5525" w:rsidP="0030407E">
      <w:pPr>
        <w:numPr>
          <w:ilvl w:val="0"/>
          <w:numId w:val="212"/>
        </w:numPr>
        <w:tabs>
          <w:tab w:val="left" w:pos="1418"/>
        </w:tabs>
        <w:jc w:val="both"/>
        <w:rPr>
          <w:rFonts w:ascii="Bookman Old Style" w:hAnsi="Bookman Old Style"/>
          <w:sz w:val="24"/>
          <w:szCs w:val="24"/>
          <w:lang w:val="en-US"/>
        </w:rPr>
      </w:pPr>
      <w:ins w:id="1354" w:author="USER" w:date="2023-08-08T15:13:00Z">
        <w:r w:rsidRPr="003D3BB0">
          <w:rPr>
            <w:rFonts w:ascii="Bookman Old Style" w:hAnsi="Bookman Old Style"/>
            <w:sz w:val="24"/>
            <w:szCs w:val="24"/>
            <w:lang w:val="en-US"/>
          </w:rPr>
          <w:t xml:space="preserve"> </w:t>
        </w:r>
      </w:ins>
      <w:r w:rsidR="00A25EA1" w:rsidRPr="003D3BB0">
        <w:rPr>
          <w:rFonts w:ascii="Bookman Old Style" w:hAnsi="Bookman Old Style"/>
          <w:sz w:val="24"/>
          <w:szCs w:val="24"/>
          <w:lang w:val="en-US"/>
        </w:rPr>
        <w:t xml:space="preserve">WAIT ON THE STREET TO BE RECRUITED </w:t>
      </w:r>
    </w:p>
    <w:p w14:paraId="5AFBAE2B" w14:textId="4FECBA45" w:rsidR="00A25EA1" w:rsidRPr="003D3BB0" w:rsidRDefault="001B5525" w:rsidP="0030407E">
      <w:pPr>
        <w:numPr>
          <w:ilvl w:val="0"/>
          <w:numId w:val="212"/>
        </w:numPr>
        <w:tabs>
          <w:tab w:val="left" w:pos="1418"/>
        </w:tabs>
        <w:jc w:val="both"/>
        <w:rPr>
          <w:rFonts w:ascii="Bookman Old Style" w:hAnsi="Bookman Old Style"/>
          <w:sz w:val="24"/>
          <w:szCs w:val="24"/>
          <w:lang w:val="en-US"/>
        </w:rPr>
      </w:pPr>
      <w:ins w:id="1355" w:author="USER" w:date="2023-08-08T15:13:00Z">
        <w:r w:rsidRPr="003D3BB0">
          <w:rPr>
            <w:rFonts w:ascii="Bookman Old Style" w:hAnsi="Bookman Old Style"/>
            <w:sz w:val="24"/>
            <w:szCs w:val="24"/>
            <w:lang w:val="en-US"/>
          </w:rPr>
          <w:t xml:space="preserve"> </w:t>
        </w:r>
      </w:ins>
      <w:r w:rsidR="00A25EA1" w:rsidRPr="003D3BB0">
        <w:rPr>
          <w:rFonts w:ascii="Bookman Old Style" w:hAnsi="Bookman Old Style"/>
          <w:sz w:val="24"/>
          <w:szCs w:val="24"/>
          <w:lang w:val="en-US"/>
        </w:rPr>
        <w:t xml:space="preserve">SEEK FINANCIAL HELP TO START A BUSINESS </w:t>
      </w:r>
    </w:p>
    <w:p w14:paraId="04559180" w14:textId="47B2BDBC" w:rsidR="00A25EA1" w:rsidRPr="003D3BB0" w:rsidRDefault="001B5525" w:rsidP="0030407E">
      <w:pPr>
        <w:numPr>
          <w:ilvl w:val="0"/>
          <w:numId w:val="212"/>
        </w:numPr>
        <w:tabs>
          <w:tab w:val="left" w:pos="1418"/>
        </w:tabs>
        <w:jc w:val="both"/>
        <w:rPr>
          <w:rFonts w:ascii="Bookman Old Style" w:hAnsi="Bookman Old Style"/>
          <w:sz w:val="24"/>
          <w:szCs w:val="24"/>
          <w:lang w:val="en-US"/>
        </w:rPr>
      </w:pPr>
      <w:ins w:id="1356" w:author="USER" w:date="2023-08-08T15:13:00Z">
        <w:r w:rsidRPr="003D3BB0">
          <w:rPr>
            <w:rFonts w:ascii="Bookman Old Style" w:hAnsi="Bookman Old Style"/>
            <w:sz w:val="24"/>
            <w:szCs w:val="24"/>
            <w:lang w:val="en-US"/>
          </w:rPr>
          <w:t xml:space="preserve"> </w:t>
        </w:r>
      </w:ins>
      <w:r w:rsidR="00A25EA1" w:rsidRPr="003D3BB0">
        <w:rPr>
          <w:rFonts w:ascii="Bookman Old Style" w:hAnsi="Bookman Old Style"/>
          <w:sz w:val="24"/>
          <w:szCs w:val="24"/>
          <w:lang w:val="en-US"/>
        </w:rPr>
        <w:t xml:space="preserve">LOOK FOR LAND, BUILDING, EQUIPMENT, MATERIALS TO START A BUSINESS </w:t>
      </w:r>
    </w:p>
    <w:p w14:paraId="61BB81DD" w14:textId="2F25B8E1" w:rsidR="00A25EA1" w:rsidRPr="003D3BB0" w:rsidRDefault="001B5525" w:rsidP="0030407E">
      <w:pPr>
        <w:numPr>
          <w:ilvl w:val="0"/>
          <w:numId w:val="212"/>
        </w:numPr>
        <w:tabs>
          <w:tab w:val="left" w:pos="1418"/>
        </w:tabs>
        <w:jc w:val="both"/>
        <w:rPr>
          <w:rFonts w:ascii="Bookman Old Style" w:hAnsi="Bookman Old Style"/>
          <w:sz w:val="24"/>
          <w:szCs w:val="24"/>
          <w:lang w:val="en-US"/>
        </w:rPr>
      </w:pPr>
      <w:ins w:id="1357" w:author="USER" w:date="2023-08-08T15:13:00Z">
        <w:r w:rsidRPr="003D3BB0">
          <w:rPr>
            <w:rFonts w:ascii="Bookman Old Style" w:hAnsi="Bookman Old Style"/>
            <w:sz w:val="24"/>
            <w:szCs w:val="24"/>
            <w:lang w:val="en-US"/>
          </w:rPr>
          <w:t xml:space="preserve"> </w:t>
        </w:r>
      </w:ins>
      <w:r w:rsidR="00A25EA1" w:rsidRPr="003D3BB0">
        <w:rPr>
          <w:rFonts w:ascii="Bookman Old Style" w:hAnsi="Bookman Old Style"/>
          <w:sz w:val="24"/>
          <w:szCs w:val="24"/>
          <w:lang w:val="en-US"/>
        </w:rPr>
        <w:t xml:space="preserve">APPLY FOR A PERMIT OR LICENSE TO START A BUSINESS </w:t>
      </w:r>
    </w:p>
    <w:p w14:paraId="7171D51F" w14:textId="0696AC25" w:rsidR="00A25EA1" w:rsidRPr="003D3BB0" w:rsidRDefault="001B5525" w:rsidP="0030407E">
      <w:pPr>
        <w:numPr>
          <w:ilvl w:val="0"/>
          <w:numId w:val="212"/>
        </w:numPr>
        <w:tabs>
          <w:tab w:val="left" w:pos="1418"/>
        </w:tabs>
        <w:jc w:val="both"/>
        <w:rPr>
          <w:rFonts w:ascii="Bookman Old Style" w:hAnsi="Bookman Old Style"/>
          <w:sz w:val="24"/>
          <w:szCs w:val="24"/>
        </w:rPr>
      </w:pPr>
      <w:ins w:id="1358" w:author="USER" w:date="2023-08-08T15:13:00Z">
        <w:r w:rsidRPr="00856440">
          <w:rPr>
            <w:rFonts w:ascii="Bookman Old Style" w:hAnsi="Bookman Old Style"/>
            <w:sz w:val="24"/>
            <w:szCs w:val="24"/>
            <w:lang w:val="en-US"/>
          </w:rPr>
          <w:t xml:space="preserve"> </w:t>
        </w:r>
      </w:ins>
      <w:r w:rsidR="00A25EA1" w:rsidRPr="003D3BB0">
        <w:rPr>
          <w:rFonts w:ascii="Bookman Old Style" w:hAnsi="Bookman Old Style"/>
          <w:sz w:val="24"/>
          <w:szCs w:val="24"/>
        </w:rPr>
        <w:t>OTHER (SPECIFY)</w:t>
      </w:r>
    </w:p>
    <w:p w14:paraId="3709FE4C" w14:textId="5895942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To confirm that an active search method was used to find a job or to start a business</w:t>
      </w:r>
      <w:r w:rsidR="0030407E" w:rsidRPr="003D3BB0">
        <w:rPr>
          <w:rFonts w:ascii="Bookman Old Style" w:hAnsi="Bookman Old Style"/>
          <w:sz w:val="24"/>
          <w:szCs w:val="24"/>
          <w:lang w:val="en-US"/>
        </w:rPr>
        <w:t>.</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Only record the main job search activity used in case the respondent reports multiple job search methods. The same reference period of a 4 weeks should be used as was used for the first job search question. </w:t>
      </w:r>
    </w:p>
    <w:p w14:paraId="156D8327" w14:textId="5B0B409E" w:rsidR="00A25EA1" w:rsidRPr="003D3BB0" w:rsidRDefault="00215B9B" w:rsidP="0030407E">
      <w:pPr>
        <w:tabs>
          <w:tab w:val="left" w:pos="1418"/>
        </w:tabs>
        <w:spacing w:before="240"/>
        <w:jc w:val="both"/>
        <w:rPr>
          <w:rFonts w:ascii="Bookman Old Style" w:hAnsi="Bookman Old Style"/>
          <w:b/>
          <w:bCs/>
          <w:sz w:val="24"/>
          <w:szCs w:val="24"/>
          <w:lang w:val="en-US"/>
        </w:rPr>
      </w:pPr>
      <w:r w:rsidRPr="003D3BB0">
        <w:rPr>
          <w:rFonts w:ascii="Bookman Old Style" w:hAnsi="Bookman Old Style"/>
          <w:b/>
          <w:bCs/>
          <w:i/>
          <w:iCs/>
          <w:sz w:val="24"/>
          <w:szCs w:val="24"/>
          <w:lang w:val="en-US"/>
        </w:rPr>
        <w:t>Q04</w:t>
      </w:r>
      <w:r w:rsidR="00A25EA1" w:rsidRPr="003D3BB0">
        <w:rPr>
          <w:rFonts w:ascii="Bookman Old Style" w:hAnsi="Bookman Old Style"/>
          <w:b/>
          <w:bCs/>
          <w:i/>
          <w:iCs/>
          <w:sz w:val="24"/>
          <w:szCs w:val="24"/>
          <w:lang w:val="en-US"/>
        </w:rPr>
        <w:t xml:space="preserve"> </w:t>
      </w:r>
      <w:r w:rsidR="0030407E" w:rsidRPr="003D3BB0">
        <w:rPr>
          <w:rFonts w:ascii="Bookman Old Style" w:hAnsi="Bookman Old Style"/>
          <w:i/>
          <w:iCs/>
          <w:sz w:val="24"/>
          <w:szCs w:val="24"/>
          <w:lang w:val="en-US"/>
        </w:rPr>
        <w:t>In addition to reading job advertisements, did (you/NAME) do anything else in the last four weeks to (find a paid job/start a business)?</w:t>
      </w:r>
      <w:r w:rsidR="00A25EA1" w:rsidRPr="003D3BB0">
        <w:rPr>
          <w:rFonts w:ascii="Bookman Old Style" w:hAnsi="Bookman Old Style"/>
          <w:sz w:val="24"/>
          <w:szCs w:val="24"/>
          <w:lang w:val="en-US"/>
        </w:rPr>
        <w:t xml:space="preserve"> </w:t>
      </w:r>
    </w:p>
    <w:p w14:paraId="254D24F8" w14:textId="4025AF12"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 Studying/reading job advertisements may be considered as a passive job search method as it does not entail a contact with a prospective job/business opportunity. As a </w:t>
      </w:r>
      <w:r w:rsidR="005351D5" w:rsidRPr="003D3BB0">
        <w:rPr>
          <w:rFonts w:ascii="Bookman Old Style" w:hAnsi="Bookman Old Style"/>
          <w:sz w:val="24"/>
          <w:szCs w:val="24"/>
          <w:lang w:val="en-US"/>
        </w:rPr>
        <w:t>consequence,</w:t>
      </w:r>
      <w:r w:rsidRPr="003D3BB0">
        <w:rPr>
          <w:rFonts w:ascii="Bookman Old Style" w:hAnsi="Bookman Old Style"/>
          <w:sz w:val="24"/>
          <w:szCs w:val="24"/>
          <w:lang w:val="en-US"/>
        </w:rPr>
        <w:t xml:space="preserve"> those who only read job advertisements could be excluded from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underutilization measures. This question ensures that those who report studying/reading job advertisements as their main method of job search can still be identified as having undertaken active job search.</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Only asked of those who reported reading or studying advertisements as their main activity to search for a job or start a business.</w:t>
      </w:r>
    </w:p>
    <w:p w14:paraId="1B90019B" w14:textId="6FCD460F" w:rsidR="00A25EA1" w:rsidRPr="003D3BB0" w:rsidRDefault="00215B9B" w:rsidP="00A25EA1">
      <w:pPr>
        <w:tabs>
          <w:tab w:val="left" w:pos="1418"/>
        </w:tabs>
        <w:spacing w:before="240"/>
        <w:jc w:val="both"/>
        <w:rPr>
          <w:ins w:id="1359" w:author="USER" w:date="2023-08-10T15:27:00Z"/>
          <w:rFonts w:ascii="Bookman Old Style" w:hAnsi="Bookman Old Style"/>
          <w:i/>
          <w:iCs/>
          <w:sz w:val="24"/>
          <w:szCs w:val="24"/>
          <w:lang w:val="en-US"/>
          <w:rPrChange w:id="1360" w:author="USER" w:date="2023-08-10T15:28:00Z">
            <w:rPr>
              <w:ins w:id="1361" w:author="USER" w:date="2023-08-10T15:27:00Z"/>
              <w:rFonts w:ascii="Bookman Old Style" w:hAnsi="Bookman Old Style"/>
              <w:i/>
              <w:iCs/>
              <w:color w:val="FF0000"/>
              <w:lang w:val="en-US"/>
            </w:rPr>
          </w:rPrChange>
        </w:rPr>
      </w:pPr>
      <w:r w:rsidRPr="003D3BB0">
        <w:rPr>
          <w:rFonts w:ascii="Bookman Old Style" w:hAnsi="Bookman Old Style"/>
          <w:b/>
          <w:bCs/>
          <w:i/>
          <w:iCs/>
          <w:sz w:val="24"/>
          <w:szCs w:val="24"/>
          <w:lang w:val="en-US"/>
        </w:rPr>
        <w:t>Q05</w:t>
      </w:r>
      <w:r w:rsidR="00A25EA1" w:rsidRPr="003D3BB0">
        <w:rPr>
          <w:rFonts w:ascii="Bookman Old Style" w:hAnsi="Bookman Old Style"/>
          <w:i/>
          <w:iCs/>
          <w:sz w:val="24"/>
          <w:szCs w:val="24"/>
          <w:lang w:val="en-US"/>
        </w:rPr>
        <w:t xml:space="preserve"> </w:t>
      </w:r>
      <w:r w:rsidR="0030407E" w:rsidRPr="003D3BB0">
        <w:rPr>
          <w:rFonts w:ascii="Bookman Old Style" w:hAnsi="Bookman Old Style"/>
          <w:i/>
          <w:iCs/>
          <w:sz w:val="24"/>
          <w:szCs w:val="24"/>
          <w:lang w:val="en-US"/>
        </w:rPr>
        <w:t>What else did (you/NAME) do?</w:t>
      </w:r>
    </w:p>
    <w:p w14:paraId="53BE4CD1" w14:textId="77777777" w:rsidR="006976AB" w:rsidRPr="003D3BB0" w:rsidRDefault="006976AB" w:rsidP="006976AB">
      <w:pPr>
        <w:numPr>
          <w:ilvl w:val="0"/>
          <w:numId w:val="256"/>
        </w:numPr>
        <w:spacing w:line="259" w:lineRule="auto"/>
        <w:ind w:hanging="298"/>
        <w:rPr>
          <w:ins w:id="1362" w:author="USER" w:date="2023-08-10T15:27:00Z"/>
          <w:sz w:val="24"/>
          <w:szCs w:val="24"/>
        </w:rPr>
      </w:pPr>
      <w:ins w:id="1363" w:author="USER" w:date="2023-08-10T15:27:00Z">
        <w:r w:rsidRPr="003D3BB0">
          <w:rPr>
            <w:sz w:val="24"/>
            <w:szCs w:val="24"/>
            <w:rPrChange w:id="1364" w:author="USER" w:date="2023-08-10T15:28:00Z">
              <w:rPr>
                <w:sz w:val="20"/>
              </w:rPr>
            </w:rPrChange>
          </w:rPr>
          <w:t xml:space="preserve">APPLY TO PROSPECTIVE EMPLOYERS </w:t>
        </w:r>
      </w:ins>
    </w:p>
    <w:p w14:paraId="4695CDAF" w14:textId="77777777" w:rsidR="006976AB" w:rsidRPr="003D3BB0" w:rsidRDefault="006976AB" w:rsidP="006976AB">
      <w:pPr>
        <w:numPr>
          <w:ilvl w:val="0"/>
          <w:numId w:val="256"/>
        </w:numPr>
        <w:spacing w:line="259" w:lineRule="auto"/>
        <w:ind w:hanging="298"/>
        <w:rPr>
          <w:ins w:id="1365" w:author="USER" w:date="2023-08-10T15:27:00Z"/>
          <w:sz w:val="24"/>
          <w:szCs w:val="24"/>
        </w:rPr>
      </w:pPr>
      <w:ins w:id="1366" w:author="USER" w:date="2023-08-10T15:27:00Z">
        <w:r w:rsidRPr="003D3BB0">
          <w:rPr>
            <w:sz w:val="24"/>
            <w:szCs w:val="24"/>
            <w:rPrChange w:id="1367" w:author="USER" w:date="2023-08-10T15:28:00Z">
              <w:rPr>
                <w:sz w:val="20"/>
              </w:rPr>
            </w:rPrChange>
          </w:rPr>
          <w:t xml:space="preserve">PLACE OR ANSWER JOB ADVERTISEMENTS </w:t>
        </w:r>
      </w:ins>
    </w:p>
    <w:p w14:paraId="7C0091A8" w14:textId="77777777" w:rsidR="006976AB" w:rsidRPr="00856440" w:rsidRDefault="006976AB" w:rsidP="006976AB">
      <w:pPr>
        <w:numPr>
          <w:ilvl w:val="0"/>
          <w:numId w:val="257"/>
        </w:numPr>
        <w:spacing w:line="259" w:lineRule="auto"/>
        <w:ind w:hanging="298"/>
        <w:rPr>
          <w:ins w:id="1368" w:author="USER" w:date="2023-08-10T15:27:00Z"/>
          <w:sz w:val="24"/>
          <w:szCs w:val="24"/>
          <w:lang w:val="en-US"/>
        </w:rPr>
      </w:pPr>
      <w:ins w:id="1369" w:author="USER" w:date="2023-08-10T15:27:00Z">
        <w:r w:rsidRPr="00856440">
          <w:rPr>
            <w:sz w:val="24"/>
            <w:szCs w:val="24"/>
            <w:lang w:val="en-US"/>
            <w:rPrChange w:id="1370" w:author="USER" w:date="2023-08-10T15:28:00Z">
              <w:rPr>
                <w:sz w:val="20"/>
              </w:rPr>
            </w:rPrChange>
          </w:rPr>
          <w:t xml:space="preserve">POST/UPDATE RESUME ON PROFESSIONAL/SOCIAL NETWORKING SITES ONLINE </w:t>
        </w:r>
      </w:ins>
    </w:p>
    <w:p w14:paraId="3CE0C721" w14:textId="77777777" w:rsidR="006976AB" w:rsidRPr="00856440" w:rsidRDefault="006976AB" w:rsidP="006976AB">
      <w:pPr>
        <w:numPr>
          <w:ilvl w:val="0"/>
          <w:numId w:val="257"/>
        </w:numPr>
        <w:spacing w:line="259" w:lineRule="auto"/>
        <w:ind w:hanging="298"/>
        <w:rPr>
          <w:ins w:id="1371" w:author="USER" w:date="2023-08-10T15:27:00Z"/>
          <w:sz w:val="24"/>
          <w:szCs w:val="24"/>
          <w:lang w:val="en-US"/>
        </w:rPr>
      </w:pPr>
      <w:ins w:id="1372" w:author="USER" w:date="2023-08-10T15:27:00Z">
        <w:r w:rsidRPr="00856440">
          <w:rPr>
            <w:sz w:val="24"/>
            <w:szCs w:val="24"/>
            <w:lang w:val="en-US"/>
            <w:rPrChange w:id="1373" w:author="USER" w:date="2023-08-10T15:28:00Z">
              <w:rPr>
                <w:sz w:val="20"/>
              </w:rPr>
            </w:rPrChange>
          </w:rPr>
          <w:t xml:space="preserve">REGISTER WITH [PUBLIC EMPLOYMENT CENTER] </w:t>
        </w:r>
      </w:ins>
    </w:p>
    <w:p w14:paraId="16440273" w14:textId="77777777" w:rsidR="006976AB" w:rsidRPr="003D3BB0" w:rsidRDefault="006976AB" w:rsidP="006976AB">
      <w:pPr>
        <w:numPr>
          <w:ilvl w:val="0"/>
          <w:numId w:val="257"/>
        </w:numPr>
        <w:spacing w:line="259" w:lineRule="auto"/>
        <w:ind w:hanging="298"/>
        <w:rPr>
          <w:ins w:id="1374" w:author="USER" w:date="2023-08-10T15:27:00Z"/>
          <w:sz w:val="24"/>
          <w:szCs w:val="24"/>
        </w:rPr>
      </w:pPr>
      <w:ins w:id="1375" w:author="USER" w:date="2023-08-10T15:27:00Z">
        <w:r w:rsidRPr="003D3BB0">
          <w:rPr>
            <w:sz w:val="24"/>
            <w:szCs w:val="24"/>
            <w:rPrChange w:id="1376" w:author="USER" w:date="2023-08-10T15:28:00Z">
              <w:rPr>
                <w:sz w:val="20"/>
              </w:rPr>
            </w:rPrChange>
          </w:rPr>
          <w:lastRenderedPageBreak/>
          <w:t xml:space="preserve">REGISTER WITH PRIVATE EMPLOYMENT CENTER </w:t>
        </w:r>
      </w:ins>
    </w:p>
    <w:p w14:paraId="4A1EB7DD" w14:textId="77777777" w:rsidR="006976AB" w:rsidRPr="003D3BB0" w:rsidRDefault="006976AB" w:rsidP="006976AB">
      <w:pPr>
        <w:numPr>
          <w:ilvl w:val="0"/>
          <w:numId w:val="257"/>
        </w:numPr>
        <w:spacing w:line="259" w:lineRule="auto"/>
        <w:ind w:hanging="298"/>
        <w:rPr>
          <w:ins w:id="1377" w:author="USER" w:date="2023-08-10T15:27:00Z"/>
          <w:sz w:val="24"/>
          <w:szCs w:val="24"/>
        </w:rPr>
      </w:pPr>
      <w:ins w:id="1378" w:author="USER" w:date="2023-08-10T15:27:00Z">
        <w:r w:rsidRPr="003D3BB0">
          <w:rPr>
            <w:sz w:val="24"/>
            <w:szCs w:val="24"/>
            <w:rPrChange w:id="1379" w:author="USER" w:date="2023-08-10T15:28:00Z">
              <w:rPr>
                <w:sz w:val="20"/>
              </w:rPr>
            </w:rPrChange>
          </w:rPr>
          <w:t xml:space="preserve">TAKE A TEST OR INTERVIEW </w:t>
        </w:r>
      </w:ins>
    </w:p>
    <w:p w14:paraId="17807B12" w14:textId="77777777" w:rsidR="006976AB" w:rsidRPr="00856440" w:rsidRDefault="006976AB" w:rsidP="006976AB">
      <w:pPr>
        <w:numPr>
          <w:ilvl w:val="0"/>
          <w:numId w:val="257"/>
        </w:numPr>
        <w:spacing w:line="259" w:lineRule="auto"/>
        <w:ind w:hanging="298"/>
        <w:rPr>
          <w:ins w:id="1380" w:author="USER" w:date="2023-08-10T15:27:00Z"/>
          <w:sz w:val="24"/>
          <w:szCs w:val="24"/>
          <w:lang w:val="en-US"/>
        </w:rPr>
      </w:pPr>
      <w:ins w:id="1381" w:author="USER" w:date="2023-08-10T15:27:00Z">
        <w:r w:rsidRPr="00856440">
          <w:rPr>
            <w:sz w:val="24"/>
            <w:szCs w:val="24"/>
            <w:lang w:val="en-US"/>
            <w:rPrChange w:id="1382" w:author="USER" w:date="2023-08-10T15:28:00Z">
              <w:rPr>
                <w:sz w:val="20"/>
              </w:rPr>
            </w:rPrChange>
          </w:rPr>
          <w:t xml:space="preserve">SEEK HELP FROM RELATIVES, FRIENDS, OTHERS </w:t>
        </w:r>
      </w:ins>
    </w:p>
    <w:p w14:paraId="36FE1697" w14:textId="77777777" w:rsidR="006976AB" w:rsidRPr="003D3BB0" w:rsidRDefault="006976AB" w:rsidP="006976AB">
      <w:pPr>
        <w:numPr>
          <w:ilvl w:val="0"/>
          <w:numId w:val="257"/>
        </w:numPr>
        <w:spacing w:line="259" w:lineRule="auto"/>
        <w:ind w:hanging="298"/>
        <w:rPr>
          <w:ins w:id="1383" w:author="USER" w:date="2023-08-10T15:27:00Z"/>
          <w:sz w:val="24"/>
          <w:szCs w:val="24"/>
        </w:rPr>
      </w:pPr>
      <w:ins w:id="1384" w:author="USER" w:date="2023-08-10T15:27:00Z">
        <w:r w:rsidRPr="003D3BB0">
          <w:rPr>
            <w:sz w:val="24"/>
            <w:szCs w:val="24"/>
            <w:rPrChange w:id="1385" w:author="USER" w:date="2023-08-10T15:28:00Z">
              <w:rPr>
                <w:sz w:val="20"/>
              </w:rPr>
            </w:rPrChange>
          </w:rPr>
          <w:t xml:space="preserve">CHECK AT FACTORIES, WORK SITES </w:t>
        </w:r>
      </w:ins>
    </w:p>
    <w:p w14:paraId="4CB56969" w14:textId="77777777" w:rsidR="006976AB" w:rsidRPr="00856440" w:rsidRDefault="006976AB" w:rsidP="006976AB">
      <w:pPr>
        <w:numPr>
          <w:ilvl w:val="0"/>
          <w:numId w:val="257"/>
        </w:numPr>
        <w:spacing w:line="259" w:lineRule="auto"/>
        <w:ind w:hanging="298"/>
        <w:rPr>
          <w:ins w:id="1386" w:author="USER" w:date="2023-08-10T15:27:00Z"/>
          <w:sz w:val="24"/>
          <w:szCs w:val="24"/>
          <w:lang w:val="en-US"/>
        </w:rPr>
      </w:pPr>
      <w:ins w:id="1387" w:author="USER" w:date="2023-08-10T15:27:00Z">
        <w:r w:rsidRPr="00856440">
          <w:rPr>
            <w:sz w:val="24"/>
            <w:szCs w:val="24"/>
            <w:lang w:val="en-US"/>
            <w:rPrChange w:id="1388" w:author="USER" w:date="2023-08-10T15:28:00Z">
              <w:rPr>
                <w:sz w:val="20"/>
              </w:rPr>
            </w:rPrChange>
          </w:rPr>
          <w:t xml:space="preserve">WAIT ON THE STREET TO BE RECRUITED  </w:t>
        </w:r>
      </w:ins>
    </w:p>
    <w:p w14:paraId="6699B0B7" w14:textId="77777777" w:rsidR="006976AB" w:rsidRPr="00856440" w:rsidRDefault="006976AB" w:rsidP="006976AB">
      <w:pPr>
        <w:numPr>
          <w:ilvl w:val="0"/>
          <w:numId w:val="257"/>
        </w:numPr>
        <w:spacing w:line="259" w:lineRule="auto"/>
        <w:ind w:hanging="298"/>
        <w:rPr>
          <w:ins w:id="1389" w:author="USER" w:date="2023-08-10T15:27:00Z"/>
          <w:sz w:val="24"/>
          <w:szCs w:val="24"/>
          <w:lang w:val="en-US"/>
        </w:rPr>
      </w:pPr>
      <w:ins w:id="1390" w:author="USER" w:date="2023-08-10T15:27:00Z">
        <w:r w:rsidRPr="00856440">
          <w:rPr>
            <w:sz w:val="24"/>
            <w:szCs w:val="24"/>
            <w:lang w:val="en-US"/>
            <w:rPrChange w:id="1391" w:author="USER" w:date="2023-08-10T15:28:00Z">
              <w:rPr>
                <w:sz w:val="20"/>
              </w:rPr>
            </w:rPrChange>
          </w:rPr>
          <w:t xml:space="preserve">SEEK FINANCIAL HELP TO START A BUSINESS </w:t>
        </w:r>
      </w:ins>
    </w:p>
    <w:p w14:paraId="311D58F0" w14:textId="77777777" w:rsidR="006976AB" w:rsidRPr="00856440" w:rsidRDefault="006976AB" w:rsidP="006976AB">
      <w:pPr>
        <w:numPr>
          <w:ilvl w:val="0"/>
          <w:numId w:val="257"/>
        </w:numPr>
        <w:spacing w:line="259" w:lineRule="auto"/>
        <w:ind w:hanging="298"/>
        <w:rPr>
          <w:ins w:id="1392" w:author="USER" w:date="2023-08-10T15:27:00Z"/>
          <w:sz w:val="24"/>
          <w:szCs w:val="24"/>
          <w:lang w:val="en-US"/>
        </w:rPr>
      </w:pPr>
      <w:ins w:id="1393" w:author="USER" w:date="2023-08-10T15:27:00Z">
        <w:r w:rsidRPr="00856440">
          <w:rPr>
            <w:sz w:val="24"/>
            <w:szCs w:val="24"/>
            <w:lang w:val="en-US"/>
            <w:rPrChange w:id="1394" w:author="USER" w:date="2023-08-10T15:28:00Z">
              <w:rPr>
                <w:sz w:val="20"/>
              </w:rPr>
            </w:rPrChange>
          </w:rPr>
          <w:t xml:space="preserve">LOOK FOR LAND, BUILDING, EQUIPMENT, MATERIALS TO START A BUSINESS  </w:t>
        </w:r>
      </w:ins>
    </w:p>
    <w:p w14:paraId="4DE9BDB6" w14:textId="77777777" w:rsidR="006976AB" w:rsidRPr="00856440" w:rsidRDefault="006976AB" w:rsidP="006976AB">
      <w:pPr>
        <w:numPr>
          <w:ilvl w:val="0"/>
          <w:numId w:val="257"/>
        </w:numPr>
        <w:spacing w:line="259" w:lineRule="auto"/>
        <w:ind w:hanging="298"/>
        <w:rPr>
          <w:ins w:id="1395" w:author="USER" w:date="2023-08-10T15:27:00Z"/>
          <w:sz w:val="24"/>
          <w:szCs w:val="24"/>
          <w:lang w:val="en-US"/>
        </w:rPr>
      </w:pPr>
      <w:ins w:id="1396" w:author="USER" w:date="2023-08-10T15:27:00Z">
        <w:r w:rsidRPr="00856440">
          <w:rPr>
            <w:sz w:val="24"/>
            <w:szCs w:val="24"/>
            <w:lang w:val="en-US"/>
            <w:rPrChange w:id="1397" w:author="USER" w:date="2023-08-10T15:28:00Z">
              <w:rPr>
                <w:sz w:val="20"/>
              </w:rPr>
            </w:rPrChange>
          </w:rPr>
          <w:t xml:space="preserve">APPLY FOR PERMIT OR LICENSE TO START A BUSINESS </w:t>
        </w:r>
      </w:ins>
    </w:p>
    <w:p w14:paraId="609BCAC2" w14:textId="1B1FD6BF" w:rsidR="006976AB" w:rsidRPr="003D3BB0" w:rsidRDefault="006976AB" w:rsidP="006976AB">
      <w:pPr>
        <w:tabs>
          <w:tab w:val="left" w:pos="1418"/>
        </w:tabs>
        <w:spacing w:before="240"/>
        <w:jc w:val="both"/>
        <w:rPr>
          <w:rFonts w:ascii="Bookman Old Style" w:hAnsi="Bookman Old Style"/>
          <w:i/>
          <w:iCs/>
          <w:color w:val="FF0000"/>
          <w:sz w:val="24"/>
          <w:szCs w:val="24"/>
          <w:lang w:val="en-US"/>
          <w:rPrChange w:id="1398" w:author="USER" w:date="2023-08-10T15:28:00Z">
            <w:rPr>
              <w:rFonts w:ascii="Bookman Old Style" w:hAnsi="Bookman Old Style"/>
              <w:i/>
              <w:iCs/>
              <w:lang w:val="en-US"/>
            </w:rPr>
          </w:rPrChange>
        </w:rPr>
      </w:pPr>
      <w:ins w:id="1399" w:author="USER" w:date="2023-08-10T15:27:00Z">
        <w:r w:rsidRPr="00856440">
          <w:rPr>
            <w:sz w:val="24"/>
            <w:szCs w:val="24"/>
            <w:lang w:val="en-US"/>
            <w:rPrChange w:id="1400" w:author="USER" w:date="2023-08-10T15:28:00Z">
              <w:rPr>
                <w:sz w:val="20"/>
              </w:rPr>
            </w:rPrChange>
          </w:rPr>
          <w:t>OTHER (SPECIFY</w:t>
        </w:r>
        <w:proofErr w:type="gramStart"/>
        <w:r w:rsidRPr="00856440">
          <w:rPr>
            <w:sz w:val="24"/>
            <w:szCs w:val="24"/>
            <w:lang w:val="en-US"/>
            <w:rPrChange w:id="1401" w:author="USER" w:date="2023-08-10T15:28:00Z">
              <w:rPr>
                <w:sz w:val="20"/>
              </w:rPr>
            </w:rPrChange>
          </w:rPr>
          <w:t>):_</w:t>
        </w:r>
        <w:proofErr w:type="gramEnd"/>
        <w:r w:rsidRPr="00856440">
          <w:rPr>
            <w:sz w:val="24"/>
            <w:szCs w:val="24"/>
            <w:lang w:val="en-US"/>
            <w:rPrChange w:id="1402" w:author="USER" w:date="2023-08-10T15:28:00Z">
              <w:rPr>
                <w:sz w:val="20"/>
              </w:rPr>
            </w:rPrChange>
          </w:rPr>
          <w:t>___________</w:t>
        </w:r>
      </w:ins>
    </w:p>
    <w:p w14:paraId="7E9A6408" w14:textId="6EEB2B7D" w:rsidR="00A25EA1" w:rsidRPr="003D3BB0" w:rsidRDefault="00215B9B"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Q06</w:t>
      </w:r>
      <w:r w:rsidR="00A25EA1" w:rsidRPr="003D3BB0">
        <w:rPr>
          <w:rFonts w:ascii="Bookman Old Style" w:hAnsi="Bookman Old Style"/>
          <w:b/>
          <w:bCs/>
          <w:i/>
          <w:iCs/>
          <w:sz w:val="24"/>
          <w:szCs w:val="24"/>
          <w:lang w:val="en-US"/>
        </w:rPr>
        <w:t xml:space="preserve"> </w:t>
      </w:r>
      <w:r w:rsidR="005259A6" w:rsidRPr="003D3BB0">
        <w:rPr>
          <w:rFonts w:ascii="Bookman Old Style" w:hAnsi="Bookman Old Style"/>
          <w:i/>
          <w:iCs/>
          <w:sz w:val="24"/>
          <w:szCs w:val="24"/>
          <w:lang w:val="en-US"/>
        </w:rPr>
        <w:t xml:space="preserve">For how long (have/has) (you/NAME) been without work and trying to find a paid job or start a business? </w:t>
      </w:r>
      <w:r w:rsidR="00A25EA1" w:rsidRPr="003D3BB0">
        <w:rPr>
          <w:rFonts w:ascii="Bookman Old Style" w:hAnsi="Bookman Old Style"/>
          <w:i/>
          <w:iCs/>
          <w:sz w:val="24"/>
          <w:szCs w:val="24"/>
          <w:lang w:val="en-US"/>
        </w:rPr>
        <w:t xml:space="preserve"> </w:t>
      </w:r>
    </w:p>
    <w:p w14:paraId="03FC871D" w14:textId="4E737360"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To identify the duration of unemployment for people who are currently unemployed.</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To identify persons in long-term unemployment.</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The respondent should indicate the duration and the interviewer should code the response to the response categories.</w:t>
      </w:r>
      <w:r w:rsidR="002C03EB"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The duration will be the shorter of the time since the respondent last worked and the time the person has been seeking work. For </w:t>
      </w:r>
      <w:r w:rsidR="005351D5" w:rsidRPr="003D3BB0">
        <w:rPr>
          <w:rFonts w:ascii="Bookman Old Style" w:hAnsi="Bookman Old Style"/>
          <w:sz w:val="24"/>
          <w:szCs w:val="24"/>
          <w:lang w:val="en-US"/>
        </w:rPr>
        <w:t>example,</w:t>
      </w:r>
      <w:r w:rsidRPr="003D3BB0">
        <w:rPr>
          <w:rFonts w:ascii="Bookman Old Style" w:hAnsi="Bookman Old Style"/>
          <w:sz w:val="24"/>
          <w:szCs w:val="24"/>
          <w:lang w:val="en-US"/>
        </w:rPr>
        <w:t xml:space="preserve"> if the respondent has been looking for work for 6 months but did some work for pay 3 months ago then the duration would be 3 months.</w:t>
      </w:r>
    </w:p>
    <w:p w14:paraId="09D80EEC" w14:textId="75B72C05" w:rsidR="00A25EA1" w:rsidRPr="003D3BB0" w:rsidRDefault="00215B9B" w:rsidP="005259A6">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Q07</w:t>
      </w:r>
      <w:r w:rsidR="00A25EA1" w:rsidRPr="003D3BB0">
        <w:rPr>
          <w:rFonts w:ascii="Bookman Old Style" w:hAnsi="Bookman Old Style"/>
          <w:b/>
          <w:bCs/>
          <w:i/>
          <w:iCs/>
          <w:sz w:val="24"/>
          <w:szCs w:val="24"/>
          <w:lang w:val="en-US"/>
        </w:rPr>
        <w:t xml:space="preserve"> </w:t>
      </w:r>
      <w:r w:rsidR="005259A6" w:rsidRPr="003D3BB0">
        <w:rPr>
          <w:rFonts w:ascii="Bookman Old Style" w:hAnsi="Bookman Old Style"/>
          <w:i/>
          <w:iCs/>
          <w:sz w:val="24"/>
          <w:szCs w:val="24"/>
          <w:lang w:val="en-US"/>
        </w:rPr>
        <w:t>At any time in the last 12 months, that is since [CURRENT MONTH -12, YY] up to last month did (you/NAME) look for a paid job or try to start a business?</w:t>
      </w:r>
    </w:p>
    <w:p w14:paraId="40C12DBB" w14:textId="1F4DC2FE"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For respondents who are not currently seeking work this identifies people who have looked for work at some time in the past 12 months. This can be compared to the current unemployment situation to assess if this gives additional information about pressure on the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market.</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Only asked of respondents not currently employed and not currently seeking work as captured in earlier questions.</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Any activity over the previous 12 months should be recorded as a YES.</w:t>
      </w:r>
    </w:p>
    <w:p w14:paraId="4E04290A" w14:textId="7B0ADD9E" w:rsidR="00A25EA1" w:rsidRPr="003D3BB0" w:rsidRDefault="00215B9B" w:rsidP="005259A6">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Q08</w:t>
      </w:r>
      <w:r w:rsidR="00A25EA1" w:rsidRPr="003D3BB0">
        <w:rPr>
          <w:rFonts w:ascii="Bookman Old Style" w:hAnsi="Bookman Old Style"/>
          <w:b/>
          <w:bCs/>
          <w:i/>
          <w:iCs/>
          <w:sz w:val="24"/>
          <w:szCs w:val="24"/>
          <w:lang w:val="en-US"/>
        </w:rPr>
        <w:t xml:space="preserve"> </w:t>
      </w:r>
      <w:r w:rsidR="005259A6" w:rsidRPr="003D3BB0">
        <w:rPr>
          <w:rFonts w:ascii="Bookman Old Style" w:hAnsi="Bookman Old Style"/>
          <w:i/>
          <w:iCs/>
          <w:sz w:val="24"/>
          <w:szCs w:val="24"/>
          <w:lang w:val="en-US"/>
        </w:rPr>
        <w:t>At present, (do/does) (you/NAME) want to work?</w:t>
      </w:r>
    </w:p>
    <w:p w14:paraId="10A730C3" w14:textId="16D87639"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To identify respondents who would want to work if the work was available.</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This is only asked of people who are not looking for work currently. The focus of the question should be on the person’s desire for work and not on the type of work or how the work would be found.</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The response should be a spontaneous indication of the respondent and the interviewer should not guide the respondent about the type of work or level of pay which would be involved.</w:t>
      </w:r>
    </w:p>
    <w:p w14:paraId="7906714B" w14:textId="69D8A617" w:rsidR="00A25EA1" w:rsidRPr="003D3BB0" w:rsidRDefault="00215B9B"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Q09</w:t>
      </w:r>
      <w:r w:rsidR="00A25EA1" w:rsidRPr="003D3BB0">
        <w:rPr>
          <w:rFonts w:ascii="Bookman Old Style" w:hAnsi="Bookman Old Style"/>
          <w:b/>
          <w:bCs/>
          <w:i/>
          <w:iCs/>
          <w:sz w:val="24"/>
          <w:szCs w:val="24"/>
          <w:lang w:val="en-US"/>
        </w:rPr>
        <w:t xml:space="preserve"> </w:t>
      </w:r>
      <w:r w:rsidR="005259A6" w:rsidRPr="003D3BB0">
        <w:rPr>
          <w:rFonts w:ascii="Bookman Old Style" w:hAnsi="Bookman Old Style"/>
          <w:i/>
          <w:iCs/>
          <w:sz w:val="24"/>
          <w:szCs w:val="24"/>
          <w:lang w:val="en-US"/>
        </w:rPr>
        <w:t>What is the main reason why (you/NAME) did not try to find a paid job or start a business in the last four weeks?</w:t>
      </w:r>
    </w:p>
    <w:p w14:paraId="07353CE4" w14:textId="77777777" w:rsidR="002C03EB" w:rsidRPr="003D3BB0" w:rsidRDefault="00A25EA1" w:rsidP="002C03EB">
      <w:pPr>
        <w:numPr>
          <w:ilvl w:val="0"/>
          <w:numId w:val="230"/>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WAITING FOR RESULTS OF A PREVIOUS SEARCH </w:t>
      </w:r>
    </w:p>
    <w:p w14:paraId="206DA702" w14:textId="77777777" w:rsidR="00A25EA1" w:rsidRPr="003D3BB0" w:rsidRDefault="00A25EA1" w:rsidP="002C03EB">
      <w:pPr>
        <w:numPr>
          <w:ilvl w:val="0"/>
          <w:numId w:val="230"/>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AWAITING RECALL FROM A PREVIOUS JOB </w:t>
      </w:r>
    </w:p>
    <w:p w14:paraId="29ACC9B3" w14:textId="77777777" w:rsidR="00A25EA1" w:rsidRPr="003D3BB0" w:rsidRDefault="00A25EA1" w:rsidP="002C03EB">
      <w:pPr>
        <w:numPr>
          <w:ilvl w:val="0"/>
          <w:numId w:val="230"/>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WAITING FOR THE SEASON TO START </w:t>
      </w:r>
    </w:p>
    <w:p w14:paraId="64C2A6ED" w14:textId="77777777" w:rsidR="00A25EA1" w:rsidRPr="003D3BB0" w:rsidRDefault="00A25EA1" w:rsidP="002C03EB">
      <w:pPr>
        <w:numPr>
          <w:ilvl w:val="0"/>
          <w:numId w:val="230"/>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lastRenderedPageBreak/>
        <w:t xml:space="preserve">WAITING TO START A NEW JOB OR BUSINESS </w:t>
      </w:r>
    </w:p>
    <w:p w14:paraId="1A8AB634" w14:textId="77777777" w:rsidR="00A25EA1" w:rsidRPr="003D3BB0" w:rsidRDefault="00A25EA1" w:rsidP="002C03EB">
      <w:pPr>
        <w:numPr>
          <w:ilvl w:val="0"/>
          <w:numId w:val="230"/>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TIRED OF LOOKING FOR JOBS, NO JOBS IN AREA </w:t>
      </w:r>
    </w:p>
    <w:p w14:paraId="567CB624" w14:textId="77777777" w:rsidR="00A25EA1" w:rsidRPr="003D3BB0" w:rsidRDefault="00A25EA1" w:rsidP="002C03EB">
      <w:pPr>
        <w:numPr>
          <w:ilvl w:val="0"/>
          <w:numId w:val="230"/>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NO JOBS MATCHING SKILLS, LACKS EXPERIENCE </w:t>
      </w:r>
    </w:p>
    <w:p w14:paraId="09646756" w14:textId="77777777" w:rsidR="00A25EA1" w:rsidRPr="003D3BB0" w:rsidRDefault="00A25EA1" w:rsidP="002C03EB">
      <w:pPr>
        <w:numPr>
          <w:ilvl w:val="0"/>
          <w:numId w:val="230"/>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CONSIDERED TOO YOUNG/OLD BY EMPLOYERS </w:t>
      </w:r>
    </w:p>
    <w:p w14:paraId="6BDD0310" w14:textId="77777777" w:rsidR="00A25EA1" w:rsidRPr="003D3BB0" w:rsidRDefault="00A25EA1" w:rsidP="002C03EB">
      <w:pPr>
        <w:numPr>
          <w:ilvl w:val="0"/>
          <w:numId w:val="230"/>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IN STUDIES, TRAINING </w:t>
      </w:r>
    </w:p>
    <w:p w14:paraId="18CB7F31" w14:textId="77777777" w:rsidR="00A25EA1" w:rsidRPr="003D3BB0" w:rsidRDefault="00A25EA1" w:rsidP="002C03EB">
      <w:pPr>
        <w:numPr>
          <w:ilvl w:val="0"/>
          <w:numId w:val="230"/>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FAMILY / HOUSEHOLD RESPONSIBILITIES </w:t>
      </w:r>
    </w:p>
    <w:p w14:paraId="51DB3060" w14:textId="77777777" w:rsidR="00A25EA1" w:rsidRPr="003D3BB0" w:rsidRDefault="00A25EA1" w:rsidP="002C03EB">
      <w:pPr>
        <w:numPr>
          <w:ilvl w:val="0"/>
          <w:numId w:val="230"/>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IN AGRICULTURE / FISHING FOR FAMILY USE </w:t>
      </w:r>
    </w:p>
    <w:p w14:paraId="60DBA7D8" w14:textId="77777777" w:rsidR="00A25EA1" w:rsidRPr="003D3BB0" w:rsidRDefault="00A25EA1" w:rsidP="002C03EB">
      <w:pPr>
        <w:numPr>
          <w:ilvl w:val="0"/>
          <w:numId w:val="230"/>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OWN DISABILITY, INJURY, ILLNESS </w:t>
      </w:r>
    </w:p>
    <w:p w14:paraId="65C2E28E" w14:textId="77777777" w:rsidR="00A25EA1" w:rsidRPr="003D3BB0" w:rsidRDefault="00A25EA1" w:rsidP="002C03EB">
      <w:pPr>
        <w:numPr>
          <w:ilvl w:val="0"/>
          <w:numId w:val="230"/>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RETIRED, PENSIONER, OTHER SOURCES OF INCOME</w:t>
      </w:r>
    </w:p>
    <w:p w14:paraId="007A60AB" w14:textId="77777777" w:rsidR="00A25EA1" w:rsidRPr="003D3BB0" w:rsidRDefault="00A25EA1" w:rsidP="002C03EB">
      <w:pPr>
        <w:numPr>
          <w:ilvl w:val="0"/>
          <w:numId w:val="230"/>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OTHER (SPECIFY) </w:t>
      </w:r>
    </w:p>
    <w:p w14:paraId="71DB35FE" w14:textId="093C360A"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To identify the reasons for not seeking work. This will include discouraged workers who are not looking for work as they do not believe it is available. This allows an assessment of the barriers to engagement with the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market.</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As part of the sequence to identify future starters who have found a job to start in the future who may be considered unemployed subject to other criteria. </w:t>
      </w:r>
      <w:r w:rsidR="005259A6" w:rsidRPr="003D3BB0">
        <w:rPr>
          <w:rFonts w:ascii="Bookman Old Style" w:hAnsi="Bookman Old Style"/>
          <w:sz w:val="24"/>
          <w:szCs w:val="24"/>
          <w:lang w:val="en-US"/>
        </w:rPr>
        <w:t>I</w:t>
      </w:r>
      <w:r w:rsidRPr="003D3BB0">
        <w:rPr>
          <w:rFonts w:ascii="Bookman Old Style" w:hAnsi="Bookman Old Style"/>
          <w:sz w:val="24"/>
          <w:szCs w:val="24"/>
          <w:lang w:val="en-US"/>
        </w:rPr>
        <w:t>f the respondent mentions multiple reasons, one of which is category 03 (waiting to start a new job or business), record 03. Otherwise, if multiple reasons are indicated the main reason, as subjectively reported by the respondent, should be recorded.</w:t>
      </w:r>
    </w:p>
    <w:p w14:paraId="01B3421F" w14:textId="08211F91" w:rsidR="002C03EB" w:rsidRPr="003D3BB0" w:rsidRDefault="00215B9B" w:rsidP="00A25EA1">
      <w:pPr>
        <w:tabs>
          <w:tab w:val="left" w:pos="1418"/>
        </w:tabs>
        <w:spacing w:before="240"/>
        <w:jc w:val="both"/>
        <w:rPr>
          <w:rFonts w:ascii="Bookman Old Style" w:hAnsi="Bookman Old Style"/>
          <w:b/>
          <w:bCs/>
          <w:i/>
          <w:iCs/>
          <w:sz w:val="24"/>
          <w:szCs w:val="24"/>
          <w:lang w:val="en-US"/>
        </w:rPr>
      </w:pPr>
      <w:proofErr w:type="gramStart"/>
      <w:r w:rsidRPr="003D3BB0">
        <w:rPr>
          <w:rFonts w:ascii="Bookman Old Style" w:hAnsi="Bookman Old Style"/>
          <w:b/>
          <w:bCs/>
          <w:i/>
          <w:iCs/>
          <w:sz w:val="24"/>
          <w:szCs w:val="24"/>
          <w:lang w:val="en-US"/>
        </w:rPr>
        <w:t>Q10</w:t>
      </w:r>
      <w:proofErr w:type="gramEnd"/>
      <w:r w:rsidR="005259A6" w:rsidRPr="003D3BB0">
        <w:rPr>
          <w:rFonts w:ascii="Bookman Old Style" w:hAnsi="Bookman Old Style"/>
          <w:b/>
          <w:bCs/>
          <w:i/>
          <w:iCs/>
          <w:sz w:val="24"/>
          <w:szCs w:val="24"/>
          <w:lang w:val="en-US"/>
        </w:rPr>
        <w:t xml:space="preserve"> </w:t>
      </w:r>
      <w:r w:rsidR="005259A6" w:rsidRPr="003D3BB0">
        <w:rPr>
          <w:rFonts w:ascii="Bookman Old Style" w:hAnsi="Bookman Old Style"/>
          <w:i/>
          <w:iCs/>
          <w:sz w:val="24"/>
          <w:szCs w:val="24"/>
          <w:lang w:val="en-US"/>
        </w:rPr>
        <w:t>You told me earlier that (you/NAME) expect(s) to start working in a new job or business. How soon (do/does) (you/NAME) expect to start working in this new job or business?</w:t>
      </w:r>
    </w:p>
    <w:p w14:paraId="54FC4D0B" w14:textId="77777777" w:rsidR="002C03EB" w:rsidRPr="003D3BB0" w:rsidRDefault="00A25EA1" w:rsidP="002C03EB">
      <w:pPr>
        <w:numPr>
          <w:ilvl w:val="0"/>
          <w:numId w:val="231"/>
        </w:numPr>
        <w:tabs>
          <w:tab w:val="left" w:pos="1418"/>
        </w:tabs>
        <w:jc w:val="both"/>
        <w:rPr>
          <w:rFonts w:ascii="Bookman Old Style" w:hAnsi="Bookman Old Style"/>
          <w:b/>
          <w:bCs/>
          <w:i/>
          <w:iCs/>
          <w:sz w:val="24"/>
          <w:szCs w:val="24"/>
        </w:rPr>
      </w:pPr>
      <w:r w:rsidRPr="003D3BB0">
        <w:rPr>
          <w:rFonts w:ascii="Bookman Old Style" w:hAnsi="Bookman Old Style"/>
          <w:sz w:val="24"/>
          <w:szCs w:val="24"/>
        </w:rPr>
        <w:t xml:space="preserve">ONE MONTH OR LESS </w:t>
      </w:r>
    </w:p>
    <w:p w14:paraId="6E247829" w14:textId="77777777" w:rsidR="00A25EA1" w:rsidRPr="003D3BB0" w:rsidRDefault="00A25EA1" w:rsidP="002C03EB">
      <w:pPr>
        <w:numPr>
          <w:ilvl w:val="0"/>
          <w:numId w:val="231"/>
        </w:numPr>
        <w:tabs>
          <w:tab w:val="left" w:pos="1418"/>
        </w:tabs>
        <w:jc w:val="both"/>
        <w:rPr>
          <w:rFonts w:ascii="Bookman Old Style" w:hAnsi="Bookman Old Style"/>
          <w:b/>
          <w:bCs/>
          <w:i/>
          <w:iCs/>
          <w:sz w:val="24"/>
          <w:szCs w:val="24"/>
          <w:lang w:val="en-US"/>
        </w:rPr>
      </w:pPr>
      <w:r w:rsidRPr="003D3BB0">
        <w:rPr>
          <w:rFonts w:ascii="Bookman Old Style" w:hAnsi="Bookman Old Style"/>
          <w:sz w:val="24"/>
          <w:szCs w:val="24"/>
          <w:lang w:val="en-US"/>
        </w:rPr>
        <w:t>MORE THAN 1 MONTH AND UP TO 3 MONTHS</w:t>
      </w:r>
    </w:p>
    <w:p w14:paraId="0822B396" w14:textId="77777777" w:rsidR="00A25EA1" w:rsidRPr="003D3BB0" w:rsidRDefault="00A25EA1" w:rsidP="002C03EB">
      <w:pPr>
        <w:numPr>
          <w:ilvl w:val="0"/>
          <w:numId w:val="231"/>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MORE THAN 3 MONTHS </w:t>
      </w:r>
    </w:p>
    <w:p w14:paraId="36502A2E" w14:textId="08A7C409"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To identify respondents who have found a job to start within a short subsequent period or who have concrete plans to start a business within a short subsequent period</w:t>
      </w:r>
      <w:r w:rsidR="002C03EB" w:rsidRPr="003D3BB0">
        <w:rPr>
          <w:rFonts w:ascii="Bookman Old Style" w:hAnsi="Bookman Old Style"/>
          <w:sz w:val="24"/>
          <w:szCs w:val="24"/>
          <w:lang w:val="en-US"/>
        </w:rPr>
        <w:t>.</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Those starting within a short subsequent period to be determined as per national circumstances will be considered unemployed if they are available for work as identified in later questions.</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The duration is defined as from the date of interview.</w:t>
      </w:r>
    </w:p>
    <w:p w14:paraId="3C6EF264" w14:textId="01FD15E3" w:rsidR="000C7A7E" w:rsidRPr="003D3BB0" w:rsidRDefault="00A25EA1" w:rsidP="00A25EA1">
      <w:pPr>
        <w:tabs>
          <w:tab w:val="left" w:pos="1418"/>
        </w:tabs>
        <w:spacing w:before="240"/>
        <w:jc w:val="both"/>
        <w:rPr>
          <w:rFonts w:ascii="Bookman Old Style" w:hAnsi="Bookman Old Style"/>
          <w:i/>
          <w:iCs/>
          <w:sz w:val="24"/>
          <w:szCs w:val="24"/>
          <w:lang w:val="en-US"/>
        </w:rPr>
      </w:pPr>
      <w:del w:id="1403" w:author="pachalo chizala" w:date="2023-05-07T19:26:00Z">
        <w:r w:rsidRPr="003D3BB0" w:rsidDel="004C6D3F">
          <w:rPr>
            <w:rFonts w:ascii="Bookman Old Style" w:hAnsi="Bookman Old Style"/>
            <w:b/>
            <w:bCs/>
            <w:sz w:val="24"/>
            <w:szCs w:val="24"/>
            <w:lang w:val="en-US"/>
          </w:rPr>
          <w:delText xml:space="preserve"> </w:delText>
        </w:r>
      </w:del>
      <w:r w:rsidR="00215B9B" w:rsidRPr="003D3BB0">
        <w:rPr>
          <w:rFonts w:ascii="Bookman Old Style" w:hAnsi="Bookman Old Style"/>
          <w:b/>
          <w:bCs/>
          <w:i/>
          <w:iCs/>
          <w:sz w:val="24"/>
          <w:szCs w:val="24"/>
          <w:lang w:val="en-US"/>
        </w:rPr>
        <w:t>Q11</w:t>
      </w:r>
      <w:r w:rsidRPr="003D3BB0">
        <w:rPr>
          <w:rFonts w:ascii="Bookman Old Style" w:hAnsi="Bookman Old Style"/>
          <w:i/>
          <w:iCs/>
          <w:sz w:val="24"/>
          <w:szCs w:val="24"/>
          <w:lang w:val="en-US"/>
        </w:rPr>
        <w:t xml:space="preserve"> </w:t>
      </w:r>
      <w:r w:rsidR="005259A6" w:rsidRPr="003D3BB0">
        <w:rPr>
          <w:rFonts w:ascii="Bookman Old Style" w:hAnsi="Bookman Old Style"/>
          <w:i/>
          <w:iCs/>
          <w:sz w:val="24"/>
          <w:szCs w:val="24"/>
          <w:lang w:val="en-US"/>
        </w:rPr>
        <w:t>If it depended on (you/NAME), could (you/NAME) have started working last week in this new job or business?</w:t>
      </w:r>
    </w:p>
    <w:p w14:paraId="0755AB57" w14:textId="682834AD" w:rsidR="00A25EA1" w:rsidRPr="003D3BB0" w:rsidRDefault="00A25EA1"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sz w:val="24"/>
          <w:szCs w:val="24"/>
          <w:lang w:val="en-US"/>
        </w:rPr>
        <w:t>To identify future starters (have a job to start in future and available in the reference week)</w:t>
      </w:r>
      <w:r w:rsidR="000C7A7E" w:rsidRPr="003D3BB0">
        <w:rPr>
          <w:rFonts w:ascii="Bookman Old Style" w:hAnsi="Bookman Old Style"/>
          <w:sz w:val="24"/>
          <w:szCs w:val="24"/>
          <w:lang w:val="en-US"/>
        </w:rPr>
        <w:t>.</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Part of the sequence of questions required to identify the unemployed and the potential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force</w:t>
      </w:r>
      <w:r w:rsidR="000C7A7E" w:rsidRPr="003D3BB0">
        <w:rPr>
          <w:rFonts w:ascii="Bookman Old Style" w:hAnsi="Bookman Old Style"/>
          <w:sz w:val="24"/>
          <w:szCs w:val="24"/>
          <w:lang w:val="en-US"/>
        </w:rPr>
        <w:t>.</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Asked of those who were identified as having a job which will start within the following 3 months.  The focus of this question is on the respondent’s time availability to start work in a short period (the week before the interview) should a job or business opportunity existed. The respondent should not be required to consider any specific type of job or pay. He or she should reply in reference to their time availability and not on the basis of the characteristics of the job or business.</w:t>
      </w:r>
    </w:p>
    <w:p w14:paraId="7C9AE73E" w14:textId="51BE1DA9" w:rsidR="005259A6" w:rsidRPr="003D3BB0" w:rsidRDefault="00215B9B" w:rsidP="005259A6">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lastRenderedPageBreak/>
        <w:t>Q12</w:t>
      </w:r>
      <w:r w:rsidR="00A25EA1" w:rsidRPr="003D3BB0">
        <w:rPr>
          <w:rFonts w:ascii="Bookman Old Style" w:hAnsi="Bookman Old Style"/>
          <w:b/>
          <w:bCs/>
          <w:i/>
          <w:iCs/>
          <w:sz w:val="24"/>
          <w:szCs w:val="24"/>
          <w:lang w:val="en-US"/>
        </w:rPr>
        <w:t xml:space="preserve"> </w:t>
      </w:r>
      <w:r w:rsidR="005259A6" w:rsidRPr="003D3BB0">
        <w:rPr>
          <w:rFonts w:ascii="Bookman Old Style" w:hAnsi="Bookman Old Style"/>
          <w:i/>
          <w:iCs/>
          <w:sz w:val="24"/>
          <w:szCs w:val="24"/>
          <w:lang w:val="en-US"/>
        </w:rPr>
        <w:t>If a job or business opportunity had been available, could (you/NAME) have started working last week?</w:t>
      </w:r>
    </w:p>
    <w:p w14:paraId="5DA63008"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The focus of this question is on the respondent’s time availability to start work in a short period (the week before the interview) should a job or business opportunity existed. The respondent should not be required to consider any specific type of job or pay. He or she should reply in reference to their time availability and not on the basis of the characteristics of the job or business.</w:t>
      </w:r>
    </w:p>
    <w:p w14:paraId="4B8D7C25" w14:textId="4D982141" w:rsidR="00A25EA1" w:rsidRPr="003D3BB0" w:rsidRDefault="00215B9B" w:rsidP="005259A6">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Q13</w:t>
      </w:r>
      <w:r w:rsidR="00A25EA1" w:rsidRPr="003D3BB0">
        <w:rPr>
          <w:rFonts w:ascii="Bookman Old Style" w:hAnsi="Bookman Old Style"/>
          <w:b/>
          <w:bCs/>
          <w:i/>
          <w:iCs/>
          <w:sz w:val="24"/>
          <w:szCs w:val="24"/>
          <w:lang w:val="en-US"/>
        </w:rPr>
        <w:t xml:space="preserve"> </w:t>
      </w:r>
      <w:r w:rsidR="005259A6" w:rsidRPr="003D3BB0">
        <w:rPr>
          <w:rFonts w:ascii="Bookman Old Style" w:hAnsi="Bookman Old Style"/>
          <w:i/>
          <w:iCs/>
          <w:sz w:val="24"/>
          <w:szCs w:val="24"/>
          <w:lang w:val="en-US"/>
        </w:rPr>
        <w:t>Or, could (you/NAME) start working within the next two weeks?</w:t>
      </w:r>
    </w:p>
    <w:p w14:paraId="0DE07E19" w14:textId="6979D0E6"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For respondents who were not available in the reference week (</w:t>
      </w:r>
      <w:proofErr w:type="gramStart"/>
      <w:r w:rsidRPr="003D3BB0">
        <w:rPr>
          <w:rFonts w:ascii="Bookman Old Style" w:hAnsi="Bookman Old Style"/>
          <w:sz w:val="24"/>
          <w:szCs w:val="24"/>
          <w:lang w:val="en-US"/>
        </w:rPr>
        <w:t>i.e.</w:t>
      </w:r>
      <w:proofErr w:type="gramEnd"/>
      <w:r w:rsidRPr="003D3BB0">
        <w:rPr>
          <w:rFonts w:ascii="Bookman Old Style" w:hAnsi="Bookman Old Style"/>
          <w:sz w:val="24"/>
          <w:szCs w:val="24"/>
          <w:lang w:val="en-US"/>
        </w:rPr>
        <w:t xml:space="preserve"> they said no to the previous question) they are asked if they would be available in the two weeks following the interview.</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The focus of this question is on the respondent’s time availability to start work in a short subsequent period should a job or business opportunity existed. The respondent should not be required to consider any type of job or pay. He or she should reply in reference to their time availability and not on the basis of the characteristics of the job or business.</w:t>
      </w:r>
    </w:p>
    <w:p w14:paraId="785232B6" w14:textId="1B589B1C" w:rsidR="000C7A7E" w:rsidRPr="003D3BB0" w:rsidRDefault="00215B9B" w:rsidP="00A25EA1">
      <w:pPr>
        <w:tabs>
          <w:tab w:val="left" w:pos="1418"/>
        </w:tabs>
        <w:spacing w:before="240"/>
        <w:jc w:val="both"/>
        <w:rPr>
          <w:rFonts w:ascii="Bookman Old Style" w:hAnsi="Bookman Old Style"/>
          <w:i/>
          <w:iCs/>
          <w:sz w:val="24"/>
          <w:szCs w:val="24"/>
        </w:rPr>
      </w:pPr>
      <w:r w:rsidRPr="003D3BB0">
        <w:rPr>
          <w:rFonts w:ascii="Bookman Old Style" w:hAnsi="Bookman Old Style"/>
          <w:b/>
          <w:bCs/>
          <w:i/>
          <w:iCs/>
          <w:sz w:val="24"/>
          <w:szCs w:val="24"/>
        </w:rPr>
        <w:t>Q14</w:t>
      </w:r>
      <w:r w:rsidR="00A25EA1" w:rsidRPr="003D3BB0">
        <w:rPr>
          <w:rFonts w:ascii="Bookman Old Style" w:hAnsi="Bookman Old Style"/>
          <w:i/>
          <w:iCs/>
          <w:sz w:val="24"/>
          <w:szCs w:val="24"/>
        </w:rPr>
        <w:t xml:space="preserve"> </w:t>
      </w:r>
      <w:proofErr w:type="spellStart"/>
      <w:r w:rsidR="00E65C68" w:rsidRPr="003D3BB0">
        <w:rPr>
          <w:rFonts w:ascii="Bookman Old Style" w:hAnsi="Bookman Old Style"/>
          <w:i/>
          <w:iCs/>
          <w:sz w:val="24"/>
          <w:szCs w:val="24"/>
        </w:rPr>
        <w:t>Why</w:t>
      </w:r>
      <w:proofErr w:type="spellEnd"/>
      <w:r w:rsidR="00E65C68" w:rsidRPr="003D3BB0">
        <w:rPr>
          <w:rFonts w:ascii="Bookman Old Style" w:hAnsi="Bookman Old Style"/>
          <w:i/>
          <w:iCs/>
          <w:sz w:val="24"/>
          <w:szCs w:val="24"/>
        </w:rPr>
        <w:t xml:space="preserve"> is </w:t>
      </w:r>
      <w:proofErr w:type="spellStart"/>
      <w:r w:rsidR="00E65C68" w:rsidRPr="003D3BB0">
        <w:rPr>
          <w:rFonts w:ascii="Bookman Old Style" w:hAnsi="Bookman Old Style"/>
          <w:i/>
          <w:iCs/>
          <w:sz w:val="24"/>
          <w:szCs w:val="24"/>
        </w:rPr>
        <w:t>that</w:t>
      </w:r>
      <w:proofErr w:type="spellEnd"/>
      <w:r w:rsidR="00E65C68" w:rsidRPr="003D3BB0">
        <w:rPr>
          <w:rFonts w:ascii="Bookman Old Style" w:hAnsi="Bookman Old Style"/>
          <w:i/>
          <w:iCs/>
          <w:sz w:val="24"/>
          <w:szCs w:val="24"/>
        </w:rPr>
        <w:t>?</w:t>
      </w:r>
    </w:p>
    <w:p w14:paraId="047061B6" w14:textId="77777777" w:rsidR="000C7A7E" w:rsidRPr="003D3BB0" w:rsidRDefault="00A25EA1" w:rsidP="000C7A7E">
      <w:pPr>
        <w:numPr>
          <w:ilvl w:val="0"/>
          <w:numId w:val="232"/>
        </w:numPr>
        <w:tabs>
          <w:tab w:val="left" w:pos="1418"/>
        </w:tabs>
        <w:jc w:val="both"/>
        <w:rPr>
          <w:rFonts w:ascii="Bookman Old Style" w:hAnsi="Bookman Old Style"/>
          <w:i/>
          <w:iCs/>
          <w:sz w:val="24"/>
          <w:szCs w:val="24"/>
          <w:lang w:val="en-US"/>
        </w:rPr>
      </w:pPr>
      <w:r w:rsidRPr="003D3BB0">
        <w:rPr>
          <w:rFonts w:ascii="Bookman Old Style" w:hAnsi="Bookman Old Style"/>
          <w:sz w:val="24"/>
          <w:szCs w:val="24"/>
          <w:lang w:val="en-US"/>
        </w:rPr>
        <w:t xml:space="preserve">AWAITING RECALL FROM A PREVIOUS JOB </w:t>
      </w:r>
    </w:p>
    <w:p w14:paraId="666144AD" w14:textId="77777777" w:rsidR="00A25EA1" w:rsidRPr="003D3BB0" w:rsidRDefault="00A25EA1" w:rsidP="000C7A7E">
      <w:pPr>
        <w:numPr>
          <w:ilvl w:val="0"/>
          <w:numId w:val="232"/>
        </w:numPr>
        <w:tabs>
          <w:tab w:val="left" w:pos="1418"/>
        </w:tabs>
        <w:jc w:val="both"/>
        <w:rPr>
          <w:rFonts w:ascii="Bookman Old Style" w:hAnsi="Bookman Old Style"/>
          <w:i/>
          <w:iCs/>
          <w:sz w:val="24"/>
          <w:szCs w:val="24"/>
          <w:lang w:val="en-US"/>
        </w:rPr>
      </w:pPr>
      <w:r w:rsidRPr="003D3BB0">
        <w:rPr>
          <w:rFonts w:ascii="Bookman Old Style" w:hAnsi="Bookman Old Style"/>
          <w:sz w:val="24"/>
          <w:szCs w:val="24"/>
          <w:lang w:val="en-US"/>
        </w:rPr>
        <w:t>WAITING FOR THE SEASON TO START</w:t>
      </w:r>
    </w:p>
    <w:p w14:paraId="3C949E94" w14:textId="77777777" w:rsidR="00A25EA1" w:rsidRPr="003D3BB0" w:rsidRDefault="00A25EA1" w:rsidP="000C7A7E">
      <w:pPr>
        <w:numPr>
          <w:ilvl w:val="0"/>
          <w:numId w:val="232"/>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IN STUDIES OR TRAINING </w:t>
      </w:r>
    </w:p>
    <w:p w14:paraId="2C9465AA" w14:textId="77777777" w:rsidR="000C7A7E" w:rsidRPr="003D3BB0" w:rsidRDefault="00A25EA1" w:rsidP="000C7A7E">
      <w:pPr>
        <w:numPr>
          <w:ilvl w:val="0"/>
          <w:numId w:val="232"/>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FAMILY/HOUSEHOLD RESPONSIBILITIES </w:t>
      </w:r>
    </w:p>
    <w:p w14:paraId="540CF2B0" w14:textId="77777777" w:rsidR="00A25EA1" w:rsidRPr="003D3BB0" w:rsidRDefault="00A25EA1" w:rsidP="000C7A7E">
      <w:pPr>
        <w:numPr>
          <w:ilvl w:val="0"/>
          <w:numId w:val="232"/>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IN AGRICULTURE/FISHING FOR FAMILY USE </w:t>
      </w:r>
    </w:p>
    <w:p w14:paraId="0FC7322B" w14:textId="77777777" w:rsidR="00A25EA1" w:rsidRPr="003D3BB0" w:rsidRDefault="00A25EA1" w:rsidP="000C7A7E">
      <w:pPr>
        <w:numPr>
          <w:ilvl w:val="0"/>
          <w:numId w:val="232"/>
        </w:numPr>
        <w:tabs>
          <w:tab w:val="left" w:pos="1418"/>
        </w:tabs>
        <w:jc w:val="both"/>
        <w:rPr>
          <w:rFonts w:ascii="Bookman Old Style" w:hAnsi="Bookman Old Style"/>
          <w:sz w:val="24"/>
          <w:szCs w:val="24"/>
        </w:rPr>
      </w:pPr>
      <w:r w:rsidRPr="003D3BB0">
        <w:rPr>
          <w:rFonts w:ascii="Bookman Old Style" w:hAnsi="Bookman Old Style"/>
          <w:sz w:val="24"/>
          <w:szCs w:val="24"/>
        </w:rPr>
        <w:t>RETIRED, PENSIONER</w:t>
      </w:r>
    </w:p>
    <w:p w14:paraId="67DC4222" w14:textId="77777777" w:rsidR="00A25EA1" w:rsidRPr="003D3BB0" w:rsidRDefault="00A25EA1" w:rsidP="000C7A7E">
      <w:pPr>
        <w:numPr>
          <w:ilvl w:val="0"/>
          <w:numId w:val="232"/>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OWN DISABILITY, INJURY OR ILLNESS </w:t>
      </w:r>
    </w:p>
    <w:p w14:paraId="07E1FA22" w14:textId="014FF1A8"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To allow the analysis of reasons for unavailability for work. The different reasons can indicate different levels of attachment to the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market.</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This is asked of people who are not employed and not available to work, whether they are seeking or not. </w:t>
      </w:r>
    </w:p>
    <w:p w14:paraId="03458D6C" w14:textId="7A6A146C" w:rsidR="00A25EA1" w:rsidRPr="003D3BB0" w:rsidRDefault="00215B9B" w:rsidP="00E65C68">
      <w:pPr>
        <w:tabs>
          <w:tab w:val="left" w:pos="1418"/>
        </w:tabs>
        <w:spacing w:before="240"/>
        <w:jc w:val="both"/>
        <w:rPr>
          <w:rFonts w:ascii="Bookman Old Style" w:hAnsi="Bookman Old Style"/>
          <w:i/>
          <w:iCs/>
          <w:sz w:val="24"/>
          <w:szCs w:val="24"/>
        </w:rPr>
      </w:pPr>
      <w:r w:rsidRPr="003D3BB0">
        <w:rPr>
          <w:rFonts w:ascii="Bookman Old Style" w:hAnsi="Bookman Old Style"/>
          <w:b/>
          <w:bCs/>
          <w:i/>
          <w:iCs/>
          <w:sz w:val="24"/>
          <w:szCs w:val="24"/>
          <w:lang w:val="en-US"/>
        </w:rPr>
        <w:t>Q15</w:t>
      </w:r>
      <w:r w:rsidR="00A25EA1" w:rsidRPr="003D3BB0">
        <w:rPr>
          <w:rFonts w:ascii="Bookman Old Style" w:hAnsi="Bookman Old Style"/>
          <w:i/>
          <w:iCs/>
          <w:sz w:val="24"/>
          <w:szCs w:val="24"/>
          <w:lang w:val="en-US"/>
        </w:rPr>
        <w:t xml:space="preserve"> </w:t>
      </w:r>
      <w:r w:rsidR="00E65C68" w:rsidRPr="003D3BB0">
        <w:rPr>
          <w:rFonts w:ascii="Bookman Old Style" w:hAnsi="Bookman Old Style"/>
          <w:i/>
          <w:iCs/>
          <w:sz w:val="24"/>
          <w:szCs w:val="24"/>
          <w:lang w:val="en-US"/>
        </w:rPr>
        <w:t xml:space="preserve">Which of the following best describes what (you/NAME) (are/is) mainly doing at present? </w:t>
      </w:r>
      <w:r w:rsidR="00E65C68" w:rsidRPr="003D3BB0">
        <w:rPr>
          <w:rFonts w:ascii="Bookman Old Style" w:hAnsi="Bookman Old Style"/>
          <w:i/>
          <w:iCs/>
          <w:sz w:val="24"/>
          <w:szCs w:val="24"/>
        </w:rPr>
        <w:t>Read</w:t>
      </w:r>
    </w:p>
    <w:p w14:paraId="1E4F1C03" w14:textId="77777777" w:rsidR="00A25EA1" w:rsidRPr="003D3BB0" w:rsidRDefault="00A25EA1" w:rsidP="000C7A7E">
      <w:pPr>
        <w:numPr>
          <w:ilvl w:val="0"/>
          <w:numId w:val="233"/>
        </w:numPr>
        <w:tabs>
          <w:tab w:val="left" w:pos="1418"/>
        </w:tabs>
        <w:jc w:val="both"/>
        <w:rPr>
          <w:rFonts w:ascii="Bookman Old Style" w:hAnsi="Bookman Old Style"/>
          <w:sz w:val="24"/>
          <w:szCs w:val="24"/>
        </w:rPr>
      </w:pPr>
      <w:proofErr w:type="spellStart"/>
      <w:r w:rsidRPr="003D3BB0">
        <w:rPr>
          <w:rFonts w:ascii="Bookman Old Style" w:hAnsi="Bookman Old Style"/>
          <w:sz w:val="24"/>
          <w:szCs w:val="24"/>
        </w:rPr>
        <w:t>Studying</w:t>
      </w:r>
      <w:proofErr w:type="spellEnd"/>
      <w:r w:rsidRPr="003D3BB0">
        <w:rPr>
          <w:rFonts w:ascii="Bookman Old Style" w:hAnsi="Bookman Old Style"/>
          <w:sz w:val="24"/>
          <w:szCs w:val="24"/>
        </w:rPr>
        <w:t xml:space="preserve"> or training </w:t>
      </w:r>
    </w:p>
    <w:p w14:paraId="5BF26646" w14:textId="77777777" w:rsidR="00A25EA1" w:rsidRPr="003D3BB0" w:rsidRDefault="00A25EA1" w:rsidP="000C7A7E">
      <w:pPr>
        <w:numPr>
          <w:ilvl w:val="0"/>
          <w:numId w:val="233"/>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Engaged in household or family responsibilities </w:t>
      </w:r>
    </w:p>
    <w:p w14:paraId="7D4A6B56" w14:textId="77777777" w:rsidR="00A25EA1" w:rsidRPr="003D3BB0" w:rsidRDefault="00A25EA1" w:rsidP="000C7A7E">
      <w:pPr>
        <w:numPr>
          <w:ilvl w:val="0"/>
          <w:numId w:val="233"/>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Farming or fishing to produce foodstuff for the family </w:t>
      </w:r>
    </w:p>
    <w:p w14:paraId="2B04AF44" w14:textId="77777777" w:rsidR="00A25EA1" w:rsidRPr="003D3BB0" w:rsidRDefault="00A25EA1" w:rsidP="000C7A7E">
      <w:pPr>
        <w:numPr>
          <w:ilvl w:val="0"/>
          <w:numId w:val="233"/>
        </w:numPr>
        <w:tabs>
          <w:tab w:val="left" w:pos="1418"/>
        </w:tabs>
        <w:jc w:val="both"/>
        <w:rPr>
          <w:rFonts w:ascii="Bookman Old Style" w:hAnsi="Bookman Old Style"/>
          <w:sz w:val="24"/>
          <w:szCs w:val="24"/>
        </w:rPr>
      </w:pPr>
      <w:proofErr w:type="spellStart"/>
      <w:r w:rsidRPr="003D3BB0">
        <w:rPr>
          <w:rFonts w:ascii="Bookman Old Style" w:hAnsi="Bookman Old Style"/>
          <w:sz w:val="24"/>
          <w:szCs w:val="24"/>
        </w:rPr>
        <w:t>Retired</w:t>
      </w:r>
      <w:proofErr w:type="spellEnd"/>
      <w:r w:rsidRPr="003D3BB0">
        <w:rPr>
          <w:rFonts w:ascii="Bookman Old Style" w:hAnsi="Bookman Old Style"/>
          <w:sz w:val="24"/>
          <w:szCs w:val="24"/>
        </w:rPr>
        <w:t xml:space="preserve"> or </w:t>
      </w:r>
      <w:proofErr w:type="spellStart"/>
      <w:r w:rsidRPr="003D3BB0">
        <w:rPr>
          <w:rFonts w:ascii="Bookman Old Style" w:hAnsi="Bookman Old Style"/>
          <w:sz w:val="24"/>
          <w:szCs w:val="24"/>
        </w:rPr>
        <w:t>pensioner</w:t>
      </w:r>
      <w:proofErr w:type="spellEnd"/>
      <w:r w:rsidRPr="003D3BB0">
        <w:rPr>
          <w:rFonts w:ascii="Bookman Old Style" w:hAnsi="Bookman Old Style"/>
          <w:sz w:val="24"/>
          <w:szCs w:val="24"/>
        </w:rPr>
        <w:t xml:space="preserve"> </w:t>
      </w:r>
    </w:p>
    <w:p w14:paraId="6DC48244" w14:textId="77777777" w:rsidR="00A25EA1" w:rsidRPr="003D3BB0" w:rsidRDefault="00A25EA1" w:rsidP="000C7A7E">
      <w:pPr>
        <w:numPr>
          <w:ilvl w:val="0"/>
          <w:numId w:val="233"/>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With a long-term illness, injury or disability </w:t>
      </w:r>
    </w:p>
    <w:p w14:paraId="26C65E3F" w14:textId="77777777" w:rsidR="00A25EA1" w:rsidRPr="003D3BB0" w:rsidRDefault="00A25EA1" w:rsidP="000C7A7E">
      <w:pPr>
        <w:numPr>
          <w:ilvl w:val="0"/>
          <w:numId w:val="233"/>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Doing volunteering, community or charity work </w:t>
      </w:r>
    </w:p>
    <w:p w14:paraId="231A4DF6" w14:textId="77777777" w:rsidR="000C7A7E" w:rsidRPr="003D3BB0" w:rsidRDefault="00A25EA1" w:rsidP="000C7A7E">
      <w:pPr>
        <w:numPr>
          <w:ilvl w:val="0"/>
          <w:numId w:val="233"/>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Engaged in cultural or leisure activities </w:t>
      </w:r>
    </w:p>
    <w:p w14:paraId="432D9D40" w14:textId="77777777" w:rsidR="00A25EA1" w:rsidRPr="003D3BB0" w:rsidRDefault="00A25EA1" w:rsidP="000C7A7E">
      <w:pPr>
        <w:numPr>
          <w:ilvl w:val="0"/>
          <w:numId w:val="233"/>
        </w:numPr>
        <w:tabs>
          <w:tab w:val="left" w:pos="1418"/>
        </w:tabs>
        <w:jc w:val="both"/>
        <w:rPr>
          <w:rFonts w:ascii="Bookman Old Style" w:hAnsi="Bookman Old Style"/>
          <w:sz w:val="24"/>
          <w:szCs w:val="24"/>
        </w:rPr>
      </w:pPr>
      <w:proofErr w:type="spellStart"/>
      <w:r w:rsidRPr="003D3BB0">
        <w:rPr>
          <w:rFonts w:ascii="Bookman Old Style" w:hAnsi="Bookman Old Style"/>
          <w:sz w:val="24"/>
          <w:szCs w:val="24"/>
        </w:rPr>
        <w:t>Other</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specify</w:t>
      </w:r>
      <w:proofErr w:type="spellEnd"/>
      <w:r w:rsidRPr="003D3BB0">
        <w:rPr>
          <w:rFonts w:ascii="Bookman Old Style" w:hAnsi="Bookman Old Style"/>
          <w:sz w:val="24"/>
          <w:szCs w:val="24"/>
        </w:rPr>
        <w:t xml:space="preserve">) </w:t>
      </w:r>
    </w:p>
    <w:p w14:paraId="47F673A5" w14:textId="4D6C3063" w:rsidR="00A25EA1" w:rsidRPr="003D3BB0" w:rsidRDefault="00A25EA1" w:rsidP="00A25EA1">
      <w:pPr>
        <w:tabs>
          <w:tab w:val="left" w:pos="1418"/>
        </w:tabs>
        <w:spacing w:before="240"/>
        <w:jc w:val="both"/>
        <w:rPr>
          <w:ins w:id="1404" w:author="Happiness" w:date="2023-05-07T15:07:00Z"/>
          <w:rFonts w:ascii="Bookman Old Style" w:hAnsi="Bookman Old Style"/>
          <w:sz w:val="24"/>
          <w:szCs w:val="24"/>
          <w:lang w:val="en-US"/>
        </w:rPr>
      </w:pPr>
      <w:r w:rsidRPr="003D3BB0">
        <w:rPr>
          <w:rFonts w:ascii="Bookman Old Style" w:hAnsi="Bookman Old Style"/>
          <w:sz w:val="24"/>
          <w:szCs w:val="24"/>
          <w:lang w:val="en-US"/>
        </w:rPr>
        <w:t xml:space="preserve">It may be compared with the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Force Status classification to identify groups who self-identify differently but are nonetheless engaged in the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market (as identified in the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force status classification). The list of categories could be added to depending on national interest and relevance of </w:t>
      </w:r>
      <w:r w:rsidRPr="003D3BB0">
        <w:rPr>
          <w:rFonts w:ascii="Bookman Old Style" w:hAnsi="Bookman Old Style"/>
          <w:sz w:val="24"/>
          <w:szCs w:val="24"/>
          <w:lang w:val="en-US"/>
        </w:rPr>
        <w:lastRenderedPageBreak/>
        <w:t>categories. Care is needed to keep the list at a reasonable length as it will be read out to the respondent.</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This is a self-perception question. It should reflect which category the respondent feels best describes what they mainly do. It could be the activity they spend most time on or the activity they feel is most important but should in general be reported as their self-perception.</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The notion of “at present” is to be interpreted as understood by the respondent. There is no pre-defined reference period in the past.</w:t>
      </w:r>
    </w:p>
    <w:p w14:paraId="5F2F17AB" w14:textId="1D237820" w:rsidR="00CD4D5A" w:rsidRPr="003D3BB0" w:rsidRDefault="00CD4D5A" w:rsidP="00CD4D5A">
      <w:pPr>
        <w:pStyle w:val="Heading2"/>
        <w:rPr>
          <w:ins w:id="1405" w:author="Happiness" w:date="2023-05-07T15:09:00Z"/>
          <w:rFonts w:ascii="Bookman Old Style" w:hAnsi="Bookman Old Style"/>
          <w:sz w:val="24"/>
          <w:szCs w:val="24"/>
          <w:lang w:val="en-US"/>
          <w:rPrChange w:id="1406" w:author="pachalo chizala" w:date="2023-05-07T19:13:00Z">
            <w:rPr>
              <w:ins w:id="1407" w:author="Happiness" w:date="2023-05-07T15:09:00Z"/>
              <w:lang w:val="en-US"/>
            </w:rPr>
          </w:rPrChange>
        </w:rPr>
      </w:pPr>
      <w:bookmarkStart w:id="1408" w:name="_Toc146275384"/>
      <w:bookmarkStart w:id="1409" w:name="_Toc146277099"/>
      <w:ins w:id="1410" w:author="Happiness" w:date="2023-05-07T15:07:00Z">
        <w:r w:rsidRPr="003D3BB0">
          <w:rPr>
            <w:rFonts w:ascii="Bookman Old Style" w:hAnsi="Bookman Old Style"/>
            <w:sz w:val="24"/>
            <w:szCs w:val="24"/>
            <w:lang w:val="en-US"/>
          </w:rPr>
          <w:t>ELIGIBILITY</w:t>
        </w:r>
      </w:ins>
      <w:bookmarkEnd w:id="1408"/>
      <w:bookmarkEnd w:id="1409"/>
    </w:p>
    <w:p w14:paraId="1AC8D7DE" w14:textId="4E23764C" w:rsidR="00CD4D5A" w:rsidRPr="003D3BB0" w:rsidRDefault="00CD4D5A" w:rsidP="00CD4D5A">
      <w:pPr>
        <w:rPr>
          <w:ins w:id="1411" w:author="Happiness" w:date="2023-05-07T15:31:00Z"/>
          <w:rFonts w:ascii="Bookman Old Style" w:hAnsi="Bookman Old Style"/>
          <w:sz w:val="24"/>
          <w:szCs w:val="24"/>
          <w:lang w:val="en-US"/>
          <w:rPrChange w:id="1412" w:author="pachalo chizala" w:date="2023-05-07T19:13:00Z">
            <w:rPr>
              <w:ins w:id="1413" w:author="Happiness" w:date="2023-05-07T15:31:00Z"/>
              <w:lang w:val="en-US"/>
            </w:rPr>
          </w:rPrChange>
        </w:rPr>
      </w:pPr>
      <w:ins w:id="1414" w:author="Happiness" w:date="2023-05-07T15:09:00Z">
        <w:r w:rsidRPr="003D3BB0">
          <w:rPr>
            <w:rFonts w:ascii="Bookman Old Style" w:hAnsi="Bookman Old Style"/>
            <w:sz w:val="24"/>
            <w:szCs w:val="24"/>
            <w:lang w:val="en-US"/>
            <w:rPrChange w:id="1415" w:author="pachalo chizala" w:date="2023-05-07T19:13:00Z">
              <w:rPr>
                <w:lang w:val="en-US"/>
              </w:rPr>
            </w:rPrChange>
          </w:rPr>
          <w:t>INTERVIEWER READ:  The next questions ask about barriers that </w:t>
        </w:r>
      </w:ins>
      <w:ins w:id="1416" w:author="Happiness" w:date="2023-05-07T15:30:00Z">
        <w:r w:rsidR="00783D17" w:rsidRPr="003D3BB0">
          <w:rPr>
            <w:rFonts w:ascii="Bookman Old Style" w:hAnsi="Bookman Old Style"/>
            <w:sz w:val="24"/>
            <w:szCs w:val="24"/>
            <w:lang w:val="en-US"/>
            <w:rPrChange w:id="1417" w:author="pachalo chizala" w:date="2023-05-07T19:13:00Z">
              <w:rPr>
                <w:lang w:val="en-US"/>
              </w:rPr>
            </w:rPrChange>
          </w:rPr>
          <w:t>(</w:t>
        </w:r>
      </w:ins>
      <w:ins w:id="1418" w:author="Happiness" w:date="2023-05-07T15:09:00Z">
        <w:r w:rsidRPr="003D3BB0">
          <w:rPr>
            <w:rFonts w:ascii="Bookman Old Style" w:hAnsi="Bookman Old Style"/>
            <w:sz w:val="24"/>
            <w:szCs w:val="24"/>
            <w:lang w:val="en-US"/>
            <w:rPrChange w:id="1419" w:author="pachalo chizala" w:date="2023-05-07T19:13:00Z">
              <w:rPr>
                <w:lang w:val="en-US"/>
              </w:rPr>
            </w:rPrChange>
          </w:rPr>
          <w:t>you</w:t>
        </w:r>
      </w:ins>
      <w:ins w:id="1420" w:author="Happiness" w:date="2023-05-07T15:30:00Z">
        <w:r w:rsidR="00783D17" w:rsidRPr="003D3BB0">
          <w:rPr>
            <w:rFonts w:ascii="Bookman Old Style" w:hAnsi="Bookman Old Style"/>
            <w:sz w:val="24"/>
            <w:szCs w:val="24"/>
            <w:lang w:val="en-US"/>
            <w:rPrChange w:id="1421" w:author="pachalo chizala" w:date="2023-05-07T19:13:00Z">
              <w:rPr>
                <w:lang w:val="en-US"/>
              </w:rPr>
            </w:rPrChange>
          </w:rPr>
          <w:t>/NAME</w:t>
        </w:r>
      </w:ins>
      <w:ins w:id="1422" w:author="Happiness" w:date="2023-05-07T15:09:00Z">
        <w:r w:rsidRPr="003D3BB0">
          <w:rPr>
            <w:rFonts w:ascii="Bookman Old Style" w:hAnsi="Bookman Old Style"/>
            <w:sz w:val="24"/>
            <w:szCs w:val="24"/>
            <w:lang w:val="en-US"/>
            <w:rPrChange w:id="1423" w:author="pachalo chizala" w:date="2023-05-07T19:13:00Z">
              <w:rPr>
                <w:lang w:val="en-US"/>
              </w:rPr>
            </w:rPrChange>
          </w:rPr>
          <w:t xml:space="preserve">) may face in the </w:t>
        </w:r>
        <w:proofErr w:type="spellStart"/>
        <w:r w:rsidRPr="003D3BB0">
          <w:rPr>
            <w:rFonts w:ascii="Bookman Old Style" w:hAnsi="Bookman Old Style"/>
            <w:sz w:val="24"/>
            <w:szCs w:val="24"/>
            <w:lang w:val="en-US"/>
            <w:rPrChange w:id="1424" w:author="pachalo chizala" w:date="2023-05-07T19:13:00Z">
              <w:rPr>
                <w:lang w:val="en-US"/>
              </w:rPr>
            </w:rPrChange>
          </w:rPr>
          <w:t>labour</w:t>
        </w:r>
        <w:proofErr w:type="spellEnd"/>
        <w:r w:rsidRPr="003D3BB0">
          <w:rPr>
            <w:rFonts w:ascii="Bookman Old Style" w:hAnsi="Bookman Old Style"/>
            <w:sz w:val="24"/>
            <w:szCs w:val="24"/>
            <w:lang w:val="en-US"/>
            <w:rPrChange w:id="1425" w:author="pachalo chizala" w:date="2023-05-07T19:13:00Z">
              <w:rPr>
                <w:lang w:val="en-US"/>
              </w:rPr>
            </w:rPrChange>
          </w:rPr>
          <w:t xml:space="preserve"> market because of the functional difficulties </w:t>
        </w:r>
      </w:ins>
      <w:ins w:id="1426" w:author="Happiness" w:date="2023-05-07T15:31:00Z">
        <w:r w:rsidR="00783D17" w:rsidRPr="003D3BB0">
          <w:rPr>
            <w:rFonts w:ascii="Bookman Old Style" w:hAnsi="Bookman Old Style"/>
            <w:sz w:val="24"/>
            <w:szCs w:val="24"/>
            <w:lang w:val="en-US"/>
            <w:rPrChange w:id="1427" w:author="pachalo chizala" w:date="2023-05-07T19:13:00Z">
              <w:rPr>
                <w:lang w:val="en-US"/>
              </w:rPr>
            </w:rPrChange>
          </w:rPr>
          <w:t>(</w:t>
        </w:r>
      </w:ins>
      <w:ins w:id="1428" w:author="Happiness" w:date="2023-05-07T15:09:00Z">
        <w:r w:rsidRPr="003D3BB0">
          <w:rPr>
            <w:rFonts w:ascii="Bookman Old Style" w:hAnsi="Bookman Old Style"/>
            <w:sz w:val="24"/>
            <w:szCs w:val="24"/>
            <w:lang w:val="en-US"/>
            <w:rPrChange w:id="1429" w:author="pachalo chizala" w:date="2023-05-07T19:13:00Z">
              <w:rPr>
                <w:lang w:val="en-US"/>
              </w:rPr>
            </w:rPrChange>
          </w:rPr>
          <w:t>you</w:t>
        </w:r>
      </w:ins>
      <w:ins w:id="1430" w:author="Happiness" w:date="2023-05-07T15:31:00Z">
        <w:r w:rsidR="00783D17" w:rsidRPr="003D3BB0">
          <w:rPr>
            <w:rFonts w:ascii="Bookman Old Style" w:hAnsi="Bookman Old Style"/>
            <w:sz w:val="24"/>
            <w:szCs w:val="24"/>
            <w:lang w:val="en-US"/>
            <w:rPrChange w:id="1431" w:author="pachalo chizala" w:date="2023-05-07T19:13:00Z">
              <w:rPr>
                <w:lang w:val="en-US"/>
              </w:rPr>
            </w:rPrChange>
          </w:rPr>
          <w:t>/NAME</w:t>
        </w:r>
      </w:ins>
      <w:ins w:id="1432" w:author="Happiness" w:date="2023-05-07T15:09:00Z">
        <w:r w:rsidRPr="003D3BB0">
          <w:rPr>
            <w:rFonts w:ascii="Bookman Old Style" w:hAnsi="Bookman Old Style"/>
            <w:sz w:val="24"/>
            <w:szCs w:val="24"/>
            <w:lang w:val="en-US"/>
            <w:rPrChange w:id="1433" w:author="pachalo chizala" w:date="2023-05-07T19:13:00Z">
              <w:rPr>
                <w:lang w:val="en-US"/>
              </w:rPr>
            </w:rPrChange>
          </w:rPr>
          <w:t>)</w:t>
        </w:r>
      </w:ins>
      <w:ins w:id="1434" w:author="Happiness" w:date="2023-05-07T15:31:00Z">
        <w:r w:rsidR="00783D17" w:rsidRPr="003D3BB0">
          <w:rPr>
            <w:rFonts w:ascii="Bookman Old Style" w:hAnsi="Bookman Old Style"/>
            <w:sz w:val="24"/>
            <w:szCs w:val="24"/>
            <w:lang w:val="en-US"/>
            <w:rPrChange w:id="1435" w:author="pachalo chizala" w:date="2023-05-07T19:13:00Z">
              <w:rPr>
                <w:lang w:val="en-US"/>
              </w:rPr>
            </w:rPrChange>
          </w:rPr>
          <w:t xml:space="preserve"> </w:t>
        </w:r>
      </w:ins>
      <w:ins w:id="1436" w:author="Happiness" w:date="2023-05-07T15:09:00Z">
        <w:r w:rsidRPr="003D3BB0">
          <w:rPr>
            <w:rFonts w:ascii="Bookman Old Style" w:hAnsi="Bookman Old Style"/>
            <w:sz w:val="24"/>
            <w:szCs w:val="24"/>
            <w:lang w:val="en-US"/>
            <w:rPrChange w:id="1437" w:author="pachalo chizala" w:date="2023-05-07T19:13:00Z">
              <w:rPr>
                <w:lang w:val="en-US"/>
              </w:rPr>
            </w:rPrChange>
          </w:rPr>
          <w:t>have in doing certain activities …</w:t>
        </w:r>
      </w:ins>
    </w:p>
    <w:p w14:paraId="3BD8162D" w14:textId="77777777" w:rsidR="00783D17" w:rsidRPr="003D3BB0" w:rsidRDefault="00783D17" w:rsidP="00CD4D5A">
      <w:pPr>
        <w:rPr>
          <w:ins w:id="1438" w:author="Happiness" w:date="2023-05-07T15:31:00Z"/>
          <w:rFonts w:ascii="Bookman Old Style" w:hAnsi="Bookman Old Style"/>
          <w:sz w:val="24"/>
          <w:szCs w:val="24"/>
          <w:lang w:val="en-US"/>
          <w:rPrChange w:id="1439" w:author="pachalo chizala" w:date="2023-05-07T19:13:00Z">
            <w:rPr>
              <w:ins w:id="1440" w:author="Happiness" w:date="2023-05-07T15:31:00Z"/>
              <w:lang w:val="en-US"/>
            </w:rPr>
          </w:rPrChange>
        </w:rPr>
      </w:pPr>
    </w:p>
    <w:p w14:paraId="74F41637" w14:textId="14EE1EAC" w:rsidR="00F51956" w:rsidRPr="003D3BB0" w:rsidRDefault="00DF495C" w:rsidP="00CD4D5A">
      <w:pPr>
        <w:rPr>
          <w:ins w:id="1441" w:author="pachalo chizala" w:date="2023-05-07T19:16:00Z"/>
          <w:rFonts w:ascii="Bookman Old Style" w:hAnsi="Bookman Old Style" w:cs="Arial"/>
          <w:i/>
          <w:sz w:val="24"/>
          <w:szCs w:val="24"/>
          <w:lang w:val="en-US"/>
        </w:rPr>
      </w:pPr>
      <w:ins w:id="1442" w:author="pachalo chizala" w:date="2023-05-07T19:14:00Z">
        <w:r w:rsidRPr="003D3BB0">
          <w:rPr>
            <w:rFonts w:ascii="Bookman Old Style" w:hAnsi="Bookman Old Style" w:cs="Arial"/>
            <w:b/>
            <w:bCs/>
            <w:i/>
            <w:sz w:val="24"/>
            <w:szCs w:val="24"/>
            <w:lang w:val="en-US"/>
            <w:rPrChange w:id="1443" w:author="pachalo chizala" w:date="2023-05-07T19:14:00Z">
              <w:rPr>
                <w:rFonts w:asciiTheme="minorHAnsi" w:hAnsiTheme="minorHAnsi" w:cstheme="minorHAnsi"/>
                <w:b/>
                <w:bCs/>
                <w:iCs/>
                <w:szCs w:val="22"/>
              </w:rPr>
            </w:rPrChange>
          </w:rPr>
          <w:t>EBR_1</w:t>
        </w:r>
      </w:ins>
      <w:ins w:id="1444" w:author="Happiness" w:date="2023-05-07T15:16:00Z">
        <w:del w:id="1445" w:author="pachalo chizala" w:date="2023-05-07T19:14:00Z">
          <w:r w:rsidR="00F51956" w:rsidRPr="003D3BB0" w:rsidDel="00DF495C">
            <w:rPr>
              <w:rFonts w:ascii="Bookman Old Style" w:hAnsi="Bookman Old Style" w:cs="Arial"/>
              <w:b/>
              <w:bCs/>
              <w:i/>
              <w:sz w:val="24"/>
              <w:szCs w:val="24"/>
              <w:lang w:val="en-US"/>
              <w:rPrChange w:id="1446" w:author="pachalo chizala" w:date="2023-05-07T19:14:00Z">
                <w:rPr>
                  <w:lang w:val="en-US"/>
                </w:rPr>
              </w:rPrChange>
            </w:rPr>
            <w:delText>R01</w:delText>
          </w:r>
        </w:del>
      </w:ins>
      <w:ins w:id="1447" w:author="Happiness" w:date="2023-05-07T15:31:00Z">
        <w:r w:rsidR="00783D17" w:rsidRPr="003D3BB0">
          <w:rPr>
            <w:rFonts w:ascii="Bookman Old Style" w:hAnsi="Bookman Old Style" w:cs="Arial"/>
            <w:i/>
            <w:sz w:val="24"/>
            <w:szCs w:val="24"/>
            <w:lang w:val="en-US"/>
            <w:rPrChange w:id="1448" w:author="pachalo chizala" w:date="2023-05-07T19:14:00Z">
              <w:rPr>
                <w:lang w:val="en-US"/>
              </w:rPr>
            </w:rPrChange>
          </w:rPr>
          <w:t>.</w:t>
        </w:r>
      </w:ins>
      <w:ins w:id="1449" w:author="Happiness" w:date="2023-05-07T15:16:00Z">
        <w:r w:rsidR="00F51956" w:rsidRPr="003D3BB0">
          <w:rPr>
            <w:rFonts w:ascii="Bookman Old Style" w:hAnsi="Bookman Old Style" w:cs="Arial"/>
            <w:i/>
            <w:sz w:val="24"/>
            <w:szCs w:val="24"/>
            <w:lang w:val="en-US"/>
            <w:rPrChange w:id="1450" w:author="pachalo chizala" w:date="2023-05-07T19:14:00Z">
              <w:rPr>
                <w:lang w:val="en-US"/>
              </w:rPr>
            </w:rPrChange>
          </w:rPr>
          <w:t>Which of the following factors would make it more likely for </w:t>
        </w:r>
      </w:ins>
      <w:ins w:id="1451" w:author="Happiness" w:date="2023-05-07T15:32:00Z">
        <w:r w:rsidR="00B742E4" w:rsidRPr="003D3BB0">
          <w:rPr>
            <w:rFonts w:ascii="Bookman Old Style" w:hAnsi="Bookman Old Style" w:cs="Arial"/>
            <w:i/>
            <w:sz w:val="24"/>
            <w:szCs w:val="24"/>
            <w:lang w:val="en-US"/>
            <w:rPrChange w:id="1452" w:author="pachalo chizala" w:date="2023-05-07T19:14:00Z">
              <w:rPr>
                <w:lang w:val="en-US"/>
              </w:rPr>
            </w:rPrChange>
          </w:rPr>
          <w:t>(</w:t>
        </w:r>
      </w:ins>
      <w:ins w:id="1453" w:author="Happiness" w:date="2023-05-07T15:16:00Z">
        <w:r w:rsidR="00F51956" w:rsidRPr="003D3BB0">
          <w:rPr>
            <w:rFonts w:ascii="Bookman Old Style" w:hAnsi="Bookman Old Style" w:cs="Arial"/>
            <w:i/>
            <w:sz w:val="24"/>
            <w:szCs w:val="24"/>
            <w:lang w:val="en-US"/>
            <w:rPrChange w:id="1454" w:author="pachalo chizala" w:date="2023-05-07T19:14:00Z">
              <w:rPr>
                <w:lang w:val="en-US"/>
              </w:rPr>
            </w:rPrChange>
          </w:rPr>
          <w:t>you</w:t>
        </w:r>
      </w:ins>
      <w:ins w:id="1455" w:author="Happiness" w:date="2023-05-07T15:31:00Z">
        <w:r w:rsidR="00B742E4" w:rsidRPr="003D3BB0">
          <w:rPr>
            <w:rFonts w:ascii="Bookman Old Style" w:hAnsi="Bookman Old Style" w:cs="Arial"/>
            <w:i/>
            <w:sz w:val="24"/>
            <w:szCs w:val="24"/>
            <w:lang w:val="en-US"/>
            <w:rPrChange w:id="1456" w:author="pachalo chizala" w:date="2023-05-07T19:14:00Z">
              <w:rPr>
                <w:lang w:val="en-US"/>
              </w:rPr>
            </w:rPrChange>
          </w:rPr>
          <w:t>/NAME</w:t>
        </w:r>
      </w:ins>
      <w:ins w:id="1457" w:author="Happiness" w:date="2023-05-07T15:16:00Z">
        <w:r w:rsidR="00F51956" w:rsidRPr="003D3BB0">
          <w:rPr>
            <w:rFonts w:ascii="Bookman Old Style" w:hAnsi="Bookman Old Style" w:cs="Arial"/>
            <w:i/>
            <w:sz w:val="24"/>
            <w:szCs w:val="24"/>
            <w:lang w:val="en-US"/>
            <w:rPrChange w:id="1458" w:author="pachalo chizala" w:date="2023-05-07T19:14:00Z">
              <w:rPr>
                <w:lang w:val="en-US"/>
              </w:rPr>
            </w:rPrChange>
          </w:rPr>
          <w:t>) to seek or find a job…?</w:t>
        </w:r>
      </w:ins>
    </w:p>
    <w:p w14:paraId="7F112CDB" w14:textId="77777777" w:rsidR="004C6D3F" w:rsidRPr="003D3BB0" w:rsidRDefault="004C6D3F">
      <w:pPr>
        <w:pStyle w:val="ListParagraph"/>
        <w:numPr>
          <w:ilvl w:val="0"/>
          <w:numId w:val="247"/>
        </w:numPr>
        <w:rPr>
          <w:ins w:id="1459" w:author="pachalo chizala" w:date="2023-05-07T19:17:00Z"/>
          <w:rFonts w:ascii="Bookman Old Style" w:hAnsi="Bookman Old Style" w:cs="Arial"/>
          <w:iCs/>
          <w:sz w:val="24"/>
          <w:szCs w:val="24"/>
          <w:rPrChange w:id="1460" w:author="pachalo chizala" w:date="2023-05-07T19:18:00Z">
            <w:rPr>
              <w:ins w:id="1461" w:author="pachalo chizala" w:date="2023-05-07T19:17:00Z"/>
            </w:rPr>
          </w:rPrChange>
        </w:rPr>
        <w:pPrChange w:id="1462" w:author="pachalo chizala" w:date="2023-05-07T19:18:00Z">
          <w:pPr/>
        </w:pPrChange>
      </w:pPr>
      <w:ins w:id="1463" w:author="pachalo chizala" w:date="2023-05-07T19:17:00Z">
        <w:r w:rsidRPr="003D3BB0">
          <w:rPr>
            <w:rFonts w:ascii="Bookman Old Style" w:hAnsi="Bookman Old Style" w:cs="Arial"/>
            <w:iCs/>
            <w:sz w:val="24"/>
            <w:szCs w:val="24"/>
            <w:rPrChange w:id="1464" w:author="pachalo chizala" w:date="2023-05-07T19:18:00Z">
              <w:rPr/>
            </w:rPrChange>
          </w:rPr>
          <w:t>Getting higher qualifications, training, skills, experience</w:t>
        </w:r>
      </w:ins>
    </w:p>
    <w:p w14:paraId="50F2CCB6" w14:textId="77777777" w:rsidR="004C6D3F" w:rsidRPr="003D3BB0" w:rsidRDefault="004C6D3F">
      <w:pPr>
        <w:pStyle w:val="ListParagraph"/>
        <w:numPr>
          <w:ilvl w:val="0"/>
          <w:numId w:val="247"/>
        </w:numPr>
        <w:rPr>
          <w:ins w:id="1465" w:author="pachalo chizala" w:date="2023-05-07T19:17:00Z"/>
          <w:rFonts w:ascii="Bookman Old Style" w:hAnsi="Bookman Old Style" w:cs="Arial"/>
          <w:iCs/>
          <w:sz w:val="24"/>
          <w:szCs w:val="24"/>
          <w:rPrChange w:id="1466" w:author="pachalo chizala" w:date="2023-05-07T19:18:00Z">
            <w:rPr>
              <w:ins w:id="1467" w:author="pachalo chizala" w:date="2023-05-07T19:17:00Z"/>
            </w:rPr>
          </w:rPrChange>
        </w:rPr>
        <w:pPrChange w:id="1468" w:author="pachalo chizala" w:date="2023-05-07T19:18:00Z">
          <w:pPr/>
        </w:pPrChange>
      </w:pPr>
      <w:ins w:id="1469" w:author="pachalo chizala" w:date="2023-05-07T19:17:00Z">
        <w:r w:rsidRPr="003D3BB0">
          <w:rPr>
            <w:rFonts w:ascii="Bookman Old Style" w:hAnsi="Bookman Old Style" w:cs="Arial"/>
            <w:iCs/>
            <w:sz w:val="24"/>
            <w:szCs w:val="24"/>
            <w:rPrChange w:id="1470" w:author="pachalo chizala" w:date="2023-05-07T19:18:00Z">
              <w:rPr/>
            </w:rPrChange>
          </w:rPr>
          <w:t>Availability of suitable transportation to and from workplace</w:t>
        </w:r>
      </w:ins>
    </w:p>
    <w:p w14:paraId="0DA44567" w14:textId="4CEAEC6E" w:rsidR="004C6D3F" w:rsidRPr="003D3BB0" w:rsidRDefault="004C6D3F">
      <w:pPr>
        <w:pStyle w:val="ListParagraph"/>
        <w:numPr>
          <w:ilvl w:val="0"/>
          <w:numId w:val="247"/>
        </w:numPr>
        <w:rPr>
          <w:ins w:id="1471" w:author="pachalo chizala" w:date="2023-05-07T19:17:00Z"/>
          <w:rFonts w:ascii="Bookman Old Style" w:hAnsi="Bookman Old Style" w:cs="Arial"/>
          <w:iCs/>
          <w:sz w:val="24"/>
          <w:szCs w:val="24"/>
          <w:rPrChange w:id="1472" w:author="pachalo chizala" w:date="2023-05-07T19:18:00Z">
            <w:rPr>
              <w:ins w:id="1473" w:author="pachalo chizala" w:date="2023-05-07T19:17:00Z"/>
            </w:rPr>
          </w:rPrChange>
        </w:rPr>
        <w:pPrChange w:id="1474" w:author="pachalo chizala" w:date="2023-05-07T19:18:00Z">
          <w:pPr/>
        </w:pPrChange>
      </w:pPr>
      <w:ins w:id="1475" w:author="pachalo chizala" w:date="2023-05-07T19:17:00Z">
        <w:r w:rsidRPr="003D3BB0">
          <w:rPr>
            <w:rFonts w:ascii="Bookman Old Style" w:hAnsi="Bookman Old Style" w:cs="Arial"/>
            <w:iCs/>
            <w:sz w:val="24"/>
            <w:szCs w:val="24"/>
            <w:rPrChange w:id="1476" w:author="pachalo chizala" w:date="2023-05-07T19:18:00Z">
              <w:rPr/>
            </w:rPrChange>
          </w:rPr>
          <w:t xml:space="preserve">Help in locating appropriate jobs </w:t>
        </w:r>
      </w:ins>
    </w:p>
    <w:p w14:paraId="72072761" w14:textId="77777777" w:rsidR="004C6D3F" w:rsidRPr="003D3BB0" w:rsidRDefault="004C6D3F">
      <w:pPr>
        <w:pStyle w:val="ListParagraph"/>
        <w:numPr>
          <w:ilvl w:val="0"/>
          <w:numId w:val="247"/>
        </w:numPr>
        <w:rPr>
          <w:ins w:id="1477" w:author="pachalo chizala" w:date="2023-05-07T19:17:00Z"/>
          <w:rFonts w:ascii="Bookman Old Style" w:hAnsi="Bookman Old Style" w:cs="Arial"/>
          <w:iCs/>
          <w:sz w:val="24"/>
          <w:szCs w:val="24"/>
          <w:rPrChange w:id="1478" w:author="pachalo chizala" w:date="2023-05-07T19:18:00Z">
            <w:rPr>
              <w:ins w:id="1479" w:author="pachalo chizala" w:date="2023-05-07T19:17:00Z"/>
            </w:rPr>
          </w:rPrChange>
        </w:rPr>
        <w:pPrChange w:id="1480" w:author="pachalo chizala" w:date="2023-05-07T19:18:00Z">
          <w:pPr/>
        </w:pPrChange>
      </w:pPr>
      <w:ins w:id="1481" w:author="pachalo chizala" w:date="2023-05-07T19:17:00Z">
        <w:r w:rsidRPr="003D3BB0">
          <w:rPr>
            <w:rFonts w:ascii="Bookman Old Style" w:hAnsi="Bookman Old Style" w:cs="Arial"/>
            <w:iCs/>
            <w:sz w:val="24"/>
            <w:szCs w:val="24"/>
            <w:rPrChange w:id="1482" w:author="pachalo chizala" w:date="2023-05-07T19:18:00Z">
              <w:rPr/>
            </w:rPrChange>
          </w:rPr>
          <w:t>More positive attitudes towards persons with disabilities</w:t>
        </w:r>
      </w:ins>
    </w:p>
    <w:p w14:paraId="177E9F77" w14:textId="77777777" w:rsidR="004C6D3F" w:rsidRPr="003D3BB0" w:rsidRDefault="004C6D3F">
      <w:pPr>
        <w:pStyle w:val="ListParagraph"/>
        <w:numPr>
          <w:ilvl w:val="0"/>
          <w:numId w:val="247"/>
        </w:numPr>
        <w:rPr>
          <w:ins w:id="1483" w:author="pachalo chizala" w:date="2023-05-07T19:17:00Z"/>
          <w:rFonts w:ascii="Bookman Old Style" w:hAnsi="Bookman Old Style" w:cs="Arial"/>
          <w:iCs/>
          <w:sz w:val="24"/>
          <w:szCs w:val="24"/>
          <w:rPrChange w:id="1484" w:author="pachalo chizala" w:date="2023-05-07T19:18:00Z">
            <w:rPr>
              <w:ins w:id="1485" w:author="pachalo chizala" w:date="2023-05-07T19:17:00Z"/>
            </w:rPr>
          </w:rPrChange>
        </w:rPr>
        <w:pPrChange w:id="1486" w:author="pachalo chizala" w:date="2023-05-07T19:18:00Z">
          <w:pPr/>
        </w:pPrChange>
      </w:pPr>
      <w:ins w:id="1487" w:author="pachalo chizala" w:date="2023-05-07T19:17:00Z">
        <w:r w:rsidRPr="003D3BB0">
          <w:rPr>
            <w:rFonts w:ascii="Bookman Old Style" w:hAnsi="Bookman Old Style" w:cs="Arial"/>
            <w:iCs/>
            <w:sz w:val="24"/>
            <w:szCs w:val="24"/>
            <w:rPrChange w:id="1488" w:author="pachalo chizala" w:date="2023-05-07T19:18:00Z">
              <w:rPr/>
            </w:rPrChange>
          </w:rPr>
          <w:t>Availability of special equipment or assistive devices</w:t>
        </w:r>
      </w:ins>
    </w:p>
    <w:p w14:paraId="6FB84902" w14:textId="77777777" w:rsidR="004C6D3F" w:rsidRPr="003D3BB0" w:rsidRDefault="004C6D3F">
      <w:pPr>
        <w:pStyle w:val="ListParagraph"/>
        <w:numPr>
          <w:ilvl w:val="0"/>
          <w:numId w:val="247"/>
        </w:numPr>
        <w:rPr>
          <w:ins w:id="1489" w:author="pachalo chizala" w:date="2023-05-07T19:17:00Z"/>
          <w:rFonts w:ascii="Bookman Old Style" w:hAnsi="Bookman Old Style" w:cs="Arial"/>
          <w:iCs/>
          <w:sz w:val="24"/>
          <w:szCs w:val="24"/>
          <w:rPrChange w:id="1490" w:author="pachalo chizala" w:date="2023-05-07T19:18:00Z">
            <w:rPr>
              <w:ins w:id="1491" w:author="pachalo chizala" w:date="2023-05-07T19:17:00Z"/>
            </w:rPr>
          </w:rPrChange>
        </w:rPr>
        <w:pPrChange w:id="1492" w:author="pachalo chizala" w:date="2023-05-07T19:18:00Z">
          <w:pPr/>
        </w:pPrChange>
      </w:pPr>
      <w:ins w:id="1493" w:author="pachalo chizala" w:date="2023-05-07T19:17:00Z">
        <w:r w:rsidRPr="003D3BB0">
          <w:rPr>
            <w:rFonts w:ascii="Bookman Old Style" w:hAnsi="Bookman Old Style" w:cs="Arial"/>
            <w:iCs/>
            <w:sz w:val="24"/>
            <w:szCs w:val="24"/>
            <w:rPrChange w:id="1494" w:author="pachalo chizala" w:date="2023-05-07T19:18:00Z">
              <w:rPr/>
            </w:rPrChange>
          </w:rPr>
          <w:t>Availability of more flexible work schedules or work tasks arrangements</w:t>
        </w:r>
      </w:ins>
    </w:p>
    <w:p w14:paraId="0BD5B516" w14:textId="77777777" w:rsidR="004C6D3F" w:rsidRPr="003D3BB0" w:rsidRDefault="004C6D3F">
      <w:pPr>
        <w:pStyle w:val="ListParagraph"/>
        <w:numPr>
          <w:ilvl w:val="0"/>
          <w:numId w:val="247"/>
        </w:numPr>
        <w:rPr>
          <w:ins w:id="1495" w:author="pachalo chizala" w:date="2023-05-07T19:17:00Z"/>
          <w:rFonts w:ascii="Bookman Old Style" w:hAnsi="Bookman Old Style" w:cs="Arial"/>
          <w:iCs/>
          <w:sz w:val="24"/>
          <w:szCs w:val="24"/>
          <w:rPrChange w:id="1496" w:author="pachalo chizala" w:date="2023-05-07T19:18:00Z">
            <w:rPr>
              <w:ins w:id="1497" w:author="pachalo chizala" w:date="2023-05-07T19:17:00Z"/>
            </w:rPr>
          </w:rPrChange>
        </w:rPr>
        <w:pPrChange w:id="1498" w:author="pachalo chizala" w:date="2023-05-07T19:18:00Z">
          <w:pPr/>
        </w:pPrChange>
      </w:pPr>
      <w:ins w:id="1499" w:author="pachalo chizala" w:date="2023-05-07T19:17:00Z">
        <w:r w:rsidRPr="003D3BB0">
          <w:rPr>
            <w:rFonts w:ascii="Bookman Old Style" w:hAnsi="Bookman Old Style" w:cs="Arial"/>
            <w:iCs/>
            <w:sz w:val="24"/>
            <w:szCs w:val="24"/>
            <w:rPrChange w:id="1500" w:author="pachalo chizala" w:date="2023-05-07T19:18:00Z">
              <w:rPr/>
            </w:rPrChange>
          </w:rPr>
          <w:t>Availability of a more accommodating workplace</w:t>
        </w:r>
      </w:ins>
    </w:p>
    <w:p w14:paraId="4EDCD3DE" w14:textId="42E0047A" w:rsidR="00DF495C" w:rsidRPr="003D3BB0" w:rsidRDefault="004C6D3F">
      <w:pPr>
        <w:pStyle w:val="ListParagraph"/>
        <w:numPr>
          <w:ilvl w:val="0"/>
          <w:numId w:val="247"/>
        </w:numPr>
        <w:rPr>
          <w:ins w:id="1501" w:author="Happiness" w:date="2023-05-07T15:33:00Z"/>
          <w:rFonts w:ascii="Bookman Old Style" w:hAnsi="Bookman Old Style" w:cs="Arial"/>
          <w:iCs/>
          <w:sz w:val="24"/>
          <w:szCs w:val="24"/>
          <w:rPrChange w:id="1502" w:author="pachalo chizala" w:date="2023-05-07T19:18:00Z">
            <w:rPr>
              <w:ins w:id="1503" w:author="Happiness" w:date="2023-05-07T15:33:00Z"/>
              <w:lang w:val="en-US"/>
            </w:rPr>
          </w:rPrChange>
        </w:rPr>
        <w:pPrChange w:id="1504" w:author="pachalo chizala" w:date="2023-05-07T19:18:00Z">
          <w:pPr/>
        </w:pPrChange>
      </w:pPr>
      <w:ins w:id="1505" w:author="pachalo chizala" w:date="2023-05-07T19:17:00Z">
        <w:r w:rsidRPr="003D3BB0">
          <w:rPr>
            <w:rFonts w:ascii="Bookman Old Style" w:hAnsi="Bookman Old Style" w:cs="Arial"/>
            <w:iCs/>
            <w:sz w:val="24"/>
            <w:szCs w:val="24"/>
            <w:rPrChange w:id="1506" w:author="pachalo chizala" w:date="2023-05-07T19:18:00Z">
              <w:rPr/>
            </w:rPrChange>
          </w:rPr>
          <w:t>Other factors (Specify</w:t>
        </w:r>
        <w:proofErr w:type="gramStart"/>
        <w:r w:rsidRPr="003D3BB0">
          <w:rPr>
            <w:rFonts w:ascii="Bookman Old Style" w:hAnsi="Bookman Old Style" w:cs="Arial"/>
            <w:iCs/>
            <w:sz w:val="24"/>
            <w:szCs w:val="24"/>
            <w:rPrChange w:id="1507" w:author="pachalo chizala" w:date="2023-05-07T19:18:00Z">
              <w:rPr/>
            </w:rPrChange>
          </w:rPr>
          <w:t>):_</w:t>
        </w:r>
        <w:proofErr w:type="gramEnd"/>
        <w:r w:rsidRPr="003D3BB0">
          <w:rPr>
            <w:rFonts w:ascii="Bookman Old Style" w:hAnsi="Bookman Old Style" w:cs="Arial"/>
            <w:iCs/>
            <w:sz w:val="24"/>
            <w:szCs w:val="24"/>
            <w:rPrChange w:id="1508" w:author="pachalo chizala" w:date="2023-05-07T19:18:00Z">
              <w:rPr/>
            </w:rPrChange>
          </w:rPr>
          <w:t>______________</w:t>
        </w:r>
      </w:ins>
    </w:p>
    <w:p w14:paraId="4FFE343D" w14:textId="77777777" w:rsidR="00B742E4" w:rsidRPr="003D3BB0" w:rsidRDefault="00B742E4" w:rsidP="00CD4D5A">
      <w:pPr>
        <w:rPr>
          <w:ins w:id="1509" w:author="Happiness" w:date="2023-05-07T15:21:00Z"/>
          <w:rFonts w:ascii="Bookman Old Style" w:hAnsi="Bookman Old Style" w:cs="Arial"/>
          <w:i/>
          <w:sz w:val="24"/>
          <w:szCs w:val="24"/>
          <w:lang w:val="en-US"/>
          <w:rPrChange w:id="1510" w:author="pachalo chizala" w:date="2023-05-07T19:14:00Z">
            <w:rPr>
              <w:ins w:id="1511" w:author="Happiness" w:date="2023-05-07T15:21:00Z"/>
              <w:lang w:val="en-US"/>
            </w:rPr>
          </w:rPrChange>
        </w:rPr>
      </w:pPr>
    </w:p>
    <w:p w14:paraId="3EDB2D7C" w14:textId="06111FCC" w:rsidR="00783D17" w:rsidRPr="003D3BB0" w:rsidRDefault="00DF495C" w:rsidP="00CD4D5A">
      <w:pPr>
        <w:rPr>
          <w:ins w:id="1512" w:author="pachalo chizala" w:date="2023-05-07T19:18:00Z"/>
          <w:rFonts w:ascii="Bookman Old Style" w:hAnsi="Bookman Old Style" w:cs="Arial"/>
          <w:i/>
          <w:sz w:val="24"/>
          <w:szCs w:val="24"/>
          <w:lang w:val="en-US"/>
        </w:rPr>
      </w:pPr>
      <w:ins w:id="1513" w:author="pachalo chizala" w:date="2023-05-07T19:14:00Z">
        <w:r w:rsidRPr="003D3BB0">
          <w:rPr>
            <w:rFonts w:ascii="Bookman Old Style" w:hAnsi="Bookman Old Style" w:cs="Arial"/>
            <w:b/>
            <w:bCs/>
            <w:i/>
            <w:sz w:val="24"/>
            <w:szCs w:val="24"/>
            <w:lang w:val="en-US"/>
            <w:rPrChange w:id="1514" w:author="pachalo chizala" w:date="2023-05-07T19:14:00Z">
              <w:rPr>
                <w:rFonts w:asciiTheme="minorHAnsi" w:hAnsiTheme="minorHAnsi" w:cstheme="minorHAnsi"/>
                <w:b/>
                <w:bCs/>
                <w:iCs/>
                <w:szCs w:val="22"/>
              </w:rPr>
            </w:rPrChange>
          </w:rPr>
          <w:t>EBR_2</w:t>
        </w:r>
      </w:ins>
      <w:ins w:id="1515" w:author="Happiness" w:date="2023-05-07T15:25:00Z">
        <w:del w:id="1516" w:author="pachalo chizala" w:date="2023-05-07T19:14:00Z">
          <w:r w:rsidR="00783D17" w:rsidRPr="003D3BB0" w:rsidDel="00DF495C">
            <w:rPr>
              <w:rFonts w:ascii="Bookman Old Style" w:hAnsi="Bookman Old Style" w:cs="Arial"/>
              <w:b/>
              <w:bCs/>
              <w:i/>
              <w:sz w:val="24"/>
              <w:szCs w:val="24"/>
              <w:lang w:val="en-US"/>
              <w:rPrChange w:id="1517" w:author="pachalo chizala" w:date="2023-05-07T19:14:00Z">
                <w:rPr>
                  <w:lang w:val="en-US"/>
                </w:rPr>
              </w:rPrChange>
            </w:rPr>
            <w:delText>R</w:delText>
          </w:r>
        </w:del>
      </w:ins>
      <w:ins w:id="1518" w:author="Happiness" w:date="2023-05-07T15:36:00Z">
        <w:del w:id="1519" w:author="pachalo chizala" w:date="2023-05-07T19:14:00Z">
          <w:r w:rsidR="00B742E4" w:rsidRPr="003D3BB0" w:rsidDel="00DF495C">
            <w:rPr>
              <w:rFonts w:ascii="Bookman Old Style" w:hAnsi="Bookman Old Style" w:cs="Arial"/>
              <w:b/>
              <w:bCs/>
              <w:i/>
              <w:sz w:val="24"/>
              <w:szCs w:val="24"/>
              <w:lang w:val="en-US"/>
            </w:rPr>
            <w:delText>0</w:delText>
          </w:r>
        </w:del>
      </w:ins>
      <w:ins w:id="1520" w:author="Happiness" w:date="2023-05-07T15:25:00Z">
        <w:del w:id="1521" w:author="pachalo chizala" w:date="2023-05-07T19:14:00Z">
          <w:r w:rsidR="00783D17" w:rsidRPr="003D3BB0" w:rsidDel="00DF495C">
            <w:rPr>
              <w:rFonts w:ascii="Bookman Old Style" w:hAnsi="Bookman Old Style" w:cs="Arial"/>
              <w:b/>
              <w:bCs/>
              <w:i/>
              <w:sz w:val="24"/>
              <w:szCs w:val="24"/>
              <w:lang w:val="en-US"/>
              <w:rPrChange w:id="1522" w:author="pachalo chizala" w:date="2023-05-07T19:14:00Z">
                <w:rPr>
                  <w:lang w:val="en-US"/>
                </w:rPr>
              </w:rPrChange>
            </w:rPr>
            <w:delText>2</w:delText>
          </w:r>
        </w:del>
      </w:ins>
      <w:ins w:id="1523" w:author="Happiness" w:date="2023-05-07T15:37:00Z">
        <w:r w:rsidR="00B742E4" w:rsidRPr="003D3BB0">
          <w:rPr>
            <w:rFonts w:ascii="Bookman Old Style" w:hAnsi="Bookman Old Style" w:cs="Arial"/>
            <w:b/>
            <w:bCs/>
            <w:i/>
            <w:sz w:val="24"/>
            <w:szCs w:val="24"/>
            <w:lang w:val="en-US"/>
          </w:rPr>
          <w:t>.</w:t>
        </w:r>
      </w:ins>
      <w:ins w:id="1524" w:author="Happiness" w:date="2023-05-07T15:21:00Z">
        <w:r w:rsidR="00783D17" w:rsidRPr="003D3BB0">
          <w:rPr>
            <w:rFonts w:ascii="Bookman Old Style" w:hAnsi="Bookman Old Style" w:cs="Arial"/>
            <w:i/>
            <w:sz w:val="24"/>
            <w:szCs w:val="24"/>
            <w:lang w:val="en-US"/>
            <w:rPrChange w:id="1525" w:author="pachalo chizala" w:date="2023-05-07T19:14:00Z">
              <w:rPr>
                <w:lang w:val="en-US"/>
              </w:rPr>
            </w:rPrChange>
          </w:rPr>
          <w:t>How supportive would family members be if </w:t>
        </w:r>
      </w:ins>
      <w:ins w:id="1526" w:author="Happiness" w:date="2023-05-07T15:32:00Z">
        <w:r w:rsidR="00B742E4" w:rsidRPr="003D3BB0">
          <w:rPr>
            <w:rFonts w:ascii="Bookman Old Style" w:hAnsi="Bookman Old Style" w:cs="Arial"/>
            <w:i/>
            <w:sz w:val="24"/>
            <w:szCs w:val="24"/>
            <w:lang w:val="en-US"/>
            <w:rPrChange w:id="1527" w:author="pachalo chizala" w:date="2023-05-07T19:14:00Z">
              <w:rPr>
                <w:lang w:val="en-US"/>
              </w:rPr>
            </w:rPrChange>
          </w:rPr>
          <w:t>(</w:t>
        </w:r>
      </w:ins>
      <w:ins w:id="1528" w:author="Happiness" w:date="2023-05-07T15:21:00Z">
        <w:r w:rsidR="00783D17" w:rsidRPr="003D3BB0">
          <w:rPr>
            <w:rFonts w:ascii="Bookman Old Style" w:hAnsi="Bookman Old Style" w:cs="Arial"/>
            <w:i/>
            <w:sz w:val="24"/>
            <w:szCs w:val="24"/>
            <w:lang w:val="en-US"/>
            <w:rPrChange w:id="1529" w:author="pachalo chizala" w:date="2023-05-07T19:14:00Z">
              <w:rPr>
                <w:lang w:val="en-US"/>
              </w:rPr>
            </w:rPrChange>
          </w:rPr>
          <w:t>you</w:t>
        </w:r>
      </w:ins>
      <w:ins w:id="1530" w:author="Happiness" w:date="2023-05-07T15:32:00Z">
        <w:r w:rsidR="00B742E4" w:rsidRPr="003D3BB0">
          <w:rPr>
            <w:rFonts w:ascii="Bookman Old Style" w:hAnsi="Bookman Old Style" w:cs="Arial"/>
            <w:i/>
            <w:sz w:val="24"/>
            <w:szCs w:val="24"/>
            <w:lang w:val="en-US"/>
            <w:rPrChange w:id="1531" w:author="pachalo chizala" w:date="2023-05-07T19:14:00Z">
              <w:rPr>
                <w:lang w:val="en-US"/>
              </w:rPr>
            </w:rPrChange>
          </w:rPr>
          <w:t>/NAME</w:t>
        </w:r>
      </w:ins>
      <w:ins w:id="1532" w:author="Happiness" w:date="2023-05-07T15:21:00Z">
        <w:r w:rsidR="00783D17" w:rsidRPr="003D3BB0">
          <w:rPr>
            <w:rFonts w:ascii="Bookman Old Style" w:hAnsi="Bookman Old Style" w:cs="Arial"/>
            <w:i/>
            <w:sz w:val="24"/>
            <w:szCs w:val="24"/>
            <w:lang w:val="en-US"/>
            <w:rPrChange w:id="1533" w:author="pachalo chizala" w:date="2023-05-07T19:14:00Z">
              <w:rPr>
                <w:lang w:val="en-US"/>
              </w:rPr>
            </w:rPrChange>
          </w:rPr>
          <w:t>) decide to work? Would you say…</w:t>
        </w:r>
      </w:ins>
    </w:p>
    <w:p w14:paraId="3FBBD94F" w14:textId="77777777" w:rsidR="004C6D3F" w:rsidRPr="003D3BB0" w:rsidRDefault="004C6D3F">
      <w:pPr>
        <w:pStyle w:val="ListParagraph"/>
        <w:numPr>
          <w:ilvl w:val="0"/>
          <w:numId w:val="249"/>
        </w:numPr>
        <w:rPr>
          <w:ins w:id="1534" w:author="pachalo chizala" w:date="2023-05-07T19:18:00Z"/>
          <w:rFonts w:ascii="Bookman Old Style" w:hAnsi="Bookman Old Style" w:cs="Arial"/>
          <w:iCs/>
          <w:sz w:val="24"/>
          <w:szCs w:val="24"/>
          <w:rPrChange w:id="1535" w:author="pachalo chizala" w:date="2023-05-07T19:20:00Z">
            <w:rPr>
              <w:ins w:id="1536" w:author="pachalo chizala" w:date="2023-05-07T19:18:00Z"/>
            </w:rPr>
          </w:rPrChange>
        </w:rPr>
        <w:pPrChange w:id="1537" w:author="pachalo chizala" w:date="2023-05-07T19:19:00Z">
          <w:pPr/>
        </w:pPrChange>
      </w:pPr>
      <w:ins w:id="1538" w:author="pachalo chizala" w:date="2023-05-07T19:18:00Z">
        <w:r w:rsidRPr="003D3BB0">
          <w:rPr>
            <w:rFonts w:ascii="Bookman Old Style" w:hAnsi="Bookman Old Style" w:cs="Arial"/>
            <w:iCs/>
            <w:sz w:val="24"/>
            <w:szCs w:val="24"/>
            <w:rPrChange w:id="1539" w:author="pachalo chizala" w:date="2023-05-07T19:20:00Z">
              <w:rPr/>
            </w:rPrChange>
          </w:rPr>
          <w:t>Very supportive</w:t>
        </w:r>
      </w:ins>
    </w:p>
    <w:p w14:paraId="248C925A" w14:textId="77777777" w:rsidR="004C6D3F" w:rsidRPr="003D3BB0" w:rsidRDefault="004C6D3F">
      <w:pPr>
        <w:pStyle w:val="ListParagraph"/>
        <w:numPr>
          <w:ilvl w:val="0"/>
          <w:numId w:val="249"/>
        </w:numPr>
        <w:rPr>
          <w:ins w:id="1540" w:author="pachalo chizala" w:date="2023-05-07T19:18:00Z"/>
          <w:rFonts w:ascii="Bookman Old Style" w:hAnsi="Bookman Old Style" w:cs="Arial"/>
          <w:iCs/>
          <w:sz w:val="24"/>
          <w:szCs w:val="24"/>
          <w:rPrChange w:id="1541" w:author="pachalo chizala" w:date="2023-05-07T19:20:00Z">
            <w:rPr>
              <w:ins w:id="1542" w:author="pachalo chizala" w:date="2023-05-07T19:18:00Z"/>
            </w:rPr>
          </w:rPrChange>
        </w:rPr>
        <w:pPrChange w:id="1543" w:author="pachalo chizala" w:date="2023-05-07T19:19:00Z">
          <w:pPr/>
        </w:pPrChange>
      </w:pPr>
      <w:ins w:id="1544" w:author="pachalo chizala" w:date="2023-05-07T19:18:00Z">
        <w:r w:rsidRPr="003D3BB0">
          <w:rPr>
            <w:rFonts w:ascii="Bookman Old Style" w:hAnsi="Bookman Old Style" w:cs="Arial"/>
            <w:iCs/>
            <w:sz w:val="24"/>
            <w:szCs w:val="24"/>
            <w:rPrChange w:id="1545" w:author="pachalo chizala" w:date="2023-05-07T19:20:00Z">
              <w:rPr/>
            </w:rPrChange>
          </w:rPr>
          <w:t xml:space="preserve">Somewhat supportive </w:t>
        </w:r>
      </w:ins>
    </w:p>
    <w:p w14:paraId="3FD75AB1" w14:textId="77777777" w:rsidR="004C6D3F" w:rsidRPr="003D3BB0" w:rsidDel="007C42DB" w:rsidRDefault="004C6D3F">
      <w:pPr>
        <w:pStyle w:val="ListParagraph"/>
        <w:numPr>
          <w:ilvl w:val="0"/>
          <w:numId w:val="249"/>
        </w:numPr>
        <w:rPr>
          <w:del w:id="1546" w:author="USER" w:date="2023-08-08T15:27:00Z"/>
          <w:rFonts w:ascii="Bookman Old Style" w:hAnsi="Bookman Old Style" w:cs="Arial"/>
          <w:iCs/>
          <w:sz w:val="24"/>
          <w:szCs w:val="24"/>
        </w:rPr>
        <w:pPrChange w:id="1547" w:author="USER" w:date="2023-08-08T15:27:00Z">
          <w:pPr/>
        </w:pPrChange>
      </w:pPr>
      <w:ins w:id="1548" w:author="pachalo chizala" w:date="2023-05-07T19:18:00Z">
        <w:r w:rsidRPr="003D3BB0">
          <w:rPr>
            <w:rFonts w:ascii="Bookman Old Style" w:hAnsi="Bookman Old Style" w:cs="Arial"/>
            <w:iCs/>
            <w:sz w:val="24"/>
            <w:szCs w:val="24"/>
            <w:rPrChange w:id="1549" w:author="pachalo chizala" w:date="2023-05-07T19:20:00Z">
              <w:rPr/>
            </w:rPrChange>
          </w:rPr>
          <w:t>Not supportive</w:t>
        </w:r>
      </w:ins>
    </w:p>
    <w:p w14:paraId="3775F528" w14:textId="77777777" w:rsidR="007C42DB" w:rsidRPr="003D3BB0" w:rsidRDefault="007C42DB">
      <w:pPr>
        <w:pStyle w:val="ListParagraph"/>
        <w:numPr>
          <w:ilvl w:val="0"/>
          <w:numId w:val="249"/>
        </w:numPr>
        <w:rPr>
          <w:ins w:id="1550" w:author="USER" w:date="2023-08-08T15:28:00Z"/>
          <w:rFonts w:ascii="Bookman Old Style" w:hAnsi="Bookman Old Style" w:cs="Arial"/>
          <w:iCs/>
          <w:sz w:val="24"/>
          <w:szCs w:val="24"/>
          <w:rPrChange w:id="1551" w:author="pachalo chizala" w:date="2023-05-07T19:20:00Z">
            <w:rPr>
              <w:ins w:id="1552" w:author="USER" w:date="2023-08-08T15:28:00Z"/>
            </w:rPr>
          </w:rPrChange>
        </w:rPr>
        <w:pPrChange w:id="1553" w:author="pachalo chizala" w:date="2023-05-07T19:19:00Z">
          <w:pPr/>
        </w:pPrChange>
      </w:pPr>
    </w:p>
    <w:p w14:paraId="43BF0387" w14:textId="77777777" w:rsidR="004C6D3F" w:rsidRPr="003D3BB0" w:rsidRDefault="004C6D3F">
      <w:pPr>
        <w:pStyle w:val="ListParagraph"/>
        <w:rPr>
          <w:ins w:id="1554" w:author="pachalo chizala" w:date="2023-05-07T19:18:00Z"/>
          <w:rFonts w:ascii="Bookman Old Style" w:hAnsi="Bookman Old Style" w:cs="Arial"/>
          <w:iCs/>
          <w:sz w:val="24"/>
          <w:szCs w:val="24"/>
          <w:rPrChange w:id="1555" w:author="USER" w:date="2023-08-08T15:27:00Z">
            <w:rPr>
              <w:ins w:id="1556" w:author="pachalo chizala" w:date="2023-05-07T19:18:00Z"/>
              <w:rFonts w:ascii="Bookman Old Style" w:hAnsi="Bookman Old Style" w:cs="Arial"/>
              <w:i/>
              <w:lang w:val="en-US"/>
            </w:rPr>
          </w:rPrChange>
        </w:rPr>
        <w:pPrChange w:id="1557" w:author="USER" w:date="2023-08-08T15:28:00Z">
          <w:pPr/>
        </w:pPrChange>
      </w:pPr>
    </w:p>
    <w:p w14:paraId="11F739F9" w14:textId="77777777" w:rsidR="004C6D3F" w:rsidRPr="003D3BB0" w:rsidRDefault="004C6D3F">
      <w:pPr>
        <w:pStyle w:val="ListParagraph"/>
        <w:numPr>
          <w:ilvl w:val="0"/>
          <w:numId w:val="250"/>
        </w:numPr>
        <w:rPr>
          <w:ins w:id="1558" w:author="pachalo chizala" w:date="2023-05-07T19:18:00Z"/>
          <w:rFonts w:ascii="Bookman Old Style" w:hAnsi="Bookman Old Style" w:cs="Arial"/>
          <w:iCs/>
          <w:sz w:val="24"/>
          <w:szCs w:val="24"/>
          <w:rPrChange w:id="1559" w:author="pachalo chizala" w:date="2023-05-07T19:20:00Z">
            <w:rPr>
              <w:ins w:id="1560" w:author="pachalo chizala" w:date="2023-05-07T19:18:00Z"/>
            </w:rPr>
          </w:rPrChange>
        </w:rPr>
        <w:pPrChange w:id="1561" w:author="pachalo chizala" w:date="2023-05-07T19:19:00Z">
          <w:pPr/>
        </w:pPrChange>
      </w:pPr>
      <w:ins w:id="1562" w:author="pachalo chizala" w:date="2023-05-07T19:18:00Z">
        <w:r w:rsidRPr="003D3BB0">
          <w:rPr>
            <w:rFonts w:ascii="Bookman Old Style" w:hAnsi="Bookman Old Style" w:cs="Arial"/>
            <w:iCs/>
            <w:sz w:val="24"/>
            <w:szCs w:val="24"/>
            <w:rPrChange w:id="1563" w:author="pachalo chizala" w:date="2023-05-07T19:20:00Z">
              <w:rPr/>
            </w:rPrChange>
          </w:rPr>
          <w:t>DON’T KNOW</w:t>
        </w:r>
      </w:ins>
    </w:p>
    <w:p w14:paraId="653D837F" w14:textId="5477B676" w:rsidR="004C6D3F" w:rsidRPr="003D3BB0" w:rsidRDefault="004C6D3F">
      <w:pPr>
        <w:pStyle w:val="ListParagraph"/>
        <w:numPr>
          <w:ilvl w:val="0"/>
          <w:numId w:val="250"/>
        </w:numPr>
        <w:rPr>
          <w:ins w:id="1564" w:author="Happiness" w:date="2023-05-07T15:32:00Z"/>
          <w:rFonts w:ascii="Bookman Old Style" w:hAnsi="Bookman Old Style" w:cs="Arial"/>
          <w:iCs/>
          <w:sz w:val="24"/>
          <w:szCs w:val="24"/>
          <w:rPrChange w:id="1565" w:author="pachalo chizala" w:date="2023-05-07T19:20:00Z">
            <w:rPr>
              <w:ins w:id="1566" w:author="Happiness" w:date="2023-05-07T15:32:00Z"/>
              <w:lang w:val="en-US"/>
            </w:rPr>
          </w:rPrChange>
        </w:rPr>
        <w:pPrChange w:id="1567" w:author="pachalo chizala" w:date="2023-05-07T19:19:00Z">
          <w:pPr/>
        </w:pPrChange>
      </w:pPr>
      <w:ins w:id="1568" w:author="pachalo chizala" w:date="2023-05-07T19:18:00Z">
        <w:r w:rsidRPr="003D3BB0">
          <w:rPr>
            <w:rFonts w:ascii="Bookman Old Style" w:hAnsi="Bookman Old Style" w:cs="Arial"/>
            <w:iCs/>
            <w:sz w:val="24"/>
            <w:szCs w:val="24"/>
            <w:rPrChange w:id="1569" w:author="pachalo chizala" w:date="2023-05-07T19:20:00Z">
              <w:rPr/>
            </w:rPrChange>
          </w:rPr>
          <w:t>REFUSED</w:t>
        </w:r>
      </w:ins>
    </w:p>
    <w:p w14:paraId="59721090" w14:textId="77777777" w:rsidR="00B742E4" w:rsidRPr="003D3BB0" w:rsidRDefault="00B742E4" w:rsidP="00CD4D5A">
      <w:pPr>
        <w:rPr>
          <w:ins w:id="1570" w:author="Happiness" w:date="2023-05-07T15:26:00Z"/>
          <w:rFonts w:ascii="Bookman Old Style" w:hAnsi="Bookman Old Style"/>
          <w:i/>
          <w:iCs/>
          <w:sz w:val="24"/>
          <w:szCs w:val="24"/>
          <w:lang w:val="en-US"/>
          <w:rPrChange w:id="1571" w:author="pachalo chizala" w:date="2023-05-07T19:13:00Z">
            <w:rPr>
              <w:ins w:id="1572" w:author="Happiness" w:date="2023-05-07T15:26:00Z"/>
              <w:lang w:val="en-US"/>
            </w:rPr>
          </w:rPrChange>
        </w:rPr>
      </w:pPr>
    </w:p>
    <w:p w14:paraId="5B4DF300" w14:textId="508D4D91" w:rsidR="00B742E4" w:rsidRPr="003D3BB0" w:rsidRDefault="00DF495C" w:rsidP="00CD4D5A">
      <w:pPr>
        <w:rPr>
          <w:ins w:id="1573" w:author="pachalo chizala" w:date="2023-05-07T19:20:00Z"/>
          <w:rFonts w:ascii="Bookman Old Style" w:hAnsi="Bookman Old Style"/>
          <w:i/>
          <w:iCs/>
          <w:sz w:val="24"/>
          <w:szCs w:val="24"/>
          <w:lang w:val="en-US"/>
        </w:rPr>
      </w:pPr>
      <w:ins w:id="1574" w:author="pachalo chizala" w:date="2023-05-07T19:15:00Z">
        <w:r w:rsidRPr="003D3BB0">
          <w:rPr>
            <w:rFonts w:ascii="Bookman Old Style" w:hAnsi="Bookman Old Style" w:cstheme="minorHAnsi"/>
            <w:b/>
            <w:bCs/>
            <w:i/>
            <w:sz w:val="24"/>
            <w:szCs w:val="24"/>
            <w:lang w:val="en-US"/>
            <w:rPrChange w:id="1575" w:author="pachalo chizala" w:date="2023-05-07T19:15:00Z">
              <w:rPr>
                <w:rFonts w:asciiTheme="minorHAnsi" w:hAnsiTheme="minorHAnsi" w:cstheme="minorHAnsi"/>
                <w:b/>
                <w:bCs/>
                <w:iCs/>
                <w:szCs w:val="22"/>
              </w:rPr>
            </w:rPrChange>
          </w:rPr>
          <w:t>WPA_1</w:t>
        </w:r>
      </w:ins>
      <w:ins w:id="1576" w:author="Happiness" w:date="2023-05-07T15:26:00Z">
        <w:del w:id="1577" w:author="pachalo chizala" w:date="2023-05-07T19:15:00Z">
          <w:r w:rsidR="00783D17" w:rsidRPr="003D3BB0" w:rsidDel="00DF495C">
            <w:rPr>
              <w:rFonts w:ascii="Bookman Old Style" w:hAnsi="Bookman Old Style"/>
              <w:b/>
              <w:bCs/>
              <w:i/>
              <w:iCs/>
              <w:sz w:val="24"/>
              <w:szCs w:val="24"/>
              <w:lang w:val="en-US"/>
              <w:rPrChange w:id="1578" w:author="pachalo chizala" w:date="2023-05-07T19:13:00Z">
                <w:rPr>
                  <w:lang w:val="en-US"/>
                </w:rPr>
              </w:rPrChange>
            </w:rPr>
            <w:delText>R03</w:delText>
          </w:r>
        </w:del>
        <w:r w:rsidR="00783D17" w:rsidRPr="003D3BB0">
          <w:rPr>
            <w:rFonts w:ascii="Bookman Old Style" w:hAnsi="Bookman Old Style"/>
            <w:b/>
            <w:bCs/>
            <w:i/>
            <w:iCs/>
            <w:sz w:val="24"/>
            <w:szCs w:val="24"/>
            <w:lang w:val="en-US"/>
            <w:rPrChange w:id="1579" w:author="pachalo chizala" w:date="2023-05-07T19:13:00Z">
              <w:rPr>
                <w:lang w:val="en-US"/>
              </w:rPr>
            </w:rPrChange>
          </w:rPr>
          <w:t>.</w:t>
        </w:r>
      </w:ins>
      <w:ins w:id="1580" w:author="USER" w:date="2023-08-08T15:28:00Z">
        <w:r w:rsidR="007C42DB" w:rsidRPr="003D3BB0">
          <w:rPr>
            <w:rFonts w:ascii="Bookman Old Style" w:hAnsi="Bookman Old Style"/>
            <w:b/>
            <w:bCs/>
            <w:i/>
            <w:iCs/>
            <w:sz w:val="24"/>
            <w:szCs w:val="24"/>
            <w:lang w:val="en-US"/>
          </w:rPr>
          <w:t xml:space="preserve"> </w:t>
        </w:r>
      </w:ins>
      <w:ins w:id="1581" w:author="Happiness" w:date="2023-05-07T15:26:00Z">
        <w:r w:rsidR="00783D17" w:rsidRPr="003D3BB0">
          <w:rPr>
            <w:rFonts w:ascii="Bookman Old Style" w:hAnsi="Bookman Old Style"/>
            <w:i/>
            <w:iCs/>
            <w:sz w:val="24"/>
            <w:szCs w:val="24"/>
            <w:lang w:val="en-US"/>
            <w:rPrChange w:id="1582" w:author="pachalo chizala" w:date="2023-05-07T19:13:00Z">
              <w:rPr>
                <w:lang w:val="en-US"/>
              </w:rPr>
            </w:rPrChange>
          </w:rPr>
          <w:t>Is </w:t>
        </w:r>
      </w:ins>
      <w:ins w:id="1583" w:author="Happiness" w:date="2023-05-07T15:32:00Z">
        <w:r w:rsidR="00B742E4" w:rsidRPr="003D3BB0">
          <w:rPr>
            <w:rFonts w:ascii="Bookman Old Style" w:hAnsi="Bookman Old Style"/>
            <w:i/>
            <w:iCs/>
            <w:sz w:val="24"/>
            <w:szCs w:val="24"/>
            <w:lang w:val="en-US"/>
            <w:rPrChange w:id="1584" w:author="pachalo chizala" w:date="2023-05-07T19:13:00Z">
              <w:rPr>
                <w:lang w:val="en-US"/>
              </w:rPr>
            </w:rPrChange>
          </w:rPr>
          <w:t>(</w:t>
        </w:r>
      </w:ins>
      <w:ins w:id="1585" w:author="Happiness" w:date="2023-05-07T15:26:00Z">
        <w:r w:rsidR="00783D17" w:rsidRPr="003D3BB0">
          <w:rPr>
            <w:rFonts w:ascii="Bookman Old Style" w:hAnsi="Bookman Old Style"/>
            <w:i/>
            <w:iCs/>
            <w:sz w:val="24"/>
            <w:szCs w:val="24"/>
            <w:lang w:val="en-US"/>
            <w:rPrChange w:id="1586" w:author="pachalo chizala" w:date="2023-05-07T19:13:00Z">
              <w:rPr>
                <w:lang w:val="en-US"/>
              </w:rPr>
            </w:rPrChange>
          </w:rPr>
          <w:t>you</w:t>
        </w:r>
      </w:ins>
      <w:ins w:id="1587" w:author="USER" w:date="2023-08-08T15:28:00Z">
        <w:r w:rsidR="00ED634D" w:rsidRPr="003D3BB0">
          <w:rPr>
            <w:rFonts w:ascii="Bookman Old Style" w:hAnsi="Bookman Old Style"/>
            <w:i/>
            <w:iCs/>
            <w:sz w:val="24"/>
            <w:szCs w:val="24"/>
            <w:lang w:val="en-US"/>
          </w:rPr>
          <w:t>r</w:t>
        </w:r>
      </w:ins>
      <w:ins w:id="1588" w:author="Happiness" w:date="2023-05-07T15:32:00Z">
        <w:r w:rsidR="00B742E4" w:rsidRPr="003D3BB0">
          <w:rPr>
            <w:rFonts w:ascii="Bookman Old Style" w:hAnsi="Bookman Old Style"/>
            <w:i/>
            <w:iCs/>
            <w:sz w:val="24"/>
            <w:szCs w:val="24"/>
            <w:lang w:val="en-US"/>
            <w:rPrChange w:id="1589" w:author="pachalo chizala" w:date="2023-05-07T19:13:00Z">
              <w:rPr>
                <w:lang w:val="en-US"/>
              </w:rPr>
            </w:rPrChange>
          </w:rPr>
          <w:t>/NAME</w:t>
        </w:r>
      </w:ins>
      <w:ins w:id="1590" w:author="USER" w:date="2023-08-08T15:29:00Z">
        <w:r w:rsidR="00435C71" w:rsidRPr="003D3BB0">
          <w:rPr>
            <w:rFonts w:ascii="Bookman Old Style" w:hAnsi="Bookman Old Style"/>
            <w:i/>
            <w:iCs/>
            <w:sz w:val="24"/>
            <w:szCs w:val="24"/>
            <w:lang w:val="en-US"/>
          </w:rPr>
          <w:t>’s</w:t>
        </w:r>
      </w:ins>
      <w:ins w:id="1591" w:author="Happiness" w:date="2023-05-07T15:26:00Z">
        <w:r w:rsidR="00783D17" w:rsidRPr="003D3BB0">
          <w:rPr>
            <w:rFonts w:ascii="Bookman Old Style" w:hAnsi="Bookman Old Style"/>
            <w:i/>
            <w:iCs/>
            <w:sz w:val="24"/>
            <w:szCs w:val="24"/>
            <w:lang w:val="en-US"/>
            <w:rPrChange w:id="1592" w:author="pachalo chizala" w:date="2023-05-07T19:13:00Z">
              <w:rPr>
                <w:lang w:val="en-US"/>
              </w:rPr>
            </w:rPrChange>
          </w:rPr>
          <w:t>) work schedule or work tasks arranged to account for difficulties (you</w:t>
        </w:r>
        <w:del w:id="1593" w:author="USER" w:date="2023-08-08T15:28:00Z">
          <w:r w:rsidR="00783D17" w:rsidRPr="003D3BB0" w:rsidDel="00ED634D">
            <w:rPr>
              <w:rFonts w:ascii="Bookman Old Style" w:hAnsi="Bookman Old Style"/>
              <w:i/>
              <w:iCs/>
              <w:sz w:val="24"/>
              <w:szCs w:val="24"/>
              <w:lang w:val="en-US"/>
              <w:rPrChange w:id="1594" w:author="pachalo chizala" w:date="2023-05-07T19:13:00Z">
                <w:rPr>
                  <w:lang w:val="en-US"/>
                </w:rPr>
              </w:rPrChange>
            </w:rPr>
            <w:delText>r</w:delText>
          </w:r>
        </w:del>
        <w:del w:id="1595" w:author="USER" w:date="2023-08-08T15:29:00Z">
          <w:r w:rsidR="00783D17" w:rsidRPr="003D3BB0" w:rsidDel="00ED634D">
            <w:rPr>
              <w:rFonts w:ascii="Bookman Old Style" w:hAnsi="Bookman Old Style"/>
              <w:i/>
              <w:iCs/>
              <w:sz w:val="24"/>
              <w:szCs w:val="24"/>
              <w:lang w:val="en-US"/>
              <w:rPrChange w:id="1596" w:author="pachalo chizala" w:date="2023-05-07T19:13:00Z">
                <w:rPr>
                  <w:lang w:val="en-US"/>
                </w:rPr>
              </w:rPrChange>
            </w:rPr>
            <w:delText xml:space="preserve"> </w:delText>
          </w:r>
        </w:del>
        <w:r w:rsidR="00783D17" w:rsidRPr="003D3BB0">
          <w:rPr>
            <w:rFonts w:ascii="Bookman Old Style" w:hAnsi="Bookman Old Style"/>
            <w:i/>
            <w:iCs/>
            <w:sz w:val="24"/>
            <w:szCs w:val="24"/>
            <w:lang w:val="en-US"/>
            <w:rPrChange w:id="1597" w:author="pachalo chizala" w:date="2023-05-07T19:13:00Z">
              <w:rPr>
                <w:lang w:val="en-US"/>
              </w:rPr>
            </w:rPrChange>
          </w:rPr>
          <w:t>/NAME) have in doing certain activities…?</w:t>
        </w:r>
      </w:ins>
    </w:p>
    <w:p w14:paraId="3E0F68E0" w14:textId="77777777" w:rsidR="004C6D3F" w:rsidRPr="003D3BB0" w:rsidRDefault="004C6D3F">
      <w:pPr>
        <w:pStyle w:val="ListParagraph"/>
        <w:numPr>
          <w:ilvl w:val="0"/>
          <w:numId w:val="251"/>
        </w:numPr>
        <w:rPr>
          <w:ins w:id="1598" w:author="pachalo chizala" w:date="2023-05-07T19:21:00Z"/>
          <w:rFonts w:ascii="Bookman Old Style" w:hAnsi="Bookman Old Style"/>
          <w:sz w:val="24"/>
          <w:szCs w:val="24"/>
          <w:rPrChange w:id="1599" w:author="pachalo chizala" w:date="2023-05-07T19:22:00Z">
            <w:rPr>
              <w:ins w:id="1600" w:author="pachalo chizala" w:date="2023-05-07T19:21:00Z"/>
              <w:rFonts w:ascii="Bookman Old Style" w:hAnsi="Bookman Old Style"/>
              <w:i/>
              <w:iCs/>
              <w:lang w:val="en-US"/>
            </w:rPr>
          </w:rPrChange>
        </w:rPr>
        <w:pPrChange w:id="1601" w:author="pachalo chizala" w:date="2023-05-07T19:22:00Z">
          <w:pPr/>
        </w:pPrChange>
      </w:pPr>
      <w:ins w:id="1602" w:author="pachalo chizala" w:date="2023-05-07T19:21:00Z">
        <w:r w:rsidRPr="003D3BB0">
          <w:rPr>
            <w:rFonts w:ascii="Bookman Old Style" w:hAnsi="Bookman Old Style"/>
            <w:sz w:val="24"/>
            <w:szCs w:val="24"/>
            <w:rPrChange w:id="1603" w:author="pachalo chizala" w:date="2023-05-07T19:22:00Z">
              <w:rPr>
                <w:rFonts w:ascii="Bookman Old Style" w:hAnsi="Bookman Old Style"/>
                <w:i/>
                <w:iCs/>
              </w:rPr>
            </w:rPrChange>
          </w:rPr>
          <w:t>Yes, fully</w:t>
        </w:r>
      </w:ins>
    </w:p>
    <w:p w14:paraId="70372F94" w14:textId="77777777" w:rsidR="004C6D3F" w:rsidRPr="003D3BB0" w:rsidRDefault="004C6D3F">
      <w:pPr>
        <w:pStyle w:val="ListParagraph"/>
        <w:numPr>
          <w:ilvl w:val="0"/>
          <w:numId w:val="251"/>
        </w:numPr>
        <w:rPr>
          <w:ins w:id="1604" w:author="pachalo chizala" w:date="2023-05-07T19:21:00Z"/>
          <w:rFonts w:ascii="Bookman Old Style" w:hAnsi="Bookman Old Style"/>
          <w:sz w:val="24"/>
          <w:szCs w:val="24"/>
          <w:rPrChange w:id="1605" w:author="pachalo chizala" w:date="2023-05-07T19:22:00Z">
            <w:rPr>
              <w:ins w:id="1606" w:author="pachalo chizala" w:date="2023-05-07T19:21:00Z"/>
              <w:rFonts w:ascii="Bookman Old Style" w:hAnsi="Bookman Old Style"/>
              <w:i/>
              <w:iCs/>
              <w:lang w:val="en-US"/>
            </w:rPr>
          </w:rPrChange>
        </w:rPr>
        <w:pPrChange w:id="1607" w:author="pachalo chizala" w:date="2023-05-07T19:22:00Z">
          <w:pPr/>
        </w:pPrChange>
      </w:pPr>
      <w:ins w:id="1608" w:author="pachalo chizala" w:date="2023-05-07T19:21:00Z">
        <w:r w:rsidRPr="003D3BB0">
          <w:rPr>
            <w:rFonts w:ascii="Bookman Old Style" w:hAnsi="Bookman Old Style"/>
            <w:sz w:val="24"/>
            <w:szCs w:val="24"/>
            <w:rPrChange w:id="1609" w:author="pachalo chizala" w:date="2023-05-07T19:22:00Z">
              <w:rPr>
                <w:rFonts w:ascii="Bookman Old Style" w:hAnsi="Bookman Old Style"/>
                <w:i/>
                <w:iCs/>
              </w:rPr>
            </w:rPrChange>
          </w:rPr>
          <w:t>Yes, partially</w:t>
        </w:r>
      </w:ins>
    </w:p>
    <w:p w14:paraId="10292CF7" w14:textId="77777777" w:rsidR="004C6D3F" w:rsidRPr="003D3BB0" w:rsidRDefault="004C6D3F">
      <w:pPr>
        <w:pStyle w:val="ListParagraph"/>
        <w:numPr>
          <w:ilvl w:val="0"/>
          <w:numId w:val="251"/>
        </w:numPr>
        <w:rPr>
          <w:ins w:id="1610" w:author="pachalo chizala" w:date="2023-05-07T19:21:00Z"/>
          <w:rFonts w:ascii="Bookman Old Style" w:hAnsi="Bookman Old Style"/>
          <w:sz w:val="24"/>
          <w:szCs w:val="24"/>
          <w:rPrChange w:id="1611" w:author="pachalo chizala" w:date="2023-05-07T19:22:00Z">
            <w:rPr>
              <w:ins w:id="1612" w:author="pachalo chizala" w:date="2023-05-07T19:21:00Z"/>
              <w:rFonts w:ascii="Bookman Old Style" w:hAnsi="Bookman Old Style"/>
              <w:i/>
              <w:iCs/>
              <w:lang w:val="en-US"/>
            </w:rPr>
          </w:rPrChange>
        </w:rPr>
        <w:pPrChange w:id="1613" w:author="pachalo chizala" w:date="2023-05-07T19:22:00Z">
          <w:pPr/>
        </w:pPrChange>
      </w:pPr>
      <w:ins w:id="1614" w:author="pachalo chizala" w:date="2023-05-07T19:21:00Z">
        <w:r w:rsidRPr="003D3BB0">
          <w:rPr>
            <w:rFonts w:ascii="Bookman Old Style" w:hAnsi="Bookman Old Style"/>
            <w:sz w:val="24"/>
            <w:szCs w:val="24"/>
            <w:rPrChange w:id="1615" w:author="pachalo chizala" w:date="2023-05-07T19:22:00Z">
              <w:rPr>
                <w:rFonts w:ascii="Bookman Old Style" w:hAnsi="Bookman Old Style"/>
                <w:i/>
                <w:iCs/>
              </w:rPr>
            </w:rPrChange>
          </w:rPr>
          <w:t>Not at all</w:t>
        </w:r>
      </w:ins>
    </w:p>
    <w:p w14:paraId="16AEBE4C" w14:textId="77777777" w:rsidR="004C6D3F" w:rsidRPr="003D3BB0" w:rsidRDefault="004C6D3F">
      <w:pPr>
        <w:pStyle w:val="ListParagraph"/>
        <w:numPr>
          <w:ilvl w:val="0"/>
          <w:numId w:val="251"/>
        </w:numPr>
        <w:rPr>
          <w:ins w:id="1616" w:author="pachalo chizala" w:date="2023-05-07T19:21:00Z"/>
          <w:rFonts w:ascii="Bookman Old Style" w:hAnsi="Bookman Old Style"/>
          <w:sz w:val="24"/>
          <w:szCs w:val="24"/>
          <w:rPrChange w:id="1617" w:author="pachalo chizala" w:date="2023-05-07T19:22:00Z">
            <w:rPr>
              <w:ins w:id="1618" w:author="pachalo chizala" w:date="2023-05-07T19:21:00Z"/>
              <w:rFonts w:ascii="Bookman Old Style" w:hAnsi="Bookman Old Style"/>
              <w:i/>
              <w:iCs/>
              <w:lang w:val="en-US"/>
            </w:rPr>
          </w:rPrChange>
        </w:rPr>
        <w:pPrChange w:id="1619" w:author="pachalo chizala" w:date="2023-05-07T19:22:00Z">
          <w:pPr/>
        </w:pPrChange>
      </w:pPr>
      <w:ins w:id="1620" w:author="pachalo chizala" w:date="2023-05-07T19:21:00Z">
        <w:r w:rsidRPr="003D3BB0">
          <w:rPr>
            <w:rFonts w:ascii="Bookman Old Style" w:hAnsi="Bookman Old Style"/>
            <w:sz w:val="24"/>
            <w:szCs w:val="24"/>
            <w:rPrChange w:id="1621" w:author="pachalo chizala" w:date="2023-05-07T19:22:00Z">
              <w:rPr>
                <w:rFonts w:ascii="Bookman Old Style" w:hAnsi="Bookman Old Style"/>
                <w:i/>
                <w:iCs/>
              </w:rPr>
            </w:rPrChange>
          </w:rPr>
          <w:t>I do not have difficulties that require special arrangements</w:t>
        </w:r>
      </w:ins>
    </w:p>
    <w:p w14:paraId="48C736C9" w14:textId="77777777" w:rsidR="004C6D3F" w:rsidRPr="003D3BB0" w:rsidRDefault="004C6D3F" w:rsidP="004C6D3F">
      <w:pPr>
        <w:rPr>
          <w:ins w:id="1622" w:author="pachalo chizala" w:date="2023-05-07T19:21:00Z"/>
          <w:rFonts w:ascii="Bookman Old Style" w:hAnsi="Bookman Old Style"/>
          <w:sz w:val="24"/>
          <w:szCs w:val="24"/>
          <w:lang w:val="en-US"/>
          <w:rPrChange w:id="1623" w:author="pachalo chizala" w:date="2023-05-07T19:21:00Z">
            <w:rPr>
              <w:ins w:id="1624" w:author="pachalo chizala" w:date="2023-05-07T19:21:00Z"/>
              <w:rFonts w:ascii="Bookman Old Style" w:hAnsi="Bookman Old Style"/>
              <w:i/>
              <w:iCs/>
              <w:lang w:val="en-US"/>
            </w:rPr>
          </w:rPrChange>
        </w:rPr>
      </w:pPr>
    </w:p>
    <w:p w14:paraId="1D8D9A4F" w14:textId="412F5E47" w:rsidR="004C6D3F" w:rsidRPr="003D3BB0" w:rsidRDefault="004C6D3F" w:rsidP="004C6D3F">
      <w:pPr>
        <w:rPr>
          <w:ins w:id="1625" w:author="pachalo chizala" w:date="2023-05-07T19:21:00Z"/>
          <w:rFonts w:ascii="Bookman Old Style" w:hAnsi="Bookman Old Style"/>
          <w:sz w:val="24"/>
          <w:szCs w:val="24"/>
          <w:rPrChange w:id="1626" w:author="pachalo chizala" w:date="2023-05-07T19:22:00Z">
            <w:rPr>
              <w:ins w:id="1627" w:author="pachalo chizala" w:date="2023-05-07T19:21:00Z"/>
              <w:rFonts w:ascii="Bookman Old Style" w:hAnsi="Bookman Old Style"/>
              <w:i/>
              <w:iCs/>
              <w:lang w:val="en-US"/>
            </w:rPr>
          </w:rPrChange>
        </w:rPr>
      </w:pPr>
      <w:ins w:id="1628" w:author="pachalo chizala" w:date="2023-05-07T19:24:00Z">
        <w:r w:rsidRPr="00856440">
          <w:rPr>
            <w:rFonts w:ascii="Bookman Old Style" w:hAnsi="Bookman Old Style"/>
            <w:sz w:val="24"/>
            <w:szCs w:val="24"/>
            <w:lang w:val="en-US"/>
          </w:rPr>
          <w:t xml:space="preserve">    </w:t>
        </w:r>
      </w:ins>
      <w:ins w:id="1629" w:author="pachalo chizala" w:date="2023-05-07T19:21:00Z">
        <w:r w:rsidRPr="003D3BB0">
          <w:rPr>
            <w:rFonts w:ascii="Bookman Old Style" w:hAnsi="Bookman Old Style"/>
            <w:sz w:val="24"/>
            <w:szCs w:val="24"/>
            <w:rPrChange w:id="1630" w:author="pachalo chizala" w:date="2023-05-07T19:22:00Z">
              <w:rPr>
                <w:rFonts w:ascii="Bookman Old Style" w:hAnsi="Bookman Old Style"/>
                <w:i/>
                <w:iCs/>
                <w:lang w:val="en-US"/>
              </w:rPr>
            </w:rPrChange>
          </w:rPr>
          <w:t>DO NOT READ</w:t>
        </w:r>
      </w:ins>
    </w:p>
    <w:p w14:paraId="78F9F459" w14:textId="5C6581A5" w:rsidR="004C6D3F" w:rsidRPr="003D3BB0" w:rsidRDefault="004C6D3F">
      <w:pPr>
        <w:pStyle w:val="ListParagraph"/>
        <w:numPr>
          <w:ilvl w:val="0"/>
          <w:numId w:val="252"/>
        </w:numPr>
        <w:rPr>
          <w:ins w:id="1631" w:author="Happiness" w:date="2023-05-07T15:32:00Z"/>
          <w:rFonts w:ascii="Bookman Old Style" w:hAnsi="Bookman Old Style"/>
          <w:sz w:val="24"/>
          <w:szCs w:val="24"/>
          <w:rPrChange w:id="1632" w:author="pachalo chizala" w:date="2023-05-07T19:22:00Z">
            <w:rPr>
              <w:ins w:id="1633" w:author="Happiness" w:date="2023-05-07T15:32:00Z"/>
              <w:lang w:val="en-US"/>
            </w:rPr>
          </w:rPrChange>
        </w:rPr>
        <w:pPrChange w:id="1634" w:author="pachalo chizala" w:date="2023-05-07T19:23:00Z">
          <w:pPr/>
        </w:pPrChange>
      </w:pPr>
      <w:ins w:id="1635" w:author="pachalo chizala" w:date="2023-05-07T19:21:00Z">
        <w:r w:rsidRPr="003D3BB0">
          <w:rPr>
            <w:rFonts w:ascii="Bookman Old Style" w:hAnsi="Bookman Old Style"/>
            <w:sz w:val="24"/>
            <w:szCs w:val="24"/>
            <w:rPrChange w:id="1636" w:author="pachalo chizala" w:date="2023-05-07T19:22:00Z">
              <w:rPr>
                <w:rFonts w:ascii="Bookman Old Style" w:hAnsi="Bookman Old Style"/>
                <w:i/>
                <w:iCs/>
              </w:rPr>
            </w:rPrChange>
          </w:rPr>
          <w:t>DON’T KNOW</w:t>
        </w:r>
      </w:ins>
    </w:p>
    <w:p w14:paraId="06B7077C" w14:textId="7DD7CFDB" w:rsidR="00783D17" w:rsidRPr="003D3BB0" w:rsidRDefault="00783D17" w:rsidP="00CD4D5A">
      <w:pPr>
        <w:rPr>
          <w:ins w:id="1637" w:author="Happiness" w:date="2023-05-07T15:26:00Z"/>
          <w:rFonts w:ascii="Bookman Old Style" w:hAnsi="Bookman Old Style"/>
          <w:i/>
          <w:iCs/>
          <w:sz w:val="24"/>
          <w:szCs w:val="24"/>
          <w:lang w:val="en-US"/>
          <w:rPrChange w:id="1638" w:author="pachalo chizala" w:date="2023-05-07T19:13:00Z">
            <w:rPr>
              <w:ins w:id="1639" w:author="Happiness" w:date="2023-05-07T15:26:00Z"/>
              <w:lang w:val="en-US"/>
            </w:rPr>
          </w:rPrChange>
        </w:rPr>
      </w:pPr>
      <w:ins w:id="1640" w:author="Happiness" w:date="2023-05-07T15:26:00Z">
        <w:r w:rsidRPr="003D3BB0">
          <w:rPr>
            <w:rFonts w:ascii="Bookman Old Style" w:hAnsi="Bookman Old Style"/>
            <w:i/>
            <w:iCs/>
            <w:sz w:val="24"/>
            <w:szCs w:val="24"/>
            <w:lang w:val="en-US"/>
            <w:rPrChange w:id="1641" w:author="pachalo chizala" w:date="2023-05-07T19:13:00Z">
              <w:rPr>
                <w:lang w:val="en-US"/>
              </w:rPr>
            </w:rPrChange>
          </w:rPr>
          <w:lastRenderedPageBreak/>
          <w:t> </w:t>
        </w:r>
      </w:ins>
    </w:p>
    <w:p w14:paraId="5FEAA8AF" w14:textId="1802DFE6" w:rsidR="00783D17" w:rsidRPr="003D3BB0" w:rsidRDefault="00DF495C" w:rsidP="00CD4D5A">
      <w:pPr>
        <w:rPr>
          <w:ins w:id="1642" w:author="pachalo chizala" w:date="2023-05-07T19:26:00Z"/>
          <w:rFonts w:ascii="Bookman Old Style" w:hAnsi="Bookman Old Style"/>
          <w:i/>
          <w:iCs/>
          <w:sz w:val="24"/>
          <w:szCs w:val="24"/>
          <w:lang w:val="en-US"/>
        </w:rPr>
      </w:pPr>
      <w:ins w:id="1643" w:author="pachalo chizala" w:date="2023-05-07T19:15:00Z">
        <w:r w:rsidRPr="003D3BB0">
          <w:rPr>
            <w:rFonts w:ascii="Bookman Old Style" w:hAnsi="Bookman Old Style" w:cstheme="minorHAnsi"/>
            <w:b/>
            <w:bCs/>
            <w:i/>
            <w:sz w:val="24"/>
            <w:szCs w:val="24"/>
            <w:lang w:val="en-US"/>
          </w:rPr>
          <w:t>WPA_2</w:t>
        </w:r>
      </w:ins>
      <w:ins w:id="1644" w:author="Happiness" w:date="2023-05-07T15:26:00Z">
        <w:del w:id="1645" w:author="pachalo chizala" w:date="2023-05-07T19:15:00Z">
          <w:r w:rsidR="00783D17" w:rsidRPr="003D3BB0" w:rsidDel="00DF495C">
            <w:rPr>
              <w:rFonts w:ascii="Bookman Old Style" w:hAnsi="Bookman Old Style"/>
              <w:b/>
              <w:bCs/>
              <w:i/>
              <w:iCs/>
              <w:sz w:val="24"/>
              <w:szCs w:val="24"/>
              <w:lang w:val="en-US"/>
              <w:rPrChange w:id="1646" w:author="pachalo chizala" w:date="2023-05-07T19:13:00Z">
                <w:rPr>
                  <w:lang w:val="en-US"/>
                </w:rPr>
              </w:rPrChange>
            </w:rPr>
            <w:delText>R04</w:delText>
          </w:r>
        </w:del>
        <w:r w:rsidR="00783D17" w:rsidRPr="003D3BB0">
          <w:rPr>
            <w:rFonts w:ascii="Bookman Old Style" w:hAnsi="Bookman Old Style"/>
            <w:i/>
            <w:iCs/>
            <w:sz w:val="24"/>
            <w:szCs w:val="24"/>
            <w:lang w:val="en-US"/>
            <w:rPrChange w:id="1647" w:author="pachalo chizala" w:date="2023-05-07T19:13:00Z">
              <w:rPr>
                <w:lang w:val="en-US"/>
              </w:rPr>
            </w:rPrChange>
          </w:rPr>
          <w:t>. Has </w:t>
        </w:r>
      </w:ins>
      <w:ins w:id="1648" w:author="Happiness" w:date="2023-05-07T15:33:00Z">
        <w:r w:rsidR="00B742E4" w:rsidRPr="003D3BB0">
          <w:rPr>
            <w:rFonts w:ascii="Bookman Old Style" w:hAnsi="Bookman Old Style"/>
            <w:i/>
            <w:iCs/>
            <w:sz w:val="24"/>
            <w:szCs w:val="24"/>
            <w:lang w:val="en-US"/>
            <w:rPrChange w:id="1649" w:author="pachalo chizala" w:date="2023-05-07T19:13:00Z">
              <w:rPr>
                <w:lang w:val="en-US"/>
              </w:rPr>
            </w:rPrChange>
          </w:rPr>
          <w:t>(</w:t>
        </w:r>
      </w:ins>
      <w:ins w:id="1650" w:author="Happiness" w:date="2023-05-07T15:26:00Z">
        <w:r w:rsidR="00783D17" w:rsidRPr="003D3BB0">
          <w:rPr>
            <w:rFonts w:ascii="Bookman Old Style" w:hAnsi="Bookman Old Style"/>
            <w:i/>
            <w:iCs/>
            <w:sz w:val="24"/>
            <w:szCs w:val="24"/>
            <w:lang w:val="en-US"/>
            <w:rPrChange w:id="1651" w:author="pachalo chizala" w:date="2023-05-07T19:13:00Z">
              <w:rPr>
                <w:lang w:val="en-US"/>
              </w:rPr>
            </w:rPrChange>
          </w:rPr>
          <w:t>you</w:t>
        </w:r>
      </w:ins>
      <w:ins w:id="1652" w:author="USER" w:date="2023-08-08T15:30:00Z">
        <w:r w:rsidR="00780787" w:rsidRPr="003D3BB0">
          <w:rPr>
            <w:rFonts w:ascii="Bookman Old Style" w:hAnsi="Bookman Old Style"/>
            <w:i/>
            <w:iCs/>
            <w:sz w:val="24"/>
            <w:szCs w:val="24"/>
            <w:lang w:val="en-US"/>
          </w:rPr>
          <w:t>r</w:t>
        </w:r>
      </w:ins>
      <w:ins w:id="1653" w:author="Happiness" w:date="2023-05-07T15:33:00Z">
        <w:r w:rsidR="00B742E4" w:rsidRPr="003D3BB0">
          <w:rPr>
            <w:rFonts w:ascii="Bookman Old Style" w:hAnsi="Bookman Old Style"/>
            <w:i/>
            <w:iCs/>
            <w:sz w:val="24"/>
            <w:szCs w:val="24"/>
            <w:lang w:val="en-US"/>
            <w:rPrChange w:id="1654" w:author="pachalo chizala" w:date="2023-05-07T19:13:00Z">
              <w:rPr>
                <w:lang w:val="en-US"/>
              </w:rPr>
            </w:rPrChange>
          </w:rPr>
          <w:t>/NAME</w:t>
        </w:r>
      </w:ins>
      <w:ins w:id="1655" w:author="USER" w:date="2023-08-08T15:30:00Z">
        <w:r w:rsidR="00780787" w:rsidRPr="003D3BB0">
          <w:rPr>
            <w:rFonts w:ascii="Bookman Old Style" w:hAnsi="Bookman Old Style"/>
            <w:i/>
            <w:iCs/>
            <w:sz w:val="24"/>
            <w:szCs w:val="24"/>
            <w:lang w:val="en-US"/>
          </w:rPr>
          <w:t>’s</w:t>
        </w:r>
      </w:ins>
      <w:ins w:id="1656" w:author="Happiness" w:date="2023-05-07T15:33:00Z">
        <w:r w:rsidR="00B742E4" w:rsidRPr="003D3BB0">
          <w:rPr>
            <w:rFonts w:ascii="Bookman Old Style" w:hAnsi="Bookman Old Style"/>
            <w:i/>
            <w:iCs/>
            <w:sz w:val="24"/>
            <w:szCs w:val="24"/>
            <w:lang w:val="en-US"/>
            <w:rPrChange w:id="1657" w:author="pachalo chizala" w:date="2023-05-07T19:13:00Z">
              <w:rPr>
                <w:lang w:val="en-US"/>
              </w:rPr>
            </w:rPrChange>
          </w:rPr>
          <w:t>)</w:t>
        </w:r>
      </w:ins>
      <w:ins w:id="1658" w:author="Happiness" w:date="2023-05-07T15:26:00Z">
        <w:r w:rsidR="00783D17" w:rsidRPr="003D3BB0">
          <w:rPr>
            <w:rFonts w:ascii="Bookman Old Style" w:hAnsi="Bookman Old Style"/>
            <w:i/>
            <w:iCs/>
            <w:sz w:val="24"/>
            <w:szCs w:val="24"/>
            <w:lang w:val="en-US"/>
            <w:rPrChange w:id="1659" w:author="pachalo chizala" w:date="2023-05-07T19:13:00Z">
              <w:rPr>
                <w:lang w:val="en-US"/>
              </w:rPr>
            </w:rPrChange>
          </w:rPr>
          <w:t> workplace been modified to account for difficulties </w:t>
        </w:r>
      </w:ins>
      <w:ins w:id="1660" w:author="Happiness" w:date="2023-05-07T15:33:00Z">
        <w:r w:rsidR="00B742E4" w:rsidRPr="003D3BB0">
          <w:rPr>
            <w:rFonts w:ascii="Bookman Old Style" w:hAnsi="Bookman Old Style"/>
            <w:i/>
            <w:iCs/>
            <w:sz w:val="24"/>
            <w:szCs w:val="24"/>
            <w:lang w:val="en-US"/>
            <w:rPrChange w:id="1661" w:author="pachalo chizala" w:date="2023-05-07T19:13:00Z">
              <w:rPr>
                <w:lang w:val="en-US"/>
              </w:rPr>
            </w:rPrChange>
          </w:rPr>
          <w:t>(</w:t>
        </w:r>
      </w:ins>
      <w:ins w:id="1662" w:author="Happiness" w:date="2023-05-07T15:26:00Z">
        <w:r w:rsidR="00783D17" w:rsidRPr="003D3BB0">
          <w:rPr>
            <w:rFonts w:ascii="Bookman Old Style" w:hAnsi="Bookman Old Style"/>
            <w:i/>
            <w:iCs/>
            <w:sz w:val="24"/>
            <w:szCs w:val="24"/>
            <w:lang w:val="en-US"/>
            <w:rPrChange w:id="1663" w:author="pachalo chizala" w:date="2023-05-07T19:13:00Z">
              <w:rPr>
                <w:lang w:val="en-US"/>
              </w:rPr>
            </w:rPrChange>
          </w:rPr>
          <w:t>you</w:t>
        </w:r>
      </w:ins>
      <w:ins w:id="1664" w:author="Happiness" w:date="2023-05-07T15:33:00Z">
        <w:r w:rsidR="00B742E4" w:rsidRPr="003D3BB0">
          <w:rPr>
            <w:rFonts w:ascii="Bookman Old Style" w:hAnsi="Bookman Old Style"/>
            <w:i/>
            <w:iCs/>
            <w:sz w:val="24"/>
            <w:szCs w:val="24"/>
            <w:lang w:val="en-US"/>
            <w:rPrChange w:id="1665" w:author="pachalo chizala" w:date="2023-05-07T19:13:00Z">
              <w:rPr>
                <w:lang w:val="en-US"/>
              </w:rPr>
            </w:rPrChange>
          </w:rPr>
          <w:t>/NAME</w:t>
        </w:r>
      </w:ins>
      <w:ins w:id="1666" w:author="Happiness" w:date="2023-05-07T15:26:00Z">
        <w:r w:rsidR="00783D17" w:rsidRPr="003D3BB0">
          <w:rPr>
            <w:rFonts w:ascii="Bookman Old Style" w:hAnsi="Bookman Old Style"/>
            <w:i/>
            <w:iCs/>
            <w:sz w:val="24"/>
            <w:szCs w:val="24"/>
            <w:lang w:val="en-US"/>
            <w:rPrChange w:id="1667" w:author="pachalo chizala" w:date="2023-05-07T19:13:00Z">
              <w:rPr>
                <w:lang w:val="en-US"/>
              </w:rPr>
            </w:rPrChange>
          </w:rPr>
          <w:t>) have in doing certain activities…?</w:t>
        </w:r>
      </w:ins>
    </w:p>
    <w:p w14:paraId="2C929EEB" w14:textId="77777777" w:rsidR="004C6D3F" w:rsidRPr="003D3BB0" w:rsidRDefault="004C6D3F" w:rsidP="004C6D3F">
      <w:pPr>
        <w:pStyle w:val="ListParagraph"/>
        <w:numPr>
          <w:ilvl w:val="0"/>
          <w:numId w:val="255"/>
        </w:numPr>
        <w:rPr>
          <w:ins w:id="1668" w:author="pachalo chizala" w:date="2023-05-07T19:26:00Z"/>
          <w:rFonts w:ascii="Bookman Old Style" w:hAnsi="Bookman Old Style"/>
          <w:sz w:val="24"/>
          <w:szCs w:val="24"/>
        </w:rPr>
      </w:pPr>
      <w:ins w:id="1669" w:author="pachalo chizala" w:date="2023-05-07T19:26:00Z">
        <w:r w:rsidRPr="003D3BB0">
          <w:rPr>
            <w:rFonts w:ascii="Bookman Old Style" w:hAnsi="Bookman Old Style"/>
            <w:sz w:val="24"/>
            <w:szCs w:val="24"/>
          </w:rPr>
          <w:t>Yes, fully</w:t>
        </w:r>
      </w:ins>
    </w:p>
    <w:p w14:paraId="0FE75BA4" w14:textId="77777777" w:rsidR="004C6D3F" w:rsidRPr="003D3BB0" w:rsidRDefault="004C6D3F" w:rsidP="004C6D3F">
      <w:pPr>
        <w:pStyle w:val="ListParagraph"/>
        <w:numPr>
          <w:ilvl w:val="0"/>
          <w:numId w:val="255"/>
        </w:numPr>
        <w:rPr>
          <w:ins w:id="1670" w:author="pachalo chizala" w:date="2023-05-07T19:26:00Z"/>
          <w:rFonts w:ascii="Bookman Old Style" w:hAnsi="Bookman Old Style"/>
          <w:sz w:val="24"/>
          <w:szCs w:val="24"/>
        </w:rPr>
      </w:pPr>
      <w:ins w:id="1671" w:author="pachalo chizala" w:date="2023-05-07T19:26:00Z">
        <w:r w:rsidRPr="003D3BB0">
          <w:rPr>
            <w:rFonts w:ascii="Bookman Old Style" w:hAnsi="Bookman Old Style"/>
            <w:sz w:val="24"/>
            <w:szCs w:val="24"/>
          </w:rPr>
          <w:t>Yes, partially</w:t>
        </w:r>
      </w:ins>
    </w:p>
    <w:p w14:paraId="39B353E2" w14:textId="77777777" w:rsidR="004C6D3F" w:rsidRPr="003D3BB0" w:rsidRDefault="004C6D3F" w:rsidP="004C6D3F">
      <w:pPr>
        <w:pStyle w:val="ListParagraph"/>
        <w:numPr>
          <w:ilvl w:val="0"/>
          <w:numId w:val="255"/>
        </w:numPr>
        <w:rPr>
          <w:ins w:id="1672" w:author="pachalo chizala" w:date="2023-05-07T19:26:00Z"/>
          <w:rFonts w:ascii="Bookman Old Style" w:hAnsi="Bookman Old Style"/>
          <w:sz w:val="24"/>
          <w:szCs w:val="24"/>
        </w:rPr>
      </w:pPr>
      <w:ins w:id="1673" w:author="pachalo chizala" w:date="2023-05-07T19:26:00Z">
        <w:r w:rsidRPr="003D3BB0">
          <w:rPr>
            <w:rFonts w:ascii="Bookman Old Style" w:hAnsi="Bookman Old Style"/>
            <w:sz w:val="24"/>
            <w:szCs w:val="24"/>
          </w:rPr>
          <w:t>Not at all</w:t>
        </w:r>
      </w:ins>
    </w:p>
    <w:p w14:paraId="2FA5CC82" w14:textId="77777777" w:rsidR="004C6D3F" w:rsidRPr="003D3BB0" w:rsidRDefault="004C6D3F" w:rsidP="004C6D3F">
      <w:pPr>
        <w:pStyle w:val="ListParagraph"/>
        <w:numPr>
          <w:ilvl w:val="0"/>
          <w:numId w:val="255"/>
        </w:numPr>
        <w:rPr>
          <w:ins w:id="1674" w:author="pachalo chizala" w:date="2023-05-07T19:26:00Z"/>
          <w:rFonts w:ascii="Bookman Old Style" w:hAnsi="Bookman Old Style"/>
          <w:sz w:val="24"/>
          <w:szCs w:val="24"/>
        </w:rPr>
      </w:pPr>
      <w:ins w:id="1675" w:author="pachalo chizala" w:date="2023-05-07T19:26:00Z">
        <w:r w:rsidRPr="003D3BB0">
          <w:rPr>
            <w:rFonts w:ascii="Bookman Old Style" w:hAnsi="Bookman Old Style"/>
            <w:sz w:val="24"/>
            <w:szCs w:val="24"/>
          </w:rPr>
          <w:t>I do not have difficulties that require special arrangements</w:t>
        </w:r>
      </w:ins>
    </w:p>
    <w:p w14:paraId="06A3750A" w14:textId="77777777" w:rsidR="004C6D3F" w:rsidRPr="003D3BB0" w:rsidRDefault="004C6D3F" w:rsidP="004C6D3F">
      <w:pPr>
        <w:rPr>
          <w:ins w:id="1676" w:author="pachalo chizala" w:date="2023-05-07T19:26:00Z"/>
          <w:rFonts w:ascii="Bookman Old Style" w:hAnsi="Bookman Old Style"/>
          <w:sz w:val="24"/>
          <w:szCs w:val="24"/>
          <w:lang w:val="en-US"/>
        </w:rPr>
      </w:pPr>
    </w:p>
    <w:p w14:paraId="47CDC3FE" w14:textId="77777777" w:rsidR="004C6D3F" w:rsidRPr="003D3BB0" w:rsidRDefault="004C6D3F" w:rsidP="004C6D3F">
      <w:pPr>
        <w:rPr>
          <w:ins w:id="1677" w:author="pachalo chizala" w:date="2023-05-07T19:26:00Z"/>
          <w:rFonts w:ascii="Bookman Old Style" w:hAnsi="Bookman Old Style"/>
          <w:sz w:val="24"/>
          <w:szCs w:val="24"/>
        </w:rPr>
      </w:pPr>
      <w:ins w:id="1678" w:author="pachalo chizala" w:date="2023-05-07T19:26:00Z">
        <w:r w:rsidRPr="003D3BB0">
          <w:rPr>
            <w:rFonts w:ascii="Bookman Old Style" w:hAnsi="Bookman Old Style"/>
            <w:sz w:val="24"/>
            <w:szCs w:val="24"/>
            <w:lang w:val="en-US"/>
            <w:rPrChange w:id="1679" w:author="pachalo chizala" w:date="2023-05-07T19:26:00Z">
              <w:rPr>
                <w:rFonts w:ascii="Bookman Old Style" w:hAnsi="Bookman Old Style"/>
              </w:rPr>
            </w:rPrChange>
          </w:rPr>
          <w:t xml:space="preserve">    </w:t>
        </w:r>
        <w:r w:rsidRPr="003D3BB0">
          <w:rPr>
            <w:rFonts w:ascii="Bookman Old Style" w:hAnsi="Bookman Old Style"/>
            <w:sz w:val="24"/>
            <w:szCs w:val="24"/>
          </w:rPr>
          <w:t>DO NOT READ</w:t>
        </w:r>
      </w:ins>
    </w:p>
    <w:p w14:paraId="3BE4CC6D" w14:textId="77777777" w:rsidR="004C6D3F" w:rsidRPr="003D3BB0" w:rsidRDefault="004C6D3F" w:rsidP="004C6D3F">
      <w:pPr>
        <w:pStyle w:val="ListParagraph"/>
        <w:numPr>
          <w:ilvl w:val="0"/>
          <w:numId w:val="252"/>
        </w:numPr>
        <w:rPr>
          <w:ins w:id="1680" w:author="pachalo chizala" w:date="2023-05-07T19:26:00Z"/>
          <w:rFonts w:ascii="Bookman Old Style" w:hAnsi="Bookman Old Style"/>
          <w:sz w:val="24"/>
          <w:szCs w:val="24"/>
        </w:rPr>
      </w:pPr>
      <w:ins w:id="1681" w:author="pachalo chizala" w:date="2023-05-07T19:26:00Z">
        <w:r w:rsidRPr="003D3BB0">
          <w:rPr>
            <w:rFonts w:ascii="Bookman Old Style" w:hAnsi="Bookman Old Style"/>
            <w:sz w:val="24"/>
            <w:szCs w:val="24"/>
          </w:rPr>
          <w:t>DON’T KNOW</w:t>
        </w:r>
      </w:ins>
    </w:p>
    <w:p w14:paraId="096EE50C" w14:textId="23A10DA3" w:rsidR="004C6D3F" w:rsidRPr="003D3BB0" w:rsidDel="004C6D3F" w:rsidRDefault="004C6D3F" w:rsidP="00CD4D5A">
      <w:pPr>
        <w:rPr>
          <w:ins w:id="1682" w:author="Happiness" w:date="2023-05-07T15:33:00Z"/>
          <w:del w:id="1683" w:author="pachalo chizala" w:date="2023-05-07T19:26:00Z"/>
          <w:rFonts w:ascii="Bookman Old Style" w:hAnsi="Bookman Old Style"/>
          <w:i/>
          <w:iCs/>
          <w:sz w:val="24"/>
          <w:szCs w:val="24"/>
          <w:lang w:val="en-US"/>
          <w:rPrChange w:id="1684" w:author="pachalo chizala" w:date="2023-05-07T19:13:00Z">
            <w:rPr>
              <w:ins w:id="1685" w:author="Happiness" w:date="2023-05-07T15:33:00Z"/>
              <w:del w:id="1686" w:author="pachalo chizala" w:date="2023-05-07T19:26:00Z"/>
              <w:lang w:val="en-US"/>
            </w:rPr>
          </w:rPrChange>
        </w:rPr>
      </w:pPr>
    </w:p>
    <w:p w14:paraId="297927A0" w14:textId="09873D60" w:rsidR="00B742E4" w:rsidRPr="003D3BB0" w:rsidDel="004C6D3F" w:rsidRDefault="00B742E4" w:rsidP="00CD4D5A">
      <w:pPr>
        <w:rPr>
          <w:ins w:id="1687" w:author="Happiness" w:date="2023-05-07T15:26:00Z"/>
          <w:del w:id="1688" w:author="pachalo chizala" w:date="2023-05-07T19:26:00Z"/>
          <w:rFonts w:ascii="Bookman Old Style" w:hAnsi="Bookman Old Style"/>
          <w:i/>
          <w:iCs/>
          <w:sz w:val="24"/>
          <w:szCs w:val="24"/>
          <w:lang w:val="en-US"/>
          <w:rPrChange w:id="1689" w:author="pachalo chizala" w:date="2023-05-07T19:13:00Z">
            <w:rPr>
              <w:ins w:id="1690" w:author="Happiness" w:date="2023-05-07T15:26:00Z"/>
              <w:del w:id="1691" w:author="pachalo chizala" w:date="2023-05-07T19:26:00Z"/>
              <w:lang w:val="en-US"/>
            </w:rPr>
          </w:rPrChange>
        </w:rPr>
      </w:pPr>
    </w:p>
    <w:p w14:paraId="0F123560" w14:textId="0DF49C08" w:rsidR="00783D17" w:rsidRPr="003D3BB0" w:rsidRDefault="00DF495C" w:rsidP="00CD4D5A">
      <w:pPr>
        <w:rPr>
          <w:ins w:id="1692" w:author="pachalo chizala" w:date="2023-05-07T19:24:00Z"/>
          <w:rFonts w:ascii="Bookman Old Style" w:hAnsi="Bookman Old Style"/>
          <w:i/>
          <w:iCs/>
          <w:sz w:val="24"/>
          <w:szCs w:val="24"/>
          <w:lang w:val="en-US"/>
        </w:rPr>
      </w:pPr>
      <w:ins w:id="1693" w:author="pachalo chizala" w:date="2023-05-07T19:15:00Z">
        <w:r w:rsidRPr="00856440">
          <w:rPr>
            <w:rFonts w:ascii="Bookman Old Style" w:hAnsi="Bookman Old Style" w:cstheme="minorHAnsi"/>
            <w:b/>
            <w:bCs/>
            <w:iCs/>
            <w:sz w:val="24"/>
            <w:szCs w:val="24"/>
            <w:lang w:val="en-US"/>
            <w:rPrChange w:id="1694" w:author="pachalo chizala" w:date="2023-05-07T19:16:00Z">
              <w:rPr>
                <w:rFonts w:asciiTheme="minorHAnsi" w:hAnsiTheme="minorHAnsi" w:cstheme="minorHAnsi"/>
                <w:b/>
                <w:bCs/>
                <w:iCs/>
                <w:szCs w:val="22"/>
              </w:rPr>
            </w:rPrChange>
          </w:rPr>
          <w:t>ATT_1</w:t>
        </w:r>
      </w:ins>
      <w:ins w:id="1695" w:author="Happiness" w:date="2023-05-07T15:27:00Z">
        <w:del w:id="1696" w:author="pachalo chizala" w:date="2023-05-07T19:15:00Z">
          <w:r w:rsidR="00783D17" w:rsidRPr="003D3BB0" w:rsidDel="00DF495C">
            <w:rPr>
              <w:rFonts w:ascii="Bookman Old Style" w:hAnsi="Bookman Old Style"/>
              <w:b/>
              <w:bCs/>
              <w:i/>
              <w:iCs/>
              <w:sz w:val="24"/>
              <w:szCs w:val="24"/>
              <w:lang w:val="en-US"/>
              <w:rPrChange w:id="1697" w:author="pachalo chizala" w:date="2023-05-07T19:16:00Z">
                <w:rPr>
                  <w:lang w:val="en-US"/>
                </w:rPr>
              </w:rPrChange>
            </w:rPr>
            <w:delText>R05</w:delText>
          </w:r>
        </w:del>
        <w:r w:rsidR="00783D17" w:rsidRPr="003D3BB0">
          <w:rPr>
            <w:rFonts w:ascii="Bookman Old Style" w:hAnsi="Bookman Old Style"/>
            <w:i/>
            <w:iCs/>
            <w:sz w:val="24"/>
            <w:szCs w:val="24"/>
            <w:lang w:val="en-US"/>
            <w:rPrChange w:id="1698" w:author="pachalo chizala" w:date="2023-05-07T19:16:00Z">
              <w:rPr>
                <w:lang w:val="en-US"/>
              </w:rPr>
            </w:rPrChange>
          </w:rPr>
          <w:t>.</w:t>
        </w:r>
      </w:ins>
      <w:ins w:id="1699" w:author="Happiness" w:date="2023-05-07T15:26:00Z">
        <w:r w:rsidR="00783D17" w:rsidRPr="003D3BB0">
          <w:rPr>
            <w:rFonts w:ascii="Bookman Old Style" w:hAnsi="Bookman Old Style"/>
            <w:i/>
            <w:iCs/>
            <w:sz w:val="24"/>
            <w:szCs w:val="24"/>
            <w:lang w:val="en-US"/>
            <w:rPrChange w:id="1700" w:author="pachalo chizala" w:date="2023-05-07T19:16:00Z">
              <w:rPr>
                <w:lang w:val="en-US"/>
              </w:rPr>
            </w:rPrChange>
          </w:rPr>
          <w:t> </w:t>
        </w:r>
      </w:ins>
      <w:ins w:id="1701" w:author="Happiness" w:date="2023-05-07T15:27:00Z">
        <w:r w:rsidR="00783D17" w:rsidRPr="003D3BB0">
          <w:rPr>
            <w:rFonts w:ascii="Bookman Old Style" w:hAnsi="Bookman Old Style"/>
            <w:i/>
            <w:iCs/>
            <w:sz w:val="24"/>
            <w:szCs w:val="24"/>
            <w:lang w:val="en-US"/>
            <w:rPrChange w:id="1702" w:author="pachalo chizala" w:date="2023-05-07T19:16:00Z">
              <w:rPr>
                <w:lang w:val="en-US"/>
              </w:rPr>
            </w:rPrChange>
          </w:rPr>
          <w:t>In your view, how willing are employers to hire persons with disabilities?  Would you say…</w:t>
        </w:r>
      </w:ins>
    </w:p>
    <w:p w14:paraId="3C323015" w14:textId="77777777" w:rsidR="004C6D3F" w:rsidRPr="003D3BB0" w:rsidRDefault="004C6D3F">
      <w:pPr>
        <w:pStyle w:val="ListParagraph"/>
        <w:numPr>
          <w:ilvl w:val="0"/>
          <w:numId w:val="253"/>
        </w:numPr>
        <w:rPr>
          <w:ins w:id="1703" w:author="pachalo chizala" w:date="2023-05-07T19:24:00Z"/>
          <w:rFonts w:ascii="Bookman Old Style" w:hAnsi="Bookman Old Style"/>
          <w:sz w:val="24"/>
          <w:szCs w:val="24"/>
          <w:rPrChange w:id="1704" w:author="pachalo chizala" w:date="2023-05-07T19:24:00Z">
            <w:rPr>
              <w:ins w:id="1705" w:author="pachalo chizala" w:date="2023-05-07T19:24:00Z"/>
              <w:rFonts w:ascii="Bookman Old Style" w:hAnsi="Bookman Old Style"/>
              <w:i/>
              <w:iCs/>
              <w:lang w:val="en-US"/>
            </w:rPr>
          </w:rPrChange>
        </w:rPr>
        <w:pPrChange w:id="1706" w:author="pachalo chizala" w:date="2023-05-07T19:24:00Z">
          <w:pPr/>
        </w:pPrChange>
      </w:pPr>
      <w:ins w:id="1707" w:author="pachalo chizala" w:date="2023-05-07T19:24:00Z">
        <w:r w:rsidRPr="003D3BB0">
          <w:rPr>
            <w:rFonts w:ascii="Bookman Old Style" w:hAnsi="Bookman Old Style"/>
            <w:sz w:val="24"/>
            <w:szCs w:val="24"/>
            <w:rPrChange w:id="1708" w:author="pachalo chizala" w:date="2023-05-07T19:24:00Z">
              <w:rPr>
                <w:rFonts w:ascii="Bookman Old Style" w:hAnsi="Bookman Old Style"/>
                <w:i/>
                <w:iCs/>
              </w:rPr>
            </w:rPrChange>
          </w:rPr>
          <w:t>Very willing</w:t>
        </w:r>
      </w:ins>
    </w:p>
    <w:p w14:paraId="6C6B77DC" w14:textId="77777777" w:rsidR="004C6D3F" w:rsidRPr="003D3BB0" w:rsidRDefault="004C6D3F">
      <w:pPr>
        <w:pStyle w:val="ListParagraph"/>
        <w:numPr>
          <w:ilvl w:val="0"/>
          <w:numId w:val="253"/>
        </w:numPr>
        <w:rPr>
          <w:ins w:id="1709" w:author="pachalo chizala" w:date="2023-05-07T19:24:00Z"/>
          <w:rFonts w:ascii="Bookman Old Style" w:hAnsi="Bookman Old Style"/>
          <w:sz w:val="24"/>
          <w:szCs w:val="24"/>
          <w:rPrChange w:id="1710" w:author="pachalo chizala" w:date="2023-05-07T19:24:00Z">
            <w:rPr>
              <w:ins w:id="1711" w:author="pachalo chizala" w:date="2023-05-07T19:24:00Z"/>
              <w:rFonts w:ascii="Bookman Old Style" w:hAnsi="Bookman Old Style"/>
              <w:i/>
              <w:iCs/>
              <w:lang w:val="en-US"/>
            </w:rPr>
          </w:rPrChange>
        </w:rPr>
        <w:pPrChange w:id="1712" w:author="pachalo chizala" w:date="2023-05-07T19:24:00Z">
          <w:pPr/>
        </w:pPrChange>
      </w:pPr>
      <w:ins w:id="1713" w:author="pachalo chizala" w:date="2023-05-07T19:24:00Z">
        <w:r w:rsidRPr="003D3BB0">
          <w:rPr>
            <w:rFonts w:ascii="Bookman Old Style" w:hAnsi="Bookman Old Style"/>
            <w:sz w:val="24"/>
            <w:szCs w:val="24"/>
            <w:rPrChange w:id="1714" w:author="pachalo chizala" w:date="2023-05-07T19:24:00Z">
              <w:rPr>
                <w:rFonts w:ascii="Bookman Old Style" w:hAnsi="Bookman Old Style"/>
                <w:i/>
                <w:iCs/>
              </w:rPr>
            </w:rPrChange>
          </w:rPr>
          <w:t>Somewhat willing</w:t>
        </w:r>
      </w:ins>
    </w:p>
    <w:p w14:paraId="71E211C7" w14:textId="77777777" w:rsidR="004C6D3F" w:rsidRPr="003D3BB0" w:rsidRDefault="004C6D3F">
      <w:pPr>
        <w:pStyle w:val="ListParagraph"/>
        <w:numPr>
          <w:ilvl w:val="0"/>
          <w:numId w:val="253"/>
        </w:numPr>
        <w:rPr>
          <w:ins w:id="1715" w:author="pachalo chizala" w:date="2023-05-07T19:24:00Z"/>
          <w:rFonts w:ascii="Bookman Old Style" w:hAnsi="Bookman Old Style"/>
          <w:sz w:val="24"/>
          <w:szCs w:val="24"/>
          <w:rPrChange w:id="1716" w:author="pachalo chizala" w:date="2023-05-07T19:24:00Z">
            <w:rPr>
              <w:ins w:id="1717" w:author="pachalo chizala" w:date="2023-05-07T19:24:00Z"/>
              <w:rFonts w:ascii="Bookman Old Style" w:hAnsi="Bookman Old Style"/>
              <w:i/>
              <w:iCs/>
              <w:lang w:val="en-US"/>
            </w:rPr>
          </w:rPrChange>
        </w:rPr>
        <w:pPrChange w:id="1718" w:author="pachalo chizala" w:date="2023-05-07T19:24:00Z">
          <w:pPr/>
        </w:pPrChange>
      </w:pPr>
      <w:ins w:id="1719" w:author="pachalo chizala" w:date="2023-05-07T19:24:00Z">
        <w:r w:rsidRPr="003D3BB0">
          <w:rPr>
            <w:rFonts w:ascii="Bookman Old Style" w:hAnsi="Bookman Old Style"/>
            <w:sz w:val="24"/>
            <w:szCs w:val="24"/>
            <w:rPrChange w:id="1720" w:author="pachalo chizala" w:date="2023-05-07T19:24:00Z">
              <w:rPr>
                <w:rFonts w:ascii="Bookman Old Style" w:hAnsi="Bookman Old Style"/>
                <w:i/>
                <w:iCs/>
              </w:rPr>
            </w:rPrChange>
          </w:rPr>
          <w:t>Unwilling</w:t>
        </w:r>
      </w:ins>
    </w:p>
    <w:p w14:paraId="08D0FE00" w14:textId="77777777" w:rsidR="004C6D3F" w:rsidRPr="003D3BB0" w:rsidRDefault="004C6D3F" w:rsidP="004C6D3F">
      <w:pPr>
        <w:rPr>
          <w:ins w:id="1721" w:author="pachalo chizala" w:date="2023-05-07T19:24:00Z"/>
          <w:rFonts w:ascii="Bookman Old Style" w:hAnsi="Bookman Old Style"/>
          <w:sz w:val="24"/>
          <w:szCs w:val="24"/>
          <w:lang w:val="en-US"/>
          <w:rPrChange w:id="1722" w:author="pachalo chizala" w:date="2023-05-07T19:24:00Z">
            <w:rPr>
              <w:ins w:id="1723" w:author="pachalo chizala" w:date="2023-05-07T19:24:00Z"/>
              <w:rFonts w:ascii="Bookman Old Style" w:hAnsi="Bookman Old Style"/>
              <w:i/>
              <w:iCs/>
              <w:lang w:val="en-US"/>
            </w:rPr>
          </w:rPrChange>
        </w:rPr>
      </w:pPr>
    </w:p>
    <w:p w14:paraId="54ACFF78" w14:textId="77777777" w:rsidR="004C6D3F" w:rsidRPr="003D3BB0" w:rsidRDefault="004C6D3F">
      <w:pPr>
        <w:pStyle w:val="ListParagraph"/>
        <w:rPr>
          <w:ins w:id="1724" w:author="pachalo chizala" w:date="2023-05-07T19:24:00Z"/>
          <w:rFonts w:ascii="Bookman Old Style" w:hAnsi="Bookman Old Style"/>
          <w:sz w:val="24"/>
          <w:szCs w:val="24"/>
          <w:rPrChange w:id="1725" w:author="pachalo chizala" w:date="2023-05-07T19:24:00Z">
            <w:rPr>
              <w:ins w:id="1726" w:author="pachalo chizala" w:date="2023-05-07T19:24:00Z"/>
              <w:rFonts w:ascii="Bookman Old Style" w:hAnsi="Bookman Old Style"/>
              <w:i/>
              <w:iCs/>
              <w:lang w:val="en-US"/>
            </w:rPr>
          </w:rPrChange>
        </w:rPr>
        <w:pPrChange w:id="1727" w:author="pachalo chizala" w:date="2023-05-07T19:25:00Z">
          <w:pPr/>
        </w:pPrChange>
      </w:pPr>
      <w:ins w:id="1728" w:author="pachalo chizala" w:date="2023-05-07T19:24:00Z">
        <w:r w:rsidRPr="003D3BB0">
          <w:rPr>
            <w:rFonts w:ascii="Bookman Old Style" w:hAnsi="Bookman Old Style"/>
            <w:sz w:val="24"/>
            <w:szCs w:val="24"/>
            <w:rPrChange w:id="1729" w:author="pachalo chizala" w:date="2023-05-07T19:24:00Z">
              <w:rPr>
                <w:rFonts w:ascii="Bookman Old Style" w:hAnsi="Bookman Old Style"/>
                <w:i/>
                <w:iCs/>
              </w:rPr>
            </w:rPrChange>
          </w:rPr>
          <w:t>DO NOT READ</w:t>
        </w:r>
        <w:r w:rsidRPr="003D3BB0">
          <w:rPr>
            <w:rFonts w:ascii="Bookman Old Style" w:hAnsi="Bookman Old Style"/>
            <w:sz w:val="24"/>
            <w:szCs w:val="24"/>
            <w:rPrChange w:id="1730" w:author="pachalo chizala" w:date="2023-05-07T19:24:00Z">
              <w:rPr>
                <w:rFonts w:ascii="Bookman Old Style" w:hAnsi="Bookman Old Style"/>
                <w:i/>
                <w:iCs/>
              </w:rPr>
            </w:rPrChange>
          </w:rPr>
          <w:tab/>
        </w:r>
      </w:ins>
    </w:p>
    <w:p w14:paraId="0C08FDC4" w14:textId="0BD184A6" w:rsidR="004C6D3F" w:rsidRPr="003D3BB0" w:rsidRDefault="004C6D3F">
      <w:pPr>
        <w:pStyle w:val="ListParagraph"/>
        <w:numPr>
          <w:ilvl w:val="0"/>
          <w:numId w:val="254"/>
        </w:numPr>
        <w:rPr>
          <w:ins w:id="1731" w:author="Happiness" w:date="2023-05-07T15:33:00Z"/>
          <w:rFonts w:ascii="Bookman Old Style" w:hAnsi="Bookman Old Style"/>
          <w:i/>
          <w:iCs/>
          <w:sz w:val="24"/>
          <w:szCs w:val="24"/>
          <w:rPrChange w:id="1732" w:author="pachalo chizala" w:date="2023-05-07T19:24:00Z">
            <w:rPr>
              <w:ins w:id="1733" w:author="Happiness" w:date="2023-05-07T15:33:00Z"/>
              <w:lang w:val="en-US"/>
            </w:rPr>
          </w:rPrChange>
        </w:rPr>
        <w:pPrChange w:id="1734" w:author="pachalo chizala" w:date="2023-05-07T19:25:00Z">
          <w:pPr/>
        </w:pPrChange>
      </w:pPr>
      <w:ins w:id="1735" w:author="pachalo chizala" w:date="2023-05-07T19:24:00Z">
        <w:r w:rsidRPr="003D3BB0">
          <w:rPr>
            <w:rFonts w:ascii="Bookman Old Style" w:hAnsi="Bookman Old Style"/>
            <w:sz w:val="24"/>
            <w:szCs w:val="24"/>
            <w:rPrChange w:id="1736" w:author="pachalo chizala" w:date="2023-05-07T19:24:00Z">
              <w:rPr>
                <w:rFonts w:ascii="Bookman Old Style" w:hAnsi="Bookman Old Style"/>
                <w:i/>
                <w:iCs/>
              </w:rPr>
            </w:rPrChange>
          </w:rPr>
          <w:t>DON’T KNOW</w:t>
        </w:r>
        <w:r w:rsidRPr="003D3BB0">
          <w:rPr>
            <w:rFonts w:ascii="Bookman Old Style" w:hAnsi="Bookman Old Style"/>
            <w:sz w:val="24"/>
            <w:szCs w:val="24"/>
            <w:rPrChange w:id="1737" w:author="pachalo chizala" w:date="2023-05-07T19:24:00Z">
              <w:rPr>
                <w:rFonts w:ascii="Bookman Old Style" w:hAnsi="Bookman Old Style"/>
                <w:i/>
                <w:iCs/>
              </w:rPr>
            </w:rPrChange>
          </w:rPr>
          <w:tab/>
        </w:r>
      </w:ins>
    </w:p>
    <w:p w14:paraId="6683D36D" w14:textId="77777777" w:rsidR="00B742E4" w:rsidRPr="003D3BB0" w:rsidRDefault="00B742E4" w:rsidP="00CD4D5A">
      <w:pPr>
        <w:rPr>
          <w:ins w:id="1738" w:author="Happiness" w:date="2023-05-07T15:27:00Z"/>
          <w:rFonts w:ascii="Bookman Old Style" w:hAnsi="Bookman Old Style"/>
          <w:i/>
          <w:iCs/>
          <w:sz w:val="24"/>
          <w:szCs w:val="24"/>
          <w:lang w:val="en-US"/>
          <w:rPrChange w:id="1739" w:author="pachalo chizala" w:date="2023-05-07T19:16:00Z">
            <w:rPr>
              <w:ins w:id="1740" w:author="Happiness" w:date="2023-05-07T15:27:00Z"/>
              <w:lang w:val="en-US"/>
            </w:rPr>
          </w:rPrChange>
        </w:rPr>
      </w:pPr>
    </w:p>
    <w:p w14:paraId="3F45FF19" w14:textId="463C81A0" w:rsidR="00783D17" w:rsidRPr="003D3BB0" w:rsidRDefault="00DF495C" w:rsidP="00CD4D5A">
      <w:pPr>
        <w:rPr>
          <w:ins w:id="1741" w:author="Happiness" w:date="2023-05-07T15:36:00Z"/>
          <w:rFonts w:ascii="Bookman Old Style" w:hAnsi="Bookman Old Style"/>
          <w:i/>
          <w:iCs/>
          <w:sz w:val="24"/>
          <w:szCs w:val="24"/>
          <w:lang w:val="en-US"/>
        </w:rPr>
      </w:pPr>
      <w:ins w:id="1742" w:author="pachalo chizala" w:date="2023-05-07T19:15:00Z">
        <w:r w:rsidRPr="00856440">
          <w:rPr>
            <w:rFonts w:ascii="Bookman Old Style" w:hAnsi="Bookman Old Style" w:cstheme="minorHAnsi"/>
            <w:b/>
            <w:bCs/>
            <w:iCs/>
            <w:sz w:val="24"/>
            <w:szCs w:val="24"/>
            <w:lang w:val="en-US"/>
            <w:rPrChange w:id="1743" w:author="pachalo chizala" w:date="2023-05-07T19:16:00Z">
              <w:rPr>
                <w:rFonts w:asciiTheme="minorHAnsi" w:hAnsiTheme="minorHAnsi" w:cstheme="minorHAnsi"/>
                <w:b/>
                <w:bCs/>
                <w:iCs/>
                <w:szCs w:val="22"/>
              </w:rPr>
            </w:rPrChange>
          </w:rPr>
          <w:t>ATT_</w:t>
        </w:r>
      </w:ins>
      <w:ins w:id="1744" w:author="pachalo chizala" w:date="2023-05-07T19:16:00Z">
        <w:r w:rsidRPr="00856440">
          <w:rPr>
            <w:rFonts w:ascii="Bookman Old Style" w:hAnsi="Bookman Old Style" w:cstheme="minorHAnsi"/>
            <w:b/>
            <w:bCs/>
            <w:iCs/>
            <w:sz w:val="24"/>
            <w:szCs w:val="24"/>
            <w:lang w:val="en-US"/>
            <w:rPrChange w:id="1745" w:author="pachalo chizala" w:date="2023-05-07T19:16:00Z">
              <w:rPr>
                <w:rFonts w:asciiTheme="minorHAnsi" w:hAnsiTheme="minorHAnsi" w:cstheme="minorHAnsi"/>
                <w:b/>
                <w:bCs/>
                <w:iCs/>
                <w:szCs w:val="22"/>
              </w:rPr>
            </w:rPrChange>
          </w:rPr>
          <w:t>2</w:t>
        </w:r>
      </w:ins>
      <w:ins w:id="1746" w:author="Happiness" w:date="2023-05-07T15:27:00Z">
        <w:del w:id="1747" w:author="pachalo chizala" w:date="2023-05-07T19:15:00Z">
          <w:r w:rsidR="00783D17" w:rsidRPr="003D3BB0" w:rsidDel="00DF495C">
            <w:rPr>
              <w:rFonts w:ascii="Bookman Old Style" w:hAnsi="Bookman Old Style"/>
              <w:b/>
              <w:bCs/>
              <w:i/>
              <w:iCs/>
              <w:sz w:val="24"/>
              <w:szCs w:val="24"/>
              <w:lang w:val="en-US"/>
              <w:rPrChange w:id="1748" w:author="pachalo chizala" w:date="2023-05-07T19:16:00Z">
                <w:rPr>
                  <w:lang w:val="en-US"/>
                </w:rPr>
              </w:rPrChange>
            </w:rPr>
            <w:delText>R06</w:delText>
          </w:r>
        </w:del>
      </w:ins>
      <w:ins w:id="1749" w:author="Happiness" w:date="2023-05-07T15:28:00Z">
        <w:r w:rsidR="00783D17" w:rsidRPr="003D3BB0">
          <w:rPr>
            <w:rFonts w:ascii="Bookman Old Style" w:hAnsi="Bookman Old Style"/>
            <w:b/>
            <w:bCs/>
            <w:i/>
            <w:iCs/>
            <w:sz w:val="24"/>
            <w:szCs w:val="24"/>
            <w:lang w:val="en-US"/>
            <w:rPrChange w:id="1750" w:author="pachalo chizala" w:date="2023-05-07T19:16:00Z">
              <w:rPr>
                <w:lang w:val="en-US"/>
              </w:rPr>
            </w:rPrChange>
          </w:rPr>
          <w:t>.</w:t>
        </w:r>
        <w:r w:rsidR="00783D17" w:rsidRPr="003D3BB0">
          <w:rPr>
            <w:rFonts w:ascii="Bookman Old Style" w:hAnsi="Bookman Old Style"/>
            <w:i/>
            <w:iCs/>
            <w:sz w:val="24"/>
            <w:szCs w:val="24"/>
            <w:lang w:val="en-US"/>
            <w:rPrChange w:id="1751" w:author="pachalo chizala" w:date="2023-05-07T19:16:00Z">
              <w:rPr>
                <w:lang w:val="en-US"/>
              </w:rPr>
            </w:rPrChange>
          </w:rPr>
          <w:t xml:space="preserve"> In your view, how willing are workers to work alongside persons with disabilities? Would you say…</w:t>
        </w:r>
      </w:ins>
    </w:p>
    <w:p w14:paraId="58FF643D" w14:textId="77777777" w:rsidR="00B742E4" w:rsidRPr="003D3BB0" w:rsidRDefault="00B742E4" w:rsidP="00CD4D5A">
      <w:pPr>
        <w:rPr>
          <w:ins w:id="1752" w:author="Happiness" w:date="2023-05-07T15:28:00Z"/>
          <w:rFonts w:ascii="Bookman Old Style" w:hAnsi="Bookman Old Style"/>
          <w:i/>
          <w:iCs/>
          <w:sz w:val="24"/>
          <w:szCs w:val="24"/>
          <w:lang w:val="en-US"/>
          <w:rPrChange w:id="1753" w:author="pachalo chizala" w:date="2023-05-07T19:16:00Z">
            <w:rPr>
              <w:ins w:id="1754" w:author="Happiness" w:date="2023-05-07T15:28:00Z"/>
              <w:lang w:val="en-US"/>
            </w:rPr>
          </w:rPrChange>
        </w:rPr>
      </w:pPr>
    </w:p>
    <w:p w14:paraId="07E838D0" w14:textId="64D73350" w:rsidR="00783D17" w:rsidRPr="003D3BB0" w:rsidRDefault="00DF495C" w:rsidP="00CD4D5A">
      <w:pPr>
        <w:rPr>
          <w:ins w:id="1755" w:author="Happiness" w:date="2023-05-07T15:35:00Z"/>
          <w:rFonts w:ascii="Bookman Old Style" w:hAnsi="Bookman Old Style"/>
          <w:i/>
          <w:sz w:val="24"/>
          <w:szCs w:val="24"/>
          <w:lang w:val="en-US"/>
          <w:rPrChange w:id="1756" w:author="pachalo chizala" w:date="2023-05-07T19:16:00Z">
            <w:rPr>
              <w:ins w:id="1757" w:author="Happiness" w:date="2023-05-07T15:35:00Z"/>
              <w:lang w:val="en-US"/>
            </w:rPr>
          </w:rPrChange>
        </w:rPr>
      </w:pPr>
      <w:ins w:id="1758" w:author="pachalo chizala" w:date="2023-05-07T19:16:00Z">
        <w:r w:rsidRPr="00856440">
          <w:rPr>
            <w:rFonts w:ascii="Bookman Old Style" w:hAnsi="Bookman Old Style" w:cstheme="minorHAnsi"/>
            <w:b/>
            <w:i/>
            <w:sz w:val="24"/>
            <w:szCs w:val="24"/>
            <w:lang w:val="en-US"/>
            <w:rPrChange w:id="1759" w:author="pachalo chizala" w:date="2023-05-07T19:16:00Z">
              <w:rPr>
                <w:rFonts w:asciiTheme="minorHAnsi" w:hAnsiTheme="minorHAnsi" w:cstheme="minorHAnsi"/>
                <w:b/>
                <w:iCs/>
                <w:szCs w:val="22"/>
              </w:rPr>
            </w:rPrChange>
          </w:rPr>
          <w:t>SPR_1</w:t>
        </w:r>
      </w:ins>
      <w:ins w:id="1760" w:author="Happiness" w:date="2023-05-07T15:28:00Z">
        <w:del w:id="1761" w:author="pachalo chizala" w:date="2023-05-07T19:16:00Z">
          <w:r w:rsidR="00783D17" w:rsidRPr="003D3BB0" w:rsidDel="00DF495C">
            <w:rPr>
              <w:rFonts w:ascii="Bookman Old Style" w:hAnsi="Bookman Old Style"/>
              <w:b/>
              <w:bCs/>
              <w:i/>
              <w:sz w:val="24"/>
              <w:szCs w:val="24"/>
              <w:lang w:val="en-US"/>
              <w:rPrChange w:id="1762" w:author="pachalo chizala" w:date="2023-05-07T19:16:00Z">
                <w:rPr>
                  <w:lang w:val="en-US"/>
                </w:rPr>
              </w:rPrChange>
            </w:rPr>
            <w:delText>R07</w:delText>
          </w:r>
        </w:del>
        <w:r w:rsidR="00783D17" w:rsidRPr="003D3BB0">
          <w:rPr>
            <w:rFonts w:ascii="Bookman Old Style" w:hAnsi="Bookman Old Style"/>
            <w:i/>
            <w:sz w:val="24"/>
            <w:szCs w:val="24"/>
            <w:lang w:val="en-US"/>
            <w:rPrChange w:id="1763" w:author="pachalo chizala" w:date="2023-05-07T19:16:00Z">
              <w:rPr>
                <w:lang w:val="en-US"/>
              </w:rPr>
            </w:rPrChange>
          </w:rPr>
          <w:t xml:space="preserve">. Have the difficulties </w:t>
        </w:r>
      </w:ins>
      <w:ins w:id="1764" w:author="Happiness" w:date="2023-05-07T15:34:00Z">
        <w:r w:rsidR="00B742E4" w:rsidRPr="003D3BB0">
          <w:rPr>
            <w:rFonts w:ascii="Bookman Old Style" w:hAnsi="Bookman Old Style"/>
            <w:i/>
            <w:sz w:val="24"/>
            <w:szCs w:val="24"/>
            <w:lang w:val="en-US"/>
            <w:rPrChange w:id="1765" w:author="pachalo chizala" w:date="2023-05-07T19:16:00Z">
              <w:rPr>
                <w:lang w:val="en-US"/>
              </w:rPr>
            </w:rPrChange>
          </w:rPr>
          <w:t>(</w:t>
        </w:r>
      </w:ins>
      <w:ins w:id="1766" w:author="Happiness" w:date="2023-05-07T15:28:00Z">
        <w:r w:rsidR="00783D17" w:rsidRPr="003D3BB0">
          <w:rPr>
            <w:rFonts w:ascii="Bookman Old Style" w:hAnsi="Bookman Old Style"/>
            <w:i/>
            <w:sz w:val="24"/>
            <w:szCs w:val="24"/>
            <w:lang w:val="en-US"/>
            <w:rPrChange w:id="1767" w:author="pachalo chizala" w:date="2023-05-07T19:16:00Z">
              <w:rPr>
                <w:lang w:val="en-US"/>
              </w:rPr>
            </w:rPrChange>
          </w:rPr>
          <w:t>you</w:t>
        </w:r>
      </w:ins>
      <w:ins w:id="1768" w:author="Happiness" w:date="2023-05-07T15:34:00Z">
        <w:r w:rsidR="00B742E4" w:rsidRPr="003D3BB0">
          <w:rPr>
            <w:rFonts w:ascii="Bookman Old Style" w:hAnsi="Bookman Old Style"/>
            <w:i/>
            <w:sz w:val="24"/>
            <w:szCs w:val="24"/>
            <w:lang w:val="en-US"/>
            <w:rPrChange w:id="1769" w:author="pachalo chizala" w:date="2023-05-07T19:16:00Z">
              <w:rPr>
                <w:lang w:val="en-US"/>
              </w:rPr>
            </w:rPrChange>
          </w:rPr>
          <w:t xml:space="preserve">/NAME) </w:t>
        </w:r>
      </w:ins>
      <w:ins w:id="1770" w:author="Happiness" w:date="2023-05-07T15:28:00Z">
        <w:r w:rsidR="00783D17" w:rsidRPr="003D3BB0">
          <w:rPr>
            <w:rFonts w:ascii="Bookman Old Style" w:hAnsi="Bookman Old Style"/>
            <w:i/>
            <w:sz w:val="24"/>
            <w:szCs w:val="24"/>
            <w:lang w:val="en-US"/>
            <w:rPrChange w:id="1771" w:author="pachalo chizala" w:date="2023-05-07T19:16:00Z">
              <w:rPr>
                <w:lang w:val="en-US"/>
              </w:rPr>
            </w:rPrChange>
          </w:rPr>
          <w:t>have been officially recognized (certified) as a disability?</w:t>
        </w:r>
      </w:ins>
    </w:p>
    <w:p w14:paraId="0E605B33" w14:textId="77777777" w:rsidR="00B742E4" w:rsidRPr="003D3BB0" w:rsidRDefault="00B742E4" w:rsidP="00CD4D5A">
      <w:pPr>
        <w:rPr>
          <w:ins w:id="1772" w:author="Happiness" w:date="2023-05-07T15:28:00Z"/>
          <w:rFonts w:ascii="Bookman Old Style" w:hAnsi="Bookman Old Style"/>
          <w:i/>
          <w:sz w:val="24"/>
          <w:szCs w:val="24"/>
          <w:lang w:val="en-US"/>
          <w:rPrChange w:id="1773" w:author="pachalo chizala" w:date="2023-05-07T19:16:00Z">
            <w:rPr>
              <w:ins w:id="1774" w:author="Happiness" w:date="2023-05-07T15:28:00Z"/>
              <w:lang w:val="en-US"/>
            </w:rPr>
          </w:rPrChange>
        </w:rPr>
      </w:pPr>
    </w:p>
    <w:p w14:paraId="6A25C09D" w14:textId="0369A31E" w:rsidR="00783D17" w:rsidRPr="003D3BB0" w:rsidRDefault="00DF495C" w:rsidP="00CD4D5A">
      <w:pPr>
        <w:rPr>
          <w:ins w:id="1775" w:author="Happiness" w:date="2023-05-07T15:34:00Z"/>
          <w:rFonts w:ascii="Bookman Old Style" w:hAnsi="Bookman Old Style"/>
          <w:i/>
          <w:sz w:val="24"/>
          <w:szCs w:val="24"/>
          <w:lang w:val="en-US"/>
          <w:rPrChange w:id="1776" w:author="pachalo chizala" w:date="2023-05-07T19:16:00Z">
            <w:rPr>
              <w:ins w:id="1777" w:author="Happiness" w:date="2023-05-07T15:34:00Z"/>
              <w:lang w:val="en-US"/>
            </w:rPr>
          </w:rPrChange>
        </w:rPr>
      </w:pPr>
      <w:ins w:id="1778" w:author="pachalo chizala" w:date="2023-05-07T19:16:00Z">
        <w:r w:rsidRPr="003D3BB0">
          <w:rPr>
            <w:rFonts w:ascii="Bookman Old Style" w:hAnsi="Bookman Old Style" w:cstheme="minorHAnsi"/>
            <w:b/>
            <w:i/>
            <w:sz w:val="24"/>
            <w:szCs w:val="24"/>
            <w:lang w:val="en-US"/>
            <w:rPrChange w:id="1779" w:author="pachalo chizala" w:date="2023-05-07T19:16:00Z">
              <w:rPr>
                <w:rFonts w:asciiTheme="minorHAnsi" w:hAnsiTheme="minorHAnsi" w:cstheme="minorHAnsi"/>
                <w:b/>
                <w:iCs/>
                <w:szCs w:val="22"/>
              </w:rPr>
            </w:rPrChange>
          </w:rPr>
          <w:t xml:space="preserve">SPR_2. </w:t>
        </w:r>
      </w:ins>
      <w:ins w:id="1780" w:author="Happiness" w:date="2023-05-07T15:28:00Z">
        <w:del w:id="1781" w:author="pachalo chizala" w:date="2023-05-07T19:16:00Z">
          <w:r w:rsidR="00783D17" w:rsidRPr="003D3BB0" w:rsidDel="00DF495C">
            <w:rPr>
              <w:rFonts w:ascii="Bookman Old Style" w:hAnsi="Bookman Old Style"/>
              <w:b/>
              <w:bCs/>
              <w:i/>
              <w:sz w:val="24"/>
              <w:szCs w:val="24"/>
              <w:lang w:val="en-US"/>
              <w:rPrChange w:id="1782" w:author="pachalo chizala" w:date="2023-05-07T19:16:00Z">
                <w:rPr>
                  <w:lang w:val="en-US"/>
                </w:rPr>
              </w:rPrChange>
            </w:rPr>
            <w:delText>R08</w:delText>
          </w:r>
          <w:r w:rsidR="00783D17" w:rsidRPr="003D3BB0" w:rsidDel="00DF495C">
            <w:rPr>
              <w:rFonts w:ascii="Bookman Old Style" w:hAnsi="Bookman Old Style"/>
              <w:i/>
              <w:sz w:val="24"/>
              <w:szCs w:val="24"/>
              <w:lang w:val="en-US"/>
              <w:rPrChange w:id="1783" w:author="pachalo chizala" w:date="2023-05-07T19:16:00Z">
                <w:rPr>
                  <w:lang w:val="en-US"/>
                </w:rPr>
              </w:rPrChange>
            </w:rPr>
            <w:delText>.</w:delText>
          </w:r>
        </w:del>
      </w:ins>
      <w:ins w:id="1784" w:author="Happiness" w:date="2023-05-07T15:29:00Z">
        <w:del w:id="1785" w:author="pachalo chizala" w:date="2023-05-07T19:16:00Z">
          <w:r w:rsidR="00783D17" w:rsidRPr="003D3BB0" w:rsidDel="00DF495C">
            <w:rPr>
              <w:rFonts w:ascii="Bookman Old Style" w:hAnsi="Bookman Old Style"/>
              <w:i/>
              <w:sz w:val="24"/>
              <w:szCs w:val="24"/>
              <w:lang w:val="en-US"/>
              <w:rPrChange w:id="1786" w:author="pachalo chizala" w:date="2023-05-07T19:16:00Z">
                <w:rPr>
                  <w:lang w:val="en-US"/>
                </w:rPr>
              </w:rPrChange>
            </w:rPr>
            <w:delText xml:space="preserve"> </w:delText>
          </w:r>
        </w:del>
        <w:r w:rsidR="00783D17" w:rsidRPr="003D3BB0">
          <w:rPr>
            <w:rFonts w:ascii="Bookman Old Style" w:hAnsi="Bookman Old Style"/>
            <w:i/>
            <w:sz w:val="24"/>
            <w:szCs w:val="24"/>
            <w:lang w:val="en-US"/>
            <w:rPrChange w:id="1787" w:author="pachalo chizala" w:date="2023-05-07T19:16:00Z">
              <w:rPr>
                <w:lang w:val="en-US"/>
              </w:rPr>
            </w:rPrChange>
          </w:rPr>
          <w:t xml:space="preserve">(Do/Does) </w:t>
        </w:r>
      </w:ins>
      <w:ins w:id="1788" w:author="Happiness" w:date="2023-05-07T15:34:00Z">
        <w:r w:rsidR="00B742E4" w:rsidRPr="003D3BB0">
          <w:rPr>
            <w:rFonts w:ascii="Bookman Old Style" w:hAnsi="Bookman Old Style"/>
            <w:i/>
            <w:sz w:val="24"/>
            <w:szCs w:val="24"/>
            <w:lang w:val="en-US"/>
            <w:rPrChange w:id="1789" w:author="pachalo chizala" w:date="2023-05-07T19:16:00Z">
              <w:rPr>
                <w:lang w:val="en-US"/>
              </w:rPr>
            </w:rPrChange>
          </w:rPr>
          <w:t>(</w:t>
        </w:r>
      </w:ins>
      <w:ins w:id="1790" w:author="Happiness" w:date="2023-05-07T15:29:00Z">
        <w:r w:rsidR="00783D17" w:rsidRPr="003D3BB0">
          <w:rPr>
            <w:rFonts w:ascii="Bookman Old Style" w:hAnsi="Bookman Old Style"/>
            <w:i/>
            <w:sz w:val="24"/>
            <w:szCs w:val="24"/>
            <w:lang w:val="en-US"/>
            <w:rPrChange w:id="1791" w:author="pachalo chizala" w:date="2023-05-07T19:16:00Z">
              <w:rPr>
                <w:lang w:val="en-US"/>
              </w:rPr>
            </w:rPrChange>
          </w:rPr>
          <w:t>you</w:t>
        </w:r>
      </w:ins>
      <w:ins w:id="1792" w:author="Happiness" w:date="2023-05-07T15:34:00Z">
        <w:r w:rsidR="00B742E4" w:rsidRPr="003D3BB0">
          <w:rPr>
            <w:rFonts w:ascii="Bookman Old Style" w:hAnsi="Bookman Old Style"/>
            <w:i/>
            <w:sz w:val="24"/>
            <w:szCs w:val="24"/>
            <w:lang w:val="en-US"/>
            <w:rPrChange w:id="1793" w:author="pachalo chizala" w:date="2023-05-07T19:16:00Z">
              <w:rPr>
                <w:lang w:val="en-US"/>
              </w:rPr>
            </w:rPrChange>
          </w:rPr>
          <w:t xml:space="preserve"> /NAME</w:t>
        </w:r>
      </w:ins>
      <w:ins w:id="1794" w:author="Happiness" w:date="2023-05-07T15:29:00Z">
        <w:r w:rsidR="00783D17" w:rsidRPr="003D3BB0">
          <w:rPr>
            <w:rFonts w:ascii="Bookman Old Style" w:hAnsi="Bookman Old Style"/>
            <w:i/>
            <w:sz w:val="24"/>
            <w:szCs w:val="24"/>
            <w:lang w:val="en-US"/>
            <w:rPrChange w:id="1795" w:author="pachalo chizala" w:date="2023-05-07T19:16:00Z">
              <w:rPr>
                <w:lang w:val="en-US"/>
              </w:rPr>
            </w:rPrChange>
          </w:rPr>
          <w:t>)</w:t>
        </w:r>
      </w:ins>
      <w:ins w:id="1796" w:author="Happiness" w:date="2023-05-07T15:34:00Z">
        <w:r w:rsidR="00B742E4" w:rsidRPr="003D3BB0">
          <w:rPr>
            <w:rFonts w:ascii="Bookman Old Style" w:hAnsi="Bookman Old Style"/>
            <w:i/>
            <w:sz w:val="24"/>
            <w:szCs w:val="24"/>
            <w:lang w:val="en-US"/>
            <w:rPrChange w:id="1797" w:author="pachalo chizala" w:date="2023-05-07T19:16:00Z">
              <w:rPr>
                <w:lang w:val="en-US"/>
              </w:rPr>
            </w:rPrChange>
          </w:rPr>
          <w:t xml:space="preserve"> r</w:t>
        </w:r>
      </w:ins>
      <w:ins w:id="1798" w:author="Happiness" w:date="2023-05-07T15:29:00Z">
        <w:r w:rsidR="00783D17" w:rsidRPr="003D3BB0">
          <w:rPr>
            <w:rFonts w:ascii="Bookman Old Style" w:hAnsi="Bookman Old Style"/>
            <w:i/>
            <w:sz w:val="24"/>
            <w:szCs w:val="24"/>
            <w:lang w:val="en-US"/>
            <w:rPrChange w:id="1799" w:author="pachalo chizala" w:date="2023-05-07T19:16:00Z">
              <w:rPr>
                <w:lang w:val="en-US"/>
              </w:rPr>
            </w:rPrChange>
          </w:rPr>
          <w:t>eceive any cash benefits from the government linked to [your/his/her] disability?</w:t>
        </w:r>
      </w:ins>
    </w:p>
    <w:p w14:paraId="765B34A3" w14:textId="77777777" w:rsidR="00B742E4" w:rsidRPr="003D3BB0" w:rsidRDefault="00B742E4" w:rsidP="00CD4D5A">
      <w:pPr>
        <w:rPr>
          <w:ins w:id="1800" w:author="Happiness" w:date="2023-05-07T15:29:00Z"/>
          <w:rFonts w:ascii="Bookman Old Style" w:hAnsi="Bookman Old Style"/>
          <w:i/>
          <w:sz w:val="24"/>
          <w:szCs w:val="24"/>
          <w:lang w:val="en-US"/>
          <w:rPrChange w:id="1801" w:author="pachalo chizala" w:date="2023-05-07T19:16:00Z">
            <w:rPr>
              <w:ins w:id="1802" w:author="Happiness" w:date="2023-05-07T15:29:00Z"/>
              <w:lang w:val="en-US"/>
            </w:rPr>
          </w:rPrChange>
        </w:rPr>
      </w:pPr>
    </w:p>
    <w:p w14:paraId="605994EB" w14:textId="189D4D02" w:rsidR="00783D17" w:rsidRPr="003D3BB0" w:rsidRDefault="00DF495C" w:rsidP="00CD4D5A">
      <w:pPr>
        <w:rPr>
          <w:ins w:id="1803" w:author="Happiness" w:date="2023-05-07T15:16:00Z"/>
          <w:rFonts w:ascii="Bookman Old Style" w:hAnsi="Bookman Old Style"/>
          <w:i/>
          <w:sz w:val="24"/>
          <w:szCs w:val="24"/>
          <w:lang w:val="en-US"/>
          <w:rPrChange w:id="1804" w:author="pachalo chizala" w:date="2023-05-07T19:16:00Z">
            <w:rPr>
              <w:ins w:id="1805" w:author="Happiness" w:date="2023-05-07T15:16:00Z"/>
              <w:lang w:val="en-US"/>
            </w:rPr>
          </w:rPrChange>
        </w:rPr>
      </w:pPr>
      <w:ins w:id="1806" w:author="pachalo chizala" w:date="2023-05-07T19:16:00Z">
        <w:r w:rsidRPr="003D3BB0">
          <w:rPr>
            <w:rFonts w:ascii="Bookman Old Style" w:hAnsi="Bookman Old Style" w:cstheme="minorHAnsi"/>
            <w:b/>
            <w:i/>
            <w:sz w:val="24"/>
            <w:szCs w:val="24"/>
            <w:lang w:val="en-US"/>
            <w:rPrChange w:id="1807" w:author="pachalo chizala" w:date="2023-05-07T19:16:00Z">
              <w:rPr>
                <w:rFonts w:asciiTheme="minorHAnsi" w:hAnsiTheme="minorHAnsi" w:cstheme="minorHAnsi"/>
                <w:b/>
                <w:iCs/>
                <w:szCs w:val="22"/>
              </w:rPr>
            </w:rPrChange>
          </w:rPr>
          <w:t xml:space="preserve">SPR_3. </w:t>
        </w:r>
      </w:ins>
      <w:ins w:id="1808" w:author="Happiness" w:date="2023-05-07T15:29:00Z">
        <w:del w:id="1809" w:author="pachalo chizala" w:date="2023-05-07T19:16:00Z">
          <w:r w:rsidR="00783D17" w:rsidRPr="003D3BB0" w:rsidDel="00DF495C">
            <w:rPr>
              <w:rFonts w:ascii="Bookman Old Style" w:hAnsi="Bookman Old Style"/>
              <w:b/>
              <w:bCs/>
              <w:i/>
              <w:sz w:val="24"/>
              <w:szCs w:val="24"/>
              <w:lang w:val="en-US"/>
              <w:rPrChange w:id="1810" w:author="pachalo chizala" w:date="2023-05-07T19:16:00Z">
                <w:rPr>
                  <w:lang w:val="en-US"/>
                </w:rPr>
              </w:rPrChange>
            </w:rPr>
            <w:delText>R09.</w:delText>
          </w:r>
          <w:r w:rsidR="00783D17" w:rsidRPr="003D3BB0" w:rsidDel="00DF495C">
            <w:rPr>
              <w:rFonts w:ascii="Bookman Old Style" w:hAnsi="Bookman Old Style"/>
              <w:i/>
              <w:sz w:val="24"/>
              <w:szCs w:val="24"/>
              <w:lang w:val="en-US"/>
              <w:rPrChange w:id="1811" w:author="pachalo chizala" w:date="2023-05-07T19:16:00Z">
                <w:rPr>
                  <w:lang w:val="en-US"/>
                </w:rPr>
              </w:rPrChange>
            </w:rPr>
            <w:delText xml:space="preserve"> </w:delText>
          </w:r>
        </w:del>
        <w:r w:rsidR="00783D17" w:rsidRPr="003D3BB0">
          <w:rPr>
            <w:rFonts w:ascii="Bookman Old Style" w:hAnsi="Bookman Old Style"/>
            <w:i/>
            <w:sz w:val="24"/>
            <w:szCs w:val="24"/>
            <w:lang w:val="en-US"/>
            <w:rPrChange w:id="1812" w:author="pachalo chizala" w:date="2023-05-07T19:16:00Z">
              <w:rPr>
                <w:lang w:val="en-US"/>
              </w:rPr>
            </w:rPrChange>
          </w:rPr>
          <w:t xml:space="preserve">(Do/Does) </w:t>
        </w:r>
      </w:ins>
      <w:ins w:id="1813" w:author="Happiness" w:date="2023-05-07T15:35:00Z">
        <w:r w:rsidR="00B742E4" w:rsidRPr="003D3BB0">
          <w:rPr>
            <w:rFonts w:ascii="Bookman Old Style" w:hAnsi="Bookman Old Style"/>
            <w:i/>
            <w:sz w:val="24"/>
            <w:szCs w:val="24"/>
            <w:lang w:val="en-US"/>
            <w:rPrChange w:id="1814" w:author="pachalo chizala" w:date="2023-05-07T19:16:00Z">
              <w:rPr>
                <w:lang w:val="en-US"/>
              </w:rPr>
            </w:rPrChange>
          </w:rPr>
          <w:t>(you/NAME</w:t>
        </w:r>
      </w:ins>
      <w:ins w:id="1815" w:author="Happiness" w:date="2023-05-07T15:29:00Z">
        <w:r w:rsidR="00783D17" w:rsidRPr="003D3BB0">
          <w:rPr>
            <w:rFonts w:ascii="Bookman Old Style" w:hAnsi="Bookman Old Style"/>
            <w:i/>
            <w:sz w:val="24"/>
            <w:szCs w:val="24"/>
            <w:lang w:val="en-US"/>
            <w:rPrChange w:id="1816" w:author="pachalo chizala" w:date="2023-05-07T19:16:00Z">
              <w:rPr>
                <w:lang w:val="en-US"/>
              </w:rPr>
            </w:rPrChange>
          </w:rPr>
          <w:t>)</w:t>
        </w:r>
      </w:ins>
      <w:ins w:id="1817" w:author="Happiness" w:date="2023-05-07T15:35:00Z">
        <w:r w:rsidR="00B742E4" w:rsidRPr="003D3BB0">
          <w:rPr>
            <w:rFonts w:ascii="Bookman Old Style" w:hAnsi="Bookman Old Style"/>
            <w:i/>
            <w:sz w:val="24"/>
            <w:szCs w:val="24"/>
            <w:lang w:val="en-US"/>
            <w:rPrChange w:id="1818" w:author="pachalo chizala" w:date="2023-05-07T19:16:00Z">
              <w:rPr>
                <w:lang w:val="en-US"/>
              </w:rPr>
            </w:rPrChange>
          </w:rPr>
          <w:t xml:space="preserve"> </w:t>
        </w:r>
      </w:ins>
      <w:ins w:id="1819" w:author="Happiness" w:date="2023-05-07T15:29:00Z">
        <w:r w:rsidR="00783D17" w:rsidRPr="003D3BB0">
          <w:rPr>
            <w:rFonts w:ascii="Bookman Old Style" w:hAnsi="Bookman Old Style"/>
            <w:i/>
            <w:sz w:val="24"/>
            <w:szCs w:val="24"/>
            <w:lang w:val="en-US"/>
            <w:rPrChange w:id="1820" w:author="pachalo chizala" w:date="2023-05-07T19:16:00Z">
              <w:rPr>
                <w:lang w:val="en-US"/>
              </w:rPr>
            </w:rPrChange>
          </w:rPr>
          <w:t xml:space="preserve">receive any goods or </w:t>
        </w:r>
      </w:ins>
      <w:ins w:id="1821" w:author="Happiness" w:date="2023-05-07T15:35:00Z">
        <w:r w:rsidR="00B742E4" w:rsidRPr="003D3BB0">
          <w:rPr>
            <w:rFonts w:ascii="Bookman Old Style" w:hAnsi="Bookman Old Style"/>
            <w:i/>
            <w:sz w:val="24"/>
            <w:szCs w:val="24"/>
            <w:lang w:val="en-US"/>
            <w:rPrChange w:id="1822" w:author="pachalo chizala" w:date="2023-05-07T19:16:00Z">
              <w:rPr>
                <w:lang w:val="en-US"/>
              </w:rPr>
            </w:rPrChange>
          </w:rPr>
          <w:t>services from</w:t>
        </w:r>
      </w:ins>
      <w:ins w:id="1823" w:author="Happiness" w:date="2023-05-07T15:29:00Z">
        <w:r w:rsidR="00783D17" w:rsidRPr="003D3BB0">
          <w:rPr>
            <w:rFonts w:ascii="Bookman Old Style" w:hAnsi="Bookman Old Style"/>
            <w:i/>
            <w:sz w:val="24"/>
            <w:szCs w:val="24"/>
            <w:lang w:val="en-US"/>
            <w:rPrChange w:id="1824" w:author="pachalo chizala" w:date="2023-05-07T19:16:00Z">
              <w:rPr>
                <w:lang w:val="en-US"/>
              </w:rPr>
            </w:rPrChange>
          </w:rPr>
          <w:t xml:space="preserve"> the government linked to [your/his/her] disability?</w:t>
        </w:r>
      </w:ins>
    </w:p>
    <w:p w14:paraId="3EB99CD8" w14:textId="1742B3B0" w:rsidR="00F51956" w:rsidRPr="003D3BB0" w:rsidRDefault="00F51956">
      <w:pPr>
        <w:rPr>
          <w:ins w:id="1825" w:author="Happiness" w:date="2023-05-07T15:09:00Z"/>
          <w:rFonts w:ascii="Bookman Old Style" w:hAnsi="Bookman Old Style"/>
          <w:sz w:val="24"/>
          <w:szCs w:val="24"/>
          <w:lang w:val="en-US"/>
          <w:rPrChange w:id="1826" w:author="pachalo chizala" w:date="2023-05-07T19:16:00Z">
            <w:rPr>
              <w:ins w:id="1827" w:author="Happiness" w:date="2023-05-07T15:09:00Z"/>
              <w:lang w:val="en-US"/>
            </w:rPr>
          </w:rPrChange>
        </w:rPr>
        <w:pPrChange w:id="1828" w:author="Happiness" w:date="2023-05-07T15:09:00Z">
          <w:pPr>
            <w:pStyle w:val="Heading2"/>
          </w:pPr>
        </w:pPrChange>
      </w:pPr>
      <w:ins w:id="1829" w:author="Happiness" w:date="2023-05-07T15:16:00Z">
        <w:r w:rsidRPr="003D3BB0">
          <w:rPr>
            <w:rFonts w:ascii="Bookman Old Style" w:hAnsi="Bookman Old Style"/>
            <w:sz w:val="24"/>
            <w:szCs w:val="24"/>
            <w:lang w:val="en-US"/>
            <w:rPrChange w:id="1830" w:author="pachalo chizala" w:date="2023-05-07T19:16:00Z">
              <w:rPr>
                <w:lang w:val="en-US"/>
              </w:rPr>
            </w:rPrChange>
          </w:rPr>
          <w:t> </w:t>
        </w:r>
      </w:ins>
    </w:p>
    <w:p w14:paraId="41B7573B" w14:textId="77777777" w:rsidR="00CD4D5A" w:rsidRPr="003D3BB0" w:rsidRDefault="00CD4D5A">
      <w:pPr>
        <w:rPr>
          <w:rFonts w:ascii="Bookman Old Style" w:hAnsi="Bookman Old Style"/>
          <w:sz w:val="24"/>
          <w:szCs w:val="24"/>
          <w:lang w:val="en-US"/>
        </w:rPr>
        <w:pPrChange w:id="1831" w:author="Happiness" w:date="2023-05-07T15:09:00Z">
          <w:pPr>
            <w:tabs>
              <w:tab w:val="left" w:pos="1418"/>
            </w:tabs>
            <w:spacing w:before="240"/>
            <w:jc w:val="both"/>
          </w:pPr>
        </w:pPrChange>
      </w:pPr>
    </w:p>
    <w:p w14:paraId="54BF6126" w14:textId="77777777" w:rsidR="00A25EA1" w:rsidRPr="003D3BB0" w:rsidRDefault="00A25EA1" w:rsidP="00E65C68">
      <w:pPr>
        <w:pStyle w:val="Heading2"/>
        <w:rPr>
          <w:rFonts w:ascii="Bookman Old Style" w:hAnsi="Bookman Old Style"/>
          <w:sz w:val="24"/>
          <w:szCs w:val="24"/>
          <w:lang w:val="en-US"/>
        </w:rPr>
      </w:pPr>
      <w:bookmarkStart w:id="1832" w:name="_Toc146275385"/>
      <w:bookmarkStart w:id="1833" w:name="_Toc146277100"/>
      <w:r w:rsidRPr="003D3BB0">
        <w:rPr>
          <w:rFonts w:ascii="Bookman Old Style" w:hAnsi="Bookman Old Style"/>
          <w:sz w:val="24"/>
          <w:szCs w:val="24"/>
          <w:lang w:val="en-US"/>
        </w:rPr>
        <w:t>OWN-USE PRODUCTION OF CROPS (OPC)</w:t>
      </w:r>
      <w:bookmarkEnd w:id="1832"/>
      <w:bookmarkEnd w:id="1833"/>
      <w:r w:rsidRPr="003D3BB0">
        <w:rPr>
          <w:rFonts w:ascii="Bookman Old Style" w:hAnsi="Bookman Old Style"/>
          <w:sz w:val="24"/>
          <w:szCs w:val="24"/>
          <w:lang w:val="en-US"/>
        </w:rPr>
        <w:t xml:space="preserve"> </w:t>
      </w:r>
    </w:p>
    <w:p w14:paraId="4CFED156"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This module is used to identify own use production of foodstuff from crop farming among persons who did not report working in agriculture in the AGF module. This module is meant to be used together with the AGF and OPF modules, for a complete identification of own-use producers of foodstuff among the working age population, irrespective of their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force status. Additionally, inclusion of other modules on own use-production of other goods (building, manufacture, fetching water, collecting firewood) will enable a complete identification of own-use producers of goods among the working age population.</w:t>
      </w:r>
    </w:p>
    <w:p w14:paraId="66B1A49C" w14:textId="160FAB79" w:rsidR="00A25EA1" w:rsidRPr="003D3BB0" w:rsidRDefault="00215B9B" w:rsidP="00E65C68">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lastRenderedPageBreak/>
        <w:t>R02</w:t>
      </w:r>
      <w:r w:rsidR="00A25EA1" w:rsidRPr="003D3BB0">
        <w:rPr>
          <w:rFonts w:ascii="Bookman Old Style" w:hAnsi="Bookman Old Style"/>
          <w:b/>
          <w:bCs/>
          <w:i/>
          <w:iCs/>
          <w:sz w:val="24"/>
          <w:szCs w:val="24"/>
          <w:lang w:val="en-US"/>
        </w:rPr>
        <w:t xml:space="preserve"> </w:t>
      </w:r>
      <w:r w:rsidR="00E65C68" w:rsidRPr="003D3BB0">
        <w:rPr>
          <w:rFonts w:ascii="Bookman Old Style" w:hAnsi="Bookman Old Style"/>
          <w:i/>
          <w:iCs/>
          <w:sz w:val="24"/>
          <w:szCs w:val="24"/>
          <w:lang w:val="en-US"/>
        </w:rPr>
        <w:t>Last week, from [START_DAY] up to [last END_DAY/yesterday], did (you/NAME) plant, maintain or harvest any crops, vegetables or fruits?</w:t>
      </w:r>
    </w:p>
    <w:p w14:paraId="4804E2BE" w14:textId="303C88DA"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Part of the identification of own-use producers of foodstuff</w:t>
      </w:r>
      <w:r w:rsidR="000C7A7E" w:rsidRPr="003D3BB0">
        <w:rPr>
          <w:rFonts w:ascii="Bookman Old Style" w:hAnsi="Bookman Old Style"/>
          <w:sz w:val="24"/>
          <w:szCs w:val="24"/>
          <w:lang w:val="en-US"/>
        </w:rPr>
        <w:t>.</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To estimate participation rates in different types of own-use production activities</w:t>
      </w:r>
      <w:r w:rsidR="000C7A7E"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It includes all activities covered under groups 011, 012, 013 and 0161, 0163, 0164 (Division 01) of the International Standard Industrial Classification of All Economic Activities (ISIC rev. 4). Examples include growing any kind of produce such as cereals, rice vegetables, fruits, nuts, </w:t>
      </w:r>
      <w:proofErr w:type="spellStart"/>
      <w:r w:rsidRPr="003D3BB0">
        <w:rPr>
          <w:rFonts w:ascii="Bookman Old Style" w:hAnsi="Bookman Old Style"/>
          <w:sz w:val="24"/>
          <w:szCs w:val="24"/>
          <w:lang w:val="en-US"/>
        </w:rPr>
        <w:t>etc</w:t>
      </w:r>
      <w:proofErr w:type="spellEnd"/>
      <w:r w:rsidRPr="003D3BB0">
        <w:rPr>
          <w:rFonts w:ascii="Bookman Old Style" w:hAnsi="Bookman Old Style"/>
          <w:sz w:val="24"/>
          <w:szCs w:val="24"/>
          <w:lang w:val="en-US"/>
        </w:rPr>
        <w:t>, and related activities such as preparing the land, harvesting.</w:t>
      </w:r>
    </w:p>
    <w:p w14:paraId="7E7B6657" w14:textId="61813BF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 Any work done for at least one hour in these activities during the reference week should be included</w:t>
      </w:r>
      <w:r w:rsidR="000C7A7E" w:rsidRPr="003D3BB0">
        <w:rPr>
          <w:rFonts w:ascii="Bookman Old Style" w:hAnsi="Bookman Old Style"/>
          <w:sz w:val="24"/>
          <w:szCs w:val="24"/>
          <w:lang w:val="en-US"/>
        </w:rPr>
        <w:t>.</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Only activities to produce foodstuff from farming mainly for use or consumption of the respondent’s household or family should be included.</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Nationally relevant examples may be included and read only as needed.</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Raising or tending of farm animals is excluded. Livestock farming is captured through a separate question.</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The introduction to the module should be retained. National translation of the introductory text should make reference to “consumption by the household or family”. Replacement with the expression “for use by the household or family” has been observed to cause misinterpretation as including ‘use for sale’.</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Interviewers should be trained to remind respondents that only activities intended mainly for household or family consumption should be considered.</w:t>
      </w:r>
    </w:p>
    <w:p w14:paraId="43C25761" w14:textId="77777777" w:rsidR="00780787" w:rsidRPr="003D3BB0" w:rsidRDefault="00A25EA1" w:rsidP="00A25EA1">
      <w:pPr>
        <w:tabs>
          <w:tab w:val="left" w:pos="1418"/>
        </w:tabs>
        <w:spacing w:before="240"/>
        <w:jc w:val="both"/>
        <w:rPr>
          <w:ins w:id="1834" w:author="USER" w:date="2023-08-08T15:36:00Z"/>
          <w:rFonts w:ascii="Bookman Old Style" w:hAnsi="Bookman Old Style"/>
          <w:i/>
          <w:iCs/>
          <w:sz w:val="24"/>
          <w:szCs w:val="24"/>
          <w:lang w:val="en-US"/>
        </w:rPr>
      </w:pPr>
      <w:r w:rsidRPr="003D3BB0">
        <w:rPr>
          <w:rFonts w:ascii="Bookman Old Style" w:hAnsi="Bookman Old Style"/>
          <w:b/>
          <w:bCs/>
          <w:sz w:val="24"/>
          <w:szCs w:val="24"/>
          <w:lang w:val="en-US"/>
        </w:rPr>
        <w:t xml:space="preserve"> </w:t>
      </w:r>
      <w:r w:rsidR="00215B9B" w:rsidRPr="003D3BB0">
        <w:rPr>
          <w:rFonts w:ascii="Bookman Old Style" w:hAnsi="Bookman Old Style"/>
          <w:b/>
          <w:bCs/>
          <w:i/>
          <w:iCs/>
          <w:sz w:val="24"/>
          <w:szCs w:val="24"/>
          <w:lang w:val="en-US"/>
        </w:rPr>
        <w:t>R03</w:t>
      </w:r>
      <w:r w:rsidR="00051532" w:rsidRPr="003D3BB0">
        <w:rPr>
          <w:rFonts w:ascii="Bookman Old Style" w:hAnsi="Bookman Old Style"/>
          <w:b/>
          <w:bCs/>
          <w:i/>
          <w:iCs/>
          <w:sz w:val="24"/>
          <w:szCs w:val="24"/>
          <w:lang w:val="en-US"/>
        </w:rPr>
        <w:t xml:space="preserve"> </w:t>
      </w:r>
      <w:r w:rsidR="00E65C68" w:rsidRPr="003D3BB0">
        <w:rPr>
          <w:rFonts w:ascii="Bookman Old Style" w:hAnsi="Bookman Old Style"/>
          <w:i/>
          <w:iCs/>
          <w:sz w:val="24"/>
          <w:szCs w:val="24"/>
          <w:lang w:val="en-US"/>
        </w:rPr>
        <w:t>What are the main crops, vegetables or fruits that (you/NAME) (were/was) working on mainly for consumption by your household or family? (</w:t>
      </w:r>
      <w:r w:rsidR="005351D5" w:rsidRPr="003D3BB0">
        <w:rPr>
          <w:rFonts w:ascii="Bookman Old Style" w:hAnsi="Bookman Old Style"/>
          <w:i/>
          <w:iCs/>
          <w:sz w:val="24"/>
          <w:szCs w:val="24"/>
          <w:lang w:val="en-US"/>
        </w:rPr>
        <w:t>For</w:t>
      </w:r>
      <w:r w:rsidR="00E65C68" w:rsidRPr="003D3BB0">
        <w:rPr>
          <w:rFonts w:ascii="Bookman Old Style" w:hAnsi="Bookman Old Style"/>
          <w:i/>
          <w:iCs/>
          <w:sz w:val="24"/>
          <w:szCs w:val="24"/>
          <w:lang w:val="en-US"/>
        </w:rPr>
        <w:t xml:space="preserve"> example: [cassava, rice, …</w:t>
      </w:r>
      <w:r w:rsidR="005351D5" w:rsidRPr="003D3BB0">
        <w:rPr>
          <w:rFonts w:ascii="Bookman Old Style" w:hAnsi="Bookman Old Style"/>
          <w:i/>
          <w:iCs/>
          <w:sz w:val="24"/>
          <w:szCs w:val="24"/>
          <w:lang w:val="en-US"/>
        </w:rPr>
        <w:t>.</w:t>
      </w:r>
      <w:ins w:id="1835" w:author="USER" w:date="2023-08-08T15:36:00Z">
        <w:r w:rsidR="00780787" w:rsidRPr="003D3BB0">
          <w:rPr>
            <w:rFonts w:ascii="Bookman Old Style" w:hAnsi="Bookman Old Style"/>
            <w:i/>
            <w:iCs/>
            <w:sz w:val="24"/>
            <w:szCs w:val="24"/>
            <w:lang w:val="en-US"/>
          </w:rPr>
          <w:t>])</w:t>
        </w:r>
      </w:ins>
    </w:p>
    <w:p w14:paraId="5F121735" w14:textId="119EF89C" w:rsidR="00A25EA1" w:rsidRPr="003D3BB0" w:rsidRDefault="005351D5" w:rsidP="00A25EA1">
      <w:pPr>
        <w:tabs>
          <w:tab w:val="left" w:pos="1418"/>
        </w:tabs>
        <w:spacing w:before="240"/>
        <w:jc w:val="both"/>
        <w:rPr>
          <w:rFonts w:ascii="Bookman Old Style" w:hAnsi="Bookman Old Style"/>
          <w:i/>
          <w:iCs/>
          <w:sz w:val="24"/>
          <w:szCs w:val="24"/>
          <w:lang w:val="en-US"/>
          <w:rPrChange w:id="1836" w:author="USER" w:date="2023-08-08T15:36:00Z">
            <w:rPr>
              <w:rFonts w:ascii="Bookman Old Style" w:hAnsi="Bookman Old Style"/>
              <w:b/>
              <w:bCs/>
              <w:i/>
              <w:iCs/>
              <w:lang w:val="en-US"/>
            </w:rPr>
          </w:rPrChange>
        </w:rPr>
      </w:pPr>
      <w:del w:id="1837" w:author="USER" w:date="2023-08-08T15:36:00Z">
        <w:r w:rsidRPr="003D3BB0" w:rsidDel="00780787">
          <w:rPr>
            <w:rFonts w:ascii="Bookman Old Style" w:hAnsi="Bookman Old Style"/>
            <w:i/>
            <w:iCs/>
            <w:sz w:val="24"/>
            <w:szCs w:val="24"/>
            <w:lang w:val="en-US"/>
          </w:rPr>
          <w:delText xml:space="preserve"> </w:delText>
        </w:r>
      </w:del>
      <w:r w:rsidR="00A25EA1" w:rsidRPr="003D3BB0">
        <w:rPr>
          <w:rFonts w:ascii="Bookman Old Style" w:hAnsi="Bookman Old Style"/>
          <w:sz w:val="24"/>
          <w:szCs w:val="24"/>
          <w:lang w:val="en-US"/>
        </w:rPr>
        <w:t>For analysis of the main types of crops produced for own final use.  To enable the data coder to find the appropriate ISIC Rev.4 Code or corresponding national classification.  If needed, give examples to assist the respondent. List examples typical of the local area or region (</w:t>
      </w:r>
      <w:proofErr w:type="spellStart"/>
      <w:r w:rsidR="00A25EA1" w:rsidRPr="003D3BB0">
        <w:rPr>
          <w:rFonts w:ascii="Bookman Old Style" w:hAnsi="Bookman Old Style"/>
          <w:sz w:val="24"/>
          <w:szCs w:val="24"/>
          <w:lang w:val="en-US"/>
        </w:rPr>
        <w:t>e.g</w:t>
      </w:r>
      <w:proofErr w:type="spellEnd"/>
      <w:r w:rsidR="00A25EA1" w:rsidRPr="003D3BB0">
        <w:rPr>
          <w:rFonts w:ascii="Bookman Old Style" w:hAnsi="Bookman Old Style"/>
          <w:sz w:val="24"/>
          <w:szCs w:val="24"/>
          <w:lang w:val="en-US"/>
        </w:rPr>
        <w:t>: citrus fruits, vegetables, freshwater fish, cattle, chicken, taro, rice).</w:t>
      </w:r>
      <w:r w:rsidR="00051532" w:rsidRPr="003D3BB0">
        <w:rPr>
          <w:rFonts w:ascii="Bookman Old Style" w:hAnsi="Bookman Old Style"/>
          <w:sz w:val="24"/>
          <w:szCs w:val="24"/>
          <w:lang w:val="en-US"/>
        </w:rPr>
        <w:t xml:space="preserve"> I</w:t>
      </w:r>
      <w:r w:rsidR="00A25EA1" w:rsidRPr="003D3BB0">
        <w:rPr>
          <w:rFonts w:ascii="Bookman Old Style" w:hAnsi="Bookman Old Style"/>
          <w:sz w:val="24"/>
          <w:szCs w:val="24"/>
          <w:lang w:val="en-US"/>
        </w:rPr>
        <w:t>f the respondent reports multiple products ask them to indicate which ones were the main ones (this could be based on quantity, value, amount of time spent but mainly the respondent should be asked to identify this without further guidance if possible).</w:t>
      </w:r>
      <w:r w:rsidRPr="003D3BB0">
        <w:rPr>
          <w:rFonts w:ascii="Bookman Old Style" w:hAnsi="Bookman Old Style"/>
          <w:sz w:val="24"/>
          <w:szCs w:val="24"/>
          <w:lang w:val="en-US"/>
        </w:rPr>
        <w:t xml:space="preserve"> </w:t>
      </w:r>
      <w:r w:rsidR="00A25EA1" w:rsidRPr="003D3BB0">
        <w:rPr>
          <w:rFonts w:ascii="Bookman Old Style" w:hAnsi="Bookman Old Style"/>
          <w:sz w:val="24"/>
          <w:szCs w:val="24"/>
          <w:lang w:val="en-US"/>
        </w:rPr>
        <w:t xml:space="preserve">Record enough information about the main goods or products produced to enable coding at 4 Digits level of the classification, </w:t>
      </w:r>
      <w:proofErr w:type="gramStart"/>
      <w:r w:rsidR="00A25EA1" w:rsidRPr="003D3BB0">
        <w:rPr>
          <w:rFonts w:ascii="Bookman Old Style" w:hAnsi="Bookman Old Style"/>
          <w:sz w:val="24"/>
          <w:szCs w:val="24"/>
          <w:lang w:val="en-US"/>
        </w:rPr>
        <w:t>i.e.</w:t>
      </w:r>
      <w:proofErr w:type="gramEnd"/>
      <w:r w:rsidR="00A25EA1" w:rsidRPr="003D3BB0">
        <w:rPr>
          <w:rFonts w:ascii="Bookman Old Style" w:hAnsi="Bookman Old Style"/>
          <w:sz w:val="24"/>
          <w:szCs w:val="24"/>
          <w:lang w:val="en-US"/>
        </w:rPr>
        <w:t xml:space="preserve"> avoid generic terms like ‘crops’.</w:t>
      </w:r>
    </w:p>
    <w:p w14:paraId="541132FB" w14:textId="33C21F78" w:rsidR="00A25EA1" w:rsidRPr="003D3BB0" w:rsidRDefault="00215B9B" w:rsidP="00E65C68">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R04</w:t>
      </w:r>
      <w:r w:rsidR="00A25EA1" w:rsidRPr="003D3BB0">
        <w:rPr>
          <w:rFonts w:ascii="Bookman Old Style" w:hAnsi="Bookman Old Style"/>
          <w:b/>
          <w:bCs/>
          <w:i/>
          <w:iCs/>
          <w:sz w:val="24"/>
          <w:szCs w:val="24"/>
          <w:lang w:val="en-US"/>
        </w:rPr>
        <w:t xml:space="preserve"> </w:t>
      </w:r>
      <w:r w:rsidR="00E65C68" w:rsidRPr="003D3BB0">
        <w:rPr>
          <w:rFonts w:ascii="Bookman Old Style" w:hAnsi="Bookman Old Style"/>
          <w:i/>
          <w:iCs/>
          <w:sz w:val="24"/>
          <w:szCs w:val="24"/>
          <w:lang w:val="en-US"/>
        </w:rPr>
        <w:t>On how many days did (you/NAME) do this work last week?</w:t>
      </w:r>
    </w:p>
    <w:p w14:paraId="32DDA226"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To allow the calculation of hours actually worked in the reference week in own-use crop farming</w:t>
      </w:r>
      <w:r w:rsidR="00E65C68" w:rsidRPr="003D3BB0">
        <w:rPr>
          <w:rFonts w:ascii="Bookman Old Style" w:hAnsi="Bookman Old Style"/>
          <w:sz w:val="24"/>
          <w:szCs w:val="24"/>
          <w:lang w:val="en-US"/>
        </w:rPr>
        <w:t>.</w:t>
      </w:r>
      <w:r w:rsidRPr="003D3BB0">
        <w:rPr>
          <w:rFonts w:ascii="Bookman Old Style" w:hAnsi="Bookman Old Style"/>
          <w:sz w:val="24"/>
          <w:szCs w:val="24"/>
          <w:lang w:val="en-US"/>
        </w:rPr>
        <w:t xml:space="preserve"> To produce estimates of working time in own-use crop farming</w:t>
      </w:r>
      <w:r w:rsidR="00051532" w:rsidRPr="003D3BB0">
        <w:rPr>
          <w:rFonts w:ascii="Bookman Old Style" w:hAnsi="Bookman Old Style"/>
          <w:sz w:val="24"/>
          <w:szCs w:val="24"/>
          <w:lang w:val="en-US"/>
        </w:rPr>
        <w:t>.</w:t>
      </w:r>
      <w:r w:rsidRPr="003D3BB0">
        <w:rPr>
          <w:rFonts w:ascii="Bookman Old Style" w:hAnsi="Bookman Old Style"/>
          <w:sz w:val="24"/>
          <w:szCs w:val="24"/>
          <w:lang w:val="en-US"/>
        </w:rPr>
        <w:t xml:space="preserve"> Respondents should report any day during the reference period when they carried out the activity even for a short period of time.</w:t>
      </w:r>
    </w:p>
    <w:p w14:paraId="7BA252E9" w14:textId="11248C4B" w:rsidR="00A25EA1" w:rsidRPr="003D3BB0" w:rsidRDefault="00A25EA1" w:rsidP="00E65C68">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sz w:val="24"/>
          <w:szCs w:val="24"/>
          <w:lang w:val="en-US"/>
        </w:rPr>
        <w:t xml:space="preserve"> </w:t>
      </w:r>
      <w:r w:rsidR="00215B9B" w:rsidRPr="003D3BB0">
        <w:rPr>
          <w:rFonts w:ascii="Bookman Old Style" w:hAnsi="Bookman Old Style"/>
          <w:b/>
          <w:bCs/>
          <w:i/>
          <w:iCs/>
          <w:sz w:val="24"/>
          <w:szCs w:val="24"/>
          <w:lang w:val="en-US"/>
        </w:rPr>
        <w:t>R05</w:t>
      </w:r>
      <w:r w:rsidRPr="003D3BB0">
        <w:rPr>
          <w:rFonts w:ascii="Bookman Old Style" w:hAnsi="Bookman Old Style"/>
          <w:b/>
          <w:bCs/>
          <w:i/>
          <w:iCs/>
          <w:sz w:val="24"/>
          <w:szCs w:val="24"/>
          <w:lang w:val="en-US"/>
        </w:rPr>
        <w:t xml:space="preserve"> </w:t>
      </w:r>
      <w:r w:rsidR="00E65C68" w:rsidRPr="003D3BB0">
        <w:rPr>
          <w:rFonts w:ascii="Bookman Old Style" w:hAnsi="Bookman Old Style"/>
          <w:i/>
          <w:iCs/>
          <w:sz w:val="24"/>
          <w:szCs w:val="24"/>
          <w:lang w:val="en-US"/>
        </w:rPr>
        <w:t>How many hours per day did (you/NAME) spend doing this last week?</w:t>
      </w:r>
    </w:p>
    <w:p w14:paraId="1D539CF2" w14:textId="5821419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lastRenderedPageBreak/>
        <w:t>To allow the calculation of hours actually worked in the reference week in own-use crop farming</w:t>
      </w:r>
      <w:r w:rsidR="00051532" w:rsidRPr="003D3BB0">
        <w:rPr>
          <w:rFonts w:ascii="Bookman Old Style" w:hAnsi="Bookman Old Style"/>
          <w:sz w:val="24"/>
          <w:szCs w:val="24"/>
          <w:lang w:val="en-US"/>
        </w:rPr>
        <w:t>.</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To produce estimates of working time in own-use crop farming</w:t>
      </w:r>
      <w:r w:rsidR="00051532" w:rsidRPr="003D3BB0">
        <w:rPr>
          <w:rFonts w:ascii="Bookman Old Style" w:hAnsi="Bookman Old Style"/>
          <w:sz w:val="24"/>
          <w:szCs w:val="24"/>
          <w:lang w:val="en-US"/>
        </w:rPr>
        <w:t>.</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The number to be entered is the average number per day that the respondent actually worked on. For </w:t>
      </w:r>
      <w:r w:rsidR="005351D5" w:rsidRPr="003D3BB0">
        <w:rPr>
          <w:rFonts w:ascii="Bookman Old Style" w:hAnsi="Bookman Old Style"/>
          <w:sz w:val="24"/>
          <w:szCs w:val="24"/>
          <w:lang w:val="en-US"/>
        </w:rPr>
        <w:t>example,</w:t>
      </w:r>
      <w:r w:rsidRPr="003D3BB0">
        <w:rPr>
          <w:rFonts w:ascii="Bookman Old Style" w:hAnsi="Bookman Old Style"/>
          <w:sz w:val="24"/>
          <w:szCs w:val="24"/>
          <w:lang w:val="en-US"/>
        </w:rPr>
        <w:t xml:space="preserve"> if the respondent reported working on 3 days and on those </w:t>
      </w:r>
      <w:r w:rsidR="005351D5" w:rsidRPr="003D3BB0">
        <w:rPr>
          <w:rFonts w:ascii="Bookman Old Style" w:hAnsi="Bookman Old Style"/>
          <w:sz w:val="24"/>
          <w:szCs w:val="24"/>
          <w:lang w:val="en-US"/>
        </w:rPr>
        <w:t>days,</w:t>
      </w:r>
      <w:r w:rsidRPr="003D3BB0">
        <w:rPr>
          <w:rFonts w:ascii="Bookman Old Style" w:hAnsi="Bookman Old Style"/>
          <w:sz w:val="24"/>
          <w:szCs w:val="24"/>
          <w:lang w:val="en-US"/>
        </w:rPr>
        <w:t xml:space="preserve"> they worked 1 hour, 3 hours and 5 hours then the average per day worked is 3 hours and that should be recorded here. Hours actually worked refers to time spent directly on and in relation to work activities by the respondent to produce crops intended mainly for own final consumption by the household or family. Exclude time spent in activities intended mainly for sale or barter. Record hours in </w:t>
      </w:r>
      <w:proofErr w:type="gramStart"/>
      <w:r w:rsidRPr="003D3BB0">
        <w:rPr>
          <w:rFonts w:ascii="Bookman Old Style" w:hAnsi="Bookman Old Style"/>
          <w:sz w:val="24"/>
          <w:szCs w:val="24"/>
          <w:lang w:val="en-US"/>
        </w:rPr>
        <w:t>0.5 hour</w:t>
      </w:r>
      <w:proofErr w:type="gramEnd"/>
      <w:r w:rsidRPr="003D3BB0">
        <w:rPr>
          <w:rFonts w:ascii="Bookman Old Style" w:hAnsi="Bookman Old Style"/>
          <w:sz w:val="24"/>
          <w:szCs w:val="24"/>
          <w:lang w:val="en-US"/>
        </w:rPr>
        <w:t xml:space="preserve"> intervals. If the respondent gives a response in some other way (</w:t>
      </w:r>
      <w:proofErr w:type="gramStart"/>
      <w:r w:rsidRPr="003D3BB0">
        <w:rPr>
          <w:rFonts w:ascii="Bookman Old Style" w:hAnsi="Bookman Old Style"/>
          <w:sz w:val="24"/>
          <w:szCs w:val="24"/>
          <w:lang w:val="en-US"/>
        </w:rPr>
        <w:t>e.g.</w:t>
      </w:r>
      <w:proofErr w:type="gramEnd"/>
      <w:r w:rsidRPr="003D3BB0">
        <w:rPr>
          <w:rFonts w:ascii="Bookman Old Style" w:hAnsi="Bookman Old Style"/>
          <w:sz w:val="24"/>
          <w:szCs w:val="24"/>
          <w:lang w:val="en-US"/>
        </w:rPr>
        <w:t xml:space="preserve"> 10 hours 20 minutes), round up or down to the nearest 0.5 hours (i.e. 10.5 hours).  If needed, help the respondent by getting them to talk about how much time they spent on each of the days they worked as reported for the previous question. Exclude time spent travelling between the home and the land plot. </w:t>
      </w:r>
      <w:ins w:id="1838" w:author="USER" w:date="2023-08-08T15:42:00Z">
        <w:r w:rsidR="00A77928" w:rsidRPr="003D3BB0">
          <w:rPr>
            <w:rFonts w:ascii="Bookman Old Style" w:hAnsi="Bookman Old Style"/>
            <w:sz w:val="24"/>
            <w:szCs w:val="24"/>
            <w:lang w:val="en-US"/>
          </w:rPr>
          <w:t>F</w:t>
        </w:r>
      </w:ins>
      <w:del w:id="1839" w:author="USER" w:date="2023-08-08T15:42:00Z">
        <w:r w:rsidRPr="003D3BB0" w:rsidDel="00A77928">
          <w:rPr>
            <w:rFonts w:ascii="Bookman Old Style" w:hAnsi="Bookman Old Style"/>
            <w:sz w:val="24"/>
            <w:szCs w:val="24"/>
            <w:lang w:val="en-US"/>
          </w:rPr>
          <w:delText>f</w:delText>
        </w:r>
      </w:del>
      <w:r w:rsidRPr="003D3BB0">
        <w:rPr>
          <w:rFonts w:ascii="Bookman Old Style" w:hAnsi="Bookman Old Style"/>
          <w:sz w:val="24"/>
          <w:szCs w:val="24"/>
          <w:lang w:val="en-US"/>
        </w:rPr>
        <w:t xml:space="preserve">or </w:t>
      </w:r>
      <w:r w:rsidR="005351D5" w:rsidRPr="003D3BB0">
        <w:rPr>
          <w:rFonts w:ascii="Bookman Old Style" w:hAnsi="Bookman Old Style"/>
          <w:sz w:val="24"/>
          <w:szCs w:val="24"/>
          <w:lang w:val="en-US"/>
        </w:rPr>
        <w:t>example,</w:t>
      </w:r>
      <w:r w:rsidRPr="003D3BB0">
        <w:rPr>
          <w:rFonts w:ascii="Bookman Old Style" w:hAnsi="Bookman Old Style"/>
          <w:sz w:val="24"/>
          <w:szCs w:val="24"/>
          <w:lang w:val="en-US"/>
        </w:rPr>
        <w:t xml:space="preserve"> at the start and end of the work day, as well as time spent on long breaks, for </w:t>
      </w:r>
      <w:ins w:id="1840" w:author="USER" w:date="2023-08-08T15:41:00Z">
        <w:r w:rsidR="00766ED4" w:rsidRPr="003D3BB0">
          <w:rPr>
            <w:rFonts w:ascii="Bookman Old Style" w:hAnsi="Bookman Old Style"/>
            <w:sz w:val="24"/>
            <w:szCs w:val="24"/>
            <w:lang w:val="en-US"/>
          </w:rPr>
          <w:t>instance</w:t>
        </w:r>
      </w:ins>
      <w:del w:id="1841" w:author="USER" w:date="2023-08-08T15:41:00Z">
        <w:r w:rsidRPr="003D3BB0" w:rsidDel="00766ED4">
          <w:rPr>
            <w:rFonts w:ascii="Bookman Old Style" w:hAnsi="Bookman Old Style"/>
            <w:sz w:val="24"/>
            <w:szCs w:val="24"/>
            <w:lang w:val="en-US"/>
          </w:rPr>
          <w:delText>example</w:delText>
        </w:r>
      </w:del>
      <w:r w:rsidRPr="003D3BB0">
        <w:rPr>
          <w:rFonts w:ascii="Bookman Old Style" w:hAnsi="Bookman Old Style"/>
          <w:sz w:val="24"/>
          <w:szCs w:val="24"/>
          <w:lang w:val="en-US"/>
        </w:rPr>
        <w:t>, meal breaks.</w:t>
      </w:r>
      <w:r w:rsidR="005351D5" w:rsidRPr="003D3BB0">
        <w:rPr>
          <w:rFonts w:ascii="Bookman Old Style" w:hAnsi="Bookman Old Style"/>
          <w:sz w:val="24"/>
          <w:szCs w:val="24"/>
          <w:lang w:val="en-US"/>
        </w:rPr>
        <w:t xml:space="preserve"> </w:t>
      </w:r>
      <w:r w:rsidRPr="003D3BB0">
        <w:rPr>
          <w:rFonts w:ascii="Bookman Old Style" w:hAnsi="Bookman Old Style"/>
          <w:sz w:val="24"/>
          <w:szCs w:val="24"/>
          <w:lang w:val="en-US"/>
        </w:rPr>
        <w:t>For data quality assurance a maximum hour’s threshold should be established, taking into account the national context.</w:t>
      </w:r>
    </w:p>
    <w:p w14:paraId="2BB8C3C3" w14:textId="77777777" w:rsidR="00A25EA1" w:rsidRPr="003D3BB0" w:rsidRDefault="00A25EA1" w:rsidP="00E65C68">
      <w:pPr>
        <w:pStyle w:val="Heading2"/>
        <w:rPr>
          <w:rFonts w:ascii="Bookman Old Style" w:hAnsi="Bookman Old Style"/>
          <w:sz w:val="24"/>
          <w:szCs w:val="24"/>
          <w:lang w:val="en-US"/>
        </w:rPr>
      </w:pPr>
      <w:bookmarkStart w:id="1842" w:name="_Toc146275386"/>
      <w:bookmarkStart w:id="1843" w:name="_Toc146277101"/>
      <w:r w:rsidRPr="003D3BB0">
        <w:rPr>
          <w:rFonts w:ascii="Bookman Old Style" w:hAnsi="Bookman Old Style"/>
          <w:sz w:val="24"/>
          <w:szCs w:val="24"/>
          <w:lang w:val="en-US"/>
        </w:rPr>
        <w:t>OWN-USE PRODUCTION OF NON-CROP FOODSTUFF (OPF)</w:t>
      </w:r>
      <w:bookmarkEnd w:id="1842"/>
      <w:bookmarkEnd w:id="1843"/>
      <w:r w:rsidRPr="003D3BB0">
        <w:rPr>
          <w:rFonts w:ascii="Bookman Old Style" w:hAnsi="Bookman Old Style"/>
          <w:sz w:val="24"/>
          <w:szCs w:val="24"/>
          <w:lang w:val="en-US"/>
        </w:rPr>
        <w:t xml:space="preserve"> </w:t>
      </w:r>
    </w:p>
    <w:p w14:paraId="6A3ACD21" w14:textId="03658E71"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This module is used to identify own use production of foodstuff from animal husbandry, fishing, hunting and gathering, and preparation of preserved foodstuff. It first identifies if the respondent was engaged in any of the types of activities covered. For those who were</w:t>
      </w:r>
      <w:ins w:id="1844" w:author="USER" w:date="2023-08-08T15:42:00Z">
        <w:r w:rsidR="008B48E3" w:rsidRPr="003D3BB0">
          <w:rPr>
            <w:rFonts w:ascii="Bookman Old Style" w:hAnsi="Bookman Old Style"/>
            <w:sz w:val="24"/>
            <w:szCs w:val="24"/>
            <w:lang w:val="en-US"/>
          </w:rPr>
          <w:t>,</w:t>
        </w:r>
      </w:ins>
      <w:r w:rsidRPr="003D3BB0">
        <w:rPr>
          <w:rFonts w:ascii="Bookman Old Style" w:hAnsi="Bookman Old Style"/>
          <w:sz w:val="24"/>
          <w:szCs w:val="24"/>
          <w:lang w:val="en-US"/>
        </w:rPr>
        <w:t xml:space="preserve"> it collects information on the main products and hours worked in the reference week. This module is meant to be used together with the AGF and OPC modules, for a complete identification of own-use producers of foodstuff among the working age population, irrespective of their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force status. Additionally, inclusion of other modules on own use-production of goods other than foodstuff (</w:t>
      </w:r>
      <w:proofErr w:type="gramStart"/>
      <w:r w:rsidRPr="003D3BB0">
        <w:rPr>
          <w:rFonts w:ascii="Bookman Old Style" w:hAnsi="Bookman Old Style"/>
          <w:sz w:val="24"/>
          <w:szCs w:val="24"/>
          <w:lang w:val="en-US"/>
        </w:rPr>
        <w:t>e.g.</w:t>
      </w:r>
      <w:proofErr w:type="gramEnd"/>
      <w:r w:rsidRPr="003D3BB0">
        <w:rPr>
          <w:rFonts w:ascii="Bookman Old Style" w:hAnsi="Bookman Old Style"/>
          <w:sz w:val="24"/>
          <w:szCs w:val="24"/>
          <w:lang w:val="en-US"/>
        </w:rPr>
        <w:t xml:space="preserve"> own-construction, manufacture, fetching water, collecting firewood) will enable a complete identification of own-use producers of goods among the working age population.</w:t>
      </w:r>
    </w:p>
    <w:p w14:paraId="6CDC5B27" w14:textId="69690311" w:rsidR="00A25EA1" w:rsidRPr="003D3BB0" w:rsidRDefault="0076736F" w:rsidP="00E65C68">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S01</w:t>
      </w:r>
      <w:r w:rsidR="00A25EA1" w:rsidRPr="003D3BB0">
        <w:rPr>
          <w:rFonts w:ascii="Bookman Old Style" w:hAnsi="Bookman Old Style"/>
          <w:b/>
          <w:bCs/>
          <w:i/>
          <w:iCs/>
          <w:sz w:val="24"/>
          <w:szCs w:val="24"/>
          <w:lang w:val="en-US"/>
        </w:rPr>
        <w:t xml:space="preserve"> </w:t>
      </w:r>
      <w:r w:rsidR="00FC287E" w:rsidRPr="003D3BB0">
        <w:rPr>
          <w:rFonts w:ascii="Bookman Old Style" w:hAnsi="Bookman Old Style"/>
          <w:i/>
          <w:iCs/>
          <w:sz w:val="24"/>
          <w:szCs w:val="24"/>
          <w:lang w:val="en-US"/>
        </w:rPr>
        <w:t xml:space="preserve">(And/Or) did (you/NAME) do any of the following to produce food for the family, last week, such </w:t>
      </w:r>
      <w:proofErr w:type="gramStart"/>
      <w:r w:rsidR="00FC287E" w:rsidRPr="003D3BB0">
        <w:rPr>
          <w:rFonts w:ascii="Bookman Old Style" w:hAnsi="Bookman Old Style"/>
          <w:i/>
          <w:iCs/>
          <w:sz w:val="24"/>
          <w:szCs w:val="24"/>
          <w:lang w:val="en-US"/>
        </w:rPr>
        <w:t>as..?</w:t>
      </w:r>
      <w:proofErr w:type="gramEnd"/>
    </w:p>
    <w:p w14:paraId="5CA1E426" w14:textId="77777777" w:rsidR="00A25EA1" w:rsidRPr="003D3BB0" w:rsidRDefault="00A25EA1" w:rsidP="00FC287E">
      <w:pPr>
        <w:numPr>
          <w:ilvl w:val="0"/>
          <w:numId w:val="213"/>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Raise or tend farm animals such as (sheep, goats, chicken…)</w:t>
      </w:r>
    </w:p>
    <w:p w14:paraId="49BA5EBF" w14:textId="77777777" w:rsidR="00A25EA1" w:rsidRPr="003D3BB0" w:rsidRDefault="00A25EA1" w:rsidP="00FC287E">
      <w:pPr>
        <w:numPr>
          <w:ilvl w:val="0"/>
          <w:numId w:val="213"/>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Go </w:t>
      </w:r>
      <w:proofErr w:type="spellStart"/>
      <w:r w:rsidRPr="003D3BB0">
        <w:rPr>
          <w:rFonts w:ascii="Bookman Old Style" w:hAnsi="Bookman Old Style"/>
          <w:sz w:val="24"/>
          <w:szCs w:val="24"/>
        </w:rPr>
        <w:t>fishing</w:t>
      </w:r>
      <w:proofErr w:type="spellEnd"/>
      <w:r w:rsidRPr="003D3BB0">
        <w:rPr>
          <w:rFonts w:ascii="Bookman Old Style" w:hAnsi="Bookman Old Style"/>
          <w:sz w:val="24"/>
          <w:szCs w:val="24"/>
        </w:rPr>
        <w:t xml:space="preserve"> or </w:t>
      </w:r>
      <w:proofErr w:type="spellStart"/>
      <w:r w:rsidRPr="003D3BB0">
        <w:rPr>
          <w:rFonts w:ascii="Bookman Old Style" w:hAnsi="Bookman Old Style"/>
          <w:sz w:val="24"/>
          <w:szCs w:val="24"/>
        </w:rPr>
        <w:t>collect</w:t>
      </w:r>
      <w:proofErr w:type="spellEnd"/>
      <w:r w:rsidRPr="003D3BB0">
        <w:rPr>
          <w:rFonts w:ascii="Bookman Old Style" w:hAnsi="Bookman Old Style"/>
          <w:sz w:val="24"/>
          <w:szCs w:val="24"/>
        </w:rPr>
        <w:t xml:space="preserve"> </w:t>
      </w:r>
      <w:proofErr w:type="spellStart"/>
      <w:r w:rsidRPr="003D3BB0">
        <w:rPr>
          <w:rFonts w:ascii="Bookman Old Style" w:hAnsi="Bookman Old Style"/>
          <w:sz w:val="24"/>
          <w:szCs w:val="24"/>
        </w:rPr>
        <w:t>shellfish</w:t>
      </w:r>
      <w:proofErr w:type="spellEnd"/>
      <w:r w:rsidRPr="003D3BB0">
        <w:rPr>
          <w:rFonts w:ascii="Bookman Old Style" w:hAnsi="Bookman Old Style"/>
          <w:sz w:val="24"/>
          <w:szCs w:val="24"/>
        </w:rPr>
        <w:t xml:space="preserve"> </w:t>
      </w:r>
    </w:p>
    <w:p w14:paraId="0DD1902B" w14:textId="77777777" w:rsidR="00A25EA1" w:rsidRPr="003D3BB0" w:rsidRDefault="00A25EA1" w:rsidP="00FC287E">
      <w:pPr>
        <w:numPr>
          <w:ilvl w:val="0"/>
          <w:numId w:val="213"/>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 xml:space="preserve">Gather wild food such as (mushrooms, berries, herbs…) </w:t>
      </w:r>
    </w:p>
    <w:p w14:paraId="3B947FBD" w14:textId="77777777" w:rsidR="00A25EA1" w:rsidRPr="003D3BB0" w:rsidRDefault="00A25EA1" w:rsidP="00FC287E">
      <w:pPr>
        <w:numPr>
          <w:ilvl w:val="0"/>
          <w:numId w:val="213"/>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Go hunting for (bush meat</w:t>
      </w:r>
      <w:proofErr w:type="gramStart"/>
      <w:r w:rsidRPr="003D3BB0">
        <w:rPr>
          <w:rFonts w:ascii="Bookman Old Style" w:hAnsi="Bookman Old Style"/>
          <w:sz w:val="24"/>
          <w:szCs w:val="24"/>
          <w:lang w:val="en-US"/>
        </w:rPr>
        <w:t>…..</w:t>
      </w:r>
      <w:proofErr w:type="gramEnd"/>
      <w:r w:rsidRPr="003D3BB0">
        <w:rPr>
          <w:rFonts w:ascii="Bookman Old Style" w:hAnsi="Bookman Old Style"/>
          <w:sz w:val="24"/>
          <w:szCs w:val="24"/>
          <w:lang w:val="en-US"/>
        </w:rPr>
        <w:t xml:space="preserve">) </w:t>
      </w:r>
    </w:p>
    <w:p w14:paraId="4AF53F64" w14:textId="77777777" w:rsidR="00A25EA1" w:rsidRPr="003D3BB0" w:rsidRDefault="00A25EA1" w:rsidP="00FC287E">
      <w:pPr>
        <w:numPr>
          <w:ilvl w:val="0"/>
          <w:numId w:val="213"/>
        </w:numPr>
        <w:tabs>
          <w:tab w:val="left" w:pos="1418"/>
        </w:tabs>
        <w:jc w:val="both"/>
        <w:rPr>
          <w:rFonts w:ascii="Bookman Old Style" w:hAnsi="Bookman Old Style"/>
          <w:sz w:val="24"/>
          <w:szCs w:val="24"/>
          <w:lang w:val="en-US"/>
        </w:rPr>
      </w:pPr>
      <w:r w:rsidRPr="003D3BB0">
        <w:rPr>
          <w:rFonts w:ascii="Bookman Old Style" w:hAnsi="Bookman Old Style"/>
          <w:sz w:val="24"/>
          <w:szCs w:val="24"/>
          <w:lang w:val="en-US"/>
        </w:rPr>
        <w:t>Prepare preserved food or drinks for storage such as (flour, dried fish, butter, cheese….)</w:t>
      </w:r>
    </w:p>
    <w:p w14:paraId="3D8DAEFA" w14:textId="77777777" w:rsidR="00A25EA1" w:rsidRPr="003D3BB0" w:rsidRDefault="00A25EA1" w:rsidP="00FC287E">
      <w:pPr>
        <w:numPr>
          <w:ilvl w:val="0"/>
          <w:numId w:val="213"/>
        </w:numPr>
        <w:tabs>
          <w:tab w:val="left" w:pos="1418"/>
        </w:tabs>
        <w:jc w:val="both"/>
        <w:rPr>
          <w:rFonts w:ascii="Bookman Old Style" w:hAnsi="Bookman Old Style"/>
          <w:sz w:val="24"/>
          <w:szCs w:val="24"/>
        </w:rPr>
      </w:pPr>
      <w:r w:rsidRPr="003D3BB0">
        <w:rPr>
          <w:rFonts w:ascii="Bookman Old Style" w:hAnsi="Bookman Old Style"/>
          <w:sz w:val="24"/>
          <w:szCs w:val="24"/>
        </w:rPr>
        <w:t xml:space="preserve">NONE OF THE ABOVE </w:t>
      </w:r>
    </w:p>
    <w:p w14:paraId="7F7E89E1" w14:textId="104FB4BD"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To estimate participation rates in different types of own-use production activities</w:t>
      </w:r>
      <w:r w:rsidR="00051532" w:rsidRPr="003D3BB0">
        <w:rPr>
          <w:rFonts w:ascii="Bookman Old Style" w:hAnsi="Bookman Old Style"/>
          <w:sz w:val="24"/>
          <w:szCs w:val="24"/>
          <w:lang w:val="en-US"/>
        </w:rPr>
        <w:t>.</w:t>
      </w:r>
      <w:r w:rsidRPr="003D3BB0">
        <w:rPr>
          <w:rFonts w:ascii="Bookman Old Style" w:hAnsi="Bookman Old Style"/>
          <w:sz w:val="24"/>
          <w:szCs w:val="24"/>
          <w:lang w:val="en-US"/>
        </w:rPr>
        <w:t xml:space="preserve"> Refers to livestock farming when the animals or it’s by-products (eggs, milk </w:t>
      </w:r>
      <w:proofErr w:type="spellStart"/>
      <w:r w:rsidRPr="003D3BB0">
        <w:rPr>
          <w:rFonts w:ascii="Bookman Old Style" w:hAnsi="Bookman Old Style"/>
          <w:sz w:val="24"/>
          <w:szCs w:val="24"/>
          <w:lang w:val="en-US"/>
        </w:rPr>
        <w:t>etc</w:t>
      </w:r>
      <w:proofErr w:type="spellEnd"/>
      <w:r w:rsidRPr="003D3BB0">
        <w:rPr>
          <w:rFonts w:ascii="Bookman Old Style" w:hAnsi="Bookman Old Style"/>
          <w:sz w:val="24"/>
          <w:szCs w:val="24"/>
          <w:lang w:val="en-US"/>
        </w:rPr>
        <w:t xml:space="preserve">) intended mainly for final consumption by the household or family. This includes all activities covered under group 014 (Division 01) of the </w:t>
      </w:r>
      <w:r w:rsidRPr="003D3BB0">
        <w:rPr>
          <w:rFonts w:ascii="Bookman Old Style" w:hAnsi="Bookman Old Style"/>
          <w:sz w:val="24"/>
          <w:szCs w:val="24"/>
          <w:lang w:val="en-US"/>
        </w:rPr>
        <w:lastRenderedPageBreak/>
        <w:t>International Standard Industrial Classification of All Economic Activities (ISIC rev. 4). Examples include raising or breeding cattle, sheep, poultry, goats, pigs, bee keeping, etc. It excludes care of domestic pets.</w:t>
      </w:r>
      <w:r w:rsidR="00917239" w:rsidRPr="003D3BB0">
        <w:rPr>
          <w:rFonts w:ascii="Bookman Old Style" w:hAnsi="Bookman Old Style"/>
          <w:sz w:val="24"/>
          <w:szCs w:val="24"/>
          <w:lang w:val="en-US"/>
        </w:rPr>
        <w:t xml:space="preserve"> </w:t>
      </w:r>
      <w:r w:rsidRPr="003D3BB0">
        <w:rPr>
          <w:rFonts w:ascii="Bookman Old Style" w:hAnsi="Bookman Old Style"/>
          <w:sz w:val="24"/>
          <w:szCs w:val="24"/>
          <w:lang w:val="en-US"/>
        </w:rPr>
        <w:t>Inclusion of response categories (b), (c), (d) or (e) will depend on their relevance in the national context. In countries where aquaculture is prevalent, additional colloquial terms referring to “fish farming” may need to be included for category (b).</w:t>
      </w:r>
      <w:r w:rsidR="00917239" w:rsidRPr="003D3BB0">
        <w:rPr>
          <w:rFonts w:ascii="Bookman Old Style" w:hAnsi="Bookman Old Style"/>
          <w:sz w:val="24"/>
          <w:szCs w:val="24"/>
          <w:lang w:val="en-US"/>
        </w:rPr>
        <w:t xml:space="preserve"> </w:t>
      </w:r>
      <w:r w:rsidRPr="003D3BB0">
        <w:rPr>
          <w:rFonts w:ascii="Bookman Old Style" w:hAnsi="Bookman Old Style"/>
          <w:sz w:val="24"/>
          <w:szCs w:val="24"/>
          <w:lang w:val="en-US"/>
        </w:rPr>
        <w:t>Examples should be adapted to refer to nationally relevant products/animals.</w:t>
      </w:r>
      <w:r w:rsidR="00917239" w:rsidRPr="003D3BB0">
        <w:rPr>
          <w:rFonts w:ascii="Bookman Old Style" w:hAnsi="Bookman Old Style"/>
          <w:sz w:val="24"/>
          <w:szCs w:val="24"/>
          <w:lang w:val="en-US"/>
        </w:rPr>
        <w:t xml:space="preserve"> </w:t>
      </w:r>
      <w:r w:rsidRPr="003D3BB0">
        <w:rPr>
          <w:rFonts w:ascii="Bookman Old Style" w:hAnsi="Bookman Old Style"/>
          <w:sz w:val="24"/>
          <w:szCs w:val="24"/>
          <w:lang w:val="en-US"/>
        </w:rPr>
        <w:t>Only activities to produce foodstuff mainly for use or consumption of the respondent’s household or family should be reported.</w:t>
      </w:r>
      <w:r w:rsidR="00917239" w:rsidRPr="003D3BB0">
        <w:rPr>
          <w:rFonts w:ascii="Bookman Old Style" w:hAnsi="Bookman Old Style"/>
          <w:sz w:val="24"/>
          <w:szCs w:val="24"/>
          <w:lang w:val="en-US"/>
        </w:rPr>
        <w:t xml:space="preserve"> </w:t>
      </w:r>
      <w:r w:rsidRPr="003D3BB0">
        <w:rPr>
          <w:rFonts w:ascii="Bookman Old Style" w:hAnsi="Bookman Old Style"/>
          <w:sz w:val="24"/>
          <w:szCs w:val="24"/>
          <w:lang w:val="en-US"/>
        </w:rPr>
        <w:t>National translation of the question should make reference to “consumption by the household or family”. Replacement with the expression “for use by the household or family” has been observed to cause misinterpretation as including ‘use for sale’.</w:t>
      </w:r>
    </w:p>
    <w:p w14:paraId="347C6D82" w14:textId="7DCECBFF" w:rsidR="00A25EA1" w:rsidRPr="003D3BB0" w:rsidRDefault="0076736F"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S02</w:t>
      </w:r>
      <w:r w:rsidR="00A25EA1" w:rsidRPr="003D3BB0">
        <w:rPr>
          <w:rFonts w:ascii="Bookman Old Style" w:hAnsi="Bookman Old Style"/>
          <w:b/>
          <w:bCs/>
          <w:i/>
          <w:iCs/>
          <w:sz w:val="24"/>
          <w:szCs w:val="24"/>
          <w:lang w:val="en-US"/>
        </w:rPr>
        <w:t xml:space="preserve"> </w:t>
      </w:r>
      <w:r w:rsidR="00FC287E" w:rsidRPr="003D3BB0">
        <w:rPr>
          <w:rFonts w:ascii="Bookman Old Style" w:hAnsi="Bookman Old Style"/>
          <w:i/>
          <w:iCs/>
          <w:sz w:val="24"/>
          <w:szCs w:val="24"/>
          <w:lang w:val="en-US"/>
        </w:rPr>
        <w:t>On how many days did (you/NAME) [FOOD_STRING] last week?</w:t>
      </w:r>
    </w:p>
    <w:p w14:paraId="2481D5F1" w14:textId="7274D9D9"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To allow the calculation of hours actually worked in the reference week/7 days by collecting first the number of days worked and then the average number of hours per day</w:t>
      </w:r>
      <w:r w:rsidR="00051532" w:rsidRPr="003D3BB0">
        <w:rPr>
          <w:rFonts w:ascii="Bookman Old Style" w:hAnsi="Bookman Old Style"/>
          <w:sz w:val="24"/>
          <w:szCs w:val="24"/>
          <w:lang w:val="en-US"/>
        </w:rPr>
        <w:t>.</w:t>
      </w:r>
      <w:ins w:id="1845" w:author="USER" w:date="2023-08-08T15:46:00Z">
        <w:r w:rsidR="008B48E3" w:rsidRPr="003D3BB0">
          <w:rPr>
            <w:rFonts w:ascii="Bookman Old Style" w:hAnsi="Bookman Old Style"/>
            <w:sz w:val="24"/>
            <w:szCs w:val="24"/>
            <w:lang w:val="en-US"/>
          </w:rPr>
          <w:t xml:space="preserve"> </w:t>
        </w:r>
      </w:ins>
      <w:del w:id="1846" w:author="USER" w:date="2023-08-08T15:45:00Z">
        <w:r w:rsidR="00917239" w:rsidRPr="003D3BB0" w:rsidDel="008B48E3">
          <w:rPr>
            <w:rFonts w:ascii="Bookman Old Style" w:hAnsi="Bookman Old Style"/>
            <w:sz w:val="24"/>
            <w:szCs w:val="24"/>
            <w:lang w:val="en-US"/>
          </w:rPr>
          <w:delText xml:space="preserve"> </w:delText>
        </w:r>
      </w:del>
      <w:r w:rsidRPr="003D3BB0">
        <w:rPr>
          <w:rFonts w:ascii="Bookman Old Style" w:hAnsi="Bookman Old Style"/>
          <w:sz w:val="24"/>
          <w:szCs w:val="24"/>
          <w:lang w:val="en-US"/>
        </w:rPr>
        <w:t>To</w:t>
      </w:r>
      <w:ins w:id="1847" w:author="USER" w:date="2023-08-08T15:45:00Z">
        <w:r w:rsidR="008B48E3" w:rsidRPr="003D3BB0">
          <w:rPr>
            <w:rFonts w:ascii="Bookman Old Style" w:hAnsi="Bookman Old Style"/>
            <w:sz w:val="24"/>
            <w:szCs w:val="24"/>
            <w:lang w:val="en-US"/>
          </w:rPr>
          <w:t xml:space="preserve"> </w:t>
        </w:r>
      </w:ins>
      <w:del w:id="1848" w:author="USER" w:date="2023-08-08T15:45:00Z">
        <w:r w:rsidRPr="003D3BB0" w:rsidDel="008B48E3">
          <w:rPr>
            <w:rFonts w:ascii="Bookman Old Style" w:hAnsi="Bookman Old Style"/>
            <w:sz w:val="24"/>
            <w:szCs w:val="24"/>
            <w:lang w:val="en-US"/>
          </w:rPr>
          <w:delText xml:space="preserve"> </w:delText>
        </w:r>
      </w:del>
      <w:r w:rsidRPr="003D3BB0">
        <w:rPr>
          <w:rFonts w:ascii="Bookman Old Style" w:hAnsi="Bookman Old Style"/>
          <w:sz w:val="24"/>
          <w:szCs w:val="24"/>
          <w:lang w:val="en-US"/>
        </w:rPr>
        <w:t>produce estimates of working time in own-use production of goods</w:t>
      </w:r>
      <w:r w:rsidR="00051532" w:rsidRPr="003D3BB0">
        <w:rPr>
          <w:rFonts w:ascii="Bookman Old Style" w:hAnsi="Bookman Old Style"/>
          <w:sz w:val="24"/>
          <w:szCs w:val="24"/>
          <w:lang w:val="en-US"/>
        </w:rPr>
        <w:t>.</w:t>
      </w:r>
      <w:r w:rsidR="00EC11CF" w:rsidRPr="003D3BB0">
        <w:rPr>
          <w:rFonts w:ascii="Bookman Old Style" w:hAnsi="Bookman Old Style"/>
          <w:sz w:val="24"/>
          <w:szCs w:val="24"/>
          <w:lang w:val="en-US"/>
        </w:rPr>
        <w:t xml:space="preserve"> </w:t>
      </w:r>
      <w:r w:rsidRPr="003D3BB0">
        <w:rPr>
          <w:rFonts w:ascii="Bookman Old Style" w:hAnsi="Bookman Old Style"/>
          <w:sz w:val="24"/>
          <w:szCs w:val="24"/>
          <w:lang w:val="en-US"/>
        </w:rPr>
        <w:t>Respondents should report any day during the reference period when they carried out the activity even for a short period of time.</w:t>
      </w:r>
      <w:r w:rsidR="00917239" w:rsidRPr="003D3BB0">
        <w:rPr>
          <w:rFonts w:ascii="Bookman Old Style" w:hAnsi="Bookman Old Style"/>
          <w:sz w:val="24"/>
          <w:szCs w:val="24"/>
          <w:lang w:val="en-US"/>
        </w:rPr>
        <w:t xml:space="preserve"> </w:t>
      </w:r>
      <w:r w:rsidRPr="003D3BB0">
        <w:rPr>
          <w:rFonts w:ascii="Bookman Old Style" w:hAnsi="Bookman Old Style"/>
          <w:sz w:val="24"/>
          <w:szCs w:val="24"/>
          <w:lang w:val="en-US"/>
        </w:rPr>
        <w:t>Any activity in this case refers to time spent directly on and in relation to the activity by the respondent to produce foodstuff intended mainly for own final consumption by the household. Exclude time spent in activities intended to produce foodstuff mainly for sale or barter.</w:t>
      </w:r>
    </w:p>
    <w:p w14:paraId="23F93D7E" w14:textId="1144A812" w:rsidR="00A25EA1" w:rsidRPr="003D3BB0" w:rsidRDefault="0076736F" w:rsidP="00A25EA1">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S03</w:t>
      </w:r>
      <w:r w:rsidR="00A25EA1" w:rsidRPr="003D3BB0">
        <w:rPr>
          <w:rFonts w:ascii="Bookman Old Style" w:hAnsi="Bookman Old Style"/>
          <w:i/>
          <w:iCs/>
          <w:sz w:val="24"/>
          <w:szCs w:val="24"/>
          <w:lang w:val="en-US"/>
        </w:rPr>
        <w:t xml:space="preserve"> </w:t>
      </w:r>
      <w:r w:rsidR="00FC287E" w:rsidRPr="003D3BB0">
        <w:rPr>
          <w:rFonts w:ascii="Bookman Old Style" w:hAnsi="Bookman Old Style"/>
          <w:i/>
          <w:iCs/>
          <w:sz w:val="24"/>
          <w:szCs w:val="24"/>
          <w:lang w:val="en-US"/>
        </w:rPr>
        <w:t>How many hours per day did (you/NAME) spend doing this last week in total</w:t>
      </w:r>
      <w:ins w:id="1849" w:author="USER" w:date="2023-08-08T15:46:00Z">
        <w:r w:rsidR="005D3AE5" w:rsidRPr="003D3BB0">
          <w:rPr>
            <w:rFonts w:ascii="Bookman Old Style" w:hAnsi="Bookman Old Style"/>
            <w:i/>
            <w:iCs/>
            <w:sz w:val="24"/>
            <w:szCs w:val="24"/>
            <w:lang w:val="en-US"/>
          </w:rPr>
          <w:t>?</w:t>
        </w:r>
      </w:ins>
    </w:p>
    <w:p w14:paraId="2BB8D46E" w14:textId="20759CB9"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To produce estimates of the contribution of own-use production of goods to SNA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input</w:t>
      </w:r>
      <w:r w:rsidR="00051532" w:rsidRPr="003D3BB0">
        <w:rPr>
          <w:rFonts w:ascii="Bookman Old Style" w:hAnsi="Bookman Old Style"/>
          <w:sz w:val="24"/>
          <w:szCs w:val="24"/>
          <w:lang w:val="en-US"/>
        </w:rPr>
        <w:t>.</w:t>
      </w:r>
      <w:r w:rsidR="00EC11CF"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The number to be entered is the average number per day that the respondent actually worked on. For </w:t>
      </w:r>
      <w:r w:rsidR="00917239" w:rsidRPr="003D3BB0">
        <w:rPr>
          <w:rFonts w:ascii="Bookman Old Style" w:hAnsi="Bookman Old Style"/>
          <w:sz w:val="24"/>
          <w:szCs w:val="24"/>
          <w:lang w:val="en-US"/>
        </w:rPr>
        <w:t>example,</w:t>
      </w:r>
      <w:r w:rsidRPr="003D3BB0">
        <w:rPr>
          <w:rFonts w:ascii="Bookman Old Style" w:hAnsi="Bookman Old Style"/>
          <w:sz w:val="24"/>
          <w:szCs w:val="24"/>
          <w:lang w:val="en-US"/>
        </w:rPr>
        <w:t xml:space="preserve"> if the respondent reported working on 3 days and on those </w:t>
      </w:r>
      <w:r w:rsidR="00917239" w:rsidRPr="003D3BB0">
        <w:rPr>
          <w:rFonts w:ascii="Bookman Old Style" w:hAnsi="Bookman Old Style"/>
          <w:sz w:val="24"/>
          <w:szCs w:val="24"/>
          <w:lang w:val="en-US"/>
        </w:rPr>
        <w:t>days,</w:t>
      </w:r>
      <w:r w:rsidRPr="003D3BB0">
        <w:rPr>
          <w:rFonts w:ascii="Bookman Old Style" w:hAnsi="Bookman Old Style"/>
          <w:sz w:val="24"/>
          <w:szCs w:val="24"/>
          <w:lang w:val="en-US"/>
        </w:rPr>
        <w:t xml:space="preserve"> they worked 1 hour, 3 hours and 5 hours then the average per day worked is 3 hours and that should be recorded here. Hours actually worked refers to time spent directly on and in relation to farm work activities by the respondent to produce goods intended mainly for own final consumption by the household or family. Exclude time spent in activities intended mainly for sale or barter.  Record hours in </w:t>
      </w:r>
      <w:proofErr w:type="gramStart"/>
      <w:r w:rsidRPr="003D3BB0">
        <w:rPr>
          <w:rFonts w:ascii="Bookman Old Style" w:hAnsi="Bookman Old Style"/>
          <w:sz w:val="24"/>
          <w:szCs w:val="24"/>
          <w:lang w:val="en-US"/>
        </w:rPr>
        <w:t>0.5 hour</w:t>
      </w:r>
      <w:proofErr w:type="gramEnd"/>
      <w:r w:rsidRPr="003D3BB0">
        <w:rPr>
          <w:rFonts w:ascii="Bookman Old Style" w:hAnsi="Bookman Old Style"/>
          <w:sz w:val="24"/>
          <w:szCs w:val="24"/>
          <w:lang w:val="en-US"/>
        </w:rPr>
        <w:t xml:space="preserve"> intervals. If the respondent gives a response in some other way (</w:t>
      </w:r>
      <w:proofErr w:type="gramStart"/>
      <w:r w:rsidRPr="003D3BB0">
        <w:rPr>
          <w:rFonts w:ascii="Bookman Old Style" w:hAnsi="Bookman Old Style"/>
          <w:sz w:val="24"/>
          <w:szCs w:val="24"/>
          <w:lang w:val="en-US"/>
        </w:rPr>
        <w:t>e.g.</w:t>
      </w:r>
      <w:proofErr w:type="gramEnd"/>
      <w:r w:rsidRPr="003D3BB0">
        <w:rPr>
          <w:rFonts w:ascii="Bookman Old Style" w:hAnsi="Bookman Old Style"/>
          <w:sz w:val="24"/>
          <w:szCs w:val="24"/>
          <w:lang w:val="en-US"/>
        </w:rPr>
        <w:t xml:space="preserve"> 10 hours 20 minutes), round up or down to the nearest 0.5 hours (i.e. 10.5 hours). If needed, help the respondent by getting them to talk about how much time they spent on each of the days they worked as reported for the previous question.</w:t>
      </w:r>
      <w:r w:rsidR="00EC11CF" w:rsidRPr="003D3BB0">
        <w:rPr>
          <w:rFonts w:ascii="Bookman Old Style" w:hAnsi="Bookman Old Style"/>
          <w:sz w:val="24"/>
          <w:szCs w:val="24"/>
          <w:lang w:val="en-US"/>
        </w:rPr>
        <w:t xml:space="preserve"> </w:t>
      </w:r>
      <w:r w:rsidRPr="003D3BB0">
        <w:rPr>
          <w:rFonts w:ascii="Bookman Old Style" w:hAnsi="Bookman Old Style"/>
          <w:sz w:val="24"/>
          <w:szCs w:val="24"/>
          <w:lang w:val="en-US"/>
        </w:rPr>
        <w:t>Exclude time spent travelling between the home and the land plot for example at the start and end of the work day, as well as time spent on long breaks, for example, meal breaks. For data quality assurance a maximum hour’s threshold should be established, taking into account the national context. The threshold should take into consideration the extent to which fishing activities, in particular, may be performed over 24-hour shift periods.</w:t>
      </w:r>
    </w:p>
    <w:p w14:paraId="6CBA48A4" w14:textId="77777777" w:rsidR="00A25EA1" w:rsidRPr="003D3BB0" w:rsidRDefault="00A25EA1" w:rsidP="00FC287E">
      <w:pPr>
        <w:pStyle w:val="Heading2"/>
        <w:rPr>
          <w:rFonts w:ascii="Bookman Old Style" w:hAnsi="Bookman Old Style"/>
          <w:sz w:val="24"/>
          <w:szCs w:val="24"/>
          <w:lang w:val="en-US"/>
        </w:rPr>
      </w:pPr>
      <w:bookmarkStart w:id="1850" w:name="_Toc146275387"/>
      <w:bookmarkStart w:id="1851" w:name="_Toc146277102"/>
      <w:r w:rsidRPr="003D3BB0">
        <w:rPr>
          <w:rFonts w:ascii="Bookman Old Style" w:hAnsi="Bookman Old Style"/>
          <w:sz w:val="24"/>
          <w:szCs w:val="24"/>
          <w:lang w:val="en-US"/>
        </w:rPr>
        <w:lastRenderedPageBreak/>
        <w:t>OWN USE PRODUCTION OF GOODS: CONSTRUCTION (BLD)</w:t>
      </w:r>
      <w:bookmarkEnd w:id="1850"/>
      <w:bookmarkEnd w:id="1851"/>
    </w:p>
    <w:p w14:paraId="41819CC3" w14:textId="0F76FC53"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 This module captures participation and actual hours spent in the reference week doing unpaid construction, renovation or major repairs of the household dwelling/premises or helping family members living in other households with similar work.</w:t>
      </w:r>
      <w:r w:rsidR="00EC11CF" w:rsidRPr="003D3BB0">
        <w:rPr>
          <w:rFonts w:ascii="Bookman Old Style" w:hAnsi="Bookman Old Style"/>
          <w:sz w:val="24"/>
          <w:szCs w:val="24"/>
          <w:lang w:val="en-US"/>
        </w:rPr>
        <w:t xml:space="preserve"> </w:t>
      </w:r>
      <w:r w:rsidRPr="003D3BB0">
        <w:rPr>
          <w:rFonts w:ascii="Bookman Old Style" w:hAnsi="Bookman Old Style"/>
          <w:sz w:val="24"/>
          <w:szCs w:val="24"/>
          <w:lang w:val="en-US"/>
        </w:rPr>
        <w:t>This module and following modules are optional and should be used in contexts where comprehensive measures of participation and time spent in own use production of goods are sought. Countries may wish to include this module periodically to obtain benchmarks, depending on national demand. Countries should review the set of activities included and remove those of low national relevance. Other activities could be added subject to appropriate development and testing processes.</w:t>
      </w:r>
    </w:p>
    <w:p w14:paraId="2467AEF2" w14:textId="7206F1CB" w:rsidR="00A25EA1" w:rsidRPr="003D3BB0" w:rsidRDefault="00EC11CF"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T01</w:t>
      </w:r>
      <w:r w:rsidR="00A25EA1" w:rsidRPr="003D3BB0">
        <w:rPr>
          <w:rFonts w:ascii="Bookman Old Style" w:hAnsi="Bookman Old Style"/>
          <w:b/>
          <w:bCs/>
          <w:i/>
          <w:iCs/>
          <w:sz w:val="24"/>
          <w:szCs w:val="24"/>
          <w:lang w:val="en-US"/>
        </w:rPr>
        <w:t xml:space="preserve"> </w:t>
      </w:r>
      <w:r w:rsidR="00FC287E" w:rsidRPr="003D3BB0">
        <w:rPr>
          <w:rFonts w:ascii="Bookman Old Style" w:hAnsi="Bookman Old Style"/>
          <w:i/>
          <w:iCs/>
          <w:sz w:val="24"/>
          <w:szCs w:val="24"/>
          <w:lang w:val="en-US"/>
        </w:rPr>
        <w:t>Last week, did (you/NAME) do any construction work to build, renovate or extend the family home or help a family member with similar work?</w:t>
      </w:r>
    </w:p>
    <w:p w14:paraId="38AF460B" w14:textId="793A498D"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w:t>
      </w:r>
      <w:r w:rsidR="00FC287E" w:rsidRPr="003D3BB0">
        <w:rPr>
          <w:rFonts w:ascii="Bookman Old Style" w:hAnsi="Bookman Old Style"/>
          <w:sz w:val="24"/>
          <w:szCs w:val="24"/>
          <w:lang w:val="en-US"/>
        </w:rPr>
        <w:t>o</w:t>
      </w:r>
      <w:r w:rsidRPr="003D3BB0">
        <w:rPr>
          <w:rFonts w:ascii="Bookman Old Style" w:hAnsi="Bookman Old Style"/>
          <w:sz w:val="24"/>
          <w:szCs w:val="24"/>
          <w:lang w:val="en-US"/>
        </w:rPr>
        <w:t xml:space="preserve"> generate estimates of participation in own use production of goods by type of activity</w:t>
      </w:r>
      <w:r w:rsidR="00051532" w:rsidRPr="003D3BB0">
        <w:rPr>
          <w:rFonts w:ascii="Bookman Old Style" w:hAnsi="Bookman Old Style"/>
          <w:sz w:val="24"/>
          <w:szCs w:val="24"/>
          <w:lang w:val="en-US"/>
        </w:rPr>
        <w:t>.</w:t>
      </w:r>
      <w:r w:rsidR="00EC11CF" w:rsidRPr="003D3BB0">
        <w:rPr>
          <w:rFonts w:ascii="Bookman Old Style" w:hAnsi="Bookman Old Style"/>
          <w:sz w:val="24"/>
          <w:szCs w:val="24"/>
          <w:lang w:val="en-US"/>
        </w:rPr>
        <w:t xml:space="preserve"> </w:t>
      </w:r>
      <w:r w:rsidRPr="003D3BB0">
        <w:rPr>
          <w:rFonts w:ascii="Bookman Old Style" w:hAnsi="Bookman Old Style"/>
          <w:sz w:val="24"/>
          <w:szCs w:val="24"/>
          <w:lang w:val="en-US"/>
        </w:rPr>
        <w:t>Any time spent in the activity in the reference week should be recorded, even if less than 1 hour. It includes activities performed in relation</w:t>
      </w:r>
      <w:ins w:id="1852" w:author="USER" w:date="2023-08-08T15:51:00Z">
        <w:r w:rsidR="005D3AE5" w:rsidRPr="003D3BB0">
          <w:rPr>
            <w:rFonts w:ascii="Bookman Old Style" w:hAnsi="Bookman Old Style"/>
            <w:sz w:val="24"/>
            <w:szCs w:val="24"/>
            <w:lang w:val="en-US"/>
          </w:rPr>
          <w:t xml:space="preserve"> to</w:t>
        </w:r>
      </w:ins>
      <w:r w:rsidRPr="003D3BB0">
        <w:rPr>
          <w:rFonts w:ascii="Bookman Old Style" w:hAnsi="Bookman Old Style"/>
          <w:sz w:val="24"/>
          <w:szCs w:val="24"/>
          <w:lang w:val="en-US"/>
        </w:rPr>
        <w:t xml:space="preserve"> the construction and major repair of the household dwellings and other structures such as building animal sheds, roof, walls, and fences, storage facilities for produce, garage; demolition or wrecking of building structures. It also includes activities to acquire inputs and materials for construction or major repair</w:t>
      </w:r>
      <w:ins w:id="1853" w:author="USER" w:date="2023-08-08T15:52:00Z">
        <w:r w:rsidR="005D3AE5" w:rsidRPr="003D3BB0">
          <w:rPr>
            <w:rFonts w:ascii="Bookman Old Style" w:hAnsi="Bookman Old Style"/>
            <w:sz w:val="24"/>
            <w:szCs w:val="24"/>
            <w:lang w:val="en-US"/>
          </w:rPr>
          <w:t>s</w:t>
        </w:r>
      </w:ins>
      <w:r w:rsidRPr="003D3BB0">
        <w:rPr>
          <w:rFonts w:ascii="Bookman Old Style" w:hAnsi="Bookman Old Style"/>
          <w:sz w:val="24"/>
          <w:szCs w:val="24"/>
          <w:lang w:val="en-US"/>
        </w:rPr>
        <w:t xml:space="preserve">, including collecting wood, palm leaf, bamboo, stone, making bricks for use in repairs or construction of own property etc. except where those inputs and materials are </w:t>
      </w:r>
      <w:r w:rsidR="00917239" w:rsidRPr="003D3BB0">
        <w:rPr>
          <w:rFonts w:ascii="Bookman Old Style" w:hAnsi="Bookman Old Style"/>
          <w:sz w:val="24"/>
          <w:szCs w:val="24"/>
          <w:lang w:val="en-US"/>
        </w:rPr>
        <w:t>purchased. It</w:t>
      </w:r>
      <w:r w:rsidRPr="003D3BB0">
        <w:rPr>
          <w:rFonts w:ascii="Bookman Old Style" w:hAnsi="Bookman Old Style"/>
          <w:sz w:val="24"/>
          <w:szCs w:val="24"/>
          <w:lang w:val="en-US"/>
        </w:rPr>
        <w:t xml:space="preserve"> excludes minor maintenance activities such as painting, decorating or maintaining the home, doing minor repairs, installing fixtures and fittings such as lights, bathroom fittings etc</w:t>
      </w:r>
      <w:ins w:id="1854" w:author="USER" w:date="2023-08-08T15:52:00Z">
        <w:r w:rsidR="005D3AE5" w:rsidRPr="003D3BB0">
          <w:rPr>
            <w:rFonts w:ascii="Bookman Old Style" w:hAnsi="Bookman Old Style"/>
            <w:sz w:val="24"/>
            <w:szCs w:val="24"/>
            <w:lang w:val="en-US"/>
          </w:rPr>
          <w:t>.</w:t>
        </w:r>
      </w:ins>
    </w:p>
    <w:p w14:paraId="371EDC74" w14:textId="041F5441" w:rsidR="00A25EA1" w:rsidRPr="003D3BB0" w:rsidRDefault="0076736F" w:rsidP="00FC287E">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T02</w:t>
      </w:r>
      <w:r w:rsidR="00A25EA1" w:rsidRPr="003D3BB0">
        <w:rPr>
          <w:rFonts w:ascii="Bookman Old Style" w:hAnsi="Bookman Old Style"/>
          <w:i/>
          <w:iCs/>
          <w:sz w:val="24"/>
          <w:szCs w:val="24"/>
          <w:lang w:val="en-US"/>
        </w:rPr>
        <w:t xml:space="preserve"> </w:t>
      </w:r>
      <w:r w:rsidR="00FC287E" w:rsidRPr="003D3BB0">
        <w:rPr>
          <w:rFonts w:ascii="Bookman Old Style" w:hAnsi="Bookman Old Style"/>
          <w:i/>
          <w:iCs/>
          <w:sz w:val="24"/>
          <w:szCs w:val="24"/>
          <w:lang w:val="en-US"/>
        </w:rPr>
        <w:t>How many hours did (you/NAME) spend doing this last week?</w:t>
      </w:r>
    </w:p>
    <w:p w14:paraId="35FC1A6B" w14:textId="7B57759E"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To generate estimates of hours spent in own use production of goods by type of activity.</w:t>
      </w:r>
      <w:r w:rsidR="00917239"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Record activities in </w:t>
      </w:r>
      <w:proofErr w:type="gramStart"/>
      <w:r w:rsidRPr="003D3BB0">
        <w:rPr>
          <w:rFonts w:ascii="Bookman Old Style" w:hAnsi="Bookman Old Style"/>
          <w:sz w:val="24"/>
          <w:szCs w:val="24"/>
          <w:lang w:val="en-US"/>
        </w:rPr>
        <w:t>0.5 hour</w:t>
      </w:r>
      <w:proofErr w:type="gramEnd"/>
      <w:r w:rsidRPr="003D3BB0">
        <w:rPr>
          <w:rFonts w:ascii="Bookman Old Style" w:hAnsi="Bookman Old Style"/>
          <w:sz w:val="24"/>
          <w:szCs w:val="24"/>
          <w:lang w:val="en-US"/>
        </w:rPr>
        <w:t xml:space="preserve"> intervals. Round to the nearest 0.5 hours as needed.</w:t>
      </w:r>
      <w:r w:rsidR="00917239" w:rsidRPr="003D3BB0">
        <w:rPr>
          <w:rFonts w:ascii="Bookman Old Style" w:hAnsi="Bookman Old Style"/>
          <w:sz w:val="24"/>
          <w:szCs w:val="24"/>
          <w:lang w:val="en-US"/>
        </w:rPr>
        <w:t xml:space="preserve"> </w:t>
      </w:r>
      <w:r w:rsidRPr="003D3BB0">
        <w:rPr>
          <w:rFonts w:ascii="Bookman Old Style" w:hAnsi="Bookman Old Style"/>
          <w:sz w:val="24"/>
          <w:szCs w:val="24"/>
          <w:lang w:val="en-US"/>
        </w:rPr>
        <w:t>If the respondent requires assistance to estimate the hours spent invite them to describe the hours spent on each day of the reference week, one at a time.</w:t>
      </w:r>
    </w:p>
    <w:p w14:paraId="238E5144" w14:textId="77777777" w:rsidR="00A25EA1" w:rsidRPr="003D3BB0" w:rsidRDefault="00A25EA1" w:rsidP="00FC287E">
      <w:pPr>
        <w:pStyle w:val="Heading2"/>
        <w:rPr>
          <w:rFonts w:ascii="Bookman Old Style" w:hAnsi="Bookman Old Style"/>
          <w:sz w:val="24"/>
          <w:szCs w:val="24"/>
          <w:lang w:val="en-US"/>
        </w:rPr>
      </w:pPr>
      <w:bookmarkStart w:id="1855" w:name="_Toc146275388"/>
      <w:bookmarkStart w:id="1856" w:name="_Toc146277103"/>
      <w:r w:rsidRPr="003D3BB0">
        <w:rPr>
          <w:rFonts w:ascii="Bookman Old Style" w:hAnsi="Bookman Old Style"/>
          <w:sz w:val="24"/>
          <w:szCs w:val="24"/>
          <w:lang w:val="en-US"/>
        </w:rPr>
        <w:t>OWN USE PRODUCTION OF GOODS: MANUFACTURE (MNF)</w:t>
      </w:r>
      <w:bookmarkEnd w:id="1855"/>
      <w:bookmarkEnd w:id="1856"/>
      <w:r w:rsidRPr="003D3BB0">
        <w:rPr>
          <w:rFonts w:ascii="Bookman Old Style" w:hAnsi="Bookman Old Style"/>
          <w:sz w:val="24"/>
          <w:szCs w:val="24"/>
          <w:lang w:val="en-US"/>
        </w:rPr>
        <w:t xml:space="preserve"> </w:t>
      </w:r>
    </w:p>
    <w:p w14:paraId="25D061BD" w14:textId="77777777" w:rsidR="006711E6" w:rsidRPr="003D3BB0" w:rsidRDefault="00A25EA1" w:rsidP="00FC287E">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This module captures participation and actual hours spent in the reference week doing unpaid work to manufacture non-food goods for use by the household or family.</w:t>
      </w:r>
    </w:p>
    <w:p w14:paraId="464266CD" w14:textId="1B45E5DE" w:rsidR="00A25EA1" w:rsidRPr="003D3BB0" w:rsidRDefault="00770FEE" w:rsidP="00FC287E">
      <w:pPr>
        <w:tabs>
          <w:tab w:val="left" w:pos="1418"/>
        </w:tabs>
        <w:spacing w:before="240"/>
        <w:jc w:val="both"/>
        <w:rPr>
          <w:rFonts w:ascii="Bookman Old Style" w:hAnsi="Bookman Old Style"/>
          <w:sz w:val="24"/>
          <w:szCs w:val="24"/>
          <w:lang w:val="en-US"/>
        </w:rPr>
      </w:pPr>
      <w:ins w:id="1857" w:author="USER" w:date="2023-08-10T15:51:00Z">
        <w:r w:rsidRPr="003D3BB0">
          <w:rPr>
            <w:rFonts w:ascii="Bookman Old Style" w:hAnsi="Bookman Old Style"/>
            <w:b/>
            <w:bCs/>
            <w:i/>
            <w:iCs/>
            <w:sz w:val="24"/>
            <w:szCs w:val="24"/>
            <w:lang w:val="en-US"/>
          </w:rPr>
          <w:t>U</w:t>
        </w:r>
      </w:ins>
      <w:del w:id="1858" w:author="USER" w:date="2023-08-10T15:51:00Z">
        <w:r w:rsidR="0076736F" w:rsidRPr="003D3BB0" w:rsidDel="00770FEE">
          <w:rPr>
            <w:rFonts w:ascii="Bookman Old Style" w:hAnsi="Bookman Old Style"/>
            <w:b/>
            <w:bCs/>
            <w:i/>
            <w:iCs/>
            <w:sz w:val="24"/>
            <w:szCs w:val="24"/>
            <w:lang w:val="en-US"/>
          </w:rPr>
          <w:delText>T</w:delText>
        </w:r>
      </w:del>
      <w:r w:rsidR="0076736F" w:rsidRPr="003D3BB0">
        <w:rPr>
          <w:rFonts w:ascii="Bookman Old Style" w:hAnsi="Bookman Old Style"/>
          <w:b/>
          <w:bCs/>
          <w:i/>
          <w:iCs/>
          <w:sz w:val="24"/>
          <w:szCs w:val="24"/>
          <w:lang w:val="en-US"/>
        </w:rPr>
        <w:t>01</w:t>
      </w:r>
      <w:r w:rsidR="00A25EA1" w:rsidRPr="003D3BB0">
        <w:rPr>
          <w:rFonts w:ascii="Bookman Old Style" w:hAnsi="Bookman Old Style"/>
          <w:i/>
          <w:iCs/>
          <w:sz w:val="24"/>
          <w:szCs w:val="24"/>
          <w:lang w:val="en-US"/>
        </w:rPr>
        <w:t xml:space="preserve"> </w:t>
      </w:r>
      <w:r w:rsidR="00FC287E" w:rsidRPr="003D3BB0">
        <w:rPr>
          <w:rFonts w:ascii="Bookman Old Style" w:hAnsi="Bookman Old Style"/>
          <w:i/>
          <w:iCs/>
          <w:sz w:val="24"/>
          <w:szCs w:val="24"/>
          <w:lang w:val="en-US"/>
        </w:rPr>
        <w:t xml:space="preserve">Last week, did (you/NAME) spend any time making goods for use by your household or family such as [mats, baskets, furniture, </w:t>
      </w:r>
      <w:r w:rsidR="00917239" w:rsidRPr="003D3BB0">
        <w:rPr>
          <w:rFonts w:ascii="Bookman Old Style" w:hAnsi="Bookman Old Style"/>
          <w:i/>
          <w:iCs/>
          <w:sz w:val="24"/>
          <w:szCs w:val="24"/>
          <w:lang w:val="en-US"/>
        </w:rPr>
        <w:t>clothing...</w:t>
      </w:r>
      <w:r w:rsidR="00FC287E" w:rsidRPr="003D3BB0">
        <w:rPr>
          <w:rFonts w:ascii="Bookman Old Style" w:hAnsi="Bookman Old Style"/>
          <w:i/>
          <w:iCs/>
          <w:sz w:val="24"/>
          <w:szCs w:val="24"/>
          <w:lang w:val="en-US"/>
        </w:rPr>
        <w:t>]?</w:t>
      </w:r>
    </w:p>
    <w:p w14:paraId="7C6EA9D3" w14:textId="1ACDDB89"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To generate estimates of participation in own use production of goods by type of activity.</w:t>
      </w:r>
      <w:r w:rsidR="00917239" w:rsidRPr="003D3BB0">
        <w:rPr>
          <w:rFonts w:ascii="Bookman Old Style" w:hAnsi="Bookman Old Style"/>
          <w:sz w:val="24"/>
          <w:szCs w:val="24"/>
          <w:lang w:val="en-US"/>
        </w:rPr>
        <w:t xml:space="preserve">  </w:t>
      </w:r>
      <w:r w:rsidRPr="003D3BB0">
        <w:rPr>
          <w:rFonts w:ascii="Bookman Old Style" w:hAnsi="Bookman Old Style"/>
          <w:sz w:val="24"/>
          <w:szCs w:val="24"/>
          <w:lang w:val="en-US"/>
        </w:rPr>
        <w:t>The list of examples should be updated to reflect nationally representative activities</w:t>
      </w:r>
      <w:r w:rsidR="006711E6" w:rsidRPr="003D3BB0">
        <w:rPr>
          <w:rFonts w:ascii="Bookman Old Style" w:hAnsi="Bookman Old Style"/>
          <w:sz w:val="24"/>
          <w:szCs w:val="24"/>
          <w:lang w:val="en-US"/>
        </w:rPr>
        <w:t>.</w:t>
      </w:r>
      <w:r w:rsidR="00917239" w:rsidRPr="003D3BB0">
        <w:rPr>
          <w:rFonts w:ascii="Bookman Old Style" w:hAnsi="Bookman Old Style"/>
          <w:sz w:val="24"/>
          <w:szCs w:val="24"/>
          <w:lang w:val="en-US"/>
        </w:rPr>
        <w:t xml:space="preserve"> </w:t>
      </w:r>
      <w:r w:rsidRPr="003D3BB0">
        <w:rPr>
          <w:rFonts w:ascii="Bookman Old Style" w:hAnsi="Bookman Old Style"/>
          <w:sz w:val="24"/>
          <w:szCs w:val="24"/>
          <w:lang w:val="en-US"/>
        </w:rPr>
        <w:t xml:space="preserve">Any time spent in the activity in the reference week </w:t>
      </w:r>
      <w:r w:rsidRPr="003D3BB0">
        <w:rPr>
          <w:rFonts w:ascii="Bookman Old Style" w:hAnsi="Bookman Old Style"/>
          <w:sz w:val="24"/>
          <w:szCs w:val="24"/>
          <w:lang w:val="en-US"/>
        </w:rPr>
        <w:lastRenderedPageBreak/>
        <w:t>should be recorded, even if less than 1 hour.</w:t>
      </w:r>
      <w:r w:rsidR="00917239" w:rsidRPr="003D3BB0">
        <w:rPr>
          <w:rFonts w:ascii="Bookman Old Style" w:hAnsi="Bookman Old Style"/>
          <w:sz w:val="24"/>
          <w:szCs w:val="24"/>
          <w:lang w:val="en-US"/>
        </w:rPr>
        <w:t xml:space="preserve"> </w:t>
      </w:r>
      <w:r w:rsidRPr="003D3BB0">
        <w:rPr>
          <w:rFonts w:ascii="Bookman Old Style" w:hAnsi="Bookman Old Style"/>
          <w:sz w:val="24"/>
          <w:szCs w:val="24"/>
          <w:lang w:val="en-US"/>
        </w:rPr>
        <w:t>It includes activities to produce household goods, excluding foodstuff, such as pottery, furniture (</w:t>
      </w:r>
      <w:proofErr w:type="gramStart"/>
      <w:r w:rsidRPr="003D3BB0">
        <w:rPr>
          <w:rFonts w:ascii="Bookman Old Style" w:hAnsi="Bookman Old Style"/>
          <w:sz w:val="24"/>
          <w:szCs w:val="24"/>
          <w:lang w:val="en-US"/>
        </w:rPr>
        <w:t>e.g.</w:t>
      </w:r>
      <w:proofErr w:type="gramEnd"/>
      <w:r w:rsidRPr="003D3BB0">
        <w:rPr>
          <w:rFonts w:ascii="Bookman Old Style" w:hAnsi="Bookman Old Style"/>
          <w:sz w:val="24"/>
          <w:szCs w:val="24"/>
          <w:lang w:val="en-US"/>
        </w:rPr>
        <w:t xml:space="preserve"> cutting, carving, sanding, varnishing, painting, assembling wood products), clothing and other textiles (e.g. weaving, spinning, sewing, leather work, embroidery, needlework, knitting, </w:t>
      </w:r>
      <w:proofErr w:type="spellStart"/>
      <w:r w:rsidRPr="003D3BB0">
        <w:rPr>
          <w:rFonts w:ascii="Bookman Old Style" w:hAnsi="Bookman Old Style"/>
          <w:sz w:val="24"/>
          <w:szCs w:val="24"/>
          <w:lang w:val="en-US"/>
        </w:rPr>
        <w:t>etc</w:t>
      </w:r>
      <w:proofErr w:type="spellEnd"/>
      <w:r w:rsidRPr="003D3BB0">
        <w:rPr>
          <w:rFonts w:ascii="Bookman Old Style" w:hAnsi="Bookman Old Style"/>
          <w:sz w:val="24"/>
          <w:szCs w:val="24"/>
          <w:lang w:val="en-US"/>
        </w:rPr>
        <w:t>); making shoes, footwear, handbags, carpets, baskets, mats, paper, paper products, soap, perfume, candles, utensils and other crafts.</w:t>
      </w:r>
      <w:r w:rsidR="00917239" w:rsidRPr="003D3BB0">
        <w:rPr>
          <w:rFonts w:ascii="Bookman Old Style" w:hAnsi="Bookman Old Style"/>
          <w:sz w:val="24"/>
          <w:szCs w:val="24"/>
          <w:lang w:val="en-US"/>
        </w:rPr>
        <w:t xml:space="preserve"> </w:t>
      </w:r>
      <w:r w:rsidRPr="003D3BB0">
        <w:rPr>
          <w:rFonts w:ascii="Bookman Old Style" w:hAnsi="Bookman Old Style"/>
          <w:sz w:val="24"/>
          <w:szCs w:val="24"/>
          <w:lang w:val="en-US"/>
        </w:rPr>
        <w:t>This only includes activities where the goods produced were mainly or fully kept for household or family use.</w:t>
      </w:r>
    </w:p>
    <w:p w14:paraId="3C75FE4F" w14:textId="639033FD" w:rsidR="00A25EA1" w:rsidRPr="003D3BB0" w:rsidRDefault="00770FEE" w:rsidP="00FC287E">
      <w:pPr>
        <w:tabs>
          <w:tab w:val="left" w:pos="1418"/>
        </w:tabs>
        <w:spacing w:before="240"/>
        <w:jc w:val="both"/>
        <w:rPr>
          <w:rFonts w:ascii="Bookman Old Style" w:hAnsi="Bookman Old Style"/>
          <w:b/>
          <w:bCs/>
          <w:i/>
          <w:iCs/>
          <w:sz w:val="24"/>
          <w:szCs w:val="24"/>
          <w:lang w:val="en-US"/>
        </w:rPr>
      </w:pPr>
      <w:ins w:id="1859" w:author="USER" w:date="2023-08-10T15:51:00Z">
        <w:r w:rsidRPr="003D3BB0">
          <w:rPr>
            <w:rFonts w:ascii="Bookman Old Style" w:hAnsi="Bookman Old Style"/>
            <w:b/>
            <w:bCs/>
            <w:i/>
            <w:iCs/>
            <w:sz w:val="24"/>
            <w:szCs w:val="24"/>
            <w:lang w:val="en-US"/>
          </w:rPr>
          <w:t>U</w:t>
        </w:r>
      </w:ins>
      <w:del w:id="1860" w:author="USER" w:date="2023-08-10T15:51:00Z">
        <w:r w:rsidR="0076736F" w:rsidRPr="003D3BB0" w:rsidDel="00770FEE">
          <w:rPr>
            <w:rFonts w:ascii="Bookman Old Style" w:hAnsi="Bookman Old Style"/>
            <w:b/>
            <w:bCs/>
            <w:i/>
            <w:iCs/>
            <w:sz w:val="24"/>
            <w:szCs w:val="24"/>
            <w:lang w:val="en-US"/>
          </w:rPr>
          <w:delText>T</w:delText>
        </w:r>
      </w:del>
      <w:r w:rsidR="0076736F" w:rsidRPr="003D3BB0">
        <w:rPr>
          <w:rFonts w:ascii="Bookman Old Style" w:hAnsi="Bookman Old Style"/>
          <w:b/>
          <w:bCs/>
          <w:i/>
          <w:iCs/>
          <w:sz w:val="24"/>
          <w:szCs w:val="24"/>
          <w:lang w:val="en-US"/>
        </w:rPr>
        <w:t>02</w:t>
      </w:r>
      <w:r w:rsidR="00A25EA1" w:rsidRPr="003D3BB0">
        <w:rPr>
          <w:rFonts w:ascii="Bookman Old Style" w:hAnsi="Bookman Old Style"/>
          <w:b/>
          <w:bCs/>
          <w:i/>
          <w:iCs/>
          <w:sz w:val="24"/>
          <w:szCs w:val="24"/>
          <w:lang w:val="en-US"/>
        </w:rPr>
        <w:t xml:space="preserve"> </w:t>
      </w:r>
      <w:r w:rsidR="00B76161" w:rsidRPr="003D3BB0">
        <w:rPr>
          <w:rFonts w:ascii="Bookman Old Style" w:hAnsi="Bookman Old Style"/>
          <w:i/>
          <w:iCs/>
          <w:sz w:val="24"/>
          <w:szCs w:val="24"/>
          <w:lang w:val="en-US"/>
        </w:rPr>
        <w:t>How many hours did (you/NAME) spend on these activities last week?</w:t>
      </w:r>
    </w:p>
    <w:p w14:paraId="15AA03E1" w14:textId="666BD51C"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Record activities in </w:t>
      </w:r>
      <w:proofErr w:type="gramStart"/>
      <w:r w:rsidRPr="003D3BB0">
        <w:rPr>
          <w:rFonts w:ascii="Bookman Old Style" w:hAnsi="Bookman Old Style"/>
          <w:sz w:val="24"/>
          <w:szCs w:val="24"/>
          <w:lang w:val="en-US"/>
        </w:rPr>
        <w:t>0.5 hour</w:t>
      </w:r>
      <w:proofErr w:type="gramEnd"/>
      <w:r w:rsidRPr="003D3BB0">
        <w:rPr>
          <w:rFonts w:ascii="Bookman Old Style" w:hAnsi="Bookman Old Style"/>
          <w:sz w:val="24"/>
          <w:szCs w:val="24"/>
          <w:lang w:val="en-US"/>
        </w:rPr>
        <w:t xml:space="preserve"> intervals</w:t>
      </w:r>
      <w:r w:rsidR="00B76161" w:rsidRPr="003D3BB0">
        <w:rPr>
          <w:rFonts w:ascii="Bookman Old Style" w:hAnsi="Bookman Old Style"/>
          <w:sz w:val="24"/>
          <w:szCs w:val="24"/>
          <w:lang w:val="en-US"/>
        </w:rPr>
        <w:t xml:space="preserve"> and r</w:t>
      </w:r>
      <w:r w:rsidRPr="003D3BB0">
        <w:rPr>
          <w:rFonts w:ascii="Bookman Old Style" w:hAnsi="Bookman Old Style"/>
          <w:sz w:val="24"/>
          <w:szCs w:val="24"/>
          <w:lang w:val="en-US"/>
        </w:rPr>
        <w:t>ound to the nearest 0.5 hours as needed.</w:t>
      </w:r>
      <w:r w:rsidR="00917239" w:rsidRPr="003D3BB0">
        <w:rPr>
          <w:rFonts w:ascii="Bookman Old Style" w:hAnsi="Bookman Old Style"/>
          <w:sz w:val="24"/>
          <w:szCs w:val="24"/>
          <w:lang w:val="en-US"/>
        </w:rPr>
        <w:t xml:space="preserve"> </w:t>
      </w:r>
      <w:r w:rsidR="00B76161" w:rsidRPr="003D3BB0">
        <w:rPr>
          <w:rFonts w:ascii="Bookman Old Style" w:hAnsi="Bookman Old Style"/>
          <w:sz w:val="24"/>
          <w:szCs w:val="24"/>
          <w:lang w:val="en-US"/>
        </w:rPr>
        <w:t>I</w:t>
      </w:r>
      <w:r w:rsidRPr="003D3BB0">
        <w:rPr>
          <w:rFonts w:ascii="Bookman Old Style" w:hAnsi="Bookman Old Style"/>
          <w:sz w:val="24"/>
          <w:szCs w:val="24"/>
          <w:lang w:val="en-US"/>
        </w:rPr>
        <w:t>f the respondent requires assistance to estimate the hours spent invite them to describe the hours spent on each day of the reference week, one at a time.</w:t>
      </w:r>
    </w:p>
    <w:p w14:paraId="366386C9" w14:textId="77777777" w:rsidR="00A25EA1" w:rsidRPr="003D3BB0" w:rsidRDefault="00A25EA1" w:rsidP="00B76161">
      <w:pPr>
        <w:pStyle w:val="Heading2"/>
        <w:rPr>
          <w:rFonts w:ascii="Bookman Old Style" w:hAnsi="Bookman Old Style"/>
          <w:sz w:val="24"/>
          <w:szCs w:val="24"/>
          <w:lang w:val="en-US"/>
        </w:rPr>
      </w:pPr>
      <w:bookmarkStart w:id="1861" w:name="_Toc146275389"/>
      <w:bookmarkStart w:id="1862" w:name="_Toc146277104"/>
      <w:r w:rsidRPr="003D3BB0">
        <w:rPr>
          <w:rFonts w:ascii="Bookman Old Style" w:hAnsi="Bookman Old Style"/>
          <w:sz w:val="24"/>
          <w:szCs w:val="24"/>
          <w:lang w:val="en-US"/>
        </w:rPr>
        <w:t>OWN USE PRODUCTION OF GOODS: FETCHING WATER (WTR)</w:t>
      </w:r>
      <w:bookmarkEnd w:id="1861"/>
      <w:bookmarkEnd w:id="1862"/>
      <w:r w:rsidRPr="003D3BB0">
        <w:rPr>
          <w:rFonts w:ascii="Bookman Old Style" w:hAnsi="Bookman Old Style"/>
          <w:sz w:val="24"/>
          <w:szCs w:val="24"/>
          <w:lang w:val="en-US"/>
        </w:rPr>
        <w:t xml:space="preserve"> </w:t>
      </w:r>
    </w:p>
    <w:p w14:paraId="2336A1C4"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This module captures participation and actual hours spent in the reference week fetching water from natural and other sources for use by the household or family members living in other households.</w:t>
      </w:r>
    </w:p>
    <w:p w14:paraId="01E8A064" w14:textId="757C55AE" w:rsidR="00A25EA1" w:rsidRPr="003D3BB0" w:rsidRDefault="0076736F" w:rsidP="00B7616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V01</w:t>
      </w:r>
      <w:r w:rsidR="00A25EA1" w:rsidRPr="003D3BB0">
        <w:rPr>
          <w:rFonts w:ascii="Bookman Old Style" w:hAnsi="Bookman Old Style"/>
          <w:b/>
          <w:bCs/>
          <w:i/>
          <w:iCs/>
          <w:sz w:val="24"/>
          <w:szCs w:val="24"/>
          <w:lang w:val="en-US"/>
        </w:rPr>
        <w:t xml:space="preserve"> </w:t>
      </w:r>
      <w:r w:rsidR="00B76161" w:rsidRPr="003D3BB0">
        <w:rPr>
          <w:rFonts w:ascii="Bookman Old Style" w:hAnsi="Bookman Old Style"/>
          <w:i/>
          <w:iCs/>
          <w:sz w:val="24"/>
          <w:szCs w:val="24"/>
          <w:lang w:val="en-US"/>
        </w:rPr>
        <w:t>Last week, did (you/NAME) fetch water from natural or public sources for use by your household or family?</w:t>
      </w:r>
    </w:p>
    <w:p w14:paraId="545DDB0B" w14:textId="6AA9D57C"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To generate estimates of participation in own use production of goods by type of activity.</w:t>
      </w:r>
      <w:r w:rsidR="00917239" w:rsidRPr="003D3BB0">
        <w:rPr>
          <w:rFonts w:ascii="Bookman Old Style" w:hAnsi="Bookman Old Style"/>
          <w:sz w:val="24"/>
          <w:szCs w:val="24"/>
          <w:lang w:val="en-US"/>
        </w:rPr>
        <w:t xml:space="preserve"> </w:t>
      </w:r>
      <w:r w:rsidRPr="003D3BB0">
        <w:rPr>
          <w:rFonts w:ascii="Bookman Old Style" w:hAnsi="Bookman Old Style"/>
          <w:sz w:val="24"/>
          <w:szCs w:val="24"/>
          <w:lang w:val="en-US"/>
        </w:rPr>
        <w:t>Any time spent in the activity in the reference week should be recorded, even if less than 1 hour.</w:t>
      </w:r>
      <w:r w:rsidR="00917239" w:rsidRPr="003D3BB0">
        <w:rPr>
          <w:rFonts w:ascii="Bookman Old Style" w:hAnsi="Bookman Old Style"/>
          <w:sz w:val="24"/>
          <w:szCs w:val="24"/>
          <w:lang w:val="en-US"/>
        </w:rPr>
        <w:t xml:space="preserve"> </w:t>
      </w:r>
      <w:r w:rsidRPr="003D3BB0">
        <w:rPr>
          <w:rFonts w:ascii="Bookman Old Style" w:hAnsi="Bookman Old Style"/>
          <w:sz w:val="24"/>
          <w:szCs w:val="24"/>
          <w:lang w:val="en-US"/>
        </w:rPr>
        <w:t>It includes activities to fetch water from natural or public sources when intended mainly for final use by the household. This includes drawing water from wells, rivers, ponds or lakes for domestic use; or fetching water from public distribution centers including pipes</w:t>
      </w:r>
      <w:r w:rsidR="00B76161" w:rsidRPr="003D3BB0">
        <w:rPr>
          <w:rFonts w:ascii="Bookman Old Style" w:hAnsi="Bookman Old Style"/>
          <w:sz w:val="24"/>
          <w:szCs w:val="24"/>
          <w:lang w:val="en-US"/>
        </w:rPr>
        <w:t>.</w:t>
      </w:r>
      <w:r w:rsidRPr="003D3BB0">
        <w:rPr>
          <w:rFonts w:ascii="Bookman Old Style" w:hAnsi="Bookman Old Style"/>
          <w:sz w:val="24"/>
          <w:szCs w:val="24"/>
          <w:lang w:val="en-US"/>
        </w:rPr>
        <w:t xml:space="preserve"> It excludes purchase and transport of water from shops and transport of water from different areas within the household compound, such as a private patio.</w:t>
      </w:r>
    </w:p>
    <w:p w14:paraId="2FA9101D" w14:textId="72F36E72" w:rsidR="00A25EA1" w:rsidRPr="003D3BB0" w:rsidRDefault="0076736F" w:rsidP="00B7616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V02</w:t>
      </w:r>
      <w:r w:rsidR="00A25EA1" w:rsidRPr="003D3BB0">
        <w:rPr>
          <w:rFonts w:ascii="Bookman Old Style" w:hAnsi="Bookman Old Style"/>
          <w:b/>
          <w:bCs/>
          <w:i/>
          <w:iCs/>
          <w:sz w:val="24"/>
          <w:szCs w:val="24"/>
          <w:lang w:val="en-US"/>
        </w:rPr>
        <w:t xml:space="preserve"> </w:t>
      </w:r>
      <w:r w:rsidR="00B76161" w:rsidRPr="003D3BB0">
        <w:rPr>
          <w:rFonts w:ascii="Bookman Old Style" w:hAnsi="Bookman Old Style"/>
          <w:i/>
          <w:iCs/>
          <w:sz w:val="24"/>
          <w:szCs w:val="24"/>
          <w:lang w:val="en-US"/>
        </w:rPr>
        <w:t>How many hours did (you/NAME) spend fetching water last week?</w:t>
      </w:r>
    </w:p>
    <w:p w14:paraId="03DBEE39" w14:textId="63BB1A75"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To generate estimates of hours spent in own use production of goods by type of activity. Record activities in </w:t>
      </w:r>
      <w:proofErr w:type="gramStart"/>
      <w:r w:rsidRPr="003D3BB0">
        <w:rPr>
          <w:rFonts w:ascii="Bookman Old Style" w:hAnsi="Bookman Old Style"/>
          <w:sz w:val="24"/>
          <w:szCs w:val="24"/>
          <w:lang w:val="en-US"/>
        </w:rPr>
        <w:t>0.5 hour</w:t>
      </w:r>
      <w:proofErr w:type="gramEnd"/>
      <w:r w:rsidRPr="003D3BB0">
        <w:rPr>
          <w:rFonts w:ascii="Bookman Old Style" w:hAnsi="Bookman Old Style"/>
          <w:sz w:val="24"/>
          <w:szCs w:val="24"/>
          <w:lang w:val="en-US"/>
        </w:rPr>
        <w:t xml:space="preserve"> intervals. Round to the nearest 0.5 hours as needed.</w:t>
      </w:r>
      <w:r w:rsidR="00917239" w:rsidRPr="003D3BB0">
        <w:rPr>
          <w:rFonts w:ascii="Bookman Old Style" w:hAnsi="Bookman Old Style"/>
          <w:sz w:val="24"/>
          <w:szCs w:val="24"/>
          <w:lang w:val="en-US"/>
        </w:rPr>
        <w:t xml:space="preserve"> </w:t>
      </w:r>
      <w:r w:rsidRPr="003D3BB0">
        <w:rPr>
          <w:rFonts w:ascii="Bookman Old Style" w:hAnsi="Bookman Old Style"/>
          <w:sz w:val="24"/>
          <w:szCs w:val="24"/>
          <w:lang w:val="en-US"/>
        </w:rPr>
        <w:t>If the respondent requires assistance to estimate the hours spent invite them to describe the hours spent on each day of the reference week, one at a time.</w:t>
      </w:r>
    </w:p>
    <w:p w14:paraId="274EB156" w14:textId="77777777" w:rsidR="00A25EA1" w:rsidRPr="003D3BB0" w:rsidRDefault="00A25EA1" w:rsidP="003138FE">
      <w:pPr>
        <w:pStyle w:val="Heading2"/>
        <w:rPr>
          <w:rFonts w:ascii="Bookman Old Style" w:hAnsi="Bookman Old Style"/>
          <w:sz w:val="24"/>
          <w:szCs w:val="24"/>
          <w:lang w:val="en-US"/>
        </w:rPr>
      </w:pPr>
      <w:bookmarkStart w:id="1863" w:name="_Toc146275390"/>
      <w:bookmarkStart w:id="1864" w:name="_Toc146277105"/>
      <w:r w:rsidRPr="003D3BB0">
        <w:rPr>
          <w:rFonts w:ascii="Bookman Old Style" w:hAnsi="Bookman Old Style"/>
          <w:sz w:val="24"/>
          <w:szCs w:val="24"/>
          <w:lang w:val="en-US"/>
        </w:rPr>
        <w:t>OWN USE PRODUCTION OF GOODS: COLLECTING FIREWOOD (FIR)</w:t>
      </w:r>
      <w:bookmarkEnd w:id="1863"/>
      <w:bookmarkEnd w:id="1864"/>
      <w:r w:rsidRPr="003D3BB0">
        <w:rPr>
          <w:rFonts w:ascii="Bookman Old Style" w:hAnsi="Bookman Old Style"/>
          <w:sz w:val="24"/>
          <w:szCs w:val="24"/>
          <w:lang w:val="en-US"/>
        </w:rPr>
        <w:t xml:space="preserve"> </w:t>
      </w:r>
    </w:p>
    <w:p w14:paraId="10F605AA" w14:textId="77777777" w:rsidR="00A25EA1" w:rsidRPr="003D3BB0"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This module captures participation and actual hours spent in the reference week doing unpaid work to collect and/or process firewood or other natural products for use as fuels</w:t>
      </w:r>
      <w:del w:id="1865" w:author="USER" w:date="2023-08-08T15:58:00Z">
        <w:r w:rsidRPr="003D3BB0" w:rsidDel="006A1537">
          <w:rPr>
            <w:rFonts w:ascii="Bookman Old Style" w:hAnsi="Bookman Old Style"/>
            <w:sz w:val="24"/>
            <w:szCs w:val="24"/>
            <w:lang w:val="en-US"/>
          </w:rPr>
          <w:delText xml:space="preserve"> for use</w:delText>
        </w:r>
      </w:del>
      <w:r w:rsidRPr="003D3BB0">
        <w:rPr>
          <w:rFonts w:ascii="Bookman Old Style" w:hAnsi="Bookman Old Style"/>
          <w:sz w:val="24"/>
          <w:szCs w:val="24"/>
          <w:lang w:val="en-US"/>
        </w:rPr>
        <w:t xml:space="preserve"> by the household or family members living in other households.</w:t>
      </w:r>
    </w:p>
    <w:p w14:paraId="494400EE" w14:textId="081FBEC6" w:rsidR="006711E6" w:rsidRPr="003D3BB0" w:rsidRDefault="0076736F"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lastRenderedPageBreak/>
        <w:t>W01</w:t>
      </w:r>
      <w:r w:rsidR="003138FE" w:rsidRPr="003D3BB0">
        <w:rPr>
          <w:rFonts w:ascii="Bookman Old Style" w:hAnsi="Bookman Old Style"/>
          <w:b/>
          <w:bCs/>
          <w:i/>
          <w:iCs/>
          <w:sz w:val="24"/>
          <w:szCs w:val="24"/>
          <w:lang w:val="en-US"/>
        </w:rPr>
        <w:t xml:space="preserve"> </w:t>
      </w:r>
      <w:r w:rsidR="003138FE" w:rsidRPr="003D3BB0">
        <w:rPr>
          <w:rFonts w:ascii="Bookman Old Style" w:hAnsi="Bookman Old Style"/>
          <w:i/>
          <w:iCs/>
          <w:sz w:val="24"/>
          <w:szCs w:val="24"/>
          <w:lang w:val="en-US"/>
        </w:rPr>
        <w:t>Last week, did (you/NAME) collect any firewood [or other natural products] for use as fuel by your household or family?</w:t>
      </w:r>
    </w:p>
    <w:p w14:paraId="50E490D0" w14:textId="3A8EECDC" w:rsidR="00A25EA1" w:rsidRPr="003D3BB0" w:rsidRDefault="00A25EA1" w:rsidP="00A25EA1">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sz w:val="24"/>
          <w:szCs w:val="24"/>
          <w:lang w:val="en-US"/>
        </w:rPr>
        <w:t>To generate estimates of participation in own use production of goods by type of activity</w:t>
      </w:r>
      <w:r w:rsidR="006711E6" w:rsidRPr="003D3BB0">
        <w:rPr>
          <w:rFonts w:ascii="Bookman Old Style" w:hAnsi="Bookman Old Style"/>
          <w:sz w:val="24"/>
          <w:szCs w:val="24"/>
          <w:lang w:val="en-US"/>
        </w:rPr>
        <w:t xml:space="preserve">. </w:t>
      </w:r>
      <w:r w:rsidRPr="003D3BB0">
        <w:rPr>
          <w:rFonts w:ascii="Bookman Old Style" w:hAnsi="Bookman Old Style"/>
          <w:sz w:val="24"/>
          <w:szCs w:val="24"/>
          <w:lang w:val="en-US"/>
        </w:rPr>
        <w:t>Any time spent in the activity in the reference week should be recorded, even if less than 1 hour. It includes activities to cutting, collecting and transporting firewood, dung, peat or other fuel products on foot or using hand or animal carts when intended mainly for final use by the household.</w:t>
      </w:r>
      <w:r w:rsidR="00917239" w:rsidRPr="003D3BB0">
        <w:rPr>
          <w:rFonts w:ascii="Bookman Old Style" w:hAnsi="Bookman Old Style"/>
          <w:sz w:val="24"/>
          <w:szCs w:val="24"/>
          <w:lang w:val="en-US"/>
        </w:rPr>
        <w:t xml:space="preserve"> </w:t>
      </w:r>
      <w:r w:rsidRPr="003D3BB0">
        <w:rPr>
          <w:rFonts w:ascii="Bookman Old Style" w:hAnsi="Bookman Old Style"/>
          <w:sz w:val="24"/>
          <w:szCs w:val="24"/>
          <w:lang w:val="en-US"/>
        </w:rPr>
        <w:t>It excludes activities to purchase products for use as fuels and transportation of purchased products</w:t>
      </w:r>
      <w:r w:rsidR="00917239" w:rsidRPr="003D3BB0">
        <w:rPr>
          <w:rFonts w:ascii="Bookman Old Style" w:hAnsi="Bookman Old Style"/>
          <w:sz w:val="24"/>
          <w:szCs w:val="24"/>
          <w:lang w:val="en-US"/>
        </w:rPr>
        <w:t xml:space="preserve">. </w:t>
      </w:r>
      <w:r w:rsidRPr="003D3BB0">
        <w:rPr>
          <w:rFonts w:ascii="Bookman Old Style" w:hAnsi="Bookman Old Style"/>
          <w:sz w:val="24"/>
          <w:szCs w:val="24"/>
          <w:lang w:val="en-US"/>
        </w:rPr>
        <w:t>This only includes activities where the products/fuel gathered was mainly or fully kept for household or family use.</w:t>
      </w:r>
    </w:p>
    <w:p w14:paraId="6B945A0B" w14:textId="37E82A9F" w:rsidR="00A25EA1" w:rsidRPr="003D3BB0" w:rsidRDefault="0076736F" w:rsidP="003138FE">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W02</w:t>
      </w:r>
      <w:r w:rsidR="00A25EA1" w:rsidRPr="003D3BB0">
        <w:rPr>
          <w:rFonts w:ascii="Bookman Old Style" w:hAnsi="Bookman Old Style"/>
          <w:b/>
          <w:bCs/>
          <w:i/>
          <w:iCs/>
          <w:sz w:val="24"/>
          <w:szCs w:val="24"/>
          <w:lang w:val="en-US"/>
        </w:rPr>
        <w:t xml:space="preserve"> Hours </w:t>
      </w:r>
      <w:r w:rsidR="003138FE" w:rsidRPr="003D3BB0">
        <w:rPr>
          <w:rFonts w:ascii="Bookman Old Style" w:hAnsi="Bookman Old Style"/>
          <w:i/>
          <w:iCs/>
          <w:sz w:val="24"/>
          <w:szCs w:val="24"/>
          <w:lang w:val="en-US"/>
        </w:rPr>
        <w:t>Last week, how many hours did (you/NAME) spend collecting firewood [or other natural products]?</w:t>
      </w:r>
    </w:p>
    <w:p w14:paraId="354F5A13" w14:textId="122358E7" w:rsidR="00A25EA1" w:rsidRDefault="00A25EA1" w:rsidP="00A25EA1">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 Record activities in </w:t>
      </w:r>
      <w:proofErr w:type="gramStart"/>
      <w:r w:rsidRPr="003D3BB0">
        <w:rPr>
          <w:rFonts w:ascii="Bookman Old Style" w:hAnsi="Bookman Old Style"/>
          <w:sz w:val="24"/>
          <w:szCs w:val="24"/>
          <w:lang w:val="en-US"/>
        </w:rPr>
        <w:t>0.5 hour</w:t>
      </w:r>
      <w:proofErr w:type="gramEnd"/>
      <w:r w:rsidRPr="003D3BB0">
        <w:rPr>
          <w:rFonts w:ascii="Bookman Old Style" w:hAnsi="Bookman Old Style"/>
          <w:sz w:val="24"/>
          <w:szCs w:val="24"/>
          <w:lang w:val="en-US"/>
        </w:rPr>
        <w:t xml:space="preserve"> intervals. Round to the nearest 0.5 hours as needed. </w:t>
      </w:r>
    </w:p>
    <w:p w14:paraId="71165D79" w14:textId="7E4F1068" w:rsidR="00612EC7" w:rsidRDefault="00612EC7" w:rsidP="00A25EA1">
      <w:pPr>
        <w:tabs>
          <w:tab w:val="left" w:pos="1418"/>
        </w:tabs>
        <w:spacing w:before="240"/>
        <w:jc w:val="both"/>
        <w:rPr>
          <w:rFonts w:ascii="Bookman Old Style" w:hAnsi="Bookman Old Style"/>
          <w:sz w:val="24"/>
          <w:szCs w:val="24"/>
          <w:lang w:val="en-US"/>
        </w:rPr>
      </w:pPr>
    </w:p>
    <w:p w14:paraId="3A357412" w14:textId="61892229" w:rsidR="00612EC7" w:rsidRDefault="00612EC7" w:rsidP="00A25EA1">
      <w:pPr>
        <w:tabs>
          <w:tab w:val="left" w:pos="1418"/>
        </w:tabs>
        <w:spacing w:before="240"/>
        <w:jc w:val="both"/>
        <w:rPr>
          <w:rFonts w:ascii="Bookman Old Style" w:hAnsi="Bookman Old Style"/>
          <w:sz w:val="24"/>
          <w:szCs w:val="24"/>
          <w:lang w:val="en-US"/>
        </w:rPr>
      </w:pPr>
    </w:p>
    <w:p w14:paraId="64F05A01" w14:textId="210FE758" w:rsidR="00612EC7" w:rsidRDefault="00612EC7" w:rsidP="00A25EA1">
      <w:pPr>
        <w:tabs>
          <w:tab w:val="left" w:pos="1418"/>
        </w:tabs>
        <w:spacing w:before="240"/>
        <w:jc w:val="both"/>
        <w:rPr>
          <w:rFonts w:ascii="Bookman Old Style" w:hAnsi="Bookman Old Style"/>
          <w:sz w:val="24"/>
          <w:szCs w:val="24"/>
          <w:lang w:val="en-US"/>
        </w:rPr>
      </w:pPr>
    </w:p>
    <w:p w14:paraId="7A2AE1FF" w14:textId="57378445" w:rsidR="00612EC7" w:rsidRDefault="00612EC7" w:rsidP="00A25EA1">
      <w:pPr>
        <w:tabs>
          <w:tab w:val="left" w:pos="1418"/>
        </w:tabs>
        <w:spacing w:before="240"/>
        <w:jc w:val="both"/>
        <w:rPr>
          <w:rFonts w:ascii="Bookman Old Style" w:hAnsi="Bookman Old Style"/>
          <w:sz w:val="24"/>
          <w:szCs w:val="24"/>
          <w:lang w:val="en-US"/>
        </w:rPr>
      </w:pPr>
    </w:p>
    <w:p w14:paraId="07DA2A01" w14:textId="4F121C38" w:rsidR="00612EC7" w:rsidRDefault="00612EC7" w:rsidP="00A25EA1">
      <w:pPr>
        <w:tabs>
          <w:tab w:val="left" w:pos="1418"/>
        </w:tabs>
        <w:spacing w:before="240"/>
        <w:jc w:val="both"/>
        <w:rPr>
          <w:rFonts w:ascii="Bookman Old Style" w:hAnsi="Bookman Old Style"/>
          <w:sz w:val="24"/>
          <w:szCs w:val="24"/>
          <w:lang w:val="en-US"/>
        </w:rPr>
      </w:pPr>
    </w:p>
    <w:p w14:paraId="04D16F48" w14:textId="3111B836" w:rsidR="00612EC7" w:rsidRDefault="00612EC7" w:rsidP="00A25EA1">
      <w:pPr>
        <w:tabs>
          <w:tab w:val="left" w:pos="1418"/>
        </w:tabs>
        <w:spacing w:before="240"/>
        <w:jc w:val="both"/>
        <w:rPr>
          <w:rFonts w:ascii="Bookman Old Style" w:hAnsi="Bookman Old Style"/>
          <w:sz w:val="24"/>
          <w:szCs w:val="24"/>
          <w:lang w:val="en-US"/>
        </w:rPr>
      </w:pPr>
    </w:p>
    <w:p w14:paraId="0FD4BE12" w14:textId="0D518EBD" w:rsidR="00612EC7" w:rsidRDefault="00612EC7" w:rsidP="00A25EA1">
      <w:pPr>
        <w:tabs>
          <w:tab w:val="left" w:pos="1418"/>
        </w:tabs>
        <w:spacing w:before="240"/>
        <w:jc w:val="both"/>
        <w:rPr>
          <w:rFonts w:ascii="Bookman Old Style" w:hAnsi="Bookman Old Style"/>
          <w:sz w:val="24"/>
          <w:szCs w:val="24"/>
          <w:lang w:val="en-US"/>
        </w:rPr>
      </w:pPr>
    </w:p>
    <w:p w14:paraId="51F3444A" w14:textId="432CFA7D" w:rsidR="00A75F55" w:rsidRPr="003D3BB0" w:rsidRDefault="00A75F55" w:rsidP="003138FE">
      <w:pPr>
        <w:pStyle w:val="Heading1"/>
        <w:rPr>
          <w:rFonts w:ascii="Bookman Old Style" w:hAnsi="Bookman Old Style"/>
          <w:sz w:val="24"/>
          <w:szCs w:val="24"/>
        </w:rPr>
      </w:pPr>
      <w:bookmarkStart w:id="1866" w:name="_Toc146275391"/>
      <w:bookmarkStart w:id="1867" w:name="_Toc146277106"/>
      <w:r w:rsidRPr="003D3BB0">
        <w:rPr>
          <w:rFonts w:ascii="Bookman Old Style" w:hAnsi="Bookman Old Style"/>
          <w:sz w:val="24"/>
          <w:szCs w:val="24"/>
        </w:rPr>
        <w:t>CHILD LABOUR</w:t>
      </w:r>
      <w:bookmarkEnd w:id="1866"/>
      <w:bookmarkEnd w:id="1867"/>
    </w:p>
    <w:p w14:paraId="7C8F998E" w14:textId="77777777" w:rsidR="00A75F55" w:rsidRPr="003D3BB0" w:rsidRDefault="00A75F55" w:rsidP="00D20CCC">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The questionnaire for child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modular surveys is meant to measure child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according to the amended international standards adopted by the 20th International Conference of </w:t>
      </w:r>
      <w:proofErr w:type="spellStart"/>
      <w:r w:rsidRPr="003D3BB0">
        <w:rPr>
          <w:rFonts w:ascii="Bookman Old Style" w:hAnsi="Bookman Old Style"/>
          <w:sz w:val="24"/>
          <w:szCs w:val="24"/>
          <w:lang w:val="en-US"/>
        </w:rPr>
        <w:t>Labour</w:t>
      </w:r>
      <w:proofErr w:type="spellEnd"/>
      <w:r w:rsidRPr="003D3BB0">
        <w:rPr>
          <w:rFonts w:ascii="Bookman Old Style" w:hAnsi="Bookman Old Style"/>
          <w:sz w:val="24"/>
          <w:szCs w:val="24"/>
          <w:lang w:val="en-US"/>
        </w:rPr>
        <w:t xml:space="preserve"> Statisticians (2018).</w:t>
      </w:r>
    </w:p>
    <w:p w14:paraId="2C02D226" w14:textId="77777777" w:rsidR="00C8319F" w:rsidRPr="003D3BB0" w:rsidRDefault="00C8319F" w:rsidP="00D20CCC">
      <w:pPr>
        <w:tabs>
          <w:tab w:val="left" w:pos="1418"/>
        </w:tabs>
        <w:spacing w:before="240"/>
        <w:jc w:val="both"/>
        <w:rPr>
          <w:rFonts w:ascii="Bookman Old Style" w:hAnsi="Bookman Old Style"/>
          <w:b/>
          <w:bCs/>
          <w:sz w:val="24"/>
          <w:szCs w:val="24"/>
          <w:lang w:val="en-US"/>
        </w:rPr>
      </w:pPr>
      <w:r w:rsidRPr="003D3BB0">
        <w:rPr>
          <w:rFonts w:ascii="Bookman Old Style" w:hAnsi="Bookman Old Style"/>
          <w:b/>
          <w:bCs/>
          <w:sz w:val="24"/>
          <w:szCs w:val="24"/>
          <w:lang w:val="en-US"/>
        </w:rPr>
        <w:t>Part A: Demographics</w:t>
      </w:r>
    </w:p>
    <w:p w14:paraId="0344D57F" w14:textId="36F9FEEE" w:rsidR="00C8319F" w:rsidRPr="003D3BB0" w:rsidRDefault="00C8319F" w:rsidP="00D20CCC">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This section collects information on demographics of eligible children aged 5 to 17. It is similar to section </w:t>
      </w:r>
      <w:r w:rsidR="00CC778B" w:rsidRPr="003D3BB0">
        <w:rPr>
          <w:rFonts w:ascii="Bookman Old Style" w:hAnsi="Bookman Old Style"/>
          <w:sz w:val="24"/>
          <w:szCs w:val="24"/>
          <w:lang w:val="en-US"/>
        </w:rPr>
        <w:t>Demographics</w:t>
      </w:r>
      <w:r w:rsidRPr="003D3BB0">
        <w:rPr>
          <w:rFonts w:ascii="Bookman Old Style" w:hAnsi="Bookman Old Style"/>
          <w:sz w:val="24"/>
          <w:szCs w:val="24"/>
          <w:lang w:val="en-US"/>
        </w:rPr>
        <w:t xml:space="preserve"> of the Household Questionnaire.  </w:t>
      </w:r>
    </w:p>
    <w:p w14:paraId="02BF2CE0" w14:textId="77777777" w:rsidR="00401158" w:rsidRPr="003D3BB0" w:rsidRDefault="00401158" w:rsidP="00D20CCC">
      <w:pPr>
        <w:tabs>
          <w:tab w:val="left" w:pos="1418"/>
        </w:tabs>
        <w:spacing w:before="240"/>
        <w:jc w:val="both"/>
        <w:rPr>
          <w:rFonts w:ascii="Bookman Old Style" w:hAnsi="Bookman Old Style"/>
          <w:b/>
          <w:bCs/>
          <w:sz w:val="24"/>
          <w:szCs w:val="24"/>
          <w:lang w:val="en-US"/>
        </w:rPr>
      </w:pPr>
      <w:r w:rsidRPr="003D3BB0">
        <w:rPr>
          <w:rFonts w:ascii="Bookman Old Style" w:hAnsi="Bookman Old Style"/>
          <w:b/>
          <w:bCs/>
          <w:sz w:val="24"/>
          <w:szCs w:val="24"/>
          <w:lang w:val="en-US"/>
        </w:rPr>
        <w:t>Part B:</w:t>
      </w:r>
      <w:r w:rsidR="00A25EA1" w:rsidRPr="003D3BB0">
        <w:rPr>
          <w:rFonts w:ascii="Bookman Old Style" w:hAnsi="Bookman Old Style"/>
          <w:b/>
          <w:bCs/>
          <w:sz w:val="24"/>
          <w:szCs w:val="24"/>
          <w:lang w:val="en-US"/>
        </w:rPr>
        <w:t xml:space="preserve"> Employment work by children</w:t>
      </w:r>
    </w:p>
    <w:p w14:paraId="7B2948A4" w14:textId="3D165A35" w:rsidR="00A25EA1" w:rsidRPr="003D3BB0" w:rsidRDefault="00A25EA1" w:rsidP="00D20CCC">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This section collect information on employment work </w:t>
      </w:r>
      <w:r w:rsidR="00917239" w:rsidRPr="003D3BB0">
        <w:rPr>
          <w:rFonts w:ascii="Bookman Old Style" w:hAnsi="Bookman Old Style"/>
          <w:sz w:val="24"/>
          <w:szCs w:val="24"/>
          <w:lang w:val="en-US"/>
        </w:rPr>
        <w:t>by children</w:t>
      </w:r>
      <w:r w:rsidRPr="003D3BB0">
        <w:rPr>
          <w:rFonts w:ascii="Bookman Old Style" w:hAnsi="Bookman Old Style"/>
          <w:sz w:val="24"/>
          <w:szCs w:val="24"/>
          <w:lang w:val="en-US"/>
        </w:rPr>
        <w:t xml:space="preserve"> age </w:t>
      </w:r>
      <w:proofErr w:type="gramStart"/>
      <w:r w:rsidRPr="003D3BB0">
        <w:rPr>
          <w:rFonts w:ascii="Bookman Old Style" w:hAnsi="Bookman Old Style"/>
          <w:sz w:val="24"/>
          <w:szCs w:val="24"/>
          <w:lang w:val="en-US"/>
        </w:rPr>
        <w:t>5</w:t>
      </w:r>
      <w:r w:rsidR="00601575" w:rsidRPr="003D3BB0">
        <w:rPr>
          <w:rFonts w:ascii="Bookman Old Style" w:hAnsi="Bookman Old Style"/>
          <w:sz w:val="24"/>
          <w:szCs w:val="24"/>
          <w:lang w:val="en-US"/>
        </w:rPr>
        <w:t xml:space="preserve">  </w:t>
      </w:r>
      <w:r w:rsidRPr="003D3BB0">
        <w:rPr>
          <w:rFonts w:ascii="Bookman Old Style" w:hAnsi="Bookman Old Style"/>
          <w:sz w:val="24"/>
          <w:szCs w:val="24"/>
          <w:lang w:val="en-US"/>
        </w:rPr>
        <w:t>to</w:t>
      </w:r>
      <w:proofErr w:type="gramEnd"/>
      <w:r w:rsidRPr="003D3BB0">
        <w:rPr>
          <w:rFonts w:ascii="Bookman Old Style" w:hAnsi="Bookman Old Style"/>
          <w:sz w:val="24"/>
          <w:szCs w:val="24"/>
          <w:lang w:val="en-US"/>
        </w:rPr>
        <w:t xml:space="preserve"> 17.This is similar to  the indi</w:t>
      </w:r>
      <w:r w:rsidR="00CC778B" w:rsidRPr="003D3BB0">
        <w:rPr>
          <w:rFonts w:ascii="Bookman Old Style" w:hAnsi="Bookman Old Style"/>
          <w:sz w:val="24"/>
          <w:szCs w:val="24"/>
          <w:lang w:val="en-US"/>
        </w:rPr>
        <w:t>v</w:t>
      </w:r>
      <w:r w:rsidRPr="003D3BB0">
        <w:rPr>
          <w:rFonts w:ascii="Bookman Old Style" w:hAnsi="Bookman Old Style"/>
          <w:sz w:val="24"/>
          <w:szCs w:val="24"/>
          <w:lang w:val="en-US"/>
        </w:rPr>
        <w:t>idual questionnaire module of employed at work(ATW)</w:t>
      </w:r>
      <w:r w:rsidR="00DF047D" w:rsidRPr="003D3BB0">
        <w:rPr>
          <w:rFonts w:ascii="Bookman Old Style" w:hAnsi="Bookman Old Style"/>
          <w:sz w:val="24"/>
          <w:szCs w:val="24"/>
          <w:lang w:val="en-US"/>
        </w:rPr>
        <w:t>.</w:t>
      </w:r>
    </w:p>
    <w:p w14:paraId="79D4C66A" w14:textId="77777777" w:rsidR="00391DB3" w:rsidRPr="003D3BB0" w:rsidRDefault="00401158" w:rsidP="00D20CCC">
      <w:pPr>
        <w:tabs>
          <w:tab w:val="left" w:pos="1418"/>
        </w:tabs>
        <w:spacing w:before="240"/>
        <w:jc w:val="both"/>
        <w:rPr>
          <w:rFonts w:ascii="Bookman Old Style" w:hAnsi="Bookman Old Style"/>
          <w:b/>
          <w:bCs/>
          <w:sz w:val="24"/>
          <w:szCs w:val="24"/>
          <w:lang w:val="en-US"/>
        </w:rPr>
      </w:pPr>
      <w:r w:rsidRPr="003D3BB0">
        <w:rPr>
          <w:rFonts w:ascii="Bookman Old Style" w:hAnsi="Bookman Old Style"/>
          <w:b/>
          <w:bCs/>
          <w:sz w:val="24"/>
          <w:szCs w:val="24"/>
          <w:lang w:val="en-US"/>
        </w:rPr>
        <w:t>Part C:</w:t>
      </w:r>
      <w:r w:rsidR="00391DB3" w:rsidRPr="003D3BB0">
        <w:rPr>
          <w:rFonts w:ascii="Bookman Old Style" w:hAnsi="Bookman Old Style"/>
          <w:sz w:val="24"/>
          <w:szCs w:val="24"/>
          <w:lang w:val="en-US"/>
        </w:rPr>
        <w:t xml:space="preserve"> </w:t>
      </w:r>
      <w:r w:rsidR="00391DB3" w:rsidRPr="003D3BB0">
        <w:rPr>
          <w:rFonts w:ascii="Bookman Old Style" w:hAnsi="Bookman Old Style"/>
          <w:b/>
          <w:bCs/>
          <w:sz w:val="24"/>
          <w:szCs w:val="24"/>
          <w:lang w:val="en-US"/>
        </w:rPr>
        <w:t>Unpaid trainee work by children and Own use production of goods</w:t>
      </w:r>
    </w:p>
    <w:p w14:paraId="72CCB908" w14:textId="7BCD9009" w:rsidR="00391DB3" w:rsidRPr="003D3BB0" w:rsidRDefault="00391DB3"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lastRenderedPageBreak/>
        <w:t>C1</w:t>
      </w:r>
      <w:r w:rsidRPr="003D3BB0">
        <w:rPr>
          <w:rFonts w:ascii="Bookman Old Style" w:hAnsi="Bookman Old Style"/>
          <w:i/>
          <w:iCs/>
          <w:sz w:val="24"/>
          <w:szCs w:val="24"/>
          <w:lang w:val="en-US"/>
        </w:rPr>
        <w:t>.</w:t>
      </w:r>
      <w:r w:rsidR="009B150D" w:rsidRPr="003D3BB0">
        <w:rPr>
          <w:rFonts w:ascii="Bookman Old Style" w:hAnsi="Bookman Old Style"/>
          <w:i/>
          <w:iCs/>
          <w:sz w:val="24"/>
          <w:szCs w:val="24"/>
          <w:lang w:val="en-US"/>
        </w:rPr>
        <w:t xml:space="preserve"> </w:t>
      </w:r>
      <w:r w:rsidRPr="003D3BB0">
        <w:rPr>
          <w:rFonts w:ascii="Bookman Old Style" w:hAnsi="Bookman Old Style"/>
          <w:i/>
          <w:iCs/>
          <w:sz w:val="24"/>
          <w:szCs w:val="24"/>
          <w:lang w:val="en-US"/>
        </w:rPr>
        <w:t>In the last week from [START DATE] up to [last END DAY/yesterday] did (you/NAME) participate in any unpaid apprenticeship, internship or similar training in a work place? ([</w:t>
      </w:r>
      <w:proofErr w:type="gramStart"/>
      <w:r w:rsidRPr="003D3BB0">
        <w:rPr>
          <w:rFonts w:ascii="Bookman Old Style" w:hAnsi="Bookman Old Style"/>
          <w:i/>
          <w:iCs/>
          <w:sz w:val="24"/>
          <w:szCs w:val="24"/>
          <w:lang w:val="en-US"/>
        </w:rPr>
        <w:t>e.g.</w:t>
      </w:r>
      <w:proofErr w:type="gramEnd"/>
      <w:r w:rsidRPr="003D3BB0">
        <w:rPr>
          <w:rFonts w:ascii="Bookman Old Style" w:hAnsi="Bookman Old Style"/>
          <w:i/>
          <w:iCs/>
          <w:sz w:val="24"/>
          <w:szCs w:val="24"/>
          <w:lang w:val="en-US"/>
        </w:rPr>
        <w:t xml:space="preserve"> Unpaid work as trainee or apprentice in a farm, workshop, factory, enterprise, or other production units, Unpaid work as trainee or intern in a shop, bank, hospital or other service providing institutions…])</w:t>
      </w:r>
    </w:p>
    <w:p w14:paraId="32E350BB" w14:textId="77777777" w:rsidR="00391DB3" w:rsidRPr="003D3BB0" w:rsidRDefault="00391DB3"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C2</w:t>
      </w:r>
      <w:r w:rsidRPr="003D3BB0">
        <w:rPr>
          <w:rFonts w:ascii="Bookman Old Style" w:hAnsi="Bookman Old Style"/>
          <w:i/>
          <w:iCs/>
          <w:sz w:val="24"/>
          <w:szCs w:val="24"/>
          <w:lang w:val="en-US"/>
        </w:rPr>
        <w:t>. How many hours did CHILD spend on such activities last week?</w:t>
      </w:r>
    </w:p>
    <w:p w14:paraId="559CF444" w14:textId="693C7966" w:rsidR="006F16AC" w:rsidRPr="003D3BB0" w:rsidRDefault="009B150D" w:rsidP="006F16AC">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If the respondent does not know the number of hours, record 97 and skip to D0</w:t>
      </w:r>
    </w:p>
    <w:p w14:paraId="064CCEC7" w14:textId="1B5988B0" w:rsidR="006F16AC" w:rsidRPr="003D3BB0" w:rsidRDefault="00FE4D73"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C3</w:t>
      </w:r>
      <w:r w:rsidRPr="003D3BB0">
        <w:rPr>
          <w:rFonts w:ascii="Bookman Old Style" w:hAnsi="Bookman Old Style"/>
          <w:i/>
          <w:iCs/>
          <w:sz w:val="24"/>
          <w:szCs w:val="24"/>
          <w:lang w:val="en-US"/>
        </w:rPr>
        <w:t xml:space="preserve"> Last week, did (you/NAME) do any of unpaid activity to produce goods for consumption by own household or family? Such as: </w:t>
      </w:r>
      <w:r w:rsidR="0017428D" w:rsidRPr="003D3BB0">
        <w:rPr>
          <w:rFonts w:ascii="Bookman Old Style" w:hAnsi="Bookman Old Style"/>
          <w:i/>
          <w:iCs/>
          <w:sz w:val="24"/>
          <w:szCs w:val="24"/>
          <w:lang w:val="en-US"/>
        </w:rPr>
        <w:t>Read each situation and for each mark 1=Yes or 2=No</w:t>
      </w:r>
      <w:r w:rsidR="009B150D" w:rsidRPr="003D3BB0">
        <w:rPr>
          <w:rFonts w:ascii="Bookman Old Style" w:hAnsi="Bookman Old Style"/>
          <w:i/>
          <w:iCs/>
          <w:sz w:val="24"/>
          <w:szCs w:val="24"/>
          <w:lang w:val="en-US"/>
        </w:rPr>
        <w:t xml:space="preserve"> for the following (</w:t>
      </w:r>
      <w:r w:rsidR="009B150D" w:rsidRPr="003D3BB0">
        <w:rPr>
          <w:rFonts w:ascii="Bookman Old Style" w:hAnsi="Bookman Old Style"/>
          <w:b/>
          <w:bCs/>
          <w:i/>
          <w:iCs/>
          <w:sz w:val="24"/>
          <w:szCs w:val="24"/>
          <w:lang w:val="en-US"/>
        </w:rPr>
        <w:t>C3_01</w:t>
      </w:r>
      <w:r w:rsidR="0017428D" w:rsidRPr="003D3BB0">
        <w:rPr>
          <w:rFonts w:ascii="Bookman Old Style" w:hAnsi="Bookman Old Style"/>
          <w:b/>
          <w:bCs/>
          <w:i/>
          <w:iCs/>
          <w:sz w:val="24"/>
          <w:szCs w:val="24"/>
          <w:lang w:val="en-US"/>
        </w:rPr>
        <w:t xml:space="preserve"> </w:t>
      </w:r>
      <w:r w:rsidR="009B150D" w:rsidRPr="003D3BB0">
        <w:rPr>
          <w:rFonts w:ascii="Bookman Old Style" w:hAnsi="Bookman Old Style"/>
          <w:i/>
          <w:iCs/>
          <w:sz w:val="24"/>
          <w:szCs w:val="24"/>
          <w:lang w:val="en-US"/>
        </w:rPr>
        <w:t xml:space="preserve">- </w:t>
      </w:r>
      <w:r w:rsidR="009B150D" w:rsidRPr="003D3BB0">
        <w:rPr>
          <w:rFonts w:ascii="Bookman Old Style" w:hAnsi="Bookman Old Style"/>
          <w:b/>
          <w:bCs/>
          <w:i/>
          <w:iCs/>
          <w:sz w:val="24"/>
          <w:szCs w:val="24"/>
          <w:lang w:val="en-US"/>
        </w:rPr>
        <w:t>C3_08</w:t>
      </w:r>
      <w:r w:rsidR="009B150D" w:rsidRPr="003D3BB0">
        <w:rPr>
          <w:rFonts w:ascii="Bookman Old Style" w:hAnsi="Bookman Old Style"/>
          <w:i/>
          <w:iCs/>
          <w:sz w:val="24"/>
          <w:szCs w:val="24"/>
          <w:lang w:val="en-US"/>
        </w:rPr>
        <w:t>)</w:t>
      </w:r>
      <w:r w:rsidR="0017428D" w:rsidRPr="003D3BB0">
        <w:rPr>
          <w:rFonts w:ascii="Bookman Old Style" w:hAnsi="Bookman Old Style"/>
          <w:i/>
          <w:iCs/>
          <w:sz w:val="24"/>
          <w:szCs w:val="24"/>
          <w:lang w:val="en-US"/>
        </w:rPr>
        <w:t>)</w:t>
      </w:r>
      <w:r w:rsidR="009B150D" w:rsidRPr="003D3BB0">
        <w:rPr>
          <w:rFonts w:ascii="Bookman Old Style" w:hAnsi="Bookman Old Style"/>
          <w:i/>
          <w:iCs/>
          <w:sz w:val="24"/>
          <w:szCs w:val="24"/>
          <w:lang w:val="en-US"/>
        </w:rPr>
        <w:t xml:space="preserve">. </w:t>
      </w:r>
    </w:p>
    <w:p w14:paraId="4BA566A2" w14:textId="77777777" w:rsidR="006F16AC" w:rsidRPr="003D3BB0" w:rsidRDefault="006F16AC" w:rsidP="009B150D">
      <w:pPr>
        <w:tabs>
          <w:tab w:val="left" w:pos="1418"/>
        </w:tabs>
        <w:spacing w:before="240"/>
        <w:ind w:left="709"/>
        <w:jc w:val="both"/>
        <w:rPr>
          <w:rFonts w:ascii="Bookman Old Style" w:hAnsi="Bookman Old Style"/>
          <w:i/>
          <w:iCs/>
          <w:sz w:val="24"/>
          <w:szCs w:val="24"/>
          <w:lang w:val="en-US"/>
        </w:rPr>
      </w:pPr>
      <w:r w:rsidRPr="003D3BB0">
        <w:rPr>
          <w:rFonts w:ascii="Bookman Old Style" w:hAnsi="Bookman Old Style"/>
          <w:b/>
          <w:bCs/>
          <w:i/>
          <w:iCs/>
          <w:sz w:val="24"/>
          <w:szCs w:val="24"/>
          <w:lang w:val="en-US"/>
        </w:rPr>
        <w:t>C3_01</w:t>
      </w:r>
      <w:r w:rsidRPr="003D3BB0">
        <w:rPr>
          <w:rFonts w:ascii="Bookman Old Style" w:hAnsi="Bookman Old Style"/>
          <w:i/>
          <w:iCs/>
          <w:sz w:val="24"/>
          <w:szCs w:val="24"/>
          <w:lang w:val="en-US"/>
        </w:rPr>
        <w:t xml:space="preserve"> Work in farming, rearing animals, and/or fishing for consumption by your household or family?</w:t>
      </w:r>
    </w:p>
    <w:p w14:paraId="235F3EFC" w14:textId="77777777" w:rsidR="006F16AC" w:rsidRPr="003D3BB0" w:rsidRDefault="006F16AC" w:rsidP="009B150D">
      <w:pPr>
        <w:tabs>
          <w:tab w:val="left" w:pos="1418"/>
        </w:tabs>
        <w:spacing w:before="240"/>
        <w:ind w:left="709"/>
        <w:jc w:val="both"/>
        <w:rPr>
          <w:rFonts w:ascii="Bookman Old Style" w:hAnsi="Bookman Old Style"/>
          <w:i/>
          <w:iCs/>
          <w:sz w:val="24"/>
          <w:szCs w:val="24"/>
          <w:lang w:val="en-US"/>
        </w:rPr>
      </w:pPr>
      <w:r w:rsidRPr="003D3BB0">
        <w:rPr>
          <w:rFonts w:ascii="Bookman Old Style" w:hAnsi="Bookman Old Style"/>
          <w:b/>
          <w:bCs/>
          <w:i/>
          <w:iCs/>
          <w:sz w:val="24"/>
          <w:szCs w:val="24"/>
          <w:lang w:val="en-US"/>
        </w:rPr>
        <w:t>C3_02</w:t>
      </w:r>
      <w:r w:rsidRPr="003D3BB0">
        <w:rPr>
          <w:rFonts w:ascii="Bookman Old Style" w:hAnsi="Bookman Old Style"/>
          <w:i/>
          <w:iCs/>
          <w:sz w:val="24"/>
          <w:szCs w:val="24"/>
          <w:lang w:val="en-US"/>
        </w:rPr>
        <w:t xml:space="preserve"> help to gather wild food such as [mushrooms, berries, herbs, etc.] for consumption by your household or family, …</w:t>
      </w:r>
    </w:p>
    <w:p w14:paraId="180013E1" w14:textId="77777777" w:rsidR="006F16AC" w:rsidRPr="003D3BB0" w:rsidRDefault="006F16AC" w:rsidP="009B150D">
      <w:pPr>
        <w:tabs>
          <w:tab w:val="left" w:pos="1418"/>
        </w:tabs>
        <w:spacing w:before="240"/>
        <w:ind w:left="709"/>
        <w:jc w:val="both"/>
        <w:rPr>
          <w:rFonts w:ascii="Bookman Old Style" w:hAnsi="Bookman Old Style"/>
          <w:i/>
          <w:iCs/>
          <w:sz w:val="24"/>
          <w:szCs w:val="24"/>
          <w:lang w:val="en-US"/>
        </w:rPr>
      </w:pPr>
      <w:r w:rsidRPr="003D3BB0">
        <w:rPr>
          <w:rFonts w:ascii="Bookman Old Style" w:hAnsi="Bookman Old Style"/>
          <w:b/>
          <w:bCs/>
          <w:i/>
          <w:iCs/>
          <w:sz w:val="24"/>
          <w:szCs w:val="24"/>
          <w:lang w:val="en-US"/>
        </w:rPr>
        <w:t>C3_03</w:t>
      </w:r>
      <w:r w:rsidRPr="003D3BB0">
        <w:rPr>
          <w:rFonts w:ascii="Bookman Old Style" w:hAnsi="Bookman Old Style"/>
          <w:i/>
          <w:iCs/>
          <w:sz w:val="24"/>
          <w:szCs w:val="24"/>
          <w:lang w:val="en-US"/>
        </w:rPr>
        <w:t xml:space="preserve"> go hunting for [bush meat, etc.] for consumption by your household or family</w:t>
      </w:r>
    </w:p>
    <w:p w14:paraId="56075968" w14:textId="77777777" w:rsidR="006F16AC" w:rsidRPr="003D3BB0" w:rsidRDefault="006F16AC" w:rsidP="009B150D">
      <w:pPr>
        <w:tabs>
          <w:tab w:val="left" w:pos="1418"/>
        </w:tabs>
        <w:spacing w:before="240"/>
        <w:ind w:left="709"/>
        <w:jc w:val="both"/>
        <w:rPr>
          <w:rFonts w:ascii="Bookman Old Style" w:hAnsi="Bookman Old Style"/>
          <w:i/>
          <w:iCs/>
          <w:sz w:val="24"/>
          <w:szCs w:val="24"/>
          <w:lang w:val="en-US"/>
        </w:rPr>
      </w:pPr>
      <w:r w:rsidRPr="003D3BB0">
        <w:rPr>
          <w:rFonts w:ascii="Bookman Old Style" w:hAnsi="Bookman Old Style"/>
          <w:b/>
          <w:bCs/>
          <w:i/>
          <w:iCs/>
          <w:sz w:val="24"/>
          <w:szCs w:val="24"/>
          <w:lang w:val="en-US"/>
        </w:rPr>
        <w:t>C3_04</w:t>
      </w:r>
      <w:r w:rsidRPr="003D3BB0">
        <w:rPr>
          <w:rFonts w:ascii="Bookman Old Style" w:hAnsi="Bookman Old Style"/>
          <w:i/>
          <w:iCs/>
          <w:sz w:val="24"/>
          <w:szCs w:val="24"/>
          <w:lang w:val="en-US"/>
        </w:rPr>
        <w:t xml:space="preserve"> help to prepare preserved food or drinks for storage such as [flour, dried fish, butter, cheese, etc.] for consumption by your household or family</w:t>
      </w:r>
    </w:p>
    <w:p w14:paraId="72FDCD3C" w14:textId="77777777" w:rsidR="006F16AC" w:rsidRPr="003D3BB0" w:rsidRDefault="006F16AC" w:rsidP="009B150D">
      <w:pPr>
        <w:tabs>
          <w:tab w:val="left" w:pos="1418"/>
        </w:tabs>
        <w:spacing w:before="240"/>
        <w:ind w:left="709"/>
        <w:jc w:val="both"/>
        <w:rPr>
          <w:rFonts w:ascii="Bookman Old Style" w:hAnsi="Bookman Old Style"/>
          <w:i/>
          <w:iCs/>
          <w:sz w:val="24"/>
          <w:szCs w:val="24"/>
          <w:lang w:val="en-US"/>
        </w:rPr>
      </w:pPr>
      <w:r w:rsidRPr="003D3BB0">
        <w:rPr>
          <w:rFonts w:ascii="Bookman Old Style" w:hAnsi="Bookman Old Style"/>
          <w:b/>
          <w:bCs/>
          <w:i/>
          <w:iCs/>
          <w:sz w:val="24"/>
          <w:szCs w:val="24"/>
          <w:lang w:val="en-US"/>
        </w:rPr>
        <w:t>C3_05</w:t>
      </w:r>
      <w:r w:rsidRPr="003D3BB0">
        <w:rPr>
          <w:rFonts w:ascii="Bookman Old Style" w:hAnsi="Bookman Old Style"/>
          <w:i/>
          <w:iCs/>
          <w:sz w:val="24"/>
          <w:szCs w:val="24"/>
          <w:lang w:val="en-US"/>
        </w:rPr>
        <w:t xml:space="preserve"> do any construction work to build, renovate or extend the family home or help a family member with similar work?</w:t>
      </w:r>
    </w:p>
    <w:p w14:paraId="0DB76A91" w14:textId="77777777" w:rsidR="006F16AC" w:rsidRPr="003D3BB0" w:rsidRDefault="006F16AC" w:rsidP="009B150D">
      <w:pPr>
        <w:tabs>
          <w:tab w:val="left" w:pos="1418"/>
        </w:tabs>
        <w:spacing w:before="240"/>
        <w:ind w:left="709"/>
        <w:jc w:val="both"/>
        <w:rPr>
          <w:rFonts w:ascii="Bookman Old Style" w:hAnsi="Bookman Old Style"/>
          <w:i/>
          <w:iCs/>
          <w:sz w:val="24"/>
          <w:szCs w:val="24"/>
          <w:lang w:val="en-US"/>
        </w:rPr>
      </w:pPr>
      <w:r w:rsidRPr="003D3BB0">
        <w:rPr>
          <w:rFonts w:ascii="Bookman Old Style" w:hAnsi="Bookman Old Style"/>
          <w:b/>
          <w:bCs/>
          <w:i/>
          <w:iCs/>
          <w:sz w:val="24"/>
          <w:szCs w:val="24"/>
          <w:lang w:val="en-US"/>
        </w:rPr>
        <w:t>C3_06</w:t>
      </w:r>
      <w:r w:rsidRPr="003D3BB0">
        <w:rPr>
          <w:rFonts w:ascii="Bookman Old Style" w:hAnsi="Bookman Old Style"/>
          <w:i/>
          <w:iCs/>
          <w:sz w:val="24"/>
          <w:szCs w:val="24"/>
          <w:lang w:val="en-US"/>
        </w:rPr>
        <w:t xml:space="preserve"> spend any time making goods for use by your household or family such as [mats, baskets, furniture, clothing, etc.]?</w:t>
      </w:r>
    </w:p>
    <w:p w14:paraId="507FE237" w14:textId="77777777" w:rsidR="006F16AC" w:rsidRPr="003D3BB0" w:rsidRDefault="006F16AC" w:rsidP="009B150D">
      <w:pPr>
        <w:tabs>
          <w:tab w:val="left" w:pos="1418"/>
        </w:tabs>
        <w:spacing w:before="240"/>
        <w:ind w:left="709"/>
        <w:jc w:val="both"/>
        <w:rPr>
          <w:rFonts w:ascii="Bookman Old Style" w:hAnsi="Bookman Old Style"/>
          <w:i/>
          <w:iCs/>
          <w:sz w:val="24"/>
          <w:szCs w:val="24"/>
          <w:lang w:val="en-US"/>
        </w:rPr>
      </w:pPr>
      <w:r w:rsidRPr="003D3BB0">
        <w:rPr>
          <w:rFonts w:ascii="Bookman Old Style" w:hAnsi="Bookman Old Style"/>
          <w:b/>
          <w:bCs/>
          <w:i/>
          <w:iCs/>
          <w:sz w:val="24"/>
          <w:szCs w:val="24"/>
          <w:lang w:val="en-US"/>
        </w:rPr>
        <w:t>C3_07</w:t>
      </w:r>
      <w:r w:rsidRPr="003D3BB0">
        <w:rPr>
          <w:rFonts w:ascii="Bookman Old Style" w:hAnsi="Bookman Old Style"/>
          <w:i/>
          <w:iCs/>
          <w:sz w:val="24"/>
          <w:szCs w:val="24"/>
          <w:lang w:val="en-US"/>
        </w:rPr>
        <w:t xml:space="preserve"> fetch water from natural or public sources for use by your household or family?</w:t>
      </w:r>
    </w:p>
    <w:p w14:paraId="551631E5" w14:textId="77777777" w:rsidR="006F16AC" w:rsidRPr="003D3BB0" w:rsidRDefault="006F16AC" w:rsidP="009B150D">
      <w:pPr>
        <w:tabs>
          <w:tab w:val="left" w:pos="1418"/>
        </w:tabs>
        <w:spacing w:before="240"/>
        <w:ind w:left="709"/>
        <w:jc w:val="both"/>
        <w:rPr>
          <w:rFonts w:ascii="Bookman Old Style" w:hAnsi="Bookman Old Style"/>
          <w:i/>
          <w:iCs/>
          <w:sz w:val="24"/>
          <w:szCs w:val="24"/>
          <w:lang w:val="en-US"/>
        </w:rPr>
      </w:pPr>
      <w:r w:rsidRPr="003D3BB0">
        <w:rPr>
          <w:rFonts w:ascii="Bookman Old Style" w:hAnsi="Bookman Old Style"/>
          <w:b/>
          <w:bCs/>
          <w:i/>
          <w:iCs/>
          <w:sz w:val="24"/>
          <w:szCs w:val="24"/>
          <w:lang w:val="en-US"/>
        </w:rPr>
        <w:t>C3_08</w:t>
      </w:r>
      <w:r w:rsidRPr="003D3BB0">
        <w:rPr>
          <w:rFonts w:ascii="Bookman Old Style" w:hAnsi="Bookman Old Style"/>
          <w:i/>
          <w:iCs/>
          <w:sz w:val="24"/>
          <w:szCs w:val="24"/>
          <w:lang w:val="en-US"/>
        </w:rPr>
        <w:t xml:space="preserve"> collect any firewood [or other natural products] for use as a fuel by your household or family?</w:t>
      </w:r>
    </w:p>
    <w:p w14:paraId="41EA94E8" w14:textId="707BEDD1" w:rsidR="006F16AC" w:rsidRPr="003D3BB0" w:rsidRDefault="006F16AC" w:rsidP="00D20CCC">
      <w:pPr>
        <w:tabs>
          <w:tab w:val="left" w:pos="1418"/>
        </w:tabs>
        <w:spacing w:before="240"/>
        <w:jc w:val="both"/>
        <w:rPr>
          <w:rFonts w:ascii="Bookman Old Style" w:hAnsi="Bookman Old Style"/>
          <w:sz w:val="24"/>
          <w:szCs w:val="24"/>
          <w:lang w:val="en-US"/>
        </w:rPr>
      </w:pPr>
      <w:r w:rsidRPr="003D3BB0">
        <w:rPr>
          <w:rFonts w:ascii="Bookman Old Style" w:hAnsi="Bookman Old Style"/>
          <w:b/>
          <w:bCs/>
          <w:sz w:val="24"/>
          <w:szCs w:val="24"/>
          <w:lang w:val="en-US"/>
        </w:rPr>
        <w:t>C4</w:t>
      </w:r>
      <w:r w:rsidRPr="003D3BB0">
        <w:rPr>
          <w:rFonts w:ascii="Bookman Old Style" w:hAnsi="Bookman Old Style"/>
          <w:sz w:val="24"/>
          <w:szCs w:val="24"/>
          <w:lang w:val="en-US"/>
        </w:rPr>
        <w:t xml:space="preserve">. How many hours did CHILD spend on such </w:t>
      </w:r>
      <w:r w:rsidR="00903743" w:rsidRPr="003D3BB0">
        <w:rPr>
          <w:rFonts w:ascii="Bookman Old Style" w:hAnsi="Bookman Old Style"/>
          <w:sz w:val="24"/>
          <w:szCs w:val="24"/>
          <w:lang w:val="en-US"/>
        </w:rPr>
        <w:t xml:space="preserve">an </w:t>
      </w:r>
      <w:r w:rsidRPr="003D3BB0">
        <w:rPr>
          <w:rFonts w:ascii="Bookman Old Style" w:hAnsi="Bookman Old Style"/>
          <w:sz w:val="24"/>
          <w:szCs w:val="24"/>
          <w:lang w:val="en-US"/>
        </w:rPr>
        <w:t>activit</w:t>
      </w:r>
      <w:r w:rsidR="00903743" w:rsidRPr="003D3BB0">
        <w:rPr>
          <w:rFonts w:ascii="Bookman Old Style" w:hAnsi="Bookman Old Style"/>
          <w:sz w:val="24"/>
          <w:szCs w:val="24"/>
          <w:lang w:val="en-US"/>
        </w:rPr>
        <w:t>y</w:t>
      </w:r>
      <w:r w:rsidRPr="003D3BB0">
        <w:rPr>
          <w:rFonts w:ascii="Bookman Old Style" w:hAnsi="Bookman Old Style"/>
          <w:sz w:val="24"/>
          <w:szCs w:val="24"/>
          <w:lang w:val="en-US"/>
        </w:rPr>
        <w:t xml:space="preserve"> last week? </w:t>
      </w:r>
    </w:p>
    <w:p w14:paraId="2F37C2E0" w14:textId="65E2F72D" w:rsidR="00903743" w:rsidRPr="003D3BB0" w:rsidRDefault="00903743" w:rsidP="00D20CCC">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 xml:space="preserve">Note that this question is asked to a child for each activity done in the last 7 days. That is, the question is asked if any of </w:t>
      </w:r>
      <w:r w:rsidRPr="003D3BB0">
        <w:rPr>
          <w:rFonts w:ascii="Bookman Old Style" w:hAnsi="Bookman Old Style"/>
          <w:b/>
          <w:bCs/>
          <w:i/>
          <w:iCs/>
          <w:sz w:val="24"/>
          <w:szCs w:val="24"/>
          <w:lang w:val="en-US"/>
        </w:rPr>
        <w:t xml:space="preserve">C3_01 </w:t>
      </w:r>
      <w:r w:rsidRPr="003D3BB0">
        <w:rPr>
          <w:rFonts w:ascii="Bookman Old Style" w:hAnsi="Bookman Old Style"/>
          <w:i/>
          <w:iCs/>
          <w:sz w:val="24"/>
          <w:szCs w:val="24"/>
          <w:lang w:val="en-US"/>
        </w:rPr>
        <w:t xml:space="preserve">through </w:t>
      </w:r>
      <w:r w:rsidRPr="003D3BB0">
        <w:rPr>
          <w:rFonts w:ascii="Bookman Old Style" w:hAnsi="Bookman Old Style"/>
          <w:b/>
          <w:bCs/>
          <w:i/>
          <w:iCs/>
          <w:sz w:val="24"/>
          <w:szCs w:val="24"/>
          <w:lang w:val="en-US"/>
        </w:rPr>
        <w:t>C3_08</w:t>
      </w:r>
      <w:r w:rsidRPr="003D3BB0">
        <w:rPr>
          <w:rFonts w:ascii="Bookman Old Style" w:hAnsi="Bookman Old Style"/>
          <w:sz w:val="24"/>
          <w:szCs w:val="24"/>
          <w:lang w:val="en-US"/>
        </w:rPr>
        <w:t xml:space="preserve"> has a response of “YES”.</w:t>
      </w:r>
    </w:p>
    <w:p w14:paraId="0431BE8F" w14:textId="77777777" w:rsidR="00A75F55" w:rsidRPr="003D3BB0" w:rsidRDefault="00602D06" w:rsidP="00D20CCC">
      <w:pPr>
        <w:tabs>
          <w:tab w:val="left" w:pos="1418"/>
        </w:tabs>
        <w:spacing w:before="240"/>
        <w:jc w:val="both"/>
        <w:rPr>
          <w:rFonts w:ascii="Bookman Old Style" w:hAnsi="Bookman Old Style"/>
          <w:b/>
          <w:bCs/>
          <w:sz w:val="24"/>
          <w:szCs w:val="24"/>
          <w:lang w:val="en-US"/>
        </w:rPr>
      </w:pPr>
      <w:r w:rsidRPr="003D3BB0">
        <w:rPr>
          <w:rFonts w:ascii="Bookman Old Style" w:hAnsi="Bookman Old Style"/>
          <w:b/>
          <w:bCs/>
          <w:sz w:val="24"/>
          <w:szCs w:val="24"/>
          <w:lang w:val="en-US"/>
        </w:rPr>
        <w:t>Part D. Hazardous work by children</w:t>
      </w:r>
    </w:p>
    <w:p w14:paraId="03682F4C" w14:textId="77777777" w:rsidR="00602D06" w:rsidRPr="003D3BB0" w:rsidRDefault="00602D06" w:rsidP="00D20CCC">
      <w:pPr>
        <w:tabs>
          <w:tab w:val="left" w:pos="1418"/>
        </w:tabs>
        <w:spacing w:before="240"/>
        <w:jc w:val="both"/>
        <w:rPr>
          <w:rFonts w:ascii="Bookman Old Style" w:hAnsi="Bookman Old Style"/>
          <w:sz w:val="24"/>
          <w:szCs w:val="24"/>
          <w:lang w:val="en-US"/>
        </w:rPr>
      </w:pPr>
      <w:r w:rsidRPr="003D3BB0">
        <w:rPr>
          <w:rFonts w:ascii="Bookman Old Style" w:hAnsi="Bookman Old Style"/>
          <w:sz w:val="24"/>
          <w:szCs w:val="24"/>
          <w:lang w:val="en-US"/>
        </w:rPr>
        <w:t>Ask part D of questionnaire, only if child is working</w:t>
      </w:r>
    </w:p>
    <w:p w14:paraId="4EEB24B1" w14:textId="77777777" w:rsidR="00602D06" w:rsidRPr="003D3BB0" w:rsidRDefault="00602D06"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i/>
          <w:iCs/>
          <w:sz w:val="24"/>
          <w:szCs w:val="24"/>
          <w:lang w:val="en-US"/>
        </w:rPr>
        <w:lastRenderedPageBreak/>
        <w:t>Now I want you to think about work that (you/NAME) (have/has) been doing during the past week. Were (you/NAME) doing any of these things at work? (Read each situation and for each mark 1=Yes or 2=No)</w:t>
      </w:r>
    </w:p>
    <w:p w14:paraId="52E8887D" w14:textId="77777777" w:rsidR="0009499F" w:rsidRPr="003D3BB0" w:rsidRDefault="0009499F" w:rsidP="0009499F">
      <w:pPr>
        <w:jc w:val="both"/>
        <w:rPr>
          <w:rFonts w:ascii="Bookman Old Style" w:hAnsi="Bookman Old Style"/>
          <w:color w:val="000000"/>
          <w:sz w:val="24"/>
          <w:szCs w:val="24"/>
          <w:lang w:val="en-US" w:eastAsia="en-US"/>
          <w:rPrChange w:id="1868" w:author="pachalo chizala" w:date="2023-05-07T19:13:00Z">
            <w:rPr>
              <w:rFonts w:ascii="NotoSans-Regular" w:hAnsi="NotoSans-Regular"/>
              <w:color w:val="000000"/>
              <w:sz w:val="18"/>
              <w:szCs w:val="18"/>
              <w:lang w:val="en-US" w:eastAsia="en-US"/>
            </w:rPr>
          </w:rPrChange>
        </w:rPr>
      </w:pPr>
    </w:p>
    <w:p w14:paraId="33307E1F" w14:textId="77777777" w:rsidR="008E321B" w:rsidRPr="003D3BB0" w:rsidRDefault="0009499F" w:rsidP="0009499F">
      <w:pPr>
        <w:jc w:val="both"/>
        <w:rPr>
          <w:rFonts w:ascii="Bookman Old Style" w:hAnsi="Bookman Old Style"/>
          <w:i/>
          <w:iCs/>
          <w:sz w:val="24"/>
          <w:szCs w:val="24"/>
          <w:lang w:val="en-US"/>
        </w:rPr>
      </w:pPr>
      <w:r w:rsidRPr="003D3BB0">
        <w:rPr>
          <w:rFonts w:ascii="Bookman Old Style" w:hAnsi="Bookman Old Style"/>
          <w:b/>
          <w:bCs/>
          <w:i/>
          <w:iCs/>
          <w:color w:val="000000"/>
          <w:sz w:val="24"/>
          <w:szCs w:val="24"/>
          <w:lang w:val="en-US" w:eastAsia="en-US"/>
        </w:rPr>
        <w:t xml:space="preserve">D1_01.  </w:t>
      </w:r>
      <w:del w:id="1869" w:author="USER" w:date="2023-08-08T16:07:00Z">
        <w:r w:rsidRPr="003D3BB0" w:rsidDel="00353A1C">
          <w:rPr>
            <w:rFonts w:ascii="Bookman Old Style" w:hAnsi="Bookman Old Style"/>
            <w:b/>
            <w:bCs/>
            <w:i/>
            <w:iCs/>
            <w:color w:val="000000"/>
            <w:sz w:val="24"/>
            <w:szCs w:val="24"/>
            <w:lang w:val="en-US" w:eastAsia="en-US"/>
          </w:rPr>
          <w:delText xml:space="preserve"> </w:delText>
        </w:r>
      </w:del>
      <w:r w:rsidR="00602D06" w:rsidRPr="003D3BB0">
        <w:rPr>
          <w:rFonts w:ascii="Bookman Old Style" w:hAnsi="Bookman Old Style"/>
          <w:i/>
          <w:iCs/>
          <w:sz w:val="24"/>
          <w:szCs w:val="24"/>
          <w:lang w:val="en-US"/>
        </w:rPr>
        <w:t xml:space="preserve">Carrying or pushing or pulling heavy loads? </w:t>
      </w:r>
      <w:proofErr w:type="gramStart"/>
      <w:r w:rsidR="00602D06" w:rsidRPr="003D3BB0">
        <w:rPr>
          <w:rFonts w:ascii="Bookman Old Style" w:hAnsi="Bookman Old Style"/>
          <w:i/>
          <w:iCs/>
          <w:sz w:val="24"/>
          <w:szCs w:val="24"/>
          <w:lang w:val="en-US"/>
        </w:rPr>
        <w:t>e.g.</w:t>
      </w:r>
      <w:proofErr w:type="gramEnd"/>
      <w:r w:rsidR="00602D06" w:rsidRPr="003D3BB0">
        <w:rPr>
          <w:rFonts w:ascii="Bookman Old Style" w:hAnsi="Bookman Old Style"/>
          <w:i/>
          <w:iCs/>
          <w:sz w:val="24"/>
          <w:szCs w:val="24"/>
          <w:lang w:val="en-US"/>
        </w:rPr>
        <w:t xml:space="preserve"> firewood or water, crops, bricks, rubbish/waste, rocks or cement, other heavy items? </w:t>
      </w:r>
    </w:p>
    <w:p w14:paraId="0A83FAEE" w14:textId="77777777" w:rsidR="008E321B" w:rsidRPr="003D3BB0" w:rsidRDefault="008E321B" w:rsidP="0009499F">
      <w:pPr>
        <w:jc w:val="both"/>
        <w:rPr>
          <w:rFonts w:ascii="Bookman Old Style" w:hAnsi="Bookman Old Style"/>
          <w:sz w:val="24"/>
          <w:szCs w:val="24"/>
          <w:lang w:val="en-US"/>
        </w:rPr>
      </w:pPr>
    </w:p>
    <w:p w14:paraId="3B270E05" w14:textId="2D9944CD" w:rsidR="00602D06" w:rsidRPr="003D3BB0" w:rsidRDefault="0009499F" w:rsidP="0009499F">
      <w:pPr>
        <w:tabs>
          <w:tab w:val="left" w:pos="1418"/>
        </w:tabs>
        <w:jc w:val="both"/>
        <w:rPr>
          <w:rFonts w:ascii="Bookman Old Style" w:hAnsi="Bookman Old Style"/>
          <w:i/>
          <w:iCs/>
          <w:sz w:val="24"/>
          <w:szCs w:val="24"/>
          <w:lang w:val="en-US"/>
        </w:rPr>
      </w:pPr>
      <w:r w:rsidRPr="003D3BB0">
        <w:rPr>
          <w:rFonts w:ascii="Bookman Old Style" w:hAnsi="Bookman Old Style"/>
          <w:b/>
          <w:bCs/>
          <w:i/>
          <w:iCs/>
          <w:color w:val="000000"/>
          <w:sz w:val="24"/>
          <w:szCs w:val="24"/>
          <w:lang w:val="en-US" w:eastAsia="en-US"/>
        </w:rPr>
        <w:t xml:space="preserve">D1_02.   </w:t>
      </w:r>
      <w:r w:rsidR="00602D06" w:rsidRPr="003D3BB0">
        <w:rPr>
          <w:rFonts w:ascii="Bookman Old Style" w:hAnsi="Bookman Old Style"/>
          <w:i/>
          <w:iCs/>
          <w:sz w:val="24"/>
          <w:szCs w:val="24"/>
          <w:lang w:val="en-US"/>
        </w:rPr>
        <w:t xml:space="preserve">Working where (you/NAME) have to climb high off the floor/ground, from where if (you/NAME) fell, (you/NAME) might be injured? </w:t>
      </w:r>
      <w:proofErr w:type="gramStart"/>
      <w:r w:rsidR="00602D06" w:rsidRPr="003D3BB0">
        <w:rPr>
          <w:rFonts w:ascii="Bookman Old Style" w:hAnsi="Bookman Old Style"/>
          <w:i/>
          <w:iCs/>
          <w:sz w:val="24"/>
          <w:szCs w:val="24"/>
          <w:lang w:val="en-US"/>
        </w:rPr>
        <w:t>e.g.</w:t>
      </w:r>
      <w:proofErr w:type="gramEnd"/>
      <w:r w:rsidR="00602D06" w:rsidRPr="003D3BB0">
        <w:rPr>
          <w:rFonts w:ascii="Bookman Old Style" w:hAnsi="Bookman Old Style"/>
          <w:i/>
          <w:iCs/>
          <w:sz w:val="24"/>
          <w:szCs w:val="24"/>
          <w:lang w:val="en-US"/>
        </w:rPr>
        <w:t xml:space="preserve"> ladders taller than you, high up on trees, scaffolding, construction platforms?</w:t>
      </w:r>
    </w:p>
    <w:p w14:paraId="1F829B00" w14:textId="77777777" w:rsidR="0009499F" w:rsidRPr="003D3BB0" w:rsidRDefault="0009499F" w:rsidP="0009499F">
      <w:pPr>
        <w:tabs>
          <w:tab w:val="left" w:pos="1418"/>
        </w:tabs>
        <w:jc w:val="both"/>
        <w:rPr>
          <w:rFonts w:ascii="Bookman Old Style" w:hAnsi="Bookman Old Style"/>
          <w:sz w:val="24"/>
          <w:szCs w:val="24"/>
          <w:lang w:val="en-US"/>
        </w:rPr>
      </w:pPr>
    </w:p>
    <w:p w14:paraId="0AED70BF" w14:textId="179BB27A" w:rsidR="002115A9" w:rsidRPr="003D3BB0" w:rsidRDefault="0009499F" w:rsidP="002115A9">
      <w:pPr>
        <w:tabs>
          <w:tab w:val="left" w:pos="1418"/>
        </w:tabs>
        <w:jc w:val="both"/>
        <w:rPr>
          <w:rFonts w:ascii="Bookman Old Style" w:hAnsi="Bookman Old Style"/>
          <w:i/>
          <w:iCs/>
          <w:sz w:val="24"/>
          <w:szCs w:val="24"/>
          <w:lang w:val="en-US"/>
        </w:rPr>
      </w:pPr>
      <w:r w:rsidRPr="003D3BB0">
        <w:rPr>
          <w:rFonts w:ascii="Bookman Old Style" w:hAnsi="Bookman Old Style"/>
          <w:b/>
          <w:bCs/>
          <w:i/>
          <w:iCs/>
          <w:color w:val="000000"/>
          <w:sz w:val="24"/>
          <w:szCs w:val="24"/>
          <w:lang w:val="en-US" w:eastAsia="en-US"/>
        </w:rPr>
        <w:t>D1_0</w:t>
      </w:r>
      <w:r w:rsidR="003F3649" w:rsidRPr="003D3BB0">
        <w:rPr>
          <w:rFonts w:ascii="Bookman Old Style" w:hAnsi="Bookman Old Style"/>
          <w:b/>
          <w:bCs/>
          <w:i/>
          <w:iCs/>
          <w:color w:val="000000"/>
          <w:sz w:val="24"/>
          <w:szCs w:val="24"/>
          <w:lang w:val="en-US" w:eastAsia="en-US"/>
        </w:rPr>
        <w:t>3</w:t>
      </w:r>
      <w:r w:rsidRPr="003D3BB0">
        <w:rPr>
          <w:rFonts w:ascii="Bookman Old Style" w:hAnsi="Bookman Old Style"/>
          <w:b/>
          <w:bCs/>
          <w:i/>
          <w:iCs/>
          <w:color w:val="000000"/>
          <w:sz w:val="24"/>
          <w:szCs w:val="24"/>
          <w:lang w:val="en-US" w:eastAsia="en-US"/>
        </w:rPr>
        <w:t xml:space="preserve">.  </w:t>
      </w:r>
      <w:del w:id="1870" w:author="USER" w:date="2023-08-08T16:08:00Z">
        <w:r w:rsidRPr="003D3BB0" w:rsidDel="00353A1C">
          <w:rPr>
            <w:rFonts w:ascii="Bookman Old Style" w:hAnsi="Bookman Old Style"/>
            <w:b/>
            <w:bCs/>
            <w:i/>
            <w:iCs/>
            <w:color w:val="000000"/>
            <w:sz w:val="24"/>
            <w:szCs w:val="24"/>
            <w:lang w:val="en-US" w:eastAsia="en-US"/>
          </w:rPr>
          <w:delText xml:space="preserve"> </w:delText>
        </w:r>
      </w:del>
      <w:r w:rsidR="00602D06" w:rsidRPr="003D3BB0">
        <w:rPr>
          <w:rFonts w:ascii="Bookman Old Style" w:hAnsi="Bookman Old Style"/>
          <w:i/>
          <w:iCs/>
          <w:sz w:val="24"/>
          <w:szCs w:val="24"/>
          <w:lang w:val="en-US"/>
        </w:rPr>
        <w:t xml:space="preserve">Using powered tools (electric or gas)? </w:t>
      </w:r>
      <w:proofErr w:type="gramStart"/>
      <w:r w:rsidR="00602D06" w:rsidRPr="003D3BB0">
        <w:rPr>
          <w:rFonts w:ascii="Bookman Old Style" w:hAnsi="Bookman Old Style"/>
          <w:i/>
          <w:iCs/>
          <w:sz w:val="24"/>
          <w:szCs w:val="24"/>
          <w:lang w:val="en-US"/>
        </w:rPr>
        <w:t>e.g.</w:t>
      </w:r>
      <w:proofErr w:type="gramEnd"/>
      <w:r w:rsidR="00602D06" w:rsidRPr="003D3BB0">
        <w:rPr>
          <w:rFonts w:ascii="Bookman Old Style" w:hAnsi="Bookman Old Style"/>
          <w:i/>
          <w:iCs/>
          <w:sz w:val="24"/>
          <w:szCs w:val="24"/>
          <w:lang w:val="en-US"/>
        </w:rPr>
        <w:t xml:space="preserve"> drills, saws, chain/table saws, electric sanders, jackhammers</w:t>
      </w:r>
    </w:p>
    <w:p w14:paraId="40CA8B19" w14:textId="77777777" w:rsidR="008E321B" w:rsidRPr="003D3BB0" w:rsidRDefault="008E321B" w:rsidP="00A32948">
      <w:pPr>
        <w:tabs>
          <w:tab w:val="left" w:pos="1418"/>
        </w:tabs>
        <w:jc w:val="both"/>
        <w:rPr>
          <w:rFonts w:ascii="Bookman Old Style" w:hAnsi="Bookman Old Style"/>
          <w:i/>
          <w:iCs/>
          <w:sz w:val="24"/>
          <w:szCs w:val="24"/>
          <w:lang w:val="en-US"/>
        </w:rPr>
      </w:pPr>
    </w:p>
    <w:p w14:paraId="313DCDF9" w14:textId="7832E021" w:rsidR="00A32948" w:rsidRPr="003D3BB0" w:rsidRDefault="008E321B" w:rsidP="00A32948">
      <w:pPr>
        <w:tabs>
          <w:tab w:val="left" w:pos="1418"/>
        </w:tabs>
        <w:jc w:val="both"/>
        <w:rPr>
          <w:rFonts w:ascii="Bookman Old Style" w:hAnsi="Bookman Old Style"/>
          <w:i/>
          <w:iCs/>
          <w:sz w:val="24"/>
          <w:szCs w:val="24"/>
          <w:lang w:val="en-US"/>
        </w:rPr>
      </w:pPr>
      <w:r w:rsidRPr="003D3BB0">
        <w:rPr>
          <w:rFonts w:ascii="Bookman Old Style" w:hAnsi="Bookman Old Style"/>
          <w:b/>
          <w:bCs/>
          <w:i/>
          <w:iCs/>
          <w:color w:val="000000"/>
          <w:sz w:val="24"/>
          <w:szCs w:val="24"/>
          <w:lang w:val="en-US" w:eastAsia="en-US"/>
        </w:rPr>
        <w:t xml:space="preserve">D1_04.  </w:t>
      </w:r>
      <w:del w:id="1871" w:author="USER" w:date="2023-08-08T16:08:00Z">
        <w:r w:rsidRPr="003D3BB0" w:rsidDel="00353A1C">
          <w:rPr>
            <w:rFonts w:ascii="Bookman Old Style" w:hAnsi="Bookman Old Style"/>
            <w:b/>
            <w:bCs/>
            <w:i/>
            <w:iCs/>
            <w:color w:val="000000"/>
            <w:sz w:val="24"/>
            <w:szCs w:val="24"/>
            <w:lang w:val="en-US" w:eastAsia="en-US"/>
          </w:rPr>
          <w:delText xml:space="preserve"> </w:delText>
        </w:r>
      </w:del>
      <w:r w:rsidR="00602D06" w:rsidRPr="003D3BB0">
        <w:rPr>
          <w:rFonts w:ascii="Bookman Old Style" w:hAnsi="Bookman Old Style"/>
          <w:i/>
          <w:iCs/>
          <w:sz w:val="24"/>
          <w:szCs w:val="24"/>
          <w:lang w:val="en-US"/>
        </w:rPr>
        <w:t xml:space="preserve">Using sharp tools? </w:t>
      </w:r>
      <w:proofErr w:type="gramStart"/>
      <w:r w:rsidR="00602D06" w:rsidRPr="003D3BB0">
        <w:rPr>
          <w:rFonts w:ascii="Bookman Old Style" w:hAnsi="Bookman Old Style"/>
          <w:i/>
          <w:iCs/>
          <w:sz w:val="24"/>
          <w:szCs w:val="24"/>
          <w:lang w:val="en-US"/>
        </w:rPr>
        <w:t>e.g.</w:t>
      </w:r>
      <w:proofErr w:type="gramEnd"/>
      <w:r w:rsidR="00602D06" w:rsidRPr="003D3BB0">
        <w:rPr>
          <w:rFonts w:ascii="Bookman Old Style" w:hAnsi="Bookman Old Style"/>
          <w:i/>
          <w:iCs/>
          <w:sz w:val="24"/>
          <w:szCs w:val="24"/>
          <w:lang w:val="en-US"/>
        </w:rPr>
        <w:t xml:space="preserve"> axes, knifes, machetes?</w:t>
      </w:r>
    </w:p>
    <w:p w14:paraId="373EB243" w14:textId="77777777" w:rsidR="00A32948" w:rsidRPr="003D3BB0" w:rsidRDefault="00A32948" w:rsidP="00A32948">
      <w:pPr>
        <w:tabs>
          <w:tab w:val="left" w:pos="1418"/>
        </w:tabs>
        <w:jc w:val="both"/>
        <w:rPr>
          <w:rFonts w:ascii="Bookman Old Style" w:hAnsi="Bookman Old Style"/>
          <w:sz w:val="24"/>
          <w:szCs w:val="24"/>
          <w:lang w:val="en-US"/>
        </w:rPr>
      </w:pPr>
    </w:p>
    <w:p w14:paraId="742B421B" w14:textId="02BCD40F" w:rsidR="00602D06" w:rsidRPr="003D3BB0" w:rsidRDefault="008E321B" w:rsidP="00A32948">
      <w:pPr>
        <w:tabs>
          <w:tab w:val="left" w:pos="1418"/>
        </w:tabs>
        <w:jc w:val="both"/>
        <w:rPr>
          <w:rFonts w:ascii="Bookman Old Style" w:hAnsi="Bookman Old Style"/>
          <w:i/>
          <w:iCs/>
          <w:sz w:val="24"/>
          <w:szCs w:val="24"/>
          <w:lang w:val="en-US"/>
        </w:rPr>
      </w:pPr>
      <w:r w:rsidRPr="003D3BB0">
        <w:rPr>
          <w:rFonts w:ascii="Bookman Old Style" w:hAnsi="Bookman Old Style"/>
          <w:b/>
          <w:bCs/>
          <w:i/>
          <w:iCs/>
          <w:color w:val="000000"/>
          <w:sz w:val="24"/>
          <w:szCs w:val="24"/>
          <w:lang w:val="en-US" w:eastAsia="en-US"/>
        </w:rPr>
        <w:t xml:space="preserve">D1_05.   </w:t>
      </w:r>
      <w:r w:rsidR="00602D06" w:rsidRPr="003D3BB0">
        <w:rPr>
          <w:rFonts w:ascii="Bookman Old Style" w:hAnsi="Bookman Old Style"/>
          <w:i/>
          <w:iCs/>
          <w:sz w:val="24"/>
          <w:szCs w:val="24"/>
          <w:lang w:val="en-US"/>
        </w:rPr>
        <w:t xml:space="preserve">Using big or heavy machines, or driving vehicles? </w:t>
      </w:r>
      <w:proofErr w:type="gramStart"/>
      <w:r w:rsidR="00602D06" w:rsidRPr="003D3BB0">
        <w:rPr>
          <w:rFonts w:ascii="Bookman Old Style" w:hAnsi="Bookman Old Style"/>
          <w:i/>
          <w:iCs/>
          <w:sz w:val="24"/>
          <w:szCs w:val="24"/>
          <w:lang w:val="en-US"/>
        </w:rPr>
        <w:t>e.g.</w:t>
      </w:r>
      <w:proofErr w:type="gramEnd"/>
      <w:r w:rsidR="00602D06" w:rsidRPr="003D3BB0">
        <w:rPr>
          <w:rFonts w:ascii="Bookman Old Style" w:hAnsi="Bookman Old Style"/>
          <w:i/>
          <w:iCs/>
          <w:sz w:val="24"/>
          <w:szCs w:val="24"/>
          <w:lang w:val="en-US"/>
        </w:rPr>
        <w:t xml:space="preserve"> machines that are bigger than you such as assembly machines, tractors, forklifts, cranes, trucks, motorcycles.</w:t>
      </w:r>
    </w:p>
    <w:p w14:paraId="10000A92" w14:textId="77777777" w:rsidR="008B3410" w:rsidRPr="003D3BB0" w:rsidRDefault="008B3410" w:rsidP="00A32948">
      <w:pPr>
        <w:tabs>
          <w:tab w:val="left" w:pos="1418"/>
        </w:tabs>
        <w:jc w:val="both"/>
        <w:rPr>
          <w:rFonts w:ascii="Bookman Old Style" w:hAnsi="Bookman Old Style"/>
          <w:sz w:val="24"/>
          <w:szCs w:val="24"/>
          <w:lang w:val="en-US"/>
        </w:rPr>
      </w:pPr>
    </w:p>
    <w:p w14:paraId="3A93F946" w14:textId="7EEAB896" w:rsidR="00602D06" w:rsidRPr="003D3BB0" w:rsidRDefault="008E321B" w:rsidP="008B3410">
      <w:pPr>
        <w:tabs>
          <w:tab w:val="left" w:pos="1418"/>
        </w:tabs>
        <w:jc w:val="both"/>
        <w:rPr>
          <w:rFonts w:ascii="Bookman Old Style" w:hAnsi="Bookman Old Style"/>
          <w:i/>
          <w:iCs/>
          <w:sz w:val="24"/>
          <w:szCs w:val="24"/>
          <w:lang w:val="en-US"/>
        </w:rPr>
      </w:pPr>
      <w:r w:rsidRPr="003D3BB0">
        <w:rPr>
          <w:rFonts w:ascii="Bookman Old Style" w:hAnsi="Bookman Old Style"/>
          <w:b/>
          <w:bCs/>
          <w:i/>
          <w:iCs/>
          <w:color w:val="000000"/>
          <w:sz w:val="24"/>
          <w:szCs w:val="24"/>
          <w:lang w:val="en-US" w:eastAsia="en-US"/>
        </w:rPr>
        <w:t xml:space="preserve">D1_06.  </w:t>
      </w:r>
      <w:del w:id="1872" w:author="USER" w:date="2023-08-08T16:09:00Z">
        <w:r w:rsidRPr="003D3BB0" w:rsidDel="00090AF2">
          <w:rPr>
            <w:rFonts w:ascii="Bookman Old Style" w:hAnsi="Bookman Old Style"/>
            <w:b/>
            <w:bCs/>
            <w:i/>
            <w:iCs/>
            <w:color w:val="000000"/>
            <w:sz w:val="24"/>
            <w:szCs w:val="24"/>
            <w:lang w:val="en-US" w:eastAsia="en-US"/>
          </w:rPr>
          <w:delText xml:space="preserve"> </w:delText>
        </w:r>
      </w:del>
      <w:r w:rsidR="00602D06" w:rsidRPr="003D3BB0">
        <w:rPr>
          <w:rFonts w:ascii="Bookman Old Style" w:hAnsi="Bookman Old Style"/>
          <w:i/>
          <w:iCs/>
          <w:sz w:val="24"/>
          <w:szCs w:val="24"/>
          <w:lang w:val="en-US"/>
        </w:rPr>
        <w:t>Working with fire, ovens or very hot machines or tools, or unsafe electric wires/cables, where (you/NAME) might get burn</w:t>
      </w:r>
      <w:ins w:id="1873" w:author="USER" w:date="2023-08-08T16:10:00Z">
        <w:r w:rsidR="00090AF2" w:rsidRPr="003D3BB0">
          <w:rPr>
            <w:rFonts w:ascii="Bookman Old Style" w:hAnsi="Bookman Old Style"/>
            <w:i/>
            <w:iCs/>
            <w:sz w:val="24"/>
            <w:szCs w:val="24"/>
            <w:lang w:val="en-US"/>
          </w:rPr>
          <w:t>t</w:t>
        </w:r>
      </w:ins>
      <w:del w:id="1874" w:author="USER" w:date="2023-08-08T16:10:00Z">
        <w:r w:rsidR="00602D06" w:rsidRPr="003D3BB0" w:rsidDel="00090AF2">
          <w:rPr>
            <w:rFonts w:ascii="Bookman Old Style" w:hAnsi="Bookman Old Style"/>
            <w:i/>
            <w:iCs/>
            <w:sz w:val="24"/>
            <w:szCs w:val="24"/>
            <w:lang w:val="en-US"/>
          </w:rPr>
          <w:delText>ed</w:delText>
        </w:r>
      </w:del>
      <w:r w:rsidR="00602D06" w:rsidRPr="003D3BB0">
        <w:rPr>
          <w:rFonts w:ascii="Bookman Old Style" w:hAnsi="Bookman Old Style"/>
          <w:i/>
          <w:iCs/>
          <w:sz w:val="24"/>
          <w:szCs w:val="24"/>
          <w:lang w:val="en-US"/>
        </w:rPr>
        <w:t xml:space="preserve">? </w:t>
      </w:r>
      <w:proofErr w:type="gramStart"/>
      <w:r w:rsidR="00602D06" w:rsidRPr="003D3BB0">
        <w:rPr>
          <w:rFonts w:ascii="Bookman Old Style" w:hAnsi="Bookman Old Style"/>
          <w:i/>
          <w:iCs/>
          <w:sz w:val="24"/>
          <w:szCs w:val="24"/>
          <w:lang w:val="en-US"/>
        </w:rPr>
        <w:t>e.g.</w:t>
      </w:r>
      <w:proofErr w:type="gramEnd"/>
      <w:r w:rsidR="00602D06" w:rsidRPr="003D3BB0">
        <w:rPr>
          <w:rFonts w:ascii="Bookman Old Style" w:hAnsi="Bookman Old Style"/>
          <w:i/>
          <w:iCs/>
          <w:sz w:val="24"/>
          <w:szCs w:val="24"/>
          <w:lang w:val="en-US"/>
        </w:rPr>
        <w:t xml:space="preserve"> fires ovens, irons, welding tools, hot metal surfaces, burners, electric wires/cables, brick kilns</w:t>
      </w:r>
    </w:p>
    <w:p w14:paraId="2762887F" w14:textId="77777777" w:rsidR="008B3410" w:rsidRPr="003D3BB0" w:rsidRDefault="008B3410" w:rsidP="008B3410">
      <w:pPr>
        <w:tabs>
          <w:tab w:val="left" w:pos="1418"/>
        </w:tabs>
        <w:jc w:val="both"/>
        <w:rPr>
          <w:rFonts w:ascii="Bookman Old Style" w:hAnsi="Bookman Old Style"/>
          <w:sz w:val="24"/>
          <w:szCs w:val="24"/>
          <w:lang w:val="en-US"/>
        </w:rPr>
      </w:pPr>
    </w:p>
    <w:p w14:paraId="59CEC8D2" w14:textId="3EF8AEB3" w:rsidR="00602D06" w:rsidRPr="003D3BB0" w:rsidRDefault="008B3410" w:rsidP="008B3410">
      <w:pPr>
        <w:tabs>
          <w:tab w:val="left" w:pos="1418"/>
        </w:tabs>
        <w:jc w:val="both"/>
        <w:rPr>
          <w:rFonts w:ascii="Bookman Old Style" w:hAnsi="Bookman Old Style"/>
          <w:i/>
          <w:iCs/>
          <w:sz w:val="24"/>
          <w:szCs w:val="24"/>
          <w:lang w:val="en-US"/>
        </w:rPr>
      </w:pPr>
      <w:r w:rsidRPr="003D3BB0">
        <w:rPr>
          <w:rFonts w:ascii="Bookman Old Style" w:hAnsi="Bookman Old Style"/>
          <w:b/>
          <w:bCs/>
          <w:i/>
          <w:iCs/>
          <w:color w:val="000000"/>
          <w:sz w:val="24"/>
          <w:szCs w:val="24"/>
          <w:lang w:val="en-US" w:eastAsia="en-US"/>
        </w:rPr>
        <w:t>D1_0</w:t>
      </w:r>
      <w:r w:rsidR="00F12677" w:rsidRPr="003D3BB0">
        <w:rPr>
          <w:rFonts w:ascii="Bookman Old Style" w:hAnsi="Bookman Old Style"/>
          <w:b/>
          <w:bCs/>
          <w:i/>
          <w:iCs/>
          <w:color w:val="000000"/>
          <w:sz w:val="24"/>
          <w:szCs w:val="24"/>
          <w:lang w:val="en-US" w:eastAsia="en-US"/>
        </w:rPr>
        <w:t>7</w:t>
      </w:r>
      <w:r w:rsidRPr="003D3BB0">
        <w:rPr>
          <w:rFonts w:ascii="Bookman Old Style" w:hAnsi="Bookman Old Style"/>
          <w:b/>
          <w:bCs/>
          <w:i/>
          <w:iCs/>
          <w:color w:val="000000"/>
          <w:sz w:val="24"/>
          <w:szCs w:val="24"/>
          <w:lang w:val="en-US" w:eastAsia="en-US"/>
        </w:rPr>
        <w:t xml:space="preserve">.   </w:t>
      </w:r>
      <w:r w:rsidR="00602D06" w:rsidRPr="003D3BB0">
        <w:rPr>
          <w:rFonts w:ascii="Bookman Old Style" w:hAnsi="Bookman Old Style"/>
          <w:i/>
          <w:iCs/>
          <w:sz w:val="24"/>
          <w:szCs w:val="24"/>
          <w:lang w:val="en-US"/>
        </w:rPr>
        <w:t xml:space="preserve">Working in very a noisy place, so that (you/NAME) had to shout to speak? </w:t>
      </w:r>
      <w:proofErr w:type="gramStart"/>
      <w:r w:rsidR="00602D06" w:rsidRPr="003D3BB0">
        <w:rPr>
          <w:rFonts w:ascii="Bookman Old Style" w:hAnsi="Bookman Old Style"/>
          <w:i/>
          <w:iCs/>
          <w:sz w:val="24"/>
          <w:szCs w:val="24"/>
          <w:lang w:val="en-US"/>
        </w:rPr>
        <w:t>e.g.</w:t>
      </w:r>
      <w:proofErr w:type="gramEnd"/>
      <w:r w:rsidR="00602D06" w:rsidRPr="003D3BB0">
        <w:rPr>
          <w:rFonts w:ascii="Bookman Old Style" w:hAnsi="Bookman Old Style"/>
          <w:i/>
          <w:iCs/>
          <w:sz w:val="24"/>
          <w:szCs w:val="24"/>
          <w:lang w:val="en-US"/>
        </w:rPr>
        <w:t xml:space="preserve"> very loud noisy machines, loud traffic</w:t>
      </w:r>
    </w:p>
    <w:p w14:paraId="509EF3C6" w14:textId="77777777" w:rsidR="008B3410" w:rsidRPr="003D3BB0" w:rsidRDefault="008B3410" w:rsidP="008B3410">
      <w:pPr>
        <w:tabs>
          <w:tab w:val="left" w:pos="1418"/>
        </w:tabs>
        <w:jc w:val="both"/>
        <w:rPr>
          <w:rFonts w:ascii="Bookman Old Style" w:hAnsi="Bookman Old Style"/>
          <w:sz w:val="24"/>
          <w:szCs w:val="24"/>
          <w:lang w:val="en-US"/>
        </w:rPr>
      </w:pPr>
    </w:p>
    <w:p w14:paraId="6CFB0AAF" w14:textId="361E641C" w:rsidR="00602D06" w:rsidRPr="003D3BB0" w:rsidRDefault="008B3410" w:rsidP="008B3410">
      <w:pPr>
        <w:tabs>
          <w:tab w:val="left" w:pos="1418"/>
        </w:tabs>
        <w:jc w:val="both"/>
        <w:rPr>
          <w:rFonts w:ascii="Bookman Old Style" w:hAnsi="Bookman Old Style"/>
          <w:i/>
          <w:iCs/>
          <w:sz w:val="24"/>
          <w:szCs w:val="24"/>
          <w:lang w:val="en-US"/>
        </w:rPr>
      </w:pPr>
      <w:r w:rsidRPr="003D3BB0">
        <w:rPr>
          <w:rFonts w:ascii="Bookman Old Style" w:hAnsi="Bookman Old Style"/>
          <w:b/>
          <w:bCs/>
          <w:i/>
          <w:iCs/>
          <w:color w:val="000000"/>
          <w:sz w:val="24"/>
          <w:szCs w:val="24"/>
          <w:lang w:val="en-US" w:eastAsia="en-US"/>
        </w:rPr>
        <w:t>D1_0</w:t>
      </w:r>
      <w:r w:rsidR="00F12677" w:rsidRPr="003D3BB0">
        <w:rPr>
          <w:rFonts w:ascii="Bookman Old Style" w:hAnsi="Bookman Old Style"/>
          <w:b/>
          <w:bCs/>
          <w:i/>
          <w:iCs/>
          <w:color w:val="000000"/>
          <w:sz w:val="24"/>
          <w:szCs w:val="24"/>
          <w:lang w:val="en-US" w:eastAsia="en-US"/>
        </w:rPr>
        <w:t>8</w:t>
      </w:r>
      <w:r w:rsidRPr="003D3BB0">
        <w:rPr>
          <w:rFonts w:ascii="Bookman Old Style" w:hAnsi="Bookman Old Style"/>
          <w:b/>
          <w:bCs/>
          <w:i/>
          <w:iCs/>
          <w:color w:val="000000"/>
          <w:sz w:val="24"/>
          <w:szCs w:val="24"/>
          <w:lang w:val="en-US" w:eastAsia="en-US"/>
        </w:rPr>
        <w:t xml:space="preserve">.   </w:t>
      </w:r>
      <w:r w:rsidR="00602D06" w:rsidRPr="003D3BB0">
        <w:rPr>
          <w:rFonts w:ascii="Bookman Old Style" w:hAnsi="Bookman Old Style"/>
          <w:i/>
          <w:iCs/>
          <w:sz w:val="24"/>
          <w:szCs w:val="24"/>
          <w:lang w:val="en-US"/>
        </w:rPr>
        <w:t xml:space="preserve">Working indoors or outdoors where dust, sand, smoke or fumes make it hard to breathe or see clearly? </w:t>
      </w:r>
      <w:proofErr w:type="gramStart"/>
      <w:r w:rsidR="00602D06" w:rsidRPr="003D3BB0">
        <w:rPr>
          <w:rFonts w:ascii="Bookman Old Style" w:hAnsi="Bookman Old Style"/>
          <w:i/>
          <w:iCs/>
          <w:sz w:val="24"/>
          <w:szCs w:val="24"/>
          <w:lang w:val="en-US"/>
        </w:rPr>
        <w:t>e.g.</w:t>
      </w:r>
      <w:proofErr w:type="gramEnd"/>
      <w:r w:rsidR="00602D06" w:rsidRPr="003D3BB0">
        <w:rPr>
          <w:rFonts w:ascii="Bookman Old Style" w:hAnsi="Bookman Old Style"/>
          <w:i/>
          <w:iCs/>
          <w:sz w:val="24"/>
          <w:szCs w:val="24"/>
          <w:lang w:val="en-US"/>
        </w:rPr>
        <w:t xml:space="preserve"> insufficient ventilation</w:t>
      </w:r>
    </w:p>
    <w:p w14:paraId="221F867F" w14:textId="77777777" w:rsidR="008B3410" w:rsidRPr="003D3BB0" w:rsidRDefault="008B3410" w:rsidP="008B3410">
      <w:pPr>
        <w:tabs>
          <w:tab w:val="left" w:pos="1418"/>
        </w:tabs>
        <w:jc w:val="both"/>
        <w:rPr>
          <w:rFonts w:ascii="Bookman Old Style" w:hAnsi="Bookman Old Style"/>
          <w:sz w:val="24"/>
          <w:szCs w:val="24"/>
          <w:lang w:val="en-US"/>
        </w:rPr>
      </w:pPr>
    </w:p>
    <w:p w14:paraId="75D5D913" w14:textId="7E672AE9" w:rsidR="00602D06" w:rsidRPr="003D3BB0" w:rsidRDefault="008B3410" w:rsidP="008B3410">
      <w:pPr>
        <w:tabs>
          <w:tab w:val="left" w:pos="1418"/>
        </w:tabs>
        <w:jc w:val="both"/>
        <w:rPr>
          <w:rFonts w:ascii="Bookman Old Style" w:hAnsi="Bookman Old Style"/>
          <w:i/>
          <w:iCs/>
          <w:sz w:val="24"/>
          <w:szCs w:val="24"/>
          <w:lang w:val="en-US"/>
        </w:rPr>
      </w:pPr>
      <w:r w:rsidRPr="003D3BB0">
        <w:rPr>
          <w:rFonts w:ascii="Bookman Old Style" w:hAnsi="Bookman Old Style"/>
          <w:b/>
          <w:bCs/>
          <w:i/>
          <w:iCs/>
          <w:color w:val="000000"/>
          <w:sz w:val="24"/>
          <w:szCs w:val="24"/>
          <w:lang w:val="en-US" w:eastAsia="en-US"/>
        </w:rPr>
        <w:t>D1_0</w:t>
      </w:r>
      <w:r w:rsidR="00F12677" w:rsidRPr="003D3BB0">
        <w:rPr>
          <w:rFonts w:ascii="Bookman Old Style" w:hAnsi="Bookman Old Style"/>
          <w:b/>
          <w:bCs/>
          <w:i/>
          <w:iCs/>
          <w:color w:val="000000"/>
          <w:sz w:val="24"/>
          <w:szCs w:val="24"/>
          <w:lang w:val="en-US" w:eastAsia="en-US"/>
        </w:rPr>
        <w:t>9</w:t>
      </w:r>
      <w:r w:rsidRPr="003D3BB0">
        <w:rPr>
          <w:rFonts w:ascii="Bookman Old Style" w:hAnsi="Bookman Old Style"/>
          <w:b/>
          <w:bCs/>
          <w:i/>
          <w:iCs/>
          <w:color w:val="000000"/>
          <w:sz w:val="24"/>
          <w:szCs w:val="24"/>
          <w:lang w:val="en-US" w:eastAsia="en-US"/>
        </w:rPr>
        <w:t xml:space="preserve">.   </w:t>
      </w:r>
      <w:r w:rsidR="00602D06" w:rsidRPr="003D3BB0">
        <w:rPr>
          <w:rFonts w:ascii="Bookman Old Style" w:hAnsi="Bookman Old Style"/>
          <w:i/>
          <w:iCs/>
          <w:sz w:val="24"/>
          <w:szCs w:val="24"/>
          <w:lang w:val="en-US"/>
        </w:rPr>
        <w:t xml:space="preserve">Working in a place that is very cold, or working outdoors in very rainy or wet weather? </w:t>
      </w:r>
      <w:proofErr w:type="gramStart"/>
      <w:r w:rsidR="00602D06" w:rsidRPr="003D3BB0">
        <w:rPr>
          <w:rFonts w:ascii="Bookman Old Style" w:hAnsi="Bookman Old Style"/>
          <w:i/>
          <w:iCs/>
          <w:sz w:val="24"/>
          <w:szCs w:val="24"/>
          <w:lang w:val="en-US"/>
        </w:rPr>
        <w:t>e.g.</w:t>
      </w:r>
      <w:proofErr w:type="gramEnd"/>
      <w:r w:rsidR="00602D06" w:rsidRPr="003D3BB0">
        <w:rPr>
          <w:rFonts w:ascii="Bookman Old Style" w:hAnsi="Bookman Old Style"/>
          <w:i/>
          <w:iCs/>
          <w:sz w:val="24"/>
          <w:szCs w:val="24"/>
          <w:lang w:val="en-US"/>
        </w:rPr>
        <w:t xml:space="preserve"> in cold stores/fridges, working in rain/storms</w:t>
      </w:r>
    </w:p>
    <w:p w14:paraId="27F5B7B3" w14:textId="1F347809" w:rsidR="00602D06" w:rsidRPr="003D3BB0" w:rsidRDefault="008B3410" w:rsidP="008B3410">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color w:val="000000"/>
          <w:sz w:val="24"/>
          <w:szCs w:val="24"/>
          <w:lang w:val="en-US" w:eastAsia="en-US"/>
        </w:rPr>
        <w:t>D1_</w:t>
      </w:r>
      <w:r w:rsidR="00F12677" w:rsidRPr="003D3BB0">
        <w:rPr>
          <w:rFonts w:ascii="Bookman Old Style" w:hAnsi="Bookman Old Style"/>
          <w:b/>
          <w:bCs/>
          <w:i/>
          <w:iCs/>
          <w:color w:val="000000"/>
          <w:sz w:val="24"/>
          <w:szCs w:val="24"/>
          <w:lang w:val="en-US" w:eastAsia="en-US"/>
        </w:rPr>
        <w:t>10</w:t>
      </w:r>
      <w:r w:rsidRPr="003D3BB0">
        <w:rPr>
          <w:rFonts w:ascii="Bookman Old Style" w:hAnsi="Bookman Old Style"/>
          <w:b/>
          <w:bCs/>
          <w:i/>
          <w:iCs/>
          <w:color w:val="000000"/>
          <w:sz w:val="24"/>
          <w:szCs w:val="24"/>
          <w:lang w:val="en-US" w:eastAsia="en-US"/>
        </w:rPr>
        <w:t xml:space="preserve">.   </w:t>
      </w:r>
      <w:r w:rsidR="00602D06" w:rsidRPr="003D3BB0">
        <w:rPr>
          <w:rFonts w:ascii="Bookman Old Style" w:hAnsi="Bookman Old Style"/>
          <w:i/>
          <w:iCs/>
          <w:sz w:val="24"/>
          <w:szCs w:val="24"/>
          <w:lang w:val="en-US"/>
        </w:rPr>
        <w:t>Working long hours in the hot sun without a break?</w:t>
      </w:r>
    </w:p>
    <w:p w14:paraId="18950301" w14:textId="4ED80B61" w:rsidR="00602D06" w:rsidRPr="003D3BB0" w:rsidRDefault="008B3410" w:rsidP="008B3410">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color w:val="000000"/>
          <w:sz w:val="24"/>
          <w:szCs w:val="24"/>
          <w:lang w:val="en-US" w:eastAsia="en-US"/>
        </w:rPr>
        <w:t>D1_</w:t>
      </w:r>
      <w:r w:rsidR="003F3649" w:rsidRPr="003D3BB0">
        <w:rPr>
          <w:rFonts w:ascii="Bookman Old Style" w:hAnsi="Bookman Old Style"/>
          <w:b/>
          <w:bCs/>
          <w:i/>
          <w:iCs/>
          <w:color w:val="000000"/>
          <w:sz w:val="24"/>
          <w:szCs w:val="24"/>
          <w:lang w:val="en-US" w:eastAsia="en-US"/>
        </w:rPr>
        <w:t>1</w:t>
      </w:r>
      <w:r w:rsidR="00F12677" w:rsidRPr="003D3BB0">
        <w:rPr>
          <w:rFonts w:ascii="Bookman Old Style" w:hAnsi="Bookman Old Style"/>
          <w:b/>
          <w:bCs/>
          <w:i/>
          <w:iCs/>
          <w:color w:val="000000"/>
          <w:sz w:val="24"/>
          <w:szCs w:val="24"/>
          <w:lang w:val="en-US" w:eastAsia="en-US"/>
        </w:rPr>
        <w:t>1</w:t>
      </w:r>
      <w:r w:rsidRPr="003D3BB0">
        <w:rPr>
          <w:rFonts w:ascii="Bookman Old Style" w:hAnsi="Bookman Old Style"/>
          <w:b/>
          <w:bCs/>
          <w:i/>
          <w:iCs/>
          <w:color w:val="000000"/>
          <w:sz w:val="24"/>
          <w:szCs w:val="24"/>
          <w:lang w:val="en-US" w:eastAsia="en-US"/>
        </w:rPr>
        <w:t xml:space="preserve">.   </w:t>
      </w:r>
      <w:r w:rsidR="00602D06" w:rsidRPr="003D3BB0">
        <w:rPr>
          <w:rFonts w:ascii="Bookman Old Style" w:hAnsi="Bookman Old Style"/>
          <w:i/>
          <w:iCs/>
          <w:sz w:val="24"/>
          <w:szCs w:val="24"/>
          <w:lang w:val="en-US"/>
        </w:rPr>
        <w:t xml:space="preserve">Working below the ground in mining wells or tunnels or other very small spaces? </w:t>
      </w:r>
      <w:proofErr w:type="gramStart"/>
      <w:r w:rsidR="00602D06" w:rsidRPr="003D3BB0">
        <w:rPr>
          <w:rFonts w:ascii="Bookman Old Style" w:hAnsi="Bookman Old Style"/>
          <w:i/>
          <w:iCs/>
          <w:sz w:val="24"/>
          <w:szCs w:val="24"/>
          <w:lang w:val="en-US"/>
        </w:rPr>
        <w:t>e.g.</w:t>
      </w:r>
      <w:proofErr w:type="gramEnd"/>
      <w:r w:rsidR="00602D06" w:rsidRPr="003D3BB0">
        <w:rPr>
          <w:rFonts w:ascii="Bookman Old Style" w:hAnsi="Bookman Old Style"/>
          <w:i/>
          <w:iCs/>
          <w:sz w:val="24"/>
          <w:szCs w:val="24"/>
          <w:lang w:val="en-US"/>
        </w:rPr>
        <w:t xml:space="preserve"> going down into mines to bring out rocks/stones/coal, cutting rocks/stones/coal below the ground</w:t>
      </w:r>
    </w:p>
    <w:p w14:paraId="27A100F3" w14:textId="7141EFE3" w:rsidR="00602D06" w:rsidRPr="003D3BB0" w:rsidRDefault="008B3410" w:rsidP="008B3410">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color w:val="000000"/>
          <w:sz w:val="24"/>
          <w:szCs w:val="24"/>
          <w:lang w:val="en-US" w:eastAsia="en-US"/>
        </w:rPr>
        <w:t>D1_</w:t>
      </w:r>
      <w:r w:rsidR="003F3649" w:rsidRPr="003D3BB0">
        <w:rPr>
          <w:rFonts w:ascii="Bookman Old Style" w:hAnsi="Bookman Old Style"/>
          <w:b/>
          <w:bCs/>
          <w:i/>
          <w:iCs/>
          <w:color w:val="000000"/>
          <w:sz w:val="24"/>
          <w:szCs w:val="24"/>
          <w:lang w:val="en-US" w:eastAsia="en-US"/>
        </w:rPr>
        <w:t>1</w:t>
      </w:r>
      <w:r w:rsidR="0017428D" w:rsidRPr="003D3BB0">
        <w:rPr>
          <w:rFonts w:ascii="Bookman Old Style" w:hAnsi="Bookman Old Style"/>
          <w:b/>
          <w:bCs/>
          <w:i/>
          <w:iCs/>
          <w:color w:val="000000"/>
          <w:sz w:val="24"/>
          <w:szCs w:val="24"/>
          <w:lang w:val="en-US" w:eastAsia="en-US"/>
        </w:rPr>
        <w:t>2</w:t>
      </w:r>
      <w:r w:rsidRPr="003D3BB0">
        <w:rPr>
          <w:rFonts w:ascii="Bookman Old Style" w:hAnsi="Bookman Old Style"/>
          <w:b/>
          <w:bCs/>
          <w:i/>
          <w:iCs/>
          <w:color w:val="000000"/>
          <w:sz w:val="24"/>
          <w:szCs w:val="24"/>
          <w:lang w:val="en-US" w:eastAsia="en-US"/>
        </w:rPr>
        <w:t xml:space="preserve">. </w:t>
      </w:r>
      <w:del w:id="1875" w:author="USER" w:date="2023-08-08T16:10:00Z">
        <w:r w:rsidRPr="003D3BB0" w:rsidDel="00077974">
          <w:rPr>
            <w:rFonts w:ascii="Bookman Old Style" w:hAnsi="Bookman Old Style"/>
            <w:b/>
            <w:bCs/>
            <w:i/>
            <w:iCs/>
            <w:color w:val="000000"/>
            <w:sz w:val="24"/>
            <w:szCs w:val="24"/>
            <w:lang w:val="en-US" w:eastAsia="en-US"/>
          </w:rPr>
          <w:delText xml:space="preserve">  </w:delText>
        </w:r>
      </w:del>
      <w:r w:rsidR="00602D06" w:rsidRPr="003D3BB0">
        <w:rPr>
          <w:rFonts w:ascii="Bookman Old Style" w:hAnsi="Bookman Old Style"/>
          <w:i/>
          <w:iCs/>
          <w:sz w:val="24"/>
          <w:szCs w:val="24"/>
          <w:lang w:val="en-US"/>
        </w:rPr>
        <w:t xml:space="preserve">Working underwater? </w:t>
      </w:r>
      <w:proofErr w:type="gramStart"/>
      <w:r w:rsidR="00602D06" w:rsidRPr="003D3BB0">
        <w:rPr>
          <w:rFonts w:ascii="Bookman Old Style" w:hAnsi="Bookman Old Style"/>
          <w:i/>
          <w:iCs/>
          <w:sz w:val="24"/>
          <w:szCs w:val="24"/>
          <w:lang w:val="en-US"/>
        </w:rPr>
        <w:t>e.g.</w:t>
      </w:r>
      <w:proofErr w:type="gramEnd"/>
      <w:r w:rsidR="00602D06" w:rsidRPr="003D3BB0">
        <w:rPr>
          <w:rFonts w:ascii="Bookman Old Style" w:hAnsi="Bookman Old Style"/>
          <w:i/>
          <w:iCs/>
          <w:sz w:val="24"/>
          <w:szCs w:val="24"/>
          <w:lang w:val="en-US"/>
        </w:rPr>
        <w:t xml:space="preserve"> diving for shells, untangling nets in seas, lakes, rivers?</w:t>
      </w:r>
    </w:p>
    <w:p w14:paraId="66AE3DF8" w14:textId="60BFD03B" w:rsidR="00602D06" w:rsidRPr="003D3BB0" w:rsidRDefault="008B3410" w:rsidP="008B3410">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color w:val="000000"/>
          <w:sz w:val="24"/>
          <w:szCs w:val="24"/>
          <w:lang w:val="en-US" w:eastAsia="en-US"/>
        </w:rPr>
        <w:t>D1_</w:t>
      </w:r>
      <w:r w:rsidR="003F3649" w:rsidRPr="003D3BB0">
        <w:rPr>
          <w:rFonts w:ascii="Bookman Old Style" w:hAnsi="Bookman Old Style"/>
          <w:b/>
          <w:bCs/>
          <w:i/>
          <w:iCs/>
          <w:color w:val="000000"/>
          <w:sz w:val="24"/>
          <w:szCs w:val="24"/>
          <w:lang w:val="en-US" w:eastAsia="en-US"/>
        </w:rPr>
        <w:t>1</w:t>
      </w:r>
      <w:r w:rsidR="0017428D" w:rsidRPr="003D3BB0">
        <w:rPr>
          <w:rFonts w:ascii="Bookman Old Style" w:hAnsi="Bookman Old Style"/>
          <w:b/>
          <w:bCs/>
          <w:i/>
          <w:iCs/>
          <w:color w:val="000000"/>
          <w:sz w:val="24"/>
          <w:szCs w:val="24"/>
          <w:lang w:val="en-US" w:eastAsia="en-US"/>
        </w:rPr>
        <w:t>3</w:t>
      </w:r>
      <w:r w:rsidRPr="003D3BB0">
        <w:rPr>
          <w:rFonts w:ascii="Bookman Old Style" w:hAnsi="Bookman Old Style"/>
          <w:b/>
          <w:bCs/>
          <w:i/>
          <w:iCs/>
          <w:color w:val="000000"/>
          <w:sz w:val="24"/>
          <w:szCs w:val="24"/>
          <w:lang w:val="en-US" w:eastAsia="en-US"/>
        </w:rPr>
        <w:t xml:space="preserve">.  </w:t>
      </w:r>
      <w:del w:id="1876" w:author="USER" w:date="2023-08-08T16:10:00Z">
        <w:r w:rsidRPr="003D3BB0" w:rsidDel="00077974">
          <w:rPr>
            <w:rFonts w:ascii="Bookman Old Style" w:hAnsi="Bookman Old Style"/>
            <w:b/>
            <w:bCs/>
            <w:i/>
            <w:iCs/>
            <w:color w:val="000000"/>
            <w:sz w:val="24"/>
            <w:szCs w:val="24"/>
            <w:lang w:val="en-US" w:eastAsia="en-US"/>
          </w:rPr>
          <w:delText xml:space="preserve"> </w:delText>
        </w:r>
      </w:del>
      <w:r w:rsidR="00602D06" w:rsidRPr="003D3BB0">
        <w:rPr>
          <w:rFonts w:ascii="Bookman Old Style" w:hAnsi="Bookman Old Style"/>
          <w:i/>
          <w:iCs/>
          <w:sz w:val="24"/>
          <w:szCs w:val="24"/>
          <w:lang w:val="en-US"/>
        </w:rPr>
        <w:t xml:space="preserve">Working with or around agricultural chemicals? Or helping someone else to do this. </w:t>
      </w:r>
      <w:proofErr w:type="gramStart"/>
      <w:r w:rsidR="00602D06" w:rsidRPr="003D3BB0">
        <w:rPr>
          <w:rFonts w:ascii="Bookman Old Style" w:hAnsi="Bookman Old Style"/>
          <w:i/>
          <w:iCs/>
          <w:sz w:val="24"/>
          <w:szCs w:val="24"/>
          <w:lang w:val="en-US"/>
        </w:rPr>
        <w:t>e.g.</w:t>
      </w:r>
      <w:proofErr w:type="gramEnd"/>
      <w:r w:rsidR="00602D06" w:rsidRPr="003D3BB0">
        <w:rPr>
          <w:rFonts w:ascii="Bookman Old Style" w:hAnsi="Bookman Old Style"/>
          <w:i/>
          <w:iCs/>
          <w:sz w:val="24"/>
          <w:szCs w:val="24"/>
          <w:lang w:val="en-US"/>
        </w:rPr>
        <w:t xml:space="preserve"> spraying or spreading fertilizers to help crops/plants grow, spraying or spreading pesticides/herbicides to kill bugs or weeds, cleaning pesticide containers e.g., cleaning products, oil or gas, paints, glues, bleach, disinfectants, dyes, solvents, batteries, mercury or other chemicals</w:t>
      </w:r>
    </w:p>
    <w:p w14:paraId="458C4F2D" w14:textId="6D324E8E" w:rsidR="00602D06" w:rsidRPr="003D3BB0" w:rsidRDefault="008B3410" w:rsidP="008B3410">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color w:val="000000"/>
          <w:sz w:val="24"/>
          <w:szCs w:val="24"/>
          <w:lang w:val="en-US" w:eastAsia="en-US"/>
        </w:rPr>
        <w:lastRenderedPageBreak/>
        <w:t>D1_</w:t>
      </w:r>
      <w:r w:rsidR="003F3649" w:rsidRPr="003D3BB0">
        <w:rPr>
          <w:rFonts w:ascii="Bookman Old Style" w:hAnsi="Bookman Old Style"/>
          <w:b/>
          <w:bCs/>
          <w:i/>
          <w:iCs/>
          <w:color w:val="000000"/>
          <w:sz w:val="24"/>
          <w:szCs w:val="24"/>
          <w:lang w:val="en-US" w:eastAsia="en-US"/>
        </w:rPr>
        <w:t>1</w:t>
      </w:r>
      <w:r w:rsidR="0017428D" w:rsidRPr="003D3BB0">
        <w:rPr>
          <w:rFonts w:ascii="Bookman Old Style" w:hAnsi="Bookman Old Style"/>
          <w:b/>
          <w:bCs/>
          <w:i/>
          <w:iCs/>
          <w:color w:val="000000"/>
          <w:sz w:val="24"/>
          <w:szCs w:val="24"/>
          <w:lang w:val="en-US" w:eastAsia="en-US"/>
        </w:rPr>
        <w:t>4</w:t>
      </w:r>
      <w:r w:rsidRPr="003D3BB0">
        <w:rPr>
          <w:rFonts w:ascii="Bookman Old Style" w:hAnsi="Bookman Old Style"/>
          <w:b/>
          <w:bCs/>
          <w:i/>
          <w:iCs/>
          <w:color w:val="000000"/>
          <w:sz w:val="24"/>
          <w:szCs w:val="24"/>
          <w:lang w:val="en-US" w:eastAsia="en-US"/>
        </w:rPr>
        <w:t xml:space="preserve">. </w:t>
      </w:r>
      <w:del w:id="1877" w:author="USER" w:date="2023-08-08T16:11:00Z">
        <w:r w:rsidRPr="003D3BB0" w:rsidDel="00077974">
          <w:rPr>
            <w:rFonts w:ascii="Bookman Old Style" w:hAnsi="Bookman Old Style"/>
            <w:b/>
            <w:bCs/>
            <w:i/>
            <w:iCs/>
            <w:color w:val="000000"/>
            <w:sz w:val="24"/>
            <w:szCs w:val="24"/>
            <w:lang w:val="en-US" w:eastAsia="en-US"/>
          </w:rPr>
          <w:delText xml:space="preserve"> </w:delText>
        </w:r>
      </w:del>
      <w:r w:rsidR="00602D06" w:rsidRPr="003D3BB0">
        <w:rPr>
          <w:rFonts w:ascii="Bookman Old Style" w:hAnsi="Bookman Old Style"/>
          <w:i/>
          <w:iCs/>
          <w:sz w:val="24"/>
          <w:szCs w:val="24"/>
          <w:lang w:val="en-US"/>
        </w:rPr>
        <w:t xml:space="preserve">Working with liquids or powders that irritate your skin, burn easily, give off </w:t>
      </w:r>
      <w:proofErr w:type="spellStart"/>
      <w:r w:rsidR="00602D06" w:rsidRPr="003D3BB0">
        <w:rPr>
          <w:rFonts w:ascii="Bookman Old Style" w:hAnsi="Bookman Old Style"/>
          <w:i/>
          <w:iCs/>
          <w:sz w:val="24"/>
          <w:szCs w:val="24"/>
          <w:lang w:val="en-US"/>
        </w:rPr>
        <w:t>vapours</w:t>
      </w:r>
      <w:proofErr w:type="spellEnd"/>
      <w:r w:rsidR="00602D06" w:rsidRPr="003D3BB0">
        <w:rPr>
          <w:rFonts w:ascii="Bookman Old Style" w:hAnsi="Bookman Old Style"/>
          <w:i/>
          <w:iCs/>
          <w:sz w:val="24"/>
          <w:szCs w:val="24"/>
          <w:lang w:val="en-US"/>
        </w:rPr>
        <w:t xml:space="preserve"> that smell bad or can explode?</w:t>
      </w:r>
    </w:p>
    <w:p w14:paraId="32C64365" w14:textId="1F693E44" w:rsidR="003D519A" w:rsidRPr="003D3BB0" w:rsidRDefault="008B3410" w:rsidP="008B3410">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color w:val="000000"/>
          <w:sz w:val="24"/>
          <w:szCs w:val="24"/>
          <w:lang w:val="en-US" w:eastAsia="en-US"/>
        </w:rPr>
        <w:t>D1_</w:t>
      </w:r>
      <w:r w:rsidR="003F3649" w:rsidRPr="003D3BB0">
        <w:rPr>
          <w:rFonts w:ascii="Bookman Old Style" w:hAnsi="Bookman Old Style"/>
          <w:b/>
          <w:bCs/>
          <w:i/>
          <w:iCs/>
          <w:color w:val="000000"/>
          <w:sz w:val="24"/>
          <w:szCs w:val="24"/>
          <w:lang w:val="en-US" w:eastAsia="en-US"/>
        </w:rPr>
        <w:t>1</w:t>
      </w:r>
      <w:r w:rsidR="0017428D" w:rsidRPr="003D3BB0">
        <w:rPr>
          <w:rFonts w:ascii="Bookman Old Style" w:hAnsi="Bookman Old Style"/>
          <w:b/>
          <w:bCs/>
          <w:i/>
          <w:iCs/>
          <w:color w:val="000000"/>
          <w:sz w:val="24"/>
          <w:szCs w:val="24"/>
          <w:lang w:val="en-US" w:eastAsia="en-US"/>
        </w:rPr>
        <w:t>5</w:t>
      </w:r>
      <w:r w:rsidRPr="003D3BB0">
        <w:rPr>
          <w:rFonts w:ascii="Bookman Old Style" w:hAnsi="Bookman Old Style"/>
          <w:b/>
          <w:bCs/>
          <w:i/>
          <w:iCs/>
          <w:color w:val="000000"/>
          <w:sz w:val="24"/>
          <w:szCs w:val="24"/>
          <w:lang w:val="en-US" w:eastAsia="en-US"/>
        </w:rPr>
        <w:t xml:space="preserve">. </w:t>
      </w:r>
      <w:del w:id="1878" w:author="USER" w:date="2023-08-08T16:11:00Z">
        <w:r w:rsidRPr="003D3BB0" w:rsidDel="00077974">
          <w:rPr>
            <w:rFonts w:ascii="Bookman Old Style" w:hAnsi="Bookman Old Style"/>
            <w:b/>
            <w:bCs/>
            <w:i/>
            <w:iCs/>
            <w:color w:val="000000"/>
            <w:sz w:val="24"/>
            <w:szCs w:val="24"/>
            <w:lang w:val="en-US" w:eastAsia="en-US"/>
          </w:rPr>
          <w:delText xml:space="preserve">  </w:delText>
        </w:r>
      </w:del>
      <w:r w:rsidR="003D519A" w:rsidRPr="003D3BB0">
        <w:rPr>
          <w:rFonts w:ascii="Bookman Old Style" w:hAnsi="Bookman Old Style"/>
          <w:i/>
          <w:iCs/>
          <w:sz w:val="24"/>
          <w:szCs w:val="24"/>
          <w:lang w:val="en-US"/>
        </w:rPr>
        <w:t>Working during the night-time or very early in the morning, when it is dark? including going to or from work when it is dark</w:t>
      </w:r>
    </w:p>
    <w:p w14:paraId="7B144F8E" w14:textId="1ADC2B93" w:rsidR="003D519A" w:rsidRPr="003D3BB0" w:rsidRDefault="008B3410" w:rsidP="008B3410">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color w:val="000000"/>
          <w:sz w:val="24"/>
          <w:szCs w:val="24"/>
          <w:lang w:val="en-US" w:eastAsia="en-US"/>
        </w:rPr>
        <w:t>D1_</w:t>
      </w:r>
      <w:r w:rsidR="003F3649" w:rsidRPr="003D3BB0">
        <w:rPr>
          <w:rFonts w:ascii="Bookman Old Style" w:hAnsi="Bookman Old Style"/>
          <w:b/>
          <w:bCs/>
          <w:i/>
          <w:iCs/>
          <w:color w:val="000000"/>
          <w:sz w:val="24"/>
          <w:szCs w:val="24"/>
          <w:lang w:val="en-US" w:eastAsia="en-US"/>
        </w:rPr>
        <w:t>1</w:t>
      </w:r>
      <w:r w:rsidR="0017428D" w:rsidRPr="003D3BB0">
        <w:rPr>
          <w:rFonts w:ascii="Bookman Old Style" w:hAnsi="Bookman Old Style"/>
          <w:b/>
          <w:bCs/>
          <w:i/>
          <w:iCs/>
          <w:color w:val="000000"/>
          <w:sz w:val="24"/>
          <w:szCs w:val="24"/>
          <w:lang w:val="en-US" w:eastAsia="en-US"/>
        </w:rPr>
        <w:t>6</w:t>
      </w:r>
      <w:r w:rsidRPr="003D3BB0">
        <w:rPr>
          <w:rFonts w:ascii="Bookman Old Style" w:hAnsi="Bookman Old Style"/>
          <w:b/>
          <w:bCs/>
          <w:i/>
          <w:iCs/>
          <w:color w:val="000000"/>
          <w:sz w:val="24"/>
          <w:szCs w:val="24"/>
          <w:lang w:val="en-US" w:eastAsia="en-US"/>
        </w:rPr>
        <w:t>.</w:t>
      </w:r>
      <w:del w:id="1879" w:author="USER" w:date="2023-08-08T16:11:00Z">
        <w:r w:rsidRPr="003D3BB0" w:rsidDel="00077974">
          <w:rPr>
            <w:rFonts w:ascii="Bookman Old Style" w:hAnsi="Bookman Old Style"/>
            <w:b/>
            <w:bCs/>
            <w:i/>
            <w:iCs/>
            <w:color w:val="000000"/>
            <w:sz w:val="24"/>
            <w:szCs w:val="24"/>
            <w:lang w:val="en-US" w:eastAsia="en-US"/>
          </w:rPr>
          <w:delText xml:space="preserve"> </w:delText>
        </w:r>
      </w:del>
      <w:ins w:id="1880" w:author="USER" w:date="2023-08-08T16:11:00Z">
        <w:r w:rsidR="00077974" w:rsidRPr="003D3BB0">
          <w:rPr>
            <w:rFonts w:ascii="Bookman Old Style" w:hAnsi="Bookman Old Style"/>
            <w:b/>
            <w:bCs/>
            <w:i/>
            <w:iCs/>
            <w:color w:val="000000"/>
            <w:sz w:val="24"/>
            <w:szCs w:val="24"/>
            <w:lang w:val="en-US" w:eastAsia="en-US"/>
          </w:rPr>
          <w:t xml:space="preserve"> </w:t>
        </w:r>
      </w:ins>
      <w:del w:id="1881" w:author="USER" w:date="2023-08-08T16:11:00Z">
        <w:r w:rsidRPr="003D3BB0" w:rsidDel="00077974">
          <w:rPr>
            <w:rFonts w:ascii="Bookman Old Style" w:hAnsi="Bookman Old Style"/>
            <w:b/>
            <w:bCs/>
            <w:i/>
            <w:iCs/>
            <w:color w:val="000000"/>
            <w:sz w:val="24"/>
            <w:szCs w:val="24"/>
            <w:lang w:val="en-US" w:eastAsia="en-US"/>
          </w:rPr>
          <w:delText xml:space="preserve"> </w:delText>
        </w:r>
      </w:del>
      <w:r w:rsidR="003D519A" w:rsidRPr="003D3BB0">
        <w:rPr>
          <w:rFonts w:ascii="Bookman Old Style" w:hAnsi="Bookman Old Style"/>
          <w:i/>
          <w:iCs/>
          <w:sz w:val="24"/>
          <w:szCs w:val="24"/>
          <w:lang w:val="en-US"/>
        </w:rPr>
        <w:t>Working in contact with large domestic animals (e.g., camels, cattle), wild animals (e.g., snakes, insects) or around animal manure (e.g., manure pits, cleaning stalls)?</w:t>
      </w:r>
    </w:p>
    <w:p w14:paraId="553D00EE" w14:textId="18A5FB5A" w:rsidR="006711E6" w:rsidRPr="003D3BB0" w:rsidRDefault="008B3410" w:rsidP="008B3410">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color w:val="000000"/>
          <w:sz w:val="24"/>
          <w:szCs w:val="24"/>
          <w:lang w:val="en-US" w:eastAsia="en-US"/>
        </w:rPr>
        <w:t>D1_</w:t>
      </w:r>
      <w:r w:rsidR="008E321B" w:rsidRPr="003D3BB0">
        <w:rPr>
          <w:rFonts w:ascii="Bookman Old Style" w:hAnsi="Bookman Old Style"/>
          <w:b/>
          <w:bCs/>
          <w:i/>
          <w:iCs/>
          <w:color w:val="000000"/>
          <w:sz w:val="24"/>
          <w:szCs w:val="24"/>
          <w:lang w:val="en-US" w:eastAsia="en-US"/>
        </w:rPr>
        <w:t>1</w:t>
      </w:r>
      <w:r w:rsidR="0017428D" w:rsidRPr="003D3BB0">
        <w:rPr>
          <w:rFonts w:ascii="Bookman Old Style" w:hAnsi="Bookman Old Style"/>
          <w:b/>
          <w:bCs/>
          <w:i/>
          <w:iCs/>
          <w:color w:val="000000"/>
          <w:sz w:val="24"/>
          <w:szCs w:val="24"/>
          <w:lang w:val="en-US" w:eastAsia="en-US"/>
        </w:rPr>
        <w:t>7</w:t>
      </w:r>
      <w:r w:rsidRPr="003D3BB0">
        <w:rPr>
          <w:rFonts w:ascii="Bookman Old Style" w:hAnsi="Bookman Old Style"/>
          <w:b/>
          <w:bCs/>
          <w:i/>
          <w:iCs/>
          <w:color w:val="000000"/>
          <w:sz w:val="24"/>
          <w:szCs w:val="24"/>
          <w:lang w:val="en-US" w:eastAsia="en-US"/>
        </w:rPr>
        <w:t xml:space="preserve">.  </w:t>
      </w:r>
      <w:del w:id="1882" w:author="USER" w:date="2023-08-08T16:11:00Z">
        <w:r w:rsidRPr="003D3BB0" w:rsidDel="00077974">
          <w:rPr>
            <w:rFonts w:ascii="Bookman Old Style" w:hAnsi="Bookman Old Style"/>
            <w:b/>
            <w:bCs/>
            <w:i/>
            <w:iCs/>
            <w:color w:val="000000"/>
            <w:sz w:val="24"/>
            <w:szCs w:val="24"/>
            <w:lang w:val="en-US" w:eastAsia="en-US"/>
          </w:rPr>
          <w:delText xml:space="preserve"> </w:delText>
        </w:r>
      </w:del>
      <w:r w:rsidR="003D519A" w:rsidRPr="003D3BB0">
        <w:rPr>
          <w:rFonts w:ascii="Bookman Old Style" w:hAnsi="Bookman Old Style"/>
          <w:i/>
          <w:iCs/>
          <w:sz w:val="24"/>
          <w:szCs w:val="24"/>
          <w:lang w:val="en-US"/>
        </w:rPr>
        <w:t>Doing the same task over and over again at a fast pace for long hours?</w:t>
      </w:r>
    </w:p>
    <w:p w14:paraId="20599E87" w14:textId="7F6F1721" w:rsidR="003D519A" w:rsidRPr="003D3BB0" w:rsidRDefault="003F3649"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color w:val="000000"/>
          <w:sz w:val="24"/>
          <w:szCs w:val="24"/>
          <w:lang w:val="en-US" w:eastAsia="en-US"/>
        </w:rPr>
        <w:t>D1_</w:t>
      </w:r>
      <w:r w:rsidR="008E321B" w:rsidRPr="003D3BB0">
        <w:rPr>
          <w:rFonts w:ascii="Bookman Old Style" w:hAnsi="Bookman Old Style"/>
          <w:b/>
          <w:bCs/>
          <w:i/>
          <w:iCs/>
          <w:color w:val="000000"/>
          <w:sz w:val="24"/>
          <w:szCs w:val="24"/>
          <w:lang w:val="en-US" w:eastAsia="en-US"/>
        </w:rPr>
        <w:t>1</w:t>
      </w:r>
      <w:r w:rsidR="0017428D" w:rsidRPr="003D3BB0">
        <w:rPr>
          <w:rFonts w:ascii="Bookman Old Style" w:hAnsi="Bookman Old Style"/>
          <w:b/>
          <w:bCs/>
          <w:i/>
          <w:iCs/>
          <w:color w:val="000000"/>
          <w:sz w:val="24"/>
          <w:szCs w:val="24"/>
          <w:lang w:val="en-US" w:eastAsia="en-US"/>
        </w:rPr>
        <w:t>8</w:t>
      </w:r>
      <w:r w:rsidRPr="003D3BB0">
        <w:rPr>
          <w:rFonts w:ascii="Bookman Old Style" w:hAnsi="Bookman Old Style"/>
          <w:b/>
          <w:bCs/>
          <w:i/>
          <w:iCs/>
          <w:color w:val="000000"/>
          <w:sz w:val="24"/>
          <w:szCs w:val="24"/>
          <w:lang w:val="en-US" w:eastAsia="en-US"/>
        </w:rPr>
        <w:t xml:space="preserve">.  </w:t>
      </w:r>
      <w:del w:id="1883" w:author="USER" w:date="2023-08-08T16:11:00Z">
        <w:r w:rsidRPr="003D3BB0" w:rsidDel="00077974">
          <w:rPr>
            <w:rFonts w:ascii="Bookman Old Style" w:hAnsi="Bookman Old Style"/>
            <w:b/>
            <w:bCs/>
            <w:i/>
            <w:iCs/>
            <w:color w:val="000000"/>
            <w:sz w:val="24"/>
            <w:szCs w:val="24"/>
            <w:lang w:val="en-US" w:eastAsia="en-US"/>
          </w:rPr>
          <w:delText xml:space="preserve"> </w:delText>
        </w:r>
      </w:del>
      <w:r w:rsidR="003D519A" w:rsidRPr="003D3BB0">
        <w:rPr>
          <w:rFonts w:ascii="Bookman Old Style" w:hAnsi="Bookman Old Style"/>
          <w:i/>
          <w:iCs/>
          <w:sz w:val="24"/>
          <w:szCs w:val="24"/>
          <w:lang w:val="en-US"/>
        </w:rPr>
        <w:t>Do (you/NAME) generally feel safe at work?</w:t>
      </w:r>
    </w:p>
    <w:p w14:paraId="29236262" w14:textId="53F01709" w:rsidR="003D519A" w:rsidRPr="003D3BB0" w:rsidRDefault="003F3649"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color w:val="000000"/>
          <w:sz w:val="24"/>
          <w:szCs w:val="24"/>
          <w:lang w:val="en-US" w:eastAsia="en-US"/>
        </w:rPr>
        <w:t>D1_</w:t>
      </w:r>
      <w:r w:rsidR="008E321B" w:rsidRPr="003D3BB0">
        <w:rPr>
          <w:rFonts w:ascii="Bookman Old Style" w:hAnsi="Bookman Old Style"/>
          <w:b/>
          <w:bCs/>
          <w:i/>
          <w:iCs/>
          <w:color w:val="000000"/>
          <w:sz w:val="24"/>
          <w:szCs w:val="24"/>
          <w:lang w:val="en-US" w:eastAsia="en-US"/>
        </w:rPr>
        <w:t>1</w:t>
      </w:r>
      <w:r w:rsidR="0017428D" w:rsidRPr="003D3BB0">
        <w:rPr>
          <w:rFonts w:ascii="Bookman Old Style" w:hAnsi="Bookman Old Style"/>
          <w:b/>
          <w:bCs/>
          <w:i/>
          <w:iCs/>
          <w:color w:val="000000"/>
          <w:sz w:val="24"/>
          <w:szCs w:val="24"/>
          <w:lang w:val="en-US" w:eastAsia="en-US"/>
        </w:rPr>
        <w:t>9</w:t>
      </w:r>
      <w:r w:rsidRPr="003D3BB0">
        <w:rPr>
          <w:rFonts w:ascii="Bookman Old Style" w:hAnsi="Bookman Old Style"/>
          <w:b/>
          <w:bCs/>
          <w:i/>
          <w:iCs/>
          <w:color w:val="000000"/>
          <w:sz w:val="24"/>
          <w:szCs w:val="24"/>
          <w:lang w:val="en-US" w:eastAsia="en-US"/>
        </w:rPr>
        <w:t xml:space="preserve">.  </w:t>
      </w:r>
      <w:del w:id="1884" w:author="USER" w:date="2023-08-08T16:11:00Z">
        <w:r w:rsidRPr="003D3BB0" w:rsidDel="00077974">
          <w:rPr>
            <w:rFonts w:ascii="Bookman Old Style" w:hAnsi="Bookman Old Style"/>
            <w:b/>
            <w:bCs/>
            <w:i/>
            <w:iCs/>
            <w:color w:val="000000"/>
            <w:sz w:val="24"/>
            <w:szCs w:val="24"/>
            <w:lang w:val="en-US" w:eastAsia="en-US"/>
          </w:rPr>
          <w:delText xml:space="preserve"> </w:delText>
        </w:r>
      </w:del>
      <w:r w:rsidR="003D519A" w:rsidRPr="003D3BB0">
        <w:rPr>
          <w:rFonts w:ascii="Bookman Old Style" w:hAnsi="Bookman Old Style"/>
          <w:i/>
          <w:iCs/>
          <w:sz w:val="24"/>
          <w:szCs w:val="24"/>
          <w:lang w:val="en-US"/>
        </w:rPr>
        <w:t>Have (you/NAME) ever been punished for mistakes made at work?</w:t>
      </w:r>
    </w:p>
    <w:p w14:paraId="4D820C10" w14:textId="7BE34707" w:rsidR="003D519A" w:rsidRPr="003D3BB0" w:rsidRDefault="003F3649"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color w:val="000000"/>
          <w:sz w:val="24"/>
          <w:szCs w:val="24"/>
          <w:lang w:val="en-US" w:eastAsia="en-US"/>
        </w:rPr>
        <w:t>D1_</w:t>
      </w:r>
      <w:r w:rsidR="0017428D" w:rsidRPr="003D3BB0">
        <w:rPr>
          <w:rFonts w:ascii="Bookman Old Style" w:hAnsi="Bookman Old Style"/>
          <w:b/>
          <w:bCs/>
          <w:i/>
          <w:iCs/>
          <w:color w:val="000000"/>
          <w:sz w:val="24"/>
          <w:szCs w:val="24"/>
          <w:lang w:val="en-US" w:eastAsia="en-US"/>
        </w:rPr>
        <w:t>20</w:t>
      </w:r>
      <w:r w:rsidRPr="003D3BB0">
        <w:rPr>
          <w:rFonts w:ascii="Bookman Old Style" w:hAnsi="Bookman Old Style"/>
          <w:b/>
          <w:bCs/>
          <w:i/>
          <w:iCs/>
          <w:color w:val="000000"/>
          <w:sz w:val="24"/>
          <w:szCs w:val="24"/>
          <w:lang w:val="en-US" w:eastAsia="en-US"/>
        </w:rPr>
        <w:t xml:space="preserve">.  </w:t>
      </w:r>
      <w:del w:id="1885" w:author="USER" w:date="2023-08-08T16:11:00Z">
        <w:r w:rsidRPr="003D3BB0" w:rsidDel="00077974">
          <w:rPr>
            <w:rFonts w:ascii="Bookman Old Style" w:hAnsi="Bookman Old Style"/>
            <w:b/>
            <w:bCs/>
            <w:i/>
            <w:iCs/>
            <w:color w:val="000000"/>
            <w:sz w:val="24"/>
            <w:szCs w:val="24"/>
            <w:lang w:val="en-US" w:eastAsia="en-US"/>
          </w:rPr>
          <w:delText xml:space="preserve"> </w:delText>
        </w:r>
      </w:del>
      <w:r w:rsidR="003D519A" w:rsidRPr="003D3BB0">
        <w:rPr>
          <w:rFonts w:ascii="Bookman Old Style" w:hAnsi="Bookman Old Style"/>
          <w:i/>
          <w:iCs/>
          <w:sz w:val="24"/>
          <w:szCs w:val="24"/>
          <w:lang w:val="en-US"/>
        </w:rPr>
        <w:t>Would (you/NAME) be allowed to leave your workplace if (you/NAME) were very ill, injured, had a serious family problem or wanted to quit?</w:t>
      </w:r>
    </w:p>
    <w:p w14:paraId="6EBF352A" w14:textId="77777777" w:rsidR="003D519A" w:rsidRPr="003D3BB0" w:rsidRDefault="003D519A" w:rsidP="00D20CCC">
      <w:pPr>
        <w:tabs>
          <w:tab w:val="left" w:pos="1418"/>
        </w:tabs>
        <w:spacing w:before="240"/>
        <w:jc w:val="both"/>
        <w:rPr>
          <w:rFonts w:ascii="Bookman Old Style" w:hAnsi="Bookman Old Style"/>
          <w:b/>
          <w:bCs/>
          <w:sz w:val="24"/>
          <w:szCs w:val="24"/>
          <w:lang w:val="en-US"/>
        </w:rPr>
      </w:pPr>
      <w:r w:rsidRPr="003D3BB0">
        <w:rPr>
          <w:rFonts w:ascii="Bookman Old Style" w:hAnsi="Bookman Old Style"/>
          <w:b/>
          <w:bCs/>
          <w:sz w:val="24"/>
          <w:szCs w:val="24"/>
          <w:lang w:val="en-US"/>
        </w:rPr>
        <w:t>Part E. Unpaid household services in the own household (household chores)</w:t>
      </w:r>
    </w:p>
    <w:p w14:paraId="38678CD6" w14:textId="4A002282" w:rsidR="003D519A" w:rsidRPr="003D3BB0" w:rsidRDefault="003D519A"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E1</w:t>
      </w:r>
      <w:r w:rsidR="003F1077" w:rsidRPr="003D3BB0">
        <w:rPr>
          <w:rFonts w:ascii="Bookman Old Style" w:hAnsi="Bookman Old Style"/>
          <w:b/>
          <w:bCs/>
          <w:i/>
          <w:iCs/>
          <w:sz w:val="24"/>
          <w:szCs w:val="24"/>
          <w:lang w:val="en-US"/>
        </w:rPr>
        <w:t>.</w:t>
      </w:r>
      <w:r w:rsidRPr="003D3BB0">
        <w:rPr>
          <w:rFonts w:ascii="Bookman Old Style" w:hAnsi="Bookman Old Style"/>
          <w:i/>
          <w:iCs/>
          <w:sz w:val="24"/>
          <w:szCs w:val="24"/>
          <w:lang w:val="en-US"/>
        </w:rPr>
        <w:t xml:space="preserve"> Last week, from [DAY] to [last DAY], did (you/NAME) help with or do any shopping for this household?</w:t>
      </w:r>
    </w:p>
    <w:p w14:paraId="7792BBE4" w14:textId="0238BF67" w:rsidR="003D519A" w:rsidRPr="003D3BB0" w:rsidRDefault="003D519A"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E2</w:t>
      </w:r>
      <w:r w:rsidR="003F1077" w:rsidRPr="003D3BB0">
        <w:rPr>
          <w:rFonts w:ascii="Bookman Old Style" w:hAnsi="Bookman Old Style"/>
          <w:b/>
          <w:bCs/>
          <w:i/>
          <w:iCs/>
          <w:sz w:val="24"/>
          <w:szCs w:val="24"/>
          <w:lang w:val="en-US"/>
        </w:rPr>
        <w:t>.</w:t>
      </w:r>
      <w:r w:rsidRPr="003D3BB0">
        <w:rPr>
          <w:rFonts w:ascii="Bookman Old Style" w:hAnsi="Bookman Old Style"/>
          <w:i/>
          <w:iCs/>
          <w:sz w:val="24"/>
          <w:szCs w:val="24"/>
          <w:lang w:val="en-US"/>
        </w:rPr>
        <w:t xml:space="preserve"> Last week, did (you/NAME) carry heavy loads while shopping?</w:t>
      </w:r>
    </w:p>
    <w:p w14:paraId="533F04FA" w14:textId="561394A7" w:rsidR="003D519A" w:rsidRPr="003D3BB0" w:rsidRDefault="003D519A"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E3</w:t>
      </w:r>
      <w:r w:rsidR="003F1077" w:rsidRPr="003D3BB0">
        <w:rPr>
          <w:rFonts w:ascii="Bookman Old Style" w:hAnsi="Bookman Old Style"/>
          <w:b/>
          <w:bCs/>
          <w:i/>
          <w:iCs/>
          <w:sz w:val="24"/>
          <w:szCs w:val="24"/>
          <w:lang w:val="en-US"/>
        </w:rPr>
        <w:t>.</w:t>
      </w:r>
      <w:r w:rsidRPr="003D3BB0">
        <w:rPr>
          <w:rFonts w:ascii="Bookman Old Style" w:hAnsi="Bookman Old Style"/>
          <w:i/>
          <w:iCs/>
          <w:sz w:val="24"/>
          <w:szCs w:val="24"/>
          <w:lang w:val="en-US"/>
        </w:rPr>
        <w:t xml:space="preserve"> Last week, did (you/NAME) help with or do any repair of household equipment for this household?</w:t>
      </w:r>
    </w:p>
    <w:p w14:paraId="33AEBB12" w14:textId="483ABA63" w:rsidR="003D519A" w:rsidRPr="003D3BB0" w:rsidRDefault="00D34387"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E4</w:t>
      </w:r>
      <w:r w:rsidR="003F1077" w:rsidRPr="003D3BB0">
        <w:rPr>
          <w:rFonts w:ascii="Bookman Old Style" w:hAnsi="Bookman Old Style"/>
          <w:b/>
          <w:bCs/>
          <w:i/>
          <w:iCs/>
          <w:sz w:val="24"/>
          <w:szCs w:val="24"/>
          <w:lang w:val="en-US"/>
        </w:rPr>
        <w:t>.</w:t>
      </w:r>
      <w:r w:rsidRPr="003D3BB0">
        <w:rPr>
          <w:rFonts w:ascii="Bookman Old Style" w:hAnsi="Bookman Old Style"/>
          <w:i/>
          <w:iCs/>
          <w:sz w:val="24"/>
          <w:szCs w:val="24"/>
          <w:lang w:val="en-US"/>
        </w:rPr>
        <w:t xml:space="preserve"> Last week, did (you/NAME) help with or do any cooking for this household?</w:t>
      </w:r>
    </w:p>
    <w:p w14:paraId="514B699F" w14:textId="100D5224" w:rsidR="00D34387" w:rsidRPr="003D3BB0" w:rsidRDefault="00D34387"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E5</w:t>
      </w:r>
      <w:r w:rsidR="003F1077" w:rsidRPr="003D3BB0">
        <w:rPr>
          <w:rFonts w:ascii="Bookman Old Style" w:hAnsi="Bookman Old Style"/>
          <w:b/>
          <w:bCs/>
          <w:i/>
          <w:iCs/>
          <w:sz w:val="24"/>
          <w:szCs w:val="24"/>
          <w:lang w:val="en-US"/>
        </w:rPr>
        <w:t>.</w:t>
      </w:r>
      <w:r w:rsidRPr="003D3BB0">
        <w:rPr>
          <w:rFonts w:ascii="Bookman Old Style" w:hAnsi="Bookman Old Style"/>
          <w:i/>
          <w:iCs/>
          <w:sz w:val="24"/>
          <w:szCs w:val="24"/>
          <w:lang w:val="en-US"/>
        </w:rPr>
        <w:t xml:space="preserve"> Last week (were/was) (you/NAME) cooking using a hot stove (with fire, gas or flames)?</w:t>
      </w:r>
    </w:p>
    <w:p w14:paraId="551FC88F" w14:textId="6A14F150" w:rsidR="00D34387" w:rsidRPr="003D3BB0" w:rsidRDefault="00D34387"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E6</w:t>
      </w:r>
      <w:r w:rsidR="003F1077" w:rsidRPr="003D3BB0">
        <w:rPr>
          <w:rFonts w:ascii="Bookman Old Style" w:hAnsi="Bookman Old Style"/>
          <w:b/>
          <w:bCs/>
          <w:i/>
          <w:iCs/>
          <w:sz w:val="24"/>
          <w:szCs w:val="24"/>
          <w:lang w:val="en-US"/>
        </w:rPr>
        <w:t>.</w:t>
      </w:r>
      <w:r w:rsidRPr="003D3BB0">
        <w:rPr>
          <w:rFonts w:ascii="Bookman Old Style" w:hAnsi="Bookman Old Style"/>
          <w:i/>
          <w:iCs/>
          <w:sz w:val="24"/>
          <w:szCs w:val="24"/>
          <w:lang w:val="en-US"/>
        </w:rPr>
        <w:t xml:space="preserve"> Last week (were/was) (you/NAME) cutting or preparing food with sharp knives?</w:t>
      </w:r>
    </w:p>
    <w:p w14:paraId="3F5E00F2" w14:textId="5C56E145" w:rsidR="00D34387" w:rsidRPr="003D3BB0" w:rsidRDefault="00D34387"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E7</w:t>
      </w:r>
      <w:ins w:id="1886" w:author="USER" w:date="2023-08-08T16:12:00Z">
        <w:r w:rsidR="00DD043E" w:rsidRPr="003D3BB0">
          <w:rPr>
            <w:rFonts w:ascii="Bookman Old Style" w:hAnsi="Bookman Old Style"/>
            <w:b/>
            <w:bCs/>
            <w:i/>
            <w:iCs/>
            <w:sz w:val="24"/>
            <w:szCs w:val="24"/>
            <w:lang w:val="en-US"/>
          </w:rPr>
          <w:t>.</w:t>
        </w:r>
      </w:ins>
      <w:r w:rsidRPr="003D3BB0">
        <w:rPr>
          <w:rFonts w:ascii="Bookman Old Style" w:hAnsi="Bookman Old Style"/>
          <w:i/>
          <w:iCs/>
          <w:sz w:val="24"/>
          <w:szCs w:val="24"/>
          <w:lang w:val="en-US"/>
        </w:rPr>
        <w:t xml:space="preserve"> Last week, did (you/NAME) help with or do any cleaning of the house/utensils for this household?</w:t>
      </w:r>
    </w:p>
    <w:p w14:paraId="14572C71" w14:textId="3A00386D" w:rsidR="00D34387" w:rsidRPr="003D3BB0" w:rsidRDefault="00D34387"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E8</w:t>
      </w:r>
      <w:r w:rsidR="003F1077" w:rsidRPr="003D3BB0">
        <w:rPr>
          <w:rFonts w:ascii="Bookman Old Style" w:hAnsi="Bookman Old Style"/>
          <w:b/>
          <w:bCs/>
          <w:i/>
          <w:iCs/>
          <w:sz w:val="24"/>
          <w:szCs w:val="24"/>
          <w:lang w:val="en-US"/>
        </w:rPr>
        <w:t>.</w:t>
      </w:r>
      <w:ins w:id="1887" w:author="USER" w:date="2023-08-08T16:12:00Z">
        <w:r w:rsidR="00DD043E" w:rsidRPr="003D3BB0">
          <w:rPr>
            <w:rFonts w:ascii="Bookman Old Style" w:hAnsi="Bookman Old Style"/>
            <w:i/>
            <w:iCs/>
            <w:sz w:val="24"/>
            <w:szCs w:val="24"/>
            <w:lang w:val="en-US"/>
          </w:rPr>
          <w:t xml:space="preserve"> </w:t>
        </w:r>
      </w:ins>
      <w:del w:id="1888" w:author="USER" w:date="2023-08-08T16:12:00Z">
        <w:r w:rsidR="003F1077" w:rsidRPr="003D3BB0" w:rsidDel="00DD043E">
          <w:rPr>
            <w:rFonts w:ascii="Bookman Old Style" w:hAnsi="Bookman Old Style"/>
            <w:i/>
            <w:iCs/>
            <w:sz w:val="24"/>
            <w:szCs w:val="24"/>
            <w:lang w:val="en-US"/>
          </w:rPr>
          <w:delText xml:space="preserve"> </w:delText>
        </w:r>
      </w:del>
      <w:r w:rsidRPr="003D3BB0">
        <w:rPr>
          <w:rFonts w:ascii="Bookman Old Style" w:hAnsi="Bookman Old Style"/>
          <w:i/>
          <w:iCs/>
          <w:sz w:val="24"/>
          <w:szCs w:val="24"/>
          <w:lang w:val="en-US"/>
        </w:rPr>
        <w:t>Last week (were/was) (you/NAME) cleaning with soaps or chemicals/bleaches/liquids that irritate or burn your skin, eyes or nose?</w:t>
      </w:r>
    </w:p>
    <w:p w14:paraId="6F50AD6F" w14:textId="250E2252" w:rsidR="00D34387" w:rsidRPr="003D3BB0" w:rsidRDefault="00D34387"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E9</w:t>
      </w:r>
      <w:r w:rsidR="003F1077" w:rsidRPr="003D3BB0">
        <w:rPr>
          <w:rFonts w:ascii="Bookman Old Style" w:hAnsi="Bookman Old Style"/>
          <w:b/>
          <w:bCs/>
          <w:i/>
          <w:iCs/>
          <w:sz w:val="24"/>
          <w:szCs w:val="24"/>
          <w:lang w:val="en-US"/>
        </w:rPr>
        <w:t>.</w:t>
      </w:r>
      <w:r w:rsidRPr="003D3BB0">
        <w:rPr>
          <w:rFonts w:ascii="Bookman Old Style" w:hAnsi="Bookman Old Style"/>
          <w:i/>
          <w:iCs/>
          <w:sz w:val="24"/>
          <w:szCs w:val="24"/>
          <w:lang w:val="en-US"/>
        </w:rPr>
        <w:t xml:space="preserve"> Last week (were/was) (you/NAME) climbing or cleaning hard to reach places from where if you fell, you might get injured?</w:t>
      </w:r>
    </w:p>
    <w:p w14:paraId="051A78FC" w14:textId="2A477709" w:rsidR="00D34387" w:rsidRPr="003D3BB0" w:rsidRDefault="00D34387" w:rsidP="00D20CCC">
      <w:pPr>
        <w:tabs>
          <w:tab w:val="left" w:pos="1418"/>
        </w:tabs>
        <w:spacing w:before="240"/>
        <w:jc w:val="both"/>
        <w:rPr>
          <w:rFonts w:ascii="Bookman Old Style" w:hAnsi="Bookman Old Style"/>
          <w:b/>
          <w:bCs/>
          <w:i/>
          <w:iCs/>
          <w:sz w:val="24"/>
          <w:szCs w:val="24"/>
          <w:lang w:val="en-US"/>
        </w:rPr>
      </w:pPr>
      <w:r w:rsidRPr="003D3BB0">
        <w:rPr>
          <w:rFonts w:ascii="Bookman Old Style" w:hAnsi="Bookman Old Style"/>
          <w:b/>
          <w:bCs/>
          <w:i/>
          <w:iCs/>
          <w:sz w:val="24"/>
          <w:szCs w:val="24"/>
          <w:lang w:val="en-US"/>
        </w:rPr>
        <w:t>E10</w:t>
      </w:r>
      <w:r w:rsidR="003F1077" w:rsidRPr="003D3BB0">
        <w:rPr>
          <w:rFonts w:ascii="Bookman Old Style" w:hAnsi="Bookman Old Style"/>
          <w:b/>
          <w:bCs/>
          <w:i/>
          <w:iCs/>
          <w:sz w:val="24"/>
          <w:szCs w:val="24"/>
          <w:lang w:val="en-US"/>
        </w:rPr>
        <w:t>.</w:t>
      </w:r>
      <w:r w:rsidRPr="003D3BB0">
        <w:rPr>
          <w:rFonts w:ascii="Bookman Old Style" w:hAnsi="Bookman Old Style"/>
          <w:i/>
          <w:iCs/>
          <w:sz w:val="24"/>
          <w:szCs w:val="24"/>
          <w:lang w:val="en-US"/>
        </w:rPr>
        <w:t xml:space="preserve"> (Were/was) (you/NAME) sweeping, vacuuming or mopping floors for long periods of time?</w:t>
      </w:r>
    </w:p>
    <w:p w14:paraId="63A0002F" w14:textId="12AE668B" w:rsidR="003D519A" w:rsidRPr="003D3BB0" w:rsidRDefault="00D34387"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lastRenderedPageBreak/>
        <w:t>E11</w:t>
      </w:r>
      <w:r w:rsidR="003F1077" w:rsidRPr="003D3BB0">
        <w:rPr>
          <w:rFonts w:ascii="Bookman Old Style" w:hAnsi="Bookman Old Style"/>
          <w:b/>
          <w:bCs/>
          <w:i/>
          <w:iCs/>
          <w:sz w:val="24"/>
          <w:szCs w:val="24"/>
          <w:lang w:val="en-US"/>
        </w:rPr>
        <w:t>.</w:t>
      </w:r>
      <w:r w:rsidRPr="003D3BB0">
        <w:rPr>
          <w:rFonts w:ascii="Bookman Old Style" w:hAnsi="Bookman Old Style"/>
          <w:i/>
          <w:iCs/>
          <w:sz w:val="24"/>
          <w:szCs w:val="24"/>
          <w:lang w:val="en-US"/>
        </w:rPr>
        <w:t xml:space="preserve"> Last week, did (you/NAME) help with or do any washing of the clothes for this household?</w:t>
      </w:r>
    </w:p>
    <w:p w14:paraId="0C340476" w14:textId="47A0A6E8" w:rsidR="00D34387" w:rsidRPr="003D3BB0" w:rsidRDefault="00D34387"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E12</w:t>
      </w:r>
      <w:r w:rsidR="003F1077" w:rsidRPr="003D3BB0">
        <w:rPr>
          <w:rFonts w:ascii="Bookman Old Style" w:hAnsi="Bookman Old Style"/>
          <w:b/>
          <w:bCs/>
          <w:i/>
          <w:iCs/>
          <w:sz w:val="24"/>
          <w:szCs w:val="24"/>
          <w:lang w:val="en-US"/>
        </w:rPr>
        <w:t>.</w:t>
      </w:r>
      <w:r w:rsidRPr="003D3BB0">
        <w:rPr>
          <w:rFonts w:ascii="Bookman Old Style" w:hAnsi="Bookman Old Style"/>
          <w:i/>
          <w:iCs/>
          <w:sz w:val="24"/>
          <w:szCs w:val="24"/>
          <w:lang w:val="en-US"/>
        </w:rPr>
        <w:t xml:space="preserve"> In the past week, (were/was) (you/NAME) washing clothes by hand?</w:t>
      </w:r>
    </w:p>
    <w:p w14:paraId="429BE03C" w14:textId="792FE5E6" w:rsidR="00D34387" w:rsidRPr="003D3BB0" w:rsidRDefault="00D34387"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E13</w:t>
      </w:r>
      <w:r w:rsidR="003F1077" w:rsidRPr="003D3BB0">
        <w:rPr>
          <w:rFonts w:ascii="Bookman Old Style" w:hAnsi="Bookman Old Style"/>
          <w:b/>
          <w:bCs/>
          <w:i/>
          <w:iCs/>
          <w:sz w:val="24"/>
          <w:szCs w:val="24"/>
          <w:lang w:val="en-US"/>
        </w:rPr>
        <w:t>.</w:t>
      </w:r>
      <w:r w:rsidRPr="003D3BB0">
        <w:rPr>
          <w:rFonts w:ascii="Bookman Old Style" w:hAnsi="Bookman Old Style"/>
          <w:i/>
          <w:iCs/>
          <w:sz w:val="24"/>
          <w:szCs w:val="24"/>
          <w:lang w:val="en-US"/>
        </w:rPr>
        <w:t xml:space="preserve"> Last week (were/was) (you/NAME) ironing clothes?</w:t>
      </w:r>
    </w:p>
    <w:p w14:paraId="70F62E91" w14:textId="3D939DAB" w:rsidR="00D34387" w:rsidRPr="003D3BB0" w:rsidRDefault="00D34387"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E14</w:t>
      </w:r>
      <w:r w:rsidR="003F1077" w:rsidRPr="003D3BB0">
        <w:rPr>
          <w:rFonts w:ascii="Bookman Old Style" w:hAnsi="Bookman Old Style"/>
          <w:b/>
          <w:bCs/>
          <w:i/>
          <w:iCs/>
          <w:sz w:val="24"/>
          <w:szCs w:val="24"/>
          <w:lang w:val="en-US"/>
        </w:rPr>
        <w:t>.</w:t>
      </w:r>
      <w:r w:rsidRPr="003D3BB0">
        <w:rPr>
          <w:rFonts w:ascii="Bookman Old Style" w:hAnsi="Bookman Old Style"/>
          <w:i/>
          <w:iCs/>
          <w:sz w:val="24"/>
          <w:szCs w:val="24"/>
          <w:lang w:val="en-US"/>
        </w:rPr>
        <w:t xml:space="preserve"> (Were/Was) (you/NAME) carrying heavy washing baskets?</w:t>
      </w:r>
    </w:p>
    <w:p w14:paraId="2F656989" w14:textId="63147F5D" w:rsidR="00D34387" w:rsidRPr="003D3BB0" w:rsidRDefault="00D34387"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E15</w:t>
      </w:r>
      <w:r w:rsidR="003F1077" w:rsidRPr="003D3BB0">
        <w:rPr>
          <w:rFonts w:ascii="Bookman Old Style" w:hAnsi="Bookman Old Style"/>
          <w:b/>
          <w:bCs/>
          <w:i/>
          <w:iCs/>
          <w:sz w:val="24"/>
          <w:szCs w:val="24"/>
          <w:lang w:val="en-US"/>
        </w:rPr>
        <w:t>.</w:t>
      </w:r>
      <w:r w:rsidRPr="003D3BB0">
        <w:rPr>
          <w:rFonts w:ascii="Bookman Old Style" w:hAnsi="Bookman Old Style"/>
          <w:i/>
          <w:iCs/>
          <w:sz w:val="24"/>
          <w:szCs w:val="24"/>
          <w:lang w:val="en-US"/>
        </w:rPr>
        <w:t xml:space="preserve"> Last week, did (you/NAME) help with or care for children/old/sick for this household?</w:t>
      </w:r>
    </w:p>
    <w:p w14:paraId="608E8628" w14:textId="2466EF40" w:rsidR="00D34387" w:rsidRPr="003D3BB0" w:rsidRDefault="00D34387"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E16</w:t>
      </w:r>
      <w:r w:rsidR="003F1077" w:rsidRPr="003D3BB0">
        <w:rPr>
          <w:rFonts w:ascii="Bookman Old Style" w:hAnsi="Bookman Old Style"/>
          <w:b/>
          <w:bCs/>
          <w:i/>
          <w:iCs/>
          <w:sz w:val="24"/>
          <w:szCs w:val="24"/>
          <w:lang w:val="en-US"/>
        </w:rPr>
        <w:t>.</w:t>
      </w:r>
      <w:r w:rsidRPr="003D3BB0">
        <w:rPr>
          <w:rFonts w:ascii="Bookman Old Style" w:hAnsi="Bookman Old Style"/>
          <w:i/>
          <w:iCs/>
          <w:sz w:val="24"/>
          <w:szCs w:val="24"/>
          <w:lang w:val="en-US"/>
        </w:rPr>
        <w:t xml:space="preserve"> Last week (were/was) (you/NAME) carrying or lifting an adult/older person or a heavy child?</w:t>
      </w:r>
    </w:p>
    <w:p w14:paraId="56BDA11E" w14:textId="1BF52346" w:rsidR="00D34387" w:rsidRPr="003D3BB0" w:rsidRDefault="00D34387"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E17</w:t>
      </w:r>
      <w:r w:rsidR="003F1077" w:rsidRPr="003D3BB0">
        <w:rPr>
          <w:rFonts w:ascii="Bookman Old Style" w:hAnsi="Bookman Old Style"/>
          <w:b/>
          <w:bCs/>
          <w:i/>
          <w:iCs/>
          <w:sz w:val="24"/>
          <w:szCs w:val="24"/>
          <w:lang w:val="en-US"/>
        </w:rPr>
        <w:t>.</w:t>
      </w:r>
      <w:r w:rsidRPr="003D3BB0">
        <w:rPr>
          <w:rFonts w:ascii="Bookman Old Style" w:hAnsi="Bookman Old Style"/>
          <w:i/>
          <w:iCs/>
          <w:sz w:val="24"/>
          <w:szCs w:val="24"/>
          <w:lang w:val="en-US"/>
        </w:rPr>
        <w:t xml:space="preserve"> Last week (were/was) (you/NAME) bathing, showering or dressing any adults?</w:t>
      </w:r>
    </w:p>
    <w:p w14:paraId="43DAEE04" w14:textId="2656F0AD" w:rsidR="00D34387" w:rsidRPr="003D3BB0" w:rsidRDefault="00D34387"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E18</w:t>
      </w:r>
      <w:r w:rsidR="003F1077" w:rsidRPr="003D3BB0">
        <w:rPr>
          <w:rFonts w:ascii="Bookman Old Style" w:hAnsi="Bookman Old Style"/>
          <w:b/>
          <w:bCs/>
          <w:i/>
          <w:iCs/>
          <w:sz w:val="24"/>
          <w:szCs w:val="24"/>
          <w:lang w:val="en-US"/>
        </w:rPr>
        <w:t>.</w:t>
      </w:r>
      <w:r w:rsidRPr="003D3BB0">
        <w:rPr>
          <w:rFonts w:ascii="Bookman Old Style" w:hAnsi="Bookman Old Style"/>
          <w:i/>
          <w:iCs/>
          <w:sz w:val="24"/>
          <w:szCs w:val="24"/>
          <w:lang w:val="en-US"/>
        </w:rPr>
        <w:t xml:space="preserve"> In the past week, (were/was) (you/NAME) caring for a sick person?</w:t>
      </w:r>
    </w:p>
    <w:p w14:paraId="40E9DB6E" w14:textId="705BD1D2" w:rsidR="00D34387" w:rsidRPr="003D3BB0" w:rsidRDefault="00D34387" w:rsidP="00D20CCC">
      <w:pPr>
        <w:tabs>
          <w:tab w:val="left" w:pos="1418"/>
        </w:tabs>
        <w:spacing w:before="240"/>
        <w:jc w:val="both"/>
        <w:rPr>
          <w:rFonts w:ascii="Bookman Old Style" w:hAnsi="Bookman Old Style"/>
          <w:i/>
          <w:iCs/>
          <w:sz w:val="24"/>
          <w:szCs w:val="24"/>
          <w:lang w:val="en-US"/>
        </w:rPr>
      </w:pPr>
      <w:r w:rsidRPr="003D3BB0">
        <w:rPr>
          <w:rFonts w:ascii="Bookman Old Style" w:hAnsi="Bookman Old Style"/>
          <w:b/>
          <w:bCs/>
          <w:i/>
          <w:iCs/>
          <w:sz w:val="24"/>
          <w:szCs w:val="24"/>
          <w:lang w:val="en-US"/>
        </w:rPr>
        <w:t>E19</w:t>
      </w:r>
      <w:r w:rsidR="003F1077" w:rsidRPr="003D3BB0">
        <w:rPr>
          <w:rFonts w:ascii="Bookman Old Style" w:hAnsi="Bookman Old Style"/>
          <w:b/>
          <w:bCs/>
          <w:i/>
          <w:iCs/>
          <w:sz w:val="24"/>
          <w:szCs w:val="24"/>
          <w:lang w:val="en-US"/>
        </w:rPr>
        <w:t>.</w:t>
      </w:r>
      <w:r w:rsidRPr="003D3BB0">
        <w:rPr>
          <w:rFonts w:ascii="Bookman Old Style" w:hAnsi="Bookman Old Style"/>
          <w:i/>
          <w:iCs/>
          <w:sz w:val="24"/>
          <w:szCs w:val="24"/>
          <w:lang w:val="en-US"/>
        </w:rPr>
        <w:t xml:space="preserve"> Last week, did (you/NAME) help with or do any other household tasks for this household? (</w:t>
      </w:r>
      <w:proofErr w:type="gramStart"/>
      <w:r w:rsidRPr="003D3BB0">
        <w:rPr>
          <w:rFonts w:ascii="Bookman Old Style" w:hAnsi="Bookman Old Style"/>
          <w:i/>
          <w:iCs/>
          <w:sz w:val="24"/>
          <w:szCs w:val="24"/>
          <w:lang w:val="en-US"/>
        </w:rPr>
        <w:t>e.g.</w:t>
      </w:r>
      <w:proofErr w:type="gramEnd"/>
      <w:r w:rsidRPr="003D3BB0">
        <w:rPr>
          <w:rFonts w:ascii="Bookman Old Style" w:hAnsi="Bookman Old Style"/>
          <w:i/>
          <w:iCs/>
          <w:sz w:val="24"/>
          <w:szCs w:val="24"/>
          <w:lang w:val="en-US"/>
        </w:rPr>
        <w:t xml:space="preserve"> washing dishes, throwing garbage in the trash bin, etc.)</w:t>
      </w:r>
    </w:p>
    <w:p w14:paraId="074FA9C0" w14:textId="625B83BC" w:rsidR="00602D06" w:rsidRDefault="00D34387" w:rsidP="00D20CCC">
      <w:pPr>
        <w:tabs>
          <w:tab w:val="left" w:pos="1418"/>
        </w:tabs>
        <w:spacing w:before="240"/>
        <w:jc w:val="both"/>
        <w:rPr>
          <w:rFonts w:ascii="Bookman Old Style" w:hAnsi="Bookman Old Style"/>
          <w:sz w:val="24"/>
          <w:szCs w:val="24"/>
          <w:lang w:val="en-US"/>
        </w:rPr>
      </w:pPr>
      <w:r w:rsidRPr="003D3BB0">
        <w:rPr>
          <w:rFonts w:ascii="Bookman Old Style" w:hAnsi="Bookman Old Style"/>
          <w:b/>
          <w:bCs/>
          <w:i/>
          <w:iCs/>
          <w:sz w:val="24"/>
          <w:szCs w:val="24"/>
          <w:lang w:val="en-US"/>
        </w:rPr>
        <w:t>E20.</w:t>
      </w:r>
      <w:r w:rsidRPr="003D3BB0">
        <w:rPr>
          <w:rFonts w:ascii="Bookman Old Style" w:hAnsi="Bookman Old Style"/>
          <w:sz w:val="24"/>
          <w:szCs w:val="24"/>
          <w:lang w:val="en-US"/>
        </w:rPr>
        <w:t xml:space="preserve"> How many hours did CHILD spend on such activities last week?</w:t>
      </w:r>
    </w:p>
    <w:p w14:paraId="6BD9AF0B" w14:textId="5474053B" w:rsidR="00A607A4" w:rsidRDefault="00A607A4" w:rsidP="00D20CCC">
      <w:pPr>
        <w:tabs>
          <w:tab w:val="left" w:pos="1418"/>
        </w:tabs>
        <w:spacing w:before="240"/>
        <w:jc w:val="both"/>
        <w:rPr>
          <w:rFonts w:ascii="Bookman Old Style" w:hAnsi="Bookman Old Style"/>
          <w:sz w:val="24"/>
          <w:szCs w:val="24"/>
          <w:lang w:val="en-US"/>
        </w:rPr>
      </w:pPr>
    </w:p>
    <w:p w14:paraId="01F98C64" w14:textId="03AE8AF7" w:rsidR="00A607A4" w:rsidRDefault="00A607A4" w:rsidP="00D20CCC">
      <w:pPr>
        <w:tabs>
          <w:tab w:val="left" w:pos="1418"/>
        </w:tabs>
        <w:spacing w:before="240"/>
        <w:jc w:val="both"/>
        <w:rPr>
          <w:rFonts w:ascii="Bookman Old Style" w:hAnsi="Bookman Old Style"/>
          <w:sz w:val="24"/>
          <w:szCs w:val="24"/>
          <w:lang w:val="en-US"/>
        </w:rPr>
      </w:pPr>
    </w:p>
    <w:p w14:paraId="72461934" w14:textId="4DB6F116" w:rsidR="00A607A4" w:rsidRPr="003D3BB0" w:rsidDel="008E5D0F" w:rsidRDefault="00A607A4" w:rsidP="00D20CCC">
      <w:pPr>
        <w:tabs>
          <w:tab w:val="left" w:pos="1418"/>
        </w:tabs>
        <w:spacing w:before="240"/>
        <w:jc w:val="both"/>
        <w:rPr>
          <w:del w:id="1889" w:author="pachalo chizala" w:date="2023-05-07T19:28:00Z"/>
          <w:rFonts w:ascii="Bookman Old Style" w:hAnsi="Bookman Old Style"/>
          <w:sz w:val="24"/>
          <w:szCs w:val="24"/>
          <w:lang w:val="en-US"/>
        </w:rPr>
      </w:pPr>
    </w:p>
    <w:p w14:paraId="4CA33397" w14:textId="6B66E79A" w:rsidR="00986AE2" w:rsidRDefault="00261BC5" w:rsidP="00261BC5">
      <w:pPr>
        <w:pStyle w:val="Heading1"/>
      </w:pPr>
      <w:r>
        <w:t xml:space="preserve"> </w:t>
      </w:r>
      <w:bookmarkStart w:id="1890" w:name="_Toc146275392"/>
      <w:bookmarkStart w:id="1891" w:name="_Toc146277107"/>
      <w:r w:rsidR="00A72D05">
        <w:t>TIME USE QUESTIONNAIRE</w:t>
      </w:r>
      <w:bookmarkEnd w:id="1890"/>
      <w:bookmarkEnd w:id="1891"/>
    </w:p>
    <w:p w14:paraId="02714CEB" w14:textId="77777777" w:rsidR="008C5954" w:rsidRPr="008C5954" w:rsidRDefault="008C5954" w:rsidP="008C5954">
      <w:pPr>
        <w:rPr>
          <w:lang w:val="en-US" w:eastAsia="en-US"/>
        </w:rPr>
      </w:pPr>
    </w:p>
    <w:p w14:paraId="4ECB01EF" w14:textId="7410F919" w:rsidR="00A72D05" w:rsidRDefault="00A72D05" w:rsidP="00B158A1">
      <w:pPr>
        <w:tabs>
          <w:tab w:val="left" w:pos="1418"/>
        </w:tabs>
        <w:spacing w:before="240"/>
        <w:jc w:val="both"/>
        <w:rPr>
          <w:rFonts w:ascii="Bookman Old Style" w:hAnsi="Bookman Old Style"/>
          <w:sz w:val="24"/>
          <w:szCs w:val="24"/>
          <w:lang w:val="en-US"/>
        </w:rPr>
      </w:pPr>
      <w:r>
        <w:rPr>
          <w:rFonts w:ascii="Bookman Old Style" w:hAnsi="Bookman Old Style"/>
          <w:sz w:val="24"/>
          <w:szCs w:val="24"/>
          <w:lang w:val="en-US"/>
        </w:rPr>
        <w:t>The Time Use Survey (TUS) will</w:t>
      </w:r>
      <w:r w:rsidR="00B60363">
        <w:rPr>
          <w:rFonts w:ascii="Bookman Old Style" w:hAnsi="Bookman Old Style"/>
          <w:sz w:val="24"/>
          <w:szCs w:val="24"/>
          <w:lang w:val="en-US"/>
        </w:rPr>
        <w:t xml:space="preserve"> </w:t>
      </w:r>
      <w:r>
        <w:rPr>
          <w:rFonts w:ascii="Bookman Old Style" w:hAnsi="Bookman Old Style"/>
          <w:sz w:val="24"/>
          <w:szCs w:val="24"/>
          <w:lang w:val="en-US"/>
        </w:rPr>
        <w:t xml:space="preserve">enable measuring time spent by individuals on different </w:t>
      </w:r>
      <w:proofErr w:type="spellStart"/>
      <w:proofErr w:type="gramStart"/>
      <w:r>
        <w:rPr>
          <w:rFonts w:ascii="Bookman Old Style" w:hAnsi="Bookman Old Style"/>
          <w:sz w:val="24"/>
          <w:szCs w:val="24"/>
          <w:lang w:val="en-US"/>
        </w:rPr>
        <w:t>activities.The</w:t>
      </w:r>
      <w:proofErr w:type="spellEnd"/>
      <w:proofErr w:type="gramEnd"/>
      <w:r>
        <w:rPr>
          <w:rFonts w:ascii="Bookman Old Style" w:hAnsi="Bookman Old Style"/>
          <w:sz w:val="24"/>
          <w:szCs w:val="24"/>
          <w:lang w:val="en-US"/>
        </w:rPr>
        <w:t xml:space="preserve"> primary</w:t>
      </w:r>
      <w:r w:rsidR="00856440">
        <w:rPr>
          <w:rFonts w:ascii="Bookman Old Style" w:hAnsi="Bookman Old Style"/>
          <w:sz w:val="24"/>
          <w:szCs w:val="24"/>
          <w:lang w:val="en-US"/>
        </w:rPr>
        <w:t xml:space="preserve"> </w:t>
      </w:r>
      <w:r>
        <w:rPr>
          <w:rFonts w:ascii="Bookman Old Style" w:hAnsi="Bookman Old Style"/>
          <w:sz w:val="24"/>
          <w:szCs w:val="24"/>
          <w:lang w:val="en-US"/>
        </w:rPr>
        <w:t xml:space="preserve">objective of Time Use </w:t>
      </w:r>
      <w:proofErr w:type="spellStart"/>
      <w:r>
        <w:rPr>
          <w:rFonts w:ascii="Bookman Old Style" w:hAnsi="Bookman Old Style"/>
          <w:sz w:val="24"/>
          <w:szCs w:val="24"/>
          <w:lang w:val="en-US"/>
        </w:rPr>
        <w:t>Surveyis</w:t>
      </w:r>
      <w:proofErr w:type="spellEnd"/>
      <w:r>
        <w:rPr>
          <w:rFonts w:ascii="Bookman Old Style" w:hAnsi="Bookman Old Style"/>
          <w:sz w:val="24"/>
          <w:szCs w:val="24"/>
          <w:lang w:val="en-US"/>
        </w:rPr>
        <w:t xml:space="preserve"> to measure participation of men, women and other grou</w:t>
      </w:r>
      <w:r w:rsidR="00657CBE">
        <w:rPr>
          <w:rFonts w:ascii="Bookman Old Style" w:hAnsi="Bookman Old Style"/>
          <w:sz w:val="24"/>
          <w:szCs w:val="24"/>
          <w:lang w:val="en-US"/>
        </w:rPr>
        <w:t>p</w:t>
      </w:r>
      <w:r>
        <w:rPr>
          <w:rFonts w:ascii="Bookman Old Style" w:hAnsi="Bookman Old Style"/>
          <w:sz w:val="24"/>
          <w:szCs w:val="24"/>
          <w:lang w:val="en-US"/>
        </w:rPr>
        <w:t>s of persons in paid and unpaid activities.</w:t>
      </w:r>
      <w:r w:rsidR="00657CBE">
        <w:rPr>
          <w:rFonts w:ascii="Bookman Old Style" w:hAnsi="Bookman Old Style"/>
          <w:sz w:val="24"/>
          <w:szCs w:val="24"/>
          <w:lang w:val="en-US"/>
        </w:rPr>
        <w:t xml:space="preserve"> </w:t>
      </w:r>
    </w:p>
    <w:p w14:paraId="40ADD797" w14:textId="77777777" w:rsidR="008C5954" w:rsidRDefault="008C5954" w:rsidP="00B158A1">
      <w:pPr>
        <w:tabs>
          <w:tab w:val="left" w:pos="1418"/>
        </w:tabs>
        <w:spacing w:before="240"/>
        <w:jc w:val="both"/>
        <w:rPr>
          <w:rFonts w:ascii="Bookman Old Style" w:hAnsi="Bookman Old Style"/>
          <w:sz w:val="24"/>
          <w:szCs w:val="24"/>
          <w:lang w:val="en-US"/>
        </w:rPr>
      </w:pPr>
    </w:p>
    <w:p w14:paraId="4C21199D" w14:textId="77777777" w:rsidR="008C5954" w:rsidRPr="008C5954" w:rsidRDefault="008C5954" w:rsidP="008C5954">
      <w:pPr>
        <w:jc w:val="both"/>
        <w:rPr>
          <w:sz w:val="24"/>
          <w:szCs w:val="24"/>
          <w:lang w:val="en-US" w:eastAsia="en-US"/>
        </w:rPr>
      </w:pPr>
      <w:r w:rsidRPr="008C5954">
        <w:rPr>
          <w:rFonts w:ascii="NotoSans-Regular" w:hAnsi="NotoSans-Regular"/>
          <w:color w:val="000000"/>
          <w:sz w:val="18"/>
          <w:szCs w:val="18"/>
          <w:lang w:val="en-US" w:eastAsia="en-US"/>
        </w:rPr>
        <w:t>To record the timing, duration, and sequencing of all activities undertaken by persons over a 24-hourreference period</w:t>
      </w:r>
      <w:r w:rsidRPr="008C5954">
        <w:rPr>
          <w:rFonts w:ascii="SymbolMT" w:hAnsi="SymbolMT"/>
          <w:color w:val="000000"/>
          <w:sz w:val="18"/>
          <w:szCs w:val="18"/>
          <w:lang w:val="en-US" w:eastAsia="en-US"/>
        </w:rPr>
        <w:t xml:space="preserve">• </w:t>
      </w:r>
      <w:r w:rsidRPr="008C5954">
        <w:rPr>
          <w:rFonts w:ascii="NotoSans-Regular" w:hAnsi="NotoSans-Regular"/>
          <w:color w:val="000000"/>
          <w:sz w:val="18"/>
          <w:szCs w:val="18"/>
          <w:lang w:val="en-US" w:eastAsia="en-US"/>
        </w:rPr>
        <w:t xml:space="preserve">To accurately classify and </w:t>
      </w:r>
      <w:proofErr w:type="spellStart"/>
      <w:r w:rsidRPr="008C5954">
        <w:rPr>
          <w:rFonts w:ascii="NotoSans-Regular" w:hAnsi="NotoSans-Regular"/>
          <w:color w:val="000000"/>
          <w:sz w:val="18"/>
          <w:szCs w:val="18"/>
          <w:lang w:val="en-US" w:eastAsia="en-US"/>
        </w:rPr>
        <w:t>characterise</w:t>
      </w:r>
      <w:proofErr w:type="spellEnd"/>
      <w:r w:rsidRPr="008C5954">
        <w:rPr>
          <w:rFonts w:ascii="NotoSans-Regular" w:hAnsi="NotoSans-Regular"/>
          <w:color w:val="000000"/>
          <w:sz w:val="18"/>
          <w:szCs w:val="18"/>
          <w:lang w:val="en-US" w:eastAsia="en-US"/>
        </w:rPr>
        <w:t xml:space="preserve"> activities undertaken by persons over a 24-hour reference period</w:t>
      </w:r>
      <w:r w:rsidRPr="008C5954">
        <w:rPr>
          <w:rFonts w:ascii="SymbolMT" w:hAnsi="SymbolMT"/>
          <w:color w:val="000000"/>
          <w:sz w:val="18"/>
          <w:szCs w:val="18"/>
          <w:lang w:val="en-US" w:eastAsia="en-US"/>
        </w:rPr>
        <w:t xml:space="preserve">• </w:t>
      </w:r>
      <w:r w:rsidRPr="008C5954">
        <w:rPr>
          <w:rFonts w:ascii="NotoSans-Regular" w:hAnsi="NotoSans-Regular"/>
          <w:color w:val="000000"/>
          <w:sz w:val="18"/>
          <w:szCs w:val="18"/>
          <w:lang w:val="en-US" w:eastAsia="en-US"/>
        </w:rPr>
        <w:t>The sequence is aligned with the 19</w:t>
      </w:r>
      <w:r w:rsidRPr="008C5954">
        <w:rPr>
          <w:rFonts w:ascii="NotoSans-Regular" w:hAnsi="NotoSans-Regular"/>
          <w:color w:val="000000"/>
          <w:sz w:val="12"/>
          <w:szCs w:val="12"/>
          <w:lang w:val="en-US" w:eastAsia="en-US"/>
        </w:rPr>
        <w:t xml:space="preserve">th </w:t>
      </w:r>
      <w:r w:rsidRPr="008C5954">
        <w:rPr>
          <w:rFonts w:ascii="NotoSans-Regular" w:hAnsi="NotoSans-Regular"/>
          <w:color w:val="000000"/>
          <w:sz w:val="18"/>
          <w:szCs w:val="18"/>
          <w:lang w:val="en-US" w:eastAsia="en-US"/>
        </w:rPr>
        <w:t>ICLS standards (2013), the UN ICATUS (2016), and the SNA (2008)</w:t>
      </w:r>
      <w:r w:rsidRPr="008C5954">
        <w:rPr>
          <w:rFonts w:ascii="SymbolMT" w:hAnsi="SymbolMT"/>
          <w:color w:val="000000"/>
          <w:sz w:val="18"/>
          <w:szCs w:val="18"/>
          <w:lang w:val="en-US" w:eastAsia="en-US"/>
        </w:rPr>
        <w:t xml:space="preserve">• </w:t>
      </w:r>
      <w:r w:rsidRPr="008C5954">
        <w:rPr>
          <w:rFonts w:ascii="NotoSans-Regular" w:hAnsi="NotoSans-Regular"/>
          <w:color w:val="000000"/>
          <w:sz w:val="18"/>
          <w:szCs w:val="18"/>
          <w:lang w:val="en-US" w:eastAsia="en-US"/>
        </w:rPr>
        <w:t xml:space="preserve">This module marks the start of the personal hybrid light diary covering a period of 24 hours from 04:00 </w:t>
      </w:r>
      <w:proofErr w:type="spellStart"/>
      <w:r w:rsidRPr="008C5954">
        <w:rPr>
          <w:rFonts w:ascii="NotoSans-Regular" w:hAnsi="NotoSans-Regular"/>
          <w:color w:val="000000"/>
          <w:sz w:val="18"/>
          <w:szCs w:val="18"/>
          <w:lang w:val="en-US" w:eastAsia="en-US"/>
        </w:rPr>
        <w:t>onthe</w:t>
      </w:r>
      <w:proofErr w:type="spellEnd"/>
      <w:r w:rsidRPr="008C5954">
        <w:rPr>
          <w:rFonts w:ascii="NotoSans-Regular" w:hAnsi="NotoSans-Regular"/>
          <w:color w:val="000000"/>
          <w:sz w:val="18"/>
          <w:szCs w:val="18"/>
          <w:lang w:val="en-US" w:eastAsia="en-US"/>
        </w:rPr>
        <w:t xml:space="preserve"> day prior to the interview until 04:00 of the day of the interview</w:t>
      </w:r>
    </w:p>
    <w:p w14:paraId="5C4825AB" w14:textId="77777777" w:rsidR="008C5954" w:rsidRDefault="008C5954" w:rsidP="00B158A1">
      <w:pPr>
        <w:tabs>
          <w:tab w:val="left" w:pos="1418"/>
        </w:tabs>
        <w:spacing w:before="240"/>
        <w:jc w:val="both"/>
        <w:rPr>
          <w:rFonts w:ascii="Bookman Old Style" w:hAnsi="Bookman Old Style"/>
          <w:sz w:val="24"/>
          <w:szCs w:val="24"/>
          <w:lang w:val="en-US"/>
        </w:rPr>
      </w:pPr>
    </w:p>
    <w:p w14:paraId="0E1E8063" w14:textId="77777777" w:rsidR="00856440" w:rsidRDefault="00856440" w:rsidP="00B158A1">
      <w:pPr>
        <w:tabs>
          <w:tab w:val="left" w:pos="1418"/>
        </w:tabs>
        <w:spacing w:before="240"/>
        <w:jc w:val="both"/>
        <w:rPr>
          <w:rFonts w:ascii="Bookman Old Style" w:hAnsi="Bookman Old Style"/>
          <w:sz w:val="24"/>
          <w:szCs w:val="24"/>
          <w:lang w:val="en-US"/>
        </w:rPr>
      </w:pPr>
    </w:p>
    <w:p w14:paraId="44256AED" w14:textId="77777777" w:rsidR="00856440" w:rsidRDefault="00856440" w:rsidP="00856440">
      <w:pPr>
        <w:pStyle w:val="TableParagraph"/>
        <w:rPr>
          <w:sz w:val="18"/>
        </w:rPr>
      </w:pPr>
      <w:r>
        <w:rPr>
          <w:sz w:val="18"/>
        </w:rPr>
        <w:t>The</w:t>
      </w:r>
      <w:r>
        <w:rPr>
          <w:spacing w:val="-2"/>
          <w:sz w:val="18"/>
        </w:rPr>
        <w:t xml:space="preserve"> </w:t>
      </w:r>
      <w:r>
        <w:rPr>
          <w:sz w:val="18"/>
        </w:rPr>
        <w:t>purpose</w:t>
      </w:r>
      <w:r>
        <w:rPr>
          <w:spacing w:val="-2"/>
          <w:sz w:val="18"/>
        </w:rPr>
        <w:t xml:space="preserve"> </w:t>
      </w:r>
      <w:r>
        <w:rPr>
          <w:sz w:val="18"/>
        </w:rPr>
        <w:t>of</w:t>
      </w:r>
      <w:r>
        <w:rPr>
          <w:spacing w:val="-1"/>
          <w:sz w:val="18"/>
        </w:rPr>
        <w:t xml:space="preserve"> </w:t>
      </w:r>
      <w:r>
        <w:rPr>
          <w:sz w:val="18"/>
        </w:rPr>
        <w:t>the</w:t>
      </w:r>
      <w:r>
        <w:rPr>
          <w:spacing w:val="-2"/>
          <w:sz w:val="18"/>
        </w:rPr>
        <w:t xml:space="preserve"> </w:t>
      </w:r>
      <w:r>
        <w:rPr>
          <w:sz w:val="18"/>
        </w:rPr>
        <w:t>next</w:t>
      </w:r>
      <w:r>
        <w:rPr>
          <w:spacing w:val="-2"/>
          <w:sz w:val="18"/>
        </w:rPr>
        <w:t xml:space="preserve"> </w:t>
      </w:r>
      <w:r>
        <w:rPr>
          <w:sz w:val="18"/>
        </w:rPr>
        <w:t>section</w:t>
      </w:r>
      <w:r>
        <w:rPr>
          <w:spacing w:val="-2"/>
          <w:sz w:val="18"/>
        </w:rPr>
        <w:t xml:space="preserve"> </w:t>
      </w:r>
      <w:r>
        <w:rPr>
          <w:sz w:val="18"/>
        </w:rPr>
        <w:t>of</w:t>
      </w:r>
      <w:r>
        <w:rPr>
          <w:spacing w:val="-1"/>
          <w:sz w:val="18"/>
        </w:rPr>
        <w:t xml:space="preserve"> </w:t>
      </w:r>
      <w:r>
        <w:rPr>
          <w:sz w:val="18"/>
        </w:rPr>
        <w:t>the</w:t>
      </w:r>
      <w:r>
        <w:rPr>
          <w:spacing w:val="-2"/>
          <w:sz w:val="18"/>
        </w:rPr>
        <w:t xml:space="preserve"> </w:t>
      </w:r>
      <w:r>
        <w:rPr>
          <w:sz w:val="18"/>
        </w:rPr>
        <w:t>survey</w:t>
      </w:r>
      <w:r>
        <w:rPr>
          <w:spacing w:val="-2"/>
          <w:sz w:val="18"/>
        </w:rPr>
        <w:t xml:space="preserve"> </w:t>
      </w:r>
      <w:r>
        <w:rPr>
          <w:sz w:val="18"/>
        </w:rPr>
        <w:t>is</w:t>
      </w:r>
      <w:r>
        <w:rPr>
          <w:spacing w:val="-1"/>
          <w:sz w:val="18"/>
        </w:rPr>
        <w:t xml:space="preserve"> </w:t>
      </w:r>
      <w:r>
        <w:rPr>
          <w:sz w:val="18"/>
        </w:rPr>
        <w:t>to</w:t>
      </w:r>
      <w:r>
        <w:rPr>
          <w:spacing w:val="-2"/>
          <w:sz w:val="18"/>
        </w:rPr>
        <w:t xml:space="preserve"> </w:t>
      </w:r>
      <w:r>
        <w:rPr>
          <w:sz w:val="18"/>
        </w:rPr>
        <w:t>create a</w:t>
      </w:r>
      <w:r>
        <w:rPr>
          <w:spacing w:val="-2"/>
          <w:sz w:val="18"/>
        </w:rPr>
        <w:t xml:space="preserve"> </w:t>
      </w:r>
      <w:r>
        <w:rPr>
          <w:sz w:val="18"/>
        </w:rPr>
        <w:t>snapshot</w:t>
      </w:r>
      <w:r>
        <w:rPr>
          <w:spacing w:val="-2"/>
          <w:sz w:val="18"/>
        </w:rPr>
        <w:t xml:space="preserve"> </w:t>
      </w:r>
      <w:r>
        <w:rPr>
          <w:sz w:val="18"/>
        </w:rPr>
        <w:t>of</w:t>
      </w:r>
      <w:r>
        <w:rPr>
          <w:spacing w:val="-1"/>
          <w:sz w:val="18"/>
        </w:rPr>
        <w:t xml:space="preserve"> </w:t>
      </w:r>
      <w:r>
        <w:rPr>
          <w:sz w:val="18"/>
        </w:rPr>
        <w:t>daily</w:t>
      </w:r>
      <w:r>
        <w:rPr>
          <w:spacing w:val="-2"/>
          <w:sz w:val="18"/>
        </w:rPr>
        <w:t xml:space="preserve"> </w:t>
      </w:r>
      <w:r>
        <w:rPr>
          <w:sz w:val="18"/>
        </w:rPr>
        <w:t>life</w:t>
      </w:r>
      <w:r>
        <w:rPr>
          <w:spacing w:val="-2"/>
          <w:sz w:val="18"/>
        </w:rPr>
        <w:t xml:space="preserve"> </w:t>
      </w:r>
      <w:r>
        <w:rPr>
          <w:sz w:val="18"/>
        </w:rPr>
        <w:t>in</w:t>
      </w:r>
      <w:r>
        <w:rPr>
          <w:spacing w:val="-2"/>
          <w:sz w:val="18"/>
        </w:rPr>
        <w:t xml:space="preserve"> </w:t>
      </w:r>
      <w:r>
        <w:rPr>
          <w:sz w:val="18"/>
        </w:rPr>
        <w:t>Malawi.</w:t>
      </w:r>
      <w:r>
        <w:rPr>
          <w:spacing w:val="-4"/>
          <w:sz w:val="18"/>
        </w:rPr>
        <w:t xml:space="preserve"> </w:t>
      </w:r>
      <w:r>
        <w:rPr>
          <w:sz w:val="18"/>
        </w:rPr>
        <w:t>That</w:t>
      </w:r>
      <w:r>
        <w:rPr>
          <w:spacing w:val="-2"/>
          <w:sz w:val="18"/>
        </w:rPr>
        <w:t xml:space="preserve"> </w:t>
      </w:r>
      <w:r>
        <w:rPr>
          <w:sz w:val="18"/>
        </w:rPr>
        <w:t>is,</w:t>
      </w:r>
      <w:r>
        <w:rPr>
          <w:spacing w:val="-2"/>
          <w:sz w:val="18"/>
        </w:rPr>
        <w:t xml:space="preserve"> </w:t>
      </w:r>
      <w:r>
        <w:rPr>
          <w:sz w:val="18"/>
        </w:rPr>
        <w:t>how people spend their day – the things they do, the places they go, and the responsibilities they have.</w:t>
      </w:r>
    </w:p>
    <w:p w14:paraId="6A83E255" w14:textId="77777777" w:rsidR="00856440" w:rsidRDefault="00856440" w:rsidP="00856440">
      <w:pPr>
        <w:pStyle w:val="TableParagraph"/>
        <w:spacing w:before="136"/>
        <w:rPr>
          <w:sz w:val="18"/>
        </w:rPr>
      </w:pPr>
      <w:r>
        <w:rPr>
          <w:sz w:val="18"/>
        </w:rPr>
        <w:t>Information</w:t>
      </w:r>
      <w:r>
        <w:rPr>
          <w:spacing w:val="-3"/>
          <w:sz w:val="18"/>
        </w:rPr>
        <w:t xml:space="preserve"> </w:t>
      </w:r>
      <w:r>
        <w:rPr>
          <w:sz w:val="18"/>
        </w:rPr>
        <w:t>about</w:t>
      </w:r>
      <w:r>
        <w:rPr>
          <w:spacing w:val="-3"/>
          <w:sz w:val="18"/>
        </w:rPr>
        <w:t xml:space="preserve"> </w:t>
      </w:r>
      <w:r>
        <w:rPr>
          <w:sz w:val="18"/>
        </w:rPr>
        <w:t>how</w:t>
      </w:r>
      <w:r>
        <w:rPr>
          <w:spacing w:val="-2"/>
          <w:sz w:val="18"/>
        </w:rPr>
        <w:t xml:space="preserve"> </w:t>
      </w:r>
      <w:r>
        <w:rPr>
          <w:sz w:val="18"/>
        </w:rPr>
        <w:t>people</w:t>
      </w:r>
      <w:r>
        <w:rPr>
          <w:spacing w:val="-3"/>
          <w:sz w:val="18"/>
        </w:rPr>
        <w:t xml:space="preserve"> </w:t>
      </w:r>
      <w:r>
        <w:rPr>
          <w:sz w:val="18"/>
        </w:rPr>
        <w:t>spend</w:t>
      </w:r>
      <w:r>
        <w:rPr>
          <w:spacing w:val="-3"/>
          <w:sz w:val="18"/>
        </w:rPr>
        <w:t xml:space="preserve"> </w:t>
      </w:r>
      <w:r>
        <w:rPr>
          <w:sz w:val="18"/>
        </w:rPr>
        <w:t>their</w:t>
      </w:r>
      <w:r>
        <w:rPr>
          <w:spacing w:val="-2"/>
          <w:sz w:val="18"/>
        </w:rPr>
        <w:t xml:space="preserve"> </w:t>
      </w:r>
      <w:r>
        <w:rPr>
          <w:sz w:val="18"/>
        </w:rPr>
        <w:t>time</w:t>
      </w:r>
      <w:r>
        <w:rPr>
          <w:spacing w:val="-3"/>
          <w:sz w:val="18"/>
        </w:rPr>
        <w:t xml:space="preserve"> </w:t>
      </w:r>
      <w:r>
        <w:rPr>
          <w:sz w:val="18"/>
        </w:rPr>
        <w:t>on</w:t>
      </w:r>
      <w:r>
        <w:rPr>
          <w:spacing w:val="-3"/>
          <w:sz w:val="18"/>
        </w:rPr>
        <w:t xml:space="preserve"> </w:t>
      </w:r>
      <w:r>
        <w:rPr>
          <w:sz w:val="18"/>
        </w:rPr>
        <w:t>a</w:t>
      </w:r>
      <w:r>
        <w:rPr>
          <w:spacing w:val="-3"/>
          <w:sz w:val="18"/>
        </w:rPr>
        <w:t xml:space="preserve"> </w:t>
      </w:r>
      <w:r>
        <w:rPr>
          <w:sz w:val="18"/>
        </w:rPr>
        <w:t>day-to-day</w:t>
      </w:r>
      <w:r>
        <w:rPr>
          <w:spacing w:val="-3"/>
          <w:sz w:val="18"/>
        </w:rPr>
        <w:t xml:space="preserve"> </w:t>
      </w:r>
      <w:r>
        <w:rPr>
          <w:sz w:val="18"/>
        </w:rPr>
        <w:t>basis</w:t>
      </w:r>
      <w:r>
        <w:rPr>
          <w:spacing w:val="-2"/>
          <w:sz w:val="18"/>
        </w:rPr>
        <w:t xml:space="preserve"> </w:t>
      </w:r>
      <w:r>
        <w:rPr>
          <w:sz w:val="18"/>
        </w:rPr>
        <w:t>is</w:t>
      </w:r>
      <w:r>
        <w:rPr>
          <w:spacing w:val="-2"/>
          <w:sz w:val="18"/>
        </w:rPr>
        <w:t xml:space="preserve"> </w:t>
      </w:r>
      <w:r>
        <w:rPr>
          <w:sz w:val="18"/>
        </w:rPr>
        <w:t>very</w:t>
      </w:r>
      <w:r>
        <w:rPr>
          <w:spacing w:val="-3"/>
          <w:sz w:val="18"/>
        </w:rPr>
        <w:t xml:space="preserve"> </w:t>
      </w:r>
      <w:r>
        <w:rPr>
          <w:sz w:val="18"/>
        </w:rPr>
        <w:t>important</w:t>
      </w:r>
      <w:r>
        <w:rPr>
          <w:spacing w:val="-3"/>
          <w:sz w:val="18"/>
        </w:rPr>
        <w:t xml:space="preserve"> </w:t>
      </w:r>
      <w:r>
        <w:rPr>
          <w:sz w:val="18"/>
        </w:rPr>
        <w:t>to</w:t>
      </w:r>
      <w:r>
        <w:rPr>
          <w:spacing w:val="-3"/>
          <w:sz w:val="18"/>
        </w:rPr>
        <w:t xml:space="preserve"> </w:t>
      </w:r>
      <w:r>
        <w:rPr>
          <w:sz w:val="18"/>
        </w:rPr>
        <w:t>help</w:t>
      </w:r>
      <w:r>
        <w:rPr>
          <w:spacing w:val="-3"/>
          <w:sz w:val="18"/>
        </w:rPr>
        <w:t xml:space="preserve"> </w:t>
      </w:r>
      <w:r>
        <w:rPr>
          <w:sz w:val="18"/>
        </w:rPr>
        <w:t>plan</w:t>
      </w:r>
      <w:r>
        <w:rPr>
          <w:spacing w:val="-3"/>
          <w:sz w:val="18"/>
        </w:rPr>
        <w:t xml:space="preserve"> </w:t>
      </w:r>
      <w:r>
        <w:rPr>
          <w:sz w:val="18"/>
        </w:rPr>
        <w:t>services needed in the local area, as well as national policies and schemes.</w:t>
      </w:r>
    </w:p>
    <w:p w14:paraId="608EC7B8" w14:textId="77777777" w:rsidR="00856440" w:rsidRDefault="00856440" w:rsidP="00856440">
      <w:pPr>
        <w:pStyle w:val="TableParagraph"/>
        <w:spacing w:before="136"/>
        <w:ind w:right="85"/>
        <w:rPr>
          <w:sz w:val="18"/>
        </w:rPr>
      </w:pPr>
      <w:r>
        <w:rPr>
          <w:sz w:val="18"/>
        </w:rPr>
        <w:lastRenderedPageBreak/>
        <w:t>I’m going to ask you about what you did yesterday. We will start with what you were doing at 4am yesterday morning.</w:t>
      </w:r>
      <w:r>
        <w:rPr>
          <w:spacing w:val="-3"/>
          <w:sz w:val="18"/>
        </w:rPr>
        <w:t xml:space="preserve"> </w:t>
      </w:r>
      <w:r>
        <w:rPr>
          <w:sz w:val="18"/>
        </w:rPr>
        <w:t>We</w:t>
      </w:r>
      <w:r>
        <w:rPr>
          <w:spacing w:val="-3"/>
          <w:sz w:val="18"/>
        </w:rPr>
        <w:t xml:space="preserve"> </w:t>
      </w:r>
      <w:r>
        <w:rPr>
          <w:sz w:val="18"/>
        </w:rPr>
        <w:t>begin</w:t>
      </w:r>
      <w:r>
        <w:rPr>
          <w:spacing w:val="-3"/>
          <w:sz w:val="18"/>
        </w:rPr>
        <w:t xml:space="preserve"> </w:t>
      </w:r>
      <w:r>
        <w:rPr>
          <w:sz w:val="18"/>
        </w:rPr>
        <w:t>at</w:t>
      </w:r>
      <w:r>
        <w:rPr>
          <w:spacing w:val="-3"/>
          <w:sz w:val="18"/>
        </w:rPr>
        <w:t xml:space="preserve"> </w:t>
      </w:r>
      <w:r>
        <w:rPr>
          <w:sz w:val="18"/>
        </w:rPr>
        <w:t>4am</w:t>
      </w:r>
      <w:r>
        <w:rPr>
          <w:spacing w:val="-3"/>
          <w:sz w:val="18"/>
        </w:rPr>
        <w:t xml:space="preserve"> </w:t>
      </w:r>
      <w:r>
        <w:rPr>
          <w:sz w:val="18"/>
        </w:rPr>
        <w:t>because</w:t>
      </w:r>
      <w:r>
        <w:rPr>
          <w:spacing w:val="-3"/>
          <w:sz w:val="18"/>
        </w:rPr>
        <w:t xml:space="preserve"> </w:t>
      </w:r>
      <w:r>
        <w:rPr>
          <w:sz w:val="18"/>
        </w:rPr>
        <w:t>people</w:t>
      </w:r>
      <w:r>
        <w:rPr>
          <w:spacing w:val="-3"/>
          <w:sz w:val="18"/>
        </w:rPr>
        <w:t xml:space="preserve"> </w:t>
      </w:r>
      <w:r>
        <w:rPr>
          <w:sz w:val="18"/>
        </w:rPr>
        <w:t>are</w:t>
      </w:r>
      <w:r>
        <w:rPr>
          <w:spacing w:val="-3"/>
          <w:sz w:val="18"/>
        </w:rPr>
        <w:t xml:space="preserve"> </w:t>
      </w:r>
      <w:r>
        <w:rPr>
          <w:sz w:val="18"/>
        </w:rPr>
        <w:t>often</w:t>
      </w:r>
      <w:r>
        <w:rPr>
          <w:spacing w:val="-4"/>
          <w:sz w:val="18"/>
        </w:rPr>
        <w:t xml:space="preserve"> </w:t>
      </w:r>
      <w:r>
        <w:rPr>
          <w:sz w:val="18"/>
        </w:rPr>
        <w:t>asleep</w:t>
      </w:r>
      <w:r>
        <w:rPr>
          <w:spacing w:val="-3"/>
          <w:sz w:val="18"/>
        </w:rPr>
        <w:t xml:space="preserve"> </w:t>
      </w:r>
      <w:r>
        <w:rPr>
          <w:sz w:val="18"/>
        </w:rPr>
        <w:t>at</w:t>
      </w:r>
      <w:r>
        <w:rPr>
          <w:spacing w:val="-3"/>
          <w:sz w:val="18"/>
        </w:rPr>
        <w:t xml:space="preserve"> </w:t>
      </w:r>
      <w:r>
        <w:rPr>
          <w:sz w:val="18"/>
        </w:rPr>
        <w:t>that</w:t>
      </w:r>
      <w:r>
        <w:rPr>
          <w:spacing w:val="-3"/>
          <w:sz w:val="18"/>
        </w:rPr>
        <w:t xml:space="preserve"> </w:t>
      </w:r>
      <w:r>
        <w:rPr>
          <w:sz w:val="18"/>
        </w:rPr>
        <w:t>time.</w:t>
      </w:r>
      <w:r>
        <w:rPr>
          <w:spacing w:val="-3"/>
          <w:sz w:val="18"/>
        </w:rPr>
        <w:t xml:space="preserve"> </w:t>
      </w:r>
      <w:r>
        <w:rPr>
          <w:sz w:val="18"/>
        </w:rPr>
        <w:t>This</w:t>
      </w:r>
      <w:r>
        <w:rPr>
          <w:spacing w:val="-2"/>
          <w:sz w:val="18"/>
        </w:rPr>
        <w:t xml:space="preserve"> </w:t>
      </w:r>
      <w:r>
        <w:rPr>
          <w:sz w:val="18"/>
        </w:rPr>
        <w:t>allows</w:t>
      </w:r>
      <w:r>
        <w:rPr>
          <w:spacing w:val="-2"/>
          <w:sz w:val="18"/>
        </w:rPr>
        <w:t xml:space="preserve"> </w:t>
      </w:r>
      <w:r>
        <w:rPr>
          <w:sz w:val="18"/>
        </w:rPr>
        <w:t>us</w:t>
      </w:r>
      <w:r>
        <w:rPr>
          <w:spacing w:val="-2"/>
          <w:sz w:val="18"/>
        </w:rPr>
        <w:t xml:space="preserve"> </w:t>
      </w:r>
      <w:r>
        <w:rPr>
          <w:sz w:val="18"/>
        </w:rPr>
        <w:t>to</w:t>
      </w:r>
      <w:r>
        <w:rPr>
          <w:spacing w:val="-3"/>
          <w:sz w:val="18"/>
        </w:rPr>
        <w:t xml:space="preserve"> </w:t>
      </w:r>
      <w:r>
        <w:rPr>
          <w:sz w:val="18"/>
        </w:rPr>
        <w:t>capture</w:t>
      </w:r>
      <w:r>
        <w:rPr>
          <w:spacing w:val="-3"/>
          <w:sz w:val="18"/>
        </w:rPr>
        <w:t xml:space="preserve"> </w:t>
      </w:r>
      <w:r>
        <w:rPr>
          <w:sz w:val="18"/>
        </w:rPr>
        <w:t>the</w:t>
      </w:r>
      <w:r>
        <w:rPr>
          <w:spacing w:val="-3"/>
          <w:sz w:val="18"/>
        </w:rPr>
        <w:t xml:space="preserve"> </w:t>
      </w:r>
      <w:r>
        <w:rPr>
          <w:sz w:val="18"/>
        </w:rPr>
        <w:t>start</w:t>
      </w:r>
      <w:r>
        <w:rPr>
          <w:spacing w:val="-3"/>
          <w:sz w:val="18"/>
        </w:rPr>
        <w:t xml:space="preserve"> </w:t>
      </w:r>
      <w:r>
        <w:rPr>
          <w:sz w:val="18"/>
        </w:rPr>
        <w:t>of the waking day.</w:t>
      </w:r>
    </w:p>
    <w:p w14:paraId="6090CCD0" w14:textId="77777777" w:rsidR="00856440" w:rsidRDefault="00856440" w:rsidP="00856440">
      <w:pPr>
        <w:pStyle w:val="TableParagraph"/>
        <w:spacing w:before="135"/>
        <w:rPr>
          <w:sz w:val="18"/>
        </w:rPr>
      </w:pPr>
      <w:r>
        <w:rPr>
          <w:sz w:val="18"/>
        </w:rPr>
        <w:t>Please</w:t>
      </w:r>
      <w:r>
        <w:rPr>
          <w:spacing w:val="-2"/>
          <w:sz w:val="18"/>
        </w:rPr>
        <w:t xml:space="preserve"> </w:t>
      </w:r>
      <w:r>
        <w:rPr>
          <w:sz w:val="18"/>
        </w:rPr>
        <w:t>tell</w:t>
      </w:r>
      <w:r>
        <w:rPr>
          <w:spacing w:val="-2"/>
          <w:sz w:val="18"/>
        </w:rPr>
        <w:t xml:space="preserve"> </w:t>
      </w:r>
      <w:r>
        <w:rPr>
          <w:sz w:val="18"/>
        </w:rPr>
        <w:t>me</w:t>
      </w:r>
      <w:r>
        <w:rPr>
          <w:spacing w:val="-2"/>
          <w:sz w:val="18"/>
        </w:rPr>
        <w:t xml:space="preserve"> </w:t>
      </w:r>
      <w:r>
        <w:rPr>
          <w:sz w:val="18"/>
        </w:rPr>
        <w:t>what</w:t>
      </w:r>
      <w:r>
        <w:rPr>
          <w:spacing w:val="-2"/>
          <w:sz w:val="18"/>
        </w:rPr>
        <w:t xml:space="preserve"> </w:t>
      </w:r>
      <w:r>
        <w:rPr>
          <w:sz w:val="18"/>
        </w:rPr>
        <w:t>you</w:t>
      </w:r>
      <w:r>
        <w:rPr>
          <w:spacing w:val="-2"/>
          <w:sz w:val="18"/>
        </w:rPr>
        <w:t xml:space="preserve"> </w:t>
      </w:r>
      <w:r>
        <w:rPr>
          <w:sz w:val="18"/>
        </w:rPr>
        <w:t>did</w:t>
      </w:r>
      <w:r>
        <w:rPr>
          <w:spacing w:val="-2"/>
          <w:sz w:val="18"/>
        </w:rPr>
        <w:t xml:space="preserve"> </w:t>
      </w:r>
      <w:r>
        <w:rPr>
          <w:sz w:val="18"/>
        </w:rPr>
        <w:t>yesterday</w:t>
      </w:r>
      <w:r>
        <w:rPr>
          <w:spacing w:val="-2"/>
          <w:sz w:val="18"/>
        </w:rPr>
        <w:t xml:space="preserve"> </w:t>
      </w:r>
      <w:r>
        <w:rPr>
          <w:sz w:val="18"/>
        </w:rPr>
        <w:t>in</w:t>
      </w:r>
      <w:r>
        <w:rPr>
          <w:spacing w:val="-2"/>
          <w:sz w:val="18"/>
        </w:rPr>
        <w:t xml:space="preserve"> </w:t>
      </w:r>
      <w:r>
        <w:rPr>
          <w:sz w:val="18"/>
        </w:rPr>
        <w:t>the</w:t>
      </w:r>
      <w:r>
        <w:rPr>
          <w:spacing w:val="-2"/>
          <w:sz w:val="18"/>
        </w:rPr>
        <w:t xml:space="preserve"> </w:t>
      </w:r>
      <w:r>
        <w:rPr>
          <w:sz w:val="18"/>
        </w:rPr>
        <w:t>order</w:t>
      </w:r>
      <w:r>
        <w:rPr>
          <w:spacing w:val="-1"/>
          <w:sz w:val="18"/>
        </w:rPr>
        <w:t xml:space="preserve"> </w:t>
      </w:r>
      <w:r>
        <w:rPr>
          <w:sz w:val="18"/>
        </w:rPr>
        <w:t>that</w:t>
      </w:r>
      <w:r>
        <w:rPr>
          <w:spacing w:val="-2"/>
          <w:sz w:val="18"/>
        </w:rPr>
        <w:t xml:space="preserve"> </w:t>
      </w:r>
      <w:r>
        <w:rPr>
          <w:sz w:val="18"/>
        </w:rPr>
        <w:t>you</w:t>
      </w:r>
      <w:r>
        <w:rPr>
          <w:spacing w:val="-2"/>
          <w:sz w:val="18"/>
        </w:rPr>
        <w:t xml:space="preserve"> </w:t>
      </w:r>
      <w:r>
        <w:rPr>
          <w:sz w:val="18"/>
        </w:rPr>
        <w:t>did</w:t>
      </w:r>
      <w:r>
        <w:rPr>
          <w:spacing w:val="-2"/>
          <w:sz w:val="18"/>
        </w:rPr>
        <w:t xml:space="preserve"> </w:t>
      </w:r>
      <w:r>
        <w:rPr>
          <w:sz w:val="18"/>
        </w:rPr>
        <w:t>it.</w:t>
      </w:r>
      <w:r>
        <w:rPr>
          <w:spacing w:val="-2"/>
          <w:sz w:val="18"/>
        </w:rPr>
        <w:t xml:space="preserve"> </w:t>
      </w:r>
      <w:r>
        <w:rPr>
          <w:sz w:val="18"/>
        </w:rPr>
        <w:t>Try</w:t>
      </w:r>
      <w:r>
        <w:rPr>
          <w:spacing w:val="-2"/>
          <w:sz w:val="18"/>
        </w:rPr>
        <w:t xml:space="preserve"> </w:t>
      </w:r>
      <w:r>
        <w:rPr>
          <w:sz w:val="18"/>
        </w:rPr>
        <w:t>to</w:t>
      </w:r>
      <w:r>
        <w:rPr>
          <w:spacing w:val="-2"/>
          <w:sz w:val="18"/>
        </w:rPr>
        <w:t xml:space="preserve"> </w:t>
      </w:r>
      <w:r>
        <w:rPr>
          <w:sz w:val="18"/>
        </w:rPr>
        <w:t>tell</w:t>
      </w:r>
      <w:r>
        <w:rPr>
          <w:spacing w:val="-2"/>
          <w:sz w:val="18"/>
        </w:rPr>
        <w:t xml:space="preserve"> </w:t>
      </w:r>
      <w:r>
        <w:rPr>
          <w:sz w:val="18"/>
        </w:rPr>
        <w:t>me</w:t>
      </w:r>
      <w:r>
        <w:rPr>
          <w:spacing w:val="-2"/>
          <w:sz w:val="18"/>
        </w:rPr>
        <w:t xml:space="preserve"> </w:t>
      </w:r>
      <w:r>
        <w:rPr>
          <w:sz w:val="18"/>
        </w:rPr>
        <w:t>as</w:t>
      </w:r>
      <w:r>
        <w:rPr>
          <w:spacing w:val="-1"/>
          <w:sz w:val="18"/>
        </w:rPr>
        <w:t xml:space="preserve"> </w:t>
      </w:r>
      <w:r>
        <w:rPr>
          <w:sz w:val="18"/>
        </w:rPr>
        <w:t>much</w:t>
      </w:r>
      <w:r>
        <w:rPr>
          <w:spacing w:val="-2"/>
          <w:sz w:val="18"/>
        </w:rPr>
        <w:t xml:space="preserve"> </w:t>
      </w:r>
      <w:r>
        <w:rPr>
          <w:sz w:val="18"/>
        </w:rPr>
        <w:t>detail</w:t>
      </w:r>
      <w:r>
        <w:rPr>
          <w:spacing w:val="-2"/>
          <w:sz w:val="18"/>
        </w:rPr>
        <w:t xml:space="preserve"> </w:t>
      </w:r>
      <w:r>
        <w:rPr>
          <w:sz w:val="18"/>
        </w:rPr>
        <w:t>as</w:t>
      </w:r>
      <w:r>
        <w:rPr>
          <w:spacing w:val="-1"/>
          <w:sz w:val="18"/>
        </w:rPr>
        <w:t xml:space="preserve"> </w:t>
      </w:r>
      <w:r>
        <w:rPr>
          <w:sz w:val="18"/>
        </w:rPr>
        <w:t>you</w:t>
      </w:r>
      <w:r>
        <w:rPr>
          <w:spacing w:val="-2"/>
          <w:sz w:val="18"/>
        </w:rPr>
        <w:t xml:space="preserve"> </w:t>
      </w:r>
      <w:r>
        <w:rPr>
          <w:sz w:val="18"/>
        </w:rPr>
        <w:t>can</w:t>
      </w:r>
      <w:r>
        <w:rPr>
          <w:spacing w:val="-2"/>
          <w:sz w:val="18"/>
        </w:rPr>
        <w:t xml:space="preserve"> </w:t>
      </w:r>
      <w:r>
        <w:rPr>
          <w:sz w:val="18"/>
        </w:rPr>
        <w:t>about what you were doing, where you were, and who was with you throughout the day.</w:t>
      </w:r>
    </w:p>
    <w:p w14:paraId="2E0E21C7" w14:textId="77777777" w:rsidR="00856440" w:rsidRDefault="00856440" w:rsidP="00856440">
      <w:pPr>
        <w:pStyle w:val="TableParagraph"/>
        <w:spacing w:before="137" w:line="242" w:lineRule="auto"/>
        <w:ind w:left="827" w:right="3193"/>
        <w:rPr>
          <w:sz w:val="18"/>
        </w:rPr>
      </w:pPr>
      <w:r>
        <w:rPr>
          <w:sz w:val="18"/>
        </w:rPr>
        <w:t>Thinking</w:t>
      </w:r>
      <w:r>
        <w:rPr>
          <w:spacing w:val="-5"/>
          <w:sz w:val="18"/>
        </w:rPr>
        <w:t xml:space="preserve"> </w:t>
      </w:r>
      <w:r>
        <w:rPr>
          <w:sz w:val="18"/>
        </w:rPr>
        <w:t>about</w:t>
      </w:r>
      <w:r>
        <w:rPr>
          <w:spacing w:val="-5"/>
          <w:sz w:val="18"/>
        </w:rPr>
        <w:t xml:space="preserve"> </w:t>
      </w:r>
      <w:r>
        <w:rPr>
          <w:sz w:val="18"/>
        </w:rPr>
        <w:t>yesterday,</w:t>
      </w:r>
      <w:r>
        <w:rPr>
          <w:spacing w:val="-5"/>
          <w:sz w:val="18"/>
        </w:rPr>
        <w:t xml:space="preserve"> </w:t>
      </w:r>
      <w:r>
        <w:rPr>
          <w:sz w:val="18"/>
        </w:rPr>
        <w:t>what</w:t>
      </w:r>
      <w:r>
        <w:rPr>
          <w:spacing w:val="-5"/>
          <w:sz w:val="18"/>
        </w:rPr>
        <w:t xml:space="preserve"> </w:t>
      </w:r>
      <w:r>
        <w:rPr>
          <w:sz w:val="18"/>
        </w:rPr>
        <w:t>were</w:t>
      </w:r>
      <w:r>
        <w:rPr>
          <w:spacing w:val="-5"/>
          <w:sz w:val="18"/>
        </w:rPr>
        <w:t xml:space="preserve"> </w:t>
      </w:r>
      <w:r>
        <w:rPr>
          <w:sz w:val="18"/>
        </w:rPr>
        <w:t>you</w:t>
      </w:r>
      <w:r>
        <w:rPr>
          <w:spacing w:val="-5"/>
          <w:sz w:val="18"/>
        </w:rPr>
        <w:t xml:space="preserve"> </w:t>
      </w:r>
      <w:r>
        <w:rPr>
          <w:sz w:val="18"/>
        </w:rPr>
        <w:t>doing</w:t>
      </w:r>
      <w:r>
        <w:rPr>
          <w:spacing w:val="-5"/>
          <w:sz w:val="18"/>
        </w:rPr>
        <w:t xml:space="preserve"> </w:t>
      </w:r>
      <w:r>
        <w:rPr>
          <w:sz w:val="18"/>
        </w:rPr>
        <w:t>at</w:t>
      </w:r>
      <w:r>
        <w:rPr>
          <w:spacing w:val="-3"/>
          <w:sz w:val="18"/>
        </w:rPr>
        <w:t xml:space="preserve"> </w:t>
      </w:r>
      <w:r>
        <w:rPr>
          <w:color w:val="FF0000"/>
          <w:sz w:val="18"/>
        </w:rPr>
        <w:t>[4am…]</w:t>
      </w:r>
      <w:r>
        <w:rPr>
          <w:sz w:val="18"/>
        </w:rPr>
        <w:t>? [SELECT FROM PRE-CODED ACTIVITIES]</w:t>
      </w:r>
    </w:p>
    <w:p w14:paraId="6F329D71" w14:textId="77777777" w:rsidR="00856440" w:rsidRDefault="00856440" w:rsidP="00856440">
      <w:pPr>
        <w:pStyle w:val="TableParagraph"/>
        <w:spacing w:before="131" w:line="360" w:lineRule="auto"/>
        <w:rPr>
          <w:sz w:val="18"/>
        </w:rPr>
      </w:pPr>
      <w:r>
        <w:rPr>
          <w:color w:val="FF0000"/>
          <w:sz w:val="18"/>
        </w:rPr>
        <w:t xml:space="preserve">               </w:t>
      </w:r>
      <w:r>
        <w:rPr>
          <w:sz w:val="18"/>
        </w:rPr>
        <w:t>And</w:t>
      </w:r>
      <w:r>
        <w:rPr>
          <w:spacing w:val="-2"/>
          <w:sz w:val="18"/>
        </w:rPr>
        <w:t xml:space="preserve"> </w:t>
      </w:r>
      <w:r>
        <w:rPr>
          <w:sz w:val="18"/>
        </w:rPr>
        <w:t>what</w:t>
      </w:r>
      <w:r>
        <w:rPr>
          <w:spacing w:val="-1"/>
          <w:sz w:val="18"/>
        </w:rPr>
        <w:t xml:space="preserve"> </w:t>
      </w:r>
      <w:r>
        <w:rPr>
          <w:sz w:val="18"/>
        </w:rPr>
        <w:t>did</w:t>
      </w:r>
      <w:r>
        <w:rPr>
          <w:spacing w:val="-2"/>
          <w:sz w:val="18"/>
        </w:rPr>
        <w:t xml:space="preserve"> </w:t>
      </w:r>
      <w:r>
        <w:rPr>
          <w:sz w:val="18"/>
        </w:rPr>
        <w:t>you</w:t>
      </w:r>
      <w:r>
        <w:rPr>
          <w:spacing w:val="-1"/>
          <w:sz w:val="18"/>
        </w:rPr>
        <w:t xml:space="preserve"> </w:t>
      </w:r>
      <w:r>
        <w:rPr>
          <w:sz w:val="18"/>
        </w:rPr>
        <w:t>do</w:t>
      </w:r>
      <w:r>
        <w:rPr>
          <w:spacing w:val="-2"/>
          <w:sz w:val="18"/>
        </w:rPr>
        <w:t xml:space="preserve"> next…?</w:t>
      </w:r>
    </w:p>
    <w:p w14:paraId="03CEE334" w14:textId="77777777" w:rsidR="00856440" w:rsidRDefault="00856440" w:rsidP="00856440">
      <w:pPr>
        <w:pStyle w:val="TableParagraph"/>
        <w:spacing w:before="2" w:line="245" w:lineRule="exact"/>
        <w:ind w:left="827"/>
        <w:rPr>
          <w:sz w:val="18"/>
        </w:rPr>
      </w:pPr>
      <w:r>
        <w:rPr>
          <w:sz w:val="18"/>
        </w:rPr>
        <w:t>Until</w:t>
      </w:r>
      <w:r>
        <w:rPr>
          <w:spacing w:val="-4"/>
          <w:sz w:val="18"/>
        </w:rPr>
        <w:t xml:space="preserve"> </w:t>
      </w:r>
      <w:r>
        <w:rPr>
          <w:spacing w:val="-2"/>
          <w:sz w:val="18"/>
        </w:rPr>
        <w:t>when?</w:t>
      </w:r>
    </w:p>
    <w:p w14:paraId="1DFCEF6E" w14:textId="77777777" w:rsidR="00856440" w:rsidRDefault="00856440" w:rsidP="00856440">
      <w:pPr>
        <w:pStyle w:val="TableParagraph"/>
        <w:ind w:left="827" w:right="2026" w:hanging="720"/>
        <w:jc w:val="both"/>
        <w:rPr>
          <w:color w:val="FF0000"/>
          <w:sz w:val="18"/>
        </w:rPr>
      </w:pPr>
      <w:r>
        <w:rPr>
          <w:b/>
          <w:sz w:val="18"/>
        </w:rPr>
        <w:t>LDB_CHK</w:t>
      </w:r>
      <w:r>
        <w:rPr>
          <w:b/>
          <w:spacing w:val="-3"/>
          <w:sz w:val="18"/>
        </w:rPr>
        <w:t xml:space="preserve"> </w:t>
      </w:r>
      <w:r>
        <w:rPr>
          <w:color w:val="FF0000"/>
          <w:sz w:val="18"/>
        </w:rPr>
        <w:t>Note</w:t>
      </w:r>
      <w:r>
        <w:rPr>
          <w:color w:val="FF0000"/>
          <w:spacing w:val="-4"/>
          <w:sz w:val="18"/>
        </w:rPr>
        <w:t xml:space="preserve"> </w:t>
      </w:r>
      <w:r>
        <w:rPr>
          <w:color w:val="FF0000"/>
          <w:sz w:val="18"/>
        </w:rPr>
        <w:t>for</w:t>
      </w:r>
      <w:r>
        <w:rPr>
          <w:color w:val="FF0000"/>
          <w:spacing w:val="-4"/>
          <w:sz w:val="18"/>
        </w:rPr>
        <w:t xml:space="preserve"> </w:t>
      </w:r>
      <w:r>
        <w:rPr>
          <w:color w:val="FF0000"/>
          <w:sz w:val="18"/>
        </w:rPr>
        <w:t>CAPI:</w:t>
      </w:r>
      <w:r>
        <w:rPr>
          <w:color w:val="FF0000"/>
          <w:spacing w:val="-4"/>
          <w:sz w:val="18"/>
        </w:rPr>
        <w:t xml:space="preserve"> </w:t>
      </w:r>
      <w:r>
        <w:rPr>
          <w:color w:val="FF0000"/>
          <w:sz w:val="18"/>
        </w:rPr>
        <w:t>If</w:t>
      </w:r>
      <w:r>
        <w:rPr>
          <w:color w:val="FF0000"/>
          <w:spacing w:val="-3"/>
          <w:sz w:val="18"/>
        </w:rPr>
        <w:t xml:space="preserve"> </w:t>
      </w:r>
      <w:r>
        <w:rPr>
          <w:color w:val="FF0000"/>
          <w:sz w:val="18"/>
        </w:rPr>
        <w:t>respondent</w:t>
      </w:r>
      <w:r>
        <w:rPr>
          <w:color w:val="FF0000"/>
          <w:spacing w:val="-4"/>
          <w:sz w:val="18"/>
        </w:rPr>
        <w:t xml:space="preserve"> </w:t>
      </w:r>
      <w:r>
        <w:rPr>
          <w:color w:val="FF0000"/>
          <w:sz w:val="18"/>
        </w:rPr>
        <w:t>was</w:t>
      </w:r>
      <w:r>
        <w:rPr>
          <w:color w:val="FF0000"/>
          <w:spacing w:val="-1"/>
          <w:sz w:val="18"/>
        </w:rPr>
        <w:t xml:space="preserve"> </w:t>
      </w:r>
      <w:r>
        <w:rPr>
          <w:b/>
          <w:color w:val="FF0000"/>
          <w:sz w:val="18"/>
        </w:rPr>
        <w:t>not</w:t>
      </w:r>
      <w:r>
        <w:rPr>
          <w:b/>
          <w:color w:val="FF0000"/>
          <w:spacing w:val="-2"/>
          <w:sz w:val="18"/>
        </w:rPr>
        <w:t xml:space="preserve"> </w:t>
      </w:r>
      <w:r>
        <w:rPr>
          <w:color w:val="FF0000"/>
          <w:sz w:val="18"/>
        </w:rPr>
        <w:t>sleeping</w:t>
      </w:r>
      <w:r>
        <w:rPr>
          <w:color w:val="FF0000"/>
          <w:spacing w:val="-4"/>
          <w:sz w:val="18"/>
        </w:rPr>
        <w:t xml:space="preserve"> </w:t>
      </w:r>
      <w:r>
        <w:rPr>
          <w:color w:val="FF0000"/>
          <w:sz w:val="18"/>
        </w:rPr>
        <w:t>[LDB_1</w:t>
      </w:r>
      <w:r>
        <w:rPr>
          <w:color w:val="FF0000"/>
          <w:spacing w:val="-3"/>
          <w:sz w:val="18"/>
        </w:rPr>
        <w:t xml:space="preserve"> </w:t>
      </w:r>
      <w:r>
        <w:rPr>
          <w:color w:val="FF0000"/>
          <w:sz w:val="18"/>
        </w:rPr>
        <w:t>NE</w:t>
      </w:r>
      <w:r>
        <w:rPr>
          <w:color w:val="FF0000"/>
          <w:spacing w:val="-3"/>
          <w:sz w:val="18"/>
        </w:rPr>
        <w:t xml:space="preserve"> </w:t>
      </w:r>
      <w:r>
        <w:rPr>
          <w:color w:val="FF0000"/>
          <w:sz w:val="18"/>
        </w:rPr>
        <w:t>01]</w:t>
      </w:r>
      <w:r>
        <w:rPr>
          <w:color w:val="FF0000"/>
          <w:spacing w:val="-3"/>
          <w:sz w:val="18"/>
        </w:rPr>
        <w:t xml:space="preserve"> </w:t>
      </w:r>
      <w:r>
        <w:rPr>
          <w:color w:val="FF0000"/>
          <w:sz w:val="18"/>
        </w:rPr>
        <w:t>at</w:t>
      </w:r>
      <w:r>
        <w:rPr>
          <w:color w:val="FF0000"/>
          <w:spacing w:val="-6"/>
          <w:sz w:val="18"/>
        </w:rPr>
        <w:t xml:space="preserve"> </w:t>
      </w:r>
      <w:r>
        <w:rPr>
          <w:color w:val="FF0000"/>
          <w:sz w:val="18"/>
        </w:rPr>
        <w:t>04:00,</w:t>
      </w:r>
      <w:r>
        <w:rPr>
          <w:color w:val="FF0000"/>
          <w:spacing w:val="-4"/>
          <w:sz w:val="18"/>
        </w:rPr>
        <w:t xml:space="preserve"> </w:t>
      </w:r>
      <w:r>
        <w:rPr>
          <w:color w:val="FF0000"/>
          <w:sz w:val="18"/>
        </w:rPr>
        <w:t xml:space="preserve">ask: </w:t>
      </w:r>
    </w:p>
    <w:p w14:paraId="0B7A146C" w14:textId="77777777" w:rsidR="00856440" w:rsidRDefault="00856440" w:rsidP="00856440">
      <w:pPr>
        <w:pStyle w:val="TableParagraph"/>
        <w:ind w:left="827" w:right="2026" w:hanging="720"/>
        <w:jc w:val="both"/>
        <w:rPr>
          <w:sz w:val="18"/>
        </w:rPr>
      </w:pPr>
      <w:r>
        <w:rPr>
          <w:sz w:val="18"/>
        </w:rPr>
        <w:t xml:space="preserve">             What time did you wake up yesterday?</w:t>
      </w:r>
    </w:p>
    <w:p w14:paraId="656E3552" w14:textId="77777777" w:rsidR="00856440" w:rsidRDefault="00856440" w:rsidP="00856440">
      <w:pPr>
        <w:pStyle w:val="TableParagraph"/>
        <w:spacing w:line="244" w:lineRule="exact"/>
        <w:ind w:left="827"/>
        <w:jc w:val="both"/>
        <w:rPr>
          <w:sz w:val="18"/>
        </w:rPr>
      </w:pPr>
      <w:r>
        <w:rPr>
          <w:spacing w:val="-2"/>
          <w:sz w:val="18"/>
        </w:rPr>
        <w:t>HH:MM</w:t>
      </w:r>
    </w:p>
    <w:p w14:paraId="2503C46E" w14:textId="3B51F874" w:rsidR="00856440" w:rsidRDefault="00856440" w:rsidP="00856440">
      <w:pPr>
        <w:tabs>
          <w:tab w:val="left" w:pos="1418"/>
        </w:tabs>
        <w:spacing w:before="240"/>
        <w:jc w:val="both"/>
        <w:rPr>
          <w:spacing w:val="-2"/>
          <w:sz w:val="18"/>
          <w:lang w:val="en-US"/>
        </w:rPr>
      </w:pPr>
      <w:r w:rsidRPr="00856440">
        <w:rPr>
          <w:sz w:val="18"/>
          <w:lang w:val="en-US"/>
        </w:rPr>
        <w:t>9977:</w:t>
      </w:r>
      <w:r w:rsidRPr="00856440">
        <w:rPr>
          <w:spacing w:val="-2"/>
          <w:sz w:val="18"/>
          <w:lang w:val="en-US"/>
        </w:rPr>
        <w:t xml:space="preserve"> </w:t>
      </w:r>
      <w:r w:rsidRPr="00856440">
        <w:rPr>
          <w:sz w:val="18"/>
          <w:lang w:val="en-US"/>
        </w:rPr>
        <w:t>DID</w:t>
      </w:r>
      <w:r w:rsidRPr="00856440">
        <w:rPr>
          <w:spacing w:val="-1"/>
          <w:sz w:val="18"/>
          <w:lang w:val="en-US"/>
        </w:rPr>
        <w:t xml:space="preserve"> </w:t>
      </w:r>
      <w:r w:rsidRPr="00856440">
        <w:rPr>
          <w:sz w:val="18"/>
          <w:lang w:val="en-US"/>
        </w:rPr>
        <w:t>NOT</w:t>
      </w:r>
      <w:r w:rsidRPr="00856440">
        <w:rPr>
          <w:spacing w:val="-3"/>
          <w:sz w:val="18"/>
          <w:lang w:val="en-US"/>
        </w:rPr>
        <w:t xml:space="preserve"> </w:t>
      </w:r>
      <w:r w:rsidRPr="00856440">
        <w:rPr>
          <w:sz w:val="18"/>
          <w:lang w:val="en-US"/>
        </w:rPr>
        <w:t>SLEEP</w:t>
      </w:r>
      <w:r w:rsidRPr="00856440">
        <w:rPr>
          <w:spacing w:val="-2"/>
          <w:sz w:val="18"/>
          <w:lang w:val="en-US"/>
        </w:rPr>
        <w:t xml:space="preserve"> </w:t>
      </w:r>
      <w:r w:rsidRPr="00856440">
        <w:rPr>
          <w:sz w:val="18"/>
          <w:lang w:val="en-US"/>
        </w:rPr>
        <w:t>THAT</w:t>
      </w:r>
      <w:r w:rsidRPr="00856440">
        <w:rPr>
          <w:spacing w:val="-3"/>
          <w:sz w:val="18"/>
          <w:lang w:val="en-US"/>
        </w:rPr>
        <w:t xml:space="preserve"> </w:t>
      </w:r>
      <w:r w:rsidRPr="00856440">
        <w:rPr>
          <w:sz w:val="18"/>
          <w:lang w:val="en-US"/>
        </w:rPr>
        <w:t>NIGHT</w:t>
      </w:r>
      <w:r w:rsidRPr="00856440">
        <w:rPr>
          <w:spacing w:val="-3"/>
          <w:sz w:val="18"/>
          <w:lang w:val="en-US"/>
        </w:rPr>
        <w:t xml:space="preserve"> </w:t>
      </w:r>
      <w:r w:rsidRPr="00856440">
        <w:rPr>
          <w:sz w:val="18"/>
          <w:lang w:val="en-US"/>
        </w:rPr>
        <w:t>(E.G.,</w:t>
      </w:r>
      <w:r w:rsidRPr="00856440">
        <w:rPr>
          <w:spacing w:val="-3"/>
          <w:sz w:val="18"/>
          <w:lang w:val="en-US"/>
        </w:rPr>
        <w:t xml:space="preserve"> </w:t>
      </w:r>
      <w:r w:rsidRPr="00856440">
        <w:rPr>
          <w:sz w:val="18"/>
          <w:lang w:val="en-US"/>
        </w:rPr>
        <w:t>WORKING</w:t>
      </w:r>
      <w:r w:rsidRPr="00856440">
        <w:rPr>
          <w:spacing w:val="-1"/>
          <w:sz w:val="18"/>
          <w:lang w:val="en-US"/>
        </w:rPr>
        <w:t xml:space="preserve"> </w:t>
      </w:r>
      <w:r w:rsidRPr="00856440">
        <w:rPr>
          <w:spacing w:val="-2"/>
          <w:sz w:val="18"/>
          <w:lang w:val="en-US"/>
        </w:rPr>
        <w:t>NIGHTSHIFT)</w:t>
      </w:r>
    </w:p>
    <w:p w14:paraId="6AF1A071" w14:textId="77777777" w:rsidR="00856440" w:rsidRDefault="00856440" w:rsidP="00856440">
      <w:pPr>
        <w:pStyle w:val="TableParagraph"/>
        <w:spacing w:line="245" w:lineRule="exact"/>
        <w:rPr>
          <w:b/>
          <w:sz w:val="18"/>
        </w:rPr>
      </w:pPr>
      <w:r>
        <w:rPr>
          <w:b/>
          <w:spacing w:val="-2"/>
          <w:sz w:val="18"/>
        </w:rPr>
        <w:t>LDB_1B</w:t>
      </w:r>
    </w:p>
    <w:p w14:paraId="52A4F4BA" w14:textId="77777777" w:rsidR="00856440" w:rsidRDefault="00856440" w:rsidP="00856440">
      <w:pPr>
        <w:pStyle w:val="TableParagraph"/>
        <w:ind w:left="827" w:right="2632"/>
        <w:rPr>
          <w:sz w:val="18"/>
        </w:rPr>
      </w:pPr>
      <w:r>
        <w:rPr>
          <w:sz w:val="18"/>
        </w:rPr>
        <w:t>Were</w:t>
      </w:r>
      <w:r>
        <w:rPr>
          <w:spacing w:val="-4"/>
          <w:sz w:val="18"/>
        </w:rPr>
        <w:t xml:space="preserve"> </w:t>
      </w:r>
      <w:r>
        <w:rPr>
          <w:sz w:val="18"/>
        </w:rPr>
        <w:t>you</w:t>
      </w:r>
      <w:r>
        <w:rPr>
          <w:spacing w:val="-4"/>
          <w:sz w:val="18"/>
        </w:rPr>
        <w:t xml:space="preserve"> </w:t>
      </w:r>
      <w:r>
        <w:rPr>
          <w:sz w:val="18"/>
        </w:rPr>
        <w:t>doing</w:t>
      </w:r>
      <w:r>
        <w:rPr>
          <w:spacing w:val="-4"/>
          <w:sz w:val="18"/>
        </w:rPr>
        <w:t xml:space="preserve"> </w:t>
      </w:r>
      <w:r>
        <w:rPr>
          <w:sz w:val="18"/>
        </w:rPr>
        <w:t>anything</w:t>
      </w:r>
      <w:r>
        <w:rPr>
          <w:spacing w:val="-4"/>
          <w:sz w:val="18"/>
        </w:rPr>
        <w:t xml:space="preserve"> </w:t>
      </w:r>
      <w:r>
        <w:rPr>
          <w:sz w:val="18"/>
        </w:rPr>
        <w:t>else</w:t>
      </w:r>
      <w:r>
        <w:rPr>
          <w:spacing w:val="-2"/>
          <w:sz w:val="18"/>
        </w:rPr>
        <w:t xml:space="preserve"> </w:t>
      </w:r>
      <w:r>
        <w:rPr>
          <w:sz w:val="18"/>
        </w:rPr>
        <w:t>at</w:t>
      </w:r>
      <w:r>
        <w:rPr>
          <w:spacing w:val="-4"/>
          <w:sz w:val="18"/>
        </w:rPr>
        <w:t xml:space="preserve"> </w:t>
      </w:r>
      <w:r>
        <w:rPr>
          <w:sz w:val="18"/>
        </w:rPr>
        <w:t>the</w:t>
      </w:r>
      <w:r>
        <w:rPr>
          <w:spacing w:val="-4"/>
          <w:sz w:val="18"/>
        </w:rPr>
        <w:t xml:space="preserve"> </w:t>
      </w:r>
      <w:r>
        <w:rPr>
          <w:sz w:val="18"/>
        </w:rPr>
        <w:t>same</w:t>
      </w:r>
      <w:r>
        <w:rPr>
          <w:spacing w:val="-4"/>
          <w:sz w:val="18"/>
        </w:rPr>
        <w:t xml:space="preserve"> </w:t>
      </w:r>
      <w:r>
        <w:rPr>
          <w:sz w:val="18"/>
        </w:rPr>
        <w:t>time</w:t>
      </w:r>
      <w:r>
        <w:rPr>
          <w:spacing w:val="-4"/>
          <w:sz w:val="18"/>
        </w:rPr>
        <w:t xml:space="preserve"> </w:t>
      </w:r>
      <w:r>
        <w:rPr>
          <w:sz w:val="18"/>
        </w:rPr>
        <w:t>as</w:t>
      </w:r>
      <w:r>
        <w:rPr>
          <w:spacing w:val="-3"/>
          <w:sz w:val="18"/>
        </w:rPr>
        <w:t xml:space="preserve"> </w:t>
      </w:r>
      <w:r>
        <w:rPr>
          <w:sz w:val="18"/>
        </w:rPr>
        <w:t>you</w:t>
      </w:r>
      <w:r>
        <w:rPr>
          <w:spacing w:val="-4"/>
          <w:sz w:val="18"/>
        </w:rPr>
        <w:t xml:space="preserve"> </w:t>
      </w:r>
      <w:r>
        <w:rPr>
          <w:sz w:val="18"/>
        </w:rPr>
        <w:t>were</w:t>
      </w:r>
      <w:r>
        <w:rPr>
          <w:spacing w:val="-3"/>
          <w:sz w:val="18"/>
        </w:rPr>
        <w:t xml:space="preserve"> </w:t>
      </w:r>
      <w:r>
        <w:rPr>
          <w:sz w:val="18"/>
        </w:rPr>
        <w:t>[</w:t>
      </w:r>
      <w:r>
        <w:rPr>
          <w:color w:val="FF0000"/>
          <w:sz w:val="18"/>
        </w:rPr>
        <w:t>LDB_1</w:t>
      </w:r>
      <w:r>
        <w:rPr>
          <w:sz w:val="18"/>
        </w:rPr>
        <w:t xml:space="preserve">]? </w:t>
      </w:r>
    </w:p>
    <w:p w14:paraId="1D4D7025" w14:textId="77777777" w:rsidR="00856440" w:rsidRDefault="00856440" w:rsidP="00856440">
      <w:pPr>
        <w:pStyle w:val="TableParagraph"/>
        <w:ind w:left="827" w:right="2632"/>
        <w:rPr>
          <w:sz w:val="18"/>
        </w:rPr>
      </w:pPr>
      <w:r>
        <w:rPr>
          <w:color w:val="FF0000"/>
          <w:sz w:val="18"/>
        </w:rPr>
        <w:t xml:space="preserve">Note for CAPI: CONSTRAIN TO ONE ACTIVITY PER 15 MINUTE SLOT </w:t>
      </w:r>
      <w:r>
        <w:rPr>
          <w:sz w:val="18"/>
        </w:rPr>
        <w:t>[SELECT FROM PRE-CODED ACTIVITIES]</w:t>
      </w:r>
    </w:p>
    <w:p w14:paraId="3ED3F67C" w14:textId="77777777" w:rsidR="00856440" w:rsidRDefault="00856440" w:rsidP="00856440">
      <w:pPr>
        <w:pStyle w:val="TableParagraph"/>
        <w:spacing w:before="136"/>
        <w:ind w:left="827"/>
        <w:rPr>
          <w:i/>
          <w:sz w:val="18"/>
        </w:rPr>
      </w:pPr>
      <w:r>
        <w:rPr>
          <w:color w:val="FF0000"/>
          <w:sz w:val="18"/>
        </w:rPr>
        <w:t xml:space="preserve">IF LDB_1B = 42 or 97: Probe: </w:t>
      </w:r>
      <w:r>
        <w:rPr>
          <w:i/>
          <w:sz w:val="18"/>
        </w:rPr>
        <w:t xml:space="preserve">For instance, were you talking with a family member, friend, or </w:t>
      </w:r>
      <w:proofErr w:type="spellStart"/>
      <w:r>
        <w:rPr>
          <w:i/>
          <w:sz w:val="18"/>
        </w:rPr>
        <w:t>neighbour</w:t>
      </w:r>
      <w:proofErr w:type="spellEnd"/>
      <w:r>
        <w:rPr>
          <w:i/>
          <w:sz w:val="18"/>
        </w:rPr>
        <w:t xml:space="preserve">, or </w:t>
      </w:r>
      <w:r>
        <w:rPr>
          <w:i/>
          <w:color w:val="4471C4"/>
          <w:sz w:val="18"/>
        </w:rPr>
        <w:t>[looking</w:t>
      </w:r>
      <w:r>
        <w:rPr>
          <w:i/>
          <w:color w:val="4471C4"/>
          <w:spacing w:val="-3"/>
          <w:sz w:val="18"/>
        </w:rPr>
        <w:t xml:space="preserve"> </w:t>
      </w:r>
      <w:r>
        <w:rPr>
          <w:i/>
          <w:color w:val="4471C4"/>
          <w:sz w:val="18"/>
        </w:rPr>
        <w:t>after</w:t>
      </w:r>
      <w:r>
        <w:rPr>
          <w:i/>
          <w:color w:val="4471C4"/>
          <w:spacing w:val="-2"/>
          <w:sz w:val="18"/>
        </w:rPr>
        <w:t xml:space="preserve"> </w:t>
      </w:r>
      <w:r>
        <w:rPr>
          <w:i/>
          <w:color w:val="4471C4"/>
          <w:sz w:val="18"/>
        </w:rPr>
        <w:t>|</w:t>
      </w:r>
      <w:r>
        <w:rPr>
          <w:i/>
          <w:color w:val="4471C4"/>
          <w:spacing w:val="-3"/>
          <w:sz w:val="18"/>
        </w:rPr>
        <w:t xml:space="preserve"> </w:t>
      </w:r>
      <w:r>
        <w:rPr>
          <w:i/>
          <w:color w:val="4471C4"/>
          <w:sz w:val="18"/>
        </w:rPr>
        <w:t>minding</w:t>
      </w:r>
      <w:r>
        <w:rPr>
          <w:i/>
          <w:color w:val="4471C4"/>
          <w:spacing w:val="-3"/>
          <w:sz w:val="18"/>
        </w:rPr>
        <w:t xml:space="preserve"> </w:t>
      </w:r>
      <w:r>
        <w:rPr>
          <w:i/>
          <w:color w:val="4471C4"/>
          <w:sz w:val="18"/>
        </w:rPr>
        <w:t>|</w:t>
      </w:r>
      <w:r>
        <w:rPr>
          <w:i/>
          <w:color w:val="4471C4"/>
          <w:spacing w:val="-3"/>
          <w:sz w:val="18"/>
        </w:rPr>
        <w:t xml:space="preserve"> </w:t>
      </w:r>
      <w:r>
        <w:rPr>
          <w:i/>
          <w:color w:val="4471C4"/>
          <w:sz w:val="18"/>
        </w:rPr>
        <w:t>keeping</w:t>
      </w:r>
      <w:r>
        <w:rPr>
          <w:i/>
          <w:color w:val="4471C4"/>
          <w:spacing w:val="-3"/>
          <w:sz w:val="18"/>
        </w:rPr>
        <w:t xml:space="preserve"> </w:t>
      </w:r>
      <w:r>
        <w:rPr>
          <w:i/>
          <w:color w:val="4471C4"/>
          <w:sz w:val="18"/>
        </w:rPr>
        <w:t>an</w:t>
      </w:r>
      <w:r>
        <w:rPr>
          <w:i/>
          <w:color w:val="4471C4"/>
          <w:spacing w:val="-3"/>
          <w:sz w:val="18"/>
        </w:rPr>
        <w:t xml:space="preserve"> </w:t>
      </w:r>
      <w:r>
        <w:rPr>
          <w:i/>
          <w:color w:val="4471C4"/>
          <w:sz w:val="18"/>
        </w:rPr>
        <w:t>eye</w:t>
      </w:r>
      <w:r>
        <w:rPr>
          <w:i/>
          <w:color w:val="4471C4"/>
          <w:spacing w:val="-3"/>
          <w:sz w:val="18"/>
        </w:rPr>
        <w:t xml:space="preserve"> </w:t>
      </w:r>
      <w:r>
        <w:rPr>
          <w:i/>
          <w:color w:val="4471C4"/>
          <w:sz w:val="18"/>
        </w:rPr>
        <w:t xml:space="preserve">on] </w:t>
      </w:r>
      <w:r>
        <w:rPr>
          <w:i/>
          <w:sz w:val="18"/>
        </w:rPr>
        <w:t>a</w:t>
      </w:r>
      <w:r>
        <w:rPr>
          <w:i/>
          <w:spacing w:val="-2"/>
          <w:sz w:val="18"/>
        </w:rPr>
        <w:t xml:space="preserve"> </w:t>
      </w:r>
      <w:r>
        <w:rPr>
          <w:i/>
          <w:sz w:val="18"/>
        </w:rPr>
        <w:t>child,</w:t>
      </w:r>
      <w:r>
        <w:rPr>
          <w:i/>
          <w:spacing w:val="-3"/>
          <w:sz w:val="18"/>
        </w:rPr>
        <w:t xml:space="preserve"> </w:t>
      </w:r>
      <w:r>
        <w:rPr>
          <w:i/>
          <w:sz w:val="18"/>
        </w:rPr>
        <w:t>or</w:t>
      </w:r>
      <w:r>
        <w:rPr>
          <w:i/>
          <w:spacing w:val="-2"/>
          <w:sz w:val="18"/>
        </w:rPr>
        <w:t xml:space="preserve"> </w:t>
      </w:r>
      <w:r>
        <w:rPr>
          <w:i/>
          <w:sz w:val="18"/>
        </w:rPr>
        <w:t>eating</w:t>
      </w:r>
      <w:r>
        <w:rPr>
          <w:i/>
          <w:spacing w:val="-3"/>
          <w:sz w:val="18"/>
        </w:rPr>
        <w:t xml:space="preserve"> </w:t>
      </w:r>
      <w:r>
        <w:rPr>
          <w:i/>
          <w:sz w:val="18"/>
        </w:rPr>
        <w:t>a</w:t>
      </w:r>
      <w:r>
        <w:rPr>
          <w:i/>
          <w:spacing w:val="-2"/>
          <w:sz w:val="18"/>
        </w:rPr>
        <w:t xml:space="preserve"> </w:t>
      </w:r>
      <w:r>
        <w:rPr>
          <w:i/>
          <w:sz w:val="18"/>
        </w:rPr>
        <w:t>snack,</w:t>
      </w:r>
      <w:r>
        <w:rPr>
          <w:i/>
          <w:spacing w:val="-3"/>
          <w:sz w:val="18"/>
        </w:rPr>
        <w:t xml:space="preserve"> </w:t>
      </w:r>
      <w:r>
        <w:rPr>
          <w:i/>
          <w:sz w:val="18"/>
        </w:rPr>
        <w:t>or</w:t>
      </w:r>
      <w:r>
        <w:rPr>
          <w:i/>
          <w:spacing w:val="-2"/>
          <w:sz w:val="18"/>
        </w:rPr>
        <w:t xml:space="preserve"> </w:t>
      </w:r>
      <w:r>
        <w:rPr>
          <w:i/>
          <w:sz w:val="18"/>
        </w:rPr>
        <w:t>listening</w:t>
      </w:r>
      <w:r>
        <w:rPr>
          <w:i/>
          <w:spacing w:val="-3"/>
          <w:sz w:val="18"/>
        </w:rPr>
        <w:t xml:space="preserve"> </w:t>
      </w:r>
      <w:r>
        <w:rPr>
          <w:i/>
          <w:sz w:val="18"/>
        </w:rPr>
        <w:t>to</w:t>
      </w:r>
      <w:r>
        <w:rPr>
          <w:i/>
          <w:spacing w:val="-3"/>
          <w:sz w:val="18"/>
        </w:rPr>
        <w:t xml:space="preserve"> </w:t>
      </w:r>
      <w:r>
        <w:rPr>
          <w:i/>
          <w:sz w:val="18"/>
        </w:rPr>
        <w:t>the</w:t>
      </w:r>
      <w:r>
        <w:rPr>
          <w:i/>
          <w:spacing w:val="-1"/>
          <w:sz w:val="18"/>
        </w:rPr>
        <w:t xml:space="preserve"> </w:t>
      </w:r>
      <w:r>
        <w:rPr>
          <w:i/>
          <w:sz w:val="18"/>
        </w:rPr>
        <w:t>radio,</w:t>
      </w:r>
      <w:r>
        <w:rPr>
          <w:i/>
          <w:spacing w:val="-3"/>
          <w:sz w:val="18"/>
        </w:rPr>
        <w:t xml:space="preserve"> </w:t>
      </w:r>
      <w:r>
        <w:rPr>
          <w:i/>
          <w:sz w:val="18"/>
        </w:rPr>
        <w:t>or</w:t>
      </w:r>
      <w:r>
        <w:rPr>
          <w:i/>
          <w:spacing w:val="-2"/>
          <w:sz w:val="18"/>
        </w:rPr>
        <w:t xml:space="preserve"> </w:t>
      </w:r>
      <w:r>
        <w:rPr>
          <w:i/>
          <w:sz w:val="18"/>
        </w:rPr>
        <w:t xml:space="preserve">watching </w:t>
      </w:r>
      <w:r>
        <w:rPr>
          <w:i/>
          <w:spacing w:val="-2"/>
          <w:sz w:val="18"/>
        </w:rPr>
        <w:t>television…</w:t>
      </w:r>
    </w:p>
    <w:p w14:paraId="64A3D1FB" w14:textId="77777777" w:rsidR="00856440" w:rsidRDefault="00856440" w:rsidP="00856440">
      <w:pPr>
        <w:pStyle w:val="TableParagraph"/>
        <w:spacing w:before="136"/>
        <w:ind w:left="827"/>
        <w:rPr>
          <w:spacing w:val="-2"/>
          <w:sz w:val="18"/>
        </w:rPr>
      </w:pPr>
      <w:r>
        <w:rPr>
          <w:sz w:val="18"/>
        </w:rPr>
        <w:t>Until</w:t>
      </w:r>
      <w:r>
        <w:rPr>
          <w:spacing w:val="-2"/>
          <w:sz w:val="18"/>
        </w:rPr>
        <w:t xml:space="preserve"> </w:t>
      </w:r>
      <w:r>
        <w:rPr>
          <w:sz w:val="18"/>
        </w:rPr>
        <w:t>when</w:t>
      </w:r>
      <w:r>
        <w:rPr>
          <w:spacing w:val="-1"/>
          <w:sz w:val="18"/>
        </w:rPr>
        <w:t xml:space="preserve"> </w:t>
      </w:r>
      <w:r>
        <w:rPr>
          <w:sz w:val="18"/>
        </w:rPr>
        <w:t>did</w:t>
      </w:r>
      <w:r>
        <w:rPr>
          <w:spacing w:val="-2"/>
          <w:sz w:val="18"/>
        </w:rPr>
        <w:t xml:space="preserve"> </w:t>
      </w:r>
      <w:r>
        <w:rPr>
          <w:sz w:val="18"/>
        </w:rPr>
        <w:t xml:space="preserve">you </w:t>
      </w:r>
      <w:r>
        <w:rPr>
          <w:color w:val="FF0000"/>
          <w:spacing w:val="-2"/>
          <w:sz w:val="18"/>
        </w:rPr>
        <w:t>[LBD_1B]</w:t>
      </w:r>
      <w:r>
        <w:rPr>
          <w:spacing w:val="-2"/>
          <w:sz w:val="18"/>
        </w:rPr>
        <w:t>?</w:t>
      </w:r>
    </w:p>
    <w:p w14:paraId="2C701715" w14:textId="77777777" w:rsidR="00856440" w:rsidRDefault="00856440" w:rsidP="00856440">
      <w:pPr>
        <w:pStyle w:val="TableParagraph"/>
        <w:spacing w:line="245" w:lineRule="exact"/>
        <w:rPr>
          <w:b/>
          <w:sz w:val="18"/>
        </w:rPr>
      </w:pPr>
      <w:r>
        <w:rPr>
          <w:b/>
          <w:spacing w:val="-2"/>
          <w:sz w:val="18"/>
        </w:rPr>
        <w:t>LDB_2</w:t>
      </w:r>
    </w:p>
    <w:p w14:paraId="3F17F9D7" w14:textId="77777777" w:rsidR="00856440" w:rsidRDefault="00856440" w:rsidP="00856440">
      <w:pPr>
        <w:pStyle w:val="TableParagraph"/>
        <w:spacing w:before="136"/>
        <w:ind w:left="827"/>
        <w:rPr>
          <w:sz w:val="18"/>
        </w:rPr>
      </w:pPr>
    </w:p>
    <w:p w14:paraId="503F22DD" w14:textId="77777777" w:rsidR="00856440" w:rsidRDefault="00856440" w:rsidP="00856440">
      <w:pPr>
        <w:pStyle w:val="TableParagraph"/>
        <w:ind w:left="530"/>
        <w:rPr>
          <w:sz w:val="18"/>
        </w:rPr>
      </w:pPr>
      <w:r>
        <w:rPr>
          <w:sz w:val="18"/>
        </w:rPr>
        <w:t>Where</w:t>
      </w:r>
      <w:r>
        <w:rPr>
          <w:spacing w:val="-2"/>
          <w:sz w:val="18"/>
        </w:rPr>
        <w:t xml:space="preserve"> </w:t>
      </w:r>
      <w:r>
        <w:rPr>
          <w:sz w:val="18"/>
        </w:rPr>
        <w:t>were</w:t>
      </w:r>
      <w:r>
        <w:rPr>
          <w:spacing w:val="-1"/>
          <w:sz w:val="18"/>
        </w:rPr>
        <w:t xml:space="preserve"> </w:t>
      </w:r>
      <w:r>
        <w:rPr>
          <w:sz w:val="18"/>
        </w:rPr>
        <w:t>you</w:t>
      </w:r>
      <w:r>
        <w:rPr>
          <w:spacing w:val="-1"/>
          <w:sz w:val="18"/>
        </w:rPr>
        <w:t xml:space="preserve"> </w:t>
      </w:r>
      <w:r>
        <w:rPr>
          <w:sz w:val="18"/>
        </w:rPr>
        <w:t>when</w:t>
      </w:r>
      <w:r>
        <w:rPr>
          <w:spacing w:val="-2"/>
          <w:sz w:val="18"/>
        </w:rPr>
        <w:t xml:space="preserve"> </w:t>
      </w:r>
      <w:r>
        <w:rPr>
          <w:sz w:val="18"/>
        </w:rPr>
        <w:t>you</w:t>
      </w:r>
      <w:r>
        <w:rPr>
          <w:spacing w:val="-1"/>
          <w:sz w:val="18"/>
        </w:rPr>
        <w:t xml:space="preserve"> </w:t>
      </w:r>
      <w:r>
        <w:rPr>
          <w:sz w:val="18"/>
        </w:rPr>
        <w:t>were</w:t>
      </w:r>
      <w:r>
        <w:rPr>
          <w:spacing w:val="1"/>
          <w:sz w:val="18"/>
        </w:rPr>
        <w:t xml:space="preserve"> </w:t>
      </w:r>
      <w:r>
        <w:rPr>
          <w:color w:val="FF0000"/>
          <w:spacing w:val="-2"/>
          <w:sz w:val="18"/>
        </w:rPr>
        <w:t>[LDB_1]</w:t>
      </w:r>
      <w:r>
        <w:rPr>
          <w:spacing w:val="-2"/>
          <w:sz w:val="18"/>
        </w:rPr>
        <w:t>?</w:t>
      </w:r>
    </w:p>
    <w:p w14:paraId="212957AC" w14:textId="77777777" w:rsidR="00856440" w:rsidRDefault="00856440" w:rsidP="00856440">
      <w:pPr>
        <w:pStyle w:val="TableParagraph"/>
        <w:spacing w:before="2" w:line="244" w:lineRule="exact"/>
        <w:ind w:left="530"/>
        <w:rPr>
          <w:sz w:val="18"/>
        </w:rPr>
      </w:pPr>
      <w:r>
        <w:rPr>
          <w:color w:val="FF0000"/>
          <w:sz w:val="18"/>
        </w:rPr>
        <w:t>[FOR</w:t>
      </w:r>
      <w:r>
        <w:rPr>
          <w:color w:val="FF0000"/>
          <w:spacing w:val="-4"/>
          <w:sz w:val="18"/>
        </w:rPr>
        <w:t xml:space="preserve"> </w:t>
      </w:r>
      <w:r>
        <w:rPr>
          <w:color w:val="FF0000"/>
          <w:sz w:val="18"/>
        </w:rPr>
        <w:t>SECOND</w:t>
      </w:r>
      <w:r>
        <w:rPr>
          <w:color w:val="FF0000"/>
          <w:spacing w:val="-1"/>
          <w:sz w:val="18"/>
        </w:rPr>
        <w:t xml:space="preserve"> </w:t>
      </w:r>
      <w:r>
        <w:rPr>
          <w:color w:val="FF0000"/>
          <w:sz w:val="18"/>
        </w:rPr>
        <w:t>LOOP</w:t>
      </w:r>
      <w:r>
        <w:rPr>
          <w:color w:val="FF0000"/>
          <w:spacing w:val="-2"/>
          <w:sz w:val="18"/>
        </w:rPr>
        <w:t xml:space="preserve"> </w:t>
      </w:r>
      <w:r>
        <w:rPr>
          <w:color w:val="FF0000"/>
          <w:sz w:val="18"/>
        </w:rPr>
        <w:t>OF</w:t>
      </w:r>
      <w:r>
        <w:rPr>
          <w:color w:val="FF0000"/>
          <w:spacing w:val="-6"/>
          <w:sz w:val="18"/>
        </w:rPr>
        <w:t xml:space="preserve"> </w:t>
      </w:r>
      <w:r>
        <w:rPr>
          <w:color w:val="FF0000"/>
          <w:sz w:val="18"/>
        </w:rPr>
        <w:t>LDB_1</w:t>
      </w:r>
      <w:r>
        <w:rPr>
          <w:color w:val="FF0000"/>
          <w:spacing w:val="-2"/>
          <w:sz w:val="18"/>
        </w:rPr>
        <w:t xml:space="preserve"> </w:t>
      </w:r>
      <w:r>
        <w:rPr>
          <w:color w:val="FF0000"/>
          <w:sz w:val="18"/>
        </w:rPr>
        <w:t>ONWARDS:</w:t>
      </w:r>
      <w:r>
        <w:rPr>
          <w:color w:val="FF0000"/>
          <w:spacing w:val="1"/>
          <w:sz w:val="18"/>
        </w:rPr>
        <w:t xml:space="preserve"> </w:t>
      </w:r>
      <w:r>
        <w:rPr>
          <w:sz w:val="18"/>
        </w:rPr>
        <w:t>99.</w:t>
      </w:r>
      <w:r>
        <w:rPr>
          <w:spacing w:val="-4"/>
          <w:sz w:val="18"/>
        </w:rPr>
        <w:t xml:space="preserve"> </w:t>
      </w:r>
      <w:r>
        <w:rPr>
          <w:sz w:val="18"/>
        </w:rPr>
        <w:t>NO</w:t>
      </w:r>
      <w:r>
        <w:rPr>
          <w:spacing w:val="-3"/>
          <w:sz w:val="18"/>
        </w:rPr>
        <w:t xml:space="preserve"> </w:t>
      </w:r>
      <w:r>
        <w:rPr>
          <w:sz w:val="18"/>
        </w:rPr>
        <w:t>CHANGE</w:t>
      </w:r>
      <w:r>
        <w:rPr>
          <w:spacing w:val="-1"/>
          <w:sz w:val="18"/>
        </w:rPr>
        <w:t xml:space="preserve"> </w:t>
      </w:r>
      <w:r>
        <w:rPr>
          <w:sz w:val="18"/>
        </w:rPr>
        <w:t>IN</w:t>
      </w:r>
      <w:r>
        <w:rPr>
          <w:spacing w:val="-1"/>
          <w:sz w:val="18"/>
        </w:rPr>
        <w:t xml:space="preserve"> </w:t>
      </w:r>
      <w:r>
        <w:rPr>
          <w:sz w:val="18"/>
        </w:rPr>
        <w:t>LOCATION</w:t>
      </w:r>
      <w:r>
        <w:rPr>
          <w:spacing w:val="-3"/>
          <w:sz w:val="18"/>
        </w:rPr>
        <w:t xml:space="preserve"> </w:t>
      </w:r>
      <w:r>
        <w:rPr>
          <w:sz w:val="18"/>
        </w:rPr>
        <w:t>SINCE</w:t>
      </w:r>
      <w:r>
        <w:rPr>
          <w:spacing w:val="-1"/>
          <w:sz w:val="18"/>
        </w:rPr>
        <w:t xml:space="preserve"> </w:t>
      </w:r>
      <w:r>
        <w:rPr>
          <w:sz w:val="18"/>
        </w:rPr>
        <w:t>PRIOR</w:t>
      </w:r>
      <w:r>
        <w:rPr>
          <w:spacing w:val="-1"/>
          <w:sz w:val="18"/>
        </w:rPr>
        <w:t xml:space="preserve"> </w:t>
      </w:r>
      <w:r>
        <w:rPr>
          <w:spacing w:val="-2"/>
          <w:sz w:val="18"/>
        </w:rPr>
        <w:t>ACTIVITY]</w:t>
      </w:r>
    </w:p>
    <w:p w14:paraId="4A151DBA" w14:textId="77777777" w:rsidR="00856440" w:rsidRDefault="00856440" w:rsidP="00856440">
      <w:pPr>
        <w:pStyle w:val="TableParagraph"/>
        <w:numPr>
          <w:ilvl w:val="0"/>
          <w:numId w:val="265"/>
        </w:numPr>
        <w:tabs>
          <w:tab w:val="left" w:pos="901"/>
        </w:tabs>
        <w:spacing w:line="230" w:lineRule="exact"/>
        <w:ind w:left="901" w:hanging="357"/>
        <w:rPr>
          <w:sz w:val="17"/>
        </w:rPr>
      </w:pPr>
      <w:r>
        <w:rPr>
          <w:sz w:val="17"/>
        </w:rPr>
        <w:t>OWN</w:t>
      </w:r>
      <w:r>
        <w:rPr>
          <w:spacing w:val="-4"/>
          <w:sz w:val="17"/>
        </w:rPr>
        <w:t xml:space="preserve"> </w:t>
      </w:r>
      <w:r>
        <w:rPr>
          <w:sz w:val="17"/>
        </w:rPr>
        <w:t>HOME</w:t>
      </w:r>
      <w:r>
        <w:rPr>
          <w:spacing w:val="-3"/>
          <w:sz w:val="17"/>
        </w:rPr>
        <w:t xml:space="preserve"> </w:t>
      </w:r>
      <w:r>
        <w:rPr>
          <w:sz w:val="17"/>
        </w:rPr>
        <w:t>(DWELLING</w:t>
      </w:r>
      <w:r>
        <w:rPr>
          <w:spacing w:val="-3"/>
          <w:sz w:val="17"/>
        </w:rPr>
        <w:t xml:space="preserve"> </w:t>
      </w:r>
      <w:r>
        <w:rPr>
          <w:sz w:val="17"/>
        </w:rPr>
        <w:t>OR</w:t>
      </w:r>
      <w:r>
        <w:rPr>
          <w:spacing w:val="-4"/>
          <w:sz w:val="17"/>
        </w:rPr>
        <w:t xml:space="preserve"> </w:t>
      </w:r>
      <w:r>
        <w:rPr>
          <w:sz w:val="17"/>
        </w:rPr>
        <w:t>IMMEDIATE</w:t>
      </w:r>
      <w:r>
        <w:rPr>
          <w:spacing w:val="-2"/>
          <w:sz w:val="17"/>
        </w:rPr>
        <w:t xml:space="preserve"> SURROUNDS)</w:t>
      </w:r>
    </w:p>
    <w:p w14:paraId="272243E9" w14:textId="77777777" w:rsidR="00856440" w:rsidRDefault="00856440" w:rsidP="00856440">
      <w:pPr>
        <w:pStyle w:val="TableParagraph"/>
        <w:numPr>
          <w:ilvl w:val="0"/>
          <w:numId w:val="265"/>
        </w:numPr>
        <w:tabs>
          <w:tab w:val="left" w:pos="901"/>
        </w:tabs>
        <w:spacing w:line="231" w:lineRule="exact"/>
        <w:ind w:left="901" w:hanging="357"/>
        <w:rPr>
          <w:sz w:val="17"/>
        </w:rPr>
      </w:pPr>
      <w:r>
        <w:rPr>
          <w:sz w:val="17"/>
        </w:rPr>
        <w:t>OTHER</w:t>
      </w:r>
      <w:r>
        <w:rPr>
          <w:spacing w:val="-5"/>
          <w:sz w:val="17"/>
        </w:rPr>
        <w:t xml:space="preserve"> </w:t>
      </w:r>
      <w:r>
        <w:rPr>
          <w:sz w:val="17"/>
        </w:rPr>
        <w:t>PERSONS'</w:t>
      </w:r>
      <w:r>
        <w:rPr>
          <w:spacing w:val="-4"/>
          <w:sz w:val="17"/>
        </w:rPr>
        <w:t xml:space="preserve"> </w:t>
      </w:r>
      <w:r>
        <w:rPr>
          <w:sz w:val="17"/>
        </w:rPr>
        <w:t>HOME</w:t>
      </w:r>
      <w:r>
        <w:rPr>
          <w:spacing w:val="-2"/>
          <w:sz w:val="17"/>
        </w:rPr>
        <w:t xml:space="preserve"> </w:t>
      </w:r>
      <w:r>
        <w:rPr>
          <w:sz w:val="17"/>
        </w:rPr>
        <w:t>(DWELLING</w:t>
      </w:r>
      <w:r>
        <w:rPr>
          <w:spacing w:val="-4"/>
          <w:sz w:val="17"/>
        </w:rPr>
        <w:t xml:space="preserve"> </w:t>
      </w:r>
      <w:r>
        <w:rPr>
          <w:sz w:val="17"/>
        </w:rPr>
        <w:t>OR</w:t>
      </w:r>
      <w:r>
        <w:rPr>
          <w:spacing w:val="-5"/>
          <w:sz w:val="17"/>
        </w:rPr>
        <w:t xml:space="preserve"> </w:t>
      </w:r>
      <w:r>
        <w:rPr>
          <w:sz w:val="17"/>
        </w:rPr>
        <w:t>IMMEDIATE</w:t>
      </w:r>
      <w:r>
        <w:rPr>
          <w:spacing w:val="-2"/>
          <w:sz w:val="17"/>
        </w:rPr>
        <w:t xml:space="preserve"> SURROUNDS)</w:t>
      </w:r>
    </w:p>
    <w:p w14:paraId="6894053A" w14:textId="77777777" w:rsidR="00856440" w:rsidRDefault="00856440" w:rsidP="00856440">
      <w:pPr>
        <w:pStyle w:val="TableParagraph"/>
        <w:numPr>
          <w:ilvl w:val="0"/>
          <w:numId w:val="265"/>
        </w:numPr>
        <w:tabs>
          <w:tab w:val="left" w:pos="901"/>
        </w:tabs>
        <w:spacing w:before="1" w:line="231" w:lineRule="exact"/>
        <w:ind w:left="901" w:hanging="357"/>
        <w:rPr>
          <w:sz w:val="17"/>
        </w:rPr>
      </w:pPr>
      <w:r>
        <w:rPr>
          <w:spacing w:val="-2"/>
          <w:sz w:val="17"/>
        </w:rPr>
        <w:t>WORKPLACE</w:t>
      </w:r>
    </w:p>
    <w:p w14:paraId="11997C22" w14:textId="77777777" w:rsidR="00856440" w:rsidRDefault="00856440" w:rsidP="00856440">
      <w:pPr>
        <w:pStyle w:val="TableParagraph"/>
        <w:numPr>
          <w:ilvl w:val="0"/>
          <w:numId w:val="265"/>
        </w:numPr>
        <w:tabs>
          <w:tab w:val="left" w:pos="901"/>
        </w:tabs>
        <w:spacing w:line="231" w:lineRule="exact"/>
        <w:ind w:left="901" w:hanging="357"/>
        <w:rPr>
          <w:sz w:val="17"/>
        </w:rPr>
      </w:pPr>
      <w:r>
        <w:rPr>
          <w:sz w:val="17"/>
        </w:rPr>
        <w:t>SCHOOL</w:t>
      </w:r>
      <w:r>
        <w:rPr>
          <w:spacing w:val="-5"/>
          <w:sz w:val="17"/>
        </w:rPr>
        <w:t xml:space="preserve"> </w:t>
      </w:r>
      <w:r>
        <w:rPr>
          <w:sz w:val="17"/>
        </w:rPr>
        <w:t>OR</w:t>
      </w:r>
      <w:r>
        <w:rPr>
          <w:spacing w:val="-4"/>
          <w:sz w:val="17"/>
        </w:rPr>
        <w:t xml:space="preserve"> </w:t>
      </w:r>
      <w:r>
        <w:rPr>
          <w:sz w:val="17"/>
        </w:rPr>
        <w:t>OTHER</w:t>
      </w:r>
      <w:r>
        <w:rPr>
          <w:spacing w:val="-4"/>
          <w:sz w:val="17"/>
        </w:rPr>
        <w:t xml:space="preserve"> </w:t>
      </w:r>
      <w:r>
        <w:rPr>
          <w:sz w:val="17"/>
        </w:rPr>
        <w:t>EDUCATIONAL</w:t>
      </w:r>
      <w:r>
        <w:rPr>
          <w:spacing w:val="-4"/>
          <w:sz w:val="17"/>
        </w:rPr>
        <w:t xml:space="preserve"> </w:t>
      </w:r>
      <w:r>
        <w:rPr>
          <w:spacing w:val="-2"/>
          <w:sz w:val="17"/>
        </w:rPr>
        <w:t>ESTABLISHMENT</w:t>
      </w:r>
    </w:p>
    <w:p w14:paraId="483BD3B5" w14:textId="77777777" w:rsidR="00856440" w:rsidRDefault="00856440" w:rsidP="00856440">
      <w:pPr>
        <w:pStyle w:val="TableParagraph"/>
        <w:numPr>
          <w:ilvl w:val="0"/>
          <w:numId w:val="265"/>
        </w:numPr>
        <w:tabs>
          <w:tab w:val="left" w:pos="901"/>
        </w:tabs>
        <w:spacing w:before="1" w:line="231" w:lineRule="exact"/>
        <w:ind w:left="901" w:hanging="357"/>
        <w:rPr>
          <w:sz w:val="17"/>
        </w:rPr>
      </w:pPr>
      <w:r>
        <w:rPr>
          <w:color w:val="006FC0"/>
          <w:sz w:val="17"/>
        </w:rPr>
        <w:t>RELIGIOUS</w:t>
      </w:r>
      <w:r>
        <w:rPr>
          <w:color w:val="006FC0"/>
          <w:spacing w:val="-3"/>
          <w:sz w:val="17"/>
        </w:rPr>
        <w:t xml:space="preserve"> </w:t>
      </w:r>
      <w:r>
        <w:rPr>
          <w:color w:val="006FC0"/>
          <w:sz w:val="17"/>
        </w:rPr>
        <w:t>SITE</w:t>
      </w:r>
      <w:r>
        <w:rPr>
          <w:color w:val="006FC0"/>
          <w:spacing w:val="-2"/>
          <w:sz w:val="17"/>
        </w:rPr>
        <w:t xml:space="preserve"> </w:t>
      </w:r>
      <w:r>
        <w:rPr>
          <w:color w:val="006FC0"/>
          <w:sz w:val="17"/>
        </w:rPr>
        <w:t>/</w:t>
      </w:r>
      <w:r>
        <w:rPr>
          <w:color w:val="006FC0"/>
          <w:spacing w:val="-4"/>
          <w:sz w:val="17"/>
        </w:rPr>
        <w:t xml:space="preserve"> </w:t>
      </w:r>
      <w:r>
        <w:rPr>
          <w:color w:val="006FC0"/>
          <w:sz w:val="17"/>
        </w:rPr>
        <w:t>PLACE</w:t>
      </w:r>
      <w:r>
        <w:rPr>
          <w:color w:val="006FC0"/>
          <w:spacing w:val="-2"/>
          <w:sz w:val="17"/>
        </w:rPr>
        <w:t xml:space="preserve"> </w:t>
      </w:r>
      <w:r>
        <w:rPr>
          <w:color w:val="006FC0"/>
          <w:sz w:val="17"/>
        </w:rPr>
        <w:t>OF</w:t>
      </w:r>
      <w:r>
        <w:rPr>
          <w:color w:val="006FC0"/>
          <w:spacing w:val="-3"/>
          <w:sz w:val="17"/>
        </w:rPr>
        <w:t xml:space="preserve"> </w:t>
      </w:r>
      <w:r>
        <w:rPr>
          <w:color w:val="006FC0"/>
          <w:sz w:val="17"/>
        </w:rPr>
        <w:t>WORSHIP</w:t>
      </w:r>
      <w:r>
        <w:rPr>
          <w:color w:val="006FC0"/>
          <w:spacing w:val="-1"/>
          <w:sz w:val="17"/>
        </w:rPr>
        <w:t xml:space="preserve"> </w:t>
      </w:r>
      <w:r>
        <w:rPr>
          <w:color w:val="4471C4"/>
          <w:sz w:val="17"/>
        </w:rPr>
        <w:t>(CHURCH,</w:t>
      </w:r>
      <w:r>
        <w:rPr>
          <w:color w:val="4471C4"/>
          <w:spacing w:val="-4"/>
          <w:sz w:val="17"/>
        </w:rPr>
        <w:t xml:space="preserve"> </w:t>
      </w:r>
      <w:r>
        <w:rPr>
          <w:color w:val="4471C4"/>
          <w:sz w:val="17"/>
        </w:rPr>
        <w:t>MOSQUE,</w:t>
      </w:r>
      <w:r>
        <w:rPr>
          <w:color w:val="4471C4"/>
          <w:spacing w:val="-4"/>
          <w:sz w:val="17"/>
        </w:rPr>
        <w:t xml:space="preserve"> </w:t>
      </w:r>
      <w:r>
        <w:rPr>
          <w:color w:val="4471C4"/>
          <w:sz w:val="17"/>
        </w:rPr>
        <w:t>TEMPLE,</w:t>
      </w:r>
      <w:r>
        <w:rPr>
          <w:color w:val="4471C4"/>
          <w:spacing w:val="-4"/>
          <w:sz w:val="17"/>
        </w:rPr>
        <w:t xml:space="preserve"> </w:t>
      </w:r>
      <w:r>
        <w:rPr>
          <w:color w:val="4471C4"/>
          <w:sz w:val="17"/>
        </w:rPr>
        <w:t>SPIRIT</w:t>
      </w:r>
      <w:r>
        <w:rPr>
          <w:color w:val="4471C4"/>
          <w:spacing w:val="-1"/>
          <w:sz w:val="17"/>
        </w:rPr>
        <w:t xml:space="preserve"> </w:t>
      </w:r>
      <w:r>
        <w:rPr>
          <w:color w:val="4471C4"/>
          <w:spacing w:val="-2"/>
          <w:sz w:val="17"/>
        </w:rPr>
        <w:t>HOUSE…)</w:t>
      </w:r>
    </w:p>
    <w:p w14:paraId="3A3598CD" w14:textId="77777777" w:rsidR="00856440" w:rsidRDefault="00856440" w:rsidP="00856440">
      <w:pPr>
        <w:pStyle w:val="TableParagraph"/>
        <w:numPr>
          <w:ilvl w:val="0"/>
          <w:numId w:val="265"/>
        </w:numPr>
        <w:tabs>
          <w:tab w:val="left" w:pos="901"/>
        </w:tabs>
        <w:spacing w:line="231" w:lineRule="exact"/>
        <w:ind w:left="901" w:hanging="357"/>
        <w:rPr>
          <w:sz w:val="17"/>
        </w:rPr>
      </w:pPr>
      <w:r>
        <w:rPr>
          <w:sz w:val="17"/>
        </w:rPr>
        <w:t>OTHER</w:t>
      </w:r>
      <w:r>
        <w:rPr>
          <w:spacing w:val="-4"/>
          <w:sz w:val="17"/>
        </w:rPr>
        <w:t xml:space="preserve"> </w:t>
      </w:r>
      <w:r>
        <w:rPr>
          <w:sz w:val="17"/>
        </w:rPr>
        <w:t>OUTDOOR</w:t>
      </w:r>
      <w:r>
        <w:rPr>
          <w:spacing w:val="-4"/>
          <w:sz w:val="17"/>
        </w:rPr>
        <w:t xml:space="preserve"> </w:t>
      </w:r>
      <w:r>
        <w:rPr>
          <w:sz w:val="17"/>
        </w:rPr>
        <w:t>PUBLIC</w:t>
      </w:r>
      <w:r>
        <w:rPr>
          <w:spacing w:val="-3"/>
          <w:sz w:val="17"/>
        </w:rPr>
        <w:t xml:space="preserve"> </w:t>
      </w:r>
      <w:r>
        <w:rPr>
          <w:sz w:val="17"/>
        </w:rPr>
        <w:t>OR</w:t>
      </w:r>
      <w:r>
        <w:rPr>
          <w:spacing w:val="-3"/>
          <w:sz w:val="17"/>
        </w:rPr>
        <w:t xml:space="preserve"> </w:t>
      </w:r>
      <w:r>
        <w:rPr>
          <w:sz w:val="17"/>
        </w:rPr>
        <w:t>COMMERCIAL</w:t>
      </w:r>
      <w:r>
        <w:rPr>
          <w:spacing w:val="-4"/>
          <w:sz w:val="17"/>
        </w:rPr>
        <w:t xml:space="preserve"> </w:t>
      </w:r>
      <w:r>
        <w:rPr>
          <w:sz w:val="17"/>
        </w:rPr>
        <w:t>SITE</w:t>
      </w:r>
      <w:r>
        <w:rPr>
          <w:spacing w:val="-1"/>
          <w:sz w:val="17"/>
        </w:rPr>
        <w:t xml:space="preserve"> </w:t>
      </w:r>
      <w:r>
        <w:rPr>
          <w:color w:val="4471C4"/>
          <w:sz w:val="17"/>
        </w:rPr>
        <w:t>(STREET,</w:t>
      </w:r>
      <w:r>
        <w:rPr>
          <w:color w:val="4471C4"/>
          <w:spacing w:val="-4"/>
          <w:sz w:val="17"/>
        </w:rPr>
        <w:t xml:space="preserve"> </w:t>
      </w:r>
      <w:r>
        <w:rPr>
          <w:color w:val="4471C4"/>
          <w:sz w:val="17"/>
        </w:rPr>
        <w:t>MARKET,</w:t>
      </w:r>
      <w:r>
        <w:rPr>
          <w:color w:val="4471C4"/>
          <w:spacing w:val="-5"/>
          <w:sz w:val="17"/>
        </w:rPr>
        <w:t xml:space="preserve"> </w:t>
      </w:r>
      <w:r>
        <w:rPr>
          <w:color w:val="4471C4"/>
          <w:sz w:val="17"/>
        </w:rPr>
        <w:t>PARK,</w:t>
      </w:r>
      <w:r>
        <w:rPr>
          <w:color w:val="4471C4"/>
          <w:spacing w:val="-4"/>
          <w:sz w:val="17"/>
        </w:rPr>
        <w:t xml:space="preserve"> </w:t>
      </w:r>
      <w:r>
        <w:rPr>
          <w:color w:val="4471C4"/>
          <w:sz w:val="17"/>
        </w:rPr>
        <w:t>FIELD,</w:t>
      </w:r>
      <w:r>
        <w:rPr>
          <w:color w:val="4471C4"/>
          <w:spacing w:val="-4"/>
          <w:sz w:val="17"/>
        </w:rPr>
        <w:t xml:space="preserve"> </w:t>
      </w:r>
      <w:r>
        <w:rPr>
          <w:color w:val="4471C4"/>
          <w:sz w:val="17"/>
        </w:rPr>
        <w:t>FOREST,</w:t>
      </w:r>
      <w:r>
        <w:rPr>
          <w:color w:val="4471C4"/>
          <w:spacing w:val="-4"/>
          <w:sz w:val="17"/>
        </w:rPr>
        <w:t xml:space="preserve"> </w:t>
      </w:r>
      <w:r>
        <w:rPr>
          <w:color w:val="4471C4"/>
          <w:sz w:val="17"/>
        </w:rPr>
        <w:t>POND,</w:t>
      </w:r>
      <w:r>
        <w:rPr>
          <w:color w:val="4471C4"/>
          <w:spacing w:val="-3"/>
          <w:sz w:val="17"/>
        </w:rPr>
        <w:t xml:space="preserve"> </w:t>
      </w:r>
      <w:r>
        <w:rPr>
          <w:color w:val="4471C4"/>
          <w:spacing w:val="-2"/>
          <w:sz w:val="17"/>
        </w:rPr>
        <w:t>LAKE…)</w:t>
      </w:r>
    </w:p>
    <w:p w14:paraId="3533C657" w14:textId="77777777" w:rsidR="00856440" w:rsidRDefault="00856440" w:rsidP="00856440">
      <w:pPr>
        <w:pStyle w:val="TableParagraph"/>
        <w:numPr>
          <w:ilvl w:val="0"/>
          <w:numId w:val="265"/>
        </w:numPr>
        <w:tabs>
          <w:tab w:val="left" w:pos="901"/>
        </w:tabs>
        <w:spacing w:before="2" w:line="231" w:lineRule="exact"/>
        <w:ind w:left="901" w:hanging="357"/>
        <w:rPr>
          <w:sz w:val="17"/>
        </w:rPr>
      </w:pPr>
      <w:r>
        <w:rPr>
          <w:sz w:val="17"/>
        </w:rPr>
        <w:t>OTHER</w:t>
      </w:r>
      <w:r>
        <w:rPr>
          <w:spacing w:val="-4"/>
          <w:sz w:val="17"/>
        </w:rPr>
        <w:t xml:space="preserve"> </w:t>
      </w:r>
      <w:r>
        <w:rPr>
          <w:sz w:val="17"/>
        </w:rPr>
        <w:t>INDOOR</w:t>
      </w:r>
      <w:r>
        <w:rPr>
          <w:spacing w:val="-4"/>
          <w:sz w:val="17"/>
        </w:rPr>
        <w:t xml:space="preserve"> </w:t>
      </w:r>
      <w:r>
        <w:rPr>
          <w:sz w:val="17"/>
        </w:rPr>
        <w:t>PUBLIC</w:t>
      </w:r>
      <w:r>
        <w:rPr>
          <w:spacing w:val="-3"/>
          <w:sz w:val="17"/>
        </w:rPr>
        <w:t xml:space="preserve"> </w:t>
      </w:r>
      <w:r>
        <w:rPr>
          <w:sz w:val="17"/>
        </w:rPr>
        <w:t>OR</w:t>
      </w:r>
      <w:r>
        <w:rPr>
          <w:spacing w:val="-4"/>
          <w:sz w:val="17"/>
        </w:rPr>
        <w:t xml:space="preserve"> </w:t>
      </w:r>
      <w:r>
        <w:rPr>
          <w:sz w:val="17"/>
        </w:rPr>
        <w:t>COMMERCIAL</w:t>
      </w:r>
      <w:r>
        <w:rPr>
          <w:spacing w:val="-4"/>
          <w:sz w:val="17"/>
        </w:rPr>
        <w:t xml:space="preserve"> </w:t>
      </w:r>
      <w:r>
        <w:rPr>
          <w:sz w:val="17"/>
        </w:rPr>
        <w:t>SITE</w:t>
      </w:r>
      <w:r>
        <w:rPr>
          <w:spacing w:val="-2"/>
          <w:sz w:val="17"/>
        </w:rPr>
        <w:t xml:space="preserve"> </w:t>
      </w:r>
      <w:r>
        <w:rPr>
          <w:color w:val="4471C4"/>
          <w:sz w:val="17"/>
        </w:rPr>
        <w:t>(SHOP,</w:t>
      </w:r>
      <w:r>
        <w:rPr>
          <w:color w:val="4471C4"/>
          <w:spacing w:val="-3"/>
          <w:sz w:val="17"/>
        </w:rPr>
        <w:t xml:space="preserve"> </w:t>
      </w:r>
      <w:r>
        <w:rPr>
          <w:color w:val="4471C4"/>
          <w:sz w:val="17"/>
        </w:rPr>
        <w:t>BANK,</w:t>
      </w:r>
      <w:r>
        <w:rPr>
          <w:color w:val="4471C4"/>
          <w:spacing w:val="-3"/>
          <w:sz w:val="17"/>
        </w:rPr>
        <w:t xml:space="preserve"> </w:t>
      </w:r>
      <w:r>
        <w:rPr>
          <w:color w:val="4471C4"/>
          <w:sz w:val="17"/>
        </w:rPr>
        <w:t>RESTAURANT,</w:t>
      </w:r>
      <w:r>
        <w:rPr>
          <w:color w:val="4471C4"/>
          <w:spacing w:val="-4"/>
          <w:sz w:val="17"/>
        </w:rPr>
        <w:t xml:space="preserve"> </w:t>
      </w:r>
      <w:r>
        <w:rPr>
          <w:color w:val="4471C4"/>
          <w:sz w:val="17"/>
        </w:rPr>
        <w:t>CINEMA,</w:t>
      </w:r>
      <w:r>
        <w:rPr>
          <w:color w:val="4471C4"/>
          <w:spacing w:val="-4"/>
          <w:sz w:val="17"/>
        </w:rPr>
        <w:t xml:space="preserve"> </w:t>
      </w:r>
      <w:r>
        <w:rPr>
          <w:color w:val="4471C4"/>
          <w:sz w:val="17"/>
        </w:rPr>
        <w:t>MUSEUM,</w:t>
      </w:r>
      <w:r>
        <w:rPr>
          <w:color w:val="4471C4"/>
          <w:spacing w:val="-4"/>
          <w:sz w:val="17"/>
        </w:rPr>
        <w:t xml:space="preserve"> </w:t>
      </w:r>
      <w:r>
        <w:rPr>
          <w:color w:val="4471C4"/>
          <w:spacing w:val="-2"/>
          <w:sz w:val="17"/>
        </w:rPr>
        <w:t>HOSPITAL…)</w:t>
      </w:r>
    </w:p>
    <w:p w14:paraId="1E4CD797" w14:textId="77777777" w:rsidR="00856440" w:rsidRDefault="00856440" w:rsidP="00856440">
      <w:pPr>
        <w:pStyle w:val="TableParagraph"/>
        <w:numPr>
          <w:ilvl w:val="0"/>
          <w:numId w:val="265"/>
        </w:numPr>
        <w:tabs>
          <w:tab w:val="left" w:pos="901"/>
        </w:tabs>
        <w:spacing w:line="231" w:lineRule="exact"/>
        <w:ind w:left="901" w:hanging="357"/>
        <w:rPr>
          <w:sz w:val="17"/>
        </w:rPr>
      </w:pPr>
      <w:r>
        <w:rPr>
          <w:sz w:val="17"/>
        </w:rPr>
        <w:t>IN</w:t>
      </w:r>
      <w:r>
        <w:rPr>
          <w:spacing w:val="-2"/>
          <w:sz w:val="17"/>
        </w:rPr>
        <w:t xml:space="preserve"> TRANSIT</w:t>
      </w:r>
    </w:p>
    <w:p w14:paraId="7A535BB1" w14:textId="04F7897C" w:rsidR="00856440" w:rsidRDefault="00856440" w:rsidP="00856440">
      <w:pPr>
        <w:tabs>
          <w:tab w:val="left" w:pos="1418"/>
        </w:tabs>
        <w:spacing w:before="240"/>
        <w:jc w:val="both"/>
        <w:rPr>
          <w:spacing w:val="-2"/>
          <w:sz w:val="17"/>
        </w:rPr>
      </w:pPr>
      <w:r>
        <w:rPr>
          <w:sz w:val="17"/>
        </w:rPr>
        <w:t>OTHER</w:t>
      </w:r>
      <w:r>
        <w:rPr>
          <w:spacing w:val="-2"/>
          <w:sz w:val="17"/>
        </w:rPr>
        <w:t xml:space="preserve"> (SPECIFY)</w:t>
      </w:r>
    </w:p>
    <w:p w14:paraId="199DCE2F" w14:textId="2DD9E8F5" w:rsidR="00856440" w:rsidRDefault="00856440" w:rsidP="00856440">
      <w:pPr>
        <w:pStyle w:val="TableParagraph"/>
        <w:rPr>
          <w:b/>
          <w:sz w:val="18"/>
        </w:rPr>
      </w:pPr>
      <w:r>
        <w:rPr>
          <w:b/>
          <w:spacing w:val="-2"/>
          <w:sz w:val="18"/>
        </w:rPr>
        <w:t>LDB_2A</w:t>
      </w:r>
    </w:p>
    <w:p w14:paraId="55FB99B8" w14:textId="77777777" w:rsidR="00856440" w:rsidRDefault="00856440" w:rsidP="00856440">
      <w:pPr>
        <w:pStyle w:val="TableParagraph"/>
        <w:spacing w:line="244" w:lineRule="exact"/>
        <w:ind w:left="530"/>
        <w:rPr>
          <w:sz w:val="18"/>
        </w:rPr>
      </w:pPr>
      <w:r>
        <w:rPr>
          <w:sz w:val="18"/>
        </w:rPr>
        <w:t>What</w:t>
      </w:r>
      <w:r>
        <w:rPr>
          <w:spacing w:val="-4"/>
          <w:sz w:val="18"/>
        </w:rPr>
        <w:t xml:space="preserve"> </w:t>
      </w:r>
      <w:r>
        <w:rPr>
          <w:sz w:val="18"/>
        </w:rPr>
        <w:t>was the</w:t>
      </w:r>
      <w:r>
        <w:rPr>
          <w:spacing w:val="-1"/>
          <w:sz w:val="18"/>
        </w:rPr>
        <w:t xml:space="preserve"> </w:t>
      </w:r>
      <w:r>
        <w:rPr>
          <w:sz w:val="18"/>
          <w:u w:val="single"/>
        </w:rPr>
        <w:t>main</w:t>
      </w:r>
      <w:r>
        <w:rPr>
          <w:spacing w:val="-1"/>
          <w:sz w:val="18"/>
        </w:rPr>
        <w:t xml:space="preserve"> </w:t>
      </w:r>
      <w:r>
        <w:rPr>
          <w:sz w:val="18"/>
        </w:rPr>
        <w:t>reason</w:t>
      </w:r>
      <w:r>
        <w:rPr>
          <w:spacing w:val="-2"/>
          <w:sz w:val="18"/>
        </w:rPr>
        <w:t xml:space="preserve"> </w:t>
      </w:r>
      <w:r>
        <w:rPr>
          <w:sz w:val="18"/>
        </w:rPr>
        <w:t>for</w:t>
      </w:r>
      <w:r>
        <w:rPr>
          <w:spacing w:val="-1"/>
          <w:sz w:val="18"/>
        </w:rPr>
        <w:t xml:space="preserve"> </w:t>
      </w:r>
      <w:r>
        <w:rPr>
          <w:sz w:val="18"/>
        </w:rPr>
        <w:t xml:space="preserve">this </w:t>
      </w:r>
      <w:r>
        <w:rPr>
          <w:spacing w:val="-2"/>
          <w:sz w:val="18"/>
        </w:rPr>
        <w:t>travel?</w:t>
      </w:r>
    </w:p>
    <w:p w14:paraId="30450DF9" w14:textId="77777777" w:rsidR="00856440" w:rsidRDefault="00856440" w:rsidP="00856440">
      <w:pPr>
        <w:pStyle w:val="TableParagraph"/>
        <w:numPr>
          <w:ilvl w:val="0"/>
          <w:numId w:val="267"/>
        </w:numPr>
        <w:tabs>
          <w:tab w:val="left" w:pos="899"/>
          <w:tab w:val="left" w:pos="902"/>
        </w:tabs>
        <w:ind w:right="499"/>
        <w:rPr>
          <w:sz w:val="17"/>
        </w:rPr>
      </w:pPr>
      <w:r>
        <w:rPr>
          <w:sz w:val="17"/>
        </w:rPr>
        <w:t>COMMUTING</w:t>
      </w:r>
      <w:r>
        <w:rPr>
          <w:spacing w:val="-4"/>
          <w:sz w:val="17"/>
        </w:rPr>
        <w:t xml:space="preserve"> </w:t>
      </w:r>
      <w:r>
        <w:rPr>
          <w:sz w:val="17"/>
        </w:rPr>
        <w:t>FOR</w:t>
      </w:r>
      <w:r>
        <w:rPr>
          <w:spacing w:val="-5"/>
          <w:sz w:val="17"/>
        </w:rPr>
        <w:t xml:space="preserve"> </w:t>
      </w:r>
      <w:r>
        <w:rPr>
          <w:sz w:val="17"/>
        </w:rPr>
        <w:t>WAGED</w:t>
      </w:r>
      <w:r>
        <w:rPr>
          <w:spacing w:val="-4"/>
          <w:sz w:val="17"/>
        </w:rPr>
        <w:t xml:space="preserve"> </w:t>
      </w:r>
      <w:r>
        <w:rPr>
          <w:sz w:val="17"/>
        </w:rPr>
        <w:t>OR</w:t>
      </w:r>
      <w:r>
        <w:rPr>
          <w:spacing w:val="-5"/>
          <w:sz w:val="17"/>
        </w:rPr>
        <w:t xml:space="preserve"> </w:t>
      </w:r>
      <w:r>
        <w:rPr>
          <w:sz w:val="17"/>
        </w:rPr>
        <w:t>SALARIED</w:t>
      </w:r>
      <w:r>
        <w:rPr>
          <w:spacing w:val="-4"/>
          <w:sz w:val="17"/>
        </w:rPr>
        <w:t xml:space="preserve"> </w:t>
      </w:r>
      <w:r>
        <w:rPr>
          <w:sz w:val="17"/>
        </w:rPr>
        <w:t>JOB,</w:t>
      </w:r>
      <w:r>
        <w:rPr>
          <w:spacing w:val="-3"/>
          <w:sz w:val="17"/>
        </w:rPr>
        <w:t xml:space="preserve"> </w:t>
      </w:r>
      <w:r>
        <w:rPr>
          <w:sz w:val="17"/>
        </w:rPr>
        <w:t>OWN/HOUSEHOLD</w:t>
      </w:r>
      <w:r>
        <w:rPr>
          <w:spacing w:val="-5"/>
          <w:sz w:val="17"/>
        </w:rPr>
        <w:t xml:space="preserve"> </w:t>
      </w:r>
      <w:r>
        <w:rPr>
          <w:sz w:val="17"/>
        </w:rPr>
        <w:t>BUSINESS,</w:t>
      </w:r>
      <w:r>
        <w:rPr>
          <w:spacing w:val="-4"/>
          <w:sz w:val="17"/>
        </w:rPr>
        <w:t xml:space="preserve"> </w:t>
      </w:r>
      <w:r>
        <w:rPr>
          <w:sz w:val="17"/>
        </w:rPr>
        <w:t>TRAINEESHIP,</w:t>
      </w:r>
      <w:r>
        <w:rPr>
          <w:spacing w:val="-1"/>
          <w:sz w:val="17"/>
        </w:rPr>
        <w:t xml:space="preserve"> </w:t>
      </w:r>
      <w:r>
        <w:rPr>
          <w:sz w:val="17"/>
        </w:rPr>
        <w:t>VOLUNTEER WORK,</w:t>
      </w:r>
      <w:r>
        <w:rPr>
          <w:spacing w:val="-2"/>
          <w:sz w:val="17"/>
        </w:rPr>
        <w:t xml:space="preserve"> </w:t>
      </w:r>
      <w:r>
        <w:rPr>
          <w:sz w:val="17"/>
        </w:rPr>
        <w:t>STUDIES</w:t>
      </w:r>
    </w:p>
    <w:p w14:paraId="6435D309" w14:textId="77777777" w:rsidR="00856440" w:rsidRDefault="00856440" w:rsidP="00856440">
      <w:pPr>
        <w:pStyle w:val="TableParagraph"/>
        <w:numPr>
          <w:ilvl w:val="0"/>
          <w:numId w:val="267"/>
        </w:numPr>
        <w:tabs>
          <w:tab w:val="left" w:pos="899"/>
          <w:tab w:val="left" w:pos="902"/>
        </w:tabs>
        <w:ind w:right="386"/>
        <w:rPr>
          <w:sz w:val="17"/>
        </w:rPr>
      </w:pPr>
      <w:r>
        <w:rPr>
          <w:sz w:val="17"/>
        </w:rPr>
        <w:t>OTHER</w:t>
      </w:r>
      <w:r>
        <w:rPr>
          <w:spacing w:val="-6"/>
          <w:sz w:val="17"/>
        </w:rPr>
        <w:t xml:space="preserve"> </w:t>
      </w:r>
      <w:r>
        <w:rPr>
          <w:sz w:val="17"/>
        </w:rPr>
        <w:t>TRAVEL</w:t>
      </w:r>
      <w:r>
        <w:rPr>
          <w:spacing w:val="-4"/>
          <w:sz w:val="17"/>
        </w:rPr>
        <w:t xml:space="preserve"> </w:t>
      </w:r>
      <w:r>
        <w:rPr>
          <w:sz w:val="17"/>
        </w:rPr>
        <w:t>FOR</w:t>
      </w:r>
      <w:r>
        <w:rPr>
          <w:spacing w:val="-4"/>
          <w:sz w:val="17"/>
        </w:rPr>
        <w:t xml:space="preserve"> </w:t>
      </w:r>
      <w:r>
        <w:rPr>
          <w:sz w:val="17"/>
        </w:rPr>
        <w:t>WAGED</w:t>
      </w:r>
      <w:r>
        <w:rPr>
          <w:spacing w:val="-3"/>
          <w:sz w:val="17"/>
        </w:rPr>
        <w:t xml:space="preserve"> </w:t>
      </w:r>
      <w:r>
        <w:rPr>
          <w:sz w:val="17"/>
        </w:rPr>
        <w:t>OR</w:t>
      </w:r>
      <w:r>
        <w:rPr>
          <w:spacing w:val="-4"/>
          <w:sz w:val="17"/>
        </w:rPr>
        <w:t xml:space="preserve"> </w:t>
      </w:r>
      <w:r>
        <w:rPr>
          <w:sz w:val="17"/>
        </w:rPr>
        <w:t>SALARIED</w:t>
      </w:r>
      <w:r>
        <w:rPr>
          <w:spacing w:val="-3"/>
          <w:sz w:val="17"/>
        </w:rPr>
        <w:t xml:space="preserve"> </w:t>
      </w:r>
      <w:r>
        <w:rPr>
          <w:sz w:val="17"/>
        </w:rPr>
        <w:t>JOB,</w:t>
      </w:r>
      <w:r>
        <w:rPr>
          <w:spacing w:val="-2"/>
          <w:sz w:val="17"/>
        </w:rPr>
        <w:t xml:space="preserve"> </w:t>
      </w:r>
      <w:r>
        <w:rPr>
          <w:sz w:val="17"/>
        </w:rPr>
        <w:t>OWN/HOUSEHOLD</w:t>
      </w:r>
      <w:r>
        <w:rPr>
          <w:spacing w:val="-4"/>
          <w:sz w:val="17"/>
        </w:rPr>
        <w:t xml:space="preserve"> </w:t>
      </w:r>
      <w:r>
        <w:rPr>
          <w:sz w:val="17"/>
        </w:rPr>
        <w:t>BUSINESS,</w:t>
      </w:r>
      <w:r>
        <w:rPr>
          <w:spacing w:val="-3"/>
          <w:sz w:val="17"/>
        </w:rPr>
        <w:t xml:space="preserve"> </w:t>
      </w:r>
      <w:r>
        <w:rPr>
          <w:sz w:val="17"/>
        </w:rPr>
        <w:t>TRAINEESHIP, VOLUNTEER WORK,</w:t>
      </w:r>
      <w:r>
        <w:rPr>
          <w:spacing w:val="-2"/>
          <w:sz w:val="17"/>
        </w:rPr>
        <w:t xml:space="preserve"> </w:t>
      </w:r>
      <w:r>
        <w:rPr>
          <w:sz w:val="17"/>
        </w:rPr>
        <w:t>STUDIES</w:t>
      </w:r>
    </w:p>
    <w:p w14:paraId="7FEDE857" w14:textId="77777777" w:rsidR="00856440" w:rsidRDefault="00856440" w:rsidP="00856440">
      <w:pPr>
        <w:pStyle w:val="TableParagraph"/>
        <w:numPr>
          <w:ilvl w:val="0"/>
          <w:numId w:val="267"/>
        </w:numPr>
        <w:tabs>
          <w:tab w:val="left" w:pos="899"/>
        </w:tabs>
        <w:spacing w:line="231" w:lineRule="exact"/>
        <w:ind w:left="899" w:hanging="357"/>
        <w:rPr>
          <w:sz w:val="17"/>
        </w:rPr>
      </w:pPr>
      <w:r>
        <w:rPr>
          <w:sz w:val="17"/>
        </w:rPr>
        <w:t>PRODUCTION</w:t>
      </w:r>
      <w:r>
        <w:rPr>
          <w:spacing w:val="-6"/>
          <w:sz w:val="17"/>
        </w:rPr>
        <w:t xml:space="preserve"> </w:t>
      </w:r>
      <w:r>
        <w:rPr>
          <w:sz w:val="17"/>
        </w:rPr>
        <w:t>OF</w:t>
      </w:r>
      <w:r>
        <w:rPr>
          <w:spacing w:val="-6"/>
          <w:sz w:val="17"/>
        </w:rPr>
        <w:t xml:space="preserve"> </w:t>
      </w:r>
      <w:r>
        <w:rPr>
          <w:sz w:val="17"/>
        </w:rPr>
        <w:t>GOODS</w:t>
      </w:r>
      <w:r>
        <w:rPr>
          <w:spacing w:val="-6"/>
          <w:sz w:val="17"/>
        </w:rPr>
        <w:t xml:space="preserve"> </w:t>
      </w:r>
      <w:r>
        <w:rPr>
          <w:sz w:val="17"/>
        </w:rPr>
        <w:t>(GROWING</w:t>
      </w:r>
      <w:r>
        <w:rPr>
          <w:spacing w:val="-6"/>
          <w:sz w:val="17"/>
        </w:rPr>
        <w:t xml:space="preserve"> </w:t>
      </w:r>
      <w:r>
        <w:rPr>
          <w:sz w:val="17"/>
        </w:rPr>
        <w:t>CROPS/RAISING</w:t>
      </w:r>
      <w:r>
        <w:rPr>
          <w:spacing w:val="-6"/>
          <w:sz w:val="17"/>
        </w:rPr>
        <w:t xml:space="preserve"> </w:t>
      </w:r>
      <w:r>
        <w:rPr>
          <w:sz w:val="17"/>
        </w:rPr>
        <w:t>ANIMALS/GATHERING</w:t>
      </w:r>
      <w:r>
        <w:rPr>
          <w:spacing w:val="-6"/>
          <w:sz w:val="17"/>
        </w:rPr>
        <w:t xml:space="preserve"> </w:t>
      </w:r>
      <w:r>
        <w:rPr>
          <w:sz w:val="17"/>
        </w:rPr>
        <w:t>FIREWOOD/FETCHING</w:t>
      </w:r>
      <w:r>
        <w:rPr>
          <w:spacing w:val="-6"/>
          <w:sz w:val="17"/>
        </w:rPr>
        <w:t xml:space="preserve"> </w:t>
      </w:r>
      <w:r>
        <w:rPr>
          <w:spacing w:val="-2"/>
          <w:sz w:val="17"/>
        </w:rPr>
        <w:t>WATER…)</w:t>
      </w:r>
    </w:p>
    <w:p w14:paraId="64F75D45" w14:textId="77777777" w:rsidR="00856440" w:rsidRDefault="00856440" w:rsidP="00856440">
      <w:pPr>
        <w:pStyle w:val="TableParagraph"/>
        <w:numPr>
          <w:ilvl w:val="0"/>
          <w:numId w:val="267"/>
        </w:numPr>
        <w:tabs>
          <w:tab w:val="left" w:pos="899"/>
        </w:tabs>
        <w:spacing w:line="231" w:lineRule="exact"/>
        <w:ind w:left="899" w:hanging="357"/>
        <w:rPr>
          <w:sz w:val="17"/>
        </w:rPr>
      </w:pPr>
      <w:r>
        <w:rPr>
          <w:sz w:val="17"/>
        </w:rPr>
        <w:t>PROVISION</w:t>
      </w:r>
      <w:r>
        <w:rPr>
          <w:spacing w:val="-4"/>
          <w:sz w:val="17"/>
        </w:rPr>
        <w:t xml:space="preserve"> </w:t>
      </w:r>
      <w:r>
        <w:rPr>
          <w:sz w:val="17"/>
        </w:rPr>
        <w:t>OF</w:t>
      </w:r>
      <w:r>
        <w:rPr>
          <w:spacing w:val="-3"/>
          <w:sz w:val="17"/>
        </w:rPr>
        <w:t xml:space="preserve"> </w:t>
      </w:r>
      <w:r>
        <w:rPr>
          <w:sz w:val="17"/>
        </w:rPr>
        <w:t>SERVICES</w:t>
      </w:r>
      <w:r>
        <w:rPr>
          <w:spacing w:val="-3"/>
          <w:sz w:val="17"/>
        </w:rPr>
        <w:t xml:space="preserve"> </w:t>
      </w:r>
      <w:r>
        <w:rPr>
          <w:sz w:val="17"/>
        </w:rPr>
        <w:t>(SHOPPING,</w:t>
      </w:r>
      <w:r>
        <w:rPr>
          <w:spacing w:val="-4"/>
          <w:sz w:val="17"/>
        </w:rPr>
        <w:t xml:space="preserve"> </w:t>
      </w:r>
      <w:r>
        <w:rPr>
          <w:sz w:val="17"/>
        </w:rPr>
        <w:t>DOING</w:t>
      </w:r>
      <w:r>
        <w:rPr>
          <w:spacing w:val="-3"/>
          <w:sz w:val="17"/>
        </w:rPr>
        <w:t xml:space="preserve"> </w:t>
      </w:r>
      <w:r>
        <w:rPr>
          <w:sz w:val="17"/>
        </w:rPr>
        <w:t>LAUNDRY,</w:t>
      </w:r>
      <w:r>
        <w:rPr>
          <w:spacing w:val="-3"/>
          <w:sz w:val="17"/>
        </w:rPr>
        <w:t xml:space="preserve"> </w:t>
      </w:r>
      <w:r>
        <w:rPr>
          <w:sz w:val="17"/>
        </w:rPr>
        <w:t>PAYING</w:t>
      </w:r>
      <w:r>
        <w:rPr>
          <w:spacing w:val="-4"/>
          <w:sz w:val="17"/>
        </w:rPr>
        <w:t xml:space="preserve"> </w:t>
      </w:r>
      <w:r>
        <w:rPr>
          <w:sz w:val="17"/>
        </w:rPr>
        <w:t>BILLS,</w:t>
      </w:r>
      <w:r>
        <w:rPr>
          <w:spacing w:val="-3"/>
          <w:sz w:val="17"/>
        </w:rPr>
        <w:t xml:space="preserve"> </w:t>
      </w:r>
      <w:r>
        <w:rPr>
          <w:sz w:val="17"/>
        </w:rPr>
        <w:t>RUNNING</w:t>
      </w:r>
      <w:r>
        <w:rPr>
          <w:spacing w:val="-3"/>
          <w:sz w:val="17"/>
        </w:rPr>
        <w:t xml:space="preserve"> </w:t>
      </w:r>
      <w:r>
        <w:rPr>
          <w:spacing w:val="-2"/>
          <w:sz w:val="17"/>
        </w:rPr>
        <w:t>ERRANDS…)</w:t>
      </w:r>
    </w:p>
    <w:p w14:paraId="00C21017" w14:textId="77777777" w:rsidR="00856440" w:rsidRDefault="00856440" w:rsidP="00856440">
      <w:pPr>
        <w:pStyle w:val="TableParagraph"/>
        <w:numPr>
          <w:ilvl w:val="0"/>
          <w:numId w:val="267"/>
        </w:numPr>
        <w:tabs>
          <w:tab w:val="left" w:pos="899"/>
        </w:tabs>
        <w:spacing w:line="231" w:lineRule="exact"/>
        <w:ind w:left="899" w:hanging="357"/>
        <w:rPr>
          <w:sz w:val="17"/>
        </w:rPr>
      </w:pPr>
      <w:r>
        <w:rPr>
          <w:sz w:val="17"/>
        </w:rPr>
        <w:t>SOCIALISING</w:t>
      </w:r>
      <w:r>
        <w:rPr>
          <w:spacing w:val="-4"/>
          <w:sz w:val="17"/>
        </w:rPr>
        <w:t xml:space="preserve"> </w:t>
      </w:r>
      <w:r>
        <w:rPr>
          <w:sz w:val="17"/>
        </w:rPr>
        <w:t>/</w:t>
      </w:r>
      <w:r>
        <w:rPr>
          <w:spacing w:val="-3"/>
          <w:sz w:val="17"/>
        </w:rPr>
        <w:t xml:space="preserve"> </w:t>
      </w:r>
      <w:r>
        <w:rPr>
          <w:sz w:val="17"/>
        </w:rPr>
        <w:t>COMMUNITY</w:t>
      </w:r>
      <w:r>
        <w:rPr>
          <w:spacing w:val="-4"/>
          <w:sz w:val="17"/>
        </w:rPr>
        <w:t xml:space="preserve"> </w:t>
      </w:r>
      <w:r>
        <w:rPr>
          <w:sz w:val="17"/>
        </w:rPr>
        <w:t>PARTICIPATION</w:t>
      </w:r>
      <w:r>
        <w:rPr>
          <w:spacing w:val="-3"/>
          <w:sz w:val="17"/>
        </w:rPr>
        <w:t xml:space="preserve"> </w:t>
      </w:r>
      <w:r>
        <w:rPr>
          <w:sz w:val="17"/>
        </w:rPr>
        <w:t>/</w:t>
      </w:r>
      <w:r>
        <w:rPr>
          <w:spacing w:val="-4"/>
          <w:sz w:val="17"/>
        </w:rPr>
        <w:t xml:space="preserve"> </w:t>
      </w:r>
      <w:r>
        <w:rPr>
          <w:sz w:val="17"/>
        </w:rPr>
        <w:t>RELIGIOUS</w:t>
      </w:r>
      <w:r>
        <w:rPr>
          <w:spacing w:val="-3"/>
          <w:sz w:val="17"/>
        </w:rPr>
        <w:t xml:space="preserve"> </w:t>
      </w:r>
      <w:r>
        <w:rPr>
          <w:spacing w:val="-2"/>
          <w:sz w:val="17"/>
        </w:rPr>
        <w:t>PRACTICE</w:t>
      </w:r>
    </w:p>
    <w:p w14:paraId="2FEFE4AD" w14:textId="77777777" w:rsidR="00856440" w:rsidRDefault="00856440" w:rsidP="00856440">
      <w:pPr>
        <w:pStyle w:val="TableParagraph"/>
        <w:numPr>
          <w:ilvl w:val="0"/>
          <w:numId w:val="267"/>
        </w:numPr>
        <w:tabs>
          <w:tab w:val="left" w:pos="899"/>
        </w:tabs>
        <w:spacing w:line="231" w:lineRule="exact"/>
        <w:ind w:left="899" w:hanging="357"/>
        <w:rPr>
          <w:sz w:val="17"/>
        </w:rPr>
      </w:pPr>
      <w:r>
        <w:rPr>
          <w:sz w:val="17"/>
        </w:rPr>
        <w:t>CULTURE</w:t>
      </w:r>
      <w:r>
        <w:rPr>
          <w:spacing w:val="-4"/>
          <w:sz w:val="17"/>
        </w:rPr>
        <w:t xml:space="preserve"> </w:t>
      </w:r>
      <w:r>
        <w:rPr>
          <w:sz w:val="17"/>
        </w:rPr>
        <w:t>/</w:t>
      </w:r>
      <w:r>
        <w:rPr>
          <w:spacing w:val="-2"/>
          <w:sz w:val="17"/>
        </w:rPr>
        <w:t xml:space="preserve"> </w:t>
      </w:r>
      <w:r>
        <w:rPr>
          <w:sz w:val="17"/>
        </w:rPr>
        <w:t>LEISURE</w:t>
      </w:r>
      <w:r>
        <w:rPr>
          <w:spacing w:val="-3"/>
          <w:sz w:val="17"/>
        </w:rPr>
        <w:t xml:space="preserve"> </w:t>
      </w:r>
      <w:r>
        <w:rPr>
          <w:sz w:val="17"/>
        </w:rPr>
        <w:t>/</w:t>
      </w:r>
      <w:r>
        <w:rPr>
          <w:spacing w:val="-2"/>
          <w:sz w:val="17"/>
        </w:rPr>
        <w:t xml:space="preserve"> </w:t>
      </w:r>
      <w:r>
        <w:rPr>
          <w:sz w:val="17"/>
        </w:rPr>
        <w:t>SPORTS</w:t>
      </w:r>
      <w:r>
        <w:rPr>
          <w:spacing w:val="-2"/>
          <w:sz w:val="17"/>
        </w:rPr>
        <w:t xml:space="preserve"> </w:t>
      </w:r>
      <w:r>
        <w:rPr>
          <w:sz w:val="17"/>
        </w:rPr>
        <w:t>OR</w:t>
      </w:r>
      <w:r>
        <w:rPr>
          <w:spacing w:val="-2"/>
          <w:sz w:val="17"/>
        </w:rPr>
        <w:t xml:space="preserve"> EXERCISE</w:t>
      </w:r>
    </w:p>
    <w:p w14:paraId="21247BAB" w14:textId="77777777" w:rsidR="00856440" w:rsidRDefault="00856440" w:rsidP="00856440">
      <w:pPr>
        <w:pStyle w:val="TableParagraph"/>
        <w:numPr>
          <w:ilvl w:val="0"/>
          <w:numId w:val="267"/>
        </w:numPr>
        <w:tabs>
          <w:tab w:val="left" w:pos="899"/>
        </w:tabs>
        <w:spacing w:before="2" w:line="231" w:lineRule="exact"/>
        <w:ind w:left="899" w:hanging="357"/>
        <w:rPr>
          <w:sz w:val="17"/>
        </w:rPr>
      </w:pPr>
      <w:r>
        <w:rPr>
          <w:sz w:val="17"/>
        </w:rPr>
        <w:t>SELF-CARE</w:t>
      </w:r>
      <w:r>
        <w:rPr>
          <w:spacing w:val="-3"/>
          <w:sz w:val="17"/>
        </w:rPr>
        <w:t xml:space="preserve"> </w:t>
      </w:r>
      <w:r>
        <w:rPr>
          <w:sz w:val="17"/>
        </w:rPr>
        <w:t>&amp;</w:t>
      </w:r>
      <w:r>
        <w:rPr>
          <w:spacing w:val="-4"/>
          <w:sz w:val="17"/>
        </w:rPr>
        <w:t xml:space="preserve"> </w:t>
      </w:r>
      <w:r>
        <w:rPr>
          <w:sz w:val="17"/>
        </w:rPr>
        <w:t>MAINTENANCE</w:t>
      </w:r>
      <w:r>
        <w:rPr>
          <w:spacing w:val="-2"/>
          <w:sz w:val="17"/>
        </w:rPr>
        <w:t xml:space="preserve"> </w:t>
      </w:r>
      <w:r>
        <w:rPr>
          <w:sz w:val="17"/>
        </w:rPr>
        <w:t>(MEDICAL</w:t>
      </w:r>
      <w:r>
        <w:rPr>
          <w:spacing w:val="-5"/>
          <w:sz w:val="17"/>
        </w:rPr>
        <w:t xml:space="preserve"> </w:t>
      </w:r>
      <w:r>
        <w:rPr>
          <w:sz w:val="17"/>
        </w:rPr>
        <w:t>APPOINTMENTS,</w:t>
      </w:r>
      <w:r>
        <w:rPr>
          <w:spacing w:val="-4"/>
          <w:sz w:val="17"/>
        </w:rPr>
        <w:t xml:space="preserve"> </w:t>
      </w:r>
      <w:r>
        <w:rPr>
          <w:sz w:val="17"/>
        </w:rPr>
        <w:t>HAIRDRESSER</w:t>
      </w:r>
      <w:r>
        <w:rPr>
          <w:spacing w:val="-5"/>
          <w:sz w:val="17"/>
        </w:rPr>
        <w:t xml:space="preserve"> </w:t>
      </w:r>
      <w:r>
        <w:rPr>
          <w:sz w:val="17"/>
        </w:rPr>
        <w:t>/</w:t>
      </w:r>
      <w:r>
        <w:rPr>
          <w:spacing w:val="-4"/>
          <w:sz w:val="17"/>
        </w:rPr>
        <w:t xml:space="preserve"> </w:t>
      </w:r>
      <w:r>
        <w:rPr>
          <w:sz w:val="17"/>
        </w:rPr>
        <w:t>SALON</w:t>
      </w:r>
      <w:r>
        <w:rPr>
          <w:spacing w:val="-4"/>
          <w:sz w:val="17"/>
        </w:rPr>
        <w:t xml:space="preserve"> </w:t>
      </w:r>
      <w:r>
        <w:rPr>
          <w:sz w:val="17"/>
        </w:rPr>
        <w:t>VISITS,</w:t>
      </w:r>
      <w:r>
        <w:rPr>
          <w:spacing w:val="-4"/>
          <w:sz w:val="17"/>
        </w:rPr>
        <w:t xml:space="preserve"> </w:t>
      </w:r>
      <w:r>
        <w:rPr>
          <w:sz w:val="17"/>
        </w:rPr>
        <w:t>SPA</w:t>
      </w:r>
      <w:r>
        <w:rPr>
          <w:spacing w:val="-4"/>
          <w:sz w:val="17"/>
        </w:rPr>
        <w:t xml:space="preserve"> </w:t>
      </w:r>
      <w:r>
        <w:rPr>
          <w:spacing w:val="-2"/>
          <w:sz w:val="17"/>
        </w:rPr>
        <w:t>TREATMENT…)</w:t>
      </w:r>
    </w:p>
    <w:p w14:paraId="0FA924A8" w14:textId="77777777" w:rsidR="00856440" w:rsidRDefault="00856440" w:rsidP="00856440">
      <w:pPr>
        <w:pStyle w:val="TableParagraph"/>
        <w:numPr>
          <w:ilvl w:val="0"/>
          <w:numId w:val="267"/>
        </w:numPr>
        <w:tabs>
          <w:tab w:val="left" w:pos="899"/>
        </w:tabs>
        <w:spacing w:line="231" w:lineRule="exact"/>
        <w:ind w:left="899" w:hanging="357"/>
        <w:rPr>
          <w:sz w:val="17"/>
        </w:rPr>
      </w:pPr>
      <w:r>
        <w:rPr>
          <w:sz w:val="17"/>
        </w:rPr>
        <w:t>DROPPING</w:t>
      </w:r>
      <w:r>
        <w:rPr>
          <w:spacing w:val="-6"/>
          <w:sz w:val="17"/>
        </w:rPr>
        <w:t xml:space="preserve"> </w:t>
      </w:r>
      <w:r>
        <w:rPr>
          <w:sz w:val="17"/>
        </w:rPr>
        <w:t>OFF</w:t>
      </w:r>
      <w:r>
        <w:rPr>
          <w:spacing w:val="-3"/>
          <w:sz w:val="17"/>
        </w:rPr>
        <w:t xml:space="preserve"> </w:t>
      </w:r>
      <w:r>
        <w:rPr>
          <w:sz w:val="17"/>
        </w:rPr>
        <w:t>/</w:t>
      </w:r>
      <w:r>
        <w:rPr>
          <w:spacing w:val="-5"/>
          <w:sz w:val="17"/>
        </w:rPr>
        <w:t xml:space="preserve"> </w:t>
      </w:r>
      <w:r>
        <w:rPr>
          <w:sz w:val="17"/>
        </w:rPr>
        <w:t>COLLECTING</w:t>
      </w:r>
      <w:r>
        <w:rPr>
          <w:spacing w:val="-5"/>
          <w:sz w:val="17"/>
        </w:rPr>
        <w:t xml:space="preserve"> </w:t>
      </w:r>
      <w:r>
        <w:rPr>
          <w:sz w:val="17"/>
        </w:rPr>
        <w:t>/</w:t>
      </w:r>
      <w:r>
        <w:rPr>
          <w:spacing w:val="-4"/>
          <w:sz w:val="17"/>
        </w:rPr>
        <w:t xml:space="preserve"> </w:t>
      </w:r>
      <w:r>
        <w:rPr>
          <w:sz w:val="17"/>
        </w:rPr>
        <w:t>ACCOMPANYING</w:t>
      </w:r>
      <w:r>
        <w:rPr>
          <w:spacing w:val="-3"/>
          <w:sz w:val="17"/>
        </w:rPr>
        <w:t xml:space="preserve"> </w:t>
      </w:r>
      <w:r>
        <w:rPr>
          <w:sz w:val="17"/>
        </w:rPr>
        <w:t>HOUSEHOLD</w:t>
      </w:r>
      <w:r>
        <w:rPr>
          <w:spacing w:val="-5"/>
          <w:sz w:val="17"/>
        </w:rPr>
        <w:t xml:space="preserve"> </w:t>
      </w:r>
      <w:r>
        <w:rPr>
          <w:sz w:val="17"/>
        </w:rPr>
        <w:t>OR</w:t>
      </w:r>
      <w:r>
        <w:rPr>
          <w:spacing w:val="-4"/>
          <w:sz w:val="17"/>
        </w:rPr>
        <w:t xml:space="preserve"> </w:t>
      </w:r>
      <w:r>
        <w:rPr>
          <w:sz w:val="17"/>
        </w:rPr>
        <w:t>FAMILY</w:t>
      </w:r>
      <w:r>
        <w:rPr>
          <w:spacing w:val="-2"/>
          <w:sz w:val="17"/>
        </w:rPr>
        <w:t xml:space="preserve"> CHILDREN</w:t>
      </w:r>
    </w:p>
    <w:p w14:paraId="66EFEE79" w14:textId="77777777" w:rsidR="00856440" w:rsidRDefault="00856440" w:rsidP="00856440">
      <w:pPr>
        <w:pStyle w:val="TableParagraph"/>
        <w:numPr>
          <w:ilvl w:val="0"/>
          <w:numId w:val="267"/>
        </w:numPr>
        <w:tabs>
          <w:tab w:val="left" w:pos="899"/>
        </w:tabs>
        <w:spacing w:before="1" w:line="231" w:lineRule="exact"/>
        <w:ind w:left="899" w:hanging="357"/>
        <w:rPr>
          <w:sz w:val="17"/>
        </w:rPr>
      </w:pPr>
      <w:r>
        <w:rPr>
          <w:sz w:val="17"/>
        </w:rPr>
        <w:t>DROPPING</w:t>
      </w:r>
      <w:r>
        <w:rPr>
          <w:spacing w:val="-3"/>
          <w:sz w:val="17"/>
        </w:rPr>
        <w:t xml:space="preserve"> </w:t>
      </w:r>
      <w:r>
        <w:rPr>
          <w:sz w:val="17"/>
        </w:rPr>
        <w:t>OFF</w:t>
      </w:r>
      <w:r>
        <w:rPr>
          <w:spacing w:val="-3"/>
          <w:sz w:val="17"/>
        </w:rPr>
        <w:t xml:space="preserve"> </w:t>
      </w:r>
      <w:r>
        <w:rPr>
          <w:sz w:val="17"/>
        </w:rPr>
        <w:t>/</w:t>
      </w:r>
      <w:r>
        <w:rPr>
          <w:spacing w:val="-4"/>
          <w:sz w:val="17"/>
        </w:rPr>
        <w:t xml:space="preserve"> </w:t>
      </w:r>
      <w:r>
        <w:rPr>
          <w:sz w:val="17"/>
        </w:rPr>
        <w:t>COLLECTING</w:t>
      </w:r>
      <w:r>
        <w:rPr>
          <w:spacing w:val="-5"/>
          <w:sz w:val="17"/>
        </w:rPr>
        <w:t xml:space="preserve"> </w:t>
      </w:r>
      <w:r>
        <w:rPr>
          <w:sz w:val="17"/>
        </w:rPr>
        <w:t>/</w:t>
      </w:r>
      <w:r>
        <w:rPr>
          <w:spacing w:val="-4"/>
          <w:sz w:val="17"/>
        </w:rPr>
        <w:t xml:space="preserve"> </w:t>
      </w:r>
      <w:r>
        <w:rPr>
          <w:sz w:val="17"/>
        </w:rPr>
        <w:t>ACCOMPANYING</w:t>
      </w:r>
      <w:r>
        <w:rPr>
          <w:spacing w:val="-3"/>
          <w:sz w:val="17"/>
        </w:rPr>
        <w:t xml:space="preserve"> </w:t>
      </w:r>
      <w:r>
        <w:rPr>
          <w:sz w:val="17"/>
        </w:rPr>
        <w:t>ADULT</w:t>
      </w:r>
      <w:r>
        <w:rPr>
          <w:spacing w:val="-3"/>
          <w:sz w:val="17"/>
        </w:rPr>
        <w:t xml:space="preserve"> </w:t>
      </w:r>
      <w:r>
        <w:rPr>
          <w:sz w:val="17"/>
        </w:rPr>
        <w:t>HOUSEHOLD</w:t>
      </w:r>
      <w:r>
        <w:rPr>
          <w:spacing w:val="-4"/>
          <w:sz w:val="17"/>
        </w:rPr>
        <w:t xml:space="preserve"> </w:t>
      </w:r>
      <w:r>
        <w:rPr>
          <w:sz w:val="17"/>
        </w:rPr>
        <w:t>OR</w:t>
      </w:r>
      <w:r>
        <w:rPr>
          <w:spacing w:val="-4"/>
          <w:sz w:val="17"/>
        </w:rPr>
        <w:t xml:space="preserve"> </w:t>
      </w:r>
      <w:r>
        <w:rPr>
          <w:sz w:val="17"/>
        </w:rPr>
        <w:t>FAMILY</w:t>
      </w:r>
      <w:r>
        <w:rPr>
          <w:spacing w:val="-3"/>
          <w:sz w:val="17"/>
        </w:rPr>
        <w:t xml:space="preserve"> </w:t>
      </w:r>
      <w:r>
        <w:rPr>
          <w:spacing w:val="-2"/>
          <w:sz w:val="17"/>
        </w:rPr>
        <w:t>MEMBERS</w:t>
      </w:r>
    </w:p>
    <w:p w14:paraId="1D9C8B50" w14:textId="77777777" w:rsidR="00856440" w:rsidRDefault="00856440" w:rsidP="00856440">
      <w:pPr>
        <w:pStyle w:val="TableParagraph"/>
        <w:numPr>
          <w:ilvl w:val="0"/>
          <w:numId w:val="266"/>
        </w:numPr>
        <w:tabs>
          <w:tab w:val="left" w:pos="899"/>
        </w:tabs>
        <w:spacing w:line="231" w:lineRule="exact"/>
        <w:ind w:left="899" w:hanging="357"/>
        <w:rPr>
          <w:sz w:val="17"/>
        </w:rPr>
      </w:pPr>
      <w:r>
        <w:rPr>
          <w:sz w:val="17"/>
        </w:rPr>
        <w:t>DROPPING</w:t>
      </w:r>
      <w:r>
        <w:rPr>
          <w:spacing w:val="-3"/>
          <w:sz w:val="17"/>
        </w:rPr>
        <w:t xml:space="preserve"> </w:t>
      </w:r>
      <w:r>
        <w:rPr>
          <w:sz w:val="17"/>
        </w:rPr>
        <w:t>OFF</w:t>
      </w:r>
      <w:r>
        <w:rPr>
          <w:spacing w:val="-3"/>
          <w:sz w:val="17"/>
        </w:rPr>
        <w:t xml:space="preserve"> </w:t>
      </w:r>
      <w:r>
        <w:rPr>
          <w:sz w:val="17"/>
        </w:rPr>
        <w:t>/</w:t>
      </w:r>
      <w:r>
        <w:rPr>
          <w:spacing w:val="-4"/>
          <w:sz w:val="17"/>
        </w:rPr>
        <w:t xml:space="preserve"> </w:t>
      </w:r>
      <w:r>
        <w:rPr>
          <w:sz w:val="17"/>
        </w:rPr>
        <w:t>COLLECTING</w:t>
      </w:r>
      <w:r>
        <w:rPr>
          <w:spacing w:val="-5"/>
          <w:sz w:val="17"/>
        </w:rPr>
        <w:t xml:space="preserve"> </w:t>
      </w:r>
      <w:r>
        <w:rPr>
          <w:sz w:val="17"/>
        </w:rPr>
        <w:t>/</w:t>
      </w:r>
      <w:r>
        <w:rPr>
          <w:spacing w:val="-3"/>
          <w:sz w:val="17"/>
        </w:rPr>
        <w:t xml:space="preserve"> </w:t>
      </w:r>
      <w:r>
        <w:rPr>
          <w:sz w:val="17"/>
        </w:rPr>
        <w:t>ACCOMPANYING</w:t>
      </w:r>
      <w:r>
        <w:rPr>
          <w:spacing w:val="-3"/>
          <w:sz w:val="17"/>
        </w:rPr>
        <w:t xml:space="preserve"> </w:t>
      </w:r>
      <w:r>
        <w:rPr>
          <w:sz w:val="17"/>
        </w:rPr>
        <w:t>OTHER</w:t>
      </w:r>
      <w:r>
        <w:rPr>
          <w:spacing w:val="-4"/>
          <w:sz w:val="17"/>
        </w:rPr>
        <w:t xml:space="preserve"> </w:t>
      </w:r>
      <w:r>
        <w:rPr>
          <w:sz w:val="17"/>
        </w:rPr>
        <w:t>CHILDREN</w:t>
      </w:r>
      <w:r>
        <w:rPr>
          <w:spacing w:val="-3"/>
          <w:sz w:val="17"/>
        </w:rPr>
        <w:t xml:space="preserve"> </w:t>
      </w:r>
      <w:r>
        <w:rPr>
          <w:sz w:val="17"/>
        </w:rPr>
        <w:t>OR</w:t>
      </w:r>
      <w:r>
        <w:rPr>
          <w:spacing w:val="-3"/>
          <w:sz w:val="17"/>
        </w:rPr>
        <w:t xml:space="preserve"> </w:t>
      </w:r>
      <w:r>
        <w:rPr>
          <w:spacing w:val="-2"/>
          <w:sz w:val="17"/>
        </w:rPr>
        <w:t>ADULTS</w:t>
      </w:r>
    </w:p>
    <w:p w14:paraId="12740250" w14:textId="199934B6" w:rsidR="00856440" w:rsidRPr="00976C62" w:rsidRDefault="00856440" w:rsidP="00856440">
      <w:pPr>
        <w:tabs>
          <w:tab w:val="left" w:pos="1418"/>
        </w:tabs>
        <w:spacing w:before="240"/>
        <w:jc w:val="both"/>
        <w:rPr>
          <w:spacing w:val="-4"/>
          <w:sz w:val="17"/>
          <w:lang w:val="en-US"/>
        </w:rPr>
      </w:pPr>
      <w:r w:rsidRPr="00976C62">
        <w:rPr>
          <w:spacing w:val="-4"/>
          <w:sz w:val="17"/>
          <w:lang w:val="en-US"/>
        </w:rPr>
        <w:t>OTHER</w:t>
      </w:r>
    </w:p>
    <w:p w14:paraId="2037CD24" w14:textId="77777777" w:rsidR="00856440" w:rsidRDefault="00856440" w:rsidP="00856440">
      <w:pPr>
        <w:pStyle w:val="TableParagraph"/>
        <w:spacing w:line="245" w:lineRule="exact"/>
        <w:rPr>
          <w:b/>
          <w:sz w:val="18"/>
        </w:rPr>
      </w:pPr>
      <w:r>
        <w:rPr>
          <w:b/>
          <w:spacing w:val="-2"/>
          <w:sz w:val="18"/>
        </w:rPr>
        <w:t>LDB_3</w:t>
      </w:r>
    </w:p>
    <w:p w14:paraId="17C5AFFA" w14:textId="77777777" w:rsidR="00856440" w:rsidRDefault="00856440" w:rsidP="00856440">
      <w:pPr>
        <w:pStyle w:val="TableParagraph"/>
        <w:spacing w:before="2"/>
        <w:rPr>
          <w:sz w:val="18"/>
        </w:rPr>
      </w:pPr>
      <w:r>
        <w:rPr>
          <w:color w:val="FF0000"/>
          <w:sz w:val="18"/>
        </w:rPr>
        <w:t>ASK</w:t>
      </w:r>
      <w:r>
        <w:rPr>
          <w:color w:val="FF0000"/>
          <w:spacing w:val="-4"/>
          <w:sz w:val="18"/>
        </w:rPr>
        <w:t xml:space="preserve"> </w:t>
      </w:r>
      <w:r>
        <w:rPr>
          <w:color w:val="FF0000"/>
          <w:sz w:val="18"/>
        </w:rPr>
        <w:t>IF (LDB_1 NE</w:t>
      </w:r>
      <w:r>
        <w:rPr>
          <w:color w:val="FF0000"/>
          <w:spacing w:val="-2"/>
          <w:sz w:val="18"/>
        </w:rPr>
        <w:t xml:space="preserve"> </w:t>
      </w:r>
      <w:r>
        <w:rPr>
          <w:color w:val="FF0000"/>
          <w:sz w:val="18"/>
        </w:rPr>
        <w:t>1) &amp;</w:t>
      </w:r>
      <w:r>
        <w:rPr>
          <w:color w:val="FF0000"/>
          <w:spacing w:val="-2"/>
          <w:sz w:val="18"/>
        </w:rPr>
        <w:t xml:space="preserve"> </w:t>
      </w:r>
      <w:r>
        <w:rPr>
          <w:color w:val="FF0000"/>
          <w:sz w:val="18"/>
        </w:rPr>
        <w:t>(LDB_1</w:t>
      </w:r>
      <w:r>
        <w:rPr>
          <w:color w:val="FF0000"/>
          <w:spacing w:val="-3"/>
          <w:sz w:val="18"/>
        </w:rPr>
        <w:t xml:space="preserve"> </w:t>
      </w:r>
      <w:r>
        <w:rPr>
          <w:color w:val="FF0000"/>
          <w:sz w:val="18"/>
        </w:rPr>
        <w:t>NE</w:t>
      </w:r>
      <w:r>
        <w:rPr>
          <w:color w:val="FF0000"/>
          <w:spacing w:val="2"/>
          <w:sz w:val="18"/>
        </w:rPr>
        <w:t xml:space="preserve"> </w:t>
      </w:r>
      <w:r>
        <w:rPr>
          <w:color w:val="FF0000"/>
          <w:sz w:val="18"/>
        </w:rPr>
        <w:t>97)</w:t>
      </w:r>
      <w:r>
        <w:rPr>
          <w:color w:val="FF0000"/>
          <w:spacing w:val="-1"/>
          <w:sz w:val="18"/>
        </w:rPr>
        <w:t xml:space="preserve"> </w:t>
      </w:r>
      <w:r>
        <w:rPr>
          <w:color w:val="FF0000"/>
          <w:sz w:val="18"/>
        </w:rPr>
        <w:t>&amp;</w:t>
      </w:r>
      <w:r>
        <w:rPr>
          <w:color w:val="FF0000"/>
          <w:spacing w:val="-2"/>
          <w:sz w:val="18"/>
        </w:rPr>
        <w:t xml:space="preserve"> </w:t>
      </w:r>
      <w:r>
        <w:rPr>
          <w:color w:val="FF0000"/>
          <w:sz w:val="18"/>
        </w:rPr>
        <w:t>(LDB_1 NE</w:t>
      </w:r>
      <w:r>
        <w:rPr>
          <w:color w:val="FF0000"/>
          <w:spacing w:val="-2"/>
          <w:sz w:val="18"/>
        </w:rPr>
        <w:t xml:space="preserve"> </w:t>
      </w:r>
      <w:r>
        <w:rPr>
          <w:color w:val="FF0000"/>
          <w:sz w:val="18"/>
        </w:rPr>
        <w:t>40)</w:t>
      </w:r>
      <w:r>
        <w:rPr>
          <w:color w:val="FF0000"/>
          <w:spacing w:val="1"/>
          <w:sz w:val="18"/>
        </w:rPr>
        <w:t xml:space="preserve"> </w:t>
      </w:r>
      <w:r>
        <w:rPr>
          <w:color w:val="FF0000"/>
          <w:sz w:val="18"/>
        </w:rPr>
        <w:t>&amp;</w:t>
      </w:r>
      <w:r>
        <w:rPr>
          <w:color w:val="FF0000"/>
          <w:spacing w:val="-2"/>
          <w:sz w:val="18"/>
        </w:rPr>
        <w:t xml:space="preserve"> </w:t>
      </w:r>
      <w:r>
        <w:rPr>
          <w:color w:val="FF0000"/>
          <w:sz w:val="18"/>
        </w:rPr>
        <w:t>(LDB_2</w:t>
      </w:r>
      <w:r>
        <w:rPr>
          <w:color w:val="FF0000"/>
          <w:spacing w:val="1"/>
          <w:sz w:val="18"/>
        </w:rPr>
        <w:t xml:space="preserve"> </w:t>
      </w:r>
      <w:r>
        <w:rPr>
          <w:color w:val="FF0000"/>
          <w:sz w:val="18"/>
        </w:rPr>
        <w:t>NE</w:t>
      </w:r>
      <w:r>
        <w:rPr>
          <w:color w:val="FF0000"/>
          <w:spacing w:val="-1"/>
          <w:sz w:val="18"/>
        </w:rPr>
        <w:t xml:space="preserve"> </w:t>
      </w:r>
      <w:r>
        <w:rPr>
          <w:color w:val="FF0000"/>
          <w:spacing w:val="-5"/>
          <w:sz w:val="18"/>
        </w:rPr>
        <w:t>08)</w:t>
      </w:r>
    </w:p>
    <w:p w14:paraId="15FCD1C1" w14:textId="77777777" w:rsidR="00856440" w:rsidRDefault="00856440" w:rsidP="00856440">
      <w:pPr>
        <w:pStyle w:val="TableParagraph"/>
        <w:ind w:left="544"/>
        <w:rPr>
          <w:sz w:val="18"/>
        </w:rPr>
      </w:pPr>
      <w:r>
        <w:rPr>
          <w:sz w:val="18"/>
        </w:rPr>
        <w:lastRenderedPageBreak/>
        <w:t>Who</w:t>
      </w:r>
      <w:r>
        <w:rPr>
          <w:spacing w:val="-3"/>
          <w:sz w:val="18"/>
        </w:rPr>
        <w:t xml:space="preserve"> </w:t>
      </w:r>
      <w:r>
        <w:rPr>
          <w:sz w:val="18"/>
        </w:rPr>
        <w:t>was</w:t>
      </w:r>
      <w:r>
        <w:rPr>
          <w:spacing w:val="-2"/>
          <w:sz w:val="18"/>
        </w:rPr>
        <w:t xml:space="preserve"> </w:t>
      </w:r>
      <w:r>
        <w:rPr>
          <w:sz w:val="18"/>
        </w:rPr>
        <w:t>there</w:t>
      </w:r>
      <w:r>
        <w:rPr>
          <w:spacing w:val="-3"/>
          <w:sz w:val="18"/>
        </w:rPr>
        <w:t xml:space="preserve"> </w:t>
      </w:r>
      <w:r>
        <w:rPr>
          <w:sz w:val="18"/>
        </w:rPr>
        <w:t>with</w:t>
      </w:r>
      <w:r>
        <w:rPr>
          <w:spacing w:val="-3"/>
          <w:sz w:val="18"/>
        </w:rPr>
        <w:t xml:space="preserve"> </w:t>
      </w:r>
      <w:r>
        <w:rPr>
          <w:sz w:val="18"/>
        </w:rPr>
        <w:t>you</w:t>
      </w:r>
      <w:r>
        <w:rPr>
          <w:spacing w:val="-3"/>
          <w:sz w:val="18"/>
        </w:rPr>
        <w:t xml:space="preserve"> </w:t>
      </w:r>
      <w:r>
        <w:rPr>
          <w:sz w:val="18"/>
        </w:rPr>
        <w:t>when</w:t>
      </w:r>
      <w:r>
        <w:rPr>
          <w:spacing w:val="-3"/>
          <w:sz w:val="18"/>
        </w:rPr>
        <w:t xml:space="preserve"> </w:t>
      </w:r>
      <w:r>
        <w:rPr>
          <w:sz w:val="18"/>
        </w:rPr>
        <w:t>you</w:t>
      </w:r>
      <w:r>
        <w:rPr>
          <w:spacing w:val="-3"/>
          <w:sz w:val="18"/>
        </w:rPr>
        <w:t xml:space="preserve"> </w:t>
      </w:r>
      <w:r>
        <w:rPr>
          <w:sz w:val="18"/>
        </w:rPr>
        <w:t>were</w:t>
      </w:r>
      <w:r>
        <w:rPr>
          <w:spacing w:val="-1"/>
          <w:sz w:val="18"/>
        </w:rPr>
        <w:t xml:space="preserve"> </w:t>
      </w:r>
      <w:r>
        <w:rPr>
          <w:color w:val="FF0000"/>
          <w:sz w:val="18"/>
        </w:rPr>
        <w:t>[LDB_1]</w:t>
      </w:r>
      <w:r>
        <w:rPr>
          <w:sz w:val="18"/>
        </w:rPr>
        <w:t>?</w:t>
      </w:r>
      <w:r>
        <w:rPr>
          <w:spacing w:val="-4"/>
          <w:sz w:val="18"/>
        </w:rPr>
        <w:t xml:space="preserve"> </w:t>
      </w:r>
      <w:r>
        <w:rPr>
          <w:color w:val="4471C4"/>
          <w:sz w:val="18"/>
        </w:rPr>
        <w:t>That</w:t>
      </w:r>
      <w:r>
        <w:rPr>
          <w:color w:val="4471C4"/>
          <w:spacing w:val="-3"/>
          <w:sz w:val="18"/>
        </w:rPr>
        <w:t xml:space="preserve"> </w:t>
      </w:r>
      <w:r>
        <w:rPr>
          <w:color w:val="4471C4"/>
          <w:sz w:val="18"/>
        </w:rPr>
        <w:t>is,</w:t>
      </w:r>
      <w:r>
        <w:rPr>
          <w:color w:val="4471C4"/>
          <w:spacing w:val="-5"/>
          <w:sz w:val="18"/>
        </w:rPr>
        <w:t xml:space="preserve"> </w:t>
      </w:r>
      <w:r>
        <w:rPr>
          <w:color w:val="4471C4"/>
          <w:sz w:val="18"/>
        </w:rPr>
        <w:t>close</w:t>
      </w:r>
      <w:r>
        <w:rPr>
          <w:color w:val="4471C4"/>
          <w:spacing w:val="-3"/>
          <w:sz w:val="18"/>
        </w:rPr>
        <w:t xml:space="preserve"> </w:t>
      </w:r>
      <w:r>
        <w:rPr>
          <w:color w:val="4471C4"/>
          <w:sz w:val="18"/>
        </w:rPr>
        <w:t>enough</w:t>
      </w:r>
      <w:r>
        <w:rPr>
          <w:color w:val="4471C4"/>
          <w:spacing w:val="-3"/>
          <w:sz w:val="18"/>
        </w:rPr>
        <w:t xml:space="preserve"> </w:t>
      </w:r>
      <w:r>
        <w:rPr>
          <w:color w:val="4471C4"/>
          <w:sz w:val="18"/>
        </w:rPr>
        <w:t>that</w:t>
      </w:r>
      <w:r>
        <w:rPr>
          <w:color w:val="4471C4"/>
          <w:spacing w:val="-3"/>
          <w:sz w:val="18"/>
        </w:rPr>
        <w:t xml:space="preserve"> </w:t>
      </w:r>
      <w:r>
        <w:rPr>
          <w:color w:val="4471C4"/>
          <w:sz w:val="18"/>
        </w:rPr>
        <w:t>you</w:t>
      </w:r>
      <w:r>
        <w:rPr>
          <w:color w:val="4471C4"/>
          <w:spacing w:val="-3"/>
          <w:sz w:val="18"/>
        </w:rPr>
        <w:t xml:space="preserve"> </w:t>
      </w:r>
      <w:r>
        <w:rPr>
          <w:color w:val="4471C4"/>
          <w:sz w:val="18"/>
        </w:rPr>
        <w:t>could</w:t>
      </w:r>
      <w:r>
        <w:rPr>
          <w:color w:val="4471C4"/>
          <w:spacing w:val="-3"/>
          <w:sz w:val="18"/>
        </w:rPr>
        <w:t xml:space="preserve"> </w:t>
      </w:r>
      <w:r>
        <w:rPr>
          <w:color w:val="4471C4"/>
          <w:sz w:val="18"/>
        </w:rPr>
        <w:t>see</w:t>
      </w:r>
      <w:r>
        <w:rPr>
          <w:color w:val="4471C4"/>
          <w:spacing w:val="-3"/>
          <w:sz w:val="18"/>
        </w:rPr>
        <w:t xml:space="preserve"> </w:t>
      </w:r>
      <w:r>
        <w:rPr>
          <w:color w:val="4471C4"/>
          <w:sz w:val="18"/>
        </w:rPr>
        <w:t>them,</w:t>
      </w:r>
      <w:r>
        <w:rPr>
          <w:color w:val="4471C4"/>
          <w:spacing w:val="-3"/>
          <w:sz w:val="18"/>
        </w:rPr>
        <w:t xml:space="preserve"> </w:t>
      </w:r>
      <w:r>
        <w:rPr>
          <w:color w:val="4471C4"/>
          <w:sz w:val="18"/>
        </w:rPr>
        <w:t>or</w:t>
      </w:r>
      <w:r>
        <w:rPr>
          <w:color w:val="4471C4"/>
          <w:spacing w:val="-2"/>
          <w:sz w:val="18"/>
        </w:rPr>
        <w:t xml:space="preserve"> </w:t>
      </w:r>
      <w:r>
        <w:rPr>
          <w:color w:val="4471C4"/>
          <w:sz w:val="18"/>
        </w:rPr>
        <w:t>hear them if they called for you?</w:t>
      </w:r>
    </w:p>
    <w:p w14:paraId="1F079AFA" w14:textId="77777777" w:rsidR="00856440" w:rsidRDefault="00856440" w:rsidP="00856440">
      <w:pPr>
        <w:pStyle w:val="TableParagraph"/>
        <w:spacing w:line="244" w:lineRule="exact"/>
        <w:rPr>
          <w:sz w:val="18"/>
        </w:rPr>
      </w:pPr>
      <w:r>
        <w:rPr>
          <w:color w:val="FF0000"/>
          <w:sz w:val="18"/>
        </w:rPr>
        <w:t>ASK</w:t>
      </w:r>
      <w:r>
        <w:rPr>
          <w:color w:val="FF0000"/>
          <w:spacing w:val="-2"/>
          <w:sz w:val="18"/>
        </w:rPr>
        <w:t xml:space="preserve"> </w:t>
      </w:r>
      <w:r>
        <w:rPr>
          <w:color w:val="FF0000"/>
          <w:sz w:val="18"/>
        </w:rPr>
        <w:t>IF (LDB_1 NE</w:t>
      </w:r>
      <w:r>
        <w:rPr>
          <w:color w:val="FF0000"/>
          <w:spacing w:val="-1"/>
          <w:sz w:val="18"/>
        </w:rPr>
        <w:t xml:space="preserve"> </w:t>
      </w:r>
      <w:r>
        <w:rPr>
          <w:color w:val="FF0000"/>
          <w:sz w:val="18"/>
        </w:rPr>
        <w:t>1) &amp;</w:t>
      </w:r>
      <w:r>
        <w:rPr>
          <w:color w:val="FF0000"/>
          <w:spacing w:val="-2"/>
          <w:sz w:val="18"/>
        </w:rPr>
        <w:t xml:space="preserve"> </w:t>
      </w:r>
      <w:r>
        <w:rPr>
          <w:color w:val="FF0000"/>
          <w:sz w:val="18"/>
        </w:rPr>
        <w:t>(LDB_1</w:t>
      </w:r>
      <w:r>
        <w:rPr>
          <w:color w:val="FF0000"/>
          <w:spacing w:val="-2"/>
          <w:sz w:val="18"/>
        </w:rPr>
        <w:t xml:space="preserve"> </w:t>
      </w:r>
      <w:r>
        <w:rPr>
          <w:color w:val="FF0000"/>
          <w:sz w:val="18"/>
        </w:rPr>
        <w:t>NE</w:t>
      </w:r>
      <w:r>
        <w:rPr>
          <w:color w:val="FF0000"/>
          <w:spacing w:val="2"/>
          <w:sz w:val="18"/>
        </w:rPr>
        <w:t xml:space="preserve"> </w:t>
      </w:r>
      <w:r>
        <w:rPr>
          <w:color w:val="FF0000"/>
          <w:sz w:val="18"/>
        </w:rPr>
        <w:t>97)</w:t>
      </w:r>
      <w:r>
        <w:rPr>
          <w:color w:val="FF0000"/>
          <w:spacing w:val="-1"/>
          <w:sz w:val="18"/>
        </w:rPr>
        <w:t xml:space="preserve"> </w:t>
      </w:r>
      <w:r>
        <w:rPr>
          <w:color w:val="FF0000"/>
          <w:sz w:val="18"/>
        </w:rPr>
        <w:t>&amp;</w:t>
      </w:r>
      <w:r>
        <w:rPr>
          <w:color w:val="FF0000"/>
          <w:spacing w:val="-1"/>
          <w:sz w:val="18"/>
        </w:rPr>
        <w:t xml:space="preserve"> </w:t>
      </w:r>
      <w:r>
        <w:rPr>
          <w:color w:val="FF0000"/>
          <w:sz w:val="18"/>
        </w:rPr>
        <w:t>(LDB_1 =</w:t>
      </w:r>
      <w:r>
        <w:rPr>
          <w:color w:val="FF0000"/>
          <w:spacing w:val="-2"/>
          <w:sz w:val="18"/>
        </w:rPr>
        <w:t xml:space="preserve"> </w:t>
      </w:r>
      <w:r>
        <w:rPr>
          <w:color w:val="FF0000"/>
          <w:sz w:val="18"/>
        </w:rPr>
        <w:t>40)</w:t>
      </w:r>
      <w:r>
        <w:rPr>
          <w:color w:val="FF0000"/>
          <w:spacing w:val="-1"/>
          <w:sz w:val="18"/>
        </w:rPr>
        <w:t xml:space="preserve"> </w:t>
      </w:r>
      <w:r>
        <w:rPr>
          <w:color w:val="FF0000"/>
          <w:sz w:val="18"/>
        </w:rPr>
        <w:t>OR</w:t>
      </w:r>
      <w:r>
        <w:rPr>
          <w:color w:val="FF0000"/>
          <w:spacing w:val="-2"/>
          <w:sz w:val="18"/>
        </w:rPr>
        <w:t xml:space="preserve"> </w:t>
      </w:r>
      <w:r>
        <w:rPr>
          <w:color w:val="FF0000"/>
          <w:sz w:val="18"/>
        </w:rPr>
        <w:t>(LDB_2 =</w:t>
      </w:r>
      <w:r>
        <w:rPr>
          <w:color w:val="FF0000"/>
          <w:spacing w:val="1"/>
          <w:sz w:val="18"/>
        </w:rPr>
        <w:t xml:space="preserve"> </w:t>
      </w:r>
      <w:r>
        <w:rPr>
          <w:color w:val="FF0000"/>
          <w:spacing w:val="-5"/>
          <w:sz w:val="18"/>
        </w:rPr>
        <w:t>08)</w:t>
      </w:r>
    </w:p>
    <w:p w14:paraId="01D135B3" w14:textId="77777777" w:rsidR="00856440" w:rsidRDefault="00856440" w:rsidP="00856440">
      <w:pPr>
        <w:pStyle w:val="TableParagraph"/>
        <w:ind w:left="544"/>
        <w:rPr>
          <w:sz w:val="18"/>
        </w:rPr>
      </w:pPr>
      <w:r>
        <w:rPr>
          <w:sz w:val="18"/>
        </w:rPr>
        <w:t>Who</w:t>
      </w:r>
      <w:r>
        <w:rPr>
          <w:spacing w:val="-4"/>
          <w:sz w:val="18"/>
        </w:rPr>
        <w:t xml:space="preserve"> </w:t>
      </w:r>
      <w:r>
        <w:rPr>
          <w:sz w:val="18"/>
        </w:rPr>
        <w:t>was</w:t>
      </w:r>
      <w:r>
        <w:rPr>
          <w:spacing w:val="-1"/>
          <w:sz w:val="18"/>
        </w:rPr>
        <w:t xml:space="preserve"> </w:t>
      </w:r>
      <w:r>
        <w:rPr>
          <w:sz w:val="18"/>
        </w:rPr>
        <w:t>travelling</w:t>
      </w:r>
      <w:r>
        <w:rPr>
          <w:spacing w:val="-1"/>
          <w:sz w:val="18"/>
        </w:rPr>
        <w:t xml:space="preserve"> </w:t>
      </w:r>
      <w:r>
        <w:rPr>
          <w:sz w:val="18"/>
        </w:rPr>
        <w:t>with</w:t>
      </w:r>
      <w:r>
        <w:rPr>
          <w:spacing w:val="-1"/>
          <w:sz w:val="18"/>
        </w:rPr>
        <w:t xml:space="preserve"> </w:t>
      </w:r>
      <w:r>
        <w:rPr>
          <w:spacing w:val="-4"/>
          <w:sz w:val="18"/>
        </w:rPr>
        <w:t>you?</w:t>
      </w:r>
    </w:p>
    <w:p w14:paraId="5205D570" w14:textId="77777777" w:rsidR="00856440" w:rsidRDefault="00856440" w:rsidP="00856440">
      <w:pPr>
        <w:pStyle w:val="TableParagraph"/>
        <w:spacing w:before="136" w:line="245" w:lineRule="exact"/>
        <w:ind w:left="544"/>
        <w:rPr>
          <w:sz w:val="18"/>
        </w:rPr>
      </w:pPr>
      <w:r>
        <w:rPr>
          <w:color w:val="FF0000"/>
          <w:sz w:val="18"/>
        </w:rPr>
        <w:t>[FOR</w:t>
      </w:r>
      <w:r>
        <w:rPr>
          <w:color w:val="FF0000"/>
          <w:spacing w:val="-3"/>
          <w:sz w:val="18"/>
        </w:rPr>
        <w:t xml:space="preserve"> </w:t>
      </w:r>
      <w:r>
        <w:rPr>
          <w:color w:val="FF0000"/>
          <w:sz w:val="18"/>
        </w:rPr>
        <w:t>SECOND</w:t>
      </w:r>
      <w:r>
        <w:rPr>
          <w:color w:val="FF0000"/>
          <w:spacing w:val="-3"/>
          <w:sz w:val="18"/>
        </w:rPr>
        <w:t xml:space="preserve"> </w:t>
      </w:r>
      <w:r>
        <w:rPr>
          <w:color w:val="FF0000"/>
          <w:sz w:val="18"/>
        </w:rPr>
        <w:t>LOOP</w:t>
      </w:r>
      <w:r>
        <w:rPr>
          <w:color w:val="FF0000"/>
          <w:spacing w:val="-4"/>
          <w:sz w:val="18"/>
        </w:rPr>
        <w:t xml:space="preserve"> </w:t>
      </w:r>
      <w:r>
        <w:rPr>
          <w:color w:val="FF0000"/>
          <w:sz w:val="18"/>
        </w:rPr>
        <w:t>OF</w:t>
      </w:r>
      <w:r>
        <w:rPr>
          <w:color w:val="FF0000"/>
          <w:spacing w:val="-1"/>
          <w:sz w:val="18"/>
        </w:rPr>
        <w:t xml:space="preserve"> </w:t>
      </w:r>
      <w:r>
        <w:rPr>
          <w:color w:val="FF0000"/>
          <w:sz w:val="18"/>
        </w:rPr>
        <w:t>LDB_1 ONWARDS:</w:t>
      </w:r>
      <w:r>
        <w:rPr>
          <w:color w:val="FF0000"/>
          <w:spacing w:val="1"/>
          <w:sz w:val="18"/>
        </w:rPr>
        <w:t xml:space="preserve"> </w:t>
      </w:r>
      <w:r>
        <w:rPr>
          <w:sz w:val="18"/>
        </w:rPr>
        <w:t>99.</w:t>
      </w:r>
      <w:r>
        <w:rPr>
          <w:spacing w:val="-3"/>
          <w:sz w:val="18"/>
        </w:rPr>
        <w:t xml:space="preserve"> </w:t>
      </w:r>
      <w:r>
        <w:rPr>
          <w:sz w:val="18"/>
        </w:rPr>
        <w:t>NO</w:t>
      </w:r>
      <w:r>
        <w:rPr>
          <w:spacing w:val="-3"/>
          <w:sz w:val="18"/>
        </w:rPr>
        <w:t xml:space="preserve"> </w:t>
      </w:r>
      <w:r>
        <w:rPr>
          <w:sz w:val="18"/>
        </w:rPr>
        <w:t>CHANGE IN PERSONS</w:t>
      </w:r>
      <w:r>
        <w:rPr>
          <w:spacing w:val="-4"/>
          <w:sz w:val="18"/>
        </w:rPr>
        <w:t xml:space="preserve"> </w:t>
      </w:r>
      <w:r>
        <w:rPr>
          <w:sz w:val="18"/>
        </w:rPr>
        <w:t>PRESENT SINCE</w:t>
      </w:r>
      <w:r>
        <w:rPr>
          <w:spacing w:val="-1"/>
          <w:sz w:val="18"/>
        </w:rPr>
        <w:t xml:space="preserve"> </w:t>
      </w:r>
      <w:r>
        <w:rPr>
          <w:sz w:val="18"/>
        </w:rPr>
        <w:t>PRIOR</w:t>
      </w:r>
      <w:r>
        <w:rPr>
          <w:spacing w:val="-2"/>
          <w:sz w:val="18"/>
        </w:rPr>
        <w:t xml:space="preserve"> ACTIVITY]</w:t>
      </w:r>
    </w:p>
    <w:p w14:paraId="44DA197C" w14:textId="77777777" w:rsidR="00856440" w:rsidRDefault="00856440" w:rsidP="00856440">
      <w:pPr>
        <w:pStyle w:val="TableParagraph"/>
        <w:numPr>
          <w:ilvl w:val="0"/>
          <w:numId w:val="268"/>
        </w:numPr>
        <w:tabs>
          <w:tab w:val="left" w:pos="845"/>
        </w:tabs>
        <w:ind w:right="3910" w:firstLine="0"/>
        <w:rPr>
          <w:sz w:val="18"/>
        </w:rPr>
      </w:pPr>
      <w:r>
        <w:rPr>
          <w:sz w:val="18"/>
        </w:rPr>
        <w:t>ALONE</w:t>
      </w:r>
      <w:r>
        <w:rPr>
          <w:spacing w:val="-8"/>
          <w:sz w:val="18"/>
        </w:rPr>
        <w:t xml:space="preserve"> </w:t>
      </w:r>
      <w:r>
        <w:rPr>
          <w:sz w:val="18"/>
        </w:rPr>
        <w:t>(INCLUDES</w:t>
      </w:r>
      <w:r>
        <w:rPr>
          <w:spacing w:val="-7"/>
          <w:sz w:val="18"/>
        </w:rPr>
        <w:t xml:space="preserve"> </w:t>
      </w:r>
      <w:r>
        <w:rPr>
          <w:sz w:val="18"/>
        </w:rPr>
        <w:t>WITH</w:t>
      </w:r>
      <w:r>
        <w:rPr>
          <w:spacing w:val="-8"/>
          <w:sz w:val="18"/>
        </w:rPr>
        <w:t xml:space="preserve"> </w:t>
      </w:r>
      <w:r>
        <w:rPr>
          <w:sz w:val="18"/>
        </w:rPr>
        <w:t>STRANGERS</w:t>
      </w:r>
      <w:r>
        <w:rPr>
          <w:spacing w:val="-7"/>
          <w:sz w:val="18"/>
        </w:rPr>
        <w:t xml:space="preserve"> </w:t>
      </w:r>
      <w:r>
        <w:rPr>
          <w:sz w:val="18"/>
        </w:rPr>
        <w:t>IN</w:t>
      </w:r>
      <w:r>
        <w:rPr>
          <w:spacing w:val="-4"/>
          <w:sz w:val="18"/>
        </w:rPr>
        <w:t xml:space="preserve"> </w:t>
      </w:r>
      <w:r>
        <w:rPr>
          <w:sz w:val="18"/>
        </w:rPr>
        <w:t>PUBLIC</w:t>
      </w:r>
      <w:r>
        <w:rPr>
          <w:spacing w:val="-7"/>
          <w:sz w:val="18"/>
        </w:rPr>
        <w:t xml:space="preserve"> </w:t>
      </w:r>
      <w:r>
        <w:rPr>
          <w:sz w:val="18"/>
        </w:rPr>
        <w:t xml:space="preserve">SETTING) </w:t>
      </w:r>
      <w:r>
        <w:rPr>
          <w:color w:val="FF0000"/>
          <w:sz w:val="18"/>
        </w:rPr>
        <w:t>ALL THAT APPLY</w:t>
      </w:r>
    </w:p>
    <w:p w14:paraId="7E1074D2" w14:textId="77777777" w:rsidR="00856440" w:rsidRDefault="00856440" w:rsidP="00856440">
      <w:pPr>
        <w:pStyle w:val="TableParagraph"/>
        <w:numPr>
          <w:ilvl w:val="0"/>
          <w:numId w:val="268"/>
        </w:numPr>
        <w:tabs>
          <w:tab w:val="left" w:pos="827"/>
        </w:tabs>
        <w:ind w:left="827" w:hanging="283"/>
        <w:rPr>
          <w:sz w:val="17"/>
        </w:rPr>
      </w:pPr>
      <w:r>
        <w:rPr>
          <w:sz w:val="17"/>
        </w:rPr>
        <w:t>HOUSEHOLD</w:t>
      </w:r>
      <w:r>
        <w:rPr>
          <w:spacing w:val="-4"/>
          <w:sz w:val="17"/>
        </w:rPr>
        <w:t xml:space="preserve"> </w:t>
      </w:r>
      <w:r>
        <w:rPr>
          <w:sz w:val="17"/>
        </w:rPr>
        <w:t>AS</w:t>
      </w:r>
      <w:r>
        <w:rPr>
          <w:spacing w:val="-2"/>
          <w:sz w:val="17"/>
        </w:rPr>
        <w:t xml:space="preserve"> </w:t>
      </w:r>
      <w:r>
        <w:rPr>
          <w:sz w:val="17"/>
        </w:rPr>
        <w:t>A</w:t>
      </w:r>
      <w:r>
        <w:rPr>
          <w:spacing w:val="-4"/>
          <w:sz w:val="17"/>
        </w:rPr>
        <w:t xml:space="preserve"> </w:t>
      </w:r>
      <w:r>
        <w:rPr>
          <w:sz w:val="17"/>
        </w:rPr>
        <w:t>WHOLE</w:t>
      </w:r>
      <w:r>
        <w:rPr>
          <w:spacing w:val="-2"/>
          <w:sz w:val="17"/>
        </w:rPr>
        <w:t xml:space="preserve"> </w:t>
      </w:r>
      <w:r>
        <w:rPr>
          <w:sz w:val="17"/>
        </w:rPr>
        <w:t>(INCLUDES</w:t>
      </w:r>
      <w:r>
        <w:rPr>
          <w:spacing w:val="-3"/>
          <w:sz w:val="17"/>
        </w:rPr>
        <w:t xml:space="preserve"> </w:t>
      </w:r>
      <w:r>
        <w:rPr>
          <w:sz w:val="17"/>
        </w:rPr>
        <w:t>SELF</w:t>
      </w:r>
      <w:r>
        <w:rPr>
          <w:spacing w:val="-3"/>
          <w:sz w:val="17"/>
        </w:rPr>
        <w:t xml:space="preserve"> </w:t>
      </w:r>
      <w:r>
        <w:rPr>
          <w:sz w:val="17"/>
        </w:rPr>
        <w:t>AND</w:t>
      </w:r>
      <w:r>
        <w:rPr>
          <w:spacing w:val="-2"/>
          <w:sz w:val="17"/>
        </w:rPr>
        <w:t xml:space="preserve"> </w:t>
      </w:r>
      <w:r>
        <w:rPr>
          <w:sz w:val="17"/>
          <w:u w:val="single"/>
        </w:rPr>
        <w:t>ALL</w:t>
      </w:r>
      <w:r>
        <w:rPr>
          <w:spacing w:val="-4"/>
          <w:sz w:val="17"/>
        </w:rPr>
        <w:t xml:space="preserve"> </w:t>
      </w:r>
      <w:r>
        <w:rPr>
          <w:sz w:val="17"/>
        </w:rPr>
        <w:t>HH</w:t>
      </w:r>
      <w:r>
        <w:rPr>
          <w:spacing w:val="-2"/>
          <w:sz w:val="17"/>
        </w:rPr>
        <w:t xml:space="preserve"> MEMBERS)</w:t>
      </w:r>
    </w:p>
    <w:p w14:paraId="585EA721" w14:textId="77777777" w:rsidR="00856440" w:rsidRDefault="00856440" w:rsidP="00856440">
      <w:pPr>
        <w:pStyle w:val="TableParagraph"/>
        <w:numPr>
          <w:ilvl w:val="0"/>
          <w:numId w:val="268"/>
        </w:numPr>
        <w:tabs>
          <w:tab w:val="left" w:pos="845"/>
        </w:tabs>
        <w:spacing w:line="245" w:lineRule="exact"/>
        <w:ind w:left="845" w:hanging="301"/>
        <w:rPr>
          <w:sz w:val="18"/>
        </w:rPr>
      </w:pPr>
      <w:r>
        <w:rPr>
          <w:spacing w:val="-2"/>
          <w:sz w:val="18"/>
        </w:rPr>
        <w:t>SPOUSE</w:t>
      </w:r>
    </w:p>
    <w:p w14:paraId="423E8D28" w14:textId="77777777" w:rsidR="00856440" w:rsidRDefault="00856440" w:rsidP="00856440">
      <w:pPr>
        <w:pStyle w:val="TableParagraph"/>
        <w:numPr>
          <w:ilvl w:val="0"/>
          <w:numId w:val="268"/>
        </w:numPr>
        <w:tabs>
          <w:tab w:val="left" w:pos="844"/>
        </w:tabs>
        <w:spacing w:line="245" w:lineRule="exact"/>
        <w:ind w:left="844" w:hanging="300"/>
        <w:rPr>
          <w:sz w:val="18"/>
        </w:rPr>
      </w:pPr>
      <w:r>
        <w:rPr>
          <w:sz w:val="18"/>
        </w:rPr>
        <w:t>OTHER</w:t>
      </w:r>
      <w:r>
        <w:rPr>
          <w:spacing w:val="-6"/>
          <w:sz w:val="18"/>
        </w:rPr>
        <w:t xml:space="preserve"> </w:t>
      </w:r>
      <w:r>
        <w:rPr>
          <w:sz w:val="18"/>
        </w:rPr>
        <w:t>ADULT</w:t>
      </w:r>
      <w:r>
        <w:rPr>
          <w:spacing w:val="-3"/>
          <w:sz w:val="18"/>
        </w:rPr>
        <w:t xml:space="preserve"> </w:t>
      </w:r>
      <w:r>
        <w:rPr>
          <w:sz w:val="18"/>
        </w:rPr>
        <w:t>HOUSEHOLD</w:t>
      </w:r>
      <w:r>
        <w:rPr>
          <w:spacing w:val="-1"/>
          <w:sz w:val="18"/>
        </w:rPr>
        <w:t xml:space="preserve"> </w:t>
      </w:r>
      <w:r>
        <w:rPr>
          <w:sz w:val="18"/>
        </w:rPr>
        <w:t>OR</w:t>
      </w:r>
      <w:r>
        <w:rPr>
          <w:spacing w:val="-3"/>
          <w:sz w:val="18"/>
        </w:rPr>
        <w:t xml:space="preserve"> </w:t>
      </w:r>
      <w:r>
        <w:rPr>
          <w:sz w:val="18"/>
        </w:rPr>
        <w:t>FAMILY</w:t>
      </w:r>
      <w:r>
        <w:rPr>
          <w:spacing w:val="-2"/>
          <w:sz w:val="18"/>
        </w:rPr>
        <w:t xml:space="preserve"> MEMBERS</w:t>
      </w:r>
    </w:p>
    <w:p w14:paraId="74BA0E25" w14:textId="77777777" w:rsidR="00856440" w:rsidRDefault="00856440" w:rsidP="00856440">
      <w:pPr>
        <w:pStyle w:val="TableParagraph"/>
        <w:numPr>
          <w:ilvl w:val="0"/>
          <w:numId w:val="268"/>
        </w:numPr>
        <w:tabs>
          <w:tab w:val="left" w:pos="844"/>
        </w:tabs>
        <w:spacing w:line="245" w:lineRule="exact"/>
        <w:ind w:left="844" w:hanging="300"/>
        <w:rPr>
          <w:sz w:val="18"/>
        </w:rPr>
      </w:pPr>
      <w:r>
        <w:rPr>
          <w:sz w:val="18"/>
        </w:rPr>
        <w:t>OTHER</w:t>
      </w:r>
      <w:r>
        <w:rPr>
          <w:spacing w:val="-3"/>
          <w:sz w:val="18"/>
        </w:rPr>
        <w:t xml:space="preserve"> </w:t>
      </w:r>
      <w:r>
        <w:rPr>
          <w:sz w:val="18"/>
        </w:rPr>
        <w:t>ADULTS</w:t>
      </w:r>
      <w:r>
        <w:rPr>
          <w:spacing w:val="-4"/>
          <w:sz w:val="18"/>
        </w:rPr>
        <w:t xml:space="preserve"> </w:t>
      </w:r>
      <w:r>
        <w:rPr>
          <w:sz w:val="18"/>
        </w:rPr>
        <w:t>KNOWN</w:t>
      </w:r>
      <w:r>
        <w:rPr>
          <w:spacing w:val="-4"/>
          <w:sz w:val="18"/>
        </w:rPr>
        <w:t xml:space="preserve"> </w:t>
      </w:r>
      <w:r>
        <w:rPr>
          <w:sz w:val="18"/>
        </w:rPr>
        <w:t>TO</w:t>
      </w:r>
      <w:r>
        <w:rPr>
          <w:spacing w:val="-2"/>
          <w:sz w:val="18"/>
        </w:rPr>
        <w:t xml:space="preserve"> </w:t>
      </w:r>
      <w:r>
        <w:rPr>
          <w:sz w:val="18"/>
        </w:rPr>
        <w:t>RESPONDENT</w:t>
      </w:r>
      <w:r>
        <w:rPr>
          <w:spacing w:val="-3"/>
          <w:sz w:val="18"/>
        </w:rPr>
        <w:t xml:space="preserve"> </w:t>
      </w:r>
      <w:r>
        <w:rPr>
          <w:sz w:val="18"/>
        </w:rPr>
        <w:t>(E.G.,</w:t>
      </w:r>
      <w:r>
        <w:rPr>
          <w:spacing w:val="-4"/>
          <w:sz w:val="18"/>
        </w:rPr>
        <w:t xml:space="preserve"> </w:t>
      </w:r>
      <w:r>
        <w:rPr>
          <w:sz w:val="18"/>
        </w:rPr>
        <w:t>FRIENDS</w:t>
      </w:r>
      <w:r>
        <w:rPr>
          <w:spacing w:val="-1"/>
          <w:sz w:val="18"/>
        </w:rPr>
        <w:t xml:space="preserve"> </w:t>
      </w:r>
      <w:r>
        <w:rPr>
          <w:sz w:val="18"/>
        </w:rPr>
        <w:t>/</w:t>
      </w:r>
      <w:r>
        <w:rPr>
          <w:spacing w:val="-1"/>
          <w:sz w:val="18"/>
        </w:rPr>
        <w:t xml:space="preserve"> </w:t>
      </w:r>
      <w:r>
        <w:rPr>
          <w:sz w:val="18"/>
        </w:rPr>
        <w:t>NEIGHBOURS</w:t>
      </w:r>
      <w:r>
        <w:rPr>
          <w:spacing w:val="-2"/>
          <w:sz w:val="18"/>
        </w:rPr>
        <w:t xml:space="preserve"> </w:t>
      </w:r>
      <w:r>
        <w:rPr>
          <w:sz w:val="18"/>
        </w:rPr>
        <w:t>/</w:t>
      </w:r>
      <w:r>
        <w:rPr>
          <w:spacing w:val="-3"/>
          <w:sz w:val="18"/>
        </w:rPr>
        <w:t xml:space="preserve"> </w:t>
      </w:r>
      <w:r>
        <w:rPr>
          <w:spacing w:val="-2"/>
          <w:sz w:val="18"/>
        </w:rPr>
        <w:t>COLLEAGUES)</w:t>
      </w:r>
    </w:p>
    <w:p w14:paraId="20BDA0BF" w14:textId="77777777" w:rsidR="00856440" w:rsidRDefault="00856440" w:rsidP="00856440">
      <w:pPr>
        <w:pStyle w:val="TableParagraph"/>
        <w:numPr>
          <w:ilvl w:val="0"/>
          <w:numId w:val="268"/>
        </w:numPr>
        <w:tabs>
          <w:tab w:val="left" w:pos="844"/>
        </w:tabs>
        <w:ind w:left="844" w:hanging="300"/>
        <w:rPr>
          <w:sz w:val="18"/>
        </w:rPr>
      </w:pPr>
      <w:r>
        <w:rPr>
          <w:sz w:val="18"/>
        </w:rPr>
        <w:t>OWN</w:t>
      </w:r>
      <w:r>
        <w:rPr>
          <w:spacing w:val="-4"/>
          <w:sz w:val="18"/>
        </w:rPr>
        <w:t xml:space="preserve"> </w:t>
      </w:r>
      <w:r>
        <w:rPr>
          <w:spacing w:val="-2"/>
          <w:sz w:val="18"/>
        </w:rPr>
        <w:t>CHILD(REN)</w:t>
      </w:r>
    </w:p>
    <w:p w14:paraId="25CC8A3E" w14:textId="77777777" w:rsidR="00856440" w:rsidRDefault="00856440" w:rsidP="00856440">
      <w:pPr>
        <w:pStyle w:val="TableParagraph"/>
        <w:numPr>
          <w:ilvl w:val="0"/>
          <w:numId w:val="268"/>
        </w:numPr>
        <w:tabs>
          <w:tab w:val="left" w:pos="844"/>
        </w:tabs>
        <w:spacing w:before="2" w:line="245" w:lineRule="exact"/>
        <w:ind w:left="844" w:hanging="300"/>
        <w:rPr>
          <w:sz w:val="18"/>
        </w:rPr>
      </w:pPr>
      <w:r>
        <w:rPr>
          <w:spacing w:val="-2"/>
          <w:sz w:val="18"/>
        </w:rPr>
        <w:t>GRANDCHILD(REN)</w:t>
      </w:r>
    </w:p>
    <w:p w14:paraId="32E0319C" w14:textId="77777777" w:rsidR="00856440" w:rsidRDefault="00856440" w:rsidP="00856440">
      <w:pPr>
        <w:pStyle w:val="TableParagraph"/>
        <w:numPr>
          <w:ilvl w:val="0"/>
          <w:numId w:val="268"/>
        </w:numPr>
        <w:tabs>
          <w:tab w:val="left" w:pos="844"/>
        </w:tabs>
        <w:spacing w:line="245" w:lineRule="exact"/>
        <w:ind w:left="844" w:hanging="300"/>
        <w:rPr>
          <w:sz w:val="18"/>
        </w:rPr>
      </w:pPr>
      <w:r>
        <w:rPr>
          <w:sz w:val="18"/>
        </w:rPr>
        <w:t>OTHER</w:t>
      </w:r>
      <w:r>
        <w:rPr>
          <w:spacing w:val="-3"/>
          <w:sz w:val="18"/>
        </w:rPr>
        <w:t xml:space="preserve"> </w:t>
      </w:r>
      <w:r>
        <w:rPr>
          <w:sz w:val="18"/>
        </w:rPr>
        <w:t>FAMILY</w:t>
      </w:r>
      <w:r>
        <w:rPr>
          <w:spacing w:val="-2"/>
          <w:sz w:val="18"/>
        </w:rPr>
        <w:t xml:space="preserve"> CHILDREN</w:t>
      </w:r>
    </w:p>
    <w:p w14:paraId="3D4F247E" w14:textId="5DDBF347" w:rsidR="00856440" w:rsidRDefault="00856440" w:rsidP="00856440">
      <w:pPr>
        <w:tabs>
          <w:tab w:val="left" w:pos="1418"/>
        </w:tabs>
        <w:spacing w:before="240"/>
        <w:jc w:val="both"/>
        <w:rPr>
          <w:spacing w:val="-2"/>
          <w:sz w:val="18"/>
        </w:rPr>
      </w:pPr>
      <w:r>
        <w:rPr>
          <w:sz w:val="18"/>
        </w:rPr>
        <w:t>OTHER</w:t>
      </w:r>
      <w:r>
        <w:rPr>
          <w:spacing w:val="-3"/>
          <w:sz w:val="18"/>
        </w:rPr>
        <w:t xml:space="preserve"> </w:t>
      </w:r>
      <w:r>
        <w:rPr>
          <w:spacing w:val="-2"/>
          <w:sz w:val="18"/>
        </w:rPr>
        <w:t>CHILDREN</w:t>
      </w:r>
    </w:p>
    <w:p w14:paraId="59228282" w14:textId="77777777" w:rsidR="00856440" w:rsidRDefault="00856440" w:rsidP="00856440">
      <w:pPr>
        <w:tabs>
          <w:tab w:val="left" w:pos="1418"/>
        </w:tabs>
        <w:spacing w:before="240"/>
        <w:jc w:val="both"/>
        <w:rPr>
          <w:spacing w:val="-2"/>
          <w:sz w:val="18"/>
        </w:rPr>
      </w:pPr>
    </w:p>
    <w:p w14:paraId="0D7C2AC1" w14:textId="77777777" w:rsidR="00856440" w:rsidRDefault="00856440" w:rsidP="00856440">
      <w:pPr>
        <w:pStyle w:val="TableParagraph"/>
        <w:rPr>
          <w:b/>
          <w:sz w:val="18"/>
        </w:rPr>
      </w:pPr>
      <w:r>
        <w:rPr>
          <w:b/>
          <w:spacing w:val="-2"/>
          <w:sz w:val="18"/>
        </w:rPr>
        <w:t>LDB_3A</w:t>
      </w:r>
    </w:p>
    <w:p w14:paraId="6F80DF1D" w14:textId="77777777" w:rsidR="00856440" w:rsidRDefault="00856440" w:rsidP="00856440">
      <w:pPr>
        <w:pStyle w:val="TableParagraph"/>
        <w:spacing w:before="2"/>
        <w:ind w:left="544" w:right="6049"/>
        <w:rPr>
          <w:sz w:val="18"/>
        </w:rPr>
      </w:pPr>
      <w:r>
        <w:rPr>
          <w:sz w:val="18"/>
        </w:rPr>
        <w:t>How</w:t>
      </w:r>
      <w:r>
        <w:rPr>
          <w:spacing w:val="-5"/>
          <w:sz w:val="18"/>
        </w:rPr>
        <w:t xml:space="preserve"> </w:t>
      </w:r>
      <w:r>
        <w:rPr>
          <w:sz w:val="18"/>
        </w:rPr>
        <w:t>old</w:t>
      </w:r>
      <w:r>
        <w:rPr>
          <w:spacing w:val="-6"/>
          <w:sz w:val="18"/>
        </w:rPr>
        <w:t xml:space="preserve"> </w:t>
      </w:r>
      <w:r>
        <w:rPr>
          <w:sz w:val="18"/>
        </w:rPr>
        <w:t>[is/are]</w:t>
      </w:r>
      <w:r>
        <w:rPr>
          <w:spacing w:val="-5"/>
          <w:sz w:val="18"/>
        </w:rPr>
        <w:t xml:space="preserve"> </w:t>
      </w:r>
      <w:r>
        <w:rPr>
          <w:sz w:val="18"/>
        </w:rPr>
        <w:t>[she</w:t>
      </w:r>
      <w:r>
        <w:rPr>
          <w:spacing w:val="-6"/>
          <w:sz w:val="18"/>
        </w:rPr>
        <w:t xml:space="preserve"> </w:t>
      </w:r>
      <w:r>
        <w:rPr>
          <w:sz w:val="18"/>
        </w:rPr>
        <w:t>/</w:t>
      </w:r>
      <w:r>
        <w:rPr>
          <w:spacing w:val="-8"/>
          <w:sz w:val="18"/>
        </w:rPr>
        <w:t xml:space="preserve"> </w:t>
      </w:r>
      <w:r>
        <w:rPr>
          <w:sz w:val="18"/>
        </w:rPr>
        <w:t>he</w:t>
      </w:r>
      <w:r>
        <w:rPr>
          <w:spacing w:val="-6"/>
          <w:sz w:val="18"/>
        </w:rPr>
        <w:t xml:space="preserve"> </w:t>
      </w:r>
      <w:r>
        <w:rPr>
          <w:sz w:val="18"/>
        </w:rPr>
        <w:t>/</w:t>
      </w:r>
      <w:r>
        <w:rPr>
          <w:spacing w:val="-5"/>
          <w:sz w:val="18"/>
        </w:rPr>
        <w:t xml:space="preserve"> </w:t>
      </w:r>
      <w:r>
        <w:rPr>
          <w:sz w:val="18"/>
        </w:rPr>
        <w:t xml:space="preserve">they]? </w:t>
      </w:r>
    </w:p>
    <w:p w14:paraId="3DFC53CC" w14:textId="77777777" w:rsidR="00856440" w:rsidRDefault="00856440" w:rsidP="00856440">
      <w:pPr>
        <w:pStyle w:val="TableParagraph"/>
        <w:spacing w:before="2"/>
        <w:ind w:left="544" w:right="6049"/>
        <w:rPr>
          <w:sz w:val="18"/>
        </w:rPr>
      </w:pPr>
      <w:r>
        <w:rPr>
          <w:color w:val="FF0000"/>
          <w:sz w:val="18"/>
        </w:rPr>
        <w:t>ALL THAT APPLY</w:t>
      </w:r>
    </w:p>
    <w:p w14:paraId="1427811E" w14:textId="77777777" w:rsidR="00856440" w:rsidRDefault="00856440" w:rsidP="00856440">
      <w:pPr>
        <w:pStyle w:val="TableParagraph"/>
        <w:numPr>
          <w:ilvl w:val="0"/>
          <w:numId w:val="269"/>
        </w:numPr>
        <w:tabs>
          <w:tab w:val="left" w:pos="845"/>
        </w:tabs>
        <w:spacing w:line="244" w:lineRule="exact"/>
        <w:ind w:left="845" w:hanging="301"/>
        <w:rPr>
          <w:sz w:val="18"/>
        </w:rPr>
      </w:pPr>
      <w:r>
        <w:rPr>
          <w:sz w:val="18"/>
        </w:rPr>
        <w:t>UNDER</w:t>
      </w:r>
      <w:r>
        <w:rPr>
          <w:spacing w:val="-1"/>
          <w:sz w:val="18"/>
        </w:rPr>
        <w:t xml:space="preserve"> </w:t>
      </w:r>
      <w:r>
        <w:rPr>
          <w:sz w:val="18"/>
        </w:rPr>
        <w:t>3</w:t>
      </w:r>
      <w:r>
        <w:rPr>
          <w:spacing w:val="-3"/>
          <w:sz w:val="18"/>
        </w:rPr>
        <w:t xml:space="preserve"> </w:t>
      </w:r>
      <w:r>
        <w:rPr>
          <w:sz w:val="18"/>
        </w:rPr>
        <w:t>YEARS</w:t>
      </w:r>
      <w:r>
        <w:rPr>
          <w:spacing w:val="-3"/>
          <w:sz w:val="18"/>
        </w:rPr>
        <w:t xml:space="preserve"> </w:t>
      </w:r>
      <w:r>
        <w:rPr>
          <w:spacing w:val="-5"/>
          <w:sz w:val="18"/>
        </w:rPr>
        <w:t>OLD</w:t>
      </w:r>
    </w:p>
    <w:p w14:paraId="4A9124BA" w14:textId="77777777" w:rsidR="00856440" w:rsidRDefault="00856440" w:rsidP="00856440">
      <w:pPr>
        <w:pStyle w:val="TableParagraph"/>
        <w:numPr>
          <w:ilvl w:val="0"/>
          <w:numId w:val="269"/>
        </w:numPr>
        <w:tabs>
          <w:tab w:val="left" w:pos="845"/>
        </w:tabs>
        <w:spacing w:line="245" w:lineRule="exact"/>
        <w:ind w:left="845" w:hanging="301"/>
        <w:rPr>
          <w:sz w:val="18"/>
        </w:rPr>
      </w:pPr>
      <w:r>
        <w:rPr>
          <w:sz w:val="18"/>
        </w:rPr>
        <w:t>3</w:t>
      </w:r>
      <w:r>
        <w:rPr>
          <w:spacing w:val="-1"/>
          <w:sz w:val="18"/>
        </w:rPr>
        <w:t xml:space="preserve"> </w:t>
      </w:r>
      <w:r>
        <w:rPr>
          <w:sz w:val="18"/>
        </w:rPr>
        <w:t>YEARS</w:t>
      </w:r>
      <w:r>
        <w:rPr>
          <w:spacing w:val="-3"/>
          <w:sz w:val="18"/>
        </w:rPr>
        <w:t xml:space="preserve"> </w:t>
      </w:r>
      <w:r>
        <w:rPr>
          <w:sz w:val="18"/>
        </w:rPr>
        <w:t>OLD</w:t>
      </w:r>
      <w:r>
        <w:rPr>
          <w:spacing w:val="-2"/>
          <w:sz w:val="18"/>
        </w:rPr>
        <w:t xml:space="preserve"> </w:t>
      </w:r>
      <w:r>
        <w:rPr>
          <w:sz w:val="18"/>
        </w:rPr>
        <w:t>TO</w:t>
      </w:r>
      <w:r>
        <w:rPr>
          <w:spacing w:val="-3"/>
          <w:sz w:val="18"/>
        </w:rPr>
        <w:t xml:space="preserve"> </w:t>
      </w:r>
      <w:r>
        <w:rPr>
          <w:sz w:val="18"/>
        </w:rPr>
        <w:t>6 YEARS</w:t>
      </w:r>
      <w:r>
        <w:rPr>
          <w:spacing w:val="-3"/>
          <w:sz w:val="18"/>
        </w:rPr>
        <w:t xml:space="preserve"> </w:t>
      </w:r>
      <w:r>
        <w:rPr>
          <w:spacing w:val="-5"/>
          <w:sz w:val="18"/>
        </w:rPr>
        <w:t>OLD</w:t>
      </w:r>
    </w:p>
    <w:p w14:paraId="3D3AE2B1" w14:textId="77777777" w:rsidR="00856440" w:rsidRDefault="00856440" w:rsidP="00856440">
      <w:pPr>
        <w:pStyle w:val="TableParagraph"/>
        <w:numPr>
          <w:ilvl w:val="0"/>
          <w:numId w:val="269"/>
        </w:numPr>
        <w:tabs>
          <w:tab w:val="left" w:pos="845"/>
        </w:tabs>
        <w:spacing w:line="245" w:lineRule="exact"/>
        <w:ind w:left="845" w:hanging="301"/>
        <w:rPr>
          <w:sz w:val="18"/>
        </w:rPr>
      </w:pPr>
      <w:r>
        <w:rPr>
          <w:sz w:val="18"/>
        </w:rPr>
        <w:t>7</w:t>
      </w:r>
      <w:r>
        <w:rPr>
          <w:spacing w:val="-3"/>
          <w:sz w:val="18"/>
        </w:rPr>
        <w:t xml:space="preserve"> </w:t>
      </w:r>
      <w:r>
        <w:rPr>
          <w:sz w:val="18"/>
        </w:rPr>
        <w:t>YEARS</w:t>
      </w:r>
      <w:r>
        <w:rPr>
          <w:spacing w:val="-3"/>
          <w:sz w:val="18"/>
        </w:rPr>
        <w:t xml:space="preserve"> </w:t>
      </w:r>
      <w:r>
        <w:rPr>
          <w:sz w:val="18"/>
        </w:rPr>
        <w:t>OLD</w:t>
      </w:r>
      <w:r>
        <w:rPr>
          <w:spacing w:val="-2"/>
          <w:sz w:val="18"/>
        </w:rPr>
        <w:t xml:space="preserve"> </w:t>
      </w:r>
      <w:r>
        <w:rPr>
          <w:sz w:val="18"/>
        </w:rPr>
        <w:t>TO</w:t>
      </w:r>
      <w:r>
        <w:rPr>
          <w:spacing w:val="-2"/>
          <w:sz w:val="18"/>
        </w:rPr>
        <w:t xml:space="preserve"> </w:t>
      </w:r>
      <w:r>
        <w:rPr>
          <w:sz w:val="18"/>
        </w:rPr>
        <w:t>12</w:t>
      </w:r>
      <w:r>
        <w:rPr>
          <w:spacing w:val="-2"/>
          <w:sz w:val="18"/>
        </w:rPr>
        <w:t xml:space="preserve"> </w:t>
      </w:r>
      <w:r>
        <w:rPr>
          <w:sz w:val="18"/>
        </w:rPr>
        <w:t>YEARS</w:t>
      </w:r>
      <w:r>
        <w:rPr>
          <w:spacing w:val="-1"/>
          <w:sz w:val="18"/>
        </w:rPr>
        <w:t xml:space="preserve"> </w:t>
      </w:r>
      <w:r>
        <w:rPr>
          <w:spacing w:val="-5"/>
          <w:sz w:val="18"/>
        </w:rPr>
        <w:t>OLD</w:t>
      </w:r>
    </w:p>
    <w:p w14:paraId="17176217" w14:textId="77777777" w:rsidR="00856440" w:rsidRDefault="00856440" w:rsidP="00856440">
      <w:pPr>
        <w:pStyle w:val="TableParagraph"/>
        <w:numPr>
          <w:ilvl w:val="0"/>
          <w:numId w:val="269"/>
        </w:numPr>
        <w:tabs>
          <w:tab w:val="left" w:pos="845"/>
        </w:tabs>
        <w:spacing w:line="245" w:lineRule="exact"/>
        <w:ind w:left="845" w:hanging="301"/>
        <w:rPr>
          <w:sz w:val="18"/>
        </w:rPr>
      </w:pPr>
      <w:r>
        <w:rPr>
          <w:sz w:val="18"/>
        </w:rPr>
        <w:t>13</w:t>
      </w:r>
      <w:r>
        <w:rPr>
          <w:spacing w:val="-1"/>
          <w:sz w:val="18"/>
        </w:rPr>
        <w:t xml:space="preserve"> </w:t>
      </w:r>
      <w:r>
        <w:rPr>
          <w:sz w:val="18"/>
        </w:rPr>
        <w:t>YEARS</w:t>
      </w:r>
      <w:r>
        <w:rPr>
          <w:spacing w:val="-2"/>
          <w:sz w:val="18"/>
        </w:rPr>
        <w:t xml:space="preserve"> </w:t>
      </w:r>
      <w:r>
        <w:rPr>
          <w:sz w:val="18"/>
        </w:rPr>
        <w:t>OLD</w:t>
      </w:r>
      <w:r>
        <w:rPr>
          <w:spacing w:val="-3"/>
          <w:sz w:val="18"/>
        </w:rPr>
        <w:t xml:space="preserve"> </w:t>
      </w:r>
      <w:r>
        <w:rPr>
          <w:sz w:val="18"/>
        </w:rPr>
        <w:t>TO</w:t>
      </w:r>
      <w:r>
        <w:rPr>
          <w:spacing w:val="-3"/>
          <w:sz w:val="18"/>
        </w:rPr>
        <w:t xml:space="preserve"> </w:t>
      </w:r>
      <w:r>
        <w:rPr>
          <w:sz w:val="18"/>
        </w:rPr>
        <w:t>17</w:t>
      </w:r>
      <w:r>
        <w:rPr>
          <w:spacing w:val="-1"/>
          <w:sz w:val="18"/>
        </w:rPr>
        <w:t xml:space="preserve"> </w:t>
      </w:r>
      <w:r>
        <w:rPr>
          <w:sz w:val="18"/>
        </w:rPr>
        <w:t>YEARS</w:t>
      </w:r>
      <w:r>
        <w:rPr>
          <w:spacing w:val="-1"/>
          <w:sz w:val="18"/>
        </w:rPr>
        <w:t xml:space="preserve"> </w:t>
      </w:r>
      <w:r>
        <w:rPr>
          <w:spacing w:val="-5"/>
          <w:sz w:val="18"/>
        </w:rPr>
        <w:t>OLD</w:t>
      </w:r>
    </w:p>
    <w:p w14:paraId="359E1AF0" w14:textId="771AD243" w:rsidR="00856440" w:rsidRDefault="00856440" w:rsidP="00856440">
      <w:pPr>
        <w:tabs>
          <w:tab w:val="left" w:pos="1418"/>
        </w:tabs>
        <w:spacing w:before="240"/>
        <w:jc w:val="both"/>
        <w:rPr>
          <w:spacing w:val="-4"/>
          <w:sz w:val="18"/>
        </w:rPr>
      </w:pPr>
      <w:r>
        <w:rPr>
          <w:sz w:val="18"/>
        </w:rPr>
        <w:t>18</w:t>
      </w:r>
      <w:r>
        <w:rPr>
          <w:spacing w:val="-2"/>
          <w:sz w:val="18"/>
        </w:rPr>
        <w:t xml:space="preserve"> </w:t>
      </w:r>
      <w:r>
        <w:rPr>
          <w:sz w:val="18"/>
        </w:rPr>
        <w:t>YEARS</w:t>
      </w:r>
      <w:r>
        <w:rPr>
          <w:spacing w:val="-2"/>
          <w:sz w:val="18"/>
        </w:rPr>
        <w:t xml:space="preserve"> </w:t>
      </w:r>
      <w:r>
        <w:rPr>
          <w:sz w:val="18"/>
        </w:rPr>
        <w:t>OR</w:t>
      </w:r>
      <w:r>
        <w:rPr>
          <w:spacing w:val="-3"/>
          <w:sz w:val="18"/>
        </w:rPr>
        <w:t xml:space="preserve"> </w:t>
      </w:r>
      <w:r>
        <w:rPr>
          <w:spacing w:val="-4"/>
          <w:sz w:val="18"/>
        </w:rPr>
        <w:t>OLDER</w:t>
      </w:r>
    </w:p>
    <w:p w14:paraId="449318F0" w14:textId="77777777" w:rsidR="00856440" w:rsidRDefault="00856440" w:rsidP="00856440">
      <w:pPr>
        <w:pStyle w:val="TableParagraph"/>
        <w:rPr>
          <w:b/>
          <w:sz w:val="18"/>
        </w:rPr>
      </w:pPr>
      <w:r>
        <w:rPr>
          <w:b/>
          <w:spacing w:val="-2"/>
          <w:sz w:val="18"/>
        </w:rPr>
        <w:t>LDB_4</w:t>
      </w:r>
    </w:p>
    <w:p w14:paraId="5A3094F1" w14:textId="77777777" w:rsidR="00856440" w:rsidRDefault="00856440" w:rsidP="00856440">
      <w:pPr>
        <w:pStyle w:val="TableParagraph"/>
        <w:spacing w:before="2" w:line="245" w:lineRule="exact"/>
        <w:ind w:left="544"/>
        <w:rPr>
          <w:sz w:val="18"/>
        </w:rPr>
      </w:pPr>
      <w:r>
        <w:rPr>
          <w:sz w:val="18"/>
        </w:rPr>
        <w:t>Who</w:t>
      </w:r>
      <w:r>
        <w:rPr>
          <w:spacing w:val="-2"/>
          <w:sz w:val="18"/>
        </w:rPr>
        <w:t xml:space="preserve"> </w:t>
      </w:r>
      <w:r>
        <w:rPr>
          <w:sz w:val="18"/>
        </w:rPr>
        <w:t>did</w:t>
      </w:r>
      <w:r>
        <w:rPr>
          <w:spacing w:val="-1"/>
          <w:sz w:val="18"/>
        </w:rPr>
        <w:t xml:space="preserve"> </w:t>
      </w:r>
      <w:r>
        <w:rPr>
          <w:sz w:val="18"/>
        </w:rPr>
        <w:t>you</w:t>
      </w:r>
      <w:r>
        <w:rPr>
          <w:spacing w:val="-2"/>
          <w:sz w:val="18"/>
        </w:rPr>
        <w:t xml:space="preserve"> </w:t>
      </w:r>
      <w:r>
        <w:rPr>
          <w:sz w:val="18"/>
          <w:u w:val="single"/>
        </w:rPr>
        <w:t>mainly</w:t>
      </w:r>
      <w:r>
        <w:rPr>
          <w:spacing w:val="-1"/>
          <w:sz w:val="18"/>
        </w:rPr>
        <w:t xml:space="preserve"> </w:t>
      </w:r>
      <w:r>
        <w:rPr>
          <w:sz w:val="18"/>
        </w:rPr>
        <w:t>do</w:t>
      </w:r>
      <w:r>
        <w:rPr>
          <w:spacing w:val="-2"/>
          <w:sz w:val="18"/>
        </w:rPr>
        <w:t xml:space="preserve"> </w:t>
      </w:r>
      <w:r>
        <w:rPr>
          <w:color w:val="FF0000"/>
          <w:sz w:val="18"/>
        </w:rPr>
        <w:t>[LDB_1]</w:t>
      </w:r>
      <w:r>
        <w:rPr>
          <w:color w:val="FF0000"/>
          <w:spacing w:val="2"/>
          <w:sz w:val="18"/>
        </w:rPr>
        <w:t xml:space="preserve"> </w:t>
      </w:r>
      <w:r>
        <w:rPr>
          <w:spacing w:val="-4"/>
          <w:sz w:val="18"/>
        </w:rPr>
        <w:t>for?</w:t>
      </w:r>
    </w:p>
    <w:p w14:paraId="14CEC5A8" w14:textId="77777777" w:rsidR="00856440" w:rsidRDefault="00856440" w:rsidP="00856440">
      <w:pPr>
        <w:pStyle w:val="TableParagraph"/>
        <w:spacing w:line="245" w:lineRule="exact"/>
        <w:ind w:left="544"/>
        <w:rPr>
          <w:sz w:val="18"/>
        </w:rPr>
      </w:pPr>
      <w:r>
        <w:rPr>
          <w:color w:val="FF0000"/>
          <w:sz w:val="18"/>
        </w:rPr>
        <w:t>CONSTRAIN:</w:t>
      </w:r>
      <w:r>
        <w:rPr>
          <w:color w:val="FF0000"/>
          <w:spacing w:val="-2"/>
          <w:sz w:val="18"/>
        </w:rPr>
        <w:t xml:space="preserve"> </w:t>
      </w:r>
      <w:r>
        <w:rPr>
          <w:color w:val="FF0000"/>
          <w:sz w:val="18"/>
        </w:rPr>
        <w:t>SELECT</w:t>
      </w:r>
      <w:r>
        <w:rPr>
          <w:color w:val="FF0000"/>
          <w:spacing w:val="-1"/>
          <w:sz w:val="18"/>
        </w:rPr>
        <w:t xml:space="preserve"> </w:t>
      </w:r>
      <w:r>
        <w:rPr>
          <w:color w:val="FF0000"/>
          <w:sz w:val="18"/>
        </w:rPr>
        <w:t>ONE</w:t>
      </w:r>
      <w:r>
        <w:rPr>
          <w:color w:val="FF0000"/>
          <w:spacing w:val="-3"/>
          <w:sz w:val="18"/>
        </w:rPr>
        <w:t xml:space="preserve"> </w:t>
      </w:r>
      <w:r>
        <w:rPr>
          <w:color w:val="FF0000"/>
          <w:sz w:val="18"/>
        </w:rPr>
        <w:t>ONLY</w:t>
      </w:r>
      <w:r>
        <w:rPr>
          <w:color w:val="FF0000"/>
          <w:spacing w:val="-2"/>
          <w:sz w:val="18"/>
        </w:rPr>
        <w:t xml:space="preserve"> </w:t>
      </w:r>
      <w:r>
        <w:rPr>
          <w:color w:val="FF0000"/>
          <w:sz w:val="18"/>
        </w:rPr>
        <w:t xml:space="preserve">(MAIN </w:t>
      </w:r>
      <w:r>
        <w:rPr>
          <w:color w:val="FF0000"/>
          <w:spacing w:val="-2"/>
          <w:sz w:val="18"/>
        </w:rPr>
        <w:t>BENEFICIARY)</w:t>
      </w:r>
    </w:p>
    <w:p w14:paraId="5B818B48" w14:textId="77777777" w:rsidR="00856440" w:rsidRDefault="00856440" w:rsidP="00856440">
      <w:pPr>
        <w:pStyle w:val="TableParagraph"/>
        <w:spacing w:line="244" w:lineRule="exact"/>
        <w:ind w:left="544"/>
        <w:rPr>
          <w:sz w:val="18"/>
        </w:rPr>
      </w:pPr>
      <w:r>
        <w:rPr>
          <w:color w:val="FF0000"/>
          <w:sz w:val="18"/>
        </w:rPr>
        <w:t>[FOR</w:t>
      </w:r>
      <w:r>
        <w:rPr>
          <w:color w:val="FF0000"/>
          <w:spacing w:val="-3"/>
          <w:sz w:val="18"/>
        </w:rPr>
        <w:t xml:space="preserve"> </w:t>
      </w:r>
      <w:r>
        <w:rPr>
          <w:color w:val="FF0000"/>
          <w:sz w:val="18"/>
        </w:rPr>
        <w:t>SECOND</w:t>
      </w:r>
      <w:r>
        <w:rPr>
          <w:color w:val="FF0000"/>
          <w:spacing w:val="-3"/>
          <w:sz w:val="18"/>
        </w:rPr>
        <w:t xml:space="preserve"> </w:t>
      </w:r>
      <w:r>
        <w:rPr>
          <w:color w:val="FF0000"/>
          <w:sz w:val="18"/>
        </w:rPr>
        <w:t>LOOP</w:t>
      </w:r>
      <w:r>
        <w:rPr>
          <w:color w:val="FF0000"/>
          <w:spacing w:val="-4"/>
          <w:sz w:val="18"/>
        </w:rPr>
        <w:t xml:space="preserve"> </w:t>
      </w:r>
      <w:r>
        <w:rPr>
          <w:color w:val="FF0000"/>
          <w:sz w:val="18"/>
        </w:rPr>
        <w:t>OF</w:t>
      </w:r>
      <w:r>
        <w:rPr>
          <w:color w:val="FF0000"/>
          <w:spacing w:val="-1"/>
          <w:sz w:val="18"/>
        </w:rPr>
        <w:t xml:space="preserve"> </w:t>
      </w:r>
      <w:r>
        <w:rPr>
          <w:color w:val="FF0000"/>
          <w:sz w:val="18"/>
        </w:rPr>
        <w:t>LDB_1</w:t>
      </w:r>
      <w:r>
        <w:rPr>
          <w:color w:val="FF0000"/>
          <w:spacing w:val="-1"/>
          <w:sz w:val="18"/>
        </w:rPr>
        <w:t xml:space="preserve"> </w:t>
      </w:r>
      <w:r>
        <w:rPr>
          <w:color w:val="FF0000"/>
          <w:sz w:val="18"/>
        </w:rPr>
        <w:t>ONWARDS:</w:t>
      </w:r>
      <w:r>
        <w:rPr>
          <w:color w:val="FF0000"/>
          <w:spacing w:val="2"/>
          <w:sz w:val="18"/>
        </w:rPr>
        <w:t xml:space="preserve"> </w:t>
      </w:r>
      <w:r>
        <w:rPr>
          <w:sz w:val="18"/>
        </w:rPr>
        <w:t>99.</w:t>
      </w:r>
      <w:r>
        <w:rPr>
          <w:spacing w:val="-4"/>
          <w:sz w:val="18"/>
        </w:rPr>
        <w:t xml:space="preserve"> </w:t>
      </w:r>
      <w:r>
        <w:rPr>
          <w:sz w:val="18"/>
        </w:rPr>
        <w:t>NO</w:t>
      </w:r>
      <w:r>
        <w:rPr>
          <w:spacing w:val="-2"/>
          <w:sz w:val="18"/>
        </w:rPr>
        <w:t xml:space="preserve"> </w:t>
      </w:r>
      <w:r>
        <w:rPr>
          <w:sz w:val="18"/>
        </w:rPr>
        <w:t>CHANGE</w:t>
      </w:r>
      <w:r>
        <w:rPr>
          <w:spacing w:val="-1"/>
          <w:sz w:val="18"/>
        </w:rPr>
        <w:t xml:space="preserve"> </w:t>
      </w:r>
      <w:r>
        <w:rPr>
          <w:sz w:val="18"/>
        </w:rPr>
        <w:t>SINCE</w:t>
      </w:r>
      <w:r>
        <w:rPr>
          <w:spacing w:val="-1"/>
          <w:sz w:val="18"/>
        </w:rPr>
        <w:t xml:space="preserve"> </w:t>
      </w:r>
      <w:r>
        <w:rPr>
          <w:sz w:val="18"/>
        </w:rPr>
        <w:t>PRIOR</w:t>
      </w:r>
      <w:r>
        <w:rPr>
          <w:spacing w:val="2"/>
          <w:sz w:val="18"/>
        </w:rPr>
        <w:t xml:space="preserve"> </w:t>
      </w:r>
      <w:r>
        <w:rPr>
          <w:spacing w:val="-2"/>
          <w:sz w:val="18"/>
        </w:rPr>
        <w:t>ACTIVITY]</w:t>
      </w:r>
    </w:p>
    <w:p w14:paraId="13C92D6A" w14:textId="77777777" w:rsidR="00856440" w:rsidRDefault="00856440" w:rsidP="00856440">
      <w:pPr>
        <w:pStyle w:val="TableParagraph"/>
        <w:numPr>
          <w:ilvl w:val="0"/>
          <w:numId w:val="271"/>
        </w:numPr>
        <w:tabs>
          <w:tab w:val="left" w:pos="901"/>
        </w:tabs>
        <w:spacing w:line="231" w:lineRule="exact"/>
        <w:ind w:left="901" w:hanging="357"/>
        <w:rPr>
          <w:sz w:val="17"/>
        </w:rPr>
      </w:pPr>
      <w:r>
        <w:rPr>
          <w:spacing w:val="-4"/>
          <w:sz w:val="17"/>
        </w:rPr>
        <w:t>SELF</w:t>
      </w:r>
    </w:p>
    <w:p w14:paraId="27DFF056" w14:textId="77777777" w:rsidR="00856440" w:rsidRDefault="00856440" w:rsidP="00856440">
      <w:pPr>
        <w:pStyle w:val="TableParagraph"/>
        <w:numPr>
          <w:ilvl w:val="0"/>
          <w:numId w:val="271"/>
        </w:numPr>
        <w:tabs>
          <w:tab w:val="left" w:pos="901"/>
        </w:tabs>
        <w:spacing w:before="1" w:line="231" w:lineRule="exact"/>
        <w:ind w:left="901" w:hanging="357"/>
        <w:rPr>
          <w:sz w:val="17"/>
        </w:rPr>
      </w:pPr>
      <w:r>
        <w:rPr>
          <w:sz w:val="17"/>
        </w:rPr>
        <w:t>HOUSEHOLD</w:t>
      </w:r>
      <w:r>
        <w:rPr>
          <w:spacing w:val="-4"/>
          <w:sz w:val="17"/>
        </w:rPr>
        <w:t xml:space="preserve"> </w:t>
      </w:r>
      <w:r>
        <w:rPr>
          <w:sz w:val="17"/>
        </w:rPr>
        <w:t>AS</w:t>
      </w:r>
      <w:r>
        <w:rPr>
          <w:spacing w:val="-2"/>
          <w:sz w:val="17"/>
        </w:rPr>
        <w:t xml:space="preserve"> </w:t>
      </w:r>
      <w:r>
        <w:rPr>
          <w:sz w:val="17"/>
        </w:rPr>
        <w:t>A</w:t>
      </w:r>
      <w:r>
        <w:rPr>
          <w:spacing w:val="-3"/>
          <w:sz w:val="17"/>
        </w:rPr>
        <w:t xml:space="preserve"> </w:t>
      </w:r>
      <w:r>
        <w:rPr>
          <w:sz w:val="17"/>
        </w:rPr>
        <w:t>WHOLE</w:t>
      </w:r>
      <w:r>
        <w:rPr>
          <w:spacing w:val="-2"/>
          <w:sz w:val="17"/>
        </w:rPr>
        <w:t xml:space="preserve"> </w:t>
      </w:r>
      <w:r>
        <w:rPr>
          <w:sz w:val="17"/>
        </w:rPr>
        <w:t>(INCLUDES</w:t>
      </w:r>
      <w:r>
        <w:rPr>
          <w:spacing w:val="-2"/>
          <w:sz w:val="17"/>
        </w:rPr>
        <w:t xml:space="preserve"> </w:t>
      </w:r>
      <w:r>
        <w:rPr>
          <w:sz w:val="17"/>
        </w:rPr>
        <w:t>SELF</w:t>
      </w:r>
      <w:r>
        <w:rPr>
          <w:spacing w:val="-3"/>
          <w:sz w:val="17"/>
        </w:rPr>
        <w:t xml:space="preserve"> </w:t>
      </w:r>
      <w:r>
        <w:rPr>
          <w:sz w:val="17"/>
        </w:rPr>
        <w:t>AND</w:t>
      </w:r>
      <w:r>
        <w:rPr>
          <w:spacing w:val="-1"/>
          <w:sz w:val="17"/>
        </w:rPr>
        <w:t xml:space="preserve"> </w:t>
      </w:r>
      <w:r>
        <w:rPr>
          <w:sz w:val="17"/>
          <w:u w:val="single"/>
        </w:rPr>
        <w:t>ALL</w:t>
      </w:r>
      <w:r>
        <w:rPr>
          <w:spacing w:val="-4"/>
          <w:sz w:val="17"/>
        </w:rPr>
        <w:t xml:space="preserve"> </w:t>
      </w:r>
      <w:r>
        <w:rPr>
          <w:sz w:val="17"/>
        </w:rPr>
        <w:t>HH</w:t>
      </w:r>
      <w:r>
        <w:rPr>
          <w:spacing w:val="-2"/>
          <w:sz w:val="17"/>
        </w:rPr>
        <w:t xml:space="preserve"> MEMBERS)</w:t>
      </w:r>
    </w:p>
    <w:p w14:paraId="5513C8E4" w14:textId="77777777" w:rsidR="00856440" w:rsidRDefault="00856440" w:rsidP="00856440">
      <w:pPr>
        <w:pStyle w:val="TableParagraph"/>
        <w:numPr>
          <w:ilvl w:val="0"/>
          <w:numId w:val="271"/>
        </w:numPr>
        <w:tabs>
          <w:tab w:val="left" w:pos="901"/>
        </w:tabs>
        <w:spacing w:line="231" w:lineRule="exact"/>
        <w:ind w:left="901" w:hanging="357"/>
        <w:rPr>
          <w:sz w:val="17"/>
        </w:rPr>
      </w:pPr>
      <w:r>
        <w:rPr>
          <w:spacing w:val="-2"/>
          <w:sz w:val="17"/>
        </w:rPr>
        <w:t>SPOUSE</w:t>
      </w:r>
    </w:p>
    <w:p w14:paraId="730EAEC3" w14:textId="77777777" w:rsidR="00856440" w:rsidRDefault="00856440" w:rsidP="00856440">
      <w:pPr>
        <w:pStyle w:val="TableParagraph"/>
        <w:numPr>
          <w:ilvl w:val="0"/>
          <w:numId w:val="271"/>
        </w:numPr>
        <w:tabs>
          <w:tab w:val="left" w:pos="901"/>
        </w:tabs>
        <w:spacing w:before="1" w:line="231" w:lineRule="exact"/>
        <w:ind w:left="901" w:hanging="357"/>
        <w:rPr>
          <w:sz w:val="17"/>
        </w:rPr>
      </w:pPr>
      <w:r>
        <w:rPr>
          <w:sz w:val="17"/>
        </w:rPr>
        <w:t>OTHER</w:t>
      </w:r>
      <w:r>
        <w:rPr>
          <w:spacing w:val="-5"/>
          <w:sz w:val="17"/>
        </w:rPr>
        <w:t xml:space="preserve"> </w:t>
      </w:r>
      <w:r>
        <w:rPr>
          <w:sz w:val="17"/>
        </w:rPr>
        <w:t>ADULT</w:t>
      </w:r>
      <w:r>
        <w:rPr>
          <w:spacing w:val="-4"/>
          <w:sz w:val="17"/>
        </w:rPr>
        <w:t xml:space="preserve"> </w:t>
      </w:r>
      <w:r>
        <w:rPr>
          <w:sz w:val="17"/>
        </w:rPr>
        <w:t>HOUSEHOLD</w:t>
      </w:r>
      <w:r>
        <w:rPr>
          <w:spacing w:val="-4"/>
          <w:sz w:val="17"/>
        </w:rPr>
        <w:t xml:space="preserve"> </w:t>
      </w:r>
      <w:r>
        <w:rPr>
          <w:sz w:val="17"/>
        </w:rPr>
        <w:t>OR</w:t>
      </w:r>
      <w:r>
        <w:rPr>
          <w:spacing w:val="-5"/>
          <w:sz w:val="17"/>
        </w:rPr>
        <w:t xml:space="preserve"> </w:t>
      </w:r>
      <w:r>
        <w:rPr>
          <w:sz w:val="17"/>
        </w:rPr>
        <w:t>FAMILY</w:t>
      </w:r>
      <w:r>
        <w:rPr>
          <w:spacing w:val="-3"/>
          <w:sz w:val="17"/>
        </w:rPr>
        <w:t xml:space="preserve"> </w:t>
      </w:r>
      <w:r>
        <w:rPr>
          <w:spacing w:val="-2"/>
          <w:sz w:val="17"/>
        </w:rPr>
        <w:t>MEMBER</w:t>
      </w:r>
    </w:p>
    <w:p w14:paraId="15536A2D" w14:textId="77777777" w:rsidR="00856440" w:rsidRDefault="00856440" w:rsidP="00856440">
      <w:pPr>
        <w:pStyle w:val="TableParagraph"/>
        <w:numPr>
          <w:ilvl w:val="0"/>
          <w:numId w:val="271"/>
        </w:numPr>
        <w:tabs>
          <w:tab w:val="left" w:pos="901"/>
        </w:tabs>
        <w:spacing w:line="230" w:lineRule="exact"/>
        <w:ind w:left="901" w:hanging="357"/>
        <w:rPr>
          <w:sz w:val="17"/>
        </w:rPr>
      </w:pPr>
      <w:r>
        <w:rPr>
          <w:sz w:val="17"/>
        </w:rPr>
        <w:t>OTHER</w:t>
      </w:r>
      <w:r>
        <w:rPr>
          <w:spacing w:val="-6"/>
          <w:sz w:val="17"/>
        </w:rPr>
        <w:t xml:space="preserve"> </w:t>
      </w:r>
      <w:r>
        <w:rPr>
          <w:sz w:val="17"/>
        </w:rPr>
        <w:t>ADULTS</w:t>
      </w:r>
      <w:r>
        <w:rPr>
          <w:spacing w:val="-2"/>
          <w:sz w:val="17"/>
        </w:rPr>
        <w:t xml:space="preserve"> </w:t>
      </w:r>
      <w:r>
        <w:rPr>
          <w:sz w:val="17"/>
        </w:rPr>
        <w:t>(E.G.,</w:t>
      </w:r>
      <w:r>
        <w:rPr>
          <w:spacing w:val="-3"/>
          <w:sz w:val="17"/>
        </w:rPr>
        <w:t xml:space="preserve"> </w:t>
      </w:r>
      <w:r>
        <w:rPr>
          <w:sz w:val="17"/>
        </w:rPr>
        <w:t>FRIENDS</w:t>
      </w:r>
      <w:r>
        <w:rPr>
          <w:spacing w:val="-4"/>
          <w:sz w:val="17"/>
        </w:rPr>
        <w:t xml:space="preserve"> </w:t>
      </w:r>
      <w:r>
        <w:rPr>
          <w:sz w:val="17"/>
        </w:rPr>
        <w:t>/</w:t>
      </w:r>
      <w:r>
        <w:rPr>
          <w:spacing w:val="-3"/>
          <w:sz w:val="17"/>
        </w:rPr>
        <w:t xml:space="preserve"> </w:t>
      </w:r>
      <w:r>
        <w:rPr>
          <w:sz w:val="17"/>
        </w:rPr>
        <w:t>NEIGHBOURS</w:t>
      </w:r>
      <w:r>
        <w:rPr>
          <w:spacing w:val="-3"/>
          <w:sz w:val="17"/>
        </w:rPr>
        <w:t xml:space="preserve"> </w:t>
      </w:r>
      <w:r>
        <w:rPr>
          <w:sz w:val="17"/>
        </w:rPr>
        <w:t>/</w:t>
      </w:r>
      <w:r>
        <w:rPr>
          <w:spacing w:val="-3"/>
          <w:sz w:val="17"/>
        </w:rPr>
        <w:t xml:space="preserve"> </w:t>
      </w:r>
      <w:r>
        <w:rPr>
          <w:sz w:val="17"/>
        </w:rPr>
        <w:t>COLLEAGUES</w:t>
      </w:r>
      <w:r>
        <w:rPr>
          <w:spacing w:val="-2"/>
          <w:sz w:val="17"/>
        </w:rPr>
        <w:t xml:space="preserve"> </w:t>
      </w:r>
      <w:r>
        <w:rPr>
          <w:sz w:val="17"/>
        </w:rPr>
        <w:t>/</w:t>
      </w:r>
      <w:r>
        <w:rPr>
          <w:spacing w:val="-3"/>
          <w:sz w:val="17"/>
        </w:rPr>
        <w:t xml:space="preserve"> </w:t>
      </w:r>
      <w:r>
        <w:rPr>
          <w:spacing w:val="-2"/>
          <w:sz w:val="17"/>
        </w:rPr>
        <w:t>STRANGERS)</w:t>
      </w:r>
    </w:p>
    <w:p w14:paraId="3C1CF339" w14:textId="77777777" w:rsidR="00856440" w:rsidRDefault="00856440" w:rsidP="00856440">
      <w:pPr>
        <w:pStyle w:val="TableParagraph"/>
        <w:numPr>
          <w:ilvl w:val="0"/>
          <w:numId w:val="271"/>
        </w:numPr>
        <w:tabs>
          <w:tab w:val="left" w:pos="901"/>
        </w:tabs>
        <w:spacing w:line="231" w:lineRule="exact"/>
        <w:ind w:left="901" w:hanging="357"/>
        <w:rPr>
          <w:sz w:val="17"/>
        </w:rPr>
      </w:pPr>
      <w:r>
        <w:rPr>
          <w:sz w:val="17"/>
        </w:rPr>
        <w:t>OWN</w:t>
      </w:r>
      <w:r>
        <w:rPr>
          <w:spacing w:val="-3"/>
          <w:sz w:val="17"/>
        </w:rPr>
        <w:t xml:space="preserve"> </w:t>
      </w:r>
      <w:r>
        <w:rPr>
          <w:spacing w:val="-2"/>
          <w:sz w:val="17"/>
        </w:rPr>
        <w:t>CHILD(REN)</w:t>
      </w:r>
    </w:p>
    <w:p w14:paraId="3DABB85C" w14:textId="77777777" w:rsidR="00856440" w:rsidRDefault="00856440" w:rsidP="00856440">
      <w:pPr>
        <w:pStyle w:val="TableParagraph"/>
        <w:numPr>
          <w:ilvl w:val="0"/>
          <w:numId w:val="271"/>
        </w:numPr>
        <w:tabs>
          <w:tab w:val="left" w:pos="901"/>
        </w:tabs>
        <w:spacing w:before="2" w:line="231" w:lineRule="exact"/>
        <w:ind w:left="901" w:hanging="357"/>
        <w:rPr>
          <w:sz w:val="17"/>
        </w:rPr>
      </w:pPr>
      <w:r>
        <w:rPr>
          <w:spacing w:val="-2"/>
          <w:sz w:val="17"/>
        </w:rPr>
        <w:t>GRANDCHILD(REN)</w:t>
      </w:r>
    </w:p>
    <w:p w14:paraId="7FCC756A" w14:textId="1BCACD9B" w:rsidR="00856440" w:rsidRDefault="00856440" w:rsidP="00856440">
      <w:pPr>
        <w:pStyle w:val="TableParagraph"/>
        <w:numPr>
          <w:ilvl w:val="0"/>
          <w:numId w:val="271"/>
        </w:numPr>
        <w:tabs>
          <w:tab w:val="left" w:pos="901"/>
        </w:tabs>
        <w:spacing w:line="231" w:lineRule="exact"/>
        <w:ind w:left="901" w:hanging="357"/>
        <w:rPr>
          <w:sz w:val="17"/>
        </w:rPr>
      </w:pPr>
      <w:r>
        <w:rPr>
          <w:sz w:val="17"/>
        </w:rPr>
        <w:t>OTHER</w:t>
      </w:r>
      <w:r>
        <w:rPr>
          <w:spacing w:val="-4"/>
          <w:sz w:val="17"/>
        </w:rPr>
        <w:t xml:space="preserve"> </w:t>
      </w:r>
      <w:r>
        <w:rPr>
          <w:sz w:val="17"/>
        </w:rPr>
        <w:t>FAMILY</w:t>
      </w:r>
      <w:r>
        <w:rPr>
          <w:spacing w:val="-4"/>
          <w:sz w:val="17"/>
        </w:rPr>
        <w:t xml:space="preserve"> </w:t>
      </w:r>
      <w:r>
        <w:rPr>
          <w:spacing w:val="-2"/>
          <w:sz w:val="17"/>
        </w:rPr>
        <w:t>CHILDREN</w:t>
      </w:r>
    </w:p>
    <w:p w14:paraId="61C15519" w14:textId="77777777" w:rsidR="00856440" w:rsidRDefault="00856440" w:rsidP="00856440">
      <w:pPr>
        <w:pStyle w:val="TableParagraph"/>
        <w:numPr>
          <w:ilvl w:val="0"/>
          <w:numId w:val="271"/>
        </w:numPr>
        <w:tabs>
          <w:tab w:val="left" w:pos="901"/>
        </w:tabs>
        <w:spacing w:before="1" w:line="231" w:lineRule="exact"/>
        <w:ind w:left="901" w:hanging="357"/>
        <w:rPr>
          <w:sz w:val="17"/>
        </w:rPr>
      </w:pPr>
      <w:r>
        <w:rPr>
          <w:sz w:val="17"/>
        </w:rPr>
        <w:t>OTHER</w:t>
      </w:r>
      <w:r>
        <w:rPr>
          <w:spacing w:val="-1"/>
          <w:sz w:val="17"/>
        </w:rPr>
        <w:t xml:space="preserve"> </w:t>
      </w:r>
      <w:r>
        <w:rPr>
          <w:spacing w:val="-2"/>
          <w:sz w:val="17"/>
        </w:rPr>
        <w:t>CHILDREN</w:t>
      </w:r>
    </w:p>
    <w:p w14:paraId="50EA8802" w14:textId="77777777" w:rsidR="00856440" w:rsidRDefault="00856440" w:rsidP="00856440">
      <w:pPr>
        <w:pStyle w:val="TableParagraph"/>
        <w:numPr>
          <w:ilvl w:val="0"/>
          <w:numId w:val="270"/>
        </w:numPr>
        <w:tabs>
          <w:tab w:val="left" w:pos="901"/>
        </w:tabs>
        <w:spacing w:line="231" w:lineRule="exact"/>
        <w:ind w:left="901" w:hanging="357"/>
        <w:rPr>
          <w:sz w:val="17"/>
        </w:rPr>
      </w:pPr>
      <w:r>
        <w:rPr>
          <w:sz w:val="17"/>
        </w:rPr>
        <w:t>WAGED</w:t>
      </w:r>
      <w:r>
        <w:rPr>
          <w:spacing w:val="-4"/>
          <w:sz w:val="17"/>
        </w:rPr>
        <w:t xml:space="preserve"> </w:t>
      </w:r>
      <w:r>
        <w:rPr>
          <w:sz w:val="17"/>
        </w:rPr>
        <w:t>OR</w:t>
      </w:r>
      <w:r>
        <w:rPr>
          <w:spacing w:val="-3"/>
          <w:sz w:val="17"/>
        </w:rPr>
        <w:t xml:space="preserve"> </w:t>
      </w:r>
      <w:r>
        <w:rPr>
          <w:sz w:val="17"/>
        </w:rPr>
        <w:t>SALARIED</w:t>
      </w:r>
      <w:r>
        <w:rPr>
          <w:spacing w:val="-3"/>
          <w:sz w:val="17"/>
        </w:rPr>
        <w:t xml:space="preserve"> </w:t>
      </w:r>
      <w:r>
        <w:rPr>
          <w:spacing w:val="-5"/>
          <w:sz w:val="17"/>
        </w:rPr>
        <w:t>JOB</w:t>
      </w:r>
    </w:p>
    <w:p w14:paraId="50708C18" w14:textId="77777777" w:rsidR="00856440" w:rsidRDefault="00856440" w:rsidP="00856440">
      <w:pPr>
        <w:pStyle w:val="TableParagraph"/>
        <w:numPr>
          <w:ilvl w:val="0"/>
          <w:numId w:val="270"/>
        </w:numPr>
        <w:tabs>
          <w:tab w:val="left" w:pos="901"/>
        </w:tabs>
        <w:spacing w:before="1" w:line="231" w:lineRule="exact"/>
        <w:ind w:left="901" w:hanging="357"/>
        <w:rPr>
          <w:sz w:val="17"/>
        </w:rPr>
      </w:pPr>
      <w:r>
        <w:rPr>
          <w:sz w:val="17"/>
        </w:rPr>
        <w:t>OWN-BUSINESS</w:t>
      </w:r>
      <w:r>
        <w:rPr>
          <w:spacing w:val="-5"/>
          <w:sz w:val="17"/>
        </w:rPr>
        <w:t xml:space="preserve"> </w:t>
      </w:r>
      <w:r>
        <w:rPr>
          <w:sz w:val="17"/>
        </w:rPr>
        <w:t>OR</w:t>
      </w:r>
      <w:r>
        <w:rPr>
          <w:spacing w:val="-4"/>
          <w:sz w:val="17"/>
        </w:rPr>
        <w:t xml:space="preserve"> </w:t>
      </w:r>
      <w:r>
        <w:rPr>
          <w:sz w:val="17"/>
        </w:rPr>
        <w:t>HOUSEHOLD/FAMILY</w:t>
      </w:r>
      <w:r>
        <w:rPr>
          <w:spacing w:val="-5"/>
          <w:sz w:val="17"/>
        </w:rPr>
        <w:t xml:space="preserve"> </w:t>
      </w:r>
      <w:r>
        <w:rPr>
          <w:sz w:val="17"/>
        </w:rPr>
        <w:t>BUSINESS</w:t>
      </w:r>
      <w:r>
        <w:rPr>
          <w:spacing w:val="-4"/>
          <w:sz w:val="17"/>
        </w:rPr>
        <w:t xml:space="preserve"> </w:t>
      </w:r>
      <w:r>
        <w:rPr>
          <w:sz w:val="17"/>
        </w:rPr>
        <w:t>OR</w:t>
      </w:r>
      <w:r>
        <w:rPr>
          <w:spacing w:val="-5"/>
          <w:sz w:val="17"/>
        </w:rPr>
        <w:t xml:space="preserve"> </w:t>
      </w:r>
      <w:r>
        <w:rPr>
          <w:sz w:val="17"/>
        </w:rPr>
        <w:t>OTHER</w:t>
      </w:r>
      <w:r>
        <w:rPr>
          <w:spacing w:val="-5"/>
          <w:sz w:val="17"/>
        </w:rPr>
        <w:t xml:space="preserve"> </w:t>
      </w:r>
      <w:r>
        <w:rPr>
          <w:sz w:val="17"/>
        </w:rPr>
        <w:t>INCOME</w:t>
      </w:r>
      <w:r>
        <w:rPr>
          <w:spacing w:val="-3"/>
          <w:sz w:val="17"/>
        </w:rPr>
        <w:t xml:space="preserve"> </w:t>
      </w:r>
      <w:r>
        <w:rPr>
          <w:spacing w:val="-2"/>
          <w:sz w:val="17"/>
        </w:rPr>
        <w:t>GENERATION</w:t>
      </w:r>
    </w:p>
    <w:p w14:paraId="08BB469E" w14:textId="77777777" w:rsidR="00856440" w:rsidRDefault="00856440" w:rsidP="00856440">
      <w:pPr>
        <w:pStyle w:val="TableParagraph"/>
        <w:numPr>
          <w:ilvl w:val="0"/>
          <w:numId w:val="270"/>
        </w:numPr>
        <w:tabs>
          <w:tab w:val="left" w:pos="901"/>
        </w:tabs>
        <w:spacing w:line="231" w:lineRule="exact"/>
        <w:ind w:left="901" w:hanging="357"/>
        <w:rPr>
          <w:sz w:val="17"/>
        </w:rPr>
      </w:pPr>
      <w:r>
        <w:rPr>
          <w:sz w:val="17"/>
        </w:rPr>
        <w:t>FOR</w:t>
      </w:r>
      <w:r>
        <w:rPr>
          <w:spacing w:val="-4"/>
          <w:sz w:val="17"/>
        </w:rPr>
        <w:t xml:space="preserve"> </w:t>
      </w:r>
      <w:r>
        <w:rPr>
          <w:sz w:val="17"/>
        </w:rPr>
        <w:t>A</w:t>
      </w:r>
      <w:r>
        <w:rPr>
          <w:spacing w:val="-3"/>
          <w:sz w:val="17"/>
        </w:rPr>
        <w:t xml:space="preserve"> </w:t>
      </w:r>
      <w:r>
        <w:rPr>
          <w:sz w:val="17"/>
        </w:rPr>
        <w:t>CHARITY,</w:t>
      </w:r>
      <w:r>
        <w:rPr>
          <w:spacing w:val="-4"/>
          <w:sz w:val="17"/>
        </w:rPr>
        <w:t xml:space="preserve"> </w:t>
      </w:r>
      <w:r>
        <w:rPr>
          <w:sz w:val="17"/>
        </w:rPr>
        <w:t>COMMUNITY</w:t>
      </w:r>
      <w:r>
        <w:rPr>
          <w:spacing w:val="-1"/>
          <w:sz w:val="17"/>
        </w:rPr>
        <w:t xml:space="preserve"> </w:t>
      </w:r>
      <w:r>
        <w:rPr>
          <w:sz w:val="17"/>
        </w:rPr>
        <w:t>GROUP,</w:t>
      </w:r>
      <w:r>
        <w:rPr>
          <w:spacing w:val="-3"/>
          <w:sz w:val="17"/>
        </w:rPr>
        <w:t xml:space="preserve"> </w:t>
      </w:r>
      <w:r>
        <w:rPr>
          <w:sz w:val="17"/>
        </w:rPr>
        <w:t>OR</w:t>
      </w:r>
      <w:r>
        <w:rPr>
          <w:spacing w:val="-3"/>
          <w:sz w:val="17"/>
        </w:rPr>
        <w:t xml:space="preserve"> </w:t>
      </w:r>
      <w:r>
        <w:rPr>
          <w:spacing w:val="-2"/>
          <w:sz w:val="17"/>
        </w:rPr>
        <w:t>ORGANISATION</w:t>
      </w:r>
    </w:p>
    <w:p w14:paraId="1390E355" w14:textId="77777777" w:rsidR="00856440" w:rsidRDefault="00856440" w:rsidP="00856440">
      <w:pPr>
        <w:pStyle w:val="TableParagraph"/>
        <w:numPr>
          <w:ilvl w:val="0"/>
          <w:numId w:val="270"/>
        </w:numPr>
        <w:tabs>
          <w:tab w:val="left" w:pos="901"/>
        </w:tabs>
        <w:spacing w:before="2" w:line="231" w:lineRule="exact"/>
        <w:ind w:left="901" w:hanging="357"/>
        <w:rPr>
          <w:sz w:val="17"/>
        </w:rPr>
      </w:pPr>
      <w:r>
        <w:rPr>
          <w:sz w:val="17"/>
        </w:rPr>
        <w:t>HOUSEHOLD</w:t>
      </w:r>
      <w:r>
        <w:rPr>
          <w:spacing w:val="-6"/>
          <w:sz w:val="17"/>
        </w:rPr>
        <w:t xml:space="preserve"> </w:t>
      </w:r>
      <w:r>
        <w:rPr>
          <w:sz w:val="17"/>
        </w:rPr>
        <w:t>OR</w:t>
      </w:r>
      <w:r>
        <w:rPr>
          <w:spacing w:val="-6"/>
          <w:sz w:val="17"/>
        </w:rPr>
        <w:t xml:space="preserve"> </w:t>
      </w:r>
      <w:r>
        <w:rPr>
          <w:sz w:val="17"/>
        </w:rPr>
        <w:t>FAMILY</w:t>
      </w:r>
      <w:r>
        <w:rPr>
          <w:spacing w:val="-3"/>
          <w:sz w:val="17"/>
        </w:rPr>
        <w:t xml:space="preserve"> </w:t>
      </w:r>
      <w:r>
        <w:rPr>
          <w:spacing w:val="-2"/>
          <w:sz w:val="17"/>
        </w:rPr>
        <w:t>LIVESTOCK</w:t>
      </w:r>
    </w:p>
    <w:p w14:paraId="386DF5BE" w14:textId="77777777" w:rsidR="00856440" w:rsidRDefault="00856440" w:rsidP="00856440">
      <w:pPr>
        <w:pStyle w:val="TableParagraph"/>
        <w:numPr>
          <w:ilvl w:val="0"/>
          <w:numId w:val="270"/>
        </w:numPr>
        <w:tabs>
          <w:tab w:val="left" w:pos="901"/>
        </w:tabs>
        <w:spacing w:line="231" w:lineRule="exact"/>
        <w:ind w:left="901" w:hanging="357"/>
        <w:rPr>
          <w:sz w:val="17"/>
        </w:rPr>
      </w:pPr>
      <w:r>
        <w:rPr>
          <w:sz w:val="17"/>
        </w:rPr>
        <w:t>HOUSEHOLD</w:t>
      </w:r>
      <w:r>
        <w:rPr>
          <w:spacing w:val="-6"/>
          <w:sz w:val="17"/>
        </w:rPr>
        <w:t xml:space="preserve"> </w:t>
      </w:r>
      <w:r>
        <w:rPr>
          <w:sz w:val="17"/>
        </w:rPr>
        <w:t>OR</w:t>
      </w:r>
      <w:r>
        <w:rPr>
          <w:spacing w:val="-6"/>
          <w:sz w:val="17"/>
        </w:rPr>
        <w:t xml:space="preserve"> </w:t>
      </w:r>
      <w:r>
        <w:rPr>
          <w:sz w:val="17"/>
        </w:rPr>
        <w:t>FAMILY</w:t>
      </w:r>
      <w:r>
        <w:rPr>
          <w:spacing w:val="-3"/>
          <w:sz w:val="17"/>
        </w:rPr>
        <w:t xml:space="preserve"> </w:t>
      </w:r>
      <w:r>
        <w:rPr>
          <w:spacing w:val="-5"/>
          <w:sz w:val="17"/>
        </w:rPr>
        <w:t>PET</w:t>
      </w:r>
    </w:p>
    <w:p w14:paraId="293A38C0" w14:textId="77777777" w:rsidR="000776FF" w:rsidRDefault="00856440" w:rsidP="000123C8">
      <w:pPr>
        <w:pStyle w:val="TableParagraph"/>
        <w:numPr>
          <w:ilvl w:val="0"/>
          <w:numId w:val="270"/>
        </w:numPr>
        <w:tabs>
          <w:tab w:val="left" w:pos="901"/>
          <w:tab w:val="left" w:pos="1418"/>
        </w:tabs>
        <w:spacing w:before="240"/>
        <w:ind w:left="901" w:hanging="357"/>
        <w:jc w:val="both"/>
        <w:rPr>
          <w:spacing w:val="-2"/>
          <w:sz w:val="17"/>
        </w:rPr>
      </w:pPr>
      <w:r w:rsidRPr="000776FF">
        <w:rPr>
          <w:sz w:val="17"/>
        </w:rPr>
        <w:t>WILD</w:t>
      </w:r>
      <w:r w:rsidRPr="000776FF">
        <w:rPr>
          <w:spacing w:val="-3"/>
          <w:sz w:val="17"/>
        </w:rPr>
        <w:t xml:space="preserve"> </w:t>
      </w:r>
      <w:r w:rsidRPr="000776FF">
        <w:rPr>
          <w:sz w:val="17"/>
        </w:rPr>
        <w:t>OR</w:t>
      </w:r>
      <w:r w:rsidRPr="000776FF">
        <w:rPr>
          <w:spacing w:val="-3"/>
          <w:sz w:val="17"/>
        </w:rPr>
        <w:t xml:space="preserve"> </w:t>
      </w:r>
      <w:r w:rsidRPr="000776FF">
        <w:rPr>
          <w:sz w:val="17"/>
        </w:rPr>
        <w:t>STREET</w:t>
      </w:r>
      <w:r w:rsidRPr="000776FF">
        <w:rPr>
          <w:spacing w:val="-2"/>
          <w:sz w:val="17"/>
        </w:rPr>
        <w:t xml:space="preserve"> </w:t>
      </w:r>
      <w:r w:rsidRPr="000776FF">
        <w:rPr>
          <w:sz w:val="17"/>
        </w:rPr>
        <w:t>ANIMALS</w:t>
      </w:r>
      <w:r w:rsidRPr="000776FF">
        <w:rPr>
          <w:spacing w:val="-3"/>
          <w:sz w:val="17"/>
        </w:rPr>
        <w:t xml:space="preserve"> </w:t>
      </w:r>
      <w:r w:rsidRPr="000776FF">
        <w:rPr>
          <w:sz w:val="17"/>
        </w:rPr>
        <w:t>/</w:t>
      </w:r>
      <w:r w:rsidRPr="000776FF">
        <w:rPr>
          <w:spacing w:val="-1"/>
          <w:sz w:val="17"/>
        </w:rPr>
        <w:t xml:space="preserve"> </w:t>
      </w:r>
      <w:r w:rsidRPr="000776FF">
        <w:rPr>
          <w:sz w:val="17"/>
        </w:rPr>
        <w:t>NATURAL</w:t>
      </w:r>
      <w:r w:rsidRPr="000776FF">
        <w:rPr>
          <w:spacing w:val="-3"/>
          <w:sz w:val="17"/>
        </w:rPr>
        <w:t xml:space="preserve"> </w:t>
      </w:r>
      <w:r w:rsidRPr="000776FF">
        <w:rPr>
          <w:spacing w:val="-2"/>
          <w:sz w:val="17"/>
        </w:rPr>
        <w:t>ENVIRONMENT</w:t>
      </w:r>
    </w:p>
    <w:p w14:paraId="01D4321C" w14:textId="2860EB93" w:rsidR="00856440" w:rsidRPr="000776FF" w:rsidRDefault="00856440" w:rsidP="000123C8">
      <w:pPr>
        <w:pStyle w:val="TableParagraph"/>
        <w:numPr>
          <w:ilvl w:val="0"/>
          <w:numId w:val="270"/>
        </w:numPr>
        <w:tabs>
          <w:tab w:val="left" w:pos="901"/>
          <w:tab w:val="left" w:pos="1418"/>
        </w:tabs>
        <w:spacing w:before="240"/>
        <w:ind w:left="901" w:hanging="357"/>
        <w:jc w:val="both"/>
        <w:rPr>
          <w:spacing w:val="-2"/>
          <w:sz w:val="17"/>
        </w:rPr>
      </w:pPr>
      <w:r w:rsidRPr="000776FF">
        <w:rPr>
          <w:sz w:val="17"/>
        </w:rPr>
        <w:t>OTHER:</w:t>
      </w:r>
      <w:r w:rsidRPr="000776FF">
        <w:rPr>
          <w:spacing w:val="-2"/>
          <w:sz w:val="17"/>
        </w:rPr>
        <w:t xml:space="preserve"> SPECIFY</w:t>
      </w:r>
    </w:p>
    <w:p w14:paraId="5BDDD833" w14:textId="77777777" w:rsidR="00856440" w:rsidRDefault="00856440" w:rsidP="00856440">
      <w:pPr>
        <w:tabs>
          <w:tab w:val="left" w:pos="1418"/>
        </w:tabs>
        <w:spacing w:before="240"/>
        <w:jc w:val="both"/>
        <w:rPr>
          <w:spacing w:val="-2"/>
          <w:sz w:val="17"/>
        </w:rPr>
      </w:pPr>
    </w:p>
    <w:p w14:paraId="0FEFBFC0" w14:textId="77777777" w:rsidR="00856440" w:rsidRDefault="00856440" w:rsidP="00856440">
      <w:pPr>
        <w:pStyle w:val="TableParagraph"/>
        <w:rPr>
          <w:b/>
          <w:sz w:val="18"/>
        </w:rPr>
      </w:pPr>
      <w:r>
        <w:rPr>
          <w:b/>
          <w:spacing w:val="-2"/>
          <w:sz w:val="18"/>
        </w:rPr>
        <w:t>LDB_4A</w:t>
      </w:r>
    </w:p>
    <w:p w14:paraId="7B9BCFB6" w14:textId="77777777" w:rsidR="00856440" w:rsidRDefault="00856440" w:rsidP="00856440">
      <w:pPr>
        <w:pStyle w:val="TableParagraph"/>
        <w:spacing w:before="2" w:line="245" w:lineRule="exact"/>
        <w:ind w:left="544"/>
        <w:rPr>
          <w:sz w:val="18"/>
        </w:rPr>
      </w:pPr>
      <w:r>
        <w:rPr>
          <w:sz w:val="18"/>
        </w:rPr>
        <w:t>How old</w:t>
      </w:r>
      <w:r>
        <w:rPr>
          <w:spacing w:val="-1"/>
          <w:sz w:val="18"/>
        </w:rPr>
        <w:t xml:space="preserve"> </w:t>
      </w:r>
      <w:r>
        <w:rPr>
          <w:sz w:val="18"/>
        </w:rPr>
        <w:t>[is/are] [she</w:t>
      </w:r>
      <w:r>
        <w:rPr>
          <w:spacing w:val="-1"/>
          <w:sz w:val="18"/>
        </w:rPr>
        <w:t xml:space="preserve"> </w:t>
      </w:r>
      <w:r>
        <w:rPr>
          <w:sz w:val="18"/>
        </w:rPr>
        <w:t>/</w:t>
      </w:r>
      <w:r>
        <w:rPr>
          <w:spacing w:val="-3"/>
          <w:sz w:val="18"/>
        </w:rPr>
        <w:t xml:space="preserve"> </w:t>
      </w:r>
      <w:r>
        <w:rPr>
          <w:sz w:val="18"/>
        </w:rPr>
        <w:t>he</w:t>
      </w:r>
      <w:r>
        <w:rPr>
          <w:spacing w:val="-1"/>
          <w:sz w:val="18"/>
        </w:rPr>
        <w:t xml:space="preserve"> </w:t>
      </w:r>
      <w:r>
        <w:rPr>
          <w:sz w:val="18"/>
        </w:rPr>
        <w:t>/</w:t>
      </w:r>
      <w:r>
        <w:rPr>
          <w:spacing w:val="1"/>
          <w:sz w:val="18"/>
        </w:rPr>
        <w:t xml:space="preserve"> </w:t>
      </w:r>
      <w:r>
        <w:rPr>
          <w:spacing w:val="-2"/>
          <w:sz w:val="18"/>
        </w:rPr>
        <w:t>they]?</w:t>
      </w:r>
    </w:p>
    <w:p w14:paraId="237C6457" w14:textId="77777777" w:rsidR="00856440" w:rsidRDefault="00856440" w:rsidP="00856440">
      <w:pPr>
        <w:pStyle w:val="TableParagraph"/>
        <w:numPr>
          <w:ilvl w:val="0"/>
          <w:numId w:val="272"/>
        </w:numPr>
        <w:tabs>
          <w:tab w:val="left" w:pos="845"/>
        </w:tabs>
        <w:spacing w:line="245" w:lineRule="exact"/>
        <w:ind w:left="845" w:hanging="301"/>
        <w:rPr>
          <w:sz w:val="18"/>
        </w:rPr>
      </w:pPr>
      <w:r>
        <w:rPr>
          <w:sz w:val="18"/>
        </w:rPr>
        <w:t>UNDER</w:t>
      </w:r>
      <w:r>
        <w:rPr>
          <w:spacing w:val="-1"/>
          <w:sz w:val="18"/>
        </w:rPr>
        <w:t xml:space="preserve"> </w:t>
      </w:r>
      <w:r>
        <w:rPr>
          <w:sz w:val="18"/>
        </w:rPr>
        <w:t>3</w:t>
      </w:r>
      <w:r>
        <w:rPr>
          <w:spacing w:val="-3"/>
          <w:sz w:val="18"/>
        </w:rPr>
        <w:t xml:space="preserve"> </w:t>
      </w:r>
      <w:r>
        <w:rPr>
          <w:sz w:val="18"/>
        </w:rPr>
        <w:t>YEARS</w:t>
      </w:r>
      <w:r>
        <w:rPr>
          <w:spacing w:val="-3"/>
          <w:sz w:val="18"/>
        </w:rPr>
        <w:t xml:space="preserve"> </w:t>
      </w:r>
      <w:r>
        <w:rPr>
          <w:spacing w:val="-5"/>
          <w:sz w:val="18"/>
        </w:rPr>
        <w:t>OLD</w:t>
      </w:r>
    </w:p>
    <w:p w14:paraId="762234BE" w14:textId="77777777" w:rsidR="00856440" w:rsidRDefault="00856440" w:rsidP="00856440">
      <w:pPr>
        <w:pStyle w:val="TableParagraph"/>
        <w:numPr>
          <w:ilvl w:val="0"/>
          <w:numId w:val="272"/>
        </w:numPr>
        <w:tabs>
          <w:tab w:val="left" w:pos="845"/>
        </w:tabs>
        <w:spacing w:line="245" w:lineRule="exact"/>
        <w:ind w:left="845" w:hanging="301"/>
        <w:rPr>
          <w:sz w:val="18"/>
        </w:rPr>
      </w:pPr>
      <w:r>
        <w:rPr>
          <w:sz w:val="18"/>
        </w:rPr>
        <w:t>3</w:t>
      </w:r>
      <w:r>
        <w:rPr>
          <w:spacing w:val="-1"/>
          <w:sz w:val="18"/>
        </w:rPr>
        <w:t xml:space="preserve"> </w:t>
      </w:r>
      <w:r>
        <w:rPr>
          <w:sz w:val="18"/>
        </w:rPr>
        <w:t>YEARS</w:t>
      </w:r>
      <w:r>
        <w:rPr>
          <w:spacing w:val="-3"/>
          <w:sz w:val="18"/>
        </w:rPr>
        <w:t xml:space="preserve"> </w:t>
      </w:r>
      <w:r>
        <w:rPr>
          <w:sz w:val="18"/>
        </w:rPr>
        <w:t>OLD</w:t>
      </w:r>
      <w:r>
        <w:rPr>
          <w:spacing w:val="-2"/>
          <w:sz w:val="18"/>
        </w:rPr>
        <w:t xml:space="preserve"> </w:t>
      </w:r>
      <w:r>
        <w:rPr>
          <w:sz w:val="18"/>
        </w:rPr>
        <w:t>TO</w:t>
      </w:r>
      <w:r>
        <w:rPr>
          <w:spacing w:val="-3"/>
          <w:sz w:val="18"/>
        </w:rPr>
        <w:t xml:space="preserve"> </w:t>
      </w:r>
      <w:r>
        <w:rPr>
          <w:sz w:val="18"/>
        </w:rPr>
        <w:t>6 YEARS</w:t>
      </w:r>
      <w:r>
        <w:rPr>
          <w:spacing w:val="-3"/>
          <w:sz w:val="18"/>
        </w:rPr>
        <w:t xml:space="preserve"> </w:t>
      </w:r>
      <w:r>
        <w:rPr>
          <w:spacing w:val="-5"/>
          <w:sz w:val="18"/>
        </w:rPr>
        <w:t>OLD</w:t>
      </w:r>
    </w:p>
    <w:p w14:paraId="194E66BF" w14:textId="77777777" w:rsidR="00856440" w:rsidRDefault="00856440" w:rsidP="00856440">
      <w:pPr>
        <w:pStyle w:val="TableParagraph"/>
        <w:numPr>
          <w:ilvl w:val="0"/>
          <w:numId w:val="272"/>
        </w:numPr>
        <w:tabs>
          <w:tab w:val="left" w:pos="845"/>
        </w:tabs>
        <w:spacing w:line="245" w:lineRule="exact"/>
        <w:ind w:left="845" w:hanging="301"/>
        <w:rPr>
          <w:sz w:val="18"/>
        </w:rPr>
      </w:pPr>
      <w:r>
        <w:rPr>
          <w:sz w:val="18"/>
        </w:rPr>
        <w:t>7</w:t>
      </w:r>
      <w:r>
        <w:rPr>
          <w:spacing w:val="-3"/>
          <w:sz w:val="18"/>
        </w:rPr>
        <w:t xml:space="preserve"> </w:t>
      </w:r>
      <w:r>
        <w:rPr>
          <w:sz w:val="18"/>
        </w:rPr>
        <w:t>YEARS</w:t>
      </w:r>
      <w:r>
        <w:rPr>
          <w:spacing w:val="-3"/>
          <w:sz w:val="18"/>
        </w:rPr>
        <w:t xml:space="preserve"> </w:t>
      </w:r>
      <w:r>
        <w:rPr>
          <w:sz w:val="18"/>
        </w:rPr>
        <w:t>OLD</w:t>
      </w:r>
      <w:r>
        <w:rPr>
          <w:spacing w:val="-2"/>
          <w:sz w:val="18"/>
        </w:rPr>
        <w:t xml:space="preserve"> </w:t>
      </w:r>
      <w:r>
        <w:rPr>
          <w:sz w:val="18"/>
        </w:rPr>
        <w:t>TO</w:t>
      </w:r>
      <w:r>
        <w:rPr>
          <w:spacing w:val="-2"/>
          <w:sz w:val="18"/>
        </w:rPr>
        <w:t xml:space="preserve"> </w:t>
      </w:r>
      <w:r>
        <w:rPr>
          <w:sz w:val="18"/>
        </w:rPr>
        <w:t>12</w:t>
      </w:r>
      <w:r>
        <w:rPr>
          <w:spacing w:val="-2"/>
          <w:sz w:val="18"/>
        </w:rPr>
        <w:t xml:space="preserve"> </w:t>
      </w:r>
      <w:r>
        <w:rPr>
          <w:sz w:val="18"/>
        </w:rPr>
        <w:t>YEARS</w:t>
      </w:r>
      <w:r>
        <w:rPr>
          <w:spacing w:val="-1"/>
          <w:sz w:val="18"/>
        </w:rPr>
        <w:t xml:space="preserve"> </w:t>
      </w:r>
      <w:r>
        <w:rPr>
          <w:spacing w:val="-5"/>
          <w:sz w:val="18"/>
        </w:rPr>
        <w:t>OLD</w:t>
      </w:r>
    </w:p>
    <w:p w14:paraId="6FFA8FB3" w14:textId="77777777" w:rsidR="000776FF" w:rsidRPr="000776FF" w:rsidRDefault="00856440" w:rsidP="0086462F">
      <w:pPr>
        <w:pStyle w:val="TableParagraph"/>
        <w:numPr>
          <w:ilvl w:val="0"/>
          <w:numId w:val="272"/>
        </w:numPr>
        <w:tabs>
          <w:tab w:val="left" w:pos="845"/>
          <w:tab w:val="left" w:pos="1418"/>
        </w:tabs>
        <w:spacing w:before="240" w:line="245" w:lineRule="exact"/>
        <w:ind w:left="845" w:hanging="301"/>
        <w:jc w:val="both"/>
        <w:rPr>
          <w:rFonts w:ascii="Bookman Old Style" w:hAnsi="Bookman Old Style"/>
          <w:sz w:val="24"/>
          <w:szCs w:val="24"/>
        </w:rPr>
      </w:pPr>
      <w:r w:rsidRPr="000776FF">
        <w:rPr>
          <w:sz w:val="18"/>
        </w:rPr>
        <w:lastRenderedPageBreak/>
        <w:t>13</w:t>
      </w:r>
      <w:r w:rsidRPr="000776FF">
        <w:rPr>
          <w:spacing w:val="-3"/>
          <w:sz w:val="18"/>
        </w:rPr>
        <w:t xml:space="preserve"> </w:t>
      </w:r>
      <w:r w:rsidRPr="000776FF">
        <w:rPr>
          <w:sz w:val="18"/>
        </w:rPr>
        <w:t>YEARS</w:t>
      </w:r>
      <w:r w:rsidRPr="000776FF">
        <w:rPr>
          <w:spacing w:val="-2"/>
          <w:sz w:val="18"/>
        </w:rPr>
        <w:t xml:space="preserve"> </w:t>
      </w:r>
      <w:r w:rsidRPr="000776FF">
        <w:rPr>
          <w:sz w:val="18"/>
        </w:rPr>
        <w:t>OLD</w:t>
      </w:r>
      <w:r w:rsidRPr="000776FF">
        <w:rPr>
          <w:spacing w:val="-3"/>
          <w:sz w:val="18"/>
        </w:rPr>
        <w:t xml:space="preserve"> </w:t>
      </w:r>
      <w:r w:rsidRPr="000776FF">
        <w:rPr>
          <w:sz w:val="18"/>
        </w:rPr>
        <w:t>TO</w:t>
      </w:r>
      <w:r w:rsidRPr="000776FF">
        <w:rPr>
          <w:spacing w:val="-3"/>
          <w:sz w:val="18"/>
        </w:rPr>
        <w:t xml:space="preserve"> </w:t>
      </w:r>
      <w:r w:rsidRPr="000776FF">
        <w:rPr>
          <w:sz w:val="18"/>
        </w:rPr>
        <w:t>17</w:t>
      </w:r>
      <w:r w:rsidRPr="000776FF">
        <w:rPr>
          <w:spacing w:val="-3"/>
          <w:sz w:val="18"/>
        </w:rPr>
        <w:t xml:space="preserve"> </w:t>
      </w:r>
      <w:r w:rsidRPr="000776FF">
        <w:rPr>
          <w:sz w:val="18"/>
        </w:rPr>
        <w:t>YEARS</w:t>
      </w:r>
      <w:r w:rsidRPr="000776FF">
        <w:rPr>
          <w:spacing w:val="-1"/>
          <w:sz w:val="18"/>
        </w:rPr>
        <w:t xml:space="preserve"> </w:t>
      </w:r>
      <w:r w:rsidRPr="000776FF">
        <w:rPr>
          <w:spacing w:val="-5"/>
          <w:sz w:val="18"/>
        </w:rPr>
        <w:t>OLD</w:t>
      </w:r>
    </w:p>
    <w:p w14:paraId="0F06B8E4" w14:textId="3E161398" w:rsidR="00856440" w:rsidRPr="000776FF" w:rsidRDefault="00856440" w:rsidP="0086462F">
      <w:pPr>
        <w:pStyle w:val="TableParagraph"/>
        <w:numPr>
          <w:ilvl w:val="0"/>
          <w:numId w:val="272"/>
        </w:numPr>
        <w:tabs>
          <w:tab w:val="left" w:pos="845"/>
          <w:tab w:val="left" w:pos="1418"/>
        </w:tabs>
        <w:spacing w:before="240" w:line="245" w:lineRule="exact"/>
        <w:ind w:left="845" w:hanging="301"/>
        <w:jc w:val="both"/>
        <w:rPr>
          <w:rFonts w:ascii="Bookman Old Style" w:hAnsi="Bookman Old Style"/>
          <w:sz w:val="24"/>
          <w:szCs w:val="24"/>
        </w:rPr>
      </w:pPr>
      <w:r w:rsidRPr="000776FF">
        <w:rPr>
          <w:sz w:val="18"/>
        </w:rPr>
        <w:t>18</w:t>
      </w:r>
      <w:r w:rsidRPr="000776FF">
        <w:rPr>
          <w:spacing w:val="-2"/>
          <w:sz w:val="18"/>
        </w:rPr>
        <w:t xml:space="preserve"> </w:t>
      </w:r>
      <w:r w:rsidRPr="000776FF">
        <w:rPr>
          <w:sz w:val="18"/>
        </w:rPr>
        <w:t>YEARS</w:t>
      </w:r>
      <w:r w:rsidRPr="000776FF">
        <w:rPr>
          <w:spacing w:val="-2"/>
          <w:sz w:val="18"/>
        </w:rPr>
        <w:t xml:space="preserve"> </w:t>
      </w:r>
      <w:r w:rsidRPr="000776FF">
        <w:rPr>
          <w:sz w:val="18"/>
        </w:rPr>
        <w:t>OR</w:t>
      </w:r>
      <w:r w:rsidRPr="000776FF">
        <w:rPr>
          <w:spacing w:val="-3"/>
          <w:sz w:val="18"/>
        </w:rPr>
        <w:t xml:space="preserve"> </w:t>
      </w:r>
      <w:r w:rsidRPr="000776FF">
        <w:rPr>
          <w:spacing w:val="-4"/>
          <w:sz w:val="18"/>
        </w:rPr>
        <w:t>OLDER</w:t>
      </w:r>
    </w:p>
    <w:p w14:paraId="1BCB674B" w14:textId="77777777" w:rsidR="000776FF" w:rsidRPr="000776FF" w:rsidRDefault="000776FF" w:rsidP="000776FF">
      <w:pPr>
        <w:pStyle w:val="TableParagraph"/>
        <w:tabs>
          <w:tab w:val="left" w:pos="845"/>
          <w:tab w:val="left" w:pos="1418"/>
        </w:tabs>
        <w:spacing w:before="240" w:line="245" w:lineRule="exact"/>
        <w:ind w:left="845"/>
        <w:rPr>
          <w:rFonts w:ascii="Bookman Old Style" w:hAnsi="Bookman Old Style"/>
          <w:sz w:val="24"/>
          <w:szCs w:val="24"/>
        </w:rPr>
      </w:pPr>
    </w:p>
    <w:p w14:paraId="692290A6" w14:textId="77777777" w:rsidR="000776FF" w:rsidRDefault="000776FF" w:rsidP="000776FF">
      <w:pPr>
        <w:pStyle w:val="TableParagraph"/>
        <w:spacing w:line="245" w:lineRule="exact"/>
        <w:rPr>
          <w:b/>
          <w:sz w:val="18"/>
        </w:rPr>
      </w:pPr>
      <w:r>
        <w:rPr>
          <w:b/>
          <w:spacing w:val="-2"/>
          <w:sz w:val="18"/>
        </w:rPr>
        <w:t>LDB_5</w:t>
      </w:r>
    </w:p>
    <w:p w14:paraId="6E141B86" w14:textId="77777777" w:rsidR="000776FF" w:rsidRDefault="000776FF" w:rsidP="000776FF">
      <w:pPr>
        <w:pStyle w:val="TableParagraph"/>
        <w:spacing w:line="245" w:lineRule="exact"/>
        <w:ind w:left="544"/>
        <w:rPr>
          <w:sz w:val="18"/>
        </w:rPr>
      </w:pPr>
      <w:r>
        <w:rPr>
          <w:sz w:val="18"/>
        </w:rPr>
        <w:t>Are</w:t>
      </w:r>
      <w:r>
        <w:rPr>
          <w:spacing w:val="-4"/>
          <w:sz w:val="18"/>
        </w:rPr>
        <w:t xml:space="preserve"> </w:t>
      </w:r>
      <w:r>
        <w:rPr>
          <w:sz w:val="18"/>
        </w:rPr>
        <w:t>the</w:t>
      </w:r>
      <w:r>
        <w:rPr>
          <w:spacing w:val="-2"/>
          <w:sz w:val="18"/>
        </w:rPr>
        <w:t xml:space="preserve"> </w:t>
      </w:r>
      <w:r>
        <w:rPr>
          <w:sz w:val="18"/>
        </w:rPr>
        <w:t>products</w:t>
      </w:r>
      <w:r>
        <w:rPr>
          <w:spacing w:val="-1"/>
          <w:sz w:val="18"/>
        </w:rPr>
        <w:t xml:space="preserve"> </w:t>
      </w:r>
      <w:r>
        <w:rPr>
          <w:sz w:val="18"/>
        </w:rPr>
        <w:t>from</w:t>
      </w:r>
      <w:r>
        <w:rPr>
          <w:spacing w:val="-1"/>
          <w:sz w:val="18"/>
        </w:rPr>
        <w:t xml:space="preserve"> </w:t>
      </w:r>
      <w:r>
        <w:rPr>
          <w:color w:val="FF0000"/>
          <w:sz w:val="18"/>
        </w:rPr>
        <w:t>[LDB_1]</w:t>
      </w:r>
      <w:r>
        <w:rPr>
          <w:color w:val="FF0000"/>
          <w:spacing w:val="2"/>
          <w:sz w:val="18"/>
        </w:rPr>
        <w:t xml:space="preserve"> </w:t>
      </w:r>
      <w:r>
        <w:rPr>
          <w:spacing w:val="-2"/>
          <w:sz w:val="18"/>
        </w:rPr>
        <w:t>intended…?</w:t>
      </w:r>
    </w:p>
    <w:p w14:paraId="1470E11D" w14:textId="77777777" w:rsidR="000776FF" w:rsidRDefault="000776FF" w:rsidP="000776FF">
      <w:pPr>
        <w:pStyle w:val="TableParagraph"/>
        <w:numPr>
          <w:ilvl w:val="0"/>
          <w:numId w:val="273"/>
        </w:numPr>
        <w:tabs>
          <w:tab w:val="left" w:pos="845"/>
        </w:tabs>
        <w:ind w:left="845" w:hanging="301"/>
        <w:rPr>
          <w:sz w:val="18"/>
        </w:rPr>
      </w:pPr>
      <w:r>
        <w:rPr>
          <w:sz w:val="18"/>
        </w:rPr>
        <w:t>…Only</w:t>
      </w:r>
      <w:r>
        <w:rPr>
          <w:spacing w:val="-2"/>
          <w:sz w:val="18"/>
        </w:rPr>
        <w:t xml:space="preserve"> </w:t>
      </w:r>
      <w:r>
        <w:rPr>
          <w:sz w:val="18"/>
        </w:rPr>
        <w:t>for</w:t>
      </w:r>
      <w:r>
        <w:rPr>
          <w:spacing w:val="-1"/>
          <w:sz w:val="18"/>
        </w:rPr>
        <w:t xml:space="preserve"> </w:t>
      </w:r>
      <w:r>
        <w:rPr>
          <w:spacing w:val="-4"/>
          <w:sz w:val="18"/>
        </w:rPr>
        <w:t>sale</w:t>
      </w:r>
    </w:p>
    <w:p w14:paraId="4978CBB5" w14:textId="77777777" w:rsidR="000776FF" w:rsidRDefault="000776FF" w:rsidP="000776FF">
      <w:pPr>
        <w:pStyle w:val="TableParagraph"/>
        <w:numPr>
          <w:ilvl w:val="0"/>
          <w:numId w:val="273"/>
        </w:numPr>
        <w:tabs>
          <w:tab w:val="left" w:pos="845"/>
        </w:tabs>
        <w:spacing w:line="245" w:lineRule="exact"/>
        <w:ind w:left="845" w:hanging="301"/>
        <w:rPr>
          <w:sz w:val="18"/>
        </w:rPr>
      </w:pPr>
      <w:r>
        <w:rPr>
          <w:sz w:val="18"/>
        </w:rPr>
        <w:t>…Mainly</w:t>
      </w:r>
      <w:r>
        <w:rPr>
          <w:spacing w:val="-3"/>
          <w:sz w:val="18"/>
        </w:rPr>
        <w:t xml:space="preserve"> </w:t>
      </w:r>
      <w:r>
        <w:rPr>
          <w:sz w:val="18"/>
        </w:rPr>
        <w:t>for</w:t>
      </w:r>
      <w:r>
        <w:rPr>
          <w:spacing w:val="-2"/>
          <w:sz w:val="18"/>
        </w:rPr>
        <w:t xml:space="preserve"> </w:t>
      </w:r>
      <w:r>
        <w:rPr>
          <w:spacing w:val="-4"/>
          <w:sz w:val="18"/>
        </w:rPr>
        <w:t>sale</w:t>
      </w:r>
    </w:p>
    <w:p w14:paraId="3A2BC51B" w14:textId="77777777" w:rsidR="000776FF" w:rsidRPr="000776FF" w:rsidRDefault="000776FF" w:rsidP="000776FF">
      <w:pPr>
        <w:pStyle w:val="TableParagraph"/>
        <w:numPr>
          <w:ilvl w:val="0"/>
          <w:numId w:val="273"/>
        </w:numPr>
        <w:tabs>
          <w:tab w:val="left" w:pos="845"/>
        </w:tabs>
        <w:ind w:left="845" w:hanging="301"/>
        <w:rPr>
          <w:sz w:val="18"/>
        </w:rPr>
      </w:pPr>
      <w:r>
        <w:rPr>
          <w:sz w:val="18"/>
        </w:rPr>
        <w:t>…Mainly</w:t>
      </w:r>
      <w:r>
        <w:rPr>
          <w:spacing w:val="-3"/>
          <w:sz w:val="18"/>
        </w:rPr>
        <w:t xml:space="preserve"> </w:t>
      </w:r>
      <w:r>
        <w:rPr>
          <w:sz w:val="18"/>
        </w:rPr>
        <w:t>for</w:t>
      </w:r>
      <w:r>
        <w:rPr>
          <w:spacing w:val="-2"/>
          <w:sz w:val="18"/>
        </w:rPr>
        <w:t xml:space="preserve"> </w:t>
      </w:r>
      <w:r>
        <w:rPr>
          <w:sz w:val="18"/>
        </w:rPr>
        <w:t>family</w:t>
      </w:r>
      <w:r>
        <w:rPr>
          <w:spacing w:val="-2"/>
          <w:sz w:val="18"/>
        </w:rPr>
        <w:t xml:space="preserve"> </w:t>
      </w:r>
      <w:r>
        <w:rPr>
          <w:spacing w:val="-5"/>
          <w:sz w:val="18"/>
        </w:rPr>
        <w:t>use</w:t>
      </w:r>
    </w:p>
    <w:p w14:paraId="5B21ECDF" w14:textId="77777777" w:rsidR="000776FF" w:rsidRDefault="000776FF" w:rsidP="000776FF">
      <w:pPr>
        <w:pStyle w:val="TableParagraph"/>
        <w:numPr>
          <w:ilvl w:val="0"/>
          <w:numId w:val="273"/>
        </w:numPr>
        <w:tabs>
          <w:tab w:val="left" w:pos="845"/>
        </w:tabs>
        <w:ind w:left="845" w:hanging="301"/>
        <w:rPr>
          <w:sz w:val="18"/>
        </w:rPr>
      </w:pPr>
    </w:p>
    <w:p w14:paraId="763BA47F" w14:textId="3C357B4B" w:rsidR="000776FF" w:rsidRDefault="000776FF" w:rsidP="000776FF">
      <w:pPr>
        <w:pStyle w:val="TableParagraph"/>
        <w:tabs>
          <w:tab w:val="left" w:pos="845"/>
          <w:tab w:val="left" w:pos="1418"/>
        </w:tabs>
        <w:spacing w:before="240" w:line="245" w:lineRule="exact"/>
        <w:jc w:val="both"/>
        <w:rPr>
          <w:spacing w:val="-5"/>
          <w:sz w:val="18"/>
        </w:rPr>
      </w:pPr>
      <w:r>
        <w:rPr>
          <w:sz w:val="18"/>
        </w:rPr>
        <w:t>…Only</w:t>
      </w:r>
      <w:r>
        <w:rPr>
          <w:spacing w:val="-2"/>
          <w:sz w:val="18"/>
        </w:rPr>
        <w:t xml:space="preserve"> </w:t>
      </w:r>
      <w:r>
        <w:rPr>
          <w:sz w:val="18"/>
        </w:rPr>
        <w:t>for</w:t>
      </w:r>
      <w:r>
        <w:rPr>
          <w:spacing w:val="-2"/>
          <w:sz w:val="18"/>
        </w:rPr>
        <w:t xml:space="preserve"> </w:t>
      </w:r>
      <w:r>
        <w:rPr>
          <w:sz w:val="18"/>
        </w:rPr>
        <w:t>family</w:t>
      </w:r>
      <w:r>
        <w:rPr>
          <w:spacing w:val="-1"/>
          <w:sz w:val="18"/>
        </w:rPr>
        <w:t xml:space="preserve"> </w:t>
      </w:r>
      <w:r>
        <w:rPr>
          <w:spacing w:val="-5"/>
          <w:sz w:val="18"/>
        </w:rPr>
        <w:t>use</w:t>
      </w:r>
    </w:p>
    <w:p w14:paraId="5854C938" w14:textId="77777777" w:rsidR="000776FF" w:rsidRDefault="000776FF" w:rsidP="000776FF">
      <w:pPr>
        <w:pStyle w:val="TableParagraph"/>
        <w:tabs>
          <w:tab w:val="left" w:pos="845"/>
          <w:tab w:val="left" w:pos="1418"/>
        </w:tabs>
        <w:spacing w:before="240" w:line="245" w:lineRule="exact"/>
        <w:jc w:val="both"/>
        <w:rPr>
          <w:spacing w:val="-5"/>
          <w:sz w:val="18"/>
        </w:rPr>
      </w:pPr>
    </w:p>
    <w:p w14:paraId="693C1BBC" w14:textId="77777777" w:rsidR="000776FF" w:rsidRDefault="000776FF" w:rsidP="000776FF">
      <w:pPr>
        <w:pStyle w:val="TableParagraph"/>
        <w:spacing w:line="245" w:lineRule="exact"/>
        <w:rPr>
          <w:b/>
          <w:sz w:val="18"/>
        </w:rPr>
      </w:pPr>
      <w:r>
        <w:rPr>
          <w:b/>
          <w:spacing w:val="-2"/>
          <w:sz w:val="18"/>
        </w:rPr>
        <w:t>LDB_6</w:t>
      </w:r>
    </w:p>
    <w:p w14:paraId="4200E8EB" w14:textId="77777777" w:rsidR="000776FF" w:rsidRDefault="000776FF" w:rsidP="000776FF">
      <w:pPr>
        <w:pStyle w:val="TableParagraph"/>
        <w:spacing w:line="245" w:lineRule="exact"/>
        <w:ind w:left="544"/>
        <w:rPr>
          <w:sz w:val="18"/>
        </w:rPr>
      </w:pPr>
      <w:r>
        <w:rPr>
          <w:sz w:val="18"/>
        </w:rPr>
        <w:t>Who</w:t>
      </w:r>
      <w:r>
        <w:rPr>
          <w:spacing w:val="-4"/>
          <w:sz w:val="18"/>
        </w:rPr>
        <w:t xml:space="preserve"> </w:t>
      </w:r>
      <w:r>
        <w:rPr>
          <w:sz w:val="18"/>
        </w:rPr>
        <w:t>did</w:t>
      </w:r>
      <w:r>
        <w:rPr>
          <w:spacing w:val="-1"/>
          <w:sz w:val="18"/>
        </w:rPr>
        <w:t xml:space="preserve"> </w:t>
      </w:r>
      <w:r>
        <w:rPr>
          <w:sz w:val="18"/>
        </w:rPr>
        <w:t>you</w:t>
      </w:r>
      <w:r>
        <w:rPr>
          <w:spacing w:val="-2"/>
          <w:sz w:val="18"/>
        </w:rPr>
        <w:t xml:space="preserve"> </w:t>
      </w:r>
      <w:r>
        <w:rPr>
          <w:sz w:val="18"/>
          <w:u w:val="single"/>
        </w:rPr>
        <w:t>mainly</w:t>
      </w:r>
      <w:r>
        <w:rPr>
          <w:spacing w:val="-1"/>
          <w:sz w:val="18"/>
        </w:rPr>
        <w:t xml:space="preserve"> </w:t>
      </w:r>
      <w:r>
        <w:rPr>
          <w:sz w:val="18"/>
        </w:rPr>
        <w:t>do</w:t>
      </w:r>
      <w:r>
        <w:rPr>
          <w:spacing w:val="-3"/>
          <w:sz w:val="18"/>
        </w:rPr>
        <w:t xml:space="preserve"> </w:t>
      </w:r>
      <w:r>
        <w:rPr>
          <w:sz w:val="18"/>
        </w:rPr>
        <w:t xml:space="preserve">[LDB_1B] </w:t>
      </w:r>
      <w:r>
        <w:rPr>
          <w:spacing w:val="-4"/>
          <w:sz w:val="18"/>
        </w:rPr>
        <w:t>for?</w:t>
      </w:r>
    </w:p>
    <w:p w14:paraId="37F44F3F" w14:textId="77777777" w:rsidR="000776FF" w:rsidRDefault="000776FF" w:rsidP="000776FF">
      <w:pPr>
        <w:pStyle w:val="TableParagraph"/>
        <w:spacing w:line="245" w:lineRule="exact"/>
        <w:ind w:left="544"/>
        <w:rPr>
          <w:sz w:val="18"/>
        </w:rPr>
      </w:pPr>
      <w:r>
        <w:rPr>
          <w:color w:val="FF0000"/>
          <w:sz w:val="18"/>
        </w:rPr>
        <w:t>CONSTRAIN:</w:t>
      </w:r>
      <w:r>
        <w:rPr>
          <w:color w:val="FF0000"/>
          <w:spacing w:val="-3"/>
          <w:sz w:val="18"/>
        </w:rPr>
        <w:t xml:space="preserve"> </w:t>
      </w:r>
      <w:r>
        <w:rPr>
          <w:color w:val="FF0000"/>
          <w:sz w:val="18"/>
        </w:rPr>
        <w:t>SELECT</w:t>
      </w:r>
      <w:r>
        <w:rPr>
          <w:color w:val="FF0000"/>
          <w:spacing w:val="-1"/>
          <w:sz w:val="18"/>
        </w:rPr>
        <w:t xml:space="preserve"> </w:t>
      </w:r>
      <w:r>
        <w:rPr>
          <w:color w:val="FF0000"/>
          <w:sz w:val="18"/>
        </w:rPr>
        <w:t>ONE</w:t>
      </w:r>
      <w:r>
        <w:rPr>
          <w:color w:val="FF0000"/>
          <w:spacing w:val="-3"/>
          <w:sz w:val="18"/>
        </w:rPr>
        <w:t xml:space="preserve"> </w:t>
      </w:r>
      <w:r>
        <w:rPr>
          <w:color w:val="FF0000"/>
          <w:sz w:val="18"/>
        </w:rPr>
        <w:t>ONLY</w:t>
      </w:r>
      <w:r>
        <w:rPr>
          <w:color w:val="FF0000"/>
          <w:spacing w:val="-2"/>
          <w:sz w:val="18"/>
        </w:rPr>
        <w:t xml:space="preserve"> </w:t>
      </w:r>
      <w:r>
        <w:rPr>
          <w:color w:val="FF0000"/>
          <w:sz w:val="18"/>
        </w:rPr>
        <w:t xml:space="preserve">(MAIN </w:t>
      </w:r>
      <w:r>
        <w:rPr>
          <w:color w:val="FF0000"/>
          <w:spacing w:val="-2"/>
          <w:sz w:val="18"/>
        </w:rPr>
        <w:t>BENEFICIARY)</w:t>
      </w:r>
    </w:p>
    <w:p w14:paraId="3290EF7E" w14:textId="77777777" w:rsidR="000776FF" w:rsidRDefault="000776FF" w:rsidP="000776FF">
      <w:pPr>
        <w:pStyle w:val="TableParagraph"/>
        <w:ind w:left="544"/>
        <w:rPr>
          <w:sz w:val="18"/>
        </w:rPr>
      </w:pPr>
      <w:r>
        <w:rPr>
          <w:color w:val="FF0000"/>
          <w:sz w:val="18"/>
        </w:rPr>
        <w:t>[FOR</w:t>
      </w:r>
      <w:r>
        <w:rPr>
          <w:color w:val="FF0000"/>
          <w:spacing w:val="-3"/>
          <w:sz w:val="18"/>
        </w:rPr>
        <w:t xml:space="preserve"> </w:t>
      </w:r>
      <w:r>
        <w:rPr>
          <w:color w:val="FF0000"/>
          <w:sz w:val="18"/>
        </w:rPr>
        <w:t>SECOND</w:t>
      </w:r>
      <w:r>
        <w:rPr>
          <w:color w:val="FF0000"/>
          <w:spacing w:val="-3"/>
          <w:sz w:val="18"/>
        </w:rPr>
        <w:t xml:space="preserve"> </w:t>
      </w:r>
      <w:r>
        <w:rPr>
          <w:color w:val="FF0000"/>
          <w:sz w:val="18"/>
        </w:rPr>
        <w:t>LOOP</w:t>
      </w:r>
      <w:r>
        <w:rPr>
          <w:color w:val="FF0000"/>
          <w:spacing w:val="-5"/>
          <w:sz w:val="18"/>
        </w:rPr>
        <w:t xml:space="preserve"> </w:t>
      </w:r>
      <w:r>
        <w:rPr>
          <w:color w:val="FF0000"/>
          <w:sz w:val="18"/>
        </w:rPr>
        <w:t>OF</w:t>
      </w:r>
      <w:r>
        <w:rPr>
          <w:color w:val="FF0000"/>
          <w:spacing w:val="-1"/>
          <w:sz w:val="18"/>
        </w:rPr>
        <w:t xml:space="preserve"> </w:t>
      </w:r>
      <w:r>
        <w:rPr>
          <w:color w:val="FF0000"/>
          <w:sz w:val="18"/>
        </w:rPr>
        <w:t>LDB_1B ONWARDS:</w:t>
      </w:r>
      <w:r>
        <w:rPr>
          <w:color w:val="FF0000"/>
          <w:spacing w:val="-1"/>
          <w:sz w:val="18"/>
        </w:rPr>
        <w:t xml:space="preserve"> </w:t>
      </w:r>
      <w:r>
        <w:rPr>
          <w:sz w:val="18"/>
        </w:rPr>
        <w:t>99.</w:t>
      </w:r>
      <w:r>
        <w:rPr>
          <w:spacing w:val="-1"/>
          <w:sz w:val="18"/>
        </w:rPr>
        <w:t xml:space="preserve"> </w:t>
      </w:r>
      <w:r>
        <w:rPr>
          <w:sz w:val="18"/>
        </w:rPr>
        <w:t>NO</w:t>
      </w:r>
      <w:r>
        <w:rPr>
          <w:spacing w:val="-3"/>
          <w:sz w:val="18"/>
        </w:rPr>
        <w:t xml:space="preserve"> </w:t>
      </w:r>
      <w:r>
        <w:rPr>
          <w:sz w:val="18"/>
        </w:rPr>
        <w:t>CHANGE</w:t>
      </w:r>
      <w:r>
        <w:rPr>
          <w:spacing w:val="-1"/>
          <w:sz w:val="18"/>
        </w:rPr>
        <w:t xml:space="preserve"> </w:t>
      </w:r>
      <w:r>
        <w:rPr>
          <w:sz w:val="18"/>
        </w:rPr>
        <w:t>SINCE</w:t>
      </w:r>
      <w:r>
        <w:rPr>
          <w:spacing w:val="-1"/>
          <w:sz w:val="18"/>
        </w:rPr>
        <w:t xml:space="preserve"> </w:t>
      </w:r>
      <w:r>
        <w:rPr>
          <w:sz w:val="18"/>
        </w:rPr>
        <w:t>PRIOR</w:t>
      </w:r>
      <w:r>
        <w:rPr>
          <w:spacing w:val="-2"/>
          <w:sz w:val="18"/>
        </w:rPr>
        <w:t xml:space="preserve"> ACTIVITY]</w:t>
      </w:r>
    </w:p>
    <w:p w14:paraId="7D4072D0" w14:textId="77777777" w:rsidR="000776FF" w:rsidRDefault="000776FF" w:rsidP="000776FF">
      <w:pPr>
        <w:pStyle w:val="TableParagraph"/>
        <w:numPr>
          <w:ilvl w:val="0"/>
          <w:numId w:val="275"/>
        </w:numPr>
        <w:tabs>
          <w:tab w:val="left" w:pos="901"/>
        </w:tabs>
        <w:spacing w:line="231" w:lineRule="exact"/>
        <w:ind w:left="901" w:hanging="357"/>
        <w:rPr>
          <w:sz w:val="17"/>
        </w:rPr>
      </w:pPr>
      <w:r>
        <w:rPr>
          <w:spacing w:val="-4"/>
          <w:sz w:val="17"/>
        </w:rPr>
        <w:t>SELF</w:t>
      </w:r>
    </w:p>
    <w:p w14:paraId="2C817EB0" w14:textId="77777777" w:rsidR="000776FF" w:rsidRDefault="000776FF" w:rsidP="000776FF">
      <w:pPr>
        <w:pStyle w:val="TableParagraph"/>
        <w:numPr>
          <w:ilvl w:val="0"/>
          <w:numId w:val="275"/>
        </w:numPr>
        <w:tabs>
          <w:tab w:val="left" w:pos="901"/>
        </w:tabs>
        <w:spacing w:line="231" w:lineRule="exact"/>
        <w:ind w:left="901" w:hanging="357"/>
        <w:rPr>
          <w:sz w:val="17"/>
        </w:rPr>
      </w:pPr>
      <w:r>
        <w:rPr>
          <w:sz w:val="17"/>
        </w:rPr>
        <w:t>HOUSEHOLD</w:t>
      </w:r>
      <w:r>
        <w:rPr>
          <w:spacing w:val="-4"/>
          <w:sz w:val="17"/>
        </w:rPr>
        <w:t xml:space="preserve"> </w:t>
      </w:r>
      <w:r>
        <w:rPr>
          <w:sz w:val="17"/>
        </w:rPr>
        <w:t>AS</w:t>
      </w:r>
      <w:r>
        <w:rPr>
          <w:spacing w:val="-2"/>
          <w:sz w:val="17"/>
        </w:rPr>
        <w:t xml:space="preserve"> </w:t>
      </w:r>
      <w:r>
        <w:rPr>
          <w:sz w:val="17"/>
        </w:rPr>
        <w:t>A</w:t>
      </w:r>
      <w:r>
        <w:rPr>
          <w:spacing w:val="-3"/>
          <w:sz w:val="17"/>
        </w:rPr>
        <w:t xml:space="preserve"> </w:t>
      </w:r>
      <w:r>
        <w:rPr>
          <w:sz w:val="17"/>
        </w:rPr>
        <w:t>WHOLE</w:t>
      </w:r>
      <w:r>
        <w:rPr>
          <w:spacing w:val="-2"/>
          <w:sz w:val="17"/>
        </w:rPr>
        <w:t xml:space="preserve"> </w:t>
      </w:r>
      <w:r>
        <w:rPr>
          <w:sz w:val="17"/>
        </w:rPr>
        <w:t>(INCLUDES</w:t>
      </w:r>
      <w:r>
        <w:rPr>
          <w:spacing w:val="-2"/>
          <w:sz w:val="17"/>
        </w:rPr>
        <w:t xml:space="preserve"> </w:t>
      </w:r>
      <w:r>
        <w:rPr>
          <w:sz w:val="17"/>
        </w:rPr>
        <w:t>SELF</w:t>
      </w:r>
      <w:r>
        <w:rPr>
          <w:spacing w:val="-3"/>
          <w:sz w:val="17"/>
        </w:rPr>
        <w:t xml:space="preserve"> </w:t>
      </w:r>
      <w:r>
        <w:rPr>
          <w:sz w:val="17"/>
        </w:rPr>
        <w:t>AND</w:t>
      </w:r>
      <w:r>
        <w:rPr>
          <w:spacing w:val="-1"/>
          <w:sz w:val="17"/>
        </w:rPr>
        <w:t xml:space="preserve"> </w:t>
      </w:r>
      <w:r>
        <w:rPr>
          <w:sz w:val="17"/>
          <w:u w:val="single"/>
        </w:rPr>
        <w:t>ALL</w:t>
      </w:r>
      <w:r>
        <w:rPr>
          <w:spacing w:val="-4"/>
          <w:sz w:val="17"/>
        </w:rPr>
        <w:t xml:space="preserve"> </w:t>
      </w:r>
      <w:r>
        <w:rPr>
          <w:sz w:val="17"/>
        </w:rPr>
        <w:t>HH</w:t>
      </w:r>
      <w:r>
        <w:rPr>
          <w:spacing w:val="-2"/>
          <w:sz w:val="17"/>
        </w:rPr>
        <w:t xml:space="preserve"> MEMBERS)</w:t>
      </w:r>
    </w:p>
    <w:p w14:paraId="7EE5F9C7" w14:textId="77777777" w:rsidR="000776FF" w:rsidRDefault="000776FF" w:rsidP="000776FF">
      <w:pPr>
        <w:pStyle w:val="TableParagraph"/>
        <w:numPr>
          <w:ilvl w:val="0"/>
          <w:numId w:val="275"/>
        </w:numPr>
        <w:tabs>
          <w:tab w:val="left" w:pos="901"/>
        </w:tabs>
        <w:spacing w:before="2" w:line="231" w:lineRule="exact"/>
        <w:ind w:left="901" w:hanging="357"/>
        <w:rPr>
          <w:sz w:val="17"/>
        </w:rPr>
      </w:pPr>
      <w:r>
        <w:rPr>
          <w:spacing w:val="-2"/>
          <w:sz w:val="17"/>
        </w:rPr>
        <w:t>SPOUSE</w:t>
      </w:r>
    </w:p>
    <w:p w14:paraId="57AC514F" w14:textId="77777777" w:rsidR="000776FF" w:rsidRDefault="000776FF" w:rsidP="000776FF">
      <w:pPr>
        <w:pStyle w:val="TableParagraph"/>
        <w:numPr>
          <w:ilvl w:val="0"/>
          <w:numId w:val="275"/>
        </w:numPr>
        <w:tabs>
          <w:tab w:val="left" w:pos="901"/>
        </w:tabs>
        <w:spacing w:line="231" w:lineRule="exact"/>
        <w:ind w:left="901" w:hanging="357"/>
        <w:rPr>
          <w:sz w:val="17"/>
        </w:rPr>
      </w:pPr>
      <w:r>
        <w:rPr>
          <w:sz w:val="17"/>
        </w:rPr>
        <w:t>OTHER</w:t>
      </w:r>
      <w:r>
        <w:rPr>
          <w:spacing w:val="-5"/>
          <w:sz w:val="17"/>
        </w:rPr>
        <w:t xml:space="preserve"> </w:t>
      </w:r>
      <w:r>
        <w:rPr>
          <w:sz w:val="17"/>
        </w:rPr>
        <w:t>ADULT</w:t>
      </w:r>
      <w:r>
        <w:rPr>
          <w:spacing w:val="-4"/>
          <w:sz w:val="17"/>
        </w:rPr>
        <w:t xml:space="preserve"> </w:t>
      </w:r>
      <w:r>
        <w:rPr>
          <w:sz w:val="17"/>
        </w:rPr>
        <w:t>HOUSEHOLD</w:t>
      </w:r>
      <w:r>
        <w:rPr>
          <w:spacing w:val="-4"/>
          <w:sz w:val="17"/>
        </w:rPr>
        <w:t xml:space="preserve"> </w:t>
      </w:r>
      <w:r>
        <w:rPr>
          <w:sz w:val="17"/>
        </w:rPr>
        <w:t>OR</w:t>
      </w:r>
      <w:r>
        <w:rPr>
          <w:spacing w:val="-5"/>
          <w:sz w:val="17"/>
        </w:rPr>
        <w:t xml:space="preserve"> </w:t>
      </w:r>
      <w:r>
        <w:rPr>
          <w:sz w:val="17"/>
        </w:rPr>
        <w:t>FAMILY</w:t>
      </w:r>
      <w:r>
        <w:rPr>
          <w:spacing w:val="-3"/>
          <w:sz w:val="17"/>
        </w:rPr>
        <w:t xml:space="preserve"> </w:t>
      </w:r>
      <w:r>
        <w:rPr>
          <w:spacing w:val="-2"/>
          <w:sz w:val="17"/>
        </w:rPr>
        <w:t>MEMBER</w:t>
      </w:r>
    </w:p>
    <w:p w14:paraId="08B83405" w14:textId="77777777" w:rsidR="000776FF" w:rsidRDefault="000776FF" w:rsidP="000776FF">
      <w:pPr>
        <w:pStyle w:val="TableParagraph"/>
        <w:numPr>
          <w:ilvl w:val="0"/>
          <w:numId w:val="275"/>
        </w:numPr>
        <w:tabs>
          <w:tab w:val="left" w:pos="901"/>
        </w:tabs>
        <w:spacing w:before="1" w:line="231" w:lineRule="exact"/>
        <w:ind w:left="901" w:hanging="357"/>
        <w:rPr>
          <w:sz w:val="17"/>
        </w:rPr>
      </w:pPr>
      <w:r>
        <w:rPr>
          <w:sz w:val="17"/>
        </w:rPr>
        <w:t>OTHER</w:t>
      </w:r>
      <w:r>
        <w:rPr>
          <w:spacing w:val="-6"/>
          <w:sz w:val="17"/>
        </w:rPr>
        <w:t xml:space="preserve"> </w:t>
      </w:r>
      <w:r>
        <w:rPr>
          <w:sz w:val="17"/>
        </w:rPr>
        <w:t>ADULTS</w:t>
      </w:r>
      <w:r>
        <w:rPr>
          <w:spacing w:val="-2"/>
          <w:sz w:val="17"/>
        </w:rPr>
        <w:t xml:space="preserve"> </w:t>
      </w:r>
      <w:r>
        <w:rPr>
          <w:sz w:val="17"/>
        </w:rPr>
        <w:t>(E.G.,</w:t>
      </w:r>
      <w:r>
        <w:rPr>
          <w:spacing w:val="-3"/>
          <w:sz w:val="17"/>
        </w:rPr>
        <w:t xml:space="preserve"> </w:t>
      </w:r>
      <w:r>
        <w:rPr>
          <w:sz w:val="17"/>
        </w:rPr>
        <w:t>FRIENDS</w:t>
      </w:r>
      <w:r>
        <w:rPr>
          <w:spacing w:val="-4"/>
          <w:sz w:val="17"/>
        </w:rPr>
        <w:t xml:space="preserve"> </w:t>
      </w:r>
      <w:r>
        <w:rPr>
          <w:sz w:val="17"/>
        </w:rPr>
        <w:t>/</w:t>
      </w:r>
      <w:r>
        <w:rPr>
          <w:spacing w:val="-1"/>
          <w:sz w:val="17"/>
        </w:rPr>
        <w:t xml:space="preserve"> </w:t>
      </w:r>
      <w:r>
        <w:rPr>
          <w:sz w:val="17"/>
        </w:rPr>
        <w:t>NEIGHBOURS</w:t>
      </w:r>
      <w:r>
        <w:rPr>
          <w:spacing w:val="-3"/>
          <w:sz w:val="17"/>
        </w:rPr>
        <w:t xml:space="preserve"> </w:t>
      </w:r>
      <w:r>
        <w:rPr>
          <w:sz w:val="17"/>
        </w:rPr>
        <w:t>/</w:t>
      </w:r>
      <w:r>
        <w:rPr>
          <w:spacing w:val="-3"/>
          <w:sz w:val="17"/>
        </w:rPr>
        <w:t xml:space="preserve"> </w:t>
      </w:r>
      <w:r>
        <w:rPr>
          <w:sz w:val="17"/>
        </w:rPr>
        <w:t>COLLEAGUES</w:t>
      </w:r>
      <w:r>
        <w:rPr>
          <w:spacing w:val="-2"/>
          <w:sz w:val="17"/>
        </w:rPr>
        <w:t xml:space="preserve"> </w:t>
      </w:r>
      <w:r>
        <w:rPr>
          <w:sz w:val="17"/>
        </w:rPr>
        <w:t>/</w:t>
      </w:r>
      <w:r>
        <w:rPr>
          <w:spacing w:val="-3"/>
          <w:sz w:val="17"/>
        </w:rPr>
        <w:t xml:space="preserve"> </w:t>
      </w:r>
      <w:r>
        <w:rPr>
          <w:spacing w:val="-2"/>
          <w:sz w:val="17"/>
        </w:rPr>
        <w:t>STRANGERS)</w:t>
      </w:r>
    </w:p>
    <w:p w14:paraId="1DB06202" w14:textId="77777777" w:rsidR="000776FF" w:rsidRDefault="000776FF" w:rsidP="000776FF">
      <w:pPr>
        <w:pStyle w:val="TableParagraph"/>
        <w:numPr>
          <w:ilvl w:val="0"/>
          <w:numId w:val="275"/>
        </w:numPr>
        <w:tabs>
          <w:tab w:val="left" w:pos="901"/>
        </w:tabs>
        <w:spacing w:line="230" w:lineRule="exact"/>
        <w:ind w:left="901" w:hanging="357"/>
        <w:rPr>
          <w:sz w:val="17"/>
        </w:rPr>
      </w:pPr>
      <w:r>
        <w:rPr>
          <w:sz w:val="17"/>
        </w:rPr>
        <w:t>OWN</w:t>
      </w:r>
      <w:r>
        <w:rPr>
          <w:spacing w:val="-3"/>
          <w:sz w:val="17"/>
        </w:rPr>
        <w:t xml:space="preserve"> </w:t>
      </w:r>
      <w:r>
        <w:rPr>
          <w:spacing w:val="-2"/>
          <w:sz w:val="17"/>
        </w:rPr>
        <w:t>CHILD(REN)</w:t>
      </w:r>
    </w:p>
    <w:p w14:paraId="12ACB76D" w14:textId="77777777" w:rsidR="000776FF" w:rsidRDefault="000776FF" w:rsidP="000776FF">
      <w:pPr>
        <w:pStyle w:val="TableParagraph"/>
        <w:numPr>
          <w:ilvl w:val="0"/>
          <w:numId w:val="275"/>
        </w:numPr>
        <w:tabs>
          <w:tab w:val="left" w:pos="901"/>
        </w:tabs>
        <w:spacing w:line="231" w:lineRule="exact"/>
        <w:ind w:left="901" w:hanging="357"/>
        <w:rPr>
          <w:sz w:val="17"/>
        </w:rPr>
      </w:pPr>
      <w:r>
        <w:rPr>
          <w:spacing w:val="-2"/>
          <w:sz w:val="17"/>
        </w:rPr>
        <w:t>GRANDCHILD(REN)</w:t>
      </w:r>
    </w:p>
    <w:p w14:paraId="07059C21" w14:textId="77777777" w:rsidR="000776FF" w:rsidRDefault="000776FF" w:rsidP="000776FF">
      <w:pPr>
        <w:pStyle w:val="TableParagraph"/>
        <w:numPr>
          <w:ilvl w:val="0"/>
          <w:numId w:val="275"/>
        </w:numPr>
        <w:tabs>
          <w:tab w:val="left" w:pos="901"/>
        </w:tabs>
        <w:spacing w:before="1" w:line="231" w:lineRule="exact"/>
        <w:ind w:left="901" w:hanging="357"/>
        <w:rPr>
          <w:sz w:val="17"/>
        </w:rPr>
      </w:pPr>
      <w:r>
        <w:rPr>
          <w:sz w:val="17"/>
        </w:rPr>
        <w:t>OTHER</w:t>
      </w:r>
      <w:r>
        <w:rPr>
          <w:spacing w:val="-4"/>
          <w:sz w:val="17"/>
        </w:rPr>
        <w:t xml:space="preserve"> </w:t>
      </w:r>
      <w:r>
        <w:rPr>
          <w:sz w:val="17"/>
        </w:rPr>
        <w:t>FAMILY</w:t>
      </w:r>
      <w:r>
        <w:rPr>
          <w:spacing w:val="-4"/>
          <w:sz w:val="17"/>
        </w:rPr>
        <w:t xml:space="preserve"> </w:t>
      </w:r>
      <w:r>
        <w:rPr>
          <w:spacing w:val="-2"/>
          <w:sz w:val="17"/>
        </w:rPr>
        <w:t>CHILDREN</w:t>
      </w:r>
    </w:p>
    <w:p w14:paraId="7D43550F" w14:textId="77777777" w:rsidR="000776FF" w:rsidRDefault="000776FF" w:rsidP="000776FF">
      <w:pPr>
        <w:pStyle w:val="TableParagraph"/>
        <w:numPr>
          <w:ilvl w:val="0"/>
          <w:numId w:val="275"/>
        </w:numPr>
        <w:tabs>
          <w:tab w:val="left" w:pos="901"/>
        </w:tabs>
        <w:spacing w:line="231" w:lineRule="exact"/>
        <w:ind w:left="901" w:hanging="357"/>
        <w:rPr>
          <w:sz w:val="17"/>
        </w:rPr>
      </w:pPr>
      <w:r>
        <w:rPr>
          <w:sz w:val="17"/>
        </w:rPr>
        <w:t>OTHER</w:t>
      </w:r>
      <w:r>
        <w:rPr>
          <w:spacing w:val="-2"/>
          <w:sz w:val="17"/>
        </w:rPr>
        <w:t xml:space="preserve"> CHILDREN</w:t>
      </w:r>
    </w:p>
    <w:p w14:paraId="1B230DB2" w14:textId="77777777" w:rsidR="000776FF" w:rsidRDefault="000776FF" w:rsidP="000776FF">
      <w:pPr>
        <w:pStyle w:val="TableParagraph"/>
        <w:numPr>
          <w:ilvl w:val="0"/>
          <w:numId w:val="274"/>
        </w:numPr>
        <w:tabs>
          <w:tab w:val="left" w:pos="901"/>
        </w:tabs>
        <w:spacing w:before="1" w:line="231" w:lineRule="exact"/>
        <w:ind w:left="901" w:hanging="357"/>
        <w:rPr>
          <w:sz w:val="17"/>
        </w:rPr>
      </w:pPr>
      <w:r>
        <w:rPr>
          <w:sz w:val="17"/>
        </w:rPr>
        <w:t>WAGED</w:t>
      </w:r>
      <w:r>
        <w:rPr>
          <w:spacing w:val="-4"/>
          <w:sz w:val="17"/>
        </w:rPr>
        <w:t xml:space="preserve"> </w:t>
      </w:r>
      <w:r>
        <w:rPr>
          <w:sz w:val="17"/>
        </w:rPr>
        <w:t>OR</w:t>
      </w:r>
      <w:r>
        <w:rPr>
          <w:spacing w:val="-3"/>
          <w:sz w:val="17"/>
        </w:rPr>
        <w:t xml:space="preserve"> </w:t>
      </w:r>
      <w:r>
        <w:rPr>
          <w:sz w:val="17"/>
        </w:rPr>
        <w:t>SALARIED</w:t>
      </w:r>
      <w:r>
        <w:rPr>
          <w:spacing w:val="-3"/>
          <w:sz w:val="17"/>
        </w:rPr>
        <w:t xml:space="preserve"> </w:t>
      </w:r>
      <w:r>
        <w:rPr>
          <w:spacing w:val="-5"/>
          <w:sz w:val="17"/>
        </w:rPr>
        <w:t>JOB</w:t>
      </w:r>
    </w:p>
    <w:p w14:paraId="2AD13936" w14:textId="77777777" w:rsidR="000776FF" w:rsidRDefault="000776FF" w:rsidP="000776FF">
      <w:pPr>
        <w:pStyle w:val="TableParagraph"/>
        <w:numPr>
          <w:ilvl w:val="0"/>
          <w:numId w:val="274"/>
        </w:numPr>
        <w:tabs>
          <w:tab w:val="left" w:pos="901"/>
        </w:tabs>
        <w:spacing w:line="231" w:lineRule="exact"/>
        <w:ind w:left="901" w:hanging="357"/>
        <w:rPr>
          <w:sz w:val="17"/>
        </w:rPr>
      </w:pPr>
      <w:r>
        <w:rPr>
          <w:sz w:val="17"/>
        </w:rPr>
        <w:t>OWN-BUSINESS</w:t>
      </w:r>
      <w:r>
        <w:rPr>
          <w:spacing w:val="-5"/>
          <w:sz w:val="17"/>
        </w:rPr>
        <w:t xml:space="preserve"> </w:t>
      </w:r>
      <w:r>
        <w:rPr>
          <w:sz w:val="17"/>
        </w:rPr>
        <w:t>OR</w:t>
      </w:r>
      <w:r>
        <w:rPr>
          <w:spacing w:val="-4"/>
          <w:sz w:val="17"/>
        </w:rPr>
        <w:t xml:space="preserve"> </w:t>
      </w:r>
      <w:r>
        <w:rPr>
          <w:sz w:val="17"/>
        </w:rPr>
        <w:t>HOUSEHOLD/FAMILY</w:t>
      </w:r>
      <w:r>
        <w:rPr>
          <w:spacing w:val="-5"/>
          <w:sz w:val="17"/>
        </w:rPr>
        <w:t xml:space="preserve"> </w:t>
      </w:r>
      <w:r>
        <w:rPr>
          <w:sz w:val="17"/>
        </w:rPr>
        <w:t>BUSINESS</w:t>
      </w:r>
      <w:r>
        <w:rPr>
          <w:spacing w:val="-4"/>
          <w:sz w:val="17"/>
        </w:rPr>
        <w:t xml:space="preserve"> </w:t>
      </w:r>
      <w:r>
        <w:rPr>
          <w:sz w:val="17"/>
        </w:rPr>
        <w:t>OR</w:t>
      </w:r>
      <w:r>
        <w:rPr>
          <w:spacing w:val="-5"/>
          <w:sz w:val="17"/>
        </w:rPr>
        <w:t xml:space="preserve"> </w:t>
      </w:r>
      <w:r>
        <w:rPr>
          <w:sz w:val="17"/>
        </w:rPr>
        <w:t>OTHER</w:t>
      </w:r>
      <w:r>
        <w:rPr>
          <w:spacing w:val="-5"/>
          <w:sz w:val="17"/>
        </w:rPr>
        <w:t xml:space="preserve"> </w:t>
      </w:r>
      <w:r>
        <w:rPr>
          <w:sz w:val="17"/>
        </w:rPr>
        <w:t>INCOME</w:t>
      </w:r>
      <w:r>
        <w:rPr>
          <w:spacing w:val="-3"/>
          <w:sz w:val="17"/>
        </w:rPr>
        <w:t xml:space="preserve"> </w:t>
      </w:r>
      <w:r>
        <w:rPr>
          <w:spacing w:val="-2"/>
          <w:sz w:val="17"/>
        </w:rPr>
        <w:t>GENERATION</w:t>
      </w:r>
    </w:p>
    <w:p w14:paraId="378C9466" w14:textId="77777777" w:rsidR="000776FF" w:rsidRDefault="000776FF" w:rsidP="000776FF">
      <w:pPr>
        <w:pStyle w:val="TableParagraph"/>
        <w:numPr>
          <w:ilvl w:val="0"/>
          <w:numId w:val="274"/>
        </w:numPr>
        <w:tabs>
          <w:tab w:val="left" w:pos="901"/>
        </w:tabs>
        <w:spacing w:before="2" w:line="231" w:lineRule="exact"/>
        <w:ind w:left="901" w:hanging="357"/>
        <w:rPr>
          <w:sz w:val="17"/>
        </w:rPr>
      </w:pPr>
      <w:r>
        <w:rPr>
          <w:sz w:val="17"/>
        </w:rPr>
        <w:t>FOR</w:t>
      </w:r>
      <w:r>
        <w:rPr>
          <w:spacing w:val="-4"/>
          <w:sz w:val="17"/>
        </w:rPr>
        <w:t xml:space="preserve"> </w:t>
      </w:r>
      <w:r>
        <w:rPr>
          <w:sz w:val="17"/>
        </w:rPr>
        <w:t>A</w:t>
      </w:r>
      <w:r>
        <w:rPr>
          <w:spacing w:val="-3"/>
          <w:sz w:val="17"/>
        </w:rPr>
        <w:t xml:space="preserve"> </w:t>
      </w:r>
      <w:r>
        <w:rPr>
          <w:sz w:val="17"/>
        </w:rPr>
        <w:t>CHARITY,</w:t>
      </w:r>
      <w:r>
        <w:rPr>
          <w:spacing w:val="-4"/>
          <w:sz w:val="17"/>
        </w:rPr>
        <w:t xml:space="preserve"> </w:t>
      </w:r>
      <w:r>
        <w:rPr>
          <w:sz w:val="17"/>
        </w:rPr>
        <w:t>COMMUNITY</w:t>
      </w:r>
      <w:r>
        <w:rPr>
          <w:spacing w:val="-1"/>
          <w:sz w:val="17"/>
        </w:rPr>
        <w:t xml:space="preserve"> </w:t>
      </w:r>
      <w:r>
        <w:rPr>
          <w:sz w:val="17"/>
        </w:rPr>
        <w:t>GROUP,</w:t>
      </w:r>
      <w:r>
        <w:rPr>
          <w:spacing w:val="-3"/>
          <w:sz w:val="17"/>
        </w:rPr>
        <w:t xml:space="preserve"> </w:t>
      </w:r>
      <w:r>
        <w:rPr>
          <w:sz w:val="17"/>
        </w:rPr>
        <w:t>OR</w:t>
      </w:r>
      <w:r>
        <w:rPr>
          <w:spacing w:val="-3"/>
          <w:sz w:val="17"/>
        </w:rPr>
        <w:t xml:space="preserve"> </w:t>
      </w:r>
      <w:r>
        <w:rPr>
          <w:spacing w:val="-2"/>
          <w:sz w:val="17"/>
        </w:rPr>
        <w:t>ORGANISATION</w:t>
      </w:r>
    </w:p>
    <w:p w14:paraId="2725E758" w14:textId="77777777" w:rsidR="000776FF" w:rsidRDefault="000776FF" w:rsidP="000776FF">
      <w:pPr>
        <w:pStyle w:val="TableParagraph"/>
        <w:numPr>
          <w:ilvl w:val="0"/>
          <w:numId w:val="274"/>
        </w:numPr>
        <w:tabs>
          <w:tab w:val="left" w:pos="901"/>
        </w:tabs>
        <w:spacing w:line="231" w:lineRule="exact"/>
        <w:ind w:left="901" w:hanging="357"/>
        <w:rPr>
          <w:sz w:val="17"/>
        </w:rPr>
      </w:pPr>
      <w:r>
        <w:rPr>
          <w:sz w:val="17"/>
        </w:rPr>
        <w:t>HOUSEHOLD</w:t>
      </w:r>
      <w:r>
        <w:rPr>
          <w:spacing w:val="-6"/>
          <w:sz w:val="17"/>
        </w:rPr>
        <w:t xml:space="preserve"> </w:t>
      </w:r>
      <w:r>
        <w:rPr>
          <w:sz w:val="17"/>
        </w:rPr>
        <w:t>OR</w:t>
      </w:r>
      <w:r>
        <w:rPr>
          <w:spacing w:val="-5"/>
          <w:sz w:val="17"/>
        </w:rPr>
        <w:t xml:space="preserve"> </w:t>
      </w:r>
      <w:r>
        <w:rPr>
          <w:sz w:val="17"/>
        </w:rPr>
        <w:t>FAMILY</w:t>
      </w:r>
      <w:r>
        <w:rPr>
          <w:spacing w:val="-3"/>
          <w:sz w:val="17"/>
        </w:rPr>
        <w:t xml:space="preserve"> </w:t>
      </w:r>
      <w:r>
        <w:rPr>
          <w:spacing w:val="-2"/>
          <w:sz w:val="17"/>
        </w:rPr>
        <w:t>LIVESTOCK</w:t>
      </w:r>
    </w:p>
    <w:p w14:paraId="7428F016" w14:textId="77777777" w:rsidR="000776FF" w:rsidRDefault="000776FF" w:rsidP="000776FF">
      <w:pPr>
        <w:pStyle w:val="TableParagraph"/>
        <w:numPr>
          <w:ilvl w:val="0"/>
          <w:numId w:val="274"/>
        </w:numPr>
        <w:tabs>
          <w:tab w:val="left" w:pos="901"/>
        </w:tabs>
        <w:spacing w:before="1" w:line="231" w:lineRule="exact"/>
        <w:ind w:left="901" w:hanging="357"/>
        <w:rPr>
          <w:sz w:val="17"/>
        </w:rPr>
      </w:pPr>
      <w:r>
        <w:rPr>
          <w:sz w:val="17"/>
        </w:rPr>
        <w:t>HOUSEHOLD</w:t>
      </w:r>
      <w:r>
        <w:rPr>
          <w:spacing w:val="-6"/>
          <w:sz w:val="17"/>
        </w:rPr>
        <w:t xml:space="preserve"> </w:t>
      </w:r>
      <w:r>
        <w:rPr>
          <w:sz w:val="17"/>
        </w:rPr>
        <w:t>OR</w:t>
      </w:r>
      <w:r>
        <w:rPr>
          <w:spacing w:val="-6"/>
          <w:sz w:val="17"/>
        </w:rPr>
        <w:t xml:space="preserve"> </w:t>
      </w:r>
      <w:r>
        <w:rPr>
          <w:sz w:val="17"/>
        </w:rPr>
        <w:t>FAMILY</w:t>
      </w:r>
      <w:r>
        <w:rPr>
          <w:spacing w:val="-3"/>
          <w:sz w:val="17"/>
        </w:rPr>
        <w:t xml:space="preserve"> </w:t>
      </w:r>
      <w:r>
        <w:rPr>
          <w:spacing w:val="-5"/>
          <w:sz w:val="17"/>
        </w:rPr>
        <w:t>PET</w:t>
      </w:r>
    </w:p>
    <w:p w14:paraId="618F6304" w14:textId="77777777" w:rsidR="000776FF" w:rsidRDefault="000776FF" w:rsidP="000776FF">
      <w:pPr>
        <w:pStyle w:val="TableParagraph"/>
        <w:numPr>
          <w:ilvl w:val="0"/>
          <w:numId w:val="274"/>
        </w:numPr>
        <w:tabs>
          <w:tab w:val="left" w:pos="901"/>
        </w:tabs>
        <w:spacing w:line="231" w:lineRule="exact"/>
        <w:ind w:left="901" w:hanging="357"/>
        <w:rPr>
          <w:sz w:val="17"/>
        </w:rPr>
      </w:pPr>
      <w:r>
        <w:rPr>
          <w:sz w:val="17"/>
        </w:rPr>
        <w:t>WILD</w:t>
      </w:r>
      <w:r>
        <w:rPr>
          <w:spacing w:val="-3"/>
          <w:sz w:val="17"/>
        </w:rPr>
        <w:t xml:space="preserve"> </w:t>
      </w:r>
      <w:r>
        <w:rPr>
          <w:sz w:val="17"/>
        </w:rPr>
        <w:t>OR</w:t>
      </w:r>
      <w:r>
        <w:rPr>
          <w:spacing w:val="-3"/>
          <w:sz w:val="17"/>
        </w:rPr>
        <w:t xml:space="preserve"> </w:t>
      </w:r>
      <w:r>
        <w:rPr>
          <w:sz w:val="17"/>
        </w:rPr>
        <w:t>STREET</w:t>
      </w:r>
      <w:r>
        <w:rPr>
          <w:spacing w:val="-2"/>
          <w:sz w:val="17"/>
        </w:rPr>
        <w:t xml:space="preserve"> </w:t>
      </w:r>
      <w:r>
        <w:rPr>
          <w:sz w:val="17"/>
        </w:rPr>
        <w:t>ANIMALS</w:t>
      </w:r>
      <w:r>
        <w:rPr>
          <w:spacing w:val="-3"/>
          <w:sz w:val="17"/>
        </w:rPr>
        <w:t xml:space="preserve"> </w:t>
      </w:r>
      <w:r>
        <w:rPr>
          <w:sz w:val="17"/>
        </w:rPr>
        <w:t>/</w:t>
      </w:r>
      <w:r>
        <w:rPr>
          <w:spacing w:val="-1"/>
          <w:sz w:val="17"/>
        </w:rPr>
        <w:t xml:space="preserve"> </w:t>
      </w:r>
      <w:r>
        <w:rPr>
          <w:sz w:val="17"/>
        </w:rPr>
        <w:t>NATURAL</w:t>
      </w:r>
      <w:r>
        <w:rPr>
          <w:spacing w:val="-3"/>
          <w:sz w:val="17"/>
        </w:rPr>
        <w:t xml:space="preserve"> </w:t>
      </w:r>
      <w:r>
        <w:rPr>
          <w:spacing w:val="-2"/>
          <w:sz w:val="17"/>
        </w:rPr>
        <w:t>ENVIRONMENT</w:t>
      </w:r>
    </w:p>
    <w:p w14:paraId="6EF0A8AD" w14:textId="54D6875D" w:rsidR="000776FF" w:rsidRDefault="000776FF" w:rsidP="000776FF">
      <w:pPr>
        <w:pStyle w:val="TableParagraph"/>
        <w:tabs>
          <w:tab w:val="left" w:pos="845"/>
          <w:tab w:val="left" w:pos="1418"/>
        </w:tabs>
        <w:spacing w:before="240" w:line="245" w:lineRule="exact"/>
        <w:jc w:val="both"/>
        <w:rPr>
          <w:spacing w:val="-2"/>
          <w:sz w:val="17"/>
        </w:rPr>
      </w:pPr>
      <w:r>
        <w:rPr>
          <w:sz w:val="17"/>
        </w:rPr>
        <w:t>OTHER:</w:t>
      </w:r>
      <w:r>
        <w:rPr>
          <w:spacing w:val="-2"/>
          <w:sz w:val="17"/>
        </w:rPr>
        <w:t xml:space="preserve"> SPECIFY</w:t>
      </w:r>
    </w:p>
    <w:p w14:paraId="6441C490" w14:textId="77777777" w:rsidR="000776FF" w:rsidRDefault="000776FF" w:rsidP="000776FF">
      <w:pPr>
        <w:pStyle w:val="TableParagraph"/>
        <w:tabs>
          <w:tab w:val="left" w:pos="845"/>
          <w:tab w:val="left" w:pos="1418"/>
        </w:tabs>
        <w:spacing w:before="240" w:line="245" w:lineRule="exact"/>
        <w:jc w:val="both"/>
        <w:rPr>
          <w:spacing w:val="-2"/>
          <w:sz w:val="17"/>
        </w:rPr>
      </w:pPr>
    </w:p>
    <w:p w14:paraId="2439A497" w14:textId="77777777" w:rsidR="000776FF" w:rsidRDefault="000776FF" w:rsidP="000776FF">
      <w:pPr>
        <w:pStyle w:val="TableParagraph"/>
        <w:rPr>
          <w:b/>
          <w:sz w:val="18"/>
        </w:rPr>
      </w:pPr>
      <w:r>
        <w:rPr>
          <w:b/>
          <w:spacing w:val="-2"/>
          <w:sz w:val="18"/>
        </w:rPr>
        <w:t>LBB_6A</w:t>
      </w:r>
    </w:p>
    <w:p w14:paraId="526BFD16" w14:textId="77777777" w:rsidR="000776FF" w:rsidRDefault="000776FF" w:rsidP="000776FF">
      <w:pPr>
        <w:pStyle w:val="TableParagraph"/>
        <w:spacing w:before="2" w:line="245" w:lineRule="exact"/>
        <w:ind w:left="544"/>
        <w:rPr>
          <w:sz w:val="18"/>
        </w:rPr>
      </w:pPr>
      <w:r>
        <w:rPr>
          <w:sz w:val="18"/>
        </w:rPr>
        <w:t>How old</w:t>
      </w:r>
      <w:r>
        <w:rPr>
          <w:spacing w:val="-1"/>
          <w:sz w:val="18"/>
        </w:rPr>
        <w:t xml:space="preserve"> </w:t>
      </w:r>
      <w:r>
        <w:rPr>
          <w:sz w:val="18"/>
        </w:rPr>
        <w:t>[is/are] [she</w:t>
      </w:r>
      <w:r>
        <w:rPr>
          <w:spacing w:val="-1"/>
          <w:sz w:val="18"/>
        </w:rPr>
        <w:t xml:space="preserve"> </w:t>
      </w:r>
      <w:r>
        <w:rPr>
          <w:sz w:val="18"/>
        </w:rPr>
        <w:t>/</w:t>
      </w:r>
      <w:r>
        <w:rPr>
          <w:spacing w:val="-3"/>
          <w:sz w:val="18"/>
        </w:rPr>
        <w:t xml:space="preserve"> </w:t>
      </w:r>
      <w:r>
        <w:rPr>
          <w:sz w:val="18"/>
        </w:rPr>
        <w:t>he</w:t>
      </w:r>
      <w:r>
        <w:rPr>
          <w:spacing w:val="-1"/>
          <w:sz w:val="18"/>
        </w:rPr>
        <w:t xml:space="preserve"> </w:t>
      </w:r>
      <w:r>
        <w:rPr>
          <w:sz w:val="18"/>
        </w:rPr>
        <w:t>/</w:t>
      </w:r>
      <w:r>
        <w:rPr>
          <w:spacing w:val="1"/>
          <w:sz w:val="18"/>
        </w:rPr>
        <w:t xml:space="preserve"> </w:t>
      </w:r>
      <w:r>
        <w:rPr>
          <w:spacing w:val="-2"/>
          <w:sz w:val="18"/>
        </w:rPr>
        <w:t>they]?</w:t>
      </w:r>
    </w:p>
    <w:p w14:paraId="13D912BB" w14:textId="77777777" w:rsidR="000776FF" w:rsidRDefault="000776FF" w:rsidP="000776FF">
      <w:pPr>
        <w:pStyle w:val="TableParagraph"/>
        <w:numPr>
          <w:ilvl w:val="0"/>
          <w:numId w:val="276"/>
        </w:numPr>
        <w:tabs>
          <w:tab w:val="left" w:pos="902"/>
        </w:tabs>
        <w:spacing w:line="245" w:lineRule="exact"/>
        <w:ind w:left="902" w:hanging="358"/>
        <w:rPr>
          <w:sz w:val="18"/>
        </w:rPr>
      </w:pPr>
      <w:r>
        <w:rPr>
          <w:sz w:val="18"/>
        </w:rPr>
        <w:t>UNDER</w:t>
      </w:r>
      <w:r>
        <w:rPr>
          <w:spacing w:val="-4"/>
          <w:sz w:val="18"/>
        </w:rPr>
        <w:t xml:space="preserve"> </w:t>
      </w:r>
      <w:r>
        <w:rPr>
          <w:sz w:val="18"/>
        </w:rPr>
        <w:t>3 YEARS</w:t>
      </w:r>
      <w:r>
        <w:rPr>
          <w:spacing w:val="-2"/>
          <w:sz w:val="18"/>
        </w:rPr>
        <w:t xml:space="preserve"> </w:t>
      </w:r>
      <w:r>
        <w:rPr>
          <w:spacing w:val="-5"/>
          <w:sz w:val="18"/>
        </w:rPr>
        <w:t>OLD</w:t>
      </w:r>
    </w:p>
    <w:p w14:paraId="09B04C54" w14:textId="77777777" w:rsidR="000776FF" w:rsidRDefault="000776FF" w:rsidP="000776FF">
      <w:pPr>
        <w:pStyle w:val="TableParagraph"/>
        <w:numPr>
          <w:ilvl w:val="0"/>
          <w:numId w:val="276"/>
        </w:numPr>
        <w:tabs>
          <w:tab w:val="left" w:pos="902"/>
        </w:tabs>
        <w:spacing w:line="245" w:lineRule="exact"/>
        <w:ind w:left="902" w:hanging="358"/>
        <w:rPr>
          <w:sz w:val="18"/>
        </w:rPr>
      </w:pPr>
      <w:r>
        <w:rPr>
          <w:sz w:val="18"/>
        </w:rPr>
        <w:t>3</w:t>
      </w:r>
      <w:r>
        <w:rPr>
          <w:spacing w:val="-3"/>
          <w:sz w:val="18"/>
        </w:rPr>
        <w:t xml:space="preserve"> </w:t>
      </w:r>
      <w:r>
        <w:rPr>
          <w:sz w:val="18"/>
        </w:rPr>
        <w:t>YEARS</w:t>
      </w:r>
      <w:r>
        <w:rPr>
          <w:spacing w:val="-3"/>
          <w:sz w:val="18"/>
        </w:rPr>
        <w:t xml:space="preserve"> </w:t>
      </w:r>
      <w:r>
        <w:rPr>
          <w:sz w:val="18"/>
        </w:rPr>
        <w:t>OLD TO 6</w:t>
      </w:r>
      <w:r>
        <w:rPr>
          <w:spacing w:val="-3"/>
          <w:sz w:val="18"/>
        </w:rPr>
        <w:t xml:space="preserve"> </w:t>
      </w:r>
      <w:r>
        <w:rPr>
          <w:sz w:val="18"/>
        </w:rPr>
        <w:t>YEARS</w:t>
      </w:r>
      <w:r>
        <w:rPr>
          <w:spacing w:val="-3"/>
          <w:sz w:val="18"/>
        </w:rPr>
        <w:t xml:space="preserve"> </w:t>
      </w:r>
      <w:r>
        <w:rPr>
          <w:spacing w:val="-5"/>
          <w:sz w:val="18"/>
        </w:rPr>
        <w:t>OLD</w:t>
      </w:r>
    </w:p>
    <w:p w14:paraId="4B6CF56D" w14:textId="77777777" w:rsidR="000776FF" w:rsidRDefault="000776FF" w:rsidP="000776FF">
      <w:pPr>
        <w:pStyle w:val="TableParagraph"/>
        <w:numPr>
          <w:ilvl w:val="0"/>
          <w:numId w:val="276"/>
        </w:numPr>
        <w:tabs>
          <w:tab w:val="left" w:pos="902"/>
        </w:tabs>
        <w:spacing w:line="245" w:lineRule="exact"/>
        <w:ind w:left="902" w:hanging="358"/>
        <w:rPr>
          <w:sz w:val="18"/>
        </w:rPr>
      </w:pPr>
      <w:r>
        <w:rPr>
          <w:sz w:val="18"/>
        </w:rPr>
        <w:t>7</w:t>
      </w:r>
      <w:r>
        <w:rPr>
          <w:spacing w:val="-1"/>
          <w:sz w:val="18"/>
        </w:rPr>
        <w:t xml:space="preserve"> </w:t>
      </w:r>
      <w:r>
        <w:rPr>
          <w:sz w:val="18"/>
        </w:rPr>
        <w:t>YEARS</w:t>
      </w:r>
      <w:r>
        <w:rPr>
          <w:spacing w:val="-3"/>
          <w:sz w:val="18"/>
        </w:rPr>
        <w:t xml:space="preserve"> </w:t>
      </w:r>
      <w:r>
        <w:rPr>
          <w:sz w:val="18"/>
        </w:rPr>
        <w:t>OLD TO 12</w:t>
      </w:r>
      <w:r>
        <w:rPr>
          <w:spacing w:val="-2"/>
          <w:sz w:val="18"/>
        </w:rPr>
        <w:t xml:space="preserve"> </w:t>
      </w:r>
      <w:r>
        <w:rPr>
          <w:sz w:val="18"/>
        </w:rPr>
        <w:t>YEARS</w:t>
      </w:r>
      <w:r>
        <w:rPr>
          <w:spacing w:val="-3"/>
          <w:sz w:val="18"/>
        </w:rPr>
        <w:t xml:space="preserve"> </w:t>
      </w:r>
      <w:r>
        <w:rPr>
          <w:spacing w:val="-5"/>
          <w:sz w:val="18"/>
        </w:rPr>
        <w:t>OLD</w:t>
      </w:r>
    </w:p>
    <w:p w14:paraId="2E10384E" w14:textId="77777777" w:rsidR="000776FF" w:rsidRDefault="000776FF" w:rsidP="000776FF">
      <w:pPr>
        <w:pStyle w:val="TableParagraph"/>
        <w:numPr>
          <w:ilvl w:val="0"/>
          <w:numId w:val="276"/>
        </w:numPr>
        <w:tabs>
          <w:tab w:val="left" w:pos="902"/>
        </w:tabs>
        <w:spacing w:line="245" w:lineRule="exact"/>
        <w:ind w:left="902" w:hanging="358"/>
        <w:rPr>
          <w:sz w:val="18"/>
        </w:rPr>
      </w:pPr>
      <w:r>
        <w:rPr>
          <w:sz w:val="18"/>
        </w:rPr>
        <w:t>13</w:t>
      </w:r>
      <w:r>
        <w:rPr>
          <w:spacing w:val="-1"/>
          <w:sz w:val="18"/>
        </w:rPr>
        <w:t xml:space="preserve"> </w:t>
      </w:r>
      <w:r>
        <w:rPr>
          <w:sz w:val="18"/>
        </w:rPr>
        <w:t>YEARS</w:t>
      </w:r>
      <w:r>
        <w:rPr>
          <w:spacing w:val="-3"/>
          <w:sz w:val="18"/>
        </w:rPr>
        <w:t xml:space="preserve"> </w:t>
      </w:r>
      <w:r>
        <w:rPr>
          <w:sz w:val="18"/>
        </w:rPr>
        <w:t>OLD T0 17</w:t>
      </w:r>
      <w:r>
        <w:rPr>
          <w:spacing w:val="-2"/>
          <w:sz w:val="18"/>
        </w:rPr>
        <w:t xml:space="preserve"> </w:t>
      </w:r>
      <w:r>
        <w:rPr>
          <w:sz w:val="18"/>
        </w:rPr>
        <w:t>YEARS</w:t>
      </w:r>
      <w:r>
        <w:rPr>
          <w:spacing w:val="-3"/>
          <w:sz w:val="18"/>
        </w:rPr>
        <w:t xml:space="preserve"> </w:t>
      </w:r>
      <w:r>
        <w:rPr>
          <w:spacing w:val="-5"/>
          <w:sz w:val="18"/>
        </w:rPr>
        <w:t>OLD</w:t>
      </w:r>
    </w:p>
    <w:p w14:paraId="17013421" w14:textId="3F4CDCC8" w:rsidR="000776FF" w:rsidRDefault="000776FF" w:rsidP="000776FF">
      <w:pPr>
        <w:pStyle w:val="TableParagraph"/>
        <w:tabs>
          <w:tab w:val="left" w:pos="845"/>
          <w:tab w:val="left" w:pos="1418"/>
        </w:tabs>
        <w:spacing w:before="240" w:line="245" w:lineRule="exact"/>
        <w:jc w:val="both"/>
        <w:rPr>
          <w:spacing w:val="-4"/>
          <w:sz w:val="18"/>
        </w:rPr>
      </w:pPr>
      <w:r>
        <w:rPr>
          <w:sz w:val="18"/>
        </w:rPr>
        <w:t>18 YEARS</w:t>
      </w:r>
      <w:r>
        <w:rPr>
          <w:spacing w:val="-3"/>
          <w:sz w:val="18"/>
        </w:rPr>
        <w:t xml:space="preserve"> </w:t>
      </w:r>
      <w:r>
        <w:rPr>
          <w:sz w:val="18"/>
        </w:rPr>
        <w:t>OR</w:t>
      </w:r>
      <w:r>
        <w:rPr>
          <w:spacing w:val="-1"/>
          <w:sz w:val="18"/>
        </w:rPr>
        <w:t xml:space="preserve"> </w:t>
      </w:r>
      <w:r>
        <w:rPr>
          <w:spacing w:val="-4"/>
          <w:sz w:val="18"/>
        </w:rPr>
        <w:t>OLDER</w:t>
      </w:r>
    </w:p>
    <w:p w14:paraId="5679206F" w14:textId="77777777" w:rsidR="000776FF" w:rsidRDefault="000776FF" w:rsidP="000776FF">
      <w:pPr>
        <w:pStyle w:val="TableParagraph"/>
        <w:tabs>
          <w:tab w:val="left" w:pos="845"/>
          <w:tab w:val="left" w:pos="1418"/>
        </w:tabs>
        <w:spacing w:before="240" w:line="245" w:lineRule="exact"/>
        <w:jc w:val="both"/>
        <w:rPr>
          <w:spacing w:val="-4"/>
          <w:sz w:val="18"/>
        </w:rPr>
      </w:pPr>
    </w:p>
    <w:p w14:paraId="4DD966FF" w14:textId="77777777" w:rsidR="000776FF" w:rsidRDefault="000776FF" w:rsidP="000776FF">
      <w:pPr>
        <w:pStyle w:val="TableParagraph"/>
        <w:spacing w:line="245" w:lineRule="exact"/>
        <w:rPr>
          <w:b/>
          <w:sz w:val="18"/>
        </w:rPr>
      </w:pPr>
      <w:r>
        <w:rPr>
          <w:b/>
          <w:spacing w:val="-2"/>
          <w:sz w:val="18"/>
        </w:rPr>
        <w:t>LBB_7</w:t>
      </w:r>
    </w:p>
    <w:p w14:paraId="28512F7C" w14:textId="77777777" w:rsidR="000776FF" w:rsidRDefault="000776FF" w:rsidP="000776FF">
      <w:pPr>
        <w:pStyle w:val="TableParagraph"/>
        <w:spacing w:line="245" w:lineRule="exact"/>
        <w:ind w:left="544"/>
        <w:rPr>
          <w:sz w:val="18"/>
        </w:rPr>
      </w:pPr>
      <w:r>
        <w:rPr>
          <w:sz w:val="18"/>
        </w:rPr>
        <w:t>Are</w:t>
      </w:r>
      <w:r>
        <w:rPr>
          <w:spacing w:val="-2"/>
          <w:sz w:val="18"/>
        </w:rPr>
        <w:t xml:space="preserve"> </w:t>
      </w:r>
      <w:r>
        <w:rPr>
          <w:sz w:val="18"/>
        </w:rPr>
        <w:t>the</w:t>
      </w:r>
      <w:r>
        <w:rPr>
          <w:spacing w:val="-1"/>
          <w:sz w:val="18"/>
        </w:rPr>
        <w:t xml:space="preserve"> </w:t>
      </w:r>
      <w:r>
        <w:rPr>
          <w:sz w:val="18"/>
        </w:rPr>
        <w:t>products</w:t>
      </w:r>
      <w:r>
        <w:rPr>
          <w:spacing w:val="-1"/>
          <w:sz w:val="18"/>
        </w:rPr>
        <w:t xml:space="preserve"> </w:t>
      </w:r>
      <w:r>
        <w:rPr>
          <w:sz w:val="18"/>
        </w:rPr>
        <w:t>from</w:t>
      </w:r>
      <w:r>
        <w:rPr>
          <w:spacing w:val="-1"/>
          <w:sz w:val="18"/>
        </w:rPr>
        <w:t xml:space="preserve"> </w:t>
      </w:r>
      <w:r>
        <w:rPr>
          <w:sz w:val="18"/>
        </w:rPr>
        <w:t>[</w:t>
      </w:r>
      <w:r>
        <w:rPr>
          <w:color w:val="FF0000"/>
          <w:sz w:val="18"/>
        </w:rPr>
        <w:t>LDB_1B</w:t>
      </w:r>
      <w:r>
        <w:rPr>
          <w:sz w:val="18"/>
        </w:rPr>
        <w:t xml:space="preserve">] </w:t>
      </w:r>
      <w:r>
        <w:rPr>
          <w:spacing w:val="-2"/>
          <w:sz w:val="18"/>
        </w:rPr>
        <w:t>intended…?</w:t>
      </w:r>
    </w:p>
    <w:p w14:paraId="4D9782A2" w14:textId="77777777" w:rsidR="000776FF" w:rsidRDefault="000776FF" w:rsidP="000776FF">
      <w:pPr>
        <w:pStyle w:val="TableParagraph"/>
        <w:numPr>
          <w:ilvl w:val="0"/>
          <w:numId w:val="277"/>
        </w:numPr>
        <w:tabs>
          <w:tab w:val="left" w:pos="902"/>
        </w:tabs>
        <w:spacing w:line="245" w:lineRule="exact"/>
        <w:ind w:left="902" w:hanging="358"/>
        <w:rPr>
          <w:sz w:val="18"/>
        </w:rPr>
      </w:pPr>
      <w:r>
        <w:rPr>
          <w:sz w:val="18"/>
        </w:rPr>
        <w:t>…only</w:t>
      </w:r>
      <w:r>
        <w:rPr>
          <w:spacing w:val="-1"/>
          <w:sz w:val="18"/>
        </w:rPr>
        <w:t xml:space="preserve"> </w:t>
      </w:r>
      <w:r>
        <w:rPr>
          <w:sz w:val="18"/>
        </w:rPr>
        <w:t>for</w:t>
      </w:r>
      <w:r>
        <w:rPr>
          <w:spacing w:val="-1"/>
          <w:sz w:val="18"/>
        </w:rPr>
        <w:t xml:space="preserve"> </w:t>
      </w:r>
      <w:r>
        <w:rPr>
          <w:spacing w:val="-4"/>
          <w:sz w:val="18"/>
        </w:rPr>
        <w:t>sale</w:t>
      </w:r>
    </w:p>
    <w:p w14:paraId="487B71D8" w14:textId="77777777" w:rsidR="000776FF" w:rsidRDefault="000776FF" w:rsidP="000776FF">
      <w:pPr>
        <w:pStyle w:val="TableParagraph"/>
        <w:numPr>
          <w:ilvl w:val="0"/>
          <w:numId w:val="277"/>
        </w:numPr>
        <w:tabs>
          <w:tab w:val="left" w:pos="902"/>
        </w:tabs>
        <w:spacing w:line="245" w:lineRule="exact"/>
        <w:ind w:left="902" w:hanging="358"/>
        <w:rPr>
          <w:sz w:val="18"/>
        </w:rPr>
      </w:pPr>
      <w:r>
        <w:rPr>
          <w:sz w:val="18"/>
        </w:rPr>
        <w:t>…mainly</w:t>
      </w:r>
      <w:r>
        <w:rPr>
          <w:spacing w:val="-4"/>
          <w:sz w:val="18"/>
        </w:rPr>
        <w:t xml:space="preserve"> </w:t>
      </w:r>
      <w:r>
        <w:rPr>
          <w:sz w:val="18"/>
        </w:rPr>
        <w:t>for</w:t>
      </w:r>
      <w:r>
        <w:rPr>
          <w:spacing w:val="-1"/>
          <w:sz w:val="18"/>
        </w:rPr>
        <w:t xml:space="preserve"> </w:t>
      </w:r>
      <w:r>
        <w:rPr>
          <w:spacing w:val="-4"/>
          <w:sz w:val="18"/>
        </w:rPr>
        <w:t>sale</w:t>
      </w:r>
    </w:p>
    <w:p w14:paraId="42CB4203" w14:textId="77777777" w:rsidR="000776FF" w:rsidRDefault="000776FF" w:rsidP="000776FF">
      <w:pPr>
        <w:pStyle w:val="TableParagraph"/>
        <w:numPr>
          <w:ilvl w:val="0"/>
          <w:numId w:val="277"/>
        </w:numPr>
        <w:tabs>
          <w:tab w:val="left" w:pos="902"/>
        </w:tabs>
        <w:ind w:left="902" w:hanging="358"/>
        <w:rPr>
          <w:sz w:val="18"/>
        </w:rPr>
      </w:pPr>
      <w:r>
        <w:rPr>
          <w:sz w:val="18"/>
        </w:rPr>
        <w:t>…mainly</w:t>
      </w:r>
      <w:r>
        <w:rPr>
          <w:spacing w:val="-4"/>
          <w:sz w:val="18"/>
        </w:rPr>
        <w:t xml:space="preserve"> </w:t>
      </w:r>
      <w:r>
        <w:rPr>
          <w:sz w:val="18"/>
        </w:rPr>
        <w:t>for</w:t>
      </w:r>
      <w:r>
        <w:rPr>
          <w:spacing w:val="-2"/>
          <w:sz w:val="18"/>
        </w:rPr>
        <w:t xml:space="preserve"> </w:t>
      </w:r>
      <w:r>
        <w:rPr>
          <w:sz w:val="18"/>
        </w:rPr>
        <w:t>family</w:t>
      </w:r>
      <w:r>
        <w:rPr>
          <w:spacing w:val="-1"/>
          <w:sz w:val="18"/>
        </w:rPr>
        <w:t xml:space="preserve"> </w:t>
      </w:r>
      <w:r>
        <w:rPr>
          <w:spacing w:val="-5"/>
          <w:sz w:val="18"/>
        </w:rPr>
        <w:t>use</w:t>
      </w:r>
    </w:p>
    <w:p w14:paraId="0AC25CB4" w14:textId="0AB03F11" w:rsidR="000776FF" w:rsidRDefault="000776FF" w:rsidP="000776FF">
      <w:pPr>
        <w:pStyle w:val="TableParagraph"/>
        <w:tabs>
          <w:tab w:val="left" w:pos="845"/>
          <w:tab w:val="left" w:pos="1418"/>
        </w:tabs>
        <w:spacing w:before="240" w:line="245" w:lineRule="exact"/>
        <w:jc w:val="both"/>
        <w:rPr>
          <w:spacing w:val="-5"/>
          <w:sz w:val="18"/>
        </w:rPr>
      </w:pPr>
      <w:r>
        <w:rPr>
          <w:sz w:val="18"/>
        </w:rPr>
        <w:t>…only</w:t>
      </w:r>
      <w:r>
        <w:rPr>
          <w:spacing w:val="-2"/>
          <w:sz w:val="18"/>
        </w:rPr>
        <w:t xml:space="preserve"> </w:t>
      </w:r>
      <w:r>
        <w:rPr>
          <w:sz w:val="18"/>
        </w:rPr>
        <w:t>for</w:t>
      </w:r>
      <w:r>
        <w:rPr>
          <w:spacing w:val="-1"/>
          <w:sz w:val="18"/>
        </w:rPr>
        <w:t xml:space="preserve"> </w:t>
      </w:r>
      <w:r>
        <w:rPr>
          <w:sz w:val="18"/>
        </w:rPr>
        <w:t>family</w:t>
      </w:r>
      <w:r>
        <w:rPr>
          <w:spacing w:val="-1"/>
          <w:sz w:val="18"/>
        </w:rPr>
        <w:t xml:space="preserve"> </w:t>
      </w:r>
      <w:r>
        <w:rPr>
          <w:spacing w:val="-5"/>
          <w:sz w:val="18"/>
        </w:rPr>
        <w:t>use</w:t>
      </w:r>
    </w:p>
    <w:p w14:paraId="0070AF18" w14:textId="77777777" w:rsidR="000776FF" w:rsidRDefault="000776FF" w:rsidP="000776FF">
      <w:pPr>
        <w:pStyle w:val="TableParagraph"/>
        <w:tabs>
          <w:tab w:val="left" w:pos="845"/>
          <w:tab w:val="left" w:pos="1418"/>
        </w:tabs>
        <w:spacing w:before="240" w:line="245" w:lineRule="exact"/>
        <w:jc w:val="both"/>
        <w:rPr>
          <w:spacing w:val="-5"/>
          <w:sz w:val="18"/>
        </w:rPr>
      </w:pPr>
    </w:p>
    <w:p w14:paraId="767EA4C9" w14:textId="77777777" w:rsidR="000776FF" w:rsidRDefault="000776FF" w:rsidP="000776FF">
      <w:pPr>
        <w:pStyle w:val="TableParagraph"/>
        <w:spacing w:before="1" w:line="245" w:lineRule="exact"/>
        <w:rPr>
          <w:b/>
          <w:sz w:val="18"/>
        </w:rPr>
      </w:pPr>
      <w:r>
        <w:rPr>
          <w:noProof/>
        </w:rPr>
        <w:lastRenderedPageBreak/>
        <mc:AlternateContent>
          <mc:Choice Requires="wpg">
            <w:drawing>
              <wp:anchor distT="0" distB="0" distL="0" distR="0" simplePos="0" relativeHeight="251663872" behindDoc="1" locked="0" layoutInCell="1" allowOverlap="1" wp14:anchorId="42F9807F" wp14:editId="78C371B5">
                <wp:simplePos x="0" y="0"/>
                <wp:positionH relativeFrom="column">
                  <wp:posOffset>50292</wp:posOffset>
                </wp:positionH>
                <wp:positionV relativeFrom="paragraph">
                  <wp:posOffset>901</wp:posOffset>
                </wp:positionV>
                <wp:extent cx="6108065" cy="155575"/>
                <wp:effectExtent l="0" t="0" r="0" b="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8065" cy="155575"/>
                          <a:chOff x="0" y="0"/>
                          <a:chExt cx="6108065" cy="155575"/>
                        </a:xfrm>
                      </wpg:grpSpPr>
                      <wps:wsp>
                        <wps:cNvPr id="86" name="Graphic 86"/>
                        <wps:cNvSpPr/>
                        <wps:spPr>
                          <a:xfrm>
                            <a:off x="0" y="0"/>
                            <a:ext cx="6108065" cy="155575"/>
                          </a:xfrm>
                          <a:custGeom>
                            <a:avLst/>
                            <a:gdLst/>
                            <a:ahLst/>
                            <a:cxnLst/>
                            <a:rect l="l" t="t" r="r" b="b"/>
                            <a:pathLst>
                              <a:path w="6108065" h="155575">
                                <a:moveTo>
                                  <a:pt x="6107557" y="0"/>
                                </a:moveTo>
                                <a:lnTo>
                                  <a:pt x="0" y="0"/>
                                </a:lnTo>
                                <a:lnTo>
                                  <a:pt x="0" y="155448"/>
                                </a:lnTo>
                                <a:lnTo>
                                  <a:pt x="6107557" y="155448"/>
                                </a:lnTo>
                                <a:lnTo>
                                  <a:pt x="610755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F4363F5" id="Group 85" o:spid="_x0000_s1026" style="position:absolute;margin-left:3.95pt;margin-top:.05pt;width:480.95pt;height:12.25pt;z-index:-251652608;mso-wrap-distance-left:0;mso-wrap-distance-right:0" coordsize="61080,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">
                <v:shape id="Graphic 86" o:spid="_x0000_s1027" style="position:absolute;width:61080;height:1555;visibility:visible;mso-wrap-style:square;v-text-anchor:top" coordsize="6108065,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" path="m6107557,l,,,155448r6107557,l6107557,xe" stroked="f">
                  <v:path arrowok="t"/>
                </v:shape>
              </v:group>
            </w:pict>
          </mc:Fallback>
        </mc:AlternateContent>
      </w:r>
      <w:r>
        <w:rPr>
          <w:b/>
          <w:spacing w:val="-2"/>
          <w:sz w:val="18"/>
        </w:rPr>
        <w:t>RSB_1</w:t>
      </w:r>
    </w:p>
    <w:p w14:paraId="7384AE6C" w14:textId="77777777" w:rsidR="000776FF" w:rsidRDefault="000776FF" w:rsidP="000776FF">
      <w:pPr>
        <w:pStyle w:val="TableParagraph"/>
        <w:ind w:left="544" w:right="25"/>
        <w:rPr>
          <w:sz w:val="18"/>
        </w:rPr>
      </w:pPr>
      <w:r>
        <w:rPr>
          <w:sz w:val="18"/>
        </w:rPr>
        <w:t>Were</w:t>
      </w:r>
      <w:r>
        <w:rPr>
          <w:spacing w:val="-3"/>
          <w:sz w:val="18"/>
        </w:rPr>
        <w:t xml:space="preserve"> </w:t>
      </w:r>
      <w:r>
        <w:rPr>
          <w:sz w:val="18"/>
        </w:rPr>
        <w:t>there</w:t>
      </w:r>
      <w:r>
        <w:rPr>
          <w:spacing w:val="-3"/>
          <w:sz w:val="18"/>
        </w:rPr>
        <w:t xml:space="preserve"> </w:t>
      </w:r>
      <w:r>
        <w:rPr>
          <w:sz w:val="18"/>
        </w:rPr>
        <w:t>any</w:t>
      </w:r>
      <w:r>
        <w:rPr>
          <w:spacing w:val="-3"/>
          <w:sz w:val="18"/>
        </w:rPr>
        <w:t xml:space="preserve"> </w:t>
      </w:r>
      <w:r>
        <w:rPr>
          <w:sz w:val="18"/>
        </w:rPr>
        <w:t>times</w:t>
      </w:r>
      <w:r>
        <w:rPr>
          <w:spacing w:val="-2"/>
          <w:sz w:val="18"/>
        </w:rPr>
        <w:t xml:space="preserve"> </w:t>
      </w:r>
      <w:r>
        <w:rPr>
          <w:sz w:val="18"/>
        </w:rPr>
        <w:t>yesterday</w:t>
      </w:r>
      <w:r>
        <w:rPr>
          <w:spacing w:val="-3"/>
          <w:sz w:val="18"/>
        </w:rPr>
        <w:t xml:space="preserve"> </w:t>
      </w:r>
      <w:r>
        <w:rPr>
          <w:sz w:val="18"/>
        </w:rPr>
        <w:t>when</w:t>
      </w:r>
      <w:r>
        <w:rPr>
          <w:spacing w:val="-3"/>
          <w:sz w:val="18"/>
        </w:rPr>
        <w:t xml:space="preserve"> </w:t>
      </w:r>
      <w:r>
        <w:rPr>
          <w:sz w:val="18"/>
        </w:rPr>
        <w:t>you</w:t>
      </w:r>
      <w:r>
        <w:rPr>
          <w:spacing w:val="-3"/>
          <w:sz w:val="18"/>
        </w:rPr>
        <w:t xml:space="preserve"> </w:t>
      </w:r>
      <w:r>
        <w:rPr>
          <w:sz w:val="18"/>
        </w:rPr>
        <w:t>were</w:t>
      </w:r>
      <w:r>
        <w:rPr>
          <w:spacing w:val="-1"/>
          <w:sz w:val="18"/>
        </w:rPr>
        <w:t xml:space="preserve"> </w:t>
      </w:r>
      <w:r>
        <w:rPr>
          <w:color w:val="006FC0"/>
          <w:sz w:val="18"/>
        </w:rPr>
        <w:t>[supervising</w:t>
      </w:r>
      <w:r>
        <w:rPr>
          <w:color w:val="006FC0"/>
          <w:spacing w:val="-3"/>
          <w:sz w:val="18"/>
        </w:rPr>
        <w:t xml:space="preserve"> </w:t>
      </w:r>
      <w:r>
        <w:rPr>
          <w:color w:val="006FC0"/>
          <w:sz w:val="18"/>
        </w:rPr>
        <w:t>/</w:t>
      </w:r>
      <w:r>
        <w:rPr>
          <w:color w:val="006FC0"/>
          <w:spacing w:val="-2"/>
          <w:sz w:val="18"/>
        </w:rPr>
        <w:t xml:space="preserve"> </w:t>
      </w:r>
      <w:r>
        <w:rPr>
          <w:color w:val="006FC0"/>
          <w:sz w:val="18"/>
        </w:rPr>
        <w:t>minding</w:t>
      </w:r>
      <w:r>
        <w:rPr>
          <w:color w:val="006FC0"/>
          <w:spacing w:val="-3"/>
          <w:sz w:val="18"/>
        </w:rPr>
        <w:t xml:space="preserve"> </w:t>
      </w:r>
      <w:r>
        <w:rPr>
          <w:color w:val="006FC0"/>
          <w:sz w:val="18"/>
        </w:rPr>
        <w:t>/</w:t>
      </w:r>
      <w:r>
        <w:rPr>
          <w:color w:val="006FC0"/>
          <w:spacing w:val="-2"/>
          <w:sz w:val="18"/>
        </w:rPr>
        <w:t xml:space="preserve"> </w:t>
      </w:r>
      <w:r>
        <w:rPr>
          <w:color w:val="006FC0"/>
          <w:sz w:val="18"/>
        </w:rPr>
        <w:t>watching</w:t>
      </w:r>
      <w:r>
        <w:rPr>
          <w:color w:val="006FC0"/>
          <w:spacing w:val="-3"/>
          <w:sz w:val="18"/>
        </w:rPr>
        <w:t xml:space="preserve"> </w:t>
      </w:r>
      <w:r>
        <w:rPr>
          <w:color w:val="006FC0"/>
          <w:sz w:val="18"/>
        </w:rPr>
        <w:t xml:space="preserve">over] </w:t>
      </w:r>
      <w:r>
        <w:rPr>
          <w:sz w:val="18"/>
        </w:rPr>
        <w:t>a</w:t>
      </w:r>
      <w:r>
        <w:rPr>
          <w:spacing w:val="-3"/>
          <w:sz w:val="18"/>
        </w:rPr>
        <w:t xml:space="preserve"> </w:t>
      </w:r>
      <w:r>
        <w:rPr>
          <w:sz w:val="18"/>
        </w:rPr>
        <w:t>child</w:t>
      </w:r>
      <w:r>
        <w:rPr>
          <w:spacing w:val="-2"/>
          <w:sz w:val="18"/>
        </w:rPr>
        <w:t xml:space="preserve"> </w:t>
      </w:r>
      <w:r>
        <w:rPr>
          <w:sz w:val="18"/>
        </w:rPr>
        <w:t>aged</w:t>
      </w:r>
      <w:r>
        <w:rPr>
          <w:spacing w:val="-3"/>
          <w:sz w:val="18"/>
        </w:rPr>
        <w:t xml:space="preserve"> </w:t>
      </w:r>
      <w:r>
        <w:rPr>
          <w:sz w:val="18"/>
        </w:rPr>
        <w:t xml:space="preserve">under 18, staying close by </w:t>
      </w:r>
      <w:r>
        <w:rPr>
          <w:i/>
          <w:sz w:val="18"/>
        </w:rPr>
        <w:t xml:space="preserve">– that is close enough to see or hear them – </w:t>
      </w:r>
      <w:r>
        <w:rPr>
          <w:sz w:val="18"/>
        </w:rPr>
        <w:t>and ready to respond in case of need?</w:t>
      </w:r>
    </w:p>
    <w:p w14:paraId="44246BBB" w14:textId="77777777" w:rsidR="000776FF" w:rsidRDefault="000776FF" w:rsidP="000776FF">
      <w:pPr>
        <w:pStyle w:val="TableParagraph"/>
        <w:numPr>
          <w:ilvl w:val="0"/>
          <w:numId w:val="278"/>
        </w:numPr>
        <w:tabs>
          <w:tab w:val="left" w:pos="902"/>
        </w:tabs>
        <w:spacing w:line="244" w:lineRule="exact"/>
        <w:ind w:left="902" w:hanging="358"/>
        <w:rPr>
          <w:sz w:val="18"/>
        </w:rPr>
      </w:pPr>
      <w:r>
        <w:rPr>
          <w:spacing w:val="-5"/>
          <w:sz w:val="18"/>
        </w:rPr>
        <w:t>YES</w:t>
      </w:r>
    </w:p>
    <w:p w14:paraId="73E36AA1" w14:textId="4445C092" w:rsidR="000776FF" w:rsidRDefault="000776FF" w:rsidP="000776FF">
      <w:pPr>
        <w:pStyle w:val="TableParagraph"/>
        <w:tabs>
          <w:tab w:val="left" w:pos="845"/>
          <w:tab w:val="left" w:pos="1418"/>
        </w:tabs>
        <w:spacing w:before="240" w:line="245" w:lineRule="exact"/>
        <w:jc w:val="both"/>
        <w:rPr>
          <w:spacing w:val="-5"/>
          <w:sz w:val="18"/>
        </w:rPr>
      </w:pPr>
      <w:r>
        <w:rPr>
          <w:spacing w:val="-5"/>
          <w:sz w:val="18"/>
        </w:rPr>
        <w:t>NO</w:t>
      </w:r>
    </w:p>
    <w:p w14:paraId="64FD4607" w14:textId="77777777" w:rsidR="000776FF" w:rsidRDefault="000776FF" w:rsidP="000776FF">
      <w:pPr>
        <w:pStyle w:val="TableParagraph"/>
        <w:spacing w:before="2" w:line="245" w:lineRule="exact"/>
        <w:rPr>
          <w:b/>
          <w:sz w:val="18"/>
        </w:rPr>
      </w:pPr>
      <w:r>
        <w:rPr>
          <w:b/>
          <w:spacing w:val="-2"/>
          <w:sz w:val="18"/>
        </w:rPr>
        <w:t>RSB_2</w:t>
      </w:r>
    </w:p>
    <w:p w14:paraId="6374604B" w14:textId="77777777" w:rsidR="000776FF" w:rsidRDefault="000776FF" w:rsidP="000776FF">
      <w:pPr>
        <w:pStyle w:val="TableParagraph"/>
        <w:ind w:left="544" w:right="7839"/>
        <w:rPr>
          <w:sz w:val="18"/>
        </w:rPr>
      </w:pPr>
      <w:r>
        <w:rPr>
          <w:sz w:val="18"/>
        </w:rPr>
        <w:t>When</w:t>
      </w:r>
      <w:r>
        <w:rPr>
          <w:spacing w:val="-1"/>
          <w:sz w:val="18"/>
        </w:rPr>
        <w:t xml:space="preserve"> </w:t>
      </w:r>
      <w:r>
        <w:rPr>
          <w:sz w:val="18"/>
        </w:rPr>
        <w:t xml:space="preserve">was that? </w:t>
      </w:r>
      <w:r>
        <w:rPr>
          <w:color w:val="FF0000"/>
          <w:sz w:val="18"/>
        </w:rPr>
        <w:t>ALL</w:t>
      </w:r>
      <w:r>
        <w:rPr>
          <w:color w:val="FF0000"/>
          <w:spacing w:val="-1"/>
          <w:sz w:val="18"/>
        </w:rPr>
        <w:t xml:space="preserve"> </w:t>
      </w:r>
      <w:r>
        <w:rPr>
          <w:color w:val="FF0000"/>
          <w:sz w:val="18"/>
        </w:rPr>
        <w:t>THAT</w:t>
      </w:r>
      <w:r>
        <w:rPr>
          <w:color w:val="FF0000"/>
          <w:spacing w:val="-1"/>
          <w:sz w:val="18"/>
        </w:rPr>
        <w:t xml:space="preserve"> </w:t>
      </w:r>
      <w:r>
        <w:rPr>
          <w:color w:val="FF0000"/>
          <w:spacing w:val="-2"/>
          <w:sz w:val="18"/>
        </w:rPr>
        <w:t>PPLY</w:t>
      </w:r>
    </w:p>
    <w:p w14:paraId="4695341E" w14:textId="029F10B7" w:rsidR="000776FF" w:rsidRDefault="000776FF" w:rsidP="000776FF">
      <w:pPr>
        <w:pStyle w:val="TableParagraph"/>
        <w:tabs>
          <w:tab w:val="left" w:pos="845"/>
          <w:tab w:val="left" w:pos="1418"/>
        </w:tabs>
        <w:spacing w:before="240" w:line="245" w:lineRule="exact"/>
        <w:jc w:val="both"/>
        <w:rPr>
          <w:spacing w:val="-2"/>
          <w:sz w:val="18"/>
        </w:rPr>
      </w:pPr>
      <w:r>
        <w:rPr>
          <w:sz w:val="18"/>
        </w:rPr>
        <w:t>Drop</w:t>
      </w:r>
      <w:r>
        <w:rPr>
          <w:spacing w:val="-3"/>
          <w:sz w:val="18"/>
        </w:rPr>
        <w:t xml:space="preserve"> </w:t>
      </w:r>
      <w:r>
        <w:rPr>
          <w:sz w:val="18"/>
        </w:rPr>
        <w:t>down</w:t>
      </w:r>
      <w:r>
        <w:rPr>
          <w:spacing w:val="-2"/>
          <w:sz w:val="18"/>
        </w:rPr>
        <w:t xml:space="preserve"> </w:t>
      </w:r>
      <w:r>
        <w:rPr>
          <w:sz w:val="18"/>
        </w:rPr>
        <w:t>menu:</w:t>
      </w:r>
      <w:r>
        <w:rPr>
          <w:spacing w:val="-3"/>
          <w:sz w:val="18"/>
        </w:rPr>
        <w:t xml:space="preserve"> </w:t>
      </w:r>
      <w:r>
        <w:rPr>
          <w:sz w:val="18"/>
        </w:rPr>
        <w:t>Activities</w:t>
      </w:r>
      <w:r>
        <w:rPr>
          <w:spacing w:val="-1"/>
          <w:sz w:val="18"/>
        </w:rPr>
        <w:t xml:space="preserve"> </w:t>
      </w:r>
      <w:r>
        <w:rPr>
          <w:sz w:val="18"/>
        </w:rPr>
        <w:t>reported</w:t>
      </w:r>
      <w:r>
        <w:rPr>
          <w:spacing w:val="-3"/>
          <w:sz w:val="18"/>
        </w:rPr>
        <w:t xml:space="preserve"> </w:t>
      </w:r>
      <w:r>
        <w:rPr>
          <w:sz w:val="18"/>
        </w:rPr>
        <w:t>under</w:t>
      </w:r>
      <w:r>
        <w:rPr>
          <w:spacing w:val="-1"/>
          <w:sz w:val="18"/>
        </w:rPr>
        <w:t xml:space="preserve"> </w:t>
      </w:r>
      <w:r>
        <w:rPr>
          <w:spacing w:val="-2"/>
          <w:sz w:val="18"/>
        </w:rPr>
        <w:t>LSB_1</w:t>
      </w:r>
    </w:p>
    <w:p w14:paraId="758E5377" w14:textId="77777777" w:rsidR="000776FF" w:rsidRDefault="000776FF" w:rsidP="000776FF">
      <w:pPr>
        <w:pStyle w:val="TableParagraph"/>
        <w:tabs>
          <w:tab w:val="left" w:pos="845"/>
          <w:tab w:val="left" w:pos="1418"/>
        </w:tabs>
        <w:spacing w:before="240" w:line="245" w:lineRule="exact"/>
        <w:jc w:val="both"/>
        <w:rPr>
          <w:spacing w:val="-2"/>
          <w:sz w:val="18"/>
        </w:rPr>
      </w:pPr>
    </w:p>
    <w:p w14:paraId="31C2E5CB" w14:textId="77777777" w:rsidR="000776FF" w:rsidRDefault="000776FF" w:rsidP="000776FF">
      <w:pPr>
        <w:pStyle w:val="TableParagraph"/>
        <w:spacing w:line="245" w:lineRule="exact"/>
        <w:rPr>
          <w:b/>
          <w:sz w:val="18"/>
        </w:rPr>
      </w:pPr>
      <w:r>
        <w:rPr>
          <w:b/>
          <w:spacing w:val="-2"/>
          <w:sz w:val="18"/>
        </w:rPr>
        <w:t>RSB_2A</w:t>
      </w:r>
    </w:p>
    <w:p w14:paraId="1CF66EB8" w14:textId="77777777" w:rsidR="000776FF" w:rsidRDefault="000776FF" w:rsidP="000776FF">
      <w:pPr>
        <w:pStyle w:val="TableParagraph"/>
        <w:ind w:left="544" w:right="6340"/>
        <w:rPr>
          <w:sz w:val="18"/>
        </w:rPr>
      </w:pPr>
      <w:r>
        <w:rPr>
          <w:sz w:val="18"/>
        </w:rPr>
        <w:t>When</w:t>
      </w:r>
      <w:r>
        <w:rPr>
          <w:spacing w:val="-10"/>
          <w:sz w:val="18"/>
        </w:rPr>
        <w:t xml:space="preserve"> </w:t>
      </w:r>
      <w:r>
        <w:rPr>
          <w:sz w:val="18"/>
        </w:rPr>
        <w:t>during</w:t>
      </w:r>
      <w:r>
        <w:rPr>
          <w:spacing w:val="-9"/>
          <w:sz w:val="18"/>
        </w:rPr>
        <w:t xml:space="preserve"> </w:t>
      </w:r>
      <w:r>
        <w:rPr>
          <w:color w:val="FF0000"/>
          <w:sz w:val="18"/>
        </w:rPr>
        <w:t>[LDB_1]</w:t>
      </w:r>
      <w:r>
        <w:rPr>
          <w:color w:val="FF0000"/>
          <w:spacing w:val="-8"/>
          <w:sz w:val="18"/>
        </w:rPr>
        <w:t xml:space="preserve"> </w:t>
      </w:r>
      <w:r>
        <w:rPr>
          <w:sz w:val="18"/>
        </w:rPr>
        <w:t>was</w:t>
      </w:r>
      <w:r>
        <w:rPr>
          <w:spacing w:val="-11"/>
          <w:sz w:val="18"/>
        </w:rPr>
        <w:t xml:space="preserve"> </w:t>
      </w:r>
      <w:r>
        <w:rPr>
          <w:sz w:val="18"/>
        </w:rPr>
        <w:t xml:space="preserve">that? </w:t>
      </w:r>
    </w:p>
    <w:p w14:paraId="350257BF" w14:textId="77777777" w:rsidR="000776FF" w:rsidRDefault="000776FF" w:rsidP="000776FF">
      <w:pPr>
        <w:pStyle w:val="TableParagraph"/>
        <w:ind w:left="544" w:right="6340"/>
        <w:rPr>
          <w:sz w:val="18"/>
        </w:rPr>
      </w:pPr>
      <w:r>
        <w:rPr>
          <w:color w:val="FF0000"/>
          <w:sz w:val="18"/>
        </w:rPr>
        <w:t>ALL THAT APPLY</w:t>
      </w:r>
    </w:p>
    <w:p w14:paraId="35ECF821" w14:textId="77777777" w:rsidR="000776FF" w:rsidRDefault="000776FF" w:rsidP="000776FF">
      <w:pPr>
        <w:pStyle w:val="TableParagraph"/>
        <w:spacing w:line="244" w:lineRule="exact"/>
        <w:ind w:left="544"/>
        <w:rPr>
          <w:sz w:val="18"/>
        </w:rPr>
      </w:pPr>
      <w:r>
        <w:rPr>
          <w:sz w:val="18"/>
        </w:rPr>
        <w:t>[Select</w:t>
      </w:r>
      <w:r>
        <w:rPr>
          <w:spacing w:val="-2"/>
          <w:sz w:val="18"/>
        </w:rPr>
        <w:t xml:space="preserve"> </w:t>
      </w:r>
      <w:r>
        <w:rPr>
          <w:sz w:val="18"/>
        </w:rPr>
        <w:t>from</w:t>
      </w:r>
      <w:r>
        <w:rPr>
          <w:spacing w:val="-2"/>
          <w:sz w:val="18"/>
        </w:rPr>
        <w:t xml:space="preserve"> </w:t>
      </w:r>
      <w:r>
        <w:rPr>
          <w:sz w:val="18"/>
        </w:rPr>
        <w:t>drop-down</w:t>
      </w:r>
      <w:r>
        <w:rPr>
          <w:spacing w:val="-2"/>
          <w:sz w:val="18"/>
        </w:rPr>
        <w:t xml:space="preserve"> </w:t>
      </w:r>
      <w:r>
        <w:rPr>
          <w:sz w:val="18"/>
        </w:rPr>
        <w:t>list</w:t>
      </w:r>
      <w:r>
        <w:rPr>
          <w:spacing w:val="-1"/>
          <w:sz w:val="18"/>
        </w:rPr>
        <w:t xml:space="preserve"> </w:t>
      </w:r>
      <w:r>
        <w:rPr>
          <w:sz w:val="18"/>
        </w:rPr>
        <w:t>of</w:t>
      </w:r>
      <w:r>
        <w:rPr>
          <w:spacing w:val="-2"/>
          <w:sz w:val="18"/>
        </w:rPr>
        <w:t xml:space="preserve"> </w:t>
      </w:r>
      <w:r>
        <w:rPr>
          <w:sz w:val="18"/>
        </w:rPr>
        <w:t>15-minute</w:t>
      </w:r>
      <w:r>
        <w:rPr>
          <w:spacing w:val="-1"/>
          <w:sz w:val="18"/>
        </w:rPr>
        <w:t xml:space="preserve"> </w:t>
      </w:r>
      <w:r>
        <w:rPr>
          <w:spacing w:val="-2"/>
          <w:sz w:val="18"/>
        </w:rPr>
        <w:t>timeslots]</w:t>
      </w:r>
    </w:p>
    <w:p w14:paraId="5EF7D73D" w14:textId="77777777" w:rsidR="000776FF" w:rsidRDefault="000776FF" w:rsidP="000776FF">
      <w:pPr>
        <w:pStyle w:val="TableParagraph"/>
        <w:spacing w:line="245" w:lineRule="exact"/>
        <w:ind w:left="544"/>
        <w:rPr>
          <w:sz w:val="18"/>
        </w:rPr>
      </w:pPr>
      <w:r>
        <w:rPr>
          <w:color w:val="FF0000"/>
          <w:sz w:val="18"/>
        </w:rPr>
        <w:t>CONSTRAIN</w:t>
      </w:r>
      <w:r>
        <w:rPr>
          <w:color w:val="FF0000"/>
          <w:spacing w:val="-3"/>
          <w:sz w:val="18"/>
        </w:rPr>
        <w:t xml:space="preserve"> </w:t>
      </w:r>
      <w:r>
        <w:rPr>
          <w:color w:val="FF0000"/>
          <w:sz w:val="18"/>
        </w:rPr>
        <w:t>TO</w:t>
      </w:r>
      <w:r>
        <w:rPr>
          <w:color w:val="FF0000"/>
          <w:spacing w:val="-3"/>
          <w:sz w:val="18"/>
        </w:rPr>
        <w:t xml:space="preserve"> </w:t>
      </w:r>
      <w:r>
        <w:rPr>
          <w:color w:val="FF0000"/>
          <w:sz w:val="18"/>
        </w:rPr>
        <w:t>ONE</w:t>
      </w:r>
      <w:r>
        <w:rPr>
          <w:color w:val="FF0000"/>
          <w:spacing w:val="-1"/>
          <w:sz w:val="18"/>
        </w:rPr>
        <w:t xml:space="preserve"> </w:t>
      </w:r>
      <w:r>
        <w:rPr>
          <w:color w:val="FF0000"/>
          <w:sz w:val="18"/>
        </w:rPr>
        <w:t>RESPONSE</w:t>
      </w:r>
      <w:r>
        <w:rPr>
          <w:color w:val="FF0000"/>
          <w:spacing w:val="-1"/>
          <w:sz w:val="18"/>
        </w:rPr>
        <w:t xml:space="preserve"> </w:t>
      </w:r>
      <w:r>
        <w:rPr>
          <w:color w:val="FF0000"/>
          <w:sz w:val="18"/>
        </w:rPr>
        <w:t>ONLY</w:t>
      </w:r>
      <w:r>
        <w:rPr>
          <w:color w:val="FF0000"/>
          <w:spacing w:val="-2"/>
          <w:sz w:val="18"/>
        </w:rPr>
        <w:t xml:space="preserve"> </w:t>
      </w:r>
      <w:r>
        <w:rPr>
          <w:color w:val="FF0000"/>
          <w:sz w:val="18"/>
        </w:rPr>
        <w:t>IF</w:t>
      </w:r>
      <w:r>
        <w:rPr>
          <w:color w:val="FF0000"/>
          <w:spacing w:val="-1"/>
          <w:sz w:val="18"/>
        </w:rPr>
        <w:t xml:space="preserve"> </w:t>
      </w:r>
      <w:r>
        <w:rPr>
          <w:color w:val="FF0000"/>
          <w:sz w:val="18"/>
        </w:rPr>
        <w:t>CODE</w:t>
      </w:r>
      <w:r>
        <w:rPr>
          <w:color w:val="FF0000"/>
          <w:spacing w:val="-3"/>
          <w:sz w:val="18"/>
        </w:rPr>
        <w:t xml:space="preserve"> </w:t>
      </w:r>
      <w:r>
        <w:rPr>
          <w:color w:val="FF0000"/>
          <w:sz w:val="18"/>
        </w:rPr>
        <w:t>97</w:t>
      </w:r>
      <w:r>
        <w:rPr>
          <w:color w:val="FF0000"/>
          <w:spacing w:val="-2"/>
          <w:sz w:val="18"/>
        </w:rPr>
        <w:t xml:space="preserve"> “CONTINUOUS”</w:t>
      </w:r>
    </w:p>
    <w:p w14:paraId="5296A6DE" w14:textId="6509236A" w:rsidR="000776FF" w:rsidRDefault="000776FF" w:rsidP="000776FF">
      <w:pPr>
        <w:pStyle w:val="TableParagraph"/>
        <w:tabs>
          <w:tab w:val="left" w:pos="845"/>
          <w:tab w:val="left" w:pos="1418"/>
        </w:tabs>
        <w:spacing w:before="240" w:line="245" w:lineRule="exact"/>
        <w:jc w:val="both"/>
        <w:rPr>
          <w:spacing w:val="-2"/>
          <w:sz w:val="18"/>
        </w:rPr>
      </w:pPr>
      <w:r>
        <w:rPr>
          <w:sz w:val="18"/>
        </w:rPr>
        <w:t>97.</w:t>
      </w:r>
      <w:r>
        <w:rPr>
          <w:spacing w:val="1"/>
          <w:sz w:val="18"/>
        </w:rPr>
        <w:t xml:space="preserve"> </w:t>
      </w:r>
      <w:r>
        <w:rPr>
          <w:spacing w:val="-2"/>
          <w:sz w:val="18"/>
        </w:rPr>
        <w:t>Continuously</w:t>
      </w:r>
    </w:p>
    <w:p w14:paraId="2FF0B092" w14:textId="77777777" w:rsidR="000776FF" w:rsidRDefault="000776FF" w:rsidP="000776FF">
      <w:pPr>
        <w:pStyle w:val="TableParagraph"/>
        <w:tabs>
          <w:tab w:val="left" w:pos="845"/>
          <w:tab w:val="left" w:pos="1418"/>
        </w:tabs>
        <w:spacing w:before="240" w:line="245" w:lineRule="exact"/>
        <w:jc w:val="both"/>
        <w:rPr>
          <w:spacing w:val="-2"/>
          <w:sz w:val="18"/>
        </w:rPr>
      </w:pPr>
    </w:p>
    <w:p w14:paraId="2EBE4ED1" w14:textId="77777777" w:rsidR="000776FF" w:rsidRDefault="000776FF" w:rsidP="000776FF">
      <w:pPr>
        <w:pStyle w:val="TableParagraph"/>
        <w:spacing w:line="244" w:lineRule="exact"/>
        <w:rPr>
          <w:b/>
          <w:sz w:val="18"/>
        </w:rPr>
      </w:pPr>
      <w:r>
        <w:rPr>
          <w:b/>
          <w:spacing w:val="-2"/>
          <w:sz w:val="18"/>
        </w:rPr>
        <w:t>RSB_3</w:t>
      </w:r>
    </w:p>
    <w:p w14:paraId="55E277E0" w14:textId="77777777" w:rsidR="000776FF" w:rsidRDefault="000776FF" w:rsidP="000776FF">
      <w:pPr>
        <w:pStyle w:val="TableParagraph"/>
        <w:ind w:left="544" w:right="6340"/>
        <w:rPr>
          <w:sz w:val="18"/>
        </w:rPr>
      </w:pPr>
      <w:r>
        <w:rPr>
          <w:sz w:val="18"/>
        </w:rPr>
        <w:t>What</w:t>
      </w:r>
      <w:r>
        <w:rPr>
          <w:spacing w:val="-9"/>
          <w:sz w:val="18"/>
        </w:rPr>
        <w:t xml:space="preserve"> </w:t>
      </w:r>
      <w:r>
        <w:rPr>
          <w:sz w:val="18"/>
        </w:rPr>
        <w:t>is</w:t>
      </w:r>
      <w:r>
        <w:rPr>
          <w:spacing w:val="-8"/>
          <w:sz w:val="18"/>
        </w:rPr>
        <w:t xml:space="preserve"> </w:t>
      </w:r>
      <w:r>
        <w:rPr>
          <w:sz w:val="18"/>
        </w:rPr>
        <w:t>their</w:t>
      </w:r>
      <w:r>
        <w:rPr>
          <w:spacing w:val="-8"/>
          <w:sz w:val="18"/>
        </w:rPr>
        <w:t xml:space="preserve"> </w:t>
      </w:r>
      <w:r>
        <w:rPr>
          <w:sz w:val="18"/>
        </w:rPr>
        <w:t>relationship</w:t>
      </w:r>
      <w:r>
        <w:rPr>
          <w:spacing w:val="-9"/>
          <w:sz w:val="18"/>
        </w:rPr>
        <w:t xml:space="preserve"> </w:t>
      </w:r>
      <w:r>
        <w:rPr>
          <w:sz w:val="18"/>
        </w:rPr>
        <w:t>to</w:t>
      </w:r>
      <w:r>
        <w:rPr>
          <w:spacing w:val="-9"/>
          <w:sz w:val="18"/>
        </w:rPr>
        <w:t xml:space="preserve"> </w:t>
      </w:r>
      <w:r>
        <w:rPr>
          <w:sz w:val="18"/>
        </w:rPr>
        <w:t xml:space="preserve">you? </w:t>
      </w:r>
      <w:r>
        <w:rPr>
          <w:color w:val="FF0000"/>
          <w:sz w:val="18"/>
        </w:rPr>
        <w:t>ALL THAT APPLY</w:t>
      </w:r>
    </w:p>
    <w:p w14:paraId="6C1D9EF2" w14:textId="77777777" w:rsidR="000776FF" w:rsidRDefault="000776FF" w:rsidP="000776FF">
      <w:pPr>
        <w:pStyle w:val="TableParagraph"/>
        <w:numPr>
          <w:ilvl w:val="0"/>
          <w:numId w:val="279"/>
        </w:numPr>
        <w:tabs>
          <w:tab w:val="left" w:pos="845"/>
        </w:tabs>
        <w:spacing w:before="1"/>
        <w:ind w:left="845" w:hanging="301"/>
        <w:rPr>
          <w:sz w:val="18"/>
        </w:rPr>
      </w:pPr>
      <w:r>
        <w:rPr>
          <w:sz w:val="18"/>
        </w:rPr>
        <w:t>OWN</w:t>
      </w:r>
      <w:r>
        <w:rPr>
          <w:spacing w:val="-4"/>
          <w:sz w:val="18"/>
        </w:rPr>
        <w:t xml:space="preserve"> </w:t>
      </w:r>
      <w:r>
        <w:rPr>
          <w:spacing w:val="-2"/>
          <w:sz w:val="18"/>
        </w:rPr>
        <w:t>CHILD(REN)</w:t>
      </w:r>
    </w:p>
    <w:p w14:paraId="47678A32" w14:textId="77777777" w:rsidR="000776FF" w:rsidRDefault="000776FF" w:rsidP="000776FF">
      <w:pPr>
        <w:pStyle w:val="TableParagraph"/>
        <w:numPr>
          <w:ilvl w:val="0"/>
          <w:numId w:val="279"/>
        </w:numPr>
        <w:tabs>
          <w:tab w:val="left" w:pos="845"/>
        </w:tabs>
        <w:spacing w:line="245" w:lineRule="exact"/>
        <w:ind w:left="845" w:hanging="301"/>
        <w:rPr>
          <w:sz w:val="18"/>
        </w:rPr>
      </w:pPr>
      <w:r>
        <w:rPr>
          <w:spacing w:val="-2"/>
          <w:sz w:val="18"/>
        </w:rPr>
        <w:t>GRANDCHILD(REN)</w:t>
      </w:r>
    </w:p>
    <w:p w14:paraId="6A2D89BC" w14:textId="77777777" w:rsidR="000776FF" w:rsidRDefault="000776FF" w:rsidP="000776FF">
      <w:pPr>
        <w:pStyle w:val="TableParagraph"/>
        <w:numPr>
          <w:ilvl w:val="0"/>
          <w:numId w:val="279"/>
        </w:numPr>
        <w:tabs>
          <w:tab w:val="left" w:pos="845"/>
        </w:tabs>
        <w:spacing w:line="245" w:lineRule="exact"/>
        <w:ind w:left="845" w:hanging="301"/>
        <w:rPr>
          <w:sz w:val="18"/>
        </w:rPr>
      </w:pPr>
      <w:r>
        <w:rPr>
          <w:sz w:val="18"/>
        </w:rPr>
        <w:t>OTHER</w:t>
      </w:r>
      <w:r>
        <w:rPr>
          <w:spacing w:val="-3"/>
          <w:sz w:val="18"/>
        </w:rPr>
        <w:t xml:space="preserve"> </w:t>
      </w:r>
      <w:r>
        <w:rPr>
          <w:sz w:val="18"/>
        </w:rPr>
        <w:t>FAMILY</w:t>
      </w:r>
      <w:r>
        <w:rPr>
          <w:spacing w:val="-2"/>
          <w:sz w:val="18"/>
        </w:rPr>
        <w:t xml:space="preserve"> CHILDREN</w:t>
      </w:r>
    </w:p>
    <w:p w14:paraId="3FC61FCA" w14:textId="7009EEE0" w:rsidR="000776FF" w:rsidRDefault="000776FF" w:rsidP="000776FF">
      <w:pPr>
        <w:pStyle w:val="TableParagraph"/>
        <w:tabs>
          <w:tab w:val="left" w:pos="845"/>
          <w:tab w:val="left" w:pos="1418"/>
        </w:tabs>
        <w:spacing w:before="240" w:line="245" w:lineRule="exact"/>
        <w:jc w:val="both"/>
        <w:rPr>
          <w:spacing w:val="-2"/>
          <w:sz w:val="18"/>
        </w:rPr>
      </w:pPr>
      <w:r>
        <w:rPr>
          <w:sz w:val="18"/>
        </w:rPr>
        <w:t>OTHER</w:t>
      </w:r>
      <w:r>
        <w:rPr>
          <w:spacing w:val="-3"/>
          <w:sz w:val="18"/>
        </w:rPr>
        <w:t xml:space="preserve"> </w:t>
      </w:r>
      <w:r>
        <w:rPr>
          <w:spacing w:val="-2"/>
          <w:sz w:val="18"/>
        </w:rPr>
        <w:t>CHILDREN</w:t>
      </w:r>
    </w:p>
    <w:p w14:paraId="74BF040D" w14:textId="77777777" w:rsidR="000776FF" w:rsidRDefault="000776FF" w:rsidP="000776FF">
      <w:pPr>
        <w:pStyle w:val="TableParagraph"/>
        <w:tabs>
          <w:tab w:val="left" w:pos="845"/>
          <w:tab w:val="left" w:pos="1418"/>
        </w:tabs>
        <w:spacing w:before="240" w:line="245" w:lineRule="exact"/>
        <w:jc w:val="both"/>
        <w:rPr>
          <w:spacing w:val="-2"/>
          <w:sz w:val="18"/>
        </w:rPr>
      </w:pPr>
    </w:p>
    <w:p w14:paraId="1745AF1C" w14:textId="77777777" w:rsidR="000776FF" w:rsidRDefault="000776FF" w:rsidP="000776FF">
      <w:pPr>
        <w:pStyle w:val="TableParagraph"/>
        <w:spacing w:line="244" w:lineRule="exact"/>
        <w:rPr>
          <w:b/>
          <w:sz w:val="18"/>
        </w:rPr>
      </w:pPr>
      <w:r>
        <w:rPr>
          <w:b/>
          <w:spacing w:val="-2"/>
          <w:sz w:val="18"/>
        </w:rPr>
        <w:t>RSB_3A</w:t>
      </w:r>
    </w:p>
    <w:p w14:paraId="675B8F6C" w14:textId="77777777" w:rsidR="000776FF" w:rsidRDefault="000776FF" w:rsidP="000776FF">
      <w:pPr>
        <w:pStyle w:val="TableParagraph"/>
        <w:spacing w:line="242" w:lineRule="auto"/>
        <w:ind w:left="544" w:right="7141"/>
        <w:rPr>
          <w:sz w:val="18"/>
        </w:rPr>
      </w:pPr>
      <w:r>
        <w:rPr>
          <w:sz w:val="18"/>
        </w:rPr>
        <w:t>How</w:t>
      </w:r>
      <w:r>
        <w:rPr>
          <w:spacing w:val="-12"/>
          <w:sz w:val="18"/>
        </w:rPr>
        <w:t xml:space="preserve"> </w:t>
      </w:r>
      <w:r>
        <w:rPr>
          <w:sz w:val="18"/>
        </w:rPr>
        <w:t>old</w:t>
      </w:r>
      <w:r>
        <w:rPr>
          <w:spacing w:val="-12"/>
          <w:sz w:val="18"/>
        </w:rPr>
        <w:t xml:space="preserve"> </w:t>
      </w:r>
      <w:r>
        <w:rPr>
          <w:sz w:val="18"/>
        </w:rPr>
        <w:t>[is/are]</w:t>
      </w:r>
      <w:r>
        <w:rPr>
          <w:spacing w:val="-12"/>
          <w:sz w:val="18"/>
        </w:rPr>
        <w:t xml:space="preserve"> </w:t>
      </w:r>
      <w:r>
        <w:rPr>
          <w:sz w:val="18"/>
        </w:rPr>
        <w:t xml:space="preserve">they? </w:t>
      </w:r>
    </w:p>
    <w:p w14:paraId="3E9A22A9" w14:textId="77777777" w:rsidR="000776FF" w:rsidRDefault="000776FF" w:rsidP="000776FF">
      <w:pPr>
        <w:pStyle w:val="TableParagraph"/>
        <w:spacing w:line="242" w:lineRule="auto"/>
        <w:ind w:left="544" w:right="7141"/>
        <w:rPr>
          <w:sz w:val="18"/>
        </w:rPr>
      </w:pPr>
      <w:r>
        <w:rPr>
          <w:color w:val="FF0000"/>
          <w:sz w:val="18"/>
        </w:rPr>
        <w:t>ALL THAT APPLY</w:t>
      </w:r>
    </w:p>
    <w:p w14:paraId="3A3093F9" w14:textId="77777777" w:rsidR="000776FF" w:rsidRDefault="000776FF" w:rsidP="000776FF">
      <w:pPr>
        <w:pStyle w:val="TableParagraph"/>
        <w:numPr>
          <w:ilvl w:val="0"/>
          <w:numId w:val="280"/>
        </w:numPr>
        <w:tabs>
          <w:tab w:val="left" w:pos="845"/>
        </w:tabs>
        <w:spacing w:line="242" w:lineRule="exact"/>
        <w:ind w:left="845" w:hanging="301"/>
        <w:rPr>
          <w:sz w:val="18"/>
        </w:rPr>
      </w:pPr>
      <w:r>
        <w:rPr>
          <w:sz w:val="18"/>
        </w:rPr>
        <w:t>UNDER</w:t>
      </w:r>
      <w:r>
        <w:rPr>
          <w:spacing w:val="-1"/>
          <w:sz w:val="18"/>
        </w:rPr>
        <w:t xml:space="preserve"> </w:t>
      </w:r>
      <w:r>
        <w:rPr>
          <w:sz w:val="18"/>
        </w:rPr>
        <w:t>3</w:t>
      </w:r>
      <w:r>
        <w:rPr>
          <w:spacing w:val="-3"/>
          <w:sz w:val="18"/>
        </w:rPr>
        <w:t xml:space="preserve"> </w:t>
      </w:r>
      <w:r>
        <w:rPr>
          <w:sz w:val="18"/>
        </w:rPr>
        <w:t>YEARS</w:t>
      </w:r>
      <w:r>
        <w:rPr>
          <w:spacing w:val="-3"/>
          <w:sz w:val="18"/>
        </w:rPr>
        <w:t xml:space="preserve"> </w:t>
      </w:r>
      <w:r>
        <w:rPr>
          <w:spacing w:val="-5"/>
          <w:sz w:val="18"/>
        </w:rPr>
        <w:t>OLD</w:t>
      </w:r>
    </w:p>
    <w:p w14:paraId="74A9847B" w14:textId="77777777" w:rsidR="000776FF" w:rsidRDefault="000776FF" w:rsidP="000776FF">
      <w:pPr>
        <w:pStyle w:val="TableParagraph"/>
        <w:numPr>
          <w:ilvl w:val="0"/>
          <w:numId w:val="280"/>
        </w:numPr>
        <w:tabs>
          <w:tab w:val="left" w:pos="845"/>
        </w:tabs>
        <w:spacing w:line="245" w:lineRule="exact"/>
        <w:ind w:left="845" w:hanging="301"/>
        <w:rPr>
          <w:sz w:val="18"/>
        </w:rPr>
      </w:pPr>
      <w:r>
        <w:rPr>
          <w:sz w:val="18"/>
        </w:rPr>
        <w:t>3</w:t>
      </w:r>
      <w:r>
        <w:rPr>
          <w:spacing w:val="-1"/>
          <w:sz w:val="18"/>
        </w:rPr>
        <w:t xml:space="preserve"> </w:t>
      </w:r>
      <w:r>
        <w:rPr>
          <w:sz w:val="18"/>
        </w:rPr>
        <w:t>YEARS</w:t>
      </w:r>
      <w:r>
        <w:rPr>
          <w:spacing w:val="-3"/>
          <w:sz w:val="18"/>
        </w:rPr>
        <w:t xml:space="preserve"> </w:t>
      </w:r>
      <w:r>
        <w:rPr>
          <w:sz w:val="18"/>
        </w:rPr>
        <w:t>OLD</w:t>
      </w:r>
      <w:r>
        <w:rPr>
          <w:spacing w:val="-2"/>
          <w:sz w:val="18"/>
        </w:rPr>
        <w:t xml:space="preserve"> </w:t>
      </w:r>
      <w:r>
        <w:rPr>
          <w:sz w:val="18"/>
        </w:rPr>
        <w:t>TO</w:t>
      </w:r>
      <w:r>
        <w:rPr>
          <w:spacing w:val="-3"/>
          <w:sz w:val="18"/>
        </w:rPr>
        <w:t xml:space="preserve"> </w:t>
      </w:r>
      <w:r>
        <w:rPr>
          <w:sz w:val="18"/>
        </w:rPr>
        <w:t>6 YEARS</w:t>
      </w:r>
      <w:r>
        <w:rPr>
          <w:spacing w:val="-3"/>
          <w:sz w:val="18"/>
        </w:rPr>
        <w:t xml:space="preserve"> </w:t>
      </w:r>
      <w:r>
        <w:rPr>
          <w:spacing w:val="-5"/>
          <w:sz w:val="18"/>
        </w:rPr>
        <w:t>OLD</w:t>
      </w:r>
    </w:p>
    <w:p w14:paraId="264C5866" w14:textId="77777777" w:rsidR="000776FF" w:rsidRDefault="000776FF" w:rsidP="000776FF">
      <w:pPr>
        <w:pStyle w:val="TableParagraph"/>
        <w:numPr>
          <w:ilvl w:val="0"/>
          <w:numId w:val="280"/>
        </w:numPr>
        <w:tabs>
          <w:tab w:val="left" w:pos="845"/>
        </w:tabs>
        <w:spacing w:line="245" w:lineRule="exact"/>
        <w:ind w:left="845" w:hanging="301"/>
        <w:rPr>
          <w:sz w:val="18"/>
        </w:rPr>
      </w:pPr>
      <w:r>
        <w:rPr>
          <w:sz w:val="18"/>
        </w:rPr>
        <w:t>7</w:t>
      </w:r>
      <w:r>
        <w:rPr>
          <w:spacing w:val="-1"/>
          <w:sz w:val="18"/>
        </w:rPr>
        <w:t xml:space="preserve"> </w:t>
      </w:r>
      <w:r>
        <w:rPr>
          <w:sz w:val="18"/>
        </w:rPr>
        <w:t>YEARS</w:t>
      </w:r>
      <w:r>
        <w:rPr>
          <w:spacing w:val="-3"/>
          <w:sz w:val="18"/>
        </w:rPr>
        <w:t xml:space="preserve"> </w:t>
      </w:r>
      <w:r>
        <w:rPr>
          <w:sz w:val="18"/>
        </w:rPr>
        <w:t>OLD</w:t>
      </w:r>
      <w:r>
        <w:rPr>
          <w:spacing w:val="-1"/>
          <w:sz w:val="18"/>
        </w:rPr>
        <w:t xml:space="preserve"> </w:t>
      </w:r>
      <w:r>
        <w:rPr>
          <w:sz w:val="18"/>
        </w:rPr>
        <w:t>TO</w:t>
      </w:r>
      <w:r>
        <w:rPr>
          <w:spacing w:val="-2"/>
          <w:sz w:val="18"/>
        </w:rPr>
        <w:t xml:space="preserve"> </w:t>
      </w:r>
      <w:r>
        <w:rPr>
          <w:sz w:val="18"/>
        </w:rPr>
        <w:t>12</w:t>
      </w:r>
      <w:r>
        <w:rPr>
          <w:spacing w:val="-2"/>
          <w:sz w:val="18"/>
        </w:rPr>
        <w:t xml:space="preserve"> </w:t>
      </w:r>
      <w:r>
        <w:rPr>
          <w:sz w:val="18"/>
        </w:rPr>
        <w:t>YEARS</w:t>
      </w:r>
      <w:r>
        <w:rPr>
          <w:spacing w:val="-1"/>
          <w:sz w:val="18"/>
        </w:rPr>
        <w:t xml:space="preserve"> </w:t>
      </w:r>
      <w:r>
        <w:rPr>
          <w:spacing w:val="-5"/>
          <w:sz w:val="18"/>
        </w:rPr>
        <w:t>OLD</w:t>
      </w:r>
    </w:p>
    <w:p w14:paraId="540DDD1E" w14:textId="59E80251" w:rsidR="000776FF" w:rsidRDefault="000776FF" w:rsidP="000776FF">
      <w:pPr>
        <w:pStyle w:val="TableParagraph"/>
        <w:tabs>
          <w:tab w:val="left" w:pos="845"/>
          <w:tab w:val="left" w:pos="1418"/>
        </w:tabs>
        <w:spacing w:before="240" w:line="245" w:lineRule="exact"/>
        <w:jc w:val="both"/>
        <w:rPr>
          <w:spacing w:val="-5"/>
          <w:sz w:val="18"/>
        </w:rPr>
      </w:pPr>
      <w:r>
        <w:rPr>
          <w:sz w:val="18"/>
        </w:rPr>
        <w:t>13</w:t>
      </w:r>
      <w:r>
        <w:rPr>
          <w:spacing w:val="-3"/>
          <w:sz w:val="18"/>
        </w:rPr>
        <w:t xml:space="preserve"> </w:t>
      </w:r>
      <w:r>
        <w:rPr>
          <w:sz w:val="18"/>
        </w:rPr>
        <w:t>YEARS</w:t>
      </w:r>
      <w:r>
        <w:rPr>
          <w:spacing w:val="-2"/>
          <w:sz w:val="18"/>
        </w:rPr>
        <w:t xml:space="preserve"> </w:t>
      </w:r>
      <w:r>
        <w:rPr>
          <w:sz w:val="18"/>
        </w:rPr>
        <w:t>OLD</w:t>
      </w:r>
      <w:r>
        <w:rPr>
          <w:spacing w:val="-3"/>
          <w:sz w:val="18"/>
        </w:rPr>
        <w:t xml:space="preserve"> </w:t>
      </w:r>
      <w:r>
        <w:rPr>
          <w:sz w:val="18"/>
        </w:rPr>
        <w:t>TO</w:t>
      </w:r>
      <w:r>
        <w:rPr>
          <w:spacing w:val="-3"/>
          <w:sz w:val="18"/>
        </w:rPr>
        <w:t xml:space="preserve"> </w:t>
      </w:r>
      <w:r>
        <w:rPr>
          <w:sz w:val="18"/>
        </w:rPr>
        <w:t>17</w:t>
      </w:r>
      <w:r>
        <w:rPr>
          <w:spacing w:val="-3"/>
          <w:sz w:val="18"/>
        </w:rPr>
        <w:t xml:space="preserve"> </w:t>
      </w:r>
      <w:r>
        <w:rPr>
          <w:sz w:val="18"/>
        </w:rPr>
        <w:t>YEARS</w:t>
      </w:r>
      <w:r>
        <w:rPr>
          <w:spacing w:val="-1"/>
          <w:sz w:val="18"/>
        </w:rPr>
        <w:t xml:space="preserve"> </w:t>
      </w:r>
      <w:r>
        <w:rPr>
          <w:spacing w:val="-5"/>
          <w:sz w:val="18"/>
        </w:rPr>
        <w:t>OLD</w:t>
      </w:r>
    </w:p>
    <w:p w14:paraId="4C38835F" w14:textId="77777777" w:rsidR="000776FF" w:rsidRDefault="000776FF" w:rsidP="000776FF">
      <w:pPr>
        <w:pStyle w:val="TableParagraph"/>
        <w:tabs>
          <w:tab w:val="left" w:pos="845"/>
          <w:tab w:val="left" w:pos="1418"/>
        </w:tabs>
        <w:spacing w:before="240" w:line="245" w:lineRule="exact"/>
        <w:jc w:val="both"/>
        <w:rPr>
          <w:spacing w:val="-5"/>
          <w:sz w:val="18"/>
        </w:rPr>
      </w:pPr>
    </w:p>
    <w:p w14:paraId="63F46BF3" w14:textId="77777777" w:rsidR="000776FF" w:rsidRDefault="000776FF" w:rsidP="000776FF">
      <w:pPr>
        <w:pStyle w:val="TableParagraph"/>
        <w:spacing w:line="245" w:lineRule="exact"/>
        <w:rPr>
          <w:b/>
          <w:sz w:val="18"/>
        </w:rPr>
      </w:pPr>
      <w:r>
        <w:rPr>
          <w:b/>
          <w:spacing w:val="-2"/>
          <w:sz w:val="18"/>
        </w:rPr>
        <w:t>RSB_4</w:t>
      </w:r>
    </w:p>
    <w:p w14:paraId="32DE30D4" w14:textId="77777777" w:rsidR="000776FF" w:rsidRDefault="000776FF" w:rsidP="000776FF">
      <w:pPr>
        <w:pStyle w:val="TableParagraph"/>
        <w:ind w:left="544"/>
        <w:rPr>
          <w:sz w:val="18"/>
        </w:rPr>
      </w:pPr>
      <w:r>
        <w:rPr>
          <w:sz w:val="18"/>
        </w:rPr>
        <w:t>Were</w:t>
      </w:r>
      <w:r>
        <w:rPr>
          <w:spacing w:val="-3"/>
          <w:sz w:val="18"/>
        </w:rPr>
        <w:t xml:space="preserve"> </w:t>
      </w:r>
      <w:r>
        <w:rPr>
          <w:sz w:val="18"/>
        </w:rPr>
        <w:t>there</w:t>
      </w:r>
      <w:r>
        <w:rPr>
          <w:spacing w:val="-3"/>
          <w:sz w:val="18"/>
        </w:rPr>
        <w:t xml:space="preserve"> </w:t>
      </w:r>
      <w:r>
        <w:rPr>
          <w:sz w:val="18"/>
        </w:rPr>
        <w:t>any</w:t>
      </w:r>
      <w:r>
        <w:rPr>
          <w:spacing w:val="-3"/>
          <w:sz w:val="18"/>
        </w:rPr>
        <w:t xml:space="preserve"> </w:t>
      </w:r>
      <w:r>
        <w:rPr>
          <w:sz w:val="18"/>
        </w:rPr>
        <w:t>times</w:t>
      </w:r>
      <w:r>
        <w:rPr>
          <w:spacing w:val="-2"/>
          <w:sz w:val="18"/>
        </w:rPr>
        <w:t xml:space="preserve"> </w:t>
      </w:r>
      <w:r>
        <w:rPr>
          <w:sz w:val="18"/>
        </w:rPr>
        <w:t>yesterday</w:t>
      </w:r>
      <w:r>
        <w:rPr>
          <w:spacing w:val="-3"/>
          <w:sz w:val="18"/>
        </w:rPr>
        <w:t xml:space="preserve"> </w:t>
      </w:r>
      <w:r>
        <w:rPr>
          <w:sz w:val="18"/>
        </w:rPr>
        <w:t>when</w:t>
      </w:r>
      <w:r>
        <w:rPr>
          <w:spacing w:val="-3"/>
          <w:sz w:val="18"/>
        </w:rPr>
        <w:t xml:space="preserve"> </w:t>
      </w:r>
      <w:r>
        <w:rPr>
          <w:sz w:val="18"/>
        </w:rPr>
        <w:t>you</w:t>
      </w:r>
      <w:r>
        <w:rPr>
          <w:spacing w:val="-3"/>
          <w:sz w:val="18"/>
        </w:rPr>
        <w:t xml:space="preserve"> </w:t>
      </w:r>
      <w:r>
        <w:rPr>
          <w:sz w:val="18"/>
        </w:rPr>
        <w:t>were</w:t>
      </w:r>
      <w:r>
        <w:rPr>
          <w:spacing w:val="-1"/>
          <w:sz w:val="18"/>
        </w:rPr>
        <w:t xml:space="preserve"> </w:t>
      </w:r>
      <w:r>
        <w:rPr>
          <w:color w:val="006FC0"/>
          <w:sz w:val="18"/>
        </w:rPr>
        <w:t>[supervising</w:t>
      </w:r>
      <w:r>
        <w:rPr>
          <w:color w:val="006FC0"/>
          <w:spacing w:val="-3"/>
          <w:sz w:val="18"/>
        </w:rPr>
        <w:t xml:space="preserve"> </w:t>
      </w:r>
      <w:r>
        <w:rPr>
          <w:color w:val="006FC0"/>
          <w:sz w:val="18"/>
        </w:rPr>
        <w:t>/</w:t>
      </w:r>
      <w:r>
        <w:rPr>
          <w:color w:val="006FC0"/>
          <w:spacing w:val="-2"/>
          <w:sz w:val="18"/>
        </w:rPr>
        <w:t xml:space="preserve"> </w:t>
      </w:r>
      <w:r>
        <w:rPr>
          <w:color w:val="006FC0"/>
          <w:sz w:val="18"/>
        </w:rPr>
        <w:t>minding</w:t>
      </w:r>
      <w:r>
        <w:rPr>
          <w:color w:val="006FC0"/>
          <w:spacing w:val="-3"/>
          <w:sz w:val="18"/>
        </w:rPr>
        <w:t xml:space="preserve"> </w:t>
      </w:r>
      <w:r>
        <w:rPr>
          <w:color w:val="006FC0"/>
          <w:sz w:val="18"/>
        </w:rPr>
        <w:t>/</w:t>
      </w:r>
      <w:r>
        <w:rPr>
          <w:color w:val="006FC0"/>
          <w:spacing w:val="-2"/>
          <w:sz w:val="18"/>
        </w:rPr>
        <w:t xml:space="preserve"> </w:t>
      </w:r>
      <w:r>
        <w:rPr>
          <w:color w:val="006FC0"/>
          <w:sz w:val="18"/>
        </w:rPr>
        <w:t>watching</w:t>
      </w:r>
      <w:r>
        <w:rPr>
          <w:color w:val="006FC0"/>
          <w:spacing w:val="-3"/>
          <w:sz w:val="18"/>
        </w:rPr>
        <w:t xml:space="preserve"> </w:t>
      </w:r>
      <w:r>
        <w:rPr>
          <w:color w:val="006FC0"/>
          <w:sz w:val="18"/>
        </w:rPr>
        <w:t xml:space="preserve">over] </w:t>
      </w:r>
      <w:r>
        <w:rPr>
          <w:sz w:val="18"/>
        </w:rPr>
        <w:t>an</w:t>
      </w:r>
      <w:r>
        <w:rPr>
          <w:spacing w:val="-3"/>
          <w:sz w:val="18"/>
        </w:rPr>
        <w:t xml:space="preserve"> </w:t>
      </w:r>
      <w:r>
        <w:rPr>
          <w:sz w:val="18"/>
        </w:rPr>
        <w:t>adult</w:t>
      </w:r>
      <w:r>
        <w:rPr>
          <w:spacing w:val="-3"/>
          <w:sz w:val="18"/>
        </w:rPr>
        <w:t xml:space="preserve"> </w:t>
      </w:r>
      <w:r>
        <w:rPr>
          <w:sz w:val="18"/>
        </w:rPr>
        <w:t>aged</w:t>
      </w:r>
      <w:r>
        <w:rPr>
          <w:spacing w:val="-3"/>
          <w:sz w:val="18"/>
        </w:rPr>
        <w:t xml:space="preserve"> </w:t>
      </w:r>
      <w:r>
        <w:rPr>
          <w:sz w:val="18"/>
        </w:rPr>
        <w:t>18</w:t>
      </w:r>
      <w:r>
        <w:rPr>
          <w:spacing w:val="-2"/>
          <w:sz w:val="18"/>
        </w:rPr>
        <w:t xml:space="preserve"> </w:t>
      </w:r>
      <w:r>
        <w:rPr>
          <w:sz w:val="18"/>
        </w:rPr>
        <w:t xml:space="preserve">or over who needs help with daily life, staying close by </w:t>
      </w:r>
      <w:r>
        <w:rPr>
          <w:i/>
          <w:sz w:val="18"/>
        </w:rPr>
        <w:t xml:space="preserve">– that is close enough to see or hear them – </w:t>
      </w:r>
      <w:r>
        <w:rPr>
          <w:sz w:val="18"/>
        </w:rPr>
        <w:t>and ready to respond in case of need?</w:t>
      </w:r>
    </w:p>
    <w:p w14:paraId="11040FE8" w14:textId="77777777" w:rsidR="000776FF" w:rsidRDefault="000776FF" w:rsidP="000776FF">
      <w:pPr>
        <w:pStyle w:val="TableParagraph"/>
        <w:numPr>
          <w:ilvl w:val="0"/>
          <w:numId w:val="281"/>
        </w:numPr>
        <w:tabs>
          <w:tab w:val="left" w:pos="845"/>
        </w:tabs>
        <w:spacing w:before="1" w:line="245" w:lineRule="exact"/>
        <w:ind w:left="845" w:hanging="301"/>
        <w:rPr>
          <w:sz w:val="18"/>
        </w:rPr>
      </w:pPr>
      <w:r>
        <w:rPr>
          <w:spacing w:val="-5"/>
          <w:sz w:val="18"/>
        </w:rPr>
        <w:t>YES</w:t>
      </w:r>
    </w:p>
    <w:p w14:paraId="4933D162" w14:textId="63E2F76B" w:rsidR="000776FF" w:rsidRDefault="000776FF" w:rsidP="000776FF">
      <w:pPr>
        <w:pStyle w:val="TableParagraph"/>
        <w:tabs>
          <w:tab w:val="left" w:pos="845"/>
          <w:tab w:val="left" w:pos="1418"/>
        </w:tabs>
        <w:spacing w:before="240" w:line="245" w:lineRule="exact"/>
        <w:jc w:val="both"/>
        <w:rPr>
          <w:spacing w:val="-5"/>
          <w:sz w:val="18"/>
        </w:rPr>
      </w:pPr>
      <w:r>
        <w:rPr>
          <w:spacing w:val="-5"/>
          <w:sz w:val="18"/>
        </w:rPr>
        <w:t>NO</w:t>
      </w:r>
    </w:p>
    <w:p w14:paraId="2C580E08" w14:textId="77777777" w:rsidR="000776FF" w:rsidRDefault="000776FF" w:rsidP="000776FF">
      <w:pPr>
        <w:pStyle w:val="TableParagraph"/>
        <w:tabs>
          <w:tab w:val="left" w:pos="845"/>
          <w:tab w:val="left" w:pos="1418"/>
        </w:tabs>
        <w:spacing w:before="240" w:line="245" w:lineRule="exact"/>
        <w:jc w:val="both"/>
        <w:rPr>
          <w:spacing w:val="-5"/>
          <w:sz w:val="18"/>
        </w:rPr>
      </w:pPr>
    </w:p>
    <w:p w14:paraId="225C48B4" w14:textId="77777777" w:rsidR="000776FF" w:rsidRDefault="000776FF" w:rsidP="000776FF">
      <w:pPr>
        <w:pStyle w:val="TableParagraph"/>
        <w:spacing w:before="2" w:line="245" w:lineRule="exact"/>
        <w:rPr>
          <w:b/>
          <w:sz w:val="18"/>
        </w:rPr>
      </w:pPr>
      <w:r>
        <w:rPr>
          <w:b/>
          <w:spacing w:val="-2"/>
          <w:sz w:val="18"/>
        </w:rPr>
        <w:t>RSB_5</w:t>
      </w:r>
    </w:p>
    <w:p w14:paraId="4B0BE4FB" w14:textId="495DDADC" w:rsidR="000776FF" w:rsidRDefault="000776FF" w:rsidP="000776FF">
      <w:pPr>
        <w:pStyle w:val="TableParagraph"/>
        <w:tabs>
          <w:tab w:val="left" w:pos="845"/>
          <w:tab w:val="left" w:pos="1418"/>
        </w:tabs>
        <w:spacing w:before="240" w:line="245" w:lineRule="exact"/>
        <w:jc w:val="both"/>
        <w:rPr>
          <w:b/>
          <w:spacing w:val="-2"/>
          <w:sz w:val="18"/>
        </w:rPr>
      </w:pPr>
      <w:r>
        <w:rPr>
          <w:b/>
          <w:sz w:val="18"/>
        </w:rPr>
        <w:lastRenderedPageBreak/>
        <w:t>When</w:t>
      </w:r>
      <w:r>
        <w:rPr>
          <w:b/>
          <w:spacing w:val="-2"/>
          <w:sz w:val="18"/>
        </w:rPr>
        <w:t xml:space="preserve"> </w:t>
      </w:r>
      <w:r>
        <w:rPr>
          <w:b/>
          <w:sz w:val="18"/>
        </w:rPr>
        <w:t>was</w:t>
      </w:r>
      <w:r>
        <w:rPr>
          <w:b/>
          <w:spacing w:val="-2"/>
          <w:sz w:val="18"/>
        </w:rPr>
        <w:t xml:space="preserve"> that…?</w:t>
      </w:r>
    </w:p>
    <w:p w14:paraId="716E35E2" w14:textId="77777777" w:rsidR="000776FF" w:rsidRDefault="000776FF" w:rsidP="000776FF">
      <w:pPr>
        <w:pStyle w:val="TableParagraph"/>
        <w:tabs>
          <w:tab w:val="left" w:pos="845"/>
          <w:tab w:val="left" w:pos="1418"/>
        </w:tabs>
        <w:spacing w:before="240" w:line="245" w:lineRule="exact"/>
        <w:jc w:val="both"/>
        <w:rPr>
          <w:b/>
          <w:spacing w:val="-2"/>
          <w:sz w:val="18"/>
        </w:rPr>
      </w:pPr>
    </w:p>
    <w:p w14:paraId="13C1DE69" w14:textId="77777777" w:rsidR="000776FF" w:rsidRDefault="000776FF" w:rsidP="000776FF">
      <w:pPr>
        <w:pStyle w:val="TableParagraph"/>
        <w:spacing w:line="244" w:lineRule="exact"/>
        <w:rPr>
          <w:b/>
          <w:sz w:val="18"/>
        </w:rPr>
      </w:pPr>
      <w:r>
        <w:rPr>
          <w:b/>
          <w:spacing w:val="-2"/>
          <w:sz w:val="18"/>
        </w:rPr>
        <w:t>RSB_5a</w:t>
      </w:r>
    </w:p>
    <w:p w14:paraId="0F7E17DF" w14:textId="77777777" w:rsidR="000776FF" w:rsidRDefault="000776FF" w:rsidP="000776FF">
      <w:pPr>
        <w:pStyle w:val="TableParagraph"/>
        <w:ind w:left="544" w:right="6341"/>
        <w:rPr>
          <w:sz w:val="18"/>
        </w:rPr>
      </w:pPr>
      <w:r>
        <w:rPr>
          <w:sz w:val="18"/>
        </w:rPr>
        <w:t>When</w:t>
      </w:r>
      <w:r>
        <w:rPr>
          <w:spacing w:val="-10"/>
          <w:sz w:val="18"/>
        </w:rPr>
        <w:t xml:space="preserve"> </w:t>
      </w:r>
      <w:r>
        <w:rPr>
          <w:sz w:val="18"/>
        </w:rPr>
        <w:t>during</w:t>
      </w:r>
      <w:r>
        <w:rPr>
          <w:spacing w:val="-9"/>
          <w:sz w:val="18"/>
        </w:rPr>
        <w:t xml:space="preserve"> </w:t>
      </w:r>
      <w:r>
        <w:rPr>
          <w:color w:val="FF0000"/>
          <w:sz w:val="18"/>
        </w:rPr>
        <w:t>[LDB_1]</w:t>
      </w:r>
      <w:r>
        <w:rPr>
          <w:color w:val="FF0000"/>
          <w:spacing w:val="-8"/>
          <w:sz w:val="18"/>
        </w:rPr>
        <w:t xml:space="preserve"> </w:t>
      </w:r>
      <w:r>
        <w:rPr>
          <w:sz w:val="18"/>
        </w:rPr>
        <w:t>was</w:t>
      </w:r>
      <w:r>
        <w:rPr>
          <w:spacing w:val="-11"/>
          <w:sz w:val="18"/>
        </w:rPr>
        <w:t xml:space="preserve"> </w:t>
      </w:r>
      <w:r>
        <w:rPr>
          <w:sz w:val="18"/>
        </w:rPr>
        <w:t xml:space="preserve">that? </w:t>
      </w:r>
    </w:p>
    <w:p w14:paraId="7366828D" w14:textId="77777777" w:rsidR="000776FF" w:rsidRDefault="000776FF" w:rsidP="000776FF">
      <w:pPr>
        <w:pStyle w:val="TableParagraph"/>
        <w:ind w:left="544" w:right="6341"/>
        <w:rPr>
          <w:sz w:val="18"/>
        </w:rPr>
      </w:pPr>
      <w:r>
        <w:rPr>
          <w:color w:val="FF0000"/>
          <w:sz w:val="18"/>
        </w:rPr>
        <w:t>ALL THAT APPLY</w:t>
      </w:r>
    </w:p>
    <w:p w14:paraId="3EAB526F" w14:textId="77777777" w:rsidR="000776FF" w:rsidRDefault="000776FF" w:rsidP="000776FF">
      <w:pPr>
        <w:pStyle w:val="TableParagraph"/>
        <w:spacing w:before="1" w:line="245" w:lineRule="exact"/>
        <w:ind w:left="544"/>
        <w:rPr>
          <w:sz w:val="18"/>
        </w:rPr>
      </w:pPr>
      <w:r>
        <w:rPr>
          <w:sz w:val="18"/>
        </w:rPr>
        <w:t>[Select</w:t>
      </w:r>
      <w:r>
        <w:rPr>
          <w:spacing w:val="-2"/>
          <w:sz w:val="18"/>
        </w:rPr>
        <w:t xml:space="preserve"> </w:t>
      </w:r>
      <w:r>
        <w:rPr>
          <w:sz w:val="18"/>
        </w:rPr>
        <w:t>from</w:t>
      </w:r>
      <w:r>
        <w:rPr>
          <w:spacing w:val="-2"/>
          <w:sz w:val="18"/>
        </w:rPr>
        <w:t xml:space="preserve"> </w:t>
      </w:r>
      <w:r>
        <w:rPr>
          <w:sz w:val="18"/>
        </w:rPr>
        <w:t>drop-down</w:t>
      </w:r>
      <w:r>
        <w:rPr>
          <w:spacing w:val="-2"/>
          <w:sz w:val="18"/>
        </w:rPr>
        <w:t xml:space="preserve"> </w:t>
      </w:r>
      <w:r>
        <w:rPr>
          <w:sz w:val="18"/>
        </w:rPr>
        <w:t>list</w:t>
      </w:r>
      <w:r>
        <w:rPr>
          <w:spacing w:val="-1"/>
          <w:sz w:val="18"/>
        </w:rPr>
        <w:t xml:space="preserve"> </w:t>
      </w:r>
      <w:r>
        <w:rPr>
          <w:sz w:val="18"/>
        </w:rPr>
        <w:t>of</w:t>
      </w:r>
      <w:r>
        <w:rPr>
          <w:spacing w:val="-2"/>
          <w:sz w:val="18"/>
        </w:rPr>
        <w:t xml:space="preserve"> </w:t>
      </w:r>
      <w:r>
        <w:rPr>
          <w:sz w:val="18"/>
        </w:rPr>
        <w:t>15-minute</w:t>
      </w:r>
      <w:r>
        <w:rPr>
          <w:spacing w:val="-1"/>
          <w:sz w:val="18"/>
        </w:rPr>
        <w:t xml:space="preserve"> </w:t>
      </w:r>
      <w:r>
        <w:rPr>
          <w:spacing w:val="-2"/>
          <w:sz w:val="18"/>
        </w:rPr>
        <w:t>timeslots]</w:t>
      </w:r>
    </w:p>
    <w:p w14:paraId="4D8645DD" w14:textId="77777777" w:rsidR="000776FF" w:rsidRDefault="000776FF" w:rsidP="000776FF">
      <w:pPr>
        <w:pStyle w:val="TableParagraph"/>
        <w:spacing w:line="245" w:lineRule="exact"/>
        <w:ind w:left="544"/>
        <w:rPr>
          <w:sz w:val="18"/>
        </w:rPr>
      </w:pPr>
      <w:r>
        <w:rPr>
          <w:color w:val="FF0000"/>
          <w:sz w:val="18"/>
        </w:rPr>
        <w:t>CONSTRAIN</w:t>
      </w:r>
      <w:r>
        <w:rPr>
          <w:color w:val="FF0000"/>
          <w:spacing w:val="-3"/>
          <w:sz w:val="18"/>
        </w:rPr>
        <w:t xml:space="preserve"> </w:t>
      </w:r>
      <w:r>
        <w:rPr>
          <w:color w:val="FF0000"/>
          <w:sz w:val="18"/>
        </w:rPr>
        <w:t>TO</w:t>
      </w:r>
      <w:r>
        <w:rPr>
          <w:color w:val="FF0000"/>
          <w:spacing w:val="-3"/>
          <w:sz w:val="18"/>
        </w:rPr>
        <w:t xml:space="preserve"> </w:t>
      </w:r>
      <w:r>
        <w:rPr>
          <w:color w:val="FF0000"/>
          <w:sz w:val="18"/>
        </w:rPr>
        <w:t>ONE</w:t>
      </w:r>
      <w:r>
        <w:rPr>
          <w:color w:val="FF0000"/>
          <w:spacing w:val="-1"/>
          <w:sz w:val="18"/>
        </w:rPr>
        <w:t xml:space="preserve"> </w:t>
      </w:r>
      <w:r>
        <w:rPr>
          <w:color w:val="FF0000"/>
          <w:sz w:val="18"/>
        </w:rPr>
        <w:t>RESPONSE</w:t>
      </w:r>
      <w:r>
        <w:rPr>
          <w:color w:val="FF0000"/>
          <w:spacing w:val="-1"/>
          <w:sz w:val="18"/>
        </w:rPr>
        <w:t xml:space="preserve"> </w:t>
      </w:r>
      <w:r>
        <w:rPr>
          <w:color w:val="FF0000"/>
          <w:sz w:val="18"/>
        </w:rPr>
        <w:t>ONLY</w:t>
      </w:r>
      <w:r>
        <w:rPr>
          <w:color w:val="FF0000"/>
          <w:spacing w:val="-2"/>
          <w:sz w:val="18"/>
        </w:rPr>
        <w:t xml:space="preserve"> </w:t>
      </w:r>
      <w:r>
        <w:rPr>
          <w:color w:val="FF0000"/>
          <w:sz w:val="18"/>
        </w:rPr>
        <w:t>IF</w:t>
      </w:r>
      <w:r>
        <w:rPr>
          <w:color w:val="FF0000"/>
          <w:spacing w:val="-1"/>
          <w:sz w:val="18"/>
        </w:rPr>
        <w:t xml:space="preserve"> </w:t>
      </w:r>
      <w:r>
        <w:rPr>
          <w:color w:val="FF0000"/>
          <w:sz w:val="18"/>
        </w:rPr>
        <w:t>CODE</w:t>
      </w:r>
      <w:r>
        <w:rPr>
          <w:color w:val="FF0000"/>
          <w:spacing w:val="-3"/>
          <w:sz w:val="18"/>
        </w:rPr>
        <w:t xml:space="preserve"> </w:t>
      </w:r>
      <w:r>
        <w:rPr>
          <w:color w:val="FF0000"/>
          <w:sz w:val="18"/>
        </w:rPr>
        <w:t>97</w:t>
      </w:r>
      <w:r>
        <w:rPr>
          <w:color w:val="FF0000"/>
          <w:spacing w:val="-2"/>
          <w:sz w:val="18"/>
        </w:rPr>
        <w:t xml:space="preserve"> “CONTINUOUS”</w:t>
      </w:r>
    </w:p>
    <w:p w14:paraId="33330B73" w14:textId="77777777" w:rsidR="000776FF" w:rsidRDefault="000776FF" w:rsidP="000776FF">
      <w:pPr>
        <w:pStyle w:val="TableParagraph"/>
        <w:spacing w:line="245" w:lineRule="exact"/>
        <w:ind w:left="544"/>
        <w:rPr>
          <w:sz w:val="18"/>
        </w:rPr>
      </w:pPr>
      <w:r>
        <w:rPr>
          <w:sz w:val="18"/>
        </w:rPr>
        <w:t>97.</w:t>
      </w:r>
      <w:r>
        <w:rPr>
          <w:spacing w:val="1"/>
          <w:sz w:val="18"/>
        </w:rPr>
        <w:t xml:space="preserve"> </w:t>
      </w:r>
      <w:r>
        <w:rPr>
          <w:spacing w:val="-2"/>
          <w:sz w:val="18"/>
        </w:rPr>
        <w:t>Continuously</w:t>
      </w:r>
    </w:p>
    <w:p w14:paraId="1A1AB0E2" w14:textId="77777777" w:rsidR="000776FF" w:rsidRDefault="000776FF" w:rsidP="000776FF">
      <w:pPr>
        <w:pStyle w:val="TableParagraph"/>
        <w:spacing w:before="2" w:line="245" w:lineRule="exact"/>
        <w:rPr>
          <w:b/>
          <w:sz w:val="18"/>
        </w:rPr>
      </w:pPr>
      <w:r>
        <w:rPr>
          <w:noProof/>
        </w:rPr>
        <mc:AlternateContent>
          <mc:Choice Requires="wpg">
            <w:drawing>
              <wp:anchor distT="0" distB="0" distL="0" distR="0" simplePos="0" relativeHeight="251665920" behindDoc="1" locked="0" layoutInCell="1" allowOverlap="1" wp14:anchorId="07A109AB" wp14:editId="47FC9FCA">
                <wp:simplePos x="0" y="0"/>
                <wp:positionH relativeFrom="column">
                  <wp:posOffset>50292</wp:posOffset>
                </wp:positionH>
                <wp:positionV relativeFrom="paragraph">
                  <wp:posOffset>1536</wp:posOffset>
                </wp:positionV>
                <wp:extent cx="6108065" cy="466725"/>
                <wp:effectExtent l="0" t="0" r="0" b="0"/>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8065" cy="466725"/>
                          <a:chOff x="0" y="0"/>
                          <a:chExt cx="6108065" cy="466725"/>
                        </a:xfrm>
                      </wpg:grpSpPr>
                      <wps:wsp>
                        <wps:cNvPr id="97" name="Graphic 97"/>
                        <wps:cNvSpPr/>
                        <wps:spPr>
                          <a:xfrm>
                            <a:off x="0" y="0"/>
                            <a:ext cx="6108065" cy="466725"/>
                          </a:xfrm>
                          <a:custGeom>
                            <a:avLst/>
                            <a:gdLst/>
                            <a:ahLst/>
                            <a:cxnLst/>
                            <a:rect l="l" t="t" r="r" b="b"/>
                            <a:pathLst>
                              <a:path w="6108065" h="466725">
                                <a:moveTo>
                                  <a:pt x="6107557" y="0"/>
                                </a:moveTo>
                                <a:lnTo>
                                  <a:pt x="0" y="0"/>
                                </a:lnTo>
                                <a:lnTo>
                                  <a:pt x="0" y="155448"/>
                                </a:lnTo>
                                <a:lnTo>
                                  <a:pt x="277368" y="155448"/>
                                </a:lnTo>
                                <a:lnTo>
                                  <a:pt x="277368" y="310896"/>
                                </a:lnTo>
                                <a:lnTo>
                                  <a:pt x="277368" y="466344"/>
                                </a:lnTo>
                                <a:lnTo>
                                  <a:pt x="6107557" y="466344"/>
                                </a:lnTo>
                                <a:lnTo>
                                  <a:pt x="6107557" y="310896"/>
                                </a:lnTo>
                                <a:lnTo>
                                  <a:pt x="6107557" y="155448"/>
                                </a:lnTo>
                                <a:lnTo>
                                  <a:pt x="610755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715EDCE6" id="Group 96" o:spid="_x0000_s1026" style="position:absolute;margin-left:3.95pt;margin-top:.1pt;width:480.95pt;height:36.75pt;z-index:-251650560;mso-wrap-distance-left:0;mso-wrap-distance-right:0" coordsize="61080,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">
                <v:shape id="Graphic 97" o:spid="_x0000_s1027" style="position:absolute;width:61080;height:4667;visibility:visible;mso-wrap-style:square;v-text-anchor:top" coordsize="610806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" path="m6107557,l,,,155448r277368,l277368,310896r,155448l6107557,466344r,-155448l6107557,155448,6107557,xe" stroked="f">
                  <v:path arrowok="t"/>
                </v:shape>
              </v:group>
            </w:pict>
          </mc:Fallback>
        </mc:AlternateContent>
      </w:r>
      <w:r>
        <w:rPr>
          <w:b/>
          <w:spacing w:val="-2"/>
          <w:sz w:val="18"/>
        </w:rPr>
        <w:t>TPL_1A</w:t>
      </w:r>
    </w:p>
    <w:p w14:paraId="0D008E65" w14:textId="77777777" w:rsidR="000776FF" w:rsidRDefault="000776FF" w:rsidP="000776FF">
      <w:pPr>
        <w:pStyle w:val="TableParagraph"/>
        <w:spacing w:line="245" w:lineRule="exact"/>
        <w:ind w:left="544"/>
        <w:rPr>
          <w:sz w:val="18"/>
        </w:rPr>
      </w:pPr>
      <w:r>
        <w:rPr>
          <w:sz w:val="18"/>
        </w:rPr>
        <w:t>Was</w:t>
      </w:r>
      <w:r>
        <w:rPr>
          <w:spacing w:val="-1"/>
          <w:sz w:val="18"/>
        </w:rPr>
        <w:t xml:space="preserve"> </w:t>
      </w:r>
      <w:r>
        <w:rPr>
          <w:sz w:val="18"/>
        </w:rPr>
        <w:t>yesterday</w:t>
      </w:r>
      <w:r>
        <w:rPr>
          <w:spacing w:val="-1"/>
          <w:sz w:val="18"/>
        </w:rPr>
        <w:t xml:space="preserve"> </w:t>
      </w:r>
      <w:r>
        <w:rPr>
          <w:sz w:val="18"/>
        </w:rPr>
        <w:t>unusual</w:t>
      </w:r>
      <w:r>
        <w:rPr>
          <w:spacing w:val="-1"/>
          <w:sz w:val="18"/>
        </w:rPr>
        <w:t xml:space="preserve"> </w:t>
      </w:r>
      <w:r>
        <w:rPr>
          <w:sz w:val="18"/>
        </w:rPr>
        <w:t>in</w:t>
      </w:r>
      <w:r>
        <w:rPr>
          <w:spacing w:val="-1"/>
          <w:sz w:val="18"/>
        </w:rPr>
        <w:t xml:space="preserve"> </w:t>
      </w:r>
      <w:r>
        <w:rPr>
          <w:sz w:val="18"/>
        </w:rPr>
        <w:t>any</w:t>
      </w:r>
      <w:r>
        <w:rPr>
          <w:spacing w:val="-1"/>
          <w:sz w:val="18"/>
        </w:rPr>
        <w:t xml:space="preserve"> </w:t>
      </w:r>
      <w:r>
        <w:rPr>
          <w:sz w:val="18"/>
        </w:rPr>
        <w:t>way,</w:t>
      </w:r>
      <w:r>
        <w:rPr>
          <w:spacing w:val="-1"/>
          <w:sz w:val="18"/>
        </w:rPr>
        <w:t xml:space="preserve"> </w:t>
      </w:r>
      <w:r>
        <w:rPr>
          <w:sz w:val="18"/>
        </w:rPr>
        <w:t>such</w:t>
      </w:r>
      <w:r>
        <w:rPr>
          <w:spacing w:val="-1"/>
          <w:sz w:val="18"/>
        </w:rPr>
        <w:t xml:space="preserve"> </w:t>
      </w:r>
      <w:r>
        <w:rPr>
          <w:spacing w:val="-4"/>
          <w:sz w:val="18"/>
        </w:rPr>
        <w:t>as…?</w:t>
      </w:r>
    </w:p>
    <w:p w14:paraId="69636652" w14:textId="77777777" w:rsidR="000776FF" w:rsidRDefault="000776FF" w:rsidP="000776FF">
      <w:pPr>
        <w:pStyle w:val="TableParagraph"/>
        <w:spacing w:line="245" w:lineRule="exact"/>
        <w:ind w:left="544"/>
        <w:rPr>
          <w:sz w:val="18"/>
        </w:rPr>
      </w:pPr>
      <w:r>
        <w:rPr>
          <w:color w:val="FF0000"/>
          <w:sz w:val="18"/>
        </w:rPr>
        <w:t>ALL</w:t>
      </w:r>
      <w:r>
        <w:rPr>
          <w:color w:val="FF0000"/>
          <w:spacing w:val="-1"/>
          <w:sz w:val="18"/>
        </w:rPr>
        <w:t xml:space="preserve"> </w:t>
      </w:r>
      <w:r>
        <w:rPr>
          <w:color w:val="FF0000"/>
          <w:sz w:val="18"/>
        </w:rPr>
        <w:t>THAT</w:t>
      </w:r>
      <w:r>
        <w:rPr>
          <w:color w:val="FF0000"/>
          <w:spacing w:val="-1"/>
          <w:sz w:val="18"/>
        </w:rPr>
        <w:t xml:space="preserve"> </w:t>
      </w:r>
      <w:r>
        <w:rPr>
          <w:color w:val="FF0000"/>
          <w:spacing w:val="-2"/>
          <w:sz w:val="18"/>
        </w:rPr>
        <w:t>APPLY</w:t>
      </w:r>
    </w:p>
    <w:p w14:paraId="25594962" w14:textId="77777777" w:rsidR="000776FF" w:rsidRDefault="000776FF" w:rsidP="000776FF">
      <w:pPr>
        <w:pStyle w:val="TableParagraph"/>
        <w:numPr>
          <w:ilvl w:val="0"/>
          <w:numId w:val="283"/>
        </w:numPr>
        <w:tabs>
          <w:tab w:val="left" w:pos="845"/>
        </w:tabs>
        <w:spacing w:line="245" w:lineRule="exact"/>
        <w:ind w:left="845" w:hanging="301"/>
        <w:rPr>
          <w:sz w:val="18"/>
        </w:rPr>
      </w:pPr>
      <w:r>
        <w:rPr>
          <w:sz w:val="18"/>
        </w:rPr>
        <w:t>You</w:t>
      </w:r>
      <w:r>
        <w:rPr>
          <w:spacing w:val="-2"/>
          <w:sz w:val="18"/>
        </w:rPr>
        <w:t xml:space="preserve"> </w:t>
      </w:r>
      <w:r>
        <w:rPr>
          <w:sz w:val="18"/>
        </w:rPr>
        <w:t>worked</w:t>
      </w:r>
      <w:r>
        <w:rPr>
          <w:spacing w:val="-2"/>
          <w:sz w:val="18"/>
        </w:rPr>
        <w:t xml:space="preserve"> </w:t>
      </w:r>
      <w:r>
        <w:rPr>
          <w:sz w:val="18"/>
        </w:rPr>
        <w:t>more</w:t>
      </w:r>
      <w:r>
        <w:rPr>
          <w:spacing w:val="-2"/>
          <w:sz w:val="18"/>
        </w:rPr>
        <w:t xml:space="preserve"> </w:t>
      </w:r>
      <w:r>
        <w:rPr>
          <w:sz w:val="18"/>
        </w:rPr>
        <w:t>hours</w:t>
      </w:r>
      <w:r>
        <w:rPr>
          <w:spacing w:val="-1"/>
          <w:sz w:val="18"/>
        </w:rPr>
        <w:t xml:space="preserve"> </w:t>
      </w:r>
      <w:r>
        <w:rPr>
          <w:sz w:val="18"/>
        </w:rPr>
        <w:t>than</w:t>
      </w:r>
      <w:r>
        <w:rPr>
          <w:spacing w:val="-2"/>
          <w:sz w:val="18"/>
        </w:rPr>
        <w:t xml:space="preserve"> </w:t>
      </w:r>
      <w:r>
        <w:rPr>
          <w:sz w:val="18"/>
        </w:rPr>
        <w:t>normal</w:t>
      </w:r>
      <w:r>
        <w:rPr>
          <w:spacing w:val="-2"/>
          <w:sz w:val="18"/>
        </w:rPr>
        <w:t xml:space="preserve"> </w:t>
      </w:r>
      <w:r>
        <w:rPr>
          <w:sz w:val="18"/>
        </w:rPr>
        <w:t>in</w:t>
      </w:r>
      <w:r>
        <w:rPr>
          <w:spacing w:val="-2"/>
          <w:sz w:val="18"/>
        </w:rPr>
        <w:t xml:space="preserve"> </w:t>
      </w:r>
      <w:r>
        <w:rPr>
          <w:sz w:val="18"/>
        </w:rPr>
        <w:t>your</w:t>
      </w:r>
      <w:r>
        <w:rPr>
          <w:spacing w:val="-1"/>
          <w:sz w:val="18"/>
        </w:rPr>
        <w:t xml:space="preserve"> </w:t>
      </w:r>
      <w:r>
        <w:rPr>
          <w:sz w:val="18"/>
        </w:rPr>
        <w:t>paid</w:t>
      </w:r>
      <w:r>
        <w:rPr>
          <w:spacing w:val="-1"/>
          <w:sz w:val="18"/>
        </w:rPr>
        <w:t xml:space="preserve"> </w:t>
      </w:r>
      <w:r>
        <w:rPr>
          <w:spacing w:val="-2"/>
          <w:sz w:val="18"/>
        </w:rPr>
        <w:t>job(s)</w:t>
      </w:r>
    </w:p>
    <w:p w14:paraId="6D60F629" w14:textId="77777777" w:rsidR="000776FF" w:rsidRDefault="000776FF" w:rsidP="000776FF">
      <w:pPr>
        <w:pStyle w:val="TableParagraph"/>
        <w:numPr>
          <w:ilvl w:val="0"/>
          <w:numId w:val="283"/>
        </w:numPr>
        <w:tabs>
          <w:tab w:val="left" w:pos="845"/>
        </w:tabs>
        <w:spacing w:line="245" w:lineRule="exact"/>
        <w:ind w:left="845" w:hanging="301"/>
        <w:rPr>
          <w:sz w:val="18"/>
        </w:rPr>
      </w:pPr>
      <w:r>
        <w:rPr>
          <w:sz w:val="18"/>
        </w:rPr>
        <w:t>You</w:t>
      </w:r>
      <w:r>
        <w:rPr>
          <w:spacing w:val="-2"/>
          <w:sz w:val="18"/>
        </w:rPr>
        <w:t xml:space="preserve"> </w:t>
      </w:r>
      <w:r>
        <w:rPr>
          <w:sz w:val="18"/>
        </w:rPr>
        <w:t>worked</w:t>
      </w:r>
      <w:r>
        <w:rPr>
          <w:spacing w:val="-2"/>
          <w:sz w:val="18"/>
        </w:rPr>
        <w:t xml:space="preserve"> </w:t>
      </w:r>
      <w:r>
        <w:rPr>
          <w:sz w:val="18"/>
        </w:rPr>
        <w:t>fewer</w:t>
      </w:r>
      <w:r>
        <w:rPr>
          <w:spacing w:val="-1"/>
          <w:sz w:val="18"/>
        </w:rPr>
        <w:t xml:space="preserve"> </w:t>
      </w:r>
      <w:r>
        <w:rPr>
          <w:sz w:val="18"/>
        </w:rPr>
        <w:t>hours than</w:t>
      </w:r>
      <w:r>
        <w:rPr>
          <w:spacing w:val="-2"/>
          <w:sz w:val="18"/>
        </w:rPr>
        <w:t xml:space="preserve"> </w:t>
      </w:r>
      <w:r>
        <w:rPr>
          <w:sz w:val="18"/>
        </w:rPr>
        <w:t>normal</w:t>
      </w:r>
      <w:r>
        <w:rPr>
          <w:spacing w:val="-2"/>
          <w:sz w:val="18"/>
        </w:rPr>
        <w:t xml:space="preserve"> </w:t>
      </w:r>
      <w:r>
        <w:rPr>
          <w:sz w:val="18"/>
        </w:rPr>
        <w:t>in</w:t>
      </w:r>
      <w:r>
        <w:rPr>
          <w:spacing w:val="-1"/>
          <w:sz w:val="18"/>
        </w:rPr>
        <w:t xml:space="preserve"> </w:t>
      </w:r>
      <w:r>
        <w:rPr>
          <w:sz w:val="18"/>
        </w:rPr>
        <w:t>your</w:t>
      </w:r>
      <w:r>
        <w:rPr>
          <w:spacing w:val="-2"/>
          <w:sz w:val="18"/>
        </w:rPr>
        <w:t xml:space="preserve"> </w:t>
      </w:r>
      <w:r>
        <w:rPr>
          <w:sz w:val="18"/>
        </w:rPr>
        <w:t>paid</w:t>
      </w:r>
      <w:r>
        <w:rPr>
          <w:spacing w:val="-1"/>
          <w:sz w:val="18"/>
        </w:rPr>
        <w:t xml:space="preserve"> </w:t>
      </w:r>
      <w:r>
        <w:rPr>
          <w:spacing w:val="-2"/>
          <w:sz w:val="18"/>
        </w:rPr>
        <w:t>job(s)</w:t>
      </w:r>
    </w:p>
    <w:p w14:paraId="3BD080A0" w14:textId="77777777" w:rsidR="000776FF" w:rsidRDefault="000776FF" w:rsidP="000776FF">
      <w:pPr>
        <w:pStyle w:val="TableParagraph"/>
        <w:numPr>
          <w:ilvl w:val="0"/>
          <w:numId w:val="283"/>
        </w:numPr>
        <w:tabs>
          <w:tab w:val="left" w:pos="845"/>
        </w:tabs>
        <w:spacing w:line="242" w:lineRule="auto"/>
        <w:ind w:left="544" w:right="305" w:firstLine="0"/>
        <w:rPr>
          <w:sz w:val="18"/>
        </w:rPr>
      </w:pPr>
      <w:r>
        <w:rPr>
          <w:sz w:val="18"/>
        </w:rPr>
        <w:t>It</w:t>
      </w:r>
      <w:r>
        <w:rPr>
          <w:spacing w:val="-3"/>
          <w:sz w:val="18"/>
        </w:rPr>
        <w:t xml:space="preserve"> </w:t>
      </w:r>
      <w:r>
        <w:rPr>
          <w:sz w:val="18"/>
        </w:rPr>
        <w:t>was</w:t>
      </w:r>
      <w:r>
        <w:rPr>
          <w:spacing w:val="-2"/>
          <w:sz w:val="18"/>
        </w:rPr>
        <w:t xml:space="preserve"> </w:t>
      </w:r>
      <w:r>
        <w:rPr>
          <w:sz w:val="18"/>
        </w:rPr>
        <w:t>a</w:t>
      </w:r>
      <w:r>
        <w:rPr>
          <w:spacing w:val="-5"/>
          <w:sz w:val="18"/>
        </w:rPr>
        <w:t xml:space="preserve"> </w:t>
      </w:r>
      <w:r>
        <w:rPr>
          <w:sz w:val="18"/>
        </w:rPr>
        <w:t>festival</w:t>
      </w:r>
      <w:r>
        <w:rPr>
          <w:spacing w:val="-4"/>
          <w:sz w:val="18"/>
        </w:rPr>
        <w:t xml:space="preserve"> </w:t>
      </w:r>
      <w:r>
        <w:rPr>
          <w:sz w:val="18"/>
        </w:rPr>
        <w:t>day</w:t>
      </w:r>
      <w:r>
        <w:rPr>
          <w:spacing w:val="-3"/>
          <w:sz w:val="18"/>
        </w:rPr>
        <w:t xml:space="preserve"> </w:t>
      </w:r>
      <w:r>
        <w:rPr>
          <w:sz w:val="18"/>
        </w:rPr>
        <w:t>or</w:t>
      </w:r>
      <w:r>
        <w:rPr>
          <w:spacing w:val="-2"/>
          <w:sz w:val="18"/>
        </w:rPr>
        <w:t xml:space="preserve"> </w:t>
      </w:r>
      <w:r>
        <w:rPr>
          <w:sz w:val="18"/>
        </w:rPr>
        <w:t>the</w:t>
      </w:r>
      <w:r>
        <w:rPr>
          <w:spacing w:val="-3"/>
          <w:sz w:val="18"/>
        </w:rPr>
        <w:t xml:space="preserve"> </w:t>
      </w:r>
      <w:r>
        <w:rPr>
          <w:sz w:val="18"/>
        </w:rPr>
        <w:t>day</w:t>
      </w:r>
      <w:r>
        <w:rPr>
          <w:spacing w:val="-3"/>
          <w:sz w:val="18"/>
        </w:rPr>
        <w:t xml:space="preserve"> </w:t>
      </w:r>
      <w:r>
        <w:rPr>
          <w:sz w:val="18"/>
        </w:rPr>
        <w:t>of</w:t>
      </w:r>
      <w:r>
        <w:rPr>
          <w:spacing w:val="-2"/>
          <w:sz w:val="18"/>
        </w:rPr>
        <w:t xml:space="preserve"> </w:t>
      </w:r>
      <w:r>
        <w:rPr>
          <w:sz w:val="18"/>
        </w:rPr>
        <w:t>an</w:t>
      </w:r>
      <w:r>
        <w:rPr>
          <w:spacing w:val="-3"/>
          <w:sz w:val="18"/>
        </w:rPr>
        <w:t xml:space="preserve"> </w:t>
      </w:r>
      <w:r>
        <w:rPr>
          <w:sz w:val="18"/>
        </w:rPr>
        <w:t>event</w:t>
      </w:r>
      <w:r>
        <w:rPr>
          <w:spacing w:val="-3"/>
          <w:sz w:val="18"/>
        </w:rPr>
        <w:t xml:space="preserve"> </w:t>
      </w:r>
      <w:r>
        <w:rPr>
          <w:sz w:val="18"/>
        </w:rPr>
        <w:t>(e.g.,</w:t>
      </w:r>
      <w:r>
        <w:rPr>
          <w:spacing w:val="-3"/>
          <w:sz w:val="18"/>
        </w:rPr>
        <w:t xml:space="preserve"> </w:t>
      </w:r>
      <w:r>
        <w:rPr>
          <w:sz w:val="18"/>
        </w:rPr>
        <w:t>public</w:t>
      </w:r>
      <w:r>
        <w:rPr>
          <w:spacing w:val="-2"/>
          <w:sz w:val="18"/>
        </w:rPr>
        <w:t xml:space="preserve"> </w:t>
      </w:r>
      <w:r>
        <w:rPr>
          <w:sz w:val="18"/>
        </w:rPr>
        <w:t>holiday,</w:t>
      </w:r>
      <w:r>
        <w:rPr>
          <w:spacing w:val="-3"/>
          <w:sz w:val="18"/>
        </w:rPr>
        <w:t xml:space="preserve"> </w:t>
      </w:r>
      <w:r>
        <w:rPr>
          <w:sz w:val="18"/>
        </w:rPr>
        <w:t>religious</w:t>
      </w:r>
      <w:r>
        <w:rPr>
          <w:spacing w:val="-2"/>
          <w:sz w:val="18"/>
        </w:rPr>
        <w:t xml:space="preserve"> </w:t>
      </w:r>
      <w:r>
        <w:rPr>
          <w:sz w:val="18"/>
        </w:rPr>
        <w:t>festival,</w:t>
      </w:r>
      <w:r>
        <w:rPr>
          <w:spacing w:val="-3"/>
          <w:sz w:val="18"/>
        </w:rPr>
        <w:t xml:space="preserve"> </w:t>
      </w:r>
      <w:r>
        <w:rPr>
          <w:sz w:val="18"/>
        </w:rPr>
        <w:t>wedding,</w:t>
      </w:r>
      <w:r>
        <w:rPr>
          <w:spacing w:val="-3"/>
          <w:sz w:val="18"/>
        </w:rPr>
        <w:t xml:space="preserve"> </w:t>
      </w:r>
      <w:r>
        <w:rPr>
          <w:sz w:val="18"/>
        </w:rPr>
        <w:t xml:space="preserve">christening, </w:t>
      </w:r>
      <w:r>
        <w:rPr>
          <w:spacing w:val="-2"/>
          <w:sz w:val="18"/>
        </w:rPr>
        <w:t>funeral)</w:t>
      </w:r>
    </w:p>
    <w:p w14:paraId="48E34C2C" w14:textId="77777777" w:rsidR="000776FF" w:rsidRDefault="000776FF" w:rsidP="000776FF">
      <w:pPr>
        <w:pStyle w:val="TableParagraph"/>
        <w:numPr>
          <w:ilvl w:val="0"/>
          <w:numId w:val="283"/>
        </w:numPr>
        <w:tabs>
          <w:tab w:val="left" w:pos="845"/>
        </w:tabs>
        <w:spacing w:line="242" w:lineRule="exact"/>
        <w:ind w:left="845" w:hanging="301"/>
        <w:rPr>
          <w:sz w:val="18"/>
        </w:rPr>
      </w:pPr>
      <w:r>
        <w:rPr>
          <w:sz w:val="18"/>
        </w:rPr>
        <w:t>It</w:t>
      </w:r>
      <w:r>
        <w:rPr>
          <w:spacing w:val="-2"/>
          <w:sz w:val="18"/>
        </w:rPr>
        <w:t xml:space="preserve"> </w:t>
      </w:r>
      <w:r>
        <w:rPr>
          <w:sz w:val="18"/>
        </w:rPr>
        <w:t>was a</w:t>
      </w:r>
      <w:r>
        <w:rPr>
          <w:spacing w:val="-3"/>
          <w:sz w:val="18"/>
        </w:rPr>
        <w:t xml:space="preserve"> </w:t>
      </w:r>
      <w:r>
        <w:rPr>
          <w:sz w:val="18"/>
        </w:rPr>
        <w:t>leave</w:t>
      </w:r>
      <w:r>
        <w:rPr>
          <w:spacing w:val="-2"/>
          <w:sz w:val="18"/>
        </w:rPr>
        <w:t xml:space="preserve"> </w:t>
      </w:r>
      <w:r>
        <w:rPr>
          <w:sz w:val="18"/>
        </w:rPr>
        <w:t>day</w:t>
      </w:r>
      <w:r>
        <w:rPr>
          <w:spacing w:val="-1"/>
          <w:sz w:val="18"/>
        </w:rPr>
        <w:t xml:space="preserve"> </w:t>
      </w:r>
      <w:r>
        <w:rPr>
          <w:sz w:val="18"/>
        </w:rPr>
        <w:t>/</w:t>
      </w:r>
      <w:r>
        <w:rPr>
          <w:spacing w:val="1"/>
          <w:sz w:val="18"/>
        </w:rPr>
        <w:t xml:space="preserve"> </w:t>
      </w:r>
      <w:r>
        <w:rPr>
          <w:sz w:val="18"/>
        </w:rPr>
        <w:t>holiday</w:t>
      </w:r>
      <w:r>
        <w:rPr>
          <w:spacing w:val="-2"/>
          <w:sz w:val="18"/>
        </w:rPr>
        <w:t xml:space="preserve"> </w:t>
      </w:r>
      <w:r>
        <w:rPr>
          <w:sz w:val="18"/>
        </w:rPr>
        <w:t>from</w:t>
      </w:r>
      <w:r>
        <w:rPr>
          <w:spacing w:val="-1"/>
          <w:sz w:val="18"/>
        </w:rPr>
        <w:t xml:space="preserve"> </w:t>
      </w:r>
      <w:r>
        <w:rPr>
          <w:sz w:val="18"/>
        </w:rPr>
        <w:t>paid</w:t>
      </w:r>
      <w:r>
        <w:rPr>
          <w:spacing w:val="-1"/>
          <w:sz w:val="18"/>
        </w:rPr>
        <w:t xml:space="preserve"> </w:t>
      </w:r>
      <w:r>
        <w:rPr>
          <w:sz w:val="18"/>
        </w:rPr>
        <w:t>work</w:t>
      </w:r>
      <w:r>
        <w:rPr>
          <w:spacing w:val="-1"/>
          <w:sz w:val="18"/>
        </w:rPr>
        <w:t xml:space="preserve"> </w:t>
      </w:r>
      <w:r>
        <w:rPr>
          <w:sz w:val="18"/>
        </w:rPr>
        <w:t>(day-off</w:t>
      </w:r>
      <w:r>
        <w:rPr>
          <w:spacing w:val="-1"/>
          <w:sz w:val="18"/>
        </w:rPr>
        <w:t xml:space="preserve"> </w:t>
      </w:r>
      <w:r>
        <w:rPr>
          <w:sz w:val="18"/>
        </w:rPr>
        <w:t>/</w:t>
      </w:r>
      <w:r>
        <w:rPr>
          <w:spacing w:val="-2"/>
          <w:sz w:val="18"/>
        </w:rPr>
        <w:t xml:space="preserve"> </w:t>
      </w:r>
      <w:r>
        <w:rPr>
          <w:sz w:val="18"/>
        </w:rPr>
        <w:t>annual</w:t>
      </w:r>
      <w:r>
        <w:rPr>
          <w:spacing w:val="-1"/>
          <w:sz w:val="18"/>
        </w:rPr>
        <w:t xml:space="preserve"> </w:t>
      </w:r>
      <w:r>
        <w:rPr>
          <w:sz w:val="18"/>
        </w:rPr>
        <w:t>leave</w:t>
      </w:r>
      <w:r>
        <w:rPr>
          <w:spacing w:val="-2"/>
          <w:sz w:val="18"/>
        </w:rPr>
        <w:t xml:space="preserve"> </w:t>
      </w:r>
      <w:r>
        <w:rPr>
          <w:sz w:val="18"/>
        </w:rPr>
        <w:t>/ other leave</w:t>
      </w:r>
      <w:r>
        <w:rPr>
          <w:spacing w:val="-1"/>
          <w:sz w:val="18"/>
        </w:rPr>
        <w:t xml:space="preserve"> </w:t>
      </w:r>
      <w:r>
        <w:rPr>
          <w:spacing w:val="-2"/>
          <w:sz w:val="18"/>
        </w:rPr>
        <w:t>entitlement)</w:t>
      </w:r>
    </w:p>
    <w:p w14:paraId="52EE09DA" w14:textId="77777777" w:rsidR="000776FF" w:rsidRDefault="000776FF" w:rsidP="000776FF">
      <w:pPr>
        <w:pStyle w:val="TableParagraph"/>
        <w:numPr>
          <w:ilvl w:val="0"/>
          <w:numId w:val="283"/>
        </w:numPr>
        <w:tabs>
          <w:tab w:val="left" w:pos="845"/>
        </w:tabs>
        <w:spacing w:line="245" w:lineRule="exact"/>
        <w:ind w:left="845" w:hanging="301"/>
        <w:rPr>
          <w:sz w:val="18"/>
        </w:rPr>
      </w:pPr>
      <w:r>
        <w:rPr>
          <w:sz w:val="18"/>
        </w:rPr>
        <w:t>It</w:t>
      </w:r>
      <w:r>
        <w:rPr>
          <w:spacing w:val="-2"/>
          <w:sz w:val="18"/>
        </w:rPr>
        <w:t xml:space="preserve"> </w:t>
      </w:r>
      <w:r>
        <w:rPr>
          <w:sz w:val="18"/>
        </w:rPr>
        <w:t>was a</w:t>
      </w:r>
      <w:r>
        <w:rPr>
          <w:spacing w:val="-3"/>
          <w:sz w:val="18"/>
        </w:rPr>
        <w:t xml:space="preserve"> </w:t>
      </w:r>
      <w:r>
        <w:rPr>
          <w:sz w:val="18"/>
        </w:rPr>
        <w:t>school</w:t>
      </w:r>
      <w:r>
        <w:rPr>
          <w:spacing w:val="-1"/>
          <w:sz w:val="18"/>
        </w:rPr>
        <w:t xml:space="preserve"> </w:t>
      </w:r>
      <w:r>
        <w:rPr>
          <w:sz w:val="18"/>
        </w:rPr>
        <w:t>holiday</w:t>
      </w:r>
      <w:r>
        <w:rPr>
          <w:spacing w:val="-1"/>
          <w:sz w:val="18"/>
        </w:rPr>
        <w:t xml:space="preserve"> </w:t>
      </w:r>
      <w:r>
        <w:rPr>
          <w:sz w:val="18"/>
        </w:rPr>
        <w:t>for</w:t>
      </w:r>
      <w:r>
        <w:rPr>
          <w:spacing w:val="-1"/>
          <w:sz w:val="18"/>
        </w:rPr>
        <w:t xml:space="preserve"> </w:t>
      </w:r>
      <w:r>
        <w:rPr>
          <w:sz w:val="18"/>
        </w:rPr>
        <w:t>children</w:t>
      </w:r>
      <w:r>
        <w:rPr>
          <w:spacing w:val="-1"/>
          <w:sz w:val="18"/>
        </w:rPr>
        <w:t xml:space="preserve"> </w:t>
      </w:r>
      <w:r>
        <w:rPr>
          <w:sz w:val="18"/>
        </w:rPr>
        <w:t>in</w:t>
      </w:r>
      <w:r>
        <w:rPr>
          <w:spacing w:val="-1"/>
          <w:sz w:val="18"/>
        </w:rPr>
        <w:t xml:space="preserve"> </w:t>
      </w:r>
      <w:r>
        <w:rPr>
          <w:sz w:val="18"/>
        </w:rPr>
        <w:t>your care</w:t>
      </w:r>
      <w:r>
        <w:rPr>
          <w:spacing w:val="-1"/>
          <w:sz w:val="18"/>
        </w:rPr>
        <w:t xml:space="preserve"> </w:t>
      </w:r>
      <w:r>
        <w:rPr>
          <w:sz w:val="18"/>
        </w:rPr>
        <w:t xml:space="preserve">(EXCLUDE </w:t>
      </w:r>
      <w:r>
        <w:rPr>
          <w:spacing w:val="-2"/>
          <w:sz w:val="18"/>
        </w:rPr>
        <w:t>WEEKEND)</w:t>
      </w:r>
    </w:p>
    <w:p w14:paraId="10FCD02F" w14:textId="77777777" w:rsidR="000776FF" w:rsidRDefault="000776FF" w:rsidP="000776FF">
      <w:pPr>
        <w:pStyle w:val="TableParagraph"/>
        <w:numPr>
          <w:ilvl w:val="0"/>
          <w:numId w:val="283"/>
        </w:numPr>
        <w:tabs>
          <w:tab w:val="left" w:pos="845"/>
        </w:tabs>
        <w:spacing w:line="245" w:lineRule="exact"/>
        <w:ind w:left="845" w:hanging="301"/>
        <w:rPr>
          <w:sz w:val="18"/>
        </w:rPr>
      </w:pPr>
      <w:r>
        <w:rPr>
          <w:sz w:val="18"/>
        </w:rPr>
        <w:t>You</w:t>
      </w:r>
      <w:r>
        <w:rPr>
          <w:spacing w:val="-2"/>
          <w:sz w:val="18"/>
        </w:rPr>
        <w:t xml:space="preserve"> </w:t>
      </w:r>
      <w:r>
        <w:rPr>
          <w:sz w:val="18"/>
        </w:rPr>
        <w:t>were</w:t>
      </w:r>
      <w:r>
        <w:rPr>
          <w:spacing w:val="-1"/>
          <w:sz w:val="18"/>
        </w:rPr>
        <w:t xml:space="preserve"> </w:t>
      </w:r>
      <w:r>
        <w:rPr>
          <w:sz w:val="18"/>
        </w:rPr>
        <w:t>sick</w:t>
      </w:r>
      <w:r>
        <w:rPr>
          <w:spacing w:val="-2"/>
          <w:sz w:val="18"/>
        </w:rPr>
        <w:t xml:space="preserve"> </w:t>
      </w:r>
      <w:r>
        <w:rPr>
          <w:sz w:val="18"/>
        </w:rPr>
        <w:t>/ unwell</w:t>
      </w:r>
      <w:r>
        <w:rPr>
          <w:spacing w:val="-2"/>
          <w:sz w:val="18"/>
        </w:rPr>
        <w:t xml:space="preserve"> </w:t>
      </w:r>
      <w:r>
        <w:rPr>
          <w:sz w:val="18"/>
        </w:rPr>
        <w:t xml:space="preserve">/ </w:t>
      </w:r>
      <w:r>
        <w:rPr>
          <w:spacing w:val="-2"/>
          <w:sz w:val="18"/>
        </w:rPr>
        <w:t>injured</w:t>
      </w:r>
    </w:p>
    <w:p w14:paraId="4DCB4256" w14:textId="77777777" w:rsidR="000776FF" w:rsidRDefault="000776FF" w:rsidP="000776FF">
      <w:pPr>
        <w:pStyle w:val="TableParagraph"/>
        <w:numPr>
          <w:ilvl w:val="0"/>
          <w:numId w:val="283"/>
        </w:numPr>
        <w:tabs>
          <w:tab w:val="left" w:pos="845"/>
        </w:tabs>
        <w:spacing w:line="245" w:lineRule="exact"/>
        <w:ind w:left="845" w:hanging="301"/>
        <w:rPr>
          <w:sz w:val="18"/>
        </w:rPr>
      </w:pPr>
      <w:r>
        <w:rPr>
          <w:sz w:val="18"/>
        </w:rPr>
        <w:t>A</w:t>
      </w:r>
      <w:r>
        <w:rPr>
          <w:spacing w:val="-1"/>
          <w:sz w:val="18"/>
        </w:rPr>
        <w:t xml:space="preserve"> </w:t>
      </w:r>
      <w:r>
        <w:rPr>
          <w:sz w:val="18"/>
        </w:rPr>
        <w:t>household</w:t>
      </w:r>
      <w:r>
        <w:rPr>
          <w:spacing w:val="-2"/>
          <w:sz w:val="18"/>
        </w:rPr>
        <w:t xml:space="preserve"> </w:t>
      </w:r>
      <w:r>
        <w:rPr>
          <w:sz w:val="18"/>
        </w:rPr>
        <w:t>or</w:t>
      </w:r>
      <w:r>
        <w:rPr>
          <w:spacing w:val="-1"/>
          <w:sz w:val="18"/>
        </w:rPr>
        <w:t xml:space="preserve"> </w:t>
      </w:r>
      <w:r>
        <w:rPr>
          <w:sz w:val="18"/>
        </w:rPr>
        <w:t>family</w:t>
      </w:r>
      <w:r>
        <w:rPr>
          <w:spacing w:val="-1"/>
          <w:sz w:val="18"/>
        </w:rPr>
        <w:t xml:space="preserve"> </w:t>
      </w:r>
      <w:r>
        <w:rPr>
          <w:sz w:val="18"/>
        </w:rPr>
        <w:t>member</w:t>
      </w:r>
      <w:r>
        <w:rPr>
          <w:spacing w:val="-1"/>
          <w:sz w:val="18"/>
        </w:rPr>
        <w:t xml:space="preserve"> </w:t>
      </w:r>
      <w:r>
        <w:rPr>
          <w:sz w:val="18"/>
        </w:rPr>
        <w:t>was</w:t>
      </w:r>
      <w:r>
        <w:rPr>
          <w:spacing w:val="-1"/>
          <w:sz w:val="18"/>
        </w:rPr>
        <w:t xml:space="preserve"> </w:t>
      </w:r>
      <w:r>
        <w:rPr>
          <w:sz w:val="18"/>
        </w:rPr>
        <w:t>sick</w:t>
      </w:r>
      <w:r>
        <w:rPr>
          <w:spacing w:val="-1"/>
          <w:sz w:val="18"/>
        </w:rPr>
        <w:t xml:space="preserve"> </w:t>
      </w:r>
      <w:r>
        <w:rPr>
          <w:sz w:val="18"/>
        </w:rPr>
        <w:t>/</w:t>
      </w:r>
      <w:r>
        <w:rPr>
          <w:spacing w:val="-1"/>
          <w:sz w:val="18"/>
        </w:rPr>
        <w:t xml:space="preserve"> </w:t>
      </w:r>
      <w:r>
        <w:rPr>
          <w:sz w:val="18"/>
        </w:rPr>
        <w:t>unwell</w:t>
      </w:r>
      <w:r>
        <w:rPr>
          <w:spacing w:val="-2"/>
          <w:sz w:val="18"/>
        </w:rPr>
        <w:t xml:space="preserve"> </w:t>
      </w:r>
      <w:r>
        <w:rPr>
          <w:sz w:val="18"/>
        </w:rPr>
        <w:t xml:space="preserve">/ </w:t>
      </w:r>
      <w:r>
        <w:rPr>
          <w:spacing w:val="-2"/>
          <w:sz w:val="18"/>
        </w:rPr>
        <w:t>injured</w:t>
      </w:r>
    </w:p>
    <w:p w14:paraId="09BCBDFA" w14:textId="77777777" w:rsidR="000776FF" w:rsidRDefault="000776FF" w:rsidP="000776FF">
      <w:pPr>
        <w:pStyle w:val="TableParagraph"/>
        <w:numPr>
          <w:ilvl w:val="0"/>
          <w:numId w:val="283"/>
        </w:numPr>
        <w:tabs>
          <w:tab w:val="left" w:pos="845"/>
        </w:tabs>
        <w:spacing w:line="245" w:lineRule="exact"/>
        <w:ind w:left="845" w:hanging="301"/>
        <w:rPr>
          <w:sz w:val="18"/>
        </w:rPr>
      </w:pPr>
      <w:r>
        <w:rPr>
          <w:sz w:val="18"/>
        </w:rPr>
        <w:t>You</w:t>
      </w:r>
      <w:r>
        <w:rPr>
          <w:spacing w:val="-3"/>
          <w:sz w:val="18"/>
        </w:rPr>
        <w:t xml:space="preserve"> </w:t>
      </w:r>
      <w:r>
        <w:rPr>
          <w:sz w:val="18"/>
        </w:rPr>
        <w:t>experienced</w:t>
      </w:r>
      <w:r>
        <w:rPr>
          <w:spacing w:val="-3"/>
          <w:sz w:val="18"/>
        </w:rPr>
        <w:t xml:space="preserve"> </w:t>
      </w:r>
      <w:r>
        <w:rPr>
          <w:sz w:val="18"/>
        </w:rPr>
        <w:t>travel</w:t>
      </w:r>
      <w:r>
        <w:rPr>
          <w:spacing w:val="-3"/>
          <w:sz w:val="18"/>
        </w:rPr>
        <w:t xml:space="preserve"> </w:t>
      </w:r>
      <w:r>
        <w:rPr>
          <w:spacing w:val="-2"/>
          <w:sz w:val="18"/>
        </w:rPr>
        <w:t>disruptions</w:t>
      </w:r>
    </w:p>
    <w:p w14:paraId="28D0E668" w14:textId="77777777" w:rsidR="000776FF" w:rsidRDefault="000776FF" w:rsidP="000776FF">
      <w:pPr>
        <w:pStyle w:val="TableParagraph"/>
        <w:numPr>
          <w:ilvl w:val="0"/>
          <w:numId w:val="282"/>
        </w:numPr>
        <w:tabs>
          <w:tab w:val="left" w:pos="845"/>
        </w:tabs>
        <w:ind w:left="845" w:hanging="301"/>
        <w:rPr>
          <w:sz w:val="18"/>
        </w:rPr>
      </w:pPr>
      <w:r>
        <w:rPr>
          <w:sz w:val="18"/>
        </w:rPr>
        <w:t>OTHER:</w:t>
      </w:r>
      <w:r>
        <w:rPr>
          <w:spacing w:val="-4"/>
          <w:sz w:val="18"/>
        </w:rPr>
        <w:t xml:space="preserve"> </w:t>
      </w:r>
      <w:r>
        <w:rPr>
          <w:spacing w:val="-2"/>
          <w:sz w:val="18"/>
        </w:rPr>
        <w:t>SPECIFY</w:t>
      </w:r>
    </w:p>
    <w:p w14:paraId="68655D86" w14:textId="7123DB4D" w:rsidR="000776FF" w:rsidRPr="000776FF" w:rsidRDefault="000776FF" w:rsidP="000776FF">
      <w:pPr>
        <w:pStyle w:val="TableParagraph"/>
        <w:tabs>
          <w:tab w:val="left" w:pos="845"/>
          <w:tab w:val="left" w:pos="1418"/>
        </w:tabs>
        <w:spacing w:before="240" w:line="245" w:lineRule="exact"/>
        <w:jc w:val="both"/>
        <w:rPr>
          <w:rFonts w:ascii="Bookman Old Style" w:hAnsi="Bookman Old Style"/>
          <w:sz w:val="24"/>
          <w:szCs w:val="24"/>
        </w:rPr>
      </w:pPr>
      <w:r>
        <w:rPr>
          <w:spacing w:val="-5"/>
          <w:sz w:val="18"/>
        </w:rPr>
        <w:t>NO</w:t>
      </w:r>
    </w:p>
    <w:p w14:paraId="629BD4D5" w14:textId="77777777" w:rsidR="00856440" w:rsidRDefault="00856440" w:rsidP="00B158A1">
      <w:pPr>
        <w:tabs>
          <w:tab w:val="left" w:pos="1418"/>
        </w:tabs>
        <w:spacing w:before="240"/>
        <w:jc w:val="both"/>
        <w:rPr>
          <w:rFonts w:ascii="Bookman Old Style" w:hAnsi="Bookman Old Style"/>
          <w:sz w:val="24"/>
          <w:szCs w:val="24"/>
          <w:lang w:val="en-US"/>
        </w:rPr>
      </w:pPr>
    </w:p>
    <w:p w14:paraId="68491528" w14:textId="77777777" w:rsidR="000776FF" w:rsidRDefault="000776FF" w:rsidP="000776FF">
      <w:pPr>
        <w:pStyle w:val="TableParagraph"/>
        <w:spacing w:line="245" w:lineRule="exact"/>
        <w:rPr>
          <w:b/>
          <w:sz w:val="18"/>
        </w:rPr>
      </w:pPr>
      <w:r>
        <w:rPr>
          <w:b/>
          <w:spacing w:val="-2"/>
          <w:sz w:val="18"/>
        </w:rPr>
        <w:t>TPL_1B</w:t>
      </w:r>
    </w:p>
    <w:p w14:paraId="56BD922C" w14:textId="77777777" w:rsidR="000776FF" w:rsidRDefault="000776FF" w:rsidP="000776FF">
      <w:pPr>
        <w:pStyle w:val="TableParagraph"/>
        <w:ind w:left="544"/>
        <w:rPr>
          <w:sz w:val="18"/>
        </w:rPr>
      </w:pPr>
      <w:r>
        <w:rPr>
          <w:sz w:val="18"/>
        </w:rPr>
        <w:t>You</w:t>
      </w:r>
      <w:r>
        <w:rPr>
          <w:spacing w:val="-3"/>
          <w:sz w:val="18"/>
        </w:rPr>
        <w:t xml:space="preserve"> </w:t>
      </w:r>
      <w:r>
        <w:rPr>
          <w:sz w:val="18"/>
        </w:rPr>
        <w:t>mentioned</w:t>
      </w:r>
      <w:r>
        <w:rPr>
          <w:spacing w:val="-3"/>
          <w:sz w:val="18"/>
        </w:rPr>
        <w:t xml:space="preserve"> </w:t>
      </w:r>
      <w:r>
        <w:rPr>
          <w:sz w:val="18"/>
        </w:rPr>
        <w:t>that</w:t>
      </w:r>
      <w:r>
        <w:rPr>
          <w:spacing w:val="-3"/>
          <w:sz w:val="18"/>
        </w:rPr>
        <w:t xml:space="preserve"> </w:t>
      </w:r>
      <w:r>
        <w:rPr>
          <w:sz w:val="18"/>
        </w:rPr>
        <w:t>yesterday</w:t>
      </w:r>
      <w:r>
        <w:rPr>
          <w:spacing w:val="-3"/>
          <w:sz w:val="18"/>
        </w:rPr>
        <w:t xml:space="preserve"> </w:t>
      </w:r>
      <w:r>
        <w:rPr>
          <w:sz w:val="18"/>
        </w:rPr>
        <w:t>was</w:t>
      </w:r>
      <w:r>
        <w:rPr>
          <w:spacing w:val="-2"/>
          <w:sz w:val="18"/>
        </w:rPr>
        <w:t xml:space="preserve"> </w:t>
      </w:r>
      <w:r>
        <w:rPr>
          <w:sz w:val="18"/>
        </w:rPr>
        <w:t>unusual</w:t>
      </w:r>
      <w:r>
        <w:rPr>
          <w:spacing w:val="-3"/>
          <w:sz w:val="18"/>
        </w:rPr>
        <w:t xml:space="preserve"> </w:t>
      </w:r>
      <w:r>
        <w:rPr>
          <w:sz w:val="18"/>
        </w:rPr>
        <w:t>because</w:t>
      </w:r>
      <w:r>
        <w:rPr>
          <w:spacing w:val="-3"/>
          <w:sz w:val="18"/>
        </w:rPr>
        <w:t xml:space="preserve"> </w:t>
      </w:r>
      <w:r>
        <w:rPr>
          <w:sz w:val="18"/>
        </w:rPr>
        <w:t>a</w:t>
      </w:r>
      <w:r>
        <w:rPr>
          <w:spacing w:val="-3"/>
          <w:sz w:val="18"/>
        </w:rPr>
        <w:t xml:space="preserve"> </w:t>
      </w:r>
      <w:r>
        <w:rPr>
          <w:sz w:val="18"/>
        </w:rPr>
        <w:t>household</w:t>
      </w:r>
      <w:r>
        <w:rPr>
          <w:spacing w:val="-3"/>
          <w:sz w:val="18"/>
        </w:rPr>
        <w:t xml:space="preserve"> </w:t>
      </w:r>
      <w:r>
        <w:rPr>
          <w:sz w:val="18"/>
        </w:rPr>
        <w:t>or</w:t>
      </w:r>
      <w:r>
        <w:rPr>
          <w:spacing w:val="-2"/>
          <w:sz w:val="18"/>
        </w:rPr>
        <w:t xml:space="preserve"> </w:t>
      </w:r>
      <w:r>
        <w:rPr>
          <w:sz w:val="18"/>
        </w:rPr>
        <w:t>family</w:t>
      </w:r>
      <w:r>
        <w:rPr>
          <w:spacing w:val="-3"/>
          <w:sz w:val="18"/>
        </w:rPr>
        <w:t xml:space="preserve"> </w:t>
      </w:r>
      <w:r>
        <w:rPr>
          <w:sz w:val="18"/>
        </w:rPr>
        <w:t>member</w:t>
      </w:r>
      <w:r>
        <w:rPr>
          <w:spacing w:val="-2"/>
          <w:sz w:val="18"/>
        </w:rPr>
        <w:t xml:space="preserve"> </w:t>
      </w:r>
      <w:r>
        <w:rPr>
          <w:sz w:val="18"/>
        </w:rPr>
        <w:t xml:space="preserve">was </w:t>
      </w:r>
      <w:r>
        <w:rPr>
          <w:i/>
          <w:sz w:val="18"/>
        </w:rPr>
        <w:t>sick</w:t>
      </w:r>
      <w:r>
        <w:rPr>
          <w:i/>
          <w:spacing w:val="-3"/>
          <w:sz w:val="18"/>
        </w:rPr>
        <w:t xml:space="preserve"> </w:t>
      </w:r>
      <w:r>
        <w:rPr>
          <w:i/>
          <w:sz w:val="18"/>
        </w:rPr>
        <w:t>/</w:t>
      </w:r>
      <w:r>
        <w:rPr>
          <w:i/>
          <w:spacing w:val="-2"/>
          <w:sz w:val="18"/>
        </w:rPr>
        <w:t xml:space="preserve"> </w:t>
      </w:r>
      <w:r>
        <w:rPr>
          <w:i/>
          <w:sz w:val="18"/>
        </w:rPr>
        <w:t>unwell</w:t>
      </w:r>
      <w:r>
        <w:rPr>
          <w:i/>
          <w:spacing w:val="-3"/>
          <w:sz w:val="18"/>
        </w:rPr>
        <w:t xml:space="preserve"> </w:t>
      </w:r>
      <w:r>
        <w:rPr>
          <w:i/>
          <w:sz w:val="18"/>
        </w:rPr>
        <w:t>/</w:t>
      </w:r>
      <w:r>
        <w:rPr>
          <w:i/>
          <w:spacing w:val="-2"/>
          <w:sz w:val="18"/>
        </w:rPr>
        <w:t xml:space="preserve"> </w:t>
      </w:r>
      <w:r>
        <w:rPr>
          <w:i/>
          <w:sz w:val="18"/>
        </w:rPr>
        <w:t>injured</w:t>
      </w:r>
      <w:r>
        <w:rPr>
          <w:sz w:val="18"/>
        </w:rPr>
        <w:t>. Who was that?</w:t>
      </w:r>
    </w:p>
    <w:p w14:paraId="419D7860" w14:textId="77777777" w:rsidR="000776FF" w:rsidRDefault="000776FF" w:rsidP="000776FF">
      <w:pPr>
        <w:pStyle w:val="TableParagraph"/>
        <w:spacing w:before="1" w:line="245" w:lineRule="exact"/>
        <w:ind w:left="544"/>
        <w:rPr>
          <w:sz w:val="18"/>
        </w:rPr>
      </w:pPr>
      <w:r>
        <w:rPr>
          <w:color w:val="FF0000"/>
          <w:sz w:val="18"/>
        </w:rPr>
        <w:t>ALL</w:t>
      </w:r>
      <w:r>
        <w:rPr>
          <w:color w:val="FF0000"/>
          <w:spacing w:val="-1"/>
          <w:sz w:val="18"/>
        </w:rPr>
        <w:t xml:space="preserve"> </w:t>
      </w:r>
      <w:r>
        <w:rPr>
          <w:color w:val="FF0000"/>
          <w:sz w:val="18"/>
        </w:rPr>
        <w:t>THAT</w:t>
      </w:r>
      <w:r>
        <w:rPr>
          <w:color w:val="FF0000"/>
          <w:spacing w:val="-1"/>
          <w:sz w:val="18"/>
        </w:rPr>
        <w:t xml:space="preserve"> </w:t>
      </w:r>
      <w:r>
        <w:rPr>
          <w:color w:val="FF0000"/>
          <w:spacing w:val="-2"/>
          <w:sz w:val="18"/>
        </w:rPr>
        <w:t>APPLY</w:t>
      </w:r>
    </w:p>
    <w:p w14:paraId="511FE546" w14:textId="77777777" w:rsidR="000776FF" w:rsidRDefault="000776FF" w:rsidP="000776FF">
      <w:pPr>
        <w:pStyle w:val="TableParagraph"/>
        <w:numPr>
          <w:ilvl w:val="0"/>
          <w:numId w:val="284"/>
        </w:numPr>
        <w:tabs>
          <w:tab w:val="left" w:pos="845"/>
        </w:tabs>
        <w:spacing w:line="245" w:lineRule="exact"/>
        <w:ind w:left="845" w:hanging="301"/>
        <w:rPr>
          <w:sz w:val="18"/>
        </w:rPr>
      </w:pPr>
      <w:r>
        <w:rPr>
          <w:spacing w:val="-2"/>
          <w:sz w:val="18"/>
        </w:rPr>
        <w:t>SPOUSE</w:t>
      </w:r>
    </w:p>
    <w:p w14:paraId="4FAB8592" w14:textId="77777777" w:rsidR="000776FF" w:rsidRDefault="000776FF" w:rsidP="000776FF">
      <w:pPr>
        <w:pStyle w:val="TableParagraph"/>
        <w:numPr>
          <w:ilvl w:val="0"/>
          <w:numId w:val="284"/>
        </w:numPr>
        <w:tabs>
          <w:tab w:val="left" w:pos="845"/>
        </w:tabs>
        <w:spacing w:line="245" w:lineRule="exact"/>
        <w:ind w:left="845" w:hanging="301"/>
        <w:rPr>
          <w:sz w:val="18"/>
        </w:rPr>
      </w:pPr>
      <w:r>
        <w:rPr>
          <w:sz w:val="18"/>
        </w:rPr>
        <w:t>OTHER</w:t>
      </w:r>
      <w:r>
        <w:rPr>
          <w:spacing w:val="-6"/>
          <w:sz w:val="18"/>
        </w:rPr>
        <w:t xml:space="preserve"> </w:t>
      </w:r>
      <w:r>
        <w:rPr>
          <w:sz w:val="18"/>
        </w:rPr>
        <w:t>ADULT</w:t>
      </w:r>
      <w:r>
        <w:rPr>
          <w:spacing w:val="-2"/>
          <w:sz w:val="18"/>
        </w:rPr>
        <w:t xml:space="preserve"> </w:t>
      </w:r>
      <w:r>
        <w:rPr>
          <w:sz w:val="18"/>
        </w:rPr>
        <w:t>HOUSEHOLD</w:t>
      </w:r>
      <w:r>
        <w:rPr>
          <w:spacing w:val="-1"/>
          <w:sz w:val="18"/>
        </w:rPr>
        <w:t xml:space="preserve"> </w:t>
      </w:r>
      <w:r>
        <w:rPr>
          <w:sz w:val="18"/>
        </w:rPr>
        <w:t>OR</w:t>
      </w:r>
      <w:r>
        <w:rPr>
          <w:spacing w:val="-3"/>
          <w:sz w:val="18"/>
        </w:rPr>
        <w:t xml:space="preserve"> </w:t>
      </w:r>
      <w:r>
        <w:rPr>
          <w:sz w:val="18"/>
        </w:rPr>
        <w:t>FAMILY</w:t>
      </w:r>
      <w:r>
        <w:rPr>
          <w:spacing w:val="-2"/>
          <w:sz w:val="18"/>
        </w:rPr>
        <w:t xml:space="preserve"> MEMBERS</w:t>
      </w:r>
    </w:p>
    <w:p w14:paraId="02301566" w14:textId="77777777" w:rsidR="000776FF" w:rsidRDefault="000776FF" w:rsidP="000776FF">
      <w:pPr>
        <w:pStyle w:val="TableParagraph"/>
        <w:numPr>
          <w:ilvl w:val="0"/>
          <w:numId w:val="284"/>
        </w:numPr>
        <w:tabs>
          <w:tab w:val="left" w:pos="845"/>
        </w:tabs>
        <w:spacing w:line="245" w:lineRule="exact"/>
        <w:ind w:left="845" w:hanging="301"/>
        <w:rPr>
          <w:sz w:val="18"/>
        </w:rPr>
      </w:pPr>
      <w:r>
        <w:rPr>
          <w:sz w:val="18"/>
        </w:rPr>
        <w:t>CHILDREN</w:t>
      </w:r>
      <w:r>
        <w:rPr>
          <w:spacing w:val="-2"/>
          <w:sz w:val="18"/>
        </w:rPr>
        <w:t xml:space="preserve"> </w:t>
      </w:r>
      <w:r>
        <w:rPr>
          <w:sz w:val="18"/>
        </w:rPr>
        <w:t>AGED</w:t>
      </w:r>
      <w:r>
        <w:rPr>
          <w:spacing w:val="-3"/>
          <w:sz w:val="18"/>
        </w:rPr>
        <w:t xml:space="preserve"> </w:t>
      </w:r>
      <w:r>
        <w:rPr>
          <w:sz w:val="18"/>
        </w:rPr>
        <w:t>&lt;=5</w:t>
      </w:r>
      <w:r>
        <w:rPr>
          <w:spacing w:val="-3"/>
          <w:sz w:val="18"/>
        </w:rPr>
        <w:t xml:space="preserve"> </w:t>
      </w:r>
      <w:r>
        <w:rPr>
          <w:sz w:val="18"/>
        </w:rPr>
        <w:t>YEARS</w:t>
      </w:r>
      <w:r>
        <w:rPr>
          <w:spacing w:val="-2"/>
          <w:sz w:val="18"/>
        </w:rPr>
        <w:t xml:space="preserve"> </w:t>
      </w:r>
      <w:r>
        <w:rPr>
          <w:spacing w:val="-5"/>
          <w:sz w:val="18"/>
        </w:rPr>
        <w:t>OLD</w:t>
      </w:r>
    </w:p>
    <w:p w14:paraId="09B197FD" w14:textId="77777777" w:rsidR="000776FF" w:rsidRDefault="000776FF" w:rsidP="000776FF">
      <w:pPr>
        <w:pStyle w:val="TableParagraph"/>
        <w:numPr>
          <w:ilvl w:val="0"/>
          <w:numId w:val="284"/>
        </w:numPr>
        <w:tabs>
          <w:tab w:val="left" w:pos="845"/>
        </w:tabs>
        <w:spacing w:line="245" w:lineRule="exact"/>
        <w:ind w:left="845" w:hanging="301"/>
        <w:rPr>
          <w:sz w:val="18"/>
        </w:rPr>
      </w:pPr>
      <w:r>
        <w:rPr>
          <w:sz w:val="18"/>
        </w:rPr>
        <w:t>CHILDREN</w:t>
      </w:r>
      <w:r>
        <w:rPr>
          <w:spacing w:val="-3"/>
          <w:sz w:val="18"/>
        </w:rPr>
        <w:t xml:space="preserve"> </w:t>
      </w:r>
      <w:r>
        <w:rPr>
          <w:sz w:val="18"/>
        </w:rPr>
        <w:t>AGED</w:t>
      </w:r>
      <w:r>
        <w:rPr>
          <w:spacing w:val="-3"/>
          <w:sz w:val="18"/>
        </w:rPr>
        <w:t xml:space="preserve"> </w:t>
      </w:r>
      <w:r>
        <w:rPr>
          <w:sz w:val="18"/>
        </w:rPr>
        <w:t>6 -</w:t>
      </w:r>
      <w:r>
        <w:rPr>
          <w:spacing w:val="-4"/>
          <w:sz w:val="18"/>
        </w:rPr>
        <w:t xml:space="preserve"> </w:t>
      </w:r>
      <w:r>
        <w:rPr>
          <w:sz w:val="18"/>
        </w:rPr>
        <w:t>11</w:t>
      </w:r>
      <w:r>
        <w:rPr>
          <w:spacing w:val="-1"/>
          <w:sz w:val="18"/>
        </w:rPr>
        <w:t xml:space="preserve"> </w:t>
      </w:r>
      <w:r>
        <w:rPr>
          <w:sz w:val="18"/>
        </w:rPr>
        <w:t>YEARS</w:t>
      </w:r>
      <w:r>
        <w:rPr>
          <w:spacing w:val="-1"/>
          <w:sz w:val="18"/>
        </w:rPr>
        <w:t xml:space="preserve"> </w:t>
      </w:r>
      <w:r>
        <w:rPr>
          <w:spacing w:val="-5"/>
          <w:sz w:val="18"/>
        </w:rPr>
        <w:t>OLD</w:t>
      </w:r>
    </w:p>
    <w:p w14:paraId="47904BAF" w14:textId="7D2085A6" w:rsidR="00856440" w:rsidRDefault="000776FF" w:rsidP="000776FF">
      <w:pPr>
        <w:tabs>
          <w:tab w:val="left" w:pos="1418"/>
        </w:tabs>
        <w:spacing w:before="240"/>
        <w:jc w:val="both"/>
        <w:rPr>
          <w:spacing w:val="-5"/>
          <w:sz w:val="18"/>
        </w:rPr>
      </w:pPr>
      <w:r>
        <w:rPr>
          <w:sz w:val="18"/>
        </w:rPr>
        <w:t>CHILDREN</w:t>
      </w:r>
      <w:r>
        <w:rPr>
          <w:spacing w:val="-1"/>
          <w:sz w:val="18"/>
        </w:rPr>
        <w:t xml:space="preserve"> </w:t>
      </w:r>
      <w:r>
        <w:rPr>
          <w:sz w:val="18"/>
        </w:rPr>
        <w:t>AGED</w:t>
      </w:r>
      <w:r>
        <w:rPr>
          <w:spacing w:val="-3"/>
          <w:sz w:val="18"/>
        </w:rPr>
        <w:t xml:space="preserve"> </w:t>
      </w:r>
      <w:r>
        <w:rPr>
          <w:sz w:val="18"/>
        </w:rPr>
        <w:t>12</w:t>
      </w:r>
      <w:r>
        <w:rPr>
          <w:spacing w:val="2"/>
          <w:sz w:val="18"/>
        </w:rPr>
        <w:t xml:space="preserve"> </w:t>
      </w:r>
      <w:r>
        <w:rPr>
          <w:sz w:val="18"/>
        </w:rPr>
        <w:t>-</w:t>
      </w:r>
      <w:r>
        <w:rPr>
          <w:spacing w:val="-3"/>
          <w:sz w:val="18"/>
        </w:rPr>
        <w:t xml:space="preserve"> </w:t>
      </w:r>
      <w:r>
        <w:rPr>
          <w:sz w:val="18"/>
        </w:rPr>
        <w:t>17</w:t>
      </w:r>
      <w:r>
        <w:rPr>
          <w:spacing w:val="-5"/>
          <w:sz w:val="18"/>
        </w:rPr>
        <w:t xml:space="preserve"> </w:t>
      </w:r>
      <w:r>
        <w:rPr>
          <w:sz w:val="18"/>
        </w:rPr>
        <w:t>YEARS</w:t>
      </w:r>
      <w:r>
        <w:rPr>
          <w:spacing w:val="-1"/>
          <w:sz w:val="18"/>
        </w:rPr>
        <w:t xml:space="preserve"> </w:t>
      </w:r>
      <w:r>
        <w:rPr>
          <w:spacing w:val="-5"/>
          <w:sz w:val="18"/>
        </w:rPr>
        <w:t>OLD</w:t>
      </w:r>
    </w:p>
    <w:p w14:paraId="4FDBBBF6" w14:textId="77777777" w:rsidR="000776FF" w:rsidRDefault="000776FF" w:rsidP="000776FF">
      <w:pPr>
        <w:tabs>
          <w:tab w:val="left" w:pos="1418"/>
        </w:tabs>
        <w:spacing w:before="240"/>
        <w:jc w:val="both"/>
        <w:rPr>
          <w:spacing w:val="-5"/>
          <w:sz w:val="18"/>
        </w:rPr>
      </w:pPr>
    </w:p>
    <w:p w14:paraId="6843D65E" w14:textId="77777777" w:rsidR="000776FF" w:rsidRDefault="000776FF" w:rsidP="000776FF">
      <w:pPr>
        <w:pStyle w:val="TableParagraph"/>
        <w:spacing w:line="245" w:lineRule="exact"/>
        <w:rPr>
          <w:b/>
          <w:sz w:val="18"/>
        </w:rPr>
      </w:pPr>
      <w:r>
        <w:rPr>
          <w:b/>
          <w:spacing w:val="-4"/>
          <w:sz w:val="18"/>
        </w:rPr>
        <w:t>TAW_1</w:t>
      </w:r>
    </w:p>
    <w:p w14:paraId="0D83B3D6" w14:textId="77777777" w:rsidR="000776FF" w:rsidRDefault="000776FF" w:rsidP="000776FF">
      <w:pPr>
        <w:pStyle w:val="TableParagraph"/>
        <w:spacing w:before="2"/>
        <w:ind w:left="544" w:right="4047"/>
        <w:rPr>
          <w:sz w:val="18"/>
        </w:rPr>
      </w:pPr>
      <w:r>
        <w:rPr>
          <w:sz w:val="18"/>
        </w:rPr>
        <w:t>Just</w:t>
      </w:r>
      <w:r>
        <w:rPr>
          <w:spacing w:val="-4"/>
          <w:sz w:val="18"/>
        </w:rPr>
        <w:t xml:space="preserve"> </w:t>
      </w:r>
      <w:r>
        <w:rPr>
          <w:sz w:val="18"/>
        </w:rPr>
        <w:t>before</w:t>
      </w:r>
      <w:r>
        <w:rPr>
          <w:spacing w:val="-5"/>
          <w:sz w:val="18"/>
        </w:rPr>
        <w:t xml:space="preserve"> </w:t>
      </w:r>
      <w:r>
        <w:rPr>
          <w:sz w:val="18"/>
        </w:rPr>
        <w:t>we</w:t>
      </w:r>
      <w:r>
        <w:rPr>
          <w:spacing w:val="-5"/>
          <w:sz w:val="18"/>
        </w:rPr>
        <w:t xml:space="preserve"> </w:t>
      </w:r>
      <w:r>
        <w:rPr>
          <w:sz w:val="18"/>
        </w:rPr>
        <w:t>finish,</w:t>
      </w:r>
      <w:r>
        <w:rPr>
          <w:spacing w:val="-4"/>
          <w:sz w:val="18"/>
        </w:rPr>
        <w:t xml:space="preserve"> </w:t>
      </w:r>
      <w:r>
        <w:rPr>
          <w:sz w:val="18"/>
        </w:rPr>
        <w:t>do</w:t>
      </w:r>
      <w:r>
        <w:rPr>
          <w:spacing w:val="-5"/>
          <w:sz w:val="18"/>
        </w:rPr>
        <w:t xml:space="preserve"> </w:t>
      </w:r>
      <w:r>
        <w:rPr>
          <w:sz w:val="18"/>
        </w:rPr>
        <w:t>you</w:t>
      </w:r>
      <w:r>
        <w:rPr>
          <w:spacing w:val="-3"/>
          <w:sz w:val="18"/>
        </w:rPr>
        <w:t xml:space="preserve"> </w:t>
      </w:r>
      <w:r>
        <w:rPr>
          <w:sz w:val="18"/>
        </w:rPr>
        <w:t>know</w:t>
      </w:r>
      <w:r>
        <w:rPr>
          <w:spacing w:val="-4"/>
          <w:sz w:val="18"/>
        </w:rPr>
        <w:t xml:space="preserve"> </w:t>
      </w:r>
      <w:r>
        <w:rPr>
          <w:sz w:val="18"/>
        </w:rPr>
        <w:t>what</w:t>
      </w:r>
      <w:r>
        <w:rPr>
          <w:spacing w:val="-5"/>
          <w:sz w:val="18"/>
        </w:rPr>
        <w:t xml:space="preserve"> </w:t>
      </w:r>
      <w:r>
        <w:rPr>
          <w:sz w:val="18"/>
        </w:rPr>
        <w:t>time</w:t>
      </w:r>
      <w:r>
        <w:rPr>
          <w:spacing w:val="-5"/>
          <w:sz w:val="18"/>
        </w:rPr>
        <w:t xml:space="preserve"> </w:t>
      </w:r>
      <w:r>
        <w:rPr>
          <w:sz w:val="18"/>
        </w:rPr>
        <w:t>it</w:t>
      </w:r>
      <w:r>
        <w:rPr>
          <w:spacing w:val="-5"/>
          <w:sz w:val="18"/>
        </w:rPr>
        <w:t xml:space="preserve"> </w:t>
      </w:r>
      <w:r>
        <w:rPr>
          <w:sz w:val="18"/>
        </w:rPr>
        <w:t>is</w:t>
      </w:r>
      <w:r>
        <w:rPr>
          <w:spacing w:val="-4"/>
          <w:sz w:val="18"/>
        </w:rPr>
        <w:t xml:space="preserve"> </w:t>
      </w:r>
      <w:r>
        <w:rPr>
          <w:sz w:val="18"/>
        </w:rPr>
        <w:t xml:space="preserve">now? </w:t>
      </w:r>
      <w:r>
        <w:rPr>
          <w:spacing w:val="-2"/>
          <w:sz w:val="18"/>
        </w:rPr>
        <w:t>HH:MM</w:t>
      </w:r>
    </w:p>
    <w:p w14:paraId="524CE99C" w14:textId="1096CA7F" w:rsidR="000776FF" w:rsidRPr="00976C62" w:rsidRDefault="000776FF" w:rsidP="000776FF">
      <w:pPr>
        <w:tabs>
          <w:tab w:val="left" w:pos="1418"/>
        </w:tabs>
        <w:spacing w:before="240"/>
        <w:jc w:val="both"/>
        <w:rPr>
          <w:spacing w:val="-4"/>
          <w:sz w:val="18"/>
          <w:lang w:val="en-US"/>
        </w:rPr>
      </w:pPr>
      <w:r w:rsidRPr="00976C62">
        <w:rPr>
          <w:sz w:val="18"/>
          <w:lang w:val="en-US"/>
        </w:rPr>
        <w:t>97.</w:t>
      </w:r>
      <w:r w:rsidRPr="00976C62">
        <w:rPr>
          <w:spacing w:val="1"/>
          <w:sz w:val="18"/>
          <w:lang w:val="en-US"/>
        </w:rPr>
        <w:t xml:space="preserve"> </w:t>
      </w:r>
      <w:r w:rsidRPr="00976C62">
        <w:rPr>
          <w:sz w:val="18"/>
          <w:lang w:val="en-US"/>
        </w:rPr>
        <w:t>DON’T</w:t>
      </w:r>
      <w:r w:rsidRPr="00976C62">
        <w:rPr>
          <w:spacing w:val="-1"/>
          <w:sz w:val="18"/>
          <w:lang w:val="en-US"/>
        </w:rPr>
        <w:t xml:space="preserve"> </w:t>
      </w:r>
      <w:r w:rsidRPr="00976C62">
        <w:rPr>
          <w:spacing w:val="-4"/>
          <w:sz w:val="18"/>
          <w:lang w:val="en-US"/>
        </w:rPr>
        <w:t>KNOW</w:t>
      </w:r>
    </w:p>
    <w:p w14:paraId="2ACBC609" w14:textId="77777777" w:rsidR="000776FF" w:rsidRPr="00976C62" w:rsidRDefault="000776FF" w:rsidP="000776FF">
      <w:pPr>
        <w:tabs>
          <w:tab w:val="left" w:pos="1418"/>
        </w:tabs>
        <w:spacing w:before="240"/>
        <w:jc w:val="both"/>
        <w:rPr>
          <w:spacing w:val="-4"/>
          <w:sz w:val="18"/>
          <w:lang w:val="en-US"/>
        </w:rPr>
      </w:pPr>
    </w:p>
    <w:p w14:paraId="47DF2683" w14:textId="77777777" w:rsidR="000776FF" w:rsidRDefault="000776FF" w:rsidP="000776FF">
      <w:pPr>
        <w:pStyle w:val="TableParagraph"/>
        <w:rPr>
          <w:b/>
          <w:sz w:val="18"/>
        </w:rPr>
      </w:pPr>
      <w:r>
        <w:rPr>
          <w:b/>
          <w:spacing w:val="-4"/>
          <w:sz w:val="18"/>
        </w:rPr>
        <w:t>TAW_2</w:t>
      </w:r>
    </w:p>
    <w:p w14:paraId="56D556EA" w14:textId="77777777" w:rsidR="000776FF" w:rsidRDefault="000776FF" w:rsidP="000776FF">
      <w:pPr>
        <w:pStyle w:val="TableParagraph"/>
        <w:spacing w:before="2"/>
        <w:ind w:left="544" w:right="6341"/>
        <w:rPr>
          <w:sz w:val="18"/>
        </w:rPr>
      </w:pPr>
      <w:r>
        <w:rPr>
          <w:sz w:val="18"/>
        </w:rPr>
        <w:t>Do</w:t>
      </w:r>
      <w:r>
        <w:rPr>
          <w:spacing w:val="-12"/>
          <w:sz w:val="18"/>
        </w:rPr>
        <w:t xml:space="preserve"> </w:t>
      </w:r>
      <w:r>
        <w:rPr>
          <w:sz w:val="18"/>
        </w:rPr>
        <w:t>you</w:t>
      </w:r>
      <w:r>
        <w:rPr>
          <w:spacing w:val="-12"/>
          <w:sz w:val="18"/>
        </w:rPr>
        <w:t xml:space="preserve"> </w:t>
      </w:r>
      <w:r>
        <w:rPr>
          <w:sz w:val="18"/>
        </w:rPr>
        <w:t>know</w:t>
      </w:r>
      <w:r>
        <w:rPr>
          <w:spacing w:val="-12"/>
          <w:sz w:val="18"/>
        </w:rPr>
        <w:t xml:space="preserve"> </w:t>
      </w:r>
      <w:r>
        <w:rPr>
          <w:sz w:val="18"/>
        </w:rPr>
        <w:t xml:space="preserve">approximately? </w:t>
      </w:r>
      <w:r>
        <w:rPr>
          <w:spacing w:val="-2"/>
          <w:sz w:val="18"/>
        </w:rPr>
        <w:t>HH:MM</w:t>
      </w:r>
    </w:p>
    <w:p w14:paraId="51743B5A" w14:textId="77777777" w:rsidR="000776FF" w:rsidRDefault="000776FF" w:rsidP="000776FF">
      <w:pPr>
        <w:pStyle w:val="TableParagraph"/>
        <w:spacing w:line="244" w:lineRule="exact"/>
        <w:ind w:left="544"/>
        <w:rPr>
          <w:spacing w:val="-4"/>
          <w:sz w:val="18"/>
        </w:rPr>
      </w:pPr>
      <w:r>
        <w:rPr>
          <w:sz w:val="18"/>
        </w:rPr>
        <w:t>97.</w:t>
      </w:r>
      <w:r>
        <w:rPr>
          <w:spacing w:val="1"/>
          <w:sz w:val="18"/>
        </w:rPr>
        <w:t xml:space="preserve"> </w:t>
      </w:r>
      <w:r>
        <w:rPr>
          <w:sz w:val="18"/>
        </w:rPr>
        <w:t>DON’T</w:t>
      </w:r>
      <w:r>
        <w:rPr>
          <w:spacing w:val="-1"/>
          <w:sz w:val="18"/>
        </w:rPr>
        <w:t xml:space="preserve"> </w:t>
      </w:r>
      <w:r>
        <w:rPr>
          <w:spacing w:val="-4"/>
          <w:sz w:val="18"/>
        </w:rPr>
        <w:t>KNOW</w:t>
      </w:r>
    </w:p>
    <w:p w14:paraId="4FC24463" w14:textId="77777777" w:rsidR="000776FF" w:rsidRDefault="000776FF" w:rsidP="000776FF">
      <w:pPr>
        <w:pStyle w:val="TableParagraph"/>
        <w:spacing w:line="244" w:lineRule="exact"/>
        <w:ind w:left="544"/>
        <w:rPr>
          <w:sz w:val="18"/>
        </w:rPr>
      </w:pPr>
    </w:p>
    <w:p w14:paraId="082AC1AC" w14:textId="77777777" w:rsidR="000776FF" w:rsidRDefault="000776FF" w:rsidP="000776FF">
      <w:pPr>
        <w:pStyle w:val="TableParagraph"/>
        <w:spacing w:before="2" w:line="245" w:lineRule="exact"/>
        <w:rPr>
          <w:b/>
          <w:sz w:val="18"/>
        </w:rPr>
      </w:pPr>
      <w:r>
        <w:rPr>
          <w:b/>
          <w:spacing w:val="-4"/>
          <w:sz w:val="18"/>
        </w:rPr>
        <w:t>TAW_3</w:t>
      </w:r>
    </w:p>
    <w:p w14:paraId="6B54A678" w14:textId="77777777" w:rsidR="000776FF" w:rsidRDefault="000776FF" w:rsidP="000776FF">
      <w:pPr>
        <w:pStyle w:val="TableParagraph"/>
        <w:spacing w:line="245" w:lineRule="exact"/>
        <w:ind w:left="544"/>
        <w:rPr>
          <w:i/>
          <w:sz w:val="18"/>
        </w:rPr>
      </w:pPr>
      <w:r>
        <w:rPr>
          <w:i/>
          <w:color w:val="FF0000"/>
          <w:sz w:val="18"/>
        </w:rPr>
        <w:t>DO</w:t>
      </w:r>
      <w:r>
        <w:rPr>
          <w:i/>
          <w:color w:val="FF0000"/>
          <w:spacing w:val="-2"/>
          <w:sz w:val="18"/>
        </w:rPr>
        <w:t xml:space="preserve"> </w:t>
      </w:r>
      <w:r>
        <w:rPr>
          <w:i/>
          <w:color w:val="FF0000"/>
          <w:sz w:val="18"/>
        </w:rPr>
        <w:t>NOT READ:</w:t>
      </w:r>
      <w:r>
        <w:rPr>
          <w:i/>
          <w:color w:val="FF0000"/>
          <w:spacing w:val="-1"/>
          <w:sz w:val="18"/>
        </w:rPr>
        <w:t xml:space="preserve"> </w:t>
      </w:r>
      <w:r>
        <w:rPr>
          <w:i/>
          <w:color w:val="FF0000"/>
          <w:sz w:val="18"/>
        </w:rPr>
        <w:t>ENUMERATOR</w:t>
      </w:r>
      <w:r>
        <w:rPr>
          <w:i/>
          <w:color w:val="FF0000"/>
          <w:spacing w:val="-4"/>
          <w:sz w:val="18"/>
        </w:rPr>
        <w:t xml:space="preserve"> </w:t>
      </w:r>
      <w:r>
        <w:rPr>
          <w:i/>
          <w:color w:val="FF0000"/>
          <w:sz w:val="18"/>
        </w:rPr>
        <w:t>TO</w:t>
      </w:r>
      <w:r>
        <w:rPr>
          <w:i/>
          <w:color w:val="FF0000"/>
          <w:spacing w:val="-1"/>
          <w:sz w:val="18"/>
        </w:rPr>
        <w:t xml:space="preserve"> </w:t>
      </w:r>
      <w:r>
        <w:rPr>
          <w:i/>
          <w:color w:val="FF0000"/>
          <w:sz w:val="18"/>
        </w:rPr>
        <w:t>OBSERVE</w:t>
      </w:r>
      <w:r>
        <w:rPr>
          <w:i/>
          <w:color w:val="FF0000"/>
          <w:spacing w:val="-2"/>
          <w:sz w:val="18"/>
        </w:rPr>
        <w:t xml:space="preserve"> </w:t>
      </w:r>
      <w:r>
        <w:rPr>
          <w:i/>
          <w:color w:val="FF0000"/>
          <w:sz w:val="18"/>
        </w:rPr>
        <w:t>&amp;</w:t>
      </w:r>
      <w:r>
        <w:rPr>
          <w:i/>
          <w:color w:val="FF0000"/>
          <w:spacing w:val="-1"/>
          <w:sz w:val="18"/>
        </w:rPr>
        <w:t xml:space="preserve"> </w:t>
      </w:r>
      <w:r>
        <w:rPr>
          <w:i/>
          <w:color w:val="FF0000"/>
          <w:spacing w:val="-4"/>
          <w:sz w:val="18"/>
        </w:rPr>
        <w:t>CODE</w:t>
      </w:r>
    </w:p>
    <w:p w14:paraId="29833245" w14:textId="77777777" w:rsidR="000776FF" w:rsidRDefault="000776FF" w:rsidP="000776FF">
      <w:pPr>
        <w:pStyle w:val="TableParagraph"/>
        <w:numPr>
          <w:ilvl w:val="0"/>
          <w:numId w:val="285"/>
        </w:numPr>
        <w:tabs>
          <w:tab w:val="left" w:pos="845"/>
        </w:tabs>
        <w:spacing w:line="245" w:lineRule="exact"/>
        <w:ind w:left="845" w:hanging="301"/>
        <w:rPr>
          <w:sz w:val="18"/>
        </w:rPr>
      </w:pPr>
      <w:r>
        <w:rPr>
          <w:sz w:val="18"/>
        </w:rPr>
        <w:t>RESPONDENT</w:t>
      </w:r>
      <w:r>
        <w:rPr>
          <w:spacing w:val="-4"/>
          <w:sz w:val="18"/>
        </w:rPr>
        <w:t xml:space="preserve"> </w:t>
      </w:r>
      <w:r>
        <w:rPr>
          <w:sz w:val="18"/>
        </w:rPr>
        <w:t>CONSULTED</w:t>
      </w:r>
      <w:r>
        <w:rPr>
          <w:spacing w:val="-3"/>
          <w:sz w:val="18"/>
        </w:rPr>
        <w:t xml:space="preserve"> </w:t>
      </w:r>
      <w:r>
        <w:rPr>
          <w:sz w:val="18"/>
        </w:rPr>
        <w:t>WRISTWATCH</w:t>
      </w:r>
      <w:r>
        <w:rPr>
          <w:spacing w:val="-5"/>
          <w:sz w:val="18"/>
        </w:rPr>
        <w:t xml:space="preserve"> </w:t>
      </w:r>
      <w:r>
        <w:rPr>
          <w:sz w:val="18"/>
        </w:rPr>
        <w:t>OR</w:t>
      </w:r>
      <w:r>
        <w:rPr>
          <w:spacing w:val="-3"/>
          <w:sz w:val="18"/>
        </w:rPr>
        <w:t xml:space="preserve"> </w:t>
      </w:r>
      <w:r>
        <w:rPr>
          <w:sz w:val="18"/>
        </w:rPr>
        <w:t>POCKET</w:t>
      </w:r>
      <w:r>
        <w:rPr>
          <w:spacing w:val="-6"/>
          <w:sz w:val="18"/>
        </w:rPr>
        <w:t xml:space="preserve"> </w:t>
      </w:r>
      <w:r>
        <w:rPr>
          <w:spacing w:val="-2"/>
          <w:sz w:val="18"/>
        </w:rPr>
        <w:t>WATCH</w:t>
      </w:r>
    </w:p>
    <w:p w14:paraId="292C5177" w14:textId="77777777" w:rsidR="000776FF" w:rsidRDefault="000776FF" w:rsidP="000776FF">
      <w:pPr>
        <w:pStyle w:val="TableParagraph"/>
        <w:numPr>
          <w:ilvl w:val="0"/>
          <w:numId w:val="285"/>
        </w:numPr>
        <w:tabs>
          <w:tab w:val="left" w:pos="845"/>
        </w:tabs>
        <w:spacing w:line="245" w:lineRule="exact"/>
        <w:ind w:left="845" w:hanging="301"/>
        <w:rPr>
          <w:sz w:val="18"/>
        </w:rPr>
      </w:pPr>
      <w:r>
        <w:rPr>
          <w:sz w:val="18"/>
        </w:rPr>
        <w:t>RESPONDENT</w:t>
      </w:r>
      <w:r>
        <w:rPr>
          <w:spacing w:val="-4"/>
          <w:sz w:val="18"/>
        </w:rPr>
        <w:t xml:space="preserve"> </w:t>
      </w:r>
      <w:r>
        <w:rPr>
          <w:sz w:val="18"/>
        </w:rPr>
        <w:t>CONSULTED</w:t>
      </w:r>
      <w:r>
        <w:rPr>
          <w:spacing w:val="-3"/>
          <w:sz w:val="18"/>
        </w:rPr>
        <w:t xml:space="preserve"> </w:t>
      </w:r>
      <w:r>
        <w:rPr>
          <w:sz w:val="18"/>
        </w:rPr>
        <w:t>MOBILE</w:t>
      </w:r>
      <w:r>
        <w:rPr>
          <w:spacing w:val="-3"/>
          <w:sz w:val="18"/>
        </w:rPr>
        <w:t xml:space="preserve"> </w:t>
      </w:r>
      <w:r>
        <w:rPr>
          <w:spacing w:val="-2"/>
          <w:sz w:val="18"/>
        </w:rPr>
        <w:t>PHONE</w:t>
      </w:r>
    </w:p>
    <w:p w14:paraId="243E1840" w14:textId="77777777" w:rsidR="000776FF" w:rsidRDefault="000776FF" w:rsidP="000776FF">
      <w:pPr>
        <w:pStyle w:val="TableParagraph"/>
        <w:numPr>
          <w:ilvl w:val="0"/>
          <w:numId w:val="285"/>
        </w:numPr>
        <w:tabs>
          <w:tab w:val="left" w:pos="845"/>
        </w:tabs>
        <w:spacing w:line="245" w:lineRule="exact"/>
        <w:ind w:left="845" w:hanging="301"/>
        <w:rPr>
          <w:sz w:val="18"/>
        </w:rPr>
      </w:pPr>
      <w:r>
        <w:rPr>
          <w:sz w:val="18"/>
        </w:rPr>
        <w:t>RESPONDENT</w:t>
      </w:r>
      <w:r>
        <w:rPr>
          <w:spacing w:val="-4"/>
          <w:sz w:val="18"/>
        </w:rPr>
        <w:t xml:space="preserve"> </w:t>
      </w:r>
      <w:r>
        <w:rPr>
          <w:sz w:val="18"/>
        </w:rPr>
        <w:t>CONSULTED</w:t>
      </w:r>
      <w:r>
        <w:rPr>
          <w:spacing w:val="-4"/>
          <w:sz w:val="18"/>
        </w:rPr>
        <w:t xml:space="preserve"> CLOCK</w:t>
      </w:r>
    </w:p>
    <w:p w14:paraId="7D3516CE" w14:textId="77777777" w:rsidR="000776FF" w:rsidRDefault="000776FF" w:rsidP="000776FF">
      <w:pPr>
        <w:pStyle w:val="TableParagraph"/>
        <w:numPr>
          <w:ilvl w:val="0"/>
          <w:numId w:val="285"/>
        </w:numPr>
        <w:tabs>
          <w:tab w:val="left" w:pos="845"/>
        </w:tabs>
        <w:spacing w:line="245" w:lineRule="exact"/>
        <w:ind w:left="845" w:hanging="301"/>
        <w:rPr>
          <w:sz w:val="18"/>
        </w:rPr>
      </w:pPr>
      <w:r>
        <w:rPr>
          <w:sz w:val="18"/>
        </w:rPr>
        <w:t>RESPONDENT</w:t>
      </w:r>
      <w:r>
        <w:rPr>
          <w:spacing w:val="-6"/>
          <w:sz w:val="18"/>
        </w:rPr>
        <w:t xml:space="preserve"> </w:t>
      </w:r>
      <w:r>
        <w:rPr>
          <w:sz w:val="18"/>
        </w:rPr>
        <w:t>ASKED</w:t>
      </w:r>
      <w:r>
        <w:rPr>
          <w:spacing w:val="-2"/>
          <w:sz w:val="18"/>
        </w:rPr>
        <w:t xml:space="preserve"> SOMEONE</w:t>
      </w:r>
    </w:p>
    <w:p w14:paraId="78B8C894" w14:textId="77777777" w:rsidR="000776FF" w:rsidRDefault="000776FF" w:rsidP="000776FF">
      <w:pPr>
        <w:pStyle w:val="TableParagraph"/>
        <w:numPr>
          <w:ilvl w:val="0"/>
          <w:numId w:val="285"/>
        </w:numPr>
        <w:tabs>
          <w:tab w:val="left" w:pos="871"/>
        </w:tabs>
        <w:spacing w:line="242" w:lineRule="auto"/>
        <w:ind w:left="544" w:right="96" w:firstLine="0"/>
        <w:rPr>
          <w:sz w:val="18"/>
        </w:rPr>
      </w:pPr>
      <w:r>
        <w:rPr>
          <w:sz w:val="18"/>
        </w:rPr>
        <w:t>RESPONDENT</w:t>
      </w:r>
      <w:r>
        <w:rPr>
          <w:spacing w:val="22"/>
          <w:sz w:val="18"/>
        </w:rPr>
        <w:t xml:space="preserve"> </w:t>
      </w:r>
      <w:r>
        <w:rPr>
          <w:sz w:val="18"/>
        </w:rPr>
        <w:t>ESTIMATED</w:t>
      </w:r>
      <w:r>
        <w:rPr>
          <w:spacing w:val="24"/>
          <w:sz w:val="18"/>
        </w:rPr>
        <w:t xml:space="preserve"> </w:t>
      </w:r>
      <w:r>
        <w:rPr>
          <w:sz w:val="18"/>
        </w:rPr>
        <w:t>WITH</w:t>
      </w:r>
      <w:r>
        <w:rPr>
          <w:spacing w:val="23"/>
          <w:sz w:val="18"/>
        </w:rPr>
        <w:t xml:space="preserve"> </w:t>
      </w:r>
      <w:r>
        <w:rPr>
          <w:sz w:val="18"/>
        </w:rPr>
        <w:t>REFERENCE</w:t>
      </w:r>
      <w:r>
        <w:rPr>
          <w:spacing w:val="22"/>
          <w:sz w:val="18"/>
        </w:rPr>
        <w:t xml:space="preserve"> </w:t>
      </w:r>
      <w:r>
        <w:rPr>
          <w:sz w:val="18"/>
        </w:rPr>
        <w:t>TO</w:t>
      </w:r>
      <w:r>
        <w:rPr>
          <w:spacing w:val="23"/>
          <w:sz w:val="18"/>
        </w:rPr>
        <w:t xml:space="preserve"> </w:t>
      </w:r>
      <w:r>
        <w:rPr>
          <w:sz w:val="18"/>
        </w:rPr>
        <w:t>WORK</w:t>
      </w:r>
      <w:r>
        <w:rPr>
          <w:spacing w:val="23"/>
          <w:sz w:val="18"/>
        </w:rPr>
        <w:t xml:space="preserve"> </w:t>
      </w:r>
      <w:r>
        <w:rPr>
          <w:sz w:val="18"/>
        </w:rPr>
        <w:t>/</w:t>
      </w:r>
      <w:r>
        <w:rPr>
          <w:spacing w:val="22"/>
          <w:sz w:val="18"/>
        </w:rPr>
        <w:t xml:space="preserve"> </w:t>
      </w:r>
      <w:r>
        <w:rPr>
          <w:sz w:val="18"/>
        </w:rPr>
        <w:t>SCHOOL /</w:t>
      </w:r>
      <w:r>
        <w:rPr>
          <w:spacing w:val="22"/>
          <w:sz w:val="18"/>
        </w:rPr>
        <w:t xml:space="preserve"> </w:t>
      </w:r>
      <w:r>
        <w:rPr>
          <w:sz w:val="18"/>
        </w:rPr>
        <w:t>TEMPLE</w:t>
      </w:r>
      <w:r>
        <w:rPr>
          <w:spacing w:val="28"/>
          <w:sz w:val="18"/>
        </w:rPr>
        <w:t xml:space="preserve"> </w:t>
      </w:r>
      <w:r>
        <w:rPr>
          <w:sz w:val="18"/>
        </w:rPr>
        <w:t>/</w:t>
      </w:r>
      <w:r>
        <w:rPr>
          <w:spacing w:val="22"/>
          <w:sz w:val="18"/>
        </w:rPr>
        <w:t xml:space="preserve"> </w:t>
      </w:r>
      <w:r>
        <w:rPr>
          <w:sz w:val="18"/>
        </w:rPr>
        <w:lastRenderedPageBreak/>
        <w:t>TRANSPORT</w:t>
      </w:r>
      <w:r>
        <w:rPr>
          <w:spacing w:val="22"/>
          <w:sz w:val="18"/>
        </w:rPr>
        <w:t xml:space="preserve"> </w:t>
      </w:r>
      <w:r>
        <w:rPr>
          <w:sz w:val="18"/>
        </w:rPr>
        <w:t>/</w:t>
      </w:r>
      <w:r>
        <w:rPr>
          <w:spacing w:val="22"/>
          <w:sz w:val="18"/>
        </w:rPr>
        <w:t xml:space="preserve"> </w:t>
      </w:r>
      <w:r>
        <w:rPr>
          <w:sz w:val="18"/>
        </w:rPr>
        <w:t>RADIO/TV SCHEDULE, ETC.,</w:t>
      </w:r>
    </w:p>
    <w:p w14:paraId="63F3DDC2" w14:textId="77777777" w:rsidR="000776FF" w:rsidRDefault="000776FF" w:rsidP="000776FF">
      <w:pPr>
        <w:pStyle w:val="TableParagraph"/>
        <w:numPr>
          <w:ilvl w:val="0"/>
          <w:numId w:val="285"/>
        </w:numPr>
        <w:tabs>
          <w:tab w:val="left" w:pos="845"/>
        </w:tabs>
        <w:spacing w:line="242" w:lineRule="exact"/>
        <w:ind w:left="845" w:hanging="301"/>
        <w:rPr>
          <w:sz w:val="18"/>
        </w:rPr>
      </w:pPr>
      <w:r>
        <w:rPr>
          <w:sz w:val="18"/>
        </w:rPr>
        <w:t>RESPONDENT</w:t>
      </w:r>
      <w:r>
        <w:rPr>
          <w:spacing w:val="-6"/>
          <w:sz w:val="18"/>
        </w:rPr>
        <w:t xml:space="preserve"> </w:t>
      </w:r>
      <w:r>
        <w:rPr>
          <w:sz w:val="18"/>
        </w:rPr>
        <w:t>ESTIMATED</w:t>
      </w:r>
      <w:r>
        <w:rPr>
          <w:spacing w:val="-2"/>
          <w:sz w:val="18"/>
        </w:rPr>
        <w:t xml:space="preserve"> </w:t>
      </w:r>
      <w:r>
        <w:rPr>
          <w:sz w:val="18"/>
        </w:rPr>
        <w:t>BY</w:t>
      </w:r>
      <w:r>
        <w:rPr>
          <w:spacing w:val="-2"/>
          <w:sz w:val="18"/>
        </w:rPr>
        <w:t xml:space="preserve"> </w:t>
      </w:r>
      <w:r>
        <w:rPr>
          <w:sz w:val="18"/>
        </w:rPr>
        <w:t>POSITION</w:t>
      </w:r>
      <w:r>
        <w:rPr>
          <w:spacing w:val="-4"/>
          <w:sz w:val="18"/>
        </w:rPr>
        <w:t xml:space="preserve"> </w:t>
      </w:r>
      <w:r>
        <w:rPr>
          <w:sz w:val="18"/>
        </w:rPr>
        <w:t>OF</w:t>
      </w:r>
      <w:r>
        <w:rPr>
          <w:spacing w:val="-2"/>
          <w:sz w:val="18"/>
        </w:rPr>
        <w:t xml:space="preserve"> </w:t>
      </w:r>
      <w:r>
        <w:rPr>
          <w:sz w:val="18"/>
        </w:rPr>
        <w:t>SUN</w:t>
      </w:r>
      <w:r>
        <w:rPr>
          <w:spacing w:val="-4"/>
          <w:sz w:val="18"/>
        </w:rPr>
        <w:t xml:space="preserve"> </w:t>
      </w:r>
      <w:r>
        <w:rPr>
          <w:sz w:val="18"/>
        </w:rPr>
        <w:t>/</w:t>
      </w:r>
      <w:r>
        <w:rPr>
          <w:spacing w:val="-4"/>
          <w:sz w:val="18"/>
        </w:rPr>
        <w:t xml:space="preserve"> </w:t>
      </w:r>
      <w:r>
        <w:rPr>
          <w:sz w:val="18"/>
        </w:rPr>
        <w:t>DAYLIGHT,</w:t>
      </w:r>
      <w:r>
        <w:rPr>
          <w:spacing w:val="-2"/>
          <w:sz w:val="18"/>
        </w:rPr>
        <w:t xml:space="preserve"> </w:t>
      </w:r>
      <w:r>
        <w:rPr>
          <w:spacing w:val="-4"/>
          <w:sz w:val="18"/>
        </w:rPr>
        <w:t>ETC.,</w:t>
      </w:r>
    </w:p>
    <w:p w14:paraId="798AE283" w14:textId="37CB9889" w:rsidR="009C6F5B" w:rsidRPr="000776FF" w:rsidRDefault="000776FF" w:rsidP="000776FF">
      <w:pPr>
        <w:tabs>
          <w:tab w:val="left" w:pos="1418"/>
        </w:tabs>
        <w:spacing w:before="240"/>
        <w:jc w:val="both"/>
        <w:rPr>
          <w:spacing w:val="-5"/>
          <w:sz w:val="18"/>
        </w:rPr>
      </w:pPr>
      <w:r>
        <w:rPr>
          <w:sz w:val="18"/>
        </w:rPr>
        <w:t>OTHER,</w:t>
      </w:r>
      <w:r>
        <w:rPr>
          <w:spacing w:val="-4"/>
          <w:sz w:val="18"/>
        </w:rPr>
        <w:t xml:space="preserve"> </w:t>
      </w:r>
      <w:r>
        <w:rPr>
          <w:spacing w:val="-2"/>
          <w:sz w:val="18"/>
        </w:rPr>
        <w:t>SPECIFY</w:t>
      </w:r>
    </w:p>
    <w:sectPr w:rsidR="009C6F5B" w:rsidRPr="000776FF">
      <w:footerReference w:type="default" r:id="rId13"/>
      <w:headerReference w:type="first" r:id="rId14"/>
      <w:pgSz w:w="11906" w:h="16838"/>
      <w:pgMar w:top="1411" w:right="1411" w:bottom="1699" w:left="1411" w:header="720" w:footer="113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5" w:author="pachalo chizala" w:date="2023-05-07T00:45:00Z" w:initials="pc">
    <w:p w14:paraId="7C661600" w14:textId="612FCEF4" w:rsidR="00A607A4" w:rsidRPr="00621482" w:rsidRDefault="00A607A4">
      <w:pPr>
        <w:pStyle w:val="CommentText"/>
        <w:rPr>
          <w:lang w:val="en-US"/>
        </w:rPr>
      </w:pPr>
      <w:r>
        <w:rPr>
          <w:rStyle w:val="CommentReference"/>
        </w:rPr>
        <w:annotationRef/>
      </w:r>
      <w:r w:rsidRPr="00621482">
        <w:rPr>
          <w:lang w:val="en-US"/>
        </w:rPr>
        <w:t>I don’t think we n</w:t>
      </w:r>
      <w:r>
        <w:rPr>
          <w:lang w:val="en-US"/>
        </w:rPr>
        <w:t>eed this in our study</w:t>
      </w:r>
    </w:p>
  </w:comment>
  <w:comment w:id="1168" w:author="pachalo chizala" w:date="2023-09-13T04:12:00Z" w:initials="pc">
    <w:p w14:paraId="5FE47A9C" w14:textId="77777777" w:rsidR="00A607A4" w:rsidRPr="00856440" w:rsidRDefault="00A607A4" w:rsidP="005308B4">
      <w:pPr>
        <w:pStyle w:val="CommentText"/>
        <w:rPr>
          <w:lang w:val="en-US"/>
        </w:rPr>
      </w:pPr>
      <w:r>
        <w:rPr>
          <w:rStyle w:val="CommentReference"/>
        </w:rPr>
        <w:annotationRef/>
      </w:r>
      <w:r w:rsidRPr="00856440">
        <w:rPr>
          <w:lang w:val="en-US"/>
        </w:rPr>
        <w:t>Ask if an individual attended technical education! Maybe it will be necessary to consider those who have attended both technical and other level of education, eg tertiary</w:t>
      </w:r>
    </w:p>
  </w:comment>
  <w:comment w:id="1346" w:author="pachalo chizala" w:date="2023-05-01T10:10:00Z" w:initials="pc">
    <w:p w14:paraId="50E57BCD" w14:textId="1D10E126" w:rsidR="00A607A4" w:rsidRPr="00FB1602" w:rsidRDefault="00A607A4">
      <w:pPr>
        <w:pStyle w:val="CommentText"/>
        <w:rPr>
          <w:lang w:val="en-US"/>
        </w:rPr>
      </w:pPr>
      <w:r>
        <w:rPr>
          <w:rStyle w:val="CommentReference"/>
        </w:rPr>
        <w:annotationRef/>
      </w:r>
      <w:r w:rsidRPr="00FB1602">
        <w:rPr>
          <w:lang w:val="en-US"/>
        </w:rPr>
        <w:t xml:space="preserve">Should this be changed to last seven days?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661600" w15:done="0"/>
  <w15:commentEx w15:paraId="5FE47A9C" w15:done="0"/>
  <w15:commentEx w15:paraId="50E57B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661600" w16cid:durableId="294635BC"/>
  <w16cid:commentId w16cid:paraId="5FE47A9C" w16cid:durableId="2DD3BE64"/>
  <w16cid:commentId w16cid:paraId="50E57BCD" w16cid:durableId="122EC1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95545" w14:textId="77777777" w:rsidR="00A646D8" w:rsidRDefault="00A646D8">
      <w:r>
        <w:separator/>
      </w:r>
    </w:p>
  </w:endnote>
  <w:endnote w:type="continuationSeparator" w:id="0">
    <w:p w14:paraId="3C457F89" w14:textId="77777777" w:rsidR="00A646D8" w:rsidRDefault="00A64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TUR">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NotoSans-Regular">
    <w:altName w:val="Cambria"/>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2E8D" w14:textId="16D0D129" w:rsidR="00A607A4" w:rsidRDefault="00A607A4">
    <w:pPr>
      <w:pStyle w:val="Footer"/>
      <w:framePr w:wrap="auto" w:vAnchor="text" w:hAnchor="page" w:x="5863" w:y="1"/>
    </w:pPr>
    <w:r>
      <w:fldChar w:fldCharType="begin"/>
    </w:r>
    <w:r>
      <w:instrText xml:space="preserve"> PAGE \* Arabic </w:instrText>
    </w:r>
    <w:r>
      <w:fldChar w:fldCharType="separate"/>
    </w:r>
    <w:r w:rsidR="00542B1A">
      <w:rPr>
        <w:noProof/>
      </w:rPr>
      <w:t>25</w:t>
    </w:r>
    <w:r>
      <w:fldChar w:fldCharType="end"/>
    </w:r>
  </w:p>
  <w:p w14:paraId="51F2994F" w14:textId="77777777" w:rsidR="00A607A4" w:rsidRDefault="00A607A4">
    <w:pPr>
      <w:pStyle w:val="Footer"/>
      <w:framePr w:wrap="auto" w:vAnchor="text" w:hAnchor="page" w:y="1"/>
    </w:pPr>
  </w:p>
  <w:p w14:paraId="62F04D7B" w14:textId="77777777" w:rsidR="00A607A4" w:rsidRDefault="00A607A4">
    <w:pPr>
      <w:pStyle w:val="Footer"/>
      <w:framePr w:wrap="auto" w:vAnchor="text" w:hAnchor="page" w:y="1"/>
      <w:tabs>
        <w:tab w:val="clear" w:pos="9072"/>
        <w:tab w:val="right" w:pos="8723"/>
      </w:tabs>
      <w:ind w:right="360"/>
      <w:jc w:val="right"/>
    </w:pPr>
  </w:p>
  <w:p w14:paraId="37D94319" w14:textId="77777777" w:rsidR="00A607A4" w:rsidRDefault="00A607A4">
    <w:pPr>
      <w:pStyle w:val="Footer"/>
      <w:framePr w:wrap="auto" w:vAnchor="text" w:hAnchor="page" w:y="1"/>
    </w:pPr>
  </w:p>
  <w:p w14:paraId="24EFE0A3" w14:textId="77777777" w:rsidR="00A607A4" w:rsidRDefault="00A607A4">
    <w:pPr>
      <w:pStyle w:val="Footer"/>
      <w:tabs>
        <w:tab w:val="clear" w:pos="9072"/>
        <w:tab w:val="right" w:pos="8723"/>
      </w:tabs>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E383D" w14:textId="77777777" w:rsidR="00A646D8" w:rsidRDefault="00A646D8">
      <w:r>
        <w:separator/>
      </w:r>
    </w:p>
  </w:footnote>
  <w:footnote w:type="continuationSeparator" w:id="0">
    <w:p w14:paraId="11375B42" w14:textId="77777777" w:rsidR="00A646D8" w:rsidRDefault="00A64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0C77A" w14:textId="77777777" w:rsidR="00A607A4" w:rsidRDefault="00A607A4">
    <w:pPr>
      <w:pStyle w:val="Footer"/>
      <w:tabs>
        <w:tab w:val="clear" w:pos="9072"/>
        <w:tab w:val="right" w:pos="8723"/>
      </w:tabs>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662"/>
    <w:multiLevelType w:val="hybridMultilevel"/>
    <w:tmpl w:val="5B20734E"/>
    <w:lvl w:ilvl="0" w:tplc="167A9A6A">
      <w:start w:val="1"/>
      <w:numFmt w:val="lowerLetter"/>
      <w:lvlText w:val="%1."/>
      <w:lvlJc w:val="left"/>
      <w:pPr>
        <w:ind w:left="1429" w:hanging="360"/>
      </w:pPr>
      <w:rPr>
        <w:b w:val="0"/>
        <w:bCs w:val="0"/>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0BF5296"/>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2017E95"/>
    <w:multiLevelType w:val="hybridMultilevel"/>
    <w:tmpl w:val="EC42388A"/>
    <w:lvl w:ilvl="0" w:tplc="7E7CE9A8">
      <w:start w:val="1"/>
      <w:numFmt w:val="decimalZero"/>
      <w:lvlText w:val="%1."/>
      <w:lvlJc w:val="left"/>
      <w:pPr>
        <w:ind w:left="904" w:hanging="360"/>
        <w:jc w:val="left"/>
      </w:pPr>
      <w:rPr>
        <w:rFonts w:ascii="Noto Sans" w:eastAsia="Noto Sans" w:hAnsi="Noto Sans" w:cs="Noto Sans" w:hint="default"/>
        <w:b w:val="0"/>
        <w:bCs w:val="0"/>
        <w:i w:val="0"/>
        <w:iCs w:val="0"/>
        <w:spacing w:val="0"/>
        <w:w w:val="100"/>
        <w:sz w:val="17"/>
        <w:szCs w:val="17"/>
        <w:lang w:val="en-US" w:eastAsia="en-US" w:bidi="ar-SA"/>
      </w:rPr>
    </w:lvl>
    <w:lvl w:ilvl="1" w:tplc="75F25858">
      <w:numFmt w:val="bullet"/>
      <w:lvlText w:val="•"/>
      <w:lvlJc w:val="left"/>
      <w:pPr>
        <w:ind w:left="1772" w:hanging="360"/>
      </w:pPr>
      <w:rPr>
        <w:rFonts w:hint="default"/>
        <w:lang w:val="en-US" w:eastAsia="en-US" w:bidi="ar-SA"/>
      </w:rPr>
    </w:lvl>
    <w:lvl w:ilvl="2" w:tplc="A4EA16E0">
      <w:numFmt w:val="bullet"/>
      <w:lvlText w:val="•"/>
      <w:lvlJc w:val="left"/>
      <w:pPr>
        <w:ind w:left="2644" w:hanging="360"/>
      </w:pPr>
      <w:rPr>
        <w:rFonts w:hint="default"/>
        <w:lang w:val="en-US" w:eastAsia="en-US" w:bidi="ar-SA"/>
      </w:rPr>
    </w:lvl>
    <w:lvl w:ilvl="3" w:tplc="1766E61A">
      <w:numFmt w:val="bullet"/>
      <w:lvlText w:val="•"/>
      <w:lvlJc w:val="left"/>
      <w:pPr>
        <w:ind w:left="3516" w:hanging="360"/>
      </w:pPr>
      <w:rPr>
        <w:rFonts w:hint="default"/>
        <w:lang w:val="en-US" w:eastAsia="en-US" w:bidi="ar-SA"/>
      </w:rPr>
    </w:lvl>
    <w:lvl w:ilvl="4" w:tplc="176CC790">
      <w:numFmt w:val="bullet"/>
      <w:lvlText w:val="•"/>
      <w:lvlJc w:val="left"/>
      <w:pPr>
        <w:ind w:left="4388" w:hanging="360"/>
      </w:pPr>
      <w:rPr>
        <w:rFonts w:hint="default"/>
        <w:lang w:val="en-US" w:eastAsia="en-US" w:bidi="ar-SA"/>
      </w:rPr>
    </w:lvl>
    <w:lvl w:ilvl="5" w:tplc="961E668C">
      <w:numFmt w:val="bullet"/>
      <w:lvlText w:val="•"/>
      <w:lvlJc w:val="left"/>
      <w:pPr>
        <w:ind w:left="5260" w:hanging="360"/>
      </w:pPr>
      <w:rPr>
        <w:rFonts w:hint="default"/>
        <w:lang w:val="en-US" w:eastAsia="en-US" w:bidi="ar-SA"/>
      </w:rPr>
    </w:lvl>
    <w:lvl w:ilvl="6" w:tplc="67BAC03E">
      <w:numFmt w:val="bullet"/>
      <w:lvlText w:val="•"/>
      <w:lvlJc w:val="left"/>
      <w:pPr>
        <w:ind w:left="6132" w:hanging="360"/>
      </w:pPr>
      <w:rPr>
        <w:rFonts w:hint="default"/>
        <w:lang w:val="en-US" w:eastAsia="en-US" w:bidi="ar-SA"/>
      </w:rPr>
    </w:lvl>
    <w:lvl w:ilvl="7" w:tplc="7F16E138">
      <w:numFmt w:val="bullet"/>
      <w:lvlText w:val="•"/>
      <w:lvlJc w:val="left"/>
      <w:pPr>
        <w:ind w:left="7004" w:hanging="360"/>
      </w:pPr>
      <w:rPr>
        <w:rFonts w:hint="default"/>
        <w:lang w:val="en-US" w:eastAsia="en-US" w:bidi="ar-SA"/>
      </w:rPr>
    </w:lvl>
    <w:lvl w:ilvl="8" w:tplc="CE8EC0E2">
      <w:numFmt w:val="bullet"/>
      <w:lvlText w:val="•"/>
      <w:lvlJc w:val="left"/>
      <w:pPr>
        <w:ind w:left="7876" w:hanging="360"/>
      </w:pPr>
      <w:rPr>
        <w:rFonts w:hint="default"/>
        <w:lang w:val="en-US" w:eastAsia="en-US" w:bidi="ar-SA"/>
      </w:rPr>
    </w:lvl>
  </w:abstractNum>
  <w:abstractNum w:abstractNumId="3" w15:restartNumberingAfterBreak="0">
    <w:nsid w:val="037B3E15"/>
    <w:multiLevelType w:val="hybridMultilevel"/>
    <w:tmpl w:val="C136B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45023B6"/>
    <w:multiLevelType w:val="hybridMultilevel"/>
    <w:tmpl w:val="6D6ADB7E"/>
    <w:lvl w:ilvl="0" w:tplc="21644AF0">
      <w:start w:val="1"/>
      <w:numFmt w:val="decimalZero"/>
      <w:lvlText w:val="%1."/>
      <w:lvlJc w:val="left"/>
      <w:pPr>
        <w:ind w:left="846" w:hanging="303"/>
        <w:jc w:val="left"/>
      </w:pPr>
      <w:rPr>
        <w:rFonts w:ascii="Noto Sans" w:eastAsia="Noto Sans" w:hAnsi="Noto Sans" w:cs="Noto Sans" w:hint="default"/>
        <w:b w:val="0"/>
        <w:bCs w:val="0"/>
        <w:i w:val="0"/>
        <w:iCs w:val="0"/>
        <w:spacing w:val="0"/>
        <w:w w:val="100"/>
        <w:sz w:val="18"/>
        <w:szCs w:val="18"/>
        <w:lang w:val="en-US" w:eastAsia="en-US" w:bidi="ar-SA"/>
      </w:rPr>
    </w:lvl>
    <w:lvl w:ilvl="1" w:tplc="271CADEC">
      <w:numFmt w:val="bullet"/>
      <w:lvlText w:val="•"/>
      <w:lvlJc w:val="left"/>
      <w:pPr>
        <w:ind w:left="1718" w:hanging="303"/>
      </w:pPr>
      <w:rPr>
        <w:rFonts w:hint="default"/>
        <w:lang w:val="en-US" w:eastAsia="en-US" w:bidi="ar-SA"/>
      </w:rPr>
    </w:lvl>
    <w:lvl w:ilvl="2" w:tplc="E5EE993E">
      <w:numFmt w:val="bullet"/>
      <w:lvlText w:val="•"/>
      <w:lvlJc w:val="left"/>
      <w:pPr>
        <w:ind w:left="2596" w:hanging="303"/>
      </w:pPr>
      <w:rPr>
        <w:rFonts w:hint="default"/>
        <w:lang w:val="en-US" w:eastAsia="en-US" w:bidi="ar-SA"/>
      </w:rPr>
    </w:lvl>
    <w:lvl w:ilvl="3" w:tplc="8954C374">
      <w:numFmt w:val="bullet"/>
      <w:lvlText w:val="•"/>
      <w:lvlJc w:val="left"/>
      <w:pPr>
        <w:ind w:left="3474" w:hanging="303"/>
      </w:pPr>
      <w:rPr>
        <w:rFonts w:hint="default"/>
        <w:lang w:val="en-US" w:eastAsia="en-US" w:bidi="ar-SA"/>
      </w:rPr>
    </w:lvl>
    <w:lvl w:ilvl="4" w:tplc="BC0A45B6">
      <w:numFmt w:val="bullet"/>
      <w:lvlText w:val="•"/>
      <w:lvlJc w:val="left"/>
      <w:pPr>
        <w:ind w:left="4352" w:hanging="303"/>
      </w:pPr>
      <w:rPr>
        <w:rFonts w:hint="default"/>
        <w:lang w:val="en-US" w:eastAsia="en-US" w:bidi="ar-SA"/>
      </w:rPr>
    </w:lvl>
    <w:lvl w:ilvl="5" w:tplc="CA908A34">
      <w:numFmt w:val="bullet"/>
      <w:lvlText w:val="•"/>
      <w:lvlJc w:val="left"/>
      <w:pPr>
        <w:ind w:left="5230" w:hanging="303"/>
      </w:pPr>
      <w:rPr>
        <w:rFonts w:hint="default"/>
        <w:lang w:val="en-US" w:eastAsia="en-US" w:bidi="ar-SA"/>
      </w:rPr>
    </w:lvl>
    <w:lvl w:ilvl="6" w:tplc="6EC4D4E8">
      <w:numFmt w:val="bullet"/>
      <w:lvlText w:val="•"/>
      <w:lvlJc w:val="left"/>
      <w:pPr>
        <w:ind w:left="6108" w:hanging="303"/>
      </w:pPr>
      <w:rPr>
        <w:rFonts w:hint="default"/>
        <w:lang w:val="en-US" w:eastAsia="en-US" w:bidi="ar-SA"/>
      </w:rPr>
    </w:lvl>
    <w:lvl w:ilvl="7" w:tplc="60761F76">
      <w:numFmt w:val="bullet"/>
      <w:lvlText w:val="•"/>
      <w:lvlJc w:val="left"/>
      <w:pPr>
        <w:ind w:left="6986" w:hanging="303"/>
      </w:pPr>
      <w:rPr>
        <w:rFonts w:hint="default"/>
        <w:lang w:val="en-US" w:eastAsia="en-US" w:bidi="ar-SA"/>
      </w:rPr>
    </w:lvl>
    <w:lvl w:ilvl="8" w:tplc="6F767EFE">
      <w:numFmt w:val="bullet"/>
      <w:lvlText w:val="•"/>
      <w:lvlJc w:val="left"/>
      <w:pPr>
        <w:ind w:left="7864" w:hanging="303"/>
      </w:pPr>
      <w:rPr>
        <w:rFonts w:hint="default"/>
        <w:lang w:val="en-US" w:eastAsia="en-US" w:bidi="ar-SA"/>
      </w:rPr>
    </w:lvl>
  </w:abstractNum>
  <w:abstractNum w:abstractNumId="5" w15:restartNumberingAfterBreak="0">
    <w:nsid w:val="04525E98"/>
    <w:multiLevelType w:val="hybridMultilevel"/>
    <w:tmpl w:val="5B1E1D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6B2458"/>
    <w:multiLevelType w:val="hybridMultilevel"/>
    <w:tmpl w:val="4ADA0D9C"/>
    <w:lvl w:ilvl="0" w:tplc="1C09001B">
      <w:start w:val="1"/>
      <w:numFmt w:val="lowerRoman"/>
      <w:lvlText w:val="%1."/>
      <w:lvlJc w:val="right"/>
      <w:pPr>
        <w:ind w:left="720" w:hanging="360"/>
      </w:pPr>
      <w:rPr>
        <w:rFonts w:hint="default"/>
      </w:rPr>
    </w:lvl>
    <w:lvl w:ilvl="1" w:tplc="1C090019">
      <w:start w:val="1"/>
      <w:numFmt w:val="lowerLetter"/>
      <w:lvlText w:val="%2."/>
      <w:lvlJc w:val="left"/>
      <w:pPr>
        <w:ind w:left="1091" w:hanging="360"/>
      </w:pPr>
    </w:lvl>
    <w:lvl w:ilvl="2" w:tplc="1C09001B">
      <w:start w:val="1"/>
      <w:numFmt w:val="lowerRoman"/>
      <w:lvlText w:val="%3."/>
      <w:lvlJc w:val="right"/>
      <w:pPr>
        <w:ind w:left="1811" w:hanging="180"/>
      </w:pPr>
    </w:lvl>
    <w:lvl w:ilvl="3" w:tplc="1C09000F" w:tentative="1">
      <w:start w:val="1"/>
      <w:numFmt w:val="decimal"/>
      <w:lvlText w:val="%4."/>
      <w:lvlJc w:val="left"/>
      <w:pPr>
        <w:ind w:left="2531" w:hanging="360"/>
      </w:pPr>
    </w:lvl>
    <w:lvl w:ilvl="4" w:tplc="1C090019" w:tentative="1">
      <w:start w:val="1"/>
      <w:numFmt w:val="lowerLetter"/>
      <w:lvlText w:val="%5."/>
      <w:lvlJc w:val="left"/>
      <w:pPr>
        <w:ind w:left="3251" w:hanging="360"/>
      </w:pPr>
    </w:lvl>
    <w:lvl w:ilvl="5" w:tplc="1C09001B" w:tentative="1">
      <w:start w:val="1"/>
      <w:numFmt w:val="lowerRoman"/>
      <w:lvlText w:val="%6."/>
      <w:lvlJc w:val="right"/>
      <w:pPr>
        <w:ind w:left="3971" w:hanging="180"/>
      </w:pPr>
    </w:lvl>
    <w:lvl w:ilvl="6" w:tplc="1C09000F" w:tentative="1">
      <w:start w:val="1"/>
      <w:numFmt w:val="decimal"/>
      <w:lvlText w:val="%7."/>
      <w:lvlJc w:val="left"/>
      <w:pPr>
        <w:ind w:left="4691" w:hanging="360"/>
      </w:pPr>
    </w:lvl>
    <w:lvl w:ilvl="7" w:tplc="1C090019" w:tentative="1">
      <w:start w:val="1"/>
      <w:numFmt w:val="lowerLetter"/>
      <w:lvlText w:val="%8."/>
      <w:lvlJc w:val="left"/>
      <w:pPr>
        <w:ind w:left="5411" w:hanging="360"/>
      </w:pPr>
    </w:lvl>
    <w:lvl w:ilvl="8" w:tplc="1C09001B" w:tentative="1">
      <w:start w:val="1"/>
      <w:numFmt w:val="lowerRoman"/>
      <w:lvlText w:val="%9."/>
      <w:lvlJc w:val="right"/>
      <w:pPr>
        <w:ind w:left="6131" w:hanging="180"/>
      </w:pPr>
    </w:lvl>
  </w:abstractNum>
  <w:abstractNum w:abstractNumId="7" w15:restartNumberingAfterBreak="0">
    <w:nsid w:val="048C1216"/>
    <w:multiLevelType w:val="hybridMultilevel"/>
    <w:tmpl w:val="0DEC691A"/>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8" w15:restartNumberingAfterBreak="0">
    <w:nsid w:val="049755C5"/>
    <w:multiLevelType w:val="hybridMultilevel"/>
    <w:tmpl w:val="7108B4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05500D63"/>
    <w:multiLevelType w:val="hybridMultilevel"/>
    <w:tmpl w:val="E946D81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05BC3F44"/>
    <w:multiLevelType w:val="hybridMultilevel"/>
    <w:tmpl w:val="B7500E28"/>
    <w:lvl w:ilvl="0" w:tplc="2000000F">
      <w:start w:val="1"/>
      <w:numFmt w:val="decimal"/>
      <w:lvlText w:val="%1."/>
      <w:lvlJc w:val="left"/>
      <w:pPr>
        <w:ind w:left="1069" w:hanging="360"/>
      </w:pPr>
    </w:lvl>
    <w:lvl w:ilvl="1" w:tplc="20000019">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1" w15:restartNumberingAfterBreak="0">
    <w:nsid w:val="05D55E0D"/>
    <w:multiLevelType w:val="hybridMultilevel"/>
    <w:tmpl w:val="A426EA2E"/>
    <w:lvl w:ilvl="0" w:tplc="2000000F">
      <w:start w:val="1"/>
      <w:numFmt w:val="decimal"/>
      <w:lvlText w:val="%1."/>
      <w:lvlJc w:val="left"/>
      <w:pPr>
        <w:ind w:left="1635"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06A06B6C"/>
    <w:multiLevelType w:val="hybridMultilevel"/>
    <w:tmpl w:val="DF9E5A5A"/>
    <w:lvl w:ilvl="0" w:tplc="8C229934">
      <w:start w:val="1"/>
      <w:numFmt w:val="bullet"/>
      <w:lvlText w:val="•"/>
      <w:lvlJc w:val="left"/>
      <w:pPr>
        <w:ind w:left="9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E60CF9E">
      <w:start w:val="1"/>
      <w:numFmt w:val="bullet"/>
      <w:lvlText w:val="o"/>
      <w:lvlJc w:val="left"/>
      <w:pPr>
        <w:ind w:left="167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76CB55E">
      <w:start w:val="1"/>
      <w:numFmt w:val="bullet"/>
      <w:lvlText w:val="▪"/>
      <w:lvlJc w:val="left"/>
      <w:pPr>
        <w:ind w:left="23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20E096E">
      <w:start w:val="1"/>
      <w:numFmt w:val="bullet"/>
      <w:lvlText w:val="•"/>
      <w:lvlJc w:val="left"/>
      <w:pPr>
        <w:ind w:left="311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A3A809C">
      <w:start w:val="1"/>
      <w:numFmt w:val="bullet"/>
      <w:lvlText w:val="o"/>
      <w:lvlJc w:val="left"/>
      <w:pPr>
        <w:ind w:left="383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5141862">
      <w:start w:val="1"/>
      <w:numFmt w:val="bullet"/>
      <w:lvlText w:val="▪"/>
      <w:lvlJc w:val="left"/>
      <w:pPr>
        <w:ind w:left="455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AB4E9FA">
      <w:start w:val="1"/>
      <w:numFmt w:val="bullet"/>
      <w:lvlText w:val="•"/>
      <w:lvlJc w:val="left"/>
      <w:pPr>
        <w:ind w:left="527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C7EE7A0">
      <w:start w:val="1"/>
      <w:numFmt w:val="bullet"/>
      <w:lvlText w:val="o"/>
      <w:lvlJc w:val="left"/>
      <w:pPr>
        <w:ind w:left="59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5C089E8">
      <w:start w:val="1"/>
      <w:numFmt w:val="bullet"/>
      <w:lvlText w:val="▪"/>
      <w:lvlJc w:val="left"/>
      <w:pPr>
        <w:ind w:left="671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08084A7F"/>
    <w:multiLevelType w:val="hybridMultilevel"/>
    <w:tmpl w:val="3CBEA6F4"/>
    <w:lvl w:ilvl="0" w:tplc="922C2B20">
      <w:start w:val="1"/>
      <w:numFmt w:val="decimalZero"/>
      <w:lvlText w:val="%1."/>
      <w:lvlJc w:val="left"/>
      <w:pPr>
        <w:ind w:left="846" w:hanging="303"/>
        <w:jc w:val="left"/>
      </w:pPr>
      <w:rPr>
        <w:rFonts w:ascii="Noto Sans" w:eastAsia="Noto Sans" w:hAnsi="Noto Sans" w:cs="Noto Sans" w:hint="default"/>
        <w:b w:val="0"/>
        <w:bCs w:val="0"/>
        <w:i w:val="0"/>
        <w:iCs w:val="0"/>
        <w:spacing w:val="0"/>
        <w:w w:val="100"/>
        <w:sz w:val="18"/>
        <w:szCs w:val="18"/>
        <w:lang w:val="en-US" w:eastAsia="en-US" w:bidi="ar-SA"/>
      </w:rPr>
    </w:lvl>
    <w:lvl w:ilvl="1" w:tplc="F82C791A">
      <w:numFmt w:val="bullet"/>
      <w:lvlText w:val="•"/>
      <w:lvlJc w:val="left"/>
      <w:pPr>
        <w:ind w:left="1718" w:hanging="303"/>
      </w:pPr>
      <w:rPr>
        <w:rFonts w:hint="default"/>
        <w:lang w:val="en-US" w:eastAsia="en-US" w:bidi="ar-SA"/>
      </w:rPr>
    </w:lvl>
    <w:lvl w:ilvl="2" w:tplc="6FACB4BE">
      <w:numFmt w:val="bullet"/>
      <w:lvlText w:val="•"/>
      <w:lvlJc w:val="left"/>
      <w:pPr>
        <w:ind w:left="2596" w:hanging="303"/>
      </w:pPr>
      <w:rPr>
        <w:rFonts w:hint="default"/>
        <w:lang w:val="en-US" w:eastAsia="en-US" w:bidi="ar-SA"/>
      </w:rPr>
    </w:lvl>
    <w:lvl w:ilvl="3" w:tplc="68EA3EB8">
      <w:numFmt w:val="bullet"/>
      <w:lvlText w:val="•"/>
      <w:lvlJc w:val="left"/>
      <w:pPr>
        <w:ind w:left="3474" w:hanging="303"/>
      </w:pPr>
      <w:rPr>
        <w:rFonts w:hint="default"/>
        <w:lang w:val="en-US" w:eastAsia="en-US" w:bidi="ar-SA"/>
      </w:rPr>
    </w:lvl>
    <w:lvl w:ilvl="4" w:tplc="7FD47814">
      <w:numFmt w:val="bullet"/>
      <w:lvlText w:val="•"/>
      <w:lvlJc w:val="left"/>
      <w:pPr>
        <w:ind w:left="4352" w:hanging="303"/>
      </w:pPr>
      <w:rPr>
        <w:rFonts w:hint="default"/>
        <w:lang w:val="en-US" w:eastAsia="en-US" w:bidi="ar-SA"/>
      </w:rPr>
    </w:lvl>
    <w:lvl w:ilvl="5" w:tplc="1CE02284">
      <w:numFmt w:val="bullet"/>
      <w:lvlText w:val="•"/>
      <w:lvlJc w:val="left"/>
      <w:pPr>
        <w:ind w:left="5230" w:hanging="303"/>
      </w:pPr>
      <w:rPr>
        <w:rFonts w:hint="default"/>
        <w:lang w:val="en-US" w:eastAsia="en-US" w:bidi="ar-SA"/>
      </w:rPr>
    </w:lvl>
    <w:lvl w:ilvl="6" w:tplc="9948F930">
      <w:numFmt w:val="bullet"/>
      <w:lvlText w:val="•"/>
      <w:lvlJc w:val="left"/>
      <w:pPr>
        <w:ind w:left="6108" w:hanging="303"/>
      </w:pPr>
      <w:rPr>
        <w:rFonts w:hint="default"/>
        <w:lang w:val="en-US" w:eastAsia="en-US" w:bidi="ar-SA"/>
      </w:rPr>
    </w:lvl>
    <w:lvl w:ilvl="7" w:tplc="51E8ABC6">
      <w:numFmt w:val="bullet"/>
      <w:lvlText w:val="•"/>
      <w:lvlJc w:val="left"/>
      <w:pPr>
        <w:ind w:left="6986" w:hanging="303"/>
      </w:pPr>
      <w:rPr>
        <w:rFonts w:hint="default"/>
        <w:lang w:val="en-US" w:eastAsia="en-US" w:bidi="ar-SA"/>
      </w:rPr>
    </w:lvl>
    <w:lvl w:ilvl="8" w:tplc="36803FBE">
      <w:numFmt w:val="bullet"/>
      <w:lvlText w:val="•"/>
      <w:lvlJc w:val="left"/>
      <w:pPr>
        <w:ind w:left="7864" w:hanging="303"/>
      </w:pPr>
      <w:rPr>
        <w:rFonts w:hint="default"/>
        <w:lang w:val="en-US" w:eastAsia="en-US" w:bidi="ar-SA"/>
      </w:rPr>
    </w:lvl>
  </w:abstractNum>
  <w:abstractNum w:abstractNumId="14" w15:restartNumberingAfterBreak="0">
    <w:nsid w:val="0A092797"/>
    <w:multiLevelType w:val="hybridMultilevel"/>
    <w:tmpl w:val="70C478AA"/>
    <w:lvl w:ilvl="0" w:tplc="18E2E88C">
      <w:start w:val="1"/>
      <w:numFmt w:val="lowerRoman"/>
      <w:lvlText w:val="%1."/>
      <w:lvlJc w:val="right"/>
      <w:pPr>
        <w:ind w:left="720" w:hanging="360"/>
      </w:pPr>
      <w:rPr>
        <w:i w:val="0"/>
      </w:rPr>
    </w:lvl>
    <w:lvl w:ilvl="1" w:tplc="B78C2B16">
      <w:start w:val="1"/>
      <w:numFmt w:val="lowerLetter"/>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0AD70D70"/>
    <w:multiLevelType w:val="hybridMultilevel"/>
    <w:tmpl w:val="6234EA5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0B2672A4"/>
    <w:multiLevelType w:val="hybridMultilevel"/>
    <w:tmpl w:val="7FAA2E44"/>
    <w:lvl w:ilvl="0" w:tplc="4246D854">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E31A22"/>
    <w:multiLevelType w:val="hybridMultilevel"/>
    <w:tmpl w:val="7658933E"/>
    <w:lvl w:ilvl="0" w:tplc="465CA6B0">
      <w:start w:val="1"/>
      <w:numFmt w:val="decimalZero"/>
      <w:lvlText w:val="%1."/>
      <w:lvlJc w:val="left"/>
      <w:pPr>
        <w:ind w:left="846" w:hanging="303"/>
        <w:jc w:val="left"/>
      </w:pPr>
      <w:rPr>
        <w:rFonts w:ascii="Noto Sans" w:eastAsia="Noto Sans" w:hAnsi="Noto Sans" w:cs="Noto Sans" w:hint="default"/>
        <w:b w:val="0"/>
        <w:bCs w:val="0"/>
        <w:i w:val="0"/>
        <w:iCs w:val="0"/>
        <w:spacing w:val="0"/>
        <w:w w:val="100"/>
        <w:sz w:val="18"/>
        <w:szCs w:val="18"/>
        <w:lang w:val="en-US" w:eastAsia="en-US" w:bidi="ar-SA"/>
      </w:rPr>
    </w:lvl>
    <w:lvl w:ilvl="1" w:tplc="3342EBB8">
      <w:numFmt w:val="bullet"/>
      <w:lvlText w:val="•"/>
      <w:lvlJc w:val="left"/>
      <w:pPr>
        <w:ind w:left="1732" w:hanging="303"/>
      </w:pPr>
      <w:rPr>
        <w:rFonts w:hint="default"/>
        <w:lang w:val="en-US" w:eastAsia="en-US" w:bidi="ar-SA"/>
      </w:rPr>
    </w:lvl>
    <w:lvl w:ilvl="2" w:tplc="853E398E">
      <w:numFmt w:val="bullet"/>
      <w:lvlText w:val="•"/>
      <w:lvlJc w:val="left"/>
      <w:pPr>
        <w:ind w:left="2625" w:hanging="303"/>
      </w:pPr>
      <w:rPr>
        <w:rFonts w:hint="default"/>
        <w:lang w:val="en-US" w:eastAsia="en-US" w:bidi="ar-SA"/>
      </w:rPr>
    </w:lvl>
    <w:lvl w:ilvl="3" w:tplc="845675B4">
      <w:numFmt w:val="bullet"/>
      <w:lvlText w:val="•"/>
      <w:lvlJc w:val="left"/>
      <w:pPr>
        <w:ind w:left="3517" w:hanging="303"/>
      </w:pPr>
      <w:rPr>
        <w:rFonts w:hint="default"/>
        <w:lang w:val="en-US" w:eastAsia="en-US" w:bidi="ar-SA"/>
      </w:rPr>
    </w:lvl>
    <w:lvl w:ilvl="4" w:tplc="FE36F512">
      <w:numFmt w:val="bullet"/>
      <w:lvlText w:val="•"/>
      <w:lvlJc w:val="left"/>
      <w:pPr>
        <w:ind w:left="4410" w:hanging="303"/>
      </w:pPr>
      <w:rPr>
        <w:rFonts w:hint="default"/>
        <w:lang w:val="en-US" w:eastAsia="en-US" w:bidi="ar-SA"/>
      </w:rPr>
    </w:lvl>
    <w:lvl w:ilvl="5" w:tplc="3DC078BA">
      <w:numFmt w:val="bullet"/>
      <w:lvlText w:val="•"/>
      <w:lvlJc w:val="left"/>
      <w:pPr>
        <w:ind w:left="5303" w:hanging="303"/>
      </w:pPr>
      <w:rPr>
        <w:rFonts w:hint="default"/>
        <w:lang w:val="en-US" w:eastAsia="en-US" w:bidi="ar-SA"/>
      </w:rPr>
    </w:lvl>
    <w:lvl w:ilvl="6" w:tplc="06B80FCC">
      <w:numFmt w:val="bullet"/>
      <w:lvlText w:val="•"/>
      <w:lvlJc w:val="left"/>
      <w:pPr>
        <w:ind w:left="6195" w:hanging="303"/>
      </w:pPr>
      <w:rPr>
        <w:rFonts w:hint="default"/>
        <w:lang w:val="en-US" w:eastAsia="en-US" w:bidi="ar-SA"/>
      </w:rPr>
    </w:lvl>
    <w:lvl w:ilvl="7" w:tplc="775EB6B2">
      <w:numFmt w:val="bullet"/>
      <w:lvlText w:val="•"/>
      <w:lvlJc w:val="left"/>
      <w:pPr>
        <w:ind w:left="7088" w:hanging="303"/>
      </w:pPr>
      <w:rPr>
        <w:rFonts w:hint="default"/>
        <w:lang w:val="en-US" w:eastAsia="en-US" w:bidi="ar-SA"/>
      </w:rPr>
    </w:lvl>
    <w:lvl w:ilvl="8" w:tplc="3ACE6732">
      <w:numFmt w:val="bullet"/>
      <w:lvlText w:val="•"/>
      <w:lvlJc w:val="left"/>
      <w:pPr>
        <w:ind w:left="7980" w:hanging="303"/>
      </w:pPr>
      <w:rPr>
        <w:rFonts w:hint="default"/>
        <w:lang w:val="en-US" w:eastAsia="en-US" w:bidi="ar-SA"/>
      </w:rPr>
    </w:lvl>
  </w:abstractNum>
  <w:abstractNum w:abstractNumId="18" w15:restartNumberingAfterBreak="0">
    <w:nsid w:val="0D0227F9"/>
    <w:multiLevelType w:val="hybridMultilevel"/>
    <w:tmpl w:val="BCC436E4"/>
    <w:lvl w:ilvl="0" w:tplc="D9484F96">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E767531"/>
    <w:multiLevelType w:val="hybridMultilevel"/>
    <w:tmpl w:val="67CC6026"/>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20" w15:restartNumberingAfterBreak="0">
    <w:nsid w:val="1151745B"/>
    <w:multiLevelType w:val="hybridMultilevel"/>
    <w:tmpl w:val="DC5C47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1AF0E69"/>
    <w:multiLevelType w:val="hybridMultilevel"/>
    <w:tmpl w:val="00EA8584"/>
    <w:lvl w:ilvl="0" w:tplc="43080C00">
      <w:start w:val="97"/>
      <w:numFmt w:val="decimal"/>
      <w:lvlText w:val="%1."/>
      <w:lvlJc w:val="left"/>
      <w:pPr>
        <w:ind w:left="163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2DC3A9D"/>
    <w:multiLevelType w:val="hybridMultilevel"/>
    <w:tmpl w:val="9FC6E8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3879E3"/>
    <w:multiLevelType w:val="hybridMultilevel"/>
    <w:tmpl w:val="BB82F4CC"/>
    <w:name w:val="Numbered list 0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13C221CB"/>
    <w:multiLevelType w:val="hybridMultilevel"/>
    <w:tmpl w:val="16C26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141C378A"/>
    <w:multiLevelType w:val="hybridMultilevel"/>
    <w:tmpl w:val="73EA6DC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14A813CB"/>
    <w:multiLevelType w:val="hybridMultilevel"/>
    <w:tmpl w:val="1BA619BC"/>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151E59EC"/>
    <w:multiLevelType w:val="hybridMultilevel"/>
    <w:tmpl w:val="E7F2DF48"/>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15E35DEB"/>
    <w:multiLevelType w:val="singleLevel"/>
    <w:tmpl w:val="1C09000F"/>
    <w:lvl w:ilvl="0">
      <w:start w:val="1"/>
      <w:numFmt w:val="decimal"/>
      <w:lvlText w:val="%1."/>
      <w:lvlJc w:val="left"/>
      <w:pPr>
        <w:ind w:left="720" w:hanging="360"/>
      </w:pPr>
      <w:rPr>
        <w:rFonts w:hint="default"/>
      </w:rPr>
    </w:lvl>
  </w:abstractNum>
  <w:abstractNum w:abstractNumId="29" w15:restartNumberingAfterBreak="0">
    <w:nsid w:val="175256A0"/>
    <w:multiLevelType w:val="hybridMultilevel"/>
    <w:tmpl w:val="E88AA0B2"/>
    <w:lvl w:ilvl="0" w:tplc="7E52A954">
      <w:start w:val="1"/>
      <w:numFmt w:val="decimalZero"/>
      <w:lvlText w:val="%1."/>
      <w:lvlJc w:val="left"/>
      <w:pPr>
        <w:ind w:left="902" w:hanging="360"/>
        <w:jc w:val="left"/>
      </w:pPr>
      <w:rPr>
        <w:rFonts w:ascii="Noto Sans" w:eastAsia="Noto Sans" w:hAnsi="Noto Sans" w:cs="Noto Sans" w:hint="default"/>
        <w:b w:val="0"/>
        <w:bCs w:val="0"/>
        <w:i w:val="0"/>
        <w:iCs w:val="0"/>
        <w:spacing w:val="0"/>
        <w:w w:val="100"/>
        <w:sz w:val="17"/>
        <w:szCs w:val="17"/>
        <w:lang w:val="en-US" w:eastAsia="en-US" w:bidi="ar-SA"/>
      </w:rPr>
    </w:lvl>
    <w:lvl w:ilvl="1" w:tplc="6BEC95F4">
      <w:numFmt w:val="bullet"/>
      <w:lvlText w:val="•"/>
      <w:lvlJc w:val="left"/>
      <w:pPr>
        <w:ind w:left="1772" w:hanging="360"/>
      </w:pPr>
      <w:rPr>
        <w:rFonts w:hint="default"/>
        <w:lang w:val="en-US" w:eastAsia="en-US" w:bidi="ar-SA"/>
      </w:rPr>
    </w:lvl>
    <w:lvl w:ilvl="2" w:tplc="587E6474">
      <w:numFmt w:val="bullet"/>
      <w:lvlText w:val="•"/>
      <w:lvlJc w:val="left"/>
      <w:pPr>
        <w:ind w:left="2644" w:hanging="360"/>
      </w:pPr>
      <w:rPr>
        <w:rFonts w:hint="default"/>
        <w:lang w:val="en-US" w:eastAsia="en-US" w:bidi="ar-SA"/>
      </w:rPr>
    </w:lvl>
    <w:lvl w:ilvl="3" w:tplc="1DC80454">
      <w:numFmt w:val="bullet"/>
      <w:lvlText w:val="•"/>
      <w:lvlJc w:val="left"/>
      <w:pPr>
        <w:ind w:left="3516" w:hanging="360"/>
      </w:pPr>
      <w:rPr>
        <w:rFonts w:hint="default"/>
        <w:lang w:val="en-US" w:eastAsia="en-US" w:bidi="ar-SA"/>
      </w:rPr>
    </w:lvl>
    <w:lvl w:ilvl="4" w:tplc="6EF406CE">
      <w:numFmt w:val="bullet"/>
      <w:lvlText w:val="•"/>
      <w:lvlJc w:val="left"/>
      <w:pPr>
        <w:ind w:left="4388" w:hanging="360"/>
      </w:pPr>
      <w:rPr>
        <w:rFonts w:hint="default"/>
        <w:lang w:val="en-US" w:eastAsia="en-US" w:bidi="ar-SA"/>
      </w:rPr>
    </w:lvl>
    <w:lvl w:ilvl="5" w:tplc="483217A0">
      <w:numFmt w:val="bullet"/>
      <w:lvlText w:val="•"/>
      <w:lvlJc w:val="left"/>
      <w:pPr>
        <w:ind w:left="5260" w:hanging="360"/>
      </w:pPr>
      <w:rPr>
        <w:rFonts w:hint="default"/>
        <w:lang w:val="en-US" w:eastAsia="en-US" w:bidi="ar-SA"/>
      </w:rPr>
    </w:lvl>
    <w:lvl w:ilvl="6" w:tplc="DC5C45AE">
      <w:numFmt w:val="bullet"/>
      <w:lvlText w:val="•"/>
      <w:lvlJc w:val="left"/>
      <w:pPr>
        <w:ind w:left="6132" w:hanging="360"/>
      </w:pPr>
      <w:rPr>
        <w:rFonts w:hint="default"/>
        <w:lang w:val="en-US" w:eastAsia="en-US" w:bidi="ar-SA"/>
      </w:rPr>
    </w:lvl>
    <w:lvl w:ilvl="7" w:tplc="BA12FED0">
      <w:numFmt w:val="bullet"/>
      <w:lvlText w:val="•"/>
      <w:lvlJc w:val="left"/>
      <w:pPr>
        <w:ind w:left="7004" w:hanging="360"/>
      </w:pPr>
      <w:rPr>
        <w:rFonts w:hint="default"/>
        <w:lang w:val="en-US" w:eastAsia="en-US" w:bidi="ar-SA"/>
      </w:rPr>
    </w:lvl>
    <w:lvl w:ilvl="8" w:tplc="36BC1D9A">
      <w:numFmt w:val="bullet"/>
      <w:lvlText w:val="•"/>
      <w:lvlJc w:val="left"/>
      <w:pPr>
        <w:ind w:left="7876" w:hanging="360"/>
      </w:pPr>
      <w:rPr>
        <w:rFonts w:hint="default"/>
        <w:lang w:val="en-US" w:eastAsia="en-US" w:bidi="ar-SA"/>
      </w:rPr>
    </w:lvl>
  </w:abstractNum>
  <w:abstractNum w:abstractNumId="30" w15:restartNumberingAfterBreak="0">
    <w:nsid w:val="18425140"/>
    <w:multiLevelType w:val="hybridMultilevel"/>
    <w:tmpl w:val="397CAC6A"/>
    <w:lvl w:ilvl="0" w:tplc="F5FAFF14">
      <w:start w:val="1"/>
      <w:numFmt w:val="decimal"/>
      <w:lvlText w:val="%1."/>
      <w:lvlJc w:val="left"/>
      <w:pPr>
        <w:ind w:left="1778" w:hanging="360"/>
      </w:pPr>
      <w:rPr>
        <w:b w:val="0"/>
        <w:bCs w:val="0"/>
        <w:i w:val="0"/>
        <w:i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1" w15:restartNumberingAfterBreak="0">
    <w:nsid w:val="189B37DE"/>
    <w:multiLevelType w:val="hybridMultilevel"/>
    <w:tmpl w:val="189ED0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18B32E04"/>
    <w:multiLevelType w:val="hybridMultilevel"/>
    <w:tmpl w:val="5B8EADAA"/>
    <w:name w:val="Numbered list 022"/>
    <w:lvl w:ilvl="0" w:tplc="1C09001B">
      <w:start w:val="1"/>
      <w:numFmt w:val="lowerRoman"/>
      <w:lvlText w:val="%1."/>
      <w:lvlJc w:val="right"/>
      <w:pPr>
        <w:ind w:left="369" w:hanging="360"/>
      </w:pPr>
    </w:lvl>
    <w:lvl w:ilvl="1" w:tplc="1C090019" w:tentative="1">
      <w:start w:val="1"/>
      <w:numFmt w:val="lowerLetter"/>
      <w:lvlText w:val="%2."/>
      <w:lvlJc w:val="left"/>
      <w:pPr>
        <w:ind w:left="1089" w:hanging="360"/>
      </w:pPr>
    </w:lvl>
    <w:lvl w:ilvl="2" w:tplc="1C09001B" w:tentative="1">
      <w:start w:val="1"/>
      <w:numFmt w:val="lowerRoman"/>
      <w:lvlText w:val="%3."/>
      <w:lvlJc w:val="right"/>
      <w:pPr>
        <w:ind w:left="1809" w:hanging="180"/>
      </w:pPr>
    </w:lvl>
    <w:lvl w:ilvl="3" w:tplc="1C09000F" w:tentative="1">
      <w:start w:val="1"/>
      <w:numFmt w:val="decimal"/>
      <w:lvlText w:val="%4."/>
      <w:lvlJc w:val="left"/>
      <w:pPr>
        <w:ind w:left="2529" w:hanging="360"/>
      </w:pPr>
    </w:lvl>
    <w:lvl w:ilvl="4" w:tplc="1C090019" w:tentative="1">
      <w:start w:val="1"/>
      <w:numFmt w:val="lowerLetter"/>
      <w:lvlText w:val="%5."/>
      <w:lvlJc w:val="left"/>
      <w:pPr>
        <w:ind w:left="3249" w:hanging="360"/>
      </w:pPr>
    </w:lvl>
    <w:lvl w:ilvl="5" w:tplc="1C09001B" w:tentative="1">
      <w:start w:val="1"/>
      <w:numFmt w:val="lowerRoman"/>
      <w:lvlText w:val="%6."/>
      <w:lvlJc w:val="right"/>
      <w:pPr>
        <w:ind w:left="3969" w:hanging="180"/>
      </w:pPr>
    </w:lvl>
    <w:lvl w:ilvl="6" w:tplc="1C09000F" w:tentative="1">
      <w:start w:val="1"/>
      <w:numFmt w:val="decimal"/>
      <w:lvlText w:val="%7."/>
      <w:lvlJc w:val="left"/>
      <w:pPr>
        <w:ind w:left="4689" w:hanging="360"/>
      </w:pPr>
    </w:lvl>
    <w:lvl w:ilvl="7" w:tplc="1C090019" w:tentative="1">
      <w:start w:val="1"/>
      <w:numFmt w:val="lowerLetter"/>
      <w:lvlText w:val="%8."/>
      <w:lvlJc w:val="left"/>
      <w:pPr>
        <w:ind w:left="5409" w:hanging="360"/>
      </w:pPr>
    </w:lvl>
    <w:lvl w:ilvl="8" w:tplc="1C09001B" w:tentative="1">
      <w:start w:val="1"/>
      <w:numFmt w:val="lowerRoman"/>
      <w:lvlText w:val="%9."/>
      <w:lvlJc w:val="right"/>
      <w:pPr>
        <w:ind w:left="6129" w:hanging="180"/>
      </w:pPr>
    </w:lvl>
  </w:abstractNum>
  <w:abstractNum w:abstractNumId="33" w15:restartNumberingAfterBreak="0">
    <w:nsid w:val="1A0434E2"/>
    <w:multiLevelType w:val="hybridMultilevel"/>
    <w:tmpl w:val="E312CD7E"/>
    <w:lvl w:ilvl="0" w:tplc="E8F224B6">
      <w:start w:val="1"/>
      <w:numFmt w:val="decimalZero"/>
      <w:lvlText w:val="%1."/>
      <w:lvlJc w:val="left"/>
      <w:pPr>
        <w:ind w:left="846" w:hanging="303"/>
        <w:jc w:val="left"/>
      </w:pPr>
      <w:rPr>
        <w:rFonts w:ascii="Noto Sans" w:eastAsia="Noto Sans" w:hAnsi="Noto Sans" w:cs="Noto Sans" w:hint="default"/>
        <w:b w:val="0"/>
        <w:bCs w:val="0"/>
        <w:i w:val="0"/>
        <w:iCs w:val="0"/>
        <w:spacing w:val="0"/>
        <w:w w:val="100"/>
        <w:sz w:val="18"/>
        <w:szCs w:val="18"/>
        <w:lang w:val="en-US" w:eastAsia="en-US" w:bidi="ar-SA"/>
      </w:rPr>
    </w:lvl>
    <w:lvl w:ilvl="1" w:tplc="A3324FF8">
      <w:numFmt w:val="bullet"/>
      <w:lvlText w:val="•"/>
      <w:lvlJc w:val="left"/>
      <w:pPr>
        <w:ind w:left="1732" w:hanging="303"/>
      </w:pPr>
      <w:rPr>
        <w:rFonts w:hint="default"/>
        <w:lang w:val="en-US" w:eastAsia="en-US" w:bidi="ar-SA"/>
      </w:rPr>
    </w:lvl>
    <w:lvl w:ilvl="2" w:tplc="324040F8">
      <w:numFmt w:val="bullet"/>
      <w:lvlText w:val="•"/>
      <w:lvlJc w:val="left"/>
      <w:pPr>
        <w:ind w:left="2625" w:hanging="303"/>
      </w:pPr>
      <w:rPr>
        <w:rFonts w:hint="default"/>
        <w:lang w:val="en-US" w:eastAsia="en-US" w:bidi="ar-SA"/>
      </w:rPr>
    </w:lvl>
    <w:lvl w:ilvl="3" w:tplc="BCFECEAE">
      <w:numFmt w:val="bullet"/>
      <w:lvlText w:val="•"/>
      <w:lvlJc w:val="left"/>
      <w:pPr>
        <w:ind w:left="3518" w:hanging="303"/>
      </w:pPr>
      <w:rPr>
        <w:rFonts w:hint="default"/>
        <w:lang w:val="en-US" w:eastAsia="en-US" w:bidi="ar-SA"/>
      </w:rPr>
    </w:lvl>
    <w:lvl w:ilvl="4" w:tplc="7E3E9E6C">
      <w:numFmt w:val="bullet"/>
      <w:lvlText w:val="•"/>
      <w:lvlJc w:val="left"/>
      <w:pPr>
        <w:ind w:left="4410" w:hanging="303"/>
      </w:pPr>
      <w:rPr>
        <w:rFonts w:hint="default"/>
        <w:lang w:val="en-US" w:eastAsia="en-US" w:bidi="ar-SA"/>
      </w:rPr>
    </w:lvl>
    <w:lvl w:ilvl="5" w:tplc="0A247D96">
      <w:numFmt w:val="bullet"/>
      <w:lvlText w:val="•"/>
      <w:lvlJc w:val="left"/>
      <w:pPr>
        <w:ind w:left="5303" w:hanging="303"/>
      </w:pPr>
      <w:rPr>
        <w:rFonts w:hint="default"/>
        <w:lang w:val="en-US" w:eastAsia="en-US" w:bidi="ar-SA"/>
      </w:rPr>
    </w:lvl>
    <w:lvl w:ilvl="6" w:tplc="840A08B4">
      <w:numFmt w:val="bullet"/>
      <w:lvlText w:val="•"/>
      <w:lvlJc w:val="left"/>
      <w:pPr>
        <w:ind w:left="6196" w:hanging="303"/>
      </w:pPr>
      <w:rPr>
        <w:rFonts w:hint="default"/>
        <w:lang w:val="en-US" w:eastAsia="en-US" w:bidi="ar-SA"/>
      </w:rPr>
    </w:lvl>
    <w:lvl w:ilvl="7" w:tplc="1A963368">
      <w:numFmt w:val="bullet"/>
      <w:lvlText w:val="•"/>
      <w:lvlJc w:val="left"/>
      <w:pPr>
        <w:ind w:left="7088" w:hanging="303"/>
      </w:pPr>
      <w:rPr>
        <w:rFonts w:hint="default"/>
        <w:lang w:val="en-US" w:eastAsia="en-US" w:bidi="ar-SA"/>
      </w:rPr>
    </w:lvl>
    <w:lvl w:ilvl="8" w:tplc="8BB04474">
      <w:numFmt w:val="bullet"/>
      <w:lvlText w:val="•"/>
      <w:lvlJc w:val="left"/>
      <w:pPr>
        <w:ind w:left="7981" w:hanging="303"/>
      </w:pPr>
      <w:rPr>
        <w:rFonts w:hint="default"/>
        <w:lang w:val="en-US" w:eastAsia="en-US" w:bidi="ar-SA"/>
      </w:rPr>
    </w:lvl>
  </w:abstractNum>
  <w:abstractNum w:abstractNumId="34" w15:restartNumberingAfterBreak="0">
    <w:nsid w:val="1AAD0EC2"/>
    <w:multiLevelType w:val="hybridMultilevel"/>
    <w:tmpl w:val="19F2D05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1ABA087C"/>
    <w:multiLevelType w:val="hybridMultilevel"/>
    <w:tmpl w:val="451A8BE4"/>
    <w:name w:val="Numbered list 02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1B716FAF"/>
    <w:multiLevelType w:val="hybridMultilevel"/>
    <w:tmpl w:val="DB480116"/>
    <w:lvl w:ilvl="0" w:tplc="FFFFFFFF">
      <w:start w:val="1"/>
      <w:numFmt w:val="lowerLetter"/>
      <w:lvlText w:val="%1."/>
      <w:lvlJc w:val="left"/>
      <w:pPr>
        <w:ind w:left="1352"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1BB111B6"/>
    <w:multiLevelType w:val="hybridMultilevel"/>
    <w:tmpl w:val="8DDA824A"/>
    <w:lvl w:ilvl="0" w:tplc="2000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8" w15:restartNumberingAfterBreak="0">
    <w:nsid w:val="1CDD71B3"/>
    <w:multiLevelType w:val="hybridMultilevel"/>
    <w:tmpl w:val="2F542B12"/>
    <w:lvl w:ilvl="0" w:tplc="DA2C5D8E">
      <w:start w:val="1"/>
      <w:numFmt w:val="lowerLetter"/>
      <w:lvlText w:val="%1."/>
      <w:lvlJc w:val="left"/>
      <w:pPr>
        <w:ind w:left="1090"/>
      </w:pPr>
      <w:rPr>
        <w:rFonts w:ascii="Bookman Old Style" w:eastAsia="Calibri" w:hAnsi="Bookman Old Style"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5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1D630542"/>
    <w:multiLevelType w:val="hybridMultilevel"/>
    <w:tmpl w:val="0784A1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1DDB1238"/>
    <w:multiLevelType w:val="hybridMultilevel"/>
    <w:tmpl w:val="283E2E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1E8207FA"/>
    <w:multiLevelType w:val="hybridMultilevel"/>
    <w:tmpl w:val="6A22F150"/>
    <w:lvl w:ilvl="0" w:tplc="3FB45B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EE500B0"/>
    <w:multiLevelType w:val="hybridMultilevel"/>
    <w:tmpl w:val="264A4676"/>
    <w:name w:val="Numbered list 0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2091077D"/>
    <w:multiLevelType w:val="hybridMultilevel"/>
    <w:tmpl w:val="068EDAEA"/>
    <w:lvl w:ilvl="0" w:tplc="BAEA4FE0">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2705AED"/>
    <w:multiLevelType w:val="hybridMultilevel"/>
    <w:tmpl w:val="E7623DC4"/>
    <w:lvl w:ilvl="0" w:tplc="FC4691F4">
      <w:start w:val="4"/>
      <w:numFmt w:val="decimalZero"/>
      <w:lvlText w:val="%1."/>
      <w:lvlJc w:val="left"/>
      <w:pPr>
        <w:ind w:left="1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0329E28">
      <w:start w:val="1"/>
      <w:numFmt w:val="lowerLetter"/>
      <w:lvlText w:val="%2"/>
      <w:lvlJc w:val="left"/>
      <w:pPr>
        <w:ind w:left="2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0E82F6">
      <w:start w:val="1"/>
      <w:numFmt w:val="lowerRoman"/>
      <w:lvlText w:val="%3"/>
      <w:lvlJc w:val="left"/>
      <w:pPr>
        <w:ind w:left="3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C008418">
      <w:start w:val="1"/>
      <w:numFmt w:val="decimal"/>
      <w:lvlText w:val="%4"/>
      <w:lvlJc w:val="left"/>
      <w:pPr>
        <w:ind w:left="4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738372C">
      <w:start w:val="1"/>
      <w:numFmt w:val="lowerLetter"/>
      <w:lvlText w:val="%5"/>
      <w:lvlJc w:val="left"/>
      <w:pPr>
        <w:ind w:left="4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27ECB22">
      <w:start w:val="1"/>
      <w:numFmt w:val="lowerRoman"/>
      <w:lvlText w:val="%6"/>
      <w:lvlJc w:val="left"/>
      <w:pPr>
        <w:ind w:left="5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260DDC4">
      <w:start w:val="1"/>
      <w:numFmt w:val="decimal"/>
      <w:lvlText w:val="%7"/>
      <w:lvlJc w:val="left"/>
      <w:pPr>
        <w:ind w:left="6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E00CE1A">
      <w:start w:val="1"/>
      <w:numFmt w:val="lowerLetter"/>
      <w:lvlText w:val="%8"/>
      <w:lvlJc w:val="left"/>
      <w:pPr>
        <w:ind w:left="6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A3E5DDC">
      <w:start w:val="1"/>
      <w:numFmt w:val="lowerRoman"/>
      <w:lvlText w:val="%9"/>
      <w:lvlJc w:val="left"/>
      <w:pPr>
        <w:ind w:left="7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22AF54A9"/>
    <w:multiLevelType w:val="hybridMultilevel"/>
    <w:tmpl w:val="4AEE099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6" w15:restartNumberingAfterBreak="0">
    <w:nsid w:val="235C480F"/>
    <w:multiLevelType w:val="hybridMultilevel"/>
    <w:tmpl w:val="372CED6A"/>
    <w:lvl w:ilvl="0" w:tplc="71B6F742">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7" w15:restartNumberingAfterBreak="0">
    <w:nsid w:val="240D430F"/>
    <w:multiLevelType w:val="hybridMultilevel"/>
    <w:tmpl w:val="5E8A62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5C24A0D"/>
    <w:multiLevelType w:val="hybridMultilevel"/>
    <w:tmpl w:val="56BCE31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9" w15:restartNumberingAfterBreak="0">
    <w:nsid w:val="25D9312D"/>
    <w:multiLevelType w:val="hybridMultilevel"/>
    <w:tmpl w:val="730C1246"/>
    <w:lvl w:ilvl="0" w:tplc="474227A4">
      <w:start w:val="1"/>
      <w:numFmt w:val="decimalZero"/>
      <w:lvlText w:val="%1."/>
      <w:lvlJc w:val="left"/>
      <w:pPr>
        <w:ind w:left="846" w:hanging="303"/>
        <w:jc w:val="left"/>
      </w:pPr>
      <w:rPr>
        <w:rFonts w:ascii="Noto Sans" w:eastAsia="Noto Sans" w:hAnsi="Noto Sans" w:cs="Noto Sans" w:hint="default"/>
        <w:b w:val="0"/>
        <w:bCs w:val="0"/>
        <w:i w:val="0"/>
        <w:iCs w:val="0"/>
        <w:spacing w:val="0"/>
        <w:w w:val="100"/>
        <w:sz w:val="18"/>
        <w:szCs w:val="18"/>
        <w:lang w:val="en-US" w:eastAsia="en-US" w:bidi="ar-SA"/>
      </w:rPr>
    </w:lvl>
    <w:lvl w:ilvl="1" w:tplc="24BA5402">
      <w:numFmt w:val="bullet"/>
      <w:lvlText w:val="•"/>
      <w:lvlJc w:val="left"/>
      <w:pPr>
        <w:ind w:left="1732" w:hanging="303"/>
      </w:pPr>
      <w:rPr>
        <w:rFonts w:hint="default"/>
        <w:lang w:val="en-US" w:eastAsia="en-US" w:bidi="ar-SA"/>
      </w:rPr>
    </w:lvl>
    <w:lvl w:ilvl="2" w:tplc="4CF60520">
      <w:numFmt w:val="bullet"/>
      <w:lvlText w:val="•"/>
      <w:lvlJc w:val="left"/>
      <w:pPr>
        <w:ind w:left="2625" w:hanging="303"/>
      </w:pPr>
      <w:rPr>
        <w:rFonts w:hint="default"/>
        <w:lang w:val="en-US" w:eastAsia="en-US" w:bidi="ar-SA"/>
      </w:rPr>
    </w:lvl>
    <w:lvl w:ilvl="3" w:tplc="E9D068EC">
      <w:numFmt w:val="bullet"/>
      <w:lvlText w:val="•"/>
      <w:lvlJc w:val="left"/>
      <w:pPr>
        <w:ind w:left="3518" w:hanging="303"/>
      </w:pPr>
      <w:rPr>
        <w:rFonts w:hint="default"/>
        <w:lang w:val="en-US" w:eastAsia="en-US" w:bidi="ar-SA"/>
      </w:rPr>
    </w:lvl>
    <w:lvl w:ilvl="4" w:tplc="9266F32E">
      <w:numFmt w:val="bullet"/>
      <w:lvlText w:val="•"/>
      <w:lvlJc w:val="left"/>
      <w:pPr>
        <w:ind w:left="4410" w:hanging="303"/>
      </w:pPr>
      <w:rPr>
        <w:rFonts w:hint="default"/>
        <w:lang w:val="en-US" w:eastAsia="en-US" w:bidi="ar-SA"/>
      </w:rPr>
    </w:lvl>
    <w:lvl w:ilvl="5" w:tplc="F1C249F8">
      <w:numFmt w:val="bullet"/>
      <w:lvlText w:val="•"/>
      <w:lvlJc w:val="left"/>
      <w:pPr>
        <w:ind w:left="5303" w:hanging="303"/>
      </w:pPr>
      <w:rPr>
        <w:rFonts w:hint="default"/>
        <w:lang w:val="en-US" w:eastAsia="en-US" w:bidi="ar-SA"/>
      </w:rPr>
    </w:lvl>
    <w:lvl w:ilvl="6" w:tplc="477A84CC">
      <w:numFmt w:val="bullet"/>
      <w:lvlText w:val="•"/>
      <w:lvlJc w:val="left"/>
      <w:pPr>
        <w:ind w:left="6196" w:hanging="303"/>
      </w:pPr>
      <w:rPr>
        <w:rFonts w:hint="default"/>
        <w:lang w:val="en-US" w:eastAsia="en-US" w:bidi="ar-SA"/>
      </w:rPr>
    </w:lvl>
    <w:lvl w:ilvl="7" w:tplc="0964AC26">
      <w:numFmt w:val="bullet"/>
      <w:lvlText w:val="•"/>
      <w:lvlJc w:val="left"/>
      <w:pPr>
        <w:ind w:left="7088" w:hanging="303"/>
      </w:pPr>
      <w:rPr>
        <w:rFonts w:hint="default"/>
        <w:lang w:val="en-US" w:eastAsia="en-US" w:bidi="ar-SA"/>
      </w:rPr>
    </w:lvl>
    <w:lvl w:ilvl="8" w:tplc="A2BEED74">
      <w:numFmt w:val="bullet"/>
      <w:lvlText w:val="•"/>
      <w:lvlJc w:val="left"/>
      <w:pPr>
        <w:ind w:left="7981" w:hanging="303"/>
      </w:pPr>
      <w:rPr>
        <w:rFonts w:hint="default"/>
        <w:lang w:val="en-US" w:eastAsia="en-US" w:bidi="ar-SA"/>
      </w:rPr>
    </w:lvl>
  </w:abstractNum>
  <w:abstractNum w:abstractNumId="50" w15:restartNumberingAfterBreak="0">
    <w:nsid w:val="26E130AD"/>
    <w:multiLevelType w:val="hybridMultilevel"/>
    <w:tmpl w:val="4372D12A"/>
    <w:name w:val="Numbered list 0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1" w15:restartNumberingAfterBreak="0">
    <w:nsid w:val="278B44AA"/>
    <w:multiLevelType w:val="hybridMultilevel"/>
    <w:tmpl w:val="CA1AE9C2"/>
    <w:lvl w:ilvl="0" w:tplc="68E45540">
      <w:start w:val="1"/>
      <w:numFmt w:val="decimalZero"/>
      <w:lvlText w:val="%1."/>
      <w:lvlJc w:val="left"/>
      <w:pPr>
        <w:ind w:left="846" w:hanging="303"/>
        <w:jc w:val="left"/>
      </w:pPr>
      <w:rPr>
        <w:rFonts w:ascii="Noto Sans" w:eastAsia="Noto Sans" w:hAnsi="Noto Sans" w:cs="Noto Sans" w:hint="default"/>
        <w:b w:val="0"/>
        <w:bCs w:val="0"/>
        <w:i w:val="0"/>
        <w:iCs w:val="0"/>
        <w:spacing w:val="0"/>
        <w:w w:val="100"/>
        <w:sz w:val="18"/>
        <w:szCs w:val="18"/>
        <w:lang w:val="en-US" w:eastAsia="en-US" w:bidi="ar-SA"/>
      </w:rPr>
    </w:lvl>
    <w:lvl w:ilvl="1" w:tplc="DEC81DCA">
      <w:numFmt w:val="bullet"/>
      <w:lvlText w:val="•"/>
      <w:lvlJc w:val="left"/>
      <w:pPr>
        <w:ind w:left="1732" w:hanging="303"/>
      </w:pPr>
      <w:rPr>
        <w:rFonts w:hint="default"/>
        <w:lang w:val="en-US" w:eastAsia="en-US" w:bidi="ar-SA"/>
      </w:rPr>
    </w:lvl>
    <w:lvl w:ilvl="2" w:tplc="0FFEDFBA">
      <w:numFmt w:val="bullet"/>
      <w:lvlText w:val="•"/>
      <w:lvlJc w:val="left"/>
      <w:pPr>
        <w:ind w:left="2625" w:hanging="303"/>
      </w:pPr>
      <w:rPr>
        <w:rFonts w:hint="default"/>
        <w:lang w:val="en-US" w:eastAsia="en-US" w:bidi="ar-SA"/>
      </w:rPr>
    </w:lvl>
    <w:lvl w:ilvl="3" w:tplc="941A1CF0">
      <w:numFmt w:val="bullet"/>
      <w:lvlText w:val="•"/>
      <w:lvlJc w:val="left"/>
      <w:pPr>
        <w:ind w:left="3517" w:hanging="303"/>
      </w:pPr>
      <w:rPr>
        <w:rFonts w:hint="default"/>
        <w:lang w:val="en-US" w:eastAsia="en-US" w:bidi="ar-SA"/>
      </w:rPr>
    </w:lvl>
    <w:lvl w:ilvl="4" w:tplc="6B18EE56">
      <w:numFmt w:val="bullet"/>
      <w:lvlText w:val="•"/>
      <w:lvlJc w:val="left"/>
      <w:pPr>
        <w:ind w:left="4410" w:hanging="303"/>
      </w:pPr>
      <w:rPr>
        <w:rFonts w:hint="default"/>
        <w:lang w:val="en-US" w:eastAsia="en-US" w:bidi="ar-SA"/>
      </w:rPr>
    </w:lvl>
    <w:lvl w:ilvl="5" w:tplc="1512B688">
      <w:numFmt w:val="bullet"/>
      <w:lvlText w:val="•"/>
      <w:lvlJc w:val="left"/>
      <w:pPr>
        <w:ind w:left="5303" w:hanging="303"/>
      </w:pPr>
      <w:rPr>
        <w:rFonts w:hint="default"/>
        <w:lang w:val="en-US" w:eastAsia="en-US" w:bidi="ar-SA"/>
      </w:rPr>
    </w:lvl>
    <w:lvl w:ilvl="6" w:tplc="317EF868">
      <w:numFmt w:val="bullet"/>
      <w:lvlText w:val="•"/>
      <w:lvlJc w:val="left"/>
      <w:pPr>
        <w:ind w:left="6195" w:hanging="303"/>
      </w:pPr>
      <w:rPr>
        <w:rFonts w:hint="default"/>
        <w:lang w:val="en-US" w:eastAsia="en-US" w:bidi="ar-SA"/>
      </w:rPr>
    </w:lvl>
    <w:lvl w:ilvl="7" w:tplc="43FCADAC">
      <w:numFmt w:val="bullet"/>
      <w:lvlText w:val="•"/>
      <w:lvlJc w:val="left"/>
      <w:pPr>
        <w:ind w:left="7088" w:hanging="303"/>
      </w:pPr>
      <w:rPr>
        <w:rFonts w:hint="default"/>
        <w:lang w:val="en-US" w:eastAsia="en-US" w:bidi="ar-SA"/>
      </w:rPr>
    </w:lvl>
    <w:lvl w:ilvl="8" w:tplc="430A6AAA">
      <w:numFmt w:val="bullet"/>
      <w:lvlText w:val="•"/>
      <w:lvlJc w:val="left"/>
      <w:pPr>
        <w:ind w:left="7980" w:hanging="303"/>
      </w:pPr>
      <w:rPr>
        <w:rFonts w:hint="default"/>
        <w:lang w:val="en-US" w:eastAsia="en-US" w:bidi="ar-SA"/>
      </w:rPr>
    </w:lvl>
  </w:abstractNum>
  <w:abstractNum w:abstractNumId="52" w15:restartNumberingAfterBreak="0">
    <w:nsid w:val="2795356D"/>
    <w:multiLevelType w:val="multilevel"/>
    <w:tmpl w:val="215AEB76"/>
    <w:lvl w:ilvl="0">
      <w:start w:val="1"/>
      <w:numFmt w:val="decimal"/>
      <w:lvlText w:val="%1."/>
      <w:lvlJc w:val="left"/>
      <w:pPr>
        <w:tabs>
          <w:tab w:val="num" w:pos="1429"/>
        </w:tabs>
        <w:ind w:left="1429" w:hanging="360"/>
      </w:pPr>
      <w:rPr>
        <w:i w:val="0"/>
        <w:iCs/>
        <w:color w:val="auto"/>
      </w:r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53" w15:restartNumberingAfterBreak="0">
    <w:nsid w:val="28711FAC"/>
    <w:multiLevelType w:val="hybridMultilevel"/>
    <w:tmpl w:val="8D8840E6"/>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54" w15:restartNumberingAfterBreak="0">
    <w:nsid w:val="2A9C660E"/>
    <w:multiLevelType w:val="hybridMultilevel"/>
    <w:tmpl w:val="D1B24080"/>
    <w:lvl w:ilvl="0" w:tplc="D1B83B14">
      <w:start w:val="1"/>
      <w:numFmt w:val="decimalZero"/>
      <w:lvlText w:val="%1."/>
      <w:lvlJc w:val="left"/>
      <w:pPr>
        <w:ind w:left="904" w:hanging="360"/>
        <w:jc w:val="left"/>
      </w:pPr>
      <w:rPr>
        <w:rFonts w:ascii="Noto Sans" w:eastAsia="Noto Sans" w:hAnsi="Noto Sans" w:cs="Noto Sans" w:hint="default"/>
        <w:b w:val="0"/>
        <w:bCs w:val="0"/>
        <w:i w:val="0"/>
        <w:iCs w:val="0"/>
        <w:spacing w:val="0"/>
        <w:w w:val="100"/>
        <w:sz w:val="18"/>
        <w:szCs w:val="18"/>
        <w:lang w:val="en-US" w:eastAsia="en-US" w:bidi="ar-SA"/>
      </w:rPr>
    </w:lvl>
    <w:lvl w:ilvl="1" w:tplc="E71A73E4">
      <w:numFmt w:val="bullet"/>
      <w:lvlText w:val="•"/>
      <w:lvlJc w:val="left"/>
      <w:pPr>
        <w:ind w:left="1786" w:hanging="360"/>
      </w:pPr>
      <w:rPr>
        <w:rFonts w:hint="default"/>
        <w:lang w:val="en-US" w:eastAsia="en-US" w:bidi="ar-SA"/>
      </w:rPr>
    </w:lvl>
    <w:lvl w:ilvl="2" w:tplc="8DA8EC3C">
      <w:numFmt w:val="bullet"/>
      <w:lvlText w:val="•"/>
      <w:lvlJc w:val="left"/>
      <w:pPr>
        <w:ind w:left="2673" w:hanging="360"/>
      </w:pPr>
      <w:rPr>
        <w:rFonts w:hint="default"/>
        <w:lang w:val="en-US" w:eastAsia="en-US" w:bidi="ar-SA"/>
      </w:rPr>
    </w:lvl>
    <w:lvl w:ilvl="3" w:tplc="7FCE678C">
      <w:numFmt w:val="bullet"/>
      <w:lvlText w:val="•"/>
      <w:lvlJc w:val="left"/>
      <w:pPr>
        <w:ind w:left="3559" w:hanging="360"/>
      </w:pPr>
      <w:rPr>
        <w:rFonts w:hint="default"/>
        <w:lang w:val="en-US" w:eastAsia="en-US" w:bidi="ar-SA"/>
      </w:rPr>
    </w:lvl>
    <w:lvl w:ilvl="4" w:tplc="D24C6436">
      <w:numFmt w:val="bullet"/>
      <w:lvlText w:val="•"/>
      <w:lvlJc w:val="left"/>
      <w:pPr>
        <w:ind w:left="4446" w:hanging="360"/>
      </w:pPr>
      <w:rPr>
        <w:rFonts w:hint="default"/>
        <w:lang w:val="en-US" w:eastAsia="en-US" w:bidi="ar-SA"/>
      </w:rPr>
    </w:lvl>
    <w:lvl w:ilvl="5" w:tplc="CBE258F0">
      <w:numFmt w:val="bullet"/>
      <w:lvlText w:val="•"/>
      <w:lvlJc w:val="left"/>
      <w:pPr>
        <w:ind w:left="5333" w:hanging="360"/>
      </w:pPr>
      <w:rPr>
        <w:rFonts w:hint="default"/>
        <w:lang w:val="en-US" w:eastAsia="en-US" w:bidi="ar-SA"/>
      </w:rPr>
    </w:lvl>
    <w:lvl w:ilvl="6" w:tplc="87B0DF4A">
      <w:numFmt w:val="bullet"/>
      <w:lvlText w:val="•"/>
      <w:lvlJc w:val="left"/>
      <w:pPr>
        <w:ind w:left="6219" w:hanging="360"/>
      </w:pPr>
      <w:rPr>
        <w:rFonts w:hint="default"/>
        <w:lang w:val="en-US" w:eastAsia="en-US" w:bidi="ar-SA"/>
      </w:rPr>
    </w:lvl>
    <w:lvl w:ilvl="7" w:tplc="970E7976">
      <w:numFmt w:val="bullet"/>
      <w:lvlText w:val="•"/>
      <w:lvlJc w:val="left"/>
      <w:pPr>
        <w:ind w:left="7106" w:hanging="360"/>
      </w:pPr>
      <w:rPr>
        <w:rFonts w:hint="default"/>
        <w:lang w:val="en-US" w:eastAsia="en-US" w:bidi="ar-SA"/>
      </w:rPr>
    </w:lvl>
    <w:lvl w:ilvl="8" w:tplc="1944C9A0">
      <w:numFmt w:val="bullet"/>
      <w:lvlText w:val="•"/>
      <w:lvlJc w:val="left"/>
      <w:pPr>
        <w:ind w:left="7992" w:hanging="360"/>
      </w:pPr>
      <w:rPr>
        <w:rFonts w:hint="default"/>
        <w:lang w:val="en-US" w:eastAsia="en-US" w:bidi="ar-SA"/>
      </w:rPr>
    </w:lvl>
  </w:abstractNum>
  <w:abstractNum w:abstractNumId="55" w15:restartNumberingAfterBreak="0">
    <w:nsid w:val="2BC73D1C"/>
    <w:multiLevelType w:val="hybridMultilevel"/>
    <w:tmpl w:val="118457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2CE92723"/>
    <w:multiLevelType w:val="hybridMultilevel"/>
    <w:tmpl w:val="5E265E02"/>
    <w:lvl w:ilvl="0" w:tplc="28090001">
      <w:start w:val="1"/>
      <w:numFmt w:val="bullet"/>
      <w:lvlText w:val=""/>
      <w:lvlJc w:val="left"/>
      <w:pPr>
        <w:ind w:left="1440" w:hanging="360"/>
      </w:pPr>
      <w:rPr>
        <w:rFonts w:ascii="Symbol" w:hAnsi="Symbol" w:hint="default"/>
      </w:rPr>
    </w:lvl>
    <w:lvl w:ilvl="1" w:tplc="28090003" w:tentative="1">
      <w:start w:val="1"/>
      <w:numFmt w:val="bullet"/>
      <w:lvlText w:val="o"/>
      <w:lvlJc w:val="left"/>
      <w:pPr>
        <w:ind w:left="2160" w:hanging="360"/>
      </w:pPr>
      <w:rPr>
        <w:rFonts w:ascii="Courier New" w:hAnsi="Courier New" w:cs="Courier New" w:hint="default"/>
      </w:rPr>
    </w:lvl>
    <w:lvl w:ilvl="2" w:tplc="28090005" w:tentative="1">
      <w:start w:val="1"/>
      <w:numFmt w:val="bullet"/>
      <w:lvlText w:val=""/>
      <w:lvlJc w:val="left"/>
      <w:pPr>
        <w:ind w:left="2880" w:hanging="360"/>
      </w:pPr>
      <w:rPr>
        <w:rFonts w:ascii="Wingdings" w:hAnsi="Wingdings" w:hint="default"/>
      </w:rPr>
    </w:lvl>
    <w:lvl w:ilvl="3" w:tplc="28090001" w:tentative="1">
      <w:start w:val="1"/>
      <w:numFmt w:val="bullet"/>
      <w:lvlText w:val=""/>
      <w:lvlJc w:val="left"/>
      <w:pPr>
        <w:ind w:left="3600" w:hanging="360"/>
      </w:pPr>
      <w:rPr>
        <w:rFonts w:ascii="Symbol" w:hAnsi="Symbol" w:hint="default"/>
      </w:rPr>
    </w:lvl>
    <w:lvl w:ilvl="4" w:tplc="28090003" w:tentative="1">
      <w:start w:val="1"/>
      <w:numFmt w:val="bullet"/>
      <w:lvlText w:val="o"/>
      <w:lvlJc w:val="left"/>
      <w:pPr>
        <w:ind w:left="4320" w:hanging="360"/>
      </w:pPr>
      <w:rPr>
        <w:rFonts w:ascii="Courier New" w:hAnsi="Courier New" w:cs="Courier New" w:hint="default"/>
      </w:rPr>
    </w:lvl>
    <w:lvl w:ilvl="5" w:tplc="28090005" w:tentative="1">
      <w:start w:val="1"/>
      <w:numFmt w:val="bullet"/>
      <w:lvlText w:val=""/>
      <w:lvlJc w:val="left"/>
      <w:pPr>
        <w:ind w:left="5040" w:hanging="360"/>
      </w:pPr>
      <w:rPr>
        <w:rFonts w:ascii="Wingdings" w:hAnsi="Wingdings" w:hint="default"/>
      </w:rPr>
    </w:lvl>
    <w:lvl w:ilvl="6" w:tplc="28090001" w:tentative="1">
      <w:start w:val="1"/>
      <w:numFmt w:val="bullet"/>
      <w:lvlText w:val=""/>
      <w:lvlJc w:val="left"/>
      <w:pPr>
        <w:ind w:left="5760" w:hanging="360"/>
      </w:pPr>
      <w:rPr>
        <w:rFonts w:ascii="Symbol" w:hAnsi="Symbol" w:hint="default"/>
      </w:rPr>
    </w:lvl>
    <w:lvl w:ilvl="7" w:tplc="28090003" w:tentative="1">
      <w:start w:val="1"/>
      <w:numFmt w:val="bullet"/>
      <w:lvlText w:val="o"/>
      <w:lvlJc w:val="left"/>
      <w:pPr>
        <w:ind w:left="6480" w:hanging="360"/>
      </w:pPr>
      <w:rPr>
        <w:rFonts w:ascii="Courier New" w:hAnsi="Courier New" w:cs="Courier New" w:hint="default"/>
      </w:rPr>
    </w:lvl>
    <w:lvl w:ilvl="8" w:tplc="28090005" w:tentative="1">
      <w:start w:val="1"/>
      <w:numFmt w:val="bullet"/>
      <w:lvlText w:val=""/>
      <w:lvlJc w:val="left"/>
      <w:pPr>
        <w:ind w:left="7200" w:hanging="360"/>
      </w:pPr>
      <w:rPr>
        <w:rFonts w:ascii="Wingdings" w:hAnsi="Wingdings" w:hint="default"/>
      </w:rPr>
    </w:lvl>
  </w:abstractNum>
  <w:abstractNum w:abstractNumId="57" w15:restartNumberingAfterBreak="0">
    <w:nsid w:val="2E2C115A"/>
    <w:multiLevelType w:val="hybridMultilevel"/>
    <w:tmpl w:val="EFE612B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8" w15:restartNumberingAfterBreak="0">
    <w:nsid w:val="2FD70024"/>
    <w:multiLevelType w:val="hybridMultilevel"/>
    <w:tmpl w:val="C82CCB68"/>
    <w:lvl w:ilvl="0" w:tplc="F0A8DE32">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59" w15:restartNumberingAfterBreak="0">
    <w:nsid w:val="304215EB"/>
    <w:multiLevelType w:val="hybridMultilevel"/>
    <w:tmpl w:val="FFE488F4"/>
    <w:lvl w:ilvl="0" w:tplc="1C09000F">
      <w:start w:val="1"/>
      <w:numFmt w:val="decimal"/>
      <w:lvlText w:val="%1."/>
      <w:lvlJc w:val="left"/>
      <w:pPr>
        <w:ind w:left="1069" w:hanging="360"/>
      </w:p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60" w15:restartNumberingAfterBreak="0">
    <w:nsid w:val="305F74DC"/>
    <w:multiLevelType w:val="hybridMultilevel"/>
    <w:tmpl w:val="31E8EADC"/>
    <w:lvl w:ilvl="0" w:tplc="1C090019">
      <w:start w:val="1"/>
      <w:numFmt w:val="lowerLetter"/>
      <w:lvlText w:val="%1."/>
      <w:lvlJc w:val="left"/>
      <w:pPr>
        <w:ind w:left="1778" w:hanging="360"/>
      </w:pPr>
    </w:lvl>
    <w:lvl w:ilvl="1" w:tplc="1C090019" w:tentative="1">
      <w:start w:val="1"/>
      <w:numFmt w:val="lowerLetter"/>
      <w:lvlText w:val="%2."/>
      <w:lvlJc w:val="left"/>
      <w:pPr>
        <w:ind w:left="2498" w:hanging="360"/>
      </w:pPr>
    </w:lvl>
    <w:lvl w:ilvl="2" w:tplc="1C09001B" w:tentative="1">
      <w:start w:val="1"/>
      <w:numFmt w:val="lowerRoman"/>
      <w:lvlText w:val="%3."/>
      <w:lvlJc w:val="right"/>
      <w:pPr>
        <w:ind w:left="3218" w:hanging="180"/>
      </w:pPr>
    </w:lvl>
    <w:lvl w:ilvl="3" w:tplc="1C09000F" w:tentative="1">
      <w:start w:val="1"/>
      <w:numFmt w:val="decimal"/>
      <w:lvlText w:val="%4."/>
      <w:lvlJc w:val="left"/>
      <w:pPr>
        <w:ind w:left="3938" w:hanging="360"/>
      </w:pPr>
    </w:lvl>
    <w:lvl w:ilvl="4" w:tplc="1C090019" w:tentative="1">
      <w:start w:val="1"/>
      <w:numFmt w:val="lowerLetter"/>
      <w:lvlText w:val="%5."/>
      <w:lvlJc w:val="left"/>
      <w:pPr>
        <w:ind w:left="4658" w:hanging="360"/>
      </w:pPr>
    </w:lvl>
    <w:lvl w:ilvl="5" w:tplc="1C09001B" w:tentative="1">
      <w:start w:val="1"/>
      <w:numFmt w:val="lowerRoman"/>
      <w:lvlText w:val="%6."/>
      <w:lvlJc w:val="right"/>
      <w:pPr>
        <w:ind w:left="5378" w:hanging="180"/>
      </w:pPr>
    </w:lvl>
    <w:lvl w:ilvl="6" w:tplc="1C09000F" w:tentative="1">
      <w:start w:val="1"/>
      <w:numFmt w:val="decimal"/>
      <w:lvlText w:val="%7."/>
      <w:lvlJc w:val="left"/>
      <w:pPr>
        <w:ind w:left="6098" w:hanging="360"/>
      </w:pPr>
    </w:lvl>
    <w:lvl w:ilvl="7" w:tplc="1C090019" w:tentative="1">
      <w:start w:val="1"/>
      <w:numFmt w:val="lowerLetter"/>
      <w:lvlText w:val="%8."/>
      <w:lvlJc w:val="left"/>
      <w:pPr>
        <w:ind w:left="6818" w:hanging="360"/>
      </w:pPr>
    </w:lvl>
    <w:lvl w:ilvl="8" w:tplc="1C09001B" w:tentative="1">
      <w:start w:val="1"/>
      <w:numFmt w:val="lowerRoman"/>
      <w:lvlText w:val="%9."/>
      <w:lvlJc w:val="right"/>
      <w:pPr>
        <w:ind w:left="7538" w:hanging="180"/>
      </w:pPr>
    </w:lvl>
  </w:abstractNum>
  <w:abstractNum w:abstractNumId="61" w15:restartNumberingAfterBreak="0">
    <w:nsid w:val="310601A4"/>
    <w:multiLevelType w:val="hybridMultilevel"/>
    <w:tmpl w:val="FEFA852E"/>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62" w15:restartNumberingAfterBreak="0">
    <w:nsid w:val="33A1562C"/>
    <w:multiLevelType w:val="hybridMultilevel"/>
    <w:tmpl w:val="15B4E2CE"/>
    <w:lvl w:ilvl="0" w:tplc="B54009BC">
      <w:start w:val="1"/>
      <w:numFmt w:val="decimal"/>
      <w:lvlText w:val="%1."/>
      <w:lvlJc w:val="left"/>
      <w:pPr>
        <w:ind w:left="709"/>
      </w:pPr>
      <w:rPr>
        <w:rFonts w:ascii="Bookman Old Style" w:eastAsia="Calibri" w:hAnsi="Bookman Old Style" w:cs="Calibri"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30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37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45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52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59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66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73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81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33BC7E3B"/>
    <w:multiLevelType w:val="hybridMultilevel"/>
    <w:tmpl w:val="BE8A49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4" w15:restartNumberingAfterBreak="0">
    <w:nsid w:val="346F3CC9"/>
    <w:multiLevelType w:val="hybridMultilevel"/>
    <w:tmpl w:val="359E6D68"/>
    <w:lvl w:ilvl="0" w:tplc="B76E8E4E">
      <w:start w:val="1"/>
      <w:numFmt w:val="lowerLetter"/>
      <w:lvlText w:val="%1."/>
      <w:lvlJc w:val="left"/>
      <w:pPr>
        <w:ind w:left="1429" w:hanging="360"/>
      </w:pPr>
      <w:rPr>
        <w:b/>
        <w:bCs/>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5" w15:restartNumberingAfterBreak="0">
    <w:nsid w:val="35430EE4"/>
    <w:multiLevelType w:val="hybridMultilevel"/>
    <w:tmpl w:val="442A666C"/>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6" w15:restartNumberingAfterBreak="0">
    <w:nsid w:val="35E01CBF"/>
    <w:multiLevelType w:val="hybridMultilevel"/>
    <w:tmpl w:val="E86C0664"/>
    <w:lvl w:ilvl="0" w:tplc="99F60E02">
      <w:start w:val="1"/>
      <w:numFmt w:val="decimalZero"/>
      <w:lvlText w:val="%1."/>
      <w:lvlJc w:val="left"/>
      <w:pPr>
        <w:ind w:left="904" w:hanging="360"/>
        <w:jc w:val="left"/>
      </w:pPr>
      <w:rPr>
        <w:rFonts w:ascii="Noto Sans" w:eastAsia="Noto Sans" w:hAnsi="Noto Sans" w:cs="Noto Sans" w:hint="default"/>
        <w:b w:val="0"/>
        <w:bCs w:val="0"/>
        <w:i w:val="0"/>
        <w:iCs w:val="0"/>
        <w:spacing w:val="0"/>
        <w:w w:val="100"/>
        <w:sz w:val="17"/>
        <w:szCs w:val="17"/>
        <w:lang w:val="en-US" w:eastAsia="en-US" w:bidi="ar-SA"/>
      </w:rPr>
    </w:lvl>
    <w:lvl w:ilvl="1" w:tplc="C6CAB8B2">
      <w:numFmt w:val="bullet"/>
      <w:lvlText w:val="•"/>
      <w:lvlJc w:val="left"/>
      <w:pPr>
        <w:ind w:left="1772" w:hanging="360"/>
      </w:pPr>
      <w:rPr>
        <w:rFonts w:hint="default"/>
        <w:lang w:val="en-US" w:eastAsia="en-US" w:bidi="ar-SA"/>
      </w:rPr>
    </w:lvl>
    <w:lvl w:ilvl="2" w:tplc="3B4C4A4C">
      <w:numFmt w:val="bullet"/>
      <w:lvlText w:val="•"/>
      <w:lvlJc w:val="left"/>
      <w:pPr>
        <w:ind w:left="2644" w:hanging="360"/>
      </w:pPr>
      <w:rPr>
        <w:rFonts w:hint="default"/>
        <w:lang w:val="en-US" w:eastAsia="en-US" w:bidi="ar-SA"/>
      </w:rPr>
    </w:lvl>
    <w:lvl w:ilvl="3" w:tplc="B072AA6E">
      <w:numFmt w:val="bullet"/>
      <w:lvlText w:val="•"/>
      <w:lvlJc w:val="left"/>
      <w:pPr>
        <w:ind w:left="3516" w:hanging="360"/>
      </w:pPr>
      <w:rPr>
        <w:rFonts w:hint="default"/>
        <w:lang w:val="en-US" w:eastAsia="en-US" w:bidi="ar-SA"/>
      </w:rPr>
    </w:lvl>
    <w:lvl w:ilvl="4" w:tplc="C2A4AE48">
      <w:numFmt w:val="bullet"/>
      <w:lvlText w:val="•"/>
      <w:lvlJc w:val="left"/>
      <w:pPr>
        <w:ind w:left="4388" w:hanging="360"/>
      </w:pPr>
      <w:rPr>
        <w:rFonts w:hint="default"/>
        <w:lang w:val="en-US" w:eastAsia="en-US" w:bidi="ar-SA"/>
      </w:rPr>
    </w:lvl>
    <w:lvl w:ilvl="5" w:tplc="985CA6C0">
      <w:numFmt w:val="bullet"/>
      <w:lvlText w:val="•"/>
      <w:lvlJc w:val="left"/>
      <w:pPr>
        <w:ind w:left="5260" w:hanging="360"/>
      </w:pPr>
      <w:rPr>
        <w:rFonts w:hint="default"/>
        <w:lang w:val="en-US" w:eastAsia="en-US" w:bidi="ar-SA"/>
      </w:rPr>
    </w:lvl>
    <w:lvl w:ilvl="6" w:tplc="7CAC79AE">
      <w:numFmt w:val="bullet"/>
      <w:lvlText w:val="•"/>
      <w:lvlJc w:val="left"/>
      <w:pPr>
        <w:ind w:left="6132" w:hanging="360"/>
      </w:pPr>
      <w:rPr>
        <w:rFonts w:hint="default"/>
        <w:lang w:val="en-US" w:eastAsia="en-US" w:bidi="ar-SA"/>
      </w:rPr>
    </w:lvl>
    <w:lvl w:ilvl="7" w:tplc="9240217E">
      <w:numFmt w:val="bullet"/>
      <w:lvlText w:val="•"/>
      <w:lvlJc w:val="left"/>
      <w:pPr>
        <w:ind w:left="7004" w:hanging="360"/>
      </w:pPr>
      <w:rPr>
        <w:rFonts w:hint="default"/>
        <w:lang w:val="en-US" w:eastAsia="en-US" w:bidi="ar-SA"/>
      </w:rPr>
    </w:lvl>
    <w:lvl w:ilvl="8" w:tplc="263C50AA">
      <w:numFmt w:val="bullet"/>
      <w:lvlText w:val="•"/>
      <w:lvlJc w:val="left"/>
      <w:pPr>
        <w:ind w:left="7876" w:hanging="360"/>
      </w:pPr>
      <w:rPr>
        <w:rFonts w:hint="default"/>
        <w:lang w:val="en-US" w:eastAsia="en-US" w:bidi="ar-SA"/>
      </w:rPr>
    </w:lvl>
  </w:abstractNum>
  <w:abstractNum w:abstractNumId="67" w15:restartNumberingAfterBreak="0">
    <w:nsid w:val="37AD29D5"/>
    <w:multiLevelType w:val="hybridMultilevel"/>
    <w:tmpl w:val="F930309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8" w15:restartNumberingAfterBreak="0">
    <w:nsid w:val="3847286C"/>
    <w:multiLevelType w:val="hybridMultilevel"/>
    <w:tmpl w:val="EEF26D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9" w15:restartNumberingAfterBreak="0">
    <w:nsid w:val="38490DBC"/>
    <w:multiLevelType w:val="hybridMultilevel"/>
    <w:tmpl w:val="A094B628"/>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0" w15:restartNumberingAfterBreak="0">
    <w:nsid w:val="38B9468E"/>
    <w:multiLevelType w:val="hybridMultilevel"/>
    <w:tmpl w:val="7F08E3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1" w15:restartNumberingAfterBreak="0">
    <w:nsid w:val="394D7705"/>
    <w:multiLevelType w:val="hybridMultilevel"/>
    <w:tmpl w:val="9F96D8BC"/>
    <w:lvl w:ilvl="0" w:tplc="28090001">
      <w:start w:val="1"/>
      <w:numFmt w:val="bullet"/>
      <w:lvlText w:val=""/>
      <w:lvlJc w:val="left"/>
      <w:pPr>
        <w:ind w:left="1440" w:hanging="360"/>
      </w:pPr>
      <w:rPr>
        <w:rFonts w:ascii="Symbol" w:hAnsi="Symbol" w:hint="default"/>
      </w:rPr>
    </w:lvl>
    <w:lvl w:ilvl="1" w:tplc="28090003" w:tentative="1">
      <w:start w:val="1"/>
      <w:numFmt w:val="bullet"/>
      <w:lvlText w:val="o"/>
      <w:lvlJc w:val="left"/>
      <w:pPr>
        <w:ind w:left="2160" w:hanging="360"/>
      </w:pPr>
      <w:rPr>
        <w:rFonts w:ascii="Courier New" w:hAnsi="Courier New" w:cs="Courier New" w:hint="default"/>
      </w:rPr>
    </w:lvl>
    <w:lvl w:ilvl="2" w:tplc="28090005" w:tentative="1">
      <w:start w:val="1"/>
      <w:numFmt w:val="bullet"/>
      <w:lvlText w:val=""/>
      <w:lvlJc w:val="left"/>
      <w:pPr>
        <w:ind w:left="2880" w:hanging="360"/>
      </w:pPr>
      <w:rPr>
        <w:rFonts w:ascii="Wingdings" w:hAnsi="Wingdings" w:hint="default"/>
      </w:rPr>
    </w:lvl>
    <w:lvl w:ilvl="3" w:tplc="28090001" w:tentative="1">
      <w:start w:val="1"/>
      <w:numFmt w:val="bullet"/>
      <w:lvlText w:val=""/>
      <w:lvlJc w:val="left"/>
      <w:pPr>
        <w:ind w:left="3600" w:hanging="360"/>
      </w:pPr>
      <w:rPr>
        <w:rFonts w:ascii="Symbol" w:hAnsi="Symbol" w:hint="default"/>
      </w:rPr>
    </w:lvl>
    <w:lvl w:ilvl="4" w:tplc="28090003" w:tentative="1">
      <w:start w:val="1"/>
      <w:numFmt w:val="bullet"/>
      <w:lvlText w:val="o"/>
      <w:lvlJc w:val="left"/>
      <w:pPr>
        <w:ind w:left="4320" w:hanging="360"/>
      </w:pPr>
      <w:rPr>
        <w:rFonts w:ascii="Courier New" w:hAnsi="Courier New" w:cs="Courier New" w:hint="default"/>
      </w:rPr>
    </w:lvl>
    <w:lvl w:ilvl="5" w:tplc="28090005" w:tentative="1">
      <w:start w:val="1"/>
      <w:numFmt w:val="bullet"/>
      <w:lvlText w:val=""/>
      <w:lvlJc w:val="left"/>
      <w:pPr>
        <w:ind w:left="5040" w:hanging="360"/>
      </w:pPr>
      <w:rPr>
        <w:rFonts w:ascii="Wingdings" w:hAnsi="Wingdings" w:hint="default"/>
      </w:rPr>
    </w:lvl>
    <w:lvl w:ilvl="6" w:tplc="28090001" w:tentative="1">
      <w:start w:val="1"/>
      <w:numFmt w:val="bullet"/>
      <w:lvlText w:val=""/>
      <w:lvlJc w:val="left"/>
      <w:pPr>
        <w:ind w:left="5760" w:hanging="360"/>
      </w:pPr>
      <w:rPr>
        <w:rFonts w:ascii="Symbol" w:hAnsi="Symbol" w:hint="default"/>
      </w:rPr>
    </w:lvl>
    <w:lvl w:ilvl="7" w:tplc="28090003" w:tentative="1">
      <w:start w:val="1"/>
      <w:numFmt w:val="bullet"/>
      <w:lvlText w:val="o"/>
      <w:lvlJc w:val="left"/>
      <w:pPr>
        <w:ind w:left="6480" w:hanging="360"/>
      </w:pPr>
      <w:rPr>
        <w:rFonts w:ascii="Courier New" w:hAnsi="Courier New" w:cs="Courier New" w:hint="default"/>
      </w:rPr>
    </w:lvl>
    <w:lvl w:ilvl="8" w:tplc="28090005" w:tentative="1">
      <w:start w:val="1"/>
      <w:numFmt w:val="bullet"/>
      <w:lvlText w:val=""/>
      <w:lvlJc w:val="left"/>
      <w:pPr>
        <w:ind w:left="7200" w:hanging="360"/>
      </w:pPr>
      <w:rPr>
        <w:rFonts w:ascii="Wingdings" w:hAnsi="Wingdings" w:hint="default"/>
      </w:rPr>
    </w:lvl>
  </w:abstractNum>
  <w:abstractNum w:abstractNumId="72" w15:restartNumberingAfterBreak="0">
    <w:nsid w:val="396E65CD"/>
    <w:multiLevelType w:val="hybridMultilevel"/>
    <w:tmpl w:val="8CCCFABC"/>
    <w:name w:val="Numbered list 022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3" w15:restartNumberingAfterBreak="0">
    <w:nsid w:val="3A410EC5"/>
    <w:multiLevelType w:val="hybridMultilevel"/>
    <w:tmpl w:val="149AABA4"/>
    <w:lvl w:ilvl="0" w:tplc="368CEEDC">
      <w:start w:val="1"/>
      <w:numFmt w:val="lowerLetter"/>
      <w:lvlText w:val="%1)"/>
      <w:lvlJc w:val="left"/>
      <w:pPr>
        <w:ind w:left="720" w:hanging="360"/>
      </w:pPr>
      <w:rPr>
        <w:rFonts w:ascii="Times New Roman" w:eastAsia="Times New Roman"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4" w15:restartNumberingAfterBreak="0">
    <w:nsid w:val="3A615435"/>
    <w:multiLevelType w:val="hybridMultilevel"/>
    <w:tmpl w:val="6134786A"/>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5" w15:restartNumberingAfterBreak="0">
    <w:nsid w:val="3B4A52B4"/>
    <w:multiLevelType w:val="hybridMultilevel"/>
    <w:tmpl w:val="378E9162"/>
    <w:lvl w:ilvl="0" w:tplc="DDCA1ED2">
      <w:start w:val="10"/>
      <w:numFmt w:val="decimal"/>
      <w:lvlText w:val="%1."/>
      <w:lvlJc w:val="left"/>
      <w:pPr>
        <w:ind w:left="904" w:hanging="360"/>
        <w:jc w:val="left"/>
      </w:pPr>
      <w:rPr>
        <w:rFonts w:hint="default"/>
        <w:spacing w:val="0"/>
        <w:w w:val="100"/>
        <w:lang w:val="en-US" w:eastAsia="en-US" w:bidi="ar-SA"/>
      </w:rPr>
    </w:lvl>
    <w:lvl w:ilvl="1" w:tplc="AA9CBCD0">
      <w:numFmt w:val="bullet"/>
      <w:lvlText w:val="•"/>
      <w:lvlJc w:val="left"/>
      <w:pPr>
        <w:ind w:left="1772" w:hanging="360"/>
      </w:pPr>
      <w:rPr>
        <w:rFonts w:hint="default"/>
        <w:lang w:val="en-US" w:eastAsia="en-US" w:bidi="ar-SA"/>
      </w:rPr>
    </w:lvl>
    <w:lvl w:ilvl="2" w:tplc="2AD6DA8A">
      <w:numFmt w:val="bullet"/>
      <w:lvlText w:val="•"/>
      <w:lvlJc w:val="left"/>
      <w:pPr>
        <w:ind w:left="2644" w:hanging="360"/>
      </w:pPr>
      <w:rPr>
        <w:rFonts w:hint="default"/>
        <w:lang w:val="en-US" w:eastAsia="en-US" w:bidi="ar-SA"/>
      </w:rPr>
    </w:lvl>
    <w:lvl w:ilvl="3" w:tplc="94DA0BA0">
      <w:numFmt w:val="bullet"/>
      <w:lvlText w:val="•"/>
      <w:lvlJc w:val="left"/>
      <w:pPr>
        <w:ind w:left="3516" w:hanging="360"/>
      </w:pPr>
      <w:rPr>
        <w:rFonts w:hint="default"/>
        <w:lang w:val="en-US" w:eastAsia="en-US" w:bidi="ar-SA"/>
      </w:rPr>
    </w:lvl>
    <w:lvl w:ilvl="4" w:tplc="5DA60460">
      <w:numFmt w:val="bullet"/>
      <w:lvlText w:val="•"/>
      <w:lvlJc w:val="left"/>
      <w:pPr>
        <w:ind w:left="4388" w:hanging="360"/>
      </w:pPr>
      <w:rPr>
        <w:rFonts w:hint="default"/>
        <w:lang w:val="en-US" w:eastAsia="en-US" w:bidi="ar-SA"/>
      </w:rPr>
    </w:lvl>
    <w:lvl w:ilvl="5" w:tplc="368E69C2">
      <w:numFmt w:val="bullet"/>
      <w:lvlText w:val="•"/>
      <w:lvlJc w:val="left"/>
      <w:pPr>
        <w:ind w:left="5260" w:hanging="360"/>
      </w:pPr>
      <w:rPr>
        <w:rFonts w:hint="default"/>
        <w:lang w:val="en-US" w:eastAsia="en-US" w:bidi="ar-SA"/>
      </w:rPr>
    </w:lvl>
    <w:lvl w:ilvl="6" w:tplc="92BE2BDA">
      <w:numFmt w:val="bullet"/>
      <w:lvlText w:val="•"/>
      <w:lvlJc w:val="left"/>
      <w:pPr>
        <w:ind w:left="6132" w:hanging="360"/>
      </w:pPr>
      <w:rPr>
        <w:rFonts w:hint="default"/>
        <w:lang w:val="en-US" w:eastAsia="en-US" w:bidi="ar-SA"/>
      </w:rPr>
    </w:lvl>
    <w:lvl w:ilvl="7" w:tplc="91587BA4">
      <w:numFmt w:val="bullet"/>
      <w:lvlText w:val="•"/>
      <w:lvlJc w:val="left"/>
      <w:pPr>
        <w:ind w:left="7004" w:hanging="360"/>
      </w:pPr>
      <w:rPr>
        <w:rFonts w:hint="default"/>
        <w:lang w:val="en-US" w:eastAsia="en-US" w:bidi="ar-SA"/>
      </w:rPr>
    </w:lvl>
    <w:lvl w:ilvl="8" w:tplc="A9ACBCC0">
      <w:numFmt w:val="bullet"/>
      <w:lvlText w:val="•"/>
      <w:lvlJc w:val="left"/>
      <w:pPr>
        <w:ind w:left="7876" w:hanging="360"/>
      </w:pPr>
      <w:rPr>
        <w:rFonts w:hint="default"/>
        <w:lang w:val="en-US" w:eastAsia="en-US" w:bidi="ar-SA"/>
      </w:rPr>
    </w:lvl>
  </w:abstractNum>
  <w:abstractNum w:abstractNumId="76" w15:restartNumberingAfterBreak="0">
    <w:nsid w:val="3D0C36AC"/>
    <w:multiLevelType w:val="hybridMultilevel"/>
    <w:tmpl w:val="51A0BA80"/>
    <w:lvl w:ilvl="0" w:tplc="F664E4B8">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D703CB4"/>
    <w:multiLevelType w:val="hybridMultilevel"/>
    <w:tmpl w:val="EAC08A2C"/>
    <w:lvl w:ilvl="0" w:tplc="2000000F">
      <w:start w:val="1"/>
      <w:numFmt w:val="decimal"/>
      <w:lvlText w:val="%1."/>
      <w:lvlJc w:val="left"/>
      <w:pPr>
        <w:ind w:left="135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3F393F97"/>
    <w:multiLevelType w:val="hybridMultilevel"/>
    <w:tmpl w:val="A9C8E5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9" w15:restartNumberingAfterBreak="0">
    <w:nsid w:val="3FE6209D"/>
    <w:multiLevelType w:val="hybridMultilevel"/>
    <w:tmpl w:val="6ACEDF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0" w15:restartNumberingAfterBreak="0">
    <w:nsid w:val="4042645A"/>
    <w:multiLevelType w:val="hybridMultilevel"/>
    <w:tmpl w:val="3502E082"/>
    <w:lvl w:ilvl="0" w:tplc="418892C0">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1" w15:restartNumberingAfterBreak="0">
    <w:nsid w:val="413A06F7"/>
    <w:multiLevelType w:val="multilevel"/>
    <w:tmpl w:val="7B70D6EA"/>
    <w:lvl w:ilvl="0">
      <w:start w:val="1"/>
      <w:numFmt w:val="decimal"/>
      <w:lvlText w:val="%1."/>
      <w:lvlJc w:val="left"/>
      <w:pPr>
        <w:tabs>
          <w:tab w:val="num" w:pos="1440"/>
        </w:tabs>
        <w:ind w:left="1440" w:hanging="360"/>
      </w:pPr>
      <w:rPr>
        <w:i w:val="0"/>
        <w:iCs/>
        <w:color w:val="auto"/>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2" w15:restartNumberingAfterBreak="0">
    <w:nsid w:val="41F16FD4"/>
    <w:multiLevelType w:val="hybridMultilevel"/>
    <w:tmpl w:val="F1FCDDA8"/>
    <w:lvl w:ilvl="0" w:tplc="D416F9B6">
      <w:start w:val="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3" w15:restartNumberingAfterBreak="0">
    <w:nsid w:val="423E7BBA"/>
    <w:multiLevelType w:val="hybridMultilevel"/>
    <w:tmpl w:val="CE866A2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4" w15:restartNumberingAfterBreak="0">
    <w:nsid w:val="42AB528E"/>
    <w:multiLevelType w:val="hybridMultilevel"/>
    <w:tmpl w:val="D4EE4F86"/>
    <w:lvl w:ilvl="0" w:tplc="5FCEE8EE">
      <w:start w:val="1"/>
      <w:numFmt w:val="decimalZero"/>
      <w:lvlText w:val="%1."/>
      <w:lvlJc w:val="left"/>
      <w:pPr>
        <w:ind w:left="904" w:hanging="360"/>
        <w:jc w:val="left"/>
      </w:pPr>
      <w:rPr>
        <w:rFonts w:ascii="Noto Sans" w:eastAsia="Noto Sans" w:hAnsi="Noto Sans" w:cs="Noto Sans" w:hint="default"/>
        <w:b w:val="0"/>
        <w:bCs w:val="0"/>
        <w:i w:val="0"/>
        <w:iCs w:val="0"/>
        <w:spacing w:val="0"/>
        <w:w w:val="100"/>
        <w:sz w:val="17"/>
        <w:szCs w:val="17"/>
        <w:lang w:val="en-US" w:eastAsia="en-US" w:bidi="ar-SA"/>
      </w:rPr>
    </w:lvl>
    <w:lvl w:ilvl="1" w:tplc="A3800B22">
      <w:numFmt w:val="bullet"/>
      <w:lvlText w:val="•"/>
      <w:lvlJc w:val="left"/>
      <w:pPr>
        <w:ind w:left="1772" w:hanging="360"/>
      </w:pPr>
      <w:rPr>
        <w:rFonts w:hint="default"/>
        <w:lang w:val="en-US" w:eastAsia="en-US" w:bidi="ar-SA"/>
      </w:rPr>
    </w:lvl>
    <w:lvl w:ilvl="2" w:tplc="714AA682">
      <w:numFmt w:val="bullet"/>
      <w:lvlText w:val="•"/>
      <w:lvlJc w:val="left"/>
      <w:pPr>
        <w:ind w:left="2644" w:hanging="360"/>
      </w:pPr>
      <w:rPr>
        <w:rFonts w:hint="default"/>
        <w:lang w:val="en-US" w:eastAsia="en-US" w:bidi="ar-SA"/>
      </w:rPr>
    </w:lvl>
    <w:lvl w:ilvl="3" w:tplc="42845634">
      <w:numFmt w:val="bullet"/>
      <w:lvlText w:val="•"/>
      <w:lvlJc w:val="left"/>
      <w:pPr>
        <w:ind w:left="3516" w:hanging="360"/>
      </w:pPr>
      <w:rPr>
        <w:rFonts w:hint="default"/>
        <w:lang w:val="en-US" w:eastAsia="en-US" w:bidi="ar-SA"/>
      </w:rPr>
    </w:lvl>
    <w:lvl w:ilvl="4" w:tplc="7D2463B4">
      <w:numFmt w:val="bullet"/>
      <w:lvlText w:val="•"/>
      <w:lvlJc w:val="left"/>
      <w:pPr>
        <w:ind w:left="4388" w:hanging="360"/>
      </w:pPr>
      <w:rPr>
        <w:rFonts w:hint="default"/>
        <w:lang w:val="en-US" w:eastAsia="en-US" w:bidi="ar-SA"/>
      </w:rPr>
    </w:lvl>
    <w:lvl w:ilvl="5" w:tplc="63926D94">
      <w:numFmt w:val="bullet"/>
      <w:lvlText w:val="•"/>
      <w:lvlJc w:val="left"/>
      <w:pPr>
        <w:ind w:left="5260" w:hanging="360"/>
      </w:pPr>
      <w:rPr>
        <w:rFonts w:hint="default"/>
        <w:lang w:val="en-US" w:eastAsia="en-US" w:bidi="ar-SA"/>
      </w:rPr>
    </w:lvl>
    <w:lvl w:ilvl="6" w:tplc="4A50441A">
      <w:numFmt w:val="bullet"/>
      <w:lvlText w:val="•"/>
      <w:lvlJc w:val="left"/>
      <w:pPr>
        <w:ind w:left="6132" w:hanging="360"/>
      </w:pPr>
      <w:rPr>
        <w:rFonts w:hint="default"/>
        <w:lang w:val="en-US" w:eastAsia="en-US" w:bidi="ar-SA"/>
      </w:rPr>
    </w:lvl>
    <w:lvl w:ilvl="7" w:tplc="13DAF236">
      <w:numFmt w:val="bullet"/>
      <w:lvlText w:val="•"/>
      <w:lvlJc w:val="left"/>
      <w:pPr>
        <w:ind w:left="7004" w:hanging="360"/>
      </w:pPr>
      <w:rPr>
        <w:rFonts w:hint="default"/>
        <w:lang w:val="en-US" w:eastAsia="en-US" w:bidi="ar-SA"/>
      </w:rPr>
    </w:lvl>
    <w:lvl w:ilvl="8" w:tplc="915010B0">
      <w:numFmt w:val="bullet"/>
      <w:lvlText w:val="•"/>
      <w:lvlJc w:val="left"/>
      <w:pPr>
        <w:ind w:left="7876" w:hanging="360"/>
      </w:pPr>
      <w:rPr>
        <w:rFonts w:hint="default"/>
        <w:lang w:val="en-US" w:eastAsia="en-US" w:bidi="ar-SA"/>
      </w:rPr>
    </w:lvl>
  </w:abstractNum>
  <w:abstractNum w:abstractNumId="85" w15:restartNumberingAfterBreak="0">
    <w:nsid w:val="42FF01A1"/>
    <w:multiLevelType w:val="hybridMultilevel"/>
    <w:tmpl w:val="46323E88"/>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86" w15:restartNumberingAfterBreak="0">
    <w:nsid w:val="433B6D0B"/>
    <w:multiLevelType w:val="hybridMultilevel"/>
    <w:tmpl w:val="2A5C954C"/>
    <w:lvl w:ilvl="0" w:tplc="D9484F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3554642"/>
    <w:multiLevelType w:val="hybridMultilevel"/>
    <w:tmpl w:val="3D00B4DC"/>
    <w:lvl w:ilvl="0" w:tplc="E3282CD0">
      <w:start w:val="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8" w15:restartNumberingAfterBreak="0">
    <w:nsid w:val="437B7A67"/>
    <w:multiLevelType w:val="hybridMultilevel"/>
    <w:tmpl w:val="41E44258"/>
    <w:lvl w:ilvl="0" w:tplc="5AA68717">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9" w15:restartNumberingAfterBreak="0">
    <w:nsid w:val="43A9645F"/>
    <w:multiLevelType w:val="hybridMultilevel"/>
    <w:tmpl w:val="DD0A7CF6"/>
    <w:lvl w:ilvl="0" w:tplc="61A43DC6">
      <w:start w:val="1"/>
      <w:numFmt w:val="decimalZero"/>
      <w:lvlText w:val="%1."/>
      <w:lvlJc w:val="left"/>
      <w:pPr>
        <w:ind w:left="904" w:hanging="360"/>
        <w:jc w:val="left"/>
      </w:pPr>
      <w:rPr>
        <w:rFonts w:ascii="Noto Sans" w:eastAsia="Noto Sans" w:hAnsi="Noto Sans" w:cs="Noto Sans" w:hint="default"/>
        <w:b w:val="0"/>
        <w:bCs w:val="0"/>
        <w:i w:val="0"/>
        <w:iCs w:val="0"/>
        <w:spacing w:val="0"/>
        <w:w w:val="100"/>
        <w:sz w:val="18"/>
        <w:szCs w:val="18"/>
        <w:lang w:val="en-US" w:eastAsia="en-US" w:bidi="ar-SA"/>
      </w:rPr>
    </w:lvl>
    <w:lvl w:ilvl="1" w:tplc="6690FBAE">
      <w:numFmt w:val="bullet"/>
      <w:lvlText w:val="•"/>
      <w:lvlJc w:val="left"/>
      <w:pPr>
        <w:ind w:left="1772" w:hanging="360"/>
      </w:pPr>
      <w:rPr>
        <w:rFonts w:hint="default"/>
        <w:lang w:val="en-US" w:eastAsia="en-US" w:bidi="ar-SA"/>
      </w:rPr>
    </w:lvl>
    <w:lvl w:ilvl="2" w:tplc="030A044C">
      <w:numFmt w:val="bullet"/>
      <w:lvlText w:val="•"/>
      <w:lvlJc w:val="left"/>
      <w:pPr>
        <w:ind w:left="2644" w:hanging="360"/>
      </w:pPr>
      <w:rPr>
        <w:rFonts w:hint="default"/>
        <w:lang w:val="en-US" w:eastAsia="en-US" w:bidi="ar-SA"/>
      </w:rPr>
    </w:lvl>
    <w:lvl w:ilvl="3" w:tplc="29AACAF6">
      <w:numFmt w:val="bullet"/>
      <w:lvlText w:val="•"/>
      <w:lvlJc w:val="left"/>
      <w:pPr>
        <w:ind w:left="3516" w:hanging="360"/>
      </w:pPr>
      <w:rPr>
        <w:rFonts w:hint="default"/>
        <w:lang w:val="en-US" w:eastAsia="en-US" w:bidi="ar-SA"/>
      </w:rPr>
    </w:lvl>
    <w:lvl w:ilvl="4" w:tplc="E50A5E42">
      <w:numFmt w:val="bullet"/>
      <w:lvlText w:val="•"/>
      <w:lvlJc w:val="left"/>
      <w:pPr>
        <w:ind w:left="4388" w:hanging="360"/>
      </w:pPr>
      <w:rPr>
        <w:rFonts w:hint="default"/>
        <w:lang w:val="en-US" w:eastAsia="en-US" w:bidi="ar-SA"/>
      </w:rPr>
    </w:lvl>
    <w:lvl w:ilvl="5" w:tplc="7D4411C0">
      <w:numFmt w:val="bullet"/>
      <w:lvlText w:val="•"/>
      <w:lvlJc w:val="left"/>
      <w:pPr>
        <w:ind w:left="5260" w:hanging="360"/>
      </w:pPr>
      <w:rPr>
        <w:rFonts w:hint="default"/>
        <w:lang w:val="en-US" w:eastAsia="en-US" w:bidi="ar-SA"/>
      </w:rPr>
    </w:lvl>
    <w:lvl w:ilvl="6" w:tplc="597E948C">
      <w:numFmt w:val="bullet"/>
      <w:lvlText w:val="•"/>
      <w:lvlJc w:val="left"/>
      <w:pPr>
        <w:ind w:left="6132" w:hanging="360"/>
      </w:pPr>
      <w:rPr>
        <w:rFonts w:hint="default"/>
        <w:lang w:val="en-US" w:eastAsia="en-US" w:bidi="ar-SA"/>
      </w:rPr>
    </w:lvl>
    <w:lvl w:ilvl="7" w:tplc="3BD0E6E4">
      <w:numFmt w:val="bullet"/>
      <w:lvlText w:val="•"/>
      <w:lvlJc w:val="left"/>
      <w:pPr>
        <w:ind w:left="7004" w:hanging="360"/>
      </w:pPr>
      <w:rPr>
        <w:rFonts w:hint="default"/>
        <w:lang w:val="en-US" w:eastAsia="en-US" w:bidi="ar-SA"/>
      </w:rPr>
    </w:lvl>
    <w:lvl w:ilvl="8" w:tplc="4058EEEC">
      <w:numFmt w:val="bullet"/>
      <w:lvlText w:val="•"/>
      <w:lvlJc w:val="left"/>
      <w:pPr>
        <w:ind w:left="7876" w:hanging="360"/>
      </w:pPr>
      <w:rPr>
        <w:rFonts w:hint="default"/>
        <w:lang w:val="en-US" w:eastAsia="en-US" w:bidi="ar-SA"/>
      </w:rPr>
    </w:lvl>
  </w:abstractNum>
  <w:abstractNum w:abstractNumId="90" w15:restartNumberingAfterBreak="0">
    <w:nsid w:val="44287025"/>
    <w:multiLevelType w:val="hybridMultilevel"/>
    <w:tmpl w:val="01627F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1" w15:restartNumberingAfterBreak="0">
    <w:nsid w:val="442B6901"/>
    <w:multiLevelType w:val="hybridMultilevel"/>
    <w:tmpl w:val="420C4EE0"/>
    <w:lvl w:ilvl="0" w:tplc="47AE5880">
      <w:start w:val="1"/>
      <w:numFmt w:val="decimalZero"/>
      <w:lvlText w:val="%1."/>
      <w:lvlJc w:val="left"/>
      <w:pPr>
        <w:ind w:left="846" w:hanging="303"/>
        <w:jc w:val="left"/>
      </w:pPr>
      <w:rPr>
        <w:rFonts w:ascii="Noto Sans" w:eastAsia="Noto Sans" w:hAnsi="Noto Sans" w:cs="Noto Sans" w:hint="default"/>
        <w:b w:val="0"/>
        <w:bCs w:val="0"/>
        <w:i w:val="0"/>
        <w:iCs w:val="0"/>
        <w:spacing w:val="0"/>
        <w:w w:val="100"/>
        <w:sz w:val="18"/>
        <w:szCs w:val="18"/>
        <w:lang w:val="en-US" w:eastAsia="en-US" w:bidi="ar-SA"/>
      </w:rPr>
    </w:lvl>
    <w:lvl w:ilvl="1" w:tplc="8CB6CE9E">
      <w:numFmt w:val="bullet"/>
      <w:lvlText w:val="•"/>
      <w:lvlJc w:val="left"/>
      <w:pPr>
        <w:ind w:left="1718" w:hanging="303"/>
      </w:pPr>
      <w:rPr>
        <w:rFonts w:hint="default"/>
        <w:lang w:val="en-US" w:eastAsia="en-US" w:bidi="ar-SA"/>
      </w:rPr>
    </w:lvl>
    <w:lvl w:ilvl="2" w:tplc="2488F7EA">
      <w:numFmt w:val="bullet"/>
      <w:lvlText w:val="•"/>
      <w:lvlJc w:val="left"/>
      <w:pPr>
        <w:ind w:left="2596" w:hanging="303"/>
      </w:pPr>
      <w:rPr>
        <w:rFonts w:hint="default"/>
        <w:lang w:val="en-US" w:eastAsia="en-US" w:bidi="ar-SA"/>
      </w:rPr>
    </w:lvl>
    <w:lvl w:ilvl="3" w:tplc="7F66CD20">
      <w:numFmt w:val="bullet"/>
      <w:lvlText w:val="•"/>
      <w:lvlJc w:val="left"/>
      <w:pPr>
        <w:ind w:left="3474" w:hanging="303"/>
      </w:pPr>
      <w:rPr>
        <w:rFonts w:hint="default"/>
        <w:lang w:val="en-US" w:eastAsia="en-US" w:bidi="ar-SA"/>
      </w:rPr>
    </w:lvl>
    <w:lvl w:ilvl="4" w:tplc="ECA2B1DE">
      <w:numFmt w:val="bullet"/>
      <w:lvlText w:val="•"/>
      <w:lvlJc w:val="left"/>
      <w:pPr>
        <w:ind w:left="4352" w:hanging="303"/>
      </w:pPr>
      <w:rPr>
        <w:rFonts w:hint="default"/>
        <w:lang w:val="en-US" w:eastAsia="en-US" w:bidi="ar-SA"/>
      </w:rPr>
    </w:lvl>
    <w:lvl w:ilvl="5" w:tplc="14EE6968">
      <w:numFmt w:val="bullet"/>
      <w:lvlText w:val="•"/>
      <w:lvlJc w:val="left"/>
      <w:pPr>
        <w:ind w:left="5230" w:hanging="303"/>
      </w:pPr>
      <w:rPr>
        <w:rFonts w:hint="default"/>
        <w:lang w:val="en-US" w:eastAsia="en-US" w:bidi="ar-SA"/>
      </w:rPr>
    </w:lvl>
    <w:lvl w:ilvl="6" w:tplc="27147738">
      <w:numFmt w:val="bullet"/>
      <w:lvlText w:val="•"/>
      <w:lvlJc w:val="left"/>
      <w:pPr>
        <w:ind w:left="6108" w:hanging="303"/>
      </w:pPr>
      <w:rPr>
        <w:rFonts w:hint="default"/>
        <w:lang w:val="en-US" w:eastAsia="en-US" w:bidi="ar-SA"/>
      </w:rPr>
    </w:lvl>
    <w:lvl w:ilvl="7" w:tplc="3E7C917A">
      <w:numFmt w:val="bullet"/>
      <w:lvlText w:val="•"/>
      <w:lvlJc w:val="left"/>
      <w:pPr>
        <w:ind w:left="6986" w:hanging="303"/>
      </w:pPr>
      <w:rPr>
        <w:rFonts w:hint="default"/>
        <w:lang w:val="en-US" w:eastAsia="en-US" w:bidi="ar-SA"/>
      </w:rPr>
    </w:lvl>
    <w:lvl w:ilvl="8" w:tplc="977C0316">
      <w:numFmt w:val="bullet"/>
      <w:lvlText w:val="•"/>
      <w:lvlJc w:val="left"/>
      <w:pPr>
        <w:ind w:left="7864" w:hanging="303"/>
      </w:pPr>
      <w:rPr>
        <w:rFonts w:hint="default"/>
        <w:lang w:val="en-US" w:eastAsia="en-US" w:bidi="ar-SA"/>
      </w:rPr>
    </w:lvl>
  </w:abstractNum>
  <w:abstractNum w:abstractNumId="92" w15:restartNumberingAfterBreak="0">
    <w:nsid w:val="44E9618D"/>
    <w:multiLevelType w:val="hybridMultilevel"/>
    <w:tmpl w:val="532E83B2"/>
    <w:lvl w:ilvl="0" w:tplc="AD22A52A">
      <w:start w:val="1"/>
      <w:numFmt w:val="decimalZero"/>
      <w:lvlText w:val="%1."/>
      <w:lvlJc w:val="left"/>
      <w:pPr>
        <w:ind w:left="904" w:hanging="360"/>
        <w:jc w:val="left"/>
      </w:pPr>
      <w:rPr>
        <w:rFonts w:ascii="Noto Sans" w:eastAsia="Noto Sans" w:hAnsi="Noto Sans" w:cs="Noto Sans" w:hint="default"/>
        <w:b w:val="0"/>
        <w:bCs w:val="0"/>
        <w:i w:val="0"/>
        <w:iCs w:val="0"/>
        <w:spacing w:val="0"/>
        <w:w w:val="100"/>
        <w:sz w:val="18"/>
        <w:szCs w:val="18"/>
        <w:lang w:val="en-US" w:eastAsia="en-US" w:bidi="ar-SA"/>
      </w:rPr>
    </w:lvl>
    <w:lvl w:ilvl="1" w:tplc="E4B6B3EE">
      <w:numFmt w:val="bullet"/>
      <w:lvlText w:val="•"/>
      <w:lvlJc w:val="left"/>
      <w:pPr>
        <w:ind w:left="1772" w:hanging="360"/>
      </w:pPr>
      <w:rPr>
        <w:rFonts w:hint="default"/>
        <w:lang w:val="en-US" w:eastAsia="en-US" w:bidi="ar-SA"/>
      </w:rPr>
    </w:lvl>
    <w:lvl w:ilvl="2" w:tplc="28E063DA">
      <w:numFmt w:val="bullet"/>
      <w:lvlText w:val="•"/>
      <w:lvlJc w:val="left"/>
      <w:pPr>
        <w:ind w:left="2644" w:hanging="360"/>
      </w:pPr>
      <w:rPr>
        <w:rFonts w:hint="default"/>
        <w:lang w:val="en-US" w:eastAsia="en-US" w:bidi="ar-SA"/>
      </w:rPr>
    </w:lvl>
    <w:lvl w:ilvl="3" w:tplc="3E9A1FE2">
      <w:numFmt w:val="bullet"/>
      <w:lvlText w:val="•"/>
      <w:lvlJc w:val="left"/>
      <w:pPr>
        <w:ind w:left="3516" w:hanging="360"/>
      </w:pPr>
      <w:rPr>
        <w:rFonts w:hint="default"/>
        <w:lang w:val="en-US" w:eastAsia="en-US" w:bidi="ar-SA"/>
      </w:rPr>
    </w:lvl>
    <w:lvl w:ilvl="4" w:tplc="635671AC">
      <w:numFmt w:val="bullet"/>
      <w:lvlText w:val="•"/>
      <w:lvlJc w:val="left"/>
      <w:pPr>
        <w:ind w:left="4388" w:hanging="360"/>
      </w:pPr>
      <w:rPr>
        <w:rFonts w:hint="default"/>
        <w:lang w:val="en-US" w:eastAsia="en-US" w:bidi="ar-SA"/>
      </w:rPr>
    </w:lvl>
    <w:lvl w:ilvl="5" w:tplc="52AAD1A2">
      <w:numFmt w:val="bullet"/>
      <w:lvlText w:val="•"/>
      <w:lvlJc w:val="left"/>
      <w:pPr>
        <w:ind w:left="5260" w:hanging="360"/>
      </w:pPr>
      <w:rPr>
        <w:rFonts w:hint="default"/>
        <w:lang w:val="en-US" w:eastAsia="en-US" w:bidi="ar-SA"/>
      </w:rPr>
    </w:lvl>
    <w:lvl w:ilvl="6" w:tplc="D782166E">
      <w:numFmt w:val="bullet"/>
      <w:lvlText w:val="•"/>
      <w:lvlJc w:val="left"/>
      <w:pPr>
        <w:ind w:left="6132" w:hanging="360"/>
      </w:pPr>
      <w:rPr>
        <w:rFonts w:hint="default"/>
        <w:lang w:val="en-US" w:eastAsia="en-US" w:bidi="ar-SA"/>
      </w:rPr>
    </w:lvl>
    <w:lvl w:ilvl="7" w:tplc="EE78090C">
      <w:numFmt w:val="bullet"/>
      <w:lvlText w:val="•"/>
      <w:lvlJc w:val="left"/>
      <w:pPr>
        <w:ind w:left="7004" w:hanging="360"/>
      </w:pPr>
      <w:rPr>
        <w:rFonts w:hint="default"/>
        <w:lang w:val="en-US" w:eastAsia="en-US" w:bidi="ar-SA"/>
      </w:rPr>
    </w:lvl>
    <w:lvl w:ilvl="8" w:tplc="54ACE55A">
      <w:numFmt w:val="bullet"/>
      <w:lvlText w:val="•"/>
      <w:lvlJc w:val="left"/>
      <w:pPr>
        <w:ind w:left="7876" w:hanging="360"/>
      </w:pPr>
      <w:rPr>
        <w:rFonts w:hint="default"/>
        <w:lang w:val="en-US" w:eastAsia="en-US" w:bidi="ar-SA"/>
      </w:rPr>
    </w:lvl>
  </w:abstractNum>
  <w:abstractNum w:abstractNumId="93" w15:restartNumberingAfterBreak="0">
    <w:nsid w:val="465B44E1"/>
    <w:multiLevelType w:val="hybridMultilevel"/>
    <w:tmpl w:val="6122B752"/>
    <w:lvl w:ilvl="0" w:tplc="B90C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77F29C2"/>
    <w:multiLevelType w:val="hybridMultilevel"/>
    <w:tmpl w:val="22BE13A0"/>
    <w:lvl w:ilvl="0" w:tplc="D9484F96">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47F71C58"/>
    <w:multiLevelType w:val="hybridMultilevel"/>
    <w:tmpl w:val="D738FDDA"/>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49D3655A"/>
    <w:multiLevelType w:val="hybridMultilevel"/>
    <w:tmpl w:val="AE7445FC"/>
    <w:lvl w:ilvl="0" w:tplc="1C09000F">
      <w:start w:val="1"/>
      <w:numFmt w:val="decimal"/>
      <w:lvlText w:val="%1."/>
      <w:lvlJc w:val="left"/>
      <w:pPr>
        <w:ind w:left="1069" w:hanging="360"/>
      </w:p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97" w15:restartNumberingAfterBreak="0">
    <w:nsid w:val="4A567D66"/>
    <w:multiLevelType w:val="hybridMultilevel"/>
    <w:tmpl w:val="0B38D72A"/>
    <w:name w:val="Numbered list 0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8" w15:restartNumberingAfterBreak="0">
    <w:nsid w:val="4ADB7357"/>
    <w:multiLevelType w:val="hybridMultilevel"/>
    <w:tmpl w:val="5C3273DA"/>
    <w:lvl w:ilvl="0" w:tplc="B02623AA">
      <w:start w:val="97"/>
      <w:numFmt w:val="decimal"/>
      <w:lvlText w:val="%1."/>
      <w:lvlJc w:val="left"/>
      <w:pPr>
        <w:ind w:left="177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9" w15:restartNumberingAfterBreak="0">
    <w:nsid w:val="4B31699C"/>
    <w:multiLevelType w:val="hybridMultilevel"/>
    <w:tmpl w:val="981021A8"/>
    <w:lvl w:ilvl="0" w:tplc="2000000F">
      <w:start w:val="1"/>
      <w:numFmt w:val="decimal"/>
      <w:lvlText w:val="%1."/>
      <w:lvlJc w:val="left"/>
      <w:pPr>
        <w:ind w:left="643"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0" w15:restartNumberingAfterBreak="0">
    <w:nsid w:val="4B9305E7"/>
    <w:multiLevelType w:val="hybridMultilevel"/>
    <w:tmpl w:val="76B2268A"/>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1" w15:restartNumberingAfterBreak="0">
    <w:nsid w:val="4BCD4696"/>
    <w:multiLevelType w:val="singleLevel"/>
    <w:tmpl w:val="1C09000F"/>
    <w:lvl w:ilvl="0">
      <w:start w:val="1"/>
      <w:numFmt w:val="decimal"/>
      <w:lvlText w:val="%1."/>
      <w:lvlJc w:val="left"/>
      <w:pPr>
        <w:ind w:left="720" w:hanging="360"/>
      </w:pPr>
      <w:rPr>
        <w:rFonts w:hint="default"/>
      </w:rPr>
    </w:lvl>
  </w:abstractNum>
  <w:abstractNum w:abstractNumId="102" w15:restartNumberingAfterBreak="0">
    <w:nsid w:val="4FF06A31"/>
    <w:multiLevelType w:val="multilevel"/>
    <w:tmpl w:val="6D2A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0C974F5"/>
    <w:multiLevelType w:val="hybridMultilevel"/>
    <w:tmpl w:val="7062E6FE"/>
    <w:lvl w:ilvl="0" w:tplc="31084CCE">
      <w:start w:val="1"/>
      <w:numFmt w:val="decimalZero"/>
      <w:lvlText w:val="%1."/>
      <w:lvlJc w:val="left"/>
      <w:pPr>
        <w:ind w:left="846" w:hanging="303"/>
        <w:jc w:val="left"/>
      </w:pPr>
      <w:rPr>
        <w:rFonts w:ascii="Noto Sans" w:eastAsia="Noto Sans" w:hAnsi="Noto Sans" w:cs="Noto Sans" w:hint="default"/>
        <w:b w:val="0"/>
        <w:bCs w:val="0"/>
        <w:i w:val="0"/>
        <w:iCs w:val="0"/>
        <w:spacing w:val="0"/>
        <w:w w:val="100"/>
        <w:sz w:val="18"/>
        <w:szCs w:val="18"/>
        <w:lang w:val="en-US" w:eastAsia="en-US" w:bidi="ar-SA"/>
      </w:rPr>
    </w:lvl>
    <w:lvl w:ilvl="1" w:tplc="0ABC3560">
      <w:numFmt w:val="bullet"/>
      <w:lvlText w:val="•"/>
      <w:lvlJc w:val="left"/>
      <w:pPr>
        <w:ind w:left="1732" w:hanging="303"/>
      </w:pPr>
      <w:rPr>
        <w:rFonts w:hint="default"/>
        <w:lang w:val="en-US" w:eastAsia="en-US" w:bidi="ar-SA"/>
      </w:rPr>
    </w:lvl>
    <w:lvl w:ilvl="2" w:tplc="2A36CC92">
      <w:numFmt w:val="bullet"/>
      <w:lvlText w:val="•"/>
      <w:lvlJc w:val="left"/>
      <w:pPr>
        <w:ind w:left="2625" w:hanging="303"/>
      </w:pPr>
      <w:rPr>
        <w:rFonts w:hint="default"/>
        <w:lang w:val="en-US" w:eastAsia="en-US" w:bidi="ar-SA"/>
      </w:rPr>
    </w:lvl>
    <w:lvl w:ilvl="3" w:tplc="8B220F1C">
      <w:numFmt w:val="bullet"/>
      <w:lvlText w:val="•"/>
      <w:lvlJc w:val="left"/>
      <w:pPr>
        <w:ind w:left="3518" w:hanging="303"/>
      </w:pPr>
      <w:rPr>
        <w:rFonts w:hint="default"/>
        <w:lang w:val="en-US" w:eastAsia="en-US" w:bidi="ar-SA"/>
      </w:rPr>
    </w:lvl>
    <w:lvl w:ilvl="4" w:tplc="1E725E8E">
      <w:numFmt w:val="bullet"/>
      <w:lvlText w:val="•"/>
      <w:lvlJc w:val="left"/>
      <w:pPr>
        <w:ind w:left="4410" w:hanging="303"/>
      </w:pPr>
      <w:rPr>
        <w:rFonts w:hint="default"/>
        <w:lang w:val="en-US" w:eastAsia="en-US" w:bidi="ar-SA"/>
      </w:rPr>
    </w:lvl>
    <w:lvl w:ilvl="5" w:tplc="E63055BA">
      <w:numFmt w:val="bullet"/>
      <w:lvlText w:val="•"/>
      <w:lvlJc w:val="left"/>
      <w:pPr>
        <w:ind w:left="5303" w:hanging="303"/>
      </w:pPr>
      <w:rPr>
        <w:rFonts w:hint="default"/>
        <w:lang w:val="en-US" w:eastAsia="en-US" w:bidi="ar-SA"/>
      </w:rPr>
    </w:lvl>
    <w:lvl w:ilvl="6" w:tplc="3BDCDE68">
      <w:numFmt w:val="bullet"/>
      <w:lvlText w:val="•"/>
      <w:lvlJc w:val="left"/>
      <w:pPr>
        <w:ind w:left="6196" w:hanging="303"/>
      </w:pPr>
      <w:rPr>
        <w:rFonts w:hint="default"/>
        <w:lang w:val="en-US" w:eastAsia="en-US" w:bidi="ar-SA"/>
      </w:rPr>
    </w:lvl>
    <w:lvl w:ilvl="7" w:tplc="E3388AEA">
      <w:numFmt w:val="bullet"/>
      <w:lvlText w:val="•"/>
      <w:lvlJc w:val="left"/>
      <w:pPr>
        <w:ind w:left="7088" w:hanging="303"/>
      </w:pPr>
      <w:rPr>
        <w:rFonts w:hint="default"/>
        <w:lang w:val="en-US" w:eastAsia="en-US" w:bidi="ar-SA"/>
      </w:rPr>
    </w:lvl>
    <w:lvl w:ilvl="8" w:tplc="D1F08BCE">
      <w:numFmt w:val="bullet"/>
      <w:lvlText w:val="•"/>
      <w:lvlJc w:val="left"/>
      <w:pPr>
        <w:ind w:left="7981" w:hanging="303"/>
      </w:pPr>
      <w:rPr>
        <w:rFonts w:hint="default"/>
        <w:lang w:val="en-US" w:eastAsia="en-US" w:bidi="ar-SA"/>
      </w:rPr>
    </w:lvl>
  </w:abstractNum>
  <w:abstractNum w:abstractNumId="104" w15:restartNumberingAfterBreak="0">
    <w:nsid w:val="54D359E8"/>
    <w:multiLevelType w:val="hybridMultilevel"/>
    <w:tmpl w:val="2F788C56"/>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5" w15:restartNumberingAfterBreak="0">
    <w:nsid w:val="55002B74"/>
    <w:multiLevelType w:val="hybridMultilevel"/>
    <w:tmpl w:val="62109D40"/>
    <w:name w:val="Numbered list 0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6" w15:restartNumberingAfterBreak="0">
    <w:nsid w:val="5532231E"/>
    <w:multiLevelType w:val="hybridMultilevel"/>
    <w:tmpl w:val="FE8E2DAC"/>
    <w:lvl w:ilvl="0" w:tplc="6C8A5956">
      <w:start w:val="10"/>
      <w:numFmt w:val="decimal"/>
      <w:lvlText w:val="%1."/>
      <w:lvlJc w:val="left"/>
      <w:pPr>
        <w:ind w:left="846" w:hanging="303"/>
        <w:jc w:val="left"/>
      </w:pPr>
      <w:rPr>
        <w:rFonts w:ascii="Noto Sans" w:eastAsia="Noto Sans" w:hAnsi="Noto Sans" w:cs="Noto Sans" w:hint="default"/>
        <w:b w:val="0"/>
        <w:bCs w:val="0"/>
        <w:i w:val="0"/>
        <w:iCs w:val="0"/>
        <w:spacing w:val="0"/>
        <w:w w:val="100"/>
        <w:sz w:val="18"/>
        <w:szCs w:val="18"/>
        <w:lang w:val="en-US" w:eastAsia="en-US" w:bidi="ar-SA"/>
      </w:rPr>
    </w:lvl>
    <w:lvl w:ilvl="1" w:tplc="89808F68">
      <w:numFmt w:val="bullet"/>
      <w:lvlText w:val="•"/>
      <w:lvlJc w:val="left"/>
      <w:pPr>
        <w:ind w:left="1732" w:hanging="303"/>
      </w:pPr>
      <w:rPr>
        <w:rFonts w:hint="default"/>
        <w:lang w:val="en-US" w:eastAsia="en-US" w:bidi="ar-SA"/>
      </w:rPr>
    </w:lvl>
    <w:lvl w:ilvl="2" w:tplc="32F2EB82">
      <w:numFmt w:val="bullet"/>
      <w:lvlText w:val="•"/>
      <w:lvlJc w:val="left"/>
      <w:pPr>
        <w:ind w:left="2625" w:hanging="303"/>
      </w:pPr>
      <w:rPr>
        <w:rFonts w:hint="default"/>
        <w:lang w:val="en-US" w:eastAsia="en-US" w:bidi="ar-SA"/>
      </w:rPr>
    </w:lvl>
    <w:lvl w:ilvl="3" w:tplc="661A8788">
      <w:numFmt w:val="bullet"/>
      <w:lvlText w:val="•"/>
      <w:lvlJc w:val="left"/>
      <w:pPr>
        <w:ind w:left="3518" w:hanging="303"/>
      </w:pPr>
      <w:rPr>
        <w:rFonts w:hint="default"/>
        <w:lang w:val="en-US" w:eastAsia="en-US" w:bidi="ar-SA"/>
      </w:rPr>
    </w:lvl>
    <w:lvl w:ilvl="4" w:tplc="F2C40BFA">
      <w:numFmt w:val="bullet"/>
      <w:lvlText w:val="•"/>
      <w:lvlJc w:val="left"/>
      <w:pPr>
        <w:ind w:left="4410" w:hanging="303"/>
      </w:pPr>
      <w:rPr>
        <w:rFonts w:hint="default"/>
        <w:lang w:val="en-US" w:eastAsia="en-US" w:bidi="ar-SA"/>
      </w:rPr>
    </w:lvl>
    <w:lvl w:ilvl="5" w:tplc="DF94E7B2">
      <w:numFmt w:val="bullet"/>
      <w:lvlText w:val="•"/>
      <w:lvlJc w:val="left"/>
      <w:pPr>
        <w:ind w:left="5303" w:hanging="303"/>
      </w:pPr>
      <w:rPr>
        <w:rFonts w:hint="default"/>
        <w:lang w:val="en-US" w:eastAsia="en-US" w:bidi="ar-SA"/>
      </w:rPr>
    </w:lvl>
    <w:lvl w:ilvl="6" w:tplc="3BC0BF58">
      <w:numFmt w:val="bullet"/>
      <w:lvlText w:val="•"/>
      <w:lvlJc w:val="left"/>
      <w:pPr>
        <w:ind w:left="6196" w:hanging="303"/>
      </w:pPr>
      <w:rPr>
        <w:rFonts w:hint="default"/>
        <w:lang w:val="en-US" w:eastAsia="en-US" w:bidi="ar-SA"/>
      </w:rPr>
    </w:lvl>
    <w:lvl w:ilvl="7" w:tplc="47AC1DEE">
      <w:numFmt w:val="bullet"/>
      <w:lvlText w:val="•"/>
      <w:lvlJc w:val="left"/>
      <w:pPr>
        <w:ind w:left="7088" w:hanging="303"/>
      </w:pPr>
      <w:rPr>
        <w:rFonts w:hint="default"/>
        <w:lang w:val="en-US" w:eastAsia="en-US" w:bidi="ar-SA"/>
      </w:rPr>
    </w:lvl>
    <w:lvl w:ilvl="8" w:tplc="93186DB0">
      <w:numFmt w:val="bullet"/>
      <w:lvlText w:val="•"/>
      <w:lvlJc w:val="left"/>
      <w:pPr>
        <w:ind w:left="7981" w:hanging="303"/>
      </w:pPr>
      <w:rPr>
        <w:rFonts w:hint="default"/>
        <w:lang w:val="en-US" w:eastAsia="en-US" w:bidi="ar-SA"/>
      </w:rPr>
    </w:lvl>
  </w:abstractNum>
  <w:abstractNum w:abstractNumId="107" w15:restartNumberingAfterBreak="0">
    <w:nsid w:val="556603F2"/>
    <w:multiLevelType w:val="hybridMultilevel"/>
    <w:tmpl w:val="12BC0F2E"/>
    <w:lvl w:ilvl="0" w:tplc="FFFFFFFF">
      <w:start w:val="1"/>
      <w:numFmt w:val="lowerLetter"/>
      <w:lvlText w:val="%1."/>
      <w:lvlJc w:val="left"/>
      <w:pPr>
        <w:ind w:left="1352" w:hanging="360"/>
      </w:p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108" w15:restartNumberingAfterBreak="0">
    <w:nsid w:val="55AD10A0"/>
    <w:multiLevelType w:val="hybridMultilevel"/>
    <w:tmpl w:val="EB7ECCC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9" w15:restartNumberingAfterBreak="0">
    <w:nsid w:val="55DE624A"/>
    <w:multiLevelType w:val="hybridMultilevel"/>
    <w:tmpl w:val="032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60B3EE3"/>
    <w:multiLevelType w:val="hybridMultilevel"/>
    <w:tmpl w:val="84509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1" w15:restartNumberingAfterBreak="0">
    <w:nsid w:val="56C512C0"/>
    <w:multiLevelType w:val="multilevel"/>
    <w:tmpl w:val="2D2441AA"/>
    <w:lvl w:ilvl="0">
      <w:start w:val="7"/>
      <w:numFmt w:val="decimal"/>
      <w:lvlText w:val="%1."/>
      <w:lvlJc w:val="left"/>
      <w:pPr>
        <w:ind w:left="480" w:hanging="48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2" w15:restartNumberingAfterBreak="0">
    <w:nsid w:val="56D85FDB"/>
    <w:multiLevelType w:val="hybridMultilevel"/>
    <w:tmpl w:val="B1CA453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3" w15:restartNumberingAfterBreak="0">
    <w:nsid w:val="572C7970"/>
    <w:multiLevelType w:val="hybridMultilevel"/>
    <w:tmpl w:val="15FCB7D6"/>
    <w:lvl w:ilvl="0" w:tplc="2000000F">
      <w:start w:val="1"/>
      <w:numFmt w:val="decimal"/>
      <w:lvlText w:val="%1."/>
      <w:lvlJc w:val="left"/>
      <w:pPr>
        <w:ind w:left="1590" w:hanging="360"/>
      </w:pPr>
    </w:lvl>
    <w:lvl w:ilvl="1" w:tplc="20000019" w:tentative="1">
      <w:start w:val="1"/>
      <w:numFmt w:val="lowerLetter"/>
      <w:lvlText w:val="%2."/>
      <w:lvlJc w:val="left"/>
      <w:pPr>
        <w:ind w:left="2310" w:hanging="360"/>
      </w:pPr>
    </w:lvl>
    <w:lvl w:ilvl="2" w:tplc="2000001B" w:tentative="1">
      <w:start w:val="1"/>
      <w:numFmt w:val="lowerRoman"/>
      <w:lvlText w:val="%3."/>
      <w:lvlJc w:val="right"/>
      <w:pPr>
        <w:ind w:left="3030" w:hanging="180"/>
      </w:pPr>
    </w:lvl>
    <w:lvl w:ilvl="3" w:tplc="2000000F" w:tentative="1">
      <w:start w:val="1"/>
      <w:numFmt w:val="decimal"/>
      <w:lvlText w:val="%4."/>
      <w:lvlJc w:val="left"/>
      <w:pPr>
        <w:ind w:left="3750" w:hanging="360"/>
      </w:pPr>
    </w:lvl>
    <w:lvl w:ilvl="4" w:tplc="20000019" w:tentative="1">
      <w:start w:val="1"/>
      <w:numFmt w:val="lowerLetter"/>
      <w:lvlText w:val="%5."/>
      <w:lvlJc w:val="left"/>
      <w:pPr>
        <w:ind w:left="4470" w:hanging="360"/>
      </w:pPr>
    </w:lvl>
    <w:lvl w:ilvl="5" w:tplc="2000001B" w:tentative="1">
      <w:start w:val="1"/>
      <w:numFmt w:val="lowerRoman"/>
      <w:lvlText w:val="%6."/>
      <w:lvlJc w:val="right"/>
      <w:pPr>
        <w:ind w:left="5190" w:hanging="180"/>
      </w:pPr>
    </w:lvl>
    <w:lvl w:ilvl="6" w:tplc="2000000F" w:tentative="1">
      <w:start w:val="1"/>
      <w:numFmt w:val="decimal"/>
      <w:lvlText w:val="%7."/>
      <w:lvlJc w:val="left"/>
      <w:pPr>
        <w:ind w:left="5910" w:hanging="360"/>
      </w:pPr>
    </w:lvl>
    <w:lvl w:ilvl="7" w:tplc="20000019" w:tentative="1">
      <w:start w:val="1"/>
      <w:numFmt w:val="lowerLetter"/>
      <w:lvlText w:val="%8."/>
      <w:lvlJc w:val="left"/>
      <w:pPr>
        <w:ind w:left="6630" w:hanging="360"/>
      </w:pPr>
    </w:lvl>
    <w:lvl w:ilvl="8" w:tplc="2000001B" w:tentative="1">
      <w:start w:val="1"/>
      <w:numFmt w:val="lowerRoman"/>
      <w:lvlText w:val="%9."/>
      <w:lvlJc w:val="right"/>
      <w:pPr>
        <w:ind w:left="7350" w:hanging="180"/>
      </w:pPr>
    </w:lvl>
  </w:abstractNum>
  <w:abstractNum w:abstractNumId="114" w15:restartNumberingAfterBreak="0">
    <w:nsid w:val="573C6C5B"/>
    <w:multiLevelType w:val="hybridMultilevel"/>
    <w:tmpl w:val="48CA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83B0953"/>
    <w:multiLevelType w:val="hybridMultilevel"/>
    <w:tmpl w:val="273ED80A"/>
    <w:lvl w:ilvl="0" w:tplc="E5D6E988">
      <w:start w:val="1"/>
      <w:numFmt w:val="decimal"/>
      <w:lvlText w:val="%1."/>
      <w:lvlJc w:val="left"/>
      <w:pPr>
        <w:ind w:left="144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58592A28"/>
    <w:multiLevelType w:val="hybridMultilevel"/>
    <w:tmpl w:val="DC5C4754"/>
    <w:lvl w:ilvl="0" w:tplc="B90C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91F3CB9"/>
    <w:multiLevelType w:val="hybridMultilevel"/>
    <w:tmpl w:val="6C0EB36E"/>
    <w:lvl w:ilvl="0" w:tplc="1C09000F">
      <w:start w:val="1"/>
      <w:numFmt w:val="decimal"/>
      <w:lvlText w:val="%1."/>
      <w:lvlJc w:val="left"/>
      <w:pPr>
        <w:ind w:left="1069"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8" w15:restartNumberingAfterBreak="0">
    <w:nsid w:val="59BD6455"/>
    <w:multiLevelType w:val="hybridMultilevel"/>
    <w:tmpl w:val="E026C6E2"/>
    <w:lvl w:ilvl="0" w:tplc="28090001">
      <w:start w:val="1"/>
      <w:numFmt w:val="bullet"/>
      <w:lvlText w:val=""/>
      <w:lvlJc w:val="left"/>
      <w:pPr>
        <w:ind w:left="1440" w:hanging="360"/>
      </w:pPr>
      <w:rPr>
        <w:rFonts w:ascii="Symbol" w:hAnsi="Symbol" w:hint="default"/>
      </w:rPr>
    </w:lvl>
    <w:lvl w:ilvl="1" w:tplc="28090003" w:tentative="1">
      <w:start w:val="1"/>
      <w:numFmt w:val="bullet"/>
      <w:lvlText w:val="o"/>
      <w:lvlJc w:val="left"/>
      <w:pPr>
        <w:ind w:left="2160" w:hanging="360"/>
      </w:pPr>
      <w:rPr>
        <w:rFonts w:ascii="Courier New" w:hAnsi="Courier New" w:cs="Courier New" w:hint="default"/>
      </w:rPr>
    </w:lvl>
    <w:lvl w:ilvl="2" w:tplc="28090005" w:tentative="1">
      <w:start w:val="1"/>
      <w:numFmt w:val="bullet"/>
      <w:lvlText w:val=""/>
      <w:lvlJc w:val="left"/>
      <w:pPr>
        <w:ind w:left="2880" w:hanging="360"/>
      </w:pPr>
      <w:rPr>
        <w:rFonts w:ascii="Wingdings" w:hAnsi="Wingdings" w:hint="default"/>
      </w:rPr>
    </w:lvl>
    <w:lvl w:ilvl="3" w:tplc="28090001" w:tentative="1">
      <w:start w:val="1"/>
      <w:numFmt w:val="bullet"/>
      <w:lvlText w:val=""/>
      <w:lvlJc w:val="left"/>
      <w:pPr>
        <w:ind w:left="3600" w:hanging="360"/>
      </w:pPr>
      <w:rPr>
        <w:rFonts w:ascii="Symbol" w:hAnsi="Symbol" w:hint="default"/>
      </w:rPr>
    </w:lvl>
    <w:lvl w:ilvl="4" w:tplc="28090003" w:tentative="1">
      <w:start w:val="1"/>
      <w:numFmt w:val="bullet"/>
      <w:lvlText w:val="o"/>
      <w:lvlJc w:val="left"/>
      <w:pPr>
        <w:ind w:left="4320" w:hanging="360"/>
      </w:pPr>
      <w:rPr>
        <w:rFonts w:ascii="Courier New" w:hAnsi="Courier New" w:cs="Courier New" w:hint="default"/>
      </w:rPr>
    </w:lvl>
    <w:lvl w:ilvl="5" w:tplc="28090005" w:tentative="1">
      <w:start w:val="1"/>
      <w:numFmt w:val="bullet"/>
      <w:lvlText w:val=""/>
      <w:lvlJc w:val="left"/>
      <w:pPr>
        <w:ind w:left="5040" w:hanging="360"/>
      </w:pPr>
      <w:rPr>
        <w:rFonts w:ascii="Wingdings" w:hAnsi="Wingdings" w:hint="default"/>
      </w:rPr>
    </w:lvl>
    <w:lvl w:ilvl="6" w:tplc="28090001" w:tentative="1">
      <w:start w:val="1"/>
      <w:numFmt w:val="bullet"/>
      <w:lvlText w:val=""/>
      <w:lvlJc w:val="left"/>
      <w:pPr>
        <w:ind w:left="5760" w:hanging="360"/>
      </w:pPr>
      <w:rPr>
        <w:rFonts w:ascii="Symbol" w:hAnsi="Symbol" w:hint="default"/>
      </w:rPr>
    </w:lvl>
    <w:lvl w:ilvl="7" w:tplc="28090003" w:tentative="1">
      <w:start w:val="1"/>
      <w:numFmt w:val="bullet"/>
      <w:lvlText w:val="o"/>
      <w:lvlJc w:val="left"/>
      <w:pPr>
        <w:ind w:left="6480" w:hanging="360"/>
      </w:pPr>
      <w:rPr>
        <w:rFonts w:ascii="Courier New" w:hAnsi="Courier New" w:cs="Courier New" w:hint="default"/>
      </w:rPr>
    </w:lvl>
    <w:lvl w:ilvl="8" w:tplc="28090005" w:tentative="1">
      <w:start w:val="1"/>
      <w:numFmt w:val="bullet"/>
      <w:lvlText w:val=""/>
      <w:lvlJc w:val="left"/>
      <w:pPr>
        <w:ind w:left="7200" w:hanging="360"/>
      </w:pPr>
      <w:rPr>
        <w:rFonts w:ascii="Wingdings" w:hAnsi="Wingdings" w:hint="default"/>
      </w:rPr>
    </w:lvl>
  </w:abstractNum>
  <w:abstractNum w:abstractNumId="119" w15:restartNumberingAfterBreak="0">
    <w:nsid w:val="59D74D62"/>
    <w:multiLevelType w:val="hybridMultilevel"/>
    <w:tmpl w:val="12BC0F2E"/>
    <w:lvl w:ilvl="0" w:tplc="20000019">
      <w:start w:val="1"/>
      <w:numFmt w:val="lowerLetter"/>
      <w:lvlText w:val="%1."/>
      <w:lvlJc w:val="left"/>
      <w:pPr>
        <w:ind w:left="1352" w:hanging="360"/>
      </w:pPr>
    </w:lvl>
    <w:lvl w:ilvl="1" w:tplc="20000019" w:tentative="1">
      <w:start w:val="1"/>
      <w:numFmt w:val="lowerLetter"/>
      <w:lvlText w:val="%2."/>
      <w:lvlJc w:val="left"/>
      <w:pPr>
        <w:ind w:left="2072" w:hanging="360"/>
      </w:pPr>
    </w:lvl>
    <w:lvl w:ilvl="2" w:tplc="2000001B" w:tentative="1">
      <w:start w:val="1"/>
      <w:numFmt w:val="lowerRoman"/>
      <w:lvlText w:val="%3."/>
      <w:lvlJc w:val="right"/>
      <w:pPr>
        <w:ind w:left="2792" w:hanging="180"/>
      </w:pPr>
    </w:lvl>
    <w:lvl w:ilvl="3" w:tplc="2000000F" w:tentative="1">
      <w:start w:val="1"/>
      <w:numFmt w:val="decimal"/>
      <w:lvlText w:val="%4."/>
      <w:lvlJc w:val="left"/>
      <w:pPr>
        <w:ind w:left="3512" w:hanging="360"/>
      </w:pPr>
    </w:lvl>
    <w:lvl w:ilvl="4" w:tplc="20000019" w:tentative="1">
      <w:start w:val="1"/>
      <w:numFmt w:val="lowerLetter"/>
      <w:lvlText w:val="%5."/>
      <w:lvlJc w:val="left"/>
      <w:pPr>
        <w:ind w:left="4232" w:hanging="360"/>
      </w:pPr>
    </w:lvl>
    <w:lvl w:ilvl="5" w:tplc="2000001B" w:tentative="1">
      <w:start w:val="1"/>
      <w:numFmt w:val="lowerRoman"/>
      <w:lvlText w:val="%6."/>
      <w:lvlJc w:val="right"/>
      <w:pPr>
        <w:ind w:left="4952" w:hanging="180"/>
      </w:pPr>
    </w:lvl>
    <w:lvl w:ilvl="6" w:tplc="2000000F" w:tentative="1">
      <w:start w:val="1"/>
      <w:numFmt w:val="decimal"/>
      <w:lvlText w:val="%7."/>
      <w:lvlJc w:val="left"/>
      <w:pPr>
        <w:ind w:left="5672" w:hanging="360"/>
      </w:pPr>
    </w:lvl>
    <w:lvl w:ilvl="7" w:tplc="20000019" w:tentative="1">
      <w:start w:val="1"/>
      <w:numFmt w:val="lowerLetter"/>
      <w:lvlText w:val="%8."/>
      <w:lvlJc w:val="left"/>
      <w:pPr>
        <w:ind w:left="6392" w:hanging="360"/>
      </w:pPr>
    </w:lvl>
    <w:lvl w:ilvl="8" w:tplc="2000001B" w:tentative="1">
      <w:start w:val="1"/>
      <w:numFmt w:val="lowerRoman"/>
      <w:lvlText w:val="%9."/>
      <w:lvlJc w:val="right"/>
      <w:pPr>
        <w:ind w:left="7112" w:hanging="180"/>
      </w:pPr>
    </w:lvl>
  </w:abstractNum>
  <w:abstractNum w:abstractNumId="120" w15:restartNumberingAfterBreak="0">
    <w:nsid w:val="5AA685D8"/>
    <w:multiLevelType w:val="multilevel"/>
    <w:tmpl w:val="5AA685D8"/>
    <w:name w:val="Numbered list 1"/>
    <w:lvl w:ilvl="0">
      <w:start w:val="1"/>
      <w:numFmt w:val="decimal"/>
      <w:pStyle w:val="level1"/>
      <w:lvlText w:val="%1"/>
      <w:lvlJc w:val="left"/>
      <w:rPr>
        <w:rFonts w:ascii="Times New Roman TUR" w:hAnsi="Times New Roman TUR"/>
        <w:b/>
        <w:sz w:val="18"/>
      </w:rPr>
    </w:lvl>
    <w:lvl w:ilvl="1">
      <w:start w:val="1"/>
      <w:numFmt w:val="decimal"/>
      <w:pStyle w:val="level2"/>
      <w:lvlText w:val="%1.%2"/>
      <w:lvlJc w:val="left"/>
      <w:rPr>
        <w:color w:val="000000"/>
      </w:rPr>
    </w:lvl>
    <w:lvl w:ilvl="2">
      <w:start w:val="1"/>
      <w:numFmt w:val="decimal"/>
      <w:lvlText w:val="%3"/>
      <w:lvlJc w:val="left"/>
    </w:lvl>
    <w:lvl w:ilvl="3">
      <w:start w:val="1"/>
      <w:numFmt w:val="decimal"/>
      <w:pStyle w:val="level4"/>
      <w:lvlText w:val="%1.%2.%3.%4"/>
      <w:lvlJc w:val="left"/>
      <w:rPr>
        <w:rFonts w:ascii="Times New Roman TUR" w:hAnsi="Times New Roman TUR"/>
        <w:b/>
        <w:color w:val="000000"/>
        <w:sz w:val="24"/>
      </w:rPr>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21" w15:restartNumberingAfterBreak="0">
    <w:nsid w:val="5AA685D9"/>
    <w:multiLevelType w:val="multilevel"/>
    <w:tmpl w:val="5AA685D9"/>
    <w:name w:val="Numbered list 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2" w15:restartNumberingAfterBreak="0">
    <w:nsid w:val="5AA685DA"/>
    <w:multiLevelType w:val="multilevel"/>
    <w:tmpl w:val="5AA685DA"/>
    <w:name w:val="Numbered list 3"/>
    <w:lvl w:ilvl="0">
      <w:start w:val="1"/>
      <w:numFmt w:val="lowerRoman"/>
      <w:lvlText w:val="%1."/>
      <w:lvlJc w:val="left"/>
    </w:lvl>
    <w:lvl w:ilvl="1">
      <w:start w:val="4"/>
      <w:numFmt w:val="decimal"/>
      <w:lvlText w:val="%2."/>
      <w:lvlJc w:val="left"/>
      <w:rPr>
        <w:b/>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23" w15:restartNumberingAfterBreak="0">
    <w:nsid w:val="5AA685DB"/>
    <w:multiLevelType w:val="multilevel"/>
    <w:tmpl w:val="5AA685DB"/>
    <w:name w:val="Numbered list 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4" w15:restartNumberingAfterBreak="0">
    <w:nsid w:val="5AA685DC"/>
    <w:multiLevelType w:val="multilevel"/>
    <w:tmpl w:val="5AA685DC"/>
    <w:name w:val="Numbered list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5" w15:restartNumberingAfterBreak="0">
    <w:nsid w:val="5AA685DD"/>
    <w:multiLevelType w:val="multilevel"/>
    <w:tmpl w:val="5AA685DD"/>
    <w:name w:val="Numbered list 10"/>
    <w:lvl w:ilvl="0">
      <w:start w:val="1"/>
      <w:numFmt w:val="bullet"/>
      <w:lvlText w:val=""/>
      <w:lvlJc w:val="left"/>
      <w:rPr>
        <w:rFonts w:ascii="Wingdings" w:hAnsi="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6" w15:restartNumberingAfterBreak="0">
    <w:nsid w:val="5AA685DE"/>
    <w:multiLevelType w:val="multilevel"/>
    <w:tmpl w:val="5AA685DE"/>
    <w:name w:val="Numbered list 13"/>
    <w:lvl w:ilvl="0">
      <w:start w:val="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7" w15:restartNumberingAfterBreak="0">
    <w:nsid w:val="5AA685DF"/>
    <w:multiLevelType w:val="singleLevel"/>
    <w:tmpl w:val="5AA685DF"/>
    <w:name w:val="Numbered list 14"/>
    <w:lvl w:ilvl="0">
      <w:start w:val="1"/>
      <w:numFmt w:val="bullet"/>
      <w:pStyle w:val="List"/>
      <w:lvlText w:val=""/>
      <w:lvlJc w:val="left"/>
      <w:rPr>
        <w:rFonts w:ascii="Symbol" w:hAnsi="Symbol"/>
      </w:rPr>
    </w:lvl>
  </w:abstractNum>
  <w:abstractNum w:abstractNumId="128" w15:restartNumberingAfterBreak="0">
    <w:nsid w:val="5AA685E0"/>
    <w:multiLevelType w:val="multilevel"/>
    <w:tmpl w:val="5AA685E0"/>
    <w:name w:val="Numbered list 1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9" w15:restartNumberingAfterBreak="0">
    <w:nsid w:val="5AA685E1"/>
    <w:multiLevelType w:val="multilevel"/>
    <w:tmpl w:val="5AA685E1"/>
    <w:name w:val="Numbered list 17"/>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0" w15:restartNumberingAfterBreak="0">
    <w:nsid w:val="5AA685E2"/>
    <w:multiLevelType w:val="multilevel"/>
    <w:tmpl w:val="97763054"/>
    <w:name w:val="Numbered list 0"/>
    <w:lvl w:ilvl="0">
      <w:start w:val="1"/>
      <w:numFmt w:val="decimal"/>
      <w:pStyle w:val="Heading1"/>
      <w:suff w:val="space"/>
      <w:lvlText w:val="CHAPTER %1:"/>
      <w:lvlJc w:val="left"/>
    </w:lvl>
    <w:lvl w:ilvl="1">
      <w:start w:val="1"/>
      <w:numFmt w:val="decimal"/>
      <w:pStyle w:val="Heading2"/>
      <w:lvlText w:val="%1.%2"/>
      <w:lvlJc w:val="left"/>
      <w:rPr>
        <w:b/>
        <w:bCs w:val="0"/>
        <w:i w:val="0"/>
      </w:rPr>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31" w15:restartNumberingAfterBreak="0">
    <w:nsid w:val="5AA685E3"/>
    <w:multiLevelType w:val="multilevel"/>
    <w:tmpl w:val="5AA685E3"/>
    <w:name w:val="Numbered list 19"/>
    <w:lvl w:ilvl="0">
      <w:start w:val="1"/>
      <w:numFmt w:val="lowerRoman"/>
      <w:suff w:val="space"/>
      <w:lvlText w:val="%1."/>
      <w:lvlJc w:val="left"/>
      <w:rPr>
        <w:b/>
        <w:i w:val="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2" w15:restartNumberingAfterBreak="0">
    <w:nsid w:val="5AA685E4"/>
    <w:multiLevelType w:val="multilevel"/>
    <w:tmpl w:val="5AA685E4"/>
    <w:name w:val="Numbered list 21"/>
    <w:lvl w:ilvl="0">
      <w:start w:val="1"/>
      <w:numFmt w:val="lowerRoman"/>
      <w:suff w:val="space"/>
      <w:lvlText w:val="%1."/>
      <w:lvlJc w:val="left"/>
      <w:rPr>
        <w:b/>
        <w:i w:val="0"/>
      </w:rPr>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133" w15:restartNumberingAfterBreak="0">
    <w:nsid w:val="5AA685E5"/>
    <w:multiLevelType w:val="multilevel"/>
    <w:tmpl w:val="5AA685E5"/>
    <w:name w:val="Numbered list 22"/>
    <w:lvl w:ilvl="0">
      <w:start w:val="1"/>
      <w:numFmt w:val="lowerRoman"/>
      <w:suff w:val="space"/>
      <w:lvlText w:val="%1."/>
      <w:lvlJc w:val="left"/>
      <w:rPr>
        <w:b/>
        <w:i w:val="0"/>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Wingdings" w:hAnsi="Wingdings"/>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4" w15:restartNumberingAfterBreak="0">
    <w:nsid w:val="5AA685E6"/>
    <w:multiLevelType w:val="multilevel"/>
    <w:tmpl w:val="5AA685E6"/>
    <w:name w:val="Numbered list 26"/>
    <w:lvl w:ilvl="0">
      <w:start w:val="1"/>
      <w:numFmt w:val="lowerRoman"/>
      <w:suff w:val="space"/>
      <w:lvlText w:val="%1."/>
      <w:lvlJc w:val="left"/>
      <w:rPr>
        <w:b/>
        <w:i w:val="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5" w15:restartNumberingAfterBreak="0">
    <w:nsid w:val="5AA685E7"/>
    <w:multiLevelType w:val="multilevel"/>
    <w:tmpl w:val="5AA685E7"/>
    <w:name w:val="Numbered list 28"/>
    <w:lvl w:ilvl="0">
      <w:start w:val="1"/>
      <w:numFmt w:val="lowerRoman"/>
      <w:suff w:val="space"/>
      <w:lvlText w:val="%1."/>
      <w:lvlJc w:val="left"/>
      <w:rPr>
        <w:b/>
        <w:i w:val="0"/>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6" w15:restartNumberingAfterBreak="0">
    <w:nsid w:val="5AA685E8"/>
    <w:multiLevelType w:val="multilevel"/>
    <w:tmpl w:val="5AA685E8"/>
    <w:name w:val="Numbered list 30"/>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7" w15:restartNumberingAfterBreak="0">
    <w:nsid w:val="5AA685E9"/>
    <w:multiLevelType w:val="multilevel"/>
    <w:tmpl w:val="5AA685E9"/>
    <w:name w:val="Numbered list 31"/>
    <w:lvl w:ilvl="0">
      <w:start w:val="1"/>
      <w:numFmt w:val="decimal"/>
      <w:lvlText w:val="%1."/>
      <w:lvlJc w:val="left"/>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8" w15:restartNumberingAfterBreak="0">
    <w:nsid w:val="5AA685EA"/>
    <w:multiLevelType w:val="multilevel"/>
    <w:tmpl w:val="5AA685EA"/>
    <w:name w:val="Numbered list 32"/>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9" w15:restartNumberingAfterBreak="0">
    <w:nsid w:val="5AA685EB"/>
    <w:multiLevelType w:val="multilevel"/>
    <w:tmpl w:val="5AA685EB"/>
    <w:name w:val="Numbered list 36"/>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0" w15:restartNumberingAfterBreak="0">
    <w:nsid w:val="5AA685EC"/>
    <w:multiLevelType w:val="multilevel"/>
    <w:tmpl w:val="5AA685EC"/>
    <w:name w:val="Numbered list 39"/>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1" w15:restartNumberingAfterBreak="0">
    <w:nsid w:val="5AA685ED"/>
    <w:multiLevelType w:val="multilevel"/>
    <w:tmpl w:val="5AA685ED"/>
    <w:name w:val="Numbered list 45"/>
    <w:lvl w:ilvl="0">
      <w:start w:val="1"/>
      <w:numFmt w:val="bullet"/>
      <w:lvlText w:val=""/>
      <w:lvlJc w:val="left"/>
      <w:rPr>
        <w:rFonts w:ascii="Symbol" w:hAnsi="Symbol"/>
      </w:rPr>
    </w:lvl>
    <w:lvl w:ilvl="1">
      <w:start w:val="16"/>
      <w:numFmt w:val="decimal"/>
      <w:lvlText w:val="%2."/>
      <w:lvlJc w:val="left"/>
      <w:rPr>
        <w:b/>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2" w15:restartNumberingAfterBreak="0">
    <w:nsid w:val="5AA685EE"/>
    <w:multiLevelType w:val="multilevel"/>
    <w:tmpl w:val="5AA685EE"/>
    <w:name w:val="Numbered list 46"/>
    <w:lvl w:ilvl="0">
      <w:start w:val="1"/>
      <w:numFmt w:val="decimal"/>
      <w:pStyle w:val="ListNumber"/>
      <w:lvlText w:val="%1."/>
      <w:lvlJc w:val="left"/>
    </w:lvl>
    <w:lvl w:ilvl="1">
      <w:start w:val="1"/>
      <w:numFmt w:val="lowerLetter"/>
      <w:pStyle w:val="ListNumber2"/>
      <w:lvlText w:val="%2)"/>
      <w:lvlJc w:val="left"/>
    </w:lvl>
    <w:lvl w:ilvl="2">
      <w:start w:val="1"/>
      <w:numFmt w:val="lowerRoman"/>
      <w:pStyle w:val="ListNumber3"/>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3" w15:restartNumberingAfterBreak="0">
    <w:nsid w:val="5AA685EF"/>
    <w:multiLevelType w:val="multilevel"/>
    <w:tmpl w:val="5AA685EF"/>
    <w:name w:val="Numbered list 47"/>
    <w:lvl w:ilvl="0">
      <w:start w:val="1"/>
      <w:numFmt w:val="bullet"/>
      <w:lvlText w:val=""/>
      <w:lvlJc w:val="left"/>
      <w:rPr>
        <w:rFonts w:ascii="Symbol" w:hAnsi="Symbol"/>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4" w15:restartNumberingAfterBreak="0">
    <w:nsid w:val="5AA685F0"/>
    <w:multiLevelType w:val="multilevel"/>
    <w:tmpl w:val="5AA685F0"/>
    <w:name w:val="Numbered list 49"/>
    <w:lvl w:ilvl="0">
      <w:start w:val="1"/>
      <w:numFmt w:val="bullet"/>
      <w:lvlText w:val="-"/>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45" w15:restartNumberingAfterBreak="0">
    <w:nsid w:val="5AA685F1"/>
    <w:multiLevelType w:val="multilevel"/>
    <w:tmpl w:val="5AA685F1"/>
    <w:name w:val="Numbered list 51"/>
    <w:lvl w:ilvl="0">
      <w:start w:val="1"/>
      <w:numFmt w:val="decimal"/>
      <w:lvlText w:val="%1."/>
      <w:lvlJc w:val="left"/>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146" w15:restartNumberingAfterBreak="0">
    <w:nsid w:val="5AA685F2"/>
    <w:multiLevelType w:val="multilevel"/>
    <w:tmpl w:val="5AA685F2"/>
    <w:name w:val="Numbered list 5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7" w15:restartNumberingAfterBreak="0">
    <w:nsid w:val="5AA685F3"/>
    <w:multiLevelType w:val="multilevel"/>
    <w:tmpl w:val="5AA685F3"/>
    <w:name w:val="Numbered list 56"/>
    <w:lvl w:ilvl="0">
      <w:start w:val="2"/>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8" w15:restartNumberingAfterBreak="0">
    <w:nsid w:val="5AA685F4"/>
    <w:multiLevelType w:val="multilevel"/>
    <w:tmpl w:val="5AA685F4"/>
    <w:name w:val="Numbered list 6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49" w15:restartNumberingAfterBreak="0">
    <w:nsid w:val="5AA685F5"/>
    <w:multiLevelType w:val="multilevel"/>
    <w:tmpl w:val="5AA685F5"/>
    <w:name w:val="Numbered list 61"/>
    <w:lvl w:ilvl="0">
      <w:start w:val="1"/>
      <w:numFmt w:val="lowerRoman"/>
      <w:lvlText w:val="%1."/>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0" w15:restartNumberingAfterBreak="0">
    <w:nsid w:val="5AA685F6"/>
    <w:multiLevelType w:val="multilevel"/>
    <w:tmpl w:val="5AA685F6"/>
    <w:name w:val="Numbered list 66"/>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51" w15:restartNumberingAfterBreak="0">
    <w:nsid w:val="5AA685F7"/>
    <w:multiLevelType w:val="multilevel"/>
    <w:tmpl w:val="5AA685F7"/>
    <w:name w:val="Numbered list 67"/>
    <w:lvl w:ilvl="0">
      <w:start w:val="1"/>
      <w:numFmt w:val="bullet"/>
      <w:lvlText w:val=""/>
      <w:lvlJc w:val="left"/>
      <w:rPr>
        <w:rFonts w:ascii="Symbol" w:hAnsi="Symbol"/>
        <w:b/>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52" w15:restartNumberingAfterBreak="0">
    <w:nsid w:val="5AA685F8"/>
    <w:multiLevelType w:val="singleLevel"/>
    <w:tmpl w:val="5AA685F8"/>
    <w:name w:val="Numbered list 69"/>
    <w:lvl w:ilvl="0">
      <w:start w:val="1"/>
      <w:numFmt w:val="bullet"/>
      <w:pStyle w:val="List2"/>
      <w:lvlText w:val=""/>
      <w:lvlJc w:val="left"/>
      <w:rPr>
        <w:rFonts w:ascii="Symbol" w:hAnsi="Symbol"/>
      </w:rPr>
    </w:lvl>
  </w:abstractNum>
  <w:abstractNum w:abstractNumId="153" w15:restartNumberingAfterBreak="0">
    <w:nsid w:val="5AA685F9"/>
    <w:multiLevelType w:val="multilevel"/>
    <w:tmpl w:val="5AA685F9"/>
    <w:name w:val="Numbered list 72"/>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54" w15:restartNumberingAfterBreak="0">
    <w:nsid w:val="5AA685FA"/>
    <w:multiLevelType w:val="multilevel"/>
    <w:tmpl w:val="5AA685FA"/>
    <w:name w:val="Numbered list 76"/>
    <w:lvl w:ilvl="0">
      <w:start w:val="1"/>
      <w:numFmt w:val="bullet"/>
      <w:lvlText w:val=""/>
      <w:lvlJc w:val="left"/>
      <w:rPr>
        <w:rFonts w:ascii="Wingdings" w:hAnsi="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5" w15:restartNumberingAfterBreak="0">
    <w:nsid w:val="5AA685FB"/>
    <w:multiLevelType w:val="multilevel"/>
    <w:tmpl w:val="5AA685FB"/>
    <w:name w:val="Numbered list 8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6" w15:restartNumberingAfterBreak="0">
    <w:nsid w:val="5AA685FC"/>
    <w:multiLevelType w:val="singleLevel"/>
    <w:tmpl w:val="5AA685FC"/>
    <w:name w:val="Numbered list 87"/>
    <w:lvl w:ilvl="0">
      <w:start w:val="1"/>
      <w:numFmt w:val="bullet"/>
      <w:lvlText w:val=""/>
      <w:lvlJc w:val="left"/>
      <w:rPr>
        <w:rFonts w:ascii="Wingdings" w:hAnsi="Wingdings"/>
      </w:rPr>
    </w:lvl>
  </w:abstractNum>
  <w:abstractNum w:abstractNumId="157" w15:restartNumberingAfterBreak="0">
    <w:nsid w:val="5AA685FD"/>
    <w:multiLevelType w:val="multilevel"/>
    <w:tmpl w:val="5AA685FD"/>
    <w:name w:val="Numbered list 8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8" w15:restartNumberingAfterBreak="0">
    <w:nsid w:val="5AA685FE"/>
    <w:multiLevelType w:val="singleLevel"/>
    <w:tmpl w:val="5AA685FE"/>
    <w:name w:val="Numbered list 89"/>
    <w:lvl w:ilvl="0">
      <w:start w:val="1"/>
      <w:numFmt w:val="decimal"/>
      <w:lvlText w:val="%1."/>
      <w:lvlJc w:val="left"/>
    </w:lvl>
  </w:abstractNum>
  <w:abstractNum w:abstractNumId="159" w15:restartNumberingAfterBreak="0">
    <w:nsid w:val="5AA685FF"/>
    <w:multiLevelType w:val="multilevel"/>
    <w:tmpl w:val="5AA685FF"/>
    <w:name w:val="Numbered list 90"/>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60" w15:restartNumberingAfterBreak="0">
    <w:nsid w:val="5AA68600"/>
    <w:multiLevelType w:val="singleLevel"/>
    <w:tmpl w:val="5AA68600"/>
    <w:name w:val="Numbered list 94"/>
    <w:lvl w:ilvl="0">
      <w:start w:val="1"/>
      <w:numFmt w:val="decimal"/>
      <w:lvlText w:val="%1."/>
      <w:lvlJc w:val="left"/>
    </w:lvl>
  </w:abstractNum>
  <w:abstractNum w:abstractNumId="161" w15:restartNumberingAfterBreak="0">
    <w:nsid w:val="5AA68601"/>
    <w:multiLevelType w:val="singleLevel"/>
    <w:tmpl w:val="5AA68601"/>
    <w:name w:val="Numbered list 97"/>
    <w:lvl w:ilvl="0">
      <w:start w:val="1"/>
      <w:numFmt w:val="bullet"/>
      <w:lvlText w:val=""/>
      <w:lvlJc w:val="left"/>
      <w:rPr>
        <w:rFonts w:ascii="Wingdings" w:hAnsi="Wingdings"/>
      </w:rPr>
    </w:lvl>
  </w:abstractNum>
  <w:abstractNum w:abstractNumId="162" w15:restartNumberingAfterBreak="0">
    <w:nsid w:val="5AA68602"/>
    <w:multiLevelType w:val="singleLevel"/>
    <w:tmpl w:val="5AA68602"/>
    <w:name w:val="Numbered list 98"/>
    <w:lvl w:ilvl="0">
      <w:start w:val="1"/>
      <w:numFmt w:val="bullet"/>
      <w:lvlText w:val=""/>
      <w:lvlJc w:val="left"/>
      <w:rPr>
        <w:rFonts w:ascii="Wingdings" w:hAnsi="Wingdings"/>
      </w:rPr>
    </w:lvl>
  </w:abstractNum>
  <w:abstractNum w:abstractNumId="163" w15:restartNumberingAfterBreak="0">
    <w:nsid w:val="5AA68603"/>
    <w:multiLevelType w:val="singleLevel"/>
    <w:tmpl w:val="5AA68603"/>
    <w:name w:val="Numbered list 99"/>
    <w:lvl w:ilvl="0">
      <w:start w:val="1"/>
      <w:numFmt w:val="lowerRoman"/>
      <w:lvlText w:val="%1."/>
      <w:lvlJc w:val="left"/>
    </w:lvl>
  </w:abstractNum>
  <w:abstractNum w:abstractNumId="164" w15:restartNumberingAfterBreak="0">
    <w:nsid w:val="5AA68604"/>
    <w:multiLevelType w:val="singleLevel"/>
    <w:tmpl w:val="5AA68604"/>
    <w:name w:val="Numbered list 100"/>
    <w:lvl w:ilvl="0">
      <w:start w:val="1"/>
      <w:numFmt w:val="lowerRoman"/>
      <w:lvlText w:val="%1."/>
      <w:lvlJc w:val="left"/>
    </w:lvl>
  </w:abstractNum>
  <w:abstractNum w:abstractNumId="165" w15:restartNumberingAfterBreak="0">
    <w:nsid w:val="5AA68605"/>
    <w:multiLevelType w:val="singleLevel"/>
    <w:tmpl w:val="5AA68605"/>
    <w:name w:val="Numbered list 101"/>
    <w:lvl w:ilvl="0">
      <w:start w:val="1"/>
      <w:numFmt w:val="lowerRoman"/>
      <w:lvlText w:val="%1."/>
      <w:lvlJc w:val="left"/>
    </w:lvl>
  </w:abstractNum>
  <w:abstractNum w:abstractNumId="166" w15:restartNumberingAfterBreak="0">
    <w:nsid w:val="5AA68606"/>
    <w:multiLevelType w:val="singleLevel"/>
    <w:tmpl w:val="5AA68606"/>
    <w:name w:val="Numbered list 111"/>
    <w:lvl w:ilvl="0">
      <w:start w:val="1"/>
      <w:numFmt w:val="bullet"/>
      <w:lvlText w:val=""/>
      <w:lvlJc w:val="left"/>
      <w:rPr>
        <w:rFonts w:ascii="Wingdings" w:hAnsi="Wingdings"/>
        <w:sz w:val="32"/>
      </w:rPr>
    </w:lvl>
  </w:abstractNum>
  <w:abstractNum w:abstractNumId="167" w15:restartNumberingAfterBreak="0">
    <w:nsid w:val="5AA68607"/>
    <w:multiLevelType w:val="singleLevel"/>
    <w:tmpl w:val="5AA68607"/>
    <w:name w:val="Numbered list 119"/>
    <w:lvl w:ilvl="0">
      <w:start w:val="1"/>
      <w:numFmt w:val="bullet"/>
      <w:lvlText w:val=""/>
      <w:lvlJc w:val="left"/>
      <w:rPr>
        <w:rFonts w:ascii="Wingdings" w:hAnsi="Wingdings"/>
        <w:sz w:val="28"/>
      </w:rPr>
    </w:lvl>
  </w:abstractNum>
  <w:abstractNum w:abstractNumId="168" w15:restartNumberingAfterBreak="0">
    <w:nsid w:val="5AA68608"/>
    <w:multiLevelType w:val="singleLevel"/>
    <w:tmpl w:val="5AA68608"/>
    <w:name w:val="Numbered list 121"/>
    <w:lvl w:ilvl="0">
      <w:start w:val="1"/>
      <w:numFmt w:val="bullet"/>
      <w:lvlText w:val=""/>
      <w:lvlJc w:val="left"/>
      <w:rPr>
        <w:rFonts w:ascii="Wingdings" w:hAnsi="Wingdings"/>
        <w:sz w:val="28"/>
      </w:rPr>
    </w:lvl>
  </w:abstractNum>
  <w:abstractNum w:abstractNumId="169" w15:restartNumberingAfterBreak="0">
    <w:nsid w:val="5AA68609"/>
    <w:multiLevelType w:val="singleLevel"/>
    <w:tmpl w:val="5AA68609"/>
    <w:name w:val="Numbered list 123"/>
    <w:lvl w:ilvl="0">
      <w:start w:val="1"/>
      <w:numFmt w:val="bullet"/>
      <w:lvlText w:val=""/>
      <w:lvlJc w:val="left"/>
      <w:rPr>
        <w:rFonts w:ascii="Wingdings" w:hAnsi="Wingdings"/>
        <w:sz w:val="28"/>
      </w:rPr>
    </w:lvl>
  </w:abstractNum>
  <w:abstractNum w:abstractNumId="170" w15:restartNumberingAfterBreak="0">
    <w:nsid w:val="5AA6860A"/>
    <w:multiLevelType w:val="singleLevel"/>
    <w:tmpl w:val="5AA6860A"/>
    <w:name w:val="Numbered list 125"/>
    <w:lvl w:ilvl="0">
      <w:start w:val="1"/>
      <w:numFmt w:val="bullet"/>
      <w:lvlText w:val=""/>
      <w:lvlJc w:val="left"/>
      <w:rPr>
        <w:rFonts w:ascii="Wingdings" w:hAnsi="Wingdings"/>
        <w:sz w:val="28"/>
      </w:rPr>
    </w:lvl>
  </w:abstractNum>
  <w:abstractNum w:abstractNumId="171" w15:restartNumberingAfterBreak="0">
    <w:nsid w:val="5AA6860B"/>
    <w:multiLevelType w:val="singleLevel"/>
    <w:tmpl w:val="5AA6860B"/>
    <w:name w:val="Numbered list 127"/>
    <w:lvl w:ilvl="0">
      <w:start w:val="1"/>
      <w:numFmt w:val="bullet"/>
      <w:lvlText w:val=""/>
      <w:lvlJc w:val="left"/>
      <w:rPr>
        <w:rFonts w:ascii="Wingdings" w:hAnsi="Wingdings"/>
        <w:sz w:val="28"/>
      </w:rPr>
    </w:lvl>
  </w:abstractNum>
  <w:abstractNum w:abstractNumId="172" w15:restartNumberingAfterBreak="0">
    <w:nsid w:val="5AA6860C"/>
    <w:multiLevelType w:val="singleLevel"/>
    <w:tmpl w:val="5AA6860C"/>
    <w:name w:val="Numbered list 136"/>
    <w:lvl w:ilvl="0">
      <w:start w:val="1"/>
      <w:numFmt w:val="bullet"/>
      <w:lvlText w:val=""/>
      <w:lvlJc w:val="left"/>
      <w:rPr>
        <w:rFonts w:ascii="Wingdings" w:hAnsi="Wingdings"/>
        <w:sz w:val="28"/>
      </w:rPr>
    </w:lvl>
  </w:abstractNum>
  <w:abstractNum w:abstractNumId="173" w15:restartNumberingAfterBreak="0">
    <w:nsid w:val="5AA6860D"/>
    <w:multiLevelType w:val="singleLevel"/>
    <w:tmpl w:val="5AA6860D"/>
    <w:name w:val="Numbered list 137"/>
    <w:lvl w:ilvl="0">
      <w:start w:val="1"/>
      <w:numFmt w:val="bullet"/>
      <w:lvlText w:val=""/>
      <w:lvlJc w:val="left"/>
      <w:rPr>
        <w:rFonts w:ascii="Wingdings" w:hAnsi="Wingdings"/>
        <w:sz w:val="28"/>
      </w:rPr>
    </w:lvl>
  </w:abstractNum>
  <w:abstractNum w:abstractNumId="174" w15:restartNumberingAfterBreak="0">
    <w:nsid w:val="5AA6860E"/>
    <w:multiLevelType w:val="singleLevel"/>
    <w:tmpl w:val="5AA6860E"/>
    <w:name w:val="Numbered list 138"/>
    <w:lvl w:ilvl="0">
      <w:start w:val="1"/>
      <w:numFmt w:val="bullet"/>
      <w:lvlText w:val=""/>
      <w:lvlJc w:val="left"/>
      <w:rPr>
        <w:rFonts w:ascii="Wingdings" w:hAnsi="Wingdings"/>
        <w:sz w:val="28"/>
      </w:rPr>
    </w:lvl>
  </w:abstractNum>
  <w:abstractNum w:abstractNumId="175" w15:restartNumberingAfterBreak="0">
    <w:nsid w:val="5AA6860F"/>
    <w:multiLevelType w:val="singleLevel"/>
    <w:tmpl w:val="5AA6860F"/>
    <w:name w:val="Numbered list 139"/>
    <w:lvl w:ilvl="0">
      <w:start w:val="1"/>
      <w:numFmt w:val="bullet"/>
      <w:lvlText w:val=""/>
      <w:lvlJc w:val="left"/>
      <w:rPr>
        <w:rFonts w:ascii="Wingdings" w:hAnsi="Wingdings"/>
        <w:sz w:val="28"/>
      </w:rPr>
    </w:lvl>
  </w:abstractNum>
  <w:abstractNum w:abstractNumId="176" w15:restartNumberingAfterBreak="0">
    <w:nsid w:val="5AA68610"/>
    <w:multiLevelType w:val="singleLevel"/>
    <w:tmpl w:val="5AA68610"/>
    <w:name w:val="Numbered list 142"/>
    <w:lvl w:ilvl="0">
      <w:start w:val="1"/>
      <w:numFmt w:val="bullet"/>
      <w:lvlText w:val=""/>
      <w:lvlJc w:val="left"/>
      <w:rPr>
        <w:rFonts w:ascii="Wingdings" w:hAnsi="Wingdings"/>
        <w:sz w:val="28"/>
      </w:rPr>
    </w:lvl>
  </w:abstractNum>
  <w:abstractNum w:abstractNumId="177" w15:restartNumberingAfterBreak="0">
    <w:nsid w:val="5AA68611"/>
    <w:multiLevelType w:val="singleLevel"/>
    <w:tmpl w:val="5AA68611"/>
    <w:name w:val="Numbered list 143"/>
    <w:lvl w:ilvl="0">
      <w:start w:val="1"/>
      <w:numFmt w:val="bullet"/>
      <w:lvlText w:val=""/>
      <w:lvlJc w:val="left"/>
      <w:rPr>
        <w:rFonts w:ascii="Wingdings" w:hAnsi="Wingdings"/>
        <w:sz w:val="28"/>
      </w:rPr>
    </w:lvl>
  </w:abstractNum>
  <w:abstractNum w:abstractNumId="178" w15:restartNumberingAfterBreak="0">
    <w:nsid w:val="5AA68612"/>
    <w:multiLevelType w:val="singleLevel"/>
    <w:tmpl w:val="5AA68612"/>
    <w:name w:val="Numbered list 156"/>
    <w:lvl w:ilvl="0">
      <w:start w:val="1"/>
      <w:numFmt w:val="lowerRoman"/>
      <w:lvlText w:val="%1."/>
      <w:lvlJc w:val="left"/>
      <w:rPr>
        <w:b/>
        <w:i w:val="0"/>
      </w:rPr>
    </w:lvl>
  </w:abstractNum>
  <w:abstractNum w:abstractNumId="179" w15:restartNumberingAfterBreak="0">
    <w:nsid w:val="5AA68613"/>
    <w:multiLevelType w:val="singleLevel"/>
    <w:tmpl w:val="5AA68613"/>
    <w:name w:val="Numbered list 158"/>
    <w:lvl w:ilvl="0">
      <w:start w:val="1"/>
      <w:numFmt w:val="lowerRoman"/>
      <w:lvlText w:val="%1."/>
      <w:lvlJc w:val="left"/>
      <w:rPr>
        <w:b/>
        <w:i w:val="0"/>
      </w:rPr>
    </w:lvl>
  </w:abstractNum>
  <w:abstractNum w:abstractNumId="180" w15:restartNumberingAfterBreak="0">
    <w:nsid w:val="5AA68614"/>
    <w:multiLevelType w:val="singleLevel"/>
    <w:tmpl w:val="5AA68614"/>
    <w:name w:val="Numbered list 166"/>
    <w:lvl w:ilvl="0">
      <w:start w:val="1"/>
      <w:numFmt w:val="decimal"/>
      <w:lvlText w:val="%1."/>
      <w:lvlJc w:val="left"/>
    </w:lvl>
  </w:abstractNum>
  <w:abstractNum w:abstractNumId="181" w15:restartNumberingAfterBreak="0">
    <w:nsid w:val="5AA68615"/>
    <w:multiLevelType w:val="singleLevel"/>
    <w:tmpl w:val="5AA68615"/>
    <w:name w:val="Numbered list 177"/>
    <w:lvl w:ilvl="0">
      <w:start w:val="1"/>
      <w:numFmt w:val="decimal"/>
      <w:lvlText w:val="%1."/>
      <w:lvlJc w:val="left"/>
      <w:rPr>
        <w:i w:val="0"/>
      </w:rPr>
    </w:lvl>
  </w:abstractNum>
  <w:abstractNum w:abstractNumId="182" w15:restartNumberingAfterBreak="0">
    <w:nsid w:val="5AA68616"/>
    <w:multiLevelType w:val="singleLevel"/>
    <w:tmpl w:val="5AA68616"/>
    <w:name w:val="Numbered list 178"/>
    <w:lvl w:ilvl="0">
      <w:start w:val="1"/>
      <w:numFmt w:val="decimal"/>
      <w:lvlText w:val="%1."/>
      <w:lvlJc w:val="left"/>
      <w:rPr>
        <w:i w:val="0"/>
      </w:rPr>
    </w:lvl>
  </w:abstractNum>
  <w:abstractNum w:abstractNumId="183" w15:restartNumberingAfterBreak="0">
    <w:nsid w:val="5AA68617"/>
    <w:multiLevelType w:val="singleLevel"/>
    <w:tmpl w:val="5AA68617"/>
    <w:name w:val="Numbered list 180"/>
    <w:lvl w:ilvl="0">
      <w:start w:val="1"/>
      <w:numFmt w:val="decimal"/>
      <w:lvlText w:val="%1."/>
      <w:lvlJc w:val="left"/>
      <w:rPr>
        <w:i w:val="0"/>
      </w:rPr>
    </w:lvl>
  </w:abstractNum>
  <w:abstractNum w:abstractNumId="184" w15:restartNumberingAfterBreak="0">
    <w:nsid w:val="5AA68618"/>
    <w:multiLevelType w:val="singleLevel"/>
    <w:tmpl w:val="5AA68618"/>
    <w:name w:val="Numbered list 181"/>
    <w:lvl w:ilvl="0">
      <w:start w:val="1"/>
      <w:numFmt w:val="decimal"/>
      <w:lvlText w:val="%1."/>
      <w:lvlJc w:val="left"/>
      <w:rPr>
        <w:i w:val="0"/>
      </w:rPr>
    </w:lvl>
  </w:abstractNum>
  <w:abstractNum w:abstractNumId="185" w15:restartNumberingAfterBreak="0">
    <w:nsid w:val="5AA68619"/>
    <w:multiLevelType w:val="singleLevel"/>
    <w:tmpl w:val="5AA68619"/>
    <w:name w:val="Numbered list 199"/>
    <w:lvl w:ilvl="0">
      <w:start w:val="1"/>
      <w:numFmt w:val="lowerRoman"/>
      <w:lvlText w:val="%1."/>
      <w:lvlJc w:val="left"/>
      <w:rPr>
        <w:b/>
        <w:i w:val="0"/>
      </w:rPr>
    </w:lvl>
  </w:abstractNum>
  <w:abstractNum w:abstractNumId="186" w15:restartNumberingAfterBreak="0">
    <w:nsid w:val="5AA6861A"/>
    <w:multiLevelType w:val="singleLevel"/>
    <w:tmpl w:val="5AA6861A"/>
    <w:name w:val="Numbered list 206"/>
    <w:lvl w:ilvl="0">
      <w:start w:val="1"/>
      <w:numFmt w:val="lowerLetter"/>
      <w:lvlText w:val="%1."/>
      <w:lvlJc w:val="left"/>
      <w:rPr>
        <w:b/>
        <w:i w:val="0"/>
      </w:rPr>
    </w:lvl>
  </w:abstractNum>
  <w:abstractNum w:abstractNumId="187" w15:restartNumberingAfterBreak="0">
    <w:nsid w:val="5AA6861B"/>
    <w:multiLevelType w:val="singleLevel"/>
    <w:tmpl w:val="5AA6861B"/>
    <w:name w:val="Numbered list 207"/>
    <w:lvl w:ilvl="0">
      <w:start w:val="1"/>
      <w:numFmt w:val="lowerLetter"/>
      <w:lvlText w:val="%1."/>
      <w:lvlJc w:val="left"/>
      <w:rPr>
        <w:b/>
        <w:i w:val="0"/>
      </w:rPr>
    </w:lvl>
  </w:abstractNum>
  <w:abstractNum w:abstractNumId="188" w15:restartNumberingAfterBreak="0">
    <w:nsid w:val="5AA6861C"/>
    <w:multiLevelType w:val="singleLevel"/>
    <w:tmpl w:val="5AA6861C"/>
    <w:name w:val="Numbered list 213"/>
    <w:lvl w:ilvl="0">
      <w:start w:val="1"/>
      <w:numFmt w:val="lowerLetter"/>
      <w:lvlText w:val="%1."/>
      <w:lvlJc w:val="left"/>
      <w:rPr>
        <w:b/>
        <w:i w:val="0"/>
      </w:rPr>
    </w:lvl>
  </w:abstractNum>
  <w:abstractNum w:abstractNumId="189" w15:restartNumberingAfterBreak="0">
    <w:nsid w:val="5AA6861D"/>
    <w:multiLevelType w:val="singleLevel"/>
    <w:tmpl w:val="5AA6861D"/>
    <w:name w:val="Numbered list 214"/>
    <w:lvl w:ilvl="0">
      <w:start w:val="1"/>
      <w:numFmt w:val="lowerLetter"/>
      <w:lvlText w:val="%1."/>
      <w:lvlJc w:val="left"/>
      <w:rPr>
        <w:b/>
        <w:i w:val="0"/>
      </w:rPr>
    </w:lvl>
  </w:abstractNum>
  <w:abstractNum w:abstractNumId="190" w15:restartNumberingAfterBreak="0">
    <w:nsid w:val="5AA6861F"/>
    <w:multiLevelType w:val="singleLevel"/>
    <w:tmpl w:val="5AA6861F"/>
    <w:lvl w:ilvl="0">
      <w:start w:val="1"/>
      <w:numFmt w:val="lowerRoman"/>
      <w:lvlText w:val="%1."/>
      <w:lvlJc w:val="left"/>
      <w:pPr>
        <w:tabs>
          <w:tab w:val="left" w:pos="1081"/>
        </w:tabs>
      </w:pPr>
      <w:rPr>
        <w:rFonts w:hint="default"/>
        <w:b w:val="0"/>
        <w:i w:val="0"/>
      </w:rPr>
    </w:lvl>
  </w:abstractNum>
  <w:abstractNum w:abstractNumId="191" w15:restartNumberingAfterBreak="0">
    <w:nsid w:val="5AA68620"/>
    <w:multiLevelType w:val="singleLevel"/>
    <w:tmpl w:val="5AA68620"/>
    <w:lvl w:ilvl="0">
      <w:start w:val="1"/>
      <w:numFmt w:val="bullet"/>
      <w:lvlText w:val=""/>
      <w:lvlJc w:val="left"/>
      <w:pPr>
        <w:tabs>
          <w:tab w:val="left" w:pos="495"/>
        </w:tabs>
      </w:pPr>
      <w:rPr>
        <w:rFonts w:ascii="Wingdings" w:hAnsi="Wingdings" w:hint="default"/>
        <w:sz w:val="32"/>
      </w:rPr>
    </w:lvl>
  </w:abstractNum>
  <w:abstractNum w:abstractNumId="192" w15:restartNumberingAfterBreak="0">
    <w:nsid w:val="5AA68621"/>
    <w:multiLevelType w:val="singleLevel"/>
    <w:tmpl w:val="5AA68621"/>
    <w:lvl w:ilvl="0">
      <w:start w:val="1"/>
      <w:numFmt w:val="bullet"/>
      <w:lvlText w:val=""/>
      <w:lvlJc w:val="left"/>
      <w:pPr>
        <w:tabs>
          <w:tab w:val="left" w:pos="495"/>
        </w:tabs>
      </w:pPr>
      <w:rPr>
        <w:rFonts w:ascii="Wingdings" w:hAnsi="Wingdings" w:hint="default"/>
        <w:sz w:val="32"/>
      </w:rPr>
    </w:lvl>
  </w:abstractNum>
  <w:abstractNum w:abstractNumId="193" w15:restartNumberingAfterBreak="0">
    <w:nsid w:val="5AA68622"/>
    <w:multiLevelType w:val="singleLevel"/>
    <w:tmpl w:val="5AA68622"/>
    <w:lvl w:ilvl="0">
      <w:start w:val="1"/>
      <w:numFmt w:val="bullet"/>
      <w:lvlText w:val=""/>
      <w:lvlJc w:val="left"/>
      <w:pPr>
        <w:tabs>
          <w:tab w:val="left" w:pos="495"/>
        </w:tabs>
      </w:pPr>
      <w:rPr>
        <w:rFonts w:ascii="Wingdings" w:hAnsi="Wingdings" w:hint="default"/>
        <w:sz w:val="32"/>
      </w:rPr>
    </w:lvl>
  </w:abstractNum>
  <w:abstractNum w:abstractNumId="194" w15:restartNumberingAfterBreak="0">
    <w:nsid w:val="5AA68623"/>
    <w:multiLevelType w:val="singleLevel"/>
    <w:tmpl w:val="5AA68623"/>
    <w:lvl w:ilvl="0">
      <w:start w:val="1"/>
      <w:numFmt w:val="bullet"/>
      <w:lvlText w:val=""/>
      <w:lvlJc w:val="left"/>
      <w:pPr>
        <w:tabs>
          <w:tab w:val="left" w:pos="495"/>
        </w:tabs>
      </w:pPr>
      <w:rPr>
        <w:rFonts w:ascii="Wingdings" w:hAnsi="Wingdings" w:hint="default"/>
        <w:sz w:val="32"/>
      </w:rPr>
    </w:lvl>
  </w:abstractNum>
  <w:abstractNum w:abstractNumId="195" w15:restartNumberingAfterBreak="0">
    <w:nsid w:val="5AA68624"/>
    <w:multiLevelType w:val="singleLevel"/>
    <w:tmpl w:val="5AA68624"/>
    <w:lvl w:ilvl="0">
      <w:start w:val="1"/>
      <w:numFmt w:val="bullet"/>
      <w:lvlText w:val=""/>
      <w:lvlJc w:val="left"/>
      <w:pPr>
        <w:tabs>
          <w:tab w:val="left" w:pos="495"/>
        </w:tabs>
      </w:pPr>
      <w:rPr>
        <w:rFonts w:ascii="Wingdings" w:hAnsi="Wingdings" w:hint="default"/>
        <w:sz w:val="32"/>
      </w:rPr>
    </w:lvl>
  </w:abstractNum>
  <w:abstractNum w:abstractNumId="196" w15:restartNumberingAfterBreak="0">
    <w:nsid w:val="5AA68625"/>
    <w:multiLevelType w:val="singleLevel"/>
    <w:tmpl w:val="5AA68625"/>
    <w:lvl w:ilvl="0">
      <w:start w:val="1"/>
      <w:numFmt w:val="bullet"/>
      <w:lvlText w:val=""/>
      <w:lvlJc w:val="left"/>
      <w:pPr>
        <w:tabs>
          <w:tab w:val="left" w:pos="495"/>
        </w:tabs>
      </w:pPr>
      <w:rPr>
        <w:rFonts w:ascii="Wingdings" w:hAnsi="Wingdings" w:hint="default"/>
        <w:sz w:val="32"/>
      </w:rPr>
    </w:lvl>
  </w:abstractNum>
  <w:abstractNum w:abstractNumId="197" w15:restartNumberingAfterBreak="0">
    <w:nsid w:val="5AA68626"/>
    <w:multiLevelType w:val="singleLevel"/>
    <w:tmpl w:val="5AA68626"/>
    <w:lvl w:ilvl="0">
      <w:start w:val="1"/>
      <w:numFmt w:val="bullet"/>
      <w:lvlText w:val=""/>
      <w:lvlJc w:val="left"/>
      <w:pPr>
        <w:tabs>
          <w:tab w:val="left" w:pos="495"/>
        </w:tabs>
      </w:pPr>
      <w:rPr>
        <w:rFonts w:ascii="Wingdings" w:hAnsi="Wingdings" w:hint="default"/>
        <w:sz w:val="32"/>
      </w:rPr>
    </w:lvl>
  </w:abstractNum>
  <w:abstractNum w:abstractNumId="198" w15:restartNumberingAfterBreak="0">
    <w:nsid w:val="5AA68669"/>
    <w:multiLevelType w:val="singleLevel"/>
    <w:tmpl w:val="5AA68669"/>
    <w:lvl w:ilvl="0">
      <w:start w:val="1"/>
      <w:numFmt w:val="bullet"/>
      <w:lvlText w:val=""/>
      <w:lvlJc w:val="left"/>
      <w:pPr>
        <w:tabs>
          <w:tab w:val="left" w:pos="1080"/>
        </w:tabs>
      </w:pPr>
      <w:rPr>
        <w:rFonts w:ascii="Wingdings" w:hAnsi="Wingdings" w:hint="default"/>
        <w:sz w:val="32"/>
      </w:rPr>
    </w:lvl>
  </w:abstractNum>
  <w:abstractNum w:abstractNumId="199" w15:restartNumberingAfterBreak="0">
    <w:nsid w:val="5AA6866A"/>
    <w:multiLevelType w:val="singleLevel"/>
    <w:tmpl w:val="5AA6866A"/>
    <w:lvl w:ilvl="0">
      <w:start w:val="1"/>
      <w:numFmt w:val="bullet"/>
      <w:lvlText w:val=""/>
      <w:lvlJc w:val="left"/>
      <w:pPr>
        <w:tabs>
          <w:tab w:val="left" w:pos="1080"/>
        </w:tabs>
      </w:pPr>
      <w:rPr>
        <w:rFonts w:ascii="Wingdings" w:hAnsi="Wingdings" w:hint="default"/>
        <w:sz w:val="32"/>
      </w:rPr>
    </w:lvl>
  </w:abstractNum>
  <w:abstractNum w:abstractNumId="200" w15:restartNumberingAfterBreak="0">
    <w:nsid w:val="5AA6866B"/>
    <w:multiLevelType w:val="singleLevel"/>
    <w:tmpl w:val="5AA6866B"/>
    <w:lvl w:ilvl="0">
      <w:start w:val="1"/>
      <w:numFmt w:val="bullet"/>
      <w:lvlText w:val=""/>
      <w:lvlJc w:val="left"/>
      <w:pPr>
        <w:tabs>
          <w:tab w:val="left" w:pos="1080"/>
        </w:tabs>
      </w:pPr>
      <w:rPr>
        <w:rFonts w:ascii="Wingdings" w:hAnsi="Wingdings" w:hint="default"/>
        <w:sz w:val="32"/>
      </w:rPr>
    </w:lvl>
  </w:abstractNum>
  <w:abstractNum w:abstractNumId="201" w15:restartNumberingAfterBreak="0">
    <w:nsid w:val="5AA6866C"/>
    <w:multiLevelType w:val="singleLevel"/>
    <w:tmpl w:val="5AA6866C"/>
    <w:lvl w:ilvl="0">
      <w:start w:val="1"/>
      <w:numFmt w:val="bullet"/>
      <w:lvlText w:val=""/>
      <w:lvlJc w:val="left"/>
      <w:pPr>
        <w:tabs>
          <w:tab w:val="left" w:pos="1080"/>
        </w:tabs>
      </w:pPr>
      <w:rPr>
        <w:rFonts w:ascii="Wingdings" w:hAnsi="Wingdings" w:hint="default"/>
        <w:sz w:val="32"/>
      </w:rPr>
    </w:lvl>
  </w:abstractNum>
  <w:abstractNum w:abstractNumId="202" w15:restartNumberingAfterBreak="0">
    <w:nsid w:val="5AA6866E"/>
    <w:multiLevelType w:val="singleLevel"/>
    <w:tmpl w:val="5AA6866E"/>
    <w:lvl w:ilvl="0">
      <w:start w:val="1"/>
      <w:numFmt w:val="bullet"/>
      <w:lvlText w:val=""/>
      <w:lvlJc w:val="left"/>
      <w:pPr>
        <w:tabs>
          <w:tab w:val="left" w:pos="1080"/>
        </w:tabs>
      </w:pPr>
      <w:rPr>
        <w:rFonts w:ascii="Wingdings" w:hAnsi="Wingdings" w:hint="default"/>
        <w:sz w:val="32"/>
      </w:rPr>
    </w:lvl>
  </w:abstractNum>
  <w:abstractNum w:abstractNumId="203" w15:restartNumberingAfterBreak="0">
    <w:nsid w:val="5AA68670"/>
    <w:multiLevelType w:val="singleLevel"/>
    <w:tmpl w:val="5AA68670"/>
    <w:lvl w:ilvl="0">
      <w:start w:val="1"/>
      <w:numFmt w:val="bullet"/>
      <w:lvlText w:val=""/>
      <w:lvlJc w:val="left"/>
      <w:pPr>
        <w:tabs>
          <w:tab w:val="left" w:pos="1080"/>
        </w:tabs>
      </w:pPr>
      <w:rPr>
        <w:rFonts w:ascii="Wingdings" w:hAnsi="Wingdings" w:hint="default"/>
        <w:sz w:val="32"/>
      </w:rPr>
    </w:lvl>
  </w:abstractNum>
  <w:abstractNum w:abstractNumId="204" w15:restartNumberingAfterBreak="0">
    <w:nsid w:val="5AA68672"/>
    <w:multiLevelType w:val="singleLevel"/>
    <w:tmpl w:val="5AA68672"/>
    <w:lvl w:ilvl="0">
      <w:start w:val="1"/>
      <w:numFmt w:val="bullet"/>
      <w:lvlText w:val=""/>
      <w:lvlJc w:val="left"/>
      <w:pPr>
        <w:tabs>
          <w:tab w:val="left" w:pos="1080"/>
        </w:tabs>
      </w:pPr>
      <w:rPr>
        <w:rFonts w:ascii="Wingdings" w:hAnsi="Wingdings" w:hint="default"/>
        <w:sz w:val="32"/>
      </w:rPr>
    </w:lvl>
  </w:abstractNum>
  <w:abstractNum w:abstractNumId="205" w15:restartNumberingAfterBreak="0">
    <w:nsid w:val="5AA68674"/>
    <w:multiLevelType w:val="singleLevel"/>
    <w:tmpl w:val="5AA68674"/>
    <w:lvl w:ilvl="0">
      <w:start w:val="1"/>
      <w:numFmt w:val="bullet"/>
      <w:lvlText w:val=""/>
      <w:lvlJc w:val="left"/>
      <w:pPr>
        <w:tabs>
          <w:tab w:val="left" w:pos="1080"/>
        </w:tabs>
      </w:pPr>
      <w:rPr>
        <w:rFonts w:ascii="Wingdings" w:hAnsi="Wingdings" w:hint="default"/>
        <w:sz w:val="32"/>
      </w:rPr>
    </w:lvl>
  </w:abstractNum>
  <w:abstractNum w:abstractNumId="206" w15:restartNumberingAfterBreak="0">
    <w:nsid w:val="5AA68676"/>
    <w:multiLevelType w:val="singleLevel"/>
    <w:tmpl w:val="5AA68676"/>
    <w:lvl w:ilvl="0">
      <w:start w:val="1"/>
      <w:numFmt w:val="bullet"/>
      <w:lvlText w:val=""/>
      <w:lvlJc w:val="left"/>
      <w:pPr>
        <w:tabs>
          <w:tab w:val="left" w:pos="1080"/>
        </w:tabs>
      </w:pPr>
      <w:rPr>
        <w:rFonts w:ascii="Wingdings" w:hAnsi="Wingdings" w:hint="default"/>
        <w:sz w:val="32"/>
      </w:rPr>
    </w:lvl>
  </w:abstractNum>
  <w:abstractNum w:abstractNumId="207" w15:restartNumberingAfterBreak="0">
    <w:nsid w:val="5AA68677"/>
    <w:multiLevelType w:val="singleLevel"/>
    <w:tmpl w:val="5AA68677"/>
    <w:lvl w:ilvl="0">
      <w:start w:val="1"/>
      <w:numFmt w:val="bullet"/>
      <w:lvlText w:val=""/>
      <w:lvlJc w:val="left"/>
      <w:pPr>
        <w:tabs>
          <w:tab w:val="left" w:pos="1069"/>
        </w:tabs>
      </w:pPr>
      <w:rPr>
        <w:rFonts w:ascii="Wingdings" w:hAnsi="Wingdings" w:hint="default"/>
        <w:sz w:val="32"/>
      </w:rPr>
    </w:lvl>
  </w:abstractNum>
  <w:abstractNum w:abstractNumId="208" w15:restartNumberingAfterBreak="0">
    <w:nsid w:val="5AA68679"/>
    <w:multiLevelType w:val="singleLevel"/>
    <w:tmpl w:val="5AA68679"/>
    <w:lvl w:ilvl="0">
      <w:start w:val="1"/>
      <w:numFmt w:val="bullet"/>
      <w:lvlText w:val=""/>
      <w:lvlJc w:val="left"/>
      <w:pPr>
        <w:tabs>
          <w:tab w:val="left" w:pos="1069"/>
        </w:tabs>
      </w:pPr>
      <w:rPr>
        <w:rFonts w:ascii="Wingdings" w:hAnsi="Wingdings" w:hint="default"/>
        <w:sz w:val="32"/>
      </w:rPr>
    </w:lvl>
  </w:abstractNum>
  <w:abstractNum w:abstractNumId="209" w15:restartNumberingAfterBreak="0">
    <w:nsid w:val="5AA6867B"/>
    <w:multiLevelType w:val="singleLevel"/>
    <w:tmpl w:val="5AA6867B"/>
    <w:lvl w:ilvl="0">
      <w:start w:val="1"/>
      <w:numFmt w:val="bullet"/>
      <w:lvlText w:val=""/>
      <w:lvlJc w:val="left"/>
      <w:pPr>
        <w:tabs>
          <w:tab w:val="left" w:pos="1069"/>
        </w:tabs>
      </w:pPr>
      <w:rPr>
        <w:rFonts w:ascii="Wingdings" w:hAnsi="Wingdings" w:hint="default"/>
        <w:sz w:val="32"/>
      </w:rPr>
    </w:lvl>
  </w:abstractNum>
  <w:abstractNum w:abstractNumId="210" w15:restartNumberingAfterBreak="0">
    <w:nsid w:val="5AA6867D"/>
    <w:multiLevelType w:val="singleLevel"/>
    <w:tmpl w:val="5AA6867D"/>
    <w:lvl w:ilvl="0">
      <w:start w:val="1"/>
      <w:numFmt w:val="bullet"/>
      <w:lvlText w:val=""/>
      <w:lvlJc w:val="left"/>
      <w:pPr>
        <w:tabs>
          <w:tab w:val="left" w:pos="1069"/>
        </w:tabs>
      </w:pPr>
      <w:rPr>
        <w:rFonts w:ascii="Wingdings" w:hAnsi="Wingdings" w:hint="default"/>
        <w:sz w:val="32"/>
      </w:rPr>
    </w:lvl>
  </w:abstractNum>
  <w:abstractNum w:abstractNumId="211" w15:restartNumberingAfterBreak="0">
    <w:nsid w:val="5AA68683"/>
    <w:multiLevelType w:val="singleLevel"/>
    <w:tmpl w:val="5AA68683"/>
    <w:lvl w:ilvl="0">
      <w:start w:val="1"/>
      <w:numFmt w:val="bullet"/>
      <w:lvlText w:val=""/>
      <w:lvlJc w:val="left"/>
      <w:pPr>
        <w:tabs>
          <w:tab w:val="left" w:pos="1069"/>
        </w:tabs>
      </w:pPr>
      <w:rPr>
        <w:rFonts w:ascii="Wingdings" w:hAnsi="Wingdings" w:hint="default"/>
        <w:sz w:val="32"/>
      </w:rPr>
    </w:lvl>
  </w:abstractNum>
  <w:abstractNum w:abstractNumId="212" w15:restartNumberingAfterBreak="0">
    <w:nsid w:val="5AA68687"/>
    <w:multiLevelType w:val="singleLevel"/>
    <w:tmpl w:val="5AA68687"/>
    <w:lvl w:ilvl="0">
      <w:start w:val="1"/>
      <w:numFmt w:val="bullet"/>
      <w:lvlText w:val=""/>
      <w:lvlJc w:val="left"/>
      <w:pPr>
        <w:tabs>
          <w:tab w:val="left" w:pos="1069"/>
        </w:tabs>
      </w:pPr>
      <w:rPr>
        <w:rFonts w:ascii="Wingdings" w:hAnsi="Wingdings" w:hint="default"/>
        <w:sz w:val="32"/>
      </w:rPr>
    </w:lvl>
  </w:abstractNum>
  <w:abstractNum w:abstractNumId="213" w15:restartNumberingAfterBreak="0">
    <w:nsid w:val="5AA68688"/>
    <w:multiLevelType w:val="singleLevel"/>
    <w:tmpl w:val="5AA68688"/>
    <w:lvl w:ilvl="0">
      <w:start w:val="1"/>
      <w:numFmt w:val="bullet"/>
      <w:lvlText w:val=""/>
      <w:lvlJc w:val="left"/>
      <w:pPr>
        <w:tabs>
          <w:tab w:val="left" w:pos="1035"/>
        </w:tabs>
      </w:pPr>
      <w:rPr>
        <w:rFonts w:ascii="Wingdings" w:hAnsi="Wingdings" w:hint="default"/>
        <w:sz w:val="32"/>
      </w:rPr>
    </w:lvl>
  </w:abstractNum>
  <w:abstractNum w:abstractNumId="214" w15:restartNumberingAfterBreak="0">
    <w:nsid w:val="5AA6868A"/>
    <w:multiLevelType w:val="singleLevel"/>
    <w:tmpl w:val="5AA6868A"/>
    <w:lvl w:ilvl="0">
      <w:start w:val="1"/>
      <w:numFmt w:val="bullet"/>
      <w:lvlText w:val=""/>
      <w:lvlJc w:val="left"/>
      <w:pPr>
        <w:tabs>
          <w:tab w:val="left" w:pos="1035"/>
        </w:tabs>
      </w:pPr>
      <w:rPr>
        <w:rFonts w:ascii="Wingdings" w:hAnsi="Wingdings" w:hint="default"/>
        <w:sz w:val="32"/>
      </w:rPr>
    </w:lvl>
  </w:abstractNum>
  <w:abstractNum w:abstractNumId="215" w15:restartNumberingAfterBreak="0">
    <w:nsid w:val="5AA6868C"/>
    <w:multiLevelType w:val="singleLevel"/>
    <w:tmpl w:val="5AA6868C"/>
    <w:lvl w:ilvl="0">
      <w:start w:val="1"/>
      <w:numFmt w:val="bullet"/>
      <w:lvlText w:val=""/>
      <w:lvlJc w:val="left"/>
      <w:pPr>
        <w:tabs>
          <w:tab w:val="left" w:pos="1035"/>
        </w:tabs>
      </w:pPr>
      <w:rPr>
        <w:rFonts w:ascii="Wingdings" w:hAnsi="Wingdings" w:hint="default"/>
        <w:sz w:val="32"/>
      </w:rPr>
    </w:lvl>
  </w:abstractNum>
  <w:abstractNum w:abstractNumId="216" w15:restartNumberingAfterBreak="0">
    <w:nsid w:val="5AA6868E"/>
    <w:multiLevelType w:val="singleLevel"/>
    <w:tmpl w:val="5AA6868E"/>
    <w:lvl w:ilvl="0">
      <w:start w:val="1"/>
      <w:numFmt w:val="bullet"/>
      <w:lvlText w:val=""/>
      <w:lvlJc w:val="left"/>
      <w:pPr>
        <w:tabs>
          <w:tab w:val="left" w:pos="1035"/>
        </w:tabs>
      </w:pPr>
      <w:rPr>
        <w:rFonts w:ascii="Wingdings" w:hAnsi="Wingdings" w:hint="default"/>
        <w:sz w:val="32"/>
      </w:rPr>
    </w:lvl>
  </w:abstractNum>
  <w:abstractNum w:abstractNumId="217" w15:restartNumberingAfterBreak="0">
    <w:nsid w:val="5AA68690"/>
    <w:multiLevelType w:val="singleLevel"/>
    <w:tmpl w:val="5AA68690"/>
    <w:lvl w:ilvl="0">
      <w:start w:val="1"/>
      <w:numFmt w:val="bullet"/>
      <w:lvlText w:val=""/>
      <w:lvlJc w:val="left"/>
      <w:pPr>
        <w:tabs>
          <w:tab w:val="left" w:pos="1035"/>
        </w:tabs>
      </w:pPr>
      <w:rPr>
        <w:rFonts w:ascii="Wingdings" w:hAnsi="Wingdings" w:hint="default"/>
        <w:sz w:val="32"/>
      </w:rPr>
    </w:lvl>
  </w:abstractNum>
  <w:abstractNum w:abstractNumId="218" w15:restartNumberingAfterBreak="0">
    <w:nsid w:val="5AA68691"/>
    <w:multiLevelType w:val="singleLevel"/>
    <w:tmpl w:val="5AA68691"/>
    <w:lvl w:ilvl="0">
      <w:start w:val="1"/>
      <w:numFmt w:val="decimal"/>
      <w:lvlText w:val="%1."/>
      <w:lvlJc w:val="left"/>
      <w:pPr>
        <w:tabs>
          <w:tab w:val="left" w:pos="360"/>
        </w:tabs>
      </w:pPr>
      <w:rPr>
        <w:rFonts w:hint="default"/>
      </w:rPr>
    </w:lvl>
  </w:abstractNum>
  <w:abstractNum w:abstractNumId="219" w15:restartNumberingAfterBreak="0">
    <w:nsid w:val="5AA68694"/>
    <w:multiLevelType w:val="singleLevel"/>
    <w:tmpl w:val="5AA68694"/>
    <w:lvl w:ilvl="0">
      <w:start w:val="1"/>
      <w:numFmt w:val="bullet"/>
      <w:lvlText w:val=""/>
      <w:lvlJc w:val="left"/>
      <w:pPr>
        <w:tabs>
          <w:tab w:val="left" w:pos="1069"/>
        </w:tabs>
      </w:pPr>
      <w:rPr>
        <w:rFonts w:ascii="Wingdings" w:hAnsi="Wingdings" w:hint="default"/>
        <w:sz w:val="32"/>
      </w:rPr>
    </w:lvl>
  </w:abstractNum>
  <w:abstractNum w:abstractNumId="220" w15:restartNumberingAfterBreak="0">
    <w:nsid w:val="5AA68695"/>
    <w:multiLevelType w:val="singleLevel"/>
    <w:tmpl w:val="5AA68695"/>
    <w:lvl w:ilvl="0">
      <w:start w:val="1"/>
      <w:numFmt w:val="bullet"/>
      <w:lvlText w:val=""/>
      <w:lvlJc w:val="left"/>
      <w:pPr>
        <w:tabs>
          <w:tab w:val="left" w:pos="1069"/>
        </w:tabs>
      </w:pPr>
      <w:rPr>
        <w:rFonts w:ascii="Wingdings" w:hAnsi="Wingdings" w:hint="default"/>
        <w:sz w:val="32"/>
      </w:rPr>
    </w:lvl>
  </w:abstractNum>
  <w:abstractNum w:abstractNumId="221" w15:restartNumberingAfterBreak="0">
    <w:nsid w:val="5AA68697"/>
    <w:multiLevelType w:val="singleLevel"/>
    <w:tmpl w:val="5AA68697"/>
    <w:lvl w:ilvl="0">
      <w:start w:val="1"/>
      <w:numFmt w:val="bullet"/>
      <w:lvlText w:val=""/>
      <w:lvlJc w:val="left"/>
      <w:pPr>
        <w:tabs>
          <w:tab w:val="left" w:pos="1069"/>
        </w:tabs>
      </w:pPr>
      <w:rPr>
        <w:rFonts w:ascii="Wingdings" w:hAnsi="Wingdings" w:hint="default"/>
        <w:sz w:val="32"/>
      </w:rPr>
    </w:lvl>
  </w:abstractNum>
  <w:abstractNum w:abstractNumId="222" w15:restartNumberingAfterBreak="0">
    <w:nsid w:val="5AA686A0"/>
    <w:multiLevelType w:val="singleLevel"/>
    <w:tmpl w:val="5AA686A0"/>
    <w:lvl w:ilvl="0">
      <w:start w:val="1"/>
      <w:numFmt w:val="decimal"/>
      <w:lvlText w:val="%1."/>
      <w:lvlJc w:val="left"/>
      <w:pPr>
        <w:tabs>
          <w:tab w:val="left" w:pos="360"/>
        </w:tabs>
      </w:pPr>
      <w:rPr>
        <w:rFonts w:hint="default"/>
      </w:rPr>
    </w:lvl>
  </w:abstractNum>
  <w:abstractNum w:abstractNumId="223" w15:restartNumberingAfterBreak="0">
    <w:nsid w:val="5AA686A1"/>
    <w:multiLevelType w:val="singleLevel"/>
    <w:tmpl w:val="5AA686A1"/>
    <w:lvl w:ilvl="0">
      <w:start w:val="1"/>
      <w:numFmt w:val="bullet"/>
      <w:lvlText w:val=""/>
      <w:lvlJc w:val="left"/>
      <w:pPr>
        <w:tabs>
          <w:tab w:val="left" w:pos="1069"/>
        </w:tabs>
      </w:pPr>
      <w:rPr>
        <w:rFonts w:ascii="Wingdings" w:hAnsi="Wingdings" w:hint="default"/>
        <w:sz w:val="32"/>
      </w:rPr>
    </w:lvl>
  </w:abstractNum>
  <w:abstractNum w:abstractNumId="224" w15:restartNumberingAfterBreak="0">
    <w:nsid w:val="5AA686A2"/>
    <w:multiLevelType w:val="singleLevel"/>
    <w:tmpl w:val="5AA686A2"/>
    <w:lvl w:ilvl="0">
      <w:start w:val="1"/>
      <w:numFmt w:val="bullet"/>
      <w:lvlText w:val=""/>
      <w:lvlJc w:val="left"/>
      <w:pPr>
        <w:tabs>
          <w:tab w:val="left" w:pos="1069"/>
        </w:tabs>
      </w:pPr>
      <w:rPr>
        <w:rFonts w:ascii="Wingdings" w:hAnsi="Wingdings" w:hint="default"/>
        <w:sz w:val="32"/>
      </w:rPr>
    </w:lvl>
  </w:abstractNum>
  <w:abstractNum w:abstractNumId="225" w15:restartNumberingAfterBreak="0">
    <w:nsid w:val="5AA686A3"/>
    <w:multiLevelType w:val="singleLevel"/>
    <w:tmpl w:val="5AA686A3"/>
    <w:lvl w:ilvl="0">
      <w:start w:val="1"/>
      <w:numFmt w:val="bullet"/>
      <w:lvlText w:val=""/>
      <w:lvlJc w:val="left"/>
      <w:pPr>
        <w:tabs>
          <w:tab w:val="left" w:pos="1069"/>
        </w:tabs>
      </w:pPr>
      <w:rPr>
        <w:rFonts w:ascii="Wingdings" w:hAnsi="Wingdings" w:hint="default"/>
        <w:sz w:val="32"/>
      </w:rPr>
    </w:lvl>
  </w:abstractNum>
  <w:abstractNum w:abstractNumId="226" w15:restartNumberingAfterBreak="0">
    <w:nsid w:val="5AA686A7"/>
    <w:multiLevelType w:val="singleLevel"/>
    <w:tmpl w:val="5AA686A7"/>
    <w:lvl w:ilvl="0">
      <w:start w:val="1"/>
      <w:numFmt w:val="bullet"/>
      <w:lvlText w:val=""/>
      <w:lvlJc w:val="left"/>
      <w:pPr>
        <w:tabs>
          <w:tab w:val="left" w:pos="360"/>
        </w:tabs>
      </w:pPr>
      <w:rPr>
        <w:rFonts w:ascii="Wingdings" w:hAnsi="Wingdings" w:hint="default"/>
        <w:sz w:val="32"/>
      </w:rPr>
    </w:lvl>
  </w:abstractNum>
  <w:abstractNum w:abstractNumId="227" w15:restartNumberingAfterBreak="0">
    <w:nsid w:val="5AA686A9"/>
    <w:multiLevelType w:val="singleLevel"/>
    <w:tmpl w:val="5AA686A9"/>
    <w:lvl w:ilvl="0">
      <w:start w:val="1"/>
      <w:numFmt w:val="bullet"/>
      <w:lvlText w:val=""/>
      <w:lvlJc w:val="left"/>
      <w:pPr>
        <w:tabs>
          <w:tab w:val="left" w:pos="360"/>
        </w:tabs>
      </w:pPr>
      <w:rPr>
        <w:rFonts w:ascii="Wingdings" w:hAnsi="Wingdings" w:hint="default"/>
        <w:sz w:val="32"/>
      </w:rPr>
    </w:lvl>
  </w:abstractNum>
  <w:abstractNum w:abstractNumId="228" w15:restartNumberingAfterBreak="0">
    <w:nsid w:val="5AA686AB"/>
    <w:multiLevelType w:val="singleLevel"/>
    <w:tmpl w:val="5AA686AB"/>
    <w:lvl w:ilvl="0">
      <w:start w:val="1"/>
      <w:numFmt w:val="bullet"/>
      <w:lvlText w:val=""/>
      <w:lvlJc w:val="left"/>
      <w:pPr>
        <w:tabs>
          <w:tab w:val="left" w:pos="360"/>
        </w:tabs>
      </w:pPr>
      <w:rPr>
        <w:rFonts w:ascii="Wingdings" w:hAnsi="Wingdings" w:hint="default"/>
        <w:sz w:val="32"/>
      </w:rPr>
    </w:lvl>
  </w:abstractNum>
  <w:abstractNum w:abstractNumId="229" w15:restartNumberingAfterBreak="0">
    <w:nsid w:val="5AA686AD"/>
    <w:multiLevelType w:val="singleLevel"/>
    <w:tmpl w:val="5AA686AD"/>
    <w:lvl w:ilvl="0">
      <w:start w:val="1"/>
      <w:numFmt w:val="bullet"/>
      <w:lvlText w:val=""/>
      <w:lvlJc w:val="left"/>
      <w:pPr>
        <w:tabs>
          <w:tab w:val="left" w:pos="360"/>
        </w:tabs>
      </w:pPr>
      <w:rPr>
        <w:rFonts w:ascii="Wingdings" w:hAnsi="Wingdings" w:hint="default"/>
        <w:sz w:val="32"/>
      </w:rPr>
    </w:lvl>
  </w:abstractNum>
  <w:abstractNum w:abstractNumId="230" w15:restartNumberingAfterBreak="0">
    <w:nsid w:val="5AA686AE"/>
    <w:multiLevelType w:val="singleLevel"/>
    <w:tmpl w:val="5AA686AE"/>
    <w:lvl w:ilvl="0">
      <w:start w:val="1"/>
      <w:numFmt w:val="lowerRoman"/>
      <w:lvlText w:val="%1."/>
      <w:lvlJc w:val="left"/>
      <w:pPr>
        <w:tabs>
          <w:tab w:val="left" w:pos="1071"/>
        </w:tabs>
      </w:pPr>
      <w:rPr>
        <w:rFonts w:hint="default"/>
      </w:rPr>
    </w:lvl>
  </w:abstractNum>
  <w:abstractNum w:abstractNumId="231" w15:restartNumberingAfterBreak="0">
    <w:nsid w:val="5AA686AF"/>
    <w:multiLevelType w:val="singleLevel"/>
    <w:tmpl w:val="5AA686AF"/>
    <w:lvl w:ilvl="0">
      <w:start w:val="1"/>
      <w:numFmt w:val="bullet"/>
      <w:lvlText w:val=""/>
      <w:lvlJc w:val="left"/>
      <w:pPr>
        <w:tabs>
          <w:tab w:val="left" w:pos="1069"/>
        </w:tabs>
      </w:pPr>
      <w:rPr>
        <w:rFonts w:ascii="Wingdings" w:hAnsi="Wingdings" w:hint="default"/>
        <w:sz w:val="32"/>
      </w:rPr>
    </w:lvl>
  </w:abstractNum>
  <w:abstractNum w:abstractNumId="232" w15:restartNumberingAfterBreak="0">
    <w:nsid w:val="5AA686CD"/>
    <w:multiLevelType w:val="singleLevel"/>
    <w:tmpl w:val="5AA686CD"/>
    <w:lvl w:ilvl="0">
      <w:start w:val="1"/>
      <w:numFmt w:val="lowerRoman"/>
      <w:lvlText w:val="%1."/>
      <w:lvlJc w:val="left"/>
      <w:pPr>
        <w:tabs>
          <w:tab w:val="left" w:pos="1069"/>
        </w:tabs>
      </w:pPr>
      <w:rPr>
        <w:rFonts w:hint="default"/>
      </w:rPr>
    </w:lvl>
  </w:abstractNum>
  <w:abstractNum w:abstractNumId="233" w15:restartNumberingAfterBreak="0">
    <w:nsid w:val="5AA68705"/>
    <w:multiLevelType w:val="singleLevel"/>
    <w:tmpl w:val="5AA68705"/>
    <w:lvl w:ilvl="0">
      <w:start w:val="1"/>
      <w:numFmt w:val="bullet"/>
      <w:lvlText w:val=""/>
      <w:lvlJc w:val="left"/>
      <w:pPr>
        <w:tabs>
          <w:tab w:val="left" w:pos="360"/>
        </w:tabs>
      </w:pPr>
      <w:rPr>
        <w:rFonts w:ascii="Wingdings" w:hAnsi="Wingdings" w:hint="default"/>
        <w:sz w:val="32"/>
      </w:rPr>
    </w:lvl>
  </w:abstractNum>
  <w:abstractNum w:abstractNumId="234" w15:restartNumberingAfterBreak="0">
    <w:nsid w:val="5AA68708"/>
    <w:multiLevelType w:val="singleLevel"/>
    <w:tmpl w:val="5AA68708"/>
    <w:lvl w:ilvl="0">
      <w:start w:val="1"/>
      <w:numFmt w:val="bullet"/>
      <w:lvlText w:val=""/>
      <w:lvlJc w:val="left"/>
      <w:pPr>
        <w:tabs>
          <w:tab w:val="left" w:pos="360"/>
        </w:tabs>
      </w:pPr>
      <w:rPr>
        <w:rFonts w:ascii="Wingdings" w:hAnsi="Wingdings" w:hint="default"/>
        <w:sz w:val="32"/>
      </w:rPr>
    </w:lvl>
  </w:abstractNum>
  <w:abstractNum w:abstractNumId="235" w15:restartNumberingAfterBreak="0">
    <w:nsid w:val="5AA68717"/>
    <w:multiLevelType w:val="singleLevel"/>
    <w:tmpl w:val="5AA68717"/>
    <w:lvl w:ilvl="0">
      <w:start w:val="1"/>
      <w:numFmt w:val="decimal"/>
      <w:lvlText w:val="%1."/>
      <w:lvlJc w:val="left"/>
      <w:pPr>
        <w:tabs>
          <w:tab w:val="left" w:pos="1069"/>
        </w:tabs>
      </w:pPr>
      <w:rPr>
        <w:rFonts w:hint="default"/>
      </w:rPr>
    </w:lvl>
  </w:abstractNum>
  <w:abstractNum w:abstractNumId="236" w15:restartNumberingAfterBreak="0">
    <w:nsid w:val="5AA68718"/>
    <w:multiLevelType w:val="singleLevel"/>
    <w:tmpl w:val="5AA68718"/>
    <w:lvl w:ilvl="0">
      <w:start w:val="1"/>
      <w:numFmt w:val="decimal"/>
      <w:lvlText w:val="%1."/>
      <w:lvlJc w:val="left"/>
      <w:pPr>
        <w:tabs>
          <w:tab w:val="left" w:pos="1069"/>
        </w:tabs>
      </w:pPr>
      <w:rPr>
        <w:rFonts w:hint="default"/>
      </w:rPr>
    </w:lvl>
  </w:abstractNum>
  <w:abstractNum w:abstractNumId="237" w15:restartNumberingAfterBreak="0">
    <w:nsid w:val="5AA68719"/>
    <w:multiLevelType w:val="singleLevel"/>
    <w:tmpl w:val="5AA68719"/>
    <w:lvl w:ilvl="0">
      <w:start w:val="1"/>
      <w:numFmt w:val="decimal"/>
      <w:lvlText w:val="%1."/>
      <w:lvlJc w:val="left"/>
      <w:pPr>
        <w:tabs>
          <w:tab w:val="left" w:pos="1069"/>
        </w:tabs>
      </w:pPr>
      <w:rPr>
        <w:rFonts w:hint="default"/>
      </w:rPr>
    </w:lvl>
  </w:abstractNum>
  <w:abstractNum w:abstractNumId="238" w15:restartNumberingAfterBreak="0">
    <w:nsid w:val="5AA6871A"/>
    <w:multiLevelType w:val="singleLevel"/>
    <w:tmpl w:val="5AA6871A"/>
    <w:lvl w:ilvl="0">
      <w:start w:val="1"/>
      <w:numFmt w:val="decimal"/>
      <w:lvlText w:val="%1."/>
      <w:lvlJc w:val="left"/>
      <w:pPr>
        <w:tabs>
          <w:tab w:val="left" w:pos="1069"/>
        </w:tabs>
      </w:pPr>
      <w:rPr>
        <w:rFonts w:hint="default"/>
      </w:rPr>
    </w:lvl>
  </w:abstractNum>
  <w:abstractNum w:abstractNumId="239" w15:restartNumberingAfterBreak="0">
    <w:nsid w:val="5AA6871B"/>
    <w:multiLevelType w:val="singleLevel"/>
    <w:tmpl w:val="5AA6871B"/>
    <w:lvl w:ilvl="0">
      <w:start w:val="1"/>
      <w:numFmt w:val="decimal"/>
      <w:lvlText w:val="%1."/>
      <w:lvlJc w:val="left"/>
      <w:pPr>
        <w:tabs>
          <w:tab w:val="left" w:pos="1069"/>
        </w:tabs>
      </w:pPr>
      <w:rPr>
        <w:rFonts w:hint="default"/>
      </w:rPr>
    </w:lvl>
  </w:abstractNum>
  <w:abstractNum w:abstractNumId="240" w15:restartNumberingAfterBreak="0">
    <w:nsid w:val="5AA68745"/>
    <w:multiLevelType w:val="singleLevel"/>
    <w:tmpl w:val="5AA68745"/>
    <w:lvl w:ilvl="0">
      <w:start w:val="1"/>
      <w:numFmt w:val="bullet"/>
      <w:lvlText w:val=""/>
      <w:lvlJc w:val="left"/>
      <w:pPr>
        <w:tabs>
          <w:tab w:val="left" w:pos="360"/>
        </w:tabs>
      </w:pPr>
      <w:rPr>
        <w:rFonts w:ascii="Wingdings" w:hAnsi="Wingdings" w:hint="default"/>
        <w:sz w:val="32"/>
      </w:rPr>
    </w:lvl>
  </w:abstractNum>
  <w:abstractNum w:abstractNumId="241" w15:restartNumberingAfterBreak="0">
    <w:nsid w:val="5AA68747"/>
    <w:multiLevelType w:val="singleLevel"/>
    <w:tmpl w:val="5AA68747"/>
    <w:lvl w:ilvl="0">
      <w:start w:val="1"/>
      <w:numFmt w:val="bullet"/>
      <w:lvlText w:val=""/>
      <w:lvlJc w:val="left"/>
      <w:pPr>
        <w:tabs>
          <w:tab w:val="left" w:pos="360"/>
        </w:tabs>
      </w:pPr>
      <w:rPr>
        <w:rFonts w:ascii="Wingdings" w:hAnsi="Wingdings" w:hint="default"/>
        <w:sz w:val="32"/>
      </w:rPr>
    </w:lvl>
  </w:abstractNum>
  <w:abstractNum w:abstractNumId="242" w15:restartNumberingAfterBreak="0">
    <w:nsid w:val="5AA68760"/>
    <w:multiLevelType w:val="singleLevel"/>
    <w:tmpl w:val="5AA68760"/>
    <w:lvl w:ilvl="0">
      <w:start w:val="1"/>
      <w:numFmt w:val="lowerLetter"/>
      <w:lvlText w:val="%1."/>
      <w:lvlJc w:val="left"/>
      <w:pPr>
        <w:tabs>
          <w:tab w:val="left" w:pos="1069"/>
        </w:tabs>
      </w:pPr>
      <w:rPr>
        <w:rFonts w:hint="default"/>
      </w:rPr>
    </w:lvl>
  </w:abstractNum>
  <w:abstractNum w:abstractNumId="243" w15:restartNumberingAfterBreak="0">
    <w:nsid w:val="5AA68767"/>
    <w:multiLevelType w:val="singleLevel"/>
    <w:tmpl w:val="5AA68767"/>
    <w:lvl w:ilvl="0">
      <w:start w:val="1"/>
      <w:numFmt w:val="lowerRoman"/>
      <w:lvlText w:val="%1."/>
      <w:lvlJc w:val="left"/>
      <w:pPr>
        <w:tabs>
          <w:tab w:val="left" w:pos="360"/>
        </w:tabs>
      </w:pPr>
      <w:rPr>
        <w:rFonts w:hint="default"/>
      </w:rPr>
    </w:lvl>
  </w:abstractNum>
  <w:abstractNum w:abstractNumId="244" w15:restartNumberingAfterBreak="0">
    <w:nsid w:val="5AA68780"/>
    <w:multiLevelType w:val="singleLevel"/>
    <w:tmpl w:val="5AA68780"/>
    <w:lvl w:ilvl="0">
      <w:start w:val="1"/>
      <w:numFmt w:val="bullet"/>
      <w:lvlText w:val=""/>
      <w:lvlJc w:val="left"/>
      <w:pPr>
        <w:tabs>
          <w:tab w:val="left" w:pos="1069"/>
        </w:tabs>
      </w:pPr>
      <w:rPr>
        <w:rFonts w:ascii="Wingdings" w:hAnsi="Wingdings" w:hint="default"/>
        <w:sz w:val="32"/>
      </w:rPr>
    </w:lvl>
  </w:abstractNum>
  <w:abstractNum w:abstractNumId="245" w15:restartNumberingAfterBreak="0">
    <w:nsid w:val="5AA68784"/>
    <w:multiLevelType w:val="singleLevel"/>
    <w:tmpl w:val="5AA68784"/>
    <w:lvl w:ilvl="0">
      <w:start w:val="1"/>
      <w:numFmt w:val="bullet"/>
      <w:lvlText w:val=""/>
      <w:lvlJc w:val="left"/>
      <w:pPr>
        <w:tabs>
          <w:tab w:val="left" w:pos="1069"/>
        </w:tabs>
      </w:pPr>
      <w:rPr>
        <w:rFonts w:ascii="Wingdings" w:hAnsi="Wingdings" w:hint="default"/>
        <w:sz w:val="32"/>
      </w:rPr>
    </w:lvl>
  </w:abstractNum>
  <w:abstractNum w:abstractNumId="246" w15:restartNumberingAfterBreak="0">
    <w:nsid w:val="5AA68785"/>
    <w:multiLevelType w:val="singleLevel"/>
    <w:tmpl w:val="5AA68785"/>
    <w:lvl w:ilvl="0">
      <w:start w:val="1"/>
      <w:numFmt w:val="bullet"/>
      <w:lvlText w:val=""/>
      <w:lvlJc w:val="left"/>
      <w:pPr>
        <w:tabs>
          <w:tab w:val="left" w:pos="1069"/>
        </w:tabs>
      </w:pPr>
      <w:rPr>
        <w:rFonts w:ascii="Wingdings" w:hAnsi="Wingdings" w:hint="default"/>
        <w:sz w:val="32"/>
      </w:rPr>
    </w:lvl>
  </w:abstractNum>
  <w:abstractNum w:abstractNumId="247" w15:restartNumberingAfterBreak="0">
    <w:nsid w:val="5AA68786"/>
    <w:multiLevelType w:val="singleLevel"/>
    <w:tmpl w:val="5AA68786"/>
    <w:lvl w:ilvl="0">
      <w:start w:val="1"/>
      <w:numFmt w:val="bullet"/>
      <w:lvlText w:val=""/>
      <w:lvlJc w:val="left"/>
      <w:pPr>
        <w:tabs>
          <w:tab w:val="left" w:pos="1069"/>
        </w:tabs>
      </w:pPr>
      <w:rPr>
        <w:rFonts w:ascii="Wingdings" w:hAnsi="Wingdings" w:hint="default"/>
        <w:sz w:val="32"/>
      </w:rPr>
    </w:lvl>
  </w:abstractNum>
  <w:abstractNum w:abstractNumId="248" w15:restartNumberingAfterBreak="0">
    <w:nsid w:val="5AA68787"/>
    <w:multiLevelType w:val="singleLevel"/>
    <w:tmpl w:val="5AA68787"/>
    <w:lvl w:ilvl="0">
      <w:start w:val="1"/>
      <w:numFmt w:val="bullet"/>
      <w:lvlText w:val=""/>
      <w:lvlJc w:val="left"/>
      <w:pPr>
        <w:tabs>
          <w:tab w:val="left" w:pos="1069"/>
        </w:tabs>
      </w:pPr>
      <w:rPr>
        <w:rFonts w:ascii="Wingdings" w:hAnsi="Wingdings" w:hint="default"/>
        <w:sz w:val="32"/>
      </w:rPr>
    </w:lvl>
  </w:abstractNum>
  <w:abstractNum w:abstractNumId="249" w15:restartNumberingAfterBreak="0">
    <w:nsid w:val="5AA68788"/>
    <w:multiLevelType w:val="singleLevel"/>
    <w:tmpl w:val="5AA68788"/>
    <w:lvl w:ilvl="0">
      <w:start w:val="1"/>
      <w:numFmt w:val="bullet"/>
      <w:lvlText w:val=""/>
      <w:lvlJc w:val="left"/>
      <w:pPr>
        <w:tabs>
          <w:tab w:val="left" w:pos="1069"/>
        </w:tabs>
      </w:pPr>
      <w:rPr>
        <w:rFonts w:ascii="Wingdings" w:hAnsi="Wingdings" w:hint="default"/>
        <w:sz w:val="32"/>
      </w:rPr>
    </w:lvl>
  </w:abstractNum>
  <w:abstractNum w:abstractNumId="250" w15:restartNumberingAfterBreak="0">
    <w:nsid w:val="5AA68789"/>
    <w:multiLevelType w:val="singleLevel"/>
    <w:tmpl w:val="5AA68789"/>
    <w:lvl w:ilvl="0">
      <w:start w:val="1"/>
      <w:numFmt w:val="bullet"/>
      <w:lvlText w:val=""/>
      <w:lvlJc w:val="left"/>
      <w:pPr>
        <w:tabs>
          <w:tab w:val="left" w:pos="1069"/>
        </w:tabs>
      </w:pPr>
      <w:rPr>
        <w:rFonts w:ascii="Wingdings" w:hAnsi="Wingdings" w:hint="default"/>
        <w:sz w:val="32"/>
      </w:rPr>
    </w:lvl>
  </w:abstractNum>
  <w:abstractNum w:abstractNumId="251" w15:restartNumberingAfterBreak="0">
    <w:nsid w:val="5AA6878A"/>
    <w:multiLevelType w:val="singleLevel"/>
    <w:tmpl w:val="5AA6878A"/>
    <w:lvl w:ilvl="0">
      <w:start w:val="1"/>
      <w:numFmt w:val="bullet"/>
      <w:lvlText w:val=""/>
      <w:lvlJc w:val="left"/>
      <w:pPr>
        <w:tabs>
          <w:tab w:val="left" w:pos="1069"/>
        </w:tabs>
      </w:pPr>
      <w:rPr>
        <w:rFonts w:ascii="Wingdings" w:hAnsi="Wingdings" w:hint="default"/>
        <w:sz w:val="32"/>
      </w:rPr>
    </w:lvl>
  </w:abstractNum>
  <w:abstractNum w:abstractNumId="252" w15:restartNumberingAfterBreak="0">
    <w:nsid w:val="5AA6878B"/>
    <w:multiLevelType w:val="singleLevel"/>
    <w:tmpl w:val="5AA6878B"/>
    <w:lvl w:ilvl="0">
      <w:start w:val="1"/>
      <w:numFmt w:val="bullet"/>
      <w:lvlText w:val=""/>
      <w:lvlJc w:val="left"/>
      <w:pPr>
        <w:tabs>
          <w:tab w:val="left" w:pos="1069"/>
        </w:tabs>
      </w:pPr>
      <w:rPr>
        <w:rFonts w:ascii="Wingdings" w:hAnsi="Wingdings" w:hint="default"/>
        <w:sz w:val="32"/>
      </w:rPr>
    </w:lvl>
  </w:abstractNum>
  <w:abstractNum w:abstractNumId="253" w15:restartNumberingAfterBreak="0">
    <w:nsid w:val="5AA6878C"/>
    <w:multiLevelType w:val="singleLevel"/>
    <w:tmpl w:val="5AA6878C"/>
    <w:lvl w:ilvl="0">
      <w:start w:val="1"/>
      <w:numFmt w:val="bullet"/>
      <w:lvlText w:val=""/>
      <w:lvlJc w:val="left"/>
      <w:pPr>
        <w:tabs>
          <w:tab w:val="left" w:pos="1069"/>
        </w:tabs>
      </w:pPr>
      <w:rPr>
        <w:rFonts w:ascii="Wingdings" w:hAnsi="Wingdings" w:hint="default"/>
        <w:sz w:val="32"/>
      </w:rPr>
    </w:lvl>
  </w:abstractNum>
  <w:abstractNum w:abstractNumId="254" w15:restartNumberingAfterBreak="0">
    <w:nsid w:val="5AA6878E"/>
    <w:multiLevelType w:val="singleLevel"/>
    <w:tmpl w:val="5AA6878E"/>
    <w:lvl w:ilvl="0">
      <w:start w:val="1"/>
      <w:numFmt w:val="bullet"/>
      <w:lvlText w:val=""/>
      <w:lvlJc w:val="left"/>
      <w:pPr>
        <w:tabs>
          <w:tab w:val="left" w:pos="1069"/>
        </w:tabs>
      </w:pPr>
      <w:rPr>
        <w:rFonts w:ascii="Wingdings" w:hAnsi="Wingdings" w:hint="default"/>
        <w:sz w:val="32"/>
      </w:rPr>
    </w:lvl>
  </w:abstractNum>
  <w:abstractNum w:abstractNumId="255" w15:restartNumberingAfterBreak="0">
    <w:nsid w:val="5AA68790"/>
    <w:multiLevelType w:val="singleLevel"/>
    <w:tmpl w:val="5AA68790"/>
    <w:lvl w:ilvl="0">
      <w:start w:val="1"/>
      <w:numFmt w:val="bullet"/>
      <w:lvlText w:val=""/>
      <w:lvlJc w:val="left"/>
      <w:pPr>
        <w:tabs>
          <w:tab w:val="left" w:pos="1069"/>
        </w:tabs>
      </w:pPr>
      <w:rPr>
        <w:rFonts w:ascii="Wingdings" w:hAnsi="Wingdings" w:hint="default"/>
        <w:sz w:val="32"/>
      </w:rPr>
    </w:lvl>
  </w:abstractNum>
  <w:abstractNum w:abstractNumId="256" w15:restartNumberingAfterBreak="0">
    <w:nsid w:val="5AA68791"/>
    <w:multiLevelType w:val="singleLevel"/>
    <w:tmpl w:val="5AA68791"/>
    <w:lvl w:ilvl="0">
      <w:start w:val="1"/>
      <w:numFmt w:val="bullet"/>
      <w:lvlText w:val=""/>
      <w:lvlJc w:val="left"/>
      <w:pPr>
        <w:tabs>
          <w:tab w:val="left" w:pos="1069"/>
        </w:tabs>
      </w:pPr>
      <w:rPr>
        <w:rFonts w:ascii="Wingdings" w:hAnsi="Wingdings" w:hint="default"/>
        <w:sz w:val="32"/>
      </w:rPr>
    </w:lvl>
  </w:abstractNum>
  <w:abstractNum w:abstractNumId="257" w15:restartNumberingAfterBreak="0">
    <w:nsid w:val="5AA68792"/>
    <w:multiLevelType w:val="singleLevel"/>
    <w:tmpl w:val="5AA68792"/>
    <w:lvl w:ilvl="0">
      <w:start w:val="1"/>
      <w:numFmt w:val="bullet"/>
      <w:lvlText w:val=""/>
      <w:lvlJc w:val="left"/>
      <w:pPr>
        <w:tabs>
          <w:tab w:val="left" w:pos="1069"/>
        </w:tabs>
      </w:pPr>
      <w:rPr>
        <w:rFonts w:ascii="Wingdings" w:hAnsi="Wingdings" w:hint="default"/>
        <w:sz w:val="32"/>
      </w:rPr>
    </w:lvl>
  </w:abstractNum>
  <w:abstractNum w:abstractNumId="258" w15:restartNumberingAfterBreak="0">
    <w:nsid w:val="5AA68793"/>
    <w:multiLevelType w:val="singleLevel"/>
    <w:tmpl w:val="5AA68793"/>
    <w:lvl w:ilvl="0">
      <w:start w:val="1"/>
      <w:numFmt w:val="bullet"/>
      <w:lvlText w:val=""/>
      <w:lvlJc w:val="left"/>
      <w:pPr>
        <w:tabs>
          <w:tab w:val="left" w:pos="1069"/>
        </w:tabs>
      </w:pPr>
      <w:rPr>
        <w:rFonts w:ascii="Wingdings" w:hAnsi="Wingdings" w:hint="default"/>
        <w:sz w:val="32"/>
      </w:rPr>
    </w:lvl>
  </w:abstractNum>
  <w:abstractNum w:abstractNumId="259" w15:restartNumberingAfterBreak="0">
    <w:nsid w:val="5AA68794"/>
    <w:multiLevelType w:val="singleLevel"/>
    <w:tmpl w:val="5AA68794"/>
    <w:lvl w:ilvl="0">
      <w:start w:val="1"/>
      <w:numFmt w:val="bullet"/>
      <w:lvlText w:val=""/>
      <w:lvlJc w:val="left"/>
      <w:pPr>
        <w:tabs>
          <w:tab w:val="left" w:pos="1069"/>
        </w:tabs>
      </w:pPr>
      <w:rPr>
        <w:rFonts w:ascii="Wingdings" w:hAnsi="Wingdings" w:hint="default"/>
        <w:sz w:val="32"/>
      </w:rPr>
    </w:lvl>
  </w:abstractNum>
  <w:abstractNum w:abstractNumId="260" w15:restartNumberingAfterBreak="0">
    <w:nsid w:val="5AA68795"/>
    <w:multiLevelType w:val="singleLevel"/>
    <w:tmpl w:val="5AA68795"/>
    <w:lvl w:ilvl="0">
      <w:start w:val="1"/>
      <w:numFmt w:val="bullet"/>
      <w:lvlText w:val=""/>
      <w:lvlJc w:val="left"/>
      <w:pPr>
        <w:tabs>
          <w:tab w:val="left" w:pos="1069"/>
        </w:tabs>
      </w:pPr>
      <w:rPr>
        <w:rFonts w:ascii="Wingdings" w:hAnsi="Wingdings" w:hint="default"/>
        <w:sz w:val="32"/>
      </w:rPr>
    </w:lvl>
  </w:abstractNum>
  <w:abstractNum w:abstractNumId="261" w15:restartNumberingAfterBreak="0">
    <w:nsid w:val="5AA68796"/>
    <w:multiLevelType w:val="singleLevel"/>
    <w:tmpl w:val="5AA68796"/>
    <w:lvl w:ilvl="0">
      <w:start w:val="1"/>
      <w:numFmt w:val="bullet"/>
      <w:lvlText w:val=""/>
      <w:lvlJc w:val="left"/>
      <w:pPr>
        <w:tabs>
          <w:tab w:val="left" w:pos="1069"/>
        </w:tabs>
      </w:pPr>
      <w:rPr>
        <w:rFonts w:ascii="Wingdings" w:hAnsi="Wingdings" w:hint="default"/>
        <w:sz w:val="32"/>
      </w:rPr>
    </w:lvl>
  </w:abstractNum>
  <w:abstractNum w:abstractNumId="262" w15:restartNumberingAfterBreak="0">
    <w:nsid w:val="5AA68797"/>
    <w:multiLevelType w:val="singleLevel"/>
    <w:tmpl w:val="5AA68797"/>
    <w:lvl w:ilvl="0">
      <w:start w:val="1"/>
      <w:numFmt w:val="bullet"/>
      <w:lvlText w:val=""/>
      <w:lvlJc w:val="left"/>
      <w:pPr>
        <w:tabs>
          <w:tab w:val="left" w:pos="1069"/>
        </w:tabs>
      </w:pPr>
      <w:rPr>
        <w:rFonts w:ascii="Wingdings" w:hAnsi="Wingdings" w:hint="default"/>
        <w:sz w:val="32"/>
      </w:rPr>
    </w:lvl>
  </w:abstractNum>
  <w:abstractNum w:abstractNumId="263" w15:restartNumberingAfterBreak="0">
    <w:nsid w:val="5AA68798"/>
    <w:multiLevelType w:val="singleLevel"/>
    <w:tmpl w:val="5AA68798"/>
    <w:lvl w:ilvl="0">
      <w:start w:val="1"/>
      <w:numFmt w:val="bullet"/>
      <w:lvlText w:val=""/>
      <w:lvlJc w:val="left"/>
      <w:pPr>
        <w:tabs>
          <w:tab w:val="left" w:pos="1069"/>
        </w:tabs>
      </w:pPr>
      <w:rPr>
        <w:rFonts w:ascii="Wingdings" w:hAnsi="Wingdings" w:hint="default"/>
        <w:sz w:val="32"/>
      </w:rPr>
    </w:lvl>
  </w:abstractNum>
  <w:abstractNum w:abstractNumId="264" w15:restartNumberingAfterBreak="0">
    <w:nsid w:val="5AA68799"/>
    <w:multiLevelType w:val="singleLevel"/>
    <w:tmpl w:val="5AA68799"/>
    <w:lvl w:ilvl="0">
      <w:start w:val="1"/>
      <w:numFmt w:val="bullet"/>
      <w:lvlText w:val=""/>
      <w:lvlJc w:val="left"/>
      <w:pPr>
        <w:tabs>
          <w:tab w:val="left" w:pos="1069"/>
        </w:tabs>
      </w:pPr>
      <w:rPr>
        <w:rFonts w:ascii="Wingdings" w:hAnsi="Wingdings" w:hint="default"/>
        <w:sz w:val="32"/>
      </w:rPr>
    </w:lvl>
  </w:abstractNum>
  <w:abstractNum w:abstractNumId="265" w15:restartNumberingAfterBreak="0">
    <w:nsid w:val="5AA6879A"/>
    <w:multiLevelType w:val="singleLevel"/>
    <w:tmpl w:val="5AA6879A"/>
    <w:lvl w:ilvl="0">
      <w:start w:val="1"/>
      <w:numFmt w:val="bullet"/>
      <w:lvlText w:val=""/>
      <w:lvlJc w:val="left"/>
      <w:pPr>
        <w:tabs>
          <w:tab w:val="left" w:pos="1069"/>
        </w:tabs>
      </w:pPr>
      <w:rPr>
        <w:rFonts w:ascii="Wingdings" w:hAnsi="Wingdings" w:hint="default"/>
        <w:sz w:val="32"/>
      </w:rPr>
    </w:lvl>
  </w:abstractNum>
  <w:abstractNum w:abstractNumId="266" w15:restartNumberingAfterBreak="0">
    <w:nsid w:val="5AA6879B"/>
    <w:multiLevelType w:val="singleLevel"/>
    <w:tmpl w:val="5AA6879B"/>
    <w:lvl w:ilvl="0">
      <w:start w:val="1"/>
      <w:numFmt w:val="bullet"/>
      <w:lvlText w:val=""/>
      <w:lvlJc w:val="left"/>
      <w:pPr>
        <w:tabs>
          <w:tab w:val="left" w:pos="1069"/>
        </w:tabs>
      </w:pPr>
      <w:rPr>
        <w:rFonts w:ascii="Wingdings" w:hAnsi="Wingdings" w:hint="default"/>
        <w:sz w:val="32"/>
      </w:rPr>
    </w:lvl>
  </w:abstractNum>
  <w:abstractNum w:abstractNumId="267" w15:restartNumberingAfterBreak="0">
    <w:nsid w:val="5AA6879C"/>
    <w:multiLevelType w:val="singleLevel"/>
    <w:tmpl w:val="5AA6879C"/>
    <w:lvl w:ilvl="0">
      <w:start w:val="1"/>
      <w:numFmt w:val="bullet"/>
      <w:lvlText w:val=""/>
      <w:lvlJc w:val="left"/>
      <w:pPr>
        <w:tabs>
          <w:tab w:val="left" w:pos="1069"/>
        </w:tabs>
      </w:pPr>
      <w:rPr>
        <w:rFonts w:ascii="Wingdings" w:hAnsi="Wingdings" w:hint="default"/>
        <w:sz w:val="32"/>
      </w:rPr>
    </w:lvl>
  </w:abstractNum>
  <w:abstractNum w:abstractNumId="268" w15:restartNumberingAfterBreak="0">
    <w:nsid w:val="5AA6879D"/>
    <w:multiLevelType w:val="singleLevel"/>
    <w:tmpl w:val="5AA6879D"/>
    <w:lvl w:ilvl="0">
      <w:start w:val="1"/>
      <w:numFmt w:val="bullet"/>
      <w:lvlText w:val=""/>
      <w:lvlJc w:val="left"/>
      <w:pPr>
        <w:tabs>
          <w:tab w:val="left" w:pos="1069"/>
        </w:tabs>
      </w:pPr>
      <w:rPr>
        <w:rFonts w:ascii="Wingdings" w:hAnsi="Wingdings" w:hint="default"/>
        <w:sz w:val="32"/>
      </w:rPr>
    </w:lvl>
  </w:abstractNum>
  <w:abstractNum w:abstractNumId="269" w15:restartNumberingAfterBreak="0">
    <w:nsid w:val="5AA6879E"/>
    <w:multiLevelType w:val="singleLevel"/>
    <w:tmpl w:val="5AA6879E"/>
    <w:lvl w:ilvl="0">
      <w:start w:val="1"/>
      <w:numFmt w:val="bullet"/>
      <w:lvlText w:val=""/>
      <w:lvlJc w:val="left"/>
      <w:pPr>
        <w:tabs>
          <w:tab w:val="left" w:pos="1069"/>
        </w:tabs>
      </w:pPr>
      <w:rPr>
        <w:rFonts w:ascii="Wingdings" w:hAnsi="Wingdings" w:hint="default"/>
        <w:sz w:val="32"/>
      </w:rPr>
    </w:lvl>
  </w:abstractNum>
  <w:abstractNum w:abstractNumId="270" w15:restartNumberingAfterBreak="0">
    <w:nsid w:val="5AA687C6"/>
    <w:multiLevelType w:val="singleLevel"/>
    <w:tmpl w:val="5AA687C6"/>
    <w:lvl w:ilvl="0">
      <w:start w:val="1"/>
      <w:numFmt w:val="decimal"/>
      <w:lvlText w:val="%1."/>
      <w:lvlJc w:val="left"/>
      <w:pPr>
        <w:tabs>
          <w:tab w:val="left" w:pos="1069"/>
        </w:tabs>
      </w:pPr>
      <w:rPr>
        <w:rFonts w:hint="default"/>
      </w:rPr>
    </w:lvl>
  </w:abstractNum>
  <w:abstractNum w:abstractNumId="271" w15:restartNumberingAfterBreak="0">
    <w:nsid w:val="5AA687E0"/>
    <w:multiLevelType w:val="singleLevel"/>
    <w:tmpl w:val="5AA687E0"/>
    <w:lvl w:ilvl="0">
      <w:start w:val="1"/>
      <w:numFmt w:val="lowerLetter"/>
      <w:lvlText w:val="%1."/>
      <w:lvlJc w:val="left"/>
      <w:pPr>
        <w:tabs>
          <w:tab w:val="left" w:pos="1778"/>
        </w:tabs>
      </w:pPr>
      <w:rPr>
        <w:rFonts w:hint="default"/>
      </w:rPr>
    </w:lvl>
  </w:abstractNum>
  <w:abstractNum w:abstractNumId="272" w15:restartNumberingAfterBreak="0">
    <w:nsid w:val="5AA687E4"/>
    <w:multiLevelType w:val="singleLevel"/>
    <w:tmpl w:val="5AA687E4"/>
    <w:lvl w:ilvl="0">
      <w:start w:val="1"/>
      <w:numFmt w:val="lowerLetter"/>
      <w:lvlText w:val="%1."/>
      <w:lvlJc w:val="left"/>
      <w:pPr>
        <w:tabs>
          <w:tab w:val="left" w:pos="1778"/>
        </w:tabs>
      </w:pPr>
      <w:rPr>
        <w:rFonts w:hint="default"/>
      </w:rPr>
    </w:lvl>
  </w:abstractNum>
  <w:abstractNum w:abstractNumId="273" w15:restartNumberingAfterBreak="0">
    <w:nsid w:val="5AA687E7"/>
    <w:multiLevelType w:val="singleLevel"/>
    <w:tmpl w:val="5AA687E7"/>
    <w:lvl w:ilvl="0">
      <w:start w:val="1"/>
      <w:numFmt w:val="decimal"/>
      <w:lvlText w:val="%1."/>
      <w:lvlJc w:val="left"/>
      <w:pPr>
        <w:tabs>
          <w:tab w:val="left" w:pos="1069"/>
        </w:tabs>
      </w:pPr>
      <w:rPr>
        <w:rFonts w:hint="default"/>
      </w:rPr>
    </w:lvl>
  </w:abstractNum>
  <w:abstractNum w:abstractNumId="274" w15:restartNumberingAfterBreak="0">
    <w:nsid w:val="5AA687E8"/>
    <w:multiLevelType w:val="singleLevel"/>
    <w:tmpl w:val="5AA687E8"/>
    <w:lvl w:ilvl="0">
      <w:start w:val="1"/>
      <w:numFmt w:val="lowerLetter"/>
      <w:lvlText w:val="%1."/>
      <w:lvlJc w:val="left"/>
      <w:pPr>
        <w:tabs>
          <w:tab w:val="left" w:pos="1778"/>
        </w:tabs>
      </w:pPr>
      <w:rPr>
        <w:rFonts w:hint="default"/>
      </w:rPr>
    </w:lvl>
  </w:abstractNum>
  <w:abstractNum w:abstractNumId="275" w15:restartNumberingAfterBreak="0">
    <w:nsid w:val="5AA687EB"/>
    <w:multiLevelType w:val="singleLevel"/>
    <w:tmpl w:val="5AA687EB"/>
    <w:lvl w:ilvl="0">
      <w:start w:val="1"/>
      <w:numFmt w:val="lowerLetter"/>
      <w:lvlText w:val="%1."/>
      <w:lvlJc w:val="left"/>
      <w:pPr>
        <w:tabs>
          <w:tab w:val="left" w:pos="1069"/>
        </w:tabs>
      </w:pPr>
      <w:rPr>
        <w:rFonts w:hint="default"/>
      </w:rPr>
    </w:lvl>
  </w:abstractNum>
  <w:abstractNum w:abstractNumId="276" w15:restartNumberingAfterBreak="0">
    <w:nsid w:val="5AA687EC"/>
    <w:multiLevelType w:val="singleLevel"/>
    <w:tmpl w:val="5AA687EC"/>
    <w:lvl w:ilvl="0">
      <w:start w:val="1"/>
      <w:numFmt w:val="decimal"/>
      <w:lvlText w:val="%1."/>
      <w:lvlJc w:val="left"/>
      <w:pPr>
        <w:tabs>
          <w:tab w:val="left" w:pos="1069"/>
        </w:tabs>
      </w:pPr>
      <w:rPr>
        <w:rFonts w:hint="default"/>
      </w:rPr>
    </w:lvl>
  </w:abstractNum>
  <w:abstractNum w:abstractNumId="277" w15:restartNumberingAfterBreak="0">
    <w:nsid w:val="5AA687ED"/>
    <w:multiLevelType w:val="singleLevel"/>
    <w:tmpl w:val="5AA687ED"/>
    <w:lvl w:ilvl="0">
      <w:start w:val="1"/>
      <w:numFmt w:val="lowerLetter"/>
      <w:lvlText w:val="%1."/>
      <w:lvlJc w:val="left"/>
      <w:pPr>
        <w:tabs>
          <w:tab w:val="left" w:pos="1778"/>
        </w:tabs>
      </w:pPr>
      <w:rPr>
        <w:rFonts w:hint="default"/>
      </w:rPr>
    </w:lvl>
  </w:abstractNum>
  <w:abstractNum w:abstractNumId="278" w15:restartNumberingAfterBreak="0">
    <w:nsid w:val="5AA687F1"/>
    <w:multiLevelType w:val="singleLevel"/>
    <w:tmpl w:val="5AA687F1"/>
    <w:lvl w:ilvl="0">
      <w:start w:val="1"/>
      <w:numFmt w:val="decimal"/>
      <w:lvlText w:val="%1."/>
      <w:lvlJc w:val="left"/>
      <w:pPr>
        <w:tabs>
          <w:tab w:val="left" w:pos="1069"/>
        </w:tabs>
      </w:pPr>
      <w:rPr>
        <w:rFonts w:hint="default"/>
      </w:rPr>
    </w:lvl>
  </w:abstractNum>
  <w:abstractNum w:abstractNumId="279" w15:restartNumberingAfterBreak="0">
    <w:nsid w:val="5AA687F2"/>
    <w:multiLevelType w:val="singleLevel"/>
    <w:tmpl w:val="5AA687F2"/>
    <w:lvl w:ilvl="0">
      <w:start w:val="1"/>
      <w:numFmt w:val="lowerLetter"/>
      <w:lvlText w:val="%1."/>
      <w:lvlJc w:val="left"/>
      <w:pPr>
        <w:tabs>
          <w:tab w:val="left" w:pos="1778"/>
        </w:tabs>
      </w:pPr>
      <w:rPr>
        <w:rFonts w:hint="default"/>
      </w:rPr>
    </w:lvl>
  </w:abstractNum>
  <w:abstractNum w:abstractNumId="280" w15:restartNumberingAfterBreak="0">
    <w:nsid w:val="5AA687FA"/>
    <w:multiLevelType w:val="singleLevel"/>
    <w:tmpl w:val="5AA687FA"/>
    <w:lvl w:ilvl="0">
      <w:start w:val="1"/>
      <w:numFmt w:val="lowerLetter"/>
      <w:lvlText w:val="%1."/>
      <w:lvlJc w:val="left"/>
      <w:pPr>
        <w:tabs>
          <w:tab w:val="left" w:pos="1778"/>
        </w:tabs>
      </w:pPr>
      <w:rPr>
        <w:rFonts w:hint="default"/>
      </w:rPr>
    </w:lvl>
  </w:abstractNum>
  <w:abstractNum w:abstractNumId="281" w15:restartNumberingAfterBreak="0">
    <w:nsid w:val="5AA68800"/>
    <w:multiLevelType w:val="singleLevel"/>
    <w:tmpl w:val="5AA68800"/>
    <w:lvl w:ilvl="0">
      <w:start w:val="1"/>
      <w:numFmt w:val="lowerLetter"/>
      <w:lvlText w:val="%1."/>
      <w:lvlJc w:val="left"/>
      <w:pPr>
        <w:tabs>
          <w:tab w:val="left" w:pos="1778"/>
        </w:tabs>
      </w:pPr>
      <w:rPr>
        <w:rFonts w:hint="default"/>
      </w:rPr>
    </w:lvl>
  </w:abstractNum>
  <w:abstractNum w:abstractNumId="282" w15:restartNumberingAfterBreak="0">
    <w:nsid w:val="5AA68805"/>
    <w:multiLevelType w:val="singleLevel"/>
    <w:tmpl w:val="1C09000F"/>
    <w:lvl w:ilvl="0">
      <w:start w:val="1"/>
      <w:numFmt w:val="decimal"/>
      <w:lvlText w:val="%1."/>
      <w:lvlJc w:val="left"/>
      <w:pPr>
        <w:ind w:left="720" w:hanging="360"/>
      </w:pPr>
      <w:rPr>
        <w:rFonts w:hint="default"/>
      </w:rPr>
    </w:lvl>
  </w:abstractNum>
  <w:abstractNum w:abstractNumId="283" w15:restartNumberingAfterBreak="0">
    <w:nsid w:val="5AA68806"/>
    <w:multiLevelType w:val="singleLevel"/>
    <w:tmpl w:val="5AA68806"/>
    <w:lvl w:ilvl="0">
      <w:start w:val="1"/>
      <w:numFmt w:val="lowerLetter"/>
      <w:lvlText w:val="%1."/>
      <w:lvlJc w:val="left"/>
      <w:pPr>
        <w:tabs>
          <w:tab w:val="left" w:pos="2487"/>
        </w:tabs>
      </w:pPr>
      <w:rPr>
        <w:rFonts w:hint="default"/>
      </w:rPr>
    </w:lvl>
  </w:abstractNum>
  <w:abstractNum w:abstractNumId="284" w15:restartNumberingAfterBreak="0">
    <w:nsid w:val="5AA68811"/>
    <w:multiLevelType w:val="singleLevel"/>
    <w:tmpl w:val="5AA68811"/>
    <w:lvl w:ilvl="0">
      <w:start w:val="1"/>
      <w:numFmt w:val="lowerLetter"/>
      <w:lvlText w:val="%1."/>
      <w:lvlJc w:val="left"/>
      <w:pPr>
        <w:tabs>
          <w:tab w:val="left" w:pos="2487"/>
        </w:tabs>
      </w:pPr>
      <w:rPr>
        <w:rFonts w:hint="default"/>
      </w:rPr>
    </w:lvl>
  </w:abstractNum>
  <w:abstractNum w:abstractNumId="285" w15:restartNumberingAfterBreak="0">
    <w:nsid w:val="5AA68818"/>
    <w:multiLevelType w:val="singleLevel"/>
    <w:tmpl w:val="5AA68818"/>
    <w:lvl w:ilvl="0">
      <w:start w:val="1"/>
      <w:numFmt w:val="lowerLetter"/>
      <w:lvlText w:val="%1."/>
      <w:lvlJc w:val="left"/>
      <w:pPr>
        <w:tabs>
          <w:tab w:val="left" w:pos="2487"/>
        </w:tabs>
      </w:pPr>
      <w:rPr>
        <w:rFonts w:hint="default"/>
      </w:rPr>
    </w:lvl>
  </w:abstractNum>
  <w:abstractNum w:abstractNumId="286" w15:restartNumberingAfterBreak="0">
    <w:nsid w:val="5AA68819"/>
    <w:multiLevelType w:val="singleLevel"/>
    <w:tmpl w:val="5AA68819"/>
    <w:lvl w:ilvl="0">
      <w:start w:val="1"/>
      <w:numFmt w:val="lowerLetter"/>
      <w:lvlText w:val="%1."/>
      <w:lvlJc w:val="left"/>
      <w:pPr>
        <w:tabs>
          <w:tab w:val="left" w:pos="2487"/>
        </w:tabs>
      </w:pPr>
      <w:rPr>
        <w:rFonts w:hint="default"/>
      </w:rPr>
    </w:lvl>
  </w:abstractNum>
  <w:abstractNum w:abstractNumId="287" w15:restartNumberingAfterBreak="0">
    <w:nsid w:val="5AA6881C"/>
    <w:multiLevelType w:val="singleLevel"/>
    <w:tmpl w:val="5AA6881C"/>
    <w:lvl w:ilvl="0">
      <w:start w:val="1"/>
      <w:numFmt w:val="lowerLetter"/>
      <w:lvlText w:val="%1."/>
      <w:lvlJc w:val="left"/>
      <w:pPr>
        <w:tabs>
          <w:tab w:val="left" w:pos="2487"/>
        </w:tabs>
      </w:pPr>
      <w:rPr>
        <w:rFonts w:hint="default"/>
      </w:rPr>
    </w:lvl>
  </w:abstractNum>
  <w:abstractNum w:abstractNumId="288" w15:restartNumberingAfterBreak="0">
    <w:nsid w:val="5AA68823"/>
    <w:multiLevelType w:val="singleLevel"/>
    <w:tmpl w:val="5AA68823"/>
    <w:lvl w:ilvl="0">
      <w:start w:val="1"/>
      <w:numFmt w:val="lowerLetter"/>
      <w:lvlText w:val="%1."/>
      <w:lvlJc w:val="left"/>
      <w:pPr>
        <w:tabs>
          <w:tab w:val="left" w:pos="2487"/>
        </w:tabs>
      </w:pPr>
      <w:rPr>
        <w:rFonts w:hint="default"/>
      </w:rPr>
    </w:lvl>
  </w:abstractNum>
  <w:abstractNum w:abstractNumId="289" w15:restartNumberingAfterBreak="0">
    <w:nsid w:val="5AA68829"/>
    <w:multiLevelType w:val="singleLevel"/>
    <w:tmpl w:val="5AA68829"/>
    <w:lvl w:ilvl="0">
      <w:start w:val="1"/>
      <w:numFmt w:val="lowerLetter"/>
      <w:lvlText w:val="%1."/>
      <w:lvlJc w:val="left"/>
      <w:pPr>
        <w:tabs>
          <w:tab w:val="left" w:pos="2487"/>
        </w:tabs>
      </w:pPr>
      <w:rPr>
        <w:rFonts w:hint="default"/>
      </w:rPr>
    </w:lvl>
  </w:abstractNum>
  <w:abstractNum w:abstractNumId="290" w15:restartNumberingAfterBreak="0">
    <w:nsid w:val="5AA6882E"/>
    <w:multiLevelType w:val="singleLevel"/>
    <w:tmpl w:val="5AA6882E"/>
    <w:lvl w:ilvl="0">
      <w:start w:val="1"/>
      <w:numFmt w:val="lowerLetter"/>
      <w:lvlText w:val="%1."/>
      <w:lvlJc w:val="left"/>
      <w:pPr>
        <w:tabs>
          <w:tab w:val="left" w:pos="2487"/>
        </w:tabs>
      </w:pPr>
      <w:rPr>
        <w:rFonts w:hint="default"/>
      </w:rPr>
    </w:lvl>
  </w:abstractNum>
  <w:abstractNum w:abstractNumId="291" w15:restartNumberingAfterBreak="0">
    <w:nsid w:val="5AA68835"/>
    <w:multiLevelType w:val="singleLevel"/>
    <w:tmpl w:val="5AA68835"/>
    <w:lvl w:ilvl="0">
      <w:start w:val="1"/>
      <w:numFmt w:val="lowerLetter"/>
      <w:lvlText w:val="%1."/>
      <w:lvlJc w:val="left"/>
      <w:pPr>
        <w:tabs>
          <w:tab w:val="left" w:pos="2487"/>
        </w:tabs>
      </w:pPr>
      <w:rPr>
        <w:rFonts w:hint="default"/>
      </w:rPr>
    </w:lvl>
  </w:abstractNum>
  <w:abstractNum w:abstractNumId="292" w15:restartNumberingAfterBreak="0">
    <w:nsid w:val="5AA68842"/>
    <w:multiLevelType w:val="singleLevel"/>
    <w:tmpl w:val="5AA68842"/>
    <w:lvl w:ilvl="0">
      <w:start w:val="1"/>
      <w:numFmt w:val="lowerLetter"/>
      <w:lvlText w:val="%1."/>
      <w:lvlJc w:val="left"/>
      <w:pPr>
        <w:tabs>
          <w:tab w:val="left" w:pos="1777"/>
        </w:tabs>
      </w:pPr>
      <w:rPr>
        <w:rFonts w:hint="default"/>
      </w:rPr>
    </w:lvl>
  </w:abstractNum>
  <w:abstractNum w:abstractNumId="293" w15:restartNumberingAfterBreak="0">
    <w:nsid w:val="5AA68848"/>
    <w:multiLevelType w:val="singleLevel"/>
    <w:tmpl w:val="5AA68848"/>
    <w:lvl w:ilvl="0">
      <w:start w:val="1"/>
      <w:numFmt w:val="lowerLetter"/>
      <w:lvlText w:val="%1."/>
      <w:lvlJc w:val="left"/>
      <w:pPr>
        <w:tabs>
          <w:tab w:val="left" w:pos="1777"/>
        </w:tabs>
      </w:pPr>
      <w:rPr>
        <w:rFonts w:hint="default"/>
      </w:rPr>
    </w:lvl>
  </w:abstractNum>
  <w:abstractNum w:abstractNumId="294" w15:restartNumberingAfterBreak="0">
    <w:nsid w:val="5AA68854"/>
    <w:multiLevelType w:val="singleLevel"/>
    <w:tmpl w:val="5AA68854"/>
    <w:lvl w:ilvl="0">
      <w:start w:val="1"/>
      <w:numFmt w:val="lowerLetter"/>
      <w:lvlText w:val="%1."/>
      <w:lvlJc w:val="left"/>
      <w:pPr>
        <w:tabs>
          <w:tab w:val="left" w:pos="1777"/>
        </w:tabs>
      </w:pPr>
      <w:rPr>
        <w:rFonts w:hint="default"/>
      </w:rPr>
    </w:lvl>
  </w:abstractNum>
  <w:abstractNum w:abstractNumId="295" w15:restartNumberingAfterBreak="0">
    <w:nsid w:val="5AA6885A"/>
    <w:multiLevelType w:val="singleLevel"/>
    <w:tmpl w:val="5AA6885A"/>
    <w:lvl w:ilvl="0">
      <w:start w:val="1"/>
      <w:numFmt w:val="lowerLetter"/>
      <w:lvlText w:val="%1."/>
      <w:lvlJc w:val="left"/>
      <w:pPr>
        <w:tabs>
          <w:tab w:val="left" w:pos="1777"/>
        </w:tabs>
      </w:pPr>
      <w:rPr>
        <w:rFonts w:hint="default"/>
      </w:rPr>
    </w:lvl>
  </w:abstractNum>
  <w:abstractNum w:abstractNumId="296" w15:restartNumberingAfterBreak="0">
    <w:nsid w:val="5AA6888E"/>
    <w:multiLevelType w:val="singleLevel"/>
    <w:tmpl w:val="5AA6888E"/>
    <w:lvl w:ilvl="0">
      <w:start w:val="1"/>
      <w:numFmt w:val="decimal"/>
      <w:lvlText w:val="%1."/>
      <w:lvlJc w:val="left"/>
      <w:pPr>
        <w:tabs>
          <w:tab w:val="left" w:pos="1069"/>
        </w:tabs>
      </w:pPr>
      <w:rPr>
        <w:rFonts w:hint="default"/>
      </w:rPr>
    </w:lvl>
  </w:abstractNum>
  <w:abstractNum w:abstractNumId="297" w15:restartNumberingAfterBreak="0">
    <w:nsid w:val="5AA688B9"/>
    <w:multiLevelType w:val="singleLevel"/>
    <w:tmpl w:val="5AA688B9"/>
    <w:lvl w:ilvl="0">
      <w:start w:val="1"/>
      <w:numFmt w:val="decimal"/>
      <w:lvlText w:val="%1."/>
      <w:lvlJc w:val="left"/>
      <w:pPr>
        <w:tabs>
          <w:tab w:val="left" w:pos="1069"/>
        </w:tabs>
      </w:pPr>
      <w:rPr>
        <w:rFonts w:hint="default"/>
      </w:rPr>
    </w:lvl>
  </w:abstractNum>
  <w:abstractNum w:abstractNumId="298" w15:restartNumberingAfterBreak="0">
    <w:nsid w:val="5AA688DD"/>
    <w:multiLevelType w:val="singleLevel"/>
    <w:tmpl w:val="5AA688DD"/>
    <w:lvl w:ilvl="0">
      <w:start w:val="1"/>
      <w:numFmt w:val="ordinal"/>
      <w:lvlText w:val="3.%1"/>
      <w:lvlJc w:val="left"/>
      <w:pPr>
        <w:tabs>
          <w:tab w:val="left" w:pos="720"/>
        </w:tabs>
      </w:pPr>
      <w:rPr>
        <w:rFonts w:hint="default"/>
      </w:rPr>
    </w:lvl>
  </w:abstractNum>
  <w:abstractNum w:abstractNumId="299" w15:restartNumberingAfterBreak="0">
    <w:nsid w:val="5AA688E1"/>
    <w:multiLevelType w:val="singleLevel"/>
    <w:tmpl w:val="5AA688E1"/>
    <w:lvl w:ilvl="0">
      <w:start w:val="2"/>
      <w:numFmt w:val="ordinal"/>
      <w:lvlText w:val="3.%1"/>
      <w:lvlJc w:val="left"/>
      <w:pPr>
        <w:tabs>
          <w:tab w:val="left" w:pos="720"/>
        </w:tabs>
      </w:pPr>
      <w:rPr>
        <w:rFonts w:hint="default"/>
      </w:rPr>
    </w:lvl>
  </w:abstractNum>
  <w:abstractNum w:abstractNumId="300" w15:restartNumberingAfterBreak="0">
    <w:nsid w:val="5AC90D9B"/>
    <w:multiLevelType w:val="hybridMultilevel"/>
    <w:tmpl w:val="503EDFF0"/>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01" w15:restartNumberingAfterBreak="0">
    <w:nsid w:val="5ACE5D42"/>
    <w:multiLevelType w:val="hybridMultilevel"/>
    <w:tmpl w:val="D35E5C40"/>
    <w:name w:val="Numbered list 02"/>
    <w:lvl w:ilvl="0" w:tplc="69205476">
      <w:start w:val="3"/>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02" w15:restartNumberingAfterBreak="0">
    <w:nsid w:val="5B076DC0"/>
    <w:multiLevelType w:val="hybridMultilevel"/>
    <w:tmpl w:val="8EE214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3" w15:restartNumberingAfterBreak="0">
    <w:nsid w:val="5B243B08"/>
    <w:multiLevelType w:val="hybridMultilevel"/>
    <w:tmpl w:val="C4DA728E"/>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04" w15:restartNumberingAfterBreak="0">
    <w:nsid w:val="5C090EC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5" w15:restartNumberingAfterBreak="0">
    <w:nsid w:val="5D095E91"/>
    <w:multiLevelType w:val="hybridMultilevel"/>
    <w:tmpl w:val="6C4AEBD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06" w15:restartNumberingAfterBreak="0">
    <w:nsid w:val="5D4208BB"/>
    <w:multiLevelType w:val="hybridMultilevel"/>
    <w:tmpl w:val="1FEC001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07" w15:restartNumberingAfterBreak="0">
    <w:nsid w:val="5E0C31A9"/>
    <w:multiLevelType w:val="hybridMultilevel"/>
    <w:tmpl w:val="A4362D08"/>
    <w:lvl w:ilvl="0" w:tplc="1BC0E78E">
      <w:start w:val="10"/>
      <w:numFmt w:val="decimal"/>
      <w:lvlText w:val="%1."/>
      <w:lvlJc w:val="left"/>
      <w:pPr>
        <w:ind w:left="902" w:hanging="360"/>
        <w:jc w:val="left"/>
      </w:pPr>
      <w:rPr>
        <w:rFonts w:ascii="Noto Sans" w:eastAsia="Noto Sans" w:hAnsi="Noto Sans" w:cs="Noto Sans" w:hint="default"/>
        <w:b w:val="0"/>
        <w:bCs w:val="0"/>
        <w:i w:val="0"/>
        <w:iCs w:val="0"/>
        <w:spacing w:val="0"/>
        <w:w w:val="100"/>
        <w:sz w:val="17"/>
        <w:szCs w:val="17"/>
        <w:lang w:val="en-US" w:eastAsia="en-US" w:bidi="ar-SA"/>
      </w:rPr>
    </w:lvl>
    <w:lvl w:ilvl="1" w:tplc="B240B2E4">
      <w:numFmt w:val="bullet"/>
      <w:lvlText w:val="•"/>
      <w:lvlJc w:val="left"/>
      <w:pPr>
        <w:ind w:left="1772" w:hanging="360"/>
      </w:pPr>
      <w:rPr>
        <w:rFonts w:hint="default"/>
        <w:lang w:val="en-US" w:eastAsia="en-US" w:bidi="ar-SA"/>
      </w:rPr>
    </w:lvl>
    <w:lvl w:ilvl="2" w:tplc="81FACD00">
      <w:numFmt w:val="bullet"/>
      <w:lvlText w:val="•"/>
      <w:lvlJc w:val="left"/>
      <w:pPr>
        <w:ind w:left="2644" w:hanging="360"/>
      </w:pPr>
      <w:rPr>
        <w:rFonts w:hint="default"/>
        <w:lang w:val="en-US" w:eastAsia="en-US" w:bidi="ar-SA"/>
      </w:rPr>
    </w:lvl>
    <w:lvl w:ilvl="3" w:tplc="364A1ED6">
      <w:numFmt w:val="bullet"/>
      <w:lvlText w:val="•"/>
      <w:lvlJc w:val="left"/>
      <w:pPr>
        <w:ind w:left="3516" w:hanging="360"/>
      </w:pPr>
      <w:rPr>
        <w:rFonts w:hint="default"/>
        <w:lang w:val="en-US" w:eastAsia="en-US" w:bidi="ar-SA"/>
      </w:rPr>
    </w:lvl>
    <w:lvl w:ilvl="4" w:tplc="769A650C">
      <w:numFmt w:val="bullet"/>
      <w:lvlText w:val="•"/>
      <w:lvlJc w:val="left"/>
      <w:pPr>
        <w:ind w:left="4388" w:hanging="360"/>
      </w:pPr>
      <w:rPr>
        <w:rFonts w:hint="default"/>
        <w:lang w:val="en-US" w:eastAsia="en-US" w:bidi="ar-SA"/>
      </w:rPr>
    </w:lvl>
    <w:lvl w:ilvl="5" w:tplc="FA204318">
      <w:numFmt w:val="bullet"/>
      <w:lvlText w:val="•"/>
      <w:lvlJc w:val="left"/>
      <w:pPr>
        <w:ind w:left="5260" w:hanging="360"/>
      </w:pPr>
      <w:rPr>
        <w:rFonts w:hint="default"/>
        <w:lang w:val="en-US" w:eastAsia="en-US" w:bidi="ar-SA"/>
      </w:rPr>
    </w:lvl>
    <w:lvl w:ilvl="6" w:tplc="7A9420C0">
      <w:numFmt w:val="bullet"/>
      <w:lvlText w:val="•"/>
      <w:lvlJc w:val="left"/>
      <w:pPr>
        <w:ind w:left="6132" w:hanging="360"/>
      </w:pPr>
      <w:rPr>
        <w:rFonts w:hint="default"/>
        <w:lang w:val="en-US" w:eastAsia="en-US" w:bidi="ar-SA"/>
      </w:rPr>
    </w:lvl>
    <w:lvl w:ilvl="7" w:tplc="A63A7B2C">
      <w:numFmt w:val="bullet"/>
      <w:lvlText w:val="•"/>
      <w:lvlJc w:val="left"/>
      <w:pPr>
        <w:ind w:left="7004" w:hanging="360"/>
      </w:pPr>
      <w:rPr>
        <w:rFonts w:hint="default"/>
        <w:lang w:val="en-US" w:eastAsia="en-US" w:bidi="ar-SA"/>
      </w:rPr>
    </w:lvl>
    <w:lvl w:ilvl="8" w:tplc="C360F558">
      <w:numFmt w:val="bullet"/>
      <w:lvlText w:val="•"/>
      <w:lvlJc w:val="left"/>
      <w:pPr>
        <w:ind w:left="7876" w:hanging="360"/>
      </w:pPr>
      <w:rPr>
        <w:rFonts w:hint="default"/>
        <w:lang w:val="en-US" w:eastAsia="en-US" w:bidi="ar-SA"/>
      </w:rPr>
    </w:lvl>
  </w:abstractNum>
  <w:abstractNum w:abstractNumId="308" w15:restartNumberingAfterBreak="0">
    <w:nsid w:val="5E7F781C"/>
    <w:multiLevelType w:val="hybridMultilevel"/>
    <w:tmpl w:val="2658486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09" w15:restartNumberingAfterBreak="0">
    <w:nsid w:val="5EA65DAE"/>
    <w:multiLevelType w:val="hybridMultilevel"/>
    <w:tmpl w:val="C3A06982"/>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0" w15:restartNumberingAfterBreak="0">
    <w:nsid w:val="5F8E0851"/>
    <w:multiLevelType w:val="singleLevel"/>
    <w:tmpl w:val="1C09000F"/>
    <w:lvl w:ilvl="0">
      <w:start w:val="1"/>
      <w:numFmt w:val="decimal"/>
      <w:lvlText w:val="%1."/>
      <w:lvlJc w:val="left"/>
      <w:pPr>
        <w:ind w:left="720" w:hanging="360"/>
      </w:pPr>
      <w:rPr>
        <w:rFonts w:hint="default"/>
      </w:rPr>
    </w:lvl>
  </w:abstractNum>
  <w:abstractNum w:abstractNumId="311" w15:restartNumberingAfterBreak="0">
    <w:nsid w:val="60335645"/>
    <w:multiLevelType w:val="hybridMultilevel"/>
    <w:tmpl w:val="5882C54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2" w15:restartNumberingAfterBreak="0">
    <w:nsid w:val="604D2BC4"/>
    <w:multiLevelType w:val="hybridMultilevel"/>
    <w:tmpl w:val="902444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3" w15:restartNumberingAfterBreak="0">
    <w:nsid w:val="606E18B3"/>
    <w:multiLevelType w:val="hybridMultilevel"/>
    <w:tmpl w:val="9D2E6B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14" w15:restartNumberingAfterBreak="0">
    <w:nsid w:val="60FC7A79"/>
    <w:multiLevelType w:val="hybridMultilevel"/>
    <w:tmpl w:val="D3A869CE"/>
    <w:lvl w:ilvl="0" w:tplc="971451E0">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15" w15:restartNumberingAfterBreak="0">
    <w:nsid w:val="613F6A69"/>
    <w:multiLevelType w:val="hybridMultilevel"/>
    <w:tmpl w:val="FC34EEA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6" w15:restartNumberingAfterBreak="0">
    <w:nsid w:val="62B15BA5"/>
    <w:multiLevelType w:val="hybridMultilevel"/>
    <w:tmpl w:val="59CC3A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7" w15:restartNumberingAfterBreak="0">
    <w:nsid w:val="630C7C4B"/>
    <w:multiLevelType w:val="hybridMultilevel"/>
    <w:tmpl w:val="318E686A"/>
    <w:lvl w:ilvl="0" w:tplc="1FB82180">
      <w:start w:val="1"/>
      <w:numFmt w:val="decimalZero"/>
      <w:lvlText w:val="%1."/>
      <w:lvlJc w:val="left"/>
      <w:pPr>
        <w:ind w:left="1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724510">
      <w:start w:val="1"/>
      <w:numFmt w:val="lowerLetter"/>
      <w:lvlText w:val="%2"/>
      <w:lvlJc w:val="left"/>
      <w:pPr>
        <w:ind w:left="2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3B45E26">
      <w:start w:val="1"/>
      <w:numFmt w:val="lowerRoman"/>
      <w:lvlText w:val="%3"/>
      <w:lvlJc w:val="left"/>
      <w:pPr>
        <w:ind w:left="3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D6CE394">
      <w:start w:val="1"/>
      <w:numFmt w:val="decimal"/>
      <w:lvlText w:val="%4"/>
      <w:lvlJc w:val="left"/>
      <w:pPr>
        <w:ind w:left="4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30EC898">
      <w:start w:val="1"/>
      <w:numFmt w:val="lowerLetter"/>
      <w:lvlText w:val="%5"/>
      <w:lvlJc w:val="left"/>
      <w:pPr>
        <w:ind w:left="4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46DFE6">
      <w:start w:val="1"/>
      <w:numFmt w:val="lowerRoman"/>
      <w:lvlText w:val="%6"/>
      <w:lvlJc w:val="left"/>
      <w:pPr>
        <w:ind w:left="5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0423884">
      <w:start w:val="1"/>
      <w:numFmt w:val="decimal"/>
      <w:lvlText w:val="%7"/>
      <w:lvlJc w:val="left"/>
      <w:pPr>
        <w:ind w:left="6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3B2711A">
      <w:start w:val="1"/>
      <w:numFmt w:val="lowerLetter"/>
      <w:lvlText w:val="%8"/>
      <w:lvlJc w:val="left"/>
      <w:pPr>
        <w:ind w:left="6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FD6CA8C">
      <w:start w:val="1"/>
      <w:numFmt w:val="lowerRoman"/>
      <w:lvlText w:val="%9"/>
      <w:lvlJc w:val="left"/>
      <w:pPr>
        <w:ind w:left="7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18" w15:restartNumberingAfterBreak="0">
    <w:nsid w:val="636B4C23"/>
    <w:multiLevelType w:val="hybridMultilevel"/>
    <w:tmpl w:val="3CEEE3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645855C4"/>
    <w:multiLevelType w:val="hybridMultilevel"/>
    <w:tmpl w:val="20DAAF02"/>
    <w:lvl w:ilvl="0" w:tplc="1C09001B">
      <w:start w:val="1"/>
      <w:numFmt w:val="lowerRoman"/>
      <w:lvlText w:val="%1."/>
      <w:lvlJc w:val="righ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20" w15:restartNumberingAfterBreak="0">
    <w:nsid w:val="64BA03AE"/>
    <w:multiLevelType w:val="hybridMultilevel"/>
    <w:tmpl w:val="C1DA5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64E0298B"/>
    <w:multiLevelType w:val="hybridMultilevel"/>
    <w:tmpl w:val="36F6EF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2" w15:restartNumberingAfterBreak="0">
    <w:nsid w:val="66353FD1"/>
    <w:multiLevelType w:val="hybridMultilevel"/>
    <w:tmpl w:val="C8502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66F0452A"/>
    <w:multiLevelType w:val="hybridMultilevel"/>
    <w:tmpl w:val="38B60332"/>
    <w:lvl w:ilvl="0" w:tplc="1C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24" w15:restartNumberingAfterBreak="0">
    <w:nsid w:val="672C5C59"/>
    <w:multiLevelType w:val="hybridMultilevel"/>
    <w:tmpl w:val="F59C24A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25" w15:restartNumberingAfterBreak="0">
    <w:nsid w:val="67417870"/>
    <w:multiLevelType w:val="hybridMultilevel"/>
    <w:tmpl w:val="729412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67707918"/>
    <w:multiLevelType w:val="hybridMultilevel"/>
    <w:tmpl w:val="FC34EE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7" w15:restartNumberingAfterBreak="0">
    <w:nsid w:val="6A225929"/>
    <w:multiLevelType w:val="hybridMultilevel"/>
    <w:tmpl w:val="244CDA7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8" w15:restartNumberingAfterBreak="0">
    <w:nsid w:val="6A7024B5"/>
    <w:multiLevelType w:val="hybridMultilevel"/>
    <w:tmpl w:val="C6040838"/>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9" w15:restartNumberingAfterBreak="0">
    <w:nsid w:val="6AE10C85"/>
    <w:multiLevelType w:val="hybridMultilevel"/>
    <w:tmpl w:val="F3F8F6A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30" w15:restartNumberingAfterBreak="0">
    <w:nsid w:val="6C2752BB"/>
    <w:multiLevelType w:val="hybridMultilevel"/>
    <w:tmpl w:val="4E32448E"/>
    <w:lvl w:ilvl="0" w:tplc="20000019">
      <w:start w:val="1"/>
      <w:numFmt w:val="lowerLetter"/>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31" w15:restartNumberingAfterBreak="0">
    <w:nsid w:val="6C3173A7"/>
    <w:multiLevelType w:val="hybridMultilevel"/>
    <w:tmpl w:val="261C8334"/>
    <w:lvl w:ilvl="0" w:tplc="43CEA530">
      <w:start w:val="9"/>
      <w:numFmt w:val="decimal"/>
      <w:lvlText w:val="%1."/>
      <w:lvlJc w:val="left"/>
      <w:pPr>
        <w:ind w:left="177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2" w15:restartNumberingAfterBreak="0">
    <w:nsid w:val="6C430B4D"/>
    <w:multiLevelType w:val="hybridMultilevel"/>
    <w:tmpl w:val="81C6FA02"/>
    <w:lvl w:ilvl="0" w:tplc="1C090001">
      <w:start w:val="1"/>
      <w:numFmt w:val="bullet"/>
      <w:lvlText w:val=""/>
      <w:lvlJc w:val="left"/>
      <w:pPr>
        <w:ind w:left="720" w:hanging="360"/>
      </w:pPr>
      <w:rPr>
        <w:rFonts w:ascii="Symbol" w:hAnsi="Symbol" w:hint="default"/>
      </w:rPr>
    </w:lvl>
    <w:lvl w:ilvl="1" w:tplc="1C09001B">
      <w:start w:val="1"/>
      <w:numFmt w:val="lowerRoman"/>
      <w:lvlText w:val="%2."/>
      <w:lvlJc w:val="right"/>
      <w:pPr>
        <w:ind w:left="1440" w:hanging="360"/>
      </w:pPr>
      <w:rPr>
        <w:rFonts w:hint="default"/>
      </w:rPr>
    </w:lvl>
    <w:lvl w:ilvl="2" w:tplc="D9484F96">
      <w:start w:val="1"/>
      <w:numFmt w:val="decimalZero"/>
      <w:lvlText w:val="%3."/>
      <w:lvlJc w:val="left"/>
      <w:pPr>
        <w:ind w:left="2173" w:hanging="373"/>
      </w:pPr>
      <w:rPr>
        <w:rFont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3" w15:restartNumberingAfterBreak="0">
    <w:nsid w:val="6C63609C"/>
    <w:multiLevelType w:val="hybridMultilevel"/>
    <w:tmpl w:val="307EA05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34" w15:restartNumberingAfterBreak="0">
    <w:nsid w:val="6C9615E5"/>
    <w:multiLevelType w:val="singleLevel"/>
    <w:tmpl w:val="1C09000F"/>
    <w:lvl w:ilvl="0">
      <w:start w:val="1"/>
      <w:numFmt w:val="decimal"/>
      <w:lvlText w:val="%1."/>
      <w:lvlJc w:val="left"/>
      <w:pPr>
        <w:ind w:left="720" w:hanging="360"/>
      </w:pPr>
      <w:rPr>
        <w:rFonts w:hint="default"/>
      </w:rPr>
    </w:lvl>
  </w:abstractNum>
  <w:abstractNum w:abstractNumId="335" w15:restartNumberingAfterBreak="0">
    <w:nsid w:val="6E3128F5"/>
    <w:multiLevelType w:val="hybridMultilevel"/>
    <w:tmpl w:val="053AF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6" w15:restartNumberingAfterBreak="0">
    <w:nsid w:val="7030409F"/>
    <w:multiLevelType w:val="hybridMultilevel"/>
    <w:tmpl w:val="929CD780"/>
    <w:lvl w:ilvl="0" w:tplc="D346A7E2">
      <w:start w:val="1"/>
      <w:numFmt w:val="lowerLetter"/>
      <w:lvlText w:val="%1."/>
      <w:lvlJc w:val="left"/>
      <w:pPr>
        <w:ind w:left="1090"/>
      </w:pPr>
      <w:rPr>
        <w:rFonts w:ascii="Bookman Old Style" w:eastAsia="Calibri" w:hAnsi="Bookman Old Style"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5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37" w15:restartNumberingAfterBreak="0">
    <w:nsid w:val="710177FE"/>
    <w:multiLevelType w:val="hybridMultilevel"/>
    <w:tmpl w:val="31444F14"/>
    <w:lvl w:ilvl="0" w:tplc="2DDCDB66">
      <w:start w:val="1"/>
      <w:numFmt w:val="decimalZero"/>
      <w:lvlText w:val="%1."/>
      <w:lvlJc w:val="left"/>
      <w:pPr>
        <w:ind w:left="544" w:hanging="303"/>
        <w:jc w:val="left"/>
      </w:pPr>
      <w:rPr>
        <w:rFonts w:hint="default"/>
        <w:spacing w:val="0"/>
        <w:w w:val="100"/>
        <w:lang w:val="en-US" w:eastAsia="en-US" w:bidi="ar-SA"/>
      </w:rPr>
    </w:lvl>
    <w:lvl w:ilvl="1" w:tplc="636A6B52">
      <w:numFmt w:val="bullet"/>
      <w:lvlText w:val="•"/>
      <w:lvlJc w:val="left"/>
      <w:pPr>
        <w:ind w:left="1448" w:hanging="303"/>
      </w:pPr>
      <w:rPr>
        <w:rFonts w:hint="default"/>
        <w:lang w:val="en-US" w:eastAsia="en-US" w:bidi="ar-SA"/>
      </w:rPr>
    </w:lvl>
    <w:lvl w:ilvl="2" w:tplc="8FD2F22C">
      <w:numFmt w:val="bullet"/>
      <w:lvlText w:val="•"/>
      <w:lvlJc w:val="left"/>
      <w:pPr>
        <w:ind w:left="2356" w:hanging="303"/>
      </w:pPr>
      <w:rPr>
        <w:rFonts w:hint="default"/>
        <w:lang w:val="en-US" w:eastAsia="en-US" w:bidi="ar-SA"/>
      </w:rPr>
    </w:lvl>
    <w:lvl w:ilvl="3" w:tplc="2C122E74">
      <w:numFmt w:val="bullet"/>
      <w:lvlText w:val="•"/>
      <w:lvlJc w:val="left"/>
      <w:pPr>
        <w:ind w:left="3264" w:hanging="303"/>
      </w:pPr>
      <w:rPr>
        <w:rFonts w:hint="default"/>
        <w:lang w:val="en-US" w:eastAsia="en-US" w:bidi="ar-SA"/>
      </w:rPr>
    </w:lvl>
    <w:lvl w:ilvl="4" w:tplc="5DA85746">
      <w:numFmt w:val="bullet"/>
      <w:lvlText w:val="•"/>
      <w:lvlJc w:val="left"/>
      <w:pPr>
        <w:ind w:left="4172" w:hanging="303"/>
      </w:pPr>
      <w:rPr>
        <w:rFonts w:hint="default"/>
        <w:lang w:val="en-US" w:eastAsia="en-US" w:bidi="ar-SA"/>
      </w:rPr>
    </w:lvl>
    <w:lvl w:ilvl="5" w:tplc="6B925710">
      <w:numFmt w:val="bullet"/>
      <w:lvlText w:val="•"/>
      <w:lvlJc w:val="left"/>
      <w:pPr>
        <w:ind w:left="5080" w:hanging="303"/>
      </w:pPr>
      <w:rPr>
        <w:rFonts w:hint="default"/>
        <w:lang w:val="en-US" w:eastAsia="en-US" w:bidi="ar-SA"/>
      </w:rPr>
    </w:lvl>
    <w:lvl w:ilvl="6" w:tplc="72FA422C">
      <w:numFmt w:val="bullet"/>
      <w:lvlText w:val="•"/>
      <w:lvlJc w:val="left"/>
      <w:pPr>
        <w:ind w:left="5988" w:hanging="303"/>
      </w:pPr>
      <w:rPr>
        <w:rFonts w:hint="default"/>
        <w:lang w:val="en-US" w:eastAsia="en-US" w:bidi="ar-SA"/>
      </w:rPr>
    </w:lvl>
    <w:lvl w:ilvl="7" w:tplc="0672BAB6">
      <w:numFmt w:val="bullet"/>
      <w:lvlText w:val="•"/>
      <w:lvlJc w:val="left"/>
      <w:pPr>
        <w:ind w:left="6896" w:hanging="303"/>
      </w:pPr>
      <w:rPr>
        <w:rFonts w:hint="default"/>
        <w:lang w:val="en-US" w:eastAsia="en-US" w:bidi="ar-SA"/>
      </w:rPr>
    </w:lvl>
    <w:lvl w:ilvl="8" w:tplc="8B00F836">
      <w:numFmt w:val="bullet"/>
      <w:lvlText w:val="•"/>
      <w:lvlJc w:val="left"/>
      <w:pPr>
        <w:ind w:left="7804" w:hanging="303"/>
      </w:pPr>
      <w:rPr>
        <w:rFonts w:hint="default"/>
        <w:lang w:val="en-US" w:eastAsia="en-US" w:bidi="ar-SA"/>
      </w:rPr>
    </w:lvl>
  </w:abstractNum>
  <w:abstractNum w:abstractNumId="338" w15:restartNumberingAfterBreak="0">
    <w:nsid w:val="71C7212A"/>
    <w:multiLevelType w:val="hybridMultilevel"/>
    <w:tmpl w:val="FEC2FAA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9" w15:restartNumberingAfterBreak="0">
    <w:nsid w:val="71EB0A46"/>
    <w:multiLevelType w:val="hybridMultilevel"/>
    <w:tmpl w:val="E8B61FBC"/>
    <w:lvl w:ilvl="0" w:tplc="2000000F">
      <w:start w:val="1"/>
      <w:numFmt w:val="decimal"/>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40" w15:restartNumberingAfterBreak="0">
    <w:nsid w:val="72FD1813"/>
    <w:multiLevelType w:val="hybridMultilevel"/>
    <w:tmpl w:val="E3E6930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1" w15:restartNumberingAfterBreak="0">
    <w:nsid w:val="730135EE"/>
    <w:multiLevelType w:val="hybridMultilevel"/>
    <w:tmpl w:val="FE8AB71C"/>
    <w:lvl w:ilvl="0" w:tplc="1EA059C4">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42" w15:restartNumberingAfterBreak="0">
    <w:nsid w:val="734500D6"/>
    <w:multiLevelType w:val="hybridMultilevel"/>
    <w:tmpl w:val="87E01C3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3" w15:restartNumberingAfterBreak="0">
    <w:nsid w:val="74356FF4"/>
    <w:multiLevelType w:val="hybridMultilevel"/>
    <w:tmpl w:val="5720FA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4" w15:restartNumberingAfterBreak="0">
    <w:nsid w:val="75091DCD"/>
    <w:multiLevelType w:val="hybridMultilevel"/>
    <w:tmpl w:val="EFE2483A"/>
    <w:lvl w:ilvl="0" w:tplc="2000000F">
      <w:start w:val="1"/>
      <w:numFmt w:val="decimal"/>
      <w:lvlText w:val="%1."/>
      <w:lvlJc w:val="left"/>
      <w:pPr>
        <w:ind w:left="2138" w:hanging="360"/>
      </w:pPr>
    </w:lvl>
    <w:lvl w:ilvl="1" w:tplc="20000019" w:tentative="1">
      <w:start w:val="1"/>
      <w:numFmt w:val="lowerLetter"/>
      <w:lvlText w:val="%2."/>
      <w:lvlJc w:val="left"/>
      <w:pPr>
        <w:ind w:left="2858" w:hanging="360"/>
      </w:pPr>
    </w:lvl>
    <w:lvl w:ilvl="2" w:tplc="2000001B" w:tentative="1">
      <w:start w:val="1"/>
      <w:numFmt w:val="lowerRoman"/>
      <w:lvlText w:val="%3."/>
      <w:lvlJc w:val="right"/>
      <w:pPr>
        <w:ind w:left="3578" w:hanging="180"/>
      </w:pPr>
    </w:lvl>
    <w:lvl w:ilvl="3" w:tplc="2000000F" w:tentative="1">
      <w:start w:val="1"/>
      <w:numFmt w:val="decimal"/>
      <w:lvlText w:val="%4."/>
      <w:lvlJc w:val="left"/>
      <w:pPr>
        <w:ind w:left="4298" w:hanging="360"/>
      </w:pPr>
    </w:lvl>
    <w:lvl w:ilvl="4" w:tplc="20000019" w:tentative="1">
      <w:start w:val="1"/>
      <w:numFmt w:val="lowerLetter"/>
      <w:lvlText w:val="%5."/>
      <w:lvlJc w:val="left"/>
      <w:pPr>
        <w:ind w:left="5018" w:hanging="360"/>
      </w:pPr>
    </w:lvl>
    <w:lvl w:ilvl="5" w:tplc="2000001B" w:tentative="1">
      <w:start w:val="1"/>
      <w:numFmt w:val="lowerRoman"/>
      <w:lvlText w:val="%6."/>
      <w:lvlJc w:val="right"/>
      <w:pPr>
        <w:ind w:left="5738" w:hanging="180"/>
      </w:pPr>
    </w:lvl>
    <w:lvl w:ilvl="6" w:tplc="2000000F" w:tentative="1">
      <w:start w:val="1"/>
      <w:numFmt w:val="decimal"/>
      <w:lvlText w:val="%7."/>
      <w:lvlJc w:val="left"/>
      <w:pPr>
        <w:ind w:left="6458" w:hanging="360"/>
      </w:pPr>
    </w:lvl>
    <w:lvl w:ilvl="7" w:tplc="20000019" w:tentative="1">
      <w:start w:val="1"/>
      <w:numFmt w:val="lowerLetter"/>
      <w:lvlText w:val="%8."/>
      <w:lvlJc w:val="left"/>
      <w:pPr>
        <w:ind w:left="7178" w:hanging="360"/>
      </w:pPr>
    </w:lvl>
    <w:lvl w:ilvl="8" w:tplc="2000001B" w:tentative="1">
      <w:start w:val="1"/>
      <w:numFmt w:val="lowerRoman"/>
      <w:lvlText w:val="%9."/>
      <w:lvlJc w:val="right"/>
      <w:pPr>
        <w:ind w:left="7898" w:hanging="180"/>
      </w:pPr>
    </w:lvl>
  </w:abstractNum>
  <w:abstractNum w:abstractNumId="345" w15:restartNumberingAfterBreak="0">
    <w:nsid w:val="75283E34"/>
    <w:multiLevelType w:val="hybridMultilevel"/>
    <w:tmpl w:val="1FA8B16C"/>
    <w:lvl w:ilvl="0" w:tplc="3024259C">
      <w:start w:val="10"/>
      <w:numFmt w:val="decimal"/>
      <w:lvlText w:val="%1."/>
      <w:lvlJc w:val="left"/>
      <w:pPr>
        <w:ind w:left="904" w:hanging="360"/>
        <w:jc w:val="left"/>
      </w:pPr>
      <w:rPr>
        <w:rFonts w:ascii="Noto Sans" w:eastAsia="Noto Sans" w:hAnsi="Noto Sans" w:cs="Noto Sans" w:hint="default"/>
        <w:b w:val="0"/>
        <w:bCs w:val="0"/>
        <w:i w:val="0"/>
        <w:iCs w:val="0"/>
        <w:spacing w:val="0"/>
        <w:w w:val="100"/>
        <w:sz w:val="17"/>
        <w:szCs w:val="17"/>
        <w:lang w:val="en-US" w:eastAsia="en-US" w:bidi="ar-SA"/>
      </w:rPr>
    </w:lvl>
    <w:lvl w:ilvl="1" w:tplc="5986F4AC">
      <w:numFmt w:val="bullet"/>
      <w:lvlText w:val="•"/>
      <w:lvlJc w:val="left"/>
      <w:pPr>
        <w:ind w:left="1772" w:hanging="360"/>
      </w:pPr>
      <w:rPr>
        <w:rFonts w:hint="default"/>
        <w:lang w:val="en-US" w:eastAsia="en-US" w:bidi="ar-SA"/>
      </w:rPr>
    </w:lvl>
    <w:lvl w:ilvl="2" w:tplc="0B146850">
      <w:numFmt w:val="bullet"/>
      <w:lvlText w:val="•"/>
      <w:lvlJc w:val="left"/>
      <w:pPr>
        <w:ind w:left="2644" w:hanging="360"/>
      </w:pPr>
      <w:rPr>
        <w:rFonts w:hint="default"/>
        <w:lang w:val="en-US" w:eastAsia="en-US" w:bidi="ar-SA"/>
      </w:rPr>
    </w:lvl>
    <w:lvl w:ilvl="3" w:tplc="2D36FAA6">
      <w:numFmt w:val="bullet"/>
      <w:lvlText w:val="•"/>
      <w:lvlJc w:val="left"/>
      <w:pPr>
        <w:ind w:left="3516" w:hanging="360"/>
      </w:pPr>
      <w:rPr>
        <w:rFonts w:hint="default"/>
        <w:lang w:val="en-US" w:eastAsia="en-US" w:bidi="ar-SA"/>
      </w:rPr>
    </w:lvl>
    <w:lvl w:ilvl="4" w:tplc="51CC51EE">
      <w:numFmt w:val="bullet"/>
      <w:lvlText w:val="•"/>
      <w:lvlJc w:val="left"/>
      <w:pPr>
        <w:ind w:left="4388" w:hanging="360"/>
      </w:pPr>
      <w:rPr>
        <w:rFonts w:hint="default"/>
        <w:lang w:val="en-US" w:eastAsia="en-US" w:bidi="ar-SA"/>
      </w:rPr>
    </w:lvl>
    <w:lvl w:ilvl="5" w:tplc="6D70EF02">
      <w:numFmt w:val="bullet"/>
      <w:lvlText w:val="•"/>
      <w:lvlJc w:val="left"/>
      <w:pPr>
        <w:ind w:left="5260" w:hanging="360"/>
      </w:pPr>
      <w:rPr>
        <w:rFonts w:hint="default"/>
        <w:lang w:val="en-US" w:eastAsia="en-US" w:bidi="ar-SA"/>
      </w:rPr>
    </w:lvl>
    <w:lvl w:ilvl="6" w:tplc="B3068386">
      <w:numFmt w:val="bullet"/>
      <w:lvlText w:val="•"/>
      <w:lvlJc w:val="left"/>
      <w:pPr>
        <w:ind w:left="6132" w:hanging="360"/>
      </w:pPr>
      <w:rPr>
        <w:rFonts w:hint="default"/>
        <w:lang w:val="en-US" w:eastAsia="en-US" w:bidi="ar-SA"/>
      </w:rPr>
    </w:lvl>
    <w:lvl w:ilvl="7" w:tplc="4F12F166">
      <w:numFmt w:val="bullet"/>
      <w:lvlText w:val="•"/>
      <w:lvlJc w:val="left"/>
      <w:pPr>
        <w:ind w:left="7004" w:hanging="360"/>
      </w:pPr>
      <w:rPr>
        <w:rFonts w:hint="default"/>
        <w:lang w:val="en-US" w:eastAsia="en-US" w:bidi="ar-SA"/>
      </w:rPr>
    </w:lvl>
    <w:lvl w:ilvl="8" w:tplc="9ADA3EDE">
      <w:numFmt w:val="bullet"/>
      <w:lvlText w:val="•"/>
      <w:lvlJc w:val="left"/>
      <w:pPr>
        <w:ind w:left="7876" w:hanging="360"/>
      </w:pPr>
      <w:rPr>
        <w:rFonts w:hint="default"/>
        <w:lang w:val="en-US" w:eastAsia="en-US" w:bidi="ar-SA"/>
      </w:rPr>
    </w:lvl>
  </w:abstractNum>
  <w:abstractNum w:abstractNumId="346" w15:restartNumberingAfterBreak="0">
    <w:nsid w:val="7611447B"/>
    <w:multiLevelType w:val="hybridMultilevel"/>
    <w:tmpl w:val="EF902A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7" w15:restartNumberingAfterBreak="0">
    <w:nsid w:val="7648691C"/>
    <w:multiLevelType w:val="hybridMultilevel"/>
    <w:tmpl w:val="6B8C78CE"/>
    <w:lvl w:ilvl="0" w:tplc="08090001">
      <w:start w:val="1"/>
      <w:numFmt w:val="bullet"/>
      <w:lvlText w:val=""/>
      <w:lvlJc w:val="left"/>
      <w:pPr>
        <w:ind w:left="720" w:hanging="360"/>
      </w:pPr>
      <w:rPr>
        <w:rFonts w:ascii="Symbol" w:hAnsi="Symbol" w:hint="default"/>
      </w:rPr>
    </w:lvl>
    <w:lvl w:ilvl="1" w:tplc="2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8" w15:restartNumberingAfterBreak="0">
    <w:nsid w:val="76B433C1"/>
    <w:multiLevelType w:val="hybridMultilevel"/>
    <w:tmpl w:val="659EDD3A"/>
    <w:lvl w:ilvl="0" w:tplc="B2748A2C">
      <w:start w:val="97"/>
      <w:numFmt w:val="decimal"/>
      <w:lvlText w:val="%1."/>
      <w:lvlJc w:val="left"/>
      <w:pPr>
        <w:ind w:left="177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9" w15:restartNumberingAfterBreak="0">
    <w:nsid w:val="79D35DF4"/>
    <w:multiLevelType w:val="hybridMultilevel"/>
    <w:tmpl w:val="56A2F35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0" w15:restartNumberingAfterBreak="0">
    <w:nsid w:val="7A0F5E9B"/>
    <w:multiLevelType w:val="hybridMultilevel"/>
    <w:tmpl w:val="38A697AE"/>
    <w:name w:val="Numbered list 0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1" w15:restartNumberingAfterBreak="0">
    <w:nsid w:val="7B693C06"/>
    <w:multiLevelType w:val="hybridMultilevel"/>
    <w:tmpl w:val="FCBE9F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7C0770C8"/>
    <w:multiLevelType w:val="hybridMultilevel"/>
    <w:tmpl w:val="07A826B8"/>
    <w:lvl w:ilvl="0" w:tplc="C70CA56C">
      <w:start w:val="1"/>
      <w:numFmt w:val="decimalZero"/>
      <w:lvlText w:val="%1."/>
      <w:lvlJc w:val="left"/>
      <w:pPr>
        <w:ind w:left="846" w:hanging="303"/>
        <w:jc w:val="left"/>
      </w:pPr>
      <w:rPr>
        <w:rFonts w:ascii="Noto Sans" w:eastAsia="Noto Sans" w:hAnsi="Noto Sans" w:cs="Noto Sans" w:hint="default"/>
        <w:b w:val="0"/>
        <w:bCs w:val="0"/>
        <w:i w:val="0"/>
        <w:iCs w:val="0"/>
        <w:spacing w:val="0"/>
        <w:w w:val="100"/>
        <w:sz w:val="18"/>
        <w:szCs w:val="18"/>
        <w:lang w:val="en-US" w:eastAsia="en-US" w:bidi="ar-SA"/>
      </w:rPr>
    </w:lvl>
    <w:lvl w:ilvl="1" w:tplc="BA84E694">
      <w:numFmt w:val="bullet"/>
      <w:lvlText w:val="•"/>
      <w:lvlJc w:val="left"/>
      <w:pPr>
        <w:ind w:left="1732" w:hanging="303"/>
      </w:pPr>
      <w:rPr>
        <w:rFonts w:hint="default"/>
        <w:lang w:val="en-US" w:eastAsia="en-US" w:bidi="ar-SA"/>
      </w:rPr>
    </w:lvl>
    <w:lvl w:ilvl="2" w:tplc="6CE04C2C">
      <w:numFmt w:val="bullet"/>
      <w:lvlText w:val="•"/>
      <w:lvlJc w:val="left"/>
      <w:pPr>
        <w:ind w:left="2625" w:hanging="303"/>
      </w:pPr>
      <w:rPr>
        <w:rFonts w:hint="default"/>
        <w:lang w:val="en-US" w:eastAsia="en-US" w:bidi="ar-SA"/>
      </w:rPr>
    </w:lvl>
    <w:lvl w:ilvl="3" w:tplc="81A042B0">
      <w:numFmt w:val="bullet"/>
      <w:lvlText w:val="•"/>
      <w:lvlJc w:val="left"/>
      <w:pPr>
        <w:ind w:left="3518" w:hanging="303"/>
      </w:pPr>
      <w:rPr>
        <w:rFonts w:hint="default"/>
        <w:lang w:val="en-US" w:eastAsia="en-US" w:bidi="ar-SA"/>
      </w:rPr>
    </w:lvl>
    <w:lvl w:ilvl="4" w:tplc="BEEE4BFA">
      <w:numFmt w:val="bullet"/>
      <w:lvlText w:val="•"/>
      <w:lvlJc w:val="left"/>
      <w:pPr>
        <w:ind w:left="4410" w:hanging="303"/>
      </w:pPr>
      <w:rPr>
        <w:rFonts w:hint="default"/>
        <w:lang w:val="en-US" w:eastAsia="en-US" w:bidi="ar-SA"/>
      </w:rPr>
    </w:lvl>
    <w:lvl w:ilvl="5" w:tplc="4E50C306">
      <w:numFmt w:val="bullet"/>
      <w:lvlText w:val="•"/>
      <w:lvlJc w:val="left"/>
      <w:pPr>
        <w:ind w:left="5303" w:hanging="303"/>
      </w:pPr>
      <w:rPr>
        <w:rFonts w:hint="default"/>
        <w:lang w:val="en-US" w:eastAsia="en-US" w:bidi="ar-SA"/>
      </w:rPr>
    </w:lvl>
    <w:lvl w:ilvl="6" w:tplc="5344D928">
      <w:numFmt w:val="bullet"/>
      <w:lvlText w:val="•"/>
      <w:lvlJc w:val="left"/>
      <w:pPr>
        <w:ind w:left="6196" w:hanging="303"/>
      </w:pPr>
      <w:rPr>
        <w:rFonts w:hint="default"/>
        <w:lang w:val="en-US" w:eastAsia="en-US" w:bidi="ar-SA"/>
      </w:rPr>
    </w:lvl>
    <w:lvl w:ilvl="7" w:tplc="66C89FEA">
      <w:numFmt w:val="bullet"/>
      <w:lvlText w:val="•"/>
      <w:lvlJc w:val="left"/>
      <w:pPr>
        <w:ind w:left="7088" w:hanging="303"/>
      </w:pPr>
      <w:rPr>
        <w:rFonts w:hint="default"/>
        <w:lang w:val="en-US" w:eastAsia="en-US" w:bidi="ar-SA"/>
      </w:rPr>
    </w:lvl>
    <w:lvl w:ilvl="8" w:tplc="543040FC">
      <w:numFmt w:val="bullet"/>
      <w:lvlText w:val="•"/>
      <w:lvlJc w:val="left"/>
      <w:pPr>
        <w:ind w:left="7981" w:hanging="303"/>
      </w:pPr>
      <w:rPr>
        <w:rFonts w:hint="default"/>
        <w:lang w:val="en-US" w:eastAsia="en-US" w:bidi="ar-SA"/>
      </w:rPr>
    </w:lvl>
  </w:abstractNum>
  <w:abstractNum w:abstractNumId="353" w15:restartNumberingAfterBreak="0">
    <w:nsid w:val="7CCE3B59"/>
    <w:multiLevelType w:val="hybridMultilevel"/>
    <w:tmpl w:val="09EA95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4" w15:restartNumberingAfterBreak="0">
    <w:nsid w:val="7FA540BC"/>
    <w:multiLevelType w:val="hybridMultilevel"/>
    <w:tmpl w:val="B412B6A2"/>
    <w:lvl w:ilvl="0" w:tplc="B90C8A2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5365232">
    <w:abstractNumId w:val="120"/>
  </w:num>
  <w:num w:numId="2" w16cid:durableId="1157650098">
    <w:abstractNumId w:val="127"/>
  </w:num>
  <w:num w:numId="3" w16cid:durableId="61562041">
    <w:abstractNumId w:val="130"/>
  </w:num>
  <w:num w:numId="4" w16cid:durableId="1190686184">
    <w:abstractNumId w:val="142"/>
  </w:num>
  <w:num w:numId="5" w16cid:durableId="402261638">
    <w:abstractNumId w:val="144"/>
  </w:num>
  <w:num w:numId="6" w16cid:durableId="144473005">
    <w:abstractNumId w:val="152"/>
  </w:num>
  <w:num w:numId="7" w16cid:durableId="1544370261">
    <w:abstractNumId w:val="190"/>
  </w:num>
  <w:num w:numId="8" w16cid:durableId="74330652">
    <w:abstractNumId w:val="191"/>
  </w:num>
  <w:num w:numId="9" w16cid:durableId="1944265015">
    <w:abstractNumId w:val="192"/>
  </w:num>
  <w:num w:numId="10" w16cid:durableId="926814821">
    <w:abstractNumId w:val="193"/>
  </w:num>
  <w:num w:numId="11" w16cid:durableId="1861502418">
    <w:abstractNumId w:val="194"/>
  </w:num>
  <w:num w:numId="12" w16cid:durableId="1114204587">
    <w:abstractNumId w:val="195"/>
  </w:num>
  <w:num w:numId="13" w16cid:durableId="1759670838">
    <w:abstractNumId w:val="196"/>
  </w:num>
  <w:num w:numId="14" w16cid:durableId="522474894">
    <w:abstractNumId w:val="197"/>
  </w:num>
  <w:num w:numId="15" w16cid:durableId="760879435">
    <w:abstractNumId w:val="198"/>
  </w:num>
  <w:num w:numId="16" w16cid:durableId="540245269">
    <w:abstractNumId w:val="199"/>
  </w:num>
  <w:num w:numId="17" w16cid:durableId="1225749994">
    <w:abstractNumId w:val="200"/>
  </w:num>
  <w:num w:numId="18" w16cid:durableId="1120997483">
    <w:abstractNumId w:val="201"/>
  </w:num>
  <w:num w:numId="19" w16cid:durableId="1357855288">
    <w:abstractNumId w:val="202"/>
  </w:num>
  <w:num w:numId="20" w16cid:durableId="1111243059">
    <w:abstractNumId w:val="203"/>
  </w:num>
  <w:num w:numId="21" w16cid:durableId="828207308">
    <w:abstractNumId w:val="204"/>
  </w:num>
  <w:num w:numId="22" w16cid:durableId="775828003">
    <w:abstractNumId w:val="205"/>
  </w:num>
  <w:num w:numId="23" w16cid:durableId="1505823327">
    <w:abstractNumId w:val="206"/>
  </w:num>
  <w:num w:numId="24" w16cid:durableId="1290942026">
    <w:abstractNumId w:val="207"/>
  </w:num>
  <w:num w:numId="25" w16cid:durableId="945381701">
    <w:abstractNumId w:val="208"/>
  </w:num>
  <w:num w:numId="26" w16cid:durableId="2036423978">
    <w:abstractNumId w:val="209"/>
  </w:num>
  <w:num w:numId="27" w16cid:durableId="580797207">
    <w:abstractNumId w:val="210"/>
  </w:num>
  <w:num w:numId="28" w16cid:durableId="97531382">
    <w:abstractNumId w:val="211"/>
  </w:num>
  <w:num w:numId="29" w16cid:durableId="209732056">
    <w:abstractNumId w:val="212"/>
  </w:num>
  <w:num w:numId="30" w16cid:durableId="595021514">
    <w:abstractNumId w:val="213"/>
  </w:num>
  <w:num w:numId="31" w16cid:durableId="1250847518">
    <w:abstractNumId w:val="214"/>
  </w:num>
  <w:num w:numId="32" w16cid:durableId="282543907">
    <w:abstractNumId w:val="215"/>
  </w:num>
  <w:num w:numId="33" w16cid:durableId="861934993">
    <w:abstractNumId w:val="216"/>
  </w:num>
  <w:num w:numId="34" w16cid:durableId="1456214379">
    <w:abstractNumId w:val="217"/>
  </w:num>
  <w:num w:numId="35" w16cid:durableId="1839493666">
    <w:abstractNumId w:val="218"/>
  </w:num>
  <w:num w:numId="36" w16cid:durableId="1551334310">
    <w:abstractNumId w:val="219"/>
  </w:num>
  <w:num w:numId="37" w16cid:durableId="442043595">
    <w:abstractNumId w:val="220"/>
  </w:num>
  <w:num w:numId="38" w16cid:durableId="198781994">
    <w:abstractNumId w:val="221"/>
  </w:num>
  <w:num w:numId="39" w16cid:durableId="330566970">
    <w:abstractNumId w:val="222"/>
  </w:num>
  <w:num w:numId="40" w16cid:durableId="290720274">
    <w:abstractNumId w:val="223"/>
  </w:num>
  <w:num w:numId="41" w16cid:durableId="1814835258">
    <w:abstractNumId w:val="224"/>
  </w:num>
  <w:num w:numId="42" w16cid:durableId="1196847497">
    <w:abstractNumId w:val="225"/>
  </w:num>
  <w:num w:numId="43" w16cid:durableId="1482040578">
    <w:abstractNumId w:val="226"/>
  </w:num>
  <w:num w:numId="44" w16cid:durableId="1502701492">
    <w:abstractNumId w:val="227"/>
  </w:num>
  <w:num w:numId="45" w16cid:durableId="1428840874">
    <w:abstractNumId w:val="228"/>
  </w:num>
  <w:num w:numId="46" w16cid:durableId="1597858314">
    <w:abstractNumId w:val="229"/>
  </w:num>
  <w:num w:numId="47" w16cid:durableId="1453983199">
    <w:abstractNumId w:val="230"/>
  </w:num>
  <w:num w:numId="48" w16cid:durableId="1817381533">
    <w:abstractNumId w:val="231"/>
  </w:num>
  <w:num w:numId="49" w16cid:durableId="2134397273">
    <w:abstractNumId w:val="232"/>
  </w:num>
  <w:num w:numId="50" w16cid:durableId="1806848172">
    <w:abstractNumId w:val="233"/>
  </w:num>
  <w:num w:numId="51" w16cid:durableId="539441477">
    <w:abstractNumId w:val="234"/>
  </w:num>
  <w:num w:numId="52" w16cid:durableId="1587155134">
    <w:abstractNumId w:val="235"/>
  </w:num>
  <w:num w:numId="53" w16cid:durableId="1863590289">
    <w:abstractNumId w:val="236"/>
  </w:num>
  <w:num w:numId="54" w16cid:durableId="1324705024">
    <w:abstractNumId w:val="237"/>
  </w:num>
  <w:num w:numId="55" w16cid:durableId="97678383">
    <w:abstractNumId w:val="238"/>
  </w:num>
  <w:num w:numId="56" w16cid:durableId="1396322177">
    <w:abstractNumId w:val="239"/>
  </w:num>
  <w:num w:numId="57" w16cid:durableId="1634556509">
    <w:abstractNumId w:val="240"/>
  </w:num>
  <w:num w:numId="58" w16cid:durableId="977614900">
    <w:abstractNumId w:val="241"/>
  </w:num>
  <w:num w:numId="59" w16cid:durableId="2047824149">
    <w:abstractNumId w:val="242"/>
  </w:num>
  <w:num w:numId="60" w16cid:durableId="1575971738">
    <w:abstractNumId w:val="243"/>
  </w:num>
  <w:num w:numId="61" w16cid:durableId="1923754949">
    <w:abstractNumId w:val="244"/>
  </w:num>
  <w:num w:numId="62" w16cid:durableId="180750855">
    <w:abstractNumId w:val="245"/>
  </w:num>
  <w:num w:numId="63" w16cid:durableId="203953208">
    <w:abstractNumId w:val="246"/>
  </w:num>
  <w:num w:numId="64" w16cid:durableId="86730886">
    <w:abstractNumId w:val="247"/>
  </w:num>
  <w:num w:numId="65" w16cid:durableId="829446273">
    <w:abstractNumId w:val="248"/>
  </w:num>
  <w:num w:numId="66" w16cid:durableId="829560762">
    <w:abstractNumId w:val="249"/>
  </w:num>
  <w:num w:numId="67" w16cid:durableId="2140342243">
    <w:abstractNumId w:val="250"/>
  </w:num>
  <w:num w:numId="68" w16cid:durableId="1644769253">
    <w:abstractNumId w:val="251"/>
  </w:num>
  <w:num w:numId="69" w16cid:durableId="374700378">
    <w:abstractNumId w:val="252"/>
  </w:num>
  <w:num w:numId="70" w16cid:durableId="510415116">
    <w:abstractNumId w:val="253"/>
  </w:num>
  <w:num w:numId="71" w16cid:durableId="388921363">
    <w:abstractNumId w:val="254"/>
  </w:num>
  <w:num w:numId="72" w16cid:durableId="872226498">
    <w:abstractNumId w:val="255"/>
  </w:num>
  <w:num w:numId="73" w16cid:durableId="34351944">
    <w:abstractNumId w:val="256"/>
  </w:num>
  <w:num w:numId="74" w16cid:durableId="1044019920">
    <w:abstractNumId w:val="257"/>
  </w:num>
  <w:num w:numId="75" w16cid:durableId="1177885203">
    <w:abstractNumId w:val="258"/>
  </w:num>
  <w:num w:numId="76" w16cid:durableId="1610048642">
    <w:abstractNumId w:val="259"/>
  </w:num>
  <w:num w:numId="77" w16cid:durableId="1294602352">
    <w:abstractNumId w:val="260"/>
  </w:num>
  <w:num w:numId="78" w16cid:durableId="754784944">
    <w:abstractNumId w:val="261"/>
  </w:num>
  <w:num w:numId="79" w16cid:durableId="1826579229">
    <w:abstractNumId w:val="262"/>
  </w:num>
  <w:num w:numId="80" w16cid:durableId="1741710470">
    <w:abstractNumId w:val="263"/>
  </w:num>
  <w:num w:numId="81" w16cid:durableId="1402488145">
    <w:abstractNumId w:val="264"/>
  </w:num>
  <w:num w:numId="82" w16cid:durableId="1835992903">
    <w:abstractNumId w:val="265"/>
  </w:num>
  <w:num w:numId="83" w16cid:durableId="39985462">
    <w:abstractNumId w:val="266"/>
  </w:num>
  <w:num w:numId="84" w16cid:durableId="1111893768">
    <w:abstractNumId w:val="267"/>
  </w:num>
  <w:num w:numId="85" w16cid:durableId="1673994389">
    <w:abstractNumId w:val="268"/>
  </w:num>
  <w:num w:numId="86" w16cid:durableId="713193795">
    <w:abstractNumId w:val="269"/>
  </w:num>
  <w:num w:numId="87" w16cid:durableId="1742017643">
    <w:abstractNumId w:val="270"/>
  </w:num>
  <w:num w:numId="88" w16cid:durableId="1134911140">
    <w:abstractNumId w:val="271"/>
  </w:num>
  <w:num w:numId="89" w16cid:durableId="1740833464">
    <w:abstractNumId w:val="272"/>
  </w:num>
  <w:num w:numId="90" w16cid:durableId="933246883">
    <w:abstractNumId w:val="273"/>
  </w:num>
  <w:num w:numId="91" w16cid:durableId="322783007">
    <w:abstractNumId w:val="274"/>
  </w:num>
  <w:num w:numId="92" w16cid:durableId="1942371952">
    <w:abstractNumId w:val="275"/>
  </w:num>
  <w:num w:numId="93" w16cid:durableId="1427191092">
    <w:abstractNumId w:val="276"/>
  </w:num>
  <w:num w:numId="94" w16cid:durableId="1324701496">
    <w:abstractNumId w:val="277"/>
  </w:num>
  <w:num w:numId="95" w16cid:durableId="2128312062">
    <w:abstractNumId w:val="278"/>
  </w:num>
  <w:num w:numId="96" w16cid:durableId="1237012855">
    <w:abstractNumId w:val="279"/>
  </w:num>
  <w:num w:numId="97" w16cid:durableId="468549049">
    <w:abstractNumId w:val="280"/>
  </w:num>
  <w:num w:numId="98" w16cid:durableId="1034693202">
    <w:abstractNumId w:val="281"/>
  </w:num>
  <w:num w:numId="99" w16cid:durableId="1475952924">
    <w:abstractNumId w:val="282"/>
  </w:num>
  <w:num w:numId="100" w16cid:durableId="1307319547">
    <w:abstractNumId w:val="283"/>
  </w:num>
  <w:num w:numId="101" w16cid:durableId="1599409219">
    <w:abstractNumId w:val="284"/>
  </w:num>
  <w:num w:numId="102" w16cid:durableId="1797482749">
    <w:abstractNumId w:val="285"/>
  </w:num>
  <w:num w:numId="103" w16cid:durableId="1370033006">
    <w:abstractNumId w:val="286"/>
  </w:num>
  <w:num w:numId="104" w16cid:durableId="1066954502">
    <w:abstractNumId w:val="287"/>
  </w:num>
  <w:num w:numId="105" w16cid:durableId="686440730">
    <w:abstractNumId w:val="288"/>
  </w:num>
  <w:num w:numId="106" w16cid:durableId="1936354366">
    <w:abstractNumId w:val="289"/>
  </w:num>
  <w:num w:numId="107" w16cid:durableId="2050956305">
    <w:abstractNumId w:val="290"/>
  </w:num>
  <w:num w:numId="108" w16cid:durableId="495615013">
    <w:abstractNumId w:val="291"/>
  </w:num>
  <w:num w:numId="109" w16cid:durableId="269821424">
    <w:abstractNumId w:val="292"/>
  </w:num>
  <w:num w:numId="110" w16cid:durableId="2032416162">
    <w:abstractNumId w:val="293"/>
  </w:num>
  <w:num w:numId="111" w16cid:durableId="1121803909">
    <w:abstractNumId w:val="294"/>
  </w:num>
  <w:num w:numId="112" w16cid:durableId="2063291294">
    <w:abstractNumId w:val="295"/>
  </w:num>
  <w:num w:numId="113" w16cid:durableId="803737476">
    <w:abstractNumId w:val="296"/>
  </w:num>
  <w:num w:numId="114" w16cid:durableId="1624383165">
    <w:abstractNumId w:val="297"/>
  </w:num>
  <w:num w:numId="115" w16cid:durableId="46150737">
    <w:abstractNumId w:val="298"/>
  </w:num>
  <w:num w:numId="116" w16cid:durableId="1996685994">
    <w:abstractNumId w:val="299"/>
  </w:num>
  <w:num w:numId="117" w16cid:durableId="1447844122">
    <w:abstractNumId w:val="6"/>
  </w:num>
  <w:num w:numId="118" w16cid:durableId="1856188621">
    <w:abstractNumId w:val="24"/>
  </w:num>
  <w:num w:numId="119" w16cid:durableId="913706479">
    <w:abstractNumId w:val="301"/>
  </w:num>
  <w:num w:numId="120" w16cid:durableId="788818115">
    <w:abstractNumId w:val="46"/>
  </w:num>
  <w:num w:numId="121" w16cid:durableId="1881361841">
    <w:abstractNumId w:val="319"/>
  </w:num>
  <w:num w:numId="122" w16cid:durableId="1404183623">
    <w:abstractNumId w:val="309"/>
  </w:num>
  <w:num w:numId="123" w16cid:durableId="481704544">
    <w:abstractNumId w:val="96"/>
  </w:num>
  <w:num w:numId="124" w16cid:durableId="222715014">
    <w:abstractNumId w:val="90"/>
  </w:num>
  <w:num w:numId="125" w16cid:durableId="337464056">
    <w:abstractNumId w:val="45"/>
  </w:num>
  <w:num w:numId="126" w16cid:durableId="1711496555">
    <w:abstractNumId w:val="110"/>
  </w:num>
  <w:num w:numId="127" w16cid:durableId="1360937108">
    <w:abstractNumId w:val="25"/>
  </w:num>
  <w:num w:numId="128" w16cid:durableId="1982685357">
    <w:abstractNumId w:val="332"/>
  </w:num>
  <w:num w:numId="129" w16cid:durableId="1229608119">
    <w:abstractNumId w:val="321"/>
  </w:num>
  <w:num w:numId="130" w16cid:durableId="162279796">
    <w:abstractNumId w:val="40"/>
  </w:num>
  <w:num w:numId="131" w16cid:durableId="716857498">
    <w:abstractNumId w:val="9"/>
  </w:num>
  <w:num w:numId="132" w16cid:durableId="5906729">
    <w:abstractNumId w:val="57"/>
  </w:num>
  <w:num w:numId="133" w16cid:durableId="907954943">
    <w:abstractNumId w:val="104"/>
  </w:num>
  <w:num w:numId="134" w16cid:durableId="114176960">
    <w:abstractNumId w:val="69"/>
  </w:num>
  <w:num w:numId="135" w16cid:durableId="856499871">
    <w:abstractNumId w:val="14"/>
  </w:num>
  <w:num w:numId="136" w16cid:durableId="1113356044">
    <w:abstractNumId w:val="117"/>
  </w:num>
  <w:num w:numId="137" w16cid:durableId="1564100262">
    <w:abstractNumId w:val="327"/>
  </w:num>
  <w:num w:numId="138" w16cid:durableId="311643618">
    <w:abstractNumId w:val="100"/>
  </w:num>
  <w:num w:numId="139" w16cid:durableId="410393614">
    <w:abstractNumId w:val="37"/>
  </w:num>
  <w:num w:numId="140" w16cid:durableId="1494756474">
    <w:abstractNumId w:val="78"/>
  </w:num>
  <w:num w:numId="141" w16cid:durableId="1171410092">
    <w:abstractNumId w:val="27"/>
  </w:num>
  <w:num w:numId="142" w16cid:durableId="864444442">
    <w:abstractNumId w:val="65"/>
  </w:num>
  <w:num w:numId="143" w16cid:durableId="1000617708">
    <w:abstractNumId w:val="323"/>
  </w:num>
  <w:num w:numId="144" w16cid:durableId="1295789097">
    <w:abstractNumId w:val="112"/>
  </w:num>
  <w:num w:numId="145" w16cid:durableId="1144421339">
    <w:abstractNumId w:val="31"/>
  </w:num>
  <w:num w:numId="146" w16cid:durableId="157160552">
    <w:abstractNumId w:val="59"/>
  </w:num>
  <w:num w:numId="147" w16cid:durableId="491063333">
    <w:abstractNumId w:val="60"/>
  </w:num>
  <w:num w:numId="148" w16cid:durableId="1226183509">
    <w:abstractNumId w:val="311"/>
  </w:num>
  <w:num w:numId="149" w16cid:durableId="500857735">
    <w:abstractNumId w:val="310"/>
  </w:num>
  <w:num w:numId="150" w16cid:durableId="1399474778">
    <w:abstractNumId w:val="28"/>
  </w:num>
  <w:num w:numId="151" w16cid:durableId="1536848156">
    <w:abstractNumId w:val="334"/>
  </w:num>
  <w:num w:numId="152" w16cid:durableId="889271221">
    <w:abstractNumId w:val="101"/>
  </w:num>
  <w:num w:numId="153" w16cid:durableId="299699879">
    <w:abstractNumId w:val="68"/>
  </w:num>
  <w:num w:numId="154" w16cid:durableId="1641230280">
    <w:abstractNumId w:val="39"/>
  </w:num>
  <w:num w:numId="155" w16cid:durableId="763956889">
    <w:abstractNumId w:val="82"/>
  </w:num>
  <w:num w:numId="156" w16cid:durableId="627050989">
    <w:abstractNumId w:val="79"/>
  </w:num>
  <w:num w:numId="157" w16cid:durableId="1068580212">
    <w:abstractNumId w:val="87"/>
  </w:num>
  <w:num w:numId="158" w16cid:durableId="257104106">
    <w:abstractNumId w:val="83"/>
  </w:num>
  <w:num w:numId="159" w16cid:durableId="565651600">
    <w:abstractNumId w:val="34"/>
  </w:num>
  <w:num w:numId="160" w16cid:durableId="1683436465">
    <w:abstractNumId w:val="312"/>
  </w:num>
  <w:num w:numId="161" w16cid:durableId="409229672">
    <w:abstractNumId w:val="48"/>
  </w:num>
  <w:num w:numId="162" w16cid:durableId="2133749303">
    <w:abstractNumId w:val="340"/>
  </w:num>
  <w:num w:numId="163" w16cid:durableId="1025329341">
    <w:abstractNumId w:val="342"/>
  </w:num>
  <w:num w:numId="164" w16cid:durableId="94599739">
    <w:abstractNumId w:val="316"/>
  </w:num>
  <w:num w:numId="165" w16cid:durableId="171530202">
    <w:abstractNumId w:val="70"/>
  </w:num>
  <w:num w:numId="166" w16cid:durableId="1637711694">
    <w:abstractNumId w:val="304"/>
  </w:num>
  <w:num w:numId="167" w16cid:durableId="512575424">
    <w:abstractNumId w:val="12"/>
  </w:num>
  <w:num w:numId="168" w16cid:durableId="517044701">
    <w:abstractNumId w:val="73"/>
  </w:num>
  <w:num w:numId="169" w16cid:durableId="507989514">
    <w:abstractNumId w:val="102"/>
  </w:num>
  <w:num w:numId="170" w16cid:durableId="364986108">
    <w:abstractNumId w:val="41"/>
  </w:num>
  <w:num w:numId="171" w16cid:durableId="121848005">
    <w:abstractNumId w:val="1"/>
  </w:num>
  <w:num w:numId="172" w16cid:durableId="282426344">
    <w:abstractNumId w:val="302"/>
  </w:num>
  <w:num w:numId="173" w16cid:durableId="1572157507">
    <w:abstractNumId w:val="114"/>
  </w:num>
  <w:num w:numId="174" w16cid:durableId="1797335101">
    <w:abstractNumId w:val="109"/>
  </w:num>
  <w:num w:numId="175" w16cid:durableId="1763605443">
    <w:abstractNumId w:val="61"/>
  </w:num>
  <w:num w:numId="176" w16cid:durableId="2034845966">
    <w:abstractNumId w:val="99"/>
  </w:num>
  <w:num w:numId="177" w16cid:durableId="117947058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8609011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267126496">
    <w:abstractNumId w:val="71"/>
  </w:num>
  <w:num w:numId="180" w16cid:durableId="386488796">
    <w:abstractNumId w:val="318"/>
  </w:num>
  <w:num w:numId="181" w16cid:durableId="16782313">
    <w:abstractNumId w:val="328"/>
  </w:num>
  <w:num w:numId="182" w16cid:durableId="2073699703">
    <w:abstractNumId w:val="338"/>
  </w:num>
  <w:num w:numId="183" w16cid:durableId="1973053535">
    <w:abstractNumId w:val="56"/>
  </w:num>
  <w:num w:numId="184" w16cid:durableId="2049714843">
    <w:abstractNumId w:val="335"/>
  </w:num>
  <w:num w:numId="185" w16cid:durableId="169176469">
    <w:abstractNumId w:val="118"/>
  </w:num>
  <w:num w:numId="186" w16cid:durableId="1343316972">
    <w:abstractNumId w:val="347"/>
  </w:num>
  <w:num w:numId="187" w16cid:durableId="857964274">
    <w:abstractNumId w:val="113"/>
  </w:num>
  <w:num w:numId="188" w16cid:durableId="1912888537">
    <w:abstractNumId w:val="320"/>
  </w:num>
  <w:num w:numId="189" w16cid:durableId="371269254">
    <w:abstractNumId w:val="18"/>
  </w:num>
  <w:num w:numId="190" w16cid:durableId="680015395">
    <w:abstractNumId w:val="94"/>
  </w:num>
  <w:num w:numId="191" w16cid:durableId="896430613">
    <w:abstractNumId w:val="86"/>
  </w:num>
  <w:num w:numId="192" w16cid:durableId="1680739049">
    <w:abstractNumId w:val="315"/>
  </w:num>
  <w:num w:numId="193" w16cid:durableId="1157574692">
    <w:abstractNumId w:val="326"/>
  </w:num>
  <w:num w:numId="194" w16cid:durableId="503782513">
    <w:abstractNumId w:val="353"/>
  </w:num>
  <w:num w:numId="195" w16cid:durableId="755368605">
    <w:abstractNumId w:val="88"/>
  </w:num>
  <w:num w:numId="196" w16cid:durableId="889223260">
    <w:abstractNumId w:val="55"/>
  </w:num>
  <w:num w:numId="197" w16cid:durableId="1400248468">
    <w:abstractNumId w:val="63"/>
  </w:num>
  <w:num w:numId="198" w16cid:durableId="1774861950">
    <w:abstractNumId w:val="346"/>
  </w:num>
  <w:num w:numId="199" w16cid:durableId="692460759">
    <w:abstractNumId w:val="15"/>
  </w:num>
  <w:num w:numId="200" w16cid:durableId="1828355699">
    <w:abstractNumId w:val="26"/>
  </w:num>
  <w:num w:numId="201" w16cid:durableId="947085267">
    <w:abstractNumId w:val="95"/>
  </w:num>
  <w:num w:numId="202" w16cid:durableId="1158960542">
    <w:abstractNumId w:val="8"/>
  </w:num>
  <w:num w:numId="203" w16cid:durableId="578946841">
    <w:abstractNumId w:val="80"/>
  </w:num>
  <w:num w:numId="204" w16cid:durableId="1559394870">
    <w:abstractNumId w:val="329"/>
  </w:num>
  <w:num w:numId="205" w16cid:durableId="33237915">
    <w:abstractNumId w:val="3"/>
  </w:num>
  <w:num w:numId="206" w16cid:durableId="2078237931">
    <w:abstractNumId w:val="349"/>
  </w:num>
  <w:num w:numId="207" w16cid:durableId="1255168145">
    <w:abstractNumId w:val="324"/>
  </w:num>
  <w:num w:numId="208" w16cid:durableId="428936597">
    <w:abstractNumId w:val="11"/>
  </w:num>
  <w:num w:numId="209" w16cid:durableId="1145124713">
    <w:abstractNumId w:val="21"/>
  </w:num>
  <w:num w:numId="210" w16cid:durableId="1790784326">
    <w:abstractNumId w:val="108"/>
  </w:num>
  <w:num w:numId="211" w16cid:durableId="22554839">
    <w:abstractNumId w:val="10"/>
  </w:num>
  <w:num w:numId="212" w16cid:durableId="2083867689">
    <w:abstractNumId w:val="305"/>
  </w:num>
  <w:num w:numId="213" w16cid:durableId="357388973">
    <w:abstractNumId w:val="330"/>
  </w:num>
  <w:num w:numId="214" w16cid:durableId="2109961832">
    <w:abstractNumId w:val="30"/>
  </w:num>
  <w:num w:numId="215" w16cid:durableId="1610626348">
    <w:abstractNumId w:val="331"/>
  </w:num>
  <w:num w:numId="216" w16cid:durableId="1535800879">
    <w:abstractNumId w:val="119"/>
  </w:num>
  <w:num w:numId="217" w16cid:durableId="469059815">
    <w:abstractNumId w:val="107"/>
  </w:num>
  <w:num w:numId="218" w16cid:durableId="2131967419">
    <w:abstractNumId w:val="36"/>
  </w:num>
  <w:num w:numId="219" w16cid:durableId="2016807975">
    <w:abstractNumId w:val="77"/>
  </w:num>
  <w:num w:numId="220" w16cid:durableId="607590104">
    <w:abstractNumId w:val="343"/>
  </w:num>
  <w:num w:numId="221" w16cid:durableId="347366193">
    <w:abstractNumId w:val="0"/>
  </w:num>
  <w:num w:numId="222" w16cid:durableId="1431971998">
    <w:abstractNumId w:val="300"/>
  </w:num>
  <w:num w:numId="223" w16cid:durableId="110587946">
    <w:abstractNumId w:val="333"/>
  </w:num>
  <w:num w:numId="224" w16cid:durableId="1822502017">
    <w:abstractNumId w:val="58"/>
  </w:num>
  <w:num w:numId="225" w16cid:durableId="1395742925">
    <w:abstractNumId w:val="308"/>
  </w:num>
  <w:num w:numId="226" w16cid:durableId="105975750">
    <w:abstractNumId w:val="314"/>
  </w:num>
  <w:num w:numId="227" w16cid:durableId="1378243377">
    <w:abstractNumId w:val="303"/>
  </w:num>
  <w:num w:numId="228" w16cid:durableId="1582986481">
    <w:abstractNumId w:val="67"/>
  </w:num>
  <w:num w:numId="229" w16cid:durableId="475143443">
    <w:abstractNumId w:val="7"/>
  </w:num>
  <w:num w:numId="230" w16cid:durableId="199166938">
    <w:abstractNumId w:val="313"/>
  </w:num>
  <w:num w:numId="231" w16cid:durableId="1272935722">
    <w:abstractNumId w:val="341"/>
  </w:num>
  <w:num w:numId="232" w16cid:durableId="1745495197">
    <w:abstractNumId w:val="53"/>
  </w:num>
  <w:num w:numId="233" w16cid:durableId="391125880">
    <w:abstractNumId w:val="306"/>
  </w:num>
  <w:num w:numId="234" w16cid:durableId="987830646">
    <w:abstractNumId w:val="19"/>
  </w:num>
  <w:num w:numId="235" w16cid:durableId="820149698">
    <w:abstractNumId w:val="85"/>
  </w:num>
  <w:num w:numId="236" w16cid:durableId="255870951">
    <w:abstractNumId w:val="348"/>
  </w:num>
  <w:num w:numId="237" w16cid:durableId="2111268765">
    <w:abstractNumId w:val="64"/>
  </w:num>
  <w:num w:numId="238" w16cid:durableId="271785602">
    <w:abstractNumId w:val="74"/>
  </w:num>
  <w:num w:numId="239" w16cid:durableId="1251425408">
    <w:abstractNumId w:val="339"/>
  </w:num>
  <w:num w:numId="240" w16cid:durableId="1918710612">
    <w:abstractNumId w:val="98"/>
  </w:num>
  <w:num w:numId="241" w16cid:durableId="929583044">
    <w:abstractNumId w:val="344"/>
  </w:num>
  <w:num w:numId="242" w16cid:durableId="757793748">
    <w:abstractNumId w:val="5"/>
  </w:num>
  <w:num w:numId="243" w16cid:durableId="931162682">
    <w:abstractNumId w:val="47"/>
  </w:num>
  <w:num w:numId="244" w16cid:durableId="2006548326">
    <w:abstractNumId w:val="22"/>
  </w:num>
  <w:num w:numId="245" w16cid:durableId="256402452">
    <w:abstractNumId w:val="115"/>
  </w:num>
  <w:num w:numId="246" w16cid:durableId="743723542">
    <w:abstractNumId w:val="351"/>
  </w:num>
  <w:num w:numId="247" w16cid:durableId="751776543">
    <w:abstractNumId w:val="322"/>
  </w:num>
  <w:num w:numId="248" w16cid:durableId="522741697">
    <w:abstractNumId w:val="325"/>
  </w:num>
  <w:num w:numId="249" w16cid:durableId="1999458078">
    <w:abstractNumId w:val="354"/>
  </w:num>
  <w:num w:numId="250" w16cid:durableId="452334364">
    <w:abstractNumId w:val="16"/>
  </w:num>
  <w:num w:numId="251" w16cid:durableId="442845425">
    <w:abstractNumId w:val="116"/>
  </w:num>
  <w:num w:numId="252" w16cid:durableId="1593539485">
    <w:abstractNumId w:val="76"/>
  </w:num>
  <w:num w:numId="253" w16cid:durableId="1586920405">
    <w:abstractNumId w:val="93"/>
  </w:num>
  <w:num w:numId="254" w16cid:durableId="171529593">
    <w:abstractNumId w:val="43"/>
  </w:num>
  <w:num w:numId="255" w16cid:durableId="1757361715">
    <w:abstractNumId w:val="20"/>
  </w:num>
  <w:num w:numId="256" w16cid:durableId="50620121">
    <w:abstractNumId w:val="317"/>
  </w:num>
  <w:num w:numId="257" w16cid:durableId="2043896990">
    <w:abstractNumId w:val="44"/>
  </w:num>
  <w:num w:numId="258" w16cid:durableId="224921285">
    <w:abstractNumId w:val="111"/>
  </w:num>
  <w:num w:numId="259" w16cid:durableId="1441493741">
    <w:abstractNumId w:val="336"/>
  </w:num>
  <w:num w:numId="260" w16cid:durableId="409544524">
    <w:abstractNumId w:val="52"/>
  </w:num>
  <w:num w:numId="261" w16cid:durableId="1777141423">
    <w:abstractNumId w:val="81"/>
  </w:num>
  <w:num w:numId="262" w16cid:durableId="1571650754">
    <w:abstractNumId w:val="62"/>
  </w:num>
  <w:num w:numId="263" w16cid:durableId="1563251791">
    <w:abstractNumId w:val="38"/>
  </w:num>
  <w:num w:numId="264" w16cid:durableId="1813448925">
    <w:abstractNumId w:val="130"/>
    <w:lvlOverride w:ilvl="0">
      <w:startOverride w:val="7"/>
    </w:lvlOverride>
    <w:lvlOverride w:ilvl="1">
      <w:startOverride w:val="5"/>
    </w:lvlOverride>
  </w:num>
  <w:num w:numId="265" w16cid:durableId="1344169628">
    <w:abstractNumId w:val="66"/>
  </w:num>
  <w:num w:numId="266" w16cid:durableId="1999186238">
    <w:abstractNumId w:val="307"/>
  </w:num>
  <w:num w:numId="267" w16cid:durableId="50161077">
    <w:abstractNumId w:val="29"/>
  </w:num>
  <w:num w:numId="268" w16cid:durableId="31149467">
    <w:abstractNumId w:val="337"/>
  </w:num>
  <w:num w:numId="269" w16cid:durableId="1554460532">
    <w:abstractNumId w:val="91"/>
  </w:num>
  <w:num w:numId="270" w16cid:durableId="1237016038">
    <w:abstractNumId w:val="75"/>
  </w:num>
  <w:num w:numId="271" w16cid:durableId="42024763">
    <w:abstractNumId w:val="2"/>
  </w:num>
  <w:num w:numId="272" w16cid:durableId="2132556215">
    <w:abstractNumId w:val="13"/>
  </w:num>
  <w:num w:numId="273" w16cid:durableId="1704206324">
    <w:abstractNumId w:val="4"/>
  </w:num>
  <w:num w:numId="274" w16cid:durableId="373359086">
    <w:abstractNumId w:val="345"/>
  </w:num>
  <w:num w:numId="275" w16cid:durableId="1242251098">
    <w:abstractNumId w:val="84"/>
  </w:num>
  <w:num w:numId="276" w16cid:durableId="1124739668">
    <w:abstractNumId w:val="92"/>
  </w:num>
  <w:num w:numId="277" w16cid:durableId="2010326434">
    <w:abstractNumId w:val="89"/>
  </w:num>
  <w:num w:numId="278" w16cid:durableId="335809154">
    <w:abstractNumId w:val="54"/>
  </w:num>
  <w:num w:numId="279" w16cid:durableId="958952331">
    <w:abstractNumId w:val="51"/>
  </w:num>
  <w:num w:numId="280" w16cid:durableId="926037233">
    <w:abstractNumId w:val="17"/>
  </w:num>
  <w:num w:numId="281" w16cid:durableId="1240209630">
    <w:abstractNumId w:val="352"/>
  </w:num>
  <w:num w:numId="282" w16cid:durableId="856623978">
    <w:abstractNumId w:val="106"/>
  </w:num>
  <w:num w:numId="283" w16cid:durableId="1243442297">
    <w:abstractNumId w:val="49"/>
  </w:num>
  <w:num w:numId="284" w16cid:durableId="1733456424">
    <w:abstractNumId w:val="33"/>
  </w:num>
  <w:num w:numId="285" w16cid:durableId="1713916382">
    <w:abstractNumId w:val="103"/>
  </w:num>
  <w:numIdMacAtCleanup w:val="2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chalo chizala">
    <w15:presenceInfo w15:providerId="Windows Live" w15:userId="574857150077b8e3"/>
  </w15:person>
  <w15:person w15:author="Happiness">
    <w15:presenceInfo w15:providerId="None" w15:userId="Happin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isplayBackgroundShape/>
  <w:gutterAtTop/>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B44"/>
    <w:rsid w:val="00002DBB"/>
    <w:rsid w:val="0000451D"/>
    <w:rsid w:val="00004D89"/>
    <w:rsid w:val="000111DC"/>
    <w:rsid w:val="000116D9"/>
    <w:rsid w:val="0001536E"/>
    <w:rsid w:val="00015A45"/>
    <w:rsid w:val="00016B6E"/>
    <w:rsid w:val="00021C9C"/>
    <w:rsid w:val="00024353"/>
    <w:rsid w:val="00025DA4"/>
    <w:rsid w:val="00026B24"/>
    <w:rsid w:val="00030016"/>
    <w:rsid w:val="00032E5B"/>
    <w:rsid w:val="0003609B"/>
    <w:rsid w:val="00040043"/>
    <w:rsid w:val="0004335C"/>
    <w:rsid w:val="00044C87"/>
    <w:rsid w:val="00045274"/>
    <w:rsid w:val="00047118"/>
    <w:rsid w:val="00051532"/>
    <w:rsid w:val="00056D57"/>
    <w:rsid w:val="00064743"/>
    <w:rsid w:val="00072A17"/>
    <w:rsid w:val="000776FF"/>
    <w:rsid w:val="00077974"/>
    <w:rsid w:val="00083FB0"/>
    <w:rsid w:val="00086F17"/>
    <w:rsid w:val="00090AF2"/>
    <w:rsid w:val="00093FBE"/>
    <w:rsid w:val="0009499F"/>
    <w:rsid w:val="000A1577"/>
    <w:rsid w:val="000A1B03"/>
    <w:rsid w:val="000A619A"/>
    <w:rsid w:val="000B3C0B"/>
    <w:rsid w:val="000B4207"/>
    <w:rsid w:val="000B4644"/>
    <w:rsid w:val="000B57CF"/>
    <w:rsid w:val="000B6A22"/>
    <w:rsid w:val="000C3A5B"/>
    <w:rsid w:val="000C4F74"/>
    <w:rsid w:val="000C654C"/>
    <w:rsid w:val="000C7A7E"/>
    <w:rsid w:val="000D04B8"/>
    <w:rsid w:val="000D1B4D"/>
    <w:rsid w:val="000D2B77"/>
    <w:rsid w:val="000D3475"/>
    <w:rsid w:val="000D35E2"/>
    <w:rsid w:val="000D6EA0"/>
    <w:rsid w:val="000E63A4"/>
    <w:rsid w:val="000E7407"/>
    <w:rsid w:val="000E7BC6"/>
    <w:rsid w:val="000F0DBA"/>
    <w:rsid w:val="000F234F"/>
    <w:rsid w:val="000F2B6C"/>
    <w:rsid w:val="000F2F29"/>
    <w:rsid w:val="000F3B83"/>
    <w:rsid w:val="000F5E91"/>
    <w:rsid w:val="000F7710"/>
    <w:rsid w:val="00100C3C"/>
    <w:rsid w:val="00106DD5"/>
    <w:rsid w:val="00110B3D"/>
    <w:rsid w:val="00112416"/>
    <w:rsid w:val="00112AAE"/>
    <w:rsid w:val="00115333"/>
    <w:rsid w:val="00117EF5"/>
    <w:rsid w:val="0012118B"/>
    <w:rsid w:val="0012705A"/>
    <w:rsid w:val="0013007F"/>
    <w:rsid w:val="00132167"/>
    <w:rsid w:val="00140D37"/>
    <w:rsid w:val="001425DA"/>
    <w:rsid w:val="00143A28"/>
    <w:rsid w:val="0014779F"/>
    <w:rsid w:val="00147BFA"/>
    <w:rsid w:val="001504A4"/>
    <w:rsid w:val="0015089B"/>
    <w:rsid w:val="0015713E"/>
    <w:rsid w:val="001577B3"/>
    <w:rsid w:val="00157FB6"/>
    <w:rsid w:val="001600A8"/>
    <w:rsid w:val="0016130B"/>
    <w:rsid w:val="001627B4"/>
    <w:rsid w:val="0016454E"/>
    <w:rsid w:val="00167539"/>
    <w:rsid w:val="00170202"/>
    <w:rsid w:val="00171DC7"/>
    <w:rsid w:val="0017428D"/>
    <w:rsid w:val="0017472A"/>
    <w:rsid w:val="00180695"/>
    <w:rsid w:val="00181A48"/>
    <w:rsid w:val="00181C6A"/>
    <w:rsid w:val="001874D7"/>
    <w:rsid w:val="00187976"/>
    <w:rsid w:val="00195BA1"/>
    <w:rsid w:val="00197F69"/>
    <w:rsid w:val="001A1490"/>
    <w:rsid w:val="001A2A2E"/>
    <w:rsid w:val="001A2C37"/>
    <w:rsid w:val="001A4127"/>
    <w:rsid w:val="001A4844"/>
    <w:rsid w:val="001A55DC"/>
    <w:rsid w:val="001B4FC8"/>
    <w:rsid w:val="001B5525"/>
    <w:rsid w:val="001C1288"/>
    <w:rsid w:val="001D0644"/>
    <w:rsid w:val="001D2F82"/>
    <w:rsid w:val="001D2FA4"/>
    <w:rsid w:val="001D3B56"/>
    <w:rsid w:val="001D559B"/>
    <w:rsid w:val="001D5C00"/>
    <w:rsid w:val="001E4F4C"/>
    <w:rsid w:val="001F15F0"/>
    <w:rsid w:val="001F1E18"/>
    <w:rsid w:val="001F7213"/>
    <w:rsid w:val="00201069"/>
    <w:rsid w:val="00204CC6"/>
    <w:rsid w:val="0020513B"/>
    <w:rsid w:val="002108CD"/>
    <w:rsid w:val="002115A9"/>
    <w:rsid w:val="00214DB9"/>
    <w:rsid w:val="00215052"/>
    <w:rsid w:val="00215B9B"/>
    <w:rsid w:val="00222D6C"/>
    <w:rsid w:val="00224272"/>
    <w:rsid w:val="00230D69"/>
    <w:rsid w:val="00232E84"/>
    <w:rsid w:val="002335D5"/>
    <w:rsid w:val="00234759"/>
    <w:rsid w:val="00234B1B"/>
    <w:rsid w:val="00236F10"/>
    <w:rsid w:val="002417EF"/>
    <w:rsid w:val="002441B7"/>
    <w:rsid w:val="002442FA"/>
    <w:rsid w:val="00245AED"/>
    <w:rsid w:val="002528CC"/>
    <w:rsid w:val="0025491E"/>
    <w:rsid w:val="0025512E"/>
    <w:rsid w:val="002569C0"/>
    <w:rsid w:val="002613C1"/>
    <w:rsid w:val="00261BC5"/>
    <w:rsid w:val="00270E09"/>
    <w:rsid w:val="0027245C"/>
    <w:rsid w:val="00272D9F"/>
    <w:rsid w:val="002730D4"/>
    <w:rsid w:val="00273522"/>
    <w:rsid w:val="00277CFA"/>
    <w:rsid w:val="00285656"/>
    <w:rsid w:val="002949A4"/>
    <w:rsid w:val="002976CF"/>
    <w:rsid w:val="002A4B9A"/>
    <w:rsid w:val="002B1741"/>
    <w:rsid w:val="002C03EB"/>
    <w:rsid w:val="002C0BDC"/>
    <w:rsid w:val="002C1081"/>
    <w:rsid w:val="002C266E"/>
    <w:rsid w:val="002C712C"/>
    <w:rsid w:val="002D02A3"/>
    <w:rsid w:val="002D1160"/>
    <w:rsid w:val="002D6AA9"/>
    <w:rsid w:val="002E102B"/>
    <w:rsid w:val="002E12A1"/>
    <w:rsid w:val="002E3A73"/>
    <w:rsid w:val="002F2084"/>
    <w:rsid w:val="002F2AEB"/>
    <w:rsid w:val="002F2CE3"/>
    <w:rsid w:val="002F359A"/>
    <w:rsid w:val="002F3987"/>
    <w:rsid w:val="002F39C5"/>
    <w:rsid w:val="002F6614"/>
    <w:rsid w:val="0030407E"/>
    <w:rsid w:val="00304433"/>
    <w:rsid w:val="003049E6"/>
    <w:rsid w:val="00307B65"/>
    <w:rsid w:val="00312167"/>
    <w:rsid w:val="003138FE"/>
    <w:rsid w:val="003162E8"/>
    <w:rsid w:val="003167AD"/>
    <w:rsid w:val="003169D5"/>
    <w:rsid w:val="0032011A"/>
    <w:rsid w:val="00320B82"/>
    <w:rsid w:val="00321989"/>
    <w:rsid w:val="00326CCF"/>
    <w:rsid w:val="00330BC4"/>
    <w:rsid w:val="00332CDF"/>
    <w:rsid w:val="00335FDA"/>
    <w:rsid w:val="003365F9"/>
    <w:rsid w:val="003411B6"/>
    <w:rsid w:val="00341999"/>
    <w:rsid w:val="00343680"/>
    <w:rsid w:val="00343DA9"/>
    <w:rsid w:val="00345742"/>
    <w:rsid w:val="00346996"/>
    <w:rsid w:val="003477C0"/>
    <w:rsid w:val="0035345A"/>
    <w:rsid w:val="00353A1C"/>
    <w:rsid w:val="00353A72"/>
    <w:rsid w:val="003572E2"/>
    <w:rsid w:val="003575CB"/>
    <w:rsid w:val="00371307"/>
    <w:rsid w:val="0037219C"/>
    <w:rsid w:val="003732CC"/>
    <w:rsid w:val="00374D27"/>
    <w:rsid w:val="00380B8F"/>
    <w:rsid w:val="003816CA"/>
    <w:rsid w:val="00381D66"/>
    <w:rsid w:val="003846E4"/>
    <w:rsid w:val="00384D72"/>
    <w:rsid w:val="00385D01"/>
    <w:rsid w:val="00386738"/>
    <w:rsid w:val="00386843"/>
    <w:rsid w:val="003877AA"/>
    <w:rsid w:val="00391DB3"/>
    <w:rsid w:val="00392E87"/>
    <w:rsid w:val="00394F79"/>
    <w:rsid w:val="003960BE"/>
    <w:rsid w:val="00396881"/>
    <w:rsid w:val="00396A5E"/>
    <w:rsid w:val="0039774F"/>
    <w:rsid w:val="003A28DB"/>
    <w:rsid w:val="003A2922"/>
    <w:rsid w:val="003A2C45"/>
    <w:rsid w:val="003A5CB2"/>
    <w:rsid w:val="003A60C9"/>
    <w:rsid w:val="003B6C99"/>
    <w:rsid w:val="003C39B9"/>
    <w:rsid w:val="003C4B44"/>
    <w:rsid w:val="003D3BB0"/>
    <w:rsid w:val="003D49A8"/>
    <w:rsid w:val="003D519A"/>
    <w:rsid w:val="003D61A8"/>
    <w:rsid w:val="003D68B9"/>
    <w:rsid w:val="003E0A06"/>
    <w:rsid w:val="003E0E91"/>
    <w:rsid w:val="003E3290"/>
    <w:rsid w:val="003E451E"/>
    <w:rsid w:val="003E4C09"/>
    <w:rsid w:val="003E4D9F"/>
    <w:rsid w:val="003F1077"/>
    <w:rsid w:val="003F1F00"/>
    <w:rsid w:val="003F27E9"/>
    <w:rsid w:val="003F3649"/>
    <w:rsid w:val="003F4594"/>
    <w:rsid w:val="003F7854"/>
    <w:rsid w:val="00400573"/>
    <w:rsid w:val="00401130"/>
    <w:rsid w:val="00401158"/>
    <w:rsid w:val="00403F4C"/>
    <w:rsid w:val="004042D6"/>
    <w:rsid w:val="0040473E"/>
    <w:rsid w:val="0041529D"/>
    <w:rsid w:val="00416D13"/>
    <w:rsid w:val="00425720"/>
    <w:rsid w:val="00425C7D"/>
    <w:rsid w:val="0042745A"/>
    <w:rsid w:val="00430926"/>
    <w:rsid w:val="00430C95"/>
    <w:rsid w:val="00432A39"/>
    <w:rsid w:val="00434B5D"/>
    <w:rsid w:val="0043559A"/>
    <w:rsid w:val="004358EB"/>
    <w:rsid w:val="00435C71"/>
    <w:rsid w:val="00442914"/>
    <w:rsid w:val="00444DDE"/>
    <w:rsid w:val="00454A13"/>
    <w:rsid w:val="00455BA6"/>
    <w:rsid w:val="00457075"/>
    <w:rsid w:val="004571B9"/>
    <w:rsid w:val="004573BF"/>
    <w:rsid w:val="004611C1"/>
    <w:rsid w:val="00466BB2"/>
    <w:rsid w:val="00467409"/>
    <w:rsid w:val="00470907"/>
    <w:rsid w:val="00470972"/>
    <w:rsid w:val="00475A8E"/>
    <w:rsid w:val="00477397"/>
    <w:rsid w:val="00477DEC"/>
    <w:rsid w:val="00483CE3"/>
    <w:rsid w:val="00496068"/>
    <w:rsid w:val="00496C12"/>
    <w:rsid w:val="004A17FB"/>
    <w:rsid w:val="004A3A49"/>
    <w:rsid w:val="004A64BE"/>
    <w:rsid w:val="004B2C19"/>
    <w:rsid w:val="004B3F97"/>
    <w:rsid w:val="004B49BE"/>
    <w:rsid w:val="004B5551"/>
    <w:rsid w:val="004C5E6B"/>
    <w:rsid w:val="004C6D3F"/>
    <w:rsid w:val="004D4997"/>
    <w:rsid w:val="004D4AE8"/>
    <w:rsid w:val="004D4DC3"/>
    <w:rsid w:val="004D7E24"/>
    <w:rsid w:val="004E0703"/>
    <w:rsid w:val="004E0FE6"/>
    <w:rsid w:val="004E65BC"/>
    <w:rsid w:val="004E775E"/>
    <w:rsid w:val="004F23E0"/>
    <w:rsid w:val="004F59B6"/>
    <w:rsid w:val="00501E17"/>
    <w:rsid w:val="00503D35"/>
    <w:rsid w:val="00503DF7"/>
    <w:rsid w:val="00504280"/>
    <w:rsid w:val="005068C3"/>
    <w:rsid w:val="00512DB8"/>
    <w:rsid w:val="005146F5"/>
    <w:rsid w:val="00516C7B"/>
    <w:rsid w:val="00520E1C"/>
    <w:rsid w:val="00522236"/>
    <w:rsid w:val="00523E3C"/>
    <w:rsid w:val="005259A6"/>
    <w:rsid w:val="00525E5F"/>
    <w:rsid w:val="00525F54"/>
    <w:rsid w:val="00527291"/>
    <w:rsid w:val="005308B4"/>
    <w:rsid w:val="00530B79"/>
    <w:rsid w:val="00532B78"/>
    <w:rsid w:val="00533311"/>
    <w:rsid w:val="00534C9D"/>
    <w:rsid w:val="005351D5"/>
    <w:rsid w:val="00535D09"/>
    <w:rsid w:val="00542B1A"/>
    <w:rsid w:val="00542FFC"/>
    <w:rsid w:val="00543A95"/>
    <w:rsid w:val="00543F25"/>
    <w:rsid w:val="0054582B"/>
    <w:rsid w:val="0054725A"/>
    <w:rsid w:val="00562C63"/>
    <w:rsid w:val="00562F15"/>
    <w:rsid w:val="00566017"/>
    <w:rsid w:val="00580118"/>
    <w:rsid w:val="005807D5"/>
    <w:rsid w:val="00585E46"/>
    <w:rsid w:val="005870FB"/>
    <w:rsid w:val="0058742D"/>
    <w:rsid w:val="005905BA"/>
    <w:rsid w:val="0059072B"/>
    <w:rsid w:val="00590EAC"/>
    <w:rsid w:val="00592D4F"/>
    <w:rsid w:val="0059516E"/>
    <w:rsid w:val="005A1778"/>
    <w:rsid w:val="005A186B"/>
    <w:rsid w:val="005A44EA"/>
    <w:rsid w:val="005A4D40"/>
    <w:rsid w:val="005A69AF"/>
    <w:rsid w:val="005B67C5"/>
    <w:rsid w:val="005B7E60"/>
    <w:rsid w:val="005C19D4"/>
    <w:rsid w:val="005C1FF1"/>
    <w:rsid w:val="005C4D85"/>
    <w:rsid w:val="005C75C3"/>
    <w:rsid w:val="005C75D8"/>
    <w:rsid w:val="005D2B9B"/>
    <w:rsid w:val="005D3AE5"/>
    <w:rsid w:val="005D3C99"/>
    <w:rsid w:val="005D6252"/>
    <w:rsid w:val="005D6A81"/>
    <w:rsid w:val="005E2FEE"/>
    <w:rsid w:val="005E33FA"/>
    <w:rsid w:val="005E5729"/>
    <w:rsid w:val="005F484E"/>
    <w:rsid w:val="005F6D48"/>
    <w:rsid w:val="005F6EA2"/>
    <w:rsid w:val="00601575"/>
    <w:rsid w:val="00602D06"/>
    <w:rsid w:val="00603495"/>
    <w:rsid w:val="00612EC7"/>
    <w:rsid w:val="00613109"/>
    <w:rsid w:val="006132FA"/>
    <w:rsid w:val="006155DE"/>
    <w:rsid w:val="00616B16"/>
    <w:rsid w:val="00620404"/>
    <w:rsid w:val="00621482"/>
    <w:rsid w:val="00622F98"/>
    <w:rsid w:val="0062366C"/>
    <w:rsid w:val="00630928"/>
    <w:rsid w:val="00630A2E"/>
    <w:rsid w:val="0065002A"/>
    <w:rsid w:val="0065424B"/>
    <w:rsid w:val="006552EE"/>
    <w:rsid w:val="00657CBE"/>
    <w:rsid w:val="006617BA"/>
    <w:rsid w:val="006674D6"/>
    <w:rsid w:val="006711E6"/>
    <w:rsid w:val="0068348D"/>
    <w:rsid w:val="006838C3"/>
    <w:rsid w:val="00691A9A"/>
    <w:rsid w:val="00695CF2"/>
    <w:rsid w:val="006976AB"/>
    <w:rsid w:val="006A1537"/>
    <w:rsid w:val="006A2402"/>
    <w:rsid w:val="006A368F"/>
    <w:rsid w:val="006A480F"/>
    <w:rsid w:val="006A526D"/>
    <w:rsid w:val="006A53F2"/>
    <w:rsid w:val="006A6949"/>
    <w:rsid w:val="006A7CD5"/>
    <w:rsid w:val="006B0293"/>
    <w:rsid w:val="006B0FB4"/>
    <w:rsid w:val="006B102E"/>
    <w:rsid w:val="006B335F"/>
    <w:rsid w:val="006B346D"/>
    <w:rsid w:val="006B37C3"/>
    <w:rsid w:val="006B6521"/>
    <w:rsid w:val="006B7AE8"/>
    <w:rsid w:val="006E059F"/>
    <w:rsid w:val="006E4AE1"/>
    <w:rsid w:val="006F16AC"/>
    <w:rsid w:val="006F3701"/>
    <w:rsid w:val="006F7A39"/>
    <w:rsid w:val="007001CB"/>
    <w:rsid w:val="007011AD"/>
    <w:rsid w:val="00703D12"/>
    <w:rsid w:val="00705C82"/>
    <w:rsid w:val="0070717B"/>
    <w:rsid w:val="00710534"/>
    <w:rsid w:val="00710A6F"/>
    <w:rsid w:val="0071285D"/>
    <w:rsid w:val="00715B33"/>
    <w:rsid w:val="00722339"/>
    <w:rsid w:val="00723A01"/>
    <w:rsid w:val="00733136"/>
    <w:rsid w:val="00736987"/>
    <w:rsid w:val="0074299D"/>
    <w:rsid w:val="00750374"/>
    <w:rsid w:val="0075043D"/>
    <w:rsid w:val="0075245D"/>
    <w:rsid w:val="007579CB"/>
    <w:rsid w:val="007579EB"/>
    <w:rsid w:val="00764796"/>
    <w:rsid w:val="00766577"/>
    <w:rsid w:val="00766ED4"/>
    <w:rsid w:val="00766F3A"/>
    <w:rsid w:val="0076736F"/>
    <w:rsid w:val="00770FEE"/>
    <w:rsid w:val="00776E87"/>
    <w:rsid w:val="00780787"/>
    <w:rsid w:val="00780B83"/>
    <w:rsid w:val="007827E0"/>
    <w:rsid w:val="00783971"/>
    <w:rsid w:val="00783D17"/>
    <w:rsid w:val="00784C88"/>
    <w:rsid w:val="00786C83"/>
    <w:rsid w:val="00786CE6"/>
    <w:rsid w:val="007933C2"/>
    <w:rsid w:val="0079365D"/>
    <w:rsid w:val="00796ADD"/>
    <w:rsid w:val="0079714B"/>
    <w:rsid w:val="00797D5A"/>
    <w:rsid w:val="007A2E05"/>
    <w:rsid w:val="007A4307"/>
    <w:rsid w:val="007A63A4"/>
    <w:rsid w:val="007A72E2"/>
    <w:rsid w:val="007A76EB"/>
    <w:rsid w:val="007B0D08"/>
    <w:rsid w:val="007B1136"/>
    <w:rsid w:val="007B56D2"/>
    <w:rsid w:val="007B6284"/>
    <w:rsid w:val="007B6534"/>
    <w:rsid w:val="007B67FC"/>
    <w:rsid w:val="007B7044"/>
    <w:rsid w:val="007B7C1F"/>
    <w:rsid w:val="007C0160"/>
    <w:rsid w:val="007C0FE7"/>
    <w:rsid w:val="007C22CE"/>
    <w:rsid w:val="007C42DB"/>
    <w:rsid w:val="007C5DD8"/>
    <w:rsid w:val="007C63CF"/>
    <w:rsid w:val="007D1B85"/>
    <w:rsid w:val="007D291E"/>
    <w:rsid w:val="007D5CF6"/>
    <w:rsid w:val="007D6AD0"/>
    <w:rsid w:val="007D7810"/>
    <w:rsid w:val="007D796E"/>
    <w:rsid w:val="007E166A"/>
    <w:rsid w:val="007E2D1B"/>
    <w:rsid w:val="007E37ED"/>
    <w:rsid w:val="007E7548"/>
    <w:rsid w:val="007F02DC"/>
    <w:rsid w:val="007F33C0"/>
    <w:rsid w:val="007F54CF"/>
    <w:rsid w:val="007F5A98"/>
    <w:rsid w:val="00803D47"/>
    <w:rsid w:val="00803F7D"/>
    <w:rsid w:val="00807D5A"/>
    <w:rsid w:val="0081011C"/>
    <w:rsid w:val="00820EE7"/>
    <w:rsid w:val="00822002"/>
    <w:rsid w:val="00823DDE"/>
    <w:rsid w:val="00832FE3"/>
    <w:rsid w:val="00834148"/>
    <w:rsid w:val="0083554F"/>
    <w:rsid w:val="00837A81"/>
    <w:rsid w:val="00837B78"/>
    <w:rsid w:val="00840852"/>
    <w:rsid w:val="00843B56"/>
    <w:rsid w:val="00843E97"/>
    <w:rsid w:val="00851268"/>
    <w:rsid w:val="0085232B"/>
    <w:rsid w:val="00855965"/>
    <w:rsid w:val="00856440"/>
    <w:rsid w:val="00856F7E"/>
    <w:rsid w:val="00857B09"/>
    <w:rsid w:val="00865BB1"/>
    <w:rsid w:val="00872901"/>
    <w:rsid w:val="00873868"/>
    <w:rsid w:val="0087467A"/>
    <w:rsid w:val="00876D6B"/>
    <w:rsid w:val="00882935"/>
    <w:rsid w:val="00884597"/>
    <w:rsid w:val="00884F5D"/>
    <w:rsid w:val="008854BB"/>
    <w:rsid w:val="00886430"/>
    <w:rsid w:val="00887010"/>
    <w:rsid w:val="00890530"/>
    <w:rsid w:val="0089321C"/>
    <w:rsid w:val="00896720"/>
    <w:rsid w:val="008A123B"/>
    <w:rsid w:val="008B005B"/>
    <w:rsid w:val="008B3410"/>
    <w:rsid w:val="008B48E3"/>
    <w:rsid w:val="008C1025"/>
    <w:rsid w:val="008C4702"/>
    <w:rsid w:val="008C5954"/>
    <w:rsid w:val="008D0140"/>
    <w:rsid w:val="008D0347"/>
    <w:rsid w:val="008D3050"/>
    <w:rsid w:val="008D620E"/>
    <w:rsid w:val="008E219C"/>
    <w:rsid w:val="008E2C42"/>
    <w:rsid w:val="008E321B"/>
    <w:rsid w:val="008E53A1"/>
    <w:rsid w:val="008E5D0F"/>
    <w:rsid w:val="008E5E5A"/>
    <w:rsid w:val="008E63F4"/>
    <w:rsid w:val="008E76D8"/>
    <w:rsid w:val="008F1A49"/>
    <w:rsid w:val="00903743"/>
    <w:rsid w:val="0090383E"/>
    <w:rsid w:val="00904878"/>
    <w:rsid w:val="0090556A"/>
    <w:rsid w:val="00913E0B"/>
    <w:rsid w:val="00914EDA"/>
    <w:rsid w:val="00917239"/>
    <w:rsid w:val="00921597"/>
    <w:rsid w:val="00921AA6"/>
    <w:rsid w:val="00921EFD"/>
    <w:rsid w:val="009225F3"/>
    <w:rsid w:val="00922A30"/>
    <w:rsid w:val="0092745A"/>
    <w:rsid w:val="00932ADF"/>
    <w:rsid w:val="00932BB8"/>
    <w:rsid w:val="00937969"/>
    <w:rsid w:val="0094605F"/>
    <w:rsid w:val="00946BBC"/>
    <w:rsid w:val="00947013"/>
    <w:rsid w:val="00951553"/>
    <w:rsid w:val="00955E5A"/>
    <w:rsid w:val="00957099"/>
    <w:rsid w:val="009601BF"/>
    <w:rsid w:val="00961814"/>
    <w:rsid w:val="00962581"/>
    <w:rsid w:val="009625EB"/>
    <w:rsid w:val="0096506B"/>
    <w:rsid w:val="00974894"/>
    <w:rsid w:val="00975399"/>
    <w:rsid w:val="0097685E"/>
    <w:rsid w:val="00976C62"/>
    <w:rsid w:val="009801CD"/>
    <w:rsid w:val="0098190F"/>
    <w:rsid w:val="00981E88"/>
    <w:rsid w:val="009832E5"/>
    <w:rsid w:val="00986099"/>
    <w:rsid w:val="00986AE2"/>
    <w:rsid w:val="0098717B"/>
    <w:rsid w:val="009946D0"/>
    <w:rsid w:val="00997D90"/>
    <w:rsid w:val="009A5C7E"/>
    <w:rsid w:val="009B085C"/>
    <w:rsid w:val="009B099F"/>
    <w:rsid w:val="009B150D"/>
    <w:rsid w:val="009B1F20"/>
    <w:rsid w:val="009B2810"/>
    <w:rsid w:val="009B39C4"/>
    <w:rsid w:val="009B5A67"/>
    <w:rsid w:val="009B7CD3"/>
    <w:rsid w:val="009C13EF"/>
    <w:rsid w:val="009C16A5"/>
    <w:rsid w:val="009C1AEB"/>
    <w:rsid w:val="009C2DFD"/>
    <w:rsid w:val="009C41CB"/>
    <w:rsid w:val="009C5731"/>
    <w:rsid w:val="009C5DF7"/>
    <w:rsid w:val="009C6F5B"/>
    <w:rsid w:val="009C7AE8"/>
    <w:rsid w:val="009D062A"/>
    <w:rsid w:val="009D4B33"/>
    <w:rsid w:val="009D6644"/>
    <w:rsid w:val="009E011D"/>
    <w:rsid w:val="009E2A9C"/>
    <w:rsid w:val="009E5BAE"/>
    <w:rsid w:val="009E7A11"/>
    <w:rsid w:val="009F0414"/>
    <w:rsid w:val="009F33E4"/>
    <w:rsid w:val="009F494B"/>
    <w:rsid w:val="009F4F71"/>
    <w:rsid w:val="009F5F9C"/>
    <w:rsid w:val="00A03AFA"/>
    <w:rsid w:val="00A05135"/>
    <w:rsid w:val="00A10D37"/>
    <w:rsid w:val="00A1453F"/>
    <w:rsid w:val="00A14850"/>
    <w:rsid w:val="00A15B16"/>
    <w:rsid w:val="00A22E5B"/>
    <w:rsid w:val="00A2514B"/>
    <w:rsid w:val="00A25B81"/>
    <w:rsid w:val="00A25EA1"/>
    <w:rsid w:val="00A26516"/>
    <w:rsid w:val="00A30BC9"/>
    <w:rsid w:val="00A32948"/>
    <w:rsid w:val="00A370E8"/>
    <w:rsid w:val="00A420BD"/>
    <w:rsid w:val="00A425A1"/>
    <w:rsid w:val="00A53178"/>
    <w:rsid w:val="00A54984"/>
    <w:rsid w:val="00A562FA"/>
    <w:rsid w:val="00A607A4"/>
    <w:rsid w:val="00A62BCD"/>
    <w:rsid w:val="00A646D8"/>
    <w:rsid w:val="00A65630"/>
    <w:rsid w:val="00A6676E"/>
    <w:rsid w:val="00A6731C"/>
    <w:rsid w:val="00A678BF"/>
    <w:rsid w:val="00A7197F"/>
    <w:rsid w:val="00A720E0"/>
    <w:rsid w:val="00A72D05"/>
    <w:rsid w:val="00A750E8"/>
    <w:rsid w:val="00A75F55"/>
    <w:rsid w:val="00A77928"/>
    <w:rsid w:val="00A83753"/>
    <w:rsid w:val="00A83F92"/>
    <w:rsid w:val="00A84DDC"/>
    <w:rsid w:val="00A85B54"/>
    <w:rsid w:val="00A913AF"/>
    <w:rsid w:val="00A939FB"/>
    <w:rsid w:val="00A97300"/>
    <w:rsid w:val="00AA415B"/>
    <w:rsid w:val="00AA48FA"/>
    <w:rsid w:val="00AA4DA9"/>
    <w:rsid w:val="00AB1C86"/>
    <w:rsid w:val="00AB5228"/>
    <w:rsid w:val="00AB615C"/>
    <w:rsid w:val="00AB689E"/>
    <w:rsid w:val="00AC0E9B"/>
    <w:rsid w:val="00AC1445"/>
    <w:rsid w:val="00AC2722"/>
    <w:rsid w:val="00AC3164"/>
    <w:rsid w:val="00AC44CC"/>
    <w:rsid w:val="00AC6EE3"/>
    <w:rsid w:val="00AD20E9"/>
    <w:rsid w:val="00AD3217"/>
    <w:rsid w:val="00AD3B43"/>
    <w:rsid w:val="00AD6FA9"/>
    <w:rsid w:val="00AE09DA"/>
    <w:rsid w:val="00AE11EB"/>
    <w:rsid w:val="00AF2D0A"/>
    <w:rsid w:val="00AF6B32"/>
    <w:rsid w:val="00B03BEA"/>
    <w:rsid w:val="00B12C53"/>
    <w:rsid w:val="00B13B5B"/>
    <w:rsid w:val="00B158A1"/>
    <w:rsid w:val="00B17279"/>
    <w:rsid w:val="00B218D3"/>
    <w:rsid w:val="00B22D35"/>
    <w:rsid w:val="00B23ECF"/>
    <w:rsid w:val="00B252BE"/>
    <w:rsid w:val="00B275C9"/>
    <w:rsid w:val="00B314EB"/>
    <w:rsid w:val="00B324A7"/>
    <w:rsid w:val="00B33624"/>
    <w:rsid w:val="00B472B3"/>
    <w:rsid w:val="00B5000F"/>
    <w:rsid w:val="00B5073C"/>
    <w:rsid w:val="00B534CF"/>
    <w:rsid w:val="00B578B8"/>
    <w:rsid w:val="00B60363"/>
    <w:rsid w:val="00B62077"/>
    <w:rsid w:val="00B64122"/>
    <w:rsid w:val="00B742E4"/>
    <w:rsid w:val="00B76161"/>
    <w:rsid w:val="00B824ED"/>
    <w:rsid w:val="00B847BB"/>
    <w:rsid w:val="00B84A4F"/>
    <w:rsid w:val="00B84B87"/>
    <w:rsid w:val="00B95A0E"/>
    <w:rsid w:val="00B95AF7"/>
    <w:rsid w:val="00B979E5"/>
    <w:rsid w:val="00BA1DD3"/>
    <w:rsid w:val="00BA21D5"/>
    <w:rsid w:val="00BA4550"/>
    <w:rsid w:val="00BB29F6"/>
    <w:rsid w:val="00BB3BE4"/>
    <w:rsid w:val="00BB4023"/>
    <w:rsid w:val="00BB4188"/>
    <w:rsid w:val="00BB795F"/>
    <w:rsid w:val="00BC1D27"/>
    <w:rsid w:val="00BC4D7F"/>
    <w:rsid w:val="00BD01C1"/>
    <w:rsid w:val="00BD0BFB"/>
    <w:rsid w:val="00BD2F85"/>
    <w:rsid w:val="00BD5306"/>
    <w:rsid w:val="00BD762E"/>
    <w:rsid w:val="00BD7FAB"/>
    <w:rsid w:val="00BE7C37"/>
    <w:rsid w:val="00BF0F12"/>
    <w:rsid w:val="00BF6B82"/>
    <w:rsid w:val="00BF6CCA"/>
    <w:rsid w:val="00BF72DF"/>
    <w:rsid w:val="00BF730A"/>
    <w:rsid w:val="00C03D93"/>
    <w:rsid w:val="00C0683B"/>
    <w:rsid w:val="00C13BBC"/>
    <w:rsid w:val="00C16219"/>
    <w:rsid w:val="00C16A10"/>
    <w:rsid w:val="00C16EE9"/>
    <w:rsid w:val="00C2180C"/>
    <w:rsid w:val="00C2222B"/>
    <w:rsid w:val="00C22B4D"/>
    <w:rsid w:val="00C22E11"/>
    <w:rsid w:val="00C23867"/>
    <w:rsid w:val="00C24CF6"/>
    <w:rsid w:val="00C31FBF"/>
    <w:rsid w:val="00C332D5"/>
    <w:rsid w:val="00C426D8"/>
    <w:rsid w:val="00C43C1D"/>
    <w:rsid w:val="00C475ED"/>
    <w:rsid w:val="00C567EC"/>
    <w:rsid w:val="00C6306F"/>
    <w:rsid w:val="00C64E6E"/>
    <w:rsid w:val="00C6665E"/>
    <w:rsid w:val="00C7100D"/>
    <w:rsid w:val="00C73994"/>
    <w:rsid w:val="00C75118"/>
    <w:rsid w:val="00C755DC"/>
    <w:rsid w:val="00C76CBF"/>
    <w:rsid w:val="00C77AE2"/>
    <w:rsid w:val="00C809E8"/>
    <w:rsid w:val="00C80C9A"/>
    <w:rsid w:val="00C8319F"/>
    <w:rsid w:val="00C94F6A"/>
    <w:rsid w:val="00C954E2"/>
    <w:rsid w:val="00C97829"/>
    <w:rsid w:val="00C978B2"/>
    <w:rsid w:val="00CA504A"/>
    <w:rsid w:val="00CA74B7"/>
    <w:rsid w:val="00CA78BF"/>
    <w:rsid w:val="00CA79E1"/>
    <w:rsid w:val="00CB057D"/>
    <w:rsid w:val="00CB19F1"/>
    <w:rsid w:val="00CB2F3B"/>
    <w:rsid w:val="00CB72ED"/>
    <w:rsid w:val="00CB7449"/>
    <w:rsid w:val="00CC778B"/>
    <w:rsid w:val="00CD0629"/>
    <w:rsid w:val="00CD1E0B"/>
    <w:rsid w:val="00CD1E5C"/>
    <w:rsid w:val="00CD259A"/>
    <w:rsid w:val="00CD4D5A"/>
    <w:rsid w:val="00CD755D"/>
    <w:rsid w:val="00CE2373"/>
    <w:rsid w:val="00CE2725"/>
    <w:rsid w:val="00CE3FE5"/>
    <w:rsid w:val="00CE414C"/>
    <w:rsid w:val="00CE553C"/>
    <w:rsid w:val="00CE75CD"/>
    <w:rsid w:val="00CF3739"/>
    <w:rsid w:val="00CF4D72"/>
    <w:rsid w:val="00CF71DA"/>
    <w:rsid w:val="00D009BC"/>
    <w:rsid w:val="00D03863"/>
    <w:rsid w:val="00D06170"/>
    <w:rsid w:val="00D07811"/>
    <w:rsid w:val="00D159CF"/>
    <w:rsid w:val="00D15D01"/>
    <w:rsid w:val="00D170B7"/>
    <w:rsid w:val="00D208BB"/>
    <w:rsid w:val="00D20CCC"/>
    <w:rsid w:val="00D214F4"/>
    <w:rsid w:val="00D24081"/>
    <w:rsid w:val="00D27C34"/>
    <w:rsid w:val="00D305F2"/>
    <w:rsid w:val="00D34387"/>
    <w:rsid w:val="00D43BD0"/>
    <w:rsid w:val="00D45790"/>
    <w:rsid w:val="00D467BB"/>
    <w:rsid w:val="00D524F6"/>
    <w:rsid w:val="00D54633"/>
    <w:rsid w:val="00D54BD0"/>
    <w:rsid w:val="00D54F8A"/>
    <w:rsid w:val="00D5590B"/>
    <w:rsid w:val="00D55A1E"/>
    <w:rsid w:val="00D5730D"/>
    <w:rsid w:val="00D57375"/>
    <w:rsid w:val="00D57E66"/>
    <w:rsid w:val="00D57EC0"/>
    <w:rsid w:val="00D57F70"/>
    <w:rsid w:val="00D62A6F"/>
    <w:rsid w:val="00D6601F"/>
    <w:rsid w:val="00D67B00"/>
    <w:rsid w:val="00D734BA"/>
    <w:rsid w:val="00D7511D"/>
    <w:rsid w:val="00D77B3D"/>
    <w:rsid w:val="00D8106D"/>
    <w:rsid w:val="00D825F7"/>
    <w:rsid w:val="00D834DE"/>
    <w:rsid w:val="00D83F78"/>
    <w:rsid w:val="00D8467B"/>
    <w:rsid w:val="00D8570E"/>
    <w:rsid w:val="00D86395"/>
    <w:rsid w:val="00D91542"/>
    <w:rsid w:val="00D9170C"/>
    <w:rsid w:val="00D921A2"/>
    <w:rsid w:val="00D94489"/>
    <w:rsid w:val="00D94721"/>
    <w:rsid w:val="00DA27CC"/>
    <w:rsid w:val="00DA2B94"/>
    <w:rsid w:val="00DA46D9"/>
    <w:rsid w:val="00DA7450"/>
    <w:rsid w:val="00DC429A"/>
    <w:rsid w:val="00DD0398"/>
    <w:rsid w:val="00DD043E"/>
    <w:rsid w:val="00DD0BEA"/>
    <w:rsid w:val="00DD308F"/>
    <w:rsid w:val="00DD6FD1"/>
    <w:rsid w:val="00DE38BD"/>
    <w:rsid w:val="00DE3F3E"/>
    <w:rsid w:val="00DE76C1"/>
    <w:rsid w:val="00DF047D"/>
    <w:rsid w:val="00DF495C"/>
    <w:rsid w:val="00E02FAB"/>
    <w:rsid w:val="00E04FE3"/>
    <w:rsid w:val="00E057E4"/>
    <w:rsid w:val="00E10A73"/>
    <w:rsid w:val="00E129C3"/>
    <w:rsid w:val="00E12C36"/>
    <w:rsid w:val="00E15BBA"/>
    <w:rsid w:val="00E16B9D"/>
    <w:rsid w:val="00E207C4"/>
    <w:rsid w:val="00E21315"/>
    <w:rsid w:val="00E26C42"/>
    <w:rsid w:val="00E33700"/>
    <w:rsid w:val="00E34F28"/>
    <w:rsid w:val="00E37645"/>
    <w:rsid w:val="00E37E97"/>
    <w:rsid w:val="00E4146E"/>
    <w:rsid w:val="00E43E58"/>
    <w:rsid w:val="00E46A13"/>
    <w:rsid w:val="00E549E3"/>
    <w:rsid w:val="00E54E2B"/>
    <w:rsid w:val="00E56CA7"/>
    <w:rsid w:val="00E6206E"/>
    <w:rsid w:val="00E63D47"/>
    <w:rsid w:val="00E653D0"/>
    <w:rsid w:val="00E65C68"/>
    <w:rsid w:val="00E67F6E"/>
    <w:rsid w:val="00E713C6"/>
    <w:rsid w:val="00E734DA"/>
    <w:rsid w:val="00E74833"/>
    <w:rsid w:val="00E8114C"/>
    <w:rsid w:val="00E82984"/>
    <w:rsid w:val="00E834C2"/>
    <w:rsid w:val="00E8386C"/>
    <w:rsid w:val="00E838FE"/>
    <w:rsid w:val="00E84480"/>
    <w:rsid w:val="00E8453C"/>
    <w:rsid w:val="00E86B10"/>
    <w:rsid w:val="00E908E7"/>
    <w:rsid w:val="00E91003"/>
    <w:rsid w:val="00E94A51"/>
    <w:rsid w:val="00E95E07"/>
    <w:rsid w:val="00EA0541"/>
    <w:rsid w:val="00EA0C01"/>
    <w:rsid w:val="00EA0CD1"/>
    <w:rsid w:val="00EA329E"/>
    <w:rsid w:val="00EA6B63"/>
    <w:rsid w:val="00EA7A17"/>
    <w:rsid w:val="00EB05F3"/>
    <w:rsid w:val="00EB1B81"/>
    <w:rsid w:val="00EB770A"/>
    <w:rsid w:val="00EB7B1B"/>
    <w:rsid w:val="00EB7E76"/>
    <w:rsid w:val="00EC11CF"/>
    <w:rsid w:val="00EC728D"/>
    <w:rsid w:val="00EC78AA"/>
    <w:rsid w:val="00EC78AD"/>
    <w:rsid w:val="00ED2B24"/>
    <w:rsid w:val="00ED5FDB"/>
    <w:rsid w:val="00ED634D"/>
    <w:rsid w:val="00ED757D"/>
    <w:rsid w:val="00EE2574"/>
    <w:rsid w:val="00EE738A"/>
    <w:rsid w:val="00EF1760"/>
    <w:rsid w:val="00EF27C3"/>
    <w:rsid w:val="00EF465A"/>
    <w:rsid w:val="00EF4B01"/>
    <w:rsid w:val="00EF6C27"/>
    <w:rsid w:val="00F0621C"/>
    <w:rsid w:val="00F07E9B"/>
    <w:rsid w:val="00F12677"/>
    <w:rsid w:val="00F12D9A"/>
    <w:rsid w:val="00F164EA"/>
    <w:rsid w:val="00F16757"/>
    <w:rsid w:val="00F20BB2"/>
    <w:rsid w:val="00F22F6C"/>
    <w:rsid w:val="00F27F44"/>
    <w:rsid w:val="00F3404D"/>
    <w:rsid w:val="00F4187C"/>
    <w:rsid w:val="00F46762"/>
    <w:rsid w:val="00F475D2"/>
    <w:rsid w:val="00F51956"/>
    <w:rsid w:val="00F52993"/>
    <w:rsid w:val="00F57DD9"/>
    <w:rsid w:val="00F60679"/>
    <w:rsid w:val="00F63C41"/>
    <w:rsid w:val="00F70935"/>
    <w:rsid w:val="00F77A64"/>
    <w:rsid w:val="00F814BC"/>
    <w:rsid w:val="00F815B9"/>
    <w:rsid w:val="00F827E7"/>
    <w:rsid w:val="00F82D9E"/>
    <w:rsid w:val="00F83C57"/>
    <w:rsid w:val="00F870CF"/>
    <w:rsid w:val="00F90408"/>
    <w:rsid w:val="00F90D60"/>
    <w:rsid w:val="00F96A1E"/>
    <w:rsid w:val="00F96FB4"/>
    <w:rsid w:val="00FA211E"/>
    <w:rsid w:val="00FA3FB9"/>
    <w:rsid w:val="00FA5282"/>
    <w:rsid w:val="00FA5445"/>
    <w:rsid w:val="00FA64FD"/>
    <w:rsid w:val="00FA67E2"/>
    <w:rsid w:val="00FA6EC7"/>
    <w:rsid w:val="00FB1602"/>
    <w:rsid w:val="00FB41A6"/>
    <w:rsid w:val="00FB5D73"/>
    <w:rsid w:val="00FC1463"/>
    <w:rsid w:val="00FC27AE"/>
    <w:rsid w:val="00FC287E"/>
    <w:rsid w:val="00FC3D7E"/>
    <w:rsid w:val="00FC49FF"/>
    <w:rsid w:val="00FD347D"/>
    <w:rsid w:val="00FE28C3"/>
    <w:rsid w:val="00FE4D73"/>
    <w:rsid w:val="00FF0108"/>
    <w:rsid w:val="00FF0B1D"/>
    <w:rsid w:val="00FF0DD1"/>
    <w:rsid w:val="00FF21B5"/>
    <w:rsid w:val="00FF2B46"/>
    <w:rsid w:val="00F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fillcolor="white">
      <v:fill color="white" color2="black" angle="90"/>
      <v:stroke weight="1pt"/>
      <v:textbox inset="2.8pt,2.8pt,2.8pt,2.8pt"/>
    </o:shapedefaults>
    <o:shapelayout v:ext="edit">
      <o:idmap v:ext="edit" data="1"/>
    </o:shapelayout>
  </w:shapeDefaults>
  <w:doNotEmbedSmartTags/>
  <w:decimalSymbol w:val="."/>
  <w:listSeparator w:val=","/>
  <w14:docId w14:val="7F8077BC"/>
  <w15:docId w15:val="{F34AC27B-8FA9-4B07-B170-65314028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D3F"/>
    <w:rPr>
      <w:sz w:val="22"/>
      <w:lang w:val="nb-NO" w:eastAsia="nb-NO"/>
    </w:rPr>
  </w:style>
  <w:style w:type="paragraph" w:styleId="Heading1">
    <w:name w:val="heading 1"/>
    <w:basedOn w:val="Normal"/>
    <w:next w:val="Normal"/>
    <w:qFormat/>
    <w:rsid w:val="00371307"/>
    <w:pPr>
      <w:keepNext/>
      <w:numPr>
        <w:numId w:val="3"/>
      </w:numPr>
      <w:suppressAutoHyphens/>
      <w:spacing w:before="480" w:after="120"/>
      <w:ind w:left="432" w:hanging="432"/>
      <w:outlineLvl w:val="0"/>
    </w:pPr>
    <w:rPr>
      <w:b/>
      <w:color w:val="000000"/>
      <w:sz w:val="32"/>
      <w:lang w:val="en-US" w:eastAsia="en-US"/>
    </w:rPr>
  </w:style>
  <w:style w:type="paragraph" w:styleId="Heading2">
    <w:name w:val="heading 2"/>
    <w:basedOn w:val="Normal"/>
    <w:next w:val="Normal"/>
    <w:qFormat/>
    <w:pPr>
      <w:keepNext/>
      <w:numPr>
        <w:ilvl w:val="1"/>
        <w:numId w:val="3"/>
      </w:numPr>
      <w:suppressAutoHyphens/>
      <w:spacing w:before="480" w:after="120"/>
      <w:ind w:left="576" w:hanging="576"/>
      <w:outlineLvl w:val="1"/>
    </w:pPr>
    <w:rPr>
      <w:b/>
      <w:sz w:val="26"/>
    </w:rPr>
  </w:style>
  <w:style w:type="paragraph" w:styleId="Heading3">
    <w:name w:val="heading 3"/>
    <w:basedOn w:val="Normal"/>
    <w:next w:val="Normal"/>
    <w:qFormat/>
    <w:pPr>
      <w:keepNext/>
      <w:numPr>
        <w:ilvl w:val="2"/>
        <w:numId w:val="3"/>
      </w:numPr>
      <w:suppressAutoHyphens/>
      <w:spacing w:before="240"/>
      <w:ind w:left="720" w:hanging="720"/>
      <w:outlineLvl w:val="2"/>
    </w:pPr>
    <w:rPr>
      <w:b/>
    </w:rPr>
  </w:style>
  <w:style w:type="paragraph" w:styleId="Heading4">
    <w:name w:val="heading 4"/>
    <w:basedOn w:val="Normal"/>
    <w:next w:val="Normal"/>
    <w:qFormat/>
    <w:pPr>
      <w:keepNext/>
      <w:numPr>
        <w:ilvl w:val="3"/>
        <w:numId w:val="3"/>
      </w:numPr>
      <w:suppressAutoHyphens/>
      <w:spacing w:before="240"/>
      <w:ind w:left="864" w:hanging="864"/>
      <w:outlineLvl w:val="3"/>
    </w:pPr>
    <w:rPr>
      <w:b/>
      <w:i/>
    </w:rPr>
  </w:style>
  <w:style w:type="paragraph" w:styleId="Heading5">
    <w:name w:val="heading 5"/>
    <w:basedOn w:val="Normal"/>
    <w:next w:val="Normal"/>
    <w:qFormat/>
    <w:pPr>
      <w:keepNext/>
      <w:numPr>
        <w:ilvl w:val="4"/>
        <w:numId w:val="3"/>
      </w:numPr>
      <w:suppressAutoHyphens/>
      <w:spacing w:before="240" w:after="60"/>
      <w:ind w:left="1008" w:hanging="1008"/>
      <w:outlineLvl w:val="4"/>
    </w:pPr>
    <w:rPr>
      <w:i/>
    </w:rPr>
  </w:style>
  <w:style w:type="paragraph" w:styleId="Heading6">
    <w:name w:val="heading 6"/>
    <w:basedOn w:val="Normal"/>
    <w:next w:val="Normal"/>
    <w:qFormat/>
    <w:pPr>
      <w:keepNext/>
      <w:numPr>
        <w:ilvl w:val="5"/>
        <w:numId w:val="3"/>
      </w:numPr>
      <w:ind w:left="1152" w:hanging="1152"/>
      <w:outlineLvl w:val="5"/>
    </w:pPr>
    <w:rPr>
      <w:b/>
      <w:sz w:val="24"/>
      <w:szCs w:val="24"/>
      <w:lang w:val="en-US" w:eastAsia="en-US"/>
    </w:rPr>
  </w:style>
  <w:style w:type="paragraph" w:styleId="Heading7">
    <w:name w:val="heading 7"/>
    <w:basedOn w:val="Normal"/>
    <w:next w:val="Normal"/>
    <w:qFormat/>
    <w:pPr>
      <w:keepNext/>
      <w:numPr>
        <w:ilvl w:val="6"/>
        <w:numId w:val="3"/>
      </w:numPr>
      <w:ind w:left="1296" w:hanging="1296"/>
      <w:outlineLvl w:val="6"/>
    </w:pPr>
    <w:rPr>
      <w:b/>
      <w:sz w:val="24"/>
      <w:szCs w:val="24"/>
      <w:lang w:val="en-US" w:eastAsia="en-US"/>
    </w:rPr>
  </w:style>
  <w:style w:type="paragraph" w:styleId="Heading8">
    <w:name w:val="heading 8"/>
    <w:basedOn w:val="Normal"/>
    <w:next w:val="Normal"/>
    <w:qFormat/>
    <w:pPr>
      <w:keepNext/>
      <w:numPr>
        <w:ilvl w:val="7"/>
        <w:numId w:val="3"/>
      </w:numPr>
      <w:ind w:left="1440" w:hanging="1440"/>
      <w:outlineLvl w:val="7"/>
    </w:pPr>
    <w:rPr>
      <w:rFonts w:ascii="Arial" w:hAnsi="Arial" w:cs="Arial"/>
      <w:b/>
      <w:sz w:val="20"/>
      <w:lang w:val="en-GB" w:eastAsia="en-US"/>
    </w:rPr>
  </w:style>
  <w:style w:type="paragraph" w:styleId="Heading9">
    <w:name w:val="heading 9"/>
    <w:basedOn w:val="Normal"/>
    <w:next w:val="Normal"/>
    <w:qFormat/>
    <w:pPr>
      <w:keepNext/>
      <w:numPr>
        <w:ilvl w:val="8"/>
        <w:numId w:val="3"/>
      </w:numPr>
      <w:ind w:left="1584" w:hanging="1584"/>
      <w:outlineLvl w:val="8"/>
    </w:pPr>
    <w:rPr>
      <w:rFonts w:ascii="Arial" w:hAnsi="Arial" w:cs="Arial"/>
      <w:b/>
      <w:sz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ksoverskrift">
    <w:name w:val="Boks overskrift"/>
    <w:basedOn w:val="Normal"/>
    <w:next w:val="Normal"/>
    <w:pPr>
      <w:keepNext/>
      <w:pBdr>
        <w:top w:val="single" w:sz="4" w:space="1" w:color="000000"/>
        <w:left w:val="single" w:sz="4" w:space="4" w:color="000000"/>
        <w:bottom w:val="single" w:sz="4" w:space="1" w:color="000000"/>
        <w:right w:val="single" w:sz="4" w:space="4" w:color="000000"/>
      </w:pBdr>
      <w:suppressAutoHyphens/>
    </w:pPr>
    <w:rPr>
      <w:b/>
    </w:rPr>
  </w:style>
  <w:style w:type="paragraph" w:customStyle="1" w:styleId="Bokstekst">
    <w:name w:val="Boks tekst"/>
    <w:basedOn w:val="Normal"/>
    <w:next w:val="Normal"/>
    <w:pPr>
      <w:keepNext/>
      <w:keepLines/>
      <w:pBdr>
        <w:top w:val="single" w:sz="4" w:space="1" w:color="000000"/>
        <w:left w:val="single" w:sz="4" w:space="4" w:color="000000"/>
        <w:bottom w:val="single" w:sz="4" w:space="1" w:color="000000"/>
        <w:right w:val="single" w:sz="4" w:space="4" w:color="000000"/>
      </w:pBdr>
    </w:pPr>
  </w:style>
  <w:style w:type="paragraph" w:styleId="Footer">
    <w:name w:val="footer"/>
    <w:basedOn w:val="Normal"/>
    <w:pPr>
      <w:tabs>
        <w:tab w:val="center" w:pos="4536"/>
        <w:tab w:val="right" w:pos="9072"/>
      </w:tabs>
    </w:pPr>
  </w:style>
  <w:style w:type="paragraph" w:customStyle="1" w:styleId="Figuroverskrift">
    <w:name w:val="Figuroverskrift"/>
    <w:next w:val="Normal"/>
    <w:pPr>
      <w:keepNext/>
      <w:spacing w:before="240" w:after="60"/>
      <w:ind w:left="1134" w:hanging="1134"/>
    </w:pPr>
    <w:rPr>
      <w:b/>
      <w:sz w:val="22"/>
      <w:lang w:val="nb-NO" w:eastAsia="nb-NO"/>
    </w:rPr>
  </w:style>
  <w:style w:type="paragraph" w:customStyle="1" w:styleId="Figuroverskrift-engelsk">
    <w:name w:val="Figuroverskrift - engelsk"/>
    <w:next w:val="Normal"/>
    <w:pPr>
      <w:keepNext/>
      <w:spacing w:after="60"/>
      <w:ind w:left="1134"/>
    </w:pPr>
    <w:rPr>
      <w:i/>
      <w:sz w:val="22"/>
      <w:lang w:val="en-GB" w:eastAsia="nb-NO"/>
    </w:rPr>
  </w:style>
  <w:style w:type="paragraph" w:customStyle="1" w:styleId="Forfatter">
    <w:name w:val="Forfatter"/>
    <w:basedOn w:val="Normal"/>
    <w:next w:val="Normal"/>
    <w:pPr>
      <w:suppressAutoHyphens/>
      <w:spacing w:before="120" w:after="240"/>
    </w:pPr>
    <w:rPr>
      <w:i/>
      <w:sz w:val="26"/>
    </w:rPr>
  </w:style>
  <w:style w:type="paragraph" w:customStyle="1" w:styleId="Forfatteropplysning">
    <w:name w:val="Forfatteropplysning"/>
    <w:next w:val="Normal"/>
    <w:pPr>
      <w:keepLines/>
      <w:pBdr>
        <w:top w:val="single" w:sz="4" w:space="1" w:color="000000"/>
        <w:left w:val="single" w:sz="4" w:space="4" w:color="000000"/>
        <w:bottom w:val="single" w:sz="4" w:space="1" w:color="000000"/>
        <w:right w:val="single" w:sz="4" w:space="4" w:color="000000"/>
      </w:pBdr>
      <w:spacing w:before="120" w:after="120"/>
    </w:pPr>
    <w:rPr>
      <w:i/>
      <w:sz w:val="22"/>
      <w:lang w:val="nb-NO" w:eastAsia="nb-NO"/>
    </w:rPr>
  </w:style>
  <w:style w:type="paragraph" w:styleId="FootnoteText">
    <w:name w:val="footnote text"/>
    <w:basedOn w:val="Normal"/>
    <w:pPr>
      <w:tabs>
        <w:tab w:val="left" w:pos="170"/>
      </w:tabs>
      <w:ind w:left="170" w:hanging="170"/>
    </w:pPr>
    <w:rPr>
      <w:sz w:val="18"/>
    </w:rPr>
  </w:style>
  <w:style w:type="paragraph" w:customStyle="1" w:styleId="Ingress">
    <w:name w:val="Ingress"/>
    <w:basedOn w:val="Normal"/>
    <w:next w:val="Normal"/>
    <w:pPr>
      <w:spacing w:before="120" w:after="240"/>
    </w:pPr>
    <w:rPr>
      <w:b/>
    </w:rPr>
  </w:style>
  <w:style w:type="paragraph" w:styleId="TOC1">
    <w:name w:val="toc 1"/>
    <w:basedOn w:val="Normal"/>
    <w:next w:val="Normal"/>
    <w:uiPriority w:val="39"/>
    <w:pPr>
      <w:spacing w:before="120"/>
    </w:pPr>
    <w:rPr>
      <w:rFonts w:ascii="Calibri" w:hAnsi="Calibri" w:cs="Calibri"/>
      <w:b/>
      <w:caps/>
      <w:szCs w:val="22"/>
    </w:rPr>
  </w:style>
  <w:style w:type="paragraph" w:styleId="TOC2">
    <w:name w:val="toc 2"/>
    <w:basedOn w:val="Normal"/>
    <w:next w:val="Normal"/>
    <w:uiPriority w:val="39"/>
    <w:pPr>
      <w:ind w:left="220"/>
    </w:pPr>
    <w:rPr>
      <w:rFonts w:ascii="Calibri" w:hAnsi="Calibri" w:cs="Calibri"/>
      <w:smallCaps/>
      <w:szCs w:val="22"/>
    </w:rPr>
  </w:style>
  <w:style w:type="paragraph" w:styleId="TOC3">
    <w:name w:val="toc 3"/>
    <w:basedOn w:val="Normal"/>
    <w:next w:val="Normal"/>
    <w:uiPriority w:val="39"/>
    <w:pPr>
      <w:ind w:left="440"/>
    </w:pPr>
    <w:rPr>
      <w:rFonts w:ascii="Calibri" w:hAnsi="Calibri" w:cs="Calibri"/>
      <w:i/>
      <w:szCs w:val="22"/>
    </w:rPr>
  </w:style>
  <w:style w:type="paragraph" w:styleId="TOC4">
    <w:name w:val="toc 4"/>
    <w:basedOn w:val="Normal"/>
    <w:next w:val="Normal"/>
    <w:uiPriority w:val="39"/>
    <w:pPr>
      <w:ind w:left="660"/>
    </w:pPr>
    <w:rPr>
      <w:rFonts w:ascii="Calibri" w:hAnsi="Calibri" w:cs="Calibri"/>
      <w:sz w:val="18"/>
      <w:szCs w:val="18"/>
    </w:rPr>
  </w:style>
  <w:style w:type="paragraph" w:customStyle="1" w:styleId="KildeFotnotetilTabFig">
    <w:name w:val="Kilde/Fotnote til Tab/Fig"/>
    <w:next w:val="Normal"/>
    <w:pPr>
      <w:keepLines/>
      <w:spacing w:before="120"/>
    </w:pPr>
    <w:rPr>
      <w:sz w:val="16"/>
      <w:lang w:val="nb-NO" w:eastAsia="nb-NO"/>
    </w:rPr>
  </w:style>
  <w:style w:type="paragraph" w:styleId="List">
    <w:name w:val="List"/>
    <w:basedOn w:val="Normal"/>
    <w:next w:val="Normal"/>
    <w:pPr>
      <w:numPr>
        <w:numId w:val="2"/>
      </w:numPr>
      <w:tabs>
        <w:tab w:val="left" w:pos="284"/>
      </w:tabs>
      <w:ind w:left="284" w:hanging="284"/>
    </w:pPr>
  </w:style>
  <w:style w:type="paragraph" w:styleId="ListContinue">
    <w:name w:val="List Continue"/>
    <w:basedOn w:val="Normal"/>
    <w:next w:val="Normal"/>
    <w:pPr>
      <w:ind w:left="284"/>
    </w:pPr>
  </w:style>
  <w:style w:type="paragraph" w:styleId="List2">
    <w:name w:val="List 2"/>
    <w:basedOn w:val="List"/>
    <w:next w:val="Normal"/>
    <w:pPr>
      <w:numPr>
        <w:numId w:val="6"/>
      </w:numPr>
      <w:tabs>
        <w:tab w:val="clear" w:pos="284"/>
        <w:tab w:val="left" w:pos="567"/>
      </w:tabs>
      <w:ind w:left="567" w:hanging="283"/>
    </w:pPr>
  </w:style>
  <w:style w:type="paragraph" w:styleId="List3">
    <w:name w:val="List 3"/>
    <w:basedOn w:val="Normal"/>
    <w:next w:val="Normal"/>
    <w:pPr>
      <w:tabs>
        <w:tab w:val="left" w:pos="851"/>
      </w:tabs>
      <w:ind w:left="567" w:firstLine="284"/>
    </w:pPr>
  </w:style>
  <w:style w:type="paragraph" w:customStyle="1" w:styleId="Mellomtittel">
    <w:name w:val="Mellomtittel"/>
    <w:basedOn w:val="Normal"/>
    <w:next w:val="Normal"/>
    <w:pPr>
      <w:keepNext/>
      <w:spacing w:before="240"/>
    </w:pPr>
    <w:rPr>
      <w:b/>
    </w:rPr>
  </w:style>
  <w:style w:type="paragraph" w:customStyle="1" w:styleId="Normalinnrykk">
    <w:name w:val="Normal + innrykk"/>
    <w:basedOn w:val="Normal"/>
    <w:next w:val="Normal"/>
    <w:pPr>
      <w:ind w:left="567"/>
    </w:pPr>
  </w:style>
  <w:style w:type="paragraph" w:styleId="ListNumber">
    <w:name w:val="List Number"/>
    <w:basedOn w:val="Normal"/>
    <w:pPr>
      <w:numPr>
        <w:numId w:val="4"/>
      </w:numPr>
      <w:tabs>
        <w:tab w:val="left" w:pos="284"/>
      </w:tabs>
      <w:ind w:left="284" w:hanging="284"/>
    </w:pPr>
  </w:style>
  <w:style w:type="paragraph" w:styleId="ListNumber2">
    <w:name w:val="List Number 2"/>
    <w:basedOn w:val="Normal"/>
    <w:pPr>
      <w:numPr>
        <w:ilvl w:val="1"/>
        <w:numId w:val="4"/>
      </w:numPr>
      <w:tabs>
        <w:tab w:val="left" w:pos="567"/>
      </w:tabs>
      <w:ind w:left="568" w:hanging="284"/>
    </w:pPr>
  </w:style>
  <w:style w:type="paragraph" w:styleId="ListNumber3">
    <w:name w:val="List Number 3"/>
    <w:basedOn w:val="Normal"/>
    <w:pPr>
      <w:numPr>
        <w:ilvl w:val="2"/>
        <w:numId w:val="4"/>
      </w:numPr>
      <w:tabs>
        <w:tab w:val="left" w:pos="851"/>
      </w:tabs>
      <w:ind w:left="851" w:hanging="284"/>
    </w:pPr>
  </w:style>
  <w:style w:type="paragraph" w:styleId="BodyTextIndent">
    <w:name w:val="Body Text Indent"/>
    <w:basedOn w:val="Normal"/>
    <w:pPr>
      <w:ind w:left="1080"/>
    </w:pPr>
    <w:rPr>
      <w:rFonts w:ascii="Arial" w:hAnsi="Arial" w:cs="Arial"/>
      <w:sz w:val="20"/>
      <w:lang w:val="en-GB" w:eastAsia="en-US"/>
    </w:rPr>
  </w:style>
  <w:style w:type="paragraph" w:customStyle="1" w:styleId="Spesialbehandles">
    <w:name w:val="Spesialbehandles"/>
    <w:basedOn w:val="Normal"/>
    <w:next w:val="Normal"/>
    <w:rPr>
      <w:color w:val="00007F"/>
    </w:rPr>
  </w:style>
  <w:style w:type="paragraph" w:customStyle="1" w:styleId="Stikktittel">
    <w:name w:val="Stikktittel"/>
    <w:basedOn w:val="Normal"/>
    <w:next w:val="Title"/>
    <w:pPr>
      <w:spacing w:after="240"/>
    </w:pPr>
    <w:rPr>
      <w:i/>
    </w:rPr>
  </w:style>
  <w:style w:type="paragraph" w:styleId="Title">
    <w:name w:val="Title"/>
    <w:basedOn w:val="Normal"/>
    <w:next w:val="Normal"/>
    <w:qFormat/>
    <w:pPr>
      <w:keepNext/>
      <w:suppressAutoHyphens/>
      <w:spacing w:after="360"/>
    </w:pPr>
    <w:rPr>
      <w:b/>
      <w:kern w:val="1"/>
      <w:sz w:val="48"/>
    </w:rPr>
  </w:style>
  <w:style w:type="paragraph" w:customStyle="1" w:styleId="Tabelloverskrift">
    <w:name w:val="Tabelloverskrift"/>
    <w:next w:val="Normal"/>
    <w:pPr>
      <w:keepNext/>
      <w:spacing w:before="240" w:after="60"/>
      <w:ind w:left="1134" w:hanging="1134"/>
    </w:pPr>
    <w:rPr>
      <w:b/>
      <w:sz w:val="22"/>
      <w:lang w:val="nb-NO" w:eastAsia="nb-NO"/>
    </w:rPr>
  </w:style>
  <w:style w:type="paragraph" w:customStyle="1" w:styleId="Tabelloverskrift-engelsk">
    <w:name w:val="Tabelloverskrift - engelsk"/>
    <w:next w:val="Normal"/>
    <w:pPr>
      <w:keepNext/>
      <w:spacing w:after="60"/>
      <w:ind w:left="1134"/>
    </w:pPr>
    <w:rPr>
      <w:i/>
      <w:sz w:val="22"/>
      <w:lang w:val="en-GB" w:eastAsia="nb-NO"/>
    </w:rPr>
  </w:style>
  <w:style w:type="paragraph" w:customStyle="1" w:styleId="Tabelltekst">
    <w:name w:val="Tabelltekst"/>
    <w:next w:val="Normal"/>
    <w:pPr>
      <w:keepNext/>
      <w:keepLines/>
    </w:pPr>
    <w:rPr>
      <w:lang w:val="nb-NO" w:eastAsia="nb-NO"/>
    </w:rPr>
  </w:style>
  <w:style w:type="paragraph" w:styleId="Header">
    <w:name w:val="header"/>
    <w:basedOn w:val="Normal"/>
    <w:pPr>
      <w:tabs>
        <w:tab w:val="center" w:pos="4536"/>
        <w:tab w:val="right" w:pos="9072"/>
      </w:tabs>
    </w:pPr>
  </w:style>
  <w:style w:type="paragraph" w:styleId="Subtitle">
    <w:name w:val="Subtitle"/>
    <w:basedOn w:val="Normal"/>
    <w:next w:val="Normal"/>
    <w:qFormat/>
    <w:pPr>
      <w:keepNext/>
      <w:suppressAutoHyphens/>
      <w:spacing w:after="240"/>
    </w:pPr>
    <w:rPr>
      <w:sz w:val="32"/>
    </w:rPr>
  </w:style>
  <w:style w:type="paragraph" w:customStyle="1" w:styleId="ReferanserSSP">
    <w:name w:val="Referanser SSP"/>
    <w:basedOn w:val="Normal"/>
    <w:rPr>
      <w:sz w:val="18"/>
    </w:rPr>
  </w:style>
  <w:style w:type="paragraph" w:customStyle="1" w:styleId="VedleggnummerA">
    <w:name w:val="Vedlegg nummer (A"/>
    <w:aliases w:val=" B, ...)"/>
    <w:basedOn w:val="Normal"/>
    <w:next w:val="Vedleggoverskrift"/>
    <w:pPr>
      <w:keepNext/>
      <w:pageBreakBefore/>
      <w:spacing w:after="240"/>
      <w:jc w:val="right"/>
      <w:outlineLvl w:val="0"/>
    </w:pPr>
    <w:rPr>
      <w:b/>
    </w:rPr>
  </w:style>
  <w:style w:type="paragraph" w:customStyle="1" w:styleId="Vedleggoverskrift">
    <w:name w:val="Vedlegg overskrift"/>
    <w:next w:val="Normal"/>
    <w:pPr>
      <w:keepNext/>
      <w:suppressAutoHyphens/>
      <w:spacing w:after="240"/>
    </w:pPr>
    <w:rPr>
      <w:b/>
      <w:sz w:val="32"/>
      <w:lang w:val="nb-NO" w:eastAsia="nb-NO"/>
    </w:rPr>
  </w:style>
  <w:style w:type="paragraph" w:customStyle="1" w:styleId="Emnekode">
    <w:name w:val="Emnekode"/>
    <w:basedOn w:val="Normal"/>
    <w:next w:val="Normal"/>
    <w:rPr>
      <w:vanish/>
      <w:color w:val="7F7F7F"/>
    </w:rPr>
  </w:style>
  <w:style w:type="paragraph" w:customStyle="1" w:styleId="Emneord">
    <w:name w:val="Emneord"/>
    <w:basedOn w:val="Normal"/>
    <w:next w:val="Normal"/>
    <w:rPr>
      <w:vanish/>
      <w:color w:val="7F7F7F"/>
    </w:rPr>
  </w:style>
  <w:style w:type="paragraph" w:customStyle="1" w:styleId="Frigivningstid">
    <w:name w:val="Frigivningstid"/>
    <w:basedOn w:val="Normal"/>
    <w:next w:val="Normal"/>
    <w:rPr>
      <w:vanish/>
      <w:color w:val="7F7F7F"/>
    </w:rPr>
  </w:style>
  <w:style w:type="paragraph" w:customStyle="1" w:styleId="Kortstikktittel">
    <w:name w:val="Kort stikktittel"/>
    <w:basedOn w:val="Normal"/>
    <w:next w:val="Normal"/>
    <w:rPr>
      <w:vanish/>
      <w:color w:val="7F7F7F"/>
    </w:rPr>
  </w:style>
  <w:style w:type="paragraph" w:customStyle="1" w:styleId="Korttittel">
    <w:name w:val="Kort tittel"/>
    <w:basedOn w:val="Normal"/>
    <w:next w:val="Normal"/>
    <w:rPr>
      <w:vanish/>
      <w:color w:val="7F7F7F"/>
    </w:rPr>
  </w:style>
  <w:style w:type="paragraph" w:customStyle="1" w:styleId="Kortnavn">
    <w:name w:val="Kortnavn"/>
    <w:basedOn w:val="Normal"/>
    <w:next w:val="Normal"/>
    <w:rPr>
      <w:vanish/>
      <w:color w:val="7F7F7F"/>
    </w:rPr>
  </w:style>
  <w:style w:type="paragraph" w:customStyle="1" w:styleId="Meta">
    <w:name w:val="Meta"/>
    <w:basedOn w:val="Normal"/>
    <w:next w:val="Normal"/>
    <w:rPr>
      <w:vanish/>
      <w:color w:val="7F7F7F"/>
    </w:rPr>
  </w:style>
  <w:style w:type="paragraph" w:customStyle="1" w:styleId="Regionaltniv">
    <w:name w:val="Regionalt nivå"/>
    <w:basedOn w:val="Normal"/>
    <w:next w:val="Normal"/>
    <w:rPr>
      <w:vanish/>
      <w:color w:val="7F7F7F"/>
    </w:rPr>
  </w:style>
  <w:style w:type="paragraph" w:styleId="BodyTextIndent2">
    <w:name w:val="Body Text Indent 2"/>
    <w:basedOn w:val="Normal"/>
    <w:pPr>
      <w:ind w:left="1080"/>
    </w:pPr>
    <w:rPr>
      <w:rFonts w:ascii="Arial" w:hAnsi="Arial" w:cs="Arial"/>
      <w:i/>
      <w:sz w:val="20"/>
      <w:lang w:val="en-GB" w:eastAsia="en-US"/>
    </w:rPr>
  </w:style>
  <w:style w:type="paragraph" w:styleId="BodyTextIndent3">
    <w:name w:val="Body Text Indent 3"/>
    <w:basedOn w:val="Normal"/>
    <w:pPr>
      <w:ind w:left="720"/>
    </w:pPr>
    <w:rPr>
      <w:rFonts w:ascii="Arial" w:hAnsi="Arial" w:cs="Arial"/>
      <w:sz w:val="20"/>
      <w:lang w:val="en-GB" w:eastAsia="en-US"/>
    </w:rPr>
  </w:style>
  <w:style w:type="paragraph" w:styleId="BodyText">
    <w:name w:val="Body Text"/>
    <w:basedOn w:val="Normal"/>
    <w:rPr>
      <w:rFonts w:ascii="Arial" w:hAnsi="Arial" w:cs="Arial"/>
      <w:sz w:val="20"/>
      <w:lang w:val="en-GB" w:eastAsia="en-US"/>
    </w:rPr>
  </w:style>
  <w:style w:type="paragraph" w:customStyle="1" w:styleId="level2">
    <w:name w:val="_level2"/>
    <w:basedOn w:val="Normal"/>
    <w:pPr>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outlineLvl w:val="1"/>
    </w:pPr>
    <w:rPr>
      <w:sz w:val="20"/>
      <w:szCs w:val="24"/>
      <w:lang w:val="en-US" w:eastAsia="en-US"/>
    </w:rPr>
  </w:style>
  <w:style w:type="paragraph" w:customStyle="1" w:styleId="level1">
    <w:name w:val="_level1"/>
    <w:basedOn w:val="Normal"/>
    <w:pPr>
      <w:widowControl w:val="0"/>
      <w:numPr>
        <w:numId w:val="1"/>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outlineLvl w:val="0"/>
    </w:pPr>
    <w:rPr>
      <w:sz w:val="20"/>
      <w:szCs w:val="24"/>
      <w:lang w:val="en-US" w:eastAsia="en-US"/>
    </w:rPr>
  </w:style>
  <w:style w:type="paragraph" w:customStyle="1" w:styleId="level4">
    <w:name w:val="_level4"/>
    <w:basedOn w:val="Normal"/>
    <w:pPr>
      <w:widowControl w:val="0"/>
      <w:numPr>
        <w:ilvl w:val="3"/>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s>
      <w:ind w:left="3000" w:hanging="840"/>
      <w:outlineLvl w:val="3"/>
    </w:pPr>
    <w:rPr>
      <w:sz w:val="20"/>
      <w:szCs w:val="24"/>
      <w:lang w:val="en-US" w:eastAsia="en-U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rPr>
  </w:style>
  <w:style w:type="paragraph" w:customStyle="1" w:styleId="MediumGrid1-Accent21">
    <w:name w:val="Medium Grid 1 - Accent 21"/>
    <w:basedOn w:val="Normal"/>
    <w:pPr>
      <w:ind w:left="720"/>
    </w:pPr>
  </w:style>
  <w:style w:type="paragraph" w:customStyle="1" w:styleId="GridTable5Dark-Accent11">
    <w:name w:val="Grid Table 5 Dark - Accent 11"/>
    <w:basedOn w:val="Heading1"/>
    <w:next w:val="Normal"/>
    <w:pPr>
      <w:keepLines/>
      <w:suppressAutoHyphens w:val="0"/>
      <w:spacing w:before="240" w:after="0" w:line="259" w:lineRule="auto"/>
      <w:outlineLvl w:val="9"/>
    </w:pPr>
    <w:rPr>
      <w:rFonts w:ascii="Calibri Light" w:hAnsi="Calibri Light" w:cs="Calibri Light"/>
      <w:b w:val="0"/>
      <w:color w:val="auto"/>
      <w:szCs w:val="32"/>
    </w:rPr>
  </w:style>
  <w:style w:type="paragraph" w:customStyle="1" w:styleId="msonormal0">
    <w:name w:val="msonormal"/>
    <w:basedOn w:val="Normal"/>
    <w:pPr>
      <w:spacing w:before="100" w:beforeAutospacing="1" w:after="100" w:afterAutospacing="1"/>
    </w:pPr>
    <w:rPr>
      <w:sz w:val="24"/>
      <w:szCs w:val="24"/>
      <w:lang w:val="en-US" w:eastAsia="en-US"/>
    </w:rPr>
  </w:style>
  <w:style w:type="paragraph" w:customStyle="1" w:styleId="MediumShading1-Accent11">
    <w:name w:val="Medium Shading 1 - Accent 11"/>
    <w:rPr>
      <w:rFonts w:ascii="Calibri" w:eastAsia="Calibri" w:hAnsi="Calibri" w:cs="Calibri"/>
      <w:sz w:val="22"/>
      <w:szCs w:val="22"/>
    </w:rPr>
  </w:style>
  <w:style w:type="paragraph" w:customStyle="1" w:styleId="GridTable31">
    <w:name w:val="Grid Table 31"/>
    <w:basedOn w:val="Heading1"/>
    <w:next w:val="Normal"/>
    <w:pPr>
      <w:keepLines/>
      <w:suppressAutoHyphens w:val="0"/>
      <w:spacing w:after="0" w:line="276" w:lineRule="auto"/>
      <w:ind w:left="0" w:firstLine="0"/>
      <w:outlineLvl w:val="9"/>
    </w:pPr>
    <w:rPr>
      <w:rFonts w:ascii="Calibri Light" w:hAnsi="Calibri Light" w:cs="Calibri Light"/>
      <w:color w:val="auto"/>
      <w:sz w:val="28"/>
      <w:szCs w:val="28"/>
    </w:rPr>
  </w:style>
  <w:style w:type="paragraph" w:styleId="TOC5">
    <w:name w:val="toc 5"/>
    <w:basedOn w:val="Normal"/>
    <w:next w:val="Normal"/>
    <w:uiPriority w:val="39"/>
    <w:pPr>
      <w:ind w:left="880"/>
    </w:pPr>
    <w:rPr>
      <w:rFonts w:ascii="Calibri" w:hAnsi="Calibri" w:cs="Calibri"/>
      <w:sz w:val="18"/>
      <w:szCs w:val="18"/>
    </w:rPr>
  </w:style>
  <w:style w:type="paragraph" w:styleId="TOC6">
    <w:name w:val="toc 6"/>
    <w:basedOn w:val="Normal"/>
    <w:next w:val="Normal"/>
    <w:uiPriority w:val="39"/>
    <w:pPr>
      <w:ind w:left="1100"/>
    </w:pPr>
    <w:rPr>
      <w:rFonts w:ascii="Calibri" w:hAnsi="Calibri" w:cs="Calibri"/>
      <w:sz w:val="18"/>
      <w:szCs w:val="18"/>
    </w:rPr>
  </w:style>
  <w:style w:type="paragraph" w:styleId="TOC7">
    <w:name w:val="toc 7"/>
    <w:basedOn w:val="Normal"/>
    <w:next w:val="Normal"/>
    <w:uiPriority w:val="39"/>
    <w:pPr>
      <w:ind w:left="1320"/>
    </w:pPr>
    <w:rPr>
      <w:rFonts w:ascii="Calibri" w:hAnsi="Calibri" w:cs="Calibri"/>
      <w:sz w:val="18"/>
      <w:szCs w:val="18"/>
    </w:rPr>
  </w:style>
  <w:style w:type="paragraph" w:styleId="TOC8">
    <w:name w:val="toc 8"/>
    <w:basedOn w:val="Normal"/>
    <w:next w:val="Normal"/>
    <w:uiPriority w:val="39"/>
    <w:pPr>
      <w:ind w:left="1540"/>
    </w:pPr>
    <w:rPr>
      <w:rFonts w:ascii="Calibri" w:hAnsi="Calibri" w:cs="Calibri"/>
      <w:sz w:val="18"/>
      <w:szCs w:val="18"/>
    </w:rPr>
  </w:style>
  <w:style w:type="paragraph" w:styleId="TOC9">
    <w:name w:val="toc 9"/>
    <w:basedOn w:val="Normal"/>
    <w:next w:val="Normal"/>
    <w:uiPriority w:val="39"/>
    <w:pPr>
      <w:ind w:left="1760"/>
    </w:pPr>
    <w:rPr>
      <w:rFonts w:ascii="Calibri" w:hAnsi="Calibri" w:cs="Calibri"/>
      <w:sz w:val="18"/>
      <w:szCs w:val="18"/>
    </w:rPr>
  </w:style>
  <w:style w:type="paragraph" w:customStyle="1" w:styleId="MediumGrid21">
    <w:name w:val="Medium Grid 21"/>
    <w:rPr>
      <w:sz w:val="22"/>
      <w:lang w:val="nb-NO" w:eastAsia="nb-NO"/>
    </w:rPr>
  </w:style>
  <w:style w:type="paragraph" w:styleId="ListParagraph">
    <w:name w:val="List Paragraph"/>
    <w:basedOn w:val="Normal"/>
    <w:uiPriority w:val="34"/>
    <w:qFormat/>
    <w:pPr>
      <w:spacing w:after="160" w:line="259" w:lineRule="auto"/>
      <w:ind w:left="720"/>
      <w:contextualSpacing/>
    </w:pPr>
    <w:rPr>
      <w:rFonts w:ascii="Calibri" w:eastAsia="Calibri" w:hAnsi="Calibri" w:cs="Calibri"/>
      <w:szCs w:val="22"/>
      <w:lang w:val="en-US" w:eastAsia="en-US"/>
    </w:rPr>
  </w:style>
  <w:style w:type="paragraph" w:customStyle="1" w:styleId="Chapterhead">
    <w:name w:val="Chapter head"/>
    <w:basedOn w:val="Normal"/>
    <w:pPr>
      <w:pBdr>
        <w:bottom w:val="single" w:sz="12" w:space="1" w:color="000000"/>
      </w:pBdr>
      <w:tabs>
        <w:tab w:val="left" w:pos="900"/>
      </w:tabs>
      <w:spacing w:before="120" w:after="360" w:line="276" w:lineRule="auto"/>
    </w:pPr>
    <w:rPr>
      <w:rFonts w:ascii="Calibri" w:hAnsi="Calibri" w:cs="Calibri"/>
      <w:b/>
      <w:sz w:val="32"/>
      <w:szCs w:val="32"/>
      <w:lang w:val="en-US" w:eastAsia="en-US"/>
    </w:rPr>
  </w:style>
  <w:style w:type="paragraph" w:styleId="NormalWeb">
    <w:name w:val="Normal (Web)"/>
    <w:basedOn w:val="Normal"/>
    <w:uiPriority w:val="99"/>
    <w:pPr>
      <w:spacing w:before="100" w:beforeAutospacing="1" w:after="100" w:afterAutospacing="1"/>
    </w:pPr>
    <w:rPr>
      <w:sz w:val="24"/>
      <w:szCs w:val="24"/>
      <w:lang w:val="en-US" w:eastAsia="en-US"/>
    </w:rPr>
  </w:style>
  <w:style w:type="character" w:styleId="FootnoteReference">
    <w:name w:val="footnote reference"/>
    <w:rPr>
      <w:position w:val="-2"/>
      <w:sz w:val="22"/>
      <w:vertAlign w:val="superscript"/>
      <w:lang w:val="nb-NO"/>
    </w:rPr>
  </w:style>
  <w:style w:type="character" w:customStyle="1" w:styleId="Kursiv">
    <w:name w:val="Kursiv"/>
    <w:rPr>
      <w:i/>
    </w:rPr>
  </w:style>
  <w:style w:type="character" w:styleId="PageNumber">
    <w:name w:val="page number"/>
    <w:rPr>
      <w:lang w:val="nb-NO"/>
    </w:rPr>
  </w:style>
  <w:style w:type="character" w:styleId="CommentReference">
    <w:name w:val="annotation reference"/>
    <w:uiPriority w:val="99"/>
    <w:rPr>
      <w:sz w:val="16"/>
      <w:szCs w:val="16"/>
    </w:rPr>
  </w:style>
  <w:style w:type="character" w:customStyle="1" w:styleId="CommentTextChar">
    <w:name w:val="Comment Text Char"/>
    <w:rPr>
      <w:lang w:val="nb-NO" w:eastAsia="nb-NO"/>
    </w:rPr>
  </w:style>
  <w:style w:type="character" w:customStyle="1" w:styleId="CommentSubjectChar">
    <w:name w:val="Comment Subject Char"/>
    <w:rPr>
      <w:b/>
      <w:bCs w:val="0"/>
      <w:lang w:val="nb-NO" w:eastAsia="nb-NO"/>
    </w:rPr>
  </w:style>
  <w:style w:type="character" w:styleId="Hyperlink">
    <w:name w:val="Hyperlink"/>
    <w:uiPriority w:val="99"/>
    <w:rPr>
      <w:color w:val="auto"/>
      <w:u w:val="single"/>
    </w:rPr>
  </w:style>
  <w:style w:type="character" w:customStyle="1" w:styleId="HeaderChar">
    <w:name w:val="Header Char"/>
    <w:rPr>
      <w:sz w:val="22"/>
      <w:lang w:val="nb-NO" w:eastAsia="nb-NO"/>
    </w:rPr>
  </w:style>
  <w:style w:type="character" w:customStyle="1" w:styleId="FooterChar">
    <w:name w:val="Footer Char"/>
    <w:rPr>
      <w:sz w:val="22"/>
      <w:lang w:val="nb-NO" w:eastAsia="nb-NO"/>
    </w:rPr>
  </w:style>
  <w:style w:type="character" w:customStyle="1" w:styleId="BalloonTextChar">
    <w:name w:val="Balloon Text Char"/>
    <w:rPr>
      <w:rFonts w:ascii="Tahoma" w:hAnsi="Tahoma" w:cs="Tahoma"/>
      <w:sz w:val="16"/>
      <w:szCs w:val="16"/>
      <w:lang w:val="nb-NO" w:eastAsia="nb-NO"/>
    </w:rPr>
  </w:style>
  <w:style w:type="character" w:styleId="Emphasis">
    <w:name w:val="Emphasis"/>
    <w:qFormat/>
    <w:rPr>
      <w:i/>
      <w:iCs w:val="0"/>
    </w:rPr>
  </w:style>
  <w:style w:type="paragraph" w:styleId="TOCHeading">
    <w:name w:val="TOC Heading"/>
    <w:basedOn w:val="Heading1"/>
    <w:next w:val="Normal"/>
    <w:uiPriority w:val="39"/>
    <w:unhideWhenUsed/>
    <w:qFormat/>
    <w:rsid w:val="00F815B9"/>
    <w:pPr>
      <w:keepLines/>
      <w:suppressAutoHyphens w:val="0"/>
      <w:spacing w:before="240" w:after="0" w:line="259" w:lineRule="auto"/>
      <w:ind w:left="0" w:firstLine="0"/>
      <w:outlineLvl w:val="9"/>
    </w:pPr>
    <w:rPr>
      <w:rFonts w:ascii="Calibri Light" w:hAnsi="Calibri Light"/>
      <w:b w:val="0"/>
      <w:color w:val="2E74B5"/>
      <w:szCs w:val="32"/>
    </w:rPr>
  </w:style>
  <w:style w:type="character" w:styleId="BookTitle">
    <w:name w:val="Book Title"/>
    <w:qFormat/>
    <w:rsid w:val="00FA5445"/>
    <w:rPr>
      <w:b/>
      <w:bCs/>
      <w:i/>
      <w:iCs/>
      <w:spacing w:val="5"/>
    </w:rPr>
  </w:style>
  <w:style w:type="table" w:styleId="TableGrid">
    <w:name w:val="Table Grid"/>
    <w:basedOn w:val="TableNormal"/>
    <w:rsid w:val="00157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3E0A06"/>
    <w:rPr>
      <w:sz w:val="22"/>
      <w:lang w:val="nb-NO" w:eastAsia="nb-NO"/>
    </w:rPr>
  </w:style>
  <w:style w:type="character" w:customStyle="1" w:styleId="Normal1">
    <w:name w:val="Normal1"/>
    <w:rsid w:val="00691A9A"/>
  </w:style>
  <w:style w:type="character" w:customStyle="1" w:styleId="TL2">
    <w:name w:val="TL2"/>
    <w:rsid w:val="00AC6EE3"/>
  </w:style>
  <w:style w:type="paragraph" w:styleId="BodyText3">
    <w:name w:val="Body Text 3"/>
    <w:basedOn w:val="Normal"/>
    <w:link w:val="BodyText3Char"/>
    <w:rsid w:val="00B03BEA"/>
    <w:pPr>
      <w:spacing w:after="120"/>
    </w:pPr>
    <w:rPr>
      <w:sz w:val="16"/>
      <w:szCs w:val="16"/>
    </w:rPr>
  </w:style>
  <w:style w:type="character" w:customStyle="1" w:styleId="BodyText3Char">
    <w:name w:val="Body Text 3 Char"/>
    <w:link w:val="BodyText3"/>
    <w:rsid w:val="00B03BEA"/>
    <w:rPr>
      <w:sz w:val="16"/>
      <w:szCs w:val="16"/>
      <w:lang w:val="nb-NO" w:eastAsia="nb-NO"/>
    </w:rPr>
  </w:style>
  <w:style w:type="character" w:customStyle="1" w:styleId="fontstyle01">
    <w:name w:val="fontstyle01"/>
    <w:rsid w:val="00304433"/>
    <w:rPr>
      <w:rFonts w:ascii="Calibri" w:hAnsi="Calibri" w:cs="Calibri" w:hint="default"/>
      <w:b w:val="0"/>
      <w:bCs w:val="0"/>
      <w:i w:val="0"/>
      <w:iCs w:val="0"/>
      <w:color w:val="000000"/>
      <w:sz w:val="22"/>
      <w:szCs w:val="22"/>
    </w:rPr>
  </w:style>
  <w:style w:type="character" w:customStyle="1" w:styleId="fontstyle21">
    <w:name w:val="fontstyle21"/>
    <w:rsid w:val="00304433"/>
    <w:rPr>
      <w:rFonts w:ascii="Symbol" w:hAnsi="Symbol" w:hint="default"/>
      <w:b w:val="0"/>
      <w:bCs w:val="0"/>
      <w:i w:val="0"/>
      <w:iCs w:val="0"/>
      <w:color w:val="000000"/>
      <w:sz w:val="22"/>
      <w:szCs w:val="22"/>
    </w:rPr>
  </w:style>
  <w:style w:type="character" w:customStyle="1" w:styleId="fontstyle31">
    <w:name w:val="fontstyle31"/>
    <w:rsid w:val="00304433"/>
    <w:rPr>
      <w:rFonts w:ascii="Calibri" w:hAnsi="Calibri" w:cs="Calibri" w:hint="default"/>
      <w:b w:val="0"/>
      <w:bCs w:val="0"/>
      <w:i/>
      <w:iCs/>
      <w:color w:val="000000"/>
      <w:sz w:val="22"/>
      <w:szCs w:val="22"/>
    </w:rPr>
  </w:style>
  <w:style w:type="character" w:customStyle="1" w:styleId="fontstyle11">
    <w:name w:val="fontstyle11"/>
    <w:rsid w:val="00304433"/>
    <w:rPr>
      <w:rFonts w:ascii="Calibri" w:hAnsi="Calibri" w:cs="Calibri" w:hint="default"/>
      <w:b w:val="0"/>
      <w:bCs w:val="0"/>
      <w:i w:val="0"/>
      <w:iCs w:val="0"/>
      <w:color w:val="000000"/>
      <w:sz w:val="22"/>
      <w:szCs w:val="22"/>
    </w:rPr>
  </w:style>
  <w:style w:type="paragraph" w:customStyle="1" w:styleId="TableParagraph">
    <w:name w:val="Table Paragraph"/>
    <w:basedOn w:val="Normal"/>
    <w:uiPriority w:val="1"/>
    <w:qFormat/>
    <w:rsid w:val="00856440"/>
    <w:pPr>
      <w:widowControl w:val="0"/>
      <w:autoSpaceDE w:val="0"/>
      <w:autoSpaceDN w:val="0"/>
      <w:ind w:left="107"/>
    </w:pPr>
    <w:rPr>
      <w:rFonts w:ascii="Noto Sans" w:eastAsia="Noto Sans" w:hAnsi="Noto Sans" w:cs="Noto Sans"/>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8017">
      <w:bodyDiv w:val="1"/>
      <w:marLeft w:val="0"/>
      <w:marRight w:val="0"/>
      <w:marTop w:val="0"/>
      <w:marBottom w:val="0"/>
      <w:divBdr>
        <w:top w:val="none" w:sz="0" w:space="0" w:color="auto"/>
        <w:left w:val="none" w:sz="0" w:space="0" w:color="auto"/>
        <w:bottom w:val="none" w:sz="0" w:space="0" w:color="auto"/>
        <w:right w:val="none" w:sz="0" w:space="0" w:color="auto"/>
      </w:divBdr>
    </w:div>
    <w:div w:id="67583544">
      <w:bodyDiv w:val="1"/>
      <w:marLeft w:val="0"/>
      <w:marRight w:val="0"/>
      <w:marTop w:val="0"/>
      <w:marBottom w:val="0"/>
      <w:divBdr>
        <w:top w:val="none" w:sz="0" w:space="0" w:color="auto"/>
        <w:left w:val="none" w:sz="0" w:space="0" w:color="auto"/>
        <w:bottom w:val="none" w:sz="0" w:space="0" w:color="auto"/>
        <w:right w:val="none" w:sz="0" w:space="0" w:color="auto"/>
      </w:divBdr>
    </w:div>
    <w:div w:id="86586404">
      <w:bodyDiv w:val="1"/>
      <w:marLeft w:val="0"/>
      <w:marRight w:val="0"/>
      <w:marTop w:val="0"/>
      <w:marBottom w:val="0"/>
      <w:divBdr>
        <w:top w:val="none" w:sz="0" w:space="0" w:color="auto"/>
        <w:left w:val="none" w:sz="0" w:space="0" w:color="auto"/>
        <w:bottom w:val="none" w:sz="0" w:space="0" w:color="auto"/>
        <w:right w:val="none" w:sz="0" w:space="0" w:color="auto"/>
      </w:divBdr>
    </w:div>
    <w:div w:id="95911372">
      <w:bodyDiv w:val="1"/>
      <w:marLeft w:val="0"/>
      <w:marRight w:val="0"/>
      <w:marTop w:val="0"/>
      <w:marBottom w:val="0"/>
      <w:divBdr>
        <w:top w:val="none" w:sz="0" w:space="0" w:color="auto"/>
        <w:left w:val="none" w:sz="0" w:space="0" w:color="auto"/>
        <w:bottom w:val="none" w:sz="0" w:space="0" w:color="auto"/>
        <w:right w:val="none" w:sz="0" w:space="0" w:color="auto"/>
      </w:divBdr>
    </w:div>
    <w:div w:id="142478761">
      <w:bodyDiv w:val="1"/>
      <w:marLeft w:val="0"/>
      <w:marRight w:val="0"/>
      <w:marTop w:val="0"/>
      <w:marBottom w:val="0"/>
      <w:divBdr>
        <w:top w:val="none" w:sz="0" w:space="0" w:color="auto"/>
        <w:left w:val="none" w:sz="0" w:space="0" w:color="auto"/>
        <w:bottom w:val="none" w:sz="0" w:space="0" w:color="auto"/>
        <w:right w:val="none" w:sz="0" w:space="0" w:color="auto"/>
      </w:divBdr>
    </w:div>
    <w:div w:id="159081897">
      <w:bodyDiv w:val="1"/>
      <w:marLeft w:val="0"/>
      <w:marRight w:val="0"/>
      <w:marTop w:val="0"/>
      <w:marBottom w:val="0"/>
      <w:divBdr>
        <w:top w:val="none" w:sz="0" w:space="0" w:color="auto"/>
        <w:left w:val="none" w:sz="0" w:space="0" w:color="auto"/>
        <w:bottom w:val="none" w:sz="0" w:space="0" w:color="auto"/>
        <w:right w:val="none" w:sz="0" w:space="0" w:color="auto"/>
      </w:divBdr>
    </w:div>
    <w:div w:id="171919571">
      <w:bodyDiv w:val="1"/>
      <w:marLeft w:val="0"/>
      <w:marRight w:val="0"/>
      <w:marTop w:val="0"/>
      <w:marBottom w:val="0"/>
      <w:divBdr>
        <w:top w:val="none" w:sz="0" w:space="0" w:color="auto"/>
        <w:left w:val="none" w:sz="0" w:space="0" w:color="auto"/>
        <w:bottom w:val="none" w:sz="0" w:space="0" w:color="auto"/>
        <w:right w:val="none" w:sz="0" w:space="0" w:color="auto"/>
      </w:divBdr>
    </w:div>
    <w:div w:id="244808700">
      <w:bodyDiv w:val="1"/>
      <w:marLeft w:val="0"/>
      <w:marRight w:val="0"/>
      <w:marTop w:val="0"/>
      <w:marBottom w:val="0"/>
      <w:divBdr>
        <w:top w:val="none" w:sz="0" w:space="0" w:color="auto"/>
        <w:left w:val="none" w:sz="0" w:space="0" w:color="auto"/>
        <w:bottom w:val="none" w:sz="0" w:space="0" w:color="auto"/>
        <w:right w:val="none" w:sz="0" w:space="0" w:color="auto"/>
      </w:divBdr>
    </w:div>
    <w:div w:id="259030742">
      <w:bodyDiv w:val="1"/>
      <w:marLeft w:val="0"/>
      <w:marRight w:val="0"/>
      <w:marTop w:val="0"/>
      <w:marBottom w:val="0"/>
      <w:divBdr>
        <w:top w:val="none" w:sz="0" w:space="0" w:color="auto"/>
        <w:left w:val="none" w:sz="0" w:space="0" w:color="auto"/>
        <w:bottom w:val="none" w:sz="0" w:space="0" w:color="auto"/>
        <w:right w:val="none" w:sz="0" w:space="0" w:color="auto"/>
      </w:divBdr>
    </w:div>
    <w:div w:id="291182190">
      <w:bodyDiv w:val="1"/>
      <w:marLeft w:val="0"/>
      <w:marRight w:val="0"/>
      <w:marTop w:val="0"/>
      <w:marBottom w:val="0"/>
      <w:divBdr>
        <w:top w:val="none" w:sz="0" w:space="0" w:color="auto"/>
        <w:left w:val="none" w:sz="0" w:space="0" w:color="auto"/>
        <w:bottom w:val="none" w:sz="0" w:space="0" w:color="auto"/>
        <w:right w:val="none" w:sz="0" w:space="0" w:color="auto"/>
      </w:divBdr>
    </w:div>
    <w:div w:id="315257912">
      <w:bodyDiv w:val="1"/>
      <w:marLeft w:val="0"/>
      <w:marRight w:val="0"/>
      <w:marTop w:val="0"/>
      <w:marBottom w:val="0"/>
      <w:divBdr>
        <w:top w:val="none" w:sz="0" w:space="0" w:color="auto"/>
        <w:left w:val="none" w:sz="0" w:space="0" w:color="auto"/>
        <w:bottom w:val="none" w:sz="0" w:space="0" w:color="auto"/>
        <w:right w:val="none" w:sz="0" w:space="0" w:color="auto"/>
      </w:divBdr>
    </w:div>
    <w:div w:id="330135101">
      <w:bodyDiv w:val="1"/>
      <w:marLeft w:val="0"/>
      <w:marRight w:val="0"/>
      <w:marTop w:val="0"/>
      <w:marBottom w:val="0"/>
      <w:divBdr>
        <w:top w:val="none" w:sz="0" w:space="0" w:color="auto"/>
        <w:left w:val="none" w:sz="0" w:space="0" w:color="auto"/>
        <w:bottom w:val="none" w:sz="0" w:space="0" w:color="auto"/>
        <w:right w:val="none" w:sz="0" w:space="0" w:color="auto"/>
      </w:divBdr>
    </w:div>
    <w:div w:id="339697716">
      <w:bodyDiv w:val="1"/>
      <w:marLeft w:val="0"/>
      <w:marRight w:val="0"/>
      <w:marTop w:val="0"/>
      <w:marBottom w:val="0"/>
      <w:divBdr>
        <w:top w:val="none" w:sz="0" w:space="0" w:color="auto"/>
        <w:left w:val="none" w:sz="0" w:space="0" w:color="auto"/>
        <w:bottom w:val="none" w:sz="0" w:space="0" w:color="auto"/>
        <w:right w:val="none" w:sz="0" w:space="0" w:color="auto"/>
      </w:divBdr>
    </w:div>
    <w:div w:id="376129931">
      <w:bodyDiv w:val="1"/>
      <w:marLeft w:val="0"/>
      <w:marRight w:val="0"/>
      <w:marTop w:val="0"/>
      <w:marBottom w:val="0"/>
      <w:divBdr>
        <w:top w:val="none" w:sz="0" w:space="0" w:color="auto"/>
        <w:left w:val="none" w:sz="0" w:space="0" w:color="auto"/>
        <w:bottom w:val="none" w:sz="0" w:space="0" w:color="auto"/>
        <w:right w:val="none" w:sz="0" w:space="0" w:color="auto"/>
      </w:divBdr>
    </w:div>
    <w:div w:id="382143800">
      <w:bodyDiv w:val="1"/>
      <w:marLeft w:val="0"/>
      <w:marRight w:val="0"/>
      <w:marTop w:val="0"/>
      <w:marBottom w:val="0"/>
      <w:divBdr>
        <w:top w:val="none" w:sz="0" w:space="0" w:color="auto"/>
        <w:left w:val="none" w:sz="0" w:space="0" w:color="auto"/>
        <w:bottom w:val="none" w:sz="0" w:space="0" w:color="auto"/>
        <w:right w:val="none" w:sz="0" w:space="0" w:color="auto"/>
      </w:divBdr>
    </w:div>
    <w:div w:id="419909923">
      <w:bodyDiv w:val="1"/>
      <w:marLeft w:val="0"/>
      <w:marRight w:val="0"/>
      <w:marTop w:val="0"/>
      <w:marBottom w:val="0"/>
      <w:divBdr>
        <w:top w:val="none" w:sz="0" w:space="0" w:color="auto"/>
        <w:left w:val="none" w:sz="0" w:space="0" w:color="auto"/>
        <w:bottom w:val="none" w:sz="0" w:space="0" w:color="auto"/>
        <w:right w:val="none" w:sz="0" w:space="0" w:color="auto"/>
      </w:divBdr>
    </w:div>
    <w:div w:id="420568713">
      <w:bodyDiv w:val="1"/>
      <w:marLeft w:val="0"/>
      <w:marRight w:val="0"/>
      <w:marTop w:val="0"/>
      <w:marBottom w:val="0"/>
      <w:divBdr>
        <w:top w:val="none" w:sz="0" w:space="0" w:color="auto"/>
        <w:left w:val="none" w:sz="0" w:space="0" w:color="auto"/>
        <w:bottom w:val="none" w:sz="0" w:space="0" w:color="auto"/>
        <w:right w:val="none" w:sz="0" w:space="0" w:color="auto"/>
      </w:divBdr>
    </w:div>
    <w:div w:id="460273928">
      <w:bodyDiv w:val="1"/>
      <w:marLeft w:val="0"/>
      <w:marRight w:val="0"/>
      <w:marTop w:val="0"/>
      <w:marBottom w:val="0"/>
      <w:divBdr>
        <w:top w:val="none" w:sz="0" w:space="0" w:color="auto"/>
        <w:left w:val="none" w:sz="0" w:space="0" w:color="auto"/>
        <w:bottom w:val="none" w:sz="0" w:space="0" w:color="auto"/>
        <w:right w:val="none" w:sz="0" w:space="0" w:color="auto"/>
      </w:divBdr>
    </w:div>
    <w:div w:id="478806133">
      <w:bodyDiv w:val="1"/>
      <w:marLeft w:val="0"/>
      <w:marRight w:val="0"/>
      <w:marTop w:val="0"/>
      <w:marBottom w:val="0"/>
      <w:divBdr>
        <w:top w:val="none" w:sz="0" w:space="0" w:color="auto"/>
        <w:left w:val="none" w:sz="0" w:space="0" w:color="auto"/>
        <w:bottom w:val="none" w:sz="0" w:space="0" w:color="auto"/>
        <w:right w:val="none" w:sz="0" w:space="0" w:color="auto"/>
      </w:divBdr>
    </w:div>
    <w:div w:id="518084297">
      <w:bodyDiv w:val="1"/>
      <w:marLeft w:val="0"/>
      <w:marRight w:val="0"/>
      <w:marTop w:val="0"/>
      <w:marBottom w:val="0"/>
      <w:divBdr>
        <w:top w:val="none" w:sz="0" w:space="0" w:color="auto"/>
        <w:left w:val="none" w:sz="0" w:space="0" w:color="auto"/>
        <w:bottom w:val="none" w:sz="0" w:space="0" w:color="auto"/>
        <w:right w:val="none" w:sz="0" w:space="0" w:color="auto"/>
      </w:divBdr>
    </w:div>
    <w:div w:id="537743208">
      <w:bodyDiv w:val="1"/>
      <w:marLeft w:val="0"/>
      <w:marRight w:val="0"/>
      <w:marTop w:val="0"/>
      <w:marBottom w:val="0"/>
      <w:divBdr>
        <w:top w:val="none" w:sz="0" w:space="0" w:color="auto"/>
        <w:left w:val="none" w:sz="0" w:space="0" w:color="auto"/>
        <w:bottom w:val="none" w:sz="0" w:space="0" w:color="auto"/>
        <w:right w:val="none" w:sz="0" w:space="0" w:color="auto"/>
      </w:divBdr>
    </w:div>
    <w:div w:id="560560629">
      <w:bodyDiv w:val="1"/>
      <w:marLeft w:val="0"/>
      <w:marRight w:val="0"/>
      <w:marTop w:val="0"/>
      <w:marBottom w:val="0"/>
      <w:divBdr>
        <w:top w:val="none" w:sz="0" w:space="0" w:color="auto"/>
        <w:left w:val="none" w:sz="0" w:space="0" w:color="auto"/>
        <w:bottom w:val="none" w:sz="0" w:space="0" w:color="auto"/>
        <w:right w:val="none" w:sz="0" w:space="0" w:color="auto"/>
      </w:divBdr>
    </w:div>
    <w:div w:id="576668515">
      <w:bodyDiv w:val="1"/>
      <w:marLeft w:val="0"/>
      <w:marRight w:val="0"/>
      <w:marTop w:val="0"/>
      <w:marBottom w:val="0"/>
      <w:divBdr>
        <w:top w:val="none" w:sz="0" w:space="0" w:color="auto"/>
        <w:left w:val="none" w:sz="0" w:space="0" w:color="auto"/>
        <w:bottom w:val="none" w:sz="0" w:space="0" w:color="auto"/>
        <w:right w:val="none" w:sz="0" w:space="0" w:color="auto"/>
      </w:divBdr>
    </w:div>
    <w:div w:id="598218178">
      <w:bodyDiv w:val="1"/>
      <w:marLeft w:val="0"/>
      <w:marRight w:val="0"/>
      <w:marTop w:val="0"/>
      <w:marBottom w:val="0"/>
      <w:divBdr>
        <w:top w:val="none" w:sz="0" w:space="0" w:color="auto"/>
        <w:left w:val="none" w:sz="0" w:space="0" w:color="auto"/>
        <w:bottom w:val="none" w:sz="0" w:space="0" w:color="auto"/>
        <w:right w:val="none" w:sz="0" w:space="0" w:color="auto"/>
      </w:divBdr>
    </w:div>
    <w:div w:id="600797481">
      <w:bodyDiv w:val="1"/>
      <w:marLeft w:val="0"/>
      <w:marRight w:val="0"/>
      <w:marTop w:val="0"/>
      <w:marBottom w:val="0"/>
      <w:divBdr>
        <w:top w:val="none" w:sz="0" w:space="0" w:color="auto"/>
        <w:left w:val="none" w:sz="0" w:space="0" w:color="auto"/>
        <w:bottom w:val="none" w:sz="0" w:space="0" w:color="auto"/>
        <w:right w:val="none" w:sz="0" w:space="0" w:color="auto"/>
      </w:divBdr>
    </w:div>
    <w:div w:id="616907276">
      <w:bodyDiv w:val="1"/>
      <w:marLeft w:val="0"/>
      <w:marRight w:val="0"/>
      <w:marTop w:val="0"/>
      <w:marBottom w:val="0"/>
      <w:divBdr>
        <w:top w:val="none" w:sz="0" w:space="0" w:color="auto"/>
        <w:left w:val="none" w:sz="0" w:space="0" w:color="auto"/>
        <w:bottom w:val="none" w:sz="0" w:space="0" w:color="auto"/>
        <w:right w:val="none" w:sz="0" w:space="0" w:color="auto"/>
      </w:divBdr>
    </w:div>
    <w:div w:id="689531212">
      <w:bodyDiv w:val="1"/>
      <w:marLeft w:val="0"/>
      <w:marRight w:val="0"/>
      <w:marTop w:val="0"/>
      <w:marBottom w:val="0"/>
      <w:divBdr>
        <w:top w:val="none" w:sz="0" w:space="0" w:color="auto"/>
        <w:left w:val="none" w:sz="0" w:space="0" w:color="auto"/>
        <w:bottom w:val="none" w:sz="0" w:space="0" w:color="auto"/>
        <w:right w:val="none" w:sz="0" w:space="0" w:color="auto"/>
      </w:divBdr>
    </w:div>
    <w:div w:id="732895247">
      <w:bodyDiv w:val="1"/>
      <w:marLeft w:val="0"/>
      <w:marRight w:val="0"/>
      <w:marTop w:val="0"/>
      <w:marBottom w:val="0"/>
      <w:divBdr>
        <w:top w:val="none" w:sz="0" w:space="0" w:color="auto"/>
        <w:left w:val="none" w:sz="0" w:space="0" w:color="auto"/>
        <w:bottom w:val="none" w:sz="0" w:space="0" w:color="auto"/>
        <w:right w:val="none" w:sz="0" w:space="0" w:color="auto"/>
      </w:divBdr>
    </w:div>
    <w:div w:id="735515335">
      <w:bodyDiv w:val="1"/>
      <w:marLeft w:val="0"/>
      <w:marRight w:val="0"/>
      <w:marTop w:val="0"/>
      <w:marBottom w:val="0"/>
      <w:divBdr>
        <w:top w:val="none" w:sz="0" w:space="0" w:color="auto"/>
        <w:left w:val="none" w:sz="0" w:space="0" w:color="auto"/>
        <w:bottom w:val="none" w:sz="0" w:space="0" w:color="auto"/>
        <w:right w:val="none" w:sz="0" w:space="0" w:color="auto"/>
      </w:divBdr>
    </w:div>
    <w:div w:id="786201750">
      <w:bodyDiv w:val="1"/>
      <w:marLeft w:val="0"/>
      <w:marRight w:val="0"/>
      <w:marTop w:val="0"/>
      <w:marBottom w:val="0"/>
      <w:divBdr>
        <w:top w:val="none" w:sz="0" w:space="0" w:color="auto"/>
        <w:left w:val="none" w:sz="0" w:space="0" w:color="auto"/>
        <w:bottom w:val="none" w:sz="0" w:space="0" w:color="auto"/>
        <w:right w:val="none" w:sz="0" w:space="0" w:color="auto"/>
      </w:divBdr>
    </w:div>
    <w:div w:id="794324324">
      <w:bodyDiv w:val="1"/>
      <w:marLeft w:val="0"/>
      <w:marRight w:val="0"/>
      <w:marTop w:val="0"/>
      <w:marBottom w:val="0"/>
      <w:divBdr>
        <w:top w:val="none" w:sz="0" w:space="0" w:color="auto"/>
        <w:left w:val="none" w:sz="0" w:space="0" w:color="auto"/>
        <w:bottom w:val="none" w:sz="0" w:space="0" w:color="auto"/>
        <w:right w:val="none" w:sz="0" w:space="0" w:color="auto"/>
      </w:divBdr>
    </w:div>
    <w:div w:id="819660987">
      <w:bodyDiv w:val="1"/>
      <w:marLeft w:val="0"/>
      <w:marRight w:val="0"/>
      <w:marTop w:val="0"/>
      <w:marBottom w:val="0"/>
      <w:divBdr>
        <w:top w:val="none" w:sz="0" w:space="0" w:color="auto"/>
        <w:left w:val="none" w:sz="0" w:space="0" w:color="auto"/>
        <w:bottom w:val="none" w:sz="0" w:space="0" w:color="auto"/>
        <w:right w:val="none" w:sz="0" w:space="0" w:color="auto"/>
      </w:divBdr>
    </w:div>
    <w:div w:id="859971490">
      <w:bodyDiv w:val="1"/>
      <w:marLeft w:val="0"/>
      <w:marRight w:val="0"/>
      <w:marTop w:val="0"/>
      <w:marBottom w:val="0"/>
      <w:divBdr>
        <w:top w:val="none" w:sz="0" w:space="0" w:color="auto"/>
        <w:left w:val="none" w:sz="0" w:space="0" w:color="auto"/>
        <w:bottom w:val="none" w:sz="0" w:space="0" w:color="auto"/>
        <w:right w:val="none" w:sz="0" w:space="0" w:color="auto"/>
      </w:divBdr>
    </w:div>
    <w:div w:id="872612286">
      <w:bodyDiv w:val="1"/>
      <w:marLeft w:val="0"/>
      <w:marRight w:val="0"/>
      <w:marTop w:val="0"/>
      <w:marBottom w:val="0"/>
      <w:divBdr>
        <w:top w:val="none" w:sz="0" w:space="0" w:color="auto"/>
        <w:left w:val="none" w:sz="0" w:space="0" w:color="auto"/>
        <w:bottom w:val="none" w:sz="0" w:space="0" w:color="auto"/>
        <w:right w:val="none" w:sz="0" w:space="0" w:color="auto"/>
      </w:divBdr>
    </w:div>
    <w:div w:id="916938501">
      <w:bodyDiv w:val="1"/>
      <w:marLeft w:val="0"/>
      <w:marRight w:val="0"/>
      <w:marTop w:val="0"/>
      <w:marBottom w:val="0"/>
      <w:divBdr>
        <w:top w:val="none" w:sz="0" w:space="0" w:color="auto"/>
        <w:left w:val="none" w:sz="0" w:space="0" w:color="auto"/>
        <w:bottom w:val="none" w:sz="0" w:space="0" w:color="auto"/>
        <w:right w:val="none" w:sz="0" w:space="0" w:color="auto"/>
      </w:divBdr>
    </w:div>
    <w:div w:id="933168153">
      <w:bodyDiv w:val="1"/>
      <w:marLeft w:val="0"/>
      <w:marRight w:val="0"/>
      <w:marTop w:val="0"/>
      <w:marBottom w:val="0"/>
      <w:divBdr>
        <w:top w:val="none" w:sz="0" w:space="0" w:color="auto"/>
        <w:left w:val="none" w:sz="0" w:space="0" w:color="auto"/>
        <w:bottom w:val="none" w:sz="0" w:space="0" w:color="auto"/>
        <w:right w:val="none" w:sz="0" w:space="0" w:color="auto"/>
      </w:divBdr>
    </w:div>
    <w:div w:id="941106567">
      <w:bodyDiv w:val="1"/>
      <w:marLeft w:val="0"/>
      <w:marRight w:val="0"/>
      <w:marTop w:val="0"/>
      <w:marBottom w:val="0"/>
      <w:divBdr>
        <w:top w:val="none" w:sz="0" w:space="0" w:color="auto"/>
        <w:left w:val="none" w:sz="0" w:space="0" w:color="auto"/>
        <w:bottom w:val="none" w:sz="0" w:space="0" w:color="auto"/>
        <w:right w:val="none" w:sz="0" w:space="0" w:color="auto"/>
      </w:divBdr>
    </w:div>
    <w:div w:id="942570314">
      <w:bodyDiv w:val="1"/>
      <w:marLeft w:val="0"/>
      <w:marRight w:val="0"/>
      <w:marTop w:val="0"/>
      <w:marBottom w:val="0"/>
      <w:divBdr>
        <w:top w:val="none" w:sz="0" w:space="0" w:color="auto"/>
        <w:left w:val="none" w:sz="0" w:space="0" w:color="auto"/>
        <w:bottom w:val="none" w:sz="0" w:space="0" w:color="auto"/>
        <w:right w:val="none" w:sz="0" w:space="0" w:color="auto"/>
      </w:divBdr>
    </w:div>
    <w:div w:id="960186563">
      <w:bodyDiv w:val="1"/>
      <w:marLeft w:val="0"/>
      <w:marRight w:val="0"/>
      <w:marTop w:val="0"/>
      <w:marBottom w:val="0"/>
      <w:divBdr>
        <w:top w:val="none" w:sz="0" w:space="0" w:color="auto"/>
        <w:left w:val="none" w:sz="0" w:space="0" w:color="auto"/>
        <w:bottom w:val="none" w:sz="0" w:space="0" w:color="auto"/>
        <w:right w:val="none" w:sz="0" w:space="0" w:color="auto"/>
      </w:divBdr>
      <w:divsChild>
        <w:div w:id="1009063709">
          <w:marLeft w:val="0"/>
          <w:marRight w:val="0"/>
          <w:marTop w:val="0"/>
          <w:marBottom w:val="0"/>
          <w:divBdr>
            <w:top w:val="none" w:sz="0" w:space="0" w:color="auto"/>
            <w:left w:val="none" w:sz="0" w:space="0" w:color="auto"/>
            <w:bottom w:val="none" w:sz="0" w:space="0" w:color="auto"/>
            <w:right w:val="none" w:sz="0" w:space="0" w:color="auto"/>
          </w:divBdr>
          <w:divsChild>
            <w:div w:id="1309751315">
              <w:marLeft w:val="0"/>
              <w:marRight w:val="0"/>
              <w:marTop w:val="0"/>
              <w:marBottom w:val="0"/>
              <w:divBdr>
                <w:top w:val="none" w:sz="0" w:space="0" w:color="auto"/>
                <w:left w:val="none" w:sz="0" w:space="0" w:color="auto"/>
                <w:bottom w:val="none" w:sz="0" w:space="0" w:color="auto"/>
                <w:right w:val="none" w:sz="0" w:space="0" w:color="auto"/>
              </w:divBdr>
              <w:divsChild>
                <w:div w:id="2062778169">
                  <w:marLeft w:val="0"/>
                  <w:marRight w:val="0"/>
                  <w:marTop w:val="0"/>
                  <w:marBottom w:val="0"/>
                  <w:divBdr>
                    <w:top w:val="none" w:sz="0" w:space="0" w:color="auto"/>
                    <w:left w:val="none" w:sz="0" w:space="0" w:color="auto"/>
                    <w:bottom w:val="none" w:sz="0" w:space="0" w:color="auto"/>
                    <w:right w:val="none" w:sz="0" w:space="0" w:color="auto"/>
                  </w:divBdr>
                  <w:divsChild>
                    <w:div w:id="131868481">
                      <w:marLeft w:val="300"/>
                      <w:marRight w:val="0"/>
                      <w:marTop w:val="0"/>
                      <w:marBottom w:val="0"/>
                      <w:divBdr>
                        <w:top w:val="none" w:sz="0" w:space="0" w:color="auto"/>
                        <w:left w:val="none" w:sz="0" w:space="0" w:color="auto"/>
                        <w:bottom w:val="none" w:sz="0" w:space="0" w:color="auto"/>
                        <w:right w:val="none" w:sz="0" w:space="0" w:color="auto"/>
                      </w:divBdr>
                      <w:divsChild>
                        <w:div w:id="95911048">
                          <w:marLeft w:val="-300"/>
                          <w:marRight w:val="0"/>
                          <w:marTop w:val="0"/>
                          <w:marBottom w:val="0"/>
                          <w:divBdr>
                            <w:top w:val="none" w:sz="0" w:space="0" w:color="auto"/>
                            <w:left w:val="none" w:sz="0" w:space="0" w:color="auto"/>
                            <w:bottom w:val="none" w:sz="0" w:space="0" w:color="auto"/>
                            <w:right w:val="none" w:sz="0" w:space="0" w:color="auto"/>
                          </w:divBdr>
                          <w:divsChild>
                            <w:div w:id="1567253581">
                              <w:marLeft w:val="0"/>
                              <w:marRight w:val="0"/>
                              <w:marTop w:val="0"/>
                              <w:marBottom w:val="0"/>
                              <w:divBdr>
                                <w:top w:val="none" w:sz="0" w:space="0" w:color="auto"/>
                                <w:left w:val="none" w:sz="0" w:space="0" w:color="auto"/>
                                <w:bottom w:val="none" w:sz="0" w:space="0" w:color="auto"/>
                                <w:right w:val="none" w:sz="0" w:space="0" w:color="auto"/>
                              </w:divBdr>
                              <w:divsChild>
                                <w:div w:id="3161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382247">
      <w:bodyDiv w:val="1"/>
      <w:marLeft w:val="0"/>
      <w:marRight w:val="0"/>
      <w:marTop w:val="0"/>
      <w:marBottom w:val="0"/>
      <w:divBdr>
        <w:top w:val="none" w:sz="0" w:space="0" w:color="auto"/>
        <w:left w:val="none" w:sz="0" w:space="0" w:color="auto"/>
        <w:bottom w:val="none" w:sz="0" w:space="0" w:color="auto"/>
        <w:right w:val="none" w:sz="0" w:space="0" w:color="auto"/>
      </w:divBdr>
    </w:div>
    <w:div w:id="1047488636">
      <w:bodyDiv w:val="1"/>
      <w:marLeft w:val="0"/>
      <w:marRight w:val="0"/>
      <w:marTop w:val="0"/>
      <w:marBottom w:val="0"/>
      <w:divBdr>
        <w:top w:val="none" w:sz="0" w:space="0" w:color="auto"/>
        <w:left w:val="none" w:sz="0" w:space="0" w:color="auto"/>
        <w:bottom w:val="none" w:sz="0" w:space="0" w:color="auto"/>
        <w:right w:val="none" w:sz="0" w:space="0" w:color="auto"/>
      </w:divBdr>
    </w:div>
    <w:div w:id="1097407496">
      <w:bodyDiv w:val="1"/>
      <w:marLeft w:val="0"/>
      <w:marRight w:val="0"/>
      <w:marTop w:val="0"/>
      <w:marBottom w:val="0"/>
      <w:divBdr>
        <w:top w:val="none" w:sz="0" w:space="0" w:color="auto"/>
        <w:left w:val="none" w:sz="0" w:space="0" w:color="auto"/>
        <w:bottom w:val="none" w:sz="0" w:space="0" w:color="auto"/>
        <w:right w:val="none" w:sz="0" w:space="0" w:color="auto"/>
      </w:divBdr>
    </w:div>
    <w:div w:id="1098603251">
      <w:bodyDiv w:val="1"/>
      <w:marLeft w:val="0"/>
      <w:marRight w:val="0"/>
      <w:marTop w:val="0"/>
      <w:marBottom w:val="0"/>
      <w:divBdr>
        <w:top w:val="none" w:sz="0" w:space="0" w:color="auto"/>
        <w:left w:val="none" w:sz="0" w:space="0" w:color="auto"/>
        <w:bottom w:val="none" w:sz="0" w:space="0" w:color="auto"/>
        <w:right w:val="none" w:sz="0" w:space="0" w:color="auto"/>
      </w:divBdr>
    </w:div>
    <w:div w:id="1104956766">
      <w:bodyDiv w:val="1"/>
      <w:marLeft w:val="0"/>
      <w:marRight w:val="0"/>
      <w:marTop w:val="0"/>
      <w:marBottom w:val="0"/>
      <w:divBdr>
        <w:top w:val="none" w:sz="0" w:space="0" w:color="auto"/>
        <w:left w:val="none" w:sz="0" w:space="0" w:color="auto"/>
        <w:bottom w:val="none" w:sz="0" w:space="0" w:color="auto"/>
        <w:right w:val="none" w:sz="0" w:space="0" w:color="auto"/>
      </w:divBdr>
    </w:div>
    <w:div w:id="1119030401">
      <w:bodyDiv w:val="1"/>
      <w:marLeft w:val="0"/>
      <w:marRight w:val="0"/>
      <w:marTop w:val="0"/>
      <w:marBottom w:val="0"/>
      <w:divBdr>
        <w:top w:val="none" w:sz="0" w:space="0" w:color="auto"/>
        <w:left w:val="none" w:sz="0" w:space="0" w:color="auto"/>
        <w:bottom w:val="none" w:sz="0" w:space="0" w:color="auto"/>
        <w:right w:val="none" w:sz="0" w:space="0" w:color="auto"/>
      </w:divBdr>
    </w:div>
    <w:div w:id="1183863487">
      <w:bodyDiv w:val="1"/>
      <w:marLeft w:val="0"/>
      <w:marRight w:val="0"/>
      <w:marTop w:val="0"/>
      <w:marBottom w:val="0"/>
      <w:divBdr>
        <w:top w:val="none" w:sz="0" w:space="0" w:color="auto"/>
        <w:left w:val="none" w:sz="0" w:space="0" w:color="auto"/>
        <w:bottom w:val="none" w:sz="0" w:space="0" w:color="auto"/>
        <w:right w:val="none" w:sz="0" w:space="0" w:color="auto"/>
      </w:divBdr>
    </w:div>
    <w:div w:id="1306230141">
      <w:bodyDiv w:val="1"/>
      <w:marLeft w:val="0"/>
      <w:marRight w:val="0"/>
      <w:marTop w:val="0"/>
      <w:marBottom w:val="0"/>
      <w:divBdr>
        <w:top w:val="none" w:sz="0" w:space="0" w:color="auto"/>
        <w:left w:val="none" w:sz="0" w:space="0" w:color="auto"/>
        <w:bottom w:val="none" w:sz="0" w:space="0" w:color="auto"/>
        <w:right w:val="none" w:sz="0" w:space="0" w:color="auto"/>
      </w:divBdr>
    </w:div>
    <w:div w:id="1328677610">
      <w:bodyDiv w:val="1"/>
      <w:marLeft w:val="0"/>
      <w:marRight w:val="0"/>
      <w:marTop w:val="0"/>
      <w:marBottom w:val="0"/>
      <w:divBdr>
        <w:top w:val="none" w:sz="0" w:space="0" w:color="auto"/>
        <w:left w:val="none" w:sz="0" w:space="0" w:color="auto"/>
        <w:bottom w:val="none" w:sz="0" w:space="0" w:color="auto"/>
        <w:right w:val="none" w:sz="0" w:space="0" w:color="auto"/>
      </w:divBdr>
    </w:div>
    <w:div w:id="1333948435">
      <w:bodyDiv w:val="1"/>
      <w:marLeft w:val="0"/>
      <w:marRight w:val="0"/>
      <w:marTop w:val="0"/>
      <w:marBottom w:val="0"/>
      <w:divBdr>
        <w:top w:val="none" w:sz="0" w:space="0" w:color="auto"/>
        <w:left w:val="none" w:sz="0" w:space="0" w:color="auto"/>
        <w:bottom w:val="none" w:sz="0" w:space="0" w:color="auto"/>
        <w:right w:val="none" w:sz="0" w:space="0" w:color="auto"/>
      </w:divBdr>
    </w:div>
    <w:div w:id="1342706988">
      <w:bodyDiv w:val="1"/>
      <w:marLeft w:val="0"/>
      <w:marRight w:val="0"/>
      <w:marTop w:val="0"/>
      <w:marBottom w:val="0"/>
      <w:divBdr>
        <w:top w:val="none" w:sz="0" w:space="0" w:color="auto"/>
        <w:left w:val="none" w:sz="0" w:space="0" w:color="auto"/>
        <w:bottom w:val="none" w:sz="0" w:space="0" w:color="auto"/>
        <w:right w:val="none" w:sz="0" w:space="0" w:color="auto"/>
      </w:divBdr>
    </w:div>
    <w:div w:id="1376154592">
      <w:bodyDiv w:val="1"/>
      <w:marLeft w:val="0"/>
      <w:marRight w:val="0"/>
      <w:marTop w:val="0"/>
      <w:marBottom w:val="0"/>
      <w:divBdr>
        <w:top w:val="none" w:sz="0" w:space="0" w:color="auto"/>
        <w:left w:val="none" w:sz="0" w:space="0" w:color="auto"/>
        <w:bottom w:val="none" w:sz="0" w:space="0" w:color="auto"/>
        <w:right w:val="none" w:sz="0" w:space="0" w:color="auto"/>
      </w:divBdr>
    </w:div>
    <w:div w:id="1383093871">
      <w:bodyDiv w:val="1"/>
      <w:marLeft w:val="0"/>
      <w:marRight w:val="0"/>
      <w:marTop w:val="0"/>
      <w:marBottom w:val="0"/>
      <w:divBdr>
        <w:top w:val="none" w:sz="0" w:space="0" w:color="auto"/>
        <w:left w:val="none" w:sz="0" w:space="0" w:color="auto"/>
        <w:bottom w:val="none" w:sz="0" w:space="0" w:color="auto"/>
        <w:right w:val="none" w:sz="0" w:space="0" w:color="auto"/>
      </w:divBdr>
    </w:div>
    <w:div w:id="1408577557">
      <w:bodyDiv w:val="1"/>
      <w:marLeft w:val="0"/>
      <w:marRight w:val="0"/>
      <w:marTop w:val="0"/>
      <w:marBottom w:val="0"/>
      <w:divBdr>
        <w:top w:val="none" w:sz="0" w:space="0" w:color="auto"/>
        <w:left w:val="none" w:sz="0" w:space="0" w:color="auto"/>
        <w:bottom w:val="none" w:sz="0" w:space="0" w:color="auto"/>
        <w:right w:val="none" w:sz="0" w:space="0" w:color="auto"/>
      </w:divBdr>
    </w:div>
    <w:div w:id="1414005931">
      <w:bodyDiv w:val="1"/>
      <w:marLeft w:val="0"/>
      <w:marRight w:val="0"/>
      <w:marTop w:val="0"/>
      <w:marBottom w:val="0"/>
      <w:divBdr>
        <w:top w:val="none" w:sz="0" w:space="0" w:color="auto"/>
        <w:left w:val="none" w:sz="0" w:space="0" w:color="auto"/>
        <w:bottom w:val="none" w:sz="0" w:space="0" w:color="auto"/>
        <w:right w:val="none" w:sz="0" w:space="0" w:color="auto"/>
      </w:divBdr>
    </w:div>
    <w:div w:id="1428772348">
      <w:bodyDiv w:val="1"/>
      <w:marLeft w:val="0"/>
      <w:marRight w:val="0"/>
      <w:marTop w:val="0"/>
      <w:marBottom w:val="0"/>
      <w:divBdr>
        <w:top w:val="none" w:sz="0" w:space="0" w:color="auto"/>
        <w:left w:val="none" w:sz="0" w:space="0" w:color="auto"/>
        <w:bottom w:val="none" w:sz="0" w:space="0" w:color="auto"/>
        <w:right w:val="none" w:sz="0" w:space="0" w:color="auto"/>
      </w:divBdr>
    </w:div>
    <w:div w:id="1451047743">
      <w:bodyDiv w:val="1"/>
      <w:marLeft w:val="0"/>
      <w:marRight w:val="0"/>
      <w:marTop w:val="0"/>
      <w:marBottom w:val="0"/>
      <w:divBdr>
        <w:top w:val="none" w:sz="0" w:space="0" w:color="auto"/>
        <w:left w:val="none" w:sz="0" w:space="0" w:color="auto"/>
        <w:bottom w:val="none" w:sz="0" w:space="0" w:color="auto"/>
        <w:right w:val="none" w:sz="0" w:space="0" w:color="auto"/>
      </w:divBdr>
    </w:div>
    <w:div w:id="1490557224">
      <w:bodyDiv w:val="1"/>
      <w:marLeft w:val="0"/>
      <w:marRight w:val="0"/>
      <w:marTop w:val="0"/>
      <w:marBottom w:val="0"/>
      <w:divBdr>
        <w:top w:val="none" w:sz="0" w:space="0" w:color="auto"/>
        <w:left w:val="none" w:sz="0" w:space="0" w:color="auto"/>
        <w:bottom w:val="none" w:sz="0" w:space="0" w:color="auto"/>
        <w:right w:val="none" w:sz="0" w:space="0" w:color="auto"/>
      </w:divBdr>
    </w:div>
    <w:div w:id="1525097143">
      <w:bodyDiv w:val="1"/>
      <w:marLeft w:val="0"/>
      <w:marRight w:val="0"/>
      <w:marTop w:val="0"/>
      <w:marBottom w:val="0"/>
      <w:divBdr>
        <w:top w:val="none" w:sz="0" w:space="0" w:color="auto"/>
        <w:left w:val="none" w:sz="0" w:space="0" w:color="auto"/>
        <w:bottom w:val="none" w:sz="0" w:space="0" w:color="auto"/>
        <w:right w:val="none" w:sz="0" w:space="0" w:color="auto"/>
      </w:divBdr>
    </w:div>
    <w:div w:id="1591161033">
      <w:bodyDiv w:val="1"/>
      <w:marLeft w:val="0"/>
      <w:marRight w:val="0"/>
      <w:marTop w:val="0"/>
      <w:marBottom w:val="0"/>
      <w:divBdr>
        <w:top w:val="none" w:sz="0" w:space="0" w:color="auto"/>
        <w:left w:val="none" w:sz="0" w:space="0" w:color="auto"/>
        <w:bottom w:val="none" w:sz="0" w:space="0" w:color="auto"/>
        <w:right w:val="none" w:sz="0" w:space="0" w:color="auto"/>
      </w:divBdr>
    </w:div>
    <w:div w:id="1604149034">
      <w:bodyDiv w:val="1"/>
      <w:marLeft w:val="0"/>
      <w:marRight w:val="0"/>
      <w:marTop w:val="0"/>
      <w:marBottom w:val="0"/>
      <w:divBdr>
        <w:top w:val="none" w:sz="0" w:space="0" w:color="auto"/>
        <w:left w:val="none" w:sz="0" w:space="0" w:color="auto"/>
        <w:bottom w:val="none" w:sz="0" w:space="0" w:color="auto"/>
        <w:right w:val="none" w:sz="0" w:space="0" w:color="auto"/>
      </w:divBdr>
    </w:div>
    <w:div w:id="1630823791">
      <w:bodyDiv w:val="1"/>
      <w:marLeft w:val="0"/>
      <w:marRight w:val="0"/>
      <w:marTop w:val="0"/>
      <w:marBottom w:val="0"/>
      <w:divBdr>
        <w:top w:val="none" w:sz="0" w:space="0" w:color="auto"/>
        <w:left w:val="none" w:sz="0" w:space="0" w:color="auto"/>
        <w:bottom w:val="none" w:sz="0" w:space="0" w:color="auto"/>
        <w:right w:val="none" w:sz="0" w:space="0" w:color="auto"/>
      </w:divBdr>
    </w:div>
    <w:div w:id="1697349178">
      <w:bodyDiv w:val="1"/>
      <w:marLeft w:val="0"/>
      <w:marRight w:val="0"/>
      <w:marTop w:val="0"/>
      <w:marBottom w:val="0"/>
      <w:divBdr>
        <w:top w:val="none" w:sz="0" w:space="0" w:color="auto"/>
        <w:left w:val="none" w:sz="0" w:space="0" w:color="auto"/>
        <w:bottom w:val="none" w:sz="0" w:space="0" w:color="auto"/>
        <w:right w:val="none" w:sz="0" w:space="0" w:color="auto"/>
      </w:divBdr>
    </w:div>
    <w:div w:id="1718238639">
      <w:bodyDiv w:val="1"/>
      <w:marLeft w:val="0"/>
      <w:marRight w:val="0"/>
      <w:marTop w:val="0"/>
      <w:marBottom w:val="0"/>
      <w:divBdr>
        <w:top w:val="none" w:sz="0" w:space="0" w:color="auto"/>
        <w:left w:val="none" w:sz="0" w:space="0" w:color="auto"/>
        <w:bottom w:val="none" w:sz="0" w:space="0" w:color="auto"/>
        <w:right w:val="none" w:sz="0" w:space="0" w:color="auto"/>
      </w:divBdr>
    </w:div>
    <w:div w:id="1756974460">
      <w:bodyDiv w:val="1"/>
      <w:marLeft w:val="0"/>
      <w:marRight w:val="0"/>
      <w:marTop w:val="0"/>
      <w:marBottom w:val="0"/>
      <w:divBdr>
        <w:top w:val="none" w:sz="0" w:space="0" w:color="auto"/>
        <w:left w:val="none" w:sz="0" w:space="0" w:color="auto"/>
        <w:bottom w:val="none" w:sz="0" w:space="0" w:color="auto"/>
        <w:right w:val="none" w:sz="0" w:space="0" w:color="auto"/>
      </w:divBdr>
    </w:div>
    <w:div w:id="1759015422">
      <w:bodyDiv w:val="1"/>
      <w:marLeft w:val="0"/>
      <w:marRight w:val="0"/>
      <w:marTop w:val="0"/>
      <w:marBottom w:val="0"/>
      <w:divBdr>
        <w:top w:val="none" w:sz="0" w:space="0" w:color="auto"/>
        <w:left w:val="none" w:sz="0" w:space="0" w:color="auto"/>
        <w:bottom w:val="none" w:sz="0" w:space="0" w:color="auto"/>
        <w:right w:val="none" w:sz="0" w:space="0" w:color="auto"/>
      </w:divBdr>
    </w:div>
    <w:div w:id="1850019702">
      <w:bodyDiv w:val="1"/>
      <w:marLeft w:val="0"/>
      <w:marRight w:val="0"/>
      <w:marTop w:val="0"/>
      <w:marBottom w:val="0"/>
      <w:divBdr>
        <w:top w:val="none" w:sz="0" w:space="0" w:color="auto"/>
        <w:left w:val="none" w:sz="0" w:space="0" w:color="auto"/>
        <w:bottom w:val="none" w:sz="0" w:space="0" w:color="auto"/>
        <w:right w:val="none" w:sz="0" w:space="0" w:color="auto"/>
      </w:divBdr>
    </w:div>
    <w:div w:id="1857427997">
      <w:bodyDiv w:val="1"/>
      <w:marLeft w:val="0"/>
      <w:marRight w:val="0"/>
      <w:marTop w:val="0"/>
      <w:marBottom w:val="0"/>
      <w:divBdr>
        <w:top w:val="none" w:sz="0" w:space="0" w:color="auto"/>
        <w:left w:val="none" w:sz="0" w:space="0" w:color="auto"/>
        <w:bottom w:val="none" w:sz="0" w:space="0" w:color="auto"/>
        <w:right w:val="none" w:sz="0" w:space="0" w:color="auto"/>
      </w:divBdr>
    </w:div>
    <w:div w:id="1860507425">
      <w:bodyDiv w:val="1"/>
      <w:marLeft w:val="0"/>
      <w:marRight w:val="0"/>
      <w:marTop w:val="0"/>
      <w:marBottom w:val="0"/>
      <w:divBdr>
        <w:top w:val="none" w:sz="0" w:space="0" w:color="auto"/>
        <w:left w:val="none" w:sz="0" w:space="0" w:color="auto"/>
        <w:bottom w:val="none" w:sz="0" w:space="0" w:color="auto"/>
        <w:right w:val="none" w:sz="0" w:space="0" w:color="auto"/>
      </w:divBdr>
    </w:div>
    <w:div w:id="1873492441">
      <w:bodyDiv w:val="1"/>
      <w:marLeft w:val="0"/>
      <w:marRight w:val="0"/>
      <w:marTop w:val="0"/>
      <w:marBottom w:val="0"/>
      <w:divBdr>
        <w:top w:val="none" w:sz="0" w:space="0" w:color="auto"/>
        <w:left w:val="none" w:sz="0" w:space="0" w:color="auto"/>
        <w:bottom w:val="none" w:sz="0" w:space="0" w:color="auto"/>
        <w:right w:val="none" w:sz="0" w:space="0" w:color="auto"/>
      </w:divBdr>
    </w:div>
    <w:div w:id="1875848843">
      <w:bodyDiv w:val="1"/>
      <w:marLeft w:val="0"/>
      <w:marRight w:val="0"/>
      <w:marTop w:val="0"/>
      <w:marBottom w:val="0"/>
      <w:divBdr>
        <w:top w:val="none" w:sz="0" w:space="0" w:color="auto"/>
        <w:left w:val="none" w:sz="0" w:space="0" w:color="auto"/>
        <w:bottom w:val="none" w:sz="0" w:space="0" w:color="auto"/>
        <w:right w:val="none" w:sz="0" w:space="0" w:color="auto"/>
      </w:divBdr>
    </w:div>
    <w:div w:id="2006743988">
      <w:bodyDiv w:val="1"/>
      <w:marLeft w:val="0"/>
      <w:marRight w:val="0"/>
      <w:marTop w:val="0"/>
      <w:marBottom w:val="0"/>
      <w:divBdr>
        <w:top w:val="none" w:sz="0" w:space="0" w:color="auto"/>
        <w:left w:val="none" w:sz="0" w:space="0" w:color="auto"/>
        <w:bottom w:val="none" w:sz="0" w:space="0" w:color="auto"/>
        <w:right w:val="none" w:sz="0" w:space="0" w:color="auto"/>
      </w:divBdr>
    </w:div>
    <w:div w:id="2014649195">
      <w:bodyDiv w:val="1"/>
      <w:marLeft w:val="0"/>
      <w:marRight w:val="0"/>
      <w:marTop w:val="0"/>
      <w:marBottom w:val="0"/>
      <w:divBdr>
        <w:top w:val="none" w:sz="0" w:space="0" w:color="auto"/>
        <w:left w:val="none" w:sz="0" w:space="0" w:color="auto"/>
        <w:bottom w:val="none" w:sz="0" w:space="0" w:color="auto"/>
        <w:right w:val="none" w:sz="0" w:space="0" w:color="auto"/>
      </w:divBdr>
    </w:div>
    <w:div w:id="2043507264">
      <w:bodyDiv w:val="1"/>
      <w:marLeft w:val="0"/>
      <w:marRight w:val="0"/>
      <w:marTop w:val="0"/>
      <w:marBottom w:val="0"/>
      <w:divBdr>
        <w:top w:val="none" w:sz="0" w:space="0" w:color="auto"/>
        <w:left w:val="none" w:sz="0" w:space="0" w:color="auto"/>
        <w:bottom w:val="none" w:sz="0" w:space="0" w:color="auto"/>
        <w:right w:val="none" w:sz="0" w:space="0" w:color="auto"/>
      </w:divBdr>
    </w:div>
    <w:div w:id="2057464306">
      <w:bodyDiv w:val="1"/>
      <w:marLeft w:val="0"/>
      <w:marRight w:val="0"/>
      <w:marTop w:val="0"/>
      <w:marBottom w:val="0"/>
      <w:divBdr>
        <w:top w:val="none" w:sz="0" w:space="0" w:color="auto"/>
        <w:left w:val="none" w:sz="0" w:space="0" w:color="auto"/>
        <w:bottom w:val="none" w:sz="0" w:space="0" w:color="auto"/>
        <w:right w:val="none" w:sz="0" w:space="0" w:color="auto"/>
      </w:divBdr>
    </w:div>
    <w:div w:id="2073039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2D181-F710-494F-9524-D8A13F86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93</Pages>
  <Words>27548</Words>
  <Characters>157027</Characters>
  <Application>Microsoft Office Word</Application>
  <DocSecurity>0</DocSecurity>
  <Lines>1308</Lines>
  <Paragraphs>368</Paragraphs>
  <ScaleCrop>false</ScaleCrop>
  <HeadingPairs>
    <vt:vector size="2" baseType="variant">
      <vt:variant>
        <vt:lpstr>Title</vt:lpstr>
      </vt:variant>
      <vt:variant>
        <vt:i4>1</vt:i4>
      </vt:variant>
    </vt:vector>
  </HeadingPairs>
  <TitlesOfParts>
    <vt:vector size="1" baseType="lpstr">
      <vt:lpstr>2008 Census Manual</vt:lpstr>
    </vt:vector>
  </TitlesOfParts>
  <Company/>
  <LinksUpToDate>false</LinksUpToDate>
  <CharactersWithSpaces>184207</CharactersWithSpaces>
  <SharedDoc>false</SharedDoc>
  <HLinks>
    <vt:vector size="270" baseType="variant">
      <vt:variant>
        <vt:i4>1900599</vt:i4>
      </vt:variant>
      <vt:variant>
        <vt:i4>266</vt:i4>
      </vt:variant>
      <vt:variant>
        <vt:i4>0</vt:i4>
      </vt:variant>
      <vt:variant>
        <vt:i4>5</vt:i4>
      </vt:variant>
      <vt:variant>
        <vt:lpwstr/>
      </vt:variant>
      <vt:variant>
        <vt:lpwstr>_Toc126061693</vt:lpwstr>
      </vt:variant>
      <vt:variant>
        <vt:i4>1900599</vt:i4>
      </vt:variant>
      <vt:variant>
        <vt:i4>260</vt:i4>
      </vt:variant>
      <vt:variant>
        <vt:i4>0</vt:i4>
      </vt:variant>
      <vt:variant>
        <vt:i4>5</vt:i4>
      </vt:variant>
      <vt:variant>
        <vt:lpwstr/>
      </vt:variant>
      <vt:variant>
        <vt:lpwstr>_Toc126061692</vt:lpwstr>
      </vt:variant>
      <vt:variant>
        <vt:i4>1900599</vt:i4>
      </vt:variant>
      <vt:variant>
        <vt:i4>254</vt:i4>
      </vt:variant>
      <vt:variant>
        <vt:i4>0</vt:i4>
      </vt:variant>
      <vt:variant>
        <vt:i4>5</vt:i4>
      </vt:variant>
      <vt:variant>
        <vt:lpwstr/>
      </vt:variant>
      <vt:variant>
        <vt:lpwstr>_Toc126061691</vt:lpwstr>
      </vt:variant>
      <vt:variant>
        <vt:i4>1900599</vt:i4>
      </vt:variant>
      <vt:variant>
        <vt:i4>248</vt:i4>
      </vt:variant>
      <vt:variant>
        <vt:i4>0</vt:i4>
      </vt:variant>
      <vt:variant>
        <vt:i4>5</vt:i4>
      </vt:variant>
      <vt:variant>
        <vt:lpwstr/>
      </vt:variant>
      <vt:variant>
        <vt:lpwstr>_Toc126061690</vt:lpwstr>
      </vt:variant>
      <vt:variant>
        <vt:i4>1835063</vt:i4>
      </vt:variant>
      <vt:variant>
        <vt:i4>242</vt:i4>
      </vt:variant>
      <vt:variant>
        <vt:i4>0</vt:i4>
      </vt:variant>
      <vt:variant>
        <vt:i4>5</vt:i4>
      </vt:variant>
      <vt:variant>
        <vt:lpwstr/>
      </vt:variant>
      <vt:variant>
        <vt:lpwstr>_Toc126061689</vt:lpwstr>
      </vt:variant>
      <vt:variant>
        <vt:i4>1835063</vt:i4>
      </vt:variant>
      <vt:variant>
        <vt:i4>236</vt:i4>
      </vt:variant>
      <vt:variant>
        <vt:i4>0</vt:i4>
      </vt:variant>
      <vt:variant>
        <vt:i4>5</vt:i4>
      </vt:variant>
      <vt:variant>
        <vt:lpwstr/>
      </vt:variant>
      <vt:variant>
        <vt:lpwstr>_Toc126061688</vt:lpwstr>
      </vt:variant>
      <vt:variant>
        <vt:i4>1835063</vt:i4>
      </vt:variant>
      <vt:variant>
        <vt:i4>230</vt:i4>
      </vt:variant>
      <vt:variant>
        <vt:i4>0</vt:i4>
      </vt:variant>
      <vt:variant>
        <vt:i4>5</vt:i4>
      </vt:variant>
      <vt:variant>
        <vt:lpwstr/>
      </vt:variant>
      <vt:variant>
        <vt:lpwstr>_Toc126061687</vt:lpwstr>
      </vt:variant>
      <vt:variant>
        <vt:i4>1835063</vt:i4>
      </vt:variant>
      <vt:variant>
        <vt:i4>224</vt:i4>
      </vt:variant>
      <vt:variant>
        <vt:i4>0</vt:i4>
      </vt:variant>
      <vt:variant>
        <vt:i4>5</vt:i4>
      </vt:variant>
      <vt:variant>
        <vt:lpwstr/>
      </vt:variant>
      <vt:variant>
        <vt:lpwstr>_Toc126061686</vt:lpwstr>
      </vt:variant>
      <vt:variant>
        <vt:i4>1835063</vt:i4>
      </vt:variant>
      <vt:variant>
        <vt:i4>218</vt:i4>
      </vt:variant>
      <vt:variant>
        <vt:i4>0</vt:i4>
      </vt:variant>
      <vt:variant>
        <vt:i4>5</vt:i4>
      </vt:variant>
      <vt:variant>
        <vt:lpwstr/>
      </vt:variant>
      <vt:variant>
        <vt:lpwstr>_Toc126061685</vt:lpwstr>
      </vt:variant>
      <vt:variant>
        <vt:i4>1835063</vt:i4>
      </vt:variant>
      <vt:variant>
        <vt:i4>212</vt:i4>
      </vt:variant>
      <vt:variant>
        <vt:i4>0</vt:i4>
      </vt:variant>
      <vt:variant>
        <vt:i4>5</vt:i4>
      </vt:variant>
      <vt:variant>
        <vt:lpwstr/>
      </vt:variant>
      <vt:variant>
        <vt:lpwstr>_Toc126061684</vt:lpwstr>
      </vt:variant>
      <vt:variant>
        <vt:i4>1835063</vt:i4>
      </vt:variant>
      <vt:variant>
        <vt:i4>206</vt:i4>
      </vt:variant>
      <vt:variant>
        <vt:i4>0</vt:i4>
      </vt:variant>
      <vt:variant>
        <vt:i4>5</vt:i4>
      </vt:variant>
      <vt:variant>
        <vt:lpwstr/>
      </vt:variant>
      <vt:variant>
        <vt:lpwstr>_Toc126061683</vt:lpwstr>
      </vt:variant>
      <vt:variant>
        <vt:i4>1835063</vt:i4>
      </vt:variant>
      <vt:variant>
        <vt:i4>200</vt:i4>
      </vt:variant>
      <vt:variant>
        <vt:i4>0</vt:i4>
      </vt:variant>
      <vt:variant>
        <vt:i4>5</vt:i4>
      </vt:variant>
      <vt:variant>
        <vt:lpwstr/>
      </vt:variant>
      <vt:variant>
        <vt:lpwstr>_Toc126061682</vt:lpwstr>
      </vt:variant>
      <vt:variant>
        <vt:i4>1835063</vt:i4>
      </vt:variant>
      <vt:variant>
        <vt:i4>194</vt:i4>
      </vt:variant>
      <vt:variant>
        <vt:i4>0</vt:i4>
      </vt:variant>
      <vt:variant>
        <vt:i4>5</vt:i4>
      </vt:variant>
      <vt:variant>
        <vt:lpwstr/>
      </vt:variant>
      <vt:variant>
        <vt:lpwstr>_Toc126061681</vt:lpwstr>
      </vt:variant>
      <vt:variant>
        <vt:i4>1835063</vt:i4>
      </vt:variant>
      <vt:variant>
        <vt:i4>188</vt:i4>
      </vt:variant>
      <vt:variant>
        <vt:i4>0</vt:i4>
      </vt:variant>
      <vt:variant>
        <vt:i4>5</vt:i4>
      </vt:variant>
      <vt:variant>
        <vt:lpwstr/>
      </vt:variant>
      <vt:variant>
        <vt:lpwstr>_Toc126061680</vt:lpwstr>
      </vt:variant>
      <vt:variant>
        <vt:i4>1245239</vt:i4>
      </vt:variant>
      <vt:variant>
        <vt:i4>182</vt:i4>
      </vt:variant>
      <vt:variant>
        <vt:i4>0</vt:i4>
      </vt:variant>
      <vt:variant>
        <vt:i4>5</vt:i4>
      </vt:variant>
      <vt:variant>
        <vt:lpwstr/>
      </vt:variant>
      <vt:variant>
        <vt:lpwstr>_Toc126061679</vt:lpwstr>
      </vt:variant>
      <vt:variant>
        <vt:i4>1245239</vt:i4>
      </vt:variant>
      <vt:variant>
        <vt:i4>176</vt:i4>
      </vt:variant>
      <vt:variant>
        <vt:i4>0</vt:i4>
      </vt:variant>
      <vt:variant>
        <vt:i4>5</vt:i4>
      </vt:variant>
      <vt:variant>
        <vt:lpwstr/>
      </vt:variant>
      <vt:variant>
        <vt:lpwstr>_Toc126061678</vt:lpwstr>
      </vt:variant>
      <vt:variant>
        <vt:i4>1245239</vt:i4>
      </vt:variant>
      <vt:variant>
        <vt:i4>170</vt:i4>
      </vt:variant>
      <vt:variant>
        <vt:i4>0</vt:i4>
      </vt:variant>
      <vt:variant>
        <vt:i4>5</vt:i4>
      </vt:variant>
      <vt:variant>
        <vt:lpwstr/>
      </vt:variant>
      <vt:variant>
        <vt:lpwstr>_Toc126061677</vt:lpwstr>
      </vt:variant>
      <vt:variant>
        <vt:i4>1245239</vt:i4>
      </vt:variant>
      <vt:variant>
        <vt:i4>164</vt:i4>
      </vt:variant>
      <vt:variant>
        <vt:i4>0</vt:i4>
      </vt:variant>
      <vt:variant>
        <vt:i4>5</vt:i4>
      </vt:variant>
      <vt:variant>
        <vt:lpwstr/>
      </vt:variant>
      <vt:variant>
        <vt:lpwstr>_Toc126061676</vt:lpwstr>
      </vt:variant>
      <vt:variant>
        <vt:i4>1245239</vt:i4>
      </vt:variant>
      <vt:variant>
        <vt:i4>158</vt:i4>
      </vt:variant>
      <vt:variant>
        <vt:i4>0</vt:i4>
      </vt:variant>
      <vt:variant>
        <vt:i4>5</vt:i4>
      </vt:variant>
      <vt:variant>
        <vt:lpwstr/>
      </vt:variant>
      <vt:variant>
        <vt:lpwstr>_Toc126061675</vt:lpwstr>
      </vt:variant>
      <vt:variant>
        <vt:i4>1245239</vt:i4>
      </vt:variant>
      <vt:variant>
        <vt:i4>152</vt:i4>
      </vt:variant>
      <vt:variant>
        <vt:i4>0</vt:i4>
      </vt:variant>
      <vt:variant>
        <vt:i4>5</vt:i4>
      </vt:variant>
      <vt:variant>
        <vt:lpwstr/>
      </vt:variant>
      <vt:variant>
        <vt:lpwstr>_Toc126061674</vt:lpwstr>
      </vt:variant>
      <vt:variant>
        <vt:i4>1245239</vt:i4>
      </vt:variant>
      <vt:variant>
        <vt:i4>146</vt:i4>
      </vt:variant>
      <vt:variant>
        <vt:i4>0</vt:i4>
      </vt:variant>
      <vt:variant>
        <vt:i4>5</vt:i4>
      </vt:variant>
      <vt:variant>
        <vt:lpwstr/>
      </vt:variant>
      <vt:variant>
        <vt:lpwstr>_Toc126061673</vt:lpwstr>
      </vt:variant>
      <vt:variant>
        <vt:i4>1245239</vt:i4>
      </vt:variant>
      <vt:variant>
        <vt:i4>140</vt:i4>
      </vt:variant>
      <vt:variant>
        <vt:i4>0</vt:i4>
      </vt:variant>
      <vt:variant>
        <vt:i4>5</vt:i4>
      </vt:variant>
      <vt:variant>
        <vt:lpwstr/>
      </vt:variant>
      <vt:variant>
        <vt:lpwstr>_Toc126061672</vt:lpwstr>
      </vt:variant>
      <vt:variant>
        <vt:i4>1245239</vt:i4>
      </vt:variant>
      <vt:variant>
        <vt:i4>134</vt:i4>
      </vt:variant>
      <vt:variant>
        <vt:i4>0</vt:i4>
      </vt:variant>
      <vt:variant>
        <vt:i4>5</vt:i4>
      </vt:variant>
      <vt:variant>
        <vt:lpwstr/>
      </vt:variant>
      <vt:variant>
        <vt:lpwstr>_Toc126061671</vt:lpwstr>
      </vt:variant>
      <vt:variant>
        <vt:i4>1245239</vt:i4>
      </vt:variant>
      <vt:variant>
        <vt:i4>128</vt:i4>
      </vt:variant>
      <vt:variant>
        <vt:i4>0</vt:i4>
      </vt:variant>
      <vt:variant>
        <vt:i4>5</vt:i4>
      </vt:variant>
      <vt:variant>
        <vt:lpwstr/>
      </vt:variant>
      <vt:variant>
        <vt:lpwstr>_Toc126061670</vt:lpwstr>
      </vt:variant>
      <vt:variant>
        <vt:i4>1179703</vt:i4>
      </vt:variant>
      <vt:variant>
        <vt:i4>122</vt:i4>
      </vt:variant>
      <vt:variant>
        <vt:i4>0</vt:i4>
      </vt:variant>
      <vt:variant>
        <vt:i4>5</vt:i4>
      </vt:variant>
      <vt:variant>
        <vt:lpwstr/>
      </vt:variant>
      <vt:variant>
        <vt:lpwstr>_Toc126061669</vt:lpwstr>
      </vt:variant>
      <vt:variant>
        <vt:i4>1179703</vt:i4>
      </vt:variant>
      <vt:variant>
        <vt:i4>116</vt:i4>
      </vt:variant>
      <vt:variant>
        <vt:i4>0</vt:i4>
      </vt:variant>
      <vt:variant>
        <vt:i4>5</vt:i4>
      </vt:variant>
      <vt:variant>
        <vt:lpwstr/>
      </vt:variant>
      <vt:variant>
        <vt:lpwstr>_Toc126061668</vt:lpwstr>
      </vt:variant>
      <vt:variant>
        <vt:i4>1179703</vt:i4>
      </vt:variant>
      <vt:variant>
        <vt:i4>110</vt:i4>
      </vt:variant>
      <vt:variant>
        <vt:i4>0</vt:i4>
      </vt:variant>
      <vt:variant>
        <vt:i4>5</vt:i4>
      </vt:variant>
      <vt:variant>
        <vt:lpwstr/>
      </vt:variant>
      <vt:variant>
        <vt:lpwstr>_Toc126061667</vt:lpwstr>
      </vt:variant>
      <vt:variant>
        <vt:i4>1179703</vt:i4>
      </vt:variant>
      <vt:variant>
        <vt:i4>104</vt:i4>
      </vt:variant>
      <vt:variant>
        <vt:i4>0</vt:i4>
      </vt:variant>
      <vt:variant>
        <vt:i4>5</vt:i4>
      </vt:variant>
      <vt:variant>
        <vt:lpwstr/>
      </vt:variant>
      <vt:variant>
        <vt:lpwstr>_Toc126061666</vt:lpwstr>
      </vt:variant>
      <vt:variant>
        <vt:i4>1179703</vt:i4>
      </vt:variant>
      <vt:variant>
        <vt:i4>98</vt:i4>
      </vt:variant>
      <vt:variant>
        <vt:i4>0</vt:i4>
      </vt:variant>
      <vt:variant>
        <vt:i4>5</vt:i4>
      </vt:variant>
      <vt:variant>
        <vt:lpwstr/>
      </vt:variant>
      <vt:variant>
        <vt:lpwstr>_Toc126061665</vt:lpwstr>
      </vt:variant>
      <vt:variant>
        <vt:i4>1179703</vt:i4>
      </vt:variant>
      <vt:variant>
        <vt:i4>92</vt:i4>
      </vt:variant>
      <vt:variant>
        <vt:i4>0</vt:i4>
      </vt:variant>
      <vt:variant>
        <vt:i4>5</vt:i4>
      </vt:variant>
      <vt:variant>
        <vt:lpwstr/>
      </vt:variant>
      <vt:variant>
        <vt:lpwstr>_Toc126061664</vt:lpwstr>
      </vt:variant>
      <vt:variant>
        <vt:i4>1179703</vt:i4>
      </vt:variant>
      <vt:variant>
        <vt:i4>86</vt:i4>
      </vt:variant>
      <vt:variant>
        <vt:i4>0</vt:i4>
      </vt:variant>
      <vt:variant>
        <vt:i4>5</vt:i4>
      </vt:variant>
      <vt:variant>
        <vt:lpwstr/>
      </vt:variant>
      <vt:variant>
        <vt:lpwstr>_Toc126061663</vt:lpwstr>
      </vt:variant>
      <vt:variant>
        <vt:i4>1179703</vt:i4>
      </vt:variant>
      <vt:variant>
        <vt:i4>80</vt:i4>
      </vt:variant>
      <vt:variant>
        <vt:i4>0</vt:i4>
      </vt:variant>
      <vt:variant>
        <vt:i4>5</vt:i4>
      </vt:variant>
      <vt:variant>
        <vt:lpwstr/>
      </vt:variant>
      <vt:variant>
        <vt:lpwstr>_Toc126061662</vt:lpwstr>
      </vt:variant>
      <vt:variant>
        <vt:i4>1179703</vt:i4>
      </vt:variant>
      <vt:variant>
        <vt:i4>74</vt:i4>
      </vt:variant>
      <vt:variant>
        <vt:i4>0</vt:i4>
      </vt:variant>
      <vt:variant>
        <vt:i4>5</vt:i4>
      </vt:variant>
      <vt:variant>
        <vt:lpwstr/>
      </vt:variant>
      <vt:variant>
        <vt:lpwstr>_Toc126061661</vt:lpwstr>
      </vt:variant>
      <vt:variant>
        <vt:i4>1179703</vt:i4>
      </vt:variant>
      <vt:variant>
        <vt:i4>68</vt:i4>
      </vt:variant>
      <vt:variant>
        <vt:i4>0</vt:i4>
      </vt:variant>
      <vt:variant>
        <vt:i4>5</vt:i4>
      </vt:variant>
      <vt:variant>
        <vt:lpwstr/>
      </vt:variant>
      <vt:variant>
        <vt:lpwstr>_Toc126061660</vt:lpwstr>
      </vt:variant>
      <vt:variant>
        <vt:i4>1114167</vt:i4>
      </vt:variant>
      <vt:variant>
        <vt:i4>62</vt:i4>
      </vt:variant>
      <vt:variant>
        <vt:i4>0</vt:i4>
      </vt:variant>
      <vt:variant>
        <vt:i4>5</vt:i4>
      </vt:variant>
      <vt:variant>
        <vt:lpwstr/>
      </vt:variant>
      <vt:variant>
        <vt:lpwstr>_Toc126061659</vt:lpwstr>
      </vt:variant>
      <vt:variant>
        <vt:i4>1114167</vt:i4>
      </vt:variant>
      <vt:variant>
        <vt:i4>56</vt:i4>
      </vt:variant>
      <vt:variant>
        <vt:i4>0</vt:i4>
      </vt:variant>
      <vt:variant>
        <vt:i4>5</vt:i4>
      </vt:variant>
      <vt:variant>
        <vt:lpwstr/>
      </vt:variant>
      <vt:variant>
        <vt:lpwstr>_Toc126061658</vt:lpwstr>
      </vt:variant>
      <vt:variant>
        <vt:i4>1114167</vt:i4>
      </vt:variant>
      <vt:variant>
        <vt:i4>50</vt:i4>
      </vt:variant>
      <vt:variant>
        <vt:i4>0</vt:i4>
      </vt:variant>
      <vt:variant>
        <vt:i4>5</vt:i4>
      </vt:variant>
      <vt:variant>
        <vt:lpwstr/>
      </vt:variant>
      <vt:variant>
        <vt:lpwstr>_Toc126061657</vt:lpwstr>
      </vt:variant>
      <vt:variant>
        <vt:i4>1114167</vt:i4>
      </vt:variant>
      <vt:variant>
        <vt:i4>44</vt:i4>
      </vt:variant>
      <vt:variant>
        <vt:i4>0</vt:i4>
      </vt:variant>
      <vt:variant>
        <vt:i4>5</vt:i4>
      </vt:variant>
      <vt:variant>
        <vt:lpwstr/>
      </vt:variant>
      <vt:variant>
        <vt:lpwstr>_Toc126061656</vt:lpwstr>
      </vt:variant>
      <vt:variant>
        <vt:i4>1114167</vt:i4>
      </vt:variant>
      <vt:variant>
        <vt:i4>38</vt:i4>
      </vt:variant>
      <vt:variant>
        <vt:i4>0</vt:i4>
      </vt:variant>
      <vt:variant>
        <vt:i4>5</vt:i4>
      </vt:variant>
      <vt:variant>
        <vt:lpwstr/>
      </vt:variant>
      <vt:variant>
        <vt:lpwstr>_Toc126061655</vt:lpwstr>
      </vt:variant>
      <vt:variant>
        <vt:i4>1114167</vt:i4>
      </vt:variant>
      <vt:variant>
        <vt:i4>32</vt:i4>
      </vt:variant>
      <vt:variant>
        <vt:i4>0</vt:i4>
      </vt:variant>
      <vt:variant>
        <vt:i4>5</vt:i4>
      </vt:variant>
      <vt:variant>
        <vt:lpwstr/>
      </vt:variant>
      <vt:variant>
        <vt:lpwstr>_Toc126061654</vt:lpwstr>
      </vt:variant>
      <vt:variant>
        <vt:i4>1114167</vt:i4>
      </vt:variant>
      <vt:variant>
        <vt:i4>26</vt:i4>
      </vt:variant>
      <vt:variant>
        <vt:i4>0</vt:i4>
      </vt:variant>
      <vt:variant>
        <vt:i4>5</vt:i4>
      </vt:variant>
      <vt:variant>
        <vt:lpwstr/>
      </vt:variant>
      <vt:variant>
        <vt:lpwstr>_Toc126061653</vt:lpwstr>
      </vt:variant>
      <vt:variant>
        <vt:i4>1114167</vt:i4>
      </vt:variant>
      <vt:variant>
        <vt:i4>20</vt:i4>
      </vt:variant>
      <vt:variant>
        <vt:i4>0</vt:i4>
      </vt:variant>
      <vt:variant>
        <vt:i4>5</vt:i4>
      </vt:variant>
      <vt:variant>
        <vt:lpwstr/>
      </vt:variant>
      <vt:variant>
        <vt:lpwstr>_Toc126061652</vt:lpwstr>
      </vt:variant>
      <vt:variant>
        <vt:i4>1114167</vt:i4>
      </vt:variant>
      <vt:variant>
        <vt:i4>14</vt:i4>
      </vt:variant>
      <vt:variant>
        <vt:i4>0</vt:i4>
      </vt:variant>
      <vt:variant>
        <vt:i4>5</vt:i4>
      </vt:variant>
      <vt:variant>
        <vt:lpwstr/>
      </vt:variant>
      <vt:variant>
        <vt:lpwstr>_Toc126061651</vt:lpwstr>
      </vt:variant>
      <vt:variant>
        <vt:i4>1114167</vt:i4>
      </vt:variant>
      <vt:variant>
        <vt:i4>8</vt:i4>
      </vt:variant>
      <vt:variant>
        <vt:i4>0</vt:i4>
      </vt:variant>
      <vt:variant>
        <vt:i4>5</vt:i4>
      </vt:variant>
      <vt:variant>
        <vt:lpwstr/>
      </vt:variant>
      <vt:variant>
        <vt:lpwstr>_Toc126061650</vt:lpwstr>
      </vt:variant>
      <vt:variant>
        <vt:i4>1048631</vt:i4>
      </vt:variant>
      <vt:variant>
        <vt:i4>2</vt:i4>
      </vt:variant>
      <vt:variant>
        <vt:i4>0</vt:i4>
      </vt:variant>
      <vt:variant>
        <vt:i4>5</vt:i4>
      </vt:variant>
      <vt:variant>
        <vt:lpwstr/>
      </vt:variant>
      <vt:variant>
        <vt:lpwstr>_Toc126061649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 Census Manual</dc:title>
  <dc:subject/>
  <dc:creator>Pachalo Chizala (National Statistical Office)</dc:creator>
  <cp:keywords/>
  <dc:description/>
  <cp:lastModifiedBy>pachalo chizala</cp:lastModifiedBy>
  <cp:revision>3</cp:revision>
  <cp:lastPrinted>2017-08-24T09:12:00Z</cp:lastPrinted>
  <dcterms:created xsi:type="dcterms:W3CDTF">2023-12-02T07:36:00Z</dcterms:created>
  <dcterms:modified xsi:type="dcterms:W3CDTF">2023-12-02T17:39:00Z</dcterms:modified>
</cp:coreProperties>
</file>